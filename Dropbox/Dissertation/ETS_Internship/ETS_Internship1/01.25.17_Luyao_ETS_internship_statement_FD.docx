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D38BD" w14:textId="77777777" w:rsidR="00031A4C" w:rsidRPr="00C01D40" w:rsidRDefault="00031A4C" w:rsidP="00031A4C">
      <w:pPr>
        <w:rPr>
          <w:b/>
          <w:sz w:val="30"/>
          <w:szCs w:val="30"/>
        </w:rPr>
      </w:pPr>
      <w:r w:rsidRPr="00C01D40">
        <w:rPr>
          <w:b/>
          <w:sz w:val="30"/>
          <w:szCs w:val="30"/>
        </w:rPr>
        <w:t>Why are you interested in the particular area of research?</w:t>
      </w:r>
    </w:p>
    <w:p w14:paraId="23810E7F" w14:textId="77777777" w:rsidR="00E820C8" w:rsidRPr="00C01D40" w:rsidRDefault="00E820C8"/>
    <w:p w14:paraId="72808321" w14:textId="635351F6" w:rsidR="00E3581C" w:rsidRPr="00C01D40" w:rsidRDefault="005E182A">
      <w:r w:rsidRPr="00C01D40">
        <w:t>I’m interested in the fi</w:t>
      </w:r>
      <w:ins w:id="0" w:author="Drasgow, Fritz" w:date="2017-01-25T13:48:00Z">
        <w:r w:rsidR="008A1AE0">
          <w:t>e</w:t>
        </w:r>
      </w:ins>
      <w:r w:rsidRPr="00C01D40">
        <w:t>l</w:t>
      </w:r>
      <w:del w:id="1" w:author="Drasgow, Fritz" w:date="2017-01-25T13:48:00Z">
        <w:r w:rsidRPr="00C01D40" w:rsidDel="008A1AE0">
          <w:delText>e</w:delText>
        </w:r>
      </w:del>
      <w:r w:rsidRPr="00C01D40">
        <w:t>d of noncognitive assessment</w:t>
      </w:r>
      <w:del w:id="2" w:author="Drasgow, Fritz" w:date="2017-01-25T13:49:00Z">
        <w:r w:rsidRPr="00C01D40" w:rsidDel="008A1AE0">
          <w:delText>s</w:delText>
        </w:r>
      </w:del>
      <w:r w:rsidRPr="00C01D40">
        <w:t xml:space="preserve"> because </w:t>
      </w:r>
      <w:r w:rsidR="007C65B0">
        <w:t>i</w:t>
      </w:r>
      <w:r w:rsidR="00C978C5">
        <w:t xml:space="preserve">t’s an area that’s </w:t>
      </w:r>
      <w:r w:rsidR="00CB0A9A" w:rsidRPr="00C01D40">
        <w:t>essential,</w:t>
      </w:r>
      <w:r w:rsidR="00C978C5">
        <w:t xml:space="preserve"> </w:t>
      </w:r>
      <w:ins w:id="3" w:author="Drasgow, Fritz" w:date="2017-01-25T13:49:00Z">
        <w:r w:rsidR="008A1AE0">
          <w:t>rapidly growing in importance</w:t>
        </w:r>
      </w:ins>
      <w:del w:id="4" w:author="Drasgow, Fritz" w:date="2017-01-25T13:49:00Z">
        <w:r w:rsidR="00C978C5" w:rsidDel="008A1AE0">
          <w:delText>promising</w:delText>
        </w:r>
      </w:del>
      <w:r w:rsidR="00C978C5">
        <w:t xml:space="preserve">, yet </w:t>
      </w:r>
      <w:del w:id="5" w:author="Drasgow, Fritz" w:date="2017-01-25T13:49:00Z">
        <w:r w:rsidR="00C978C5" w:rsidDel="008A1AE0">
          <w:delText>still</w:delText>
        </w:r>
        <w:r w:rsidR="00CB0A9A" w:rsidRPr="00C01D40" w:rsidDel="008A1AE0">
          <w:delText xml:space="preserve"> </w:delText>
        </w:r>
      </w:del>
      <w:r w:rsidR="00911BED" w:rsidRPr="00C01D40">
        <w:t>has great room for improvement.</w:t>
      </w:r>
    </w:p>
    <w:p w14:paraId="55229A82" w14:textId="77777777" w:rsidR="00A22C7C" w:rsidRPr="00C01D40" w:rsidRDefault="00A22C7C"/>
    <w:p w14:paraId="26E952B7" w14:textId="5330FE30" w:rsidR="00C113A0" w:rsidRPr="00C01D40" w:rsidRDefault="00420C4E">
      <w:pPr>
        <w:rPr>
          <w:b/>
        </w:rPr>
      </w:pPr>
      <w:r w:rsidRPr="00C01D40">
        <w:rPr>
          <w:b/>
        </w:rPr>
        <w:t xml:space="preserve">The area </w:t>
      </w:r>
      <w:r w:rsidR="00D679A4" w:rsidRPr="00C01D40">
        <w:rPr>
          <w:b/>
        </w:rPr>
        <w:t xml:space="preserve">of noncognitive assessments is </w:t>
      </w:r>
      <w:r w:rsidR="002857D4">
        <w:rPr>
          <w:b/>
        </w:rPr>
        <w:t>important</w:t>
      </w:r>
      <w:del w:id="6" w:author="Drasgow, Fritz" w:date="2017-01-25T13:53:00Z">
        <w:r w:rsidR="002857D4" w:rsidDel="008A1AE0">
          <w:rPr>
            <w:b/>
          </w:rPr>
          <w:delText>.</w:delText>
        </w:r>
      </w:del>
    </w:p>
    <w:p w14:paraId="1348BB48" w14:textId="77777777" w:rsidR="0005608E" w:rsidRPr="00C01D40" w:rsidRDefault="0005608E"/>
    <w:p w14:paraId="26EC823C" w14:textId="15400511" w:rsidR="00761108" w:rsidRPr="00C01D40" w:rsidRDefault="0005608E">
      <w:pPr>
        <w:rPr>
          <w:color w:val="000000" w:themeColor="text1"/>
        </w:rPr>
      </w:pPr>
      <w:r w:rsidRPr="00C01D40">
        <w:t>Noncognitive abilities</w:t>
      </w:r>
      <w:r w:rsidR="009650EA" w:rsidRPr="00C01D40">
        <w:t xml:space="preserve"> </w:t>
      </w:r>
      <w:r w:rsidR="00C21C9F" w:rsidRPr="00C01D40">
        <w:t xml:space="preserve">are important </w:t>
      </w:r>
      <w:r w:rsidR="002F57CD" w:rsidRPr="00C01D40">
        <w:t>in industry</w:t>
      </w:r>
      <w:r w:rsidR="0081467D" w:rsidRPr="00C01D40">
        <w:t xml:space="preserve">. </w:t>
      </w:r>
      <w:r w:rsidR="002F57CD" w:rsidRPr="00C01D40">
        <w:t xml:space="preserve">Over the years, </w:t>
      </w:r>
      <w:r w:rsidR="00F772B9" w:rsidRPr="00C01D40">
        <w:t xml:space="preserve">noncognitive </w:t>
      </w:r>
      <w:r w:rsidR="00323636" w:rsidRPr="00C01D40">
        <w:t xml:space="preserve">variables </w:t>
      </w:r>
      <w:r w:rsidR="002C26E0" w:rsidRPr="00C01D40">
        <w:t xml:space="preserve">have been shown to be able to </w:t>
      </w:r>
      <w:r w:rsidR="00812C7C" w:rsidRPr="00C01D40">
        <w:rPr>
          <w:color w:val="000000" w:themeColor="text1"/>
        </w:rPr>
        <w:t>predict a variety of work-related outcomes, including turnover (Salgado, 2000), task performance (Barrick &amp; Mount, 1991; Hoga</w:t>
      </w:r>
      <w:r w:rsidR="00A66C0C">
        <w:rPr>
          <w:color w:val="000000" w:themeColor="text1"/>
        </w:rPr>
        <w:t>n &amp; Holland, 2003)</w:t>
      </w:r>
      <w:r w:rsidR="00812C7C" w:rsidRPr="00C01D40">
        <w:rPr>
          <w:color w:val="000000" w:themeColor="text1"/>
        </w:rPr>
        <w:t xml:space="preserve">, and job satisfaction (Judge, Heller, &amp; Mount, 2002). </w:t>
      </w:r>
      <w:r w:rsidR="009B2F90" w:rsidRPr="00C01D40">
        <w:rPr>
          <w:color w:val="000000" w:themeColor="text1"/>
        </w:rPr>
        <w:t xml:space="preserve">Due to their weak correlations with </w:t>
      </w:r>
      <w:r w:rsidR="00761108" w:rsidRPr="00C01D40">
        <w:rPr>
          <w:color w:val="000000" w:themeColor="text1"/>
        </w:rPr>
        <w:t xml:space="preserve">cognitive measures and significant incremental validity </w:t>
      </w:r>
      <w:r w:rsidR="0039052B" w:rsidRPr="00C01D40">
        <w:rPr>
          <w:color w:val="000000" w:themeColor="text1"/>
        </w:rPr>
        <w:t>above</w:t>
      </w:r>
      <w:r w:rsidR="006E7229" w:rsidRPr="00C01D40">
        <w:rPr>
          <w:color w:val="000000" w:themeColor="text1"/>
        </w:rPr>
        <w:t xml:space="preserve"> and beyond intelligence measures, </w:t>
      </w:r>
      <w:r w:rsidR="009D17DD" w:rsidRPr="00C01D40">
        <w:rPr>
          <w:color w:val="000000" w:themeColor="text1"/>
        </w:rPr>
        <w:t xml:space="preserve">noncognitive tests </w:t>
      </w:r>
      <w:r w:rsidR="004D6D42" w:rsidRPr="00C01D40">
        <w:rPr>
          <w:color w:val="000000" w:themeColor="text1"/>
        </w:rPr>
        <w:t>have been</w:t>
      </w:r>
      <w:r w:rsidR="005D3C38" w:rsidRPr="00C01D40">
        <w:rPr>
          <w:color w:val="000000" w:themeColor="text1"/>
        </w:rPr>
        <w:t xml:space="preserve"> considered an ideal supplement </w:t>
      </w:r>
      <w:r w:rsidR="004D18BF" w:rsidRPr="00C01D40">
        <w:rPr>
          <w:color w:val="000000" w:themeColor="text1"/>
        </w:rPr>
        <w:t xml:space="preserve">to </w:t>
      </w:r>
      <w:r w:rsidR="00297C94">
        <w:rPr>
          <w:color w:val="000000" w:themeColor="text1"/>
        </w:rPr>
        <w:t>cognitive ability</w:t>
      </w:r>
      <w:r w:rsidR="006021F8" w:rsidRPr="00C01D40">
        <w:rPr>
          <w:color w:val="000000" w:themeColor="text1"/>
        </w:rPr>
        <w:t xml:space="preserve"> tests, and</w:t>
      </w:r>
      <w:r w:rsidR="004D6D42" w:rsidRPr="00C01D40">
        <w:rPr>
          <w:color w:val="000000" w:themeColor="text1"/>
        </w:rPr>
        <w:t xml:space="preserve"> </w:t>
      </w:r>
      <w:r w:rsidR="00BA5BB4" w:rsidRPr="00C01D40">
        <w:rPr>
          <w:color w:val="000000" w:themeColor="text1"/>
        </w:rPr>
        <w:t>widely used in the hiring processes.</w:t>
      </w:r>
      <w:r w:rsidR="00083BB1" w:rsidRPr="00C01D40">
        <w:rPr>
          <w:color w:val="000000" w:themeColor="text1"/>
        </w:rPr>
        <w:t xml:space="preserve"> </w:t>
      </w:r>
    </w:p>
    <w:p w14:paraId="484F194C" w14:textId="77777777" w:rsidR="00565774" w:rsidRPr="00C01D40" w:rsidRDefault="00565774">
      <w:pPr>
        <w:rPr>
          <w:color w:val="000000" w:themeColor="text1"/>
        </w:rPr>
      </w:pPr>
    </w:p>
    <w:p w14:paraId="791D0D11" w14:textId="5D389495" w:rsidR="00065AC1" w:rsidRPr="00C01D40" w:rsidRDefault="002E041A" w:rsidP="00704552">
      <w:r w:rsidRPr="00C01D40">
        <w:rPr>
          <w:color w:val="000000" w:themeColor="text1"/>
        </w:rPr>
        <w:t xml:space="preserve">Noncognitive abilities </w:t>
      </w:r>
      <w:r w:rsidR="00D52084" w:rsidRPr="00C01D40">
        <w:rPr>
          <w:color w:val="000000" w:themeColor="text1"/>
        </w:rPr>
        <w:t xml:space="preserve">are also </w:t>
      </w:r>
      <w:r w:rsidR="00E70000" w:rsidRPr="00C01D40">
        <w:rPr>
          <w:color w:val="000000" w:themeColor="text1"/>
        </w:rPr>
        <w:t xml:space="preserve">good predictors </w:t>
      </w:r>
      <w:r w:rsidR="00E407D3" w:rsidRPr="00C01D40">
        <w:rPr>
          <w:color w:val="000000" w:themeColor="text1"/>
        </w:rPr>
        <w:t xml:space="preserve">of </w:t>
      </w:r>
      <w:r w:rsidR="00867EC4" w:rsidRPr="00C01D40">
        <w:rPr>
          <w:color w:val="000000" w:themeColor="text1"/>
        </w:rPr>
        <w:t>educati</w:t>
      </w:r>
      <w:r w:rsidR="003C5D1B" w:rsidRPr="00C01D40">
        <w:rPr>
          <w:color w:val="000000" w:themeColor="text1"/>
        </w:rPr>
        <w:t>onal outcomes</w:t>
      </w:r>
      <w:r w:rsidR="002617BA" w:rsidRPr="00C01D40">
        <w:rPr>
          <w:color w:val="000000" w:themeColor="text1"/>
        </w:rPr>
        <w:t xml:space="preserve">. </w:t>
      </w:r>
      <w:r w:rsidR="009D1D94" w:rsidRPr="00C01D40">
        <w:rPr>
          <w:color w:val="000000" w:themeColor="text1"/>
        </w:rPr>
        <w:t xml:space="preserve">For example, </w:t>
      </w:r>
      <w:r w:rsidR="009D1D94" w:rsidRPr="00C01D40">
        <w:t>among the five-f</w:t>
      </w:r>
      <w:r w:rsidR="00480AAB">
        <w:t xml:space="preserve">actor mode (FFM) of personality, </w:t>
      </w:r>
      <w:r w:rsidR="00375551">
        <w:t xml:space="preserve">conscientiousness </w:t>
      </w:r>
      <w:r w:rsidR="009D1D94" w:rsidRPr="00C01D40">
        <w:t xml:space="preserve">has been found </w:t>
      </w:r>
      <w:r w:rsidR="00D32CCA">
        <w:t xml:space="preserve">to </w:t>
      </w:r>
      <w:r w:rsidR="0084313B">
        <w:t>correlate strongly with academic performance</w:t>
      </w:r>
      <w:r w:rsidR="002D582F">
        <w:t xml:space="preserve"> (</w:t>
      </w:r>
      <w:r w:rsidR="009D1D94" w:rsidRPr="00C01D40">
        <w:t>Porop</w:t>
      </w:r>
      <w:r w:rsidR="002D582F">
        <w:t>at, 2009; McAbee &amp; Oswald, 2013</w:t>
      </w:r>
      <w:r w:rsidR="009D1D94" w:rsidRPr="00C01D40">
        <w:t>), and absenteeism (MacCann, Duckworth, &amp; Roberts, 2009).</w:t>
      </w:r>
      <w:r w:rsidR="001911DD" w:rsidRPr="00C01D40">
        <w:rPr>
          <w:color w:val="000000" w:themeColor="text1"/>
        </w:rPr>
        <w:t xml:space="preserve"> However,</w:t>
      </w:r>
      <w:r w:rsidR="00341D31" w:rsidRPr="00C01D40">
        <w:rPr>
          <w:color w:val="000000" w:themeColor="text1"/>
        </w:rPr>
        <w:t xml:space="preserve"> unlike in industry, </w:t>
      </w:r>
      <w:r w:rsidR="009B6087" w:rsidRPr="00C01D40">
        <w:rPr>
          <w:color w:val="000000" w:themeColor="text1"/>
        </w:rPr>
        <w:t xml:space="preserve">noncognitive ability </w:t>
      </w:r>
      <w:r w:rsidR="00E746F8" w:rsidRPr="00C01D40">
        <w:rPr>
          <w:color w:val="000000" w:themeColor="text1"/>
        </w:rPr>
        <w:t xml:space="preserve">are barely </w:t>
      </w:r>
      <w:r w:rsidR="009B6087" w:rsidRPr="00C01D40">
        <w:rPr>
          <w:color w:val="000000" w:themeColor="text1"/>
        </w:rPr>
        <w:t xml:space="preserve">assessed for </w:t>
      </w:r>
      <w:r w:rsidR="006B1A2B" w:rsidRPr="00C01D40">
        <w:rPr>
          <w:color w:val="000000" w:themeColor="text1"/>
        </w:rPr>
        <w:t>ad</w:t>
      </w:r>
      <w:r w:rsidR="00261DE2" w:rsidRPr="00C01D40">
        <w:rPr>
          <w:color w:val="000000" w:themeColor="text1"/>
        </w:rPr>
        <w:t>mission decisions.</w:t>
      </w:r>
      <w:r w:rsidR="00E746F8" w:rsidRPr="00C01D40">
        <w:rPr>
          <w:color w:val="000000" w:themeColor="text1"/>
        </w:rPr>
        <w:t xml:space="preserve"> </w:t>
      </w:r>
      <w:r w:rsidR="00704552" w:rsidRPr="00C01D40">
        <w:t>In a project that I just finished with Professor Brent Roberts last year,</w:t>
      </w:r>
      <w:r w:rsidR="008963B8" w:rsidRPr="00C01D40">
        <w:t xml:space="preserve"> </w:t>
      </w:r>
      <w:r w:rsidR="00626CA6" w:rsidRPr="00C01D40">
        <w:t xml:space="preserve">the </w:t>
      </w:r>
      <w:r w:rsidR="008963B8" w:rsidRPr="00C01D40">
        <w:t>PISA 2012 data was used to examine the prediction of math achievement and absenteeism from school by perseverance, controlling for SES and gender, across 9 major cultural groups consisting of all 68 participating countries and regions in PISA 2012.</w:t>
      </w:r>
      <w:r w:rsidR="00420FAA" w:rsidRPr="00C01D40">
        <w:t xml:space="preserve"> </w:t>
      </w:r>
      <w:r w:rsidR="00704552" w:rsidRPr="00C01D40">
        <w:t xml:space="preserve">It was found that perseverance, especially the negative factor (including items such as giving up easily, and putting off difficult problems) of perseverance, was a great predictor of low math achievement and high truancy, and this relationship held across all 9 cultural groups. </w:t>
      </w:r>
    </w:p>
    <w:p w14:paraId="65544452" w14:textId="77777777" w:rsidR="00C34CEA" w:rsidRPr="00C01D40" w:rsidRDefault="00C34CEA" w:rsidP="00704552"/>
    <w:p w14:paraId="6CCDD800" w14:textId="7AF7E8D9" w:rsidR="00C34CEA" w:rsidRPr="00C01D40" w:rsidRDefault="00B20224" w:rsidP="00704552">
      <w:pPr>
        <w:rPr>
          <w:color w:val="000000" w:themeColor="text1"/>
        </w:rPr>
      </w:pPr>
      <w:r w:rsidRPr="00C01D40">
        <w:t xml:space="preserve">Given the importance of </w:t>
      </w:r>
      <w:r w:rsidR="006E5C82" w:rsidRPr="00C01D40">
        <w:t xml:space="preserve">noncognitive skills, </w:t>
      </w:r>
      <w:r w:rsidR="00D67CB6" w:rsidRPr="00C01D40">
        <w:t xml:space="preserve">the development of </w:t>
      </w:r>
      <w:r w:rsidR="007B6967" w:rsidRPr="00C01D40">
        <w:t xml:space="preserve">more efficient </w:t>
      </w:r>
      <w:r w:rsidR="00C61E11" w:rsidRPr="00C01D40">
        <w:t xml:space="preserve">noncognitive assessments is </w:t>
      </w:r>
      <w:r w:rsidR="004A4620">
        <w:t xml:space="preserve">one of the </w:t>
      </w:r>
      <w:r w:rsidR="008C5055">
        <w:t xml:space="preserve">most </w:t>
      </w:r>
      <w:r w:rsidR="004A4620">
        <w:t>fa</w:t>
      </w:r>
      <w:r w:rsidR="00804364">
        <w:t>scinating research topic</w:t>
      </w:r>
      <w:r w:rsidR="008C5055">
        <w:t>s</w:t>
      </w:r>
      <w:r w:rsidR="00804364">
        <w:t xml:space="preserve"> for</w:t>
      </w:r>
      <w:r w:rsidR="000707EC">
        <w:t xml:space="preserve"> me.</w:t>
      </w:r>
      <w:r w:rsidR="008C1117" w:rsidRPr="00C01D40">
        <w:t xml:space="preserve"> </w:t>
      </w:r>
    </w:p>
    <w:p w14:paraId="2F49FCC0" w14:textId="77777777" w:rsidR="00E37CCE" w:rsidRPr="00C01D40" w:rsidRDefault="00E37CCE" w:rsidP="00704552"/>
    <w:p w14:paraId="6B948ACD" w14:textId="79C57F98" w:rsidR="00E37CCE" w:rsidRPr="00C01D40" w:rsidRDefault="00125119" w:rsidP="00704552">
      <w:pPr>
        <w:rPr>
          <w:b/>
        </w:rPr>
      </w:pPr>
      <w:r w:rsidRPr="00C01D40">
        <w:rPr>
          <w:b/>
        </w:rPr>
        <w:t>There are still unanswered questions in this area</w:t>
      </w:r>
      <w:del w:id="7" w:author="Drasgow, Fritz" w:date="2017-01-25T13:54:00Z">
        <w:r w:rsidRPr="00C01D40" w:rsidDel="008A1AE0">
          <w:rPr>
            <w:b/>
          </w:rPr>
          <w:delText>.</w:delText>
        </w:r>
      </w:del>
    </w:p>
    <w:p w14:paraId="2FFA25EF" w14:textId="1B5A523B" w:rsidR="00937864" w:rsidRPr="00C01D40" w:rsidRDefault="00937864" w:rsidP="00704552"/>
    <w:p w14:paraId="5C9995CF" w14:textId="1D557DBB" w:rsidR="00BE4686" w:rsidRPr="00C01D40" w:rsidRDefault="002771AE" w:rsidP="0040633B">
      <w:r>
        <w:t>To</w:t>
      </w:r>
      <w:r w:rsidR="00623C0E" w:rsidRPr="00C01D40">
        <w:t xml:space="preserve"> develop </w:t>
      </w:r>
      <w:r w:rsidR="004D4EF2">
        <w:t>effective</w:t>
      </w:r>
      <w:r w:rsidR="00FE1A55">
        <w:t xml:space="preserve"> measures of</w:t>
      </w:r>
      <w:r w:rsidR="00DD0954" w:rsidRPr="00C01D40">
        <w:t xml:space="preserve"> noncognitive </w:t>
      </w:r>
      <w:r w:rsidR="00FA4356">
        <w:t>skills</w:t>
      </w:r>
      <w:r w:rsidR="00DD0954" w:rsidRPr="00C01D40">
        <w:t xml:space="preserve">, </w:t>
      </w:r>
      <w:r w:rsidR="005973FB" w:rsidRPr="00C01D40">
        <w:t xml:space="preserve">there are </w:t>
      </w:r>
      <w:r w:rsidR="003E36FD" w:rsidRPr="00C01D40">
        <w:t>a couple of important questions that need to be answered</w:t>
      </w:r>
      <w:r w:rsidR="0079459A" w:rsidRPr="00C01D40">
        <w:t xml:space="preserve"> first</w:t>
      </w:r>
      <w:r w:rsidR="00C76868" w:rsidRPr="00C01D40">
        <w:t xml:space="preserve">, and these questions are the reasons for </w:t>
      </w:r>
      <w:r w:rsidR="00FC2E54" w:rsidRPr="00C01D40">
        <w:t>skepticism</w:t>
      </w:r>
      <w:r w:rsidR="00257B3C" w:rsidRPr="00C01D40">
        <w:t xml:space="preserve">, </w:t>
      </w:r>
      <w:r w:rsidR="00FC2E54" w:rsidRPr="00C01D40">
        <w:t>criticism</w:t>
      </w:r>
      <w:r w:rsidR="003B5A26" w:rsidRPr="00C01D40">
        <w:t>, or even attack</w:t>
      </w:r>
      <w:r w:rsidR="00FC2E54" w:rsidRPr="00C01D40">
        <w:t xml:space="preserve"> from </w:t>
      </w:r>
      <w:r w:rsidR="002A5015" w:rsidRPr="00C01D40">
        <w:t xml:space="preserve">scientists and policy makers </w:t>
      </w:r>
      <w:r w:rsidR="008814FA" w:rsidRPr="00C01D40">
        <w:t xml:space="preserve">on the use of noncognitive </w:t>
      </w:r>
      <w:r w:rsidR="00D0117F" w:rsidRPr="00C01D40">
        <w:t xml:space="preserve">assessments, especially in </w:t>
      </w:r>
      <w:r w:rsidR="00092F28" w:rsidRPr="00C01D40">
        <w:t>t</w:t>
      </w:r>
      <w:r w:rsidR="00AC3C62">
        <w:t>he field</w:t>
      </w:r>
      <w:r w:rsidR="0040633B" w:rsidRPr="00C01D40">
        <w:t xml:space="preserve"> of education.</w:t>
      </w:r>
    </w:p>
    <w:p w14:paraId="34366271" w14:textId="77777777" w:rsidR="0040633B" w:rsidRPr="00C01D40" w:rsidRDefault="0040633B" w:rsidP="0040633B"/>
    <w:p w14:paraId="4ED98241" w14:textId="49139A16" w:rsidR="00AB201F" w:rsidRPr="00C01D40" w:rsidRDefault="00AB201F" w:rsidP="0040633B">
      <w:pPr>
        <w:rPr>
          <w:u w:val="single"/>
        </w:rPr>
      </w:pPr>
      <w:r w:rsidRPr="00C01D40">
        <w:rPr>
          <w:u w:val="single"/>
        </w:rPr>
        <w:t>Modeling</w:t>
      </w:r>
    </w:p>
    <w:p w14:paraId="1906BB87" w14:textId="77777777" w:rsidR="00BD6AB6" w:rsidRPr="00C01D40" w:rsidRDefault="00BD6AB6" w:rsidP="0040633B">
      <w:pPr>
        <w:rPr>
          <w:u w:val="single"/>
        </w:rPr>
      </w:pPr>
    </w:p>
    <w:p w14:paraId="0966D55A" w14:textId="3A7FFCA9" w:rsidR="00AB201F" w:rsidRPr="00C01D40" w:rsidRDefault="00A00550" w:rsidP="0040633B">
      <w:r w:rsidRPr="00C01D40">
        <w:t xml:space="preserve">When an IRT approach is adopted, </w:t>
      </w:r>
      <w:r w:rsidR="00196D60" w:rsidRPr="00C01D40">
        <w:t>w</w:t>
      </w:r>
      <w:r w:rsidR="00B743F3" w:rsidRPr="00C01D40">
        <w:t>hat model to use for the analyse</w:t>
      </w:r>
      <w:r w:rsidR="00196D60" w:rsidRPr="00C01D40">
        <w:t xml:space="preserve">s of </w:t>
      </w:r>
      <w:r w:rsidR="00BD0562" w:rsidRPr="00C01D40">
        <w:t xml:space="preserve">self-reported </w:t>
      </w:r>
      <w:r w:rsidR="00B743F3" w:rsidRPr="00C01D40">
        <w:t xml:space="preserve">noncognitive </w:t>
      </w:r>
      <w:r w:rsidR="00AA56C1" w:rsidRPr="00C01D40">
        <w:t xml:space="preserve">assessments </w:t>
      </w:r>
      <w:r w:rsidR="00CE4667" w:rsidRPr="00C01D40">
        <w:t>is a major question</w:t>
      </w:r>
      <w:r w:rsidR="00034DBF" w:rsidRPr="00C01D40">
        <w:t>.</w:t>
      </w:r>
      <w:r w:rsidR="00C036B8" w:rsidRPr="00C01D40">
        <w:t xml:space="preserve"> The debate </w:t>
      </w:r>
      <w:r w:rsidR="002B0CB9" w:rsidRPr="00C01D40">
        <w:t xml:space="preserve">has been going on </w:t>
      </w:r>
      <w:r w:rsidR="009A56CA" w:rsidRPr="00C01D40">
        <w:t xml:space="preserve">for a while </w:t>
      </w:r>
      <w:r w:rsidR="00C036B8" w:rsidRPr="00C01D40">
        <w:t xml:space="preserve">over </w:t>
      </w:r>
      <w:r w:rsidR="00136ED4">
        <w:t xml:space="preserve">which </w:t>
      </w:r>
      <w:r w:rsidR="00F27150">
        <w:t xml:space="preserve">model </w:t>
      </w:r>
      <w:r w:rsidR="00372C6F">
        <w:t xml:space="preserve">suits personality data better, </w:t>
      </w:r>
      <w:r w:rsidR="00C036B8" w:rsidRPr="00C01D40">
        <w:t xml:space="preserve">a dominance model that assumes the higher the </w:t>
      </w:r>
      <w:del w:id="8" w:author="Drasgow, Fritz" w:date="2017-01-25T13:51:00Z">
        <w:r w:rsidR="000B0D2D" w:rsidRPr="00C01D40" w:rsidDel="008A1AE0">
          <w:delText>ability</w:delText>
        </w:r>
      </w:del>
      <w:ins w:id="9" w:author="Drasgow, Fritz" w:date="2017-01-25T13:51:00Z">
        <w:r w:rsidR="008A1AE0">
          <w:t>trait level</w:t>
        </w:r>
      </w:ins>
      <w:r w:rsidR="000B0D2D" w:rsidRPr="00C01D40">
        <w:t>, the more likely the endorsement of the item</w:t>
      </w:r>
      <w:r w:rsidR="00E0733F" w:rsidRPr="00C01D40">
        <w:t xml:space="preserve">, or an ideal point model that </w:t>
      </w:r>
      <w:r w:rsidR="00C121A4" w:rsidRPr="00C01D40">
        <w:t>believes</w:t>
      </w:r>
      <w:r w:rsidR="00636ED1" w:rsidRPr="00C01D40">
        <w:t xml:space="preserve"> </w:t>
      </w:r>
      <w:r w:rsidR="003F68A4" w:rsidRPr="00C01D40">
        <w:t xml:space="preserve">that highest endorsement </w:t>
      </w:r>
      <w:r w:rsidR="00C97AEC" w:rsidRPr="00C01D40">
        <w:t>derives only from</w:t>
      </w:r>
      <w:r w:rsidR="002963DC" w:rsidRPr="00C01D40">
        <w:t xml:space="preserve"> the</w:t>
      </w:r>
      <w:r w:rsidR="004B2D1D" w:rsidRPr="00C01D40">
        <w:t xml:space="preserve"> perfect fit between the </w:t>
      </w:r>
      <w:del w:id="10" w:author="Drasgow, Fritz" w:date="2017-01-25T13:51:00Z">
        <w:r w:rsidR="004B2D1D" w:rsidRPr="00C01D40" w:rsidDel="008A1AE0">
          <w:delText>abili</w:delText>
        </w:r>
        <w:r w:rsidR="005867ED" w:rsidRPr="00C01D40" w:rsidDel="008A1AE0">
          <w:delText xml:space="preserve">ty </w:delText>
        </w:r>
      </w:del>
      <w:ins w:id="11" w:author="Drasgow, Fritz" w:date="2017-01-25T13:51:00Z">
        <w:r w:rsidR="008A1AE0">
          <w:t>trait</w:t>
        </w:r>
        <w:r w:rsidR="008A1AE0" w:rsidRPr="00C01D40">
          <w:t xml:space="preserve"> </w:t>
        </w:r>
      </w:ins>
      <w:r w:rsidR="005867ED" w:rsidRPr="00C01D40">
        <w:t>and the statement</w:t>
      </w:r>
      <w:r w:rsidR="00D32CCD" w:rsidRPr="00C01D40">
        <w:t>. Fit</w:t>
      </w:r>
      <w:ins w:id="12" w:author="Drasgow, Fritz" w:date="2017-01-25T13:51:00Z">
        <w:r w:rsidR="008A1AE0">
          <w:t>s</w:t>
        </w:r>
      </w:ins>
      <w:r w:rsidR="00D32CCD" w:rsidRPr="00C01D40">
        <w:t xml:space="preserve"> of </w:t>
      </w:r>
      <w:r w:rsidR="004E1FED" w:rsidRPr="00C01D40">
        <w:t xml:space="preserve">various </w:t>
      </w:r>
      <w:r w:rsidR="00E24E48" w:rsidRPr="00C01D40">
        <w:t xml:space="preserve">dominance and ideal point </w:t>
      </w:r>
      <w:r w:rsidR="001733DE" w:rsidRPr="00C01D40">
        <w:t xml:space="preserve">IRT models have been examined and compared, and </w:t>
      </w:r>
      <w:r w:rsidR="000753E3" w:rsidRPr="00C01D40">
        <w:t xml:space="preserve">mixed results have been obtained. </w:t>
      </w:r>
      <w:r w:rsidR="00A8731F" w:rsidRPr="00C01D40">
        <w:t xml:space="preserve">Based on my experience with my Master’s </w:t>
      </w:r>
      <w:r w:rsidR="00A8731F" w:rsidRPr="00C01D40">
        <w:lastRenderedPageBreak/>
        <w:t xml:space="preserve">thesis, where </w:t>
      </w:r>
      <w:r w:rsidR="00536ECE" w:rsidRPr="00C01D40">
        <w:t xml:space="preserve">both </w:t>
      </w:r>
      <w:r w:rsidR="00695508" w:rsidRPr="00C01D40">
        <w:t xml:space="preserve">the SGR and the GGUM were applied to </w:t>
      </w:r>
      <w:r w:rsidR="00400638" w:rsidRPr="00C01D40">
        <w:t xml:space="preserve">the Well-being and the Curiosity scales of </w:t>
      </w:r>
      <w:r w:rsidR="002621EB" w:rsidRPr="00C01D40">
        <w:t xml:space="preserve">the </w:t>
      </w:r>
      <w:r w:rsidR="007130B4">
        <w:t>CPS (</w:t>
      </w:r>
      <w:r w:rsidR="004A37F9">
        <w:t>Wang</w:t>
      </w:r>
      <w:r w:rsidR="002621EB" w:rsidRPr="00C01D40">
        <w:t>, 2013)</w:t>
      </w:r>
      <w:r w:rsidR="002E7961">
        <w:t>,</w:t>
      </w:r>
      <w:r w:rsidR="00855035" w:rsidRPr="00C01D40">
        <w:t xml:space="preserve"> I think i</w:t>
      </w:r>
      <w:r w:rsidR="00C25D03" w:rsidRPr="00C01D40">
        <w:t xml:space="preserve">ntermediate items </w:t>
      </w:r>
      <w:ins w:id="13" w:author="Drasgow, Fritz" w:date="2017-01-25T13:52:00Z">
        <w:r w:rsidR="008A1AE0">
          <w:t>are</w:t>
        </w:r>
      </w:ins>
      <w:del w:id="14" w:author="Drasgow, Fritz" w:date="2017-01-25T13:52:00Z">
        <w:r w:rsidR="00C25D03" w:rsidRPr="00C01D40" w:rsidDel="008A1AE0">
          <w:delText>is</w:delText>
        </w:r>
      </w:del>
      <w:r w:rsidR="00C25D03" w:rsidRPr="00C01D40">
        <w:t xml:space="preserve"> </w:t>
      </w:r>
      <w:r w:rsidR="00565D68">
        <w:t>the key.</w:t>
      </w:r>
      <w:r w:rsidR="00C25D03" w:rsidRPr="00C01D40">
        <w:t xml:space="preserve"> </w:t>
      </w:r>
      <w:r w:rsidR="00917CA4">
        <w:t xml:space="preserve">An intermediate item is </w:t>
      </w:r>
      <w:r w:rsidR="00C25D03" w:rsidRPr="00C01D40">
        <w:t xml:space="preserve">a type of </w:t>
      </w:r>
      <w:r w:rsidR="009C38BF" w:rsidRPr="00C01D40">
        <w:t>item</w:t>
      </w:r>
      <w:r w:rsidR="00B2119D" w:rsidRPr="00C01D40">
        <w:t xml:space="preserve"> </w:t>
      </w:r>
      <w:r w:rsidR="00ED3C70">
        <w:t xml:space="preserve">with </w:t>
      </w:r>
      <w:r w:rsidR="00672F2F">
        <w:t xml:space="preserve">a </w:t>
      </w:r>
      <w:r w:rsidR="00ED3C70">
        <w:t>non</w:t>
      </w:r>
      <w:r w:rsidR="005F22BE">
        <w:t>-</w:t>
      </w:r>
      <w:r w:rsidR="00ED3C70">
        <w:t xml:space="preserve">monotonic </w:t>
      </w:r>
      <w:r w:rsidR="00BE6658">
        <w:t>item characteristic curve</w:t>
      </w:r>
      <w:r w:rsidR="003D7AA4">
        <w:t xml:space="preserve"> (ICC), </w:t>
      </w:r>
      <w:r w:rsidR="00401A81">
        <w:t>whose unfolding property can</w:t>
      </w:r>
      <w:r w:rsidR="009040A3" w:rsidRPr="00C01D40">
        <w:t xml:space="preserve"> only be </w:t>
      </w:r>
      <w:r w:rsidR="00A645AF">
        <w:t xml:space="preserve">captured </w:t>
      </w:r>
      <w:r w:rsidR="00EA1338">
        <w:t xml:space="preserve">by an </w:t>
      </w:r>
      <w:r w:rsidR="009040A3" w:rsidRPr="00C01D40">
        <w:t>ideal point model</w:t>
      </w:r>
      <w:r w:rsidR="00F86F7D" w:rsidRPr="00C01D40">
        <w:t>.</w:t>
      </w:r>
      <w:r w:rsidR="0072794A">
        <w:t xml:space="preserve"> In my thesis, I </w:t>
      </w:r>
      <w:r w:rsidR="00844FDB" w:rsidRPr="00C01D40">
        <w:t xml:space="preserve">attempted to compare the performance </w:t>
      </w:r>
      <w:r w:rsidR="006725AE" w:rsidRPr="00C01D40">
        <w:t>of the two models</w:t>
      </w:r>
      <w:r w:rsidR="0097303E" w:rsidRPr="0097303E">
        <w:t xml:space="preserve"> </w:t>
      </w:r>
      <w:r w:rsidR="0097303E" w:rsidRPr="00C01D40">
        <w:t xml:space="preserve">in DIF </w:t>
      </w:r>
      <w:r w:rsidR="0097303E">
        <w:t>detection</w:t>
      </w:r>
      <w:r w:rsidR="006725AE" w:rsidRPr="00C01D40">
        <w:t xml:space="preserve">, </w:t>
      </w:r>
      <w:r w:rsidR="00C92AD3" w:rsidRPr="00C01D40">
        <w:t xml:space="preserve">but </w:t>
      </w:r>
      <w:r w:rsidR="00182A6F" w:rsidRPr="00C01D40">
        <w:t xml:space="preserve">failed to do so due to </w:t>
      </w:r>
      <w:r w:rsidR="00691463">
        <w:t xml:space="preserve">the </w:t>
      </w:r>
      <w:r w:rsidR="00003E73" w:rsidRPr="00C01D40">
        <w:t xml:space="preserve">ill-conditioned matrices </w:t>
      </w:r>
      <w:r w:rsidR="003F274B">
        <w:t>computed</w:t>
      </w:r>
      <w:r w:rsidR="0086450B" w:rsidRPr="00C01D40">
        <w:t xml:space="preserve"> in GGUM2004 via </w:t>
      </w:r>
      <w:r w:rsidR="00B75544" w:rsidRPr="00C01D40">
        <w:t>the marginal maxim</w:t>
      </w:r>
      <w:r w:rsidR="00165FFF" w:rsidRPr="00C01D40">
        <w:t>um likelihood</w:t>
      </w:r>
      <w:r w:rsidR="002027D1" w:rsidRPr="00C01D40">
        <w:t xml:space="preserve"> (MML) technique. However, what’s interesting was that</w:t>
      </w:r>
      <w:r w:rsidR="00000353" w:rsidRPr="00C01D40">
        <w:t xml:space="preserve"> under</w:t>
      </w:r>
      <w:r w:rsidR="00EB4E4E" w:rsidRPr="00C01D40">
        <w:t xml:space="preserve"> GGUM, the tw</w:t>
      </w:r>
      <w:r w:rsidR="00000353" w:rsidRPr="00C01D40">
        <w:t xml:space="preserve">o scales actually exhibited less </w:t>
      </w:r>
      <w:r w:rsidR="004B6C46" w:rsidRPr="00C01D40">
        <w:t>Differential Testing Functioning (DTF)</w:t>
      </w:r>
      <w:del w:id="15" w:author="Drasgow, Fritz" w:date="2017-01-25T13:52:00Z">
        <w:r w:rsidR="00C677E3" w:rsidRPr="00C01D40" w:rsidDel="008A1AE0">
          <w:delText xml:space="preserve"> </w:delText>
        </w:r>
        <w:r w:rsidR="00D72DBF" w:rsidDel="008A1AE0">
          <w:delText>s</w:delText>
        </w:r>
      </w:del>
      <w:r w:rsidR="00C677E3" w:rsidRPr="00C01D40">
        <w:t xml:space="preserve"> </w:t>
      </w:r>
      <w:ins w:id="16" w:author="Drasgow, Fritz" w:date="2017-01-25T13:53:00Z">
        <w:r w:rsidR="008A1AE0">
          <w:t xml:space="preserve">than </w:t>
        </w:r>
      </w:ins>
      <w:r w:rsidR="00405224" w:rsidRPr="00C01D40">
        <w:t xml:space="preserve">under </w:t>
      </w:r>
      <w:r w:rsidR="00F73427">
        <w:t>SGR. This along with the fact that in our study</w:t>
      </w:r>
      <w:r w:rsidR="00405224" w:rsidRPr="00C01D40">
        <w:t xml:space="preserve"> the GGUM in general </w:t>
      </w:r>
      <w:r w:rsidR="00016CE7" w:rsidRPr="00C01D40">
        <w:t xml:space="preserve">had better fit than the SGR, </w:t>
      </w:r>
      <w:r w:rsidR="00994E97">
        <w:t>indicat</w:t>
      </w:r>
      <w:r w:rsidR="00AF2412">
        <w:t>e</w:t>
      </w:r>
      <w:r w:rsidR="00F41108" w:rsidRPr="00C01D40">
        <w:t xml:space="preserve"> that the GGUM may </w:t>
      </w:r>
      <w:r w:rsidR="001D2231" w:rsidRPr="00C01D40">
        <w:t xml:space="preserve">be useful in DIF detection, as long as </w:t>
      </w:r>
      <w:r w:rsidR="00BB18FF" w:rsidRPr="00C01D40">
        <w:t>we can figure out a better technique</w:t>
      </w:r>
      <w:r w:rsidR="00F75C4D" w:rsidRPr="00C01D40">
        <w:t xml:space="preserve"> than MML</w:t>
      </w:r>
      <w:r w:rsidR="00BB18FF" w:rsidRPr="00C01D40">
        <w:t xml:space="preserve"> to </w:t>
      </w:r>
      <w:r w:rsidR="00A6580B" w:rsidRPr="00C01D40">
        <w:t xml:space="preserve">obtain </w:t>
      </w:r>
      <w:del w:id="17" w:author="Drasgow, Fritz" w:date="2017-01-25T13:53:00Z">
        <w:r w:rsidR="00A41F7A" w:rsidDel="008A1AE0">
          <w:delText xml:space="preserve">more </w:delText>
        </w:r>
      </w:del>
      <w:r w:rsidR="00CC563E" w:rsidRPr="00C01D40">
        <w:t xml:space="preserve">accurate </w:t>
      </w:r>
      <w:r w:rsidR="00984260" w:rsidRPr="00C01D40">
        <w:t xml:space="preserve">item </w:t>
      </w:r>
      <w:ins w:id="18" w:author="Drasgow, Fritz" w:date="2017-01-25T13:53:00Z">
        <w:r w:rsidR="008A1AE0">
          <w:t xml:space="preserve">parameter </w:t>
        </w:r>
      </w:ins>
      <w:r w:rsidR="00230D50" w:rsidRPr="00C01D40">
        <w:t>estimates.</w:t>
      </w:r>
    </w:p>
    <w:p w14:paraId="1EE661C1" w14:textId="77777777" w:rsidR="005B5762" w:rsidRPr="00C01D40" w:rsidRDefault="005B5762" w:rsidP="0040633B"/>
    <w:p w14:paraId="6104BB6B" w14:textId="37E70E65" w:rsidR="00043F84" w:rsidRPr="00C01D40" w:rsidRDefault="00F26A65" w:rsidP="0040633B">
      <w:r w:rsidRPr="00C01D40">
        <w:t xml:space="preserve">Therefore, </w:t>
      </w:r>
      <w:r w:rsidR="009167CA">
        <w:t xml:space="preserve">I would love to </w:t>
      </w:r>
      <w:r w:rsidR="009E4729">
        <w:t>further investigate</w:t>
      </w:r>
      <w:r w:rsidR="003028A6" w:rsidRPr="00C01D40">
        <w:t xml:space="preserve"> </w:t>
      </w:r>
      <w:r w:rsidR="009B6261" w:rsidRPr="00C01D40">
        <w:t xml:space="preserve">the </w:t>
      </w:r>
      <w:r w:rsidR="001C326C" w:rsidRPr="00C01D40">
        <w:t>suitability of different IRT models to</w:t>
      </w:r>
      <w:r w:rsidR="009B6261" w:rsidRPr="00C01D40">
        <w:t xml:space="preserve"> </w:t>
      </w:r>
      <w:r w:rsidR="00D738B2" w:rsidRPr="00C01D40">
        <w:t xml:space="preserve">response data of noncognitive assessments, </w:t>
      </w:r>
      <w:r w:rsidR="0048103B" w:rsidRPr="00C01D40">
        <w:t>administered not only in a sing</w:t>
      </w:r>
      <w:r w:rsidR="009349AD" w:rsidRPr="00C01D40">
        <w:t xml:space="preserve">le country, but across cultures. I’m also </w:t>
      </w:r>
      <w:r w:rsidR="00D51E8C">
        <w:t xml:space="preserve">interested in </w:t>
      </w:r>
      <w:r w:rsidR="00DB6A66" w:rsidRPr="00C01D40">
        <w:t xml:space="preserve">reducing the </w:t>
      </w:r>
      <w:r w:rsidR="00043F84" w:rsidRPr="00C01D40">
        <w:t>discrepancy between researchers’ expectations for an item</w:t>
      </w:r>
      <w:r w:rsidR="00302EA6" w:rsidRPr="00C01D40">
        <w:t>’s property</w:t>
      </w:r>
      <w:r w:rsidR="009D326A" w:rsidRPr="00C01D40">
        <w:t xml:space="preserve"> and what</w:t>
      </w:r>
      <w:r w:rsidR="00177768" w:rsidRPr="00C01D40">
        <w:t xml:space="preserve"> the item’s ICC</w:t>
      </w:r>
      <w:r w:rsidR="00FA0028" w:rsidRPr="00C01D40">
        <w:t xml:space="preserve"> actually</w:t>
      </w:r>
      <w:r w:rsidR="00177768" w:rsidRPr="00C01D40">
        <w:t xml:space="preserve"> </w:t>
      </w:r>
      <w:r w:rsidR="00310E46" w:rsidRPr="00C01D40">
        <w:t>turns</w:t>
      </w:r>
      <w:r w:rsidR="009E10C0" w:rsidRPr="00C01D40">
        <w:t xml:space="preserve"> out to be</w:t>
      </w:r>
      <w:r w:rsidR="00DE0156" w:rsidRPr="00C01D40">
        <w:t xml:space="preserve"> (i.e., </w:t>
      </w:r>
      <w:r w:rsidR="00B670FF" w:rsidRPr="00C01D40">
        <w:t xml:space="preserve">an item that was created to be intermediate may not actually turn out </w:t>
      </w:r>
      <w:ins w:id="19" w:author="Drasgow, Fritz" w:date="2017-01-25T13:53:00Z">
        <w:r w:rsidR="008A1AE0">
          <w:t xml:space="preserve">to </w:t>
        </w:r>
      </w:ins>
      <w:r w:rsidR="00B670FF" w:rsidRPr="00C01D40">
        <w:t>hav</w:t>
      </w:r>
      <w:del w:id="20" w:author="Drasgow, Fritz" w:date="2017-01-25T13:53:00Z">
        <w:r w:rsidR="00B670FF" w:rsidRPr="00C01D40" w:rsidDel="008A1AE0">
          <w:delText>ing</w:delText>
        </w:r>
      </w:del>
      <w:ins w:id="21" w:author="Drasgow, Fritz" w:date="2017-01-25T13:53:00Z">
        <w:r w:rsidR="008A1AE0">
          <w:t>e</w:t>
        </w:r>
      </w:ins>
      <w:r w:rsidR="00B670FF" w:rsidRPr="00C01D40">
        <w:t xml:space="preserve"> a non-monotonic ICC</w:t>
      </w:r>
      <w:r w:rsidR="002221C2" w:rsidRPr="00C01D40">
        <w:t>).</w:t>
      </w:r>
    </w:p>
    <w:p w14:paraId="3A9E371B" w14:textId="77777777" w:rsidR="00685E73" w:rsidRPr="00C01D40" w:rsidRDefault="00685E73" w:rsidP="0040633B"/>
    <w:p w14:paraId="21B26E0A" w14:textId="0889345A" w:rsidR="0040633B" w:rsidRPr="00C01D40" w:rsidRDefault="00A4796B" w:rsidP="0040633B">
      <w:pPr>
        <w:rPr>
          <w:u w:val="single"/>
        </w:rPr>
      </w:pPr>
      <w:r w:rsidRPr="00C01D40">
        <w:rPr>
          <w:u w:val="single"/>
        </w:rPr>
        <w:t>Fakea</w:t>
      </w:r>
      <w:r w:rsidR="00EF00AA" w:rsidRPr="00C01D40">
        <w:rPr>
          <w:u w:val="single"/>
        </w:rPr>
        <w:t>bility</w:t>
      </w:r>
    </w:p>
    <w:p w14:paraId="1B73822C" w14:textId="77777777" w:rsidR="00893049" w:rsidRPr="00C01D40" w:rsidRDefault="00893049" w:rsidP="0040633B">
      <w:pPr>
        <w:rPr>
          <w:u w:val="single"/>
        </w:rPr>
      </w:pPr>
    </w:p>
    <w:p w14:paraId="5061432A" w14:textId="36200D10" w:rsidR="00F5324C" w:rsidRDefault="00A4796B" w:rsidP="00755895">
      <w:r w:rsidRPr="00C01D40">
        <w:t>Unlike</w:t>
      </w:r>
      <w:r w:rsidR="00E2214A" w:rsidRPr="00C01D40">
        <w:t xml:space="preserve"> cognitive tests, </w:t>
      </w:r>
      <w:r w:rsidR="008B52E9">
        <w:t xml:space="preserve">the </w:t>
      </w:r>
      <w:r w:rsidR="00E2214A" w:rsidRPr="00C01D40">
        <w:t xml:space="preserve">noncognitive ones are </w:t>
      </w:r>
      <w:r w:rsidR="005C63C9">
        <w:t xml:space="preserve">more often </w:t>
      </w:r>
      <w:r w:rsidR="000631E8">
        <w:t>subject</w:t>
      </w:r>
      <w:r w:rsidR="00E2214A" w:rsidRPr="00C01D40">
        <w:t xml:space="preserve"> </w:t>
      </w:r>
      <w:r w:rsidR="000631E8">
        <w:t>to faking</w:t>
      </w:r>
      <w:r w:rsidR="00C628B9" w:rsidRPr="00C01D40">
        <w:t xml:space="preserve">, especially in </w:t>
      </w:r>
      <w:r w:rsidR="00423486" w:rsidRPr="00C01D40">
        <w:t>a high-stake</w:t>
      </w:r>
      <w:ins w:id="22" w:author="Drasgow, Fritz" w:date="2017-01-25T13:54:00Z">
        <w:r w:rsidR="008A1AE0">
          <w:t>s</w:t>
        </w:r>
      </w:ins>
      <w:r w:rsidR="00423486" w:rsidRPr="00C01D40">
        <w:t xml:space="preserve"> </w:t>
      </w:r>
      <w:r w:rsidR="00BF7281" w:rsidRPr="00C01D40">
        <w:t xml:space="preserve">setting where </w:t>
      </w:r>
      <w:r w:rsidR="00C40A77" w:rsidRPr="00C01D40">
        <w:t>the test scores are used to</w:t>
      </w:r>
      <w:r w:rsidR="00942519" w:rsidRPr="00C01D40">
        <w:t xml:space="preserve"> make hiring or admission decisions. </w:t>
      </w:r>
      <w:r w:rsidR="00AE4372" w:rsidRPr="00C01D40">
        <w:t xml:space="preserve">I think one </w:t>
      </w:r>
      <w:r w:rsidR="000A079D" w:rsidRPr="00C01D40">
        <w:t xml:space="preserve">key step to </w:t>
      </w:r>
      <w:r w:rsidR="001C68B1">
        <w:t xml:space="preserve">more fake-resistant noncognitive measures </w:t>
      </w:r>
      <w:r w:rsidR="00490197">
        <w:t>is</w:t>
      </w:r>
      <w:r w:rsidR="00CB3961">
        <w:t xml:space="preserve"> to</w:t>
      </w:r>
      <w:r w:rsidR="007B6B32" w:rsidRPr="00C01D40">
        <w:t xml:space="preserve"> </w:t>
      </w:r>
      <w:r w:rsidR="00C0752F" w:rsidRPr="00C01D40">
        <w:t>adop</w:t>
      </w:r>
      <w:r w:rsidR="00BE270D">
        <w:t>t</w:t>
      </w:r>
      <w:r w:rsidR="00C0752F" w:rsidRPr="00C01D40">
        <w:t xml:space="preserve"> </w:t>
      </w:r>
      <w:r w:rsidR="007715F0">
        <w:t>a</w:t>
      </w:r>
      <w:r w:rsidR="00F85B8E">
        <w:t xml:space="preserve"> forced-choice</w:t>
      </w:r>
      <w:r w:rsidR="00E0327F" w:rsidRPr="00C01D40">
        <w:t xml:space="preserve"> </w:t>
      </w:r>
      <w:r w:rsidR="00DD3931">
        <w:t>format</w:t>
      </w:r>
      <w:r w:rsidR="00A83BEF">
        <w:t>.</w:t>
      </w:r>
      <w:r w:rsidR="003040F4">
        <w:t xml:space="preserve"> </w:t>
      </w:r>
      <w:r w:rsidR="0060108C" w:rsidRPr="00C01D40">
        <w:t>T</w:t>
      </w:r>
      <w:r w:rsidR="007D5B6C">
        <w:t>his innovative response format</w:t>
      </w:r>
      <w:r w:rsidR="00495936">
        <w:t xml:space="preserve"> that’s been u</w:t>
      </w:r>
      <w:r w:rsidR="00D35041">
        <w:t>sed</w:t>
      </w:r>
      <w:r w:rsidR="0060108C" w:rsidRPr="00C01D40">
        <w:t xml:space="preserve"> in the </w:t>
      </w:r>
      <w:r w:rsidR="0060108C" w:rsidRPr="00C01D40">
        <w:rPr>
          <w:bCs/>
        </w:rPr>
        <w:t>WorkFORCE™ Assessments</w:t>
      </w:r>
      <w:r w:rsidR="0060108C" w:rsidRPr="00C01D40">
        <w:t xml:space="preserve"> </w:t>
      </w:r>
      <w:r w:rsidR="00755895" w:rsidRPr="00C01D40">
        <w:t xml:space="preserve">will </w:t>
      </w:r>
      <w:r w:rsidR="00C9444A">
        <w:t xml:space="preserve">reduce </w:t>
      </w:r>
      <w:r w:rsidR="00755895" w:rsidRPr="00C01D40">
        <w:t>biases induced by faking</w:t>
      </w:r>
      <w:r w:rsidR="005D7B56">
        <w:t xml:space="preserve">, and </w:t>
      </w:r>
      <w:r w:rsidR="00755895" w:rsidRPr="00C01D40">
        <w:t xml:space="preserve">different response styles of participants </w:t>
      </w:r>
      <w:r w:rsidR="005107B1">
        <w:t>of different</w:t>
      </w:r>
      <w:r w:rsidR="00755895" w:rsidRPr="00C01D40">
        <w:t xml:space="preserve"> cultural back</w:t>
      </w:r>
      <w:r w:rsidR="00E218C8">
        <w:t xml:space="preserve">grounds, both of which are </w:t>
      </w:r>
      <w:r w:rsidR="00203BF9">
        <w:t>common</w:t>
      </w:r>
      <w:r w:rsidR="00DC22FD">
        <w:t xml:space="preserve"> </w:t>
      </w:r>
      <w:r w:rsidR="00755895" w:rsidRPr="00C01D40">
        <w:t>criticism</w:t>
      </w:r>
      <w:r w:rsidR="00DC22FD">
        <w:t>s</w:t>
      </w:r>
      <w:r w:rsidR="00755895" w:rsidRPr="00C01D40">
        <w:t xml:space="preserve"> of </w:t>
      </w:r>
      <w:r w:rsidR="003B305B">
        <w:t xml:space="preserve">the </w:t>
      </w:r>
      <w:r w:rsidR="00755895" w:rsidRPr="00C01D40">
        <w:t>L</w:t>
      </w:r>
      <w:r w:rsidR="005A1A8F" w:rsidRPr="00C01D40">
        <w:t xml:space="preserve">ikert </w:t>
      </w:r>
      <w:r w:rsidR="003B305B">
        <w:t>scale</w:t>
      </w:r>
      <w:r w:rsidR="005158C8" w:rsidRPr="00C01D40">
        <w:t>.</w:t>
      </w:r>
      <w:r w:rsidR="00E76865" w:rsidRPr="00C01D40">
        <w:t xml:space="preserve"> </w:t>
      </w:r>
    </w:p>
    <w:p w14:paraId="58A38ACF" w14:textId="77777777" w:rsidR="00B22D91" w:rsidRDefault="00B22D91" w:rsidP="00755895"/>
    <w:p w14:paraId="10407B65" w14:textId="357CE22B" w:rsidR="005A1A8F" w:rsidRPr="00C01D40" w:rsidRDefault="005B4690" w:rsidP="00755895">
      <w:r>
        <w:t xml:space="preserve">Therefore, </w:t>
      </w:r>
      <w:r w:rsidR="004C05A1" w:rsidRPr="00C01D40">
        <w:t xml:space="preserve">I’m interested in the research on the </w:t>
      </w:r>
      <w:r w:rsidR="00407BA1">
        <w:t xml:space="preserve">development and </w:t>
      </w:r>
      <w:r w:rsidR="004C05A1" w:rsidRPr="00C01D40">
        <w:t xml:space="preserve">scoring of </w:t>
      </w:r>
      <w:r w:rsidR="00C85073">
        <w:t xml:space="preserve">noncognitive </w:t>
      </w:r>
      <w:r w:rsidR="004C05A1" w:rsidRPr="00C01D40">
        <w:t>forced-choice tests (FCTs)</w:t>
      </w:r>
      <w:r w:rsidR="00743219" w:rsidRPr="00C01D40">
        <w:t xml:space="preserve">, </w:t>
      </w:r>
      <w:r w:rsidR="002052AC">
        <w:t xml:space="preserve">as well as </w:t>
      </w:r>
      <w:r w:rsidR="007B64B8" w:rsidRPr="00C01D40">
        <w:t xml:space="preserve">the possibility of </w:t>
      </w:r>
      <w:r w:rsidR="0090344A" w:rsidRPr="00C01D40">
        <w:t xml:space="preserve">assessing measurement equivalence </w:t>
      </w:r>
      <w:r w:rsidR="00F53859" w:rsidRPr="00C01D40">
        <w:t xml:space="preserve">with such a format, which </w:t>
      </w:r>
      <w:r w:rsidR="00040F71" w:rsidRPr="00C01D40">
        <w:t>is an area</w:t>
      </w:r>
      <w:r w:rsidR="00F53859" w:rsidRPr="00C01D40">
        <w:t xml:space="preserve"> that</w:t>
      </w:r>
      <w:r w:rsidR="00CA682E" w:rsidRPr="00C01D40">
        <w:t xml:space="preserve">’s </w:t>
      </w:r>
      <w:r w:rsidR="00040F71" w:rsidRPr="00C01D40">
        <w:t>basically blank.</w:t>
      </w:r>
      <w:r w:rsidR="00DE0FFF">
        <w:t xml:space="preserve"> </w:t>
      </w:r>
    </w:p>
    <w:p w14:paraId="235C5467" w14:textId="50029203" w:rsidR="00EF00AA" w:rsidRPr="00C01D40" w:rsidRDefault="00EF00AA" w:rsidP="004865BE">
      <w:pPr>
        <w:jc w:val="center"/>
      </w:pPr>
    </w:p>
    <w:p w14:paraId="552127D4" w14:textId="17057351" w:rsidR="00A9492C" w:rsidRPr="00C01D40" w:rsidRDefault="003C7065" w:rsidP="0040633B">
      <w:pPr>
        <w:rPr>
          <w:bCs/>
        </w:rPr>
      </w:pPr>
      <w:r w:rsidRPr="00C01D40">
        <w:t xml:space="preserve">To conclude, </w:t>
      </w:r>
      <w:r w:rsidR="00D3236A">
        <w:t xml:space="preserve">I’m </w:t>
      </w:r>
      <w:r w:rsidR="00F61AEC">
        <w:t>passion</w:t>
      </w:r>
      <w:r w:rsidR="00D3236A">
        <w:t>ate about</w:t>
      </w:r>
      <w:r w:rsidRPr="00C01D40">
        <w:t xml:space="preserve"> the research area of noncognitive </w:t>
      </w:r>
      <w:r w:rsidR="003F66E0" w:rsidRPr="00C01D40">
        <w:t>assessments</w:t>
      </w:r>
      <w:r w:rsidRPr="00C01D40">
        <w:t xml:space="preserve"> and </w:t>
      </w:r>
      <w:r w:rsidR="003F66E0" w:rsidRPr="00C01D40">
        <w:t xml:space="preserve">the </w:t>
      </w:r>
      <w:r w:rsidR="003F66E0" w:rsidRPr="00C01D40">
        <w:rPr>
          <w:bCs/>
        </w:rPr>
        <w:t>WorkFORCE™ Assessments</w:t>
      </w:r>
      <w:r w:rsidR="00713B74" w:rsidRPr="00C01D40">
        <w:rPr>
          <w:bCs/>
        </w:rPr>
        <w:t xml:space="preserve"> because </w:t>
      </w:r>
      <w:r w:rsidR="00642EB6">
        <w:rPr>
          <w:bCs/>
        </w:rPr>
        <w:t>it’s</w:t>
      </w:r>
      <w:r w:rsidR="00713B74" w:rsidRPr="00C01D40">
        <w:rPr>
          <w:bCs/>
        </w:rPr>
        <w:t xml:space="preserve"> the future </w:t>
      </w:r>
      <w:r w:rsidR="00FC41BE" w:rsidRPr="00C01D40">
        <w:rPr>
          <w:bCs/>
        </w:rPr>
        <w:t xml:space="preserve">of </w:t>
      </w:r>
      <w:r w:rsidR="00504964" w:rsidRPr="00C01D40">
        <w:rPr>
          <w:bCs/>
        </w:rPr>
        <w:t xml:space="preserve">more accurate </w:t>
      </w:r>
      <w:r w:rsidR="00F81735" w:rsidRPr="00C01D40">
        <w:rPr>
          <w:bCs/>
        </w:rPr>
        <w:t xml:space="preserve">prediction of </w:t>
      </w:r>
      <w:r w:rsidR="00355464" w:rsidRPr="00C01D40">
        <w:rPr>
          <w:bCs/>
        </w:rPr>
        <w:t>a variety of work-related and educat</w:t>
      </w:r>
      <w:r w:rsidR="00996E14" w:rsidRPr="00C01D40">
        <w:rPr>
          <w:bCs/>
        </w:rPr>
        <w:t xml:space="preserve">ion-related outcomes, </w:t>
      </w:r>
      <w:r w:rsidR="006534F9">
        <w:rPr>
          <w:bCs/>
        </w:rPr>
        <w:t xml:space="preserve">and could be </w:t>
      </w:r>
      <w:r w:rsidR="00B541E0">
        <w:rPr>
          <w:bCs/>
        </w:rPr>
        <w:t xml:space="preserve">of great help </w:t>
      </w:r>
      <w:r w:rsidR="003B6A6D">
        <w:rPr>
          <w:bCs/>
        </w:rPr>
        <w:t xml:space="preserve">for policy makers and </w:t>
      </w:r>
      <w:r w:rsidR="00CD3311">
        <w:rPr>
          <w:bCs/>
        </w:rPr>
        <w:t xml:space="preserve">employers, </w:t>
      </w:r>
      <w:r w:rsidR="001E525E">
        <w:rPr>
          <w:bCs/>
        </w:rPr>
        <w:t xml:space="preserve">with many questions </w:t>
      </w:r>
      <w:r w:rsidR="005B073B">
        <w:rPr>
          <w:bCs/>
        </w:rPr>
        <w:t xml:space="preserve">that </w:t>
      </w:r>
      <w:r w:rsidR="001E525E">
        <w:rPr>
          <w:bCs/>
        </w:rPr>
        <w:t xml:space="preserve">remain </w:t>
      </w:r>
      <w:r w:rsidR="00C90E92">
        <w:rPr>
          <w:bCs/>
        </w:rPr>
        <w:t>unanswered.</w:t>
      </w:r>
    </w:p>
    <w:p w14:paraId="39548194" w14:textId="77777777" w:rsidR="00A9492C" w:rsidRPr="00C01D40" w:rsidRDefault="00A9492C">
      <w:pPr>
        <w:rPr>
          <w:bCs/>
        </w:rPr>
      </w:pPr>
      <w:r w:rsidRPr="00C01D40">
        <w:rPr>
          <w:bCs/>
        </w:rPr>
        <w:br w:type="page"/>
      </w:r>
    </w:p>
    <w:p w14:paraId="5702BF71" w14:textId="650AB424" w:rsidR="00632AC7" w:rsidRPr="00C01D40" w:rsidRDefault="003F711E" w:rsidP="0040633B">
      <w:pPr>
        <w:rPr>
          <w:b/>
          <w:bCs/>
          <w:sz w:val="30"/>
          <w:szCs w:val="30"/>
        </w:rPr>
      </w:pPr>
      <w:r w:rsidRPr="00C01D40">
        <w:rPr>
          <w:b/>
          <w:bCs/>
          <w:sz w:val="30"/>
          <w:szCs w:val="30"/>
        </w:rPr>
        <w:lastRenderedPageBreak/>
        <w:t>Why do you want to come to ETS?</w:t>
      </w:r>
    </w:p>
    <w:p w14:paraId="2DA65490" w14:textId="15E3B637" w:rsidR="00A80613" w:rsidRPr="00C01D40" w:rsidRDefault="00A80613" w:rsidP="00382621"/>
    <w:p w14:paraId="294CC4DA" w14:textId="61B89A47" w:rsidR="00237DD5" w:rsidRPr="00C01D40" w:rsidRDefault="00382621" w:rsidP="00382621">
      <w:r w:rsidRPr="00C01D40">
        <w:t>I want to come to ETS</w:t>
      </w:r>
      <w:r w:rsidR="009628BE" w:rsidRPr="00C01D40">
        <w:t xml:space="preserve">, </w:t>
      </w:r>
      <w:r w:rsidR="0010492C" w:rsidRPr="00C01D40">
        <w:t xml:space="preserve">because </w:t>
      </w:r>
      <w:ins w:id="23" w:author="Drasgow, Fritz" w:date="2017-01-25T13:55:00Z">
        <w:r w:rsidR="008A1AE0">
          <w:t xml:space="preserve">of its </w:t>
        </w:r>
      </w:ins>
      <w:del w:id="24" w:author="Drasgow, Fritz" w:date="2017-01-25T13:55:00Z">
        <w:r w:rsidR="0010492C" w:rsidRPr="00C01D40" w:rsidDel="008A1AE0">
          <w:delText xml:space="preserve">it’s among the </w:delText>
        </w:r>
        <w:r w:rsidR="009628BE" w:rsidRPr="00C01D40" w:rsidDel="008A1AE0">
          <w:delText>first to invent</w:delText>
        </w:r>
      </w:del>
      <w:ins w:id="25" w:author="Drasgow, Fritz" w:date="2017-01-25T13:55:00Z">
        <w:r w:rsidR="008A1AE0">
          <w:t>broad and deep expertise in</w:t>
        </w:r>
      </w:ins>
      <w:r w:rsidR="009628BE" w:rsidRPr="00C01D40">
        <w:t xml:space="preserve"> item response theory</w:t>
      </w:r>
      <w:del w:id="26" w:author="Drasgow, Fritz" w:date="2017-01-25T13:56:00Z">
        <w:r w:rsidR="009628BE" w:rsidRPr="00C01D40" w:rsidDel="008A1AE0">
          <w:delText xml:space="preserve">, </w:delText>
        </w:r>
        <w:r w:rsidR="00AE1FCA" w:rsidRPr="00C01D40" w:rsidDel="008A1AE0">
          <w:delText xml:space="preserve">and </w:delText>
        </w:r>
        <w:r w:rsidR="0014703C" w:rsidRPr="00C01D40" w:rsidDel="008A1AE0">
          <w:delText xml:space="preserve">has no doubt long been one of the </w:delText>
        </w:r>
        <w:r w:rsidR="00E256C7" w:rsidDel="008A1AE0">
          <w:delText>best-known</w:delText>
        </w:r>
        <w:r w:rsidR="0014703C" w:rsidRPr="00C01D40" w:rsidDel="008A1AE0">
          <w:delText xml:space="preserve"> experts in the are</w:delText>
        </w:r>
        <w:r w:rsidR="0045742E" w:rsidRPr="00C01D40" w:rsidDel="008A1AE0">
          <w:delText>a</w:delText>
        </w:r>
      </w:del>
      <w:ins w:id="27" w:author="Drasgow, Fritz" w:date="2017-01-25T13:56:00Z">
        <w:r w:rsidR="008A1AE0">
          <w:t xml:space="preserve"> and test development</w:t>
        </w:r>
      </w:ins>
      <w:r w:rsidR="0045742E" w:rsidRPr="00C01D40">
        <w:t>.</w:t>
      </w:r>
      <w:r w:rsidR="00EC2A73" w:rsidRPr="00C01D40">
        <w:t xml:space="preserve"> </w:t>
      </w:r>
      <w:del w:id="28" w:author="Drasgow, Fritz" w:date="2017-01-25T13:56:00Z">
        <w:r w:rsidR="00EC2A73" w:rsidRPr="00C01D40" w:rsidDel="008A1AE0">
          <w:delText>Plus, i</w:delText>
        </w:r>
      </w:del>
      <w:ins w:id="29" w:author="Drasgow, Fritz" w:date="2017-01-25T13:56:00Z">
        <w:r w:rsidR="008A1AE0">
          <w:t>I</w:t>
        </w:r>
      </w:ins>
      <w:r w:rsidR="004642AB" w:rsidRPr="00C01D40">
        <w:t xml:space="preserve">t’s an organization full of </w:t>
      </w:r>
      <w:r w:rsidR="00064259" w:rsidRPr="00C01D40">
        <w:t xml:space="preserve">the best talent in </w:t>
      </w:r>
      <w:r w:rsidR="00BA5C7D">
        <w:t>psychometrics</w:t>
      </w:r>
      <w:r w:rsidR="00064259" w:rsidRPr="00C01D40">
        <w:t xml:space="preserve">, </w:t>
      </w:r>
      <w:r w:rsidR="002870F5" w:rsidRPr="00C01D40">
        <w:t xml:space="preserve">and </w:t>
      </w:r>
      <w:del w:id="30" w:author="Drasgow, Fritz" w:date="2017-01-25T13:56:00Z">
        <w:r w:rsidR="002870F5" w:rsidRPr="00C01D40" w:rsidDel="008A1AE0">
          <w:delText>has a lot</w:delText>
        </w:r>
      </w:del>
      <w:ins w:id="31" w:author="Drasgow, Fritz" w:date="2017-01-25T13:56:00Z">
        <w:r w:rsidR="008A1AE0">
          <w:t>offers the opportunity to</w:t>
        </w:r>
      </w:ins>
      <w:r w:rsidR="002870F5" w:rsidRPr="00C01D40">
        <w:t xml:space="preserve"> </w:t>
      </w:r>
      <w:del w:id="32" w:author="Drasgow, Fritz" w:date="2017-01-25T13:56:00Z">
        <w:r w:rsidR="002870F5" w:rsidRPr="00C01D40" w:rsidDel="008A1AE0">
          <w:delText>of collaboration</w:delText>
        </w:r>
      </w:del>
      <w:ins w:id="33" w:author="Drasgow, Fritz" w:date="2017-01-25T13:56:00Z">
        <w:r w:rsidR="008A1AE0">
          <w:t>collaborate with and learn from</w:t>
        </w:r>
      </w:ins>
      <w:r w:rsidR="002870F5" w:rsidRPr="00C01D40">
        <w:t xml:space="preserve"> with </w:t>
      </w:r>
      <w:ins w:id="34" w:author="Drasgow, Fritz" w:date="2017-01-25T13:57:00Z">
        <w:r w:rsidR="008A1AE0">
          <w:t xml:space="preserve">many of </w:t>
        </w:r>
      </w:ins>
      <w:r w:rsidR="00842C27" w:rsidRPr="00C01D40">
        <w:t xml:space="preserve">the most </w:t>
      </w:r>
      <w:r w:rsidR="00697126" w:rsidRPr="00C01D40">
        <w:t>prominent researchers</w:t>
      </w:r>
      <w:r w:rsidR="00842C27" w:rsidRPr="00C01D40">
        <w:t xml:space="preserve"> in IRT.</w:t>
      </w:r>
      <w:r w:rsidR="00253DAB" w:rsidRPr="00C01D40">
        <w:t xml:space="preserve"> </w:t>
      </w:r>
      <w:r w:rsidR="008175D6" w:rsidRPr="00C01D40">
        <w:t>I believe that ETS is the best place for me to achieve my goals of adding to my knowledge and research experience in psychometrics.</w:t>
      </w:r>
      <w:r w:rsidR="008175D6">
        <w:t xml:space="preserve"> </w:t>
      </w:r>
      <w:r w:rsidR="00C4296A">
        <w:t>It</w:t>
      </w:r>
      <w:r w:rsidR="000C38DC" w:rsidRPr="00C01D40">
        <w:t xml:space="preserve"> would </w:t>
      </w:r>
      <w:r w:rsidR="00E559FE">
        <w:t xml:space="preserve">certainly </w:t>
      </w:r>
      <w:r w:rsidR="00030CB1" w:rsidRPr="00C01D40">
        <w:t xml:space="preserve">be a great honor, and </w:t>
      </w:r>
      <w:r w:rsidR="004F3B81" w:rsidRPr="00C01D40">
        <w:t xml:space="preserve">an eye-opening experience for me, </w:t>
      </w:r>
      <w:del w:id="35" w:author="Drasgow, Fritz" w:date="2017-01-25T13:57:00Z">
        <w:r w:rsidR="004F3B81" w:rsidRPr="00C01D40" w:rsidDel="008A1AE0">
          <w:delText xml:space="preserve">if I could </w:delText>
        </w:r>
        <w:r w:rsidR="00BC4002" w:rsidDel="008A1AE0">
          <w:delText>take on the</w:delText>
        </w:r>
      </w:del>
      <w:ins w:id="36" w:author="Drasgow, Fritz" w:date="2017-01-25T13:57:00Z">
        <w:r w:rsidR="008A1AE0">
          <w:t>to have an</w:t>
        </w:r>
      </w:ins>
      <w:r w:rsidR="00BC4002">
        <w:t xml:space="preserve"> internship at ETS</w:t>
      </w:r>
      <w:r w:rsidR="00426003">
        <w:t xml:space="preserve"> as a PhD student</w:t>
      </w:r>
      <w:r w:rsidR="00C1342B" w:rsidRPr="00C01D40">
        <w:t xml:space="preserve"> who’s passionate about </w:t>
      </w:r>
      <w:r w:rsidR="00715FB8" w:rsidRPr="00C01D40">
        <w:t xml:space="preserve">exploring noncognitive assessments </w:t>
      </w:r>
      <w:r w:rsidR="0018420B" w:rsidRPr="00C01D40">
        <w:t xml:space="preserve">within </w:t>
      </w:r>
      <w:r w:rsidR="00340228" w:rsidRPr="00C01D40">
        <w:t>the IRT framework</w:t>
      </w:r>
      <w:r w:rsidR="007E31DD">
        <w:t>.</w:t>
      </w:r>
      <w:r w:rsidR="00273671" w:rsidRPr="00C01D40">
        <w:t xml:space="preserve"> </w:t>
      </w:r>
    </w:p>
    <w:p w14:paraId="26AC2AEE" w14:textId="77777777" w:rsidR="007D6735" w:rsidRPr="00C01D40" w:rsidRDefault="007D6735" w:rsidP="00382621"/>
    <w:p w14:paraId="505E6804" w14:textId="7B8F6459" w:rsidR="00FF1B6D" w:rsidRDefault="00021C97" w:rsidP="00382621">
      <w:r>
        <w:t xml:space="preserve">Also, </w:t>
      </w:r>
      <w:r w:rsidR="00F607D8" w:rsidRPr="00C01D40">
        <w:t xml:space="preserve">I </w:t>
      </w:r>
      <w:r w:rsidR="00277420" w:rsidRPr="00C01D40">
        <w:t xml:space="preserve">appreciate </w:t>
      </w:r>
      <w:del w:id="37" w:author="Drasgow, Fritz" w:date="2017-01-25T13:57:00Z">
        <w:r w:rsidR="00277420" w:rsidRPr="00C01D40" w:rsidDel="008A1AE0">
          <w:delText xml:space="preserve">a lot </w:delText>
        </w:r>
      </w:del>
      <w:r w:rsidR="00277420" w:rsidRPr="00C01D40">
        <w:t xml:space="preserve">the </w:t>
      </w:r>
      <w:r w:rsidR="005F387D">
        <w:t>attitude</w:t>
      </w:r>
      <w:del w:id="38" w:author="Drasgow, Fritz" w:date="2017-01-25T13:57:00Z">
        <w:r w:rsidR="005F387D" w:rsidDel="008A1AE0">
          <w:delText>s</w:delText>
        </w:r>
      </w:del>
      <w:r w:rsidR="005F387D">
        <w:t xml:space="preserve"> that</w:t>
      </w:r>
      <w:r w:rsidR="003B63E0" w:rsidRPr="00C01D40">
        <w:t xml:space="preserve"> EST</w:t>
      </w:r>
      <w:r w:rsidR="005F387D">
        <w:t xml:space="preserve"> has</w:t>
      </w:r>
      <w:r w:rsidR="003B63E0" w:rsidRPr="00C01D40">
        <w:t xml:space="preserve"> towards </w:t>
      </w:r>
      <w:r w:rsidR="003D053F" w:rsidRPr="00C01D40">
        <w:t>research.</w:t>
      </w:r>
      <w:r w:rsidR="00AD502D" w:rsidRPr="00C01D40">
        <w:t xml:space="preserve"> </w:t>
      </w:r>
      <w:r w:rsidR="00954425" w:rsidRPr="00C01D40">
        <w:t xml:space="preserve">ETS has never considered </w:t>
      </w:r>
      <w:r w:rsidR="00414B1A" w:rsidRPr="00C01D40">
        <w:t xml:space="preserve">its </w:t>
      </w:r>
      <w:r w:rsidR="00382621" w:rsidRPr="00C01D40">
        <w:t>long-term world-wide reputation in psychometrics</w:t>
      </w:r>
      <w:r w:rsidR="00721871" w:rsidRPr="00C01D40">
        <w:t xml:space="preserve"> </w:t>
      </w:r>
      <w:r w:rsidR="00FC38BB" w:rsidRPr="00C01D40">
        <w:t xml:space="preserve">as a reason to stop </w:t>
      </w:r>
      <w:del w:id="39" w:author="Drasgow, Fritz" w:date="2017-01-25T13:58:00Z">
        <w:r w:rsidR="00FC38BB" w:rsidRPr="00C01D40" w:rsidDel="008A1AE0">
          <w:delText xml:space="preserve">the </w:delText>
        </w:r>
      </w:del>
      <w:r w:rsidR="00FC38BB" w:rsidRPr="00C01D40">
        <w:t>exploration.</w:t>
      </w:r>
      <w:r w:rsidR="00382621" w:rsidRPr="00C01D40">
        <w:t xml:space="preserve"> </w:t>
      </w:r>
      <w:r w:rsidR="002931DD">
        <w:t>As far as I am concerned</w:t>
      </w:r>
      <w:r w:rsidR="00BB4F58">
        <w:t>, ETS is</w:t>
      </w:r>
      <w:r w:rsidR="00382621" w:rsidRPr="00C01D40">
        <w:t xml:space="preserve"> an organization with </w:t>
      </w:r>
      <w:r w:rsidR="007B429D" w:rsidRPr="00C01D40">
        <w:t>the wisdom of a 70-year-old but</w:t>
      </w:r>
      <w:r w:rsidR="00382621" w:rsidRPr="00C01D40">
        <w:t xml:space="preserve"> the curiosity of a 7-year-old. As one of the world’s largest testing and assessment company, ETS is never satisfied with what it has achieved: from the paper-based GRE test to the computerized question-adaptive test until Aug 2011, to today’s multistage section-adaptive test, ETS is constantly exploring paths to a more accurate, secure, and user-friendly test. In the area of nonco</w:t>
      </w:r>
      <w:r w:rsidR="000D24B9">
        <w:t>gnitive assessments, ETS has</w:t>
      </w:r>
      <w:r w:rsidR="00382621" w:rsidRPr="00C01D40">
        <w:t xml:space="preserve"> impressed me with its rigorous efforts in applying the GGUM and the forced-choice format, which is still at its infancy, to the development and validation of the innovative </w:t>
      </w:r>
      <w:r w:rsidR="0088161D" w:rsidRPr="00C01D40">
        <w:rPr>
          <w:bCs/>
        </w:rPr>
        <w:t>WorkFORCE™</w:t>
      </w:r>
      <w:r w:rsidR="006E500F">
        <w:t xml:space="preserve"> As</w:t>
      </w:r>
      <w:r w:rsidR="00382621" w:rsidRPr="00C01D40">
        <w:t xml:space="preserve">sessments. </w:t>
      </w:r>
    </w:p>
    <w:p w14:paraId="54AF2A00" w14:textId="77777777" w:rsidR="00FF1B6D" w:rsidRDefault="00FF1B6D" w:rsidP="00382621"/>
    <w:p w14:paraId="014FB306" w14:textId="2D5B20BE" w:rsidR="00382621" w:rsidRPr="00C01D40" w:rsidRDefault="004B1952" w:rsidP="00382621">
      <w:r w:rsidRPr="00C01D40">
        <w:t xml:space="preserve">At ETS, </w:t>
      </w:r>
      <w:r w:rsidR="00382621" w:rsidRPr="00C01D40">
        <w:t>research is the fuel of prod</w:t>
      </w:r>
      <w:r w:rsidR="00500C4D">
        <w:t>uct development</w:t>
      </w:r>
      <w:r w:rsidR="0082396B">
        <w:t xml:space="preserve">, and the products give feedback </w:t>
      </w:r>
      <w:r w:rsidR="004E305C">
        <w:t>on</w:t>
      </w:r>
      <w:r w:rsidR="00382621" w:rsidRPr="00C01D40">
        <w:t xml:space="preserve"> </w:t>
      </w:r>
      <w:r w:rsidR="003762F5">
        <w:t>the research quality</w:t>
      </w:r>
      <w:r w:rsidR="00EE437D">
        <w:t xml:space="preserve">, so </w:t>
      </w:r>
      <w:r w:rsidR="00D9535B">
        <w:t xml:space="preserve">the </w:t>
      </w:r>
      <w:r w:rsidR="009B09D8" w:rsidRPr="00C01D40">
        <w:t>i</w:t>
      </w:r>
      <w:r w:rsidR="00F1778F" w:rsidRPr="00C01D40">
        <w:t xml:space="preserve">nnovation and </w:t>
      </w:r>
      <w:r w:rsidR="00716112" w:rsidRPr="00C01D40">
        <w:t>critical thinking</w:t>
      </w:r>
      <w:r w:rsidR="00D876B0" w:rsidRPr="00C01D40">
        <w:t xml:space="preserve"> will never cease</w:t>
      </w:r>
      <w:r w:rsidR="00716112" w:rsidRPr="00C01D40">
        <w:t>.</w:t>
      </w:r>
      <w:r w:rsidR="007C6DC9" w:rsidRPr="00C01D40">
        <w:t xml:space="preserve"> </w:t>
      </w:r>
      <w:r w:rsidR="00351E4B" w:rsidRPr="00C01D40">
        <w:t>It’s the front</w:t>
      </w:r>
      <w:r w:rsidR="001B51F1">
        <w:t xml:space="preserve"> </w:t>
      </w:r>
      <w:r w:rsidR="00351E4B" w:rsidRPr="00C01D40">
        <w:t xml:space="preserve">line of </w:t>
      </w:r>
      <w:r w:rsidR="00340228" w:rsidRPr="00C01D40">
        <w:t xml:space="preserve">both research and practice, </w:t>
      </w:r>
      <w:r w:rsidR="00C24505">
        <w:t xml:space="preserve">where I will have the opportunity </w:t>
      </w:r>
      <w:r w:rsidR="00ED2DED" w:rsidRPr="00C01D40">
        <w:t>to</w:t>
      </w:r>
      <w:r w:rsidR="00A67298">
        <w:t xml:space="preserve"> </w:t>
      </w:r>
      <w:r w:rsidR="006175BF">
        <w:t>apply what I have learn</w:t>
      </w:r>
      <w:del w:id="40" w:author="Drasgow, Fritz" w:date="2017-01-25T13:58:00Z">
        <w:r w:rsidR="006175BF" w:rsidDel="0059754D">
          <w:delText>t</w:delText>
        </w:r>
      </w:del>
      <w:ins w:id="41" w:author="Drasgow, Fritz" w:date="2017-01-25T13:58:00Z">
        <w:r w:rsidR="0059754D">
          <w:t>ed</w:t>
        </w:r>
      </w:ins>
      <w:r w:rsidR="006175BF">
        <w:t xml:space="preserve"> in</w:t>
      </w:r>
      <w:r w:rsidR="00A0778B" w:rsidRPr="00C01D40">
        <w:t xml:space="preserve"> lab </w:t>
      </w:r>
      <w:r w:rsidR="0060224D">
        <w:t>to the real world, and</w:t>
      </w:r>
      <w:r w:rsidR="003971E9">
        <w:t xml:space="preserve"> </w:t>
      </w:r>
      <w:r w:rsidR="003971E9">
        <w:rPr>
          <w:rFonts w:hint="eastAsia"/>
        </w:rPr>
        <w:t>to</w:t>
      </w:r>
      <w:r w:rsidR="0060224D">
        <w:t xml:space="preserve"> </w:t>
      </w:r>
      <w:r w:rsidR="00863780">
        <w:t xml:space="preserve">realize and </w:t>
      </w:r>
      <w:r w:rsidR="006501D7">
        <w:t xml:space="preserve">in turn </w:t>
      </w:r>
      <w:r w:rsidR="003971E9">
        <w:t xml:space="preserve">to </w:t>
      </w:r>
      <w:r w:rsidR="00863780">
        <w:t>reduce the gap between the two.</w:t>
      </w:r>
    </w:p>
    <w:p w14:paraId="12C2ADB0" w14:textId="67A68746" w:rsidR="00B634FC" w:rsidRPr="00C01D40" w:rsidRDefault="00B634FC">
      <w:pPr>
        <w:rPr>
          <w:b/>
          <w:bCs/>
        </w:rPr>
      </w:pPr>
      <w:r w:rsidRPr="00C01D40">
        <w:rPr>
          <w:b/>
          <w:bCs/>
        </w:rPr>
        <w:br w:type="page"/>
      </w:r>
    </w:p>
    <w:p w14:paraId="58CCB407" w14:textId="77777777" w:rsidR="005742BF" w:rsidRPr="00C01D40" w:rsidRDefault="005742BF" w:rsidP="005742BF">
      <w:pPr>
        <w:rPr>
          <w:b/>
          <w:sz w:val="30"/>
          <w:szCs w:val="30"/>
        </w:rPr>
      </w:pPr>
      <w:r w:rsidRPr="00C01D40">
        <w:rPr>
          <w:b/>
          <w:sz w:val="30"/>
          <w:szCs w:val="30"/>
        </w:rPr>
        <w:lastRenderedPageBreak/>
        <w:t>What skills and knowledge will you bring to the internship?</w:t>
      </w:r>
    </w:p>
    <w:p w14:paraId="7AA082A2" w14:textId="77777777" w:rsidR="007C3A80" w:rsidRPr="00C01D40" w:rsidRDefault="007C3A80" w:rsidP="0040633B">
      <w:pPr>
        <w:rPr>
          <w:b/>
          <w:bCs/>
        </w:rPr>
      </w:pPr>
    </w:p>
    <w:p w14:paraId="7CB0712C" w14:textId="252754C3" w:rsidR="009B4536" w:rsidRPr="00F8521E" w:rsidRDefault="00A77BD3" w:rsidP="009B4536">
      <w:pPr>
        <w:rPr>
          <w:b/>
        </w:rPr>
      </w:pPr>
      <w:r w:rsidRPr="00F8521E">
        <w:rPr>
          <w:b/>
        </w:rPr>
        <w:t>Scientific software</w:t>
      </w:r>
    </w:p>
    <w:p w14:paraId="17F29F0C" w14:textId="77777777" w:rsidR="009B4536" w:rsidRPr="00C01D40" w:rsidRDefault="009B4536" w:rsidP="009B4536"/>
    <w:p w14:paraId="51CC3ECA" w14:textId="26EADA04" w:rsidR="009B4536" w:rsidRPr="006D6AD3" w:rsidRDefault="009B4536" w:rsidP="009B4536">
      <w:r w:rsidRPr="006D6AD3">
        <w:t xml:space="preserve">I have </w:t>
      </w:r>
      <w:r w:rsidR="0037225C" w:rsidRPr="006D6AD3">
        <w:rPr>
          <w:rFonts w:hint="eastAsia"/>
        </w:rPr>
        <w:t>research</w:t>
      </w:r>
      <w:r w:rsidR="0037225C" w:rsidRPr="006D6AD3">
        <w:t xml:space="preserve"> experience </w:t>
      </w:r>
      <w:r w:rsidR="00B674E7" w:rsidRPr="006D6AD3">
        <w:t xml:space="preserve">with </w:t>
      </w:r>
      <w:r w:rsidRPr="006D6AD3">
        <w:t>some of the most widely used IRT models (including 2PL, SGR, the GGUM) to study response data of personality tests. I have proficiency in using a variety of IRT-related software including BILOG, MULTILOG, GGUM2004, MODFIT, flexMIRT, and M</w:t>
      </w:r>
      <w:r w:rsidR="00466C2F">
        <w:t xml:space="preserve">CMC GGUM for item calibration, </w:t>
      </w:r>
      <w:r w:rsidRPr="006D6AD3">
        <w:t xml:space="preserve">scoring, fit evaluation, and DIF analyses. </w:t>
      </w:r>
    </w:p>
    <w:p w14:paraId="2391A466" w14:textId="77777777" w:rsidR="009B4536" w:rsidRPr="006D6AD3" w:rsidRDefault="009B4536" w:rsidP="009B4536"/>
    <w:p w14:paraId="4AA02EDD" w14:textId="5F2004B3" w:rsidR="002F508C" w:rsidRDefault="009B4536" w:rsidP="009B4536">
      <w:r w:rsidRPr="006D6AD3">
        <w:t xml:space="preserve">I started working with R in undergraduate </w:t>
      </w:r>
      <w:r w:rsidR="00AD37E1">
        <w:t xml:space="preserve">school, and am proficient in </w:t>
      </w:r>
      <w:r w:rsidRPr="006D6AD3">
        <w:t xml:space="preserve">R </w:t>
      </w:r>
      <w:r w:rsidR="00AD37E1">
        <w:t xml:space="preserve">programing </w:t>
      </w:r>
      <w:r w:rsidRPr="006D6AD3">
        <w:t>for simulation</w:t>
      </w:r>
      <w:r w:rsidR="00AD37E1">
        <w:t xml:space="preserve"> studies</w:t>
      </w:r>
      <w:r w:rsidR="00E14C45">
        <w:t>.</w:t>
      </w:r>
    </w:p>
    <w:p w14:paraId="1AEBB233" w14:textId="77777777" w:rsidR="00E14C45" w:rsidRDefault="00E14C45" w:rsidP="009B4536"/>
    <w:p w14:paraId="7E32AE1F" w14:textId="703FD760" w:rsidR="002F508C" w:rsidRPr="00C01D40" w:rsidRDefault="003C3ABC" w:rsidP="009B4536">
      <w:r>
        <w:t>I’m also proficient in</w:t>
      </w:r>
      <w:r w:rsidR="00983C52">
        <w:t xml:space="preserve"> </w:t>
      </w:r>
      <w:r w:rsidR="002C5F1B">
        <w:t>multi-level modeling in SAS (</w:t>
      </w:r>
      <w:r w:rsidR="00285809">
        <w:t xml:space="preserve">used </w:t>
      </w:r>
      <w:r w:rsidR="00B93AC0">
        <w:t xml:space="preserve">in my </w:t>
      </w:r>
      <w:r w:rsidR="007969DC">
        <w:t xml:space="preserve">2016 PSPB </w:t>
      </w:r>
      <w:r w:rsidR="00302C6C">
        <w:t>paper</w:t>
      </w:r>
      <w:r w:rsidR="004411A1">
        <w:t xml:space="preserve"> with Professor Emily Grijalva</w:t>
      </w:r>
      <w:r w:rsidR="00302C6C">
        <w:t>)</w:t>
      </w:r>
      <w:r w:rsidR="00F4295D">
        <w:t xml:space="preserve">, </w:t>
      </w:r>
      <w:r w:rsidR="006B37AB">
        <w:t>mu</w:t>
      </w:r>
      <w:r w:rsidR="00A74855">
        <w:t>l</w:t>
      </w:r>
      <w:r w:rsidR="00285809">
        <w:t xml:space="preserve">ti-group SEM in AMOS and Mplus (used </w:t>
      </w:r>
      <w:r w:rsidR="00852916">
        <w:t xml:space="preserve">in my PISA project with Professor Brent </w:t>
      </w:r>
      <w:r w:rsidR="001C47B0">
        <w:t xml:space="preserve">Roberts), and </w:t>
      </w:r>
      <w:r w:rsidR="00533108">
        <w:t xml:space="preserve">a variety of analyses in SPSS including regression analyses, </w:t>
      </w:r>
      <w:r w:rsidR="0069709B">
        <w:t xml:space="preserve">random </w:t>
      </w:r>
      <w:r w:rsidR="008634DC">
        <w:t xml:space="preserve">sampling, and </w:t>
      </w:r>
      <w:r w:rsidR="00751298">
        <w:t>data splitting and merging.</w:t>
      </w:r>
    </w:p>
    <w:p w14:paraId="2D7AFD22" w14:textId="77777777" w:rsidR="009471DB" w:rsidRPr="00C01D40" w:rsidRDefault="009471DB" w:rsidP="0040633B">
      <w:pPr>
        <w:rPr>
          <w:b/>
          <w:bCs/>
        </w:rPr>
      </w:pPr>
    </w:p>
    <w:p w14:paraId="69AA28D3" w14:textId="2DF1B544" w:rsidR="00036809" w:rsidRPr="00F8521E" w:rsidRDefault="00036809" w:rsidP="00036809">
      <w:pPr>
        <w:rPr>
          <w:b/>
        </w:rPr>
      </w:pPr>
      <w:r w:rsidRPr="00F8521E">
        <w:rPr>
          <w:b/>
        </w:rPr>
        <w:t xml:space="preserve">Understanding of </w:t>
      </w:r>
      <w:r w:rsidR="00DB623B" w:rsidRPr="00F8521E">
        <w:rPr>
          <w:b/>
        </w:rPr>
        <w:t>culture</w:t>
      </w:r>
    </w:p>
    <w:p w14:paraId="3FED1BEA" w14:textId="77777777" w:rsidR="00036809" w:rsidRPr="00C01D40" w:rsidRDefault="00036809" w:rsidP="00036809">
      <w:pPr>
        <w:rPr>
          <w:b/>
        </w:rPr>
      </w:pPr>
    </w:p>
    <w:p w14:paraId="0654C41E" w14:textId="5DCE025D" w:rsidR="00036809" w:rsidRPr="00C01D40" w:rsidRDefault="008A32A9" w:rsidP="00036809">
      <w:r>
        <w:t xml:space="preserve">At the end of this semester, I’ll </w:t>
      </w:r>
      <w:ins w:id="42" w:author="Drasgow, Fritz" w:date="2017-01-25T13:59:00Z">
        <w:r w:rsidR="0059754D">
          <w:t xml:space="preserve">have </w:t>
        </w:r>
      </w:ins>
      <w:r>
        <w:t>finish</w:t>
      </w:r>
      <w:ins w:id="43" w:author="Drasgow, Fritz" w:date="2017-01-25T13:59:00Z">
        <w:r w:rsidR="0059754D">
          <w:t>ed</w:t>
        </w:r>
      </w:ins>
      <w:r>
        <w:t xml:space="preserve"> my second seminar on cultural and social psychology with </w:t>
      </w:r>
      <w:r w:rsidR="0093048A">
        <w:t>Professor Dov Cohen</w:t>
      </w:r>
      <w:r w:rsidR="005225B5">
        <w:t>.</w:t>
      </w:r>
      <w:r w:rsidR="001F5634">
        <w:t xml:space="preserve"> </w:t>
      </w:r>
      <w:r w:rsidR="0072389E">
        <w:t>From the seminars, I’ve gained</w:t>
      </w:r>
      <w:r w:rsidR="00A44A8D">
        <w:t xml:space="preserve"> </w:t>
      </w:r>
      <w:r w:rsidR="00036809" w:rsidRPr="00C01D40">
        <w:t xml:space="preserve">a broad understanding of </w:t>
      </w:r>
      <w:r w:rsidR="00DA2419">
        <w:t xml:space="preserve">different cultures in the world and </w:t>
      </w:r>
      <w:r w:rsidR="00036809" w:rsidRPr="00C01D40">
        <w:t>how culture influences alm</w:t>
      </w:r>
      <w:r w:rsidR="006965D0">
        <w:t>ost every aspect of our lives. S</w:t>
      </w:r>
      <w:r w:rsidR="00036809" w:rsidRPr="00C01D40">
        <w:t xml:space="preserve">ome of the aspects that </w:t>
      </w:r>
      <w:r w:rsidR="00EA1392">
        <w:t xml:space="preserve">are closely </w:t>
      </w:r>
      <w:r w:rsidR="00036809" w:rsidRPr="00C01D40">
        <w:t xml:space="preserve">relate to my research interest in </w:t>
      </w:r>
      <w:r w:rsidR="00B20D7B">
        <w:t xml:space="preserve">cross-cultural </w:t>
      </w:r>
      <w:r w:rsidR="00EA1392">
        <w:t>noncognitive</w:t>
      </w:r>
      <w:r w:rsidR="00036809" w:rsidRPr="00C01D40">
        <w:t xml:space="preserve"> assessments are self-regards </w:t>
      </w:r>
      <w:r w:rsidR="00272CCA">
        <w:t>and self-views</w:t>
      </w:r>
      <w:r w:rsidR="00036809" w:rsidRPr="00C01D40">
        <w:t xml:space="preserve">, </w:t>
      </w:r>
      <w:r w:rsidR="00601FB5">
        <w:t xml:space="preserve">social </w:t>
      </w:r>
      <w:r w:rsidR="00036809" w:rsidRPr="00C01D40">
        <w:t xml:space="preserve">comparison, </w:t>
      </w:r>
      <w:r w:rsidR="00AF5DB5">
        <w:t>stereotypes and prejudice</w:t>
      </w:r>
      <w:r w:rsidR="00A70CF0">
        <w:t xml:space="preserve">, </w:t>
      </w:r>
      <w:r w:rsidR="007C0267">
        <w:t xml:space="preserve">and </w:t>
      </w:r>
      <w:r w:rsidR="007C34ED">
        <w:t xml:space="preserve">interpersonal </w:t>
      </w:r>
      <w:r w:rsidR="007C0267">
        <w:t>relationships</w:t>
      </w:r>
      <w:r w:rsidR="009E704D">
        <w:t>.</w:t>
      </w:r>
    </w:p>
    <w:p w14:paraId="7CF459C8" w14:textId="77777777" w:rsidR="00036809" w:rsidRPr="00C01D40" w:rsidRDefault="00036809" w:rsidP="00036809"/>
    <w:p w14:paraId="45255846" w14:textId="08DB4931" w:rsidR="00036809" w:rsidRPr="00C01D40" w:rsidRDefault="00036809" w:rsidP="00036809">
      <w:r w:rsidRPr="00C01D40">
        <w:t xml:space="preserve">I believe my </w:t>
      </w:r>
      <w:r w:rsidR="00E62B47">
        <w:t>knowledge of culture will</w:t>
      </w:r>
      <w:r w:rsidR="0052380D">
        <w:t xml:space="preserve"> help me</w:t>
      </w:r>
      <w:r w:rsidR="00131199">
        <w:t xml:space="preserve"> better</w:t>
      </w:r>
      <w:r w:rsidRPr="00C01D40">
        <w:t xml:space="preserve"> </w:t>
      </w:r>
      <w:r w:rsidR="0099159B">
        <w:t>interpret</w:t>
      </w:r>
      <w:r w:rsidRPr="00C01D40">
        <w:t xml:space="preserve"> </w:t>
      </w:r>
      <w:r w:rsidR="00916178">
        <w:t xml:space="preserve">and explain </w:t>
      </w:r>
      <w:r w:rsidRPr="00C01D40">
        <w:t xml:space="preserve">results </w:t>
      </w:r>
      <w:r w:rsidR="00843B63">
        <w:t xml:space="preserve">of </w:t>
      </w:r>
      <w:r w:rsidR="003B02ED">
        <w:t xml:space="preserve">noncognitive </w:t>
      </w:r>
      <w:r w:rsidR="00806112">
        <w:t xml:space="preserve">tests </w:t>
      </w:r>
      <w:r w:rsidR="003B02ED">
        <w:t>in a cross-cultural setting</w:t>
      </w:r>
      <w:r w:rsidR="00195AD3">
        <w:t>.</w:t>
      </w:r>
    </w:p>
    <w:p w14:paraId="53960147" w14:textId="77777777" w:rsidR="00EC3DA3" w:rsidRPr="00C01D40" w:rsidRDefault="00EC3DA3" w:rsidP="0040633B">
      <w:pPr>
        <w:rPr>
          <w:b/>
          <w:bCs/>
        </w:rPr>
      </w:pPr>
    </w:p>
    <w:p w14:paraId="539CE00E" w14:textId="000DB06A" w:rsidR="00160FD3" w:rsidRPr="00F8521E" w:rsidRDefault="0000192D" w:rsidP="00160FD3">
      <w:pPr>
        <w:rPr>
          <w:b/>
        </w:rPr>
      </w:pPr>
      <w:r w:rsidRPr="00F8521E">
        <w:rPr>
          <w:b/>
        </w:rPr>
        <w:t>Communication</w:t>
      </w:r>
    </w:p>
    <w:p w14:paraId="444C5061" w14:textId="77777777" w:rsidR="00160FD3" w:rsidRPr="00C01D40" w:rsidRDefault="00160FD3" w:rsidP="00160FD3"/>
    <w:p w14:paraId="51A85B56" w14:textId="25898E9F" w:rsidR="00160FD3" w:rsidRPr="00F8521E" w:rsidRDefault="00160FD3" w:rsidP="00160FD3">
      <w:pPr>
        <w:rPr>
          <w:rFonts w:eastAsia="Times New Roman"/>
          <w:color w:val="000000"/>
          <w:u w:val="single"/>
        </w:rPr>
      </w:pPr>
      <w:r w:rsidRPr="00F8521E">
        <w:rPr>
          <w:u w:val="single"/>
        </w:rPr>
        <w:t>Verbal</w:t>
      </w:r>
    </w:p>
    <w:p w14:paraId="55E1DBEC" w14:textId="77777777" w:rsidR="00B500F1" w:rsidRPr="00C01D40" w:rsidRDefault="00B500F1" w:rsidP="00160FD3"/>
    <w:p w14:paraId="1567C1A5" w14:textId="2FB63251" w:rsidR="0064613C" w:rsidRDefault="006964D1" w:rsidP="00160FD3">
      <w:r>
        <w:t xml:space="preserve">I’m </w:t>
      </w:r>
      <w:r w:rsidR="00496EAD">
        <w:t>good at</w:t>
      </w:r>
      <w:r>
        <w:t xml:space="preserve"> delivering oral presentations, and </w:t>
      </w:r>
      <w:r w:rsidR="00160FD3" w:rsidRPr="00C01D40">
        <w:t>I don’t fea</w:t>
      </w:r>
      <w:r w:rsidR="00D95A0B">
        <w:t xml:space="preserve">r speaking in front of a crowd. </w:t>
      </w:r>
      <w:r w:rsidR="00BF12CF">
        <w:t>W</w:t>
      </w:r>
      <w:r w:rsidR="00160FD3" w:rsidRPr="00C01D40">
        <w:t xml:space="preserve">hen I give a presentation, my goals are </w:t>
      </w:r>
      <w:r w:rsidR="00DB0ACE">
        <w:t>to deliver</w:t>
      </w:r>
      <w:r w:rsidR="00160FD3" w:rsidRPr="00C01D40">
        <w:t xml:space="preserve"> the information </w:t>
      </w:r>
      <w:r w:rsidR="00DB0ACE">
        <w:t>clearly,</w:t>
      </w:r>
      <w:r w:rsidR="00AF6F6D">
        <w:t xml:space="preserve"> </w:t>
      </w:r>
      <w:r w:rsidR="006F0AC7">
        <w:t xml:space="preserve">and to </w:t>
      </w:r>
      <w:r w:rsidR="00160FD3" w:rsidRPr="00C01D40">
        <w:t>make sure that everyone has a good time</w:t>
      </w:r>
      <w:r w:rsidR="0064613C">
        <w:t xml:space="preserve"> listening to me</w:t>
      </w:r>
      <w:r w:rsidR="00895214">
        <w:t xml:space="preserve">. </w:t>
      </w:r>
    </w:p>
    <w:p w14:paraId="6BCE8870" w14:textId="77777777" w:rsidR="0064613C" w:rsidRDefault="0064613C" w:rsidP="00160FD3"/>
    <w:p w14:paraId="288F28B7" w14:textId="433D8280" w:rsidR="00A05BF6" w:rsidRDefault="00C71791" w:rsidP="00160FD3">
      <w:r>
        <w:t xml:space="preserve">I did a good job giving </w:t>
      </w:r>
      <w:r w:rsidR="00160FD3" w:rsidRPr="00C01D40">
        <w:t>my first-year presentation</w:t>
      </w:r>
      <w:r w:rsidR="00A2674A">
        <w:t>, where I,</w:t>
      </w:r>
      <w:r w:rsidR="00160FD3" w:rsidRPr="00C01D40">
        <w:t xml:space="preserve"> a firs</w:t>
      </w:r>
      <w:r w:rsidR="00CA2F18">
        <w:t>t-year PhD student, presented the</w:t>
      </w:r>
      <w:r w:rsidR="00083DBB">
        <w:t xml:space="preserve"> meta-analytic</w:t>
      </w:r>
      <w:r w:rsidR="00160FD3" w:rsidRPr="00C01D40">
        <w:t xml:space="preserve"> </w:t>
      </w:r>
      <w:r w:rsidR="00F646F0">
        <w:t xml:space="preserve">study </w:t>
      </w:r>
      <w:r w:rsidR="00160FD3" w:rsidRPr="00C01D40">
        <w:t>on narcissism in front of m</w:t>
      </w:r>
      <w:r w:rsidR="00BF4054">
        <w:t xml:space="preserve">ore than 40 professors and </w:t>
      </w:r>
      <w:r w:rsidR="006A6F00">
        <w:t xml:space="preserve">more </w:t>
      </w:r>
      <w:r w:rsidR="00160FD3" w:rsidRPr="00C01D40">
        <w:t xml:space="preserve">senior PhD students in the department. </w:t>
      </w:r>
      <w:r w:rsidR="003253D7">
        <w:t xml:space="preserve">Instead of starting with </w:t>
      </w:r>
      <w:r w:rsidR="00044CBD">
        <w:t>a slide</w:t>
      </w:r>
      <w:r w:rsidR="003725B7">
        <w:t xml:space="preserve"> introduc</w:t>
      </w:r>
      <w:r w:rsidR="00353C34">
        <w:t>ing</w:t>
      </w:r>
      <w:r w:rsidR="003725B7">
        <w:t xml:space="preserve"> </w:t>
      </w:r>
      <w:r w:rsidR="00040E50">
        <w:t xml:space="preserve">research background, I </w:t>
      </w:r>
      <w:r w:rsidR="007313DD">
        <w:t xml:space="preserve">captured </w:t>
      </w:r>
      <w:r w:rsidR="00D71296">
        <w:t>the audience</w:t>
      </w:r>
      <w:r w:rsidR="00772CFD">
        <w:t>’s</w:t>
      </w:r>
      <w:r w:rsidR="00D71296">
        <w:t xml:space="preserve"> attention </w:t>
      </w:r>
      <w:r w:rsidR="00C144CD">
        <w:t xml:space="preserve">immediately </w:t>
      </w:r>
      <w:r w:rsidR="00D71296">
        <w:t xml:space="preserve">by </w:t>
      </w:r>
      <w:r w:rsidR="00024C15">
        <w:t>playing</w:t>
      </w:r>
      <w:r w:rsidR="00711DA2">
        <w:t xml:space="preserve"> a short clip </w:t>
      </w:r>
      <w:r w:rsidR="004A1717">
        <w:t xml:space="preserve">of </w:t>
      </w:r>
      <w:r w:rsidR="00E50E3D" w:rsidRPr="00E50E3D">
        <w:t>Jenna Maroney</w:t>
      </w:r>
      <w:r w:rsidR="00E50E3D">
        <w:t xml:space="preserve"> </w:t>
      </w:r>
      <w:r w:rsidR="00572BDD">
        <w:t>from</w:t>
      </w:r>
      <w:r w:rsidR="00D2577C">
        <w:t xml:space="preserve"> </w:t>
      </w:r>
      <w:r w:rsidR="00D2577C" w:rsidRPr="00B71665">
        <w:rPr>
          <w:i/>
        </w:rPr>
        <w:t>30 R</w:t>
      </w:r>
      <w:r w:rsidR="007842D9" w:rsidRPr="00B71665">
        <w:rPr>
          <w:i/>
        </w:rPr>
        <w:t>ock</w:t>
      </w:r>
      <w:r w:rsidR="00785EC1">
        <w:t xml:space="preserve">, </w:t>
      </w:r>
      <w:r w:rsidR="00A3760F">
        <w:t xml:space="preserve">which vividly </w:t>
      </w:r>
      <w:r w:rsidR="0040149C">
        <w:t>described to the audience</w:t>
      </w:r>
      <w:r w:rsidR="00014129">
        <w:t xml:space="preserve"> </w:t>
      </w:r>
      <w:r w:rsidR="004A7706">
        <w:t>with</w:t>
      </w:r>
      <w:r w:rsidR="001C359E">
        <w:t xml:space="preserve"> various research backgrounds</w:t>
      </w:r>
      <w:r w:rsidR="0040149C">
        <w:t xml:space="preserve"> </w:t>
      </w:r>
      <w:r w:rsidR="002F1B43">
        <w:t xml:space="preserve">what a </w:t>
      </w:r>
      <w:r w:rsidR="003646B1">
        <w:t xml:space="preserve">grandiose </w:t>
      </w:r>
      <w:r w:rsidR="00182261">
        <w:t>narcissist look</w:t>
      </w:r>
      <w:ins w:id="44" w:author="Drasgow, Fritz" w:date="2017-01-25T14:00:00Z">
        <w:r w:rsidR="0059754D">
          <w:t>s</w:t>
        </w:r>
      </w:ins>
      <w:del w:id="45" w:author="Drasgow, Fritz" w:date="2017-01-25T14:00:00Z">
        <w:r w:rsidR="00182261" w:rsidDel="0059754D">
          <w:delText>ed</w:delText>
        </w:r>
      </w:del>
      <w:r w:rsidR="00AA0AC7">
        <w:t xml:space="preserve"> like.</w:t>
      </w:r>
    </w:p>
    <w:p w14:paraId="290260F3" w14:textId="77777777" w:rsidR="00FC1B76" w:rsidRDefault="00FC1B76" w:rsidP="00160FD3"/>
    <w:p w14:paraId="7B626598" w14:textId="763CD445" w:rsidR="00BB1DFC" w:rsidRDefault="00D16087" w:rsidP="00160FD3">
      <w:r>
        <w:lastRenderedPageBreak/>
        <w:t xml:space="preserve">I gained my confidence and competence in public speaking also from my experience of </w:t>
      </w:r>
      <w:r w:rsidR="005C1A9E">
        <w:t xml:space="preserve">teaching undergraduate students for </w:t>
      </w:r>
      <w:r w:rsidR="000B485A">
        <w:t>the past 7</w:t>
      </w:r>
      <w:r w:rsidR="005C4574">
        <w:t xml:space="preserve"> semesters</w:t>
      </w:r>
      <w:r w:rsidR="005C1A9E">
        <w:t>.</w:t>
      </w:r>
      <w:r w:rsidR="00160FD3" w:rsidRPr="00C01D40">
        <w:t xml:space="preserve"> I’ve taught both labs of </w:t>
      </w:r>
      <w:r w:rsidR="00B03A20">
        <w:t>20</w:t>
      </w:r>
      <w:r w:rsidR="00F21BE5">
        <w:t xml:space="preserve"> students and lectures of 60</w:t>
      </w:r>
      <w:r w:rsidR="00F2319C">
        <w:t xml:space="preserve">, and have enjoyed </w:t>
      </w:r>
      <w:r w:rsidR="00184248">
        <w:t>all</w:t>
      </w:r>
      <w:r w:rsidR="00F70838">
        <w:t xml:space="preserve"> of them.</w:t>
      </w:r>
    </w:p>
    <w:p w14:paraId="73072C23" w14:textId="77777777" w:rsidR="00160FD3" w:rsidRPr="00C01D40" w:rsidRDefault="00160FD3" w:rsidP="00160FD3">
      <w:pPr>
        <w:rPr>
          <w:rFonts w:eastAsia="Times New Roman"/>
        </w:rPr>
      </w:pPr>
    </w:p>
    <w:p w14:paraId="2610E3F1" w14:textId="423021DA" w:rsidR="0082211A" w:rsidRPr="00F8521E" w:rsidRDefault="00441992" w:rsidP="00160FD3">
      <w:pPr>
        <w:rPr>
          <w:u w:val="single"/>
        </w:rPr>
      </w:pPr>
      <w:r w:rsidRPr="00F8521E">
        <w:rPr>
          <w:u w:val="single"/>
        </w:rPr>
        <w:t>Written</w:t>
      </w:r>
    </w:p>
    <w:p w14:paraId="75DC415B" w14:textId="77777777" w:rsidR="0082211A" w:rsidRDefault="0082211A" w:rsidP="00160FD3">
      <w:pPr>
        <w:rPr>
          <w:u w:val="single"/>
        </w:rPr>
      </w:pPr>
    </w:p>
    <w:p w14:paraId="573FB230" w14:textId="63FCE9E5" w:rsidR="008D621A" w:rsidRPr="00F54B56" w:rsidRDefault="00572751" w:rsidP="00160FD3">
      <w:pPr>
        <w:rPr>
          <w:rFonts w:eastAsia="Times New Roman"/>
        </w:rPr>
      </w:pPr>
      <w:r w:rsidRPr="00434453">
        <w:rPr>
          <w:rFonts w:eastAsia="Times New Roman"/>
          <w:color w:val="000000"/>
        </w:rPr>
        <w:t xml:space="preserve">I’m </w:t>
      </w:r>
      <w:r w:rsidR="00185196">
        <w:rPr>
          <w:rFonts w:eastAsia="Times New Roman" w:hint="eastAsia"/>
          <w:color w:val="000000"/>
        </w:rPr>
        <w:t>s</w:t>
      </w:r>
      <w:r w:rsidR="00160FD3" w:rsidRPr="00434453">
        <w:rPr>
          <w:rFonts w:eastAsia="Times New Roman"/>
          <w:color w:val="000000"/>
        </w:rPr>
        <w:t>killed in conveying information in a professional and timely manner</w:t>
      </w:r>
      <w:r w:rsidR="00E95959" w:rsidRPr="00434453">
        <w:rPr>
          <w:rFonts w:eastAsia="Times New Roman"/>
          <w:color w:val="000000"/>
        </w:rPr>
        <w:t>.</w:t>
      </w:r>
      <w:r w:rsidR="00434453">
        <w:rPr>
          <w:rFonts w:eastAsia="Times New Roman"/>
        </w:rPr>
        <w:t xml:space="preserve"> </w:t>
      </w:r>
      <w:r w:rsidR="00160FD3" w:rsidRPr="00C01D40">
        <w:t xml:space="preserve">On average, I deal with </w:t>
      </w:r>
      <w:r w:rsidR="006B1D85">
        <w:t>more than 2</w:t>
      </w:r>
      <w:r w:rsidR="00160FD3" w:rsidRPr="00C01D40">
        <w:t xml:space="preserve">0 emails a day, including emails from the department, advisors, projects collaborators, and </w:t>
      </w:r>
      <w:r w:rsidR="00754063">
        <w:t xml:space="preserve">undergraduate </w:t>
      </w:r>
      <w:r w:rsidR="00160FD3" w:rsidRPr="00C01D40">
        <w:t>students. The content of the email covers school affairs, academic research, course requirements, grades and so on</w:t>
      </w:r>
      <w:r w:rsidR="00A52BD2">
        <w:t xml:space="preserve">. </w:t>
      </w:r>
      <w:r w:rsidR="00E07151">
        <w:t>I</w:t>
      </w:r>
      <w:r w:rsidR="00437443">
        <w:t>’m</w:t>
      </w:r>
      <w:r w:rsidR="00E07151">
        <w:t xml:space="preserve"> usually </w:t>
      </w:r>
      <w:r w:rsidR="00C76770">
        <w:t xml:space="preserve">able to respond to emails </w:t>
      </w:r>
      <w:r w:rsidR="000B48FC">
        <w:t>within 2 hours</w:t>
      </w:r>
      <w:r w:rsidR="00C33065">
        <w:t xml:space="preserve">. </w:t>
      </w:r>
      <w:r w:rsidR="00557FB3">
        <w:t>More than three</w:t>
      </w:r>
      <w:r w:rsidR="00A62EE2">
        <w:t xml:space="preserve"> years of </w:t>
      </w:r>
      <w:r w:rsidR="001E32C7">
        <w:t>de</w:t>
      </w:r>
      <w:r w:rsidR="00235459">
        <w:t>a</w:t>
      </w:r>
      <w:r w:rsidR="001E32C7">
        <w:t>ling with</w:t>
      </w:r>
      <w:r w:rsidR="00CC3C64">
        <w:t xml:space="preserve"> various </w:t>
      </w:r>
      <w:r w:rsidR="00FF435C">
        <w:t>types of</w:t>
      </w:r>
      <w:r w:rsidR="001E32C7">
        <w:t xml:space="preserve"> </w:t>
      </w:r>
      <w:r w:rsidR="00293D80">
        <w:t>professional email</w:t>
      </w:r>
      <w:r w:rsidR="0038387C">
        <w:t xml:space="preserve"> has</w:t>
      </w:r>
      <w:r w:rsidR="003C2CE7">
        <w:t xml:space="preserve"> prepared me well with </w:t>
      </w:r>
      <w:r w:rsidR="004954CE">
        <w:t xml:space="preserve">daily </w:t>
      </w:r>
      <w:r w:rsidR="003C2CE7">
        <w:t xml:space="preserve">professional </w:t>
      </w:r>
      <w:r w:rsidR="007A5E3E">
        <w:t>written communication</w:t>
      </w:r>
      <w:r w:rsidR="006C7370">
        <w:t>.</w:t>
      </w:r>
    </w:p>
    <w:p w14:paraId="41A3BB7F" w14:textId="77777777" w:rsidR="008D621A" w:rsidRPr="00C01D40" w:rsidRDefault="008D621A" w:rsidP="00160FD3">
      <w:pPr>
        <w:rPr>
          <w:u w:val="single"/>
        </w:rPr>
      </w:pPr>
    </w:p>
    <w:p w14:paraId="0B2113F0" w14:textId="77777777" w:rsidR="00035223" w:rsidRPr="00F8521E" w:rsidRDefault="00B635DE" w:rsidP="00160FD3">
      <w:pPr>
        <w:rPr>
          <w:u w:val="single"/>
        </w:rPr>
      </w:pPr>
      <w:r w:rsidRPr="00F8521E">
        <w:rPr>
          <w:u w:val="single"/>
        </w:rPr>
        <w:t>Interpersonal</w:t>
      </w:r>
      <w:r w:rsidR="00160FD3" w:rsidRPr="00F8521E">
        <w:rPr>
          <w:u w:val="single"/>
        </w:rPr>
        <w:t xml:space="preserve"> </w:t>
      </w:r>
    </w:p>
    <w:p w14:paraId="0D0F6408" w14:textId="17EC261A" w:rsidR="00936A34" w:rsidRDefault="00936A34" w:rsidP="00160FD3"/>
    <w:p w14:paraId="1C8A1F70" w14:textId="6D5ADD55" w:rsidR="00B96F0A" w:rsidRDefault="00853F9B" w:rsidP="00160FD3">
      <w:pPr>
        <w:rPr>
          <w:rStyle w:val="apple-converted-space"/>
          <w:rFonts w:eastAsia="Times New Roman"/>
          <w:color w:val="000000"/>
        </w:rPr>
      </w:pPr>
      <w:r>
        <w:t>The experience of running</w:t>
      </w:r>
      <w:r w:rsidR="00A27C86" w:rsidRPr="003F33C8">
        <w:t xml:space="preserve"> discussion sessions, </w:t>
      </w:r>
      <w:r>
        <w:t>participating</w:t>
      </w:r>
      <w:r w:rsidR="00A27C86" w:rsidRPr="003F33C8">
        <w:t xml:space="preserve"> </w:t>
      </w:r>
      <w:r w:rsidR="00620B75">
        <w:t xml:space="preserve">seminars, </w:t>
      </w:r>
      <w:r w:rsidR="00A27C86" w:rsidRPr="003F33C8">
        <w:t xml:space="preserve">as well as </w:t>
      </w:r>
      <w:r w:rsidR="00575B08">
        <w:t>interaction</w:t>
      </w:r>
      <w:r w:rsidR="00A27C86" w:rsidRPr="003F33C8">
        <w:t xml:space="preserve"> with my undergraduate students has </w:t>
      </w:r>
      <w:r w:rsidR="00A27C86" w:rsidRPr="003F33C8">
        <w:rPr>
          <w:rStyle w:val="apple-converted-space"/>
          <w:rFonts w:eastAsia="Times New Roman"/>
          <w:color w:val="000000"/>
        </w:rPr>
        <w:t>strengthened various interpersonal skills of mine.</w:t>
      </w:r>
      <w:r w:rsidR="00846EDD">
        <w:rPr>
          <w:rStyle w:val="apple-converted-space"/>
          <w:rFonts w:eastAsia="Times New Roman"/>
          <w:color w:val="000000"/>
        </w:rPr>
        <w:t xml:space="preserve"> For example, </w:t>
      </w:r>
      <w:r w:rsidR="00160FD3" w:rsidRPr="003F33C8">
        <w:t>I’ve held brainstorm and discussion sessions</w:t>
      </w:r>
      <w:r w:rsidR="00006665">
        <w:t xml:space="preserve"> in a lab of 8 people</w:t>
      </w:r>
      <w:r w:rsidR="00160FD3" w:rsidRPr="003F33C8">
        <w:t xml:space="preserve"> for item writing for a personality assessment development project, where I was responsible for motivating discussions, and steering the conversations back to the topic from time to time.</w:t>
      </w:r>
      <w:r w:rsidR="00006DC0">
        <w:t xml:space="preserve"> </w:t>
      </w:r>
      <w:r w:rsidR="00160FD3" w:rsidRPr="003F33C8">
        <w:rPr>
          <w:rStyle w:val="apple-converted-space"/>
          <w:rFonts w:eastAsia="Times New Roman"/>
          <w:color w:val="000000"/>
        </w:rPr>
        <w:t>I need</w:t>
      </w:r>
      <w:r w:rsidR="00006DC0">
        <w:rPr>
          <w:rStyle w:val="apple-converted-space"/>
          <w:rFonts w:eastAsia="Times New Roman"/>
          <w:color w:val="000000"/>
        </w:rPr>
        <w:t>ed</w:t>
      </w:r>
      <w:r w:rsidR="00160FD3" w:rsidRPr="003F33C8">
        <w:rPr>
          <w:rStyle w:val="apple-converted-space"/>
          <w:rFonts w:eastAsia="Times New Roman"/>
          <w:color w:val="000000"/>
        </w:rPr>
        <w:t xml:space="preserve"> to listen carefully</w:t>
      </w:r>
      <w:ins w:id="46" w:author="Drasgow, Fritz" w:date="2017-01-25T14:01:00Z">
        <w:r w:rsidR="0059754D">
          <w:rPr>
            <w:rStyle w:val="apple-converted-space"/>
            <w:rFonts w:eastAsia="Times New Roman"/>
            <w:color w:val="000000"/>
          </w:rPr>
          <w:t xml:space="preserve"> to</w:t>
        </w:r>
      </w:ins>
      <w:r w:rsidR="00160FD3" w:rsidRPr="003F33C8">
        <w:rPr>
          <w:rStyle w:val="apple-converted-space"/>
          <w:rFonts w:eastAsia="Times New Roman"/>
          <w:color w:val="000000"/>
        </w:rPr>
        <w:t xml:space="preserve"> </w:t>
      </w:r>
      <w:r w:rsidR="00C13DD6">
        <w:rPr>
          <w:rStyle w:val="apple-converted-space"/>
          <w:rFonts w:eastAsia="Times New Roman"/>
          <w:color w:val="000000"/>
        </w:rPr>
        <w:t>lab members’</w:t>
      </w:r>
      <w:r w:rsidR="00160FD3" w:rsidRPr="003F33C8">
        <w:rPr>
          <w:rStyle w:val="apple-converted-space"/>
          <w:rFonts w:eastAsia="Times New Roman"/>
          <w:color w:val="000000"/>
        </w:rPr>
        <w:t xml:space="preserve"> opinions, ask relevant</w:t>
      </w:r>
      <w:r w:rsidR="0016433A">
        <w:rPr>
          <w:rStyle w:val="apple-converted-space"/>
          <w:rFonts w:eastAsia="Times New Roman"/>
          <w:color w:val="000000"/>
        </w:rPr>
        <w:t xml:space="preserve"> and engaging</w:t>
      </w:r>
      <w:r w:rsidR="00160FD3" w:rsidRPr="003F33C8">
        <w:rPr>
          <w:rStyle w:val="apple-converted-space"/>
          <w:rFonts w:eastAsia="Times New Roman"/>
          <w:color w:val="000000"/>
        </w:rPr>
        <w:t xml:space="preserve"> questions, and respect </w:t>
      </w:r>
      <w:r w:rsidR="009D7C5C">
        <w:rPr>
          <w:rStyle w:val="apple-converted-space"/>
          <w:rFonts w:eastAsia="Times New Roman"/>
          <w:color w:val="000000"/>
        </w:rPr>
        <w:t>the members</w:t>
      </w:r>
      <w:r w:rsidR="00160FD3" w:rsidRPr="003F33C8">
        <w:rPr>
          <w:rStyle w:val="apple-converted-space"/>
          <w:rFonts w:eastAsia="Times New Roman"/>
          <w:color w:val="000000"/>
        </w:rPr>
        <w:t xml:space="preserve"> by not interrupting them, </w:t>
      </w:r>
      <w:r w:rsidR="00B61DF7">
        <w:rPr>
          <w:rStyle w:val="apple-converted-space"/>
          <w:rFonts w:eastAsia="Times New Roman"/>
          <w:color w:val="000000"/>
        </w:rPr>
        <w:t>even</w:t>
      </w:r>
      <w:r w:rsidR="00160FD3" w:rsidRPr="003F33C8">
        <w:rPr>
          <w:rStyle w:val="apple-converted-space"/>
          <w:rFonts w:eastAsia="Times New Roman"/>
          <w:color w:val="000000"/>
        </w:rPr>
        <w:t xml:space="preserve"> when the conversation </w:t>
      </w:r>
      <w:ins w:id="47" w:author="Drasgow, Fritz" w:date="2017-01-25T14:01:00Z">
        <w:r w:rsidR="0059754D">
          <w:rPr>
            <w:rStyle w:val="apple-converted-space"/>
            <w:rFonts w:eastAsia="Times New Roman"/>
            <w:color w:val="000000"/>
          </w:rPr>
          <w:t>became</w:t>
        </w:r>
      </w:ins>
      <w:del w:id="48" w:author="Drasgow, Fritz" w:date="2017-01-25T14:01:00Z">
        <w:r w:rsidR="00160FD3" w:rsidRPr="003F33C8" w:rsidDel="0059754D">
          <w:rPr>
            <w:rStyle w:val="apple-converted-space"/>
            <w:rFonts w:eastAsia="Times New Roman"/>
            <w:color w:val="000000"/>
          </w:rPr>
          <w:delText>gets</w:delText>
        </w:r>
      </w:del>
      <w:r w:rsidR="00160FD3" w:rsidRPr="003F33C8">
        <w:rPr>
          <w:rStyle w:val="apple-converted-space"/>
          <w:rFonts w:eastAsia="Times New Roman"/>
          <w:color w:val="000000"/>
        </w:rPr>
        <w:t xml:space="preserve"> heated. </w:t>
      </w:r>
      <w:r w:rsidR="00446DC8">
        <w:rPr>
          <w:rStyle w:val="apple-converted-space"/>
          <w:rFonts w:eastAsia="Times New Roman"/>
          <w:color w:val="000000"/>
        </w:rPr>
        <w:t>However, when I’</w:t>
      </w:r>
      <w:r w:rsidR="00EA2111">
        <w:rPr>
          <w:rStyle w:val="apple-converted-space"/>
          <w:rFonts w:eastAsia="Times New Roman"/>
          <w:color w:val="000000"/>
        </w:rPr>
        <w:t xml:space="preserve">m interacting with my students, </w:t>
      </w:r>
      <w:r w:rsidR="0062026E">
        <w:rPr>
          <w:rStyle w:val="apple-converted-space"/>
          <w:rFonts w:eastAsia="Times New Roman"/>
          <w:color w:val="000000"/>
        </w:rPr>
        <w:t xml:space="preserve">I </w:t>
      </w:r>
      <w:del w:id="49" w:author="Drasgow, Fritz" w:date="2017-01-25T14:01:00Z">
        <w:r w:rsidR="0062026E" w:rsidDel="0059754D">
          <w:rPr>
            <w:rStyle w:val="apple-converted-space"/>
            <w:rFonts w:eastAsia="Times New Roman"/>
            <w:color w:val="000000"/>
          </w:rPr>
          <w:delText xml:space="preserve">will </w:delText>
        </w:r>
      </w:del>
      <w:r w:rsidR="0062026E">
        <w:rPr>
          <w:rStyle w:val="apple-converted-space"/>
          <w:rFonts w:eastAsia="Times New Roman"/>
          <w:color w:val="000000"/>
        </w:rPr>
        <w:t xml:space="preserve">focus on </w:t>
      </w:r>
      <w:del w:id="50" w:author="Drasgow, Fritz" w:date="2017-01-25T14:01:00Z">
        <w:r w:rsidR="004A27D8" w:rsidDel="0059754D">
          <w:rPr>
            <w:rStyle w:val="apple-converted-space"/>
            <w:rFonts w:eastAsia="Times New Roman"/>
            <w:color w:val="000000"/>
          </w:rPr>
          <w:delText xml:space="preserve">figuring </w:delText>
        </w:r>
      </w:del>
      <w:ins w:id="51" w:author="Drasgow, Fritz" w:date="2017-01-25T14:01:00Z">
        <w:r w:rsidR="0059754D">
          <w:rPr>
            <w:rStyle w:val="apple-converted-space"/>
            <w:rFonts w:eastAsia="Times New Roman"/>
            <w:color w:val="000000"/>
          </w:rPr>
          <w:t>understanding</w:t>
        </w:r>
        <w:r w:rsidR="0059754D">
          <w:rPr>
            <w:rStyle w:val="apple-converted-space"/>
            <w:rFonts w:eastAsia="Times New Roman"/>
            <w:color w:val="000000"/>
          </w:rPr>
          <w:t xml:space="preserve"> </w:t>
        </w:r>
      </w:ins>
      <w:del w:id="52" w:author="Drasgow, Fritz" w:date="2017-01-25T14:01:00Z">
        <w:r w:rsidR="004A27D8" w:rsidDel="0059754D">
          <w:rPr>
            <w:rStyle w:val="apple-converted-space"/>
            <w:rFonts w:eastAsia="Times New Roman"/>
            <w:color w:val="000000"/>
          </w:rPr>
          <w:delText xml:space="preserve">out </w:delText>
        </w:r>
      </w:del>
      <w:r w:rsidR="004A27D8">
        <w:rPr>
          <w:rStyle w:val="apple-converted-space"/>
          <w:rFonts w:eastAsia="Times New Roman"/>
          <w:color w:val="000000"/>
        </w:rPr>
        <w:t xml:space="preserve">students’ problems, and </w:t>
      </w:r>
      <w:r w:rsidR="00B96F0A">
        <w:rPr>
          <w:rStyle w:val="apple-converted-space"/>
          <w:rFonts w:eastAsia="Times New Roman"/>
          <w:color w:val="000000"/>
        </w:rPr>
        <w:t xml:space="preserve">in turn crafting </w:t>
      </w:r>
      <w:r w:rsidR="00B96F0A" w:rsidRPr="003F33C8">
        <w:rPr>
          <w:rStyle w:val="apple-converted-space"/>
          <w:rFonts w:eastAsia="Times New Roman"/>
          <w:color w:val="000000"/>
        </w:rPr>
        <w:t xml:space="preserve">informative </w:t>
      </w:r>
      <w:r w:rsidR="00B96F0A">
        <w:rPr>
          <w:rStyle w:val="apple-converted-space"/>
          <w:rFonts w:eastAsia="Times New Roman"/>
          <w:color w:val="000000"/>
        </w:rPr>
        <w:t>and thoughtful responses.</w:t>
      </w:r>
    </w:p>
    <w:p w14:paraId="5C84FBD5" w14:textId="77777777" w:rsidR="001C7F24" w:rsidRDefault="001C7F24" w:rsidP="0040633B">
      <w:pPr>
        <w:rPr>
          <w:b/>
          <w:bCs/>
        </w:rPr>
      </w:pPr>
    </w:p>
    <w:p w14:paraId="56B36D02" w14:textId="77777777" w:rsidR="00B96F0A" w:rsidRDefault="00B96F0A" w:rsidP="0040633B">
      <w:pPr>
        <w:rPr>
          <w:b/>
          <w:bCs/>
        </w:rPr>
      </w:pPr>
    </w:p>
    <w:p w14:paraId="37089594" w14:textId="77777777" w:rsidR="00D34A65" w:rsidRDefault="00D34A65">
      <w:pPr>
        <w:rPr>
          <w:b/>
          <w:sz w:val="30"/>
          <w:szCs w:val="30"/>
        </w:rPr>
      </w:pPr>
      <w:r>
        <w:rPr>
          <w:b/>
          <w:sz w:val="30"/>
          <w:szCs w:val="30"/>
        </w:rPr>
        <w:br w:type="page"/>
      </w:r>
    </w:p>
    <w:p w14:paraId="3F049B4D" w14:textId="44FCF324" w:rsidR="00D95D3E" w:rsidRPr="00D95D3E" w:rsidRDefault="00D95D3E" w:rsidP="00D95D3E">
      <w:pPr>
        <w:rPr>
          <w:b/>
          <w:sz w:val="30"/>
          <w:szCs w:val="30"/>
        </w:rPr>
      </w:pPr>
      <w:r w:rsidRPr="00D95D3E">
        <w:rPr>
          <w:b/>
          <w:sz w:val="30"/>
          <w:szCs w:val="30"/>
        </w:rPr>
        <w:lastRenderedPageBreak/>
        <w:t>What contributions do you believe you can make to a project in that research area?</w:t>
      </w:r>
    </w:p>
    <w:p w14:paraId="6339E49F" w14:textId="77777777" w:rsidR="00D95D3E" w:rsidRDefault="00D95D3E" w:rsidP="0040633B">
      <w:pPr>
        <w:rPr>
          <w:b/>
          <w:bCs/>
        </w:rPr>
      </w:pPr>
    </w:p>
    <w:p w14:paraId="3564AD7C" w14:textId="1CB994ED" w:rsidR="00B134E7" w:rsidRPr="00FF6560" w:rsidRDefault="00662B5D" w:rsidP="0040633B">
      <w:pPr>
        <w:rPr>
          <w:b/>
          <w:bCs/>
        </w:rPr>
      </w:pPr>
      <w:r w:rsidRPr="00FF6560">
        <w:rPr>
          <w:b/>
          <w:bCs/>
        </w:rPr>
        <w:t xml:space="preserve">Knowledge and skills necessary for </w:t>
      </w:r>
      <w:r w:rsidR="004F51A9" w:rsidRPr="00FF6560">
        <w:rPr>
          <w:b/>
          <w:bCs/>
        </w:rPr>
        <w:t>a project</w:t>
      </w:r>
      <w:r w:rsidR="00A977E3" w:rsidRPr="00FF6560">
        <w:rPr>
          <w:b/>
          <w:bCs/>
        </w:rPr>
        <w:t xml:space="preserve"> </w:t>
      </w:r>
    </w:p>
    <w:p w14:paraId="28B69F59" w14:textId="77777777" w:rsidR="009C49A3" w:rsidRDefault="009C49A3" w:rsidP="0040633B">
      <w:pPr>
        <w:rPr>
          <w:bCs/>
        </w:rPr>
      </w:pPr>
    </w:p>
    <w:p w14:paraId="5FDB1C98" w14:textId="584BF615" w:rsidR="008D3DCB" w:rsidRDefault="008D3DCB" w:rsidP="0040633B">
      <w:r>
        <w:t xml:space="preserve">I have </w:t>
      </w:r>
      <w:r w:rsidR="00EA0D96">
        <w:t xml:space="preserve">almost </w:t>
      </w:r>
      <w:r w:rsidR="0099224E">
        <w:t xml:space="preserve">4 years of </w:t>
      </w:r>
      <w:r>
        <w:t>research experience relevant to noncognitive assessments</w:t>
      </w:r>
      <w:r w:rsidR="00C672F8">
        <w:t>,</w:t>
      </w:r>
      <w:r>
        <w:t xml:space="preserve"> which is my primary research interest.</w:t>
      </w:r>
    </w:p>
    <w:p w14:paraId="10AFE68C" w14:textId="77777777" w:rsidR="0003635D" w:rsidRDefault="0003635D" w:rsidP="0003635D"/>
    <w:p w14:paraId="010BF20D" w14:textId="39FFC27D" w:rsidR="009C49A3" w:rsidRPr="00FF6560" w:rsidRDefault="009C49A3" w:rsidP="0003635D">
      <w:pPr>
        <w:rPr>
          <w:u w:val="single"/>
        </w:rPr>
      </w:pPr>
      <w:r w:rsidRPr="00FF6560">
        <w:rPr>
          <w:u w:val="single"/>
        </w:rPr>
        <w:t>Master’s thesis</w:t>
      </w:r>
    </w:p>
    <w:p w14:paraId="03B7B74D" w14:textId="77777777" w:rsidR="009C49A3" w:rsidRDefault="009C49A3" w:rsidP="0003635D"/>
    <w:p w14:paraId="14E13878" w14:textId="662DC491" w:rsidR="00B52CE0" w:rsidRDefault="0003635D" w:rsidP="0003635D">
      <w:pPr>
        <w:rPr>
          <w:color w:val="000000" w:themeColor="text1"/>
        </w:rPr>
      </w:pPr>
      <w:r>
        <w:t xml:space="preserve">My </w:t>
      </w:r>
      <w:r w:rsidRPr="00A276E7">
        <w:rPr>
          <w:color w:val="000000" w:themeColor="text1"/>
        </w:rPr>
        <w:t>Master’s thesis adopted an IRT approach to studying DIF of the Well-being scale and the Curiosity scale from the Comprehensive Personality Scale (CPS</w:t>
      </w:r>
      <w:r w:rsidR="00004333">
        <w:rPr>
          <w:color w:val="000000" w:themeColor="text1"/>
        </w:rPr>
        <w:t>; Wang</w:t>
      </w:r>
      <w:r w:rsidR="00532474">
        <w:rPr>
          <w:color w:val="000000" w:themeColor="text1"/>
        </w:rPr>
        <w:t>, 2013</w:t>
      </w:r>
      <w:r w:rsidRPr="00A276E7">
        <w:rPr>
          <w:color w:val="000000" w:themeColor="text1"/>
        </w:rPr>
        <w:t xml:space="preserve">), using data collected from China and the United States. A </w:t>
      </w:r>
      <w:r w:rsidRPr="006E1FCD">
        <w:rPr>
          <w:color w:val="000000" w:themeColor="text1"/>
        </w:rPr>
        <w:t xml:space="preserve">dominance IRT model (i.e., SGR) and an ideal point model (i.e., </w:t>
      </w:r>
      <w:r w:rsidR="003C7BC5">
        <w:rPr>
          <w:color w:val="000000" w:themeColor="text1"/>
        </w:rPr>
        <w:t xml:space="preserve">the </w:t>
      </w:r>
      <w:r w:rsidRPr="006E1FCD">
        <w:rPr>
          <w:color w:val="000000" w:themeColor="text1"/>
        </w:rPr>
        <w:t xml:space="preserve">GGUM) were applied to the data, </w:t>
      </w:r>
      <w:r w:rsidR="007F042E">
        <w:rPr>
          <w:color w:val="000000" w:themeColor="text1"/>
        </w:rPr>
        <w:t>and</w:t>
      </w:r>
      <w:r w:rsidR="00A11410">
        <w:rPr>
          <w:color w:val="000000" w:themeColor="text1"/>
        </w:rPr>
        <w:t xml:space="preserve"> within the</w:t>
      </w:r>
      <w:r w:rsidR="007F042E">
        <w:rPr>
          <w:color w:val="000000" w:themeColor="text1"/>
        </w:rPr>
        <w:t xml:space="preserve"> </w:t>
      </w:r>
      <w:r w:rsidR="00A11410" w:rsidRPr="006E1FCD">
        <w:rPr>
          <w:rFonts w:eastAsia="Times New Roman"/>
          <w:bCs/>
          <w:color w:val="000000" w:themeColor="text1"/>
          <w:shd w:val="clear" w:color="auto" w:fill="FFFFFF"/>
        </w:rPr>
        <w:t>Null Hypothesis Significance Testing</w:t>
      </w:r>
      <w:r w:rsidR="00A11410" w:rsidRPr="006E1FCD">
        <w:rPr>
          <w:rFonts w:eastAsia="Times New Roman"/>
          <w:color w:val="000000" w:themeColor="text1"/>
          <w:shd w:val="clear" w:color="auto" w:fill="FFFFFF"/>
        </w:rPr>
        <w:t> </w:t>
      </w:r>
      <w:r w:rsidR="00A11410">
        <w:rPr>
          <w:rFonts w:eastAsia="Times New Roman"/>
          <w:color w:val="000000" w:themeColor="text1"/>
          <w:shd w:val="clear" w:color="auto" w:fill="FFFFFF"/>
        </w:rPr>
        <w:t xml:space="preserve">(NHST) paradigm, </w:t>
      </w:r>
      <w:r w:rsidRPr="006E1FCD">
        <w:rPr>
          <w:color w:val="000000" w:themeColor="text1"/>
        </w:rPr>
        <w:t>the constrained an</w:t>
      </w:r>
      <w:r w:rsidR="0032238A">
        <w:rPr>
          <w:color w:val="000000" w:themeColor="text1"/>
        </w:rPr>
        <w:t xml:space="preserve">d the free baseline approaches along with </w:t>
      </w:r>
      <w:r w:rsidRPr="006E1FCD">
        <w:rPr>
          <w:color w:val="000000" w:themeColor="text1"/>
        </w:rPr>
        <w:t xml:space="preserve">the log-likelihood ratio (LR) </w:t>
      </w:r>
      <w:r w:rsidR="00A51A2F">
        <w:rPr>
          <w:color w:val="000000" w:themeColor="text1"/>
        </w:rPr>
        <w:t xml:space="preserve">test </w:t>
      </w:r>
      <w:r w:rsidR="00A53AE7">
        <w:rPr>
          <w:color w:val="000000" w:themeColor="text1"/>
        </w:rPr>
        <w:t>were adopted to examine DIF</w:t>
      </w:r>
      <w:r w:rsidRPr="006E1FCD">
        <w:rPr>
          <w:color w:val="000000" w:themeColor="text1"/>
        </w:rPr>
        <w:t xml:space="preserve">. </w:t>
      </w:r>
      <w:r w:rsidR="00F20051">
        <w:rPr>
          <w:color w:val="000000" w:themeColor="text1"/>
        </w:rPr>
        <w:t>Also, a</w:t>
      </w:r>
      <w:r w:rsidRPr="006E1FCD">
        <w:rPr>
          <w:color w:val="000000" w:themeColor="text1"/>
        </w:rPr>
        <w:t xml:space="preserve"> DIF effect size measure </w:t>
      </w:r>
      <w:r w:rsidR="00BC7D0C">
        <w:rPr>
          <w:color w:val="000000" w:themeColor="text1"/>
        </w:rPr>
        <w:t xml:space="preserve">(Nye, 2011) </w:t>
      </w:r>
      <w:r w:rsidRPr="006E1FCD">
        <w:rPr>
          <w:color w:val="000000" w:themeColor="text1"/>
        </w:rPr>
        <w:t xml:space="preserve">was </w:t>
      </w:r>
      <w:r w:rsidR="00F20051">
        <w:rPr>
          <w:color w:val="000000" w:themeColor="text1"/>
        </w:rPr>
        <w:t xml:space="preserve">used </w:t>
      </w:r>
      <w:r w:rsidRPr="006E1FCD">
        <w:rPr>
          <w:color w:val="000000" w:themeColor="text1"/>
        </w:rPr>
        <w:t>in order to ob</w:t>
      </w:r>
      <w:r w:rsidR="00EB744B">
        <w:rPr>
          <w:color w:val="000000" w:themeColor="text1"/>
        </w:rPr>
        <w:t xml:space="preserve">tain </w:t>
      </w:r>
      <w:r w:rsidR="00664EFF">
        <w:rPr>
          <w:color w:val="000000" w:themeColor="text1"/>
        </w:rPr>
        <w:t>DIF magnitude</w:t>
      </w:r>
      <w:r w:rsidR="00EB744B">
        <w:rPr>
          <w:color w:val="000000" w:themeColor="text1"/>
        </w:rPr>
        <w:t xml:space="preserve">, and </w:t>
      </w:r>
      <w:r w:rsidRPr="006E1FCD">
        <w:rPr>
          <w:color w:val="000000" w:themeColor="text1"/>
        </w:rPr>
        <w:t xml:space="preserve">compensate for the oversensitivity </w:t>
      </w:r>
      <w:r w:rsidR="00AF6F79">
        <w:rPr>
          <w:color w:val="000000" w:themeColor="text1"/>
        </w:rPr>
        <w:t xml:space="preserve">to large samples </w:t>
      </w:r>
      <w:r w:rsidRPr="006E1FCD">
        <w:rPr>
          <w:color w:val="000000" w:themeColor="text1"/>
        </w:rPr>
        <w:t xml:space="preserve">of </w:t>
      </w:r>
      <w:r w:rsidR="00AF6F79">
        <w:rPr>
          <w:color w:val="000000" w:themeColor="text1"/>
        </w:rPr>
        <w:t xml:space="preserve">the </w:t>
      </w:r>
      <w:r w:rsidRPr="006E1FCD">
        <w:rPr>
          <w:rFonts w:eastAsia="Times New Roman"/>
          <w:bCs/>
          <w:color w:val="000000" w:themeColor="text1"/>
          <w:shd w:val="clear" w:color="auto" w:fill="FFFFFF"/>
        </w:rPr>
        <w:t>NHST</w:t>
      </w:r>
      <w:r w:rsidR="00A54A0B">
        <w:rPr>
          <w:rFonts w:eastAsia="Times New Roman"/>
          <w:color w:val="000000" w:themeColor="text1"/>
          <w:shd w:val="clear" w:color="auto" w:fill="FFFFFF"/>
        </w:rPr>
        <w:t xml:space="preserve"> </w:t>
      </w:r>
      <w:r w:rsidR="00B52CE0">
        <w:rPr>
          <w:rFonts w:eastAsia="Times New Roman"/>
          <w:color w:val="000000" w:themeColor="text1"/>
          <w:shd w:val="clear" w:color="auto" w:fill="FFFFFF"/>
        </w:rPr>
        <w:t>paradigm</w:t>
      </w:r>
      <w:r w:rsidRPr="006E1FCD">
        <w:rPr>
          <w:color w:val="000000" w:themeColor="text1"/>
        </w:rPr>
        <w:t xml:space="preserve">. </w:t>
      </w:r>
    </w:p>
    <w:p w14:paraId="76FD07F7" w14:textId="77777777" w:rsidR="00B52CE0" w:rsidRDefault="00B52CE0" w:rsidP="0003635D">
      <w:pPr>
        <w:rPr>
          <w:color w:val="000000" w:themeColor="text1"/>
        </w:rPr>
      </w:pPr>
    </w:p>
    <w:p w14:paraId="71346044" w14:textId="51E9E603" w:rsidR="0003635D" w:rsidRPr="000760C4" w:rsidRDefault="00077BFF" w:rsidP="0040633B">
      <w:pPr>
        <w:rPr>
          <w:color w:val="000000" w:themeColor="text1"/>
        </w:rPr>
      </w:pPr>
      <w:r>
        <w:rPr>
          <w:color w:val="000000" w:themeColor="text1"/>
        </w:rPr>
        <w:t xml:space="preserve">Thanks to this project, I am now proficient in </w:t>
      </w:r>
      <w:r w:rsidR="008338B3">
        <w:rPr>
          <w:color w:val="000000" w:themeColor="text1"/>
        </w:rPr>
        <w:t xml:space="preserve">using MULTILOG, GGUM2004, and MCMC GGUM for item calibration, </w:t>
      </w:r>
      <w:r w:rsidR="00896E3C">
        <w:rPr>
          <w:color w:val="000000" w:themeColor="text1"/>
        </w:rPr>
        <w:t xml:space="preserve">and in </w:t>
      </w:r>
      <w:r w:rsidR="0003635D">
        <w:t>R programing for</w:t>
      </w:r>
      <w:r w:rsidR="00143D1B">
        <w:t xml:space="preserve"> </w:t>
      </w:r>
      <w:r w:rsidR="002B6A43">
        <w:t>a variety of IRT analyses</w:t>
      </w:r>
      <w:r w:rsidR="0003635D">
        <w:t>, including r</w:t>
      </w:r>
      <w:r w:rsidR="009360C4">
        <w:t>unning packages for DIF detection</w:t>
      </w:r>
      <w:r w:rsidR="0003635D">
        <w:t xml:space="preserve"> (e.g., “lordif”, “difR”), data generation based on different IRT models, writing functions that automatically generate syntax for MULT</w:t>
      </w:r>
      <w:r w:rsidR="002265C3">
        <w:t>ILOG</w:t>
      </w:r>
      <w:r w:rsidR="00B2510A">
        <w:t xml:space="preserve"> and GGUM2004, and </w:t>
      </w:r>
      <w:r w:rsidR="00370779">
        <w:t>calling</w:t>
      </w:r>
      <w:r w:rsidR="00B2510A">
        <w:t xml:space="preserve"> from R </w:t>
      </w:r>
      <w:r w:rsidR="0003635D">
        <w:t xml:space="preserve">external IRT </w:t>
      </w:r>
      <w:r w:rsidR="00B2510A">
        <w:t>programs</w:t>
      </w:r>
      <w:r w:rsidR="0003635D">
        <w:t xml:space="preserve"> </w:t>
      </w:r>
      <w:r w:rsidR="00E6211B">
        <w:t>to run automated analyse</w:t>
      </w:r>
      <w:r w:rsidR="0003635D">
        <w:t xml:space="preserve">s such as the constrained baseline and the free baseline modeling. </w:t>
      </w:r>
      <w:r w:rsidR="006129B5">
        <w:t xml:space="preserve">I’m also very familiar with </w:t>
      </w:r>
      <w:r w:rsidR="0003635D">
        <w:t>MODFIT, the Excel macro fo</w:t>
      </w:r>
      <w:r w:rsidR="000A229C">
        <w:t>r computing the</w:t>
      </w:r>
      <w:r w:rsidR="000A7298">
        <w:t xml:space="preserve"> </w:t>
      </w:r>
      <w:r w:rsidR="00DA3FC4">
        <w:t>fit for</w:t>
      </w:r>
      <w:r w:rsidR="002077CC">
        <w:t xml:space="preserve"> IRT models, and I am</w:t>
      </w:r>
      <w:r w:rsidR="00A92EEF">
        <w:t xml:space="preserve"> </w:t>
      </w:r>
      <w:r w:rsidR="0003635D">
        <w:t>able to quickly get</w:t>
      </w:r>
      <w:r w:rsidR="0082044A">
        <w:t xml:space="preserve"> </w:t>
      </w:r>
      <w:r w:rsidR="007B2557">
        <w:t xml:space="preserve">model fit </w:t>
      </w:r>
      <w:r w:rsidR="0003635D">
        <w:t>computed</w:t>
      </w:r>
      <w:r w:rsidR="009A4723">
        <w:t xml:space="preserve"> from it</w:t>
      </w:r>
      <w:r w:rsidR="0003635D">
        <w:t xml:space="preserve"> and give</w:t>
      </w:r>
      <w:r w:rsidR="00660807">
        <w:t xml:space="preserve"> accurate interpretation of the results</w:t>
      </w:r>
      <w:r w:rsidR="0003635D">
        <w:t xml:space="preserve"> for </w:t>
      </w:r>
      <w:r w:rsidR="000B47CD">
        <w:t>various</w:t>
      </w:r>
      <w:r w:rsidR="0003635D">
        <w:t xml:space="preserve"> IRT models (e.g., 2PL, 3PL, SGR, GGUM…). I </w:t>
      </w:r>
      <w:r w:rsidR="003854A4">
        <w:t xml:space="preserve">have no problem </w:t>
      </w:r>
      <w:r w:rsidR="00BD439B">
        <w:t xml:space="preserve">evaluating </w:t>
      </w:r>
      <w:r w:rsidR="0092160C">
        <w:t>item</w:t>
      </w:r>
      <w:r w:rsidR="00BD439B">
        <w:t xml:space="preserve"> features and qualities</w:t>
      </w:r>
      <w:r w:rsidR="0092160C">
        <w:t xml:space="preserve"> based on </w:t>
      </w:r>
      <w:r w:rsidR="003854A4">
        <w:t>the</w:t>
      </w:r>
      <w:r w:rsidR="0092160C">
        <w:t xml:space="preserve"> ICCs</w:t>
      </w:r>
      <w:r w:rsidR="0003635D">
        <w:t>, as in the course of working on my thesis, I saw and interpreted over a h</w:t>
      </w:r>
      <w:r w:rsidR="005C62F2">
        <w:t>undred of them, for the purpose</w:t>
      </w:r>
      <w:r w:rsidR="00384472">
        <w:t xml:space="preserve"> of recognizing</w:t>
      </w:r>
      <w:r w:rsidR="0003635D">
        <w:t xml:space="preserve"> non-discrimina</w:t>
      </w:r>
      <w:ins w:id="53" w:author="Drasgow, Fritz" w:date="2017-01-25T14:03:00Z">
        <w:r w:rsidR="0059754D">
          <w:t>ting</w:t>
        </w:r>
      </w:ins>
      <w:del w:id="54" w:author="Drasgow, Fritz" w:date="2017-01-25T14:03:00Z">
        <w:r w:rsidR="0003635D" w:rsidDel="0059754D">
          <w:delText>nt</w:delText>
        </w:r>
      </w:del>
      <w:r w:rsidR="0003635D">
        <w:t xml:space="preserve"> items, unfolding items, and negative items.</w:t>
      </w:r>
      <w:r w:rsidR="0057443B" w:rsidRPr="0057443B">
        <w:t xml:space="preserve"> </w:t>
      </w:r>
      <w:r w:rsidR="0057443B">
        <w:t xml:space="preserve">Last but not least, I </w:t>
      </w:r>
      <w:r w:rsidR="005B6AF9">
        <w:t xml:space="preserve">am </w:t>
      </w:r>
      <w:r w:rsidR="0057443B">
        <w:t>also capable of transforming MATLAB code to R code, as I did with the</w:t>
      </w:r>
      <w:r w:rsidR="00232B25">
        <w:t xml:space="preserve"> MATLAB syntax for the</w:t>
      </w:r>
      <w:r w:rsidR="0057443B">
        <w:t xml:space="preserve"> </w:t>
      </w:r>
      <w:r w:rsidR="00232B25">
        <w:t>DIF effect size measure.</w:t>
      </w:r>
    </w:p>
    <w:p w14:paraId="78BDC2FE" w14:textId="77777777" w:rsidR="00897919" w:rsidRDefault="00897919" w:rsidP="0040633B">
      <w:pPr>
        <w:rPr>
          <w:bCs/>
        </w:rPr>
      </w:pPr>
    </w:p>
    <w:p w14:paraId="22EE78F2" w14:textId="46076E1E" w:rsidR="00897919" w:rsidRPr="00897919" w:rsidRDefault="00897919" w:rsidP="0040633B">
      <w:pPr>
        <w:rPr>
          <w:bCs/>
          <w:u w:val="single"/>
        </w:rPr>
      </w:pPr>
      <w:r w:rsidRPr="00897919">
        <w:rPr>
          <w:bCs/>
          <w:u w:val="single"/>
        </w:rPr>
        <w:t>The PISA project</w:t>
      </w:r>
    </w:p>
    <w:p w14:paraId="31A29A55" w14:textId="77777777" w:rsidR="00897919" w:rsidRDefault="00897919" w:rsidP="0040633B">
      <w:pPr>
        <w:rPr>
          <w:bCs/>
        </w:rPr>
      </w:pPr>
    </w:p>
    <w:p w14:paraId="59E8A72B" w14:textId="00F28392" w:rsidR="00130097" w:rsidRDefault="00FB1104" w:rsidP="00FB1104">
      <w:r>
        <w:t>In a project that I just finished with Professor Brent Roberts last year, I had the opportunity of using CFA, a different approach than IRT to study measurement equivalence across cultures. The project used the PISA 2012 data to examine the prediction of math achievement and absenteeism from school by perseverance, controlling for SES and gender, across 9 major cultural groups consisting of all 68 part</w:t>
      </w:r>
      <w:r w:rsidR="00726CA4">
        <w:t>icipating countries and regions.</w:t>
      </w:r>
    </w:p>
    <w:p w14:paraId="42612831" w14:textId="77777777" w:rsidR="00130097" w:rsidRDefault="00130097" w:rsidP="00FB1104"/>
    <w:p w14:paraId="6F6C4F06" w14:textId="320E690F" w:rsidR="009D476D" w:rsidRDefault="005606ED" w:rsidP="00FB1104">
      <w:r>
        <w:t>This project gave me the opportunity to get proficient</w:t>
      </w:r>
      <w:r w:rsidR="00130097">
        <w:t xml:space="preserve"> </w:t>
      </w:r>
      <w:r w:rsidR="00952E14">
        <w:t>in</w:t>
      </w:r>
      <w:r w:rsidR="00130097">
        <w:t xml:space="preserve"> </w:t>
      </w:r>
      <w:r w:rsidR="00FB1104">
        <w:t>multigroup structural equation model</w:t>
      </w:r>
      <w:r w:rsidR="006559FE">
        <w:t>ing</w:t>
      </w:r>
      <w:r w:rsidR="00DE5E64">
        <w:t xml:space="preserve"> (SE</w:t>
      </w:r>
      <w:r w:rsidR="00A33B5C">
        <w:t xml:space="preserve">M), in both Mplus and AMOS, as well as </w:t>
      </w:r>
      <w:r w:rsidR="00195315">
        <w:t xml:space="preserve">carrying out </w:t>
      </w:r>
      <w:r w:rsidR="001A2EB2">
        <w:t xml:space="preserve">data splitting and merging, </w:t>
      </w:r>
      <w:r w:rsidR="00C56743">
        <w:t xml:space="preserve">random </w:t>
      </w:r>
      <w:r w:rsidR="001A2EB2">
        <w:t>sampling, and factor analyses in SPSS.</w:t>
      </w:r>
    </w:p>
    <w:p w14:paraId="63331024" w14:textId="77777777" w:rsidR="009D476D" w:rsidRDefault="009D476D" w:rsidP="00FB1104"/>
    <w:p w14:paraId="0972E599" w14:textId="1529DCBB" w:rsidR="00FB1104" w:rsidRDefault="00DD4FE8" w:rsidP="00FB1104">
      <w:pPr>
        <w:rPr>
          <w:rFonts w:eastAsia="Times New Roman"/>
          <w:bCs/>
          <w:color w:val="000000" w:themeColor="text1"/>
          <w:shd w:val="clear" w:color="auto" w:fill="FFFFFF"/>
        </w:rPr>
      </w:pPr>
      <w:r>
        <w:rPr>
          <w:rFonts w:eastAsia="Times New Roman"/>
          <w:bCs/>
          <w:color w:val="000000" w:themeColor="text1"/>
          <w:shd w:val="clear" w:color="auto" w:fill="FFFFFF"/>
        </w:rPr>
        <w:lastRenderedPageBreak/>
        <w:t xml:space="preserve">I’m not only good with numbers and programs, I’m also good with searching, organizing, and processing information in other areas. For example, on the PISA project, </w:t>
      </w:r>
      <w:r w:rsidR="00A83B80">
        <w:rPr>
          <w:color w:val="000000" w:themeColor="text1"/>
        </w:rPr>
        <w:t>I was</w:t>
      </w:r>
      <w:r w:rsidR="00FB1104">
        <w:rPr>
          <w:color w:val="000000" w:themeColor="text1"/>
        </w:rPr>
        <w:t xml:space="preserve"> responsible for grouping the 68 countries into 9 major cultural groups, partially based on Saucier and colleagues’ (2005</w:t>
      </w:r>
      <w:r w:rsidR="002F5D0B">
        <w:rPr>
          <w:color w:val="000000" w:themeColor="text1"/>
        </w:rPr>
        <w:t xml:space="preserve">) grouping of 38 countries. However, </w:t>
      </w:r>
      <w:r w:rsidR="00FB1104">
        <w:rPr>
          <w:color w:val="000000" w:themeColor="text1"/>
        </w:rPr>
        <w:t xml:space="preserve">I felt that their way of grouping, which considered only geographic proximity, was not </w:t>
      </w:r>
      <w:r w:rsidR="003836DB">
        <w:rPr>
          <w:color w:val="000000" w:themeColor="text1"/>
        </w:rPr>
        <w:t xml:space="preserve">good </w:t>
      </w:r>
      <w:r w:rsidR="00FB1104">
        <w:rPr>
          <w:color w:val="000000" w:themeColor="text1"/>
        </w:rPr>
        <w:t xml:space="preserve">enough for </w:t>
      </w:r>
      <w:r w:rsidR="007267A4">
        <w:rPr>
          <w:color w:val="000000" w:themeColor="text1"/>
        </w:rPr>
        <w:t>forming</w:t>
      </w:r>
      <w:r w:rsidR="00887D8C">
        <w:rPr>
          <w:color w:val="000000" w:themeColor="text1"/>
        </w:rPr>
        <w:t xml:space="preserve"> groups that are representative </w:t>
      </w:r>
      <w:r w:rsidR="006A6B73">
        <w:rPr>
          <w:color w:val="000000" w:themeColor="text1"/>
        </w:rPr>
        <w:t>in terms of cultu</w:t>
      </w:r>
      <w:r w:rsidR="001E071A">
        <w:rPr>
          <w:color w:val="000000" w:themeColor="text1"/>
        </w:rPr>
        <w:t xml:space="preserve">re, so I took a step further. I </w:t>
      </w:r>
      <w:r w:rsidR="003402B0">
        <w:rPr>
          <w:color w:val="000000" w:themeColor="text1"/>
        </w:rPr>
        <w:t>referred to</w:t>
      </w:r>
      <w:r w:rsidR="00FB1104">
        <w:rPr>
          <w:color w:val="000000" w:themeColor="text1"/>
        </w:rPr>
        <w:t xml:space="preserve"> </w:t>
      </w:r>
      <w:r w:rsidR="002935B1">
        <w:rPr>
          <w:color w:val="000000" w:themeColor="text1"/>
        </w:rPr>
        <w:t xml:space="preserve">other sources including </w:t>
      </w:r>
      <w:r w:rsidR="00FB1104">
        <w:rPr>
          <w:rFonts w:eastAsia="Times New Roman"/>
          <w:bCs/>
          <w:color w:val="000000" w:themeColor="text1"/>
          <w:shd w:val="clear" w:color="auto" w:fill="FFFFFF"/>
        </w:rPr>
        <w:t>The United Nations Statistics D</w:t>
      </w:r>
      <w:r w:rsidR="00FB1104" w:rsidRPr="006F00D0">
        <w:rPr>
          <w:rFonts w:eastAsia="Times New Roman"/>
          <w:bCs/>
          <w:color w:val="000000" w:themeColor="text1"/>
          <w:shd w:val="clear" w:color="auto" w:fill="FFFFFF"/>
        </w:rPr>
        <w:t>ivision</w:t>
      </w:r>
      <w:r w:rsidR="00FB1104">
        <w:rPr>
          <w:rFonts w:eastAsia="Times New Roman"/>
          <w:bCs/>
          <w:color w:val="000000" w:themeColor="text1"/>
          <w:shd w:val="clear" w:color="auto" w:fill="FFFFFF"/>
        </w:rPr>
        <w:t xml:space="preserve"> (UNSD) website, </w:t>
      </w:r>
      <w:r w:rsidR="0000360E">
        <w:rPr>
          <w:rFonts w:eastAsia="Times New Roman"/>
          <w:bCs/>
          <w:color w:val="000000" w:themeColor="text1"/>
          <w:shd w:val="clear" w:color="auto" w:fill="FFFFFF"/>
        </w:rPr>
        <w:t xml:space="preserve">and </w:t>
      </w:r>
      <w:r w:rsidR="00FB1104">
        <w:rPr>
          <w:rFonts w:eastAsia="Times New Roman"/>
          <w:bCs/>
          <w:color w:val="000000" w:themeColor="text1"/>
          <w:shd w:val="clear" w:color="auto" w:fill="FFFFFF"/>
        </w:rPr>
        <w:t xml:space="preserve">Wikipedia, and eventually came up with a grouping strategy that took into consideration not only proximity, but also other factors such as </w:t>
      </w:r>
      <w:r w:rsidR="00596F8B">
        <w:rPr>
          <w:rFonts w:eastAsia="Times New Roman"/>
          <w:bCs/>
          <w:color w:val="000000" w:themeColor="text1"/>
          <w:shd w:val="clear" w:color="auto" w:fill="FFFFFF"/>
        </w:rPr>
        <w:t>history</w:t>
      </w:r>
      <w:r w:rsidR="00FB1104">
        <w:rPr>
          <w:rFonts w:eastAsia="Times New Roman"/>
          <w:bCs/>
          <w:color w:val="000000" w:themeColor="text1"/>
          <w:shd w:val="clear" w:color="auto" w:fill="FFFFFF"/>
        </w:rPr>
        <w:t>,</w:t>
      </w:r>
      <w:r w:rsidR="00596F8B">
        <w:rPr>
          <w:rFonts w:eastAsia="Times New Roman"/>
          <w:bCs/>
          <w:color w:val="000000" w:themeColor="text1"/>
          <w:shd w:val="clear" w:color="auto" w:fill="FFFFFF"/>
        </w:rPr>
        <w:t xml:space="preserve"> religion</w:t>
      </w:r>
      <w:del w:id="55" w:author="Drasgow, Fritz" w:date="2017-01-25T14:03:00Z">
        <w:r w:rsidR="000E48E6" w:rsidDel="0059754D">
          <w:rPr>
            <w:rFonts w:eastAsia="Times New Roman"/>
            <w:bCs/>
            <w:color w:val="000000" w:themeColor="text1"/>
            <w:shd w:val="clear" w:color="auto" w:fill="FFFFFF"/>
          </w:rPr>
          <w:delText>s</w:delText>
        </w:r>
      </w:del>
      <w:r w:rsidR="00596F8B">
        <w:rPr>
          <w:rFonts w:eastAsia="Times New Roman"/>
          <w:bCs/>
          <w:color w:val="000000" w:themeColor="text1"/>
          <w:shd w:val="clear" w:color="auto" w:fill="FFFFFF"/>
        </w:rPr>
        <w:t>,</w:t>
      </w:r>
      <w:r w:rsidR="00FB1104">
        <w:rPr>
          <w:rFonts w:eastAsia="Times New Roman"/>
          <w:bCs/>
          <w:color w:val="000000" w:themeColor="text1"/>
          <w:shd w:val="clear" w:color="auto" w:fill="FFFFFF"/>
        </w:rPr>
        <w:t xml:space="preserve"> </w:t>
      </w:r>
      <w:r w:rsidR="00794754">
        <w:rPr>
          <w:rFonts w:eastAsia="Times New Roman"/>
          <w:bCs/>
          <w:color w:val="000000" w:themeColor="text1"/>
          <w:shd w:val="clear" w:color="auto" w:fill="FFFFFF"/>
        </w:rPr>
        <w:t>politics</w:t>
      </w:r>
      <w:r w:rsidR="00FB1104" w:rsidRPr="00B7094A">
        <w:rPr>
          <w:rFonts w:eastAsia="Times New Roman"/>
          <w:bCs/>
          <w:color w:val="000000" w:themeColor="text1"/>
          <w:shd w:val="clear" w:color="auto" w:fill="FFFFFF"/>
        </w:rPr>
        <w:t>, and economy conditions</w:t>
      </w:r>
      <w:r w:rsidR="00FB1104">
        <w:rPr>
          <w:rFonts w:eastAsia="Times New Roman"/>
          <w:bCs/>
          <w:color w:val="000000" w:themeColor="text1"/>
          <w:shd w:val="clear" w:color="auto" w:fill="FFFFFF"/>
        </w:rPr>
        <w:t xml:space="preserve">. </w:t>
      </w:r>
    </w:p>
    <w:p w14:paraId="6DE9788C" w14:textId="77777777" w:rsidR="00AA3C99" w:rsidRDefault="00AA3C99" w:rsidP="0040633B">
      <w:pPr>
        <w:rPr>
          <w:bCs/>
        </w:rPr>
      </w:pPr>
    </w:p>
    <w:p w14:paraId="2B3812E2" w14:textId="218635AF" w:rsidR="00AB0B61" w:rsidRPr="00277873" w:rsidRDefault="00AB0B61" w:rsidP="0040633B">
      <w:pPr>
        <w:rPr>
          <w:bCs/>
          <w:u w:val="single"/>
        </w:rPr>
      </w:pPr>
      <w:r w:rsidRPr="00277873">
        <w:rPr>
          <w:bCs/>
          <w:u w:val="single"/>
        </w:rPr>
        <w:t xml:space="preserve">The </w:t>
      </w:r>
      <w:r w:rsidR="00277873" w:rsidRPr="00277873">
        <w:rPr>
          <w:bCs/>
          <w:u w:val="single"/>
        </w:rPr>
        <w:t>scale development project</w:t>
      </w:r>
    </w:p>
    <w:p w14:paraId="17187D28" w14:textId="77777777" w:rsidR="00277873" w:rsidRDefault="00277873" w:rsidP="0040633B">
      <w:pPr>
        <w:rPr>
          <w:bCs/>
        </w:rPr>
      </w:pPr>
    </w:p>
    <w:p w14:paraId="64B1CEFF" w14:textId="2430EE5F" w:rsidR="003D3B49" w:rsidRDefault="00D6254B" w:rsidP="00DE311F">
      <w:pPr>
        <w:rPr>
          <w:rFonts w:eastAsia="Times New Roman"/>
          <w:bCs/>
          <w:color w:val="000000" w:themeColor="text1"/>
          <w:shd w:val="clear" w:color="auto" w:fill="FFFFFF"/>
        </w:rPr>
      </w:pPr>
      <w:r>
        <w:rPr>
          <w:rFonts w:eastAsia="Times New Roman"/>
          <w:bCs/>
          <w:color w:val="000000" w:themeColor="text1"/>
          <w:shd w:val="clear" w:color="auto" w:fill="FFFFFF"/>
        </w:rPr>
        <w:t xml:space="preserve">In another ongoing project with Professor Brent Roberts, </w:t>
      </w:r>
      <w:r w:rsidR="00A53C56">
        <w:rPr>
          <w:rFonts w:eastAsia="Times New Roman"/>
          <w:bCs/>
          <w:color w:val="000000" w:themeColor="text1"/>
          <w:shd w:val="clear" w:color="auto" w:fill="FFFFFF"/>
        </w:rPr>
        <w:t xml:space="preserve">we are trying to </w:t>
      </w:r>
      <w:r w:rsidR="00DE311F">
        <w:rPr>
          <w:rFonts w:eastAsia="Times New Roman"/>
          <w:bCs/>
          <w:color w:val="000000" w:themeColor="text1"/>
          <w:shd w:val="clear" w:color="auto" w:fill="FFFFFF"/>
        </w:rPr>
        <w:t>develop</w:t>
      </w:r>
      <w:r w:rsidR="003B44BB">
        <w:rPr>
          <w:rFonts w:eastAsia="Times New Roman"/>
          <w:bCs/>
          <w:color w:val="000000" w:themeColor="text1"/>
          <w:shd w:val="clear" w:color="auto" w:fill="FFFFFF"/>
        </w:rPr>
        <w:t xml:space="preserve"> </w:t>
      </w:r>
      <w:r w:rsidRPr="003B44BB">
        <w:rPr>
          <w:rFonts w:eastAsia="Times New Roman"/>
          <w:bCs/>
          <w:color w:val="000000" w:themeColor="text1"/>
          <w:shd w:val="clear" w:color="auto" w:fill="FFFFFF"/>
        </w:rPr>
        <w:t>a new</w:t>
      </w:r>
      <w:r w:rsidR="003B44BB">
        <w:rPr>
          <w:rFonts w:eastAsia="Times New Roman"/>
          <w:bCs/>
          <w:color w:val="000000" w:themeColor="text1"/>
          <w:shd w:val="clear" w:color="auto" w:fill="FFFFFF"/>
        </w:rPr>
        <w:t xml:space="preserve"> Conscientiousness scale based on</w:t>
      </w:r>
      <w:r w:rsidRPr="003B44BB">
        <w:rPr>
          <w:rFonts w:eastAsia="Times New Roman"/>
          <w:bCs/>
          <w:color w:val="000000" w:themeColor="text1"/>
          <w:shd w:val="clear" w:color="auto" w:fill="FFFFFF"/>
        </w:rPr>
        <w:t xml:space="preserve"> the Chernyshenko Conscientiousness Scale, </w:t>
      </w:r>
      <w:r w:rsidR="0003080E">
        <w:rPr>
          <w:rFonts w:eastAsia="Times New Roman"/>
          <w:bCs/>
          <w:color w:val="000000" w:themeColor="text1"/>
          <w:shd w:val="clear" w:color="auto" w:fill="FFFFFF"/>
        </w:rPr>
        <w:t>but with</w:t>
      </w:r>
      <w:r w:rsidR="001657FF">
        <w:rPr>
          <w:rFonts w:eastAsia="Times New Roman"/>
          <w:bCs/>
          <w:color w:val="000000" w:themeColor="text1"/>
          <w:shd w:val="clear" w:color="auto" w:fill="FFFFFF"/>
        </w:rPr>
        <w:t xml:space="preserve"> more facets included</w:t>
      </w:r>
      <w:r w:rsidR="006574EA">
        <w:rPr>
          <w:rFonts w:eastAsia="Times New Roman"/>
          <w:bCs/>
          <w:color w:val="000000" w:themeColor="text1"/>
          <w:shd w:val="clear" w:color="auto" w:fill="FFFFFF"/>
        </w:rPr>
        <w:t xml:space="preserve">, and fewer </w:t>
      </w:r>
      <w:r w:rsidRPr="003B44BB">
        <w:rPr>
          <w:rFonts w:eastAsia="Times New Roman"/>
          <w:bCs/>
          <w:color w:val="000000" w:themeColor="text1"/>
          <w:shd w:val="clear" w:color="auto" w:fill="FFFFFF"/>
        </w:rPr>
        <w:t xml:space="preserve">items in each facet. </w:t>
      </w:r>
    </w:p>
    <w:p w14:paraId="1BA4FAFD" w14:textId="77777777" w:rsidR="003D3B49" w:rsidRDefault="003D3B49" w:rsidP="00DE311F">
      <w:pPr>
        <w:rPr>
          <w:rFonts w:eastAsia="Times New Roman"/>
          <w:bCs/>
          <w:color w:val="000000" w:themeColor="text1"/>
          <w:shd w:val="clear" w:color="auto" w:fill="FFFFFF"/>
        </w:rPr>
      </w:pPr>
    </w:p>
    <w:p w14:paraId="3D79F7C9" w14:textId="0205AB08" w:rsidR="00676A14" w:rsidRDefault="00A52803" w:rsidP="00DE311F">
      <w:pPr>
        <w:rPr>
          <w:rFonts w:eastAsia="Times New Roman"/>
          <w:bCs/>
          <w:color w:val="000000" w:themeColor="text1"/>
          <w:shd w:val="clear" w:color="auto" w:fill="FFFFFF"/>
        </w:rPr>
      </w:pPr>
      <w:r>
        <w:rPr>
          <w:rFonts w:eastAsia="Times New Roman"/>
          <w:bCs/>
          <w:color w:val="000000" w:themeColor="text1"/>
          <w:shd w:val="clear" w:color="auto" w:fill="FFFFFF"/>
        </w:rPr>
        <w:t xml:space="preserve">In order to </w:t>
      </w:r>
      <w:r w:rsidR="00996AD0">
        <w:rPr>
          <w:rFonts w:eastAsia="Times New Roman"/>
          <w:bCs/>
          <w:color w:val="000000" w:themeColor="text1"/>
          <w:shd w:val="clear" w:color="auto" w:fill="FFFFFF"/>
        </w:rPr>
        <w:t>create a</w:t>
      </w:r>
      <w:r w:rsidR="00D6254B">
        <w:rPr>
          <w:rFonts w:eastAsia="Times New Roman"/>
          <w:bCs/>
          <w:color w:val="000000" w:themeColor="text1"/>
          <w:shd w:val="clear" w:color="auto" w:fill="FFFFFF"/>
        </w:rPr>
        <w:t xml:space="preserve"> large item pool, I </w:t>
      </w:r>
      <w:r w:rsidR="00A607C2">
        <w:rPr>
          <w:rFonts w:eastAsia="Times New Roman"/>
          <w:bCs/>
          <w:color w:val="000000" w:themeColor="text1"/>
          <w:shd w:val="clear" w:color="auto" w:fill="FFFFFF"/>
        </w:rPr>
        <w:t>held</w:t>
      </w:r>
      <w:r w:rsidR="00D6254B">
        <w:rPr>
          <w:rFonts w:eastAsia="Times New Roman"/>
          <w:bCs/>
          <w:color w:val="000000" w:themeColor="text1"/>
          <w:shd w:val="clear" w:color="auto" w:fill="FFFFFF"/>
        </w:rPr>
        <w:t xml:space="preserve"> discussion</w:t>
      </w:r>
      <w:r w:rsidR="00195FF9">
        <w:rPr>
          <w:rFonts w:eastAsia="Times New Roman"/>
          <w:bCs/>
          <w:color w:val="000000" w:themeColor="text1"/>
          <w:shd w:val="clear" w:color="auto" w:fill="FFFFFF"/>
        </w:rPr>
        <w:t>s</w:t>
      </w:r>
      <w:r w:rsidR="00D6254B">
        <w:rPr>
          <w:rFonts w:eastAsia="Times New Roman"/>
          <w:bCs/>
          <w:color w:val="000000" w:themeColor="text1"/>
          <w:shd w:val="clear" w:color="auto" w:fill="FFFFFF"/>
        </w:rPr>
        <w:t xml:space="preserve"> </w:t>
      </w:r>
      <w:r w:rsidR="00A830FC">
        <w:rPr>
          <w:rFonts w:eastAsia="Times New Roman"/>
          <w:bCs/>
          <w:color w:val="000000" w:themeColor="text1"/>
          <w:shd w:val="clear" w:color="auto" w:fill="FFFFFF"/>
        </w:rPr>
        <w:t xml:space="preserve">in the lab, where all </w:t>
      </w:r>
      <w:r w:rsidR="00D6254B">
        <w:rPr>
          <w:rFonts w:eastAsia="Times New Roman"/>
          <w:bCs/>
          <w:color w:val="000000" w:themeColor="text1"/>
          <w:shd w:val="clear" w:color="auto" w:fill="FFFFFF"/>
        </w:rPr>
        <w:t>member</w:t>
      </w:r>
      <w:r w:rsidR="00A830FC">
        <w:rPr>
          <w:rFonts w:eastAsia="Times New Roman"/>
          <w:bCs/>
          <w:color w:val="000000" w:themeColor="text1"/>
          <w:shd w:val="clear" w:color="auto" w:fill="FFFFFF"/>
        </w:rPr>
        <w:t xml:space="preserve">s </w:t>
      </w:r>
      <w:r w:rsidR="007519A7">
        <w:rPr>
          <w:rFonts w:eastAsia="Times New Roman"/>
          <w:bCs/>
          <w:color w:val="000000" w:themeColor="text1"/>
          <w:shd w:val="clear" w:color="auto" w:fill="FFFFFF"/>
        </w:rPr>
        <w:t>wrote</w:t>
      </w:r>
      <w:r w:rsidR="00D6254B">
        <w:rPr>
          <w:rFonts w:eastAsia="Times New Roman"/>
          <w:bCs/>
          <w:color w:val="000000" w:themeColor="text1"/>
          <w:shd w:val="clear" w:color="auto" w:fill="FFFFFF"/>
        </w:rPr>
        <w:t xml:space="preserve"> </w:t>
      </w:r>
      <w:r w:rsidR="00455078">
        <w:rPr>
          <w:rFonts w:eastAsia="Times New Roman"/>
          <w:bCs/>
          <w:color w:val="000000" w:themeColor="text1"/>
          <w:shd w:val="clear" w:color="auto" w:fill="FFFFFF"/>
        </w:rPr>
        <w:t xml:space="preserve">some </w:t>
      </w:r>
      <w:r w:rsidR="00D6254B">
        <w:rPr>
          <w:rFonts w:eastAsia="Times New Roman"/>
          <w:bCs/>
          <w:color w:val="000000" w:themeColor="text1"/>
          <w:shd w:val="clear" w:color="auto" w:fill="FFFFFF"/>
        </w:rPr>
        <w:t xml:space="preserve">new items for each </w:t>
      </w:r>
      <w:r w:rsidR="006928A0">
        <w:rPr>
          <w:rFonts w:eastAsia="Times New Roman"/>
          <w:bCs/>
          <w:color w:val="000000" w:themeColor="text1"/>
          <w:shd w:val="clear" w:color="auto" w:fill="FFFFFF"/>
        </w:rPr>
        <w:t>facet</w:t>
      </w:r>
      <w:r w:rsidR="00D6254B">
        <w:rPr>
          <w:rFonts w:eastAsia="Times New Roman"/>
          <w:bCs/>
          <w:color w:val="000000" w:themeColor="text1"/>
          <w:shd w:val="clear" w:color="auto" w:fill="FFFFFF"/>
        </w:rPr>
        <w:t>, talk</w:t>
      </w:r>
      <w:r w:rsidR="00DA05B5">
        <w:rPr>
          <w:rFonts w:eastAsia="Times New Roman"/>
          <w:bCs/>
          <w:color w:val="000000" w:themeColor="text1"/>
          <w:shd w:val="clear" w:color="auto" w:fill="FFFFFF"/>
        </w:rPr>
        <w:t>ed</w:t>
      </w:r>
      <w:r w:rsidR="00D6254B">
        <w:rPr>
          <w:rFonts w:eastAsia="Times New Roman"/>
          <w:bCs/>
          <w:color w:val="000000" w:themeColor="text1"/>
          <w:shd w:val="clear" w:color="auto" w:fill="FFFFFF"/>
        </w:rPr>
        <w:t xml:space="preserve"> about them</w:t>
      </w:r>
      <w:r w:rsidR="00A55BAB">
        <w:rPr>
          <w:rFonts w:eastAsia="Times New Roman"/>
          <w:bCs/>
          <w:color w:val="000000" w:themeColor="text1"/>
          <w:shd w:val="clear" w:color="auto" w:fill="FFFFFF"/>
        </w:rPr>
        <w:t>,</w:t>
      </w:r>
      <w:r w:rsidR="00D6254B">
        <w:rPr>
          <w:rFonts w:eastAsia="Times New Roman"/>
          <w:bCs/>
          <w:color w:val="000000" w:themeColor="text1"/>
          <w:shd w:val="clear" w:color="auto" w:fill="FFFFFF"/>
        </w:rPr>
        <w:t xml:space="preserve"> and decide</w:t>
      </w:r>
      <w:ins w:id="56" w:author="Drasgow, Fritz" w:date="2017-01-25T14:04:00Z">
        <w:r w:rsidR="0059754D">
          <w:rPr>
            <w:rFonts w:eastAsia="Times New Roman"/>
            <w:bCs/>
            <w:color w:val="000000" w:themeColor="text1"/>
            <w:shd w:val="clear" w:color="auto" w:fill="FFFFFF"/>
          </w:rPr>
          <w:t>d</w:t>
        </w:r>
      </w:ins>
      <w:r w:rsidR="00D6254B">
        <w:rPr>
          <w:rFonts w:eastAsia="Times New Roman"/>
          <w:bCs/>
          <w:color w:val="000000" w:themeColor="text1"/>
          <w:shd w:val="clear" w:color="auto" w:fill="FFFFFF"/>
        </w:rPr>
        <w:t xml:space="preserve"> if they were clear and accurate enough to be kept in the item pool. Sometimes, I needed to be the one to initiate the discussion, and motivate everyone to participate, especially </w:t>
      </w:r>
      <w:r w:rsidR="00D72B9F">
        <w:rPr>
          <w:rFonts w:eastAsia="Times New Roman"/>
          <w:bCs/>
          <w:color w:val="000000" w:themeColor="text1"/>
          <w:shd w:val="clear" w:color="auto" w:fill="FFFFFF"/>
        </w:rPr>
        <w:t>at early morning</w:t>
      </w:r>
      <w:r w:rsidR="00D6254B">
        <w:rPr>
          <w:rFonts w:eastAsia="Times New Roman"/>
          <w:bCs/>
          <w:color w:val="000000" w:themeColor="text1"/>
          <w:shd w:val="clear" w:color="auto" w:fill="FFFFFF"/>
        </w:rPr>
        <w:t xml:space="preserve"> meetings, while sometimes I needed to steer </w:t>
      </w:r>
      <w:r w:rsidR="00D31747">
        <w:rPr>
          <w:rFonts w:eastAsia="Times New Roman"/>
          <w:bCs/>
          <w:color w:val="000000" w:themeColor="text1"/>
          <w:shd w:val="clear" w:color="auto" w:fill="FFFFFF"/>
        </w:rPr>
        <w:t xml:space="preserve">the </w:t>
      </w:r>
      <w:r w:rsidR="00D6254B">
        <w:rPr>
          <w:rFonts w:eastAsia="Times New Roman"/>
          <w:bCs/>
          <w:color w:val="000000" w:themeColor="text1"/>
          <w:shd w:val="clear" w:color="auto" w:fill="FFFFFF"/>
        </w:rPr>
        <w:t>discussion back to the topic. While the discussion went on, I was also the responsible for putting down the new items along with lab members’ comments on them. This experience equipped me with the communication skills necessary for a g</w:t>
      </w:r>
      <w:r w:rsidR="005C2AEE">
        <w:rPr>
          <w:rFonts w:eastAsia="Times New Roman"/>
          <w:bCs/>
          <w:color w:val="000000" w:themeColor="text1"/>
          <w:shd w:val="clear" w:color="auto" w:fill="FFFFFF"/>
        </w:rPr>
        <w:t>roup project, and the ability to select and organize information.</w:t>
      </w:r>
      <w:r w:rsidR="00157DD1">
        <w:rPr>
          <w:rFonts w:eastAsia="Times New Roman"/>
          <w:bCs/>
          <w:color w:val="000000" w:themeColor="text1"/>
          <w:shd w:val="clear" w:color="auto" w:fill="FFFFFF"/>
        </w:rPr>
        <w:t xml:space="preserve"> </w:t>
      </w:r>
      <w:r w:rsidR="00D6254B">
        <w:rPr>
          <w:rFonts w:eastAsia="Times New Roman"/>
          <w:bCs/>
          <w:color w:val="000000" w:themeColor="text1"/>
          <w:shd w:val="clear" w:color="auto" w:fill="FFFFFF"/>
        </w:rPr>
        <w:t>Therefore, when there’s a new project, I will have no problem leading discussion or brainstorm</w:t>
      </w:r>
      <w:r w:rsidR="005E7EA8">
        <w:rPr>
          <w:rFonts w:eastAsia="Times New Roman"/>
          <w:bCs/>
          <w:color w:val="000000" w:themeColor="text1"/>
          <w:shd w:val="clear" w:color="auto" w:fill="FFFFFF"/>
        </w:rPr>
        <w:t xml:space="preserve"> sessions</w:t>
      </w:r>
      <w:r w:rsidR="00D6254B">
        <w:rPr>
          <w:rFonts w:eastAsia="Times New Roman"/>
          <w:bCs/>
          <w:color w:val="000000" w:themeColor="text1"/>
          <w:shd w:val="clear" w:color="auto" w:fill="FFFFFF"/>
        </w:rPr>
        <w:t xml:space="preserve">, while putting down important information </w:t>
      </w:r>
      <w:r w:rsidR="00E536C5">
        <w:rPr>
          <w:rFonts w:eastAsia="Times New Roman"/>
          <w:bCs/>
          <w:color w:val="000000" w:themeColor="text1"/>
          <w:shd w:val="clear" w:color="auto" w:fill="FFFFFF"/>
        </w:rPr>
        <w:t xml:space="preserve">in an orderly fashion for </w:t>
      </w:r>
      <w:r w:rsidR="004403C8">
        <w:rPr>
          <w:rFonts w:eastAsia="Times New Roman"/>
          <w:bCs/>
          <w:color w:val="000000" w:themeColor="text1"/>
          <w:shd w:val="clear" w:color="auto" w:fill="FFFFFF"/>
        </w:rPr>
        <w:t>later.</w:t>
      </w:r>
    </w:p>
    <w:p w14:paraId="7DFA32EC" w14:textId="77777777" w:rsidR="00DB2476" w:rsidRDefault="00DB2476" w:rsidP="0040633B">
      <w:pPr>
        <w:rPr>
          <w:rFonts w:eastAsia="Times New Roman"/>
          <w:bCs/>
          <w:color w:val="000000" w:themeColor="text1"/>
          <w:shd w:val="clear" w:color="auto" w:fill="FFFFFF"/>
        </w:rPr>
      </w:pPr>
    </w:p>
    <w:p w14:paraId="028086AB" w14:textId="1284FA1A" w:rsidR="00DB2476" w:rsidRPr="00633A26" w:rsidRDefault="00BF5FB2" w:rsidP="0040633B">
      <w:pPr>
        <w:rPr>
          <w:rFonts w:eastAsia="Times New Roman"/>
          <w:bCs/>
          <w:color w:val="000000" w:themeColor="text1"/>
          <w:u w:val="single"/>
          <w:shd w:val="clear" w:color="auto" w:fill="FFFFFF"/>
        </w:rPr>
      </w:pPr>
      <w:r>
        <w:rPr>
          <w:rFonts w:eastAsia="Times New Roman"/>
          <w:bCs/>
          <w:color w:val="000000" w:themeColor="text1"/>
          <w:u w:val="single"/>
          <w:shd w:val="clear" w:color="auto" w:fill="FFFFFF"/>
        </w:rPr>
        <w:t>Qualities</w:t>
      </w:r>
    </w:p>
    <w:p w14:paraId="0809DE6E" w14:textId="77777777" w:rsidR="00F3649B" w:rsidRDefault="00F3649B" w:rsidP="00F3649B"/>
    <w:p w14:paraId="626DAF92" w14:textId="0F2A6FF5" w:rsidR="001B5440" w:rsidRDefault="00DC7093" w:rsidP="00CB54DE">
      <w:pPr>
        <w:tabs>
          <w:tab w:val="left" w:pos="3784"/>
        </w:tabs>
      </w:pPr>
      <w:r>
        <w:t>I’m</w:t>
      </w:r>
      <w:r w:rsidR="006E65A7">
        <w:t xml:space="preserve"> </w:t>
      </w:r>
      <w:r w:rsidR="0032189A">
        <w:t>a</w:t>
      </w:r>
      <w:r w:rsidR="006E65A7">
        <w:t xml:space="preserve"> </w:t>
      </w:r>
      <w:r w:rsidR="004C329A">
        <w:t xml:space="preserve">persistent </w:t>
      </w:r>
      <w:r w:rsidR="006E65A7">
        <w:t>explorer</w:t>
      </w:r>
      <w:r w:rsidR="002C25E8">
        <w:t>.</w:t>
      </w:r>
      <w:r w:rsidR="00822848">
        <w:t xml:space="preserve"> </w:t>
      </w:r>
      <w:r w:rsidR="00CB54DE">
        <w:tab/>
      </w:r>
    </w:p>
    <w:p w14:paraId="4E397C69" w14:textId="77777777" w:rsidR="008D7B19" w:rsidRDefault="008D7B19" w:rsidP="007311F3"/>
    <w:p w14:paraId="19AAEBD4" w14:textId="026A14DE" w:rsidR="00F923D7" w:rsidRDefault="00473CFE" w:rsidP="007311F3">
      <w:r>
        <w:t xml:space="preserve">Until </w:t>
      </w:r>
      <w:r w:rsidR="00B94825">
        <w:t xml:space="preserve">early </w:t>
      </w:r>
      <w:r w:rsidR="00C64EF8">
        <w:t xml:space="preserve">last year, </w:t>
      </w:r>
      <w:r w:rsidR="005016A4">
        <w:t>there was</w:t>
      </w:r>
      <w:r w:rsidR="00C64EF8">
        <w:t xml:space="preserve"> a problem that </w:t>
      </w:r>
      <w:r w:rsidR="009E47DF">
        <w:t xml:space="preserve">the “shell” function </w:t>
      </w:r>
      <w:r w:rsidR="00A57F81">
        <w:t xml:space="preserve">in R </w:t>
      </w:r>
      <w:r w:rsidR="000053EE">
        <w:t>to call</w:t>
      </w:r>
      <w:r w:rsidR="004F68CC">
        <w:t xml:space="preserve"> GGUM2004</w:t>
      </w:r>
      <w:r w:rsidR="000053EE">
        <w:t xml:space="preserve"> through a .au3 file was only </w:t>
      </w:r>
      <w:r w:rsidR="001522B5">
        <w:t xml:space="preserve">working on two of </w:t>
      </w:r>
      <w:r w:rsidR="00510D5D">
        <w:t>all the computers</w:t>
      </w:r>
      <w:r w:rsidR="00E1771A">
        <w:t xml:space="preserve"> in </w:t>
      </w:r>
      <w:r w:rsidR="00583BCA">
        <w:t>our lab, including our personal computers.</w:t>
      </w:r>
      <w:r w:rsidR="004348F0">
        <w:t xml:space="preserve"> </w:t>
      </w:r>
      <w:r w:rsidR="00FF0D88">
        <w:t xml:space="preserve">This is a function that’s essential to </w:t>
      </w:r>
      <w:r w:rsidR="00906EF4">
        <w:t xml:space="preserve">automated </w:t>
      </w:r>
      <w:r w:rsidR="00937C41">
        <w:t xml:space="preserve">GGUM </w:t>
      </w:r>
      <w:r w:rsidR="00245CAC">
        <w:t>analyse</w:t>
      </w:r>
      <w:r w:rsidR="00F072A6">
        <w:t xml:space="preserve">s such as simulations, and baseline modeling for DIF. </w:t>
      </w:r>
      <w:r w:rsidR="00340C29">
        <w:t xml:space="preserve">To avoid </w:t>
      </w:r>
      <w:r w:rsidR="00F33A31">
        <w:t>wait</w:t>
      </w:r>
      <w:r w:rsidR="00226F16">
        <w:t>ing</w:t>
      </w:r>
      <w:r w:rsidR="00F33A31">
        <w:t xml:space="preserve"> in line </w:t>
      </w:r>
      <w:r w:rsidR="00FD10BD">
        <w:t xml:space="preserve">for computers </w:t>
      </w:r>
      <w:r w:rsidR="00F33A31">
        <w:t>to run analyses, I decided to solve this problem once and for all.</w:t>
      </w:r>
      <w:r w:rsidR="0052701B">
        <w:t xml:space="preserve"> </w:t>
      </w:r>
      <w:r w:rsidR="007311F3">
        <w:t xml:space="preserve">I was </w:t>
      </w:r>
      <w:r w:rsidR="009F6200">
        <w:t>confident that I could get it done,</w:t>
      </w:r>
      <w:r w:rsidR="007311F3">
        <w:t xml:space="preserve"> because with a close check, I believe</w:t>
      </w:r>
      <w:r w:rsidR="005F3488">
        <w:t>d</w:t>
      </w:r>
      <w:r w:rsidR="009535B9">
        <w:t xml:space="preserve"> the problem </w:t>
      </w:r>
      <w:r w:rsidR="005F4141">
        <w:t>was</w:t>
      </w:r>
      <w:r w:rsidR="007311F3">
        <w:t xml:space="preserve"> the syntax of the .au3 file</w:t>
      </w:r>
      <w:r w:rsidR="00B70F75">
        <w:t xml:space="preserve">, so </w:t>
      </w:r>
      <w:r w:rsidR="00811E11">
        <w:t>I spent five</w:t>
      </w:r>
      <w:r w:rsidR="002E27AA">
        <w:t xml:space="preserve"> </w:t>
      </w:r>
      <w:r w:rsidR="007311F3">
        <w:t xml:space="preserve">days learning about </w:t>
      </w:r>
      <w:r w:rsidR="005515DD">
        <w:t xml:space="preserve">the </w:t>
      </w:r>
      <w:r w:rsidR="007311F3">
        <w:t>basic .au3 syntax, and finally located the source</w:t>
      </w:r>
      <w:r w:rsidR="0092033D">
        <w:t xml:space="preserve"> of the problem – the file path, </w:t>
      </w:r>
      <w:r w:rsidR="007311F3">
        <w:t>and the</w:t>
      </w:r>
      <w:r w:rsidR="00613171">
        <w:t xml:space="preserve"> missing</w:t>
      </w:r>
      <w:r w:rsidR="007311F3">
        <w:t xml:space="preserve"> cmd </w:t>
      </w:r>
      <w:r w:rsidR="00613171">
        <w:t xml:space="preserve">file. </w:t>
      </w:r>
      <w:r w:rsidR="002E0430">
        <w:t xml:space="preserve">After fixing that, </w:t>
      </w:r>
      <w:r w:rsidR="007311F3">
        <w:t>I also adde</w:t>
      </w:r>
      <w:r w:rsidR="006D148F">
        <w:t xml:space="preserve">d two lines of code, so that now </w:t>
      </w:r>
      <w:r w:rsidR="007311F3">
        <w:t xml:space="preserve">the cmd window of GGUM2004 </w:t>
      </w:r>
      <w:del w:id="57" w:author="Drasgow, Fritz" w:date="2017-01-25T14:05:00Z">
        <w:r w:rsidR="009A6696" w:rsidDel="0059754D">
          <w:delText xml:space="preserve">would </w:delText>
        </w:r>
      </w:del>
      <w:r w:rsidR="009A6696">
        <w:t>close</w:t>
      </w:r>
      <w:ins w:id="58" w:author="Drasgow, Fritz" w:date="2017-01-25T14:05:00Z">
        <w:r w:rsidR="0059754D">
          <w:t>s</w:t>
        </w:r>
      </w:ins>
      <w:r w:rsidR="009A6696">
        <w:t xml:space="preserve"> automatically</w:t>
      </w:r>
      <w:r w:rsidR="007311F3">
        <w:t xml:space="preserve"> to let th</w:t>
      </w:r>
      <w:r w:rsidR="00833D2F">
        <w:t xml:space="preserve">e simulation continue if there </w:t>
      </w:r>
      <w:ins w:id="59" w:author="Drasgow, Fritz" w:date="2017-01-25T14:05:00Z">
        <w:r w:rsidR="0059754D">
          <w:t>i</w:t>
        </w:r>
      </w:ins>
      <w:del w:id="60" w:author="Drasgow, Fritz" w:date="2017-01-25T14:05:00Z">
        <w:r w:rsidR="00833D2F" w:rsidDel="0059754D">
          <w:delText>wa</w:delText>
        </w:r>
      </w:del>
      <w:r w:rsidR="00833D2F">
        <w:t>s</w:t>
      </w:r>
      <w:r w:rsidR="007311F3">
        <w:t xml:space="preserve"> a singular matrix</w:t>
      </w:r>
      <w:r w:rsidR="00B52398">
        <w:t xml:space="preserve"> error</w:t>
      </w:r>
      <w:r w:rsidR="007142DB">
        <w:t xml:space="preserve">, whereas under the old code, </w:t>
      </w:r>
      <w:r w:rsidR="00E71CD9">
        <w:t>th</w:t>
      </w:r>
      <w:r w:rsidR="009E763A">
        <w:t>e window would</w:t>
      </w:r>
      <w:r w:rsidR="00EE2DDA">
        <w:t xml:space="preserve"> stay open and </w:t>
      </w:r>
      <w:r w:rsidR="00C639F8">
        <w:t xml:space="preserve">the automated process would just </w:t>
      </w:r>
      <w:r w:rsidR="009C4D1F">
        <w:t xml:space="preserve">stop until </w:t>
      </w:r>
      <w:r w:rsidR="00157A88">
        <w:t>someone closed the window manually.</w:t>
      </w:r>
    </w:p>
    <w:p w14:paraId="4CA95299" w14:textId="77777777" w:rsidR="00C60AA8" w:rsidRDefault="00C60AA8" w:rsidP="007311F3"/>
    <w:p w14:paraId="2AD7BAFE" w14:textId="1957ABA2" w:rsidR="007311F3" w:rsidRDefault="007311F3" w:rsidP="007311F3">
      <w:r>
        <w:t>I shared my findings and the code with t</w:t>
      </w:r>
      <w:r w:rsidR="009D1358">
        <w:t xml:space="preserve">he lab, and now everyone in the </w:t>
      </w:r>
      <w:r>
        <w:t xml:space="preserve">lab can easily get the “shell” command to run on any PC with GGUM2004 installed. I am perseverant in solving problems encountered in the course of research, and I believe this quality of mine will contribute </w:t>
      </w:r>
      <w:r>
        <w:lastRenderedPageBreak/>
        <w:t xml:space="preserve">to </w:t>
      </w:r>
      <w:r w:rsidR="00AF7B67">
        <w:t>other</w:t>
      </w:r>
      <w:r>
        <w:t xml:space="preserve"> projects, especially those about exploring alternative scoring</w:t>
      </w:r>
      <w:r w:rsidR="00102E63">
        <w:t xml:space="preserve"> for the forced-choice response format</w:t>
      </w:r>
      <w:r>
        <w:t xml:space="preserve">, which is a relatively new area with a </w:t>
      </w:r>
      <w:r w:rsidR="00140397">
        <w:t>lot of unanswered questions.</w:t>
      </w:r>
    </w:p>
    <w:p w14:paraId="57E943B7" w14:textId="58A1FE9B" w:rsidR="00C544B0" w:rsidRDefault="00C544B0">
      <w:pPr>
        <w:rPr>
          <w:bCs/>
        </w:rPr>
      </w:pPr>
      <w:r>
        <w:rPr>
          <w:bCs/>
        </w:rPr>
        <w:br w:type="page"/>
      </w:r>
      <w:bookmarkStart w:id="61" w:name="_GoBack"/>
      <w:bookmarkEnd w:id="61"/>
    </w:p>
    <w:p w14:paraId="59B16948" w14:textId="358BF0A0" w:rsidR="007311F3" w:rsidRPr="00D52C69" w:rsidRDefault="00C544B0" w:rsidP="0083557C">
      <w:pPr>
        <w:jc w:val="center"/>
        <w:rPr>
          <w:b/>
          <w:bCs/>
        </w:rPr>
      </w:pPr>
      <w:r w:rsidRPr="00D52C69">
        <w:rPr>
          <w:b/>
          <w:bCs/>
        </w:rPr>
        <w:lastRenderedPageBreak/>
        <w:t>References</w:t>
      </w:r>
    </w:p>
    <w:p w14:paraId="311600A1" w14:textId="77777777" w:rsidR="008B63EC" w:rsidRDefault="008B63EC" w:rsidP="0040633B">
      <w:pPr>
        <w:rPr>
          <w:bCs/>
        </w:rPr>
      </w:pPr>
    </w:p>
    <w:p w14:paraId="3422F7B5" w14:textId="35DE7570" w:rsidR="008B63EC" w:rsidRPr="00C96EC5" w:rsidRDefault="008B63EC" w:rsidP="00201012">
      <w:pPr>
        <w:ind w:left="446" w:hanging="446"/>
        <w:rPr>
          <w:color w:val="000000" w:themeColor="text1"/>
          <w:sz w:val="22"/>
          <w:szCs w:val="22"/>
        </w:rPr>
      </w:pPr>
      <w:r w:rsidRPr="00C96EC5">
        <w:rPr>
          <w:color w:val="000000" w:themeColor="text1"/>
          <w:sz w:val="22"/>
          <w:szCs w:val="22"/>
        </w:rPr>
        <w:t>Barrick, M. R., &amp; Mount, M. K. (1991). The big five personality dimensions and job performance: A meta-analysis.</w:t>
      </w:r>
      <w:r w:rsidRPr="00C96EC5">
        <w:rPr>
          <w:i/>
          <w:iCs/>
          <w:color w:val="000000" w:themeColor="text1"/>
          <w:sz w:val="22"/>
          <w:szCs w:val="22"/>
        </w:rPr>
        <w:t> Personnel Psychology, 44</w:t>
      </w:r>
      <w:r w:rsidRPr="00C96EC5">
        <w:rPr>
          <w:color w:val="000000" w:themeColor="text1"/>
          <w:sz w:val="22"/>
          <w:szCs w:val="22"/>
        </w:rPr>
        <w:t xml:space="preserve">(1), 1-26. Retrieved from </w:t>
      </w:r>
      <w:hyperlink r:id="rId7" w:history="1">
        <w:r w:rsidR="001C64B2" w:rsidRPr="00C96EC5">
          <w:rPr>
            <w:rStyle w:val="Hyperlink"/>
            <w:sz w:val="22"/>
            <w:szCs w:val="22"/>
          </w:rPr>
          <w:t>http://search.proquest.com.proxy2.library.illinois.edu/docview/617946789?accountid=14553</w:t>
        </w:r>
      </w:hyperlink>
    </w:p>
    <w:p w14:paraId="0620DB5B" w14:textId="63E4A44C" w:rsidR="00C544B0" w:rsidRPr="00C96EC5" w:rsidRDefault="00C544B0" w:rsidP="00201012">
      <w:pPr>
        <w:ind w:left="446" w:hanging="446"/>
        <w:rPr>
          <w:rFonts w:eastAsia="Times New Roman"/>
          <w:color w:val="000000" w:themeColor="text1"/>
          <w:sz w:val="22"/>
          <w:szCs w:val="22"/>
        </w:rPr>
      </w:pPr>
    </w:p>
    <w:p w14:paraId="1BA75F9D" w14:textId="02328817" w:rsidR="00273ADE" w:rsidRPr="00C96EC5" w:rsidRDefault="00273ADE" w:rsidP="00201012">
      <w:pPr>
        <w:ind w:left="446" w:hanging="446"/>
        <w:rPr>
          <w:rFonts w:eastAsia="Times New Roman"/>
          <w:color w:val="000000" w:themeColor="text1"/>
          <w:sz w:val="22"/>
          <w:szCs w:val="22"/>
        </w:rPr>
      </w:pPr>
      <w:r w:rsidRPr="00C96EC5">
        <w:rPr>
          <w:rFonts w:eastAsia="Times New Roman"/>
          <w:color w:val="000000" w:themeColor="text1"/>
          <w:sz w:val="22"/>
          <w:szCs w:val="22"/>
        </w:rPr>
        <w:t>Hogan, J., &amp; Holland, B. (2003). Using theory to evaluate personality and job-performance relations: A socioanalytic perspective.</w:t>
      </w:r>
      <w:r w:rsidRPr="00C96EC5">
        <w:rPr>
          <w:rFonts w:eastAsia="Times New Roman"/>
          <w:i/>
          <w:iCs/>
          <w:color w:val="000000" w:themeColor="text1"/>
          <w:sz w:val="22"/>
          <w:szCs w:val="22"/>
        </w:rPr>
        <w:t> Journal of Applied Psychology, 88</w:t>
      </w:r>
      <w:r w:rsidRPr="00C96EC5">
        <w:rPr>
          <w:rFonts w:eastAsia="Times New Roman"/>
          <w:color w:val="000000" w:themeColor="text1"/>
          <w:sz w:val="22"/>
          <w:szCs w:val="22"/>
        </w:rPr>
        <w:t>(1), 100-112. doi:http://dx.doi.org.proxy2.library.illinois.edu/10.1037/0021-9010.88.1.100</w:t>
      </w:r>
    </w:p>
    <w:p w14:paraId="7F0BC932" w14:textId="77777777" w:rsidR="00273ADE" w:rsidRPr="00C96EC5" w:rsidRDefault="00273ADE" w:rsidP="00201012">
      <w:pPr>
        <w:ind w:left="446" w:hanging="446"/>
        <w:rPr>
          <w:rFonts w:eastAsia="Times New Roman"/>
          <w:color w:val="000000" w:themeColor="text1"/>
          <w:sz w:val="22"/>
          <w:szCs w:val="22"/>
        </w:rPr>
      </w:pPr>
    </w:p>
    <w:p w14:paraId="5904461F" w14:textId="1BB8B919" w:rsidR="00F27604" w:rsidRPr="00C96EC5" w:rsidRDefault="00F27604" w:rsidP="00201012">
      <w:pPr>
        <w:ind w:left="446" w:hanging="446"/>
        <w:rPr>
          <w:rFonts w:eastAsia="Times New Roman"/>
          <w:color w:val="000000" w:themeColor="text1"/>
          <w:sz w:val="22"/>
          <w:szCs w:val="22"/>
        </w:rPr>
      </w:pPr>
      <w:r w:rsidRPr="00C96EC5">
        <w:rPr>
          <w:rFonts w:eastAsia="Times New Roman"/>
          <w:color w:val="000000" w:themeColor="text1"/>
          <w:sz w:val="22"/>
          <w:szCs w:val="22"/>
        </w:rPr>
        <w:t>Judge, T. A., Heller, D., &amp; Mount, M. K. (2002). Five-factor model of personality and job satisfaction: A meta-analysis.</w:t>
      </w:r>
      <w:r w:rsidRPr="00C96EC5">
        <w:rPr>
          <w:rStyle w:val="apple-converted-space"/>
          <w:rFonts w:eastAsia="Times New Roman"/>
          <w:i/>
          <w:iCs/>
          <w:color w:val="000000" w:themeColor="text1"/>
          <w:sz w:val="22"/>
          <w:szCs w:val="22"/>
        </w:rPr>
        <w:t> </w:t>
      </w:r>
      <w:r w:rsidRPr="00C96EC5">
        <w:rPr>
          <w:rFonts w:eastAsia="Times New Roman"/>
          <w:i/>
          <w:iCs/>
          <w:color w:val="000000" w:themeColor="text1"/>
          <w:sz w:val="22"/>
          <w:szCs w:val="22"/>
        </w:rPr>
        <w:t>Journal of Applied Psychology,</w:t>
      </w:r>
      <w:r w:rsidRPr="00C96EC5">
        <w:rPr>
          <w:rStyle w:val="apple-converted-space"/>
          <w:rFonts w:eastAsia="Times New Roman"/>
          <w:i/>
          <w:iCs/>
          <w:color w:val="000000" w:themeColor="text1"/>
          <w:sz w:val="22"/>
          <w:szCs w:val="22"/>
        </w:rPr>
        <w:t> </w:t>
      </w:r>
      <w:r w:rsidRPr="00C96EC5">
        <w:rPr>
          <w:rFonts w:eastAsia="Times New Roman"/>
          <w:i/>
          <w:iCs/>
          <w:color w:val="000000" w:themeColor="text1"/>
          <w:sz w:val="22"/>
          <w:szCs w:val="22"/>
        </w:rPr>
        <w:t>87</w:t>
      </w:r>
      <w:r w:rsidRPr="00C96EC5">
        <w:rPr>
          <w:rFonts w:eastAsia="Times New Roman"/>
          <w:color w:val="000000" w:themeColor="text1"/>
          <w:sz w:val="22"/>
          <w:szCs w:val="22"/>
        </w:rPr>
        <w:t xml:space="preserve">(3), 530-541. Retrieved from </w:t>
      </w:r>
      <w:hyperlink r:id="rId8" w:history="1">
        <w:r w:rsidRPr="00C96EC5">
          <w:rPr>
            <w:rStyle w:val="Hyperlink"/>
            <w:rFonts w:eastAsia="Times New Roman"/>
            <w:sz w:val="22"/>
            <w:szCs w:val="22"/>
          </w:rPr>
          <w:t>http://search.proquest.com.proxy2.library.illinois.edu/docview/619737885?accountid=14553</w:t>
        </w:r>
      </w:hyperlink>
    </w:p>
    <w:p w14:paraId="1402F2F3" w14:textId="77777777" w:rsidR="00F27604" w:rsidRPr="00C96EC5" w:rsidRDefault="00F27604" w:rsidP="00201012">
      <w:pPr>
        <w:ind w:left="446" w:hanging="446"/>
        <w:rPr>
          <w:rFonts w:eastAsia="Times New Roman"/>
          <w:color w:val="000000" w:themeColor="text1"/>
          <w:sz w:val="22"/>
          <w:szCs w:val="22"/>
        </w:rPr>
      </w:pPr>
    </w:p>
    <w:p w14:paraId="4A2FE168" w14:textId="321B3A0D" w:rsidR="003E3667" w:rsidRPr="00C96EC5" w:rsidRDefault="003E3667" w:rsidP="00E446A9">
      <w:pPr>
        <w:ind w:left="446" w:hanging="446"/>
        <w:rPr>
          <w:rFonts w:eastAsia="Times New Roman"/>
          <w:color w:val="000000" w:themeColor="text1"/>
          <w:sz w:val="22"/>
          <w:szCs w:val="22"/>
          <w:shd w:val="clear" w:color="auto" w:fill="FFFFFF"/>
        </w:rPr>
      </w:pPr>
      <w:r w:rsidRPr="00C96EC5">
        <w:rPr>
          <w:rFonts w:eastAsia="Times New Roman"/>
          <w:color w:val="000000" w:themeColor="text1"/>
          <w:sz w:val="22"/>
          <w:szCs w:val="22"/>
          <w:shd w:val="clear" w:color="auto" w:fill="FFFFFF"/>
        </w:rPr>
        <w:t>MacCann, C., Duckworth, A. L., &amp; Roberts, R. D. (2009). Empirical identification of the major facets of conscientiousness.</w:t>
      </w:r>
      <w:r w:rsidRPr="00C96EC5">
        <w:rPr>
          <w:rStyle w:val="apple-converted-space"/>
          <w:rFonts w:eastAsia="Times New Roman"/>
          <w:i/>
          <w:iCs/>
          <w:color w:val="000000" w:themeColor="text1"/>
          <w:sz w:val="22"/>
          <w:szCs w:val="22"/>
          <w:shd w:val="clear" w:color="auto" w:fill="FFFFFF"/>
        </w:rPr>
        <w:t> </w:t>
      </w:r>
      <w:r w:rsidRPr="00C96EC5">
        <w:rPr>
          <w:rFonts w:eastAsia="Times New Roman"/>
          <w:i/>
          <w:iCs/>
          <w:color w:val="000000" w:themeColor="text1"/>
          <w:sz w:val="22"/>
          <w:szCs w:val="22"/>
          <w:shd w:val="clear" w:color="auto" w:fill="FFFFFF"/>
        </w:rPr>
        <w:t>Learning and Individual Differences,</w:t>
      </w:r>
      <w:r w:rsidRPr="00C96EC5">
        <w:rPr>
          <w:rStyle w:val="apple-converted-space"/>
          <w:rFonts w:eastAsia="Times New Roman"/>
          <w:i/>
          <w:iCs/>
          <w:color w:val="000000" w:themeColor="text1"/>
          <w:sz w:val="22"/>
          <w:szCs w:val="22"/>
          <w:shd w:val="clear" w:color="auto" w:fill="FFFFFF"/>
        </w:rPr>
        <w:t> </w:t>
      </w:r>
      <w:r w:rsidRPr="00C96EC5">
        <w:rPr>
          <w:rFonts w:eastAsia="Times New Roman"/>
          <w:i/>
          <w:iCs/>
          <w:color w:val="000000" w:themeColor="text1"/>
          <w:sz w:val="22"/>
          <w:szCs w:val="22"/>
          <w:shd w:val="clear" w:color="auto" w:fill="FFFFFF"/>
        </w:rPr>
        <w:t>19</w:t>
      </w:r>
      <w:r w:rsidRPr="00C96EC5">
        <w:rPr>
          <w:rFonts w:eastAsia="Times New Roman"/>
          <w:color w:val="000000" w:themeColor="text1"/>
          <w:sz w:val="22"/>
          <w:szCs w:val="22"/>
          <w:shd w:val="clear" w:color="auto" w:fill="FFFFFF"/>
        </w:rPr>
        <w:t xml:space="preserve">(4), 451-458. Retrieved from </w:t>
      </w:r>
      <w:hyperlink r:id="rId9" w:history="1">
        <w:r w:rsidR="00E446A9" w:rsidRPr="00C96EC5">
          <w:rPr>
            <w:rStyle w:val="Hyperlink"/>
            <w:rFonts w:eastAsia="Times New Roman"/>
            <w:sz w:val="22"/>
            <w:szCs w:val="22"/>
            <w:shd w:val="clear" w:color="auto" w:fill="FFFFFF"/>
          </w:rPr>
          <w:t>https://search-proquest-com.proxy2.library.illinois.edu/docview/621948288?accountid=14553</w:t>
        </w:r>
      </w:hyperlink>
    </w:p>
    <w:p w14:paraId="523B5B71" w14:textId="77777777" w:rsidR="003E3667" w:rsidRPr="00C96EC5" w:rsidRDefault="003E3667" w:rsidP="00201012">
      <w:pPr>
        <w:ind w:left="446" w:hanging="446"/>
        <w:rPr>
          <w:rFonts w:eastAsia="Times New Roman"/>
          <w:color w:val="000000" w:themeColor="text1"/>
          <w:sz w:val="22"/>
          <w:szCs w:val="22"/>
        </w:rPr>
      </w:pPr>
    </w:p>
    <w:p w14:paraId="1D289B3B" w14:textId="23E7DD90" w:rsidR="00D62198" w:rsidRPr="00C96EC5" w:rsidRDefault="00D62198" w:rsidP="00201012">
      <w:pPr>
        <w:ind w:left="446" w:hanging="446"/>
        <w:rPr>
          <w:rFonts w:eastAsia="Times New Roman"/>
          <w:color w:val="555555"/>
          <w:sz w:val="22"/>
          <w:szCs w:val="22"/>
          <w:shd w:val="clear" w:color="auto" w:fill="FFFFFF"/>
        </w:rPr>
      </w:pPr>
      <w:r w:rsidRPr="00C96EC5">
        <w:rPr>
          <w:rFonts w:eastAsia="Times New Roman"/>
          <w:color w:val="000000" w:themeColor="text1"/>
          <w:sz w:val="22"/>
          <w:szCs w:val="22"/>
          <w:shd w:val="clear" w:color="auto" w:fill="FFFFFF"/>
        </w:rPr>
        <w:t>McAbee, S. T., &amp; Oswald, F. L. (2013). The criterion-related validity of personality measures for predicting GPA: A meta-analytic validity competition.</w:t>
      </w:r>
      <w:r w:rsidRPr="00C96EC5">
        <w:rPr>
          <w:rStyle w:val="apple-converted-space"/>
          <w:rFonts w:eastAsia="Times New Roman"/>
          <w:i/>
          <w:iCs/>
          <w:color w:val="000000" w:themeColor="text1"/>
          <w:sz w:val="22"/>
          <w:szCs w:val="22"/>
          <w:shd w:val="clear" w:color="auto" w:fill="FFFFFF"/>
        </w:rPr>
        <w:t> </w:t>
      </w:r>
      <w:r w:rsidRPr="00C96EC5">
        <w:rPr>
          <w:rFonts w:eastAsia="Times New Roman"/>
          <w:i/>
          <w:iCs/>
          <w:color w:val="000000" w:themeColor="text1"/>
          <w:sz w:val="22"/>
          <w:szCs w:val="22"/>
          <w:shd w:val="clear" w:color="auto" w:fill="FFFFFF"/>
        </w:rPr>
        <w:t>Psychological Assessment,</w:t>
      </w:r>
      <w:r w:rsidRPr="00C96EC5">
        <w:rPr>
          <w:rStyle w:val="apple-converted-space"/>
          <w:rFonts w:eastAsia="Times New Roman"/>
          <w:i/>
          <w:iCs/>
          <w:color w:val="000000" w:themeColor="text1"/>
          <w:sz w:val="22"/>
          <w:szCs w:val="22"/>
          <w:shd w:val="clear" w:color="auto" w:fill="FFFFFF"/>
        </w:rPr>
        <w:t> </w:t>
      </w:r>
      <w:r w:rsidRPr="00C96EC5">
        <w:rPr>
          <w:rFonts w:eastAsia="Times New Roman"/>
          <w:i/>
          <w:iCs/>
          <w:color w:val="000000" w:themeColor="text1"/>
          <w:sz w:val="22"/>
          <w:szCs w:val="22"/>
          <w:shd w:val="clear" w:color="auto" w:fill="FFFFFF"/>
        </w:rPr>
        <w:t>25</w:t>
      </w:r>
      <w:r w:rsidRPr="00C96EC5">
        <w:rPr>
          <w:rFonts w:eastAsia="Times New Roman"/>
          <w:color w:val="000000" w:themeColor="text1"/>
          <w:sz w:val="22"/>
          <w:szCs w:val="22"/>
          <w:shd w:val="clear" w:color="auto" w:fill="FFFFFF"/>
        </w:rPr>
        <w:t>(2), 532-544. Retrieved from</w:t>
      </w:r>
      <w:r w:rsidRPr="00C96EC5">
        <w:rPr>
          <w:rFonts w:eastAsia="Times New Roman"/>
          <w:color w:val="555555"/>
          <w:sz w:val="22"/>
          <w:szCs w:val="22"/>
          <w:shd w:val="clear" w:color="auto" w:fill="FFFFFF"/>
        </w:rPr>
        <w:t xml:space="preserve"> </w:t>
      </w:r>
      <w:hyperlink r:id="rId10" w:history="1">
        <w:r w:rsidR="00B05D18" w:rsidRPr="00C96EC5">
          <w:rPr>
            <w:rStyle w:val="Hyperlink"/>
            <w:rFonts w:eastAsia="Times New Roman"/>
            <w:sz w:val="22"/>
            <w:szCs w:val="22"/>
            <w:shd w:val="clear" w:color="auto" w:fill="FFFFFF"/>
          </w:rPr>
          <w:t>https://search-proquest-com.proxy2.library.illinois.edu/docview/1285630367?accountid=14553</w:t>
        </w:r>
      </w:hyperlink>
    </w:p>
    <w:p w14:paraId="7E97B5DB" w14:textId="77777777" w:rsidR="00D62198" w:rsidRPr="00C96EC5" w:rsidRDefault="00D62198" w:rsidP="00201012">
      <w:pPr>
        <w:ind w:left="446" w:hanging="446"/>
        <w:rPr>
          <w:rFonts w:eastAsia="Times New Roman"/>
          <w:color w:val="000000" w:themeColor="text1"/>
          <w:sz w:val="22"/>
          <w:szCs w:val="22"/>
        </w:rPr>
      </w:pPr>
    </w:p>
    <w:p w14:paraId="5F0F95C3" w14:textId="77777777" w:rsidR="001C6538" w:rsidRPr="00C96EC5" w:rsidRDefault="001C6538" w:rsidP="00201012">
      <w:pPr>
        <w:ind w:left="446" w:hanging="446"/>
        <w:rPr>
          <w:bCs/>
          <w:sz w:val="22"/>
          <w:szCs w:val="22"/>
        </w:rPr>
      </w:pPr>
      <w:r w:rsidRPr="00C96EC5">
        <w:rPr>
          <w:bCs/>
          <w:sz w:val="22"/>
          <w:szCs w:val="22"/>
        </w:rPr>
        <w:t>Poropat, A. E. (2014). A meta</w:t>
      </w:r>
      <w:r w:rsidRPr="00C96EC5">
        <w:rPr>
          <w:rFonts w:ascii="Calibri" w:eastAsia="Calibri" w:hAnsi="Calibri" w:cs="Calibri"/>
          <w:bCs/>
          <w:sz w:val="22"/>
          <w:szCs w:val="22"/>
        </w:rPr>
        <w:t>‐</w:t>
      </w:r>
      <w:r w:rsidRPr="00C96EC5">
        <w:rPr>
          <w:bCs/>
          <w:sz w:val="22"/>
          <w:szCs w:val="22"/>
        </w:rPr>
        <w:t>analysis of adult</w:t>
      </w:r>
      <w:r w:rsidRPr="00C96EC5">
        <w:rPr>
          <w:rFonts w:ascii="Calibri" w:eastAsia="Calibri" w:hAnsi="Calibri" w:cs="Calibri"/>
          <w:bCs/>
          <w:sz w:val="22"/>
          <w:szCs w:val="22"/>
        </w:rPr>
        <w:t>‐</w:t>
      </w:r>
      <w:r w:rsidRPr="00C96EC5">
        <w:rPr>
          <w:bCs/>
          <w:sz w:val="22"/>
          <w:szCs w:val="22"/>
        </w:rPr>
        <w:t xml:space="preserve">rated child personality and academic performance in primary education. </w:t>
      </w:r>
      <w:r w:rsidRPr="00C96EC5">
        <w:rPr>
          <w:bCs/>
          <w:i/>
          <w:sz w:val="22"/>
          <w:szCs w:val="22"/>
        </w:rPr>
        <w:t>British Journal of Educational Psychology</w:t>
      </w:r>
      <w:r w:rsidRPr="00C96EC5">
        <w:rPr>
          <w:bCs/>
          <w:sz w:val="22"/>
          <w:szCs w:val="22"/>
        </w:rPr>
        <w:t xml:space="preserve">, 84(2), 239-252. Retrieved from </w:t>
      </w:r>
      <w:hyperlink r:id="rId11" w:history="1">
        <w:r w:rsidRPr="00C96EC5">
          <w:rPr>
            <w:rStyle w:val="Hyperlink"/>
            <w:bCs/>
            <w:sz w:val="22"/>
            <w:szCs w:val="22"/>
          </w:rPr>
          <w:t>https://search-proquest-com.proxy2.library.illinois.edu/docview/1548790325?accountid=14553</w:t>
        </w:r>
      </w:hyperlink>
    </w:p>
    <w:p w14:paraId="0816235A" w14:textId="77777777" w:rsidR="001C6538" w:rsidRPr="00C96EC5" w:rsidRDefault="001C6538" w:rsidP="00201012">
      <w:pPr>
        <w:ind w:left="446" w:hanging="446"/>
        <w:rPr>
          <w:bCs/>
          <w:sz w:val="22"/>
          <w:szCs w:val="22"/>
        </w:rPr>
      </w:pPr>
    </w:p>
    <w:p w14:paraId="557FE202" w14:textId="73F1389F" w:rsidR="00A5109F" w:rsidRPr="00C96EC5" w:rsidRDefault="00A5109F" w:rsidP="00201012">
      <w:pPr>
        <w:ind w:left="446" w:hanging="446"/>
        <w:rPr>
          <w:rFonts w:eastAsia="Times New Roman"/>
          <w:color w:val="000000" w:themeColor="text1"/>
          <w:sz w:val="22"/>
          <w:szCs w:val="22"/>
        </w:rPr>
      </w:pPr>
      <w:r w:rsidRPr="00C96EC5">
        <w:rPr>
          <w:rFonts w:eastAsia="Times New Roman"/>
          <w:color w:val="000000" w:themeColor="text1"/>
          <w:sz w:val="22"/>
          <w:szCs w:val="22"/>
        </w:rPr>
        <w:t>Salgado, J. (2002). The big five personality dimensions and counterproductive behaviors.</w:t>
      </w:r>
      <w:r w:rsidRPr="00C96EC5">
        <w:rPr>
          <w:rStyle w:val="apple-converted-space"/>
          <w:rFonts w:eastAsia="Times New Roman"/>
          <w:i/>
          <w:iCs/>
          <w:color w:val="000000" w:themeColor="text1"/>
          <w:sz w:val="22"/>
          <w:szCs w:val="22"/>
        </w:rPr>
        <w:t> </w:t>
      </w:r>
      <w:r w:rsidRPr="00C96EC5">
        <w:rPr>
          <w:rFonts w:eastAsia="Times New Roman"/>
          <w:i/>
          <w:iCs/>
          <w:color w:val="000000" w:themeColor="text1"/>
          <w:sz w:val="22"/>
          <w:szCs w:val="22"/>
        </w:rPr>
        <w:t>International Journal of Selection and Assessment,</w:t>
      </w:r>
      <w:r w:rsidRPr="00C96EC5">
        <w:rPr>
          <w:rStyle w:val="apple-converted-space"/>
          <w:rFonts w:eastAsia="Times New Roman"/>
          <w:i/>
          <w:iCs/>
          <w:color w:val="000000" w:themeColor="text1"/>
          <w:sz w:val="22"/>
          <w:szCs w:val="22"/>
        </w:rPr>
        <w:t> </w:t>
      </w:r>
      <w:r w:rsidRPr="00C96EC5">
        <w:rPr>
          <w:rFonts w:eastAsia="Times New Roman"/>
          <w:i/>
          <w:iCs/>
          <w:color w:val="000000" w:themeColor="text1"/>
          <w:sz w:val="22"/>
          <w:szCs w:val="22"/>
        </w:rPr>
        <w:t>10</w:t>
      </w:r>
      <w:r w:rsidRPr="00C96EC5">
        <w:rPr>
          <w:rFonts w:eastAsia="Times New Roman"/>
          <w:color w:val="000000" w:themeColor="text1"/>
          <w:sz w:val="22"/>
          <w:szCs w:val="22"/>
        </w:rPr>
        <w:t xml:space="preserve">(1-2), 117-125. Retrieved from </w:t>
      </w:r>
      <w:hyperlink r:id="rId12" w:history="1">
        <w:r w:rsidR="00F6787B" w:rsidRPr="00C96EC5">
          <w:rPr>
            <w:rStyle w:val="Hyperlink"/>
            <w:rFonts w:eastAsia="Times New Roman"/>
            <w:sz w:val="22"/>
            <w:szCs w:val="22"/>
          </w:rPr>
          <w:t>http://search.proquest.com.proxy2.library.illinois.edu/docview/619877040?accountid=14553</w:t>
        </w:r>
      </w:hyperlink>
    </w:p>
    <w:p w14:paraId="580640AB" w14:textId="77777777" w:rsidR="00F6787B" w:rsidRPr="00C96EC5" w:rsidRDefault="00F6787B" w:rsidP="00201012">
      <w:pPr>
        <w:ind w:left="446" w:hanging="446"/>
        <w:rPr>
          <w:rFonts w:eastAsia="Times New Roman"/>
          <w:color w:val="000000" w:themeColor="text1"/>
          <w:sz w:val="22"/>
          <w:szCs w:val="22"/>
        </w:rPr>
      </w:pPr>
    </w:p>
    <w:p w14:paraId="5FEBB064" w14:textId="099A5DB3" w:rsidR="00E9495B" w:rsidRPr="00C96EC5" w:rsidRDefault="000B2EF1" w:rsidP="00201012">
      <w:pPr>
        <w:ind w:left="446" w:hanging="446"/>
        <w:rPr>
          <w:color w:val="000000" w:themeColor="text1"/>
          <w:sz w:val="22"/>
          <w:szCs w:val="22"/>
        </w:rPr>
      </w:pPr>
      <w:r w:rsidRPr="00C96EC5">
        <w:rPr>
          <w:color w:val="000000" w:themeColor="text1"/>
          <w:sz w:val="22"/>
          <w:szCs w:val="22"/>
        </w:rPr>
        <w:t>Wang, W. (2013).</w:t>
      </w:r>
      <w:r w:rsidRPr="00C96EC5">
        <w:rPr>
          <w:rStyle w:val="apple-converted-space"/>
          <w:color w:val="000000" w:themeColor="text1"/>
          <w:sz w:val="22"/>
          <w:szCs w:val="22"/>
        </w:rPr>
        <w:t> </w:t>
      </w:r>
      <w:r w:rsidRPr="00C96EC5">
        <w:rPr>
          <w:i/>
          <w:iCs/>
          <w:color w:val="000000" w:themeColor="text1"/>
          <w:sz w:val="22"/>
          <w:szCs w:val="22"/>
        </w:rPr>
        <w:t xml:space="preserve">A Bayesian Markov chain Monte Carlo approach to the generalized graded unfolding model estimation: The future of non-cognitive measurement. </w:t>
      </w:r>
      <w:r w:rsidRPr="00C96EC5">
        <w:rPr>
          <w:color w:val="000000" w:themeColor="text1"/>
          <w:sz w:val="22"/>
          <w:szCs w:val="22"/>
        </w:rPr>
        <w:t xml:space="preserve">Available from PsycINFO. (1676371094; 2015-99080-541). Retrieved from </w:t>
      </w:r>
      <w:hyperlink r:id="rId13" w:history="1">
        <w:r w:rsidRPr="00C96EC5">
          <w:rPr>
            <w:rStyle w:val="Hyperlink"/>
            <w:sz w:val="22"/>
            <w:szCs w:val="22"/>
          </w:rPr>
          <w:t>http://search.proquest.com.proxy2.library.illinois.edu/docview/1676371094?accountid=14553</w:t>
        </w:r>
      </w:hyperlink>
    </w:p>
    <w:p w14:paraId="3B24BF23" w14:textId="77777777" w:rsidR="00A6333F" w:rsidRPr="00272511" w:rsidRDefault="00A6333F" w:rsidP="007B27D3">
      <w:pPr>
        <w:rPr>
          <w:rFonts w:eastAsia="Times New Roman"/>
          <w:sz w:val="22"/>
          <w:szCs w:val="22"/>
        </w:rPr>
      </w:pPr>
    </w:p>
    <w:p w14:paraId="14FA5A57" w14:textId="3317965D" w:rsidR="007B27D3" w:rsidRDefault="007B27D3" w:rsidP="0040633B">
      <w:pPr>
        <w:rPr>
          <w:bCs/>
        </w:rPr>
      </w:pPr>
    </w:p>
    <w:p w14:paraId="1B4BED6F" w14:textId="77777777" w:rsidR="00DA6125" w:rsidRDefault="00DA6125" w:rsidP="0040633B">
      <w:pPr>
        <w:rPr>
          <w:bCs/>
        </w:rPr>
      </w:pPr>
    </w:p>
    <w:p w14:paraId="4C90851E" w14:textId="77777777" w:rsidR="00DA6125" w:rsidRPr="00015B9D" w:rsidRDefault="00DA6125" w:rsidP="0040633B">
      <w:pPr>
        <w:rPr>
          <w:bCs/>
        </w:rPr>
      </w:pPr>
    </w:p>
    <w:sectPr w:rsidR="00DA6125" w:rsidRPr="00015B9D" w:rsidSect="00FE77E2">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F761AB" w14:textId="77777777" w:rsidR="00F87CB0" w:rsidRDefault="00F87CB0" w:rsidP="004A37F9">
      <w:r>
        <w:separator/>
      </w:r>
    </w:p>
  </w:endnote>
  <w:endnote w:type="continuationSeparator" w:id="0">
    <w:p w14:paraId="30978EE8" w14:textId="77777777" w:rsidR="00F87CB0" w:rsidRDefault="00F87CB0" w:rsidP="004A3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A12771" w14:textId="77777777" w:rsidR="00F87CB0" w:rsidRDefault="00F87CB0" w:rsidP="004A37F9">
      <w:r>
        <w:separator/>
      </w:r>
    </w:p>
  </w:footnote>
  <w:footnote w:type="continuationSeparator" w:id="0">
    <w:p w14:paraId="58112052" w14:textId="77777777" w:rsidR="00F87CB0" w:rsidRDefault="00F87CB0" w:rsidP="004A37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99659A"/>
    <w:multiLevelType w:val="hybridMultilevel"/>
    <w:tmpl w:val="CA908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asgow, Fritz">
    <w15:presenceInfo w15:providerId="AD" w15:userId="S-1-5-21-2509641344-1052565914-3260824488-5534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C4D"/>
    <w:rsid w:val="00000353"/>
    <w:rsid w:val="0000192D"/>
    <w:rsid w:val="0000209B"/>
    <w:rsid w:val="000027C3"/>
    <w:rsid w:val="00002826"/>
    <w:rsid w:val="000029A7"/>
    <w:rsid w:val="0000360E"/>
    <w:rsid w:val="00003E73"/>
    <w:rsid w:val="00004333"/>
    <w:rsid w:val="000053EE"/>
    <w:rsid w:val="00005C38"/>
    <w:rsid w:val="00006665"/>
    <w:rsid w:val="00006DC0"/>
    <w:rsid w:val="000071CA"/>
    <w:rsid w:val="000129C9"/>
    <w:rsid w:val="00014129"/>
    <w:rsid w:val="00015B9D"/>
    <w:rsid w:val="00016CE7"/>
    <w:rsid w:val="000172F3"/>
    <w:rsid w:val="00021C97"/>
    <w:rsid w:val="0002381E"/>
    <w:rsid w:val="00024C15"/>
    <w:rsid w:val="0002721C"/>
    <w:rsid w:val="0003080E"/>
    <w:rsid w:val="00030CB1"/>
    <w:rsid w:val="00031A4C"/>
    <w:rsid w:val="00031BB0"/>
    <w:rsid w:val="00034DBF"/>
    <w:rsid w:val="0003511E"/>
    <w:rsid w:val="00035223"/>
    <w:rsid w:val="000354E1"/>
    <w:rsid w:val="0003635D"/>
    <w:rsid w:val="00036809"/>
    <w:rsid w:val="00040E50"/>
    <w:rsid w:val="00040F71"/>
    <w:rsid w:val="00043F84"/>
    <w:rsid w:val="00044BB3"/>
    <w:rsid w:val="00044CBD"/>
    <w:rsid w:val="00050ACA"/>
    <w:rsid w:val="0005608E"/>
    <w:rsid w:val="00056B09"/>
    <w:rsid w:val="00056E39"/>
    <w:rsid w:val="00057417"/>
    <w:rsid w:val="0006002A"/>
    <w:rsid w:val="000613D5"/>
    <w:rsid w:val="000616B9"/>
    <w:rsid w:val="000617DD"/>
    <w:rsid w:val="00061E9E"/>
    <w:rsid w:val="000631E8"/>
    <w:rsid w:val="00064259"/>
    <w:rsid w:val="00065AC1"/>
    <w:rsid w:val="000706D7"/>
    <w:rsid w:val="000707EC"/>
    <w:rsid w:val="00071707"/>
    <w:rsid w:val="00071A35"/>
    <w:rsid w:val="00074818"/>
    <w:rsid w:val="000753C6"/>
    <w:rsid w:val="000753E3"/>
    <w:rsid w:val="000760C4"/>
    <w:rsid w:val="00076226"/>
    <w:rsid w:val="00077BFF"/>
    <w:rsid w:val="000806C6"/>
    <w:rsid w:val="00080FBB"/>
    <w:rsid w:val="00082D76"/>
    <w:rsid w:val="00083690"/>
    <w:rsid w:val="00083BB1"/>
    <w:rsid w:val="00083DBB"/>
    <w:rsid w:val="00086FAB"/>
    <w:rsid w:val="00087726"/>
    <w:rsid w:val="00092F28"/>
    <w:rsid w:val="000A079D"/>
    <w:rsid w:val="000A12D4"/>
    <w:rsid w:val="000A229C"/>
    <w:rsid w:val="000A679E"/>
    <w:rsid w:val="000A7298"/>
    <w:rsid w:val="000B0228"/>
    <w:rsid w:val="000B0A6E"/>
    <w:rsid w:val="000B0D2D"/>
    <w:rsid w:val="000B259B"/>
    <w:rsid w:val="000B2EF1"/>
    <w:rsid w:val="000B47CD"/>
    <w:rsid w:val="000B485A"/>
    <w:rsid w:val="000B48FC"/>
    <w:rsid w:val="000B5D40"/>
    <w:rsid w:val="000B6817"/>
    <w:rsid w:val="000B7F88"/>
    <w:rsid w:val="000C38DC"/>
    <w:rsid w:val="000C3D0D"/>
    <w:rsid w:val="000C5E58"/>
    <w:rsid w:val="000C6287"/>
    <w:rsid w:val="000C78B7"/>
    <w:rsid w:val="000D20BD"/>
    <w:rsid w:val="000D2153"/>
    <w:rsid w:val="000D24B9"/>
    <w:rsid w:val="000D3D44"/>
    <w:rsid w:val="000D4B6D"/>
    <w:rsid w:val="000D5875"/>
    <w:rsid w:val="000D5FEE"/>
    <w:rsid w:val="000D7498"/>
    <w:rsid w:val="000E0B0B"/>
    <w:rsid w:val="000E13BB"/>
    <w:rsid w:val="000E17B2"/>
    <w:rsid w:val="000E48E6"/>
    <w:rsid w:val="000E5C82"/>
    <w:rsid w:val="000E64AF"/>
    <w:rsid w:val="000F00CB"/>
    <w:rsid w:val="000F0C01"/>
    <w:rsid w:val="000F1F78"/>
    <w:rsid w:val="000F38CA"/>
    <w:rsid w:val="000F5526"/>
    <w:rsid w:val="000F66FA"/>
    <w:rsid w:val="000F6C7A"/>
    <w:rsid w:val="000F79AA"/>
    <w:rsid w:val="00100FE1"/>
    <w:rsid w:val="00101B2A"/>
    <w:rsid w:val="00102E63"/>
    <w:rsid w:val="00103ED3"/>
    <w:rsid w:val="00103F25"/>
    <w:rsid w:val="0010492C"/>
    <w:rsid w:val="0010509C"/>
    <w:rsid w:val="00105483"/>
    <w:rsid w:val="00107847"/>
    <w:rsid w:val="00110CA2"/>
    <w:rsid w:val="001120FA"/>
    <w:rsid w:val="00114F00"/>
    <w:rsid w:val="001154A8"/>
    <w:rsid w:val="001164F9"/>
    <w:rsid w:val="00117266"/>
    <w:rsid w:val="0011773B"/>
    <w:rsid w:val="00120640"/>
    <w:rsid w:val="00120779"/>
    <w:rsid w:val="00123355"/>
    <w:rsid w:val="00125119"/>
    <w:rsid w:val="00125BE4"/>
    <w:rsid w:val="00125F1E"/>
    <w:rsid w:val="00127438"/>
    <w:rsid w:val="00130097"/>
    <w:rsid w:val="00131199"/>
    <w:rsid w:val="001312C9"/>
    <w:rsid w:val="0013223B"/>
    <w:rsid w:val="00134DB9"/>
    <w:rsid w:val="00135B02"/>
    <w:rsid w:val="00136307"/>
    <w:rsid w:val="00136ED4"/>
    <w:rsid w:val="0013747C"/>
    <w:rsid w:val="00140397"/>
    <w:rsid w:val="00141769"/>
    <w:rsid w:val="00142FFD"/>
    <w:rsid w:val="00143D1B"/>
    <w:rsid w:val="001441DA"/>
    <w:rsid w:val="00144B55"/>
    <w:rsid w:val="00145F74"/>
    <w:rsid w:val="00146730"/>
    <w:rsid w:val="0014703C"/>
    <w:rsid w:val="0014771B"/>
    <w:rsid w:val="00151949"/>
    <w:rsid w:val="001522B5"/>
    <w:rsid w:val="00154E87"/>
    <w:rsid w:val="0015588D"/>
    <w:rsid w:val="00157A88"/>
    <w:rsid w:val="00157DD1"/>
    <w:rsid w:val="00160FD3"/>
    <w:rsid w:val="001618D5"/>
    <w:rsid w:val="00161922"/>
    <w:rsid w:val="00161924"/>
    <w:rsid w:val="0016387A"/>
    <w:rsid w:val="0016433A"/>
    <w:rsid w:val="00164B52"/>
    <w:rsid w:val="001657FF"/>
    <w:rsid w:val="00165FFF"/>
    <w:rsid w:val="001717E5"/>
    <w:rsid w:val="001721A5"/>
    <w:rsid w:val="001733DE"/>
    <w:rsid w:val="0017343D"/>
    <w:rsid w:val="00177768"/>
    <w:rsid w:val="001778FE"/>
    <w:rsid w:val="00182261"/>
    <w:rsid w:val="00182A6F"/>
    <w:rsid w:val="0018338B"/>
    <w:rsid w:val="0018420B"/>
    <w:rsid w:val="00184248"/>
    <w:rsid w:val="00184382"/>
    <w:rsid w:val="00184BE7"/>
    <w:rsid w:val="00185196"/>
    <w:rsid w:val="00185A69"/>
    <w:rsid w:val="00185FDC"/>
    <w:rsid w:val="00187875"/>
    <w:rsid w:val="001911DD"/>
    <w:rsid w:val="00192C07"/>
    <w:rsid w:val="0019378A"/>
    <w:rsid w:val="00195315"/>
    <w:rsid w:val="00195AD3"/>
    <w:rsid w:val="00195FF9"/>
    <w:rsid w:val="00196A07"/>
    <w:rsid w:val="00196D60"/>
    <w:rsid w:val="001A0FAB"/>
    <w:rsid w:val="001A16F2"/>
    <w:rsid w:val="001A2EB2"/>
    <w:rsid w:val="001A54B0"/>
    <w:rsid w:val="001A7AB8"/>
    <w:rsid w:val="001B224B"/>
    <w:rsid w:val="001B51F1"/>
    <w:rsid w:val="001B5440"/>
    <w:rsid w:val="001C326C"/>
    <w:rsid w:val="001C359E"/>
    <w:rsid w:val="001C47B0"/>
    <w:rsid w:val="001C4CD6"/>
    <w:rsid w:val="001C64B2"/>
    <w:rsid w:val="001C6538"/>
    <w:rsid w:val="001C68B1"/>
    <w:rsid w:val="001C7F24"/>
    <w:rsid w:val="001D2231"/>
    <w:rsid w:val="001D2995"/>
    <w:rsid w:val="001D3413"/>
    <w:rsid w:val="001D544C"/>
    <w:rsid w:val="001D7A87"/>
    <w:rsid w:val="001E071A"/>
    <w:rsid w:val="001E0A0A"/>
    <w:rsid w:val="001E128B"/>
    <w:rsid w:val="001E32C7"/>
    <w:rsid w:val="001E48CD"/>
    <w:rsid w:val="001E525E"/>
    <w:rsid w:val="001E5300"/>
    <w:rsid w:val="001E7D9A"/>
    <w:rsid w:val="001F38FA"/>
    <w:rsid w:val="001F4DFF"/>
    <w:rsid w:val="001F5634"/>
    <w:rsid w:val="001F5B47"/>
    <w:rsid w:val="0020043A"/>
    <w:rsid w:val="00201012"/>
    <w:rsid w:val="00201483"/>
    <w:rsid w:val="002027D1"/>
    <w:rsid w:val="00203BF9"/>
    <w:rsid w:val="002052AC"/>
    <w:rsid w:val="00205FF4"/>
    <w:rsid w:val="002077CC"/>
    <w:rsid w:val="00207E1F"/>
    <w:rsid w:val="0021045F"/>
    <w:rsid w:val="002112C7"/>
    <w:rsid w:val="00211D03"/>
    <w:rsid w:val="00212A74"/>
    <w:rsid w:val="00212DBE"/>
    <w:rsid w:val="00214C6F"/>
    <w:rsid w:val="00217056"/>
    <w:rsid w:val="00221D39"/>
    <w:rsid w:val="002221C2"/>
    <w:rsid w:val="00222B5E"/>
    <w:rsid w:val="002265C3"/>
    <w:rsid w:val="00226F16"/>
    <w:rsid w:val="002277B2"/>
    <w:rsid w:val="00230D50"/>
    <w:rsid w:val="002321D0"/>
    <w:rsid w:val="00232B25"/>
    <w:rsid w:val="002333D5"/>
    <w:rsid w:val="002338BF"/>
    <w:rsid w:val="00234491"/>
    <w:rsid w:val="00235459"/>
    <w:rsid w:val="002362F1"/>
    <w:rsid w:val="00237DD5"/>
    <w:rsid w:val="002401FF"/>
    <w:rsid w:val="00240900"/>
    <w:rsid w:val="002420B9"/>
    <w:rsid w:val="00242177"/>
    <w:rsid w:val="00242757"/>
    <w:rsid w:val="0024438D"/>
    <w:rsid w:val="00244DE2"/>
    <w:rsid w:val="00245747"/>
    <w:rsid w:val="00245CAC"/>
    <w:rsid w:val="00253C3B"/>
    <w:rsid w:val="00253DAB"/>
    <w:rsid w:val="002541F3"/>
    <w:rsid w:val="00255B61"/>
    <w:rsid w:val="002560D9"/>
    <w:rsid w:val="00256282"/>
    <w:rsid w:val="00256A82"/>
    <w:rsid w:val="00257B3C"/>
    <w:rsid w:val="00257BD4"/>
    <w:rsid w:val="00260CE3"/>
    <w:rsid w:val="002617BA"/>
    <w:rsid w:val="00261DE2"/>
    <w:rsid w:val="002621EB"/>
    <w:rsid w:val="0026385C"/>
    <w:rsid w:val="00267293"/>
    <w:rsid w:val="0027093C"/>
    <w:rsid w:val="002709AF"/>
    <w:rsid w:val="00272511"/>
    <w:rsid w:val="00272CCA"/>
    <w:rsid w:val="00273671"/>
    <w:rsid w:val="0027397F"/>
    <w:rsid w:val="00273ADE"/>
    <w:rsid w:val="00275456"/>
    <w:rsid w:val="002762D8"/>
    <w:rsid w:val="002771AE"/>
    <w:rsid w:val="00277420"/>
    <w:rsid w:val="00277873"/>
    <w:rsid w:val="00277D67"/>
    <w:rsid w:val="002816FD"/>
    <w:rsid w:val="00283B6D"/>
    <w:rsid w:val="0028420E"/>
    <w:rsid w:val="002845E9"/>
    <w:rsid w:val="002846C5"/>
    <w:rsid w:val="002857D4"/>
    <w:rsid w:val="00285809"/>
    <w:rsid w:val="002870F5"/>
    <w:rsid w:val="002873C7"/>
    <w:rsid w:val="00292437"/>
    <w:rsid w:val="0029248D"/>
    <w:rsid w:val="002931DD"/>
    <w:rsid w:val="002935B1"/>
    <w:rsid w:val="00293D80"/>
    <w:rsid w:val="00294CBA"/>
    <w:rsid w:val="00294FA9"/>
    <w:rsid w:val="00295312"/>
    <w:rsid w:val="0029589C"/>
    <w:rsid w:val="00295F23"/>
    <w:rsid w:val="002963DC"/>
    <w:rsid w:val="00297C94"/>
    <w:rsid w:val="002A4532"/>
    <w:rsid w:val="002A5015"/>
    <w:rsid w:val="002A5CE5"/>
    <w:rsid w:val="002A6C66"/>
    <w:rsid w:val="002B0C41"/>
    <w:rsid w:val="002B0CB9"/>
    <w:rsid w:val="002B0D94"/>
    <w:rsid w:val="002B1285"/>
    <w:rsid w:val="002B26F7"/>
    <w:rsid w:val="002B2D7B"/>
    <w:rsid w:val="002B47A2"/>
    <w:rsid w:val="002B590F"/>
    <w:rsid w:val="002B6A43"/>
    <w:rsid w:val="002B7827"/>
    <w:rsid w:val="002C058E"/>
    <w:rsid w:val="002C0847"/>
    <w:rsid w:val="002C0DCD"/>
    <w:rsid w:val="002C212D"/>
    <w:rsid w:val="002C25E8"/>
    <w:rsid w:val="002C26E0"/>
    <w:rsid w:val="002C38E2"/>
    <w:rsid w:val="002C5F1B"/>
    <w:rsid w:val="002C7744"/>
    <w:rsid w:val="002C7AAC"/>
    <w:rsid w:val="002D0113"/>
    <w:rsid w:val="002D03A8"/>
    <w:rsid w:val="002D2000"/>
    <w:rsid w:val="002D5592"/>
    <w:rsid w:val="002D582F"/>
    <w:rsid w:val="002E041A"/>
    <w:rsid w:val="002E0430"/>
    <w:rsid w:val="002E0569"/>
    <w:rsid w:val="002E0594"/>
    <w:rsid w:val="002E27AA"/>
    <w:rsid w:val="002E3014"/>
    <w:rsid w:val="002E3252"/>
    <w:rsid w:val="002E6844"/>
    <w:rsid w:val="002E7150"/>
    <w:rsid w:val="002E7961"/>
    <w:rsid w:val="002F0F92"/>
    <w:rsid w:val="002F1B43"/>
    <w:rsid w:val="002F2A49"/>
    <w:rsid w:val="002F3988"/>
    <w:rsid w:val="002F3F9B"/>
    <w:rsid w:val="002F508C"/>
    <w:rsid w:val="002F57CD"/>
    <w:rsid w:val="002F5D0B"/>
    <w:rsid w:val="00300F3E"/>
    <w:rsid w:val="003028A6"/>
    <w:rsid w:val="00302C6C"/>
    <w:rsid w:val="00302EA6"/>
    <w:rsid w:val="00303AAE"/>
    <w:rsid w:val="003040F4"/>
    <w:rsid w:val="003044AD"/>
    <w:rsid w:val="00305C4D"/>
    <w:rsid w:val="00310097"/>
    <w:rsid w:val="00310C44"/>
    <w:rsid w:val="00310E46"/>
    <w:rsid w:val="00317727"/>
    <w:rsid w:val="0032189A"/>
    <w:rsid w:val="003220AB"/>
    <w:rsid w:val="0032238A"/>
    <w:rsid w:val="00323636"/>
    <w:rsid w:val="003253D7"/>
    <w:rsid w:val="0032617E"/>
    <w:rsid w:val="00327BDE"/>
    <w:rsid w:val="00330594"/>
    <w:rsid w:val="00333284"/>
    <w:rsid w:val="00333AEB"/>
    <w:rsid w:val="003348BF"/>
    <w:rsid w:val="00337BD6"/>
    <w:rsid w:val="00340228"/>
    <w:rsid w:val="003402B0"/>
    <w:rsid w:val="00340853"/>
    <w:rsid w:val="00340C29"/>
    <w:rsid w:val="00341D31"/>
    <w:rsid w:val="003422F3"/>
    <w:rsid w:val="0034232D"/>
    <w:rsid w:val="00343E0A"/>
    <w:rsid w:val="00344DA5"/>
    <w:rsid w:val="00345CB9"/>
    <w:rsid w:val="003470DF"/>
    <w:rsid w:val="00351E4B"/>
    <w:rsid w:val="003525E7"/>
    <w:rsid w:val="00353C34"/>
    <w:rsid w:val="00355464"/>
    <w:rsid w:val="00355AC3"/>
    <w:rsid w:val="00355F1F"/>
    <w:rsid w:val="003562FC"/>
    <w:rsid w:val="003573DE"/>
    <w:rsid w:val="0035765A"/>
    <w:rsid w:val="003611FC"/>
    <w:rsid w:val="00361398"/>
    <w:rsid w:val="00362D3E"/>
    <w:rsid w:val="003646B1"/>
    <w:rsid w:val="00370779"/>
    <w:rsid w:val="0037119E"/>
    <w:rsid w:val="0037225C"/>
    <w:rsid w:val="003725B7"/>
    <w:rsid w:val="00372C6F"/>
    <w:rsid w:val="00375551"/>
    <w:rsid w:val="00375BE9"/>
    <w:rsid w:val="003762F5"/>
    <w:rsid w:val="00377F9D"/>
    <w:rsid w:val="003801C5"/>
    <w:rsid w:val="00382621"/>
    <w:rsid w:val="003836DB"/>
    <w:rsid w:val="0038387C"/>
    <w:rsid w:val="00384472"/>
    <w:rsid w:val="00384D7B"/>
    <w:rsid w:val="003854A4"/>
    <w:rsid w:val="00385720"/>
    <w:rsid w:val="0039052B"/>
    <w:rsid w:val="00390D61"/>
    <w:rsid w:val="00391195"/>
    <w:rsid w:val="00391D60"/>
    <w:rsid w:val="003920E1"/>
    <w:rsid w:val="003934E7"/>
    <w:rsid w:val="0039702D"/>
    <w:rsid w:val="003971E9"/>
    <w:rsid w:val="003975A9"/>
    <w:rsid w:val="00397AA8"/>
    <w:rsid w:val="003A0247"/>
    <w:rsid w:val="003A1E7B"/>
    <w:rsid w:val="003A260C"/>
    <w:rsid w:val="003A3632"/>
    <w:rsid w:val="003A6C17"/>
    <w:rsid w:val="003A700D"/>
    <w:rsid w:val="003B02ED"/>
    <w:rsid w:val="003B305B"/>
    <w:rsid w:val="003B44BB"/>
    <w:rsid w:val="003B4BAC"/>
    <w:rsid w:val="003B5A26"/>
    <w:rsid w:val="003B6275"/>
    <w:rsid w:val="003B63E0"/>
    <w:rsid w:val="003B6A6D"/>
    <w:rsid w:val="003B6D0C"/>
    <w:rsid w:val="003C2928"/>
    <w:rsid w:val="003C2CE7"/>
    <w:rsid w:val="003C31C2"/>
    <w:rsid w:val="003C3ABC"/>
    <w:rsid w:val="003C3F93"/>
    <w:rsid w:val="003C53D2"/>
    <w:rsid w:val="003C5D1B"/>
    <w:rsid w:val="003C6782"/>
    <w:rsid w:val="003C7065"/>
    <w:rsid w:val="003C724B"/>
    <w:rsid w:val="003C7BC5"/>
    <w:rsid w:val="003D053F"/>
    <w:rsid w:val="003D1454"/>
    <w:rsid w:val="003D31F2"/>
    <w:rsid w:val="003D3B49"/>
    <w:rsid w:val="003D6C56"/>
    <w:rsid w:val="003D7287"/>
    <w:rsid w:val="003D7AA4"/>
    <w:rsid w:val="003E091C"/>
    <w:rsid w:val="003E3387"/>
    <w:rsid w:val="003E3667"/>
    <w:rsid w:val="003E36FD"/>
    <w:rsid w:val="003E5C5C"/>
    <w:rsid w:val="003E72BF"/>
    <w:rsid w:val="003F0685"/>
    <w:rsid w:val="003F1591"/>
    <w:rsid w:val="003F274B"/>
    <w:rsid w:val="003F33C8"/>
    <w:rsid w:val="003F66E0"/>
    <w:rsid w:val="003F68A4"/>
    <w:rsid w:val="003F6AAC"/>
    <w:rsid w:val="003F6D58"/>
    <w:rsid w:val="003F711E"/>
    <w:rsid w:val="004005F7"/>
    <w:rsid w:val="00400638"/>
    <w:rsid w:val="00401306"/>
    <w:rsid w:val="0040149C"/>
    <w:rsid w:val="00401A81"/>
    <w:rsid w:val="004021F5"/>
    <w:rsid w:val="004031B2"/>
    <w:rsid w:val="00404CBD"/>
    <w:rsid w:val="00405224"/>
    <w:rsid w:val="00405C43"/>
    <w:rsid w:val="0040633B"/>
    <w:rsid w:val="00406699"/>
    <w:rsid w:val="00407BA1"/>
    <w:rsid w:val="004125BA"/>
    <w:rsid w:val="00412C8C"/>
    <w:rsid w:val="00412F70"/>
    <w:rsid w:val="004145C7"/>
    <w:rsid w:val="00414B1A"/>
    <w:rsid w:val="00420C4E"/>
    <w:rsid w:val="00420FAA"/>
    <w:rsid w:val="00421279"/>
    <w:rsid w:val="004225F8"/>
    <w:rsid w:val="00423486"/>
    <w:rsid w:val="00426003"/>
    <w:rsid w:val="00426DA5"/>
    <w:rsid w:val="0043426E"/>
    <w:rsid w:val="00434453"/>
    <w:rsid w:val="004348F0"/>
    <w:rsid w:val="004366FD"/>
    <w:rsid w:val="00437443"/>
    <w:rsid w:val="004403C8"/>
    <w:rsid w:val="004403D6"/>
    <w:rsid w:val="00440FDA"/>
    <w:rsid w:val="004411A1"/>
    <w:rsid w:val="00441992"/>
    <w:rsid w:val="00441C16"/>
    <w:rsid w:val="00442580"/>
    <w:rsid w:val="00443336"/>
    <w:rsid w:val="00443FF3"/>
    <w:rsid w:val="00446DC8"/>
    <w:rsid w:val="0045132C"/>
    <w:rsid w:val="00451808"/>
    <w:rsid w:val="00455078"/>
    <w:rsid w:val="00455D7C"/>
    <w:rsid w:val="00456077"/>
    <w:rsid w:val="00456C23"/>
    <w:rsid w:val="0045742E"/>
    <w:rsid w:val="00457EFA"/>
    <w:rsid w:val="00462235"/>
    <w:rsid w:val="004642AB"/>
    <w:rsid w:val="004664E2"/>
    <w:rsid w:val="004668A8"/>
    <w:rsid w:val="00466C2F"/>
    <w:rsid w:val="00467840"/>
    <w:rsid w:val="0047255A"/>
    <w:rsid w:val="00472CAD"/>
    <w:rsid w:val="00473CFE"/>
    <w:rsid w:val="00473D27"/>
    <w:rsid w:val="00475300"/>
    <w:rsid w:val="00475FB1"/>
    <w:rsid w:val="00480AAB"/>
    <w:rsid w:val="0048103B"/>
    <w:rsid w:val="0048385F"/>
    <w:rsid w:val="00486158"/>
    <w:rsid w:val="004865BE"/>
    <w:rsid w:val="004871F5"/>
    <w:rsid w:val="00490197"/>
    <w:rsid w:val="00494882"/>
    <w:rsid w:val="00494A40"/>
    <w:rsid w:val="004954CE"/>
    <w:rsid w:val="00495850"/>
    <w:rsid w:val="00495936"/>
    <w:rsid w:val="00496EAD"/>
    <w:rsid w:val="004A0566"/>
    <w:rsid w:val="004A1717"/>
    <w:rsid w:val="004A27D8"/>
    <w:rsid w:val="004A37F9"/>
    <w:rsid w:val="004A4620"/>
    <w:rsid w:val="004A515A"/>
    <w:rsid w:val="004A5990"/>
    <w:rsid w:val="004A7706"/>
    <w:rsid w:val="004B03E5"/>
    <w:rsid w:val="004B06AE"/>
    <w:rsid w:val="004B1952"/>
    <w:rsid w:val="004B2D1D"/>
    <w:rsid w:val="004B4B4C"/>
    <w:rsid w:val="004B6C46"/>
    <w:rsid w:val="004C05A1"/>
    <w:rsid w:val="004C10E0"/>
    <w:rsid w:val="004C137E"/>
    <w:rsid w:val="004C16B8"/>
    <w:rsid w:val="004C16C8"/>
    <w:rsid w:val="004C2EC6"/>
    <w:rsid w:val="004C329A"/>
    <w:rsid w:val="004C39C0"/>
    <w:rsid w:val="004C7D7D"/>
    <w:rsid w:val="004D18BF"/>
    <w:rsid w:val="004D4EF2"/>
    <w:rsid w:val="004D525A"/>
    <w:rsid w:val="004D6279"/>
    <w:rsid w:val="004D6D42"/>
    <w:rsid w:val="004D6DF7"/>
    <w:rsid w:val="004D7A87"/>
    <w:rsid w:val="004E0527"/>
    <w:rsid w:val="004E0CE2"/>
    <w:rsid w:val="004E1FED"/>
    <w:rsid w:val="004E305C"/>
    <w:rsid w:val="004E5AB9"/>
    <w:rsid w:val="004F2B7E"/>
    <w:rsid w:val="004F3B81"/>
    <w:rsid w:val="004F50D1"/>
    <w:rsid w:val="004F51A9"/>
    <w:rsid w:val="004F68CC"/>
    <w:rsid w:val="004F733D"/>
    <w:rsid w:val="00500C4D"/>
    <w:rsid w:val="005016A4"/>
    <w:rsid w:val="00504668"/>
    <w:rsid w:val="00504964"/>
    <w:rsid w:val="00506E53"/>
    <w:rsid w:val="00507406"/>
    <w:rsid w:val="00507802"/>
    <w:rsid w:val="005107B1"/>
    <w:rsid w:val="00510900"/>
    <w:rsid w:val="00510D5D"/>
    <w:rsid w:val="005158C8"/>
    <w:rsid w:val="00520632"/>
    <w:rsid w:val="005225B5"/>
    <w:rsid w:val="005227EF"/>
    <w:rsid w:val="00522837"/>
    <w:rsid w:val="0052380D"/>
    <w:rsid w:val="00525700"/>
    <w:rsid w:val="00525CF6"/>
    <w:rsid w:val="0052701B"/>
    <w:rsid w:val="0052758A"/>
    <w:rsid w:val="00532474"/>
    <w:rsid w:val="005330CC"/>
    <w:rsid w:val="00533108"/>
    <w:rsid w:val="00534680"/>
    <w:rsid w:val="00536ECE"/>
    <w:rsid w:val="00537518"/>
    <w:rsid w:val="005378B9"/>
    <w:rsid w:val="005418E9"/>
    <w:rsid w:val="00542CE0"/>
    <w:rsid w:val="005515DD"/>
    <w:rsid w:val="00551A4D"/>
    <w:rsid w:val="00552546"/>
    <w:rsid w:val="00555111"/>
    <w:rsid w:val="00557B19"/>
    <w:rsid w:val="00557FB3"/>
    <w:rsid w:val="005605AF"/>
    <w:rsid w:val="005606ED"/>
    <w:rsid w:val="00563529"/>
    <w:rsid w:val="00564646"/>
    <w:rsid w:val="00565774"/>
    <w:rsid w:val="00565D68"/>
    <w:rsid w:val="00571BCB"/>
    <w:rsid w:val="00571CD7"/>
    <w:rsid w:val="00572751"/>
    <w:rsid w:val="00572BDD"/>
    <w:rsid w:val="00573C3F"/>
    <w:rsid w:val="005742BF"/>
    <w:rsid w:val="0057443B"/>
    <w:rsid w:val="0057570A"/>
    <w:rsid w:val="0057573C"/>
    <w:rsid w:val="00575B08"/>
    <w:rsid w:val="00580496"/>
    <w:rsid w:val="00582013"/>
    <w:rsid w:val="00582A2B"/>
    <w:rsid w:val="00583BCA"/>
    <w:rsid w:val="00585BC2"/>
    <w:rsid w:val="005867ED"/>
    <w:rsid w:val="00591E3C"/>
    <w:rsid w:val="00592231"/>
    <w:rsid w:val="0059331B"/>
    <w:rsid w:val="00596F8B"/>
    <w:rsid w:val="005973FB"/>
    <w:rsid w:val="0059747C"/>
    <w:rsid w:val="0059754D"/>
    <w:rsid w:val="005A1A8F"/>
    <w:rsid w:val="005A1C79"/>
    <w:rsid w:val="005A1FAE"/>
    <w:rsid w:val="005A2846"/>
    <w:rsid w:val="005A2C0D"/>
    <w:rsid w:val="005A2E77"/>
    <w:rsid w:val="005A3A44"/>
    <w:rsid w:val="005A4F1A"/>
    <w:rsid w:val="005A7734"/>
    <w:rsid w:val="005B067E"/>
    <w:rsid w:val="005B073B"/>
    <w:rsid w:val="005B2217"/>
    <w:rsid w:val="005B2C63"/>
    <w:rsid w:val="005B3D1F"/>
    <w:rsid w:val="005B4690"/>
    <w:rsid w:val="005B5762"/>
    <w:rsid w:val="005B6AF9"/>
    <w:rsid w:val="005C108D"/>
    <w:rsid w:val="005C1A9E"/>
    <w:rsid w:val="005C2AEE"/>
    <w:rsid w:val="005C3CC6"/>
    <w:rsid w:val="005C4574"/>
    <w:rsid w:val="005C62F2"/>
    <w:rsid w:val="005C63C9"/>
    <w:rsid w:val="005C76C2"/>
    <w:rsid w:val="005C7A6C"/>
    <w:rsid w:val="005D0E4E"/>
    <w:rsid w:val="005D1017"/>
    <w:rsid w:val="005D1579"/>
    <w:rsid w:val="005D2D25"/>
    <w:rsid w:val="005D3C38"/>
    <w:rsid w:val="005D472D"/>
    <w:rsid w:val="005D7582"/>
    <w:rsid w:val="005D7B56"/>
    <w:rsid w:val="005E0619"/>
    <w:rsid w:val="005E125A"/>
    <w:rsid w:val="005E182A"/>
    <w:rsid w:val="005E1DC0"/>
    <w:rsid w:val="005E3033"/>
    <w:rsid w:val="005E3E2A"/>
    <w:rsid w:val="005E683E"/>
    <w:rsid w:val="005E737A"/>
    <w:rsid w:val="005E7CEA"/>
    <w:rsid w:val="005E7EA8"/>
    <w:rsid w:val="005F041A"/>
    <w:rsid w:val="005F0E4A"/>
    <w:rsid w:val="005F1069"/>
    <w:rsid w:val="005F22BE"/>
    <w:rsid w:val="005F3488"/>
    <w:rsid w:val="005F387D"/>
    <w:rsid w:val="005F4141"/>
    <w:rsid w:val="005F5A0B"/>
    <w:rsid w:val="0060108C"/>
    <w:rsid w:val="00601FB5"/>
    <w:rsid w:val="006021F8"/>
    <w:rsid w:val="0060224D"/>
    <w:rsid w:val="006024FA"/>
    <w:rsid w:val="00604F0A"/>
    <w:rsid w:val="00605C40"/>
    <w:rsid w:val="00607F2B"/>
    <w:rsid w:val="006128FA"/>
    <w:rsid w:val="006129B5"/>
    <w:rsid w:val="00613171"/>
    <w:rsid w:val="0061461A"/>
    <w:rsid w:val="006165BE"/>
    <w:rsid w:val="006175BF"/>
    <w:rsid w:val="0062026E"/>
    <w:rsid w:val="00620B75"/>
    <w:rsid w:val="00620EDC"/>
    <w:rsid w:val="00623C0E"/>
    <w:rsid w:val="006251B1"/>
    <w:rsid w:val="00626CA6"/>
    <w:rsid w:val="00631490"/>
    <w:rsid w:val="00631931"/>
    <w:rsid w:val="00631B5B"/>
    <w:rsid w:val="00632AC7"/>
    <w:rsid w:val="00633A26"/>
    <w:rsid w:val="00634B35"/>
    <w:rsid w:val="00635547"/>
    <w:rsid w:val="00636ED1"/>
    <w:rsid w:val="006372AA"/>
    <w:rsid w:val="00640042"/>
    <w:rsid w:val="0064064C"/>
    <w:rsid w:val="00642EB6"/>
    <w:rsid w:val="00644217"/>
    <w:rsid w:val="00645ECB"/>
    <w:rsid w:val="0064613C"/>
    <w:rsid w:val="00646836"/>
    <w:rsid w:val="006501D7"/>
    <w:rsid w:val="0065028E"/>
    <w:rsid w:val="00650631"/>
    <w:rsid w:val="006510A2"/>
    <w:rsid w:val="006534F9"/>
    <w:rsid w:val="00653C37"/>
    <w:rsid w:val="006548D3"/>
    <w:rsid w:val="00655335"/>
    <w:rsid w:val="006559FE"/>
    <w:rsid w:val="006574EA"/>
    <w:rsid w:val="00660807"/>
    <w:rsid w:val="00662B5D"/>
    <w:rsid w:val="00664EFF"/>
    <w:rsid w:val="0066556C"/>
    <w:rsid w:val="00667BDC"/>
    <w:rsid w:val="0067027E"/>
    <w:rsid w:val="00670778"/>
    <w:rsid w:val="006725AE"/>
    <w:rsid w:val="00672F2F"/>
    <w:rsid w:val="006736BD"/>
    <w:rsid w:val="006768D1"/>
    <w:rsid w:val="00676A14"/>
    <w:rsid w:val="0068133C"/>
    <w:rsid w:val="00681BD6"/>
    <w:rsid w:val="00683E52"/>
    <w:rsid w:val="00685353"/>
    <w:rsid w:val="006855AE"/>
    <w:rsid w:val="00685E73"/>
    <w:rsid w:val="00686031"/>
    <w:rsid w:val="00690A9E"/>
    <w:rsid w:val="00691463"/>
    <w:rsid w:val="006921A4"/>
    <w:rsid w:val="006928A0"/>
    <w:rsid w:val="00695508"/>
    <w:rsid w:val="006964D1"/>
    <w:rsid w:val="006965D0"/>
    <w:rsid w:val="0069709B"/>
    <w:rsid w:val="00697126"/>
    <w:rsid w:val="006A1355"/>
    <w:rsid w:val="006A2210"/>
    <w:rsid w:val="006A2D69"/>
    <w:rsid w:val="006A6B73"/>
    <w:rsid w:val="006A6F00"/>
    <w:rsid w:val="006B1A2B"/>
    <w:rsid w:val="006B1D85"/>
    <w:rsid w:val="006B2A18"/>
    <w:rsid w:val="006B37AB"/>
    <w:rsid w:val="006B526D"/>
    <w:rsid w:val="006C0113"/>
    <w:rsid w:val="006C5BBA"/>
    <w:rsid w:val="006C69E2"/>
    <w:rsid w:val="006C7370"/>
    <w:rsid w:val="006D148F"/>
    <w:rsid w:val="006D16C8"/>
    <w:rsid w:val="006D2105"/>
    <w:rsid w:val="006D39B4"/>
    <w:rsid w:val="006D4DD5"/>
    <w:rsid w:val="006D57F1"/>
    <w:rsid w:val="006D67FE"/>
    <w:rsid w:val="006D6AD3"/>
    <w:rsid w:val="006D7666"/>
    <w:rsid w:val="006E0E53"/>
    <w:rsid w:val="006E1FCD"/>
    <w:rsid w:val="006E2592"/>
    <w:rsid w:val="006E3F47"/>
    <w:rsid w:val="006E500F"/>
    <w:rsid w:val="006E5061"/>
    <w:rsid w:val="006E5C82"/>
    <w:rsid w:val="006E65A7"/>
    <w:rsid w:val="006E66D7"/>
    <w:rsid w:val="006E7229"/>
    <w:rsid w:val="006E74B2"/>
    <w:rsid w:val="006E7612"/>
    <w:rsid w:val="006F0AC7"/>
    <w:rsid w:val="006F3E66"/>
    <w:rsid w:val="006F5477"/>
    <w:rsid w:val="0070133D"/>
    <w:rsid w:val="00704552"/>
    <w:rsid w:val="00704E7F"/>
    <w:rsid w:val="0070514C"/>
    <w:rsid w:val="0070521E"/>
    <w:rsid w:val="00711D85"/>
    <w:rsid w:val="00711DA2"/>
    <w:rsid w:val="007130B4"/>
    <w:rsid w:val="0071350D"/>
    <w:rsid w:val="00713B74"/>
    <w:rsid w:val="00713F71"/>
    <w:rsid w:val="007142DB"/>
    <w:rsid w:val="007144BD"/>
    <w:rsid w:val="00715FB8"/>
    <w:rsid w:val="00716112"/>
    <w:rsid w:val="007164D5"/>
    <w:rsid w:val="007214D5"/>
    <w:rsid w:val="00721871"/>
    <w:rsid w:val="00722438"/>
    <w:rsid w:val="0072389E"/>
    <w:rsid w:val="00724653"/>
    <w:rsid w:val="007267A4"/>
    <w:rsid w:val="00726CA4"/>
    <w:rsid w:val="0072783F"/>
    <w:rsid w:val="0072794A"/>
    <w:rsid w:val="00730AB0"/>
    <w:rsid w:val="007311F3"/>
    <w:rsid w:val="007313DD"/>
    <w:rsid w:val="00734E3D"/>
    <w:rsid w:val="007415A1"/>
    <w:rsid w:val="00743219"/>
    <w:rsid w:val="00744B29"/>
    <w:rsid w:val="00744B46"/>
    <w:rsid w:val="00744CD0"/>
    <w:rsid w:val="00751298"/>
    <w:rsid w:val="007519A7"/>
    <w:rsid w:val="00753C4D"/>
    <w:rsid w:val="00754063"/>
    <w:rsid w:val="0075546C"/>
    <w:rsid w:val="00755895"/>
    <w:rsid w:val="00757EC6"/>
    <w:rsid w:val="00761108"/>
    <w:rsid w:val="00763517"/>
    <w:rsid w:val="00765069"/>
    <w:rsid w:val="007669C6"/>
    <w:rsid w:val="007674E2"/>
    <w:rsid w:val="007715F0"/>
    <w:rsid w:val="00772958"/>
    <w:rsid w:val="00772CFD"/>
    <w:rsid w:val="007738B4"/>
    <w:rsid w:val="007761E3"/>
    <w:rsid w:val="007765F5"/>
    <w:rsid w:val="007838E9"/>
    <w:rsid w:val="007842D9"/>
    <w:rsid w:val="00784421"/>
    <w:rsid w:val="007849B8"/>
    <w:rsid w:val="00785EC1"/>
    <w:rsid w:val="007878DB"/>
    <w:rsid w:val="0079167B"/>
    <w:rsid w:val="00792674"/>
    <w:rsid w:val="00793CD2"/>
    <w:rsid w:val="0079459A"/>
    <w:rsid w:val="00794754"/>
    <w:rsid w:val="007958C9"/>
    <w:rsid w:val="007969DC"/>
    <w:rsid w:val="007970D9"/>
    <w:rsid w:val="007A1E87"/>
    <w:rsid w:val="007A359D"/>
    <w:rsid w:val="007A35C7"/>
    <w:rsid w:val="007A5E3E"/>
    <w:rsid w:val="007A7AF3"/>
    <w:rsid w:val="007B0408"/>
    <w:rsid w:val="007B0E55"/>
    <w:rsid w:val="007B1E50"/>
    <w:rsid w:val="007B2557"/>
    <w:rsid w:val="007B27D3"/>
    <w:rsid w:val="007B429D"/>
    <w:rsid w:val="007B4CCD"/>
    <w:rsid w:val="007B64B8"/>
    <w:rsid w:val="007B6967"/>
    <w:rsid w:val="007B6B32"/>
    <w:rsid w:val="007C0267"/>
    <w:rsid w:val="007C1275"/>
    <w:rsid w:val="007C34ED"/>
    <w:rsid w:val="007C3A80"/>
    <w:rsid w:val="007C551F"/>
    <w:rsid w:val="007C65B0"/>
    <w:rsid w:val="007C6DC9"/>
    <w:rsid w:val="007D1391"/>
    <w:rsid w:val="007D25D8"/>
    <w:rsid w:val="007D45DD"/>
    <w:rsid w:val="007D5B6C"/>
    <w:rsid w:val="007D6735"/>
    <w:rsid w:val="007E0DBD"/>
    <w:rsid w:val="007E1BF6"/>
    <w:rsid w:val="007E31DD"/>
    <w:rsid w:val="007E64B8"/>
    <w:rsid w:val="007E7E27"/>
    <w:rsid w:val="007F03C1"/>
    <w:rsid w:val="007F042E"/>
    <w:rsid w:val="007F0A35"/>
    <w:rsid w:val="007F562A"/>
    <w:rsid w:val="007F69DA"/>
    <w:rsid w:val="007F797C"/>
    <w:rsid w:val="00800628"/>
    <w:rsid w:val="00800BFD"/>
    <w:rsid w:val="00802A0E"/>
    <w:rsid w:val="00804364"/>
    <w:rsid w:val="00806112"/>
    <w:rsid w:val="00806BBC"/>
    <w:rsid w:val="00807F24"/>
    <w:rsid w:val="00811E11"/>
    <w:rsid w:val="00812C7C"/>
    <w:rsid w:val="0081372F"/>
    <w:rsid w:val="0081420F"/>
    <w:rsid w:val="0081467D"/>
    <w:rsid w:val="00814805"/>
    <w:rsid w:val="0081601F"/>
    <w:rsid w:val="00816263"/>
    <w:rsid w:val="008175D6"/>
    <w:rsid w:val="0082044A"/>
    <w:rsid w:val="008214D3"/>
    <w:rsid w:val="0082211A"/>
    <w:rsid w:val="00822848"/>
    <w:rsid w:val="0082396B"/>
    <w:rsid w:val="0082476E"/>
    <w:rsid w:val="0082703A"/>
    <w:rsid w:val="008338B3"/>
    <w:rsid w:val="00833A32"/>
    <w:rsid w:val="00833D2F"/>
    <w:rsid w:val="0083557C"/>
    <w:rsid w:val="00836F6F"/>
    <w:rsid w:val="00842708"/>
    <w:rsid w:val="00842C27"/>
    <w:rsid w:val="0084313B"/>
    <w:rsid w:val="00843775"/>
    <w:rsid w:val="00843B63"/>
    <w:rsid w:val="00844262"/>
    <w:rsid w:val="008447DB"/>
    <w:rsid w:val="00844FDB"/>
    <w:rsid w:val="00845A51"/>
    <w:rsid w:val="00846EDD"/>
    <w:rsid w:val="00850283"/>
    <w:rsid w:val="00850A6C"/>
    <w:rsid w:val="00851D03"/>
    <w:rsid w:val="0085270A"/>
    <w:rsid w:val="00852916"/>
    <w:rsid w:val="00853232"/>
    <w:rsid w:val="00853F9B"/>
    <w:rsid w:val="0085449C"/>
    <w:rsid w:val="00855035"/>
    <w:rsid w:val="00862B6C"/>
    <w:rsid w:val="008634DC"/>
    <w:rsid w:val="00863780"/>
    <w:rsid w:val="00863E23"/>
    <w:rsid w:val="0086450B"/>
    <w:rsid w:val="00864D99"/>
    <w:rsid w:val="00865039"/>
    <w:rsid w:val="00867EC4"/>
    <w:rsid w:val="00871B7B"/>
    <w:rsid w:val="008730DF"/>
    <w:rsid w:val="008732D0"/>
    <w:rsid w:val="00876C2C"/>
    <w:rsid w:val="00876F04"/>
    <w:rsid w:val="00880512"/>
    <w:rsid w:val="008814FA"/>
    <w:rsid w:val="0088161D"/>
    <w:rsid w:val="00887D8C"/>
    <w:rsid w:val="008903D3"/>
    <w:rsid w:val="00893049"/>
    <w:rsid w:val="00895214"/>
    <w:rsid w:val="008962CE"/>
    <w:rsid w:val="008963B8"/>
    <w:rsid w:val="00896E3C"/>
    <w:rsid w:val="00897919"/>
    <w:rsid w:val="00897B7C"/>
    <w:rsid w:val="00897C06"/>
    <w:rsid w:val="008A1AE0"/>
    <w:rsid w:val="008A32A9"/>
    <w:rsid w:val="008A3DEA"/>
    <w:rsid w:val="008A6522"/>
    <w:rsid w:val="008A685E"/>
    <w:rsid w:val="008B2043"/>
    <w:rsid w:val="008B3ACF"/>
    <w:rsid w:val="008B52E9"/>
    <w:rsid w:val="008B63EC"/>
    <w:rsid w:val="008B68A3"/>
    <w:rsid w:val="008B7B42"/>
    <w:rsid w:val="008C1117"/>
    <w:rsid w:val="008C2183"/>
    <w:rsid w:val="008C29D2"/>
    <w:rsid w:val="008C5055"/>
    <w:rsid w:val="008D0B17"/>
    <w:rsid w:val="008D183C"/>
    <w:rsid w:val="008D2D9A"/>
    <w:rsid w:val="008D341E"/>
    <w:rsid w:val="008D37AC"/>
    <w:rsid w:val="008D3DCB"/>
    <w:rsid w:val="008D621A"/>
    <w:rsid w:val="008D7B19"/>
    <w:rsid w:val="008D7E57"/>
    <w:rsid w:val="008D7F08"/>
    <w:rsid w:val="008E3744"/>
    <w:rsid w:val="008F1E37"/>
    <w:rsid w:val="008F5242"/>
    <w:rsid w:val="008F5F5F"/>
    <w:rsid w:val="008F60FA"/>
    <w:rsid w:val="008F7C31"/>
    <w:rsid w:val="0090344A"/>
    <w:rsid w:val="009040A3"/>
    <w:rsid w:val="00906EF4"/>
    <w:rsid w:val="0091032F"/>
    <w:rsid w:val="00911BED"/>
    <w:rsid w:val="00912E55"/>
    <w:rsid w:val="0091356D"/>
    <w:rsid w:val="00916012"/>
    <w:rsid w:val="00916178"/>
    <w:rsid w:val="009164BD"/>
    <w:rsid w:val="009167CA"/>
    <w:rsid w:val="0091698D"/>
    <w:rsid w:val="00917CA4"/>
    <w:rsid w:val="009202F8"/>
    <w:rsid w:val="0092033D"/>
    <w:rsid w:val="00920F12"/>
    <w:rsid w:val="0092160C"/>
    <w:rsid w:val="009221DB"/>
    <w:rsid w:val="00922E66"/>
    <w:rsid w:val="00923135"/>
    <w:rsid w:val="00923336"/>
    <w:rsid w:val="0092350C"/>
    <w:rsid w:val="00923701"/>
    <w:rsid w:val="00923AFF"/>
    <w:rsid w:val="00923CF6"/>
    <w:rsid w:val="0093048A"/>
    <w:rsid w:val="00930F8D"/>
    <w:rsid w:val="00931630"/>
    <w:rsid w:val="00932CC1"/>
    <w:rsid w:val="009349AD"/>
    <w:rsid w:val="009360C4"/>
    <w:rsid w:val="00936A34"/>
    <w:rsid w:val="00937864"/>
    <w:rsid w:val="00937C41"/>
    <w:rsid w:val="0094145A"/>
    <w:rsid w:val="00942519"/>
    <w:rsid w:val="00943B7E"/>
    <w:rsid w:val="00944E45"/>
    <w:rsid w:val="009471DB"/>
    <w:rsid w:val="00952C57"/>
    <w:rsid w:val="00952E14"/>
    <w:rsid w:val="00953456"/>
    <w:rsid w:val="009535B9"/>
    <w:rsid w:val="00954425"/>
    <w:rsid w:val="00957D6A"/>
    <w:rsid w:val="00960449"/>
    <w:rsid w:val="00961FA7"/>
    <w:rsid w:val="009628BE"/>
    <w:rsid w:val="009646DD"/>
    <w:rsid w:val="009650EA"/>
    <w:rsid w:val="0096571F"/>
    <w:rsid w:val="0097303E"/>
    <w:rsid w:val="00973204"/>
    <w:rsid w:val="0097494D"/>
    <w:rsid w:val="00977589"/>
    <w:rsid w:val="009802B1"/>
    <w:rsid w:val="00980405"/>
    <w:rsid w:val="009805ED"/>
    <w:rsid w:val="0098236B"/>
    <w:rsid w:val="00983C52"/>
    <w:rsid w:val="00984260"/>
    <w:rsid w:val="00990AF0"/>
    <w:rsid w:val="00990F59"/>
    <w:rsid w:val="0099159B"/>
    <w:rsid w:val="00991F2A"/>
    <w:rsid w:val="0099224E"/>
    <w:rsid w:val="009947E2"/>
    <w:rsid w:val="00994938"/>
    <w:rsid w:val="00994A3C"/>
    <w:rsid w:val="00994A7A"/>
    <w:rsid w:val="00994E97"/>
    <w:rsid w:val="009950EA"/>
    <w:rsid w:val="009956AD"/>
    <w:rsid w:val="00996AD0"/>
    <w:rsid w:val="00996E14"/>
    <w:rsid w:val="00997099"/>
    <w:rsid w:val="009A0E63"/>
    <w:rsid w:val="009A0FE1"/>
    <w:rsid w:val="009A2E90"/>
    <w:rsid w:val="009A4723"/>
    <w:rsid w:val="009A56CA"/>
    <w:rsid w:val="009A6696"/>
    <w:rsid w:val="009A6C3A"/>
    <w:rsid w:val="009B0382"/>
    <w:rsid w:val="009B09D8"/>
    <w:rsid w:val="009B2F90"/>
    <w:rsid w:val="009B4536"/>
    <w:rsid w:val="009B5E12"/>
    <w:rsid w:val="009B6087"/>
    <w:rsid w:val="009B6261"/>
    <w:rsid w:val="009B7E78"/>
    <w:rsid w:val="009C34CA"/>
    <w:rsid w:val="009C38BF"/>
    <w:rsid w:val="009C49A3"/>
    <w:rsid w:val="009C4D1F"/>
    <w:rsid w:val="009C7998"/>
    <w:rsid w:val="009D1358"/>
    <w:rsid w:val="009D17DD"/>
    <w:rsid w:val="009D1D94"/>
    <w:rsid w:val="009D3155"/>
    <w:rsid w:val="009D326A"/>
    <w:rsid w:val="009D38D6"/>
    <w:rsid w:val="009D476D"/>
    <w:rsid w:val="009D59CD"/>
    <w:rsid w:val="009D7396"/>
    <w:rsid w:val="009D77FB"/>
    <w:rsid w:val="009D7C5C"/>
    <w:rsid w:val="009E10C0"/>
    <w:rsid w:val="009E3094"/>
    <w:rsid w:val="009E4729"/>
    <w:rsid w:val="009E47DF"/>
    <w:rsid w:val="009E63F5"/>
    <w:rsid w:val="009E704D"/>
    <w:rsid w:val="009E763A"/>
    <w:rsid w:val="009E7CBB"/>
    <w:rsid w:val="009F0F67"/>
    <w:rsid w:val="009F3244"/>
    <w:rsid w:val="009F6200"/>
    <w:rsid w:val="009F7834"/>
    <w:rsid w:val="00A00550"/>
    <w:rsid w:val="00A01927"/>
    <w:rsid w:val="00A02F3E"/>
    <w:rsid w:val="00A058A8"/>
    <w:rsid w:val="00A05BF6"/>
    <w:rsid w:val="00A06AAD"/>
    <w:rsid w:val="00A0778B"/>
    <w:rsid w:val="00A111B4"/>
    <w:rsid w:val="00A11410"/>
    <w:rsid w:val="00A11470"/>
    <w:rsid w:val="00A12DFA"/>
    <w:rsid w:val="00A13E10"/>
    <w:rsid w:val="00A140BD"/>
    <w:rsid w:val="00A17BD3"/>
    <w:rsid w:val="00A223AF"/>
    <w:rsid w:val="00A22C7C"/>
    <w:rsid w:val="00A245A5"/>
    <w:rsid w:val="00A24B86"/>
    <w:rsid w:val="00A25754"/>
    <w:rsid w:val="00A25A85"/>
    <w:rsid w:val="00A26349"/>
    <w:rsid w:val="00A2674A"/>
    <w:rsid w:val="00A27C86"/>
    <w:rsid w:val="00A32FB1"/>
    <w:rsid w:val="00A335C4"/>
    <w:rsid w:val="00A33B5C"/>
    <w:rsid w:val="00A33F2D"/>
    <w:rsid w:val="00A3760F"/>
    <w:rsid w:val="00A40BDC"/>
    <w:rsid w:val="00A41F7A"/>
    <w:rsid w:val="00A44A8D"/>
    <w:rsid w:val="00A4796B"/>
    <w:rsid w:val="00A50079"/>
    <w:rsid w:val="00A5109F"/>
    <w:rsid w:val="00A51A2F"/>
    <w:rsid w:val="00A52803"/>
    <w:rsid w:val="00A52BD2"/>
    <w:rsid w:val="00A53AE7"/>
    <w:rsid w:val="00A53C56"/>
    <w:rsid w:val="00A54A0B"/>
    <w:rsid w:val="00A55BAB"/>
    <w:rsid w:val="00A575D5"/>
    <w:rsid w:val="00A57BE0"/>
    <w:rsid w:val="00A57F81"/>
    <w:rsid w:val="00A601CF"/>
    <w:rsid w:val="00A607C2"/>
    <w:rsid w:val="00A61228"/>
    <w:rsid w:val="00A61B4D"/>
    <w:rsid w:val="00A620A5"/>
    <w:rsid w:val="00A62EE2"/>
    <w:rsid w:val="00A6333F"/>
    <w:rsid w:val="00A645AF"/>
    <w:rsid w:val="00A649C4"/>
    <w:rsid w:val="00A656AB"/>
    <w:rsid w:val="00A6580B"/>
    <w:rsid w:val="00A66C0C"/>
    <w:rsid w:val="00A67298"/>
    <w:rsid w:val="00A70733"/>
    <w:rsid w:val="00A70CF0"/>
    <w:rsid w:val="00A74855"/>
    <w:rsid w:val="00A77BD3"/>
    <w:rsid w:val="00A80613"/>
    <w:rsid w:val="00A80DDF"/>
    <w:rsid w:val="00A830FC"/>
    <w:rsid w:val="00A83B80"/>
    <w:rsid w:val="00A83BEF"/>
    <w:rsid w:val="00A83DF6"/>
    <w:rsid w:val="00A84840"/>
    <w:rsid w:val="00A85478"/>
    <w:rsid w:val="00A8731F"/>
    <w:rsid w:val="00A909A5"/>
    <w:rsid w:val="00A92EEF"/>
    <w:rsid w:val="00A934CE"/>
    <w:rsid w:val="00A9492C"/>
    <w:rsid w:val="00A977E3"/>
    <w:rsid w:val="00AA0AC7"/>
    <w:rsid w:val="00AA3C99"/>
    <w:rsid w:val="00AA56C1"/>
    <w:rsid w:val="00AA5762"/>
    <w:rsid w:val="00AA7A73"/>
    <w:rsid w:val="00AB0B61"/>
    <w:rsid w:val="00AB1CDE"/>
    <w:rsid w:val="00AB201F"/>
    <w:rsid w:val="00AB3DB3"/>
    <w:rsid w:val="00AB680E"/>
    <w:rsid w:val="00AC0860"/>
    <w:rsid w:val="00AC1248"/>
    <w:rsid w:val="00AC2379"/>
    <w:rsid w:val="00AC3C62"/>
    <w:rsid w:val="00AC587C"/>
    <w:rsid w:val="00AC6773"/>
    <w:rsid w:val="00AC76C0"/>
    <w:rsid w:val="00AD1202"/>
    <w:rsid w:val="00AD37E1"/>
    <w:rsid w:val="00AD47B4"/>
    <w:rsid w:val="00AD502D"/>
    <w:rsid w:val="00AD5723"/>
    <w:rsid w:val="00AD5BB3"/>
    <w:rsid w:val="00AE0345"/>
    <w:rsid w:val="00AE1FCA"/>
    <w:rsid w:val="00AE2563"/>
    <w:rsid w:val="00AE4372"/>
    <w:rsid w:val="00AE5707"/>
    <w:rsid w:val="00AE61D9"/>
    <w:rsid w:val="00AE7439"/>
    <w:rsid w:val="00AF00DD"/>
    <w:rsid w:val="00AF2412"/>
    <w:rsid w:val="00AF2B11"/>
    <w:rsid w:val="00AF3D6F"/>
    <w:rsid w:val="00AF5DB5"/>
    <w:rsid w:val="00AF5F48"/>
    <w:rsid w:val="00AF5F56"/>
    <w:rsid w:val="00AF6715"/>
    <w:rsid w:val="00AF6F6D"/>
    <w:rsid w:val="00AF6F79"/>
    <w:rsid w:val="00AF78F6"/>
    <w:rsid w:val="00AF7B67"/>
    <w:rsid w:val="00B03A20"/>
    <w:rsid w:val="00B05D18"/>
    <w:rsid w:val="00B10221"/>
    <w:rsid w:val="00B10803"/>
    <w:rsid w:val="00B134E7"/>
    <w:rsid w:val="00B13E93"/>
    <w:rsid w:val="00B1727D"/>
    <w:rsid w:val="00B20224"/>
    <w:rsid w:val="00B20D7B"/>
    <w:rsid w:val="00B2119D"/>
    <w:rsid w:val="00B22D91"/>
    <w:rsid w:val="00B2510A"/>
    <w:rsid w:val="00B27B8F"/>
    <w:rsid w:val="00B31D91"/>
    <w:rsid w:val="00B353A2"/>
    <w:rsid w:val="00B36B0A"/>
    <w:rsid w:val="00B3734D"/>
    <w:rsid w:val="00B42B44"/>
    <w:rsid w:val="00B432E3"/>
    <w:rsid w:val="00B43520"/>
    <w:rsid w:val="00B43F25"/>
    <w:rsid w:val="00B44FA7"/>
    <w:rsid w:val="00B463E0"/>
    <w:rsid w:val="00B47132"/>
    <w:rsid w:val="00B500F1"/>
    <w:rsid w:val="00B52398"/>
    <w:rsid w:val="00B52CE0"/>
    <w:rsid w:val="00B53043"/>
    <w:rsid w:val="00B532EE"/>
    <w:rsid w:val="00B541E0"/>
    <w:rsid w:val="00B56B83"/>
    <w:rsid w:val="00B6054A"/>
    <w:rsid w:val="00B618FA"/>
    <w:rsid w:val="00B61DF7"/>
    <w:rsid w:val="00B634FC"/>
    <w:rsid w:val="00B635DE"/>
    <w:rsid w:val="00B6510B"/>
    <w:rsid w:val="00B670FF"/>
    <w:rsid w:val="00B674E7"/>
    <w:rsid w:val="00B70F75"/>
    <w:rsid w:val="00B71665"/>
    <w:rsid w:val="00B72D1E"/>
    <w:rsid w:val="00B72F98"/>
    <w:rsid w:val="00B737D2"/>
    <w:rsid w:val="00B73E00"/>
    <w:rsid w:val="00B743F3"/>
    <w:rsid w:val="00B75544"/>
    <w:rsid w:val="00B82379"/>
    <w:rsid w:val="00B84670"/>
    <w:rsid w:val="00B85D37"/>
    <w:rsid w:val="00B86BE6"/>
    <w:rsid w:val="00B90F55"/>
    <w:rsid w:val="00B92363"/>
    <w:rsid w:val="00B93AC0"/>
    <w:rsid w:val="00B94129"/>
    <w:rsid w:val="00B94825"/>
    <w:rsid w:val="00B94E60"/>
    <w:rsid w:val="00B9612E"/>
    <w:rsid w:val="00B96451"/>
    <w:rsid w:val="00B96F0A"/>
    <w:rsid w:val="00BA24AD"/>
    <w:rsid w:val="00BA511C"/>
    <w:rsid w:val="00BA5BB4"/>
    <w:rsid w:val="00BA5C7D"/>
    <w:rsid w:val="00BA65F1"/>
    <w:rsid w:val="00BA6F6C"/>
    <w:rsid w:val="00BB0B4B"/>
    <w:rsid w:val="00BB18FF"/>
    <w:rsid w:val="00BB1DFC"/>
    <w:rsid w:val="00BB3849"/>
    <w:rsid w:val="00BB4F58"/>
    <w:rsid w:val="00BB791E"/>
    <w:rsid w:val="00BB7C3D"/>
    <w:rsid w:val="00BC12C0"/>
    <w:rsid w:val="00BC3C25"/>
    <w:rsid w:val="00BC4002"/>
    <w:rsid w:val="00BC7D0C"/>
    <w:rsid w:val="00BD0562"/>
    <w:rsid w:val="00BD3E06"/>
    <w:rsid w:val="00BD439B"/>
    <w:rsid w:val="00BD6AB6"/>
    <w:rsid w:val="00BE0385"/>
    <w:rsid w:val="00BE270D"/>
    <w:rsid w:val="00BE4686"/>
    <w:rsid w:val="00BE6658"/>
    <w:rsid w:val="00BE76C4"/>
    <w:rsid w:val="00BF10BE"/>
    <w:rsid w:val="00BF12CF"/>
    <w:rsid w:val="00BF18F2"/>
    <w:rsid w:val="00BF2741"/>
    <w:rsid w:val="00BF4054"/>
    <w:rsid w:val="00BF5FB2"/>
    <w:rsid w:val="00BF646B"/>
    <w:rsid w:val="00BF7281"/>
    <w:rsid w:val="00BF7AAD"/>
    <w:rsid w:val="00BF7F8D"/>
    <w:rsid w:val="00C00EB9"/>
    <w:rsid w:val="00C01D40"/>
    <w:rsid w:val="00C02298"/>
    <w:rsid w:val="00C0356C"/>
    <w:rsid w:val="00C036B8"/>
    <w:rsid w:val="00C0752F"/>
    <w:rsid w:val="00C10288"/>
    <w:rsid w:val="00C113A0"/>
    <w:rsid w:val="00C121A4"/>
    <w:rsid w:val="00C12FE7"/>
    <w:rsid w:val="00C1342B"/>
    <w:rsid w:val="00C13A75"/>
    <w:rsid w:val="00C13DD6"/>
    <w:rsid w:val="00C144CD"/>
    <w:rsid w:val="00C1481C"/>
    <w:rsid w:val="00C14D29"/>
    <w:rsid w:val="00C14E0F"/>
    <w:rsid w:val="00C21826"/>
    <w:rsid w:val="00C21C9F"/>
    <w:rsid w:val="00C22117"/>
    <w:rsid w:val="00C244D7"/>
    <w:rsid w:val="00C24505"/>
    <w:rsid w:val="00C25674"/>
    <w:rsid w:val="00C25691"/>
    <w:rsid w:val="00C25D03"/>
    <w:rsid w:val="00C25F9E"/>
    <w:rsid w:val="00C2622E"/>
    <w:rsid w:val="00C2646F"/>
    <w:rsid w:val="00C33065"/>
    <w:rsid w:val="00C33411"/>
    <w:rsid w:val="00C33BA0"/>
    <w:rsid w:val="00C34C01"/>
    <w:rsid w:val="00C34CEA"/>
    <w:rsid w:val="00C34E77"/>
    <w:rsid w:val="00C35B52"/>
    <w:rsid w:val="00C40A77"/>
    <w:rsid w:val="00C4216B"/>
    <w:rsid w:val="00C4296A"/>
    <w:rsid w:val="00C46E6F"/>
    <w:rsid w:val="00C50714"/>
    <w:rsid w:val="00C51DBA"/>
    <w:rsid w:val="00C544B0"/>
    <w:rsid w:val="00C5455A"/>
    <w:rsid w:val="00C563F0"/>
    <w:rsid w:val="00C56743"/>
    <w:rsid w:val="00C60AA8"/>
    <w:rsid w:val="00C60EC7"/>
    <w:rsid w:val="00C61B89"/>
    <w:rsid w:val="00C61E11"/>
    <w:rsid w:val="00C626B1"/>
    <w:rsid w:val="00C628B9"/>
    <w:rsid w:val="00C63222"/>
    <w:rsid w:val="00C639F8"/>
    <w:rsid w:val="00C64A98"/>
    <w:rsid w:val="00C64EF8"/>
    <w:rsid w:val="00C658AC"/>
    <w:rsid w:val="00C66E82"/>
    <w:rsid w:val="00C672F8"/>
    <w:rsid w:val="00C674AA"/>
    <w:rsid w:val="00C677E3"/>
    <w:rsid w:val="00C713C4"/>
    <w:rsid w:val="00C71791"/>
    <w:rsid w:val="00C72064"/>
    <w:rsid w:val="00C72D02"/>
    <w:rsid w:val="00C73EC0"/>
    <w:rsid w:val="00C7408A"/>
    <w:rsid w:val="00C74843"/>
    <w:rsid w:val="00C76770"/>
    <w:rsid w:val="00C76868"/>
    <w:rsid w:val="00C77FB3"/>
    <w:rsid w:val="00C85073"/>
    <w:rsid w:val="00C87A2C"/>
    <w:rsid w:val="00C87A53"/>
    <w:rsid w:val="00C87B8E"/>
    <w:rsid w:val="00C90E92"/>
    <w:rsid w:val="00C92AD3"/>
    <w:rsid w:val="00C9444A"/>
    <w:rsid w:val="00C94C5F"/>
    <w:rsid w:val="00C96EC5"/>
    <w:rsid w:val="00C978C5"/>
    <w:rsid w:val="00C97AEC"/>
    <w:rsid w:val="00CA0654"/>
    <w:rsid w:val="00CA2F18"/>
    <w:rsid w:val="00CA682E"/>
    <w:rsid w:val="00CA7173"/>
    <w:rsid w:val="00CB0A9A"/>
    <w:rsid w:val="00CB2A14"/>
    <w:rsid w:val="00CB3961"/>
    <w:rsid w:val="00CB4359"/>
    <w:rsid w:val="00CB54DE"/>
    <w:rsid w:val="00CC0F45"/>
    <w:rsid w:val="00CC1866"/>
    <w:rsid w:val="00CC3812"/>
    <w:rsid w:val="00CC38C2"/>
    <w:rsid w:val="00CC3C64"/>
    <w:rsid w:val="00CC4B4A"/>
    <w:rsid w:val="00CC52CA"/>
    <w:rsid w:val="00CC563E"/>
    <w:rsid w:val="00CC61BF"/>
    <w:rsid w:val="00CC6307"/>
    <w:rsid w:val="00CD049C"/>
    <w:rsid w:val="00CD08B1"/>
    <w:rsid w:val="00CD226B"/>
    <w:rsid w:val="00CD3311"/>
    <w:rsid w:val="00CD3EE4"/>
    <w:rsid w:val="00CD5252"/>
    <w:rsid w:val="00CD5C8B"/>
    <w:rsid w:val="00CE12F7"/>
    <w:rsid w:val="00CE3098"/>
    <w:rsid w:val="00CE3357"/>
    <w:rsid w:val="00CE4667"/>
    <w:rsid w:val="00CE5612"/>
    <w:rsid w:val="00CE6352"/>
    <w:rsid w:val="00CE7A36"/>
    <w:rsid w:val="00CE7D49"/>
    <w:rsid w:val="00CF09D2"/>
    <w:rsid w:val="00CF553A"/>
    <w:rsid w:val="00CF6594"/>
    <w:rsid w:val="00CF7946"/>
    <w:rsid w:val="00D00250"/>
    <w:rsid w:val="00D0117F"/>
    <w:rsid w:val="00D02E70"/>
    <w:rsid w:val="00D05ED0"/>
    <w:rsid w:val="00D10F89"/>
    <w:rsid w:val="00D13765"/>
    <w:rsid w:val="00D15FD2"/>
    <w:rsid w:val="00D16087"/>
    <w:rsid w:val="00D165E7"/>
    <w:rsid w:val="00D22D96"/>
    <w:rsid w:val="00D23D12"/>
    <w:rsid w:val="00D24B67"/>
    <w:rsid w:val="00D2577C"/>
    <w:rsid w:val="00D26645"/>
    <w:rsid w:val="00D267BA"/>
    <w:rsid w:val="00D31747"/>
    <w:rsid w:val="00D3236A"/>
    <w:rsid w:val="00D32CCA"/>
    <w:rsid w:val="00D32CCD"/>
    <w:rsid w:val="00D34159"/>
    <w:rsid w:val="00D34A65"/>
    <w:rsid w:val="00D35041"/>
    <w:rsid w:val="00D371DF"/>
    <w:rsid w:val="00D41139"/>
    <w:rsid w:val="00D51E8C"/>
    <w:rsid w:val="00D52084"/>
    <w:rsid w:val="00D52C69"/>
    <w:rsid w:val="00D566C9"/>
    <w:rsid w:val="00D56F46"/>
    <w:rsid w:val="00D57746"/>
    <w:rsid w:val="00D60CB0"/>
    <w:rsid w:val="00D62198"/>
    <w:rsid w:val="00D6254B"/>
    <w:rsid w:val="00D630A4"/>
    <w:rsid w:val="00D6612F"/>
    <w:rsid w:val="00D66C76"/>
    <w:rsid w:val="00D67500"/>
    <w:rsid w:val="00D679A4"/>
    <w:rsid w:val="00D67CB6"/>
    <w:rsid w:val="00D71296"/>
    <w:rsid w:val="00D717FE"/>
    <w:rsid w:val="00D72B9F"/>
    <w:rsid w:val="00D72DBF"/>
    <w:rsid w:val="00D738B2"/>
    <w:rsid w:val="00D758C2"/>
    <w:rsid w:val="00D771CC"/>
    <w:rsid w:val="00D77467"/>
    <w:rsid w:val="00D77AA9"/>
    <w:rsid w:val="00D813ED"/>
    <w:rsid w:val="00D81E04"/>
    <w:rsid w:val="00D8250E"/>
    <w:rsid w:val="00D82A2C"/>
    <w:rsid w:val="00D846CB"/>
    <w:rsid w:val="00D865C8"/>
    <w:rsid w:val="00D87633"/>
    <w:rsid w:val="00D876B0"/>
    <w:rsid w:val="00D90BD2"/>
    <w:rsid w:val="00D91382"/>
    <w:rsid w:val="00D949C3"/>
    <w:rsid w:val="00D94F8C"/>
    <w:rsid w:val="00D9535B"/>
    <w:rsid w:val="00D95A0B"/>
    <w:rsid w:val="00D95D3E"/>
    <w:rsid w:val="00D97536"/>
    <w:rsid w:val="00DA05B5"/>
    <w:rsid w:val="00DA2419"/>
    <w:rsid w:val="00DA30BF"/>
    <w:rsid w:val="00DA3FC4"/>
    <w:rsid w:val="00DA584D"/>
    <w:rsid w:val="00DA6125"/>
    <w:rsid w:val="00DA74BC"/>
    <w:rsid w:val="00DB0910"/>
    <w:rsid w:val="00DB0ACE"/>
    <w:rsid w:val="00DB19C8"/>
    <w:rsid w:val="00DB1BD5"/>
    <w:rsid w:val="00DB2476"/>
    <w:rsid w:val="00DB623B"/>
    <w:rsid w:val="00DB6A66"/>
    <w:rsid w:val="00DB7200"/>
    <w:rsid w:val="00DC010A"/>
    <w:rsid w:val="00DC22FD"/>
    <w:rsid w:val="00DC2C18"/>
    <w:rsid w:val="00DC3709"/>
    <w:rsid w:val="00DC486D"/>
    <w:rsid w:val="00DC57A1"/>
    <w:rsid w:val="00DC7093"/>
    <w:rsid w:val="00DC7A8C"/>
    <w:rsid w:val="00DD0954"/>
    <w:rsid w:val="00DD2134"/>
    <w:rsid w:val="00DD2748"/>
    <w:rsid w:val="00DD3931"/>
    <w:rsid w:val="00DD4207"/>
    <w:rsid w:val="00DD4FE8"/>
    <w:rsid w:val="00DD6B78"/>
    <w:rsid w:val="00DD73E9"/>
    <w:rsid w:val="00DE0156"/>
    <w:rsid w:val="00DE0774"/>
    <w:rsid w:val="00DE0FFF"/>
    <w:rsid w:val="00DE2A89"/>
    <w:rsid w:val="00DE311F"/>
    <w:rsid w:val="00DE32D7"/>
    <w:rsid w:val="00DE353F"/>
    <w:rsid w:val="00DE5E64"/>
    <w:rsid w:val="00DE7610"/>
    <w:rsid w:val="00DF39B2"/>
    <w:rsid w:val="00DF4332"/>
    <w:rsid w:val="00DF4CDF"/>
    <w:rsid w:val="00DF57A6"/>
    <w:rsid w:val="00DF7EF9"/>
    <w:rsid w:val="00E019BD"/>
    <w:rsid w:val="00E02679"/>
    <w:rsid w:val="00E02B00"/>
    <w:rsid w:val="00E0327F"/>
    <w:rsid w:val="00E0453A"/>
    <w:rsid w:val="00E046E9"/>
    <w:rsid w:val="00E07151"/>
    <w:rsid w:val="00E0733F"/>
    <w:rsid w:val="00E07548"/>
    <w:rsid w:val="00E14C45"/>
    <w:rsid w:val="00E1550E"/>
    <w:rsid w:val="00E1579E"/>
    <w:rsid w:val="00E15C3B"/>
    <w:rsid w:val="00E1771A"/>
    <w:rsid w:val="00E218C8"/>
    <w:rsid w:val="00E2214A"/>
    <w:rsid w:val="00E24E48"/>
    <w:rsid w:val="00E256C7"/>
    <w:rsid w:val="00E26DAE"/>
    <w:rsid w:val="00E2735D"/>
    <w:rsid w:val="00E3557C"/>
    <w:rsid w:val="00E3581C"/>
    <w:rsid w:val="00E36BA1"/>
    <w:rsid w:val="00E375B3"/>
    <w:rsid w:val="00E37CCE"/>
    <w:rsid w:val="00E407D3"/>
    <w:rsid w:val="00E4093F"/>
    <w:rsid w:val="00E41E10"/>
    <w:rsid w:val="00E446A9"/>
    <w:rsid w:val="00E460F3"/>
    <w:rsid w:val="00E461D9"/>
    <w:rsid w:val="00E479A7"/>
    <w:rsid w:val="00E509CD"/>
    <w:rsid w:val="00E50E3D"/>
    <w:rsid w:val="00E52C51"/>
    <w:rsid w:val="00E536C5"/>
    <w:rsid w:val="00E549FA"/>
    <w:rsid w:val="00E559FE"/>
    <w:rsid w:val="00E60FD9"/>
    <w:rsid w:val="00E6211B"/>
    <w:rsid w:val="00E62B47"/>
    <w:rsid w:val="00E65113"/>
    <w:rsid w:val="00E6585C"/>
    <w:rsid w:val="00E65EE0"/>
    <w:rsid w:val="00E70000"/>
    <w:rsid w:val="00E70347"/>
    <w:rsid w:val="00E7120C"/>
    <w:rsid w:val="00E712E5"/>
    <w:rsid w:val="00E718D5"/>
    <w:rsid w:val="00E71CD9"/>
    <w:rsid w:val="00E72270"/>
    <w:rsid w:val="00E7306D"/>
    <w:rsid w:val="00E746F8"/>
    <w:rsid w:val="00E7675B"/>
    <w:rsid w:val="00E76865"/>
    <w:rsid w:val="00E770A8"/>
    <w:rsid w:val="00E81EB8"/>
    <w:rsid w:val="00E820C8"/>
    <w:rsid w:val="00E82103"/>
    <w:rsid w:val="00E84137"/>
    <w:rsid w:val="00E8435D"/>
    <w:rsid w:val="00E847CD"/>
    <w:rsid w:val="00E857D2"/>
    <w:rsid w:val="00E85DD2"/>
    <w:rsid w:val="00E85E16"/>
    <w:rsid w:val="00E85E3B"/>
    <w:rsid w:val="00E87ED2"/>
    <w:rsid w:val="00E90174"/>
    <w:rsid w:val="00E946CE"/>
    <w:rsid w:val="00E9495B"/>
    <w:rsid w:val="00E95959"/>
    <w:rsid w:val="00E9596D"/>
    <w:rsid w:val="00E95B7C"/>
    <w:rsid w:val="00E96EC7"/>
    <w:rsid w:val="00EA0D96"/>
    <w:rsid w:val="00EA1338"/>
    <w:rsid w:val="00EA1392"/>
    <w:rsid w:val="00EA2111"/>
    <w:rsid w:val="00EA28FF"/>
    <w:rsid w:val="00EA3780"/>
    <w:rsid w:val="00EB4E4E"/>
    <w:rsid w:val="00EB5B49"/>
    <w:rsid w:val="00EB6434"/>
    <w:rsid w:val="00EB7181"/>
    <w:rsid w:val="00EB744B"/>
    <w:rsid w:val="00EC17A5"/>
    <w:rsid w:val="00EC2A73"/>
    <w:rsid w:val="00EC3A90"/>
    <w:rsid w:val="00EC3DA3"/>
    <w:rsid w:val="00EC7DF4"/>
    <w:rsid w:val="00ED10B1"/>
    <w:rsid w:val="00ED2DED"/>
    <w:rsid w:val="00ED3607"/>
    <w:rsid w:val="00ED3C70"/>
    <w:rsid w:val="00ED412E"/>
    <w:rsid w:val="00EE27A9"/>
    <w:rsid w:val="00EE2DDA"/>
    <w:rsid w:val="00EE437D"/>
    <w:rsid w:val="00EE66E8"/>
    <w:rsid w:val="00EF00AA"/>
    <w:rsid w:val="00EF1D71"/>
    <w:rsid w:val="00F01671"/>
    <w:rsid w:val="00F023E0"/>
    <w:rsid w:val="00F0595C"/>
    <w:rsid w:val="00F072A6"/>
    <w:rsid w:val="00F1046C"/>
    <w:rsid w:val="00F10E9B"/>
    <w:rsid w:val="00F12635"/>
    <w:rsid w:val="00F12C28"/>
    <w:rsid w:val="00F13014"/>
    <w:rsid w:val="00F14F75"/>
    <w:rsid w:val="00F15949"/>
    <w:rsid w:val="00F170D2"/>
    <w:rsid w:val="00F1778F"/>
    <w:rsid w:val="00F20051"/>
    <w:rsid w:val="00F21BE5"/>
    <w:rsid w:val="00F22B71"/>
    <w:rsid w:val="00F2319C"/>
    <w:rsid w:val="00F25372"/>
    <w:rsid w:val="00F26A65"/>
    <w:rsid w:val="00F27150"/>
    <w:rsid w:val="00F27604"/>
    <w:rsid w:val="00F30CC4"/>
    <w:rsid w:val="00F33A31"/>
    <w:rsid w:val="00F36022"/>
    <w:rsid w:val="00F3649B"/>
    <w:rsid w:val="00F36C86"/>
    <w:rsid w:val="00F40746"/>
    <w:rsid w:val="00F41108"/>
    <w:rsid w:val="00F4295D"/>
    <w:rsid w:val="00F43FD5"/>
    <w:rsid w:val="00F448C8"/>
    <w:rsid w:val="00F44C5C"/>
    <w:rsid w:val="00F46E83"/>
    <w:rsid w:val="00F476E9"/>
    <w:rsid w:val="00F508E7"/>
    <w:rsid w:val="00F51119"/>
    <w:rsid w:val="00F51E0A"/>
    <w:rsid w:val="00F5205A"/>
    <w:rsid w:val="00F5324C"/>
    <w:rsid w:val="00F53859"/>
    <w:rsid w:val="00F54B56"/>
    <w:rsid w:val="00F56AE4"/>
    <w:rsid w:val="00F60004"/>
    <w:rsid w:val="00F607D8"/>
    <w:rsid w:val="00F61AEC"/>
    <w:rsid w:val="00F6245D"/>
    <w:rsid w:val="00F646F0"/>
    <w:rsid w:val="00F64E82"/>
    <w:rsid w:val="00F653D3"/>
    <w:rsid w:val="00F65671"/>
    <w:rsid w:val="00F664FE"/>
    <w:rsid w:val="00F6787B"/>
    <w:rsid w:val="00F67E21"/>
    <w:rsid w:val="00F70838"/>
    <w:rsid w:val="00F73427"/>
    <w:rsid w:val="00F755CC"/>
    <w:rsid w:val="00F75C4D"/>
    <w:rsid w:val="00F772B9"/>
    <w:rsid w:val="00F77F07"/>
    <w:rsid w:val="00F811EA"/>
    <w:rsid w:val="00F81735"/>
    <w:rsid w:val="00F8353F"/>
    <w:rsid w:val="00F84DDD"/>
    <w:rsid w:val="00F8521E"/>
    <w:rsid w:val="00F857B2"/>
    <w:rsid w:val="00F85B8E"/>
    <w:rsid w:val="00F85C80"/>
    <w:rsid w:val="00F86F7D"/>
    <w:rsid w:val="00F87CB0"/>
    <w:rsid w:val="00F9018C"/>
    <w:rsid w:val="00F917D1"/>
    <w:rsid w:val="00F923D7"/>
    <w:rsid w:val="00F92E0D"/>
    <w:rsid w:val="00F93AB5"/>
    <w:rsid w:val="00F944FC"/>
    <w:rsid w:val="00F9510A"/>
    <w:rsid w:val="00F954BB"/>
    <w:rsid w:val="00F96CCC"/>
    <w:rsid w:val="00FA0028"/>
    <w:rsid w:val="00FA0AA0"/>
    <w:rsid w:val="00FA1E4B"/>
    <w:rsid w:val="00FA3748"/>
    <w:rsid w:val="00FA4356"/>
    <w:rsid w:val="00FA47B1"/>
    <w:rsid w:val="00FA47F2"/>
    <w:rsid w:val="00FA7633"/>
    <w:rsid w:val="00FA7F10"/>
    <w:rsid w:val="00FB1104"/>
    <w:rsid w:val="00FB362F"/>
    <w:rsid w:val="00FB39CA"/>
    <w:rsid w:val="00FB3B3D"/>
    <w:rsid w:val="00FB4DA1"/>
    <w:rsid w:val="00FB634E"/>
    <w:rsid w:val="00FC0120"/>
    <w:rsid w:val="00FC1B76"/>
    <w:rsid w:val="00FC1D5E"/>
    <w:rsid w:val="00FC2376"/>
    <w:rsid w:val="00FC2E54"/>
    <w:rsid w:val="00FC38BB"/>
    <w:rsid w:val="00FC41BE"/>
    <w:rsid w:val="00FC5E05"/>
    <w:rsid w:val="00FC6871"/>
    <w:rsid w:val="00FC7E6D"/>
    <w:rsid w:val="00FD10BD"/>
    <w:rsid w:val="00FD2029"/>
    <w:rsid w:val="00FD3402"/>
    <w:rsid w:val="00FD791F"/>
    <w:rsid w:val="00FE0D24"/>
    <w:rsid w:val="00FE1A55"/>
    <w:rsid w:val="00FE5867"/>
    <w:rsid w:val="00FE6D41"/>
    <w:rsid w:val="00FE77E2"/>
    <w:rsid w:val="00FF0D88"/>
    <w:rsid w:val="00FF1B6D"/>
    <w:rsid w:val="00FF2E2F"/>
    <w:rsid w:val="00FF435C"/>
    <w:rsid w:val="00FF43ED"/>
    <w:rsid w:val="00FF455F"/>
    <w:rsid w:val="00FF46B5"/>
    <w:rsid w:val="00FF46BF"/>
    <w:rsid w:val="00FF53E7"/>
    <w:rsid w:val="00FF6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4B6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1A4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FF4"/>
    <w:pPr>
      <w:ind w:left="720"/>
      <w:contextualSpacing/>
    </w:pPr>
  </w:style>
  <w:style w:type="character" w:customStyle="1" w:styleId="apple-converted-space">
    <w:name w:val="apple-converted-space"/>
    <w:basedOn w:val="DefaultParagraphFont"/>
    <w:rsid w:val="00160FD3"/>
  </w:style>
  <w:style w:type="character" w:styleId="Hyperlink">
    <w:name w:val="Hyperlink"/>
    <w:basedOn w:val="DefaultParagraphFont"/>
    <w:uiPriority w:val="99"/>
    <w:unhideWhenUsed/>
    <w:rsid w:val="00F6787B"/>
    <w:rPr>
      <w:color w:val="0563C1" w:themeColor="hyperlink"/>
      <w:u w:val="single"/>
    </w:rPr>
  </w:style>
  <w:style w:type="paragraph" w:styleId="Header">
    <w:name w:val="header"/>
    <w:basedOn w:val="Normal"/>
    <w:link w:val="HeaderChar"/>
    <w:uiPriority w:val="99"/>
    <w:unhideWhenUsed/>
    <w:rsid w:val="004A37F9"/>
    <w:pPr>
      <w:tabs>
        <w:tab w:val="center" w:pos="4680"/>
        <w:tab w:val="right" w:pos="9360"/>
      </w:tabs>
    </w:pPr>
  </w:style>
  <w:style w:type="character" w:customStyle="1" w:styleId="HeaderChar">
    <w:name w:val="Header Char"/>
    <w:basedOn w:val="DefaultParagraphFont"/>
    <w:link w:val="Header"/>
    <w:uiPriority w:val="99"/>
    <w:rsid w:val="004A37F9"/>
    <w:rPr>
      <w:rFonts w:ascii="Times New Roman" w:hAnsi="Times New Roman" w:cs="Times New Roman"/>
    </w:rPr>
  </w:style>
  <w:style w:type="paragraph" w:styleId="Footer">
    <w:name w:val="footer"/>
    <w:basedOn w:val="Normal"/>
    <w:link w:val="FooterChar"/>
    <w:uiPriority w:val="99"/>
    <w:unhideWhenUsed/>
    <w:rsid w:val="004A37F9"/>
    <w:pPr>
      <w:tabs>
        <w:tab w:val="center" w:pos="4680"/>
        <w:tab w:val="right" w:pos="9360"/>
      </w:tabs>
    </w:pPr>
  </w:style>
  <w:style w:type="character" w:customStyle="1" w:styleId="FooterChar">
    <w:name w:val="Footer Char"/>
    <w:basedOn w:val="DefaultParagraphFont"/>
    <w:link w:val="Footer"/>
    <w:uiPriority w:val="99"/>
    <w:rsid w:val="004A37F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858026">
      <w:bodyDiv w:val="1"/>
      <w:marLeft w:val="0"/>
      <w:marRight w:val="0"/>
      <w:marTop w:val="0"/>
      <w:marBottom w:val="0"/>
      <w:divBdr>
        <w:top w:val="none" w:sz="0" w:space="0" w:color="auto"/>
        <w:left w:val="none" w:sz="0" w:space="0" w:color="auto"/>
        <w:bottom w:val="none" w:sz="0" w:space="0" w:color="auto"/>
        <w:right w:val="none" w:sz="0" w:space="0" w:color="auto"/>
      </w:divBdr>
    </w:div>
    <w:div w:id="541796038">
      <w:bodyDiv w:val="1"/>
      <w:marLeft w:val="0"/>
      <w:marRight w:val="0"/>
      <w:marTop w:val="0"/>
      <w:marBottom w:val="0"/>
      <w:divBdr>
        <w:top w:val="none" w:sz="0" w:space="0" w:color="auto"/>
        <w:left w:val="none" w:sz="0" w:space="0" w:color="auto"/>
        <w:bottom w:val="none" w:sz="0" w:space="0" w:color="auto"/>
        <w:right w:val="none" w:sz="0" w:space="0" w:color="auto"/>
      </w:divBdr>
    </w:div>
    <w:div w:id="705179744">
      <w:bodyDiv w:val="1"/>
      <w:marLeft w:val="0"/>
      <w:marRight w:val="0"/>
      <w:marTop w:val="0"/>
      <w:marBottom w:val="0"/>
      <w:divBdr>
        <w:top w:val="none" w:sz="0" w:space="0" w:color="auto"/>
        <w:left w:val="none" w:sz="0" w:space="0" w:color="auto"/>
        <w:bottom w:val="none" w:sz="0" w:space="0" w:color="auto"/>
        <w:right w:val="none" w:sz="0" w:space="0" w:color="auto"/>
      </w:divBdr>
    </w:div>
    <w:div w:id="1747653787">
      <w:bodyDiv w:val="1"/>
      <w:marLeft w:val="0"/>
      <w:marRight w:val="0"/>
      <w:marTop w:val="0"/>
      <w:marBottom w:val="0"/>
      <w:divBdr>
        <w:top w:val="none" w:sz="0" w:space="0" w:color="auto"/>
        <w:left w:val="none" w:sz="0" w:space="0" w:color="auto"/>
        <w:bottom w:val="none" w:sz="0" w:space="0" w:color="auto"/>
        <w:right w:val="none" w:sz="0" w:space="0" w:color="auto"/>
      </w:divBdr>
    </w:div>
    <w:div w:id="18379595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proquest.com.proxy2.library.illinois.edu/docview/619737885?accountid=14553" TargetMode="External"/><Relationship Id="rId13" Type="http://schemas.openxmlformats.org/officeDocument/2006/relationships/hyperlink" Target="http://search.proquest.com.proxy2.library.illinois.edu/docview/1676371094?accountid=14553" TargetMode="External"/><Relationship Id="rId3" Type="http://schemas.openxmlformats.org/officeDocument/2006/relationships/settings" Target="settings.xml"/><Relationship Id="rId7" Type="http://schemas.openxmlformats.org/officeDocument/2006/relationships/hyperlink" Target="http://search.proquest.com.proxy2.library.illinois.edu/docview/617946789?accountid=14553" TargetMode="External"/><Relationship Id="rId12" Type="http://schemas.openxmlformats.org/officeDocument/2006/relationships/hyperlink" Target="http://search.proquest.com.proxy2.library.illinois.edu/docview/619877040?accountid=1455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rch-proquest-com.proxy2.library.illinois.edu/docview/1548790325?accountid=14553" TargetMode="Externa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s://search-proquest-com.proxy2.library.illinois.edu/docview/1285630367?accountid=14553" TargetMode="External"/><Relationship Id="rId4" Type="http://schemas.openxmlformats.org/officeDocument/2006/relationships/webSettings" Target="webSettings.xml"/><Relationship Id="rId9" Type="http://schemas.openxmlformats.org/officeDocument/2006/relationships/hyperlink" Target="https://search-proquest-com.proxy2.library.illinois.edu/docview/621948288?accountid=1455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3100</Words>
  <Characters>17674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20733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Luyao Zhang</dc:creator>
  <cp:keywords/>
  <dc:description/>
  <cp:lastModifiedBy>Drasgow, Fritz</cp:lastModifiedBy>
  <cp:revision>2</cp:revision>
  <dcterms:created xsi:type="dcterms:W3CDTF">2017-01-25T20:06:00Z</dcterms:created>
  <dcterms:modified xsi:type="dcterms:W3CDTF">2017-01-25T20:06:00Z</dcterms:modified>
</cp:coreProperties>
</file>