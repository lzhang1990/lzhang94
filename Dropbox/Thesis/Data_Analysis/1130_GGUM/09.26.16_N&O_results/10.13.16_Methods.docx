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FF963" w14:textId="420F05D0" w:rsidR="0086032E" w:rsidRPr="007C3271" w:rsidRDefault="00F10FC6" w:rsidP="00181FE2">
      <w:pPr>
        <w:spacing w:line="360" w:lineRule="auto"/>
        <w:rPr>
          <w:rFonts w:ascii="Calibri" w:hAnsi="Calibri"/>
          <w:b/>
          <w:rPrChange w:id="0" w:author="Luyao Zhang" w:date="2016-10-15T13:25:00Z">
            <w:rPr>
              <w:b/>
            </w:rPr>
          </w:rPrChange>
        </w:rPr>
        <w:pPrChange w:id="1" w:author="Luyao Zhang" w:date="2016-10-15T13:25:00Z">
          <w:pPr/>
        </w:pPrChange>
      </w:pPr>
      <w:r w:rsidRPr="007C3271">
        <w:rPr>
          <w:rFonts w:ascii="Calibri" w:hAnsi="Calibri"/>
          <w:b/>
          <w:rPrChange w:id="2" w:author="Luyao Zhang" w:date="2016-10-15T13:25:00Z">
            <w:rPr>
              <w:b/>
            </w:rPr>
          </w:rPrChange>
        </w:rPr>
        <w:t xml:space="preserve">2. </w:t>
      </w:r>
      <w:r w:rsidR="00BD66AE" w:rsidRPr="007C3271">
        <w:rPr>
          <w:rFonts w:ascii="Calibri" w:hAnsi="Calibri"/>
          <w:b/>
          <w:rPrChange w:id="3" w:author="Luyao Zhang" w:date="2016-10-15T13:25:00Z">
            <w:rPr>
              <w:b/>
            </w:rPr>
          </w:rPrChange>
        </w:rPr>
        <w:t>Method</w:t>
      </w:r>
    </w:p>
    <w:p w14:paraId="01D6CCF4" w14:textId="77777777" w:rsidR="00812210" w:rsidRPr="007C3271" w:rsidDel="0092055D" w:rsidRDefault="00BD66AE" w:rsidP="00181FE2">
      <w:pPr>
        <w:spacing w:line="360" w:lineRule="auto"/>
        <w:rPr>
          <w:del w:id="4" w:author="Luyao Zhang" w:date="2016-10-15T13:25:00Z"/>
          <w:rFonts w:ascii="Calibri" w:hAnsi="Calibri"/>
          <w:rPrChange w:id="5" w:author="Luyao Zhang" w:date="2016-10-15T13:25:00Z">
            <w:rPr>
              <w:del w:id="6" w:author="Luyao Zhang" w:date="2016-10-15T13:25:00Z"/>
            </w:rPr>
          </w:rPrChange>
        </w:rPr>
        <w:pPrChange w:id="7" w:author="Luyao Zhang" w:date="2016-10-15T13:25:00Z">
          <w:pPr/>
        </w:pPrChange>
      </w:pPr>
      <w:r w:rsidRPr="007C3271">
        <w:rPr>
          <w:rFonts w:ascii="Calibri" w:hAnsi="Calibri"/>
          <w:rPrChange w:id="8" w:author="Luyao Zhang" w:date="2016-10-15T13:25:00Z">
            <w:rPr/>
          </w:rPrChange>
        </w:rPr>
        <w:t>2.1. Samples</w:t>
      </w:r>
    </w:p>
    <w:p w14:paraId="0ABA7ECF" w14:textId="77777777" w:rsidR="00537570" w:rsidRPr="007C3271" w:rsidRDefault="00537570" w:rsidP="00181FE2">
      <w:pPr>
        <w:spacing w:line="360" w:lineRule="auto"/>
        <w:rPr>
          <w:rFonts w:ascii="Calibri" w:hAnsi="Calibri"/>
          <w:rPrChange w:id="9" w:author="Luyao Zhang" w:date="2016-10-15T13:25:00Z">
            <w:rPr/>
          </w:rPrChange>
        </w:rPr>
        <w:pPrChange w:id="10" w:author="Luyao Zhang" w:date="2016-10-15T13:25:00Z">
          <w:pPr/>
        </w:pPrChange>
      </w:pPr>
    </w:p>
    <w:p w14:paraId="01C0DB78" w14:textId="77777777" w:rsidR="00B56121" w:rsidRPr="007C3271" w:rsidRDefault="002447FC" w:rsidP="00181FE2">
      <w:pPr>
        <w:spacing w:line="360" w:lineRule="auto"/>
        <w:ind w:firstLine="380"/>
        <w:rPr>
          <w:ins w:id="11" w:author="Luyao Zhang" w:date="2016-10-11T21:13:00Z"/>
          <w:rFonts w:ascii="Calibri" w:hAnsi="Calibri"/>
          <w:rPrChange w:id="12" w:author="Luyao Zhang" w:date="2016-10-15T13:25:00Z">
            <w:rPr>
              <w:ins w:id="13" w:author="Luyao Zhang" w:date="2016-10-11T21:13:00Z"/>
            </w:rPr>
          </w:rPrChange>
        </w:rPr>
        <w:pPrChange w:id="14" w:author="Luyao Zhang" w:date="2016-10-15T13:25:00Z">
          <w:pPr>
            <w:ind w:firstLine="380"/>
          </w:pPr>
        </w:pPrChange>
      </w:pPr>
      <w:del w:id="15" w:author="Luyao Zhang" w:date="2016-10-11T20:52:00Z">
        <w:r w:rsidRPr="007C3271" w:rsidDel="008E112F">
          <w:rPr>
            <w:rFonts w:ascii="Calibri" w:hAnsi="Calibri"/>
            <w:rPrChange w:id="16" w:author="Luyao Zhang" w:date="2016-10-15T13:25:00Z">
              <w:rPr/>
            </w:rPrChange>
          </w:rPr>
          <w:delText>We collected</w:delText>
        </w:r>
      </w:del>
      <w:ins w:id="17" w:author="Luyao Zhang" w:date="2016-10-11T20:52:00Z">
        <w:r w:rsidR="008E112F" w:rsidRPr="007C3271">
          <w:rPr>
            <w:rFonts w:ascii="Calibri" w:hAnsi="Calibri"/>
            <w:rPrChange w:id="18" w:author="Luyao Zhang" w:date="2016-10-15T13:25:00Z">
              <w:rPr/>
            </w:rPrChange>
          </w:rPr>
          <w:t xml:space="preserve">Data were collected </w:t>
        </w:r>
      </w:ins>
      <w:del w:id="19" w:author="Luyao Zhang" w:date="2016-10-11T20:52:00Z">
        <w:r w:rsidRPr="007C3271" w:rsidDel="008E112F">
          <w:rPr>
            <w:rFonts w:ascii="Calibri" w:hAnsi="Calibri"/>
            <w:rPrChange w:id="20" w:author="Luyao Zhang" w:date="2016-10-15T13:25:00Z">
              <w:rPr/>
            </w:rPrChange>
          </w:rPr>
          <w:delText xml:space="preserve"> data </w:delText>
        </w:r>
      </w:del>
      <w:r w:rsidRPr="007C3271">
        <w:rPr>
          <w:rFonts w:ascii="Calibri" w:hAnsi="Calibri"/>
          <w:rPrChange w:id="21" w:author="Luyao Zhang" w:date="2016-10-15T13:25:00Z">
            <w:rPr/>
          </w:rPrChange>
        </w:rPr>
        <w:t xml:space="preserve">from </w:t>
      </w:r>
      <w:del w:id="22" w:author="Luyao Zhang" w:date="2016-10-11T20:53:00Z">
        <w:r w:rsidRPr="007C3271" w:rsidDel="008E112F">
          <w:rPr>
            <w:rFonts w:ascii="Calibri" w:hAnsi="Calibri"/>
            <w:rPrChange w:id="23" w:author="Luyao Zhang" w:date="2016-10-15T13:25:00Z">
              <w:rPr/>
            </w:rPrChange>
          </w:rPr>
          <w:delText>undergraduate student</w:delText>
        </w:r>
        <w:r w:rsidR="009F76E5" w:rsidRPr="007C3271" w:rsidDel="008E112F">
          <w:rPr>
            <w:rFonts w:ascii="Calibri" w:hAnsi="Calibri"/>
            <w:rPrChange w:id="24" w:author="Luyao Zhang" w:date="2016-10-15T13:25:00Z">
              <w:rPr/>
            </w:rPrChange>
          </w:rPr>
          <w:delText>s</w:delText>
        </w:r>
        <w:r w:rsidRPr="007C3271" w:rsidDel="008E112F">
          <w:rPr>
            <w:rFonts w:ascii="Calibri" w:hAnsi="Calibri"/>
            <w:rPrChange w:id="25" w:author="Luyao Zhang" w:date="2016-10-15T13:25:00Z">
              <w:rPr/>
            </w:rPrChange>
          </w:rPr>
          <w:delText xml:space="preserve"> in </w:delText>
        </w:r>
      </w:del>
      <w:r w:rsidRPr="007C3271">
        <w:rPr>
          <w:rFonts w:ascii="Calibri" w:hAnsi="Calibri"/>
          <w:rPrChange w:id="26" w:author="Luyao Zhang" w:date="2016-10-15T13:25:00Z">
            <w:rPr/>
          </w:rPrChange>
        </w:rPr>
        <w:t xml:space="preserve">the United States and </w:t>
      </w:r>
      <w:r w:rsidR="00403A8D" w:rsidRPr="007C3271">
        <w:rPr>
          <w:rFonts w:ascii="Calibri" w:hAnsi="Calibri"/>
          <w:rPrChange w:id="27" w:author="Luyao Zhang" w:date="2016-10-15T13:25:00Z">
            <w:rPr/>
          </w:rPrChange>
        </w:rPr>
        <w:t xml:space="preserve">mainland </w:t>
      </w:r>
      <w:r w:rsidRPr="007C3271">
        <w:rPr>
          <w:rFonts w:ascii="Calibri" w:hAnsi="Calibri"/>
          <w:rPrChange w:id="28" w:author="Luyao Zhang" w:date="2016-10-15T13:25:00Z">
            <w:rPr/>
          </w:rPrChange>
        </w:rPr>
        <w:t>China.</w:t>
      </w:r>
      <w:r w:rsidR="00C15474" w:rsidRPr="007C3271">
        <w:rPr>
          <w:rFonts w:ascii="Calibri" w:hAnsi="Calibri"/>
          <w:rPrChange w:id="29" w:author="Luyao Zhang" w:date="2016-10-15T13:25:00Z">
            <w:rPr/>
          </w:rPrChange>
        </w:rPr>
        <w:t xml:space="preserve"> </w:t>
      </w:r>
      <w:r w:rsidR="00DB3209" w:rsidRPr="007C3271">
        <w:rPr>
          <w:rFonts w:ascii="Calibri" w:hAnsi="Calibri"/>
          <w:color w:val="000000" w:themeColor="text1"/>
          <w:rPrChange w:id="30" w:author="Luyao Zhang" w:date="2016-10-15T13:25:00Z">
            <w:rPr>
              <w:b/>
              <w:color w:val="FF0000"/>
            </w:rPr>
          </w:rPrChange>
        </w:rPr>
        <w:t>1</w:t>
      </w:r>
      <w:ins w:id="31" w:author="Luyao Zhang" w:date="2016-10-11T20:53:00Z">
        <w:r w:rsidR="00ED19A3" w:rsidRPr="007C3271">
          <w:rPr>
            <w:rFonts w:ascii="Calibri" w:hAnsi="Calibri"/>
            <w:color w:val="000000" w:themeColor="text1"/>
            <w:rPrChange w:id="32" w:author="Luyao Zhang" w:date="2016-10-15T13:25:00Z">
              <w:rPr>
                <w:b/>
                <w:color w:val="FF0000"/>
              </w:rPr>
            </w:rPrChange>
          </w:rPr>
          <w:t>183</w:t>
        </w:r>
      </w:ins>
      <w:del w:id="33" w:author="Luyao Zhang" w:date="2016-10-11T20:53:00Z">
        <w:r w:rsidR="00DB3209" w:rsidRPr="007C3271" w:rsidDel="00ED19A3">
          <w:rPr>
            <w:rFonts w:ascii="Calibri" w:hAnsi="Calibri"/>
            <w:color w:val="000000" w:themeColor="text1"/>
            <w:rPrChange w:id="34" w:author="Luyao Zhang" w:date="2016-10-15T13:25:00Z">
              <w:rPr>
                <w:b/>
                <w:color w:val="FF0000"/>
              </w:rPr>
            </w:rPrChange>
          </w:rPr>
          <w:delText>000</w:delText>
        </w:r>
      </w:del>
      <w:r w:rsidR="00DB3209" w:rsidRPr="007C3271">
        <w:rPr>
          <w:rFonts w:ascii="Calibri" w:hAnsi="Calibri"/>
          <w:color w:val="000000" w:themeColor="text1"/>
          <w:rPrChange w:id="35" w:author="Luyao Zhang" w:date="2016-10-15T13:25:00Z">
            <w:rPr/>
          </w:rPrChange>
        </w:rPr>
        <w:t xml:space="preserve"> American</w:t>
      </w:r>
      <w:ins w:id="36" w:author="Luyao Zhang" w:date="2016-10-11T20:53:00Z">
        <w:r w:rsidR="00ED19A3" w:rsidRPr="007C3271">
          <w:rPr>
            <w:rFonts w:ascii="Calibri" w:hAnsi="Calibri"/>
            <w:color w:val="000000" w:themeColor="text1"/>
            <w:rPrChange w:id="37" w:author="Luyao Zhang" w:date="2016-10-15T13:25:00Z">
              <w:rPr/>
            </w:rPrChange>
          </w:rPr>
          <w:t xml:space="preserve"> </w:t>
        </w:r>
        <w:r w:rsidR="00AA6545" w:rsidRPr="007C3271">
          <w:rPr>
            <w:rFonts w:ascii="Calibri" w:hAnsi="Calibri"/>
            <w:color w:val="000000" w:themeColor="text1"/>
            <w:rPrChange w:id="38" w:author="Luyao Zhang" w:date="2016-10-15T13:25:00Z">
              <w:rPr/>
            </w:rPrChange>
          </w:rPr>
          <w:t xml:space="preserve">respondents finished the </w:t>
        </w:r>
      </w:ins>
      <w:ins w:id="39" w:author="Luyao Zhang" w:date="2016-10-11T21:06:00Z">
        <w:r w:rsidR="00C55E93" w:rsidRPr="007C3271">
          <w:rPr>
            <w:rFonts w:ascii="Calibri" w:hAnsi="Calibri"/>
            <w:color w:val="000000" w:themeColor="text1"/>
            <w:rPrChange w:id="40" w:author="Luyao Zhang" w:date="2016-10-15T13:25:00Z">
              <w:rPr/>
            </w:rPrChange>
          </w:rPr>
          <w:t xml:space="preserve">English-language version of the </w:t>
        </w:r>
      </w:ins>
      <w:ins w:id="41" w:author="Luyao Zhang" w:date="2016-10-11T20:53:00Z">
        <w:r w:rsidR="00AA6545" w:rsidRPr="007C3271">
          <w:rPr>
            <w:rFonts w:ascii="Calibri" w:hAnsi="Calibri"/>
            <w:color w:val="000000" w:themeColor="text1"/>
            <w:rPrChange w:id="42" w:author="Luyao Zhang" w:date="2016-10-15T13:25:00Z">
              <w:rPr/>
            </w:rPrChange>
          </w:rPr>
          <w:t>survey.</w:t>
        </w:r>
        <w:r w:rsidR="00ED19A3" w:rsidRPr="007C3271">
          <w:rPr>
            <w:rFonts w:ascii="Calibri" w:hAnsi="Calibri"/>
            <w:color w:val="000000" w:themeColor="text1"/>
            <w:rPrChange w:id="43" w:author="Luyao Zhang" w:date="2016-10-15T13:25:00Z">
              <w:rPr/>
            </w:rPrChange>
          </w:rPr>
          <w:t xml:space="preserve"> </w:t>
        </w:r>
        <w:r w:rsidR="00AA6545" w:rsidRPr="007C3271">
          <w:rPr>
            <w:rFonts w:ascii="Calibri" w:hAnsi="Calibri"/>
            <w:color w:val="000000" w:themeColor="text1"/>
            <w:rPrChange w:id="44" w:author="Luyao Zhang" w:date="2016-10-15T13:25:00Z">
              <w:rPr/>
            </w:rPrChange>
          </w:rPr>
          <w:t xml:space="preserve">733 </w:t>
        </w:r>
        <w:r w:rsidR="00AA6545" w:rsidRPr="007C3271">
          <w:rPr>
            <w:rFonts w:ascii="Calibri" w:hAnsi="Calibri"/>
            <w:rPrChange w:id="45" w:author="Luyao Zhang" w:date="2016-10-15T13:25:00Z">
              <w:rPr/>
            </w:rPrChange>
          </w:rPr>
          <w:t>of them were</w:t>
        </w:r>
        <w:r w:rsidR="00ED19A3" w:rsidRPr="007C3271">
          <w:rPr>
            <w:rFonts w:ascii="Calibri" w:hAnsi="Calibri"/>
            <w:rPrChange w:id="46" w:author="Luyao Zhang" w:date="2016-10-15T13:25:00Z">
              <w:rPr/>
            </w:rPrChange>
          </w:rPr>
          <w:t xml:space="preserve"> undergraduate students</w:t>
        </w:r>
      </w:ins>
      <w:del w:id="47" w:author="Luyao Zhang" w:date="2016-10-11T20:53:00Z">
        <w:r w:rsidR="00DB3209" w:rsidRPr="007C3271" w:rsidDel="00ED19A3">
          <w:rPr>
            <w:rFonts w:ascii="Calibri" w:hAnsi="Calibri"/>
            <w:rPrChange w:id="48" w:author="Luyao Zhang" w:date="2016-10-15T13:25:00Z">
              <w:rPr/>
            </w:rPrChange>
          </w:rPr>
          <w:delText xml:space="preserve"> students</w:delText>
        </w:r>
      </w:del>
      <w:r w:rsidR="00A005E0" w:rsidRPr="007C3271">
        <w:rPr>
          <w:rFonts w:ascii="Calibri" w:hAnsi="Calibri"/>
          <w:rPrChange w:id="49" w:author="Luyao Zhang" w:date="2016-10-15T13:25:00Z">
            <w:rPr/>
          </w:rPrChange>
        </w:rPr>
        <w:t xml:space="preserve"> </w:t>
      </w:r>
      <w:r w:rsidR="00DB3209" w:rsidRPr="007C3271">
        <w:rPr>
          <w:rFonts w:ascii="Calibri" w:hAnsi="Calibri"/>
          <w:rPrChange w:id="50" w:author="Luyao Zhang" w:date="2016-10-15T13:25:00Z">
            <w:rPr/>
          </w:rPrChange>
        </w:rPr>
        <w:t>from a large Midwestern university in the U.S</w:t>
      </w:r>
      <w:ins w:id="51" w:author="Luyao Zhang" w:date="2016-10-11T20:54:00Z">
        <w:r w:rsidR="00E87049" w:rsidRPr="007C3271">
          <w:rPr>
            <w:rFonts w:ascii="Calibri" w:hAnsi="Calibri"/>
            <w:rPrChange w:id="52" w:author="Luyao Zhang" w:date="2016-10-15T13:25:00Z">
              <w:rPr/>
            </w:rPrChange>
          </w:rPr>
          <w:t xml:space="preserve">., </w:t>
        </w:r>
      </w:ins>
      <w:ins w:id="53" w:author="Luyao Zhang" w:date="2016-10-11T21:05:00Z">
        <w:r w:rsidR="00AA6545" w:rsidRPr="007C3271">
          <w:rPr>
            <w:rFonts w:ascii="Calibri" w:hAnsi="Calibri"/>
            <w:rPrChange w:id="54" w:author="Luyao Zhang" w:date="2016-10-15T13:25:00Z">
              <w:rPr/>
            </w:rPrChange>
          </w:rPr>
          <w:t xml:space="preserve">who enrolled in the study for course credit. </w:t>
        </w:r>
      </w:ins>
      <w:del w:id="55" w:author="Luyao Zhang" w:date="2016-10-11T20:54:00Z">
        <w:r w:rsidR="00DB3209" w:rsidRPr="007C3271" w:rsidDel="00ED19A3">
          <w:rPr>
            <w:rFonts w:ascii="Calibri" w:hAnsi="Calibri"/>
            <w:rPrChange w:id="56" w:author="Luyao Zhang" w:date="2016-10-15T13:25:00Z">
              <w:rPr/>
            </w:rPrChange>
          </w:rPr>
          <w:delText>.</w:delText>
        </w:r>
      </w:del>
      <w:del w:id="57" w:author="Luyao Zhang" w:date="2016-10-11T21:06:00Z">
        <w:r w:rsidR="00DB3209" w:rsidRPr="007C3271" w:rsidDel="008A5C88">
          <w:rPr>
            <w:rFonts w:ascii="Calibri" w:hAnsi="Calibri"/>
            <w:rPrChange w:id="58" w:author="Luyao Zhang" w:date="2016-10-15T13:25:00Z">
              <w:rPr/>
            </w:rPrChange>
          </w:rPr>
          <w:delText xml:space="preserve"> took the survey in English, </w:delText>
        </w:r>
        <w:r w:rsidR="00DB3209" w:rsidRPr="007C3271" w:rsidDel="008A6BCB">
          <w:rPr>
            <w:rFonts w:ascii="Calibri" w:hAnsi="Calibri"/>
            <w:rPrChange w:id="59" w:author="Luyao Zhang" w:date="2016-10-15T13:25:00Z">
              <w:rPr/>
            </w:rPrChange>
          </w:rPr>
          <w:delText>while</w:delText>
        </w:r>
      </w:del>
      <w:ins w:id="60" w:author="Luyao Zhang" w:date="2016-10-11T21:06:00Z">
        <w:r w:rsidR="008A6BCB" w:rsidRPr="007C3271">
          <w:rPr>
            <w:rFonts w:ascii="Calibri" w:hAnsi="Calibri"/>
            <w:rPrChange w:id="61" w:author="Luyao Zhang" w:date="2016-10-15T13:25:00Z">
              <w:rPr/>
            </w:rPrChange>
          </w:rPr>
          <w:t>A total of 1654</w:t>
        </w:r>
      </w:ins>
      <w:del w:id="62" w:author="Luyao Zhang" w:date="2016-10-11T21:06:00Z">
        <w:r w:rsidR="00DB3209" w:rsidRPr="007C3271" w:rsidDel="008A6BCB">
          <w:rPr>
            <w:rFonts w:ascii="Calibri" w:hAnsi="Calibri"/>
            <w:rPrChange w:id="63" w:author="Luyao Zhang" w:date="2016-10-15T13:25:00Z">
              <w:rPr/>
            </w:rPrChange>
          </w:rPr>
          <w:delText xml:space="preserve"> </w:delText>
        </w:r>
        <w:r w:rsidR="00D92C27" w:rsidRPr="007C3271" w:rsidDel="008A6BCB">
          <w:rPr>
            <w:rFonts w:ascii="Calibri" w:hAnsi="Calibri"/>
            <w:b/>
            <w:color w:val="FF0000"/>
            <w:rPrChange w:id="64" w:author="Luyao Zhang" w:date="2016-10-15T13:25:00Z">
              <w:rPr>
                <w:b/>
                <w:color w:val="FF0000"/>
              </w:rPr>
            </w:rPrChange>
          </w:rPr>
          <w:delText>2000</w:delText>
        </w:r>
      </w:del>
      <w:r w:rsidR="00DB3209" w:rsidRPr="007C3271">
        <w:rPr>
          <w:rFonts w:ascii="Calibri" w:hAnsi="Calibri"/>
          <w:rPrChange w:id="65" w:author="Luyao Zhang" w:date="2016-10-15T13:25:00Z">
            <w:rPr/>
          </w:rPrChange>
        </w:rPr>
        <w:t xml:space="preserve"> Chine</w:t>
      </w:r>
      <w:ins w:id="66" w:author="Luyao Zhang" w:date="2016-10-11T21:06:00Z">
        <w:r w:rsidR="008A6BCB" w:rsidRPr="007C3271">
          <w:rPr>
            <w:rFonts w:ascii="Calibri" w:hAnsi="Calibri"/>
            <w:rPrChange w:id="67" w:author="Luyao Zhang" w:date="2016-10-15T13:25:00Z">
              <w:rPr/>
            </w:rPrChange>
          </w:rPr>
          <w:t xml:space="preserve">se </w:t>
        </w:r>
      </w:ins>
      <w:ins w:id="68" w:author="Luyao Zhang" w:date="2016-10-11T21:07:00Z">
        <w:r w:rsidR="008A6BCB" w:rsidRPr="007C3271">
          <w:rPr>
            <w:rFonts w:ascii="Calibri" w:hAnsi="Calibri"/>
            <w:rPrChange w:id="69" w:author="Luyao Zhang" w:date="2016-10-15T13:25:00Z">
              <w:rPr/>
            </w:rPrChange>
          </w:rPr>
          <w:t xml:space="preserve">undergraduate students from two </w:t>
        </w:r>
        <w:r w:rsidR="00A60048" w:rsidRPr="007C3271">
          <w:rPr>
            <w:rFonts w:ascii="Calibri" w:hAnsi="Calibri"/>
            <w:rPrChange w:id="70" w:author="Luyao Zhang" w:date="2016-10-15T13:25:00Z">
              <w:rPr/>
            </w:rPrChange>
          </w:rPr>
          <w:t>universities in Nanjing</w:t>
        </w:r>
        <w:r w:rsidR="008A6BCB" w:rsidRPr="007C3271">
          <w:rPr>
            <w:rFonts w:ascii="Calibri" w:hAnsi="Calibri"/>
            <w:rPrChange w:id="71" w:author="Luyao Zhang" w:date="2016-10-15T13:25:00Z">
              <w:rPr/>
            </w:rPrChange>
          </w:rPr>
          <w:t>,</w:t>
        </w:r>
        <w:r w:rsidR="00464B8A" w:rsidRPr="007C3271">
          <w:rPr>
            <w:rFonts w:ascii="Calibri" w:hAnsi="Calibri"/>
            <w:rPrChange w:id="72" w:author="Luyao Zhang" w:date="2016-10-15T13:25:00Z">
              <w:rPr/>
            </w:rPrChange>
          </w:rPr>
          <w:t xml:space="preserve"> China too</w:t>
        </w:r>
      </w:ins>
      <w:ins w:id="73" w:author="Luyao Zhang" w:date="2016-10-11T21:12:00Z">
        <w:r w:rsidR="003274B4" w:rsidRPr="007C3271">
          <w:rPr>
            <w:rFonts w:ascii="Calibri" w:hAnsi="Calibri"/>
            <w:rPrChange w:id="74" w:author="Luyao Zhang" w:date="2016-10-15T13:25:00Z">
              <w:rPr/>
            </w:rPrChange>
          </w:rPr>
          <w:t>k</w:t>
        </w:r>
      </w:ins>
      <w:ins w:id="75" w:author="Luyao Zhang" w:date="2016-10-11T21:07:00Z">
        <w:r w:rsidR="00464B8A" w:rsidRPr="007C3271">
          <w:rPr>
            <w:rFonts w:ascii="Calibri" w:hAnsi="Calibri"/>
            <w:rPrChange w:id="76" w:author="Luyao Zhang" w:date="2016-10-15T13:25:00Z">
              <w:rPr/>
            </w:rPrChange>
          </w:rPr>
          <w:t xml:space="preserve"> the Chinese-language of the survey.</w:t>
        </w:r>
      </w:ins>
      <w:del w:id="77" w:author="Luyao Zhang" w:date="2016-10-11T21:06:00Z">
        <w:r w:rsidR="00DB3209" w:rsidRPr="007C3271" w:rsidDel="008A6BCB">
          <w:rPr>
            <w:rFonts w:ascii="Calibri" w:hAnsi="Calibri"/>
            <w:rPrChange w:id="78" w:author="Luyao Zhang" w:date="2016-10-15T13:25:00Z">
              <w:rPr/>
            </w:rPrChange>
          </w:rPr>
          <w:delText>se students</w:delText>
        </w:r>
      </w:del>
      <w:del w:id="79" w:author="Luyao Zhang" w:date="2016-10-11T21:07:00Z">
        <w:r w:rsidR="00DB3209" w:rsidRPr="007C3271" w:rsidDel="00464B8A">
          <w:rPr>
            <w:rFonts w:ascii="Calibri" w:hAnsi="Calibri"/>
            <w:rPrChange w:id="80" w:author="Luyao Zhang" w:date="2016-10-15T13:25:00Z">
              <w:rPr/>
            </w:rPrChange>
          </w:rPr>
          <w:delText xml:space="preserve"> </w:delText>
        </w:r>
        <w:r w:rsidR="00CE2E1C" w:rsidRPr="007C3271" w:rsidDel="00464B8A">
          <w:rPr>
            <w:rFonts w:ascii="Calibri" w:hAnsi="Calibri"/>
            <w:rPrChange w:id="81" w:author="Luyao Zhang" w:date="2016-10-15T13:25:00Z">
              <w:rPr/>
            </w:rPrChange>
          </w:rPr>
          <w:delText>finished</w:delText>
        </w:r>
        <w:r w:rsidR="00DB3209" w:rsidRPr="007C3271" w:rsidDel="00464B8A">
          <w:rPr>
            <w:rFonts w:ascii="Calibri" w:hAnsi="Calibri"/>
            <w:rPrChange w:id="82" w:author="Luyao Zhang" w:date="2016-10-15T13:25:00Z">
              <w:rPr/>
            </w:rPrChange>
          </w:rPr>
          <w:delText xml:space="preserve"> the Chinese version of the survey at a university in Nanjing, Jiangsu.</w:delText>
        </w:r>
      </w:del>
      <w:r w:rsidR="00DB3209" w:rsidRPr="007C3271">
        <w:rPr>
          <w:rFonts w:ascii="Calibri" w:hAnsi="Calibri"/>
          <w:rPrChange w:id="83" w:author="Luyao Zhang" w:date="2016-10-15T13:25:00Z">
            <w:rPr/>
          </w:rPrChange>
        </w:rPr>
        <w:t xml:space="preserve"> </w:t>
      </w:r>
    </w:p>
    <w:p w14:paraId="6B873CBF" w14:textId="1C86260D" w:rsidR="00E024C2" w:rsidRPr="007C3271" w:rsidRDefault="00B56121" w:rsidP="00181FE2">
      <w:pPr>
        <w:spacing w:line="360" w:lineRule="auto"/>
        <w:ind w:firstLine="380"/>
        <w:rPr>
          <w:rFonts w:ascii="Calibri" w:hAnsi="Calibri"/>
          <w:b/>
          <w:color w:val="FF0000"/>
          <w:rPrChange w:id="84" w:author="Luyao Zhang" w:date="2016-10-15T13:25:00Z">
            <w:rPr/>
          </w:rPrChange>
        </w:rPr>
        <w:pPrChange w:id="85" w:author="Luyao Zhang" w:date="2016-10-15T13:25:00Z">
          <w:pPr>
            <w:ind w:firstLine="380"/>
          </w:pPr>
        </w:pPrChange>
      </w:pPr>
      <w:ins w:id="86" w:author="Luyao Zhang" w:date="2016-10-11T21:13:00Z">
        <w:r w:rsidRPr="007C3271">
          <w:rPr>
            <w:rFonts w:ascii="Calibri" w:hAnsi="Calibri"/>
            <w:rPrChange w:id="87" w:author="Luyao Zhang" w:date="2016-10-15T13:25:00Z">
              <w:rPr/>
            </w:rPrChange>
          </w:rPr>
          <w:t xml:space="preserve">3 </w:t>
        </w:r>
      </w:ins>
      <w:del w:id="88" w:author="Luyao Zhang" w:date="2016-10-11T21:13:00Z">
        <w:r w:rsidR="00E5322E" w:rsidRPr="007C3271" w:rsidDel="00B56121">
          <w:rPr>
            <w:rFonts w:ascii="Calibri" w:hAnsi="Calibri"/>
            <w:rPrChange w:id="89" w:author="Luyao Zhang" w:date="2016-10-15T13:25:00Z">
              <w:rPr/>
            </w:rPrChange>
          </w:rPr>
          <w:delText>We placed randomly</w:delText>
        </w:r>
        <w:r w:rsidR="00055C7F" w:rsidRPr="007C3271" w:rsidDel="00B56121">
          <w:rPr>
            <w:rFonts w:ascii="Calibri" w:hAnsi="Calibri"/>
            <w:rPrChange w:id="90" w:author="Luyao Zhang" w:date="2016-10-15T13:25:00Z">
              <w:rPr/>
            </w:rPrChange>
          </w:rPr>
          <w:delText xml:space="preserve"> 3 </w:delText>
        </w:r>
      </w:del>
      <w:r w:rsidR="00055C7F" w:rsidRPr="007C3271">
        <w:rPr>
          <w:rFonts w:ascii="Calibri" w:hAnsi="Calibri"/>
          <w:rPrChange w:id="91" w:author="Luyao Zhang" w:date="2016-10-15T13:25:00Z">
            <w:rPr/>
          </w:rPrChange>
        </w:rPr>
        <w:t xml:space="preserve">quality control items </w:t>
      </w:r>
      <w:ins w:id="92" w:author="Luyao Zhang" w:date="2016-10-11T21:13:00Z">
        <w:r w:rsidR="001523A1" w:rsidRPr="007C3271">
          <w:rPr>
            <w:rFonts w:ascii="Calibri" w:hAnsi="Calibri"/>
            <w:rPrChange w:id="93" w:author="Luyao Zhang" w:date="2016-10-15T13:25:00Z">
              <w:rPr/>
            </w:rPrChange>
          </w:rPr>
          <w:t xml:space="preserve">were embedded </w:t>
        </w:r>
      </w:ins>
      <w:r w:rsidR="00055C7F" w:rsidRPr="007C3271">
        <w:rPr>
          <w:rFonts w:ascii="Calibri" w:hAnsi="Calibri"/>
          <w:rPrChange w:id="94" w:author="Luyao Zhang" w:date="2016-10-15T13:25:00Z">
            <w:rPr/>
          </w:rPrChange>
        </w:rPr>
        <w:t>in the survey, and those who didn’t answer them all correctly got dropped from the analysis</w:t>
      </w:r>
      <w:r w:rsidR="00086A0F" w:rsidRPr="007C3271">
        <w:rPr>
          <w:rFonts w:ascii="Calibri" w:hAnsi="Calibri"/>
          <w:rPrChange w:id="95" w:author="Luyao Zhang" w:date="2016-10-15T13:25:00Z">
            <w:rPr/>
          </w:rPrChange>
        </w:rPr>
        <w:t xml:space="preserve">. </w:t>
      </w:r>
      <w:ins w:id="96" w:author="Luyao Zhang" w:date="2016-10-11T21:14:00Z">
        <w:r w:rsidR="00AB4678" w:rsidRPr="007C3271">
          <w:rPr>
            <w:rFonts w:ascii="Calibri" w:hAnsi="Calibri"/>
            <w:rPrChange w:id="97" w:author="Luyao Zhang" w:date="2016-10-15T13:25:00Z">
              <w:rPr/>
            </w:rPrChange>
          </w:rPr>
          <w:t>We ended up with</w:t>
        </w:r>
      </w:ins>
      <w:del w:id="98" w:author="Luyao Zhang" w:date="2016-10-11T21:14:00Z">
        <w:r w:rsidR="00086A0F" w:rsidRPr="007C3271" w:rsidDel="00AB4678">
          <w:rPr>
            <w:rFonts w:ascii="Calibri" w:hAnsi="Calibri"/>
            <w:rPrChange w:id="99" w:author="Luyao Zhang" w:date="2016-10-15T13:25:00Z">
              <w:rPr/>
            </w:rPrChange>
          </w:rPr>
          <w:delText>Eventually, we had</w:delText>
        </w:r>
      </w:del>
      <w:r w:rsidR="00086A0F" w:rsidRPr="007C3271">
        <w:rPr>
          <w:rFonts w:ascii="Calibri" w:hAnsi="Calibri"/>
          <w:rPrChange w:id="100" w:author="Luyao Zhang" w:date="2016-10-15T13:25:00Z">
            <w:rPr/>
          </w:rPrChange>
        </w:rPr>
        <w:t xml:space="preserve"> </w:t>
      </w:r>
      <w:r w:rsidR="009866FF" w:rsidRPr="007C3271">
        <w:rPr>
          <w:rFonts w:ascii="Calibri" w:hAnsi="Calibri"/>
          <w:rPrChange w:id="101" w:author="Luyao Zhang" w:date="2016-10-15T13:25:00Z">
            <w:rPr/>
          </w:rPrChange>
        </w:rPr>
        <w:t xml:space="preserve">an American sample of </w:t>
      </w:r>
      <w:r w:rsidR="00F202C6" w:rsidRPr="007C3271">
        <w:rPr>
          <w:rFonts w:ascii="Calibri" w:hAnsi="Calibri"/>
          <w:b/>
          <w:color w:val="FF0000"/>
          <w:rPrChange w:id="102" w:author="Luyao Zhang" w:date="2016-10-15T13:25:00Z">
            <w:rPr>
              <w:b/>
              <w:color w:val="FF0000"/>
            </w:rPr>
          </w:rPrChange>
        </w:rPr>
        <w:t>861</w:t>
      </w:r>
      <w:r w:rsidR="00F202C6" w:rsidRPr="007C3271">
        <w:rPr>
          <w:rFonts w:ascii="Calibri" w:hAnsi="Calibri"/>
          <w:rPrChange w:id="103" w:author="Luyao Zhang" w:date="2016-10-15T13:25:00Z">
            <w:rPr/>
          </w:rPrChange>
        </w:rPr>
        <w:t xml:space="preserve"> </w:t>
      </w:r>
      <w:ins w:id="104" w:author="Luyao Zhang" w:date="2016-10-11T21:14:00Z">
        <w:r w:rsidR="007B4E81" w:rsidRPr="007C3271">
          <w:rPr>
            <w:rFonts w:ascii="Calibri" w:hAnsi="Calibri"/>
            <w:rPrChange w:id="105" w:author="Luyao Zhang" w:date="2016-10-15T13:25:00Z">
              <w:rPr/>
            </w:rPrChange>
          </w:rPr>
          <w:t xml:space="preserve">respondents </w:t>
        </w:r>
      </w:ins>
      <w:r w:rsidR="009F4ECE" w:rsidRPr="007C3271">
        <w:rPr>
          <w:rFonts w:ascii="Calibri" w:hAnsi="Calibri"/>
          <w:rPrChange w:id="106" w:author="Luyao Zhang" w:date="2016-10-15T13:25:00Z">
            <w:rPr/>
          </w:rPrChange>
        </w:rPr>
        <w:t xml:space="preserve">(response rate = </w:t>
      </w:r>
      <w:ins w:id="107" w:author="Luyao Zhang" w:date="2016-10-11T21:15:00Z">
        <w:r w:rsidR="0002581E" w:rsidRPr="007C3271">
          <w:rPr>
            <w:rFonts w:ascii="Calibri" w:hAnsi="Calibri"/>
            <w:b/>
            <w:color w:val="FF0000"/>
            <w:rPrChange w:id="108" w:author="Luyao Zhang" w:date="2016-10-15T13:25:00Z">
              <w:rPr>
                <w:b/>
                <w:color w:val="FF0000"/>
              </w:rPr>
            </w:rPrChange>
          </w:rPr>
          <w:t>72.78%</w:t>
        </w:r>
        <w:r w:rsidR="009B1A4A" w:rsidRPr="007C3271">
          <w:rPr>
            <w:rFonts w:ascii="Calibri" w:hAnsi="Calibri"/>
            <w:b/>
            <w:color w:val="FF0000"/>
            <w:rPrChange w:id="109" w:author="Luyao Zhang" w:date="2016-10-15T13:25:00Z">
              <w:rPr>
                <w:b/>
                <w:color w:val="FF0000"/>
              </w:rPr>
            </w:rPrChange>
          </w:rPr>
          <w:t>;</w:t>
        </w:r>
      </w:ins>
      <w:del w:id="110" w:author="Luyao Zhang" w:date="2016-10-11T21:14:00Z">
        <w:r w:rsidR="009F4ECE" w:rsidRPr="007C3271" w:rsidDel="009E0A61">
          <w:rPr>
            <w:rFonts w:ascii="Calibri" w:hAnsi="Calibri"/>
            <w:b/>
            <w:color w:val="FF0000"/>
            <w:rPrChange w:id="111" w:author="Luyao Zhang" w:date="2016-10-15T13:25:00Z">
              <w:rPr>
                <w:b/>
                <w:color w:val="FF0000"/>
              </w:rPr>
            </w:rPrChange>
          </w:rPr>
          <w:delText>90</w:delText>
        </w:r>
      </w:del>
      <w:ins w:id="112" w:author="Luyao Zhang" w:date="2016-10-11T12:59:00Z">
        <w:r w:rsidR="0047047A" w:rsidRPr="007C3271">
          <w:rPr>
            <w:rFonts w:ascii="Calibri" w:hAnsi="Calibri"/>
            <w:b/>
            <w:color w:val="FF0000"/>
            <w:rPrChange w:id="113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  <w:ins w:id="114" w:author="Luyao Zhang" w:date="2016-10-11T21:21:00Z">
        <w:r w:rsidR="004C3851" w:rsidRPr="007C3271">
          <w:rPr>
            <w:rFonts w:ascii="Calibri" w:hAnsi="Calibri"/>
            <w:b/>
            <w:color w:val="FF0000"/>
            <w:rPrChange w:id="115" w:author="Luyao Zhang" w:date="2016-10-15T13:25:00Z">
              <w:rPr>
                <w:b/>
                <w:color w:val="FF0000"/>
              </w:rPr>
            </w:rPrChange>
          </w:rPr>
          <w:t xml:space="preserve">66.5% females; </w:t>
        </w:r>
      </w:ins>
      <w:ins w:id="116" w:author="Luyao Zhang" w:date="2016-10-11T21:15:00Z">
        <w:r w:rsidR="001B261C" w:rsidRPr="007C3271">
          <w:rPr>
            <w:rFonts w:ascii="Calibri" w:hAnsi="Calibri"/>
            <w:b/>
            <w:color w:val="FF0000"/>
            <w:rPrChange w:id="117" w:author="Luyao Zhang" w:date="2016-10-15T13:25:00Z">
              <w:rPr>
                <w:b/>
                <w:color w:val="FF0000"/>
              </w:rPr>
            </w:rPrChange>
          </w:rPr>
          <w:t xml:space="preserve">mean age </w:t>
        </w:r>
      </w:ins>
      <w:ins w:id="118" w:author="Luyao Zhang" w:date="2016-10-11T21:19:00Z">
        <w:r w:rsidR="000360D7" w:rsidRPr="007C3271">
          <w:rPr>
            <w:rFonts w:ascii="Calibri" w:hAnsi="Calibri"/>
            <w:b/>
            <w:color w:val="FF0000"/>
            <w:rPrChange w:id="119" w:author="Luyao Zhang" w:date="2016-10-15T13:25:00Z">
              <w:rPr>
                <w:b/>
                <w:color w:val="FF0000"/>
              </w:rPr>
            </w:rPrChange>
          </w:rPr>
          <w:t xml:space="preserve">= </w:t>
        </w:r>
      </w:ins>
      <w:ins w:id="120" w:author="Luyao Zhang" w:date="2016-10-11T21:15:00Z">
        <w:r w:rsidR="00B1467F" w:rsidRPr="007C3271">
          <w:rPr>
            <w:rFonts w:ascii="Calibri" w:hAnsi="Calibri"/>
            <w:b/>
            <w:color w:val="FF0000"/>
            <w:rPrChange w:id="121" w:author="Luyao Zhang" w:date="2016-10-15T13:25:00Z">
              <w:rPr>
                <w:b/>
                <w:color w:val="FF0000"/>
              </w:rPr>
            </w:rPrChange>
          </w:rPr>
          <w:t>22.20</w:t>
        </w:r>
        <w:r w:rsidR="004C3851" w:rsidRPr="007C3271">
          <w:rPr>
            <w:rFonts w:ascii="Calibri" w:hAnsi="Calibri"/>
            <w:b/>
            <w:color w:val="FF0000"/>
            <w:rPrChange w:id="122" w:author="Luyao Zhang" w:date="2016-10-15T13:25:00Z">
              <w:rPr>
                <w:b/>
                <w:color w:val="FF0000"/>
              </w:rPr>
            </w:rPrChange>
          </w:rPr>
          <w:t xml:space="preserve"> years</w:t>
        </w:r>
      </w:ins>
      <w:ins w:id="123" w:author="Luyao Zhang" w:date="2016-10-11T21:22:00Z">
        <w:r w:rsidR="008A02F2" w:rsidRPr="007C3271">
          <w:rPr>
            <w:rFonts w:ascii="Calibri" w:hAnsi="Calibri"/>
            <w:b/>
            <w:color w:val="FF0000"/>
            <w:rPrChange w:id="124" w:author="Luyao Zhang" w:date="2016-10-15T13:25:00Z">
              <w:rPr>
                <w:b/>
                <w:color w:val="FF0000"/>
              </w:rPr>
            </w:rPrChange>
          </w:rPr>
          <w:t>;</w:t>
        </w:r>
      </w:ins>
      <w:ins w:id="125" w:author="Luyao Zhang" w:date="2016-10-11T21:15:00Z">
        <w:r w:rsidR="00191F5D" w:rsidRPr="007C3271">
          <w:rPr>
            <w:rFonts w:ascii="Calibri" w:hAnsi="Calibri"/>
            <w:b/>
            <w:color w:val="FF0000"/>
            <w:rPrChange w:id="126" w:author="Luyao Zhang" w:date="2016-10-15T13:25:00Z">
              <w:rPr>
                <w:b/>
                <w:color w:val="FF0000"/>
              </w:rPr>
            </w:rPrChange>
          </w:rPr>
          <w:t xml:space="preserve"> </w:t>
        </w:r>
        <w:r w:rsidR="00191F5D" w:rsidRPr="007C3271">
          <w:rPr>
            <w:rFonts w:ascii="Calibri" w:hAnsi="Calibri"/>
            <w:b/>
            <w:i/>
            <w:color w:val="FF0000"/>
            <w:rPrChange w:id="127" w:author="Luyao Zhang" w:date="2016-10-15T13:25:00Z">
              <w:rPr>
                <w:b/>
                <w:color w:val="FF0000"/>
              </w:rPr>
            </w:rPrChange>
          </w:rPr>
          <w:t>S</w:t>
        </w:r>
        <w:r w:rsidR="001B261C" w:rsidRPr="007C3271">
          <w:rPr>
            <w:rFonts w:ascii="Calibri" w:hAnsi="Calibri"/>
            <w:b/>
            <w:i/>
            <w:color w:val="FF0000"/>
            <w:rPrChange w:id="128" w:author="Luyao Zhang" w:date="2016-10-15T13:25:00Z">
              <w:rPr>
                <w:b/>
                <w:color w:val="FF0000"/>
              </w:rPr>
            </w:rPrChange>
          </w:rPr>
          <w:t>D</w:t>
        </w:r>
        <w:r w:rsidR="001B261C" w:rsidRPr="007C3271">
          <w:rPr>
            <w:rFonts w:ascii="Calibri" w:hAnsi="Calibri"/>
            <w:b/>
            <w:color w:val="FF0000"/>
            <w:rPrChange w:id="129" w:author="Luyao Zhang" w:date="2016-10-15T13:25:00Z">
              <w:rPr>
                <w:b/>
                <w:color w:val="FF0000"/>
              </w:rPr>
            </w:rPrChange>
          </w:rPr>
          <w:t xml:space="preserve"> = </w:t>
        </w:r>
      </w:ins>
      <w:ins w:id="130" w:author="Luyao Zhang" w:date="2016-10-11T21:19:00Z">
        <w:r w:rsidR="00E067EA" w:rsidRPr="007C3271">
          <w:rPr>
            <w:rFonts w:ascii="Calibri" w:hAnsi="Calibri"/>
            <w:b/>
            <w:color w:val="FF0000"/>
            <w:rPrChange w:id="131" w:author="Luyao Zhang" w:date="2016-10-15T13:25:00Z">
              <w:rPr>
                <w:b/>
                <w:color w:val="FF0000"/>
              </w:rPr>
            </w:rPrChange>
          </w:rPr>
          <w:t>6.5</w:t>
        </w:r>
      </w:ins>
      <w:ins w:id="132" w:author="Luyao Zhang" w:date="2016-10-11T21:23:00Z">
        <w:r w:rsidR="00A06CB7" w:rsidRPr="007C3271">
          <w:rPr>
            <w:rFonts w:ascii="Calibri" w:hAnsi="Calibri"/>
            <w:b/>
            <w:color w:val="FF0000"/>
            <w:rPrChange w:id="133" w:author="Luyao Zhang" w:date="2016-10-15T13:25:00Z">
              <w:rPr>
                <w:b/>
                <w:color w:val="FF0000"/>
              </w:rPr>
            </w:rPrChange>
          </w:rPr>
          <w:t>2</w:t>
        </w:r>
      </w:ins>
      <w:ins w:id="134" w:author="Luyao Zhang" w:date="2016-10-11T21:19:00Z">
        <w:r w:rsidR="00E067EA" w:rsidRPr="007C3271">
          <w:rPr>
            <w:rFonts w:ascii="Calibri" w:hAnsi="Calibri"/>
            <w:b/>
            <w:color w:val="FF0000"/>
            <w:rPrChange w:id="135" w:author="Luyao Zhang" w:date="2016-10-15T13:25:00Z">
              <w:rPr>
                <w:b/>
                <w:color w:val="FF0000"/>
              </w:rPr>
            </w:rPrChange>
          </w:rPr>
          <w:t>)</w:t>
        </w:r>
      </w:ins>
      <w:ins w:id="136" w:author="Luyao Zhang" w:date="2016-10-11T21:24:00Z">
        <w:r w:rsidR="00536896" w:rsidRPr="007C3271">
          <w:rPr>
            <w:rFonts w:ascii="Calibri" w:hAnsi="Calibri"/>
            <w:b/>
            <w:color w:val="FF0000"/>
            <w:rPrChange w:id="137" w:author="Luyao Zhang" w:date="2016-10-15T13:25:00Z">
              <w:rPr>
                <w:b/>
                <w:color w:val="FF0000"/>
              </w:rPr>
            </w:rPrChange>
          </w:rPr>
          <w:t xml:space="preserve">. </w:t>
        </w:r>
      </w:ins>
      <w:ins w:id="138" w:author="Luyao Zhang" w:date="2016-10-11T21:33:00Z">
        <w:r w:rsidR="004D375E" w:rsidRPr="007C3271">
          <w:rPr>
            <w:rFonts w:ascii="Calibri" w:hAnsi="Calibri"/>
            <w:b/>
            <w:color w:val="FF0000"/>
            <w:rPrChange w:id="139" w:author="Luyao Zhang" w:date="2016-10-15T13:25:00Z">
              <w:rPr>
                <w:b/>
                <w:color w:val="FF0000"/>
              </w:rPr>
            </w:rPrChange>
          </w:rPr>
          <w:t xml:space="preserve">The </w:t>
        </w:r>
      </w:ins>
      <w:ins w:id="140" w:author="Luyao Zhang" w:date="2016-10-11T21:34:00Z">
        <w:r w:rsidR="004D375E" w:rsidRPr="007C3271">
          <w:rPr>
            <w:rFonts w:ascii="Calibri" w:hAnsi="Calibri"/>
            <w:b/>
            <w:color w:val="FF0000"/>
            <w:rPrChange w:id="141" w:author="Luyao Zhang" w:date="2016-10-15T13:25:00Z">
              <w:rPr>
                <w:b/>
                <w:color w:val="FF0000"/>
              </w:rPr>
            </w:rPrChange>
          </w:rPr>
          <w:t xml:space="preserve">racial makeup </w:t>
        </w:r>
      </w:ins>
      <w:ins w:id="142" w:author="Luyao Zhang" w:date="2016-10-11T21:33:00Z">
        <w:r w:rsidR="004D375E" w:rsidRPr="007C3271">
          <w:rPr>
            <w:rFonts w:ascii="Calibri" w:hAnsi="Calibri"/>
            <w:b/>
            <w:color w:val="FF0000"/>
            <w:rPrChange w:id="143" w:author="Luyao Zhang" w:date="2016-10-15T13:25:00Z">
              <w:rPr>
                <w:b/>
                <w:color w:val="FF0000"/>
              </w:rPr>
            </w:rPrChange>
          </w:rPr>
          <w:t xml:space="preserve">of the U.S. sample was </w:t>
        </w:r>
      </w:ins>
      <w:ins w:id="144" w:author="Luyao Zhang" w:date="2016-10-11T21:34:00Z">
        <w:r w:rsidR="001166C1" w:rsidRPr="007C3271">
          <w:rPr>
            <w:rFonts w:ascii="Calibri" w:hAnsi="Calibri"/>
            <w:b/>
            <w:color w:val="FF0000"/>
            <w:rPrChange w:id="145" w:author="Luyao Zhang" w:date="2016-10-15T13:25:00Z">
              <w:rPr>
                <w:b/>
                <w:color w:val="FF0000"/>
              </w:rPr>
            </w:rPrChange>
          </w:rPr>
          <w:t xml:space="preserve">78.4% white, </w:t>
        </w:r>
        <w:r w:rsidR="00FE7249" w:rsidRPr="007C3271">
          <w:rPr>
            <w:rFonts w:ascii="Calibri" w:hAnsi="Calibri"/>
            <w:b/>
            <w:color w:val="FF0000"/>
            <w:rPrChange w:id="146" w:author="Luyao Zhang" w:date="2016-10-15T13:25:00Z">
              <w:rPr>
                <w:b/>
                <w:color w:val="FF0000"/>
              </w:rPr>
            </w:rPrChange>
          </w:rPr>
          <w:t xml:space="preserve">7.8% African American, </w:t>
        </w:r>
      </w:ins>
      <w:ins w:id="147" w:author="Luyao Zhang" w:date="2016-10-11T21:35:00Z">
        <w:r w:rsidR="001D2681" w:rsidRPr="007C3271">
          <w:rPr>
            <w:rFonts w:ascii="Calibri" w:hAnsi="Calibri"/>
            <w:b/>
            <w:color w:val="FF0000"/>
            <w:rPrChange w:id="148" w:author="Luyao Zhang" w:date="2016-10-15T13:25:00Z">
              <w:rPr>
                <w:b/>
                <w:color w:val="FF0000"/>
              </w:rPr>
            </w:rPrChange>
          </w:rPr>
          <w:t xml:space="preserve">6.4% Latino or Hispanic, 3.7% Asian, </w:t>
        </w:r>
      </w:ins>
      <w:ins w:id="149" w:author="Luyao Zhang" w:date="2016-10-11T21:40:00Z">
        <w:r w:rsidR="00765CE9" w:rsidRPr="007C3271">
          <w:rPr>
            <w:rFonts w:ascii="Calibri" w:hAnsi="Calibri"/>
            <w:b/>
            <w:color w:val="FF0000"/>
            <w:rPrChange w:id="150" w:author="Luyao Zhang" w:date="2016-10-15T13:25:00Z">
              <w:rPr>
                <w:b/>
                <w:color w:val="FF0000"/>
              </w:rPr>
            </w:rPrChange>
          </w:rPr>
          <w:t>and 3.7% other</w:t>
        </w:r>
        <w:r w:rsidR="00692216" w:rsidRPr="007C3271">
          <w:rPr>
            <w:rFonts w:ascii="Calibri" w:hAnsi="Calibri"/>
            <w:b/>
            <w:color w:val="FF0000"/>
            <w:rPrChange w:id="151" w:author="Luyao Zhang" w:date="2016-10-15T13:25:00Z">
              <w:rPr>
                <w:b/>
                <w:color w:val="FF0000"/>
              </w:rPr>
            </w:rPrChange>
          </w:rPr>
          <w:t xml:space="preserve">. </w:t>
        </w:r>
      </w:ins>
      <w:ins w:id="152" w:author="Luyao Zhang" w:date="2016-10-11T21:41:00Z">
        <w:r w:rsidR="00FD593F" w:rsidRPr="007C3271">
          <w:rPr>
            <w:rFonts w:ascii="Calibri" w:hAnsi="Calibri"/>
            <w:b/>
            <w:color w:val="FF0000"/>
            <w:rPrChange w:id="153" w:author="Luyao Zhang" w:date="2016-10-15T13:25:00Z">
              <w:rPr>
                <w:b/>
                <w:color w:val="FF0000"/>
              </w:rPr>
            </w:rPrChange>
          </w:rPr>
          <w:t xml:space="preserve">The </w:t>
        </w:r>
        <w:r w:rsidR="00692216" w:rsidRPr="007C3271">
          <w:rPr>
            <w:rFonts w:ascii="Calibri" w:hAnsi="Calibri"/>
            <w:b/>
            <w:color w:val="FF0000"/>
            <w:rPrChange w:id="154" w:author="Luyao Zhang" w:date="2016-10-15T13:25:00Z">
              <w:rPr>
                <w:b/>
                <w:color w:val="FF0000"/>
              </w:rPr>
            </w:rPrChange>
          </w:rPr>
          <w:t xml:space="preserve">final </w:t>
        </w:r>
        <w:r w:rsidR="00FD593F" w:rsidRPr="007C3271">
          <w:rPr>
            <w:rFonts w:ascii="Calibri" w:hAnsi="Calibri"/>
            <w:b/>
            <w:color w:val="FF0000"/>
            <w:rPrChange w:id="155" w:author="Luyao Zhang" w:date="2016-10-15T13:25:00Z">
              <w:rPr>
                <w:b/>
                <w:color w:val="FF0000"/>
              </w:rPr>
            </w:rPrChange>
          </w:rPr>
          <w:t>Chinese sample</w:t>
        </w:r>
      </w:ins>
      <w:del w:id="156" w:author="Luyao Zhang" w:date="2016-10-11T12:59:00Z">
        <w:r w:rsidR="009F4ECE" w:rsidRPr="007C3271" w:rsidDel="0065069E">
          <w:rPr>
            <w:rFonts w:ascii="Calibri" w:hAnsi="Calibri"/>
            <w:b/>
            <w:color w:val="FF0000"/>
            <w:rPrChange w:id="157" w:author="Luyao Zhang" w:date="2016-10-15T13:25:00Z">
              <w:rPr>
                <w:b/>
                <w:color w:val="FF0000"/>
              </w:rPr>
            </w:rPrChange>
          </w:rPr>
          <w:delText>%</w:delText>
        </w:r>
        <w:r w:rsidR="003656DD" w:rsidRPr="007C3271" w:rsidDel="0065069E">
          <w:rPr>
            <w:rFonts w:ascii="Calibri" w:hAnsi="Calibri"/>
            <w:b/>
            <w:color w:val="FF0000"/>
            <w:rPrChange w:id="158" w:author="Luyao Zhang" w:date="2016-10-15T13:25:00Z">
              <w:rPr>
                <w:b/>
                <w:color w:val="FF0000"/>
              </w:rPr>
            </w:rPrChange>
          </w:rPr>
          <w:delText>;</w:delText>
        </w:r>
        <w:r w:rsidR="00B36854" w:rsidRPr="007C3271" w:rsidDel="0065069E">
          <w:rPr>
            <w:rFonts w:ascii="Calibri" w:hAnsi="Calibri"/>
            <w:rPrChange w:id="159" w:author="Luyao Zhang" w:date="2016-10-15T13:25:00Z">
              <w:rPr/>
            </w:rPrChange>
          </w:rPr>
          <w:delText xml:space="preserve"> mean age = </w:delText>
        </w:r>
      </w:del>
      <w:del w:id="160" w:author="Luyao Zhang" w:date="2016-10-11T12:55:00Z">
        <w:r w:rsidR="00B36854" w:rsidRPr="007C3271" w:rsidDel="00E26BD8">
          <w:rPr>
            <w:rFonts w:ascii="Calibri" w:hAnsi="Calibri"/>
            <w:b/>
            <w:color w:val="FF0000"/>
            <w:rPrChange w:id="161" w:author="Luyao Zhang" w:date="2016-10-15T13:25:00Z">
              <w:rPr>
                <w:b/>
                <w:color w:val="FF0000"/>
              </w:rPr>
            </w:rPrChange>
          </w:rPr>
          <w:delText>21</w:delText>
        </w:r>
      </w:del>
      <w:del w:id="162" w:author="Luyao Zhang" w:date="2016-10-11T12:59:00Z">
        <w:r w:rsidR="00B36854" w:rsidRPr="007C3271" w:rsidDel="0065069E">
          <w:rPr>
            <w:rFonts w:ascii="Calibri" w:hAnsi="Calibri"/>
            <w:rPrChange w:id="163" w:author="Luyao Zhang" w:date="2016-10-15T13:25:00Z">
              <w:rPr/>
            </w:rPrChange>
          </w:rPr>
          <w:delText xml:space="preserve">; </w:delText>
        </w:r>
      </w:del>
      <w:del w:id="164" w:author="Luyao Zhang" w:date="2016-10-11T12:56:00Z">
        <w:r w:rsidR="00B36854" w:rsidRPr="007C3271" w:rsidDel="004310E2">
          <w:rPr>
            <w:rFonts w:ascii="Calibri" w:hAnsi="Calibri"/>
            <w:b/>
            <w:color w:val="FF0000"/>
            <w:rPrChange w:id="165" w:author="Luyao Zhang" w:date="2016-10-15T13:25:00Z">
              <w:rPr>
                <w:b/>
                <w:color w:val="FF0000"/>
              </w:rPr>
            </w:rPrChange>
          </w:rPr>
          <w:delText>49</w:delText>
        </w:r>
      </w:del>
      <w:del w:id="166" w:author="Luyao Zhang" w:date="2016-10-11T12:59:00Z">
        <w:r w:rsidR="00B36854" w:rsidRPr="007C3271" w:rsidDel="0065069E">
          <w:rPr>
            <w:rFonts w:ascii="Calibri" w:hAnsi="Calibri"/>
            <w:b/>
            <w:color w:val="FF0000"/>
            <w:rPrChange w:id="167" w:author="Luyao Zhang" w:date="2016-10-15T13:25:00Z">
              <w:rPr>
                <w:b/>
                <w:color w:val="FF0000"/>
              </w:rPr>
            </w:rPrChange>
          </w:rPr>
          <w:delText>%</w:delText>
        </w:r>
        <w:r w:rsidR="00B36854" w:rsidRPr="007C3271" w:rsidDel="0065069E">
          <w:rPr>
            <w:rFonts w:ascii="Calibri" w:hAnsi="Calibri"/>
            <w:rPrChange w:id="168" w:author="Luyao Zhang" w:date="2016-10-15T13:25:00Z">
              <w:rPr/>
            </w:rPrChange>
          </w:rPr>
          <w:delText xml:space="preserve"> female</w:delText>
        </w:r>
        <w:r w:rsidR="009F4ECE" w:rsidRPr="007C3271" w:rsidDel="0065069E">
          <w:rPr>
            <w:rFonts w:ascii="Calibri" w:hAnsi="Calibri"/>
            <w:rPrChange w:id="169" w:author="Luyao Zhang" w:date="2016-10-15T13:25:00Z">
              <w:rPr/>
            </w:rPrChange>
          </w:rPr>
          <w:delText>)</w:delText>
        </w:r>
      </w:del>
      <w:del w:id="170" w:author="Luyao Zhang" w:date="2016-10-11T21:24:00Z">
        <w:r w:rsidR="00A82E78" w:rsidRPr="007C3271" w:rsidDel="0059125E">
          <w:rPr>
            <w:rFonts w:ascii="Calibri" w:hAnsi="Calibri"/>
            <w:rPrChange w:id="171" w:author="Luyao Zhang" w:date="2016-10-15T13:25:00Z">
              <w:rPr/>
            </w:rPrChange>
          </w:rPr>
          <w:delText xml:space="preserve"> </w:delText>
        </w:r>
        <w:r w:rsidR="006C3CAD" w:rsidRPr="007C3271" w:rsidDel="009B5E0C">
          <w:rPr>
            <w:rFonts w:ascii="Calibri" w:hAnsi="Calibri"/>
            <w:rPrChange w:id="172" w:author="Luyao Zhang" w:date="2016-10-15T13:25:00Z">
              <w:rPr/>
            </w:rPrChange>
          </w:rPr>
          <w:delText>respondents and</w:delText>
        </w:r>
        <w:r w:rsidR="00F202C6" w:rsidRPr="007C3271" w:rsidDel="009B5E0C">
          <w:rPr>
            <w:rFonts w:ascii="Calibri" w:hAnsi="Calibri"/>
            <w:rPrChange w:id="173" w:author="Luyao Zhang" w:date="2016-10-15T13:25:00Z">
              <w:rPr/>
            </w:rPrChange>
          </w:rPr>
          <w:delText xml:space="preserve"> </w:delText>
        </w:r>
        <w:r w:rsidR="009866FF" w:rsidRPr="007C3271" w:rsidDel="009B5E0C">
          <w:rPr>
            <w:rFonts w:ascii="Calibri" w:hAnsi="Calibri"/>
            <w:rPrChange w:id="174" w:author="Luyao Zhang" w:date="2016-10-15T13:25:00Z">
              <w:rPr/>
            </w:rPrChange>
          </w:rPr>
          <w:delText xml:space="preserve">a </w:delText>
        </w:r>
      </w:del>
      <w:del w:id="175" w:author="Luyao Zhang" w:date="2016-10-11T21:41:00Z">
        <w:r w:rsidR="009866FF" w:rsidRPr="007C3271" w:rsidDel="00FD593F">
          <w:rPr>
            <w:rFonts w:ascii="Calibri" w:hAnsi="Calibri"/>
            <w:rPrChange w:id="176" w:author="Luyao Zhang" w:date="2016-10-15T13:25:00Z">
              <w:rPr/>
            </w:rPrChange>
          </w:rPr>
          <w:delText>Chinese sample</w:delText>
        </w:r>
      </w:del>
      <w:ins w:id="177" w:author="Luyao Zhang" w:date="2016-10-11T21:41:00Z">
        <w:r w:rsidR="00FD593F" w:rsidRPr="007C3271">
          <w:rPr>
            <w:rFonts w:ascii="Calibri" w:hAnsi="Calibri"/>
            <w:b/>
            <w:color w:val="FF0000"/>
            <w:rPrChange w:id="178" w:author="Luyao Zhang" w:date="2016-10-15T13:25:00Z">
              <w:rPr>
                <w:b/>
                <w:color w:val="FF0000"/>
              </w:rPr>
            </w:rPrChange>
          </w:rPr>
          <w:t xml:space="preserve"> </w:t>
        </w:r>
        <w:r w:rsidR="003F743C" w:rsidRPr="007C3271">
          <w:rPr>
            <w:rFonts w:ascii="Calibri" w:hAnsi="Calibri"/>
            <w:rPrChange w:id="179" w:author="Luyao Zhang" w:date="2016-10-15T13:25:00Z">
              <w:rPr/>
            </w:rPrChange>
          </w:rPr>
          <w:t xml:space="preserve">contained </w:t>
        </w:r>
      </w:ins>
      <w:del w:id="180" w:author="Luyao Zhang" w:date="2016-10-11T21:41:00Z">
        <w:r w:rsidR="009866FF" w:rsidRPr="007C3271" w:rsidDel="003F743C">
          <w:rPr>
            <w:rFonts w:ascii="Calibri" w:hAnsi="Calibri"/>
            <w:rPrChange w:id="181" w:author="Luyao Zhang" w:date="2016-10-15T13:25:00Z">
              <w:rPr/>
            </w:rPrChange>
          </w:rPr>
          <w:delText xml:space="preserve"> </w:delText>
        </w:r>
      </w:del>
      <w:del w:id="182" w:author="Luyao Zhang" w:date="2016-10-11T21:42:00Z">
        <w:r w:rsidR="009866FF" w:rsidRPr="007C3271" w:rsidDel="003F743C">
          <w:rPr>
            <w:rFonts w:ascii="Calibri" w:hAnsi="Calibri"/>
            <w:rPrChange w:id="183" w:author="Luyao Zhang" w:date="2016-10-15T13:25:00Z">
              <w:rPr/>
            </w:rPrChange>
          </w:rPr>
          <w:delText xml:space="preserve">of </w:delText>
        </w:r>
      </w:del>
      <w:r w:rsidR="00F202C6" w:rsidRPr="007C3271">
        <w:rPr>
          <w:rFonts w:ascii="Calibri" w:hAnsi="Calibri"/>
          <w:b/>
          <w:color w:val="FF0000"/>
          <w:rPrChange w:id="184" w:author="Luyao Zhang" w:date="2016-10-15T13:25:00Z">
            <w:rPr>
              <w:b/>
              <w:color w:val="FF0000"/>
            </w:rPr>
          </w:rPrChange>
        </w:rPr>
        <w:t>1023</w:t>
      </w:r>
      <w:r w:rsidR="009F4ECE" w:rsidRPr="007C3271">
        <w:rPr>
          <w:rFonts w:ascii="Calibri" w:hAnsi="Calibri"/>
          <w:rPrChange w:id="185" w:author="Luyao Zhang" w:date="2016-10-15T13:25:00Z">
            <w:rPr/>
          </w:rPrChange>
        </w:rPr>
        <w:t xml:space="preserve"> </w:t>
      </w:r>
      <w:ins w:id="186" w:author="Luyao Zhang" w:date="2016-10-11T21:42:00Z">
        <w:r w:rsidR="00B72F24" w:rsidRPr="007C3271">
          <w:rPr>
            <w:rFonts w:ascii="Calibri" w:hAnsi="Calibri"/>
            <w:rPrChange w:id="187" w:author="Luyao Zhang" w:date="2016-10-15T13:25:00Z">
              <w:rPr/>
            </w:rPrChange>
          </w:rPr>
          <w:t xml:space="preserve">respondents </w:t>
        </w:r>
      </w:ins>
      <w:r w:rsidR="009F4ECE" w:rsidRPr="007C3271">
        <w:rPr>
          <w:rFonts w:ascii="Calibri" w:hAnsi="Calibri"/>
          <w:rPrChange w:id="188" w:author="Luyao Zhang" w:date="2016-10-15T13:25:00Z">
            <w:rPr/>
          </w:rPrChange>
        </w:rPr>
        <w:t xml:space="preserve">(response rate = </w:t>
      </w:r>
      <w:ins w:id="189" w:author="Luyao Zhang" w:date="2016-10-11T21:25:00Z">
        <w:r w:rsidR="00346016" w:rsidRPr="007C3271">
          <w:rPr>
            <w:rFonts w:ascii="Calibri" w:hAnsi="Calibri"/>
            <w:b/>
            <w:color w:val="FF0000"/>
            <w:rPrChange w:id="190" w:author="Luyao Zhang" w:date="2016-10-15T13:25:00Z">
              <w:rPr>
                <w:b/>
                <w:color w:val="FF0000"/>
              </w:rPr>
            </w:rPrChange>
          </w:rPr>
          <w:t>61.85</w:t>
        </w:r>
      </w:ins>
      <w:ins w:id="191" w:author="Luyao Zhang" w:date="2016-10-11T21:42:00Z">
        <w:r w:rsidR="008A7730" w:rsidRPr="007C3271">
          <w:rPr>
            <w:rFonts w:ascii="Calibri" w:hAnsi="Calibri"/>
            <w:b/>
            <w:color w:val="FF0000"/>
            <w:rPrChange w:id="192" w:author="Luyao Zhang" w:date="2016-10-15T13:25:00Z">
              <w:rPr>
                <w:b/>
                <w:color w:val="FF0000"/>
              </w:rPr>
            </w:rPrChange>
          </w:rPr>
          <w:t>%</w:t>
        </w:r>
      </w:ins>
      <w:ins w:id="193" w:author="Luyao Zhang" w:date="2016-10-11T21:25:00Z">
        <w:r w:rsidR="009436AD" w:rsidRPr="007C3271">
          <w:rPr>
            <w:rFonts w:ascii="Calibri" w:hAnsi="Calibri"/>
            <w:b/>
            <w:color w:val="FF0000"/>
            <w:rPrChange w:id="194" w:author="Luyao Zhang" w:date="2016-10-15T13:25:00Z">
              <w:rPr>
                <w:b/>
                <w:color w:val="FF0000"/>
              </w:rPr>
            </w:rPrChange>
          </w:rPr>
          <w:t xml:space="preserve">; </w:t>
        </w:r>
      </w:ins>
      <w:ins w:id="195" w:author="Luyao Zhang" w:date="2016-10-11T21:42:00Z">
        <w:r w:rsidR="00E07DD8" w:rsidRPr="007C3271">
          <w:rPr>
            <w:rFonts w:ascii="Calibri" w:hAnsi="Calibri"/>
            <w:b/>
            <w:color w:val="FF0000"/>
            <w:rPrChange w:id="196" w:author="Luyao Zhang" w:date="2016-10-15T13:25:00Z">
              <w:rPr>
                <w:b/>
                <w:color w:val="FF0000"/>
              </w:rPr>
            </w:rPrChange>
          </w:rPr>
          <w:t xml:space="preserve">82.7% females; </w:t>
        </w:r>
      </w:ins>
      <w:ins w:id="197" w:author="Luyao Zhang" w:date="2016-10-11T21:25:00Z">
        <w:r w:rsidR="009436AD" w:rsidRPr="007C3271">
          <w:rPr>
            <w:rFonts w:ascii="Calibri" w:hAnsi="Calibri"/>
            <w:b/>
            <w:color w:val="FF0000"/>
            <w:rPrChange w:id="198" w:author="Luyao Zhang" w:date="2016-10-15T13:25:00Z">
              <w:rPr>
                <w:b/>
                <w:color w:val="FF0000"/>
              </w:rPr>
            </w:rPrChange>
          </w:rPr>
          <w:t xml:space="preserve">mean age = 19.95 years; </w:t>
        </w:r>
        <w:r w:rsidR="009436AD" w:rsidRPr="007C3271">
          <w:rPr>
            <w:rFonts w:ascii="Calibri" w:hAnsi="Calibri"/>
            <w:b/>
            <w:i/>
            <w:color w:val="FF0000"/>
            <w:rPrChange w:id="199" w:author="Luyao Zhang" w:date="2016-10-15T13:25:00Z">
              <w:rPr>
                <w:b/>
                <w:color w:val="FF0000"/>
              </w:rPr>
            </w:rPrChange>
          </w:rPr>
          <w:t>SD</w:t>
        </w:r>
        <w:r w:rsidR="009436AD" w:rsidRPr="007C3271">
          <w:rPr>
            <w:rFonts w:ascii="Calibri" w:hAnsi="Calibri"/>
            <w:b/>
            <w:color w:val="FF0000"/>
            <w:rPrChange w:id="200" w:author="Luyao Zhang" w:date="2016-10-15T13:25:00Z">
              <w:rPr>
                <w:b/>
                <w:color w:val="FF0000"/>
              </w:rPr>
            </w:rPrChange>
          </w:rPr>
          <w:t xml:space="preserve"> = </w:t>
        </w:r>
      </w:ins>
      <w:del w:id="201" w:author="Luyao Zhang" w:date="2016-10-11T21:25:00Z">
        <w:r w:rsidR="009F4ECE" w:rsidRPr="007C3271" w:rsidDel="00346016">
          <w:rPr>
            <w:rFonts w:ascii="Calibri" w:hAnsi="Calibri"/>
            <w:b/>
            <w:color w:val="FF0000"/>
            <w:rPrChange w:id="202" w:author="Luyao Zhang" w:date="2016-10-15T13:25:00Z">
              <w:rPr>
                <w:b/>
                <w:color w:val="FF0000"/>
              </w:rPr>
            </w:rPrChange>
          </w:rPr>
          <w:delText>52</w:delText>
        </w:r>
      </w:del>
      <w:ins w:id="203" w:author="Luyao Zhang" w:date="2016-10-11T21:32:00Z">
        <w:r w:rsidR="004261DE" w:rsidRPr="007C3271">
          <w:rPr>
            <w:rFonts w:ascii="Calibri" w:hAnsi="Calibri"/>
            <w:b/>
            <w:color w:val="FF0000"/>
            <w:rPrChange w:id="204" w:author="Luyao Zhang" w:date="2016-10-15T13:25:00Z">
              <w:rPr>
                <w:b/>
                <w:color w:val="FF0000"/>
              </w:rPr>
            </w:rPrChange>
          </w:rPr>
          <w:t>0.82</w:t>
        </w:r>
      </w:ins>
      <w:del w:id="205" w:author="Luyao Zhang" w:date="2016-10-11T21:32:00Z">
        <w:r w:rsidR="009F4ECE" w:rsidRPr="007C3271" w:rsidDel="004261DE">
          <w:rPr>
            <w:rFonts w:ascii="Calibri" w:hAnsi="Calibri"/>
            <w:b/>
            <w:color w:val="FF0000"/>
            <w:rPrChange w:id="206" w:author="Luyao Zhang" w:date="2016-10-15T13:25:00Z">
              <w:rPr>
                <w:b/>
                <w:color w:val="FF0000"/>
              </w:rPr>
            </w:rPrChange>
          </w:rPr>
          <w:delText>%</w:delText>
        </w:r>
      </w:del>
      <w:ins w:id="207" w:author="Luyao Zhang" w:date="2016-10-11T13:00:00Z">
        <w:r w:rsidR="004F665D" w:rsidRPr="007C3271">
          <w:rPr>
            <w:rFonts w:ascii="Calibri" w:hAnsi="Calibri"/>
            <w:b/>
            <w:color w:val="FF0000"/>
            <w:rPrChange w:id="208" w:author="Luyao Zhang" w:date="2016-10-15T13:25:00Z">
              <w:rPr>
                <w:b/>
                <w:color w:val="FF0000"/>
              </w:rPr>
            </w:rPrChange>
          </w:rPr>
          <w:t>)</w:t>
        </w:r>
      </w:ins>
      <w:ins w:id="209" w:author="Luyao Zhang" w:date="2016-10-11T21:42:00Z">
        <w:r w:rsidR="00BB126F" w:rsidRPr="007C3271">
          <w:rPr>
            <w:rFonts w:ascii="Calibri" w:hAnsi="Calibri"/>
            <w:b/>
            <w:color w:val="FF0000"/>
            <w:rPrChange w:id="210" w:author="Luyao Zhang" w:date="2016-10-15T13:25:00Z">
              <w:rPr>
                <w:b/>
                <w:color w:val="FF0000"/>
              </w:rPr>
            </w:rPrChange>
          </w:rPr>
          <w:t xml:space="preserve">. </w:t>
        </w:r>
      </w:ins>
      <w:del w:id="211" w:author="Luyao Zhang" w:date="2016-10-11T13:00:00Z">
        <w:r w:rsidR="00410ADA" w:rsidRPr="007C3271" w:rsidDel="00A84CF7">
          <w:rPr>
            <w:rFonts w:ascii="Calibri" w:hAnsi="Calibri"/>
            <w:b/>
            <w:color w:val="FF0000"/>
            <w:rPrChange w:id="212" w:author="Luyao Zhang" w:date="2016-10-15T13:25:00Z">
              <w:rPr>
                <w:b/>
                <w:color w:val="FF0000"/>
              </w:rPr>
            </w:rPrChange>
          </w:rPr>
          <w:delText xml:space="preserve">; </w:delText>
        </w:r>
        <w:r w:rsidR="00410ADA" w:rsidRPr="007C3271" w:rsidDel="00A84CF7">
          <w:rPr>
            <w:rFonts w:ascii="Calibri" w:hAnsi="Calibri"/>
            <w:rPrChange w:id="213" w:author="Luyao Zhang" w:date="2016-10-15T13:25:00Z">
              <w:rPr/>
            </w:rPrChange>
          </w:rPr>
          <w:delText xml:space="preserve">mean age = </w:delText>
        </w:r>
        <w:r w:rsidR="00410ADA" w:rsidRPr="007C3271" w:rsidDel="00A84CF7">
          <w:rPr>
            <w:rFonts w:ascii="Calibri" w:hAnsi="Calibri"/>
            <w:b/>
            <w:color w:val="FF0000"/>
            <w:rPrChange w:id="214" w:author="Luyao Zhang" w:date="2016-10-15T13:25:00Z">
              <w:rPr>
                <w:b/>
                <w:color w:val="FF0000"/>
              </w:rPr>
            </w:rPrChange>
          </w:rPr>
          <w:delText>20.3</w:delText>
        </w:r>
        <w:r w:rsidR="00410ADA" w:rsidRPr="007C3271" w:rsidDel="00A84CF7">
          <w:rPr>
            <w:rFonts w:ascii="Calibri" w:hAnsi="Calibri"/>
            <w:rPrChange w:id="215" w:author="Luyao Zhang" w:date="2016-10-15T13:25:00Z">
              <w:rPr/>
            </w:rPrChange>
          </w:rPr>
          <w:delText xml:space="preserve">; </w:delText>
        </w:r>
        <w:r w:rsidR="00410ADA" w:rsidRPr="007C3271" w:rsidDel="00A84CF7">
          <w:rPr>
            <w:rFonts w:ascii="Calibri" w:hAnsi="Calibri"/>
            <w:b/>
            <w:color w:val="FF0000"/>
            <w:rPrChange w:id="216" w:author="Luyao Zhang" w:date="2016-10-15T13:25:00Z">
              <w:rPr>
                <w:b/>
                <w:color w:val="FF0000"/>
              </w:rPr>
            </w:rPrChange>
          </w:rPr>
          <w:delText>52%</w:delText>
        </w:r>
        <w:r w:rsidR="00410ADA" w:rsidRPr="007C3271" w:rsidDel="00A84CF7">
          <w:rPr>
            <w:rFonts w:ascii="Calibri" w:hAnsi="Calibri"/>
            <w:rPrChange w:id="217" w:author="Luyao Zhang" w:date="2016-10-15T13:25:00Z">
              <w:rPr/>
            </w:rPrChange>
          </w:rPr>
          <w:delText xml:space="preserve"> female</w:delText>
        </w:r>
        <w:r w:rsidR="009F4ECE" w:rsidRPr="007C3271" w:rsidDel="00A84CF7">
          <w:rPr>
            <w:rFonts w:ascii="Calibri" w:hAnsi="Calibri"/>
            <w:rPrChange w:id="218" w:author="Luyao Zhang" w:date="2016-10-15T13:25:00Z">
              <w:rPr/>
            </w:rPrChange>
          </w:rPr>
          <w:delText>)</w:delText>
        </w:r>
      </w:del>
      <w:del w:id="219" w:author="Luyao Zhang" w:date="2016-10-11T21:25:00Z">
        <w:r w:rsidR="009F4ECE" w:rsidRPr="007C3271" w:rsidDel="0050279A">
          <w:rPr>
            <w:rFonts w:ascii="Calibri" w:hAnsi="Calibri"/>
            <w:rPrChange w:id="220" w:author="Luyao Zhang" w:date="2016-10-15T13:25:00Z">
              <w:rPr/>
            </w:rPrChange>
          </w:rPr>
          <w:delText>.</w:delText>
        </w:r>
        <w:r w:rsidR="002F4B6B" w:rsidRPr="007C3271" w:rsidDel="0050279A">
          <w:rPr>
            <w:rFonts w:ascii="Calibri" w:hAnsi="Calibri"/>
            <w:rPrChange w:id="221" w:author="Luyao Zhang" w:date="2016-10-15T13:25:00Z">
              <w:rPr/>
            </w:rPrChange>
          </w:rPr>
          <w:delText xml:space="preserve"> </w:delText>
        </w:r>
      </w:del>
      <w:del w:id="222" w:author="Luyao Zhang" w:date="2016-10-11T21:41:00Z">
        <w:r w:rsidR="00570F83" w:rsidRPr="007C3271" w:rsidDel="009C7506">
          <w:rPr>
            <w:rFonts w:ascii="Calibri" w:hAnsi="Calibri"/>
            <w:b/>
            <w:color w:val="FF0000"/>
            <w:rPrChange w:id="223" w:author="Luyao Zhang" w:date="2016-10-15T13:25:00Z">
              <w:rPr>
                <w:b/>
                <w:color w:val="FF0000"/>
              </w:rPr>
            </w:rPrChange>
          </w:rPr>
          <w:delText>7</w:delText>
        </w:r>
      </w:del>
      <w:del w:id="224" w:author="Luyao Zhang" w:date="2016-10-11T13:02:00Z">
        <w:r w:rsidR="00570F83" w:rsidRPr="007C3271" w:rsidDel="00BF0701">
          <w:rPr>
            <w:rFonts w:ascii="Calibri" w:hAnsi="Calibri"/>
            <w:b/>
            <w:color w:val="FF0000"/>
            <w:rPrChange w:id="225" w:author="Luyao Zhang" w:date="2016-10-15T13:25:00Z">
              <w:rPr>
                <w:b/>
                <w:color w:val="FF0000"/>
              </w:rPr>
            </w:rPrChange>
          </w:rPr>
          <w:delText>5</w:delText>
        </w:r>
      </w:del>
      <w:del w:id="226" w:author="Luyao Zhang" w:date="2016-10-11T21:41:00Z">
        <w:r w:rsidR="00570F83" w:rsidRPr="007C3271" w:rsidDel="009C7506">
          <w:rPr>
            <w:rFonts w:ascii="Calibri" w:hAnsi="Calibri"/>
            <w:b/>
            <w:color w:val="FF0000"/>
            <w:rPrChange w:id="227" w:author="Luyao Zhang" w:date="2016-10-15T13:25:00Z">
              <w:rPr>
                <w:b/>
                <w:color w:val="FF0000"/>
              </w:rPr>
            </w:rPrChange>
          </w:rPr>
          <w:delText>%</w:delText>
        </w:r>
        <w:r w:rsidR="00570F83" w:rsidRPr="007C3271" w:rsidDel="009C7506">
          <w:rPr>
            <w:rFonts w:ascii="Calibri" w:hAnsi="Calibri"/>
            <w:rPrChange w:id="228" w:author="Luyao Zhang" w:date="2016-10-15T13:25:00Z">
              <w:rPr/>
            </w:rPrChange>
          </w:rPr>
          <w:delText xml:space="preserve"> of </w:delText>
        </w:r>
      </w:del>
      <w:del w:id="229" w:author="Luyao Zhang" w:date="2016-10-11T13:02:00Z">
        <w:r w:rsidR="00570F83" w:rsidRPr="007C3271" w:rsidDel="00BF0701">
          <w:rPr>
            <w:rFonts w:ascii="Calibri" w:hAnsi="Calibri"/>
            <w:rPrChange w:id="230" w:author="Luyao Zhang" w:date="2016-10-15T13:25:00Z">
              <w:rPr/>
            </w:rPrChange>
          </w:rPr>
          <w:delText>the</w:delText>
        </w:r>
      </w:del>
      <w:del w:id="231" w:author="Luyao Zhang" w:date="2016-10-11T21:41:00Z">
        <w:r w:rsidR="00570F83" w:rsidRPr="007C3271" w:rsidDel="009C7506">
          <w:rPr>
            <w:rFonts w:ascii="Calibri" w:hAnsi="Calibri"/>
            <w:rPrChange w:id="232" w:author="Luyao Zhang" w:date="2016-10-15T13:25:00Z">
              <w:rPr/>
            </w:rPrChange>
          </w:rPr>
          <w:delText xml:space="preserve"> American respondents were White, </w:delText>
        </w:r>
      </w:del>
      <w:del w:id="233" w:author="Luyao Zhang" w:date="2016-10-11T13:02:00Z">
        <w:r w:rsidR="00570F83" w:rsidRPr="007C3271" w:rsidDel="0074737D">
          <w:rPr>
            <w:rFonts w:ascii="Calibri" w:hAnsi="Calibri"/>
            <w:rPrChange w:id="234" w:author="Luyao Zhang" w:date="2016-10-15T13:25:00Z">
              <w:rPr/>
            </w:rPrChange>
          </w:rPr>
          <w:delText>while</w:delText>
        </w:r>
      </w:del>
      <w:del w:id="235" w:author="Luyao Zhang" w:date="2016-10-11T21:41:00Z">
        <w:r w:rsidR="00570F83" w:rsidRPr="007C3271" w:rsidDel="009C7506">
          <w:rPr>
            <w:rFonts w:ascii="Calibri" w:hAnsi="Calibri"/>
            <w:rPrChange w:id="236" w:author="Luyao Zhang" w:date="2016-10-15T13:25:00Z">
              <w:rPr/>
            </w:rPrChange>
          </w:rPr>
          <w:delText xml:space="preserve"> the others were </w:delText>
        </w:r>
      </w:del>
      <w:del w:id="237" w:author="Luyao Zhang" w:date="2016-10-11T13:02:00Z">
        <w:r w:rsidR="00570F83" w:rsidRPr="007C3271" w:rsidDel="00E20CB5">
          <w:rPr>
            <w:rFonts w:ascii="Calibri" w:hAnsi="Calibri"/>
            <w:rPrChange w:id="238" w:author="Luyao Zhang" w:date="2016-10-15T13:25:00Z">
              <w:rPr/>
            </w:rPrChange>
          </w:rPr>
          <w:delText xml:space="preserve">Asian </w:delText>
        </w:r>
      </w:del>
      <w:del w:id="239" w:author="Luyao Zhang" w:date="2016-10-11T21:41:00Z">
        <w:r w:rsidR="00570F83" w:rsidRPr="007C3271" w:rsidDel="009C7506">
          <w:rPr>
            <w:rFonts w:ascii="Calibri" w:hAnsi="Calibri"/>
            <w:rPrChange w:id="240" w:author="Luyao Zhang" w:date="2016-10-15T13:25:00Z">
              <w:rPr/>
            </w:rPrChange>
          </w:rPr>
          <w:delText>(</w:delText>
        </w:r>
      </w:del>
      <w:del w:id="241" w:author="Luyao Zhang" w:date="2016-10-11T13:02:00Z">
        <w:r w:rsidR="00570F83" w:rsidRPr="007C3271" w:rsidDel="00E20CB5">
          <w:rPr>
            <w:rFonts w:ascii="Calibri" w:hAnsi="Calibri"/>
            <w:b/>
            <w:color w:val="FF0000"/>
            <w:rPrChange w:id="242" w:author="Luyao Zhang" w:date="2016-10-15T13:25:00Z">
              <w:rPr>
                <w:b/>
                <w:color w:val="FF0000"/>
              </w:rPr>
            </w:rPrChange>
          </w:rPr>
          <w:delText>14</w:delText>
        </w:r>
      </w:del>
      <w:del w:id="243" w:author="Luyao Zhang" w:date="2016-10-11T21:41:00Z">
        <w:r w:rsidR="00570F83" w:rsidRPr="007C3271" w:rsidDel="009C7506">
          <w:rPr>
            <w:rFonts w:ascii="Calibri" w:hAnsi="Calibri"/>
            <w:b/>
            <w:color w:val="FF0000"/>
            <w:rPrChange w:id="244" w:author="Luyao Zhang" w:date="2016-10-15T13:25:00Z">
              <w:rPr>
                <w:b/>
                <w:color w:val="FF0000"/>
              </w:rPr>
            </w:rPrChange>
          </w:rPr>
          <w:delText>%</w:delText>
        </w:r>
        <w:r w:rsidR="00570F83" w:rsidRPr="007C3271" w:rsidDel="009C7506">
          <w:rPr>
            <w:rFonts w:ascii="Calibri" w:hAnsi="Calibri"/>
            <w:rPrChange w:id="245" w:author="Luyao Zhang" w:date="2016-10-15T13:25:00Z">
              <w:rPr/>
            </w:rPrChange>
          </w:rPr>
          <w:delText xml:space="preserve">), </w:delText>
        </w:r>
      </w:del>
      <w:del w:id="246" w:author="Luyao Zhang" w:date="2016-10-11T13:02:00Z">
        <w:r w:rsidR="00570F83" w:rsidRPr="007C3271" w:rsidDel="000E4D98">
          <w:rPr>
            <w:rFonts w:ascii="Calibri" w:hAnsi="Calibri"/>
            <w:rPrChange w:id="247" w:author="Luyao Zhang" w:date="2016-10-15T13:25:00Z">
              <w:rPr/>
            </w:rPrChange>
          </w:rPr>
          <w:delText>African American</w:delText>
        </w:r>
      </w:del>
      <w:del w:id="248" w:author="Luyao Zhang" w:date="2016-10-11T21:41:00Z">
        <w:r w:rsidR="00570F83" w:rsidRPr="007C3271" w:rsidDel="009C7506">
          <w:rPr>
            <w:rFonts w:ascii="Calibri" w:hAnsi="Calibri"/>
            <w:rPrChange w:id="249" w:author="Luyao Zhang" w:date="2016-10-15T13:25:00Z">
              <w:rPr/>
            </w:rPrChange>
          </w:rPr>
          <w:delText xml:space="preserve"> (</w:delText>
        </w:r>
        <w:r w:rsidR="00570F83" w:rsidRPr="007C3271" w:rsidDel="009C7506">
          <w:rPr>
            <w:rFonts w:ascii="Calibri" w:hAnsi="Calibri"/>
            <w:b/>
            <w:color w:val="FF0000"/>
            <w:rPrChange w:id="250" w:author="Luyao Zhang" w:date="2016-10-15T13:25:00Z">
              <w:rPr>
                <w:b/>
                <w:color w:val="FF0000"/>
              </w:rPr>
            </w:rPrChange>
          </w:rPr>
          <w:delText>6%</w:delText>
        </w:r>
        <w:r w:rsidR="00570F83" w:rsidRPr="007C3271" w:rsidDel="009C7506">
          <w:rPr>
            <w:rFonts w:ascii="Calibri" w:hAnsi="Calibri"/>
            <w:rPrChange w:id="251" w:author="Luyao Zhang" w:date="2016-10-15T13:25:00Z">
              <w:rPr/>
            </w:rPrChange>
          </w:rPr>
          <w:delText xml:space="preserve">), </w:delText>
        </w:r>
      </w:del>
      <w:del w:id="252" w:author="Luyao Zhang" w:date="2016-10-11T13:03:00Z">
        <w:r w:rsidR="00570F83" w:rsidRPr="007C3271" w:rsidDel="000E4D98">
          <w:rPr>
            <w:rFonts w:ascii="Calibri" w:hAnsi="Calibri"/>
            <w:rPrChange w:id="253" w:author="Luyao Zhang" w:date="2016-10-15T13:25:00Z">
              <w:rPr/>
            </w:rPrChange>
          </w:rPr>
          <w:delText xml:space="preserve">and Hispanic </w:delText>
        </w:r>
      </w:del>
      <w:del w:id="254" w:author="Luyao Zhang" w:date="2016-10-11T21:41:00Z">
        <w:r w:rsidR="00570F83" w:rsidRPr="007C3271" w:rsidDel="009C7506">
          <w:rPr>
            <w:rFonts w:ascii="Calibri" w:hAnsi="Calibri"/>
            <w:rPrChange w:id="255" w:author="Luyao Zhang" w:date="2016-10-15T13:25:00Z">
              <w:rPr/>
            </w:rPrChange>
          </w:rPr>
          <w:delText>(</w:delText>
        </w:r>
      </w:del>
      <w:del w:id="256" w:author="Luyao Zhang" w:date="2016-10-11T13:03:00Z">
        <w:r w:rsidR="00570F83" w:rsidRPr="007C3271" w:rsidDel="008F4D12">
          <w:rPr>
            <w:rFonts w:ascii="Calibri" w:hAnsi="Calibri"/>
            <w:b/>
            <w:color w:val="FF0000"/>
            <w:rPrChange w:id="257" w:author="Luyao Zhang" w:date="2016-10-15T13:25:00Z">
              <w:rPr>
                <w:b/>
                <w:color w:val="FF0000"/>
              </w:rPr>
            </w:rPrChange>
          </w:rPr>
          <w:delText>5</w:delText>
        </w:r>
      </w:del>
      <w:del w:id="258" w:author="Luyao Zhang" w:date="2016-10-11T21:41:00Z">
        <w:r w:rsidR="00570F83" w:rsidRPr="007C3271" w:rsidDel="009C7506">
          <w:rPr>
            <w:rFonts w:ascii="Calibri" w:hAnsi="Calibri"/>
            <w:b/>
            <w:color w:val="FF0000"/>
            <w:rPrChange w:id="259" w:author="Luyao Zhang" w:date="2016-10-15T13:25:00Z">
              <w:rPr>
                <w:b/>
                <w:color w:val="FF0000"/>
              </w:rPr>
            </w:rPrChange>
          </w:rPr>
          <w:delText>%</w:delText>
        </w:r>
        <w:r w:rsidR="00570F83" w:rsidRPr="007C3271" w:rsidDel="009C7506">
          <w:rPr>
            <w:rFonts w:ascii="Calibri" w:hAnsi="Calibri"/>
            <w:rPrChange w:id="260" w:author="Luyao Zhang" w:date="2016-10-15T13:25:00Z">
              <w:rPr/>
            </w:rPrChange>
          </w:rPr>
          <w:delText>)</w:delText>
        </w:r>
      </w:del>
      <w:del w:id="261" w:author="Luyao Zhang" w:date="2016-10-11T13:03:00Z">
        <w:r w:rsidR="00570F83" w:rsidRPr="007C3271" w:rsidDel="000E4D98">
          <w:rPr>
            <w:rFonts w:ascii="Calibri" w:hAnsi="Calibri"/>
            <w:rPrChange w:id="262" w:author="Luyao Zhang" w:date="2016-10-15T13:25:00Z">
              <w:rPr/>
            </w:rPrChange>
          </w:rPr>
          <w:delText>.</w:delText>
        </w:r>
      </w:del>
    </w:p>
    <w:p w14:paraId="2173EE8D" w14:textId="77777777" w:rsidR="009866FF" w:rsidRPr="007C3271" w:rsidRDefault="009866FF" w:rsidP="00181FE2">
      <w:pPr>
        <w:spacing w:line="360" w:lineRule="auto"/>
        <w:ind w:firstLine="380"/>
        <w:rPr>
          <w:rFonts w:ascii="Calibri" w:hAnsi="Calibri"/>
          <w:rPrChange w:id="263" w:author="Luyao Zhang" w:date="2016-10-15T13:25:00Z">
            <w:rPr/>
          </w:rPrChange>
        </w:rPr>
        <w:pPrChange w:id="264" w:author="Luyao Zhang" w:date="2016-10-15T13:25:00Z">
          <w:pPr>
            <w:ind w:firstLine="380"/>
          </w:pPr>
        </w:pPrChange>
      </w:pPr>
    </w:p>
    <w:p w14:paraId="69819BE6" w14:textId="30190B1C" w:rsidR="00E024C2" w:rsidRPr="007C3271" w:rsidRDefault="00E024C2" w:rsidP="00181FE2">
      <w:pPr>
        <w:spacing w:line="360" w:lineRule="auto"/>
        <w:rPr>
          <w:rFonts w:ascii="Calibri" w:hAnsi="Calibri"/>
          <w:rPrChange w:id="265" w:author="Luyao Zhang" w:date="2016-10-15T13:25:00Z">
            <w:rPr/>
          </w:rPrChange>
        </w:rPr>
        <w:pPrChange w:id="266" w:author="Luyao Zhang" w:date="2016-10-15T13:25:00Z">
          <w:pPr/>
        </w:pPrChange>
      </w:pPr>
      <w:r w:rsidRPr="007C3271">
        <w:rPr>
          <w:rFonts w:ascii="Calibri" w:hAnsi="Calibri"/>
          <w:rPrChange w:id="267" w:author="Luyao Zhang" w:date="2016-10-15T13:25:00Z">
            <w:rPr>
              <w:rFonts w:hint="eastAsia"/>
            </w:rPr>
          </w:rPrChange>
        </w:rPr>
        <w:t>2.2. Measures</w:t>
      </w:r>
    </w:p>
    <w:p w14:paraId="40B50863" w14:textId="18FDB982" w:rsidR="0016734E" w:rsidRPr="007C3271" w:rsidRDefault="00FB57E6" w:rsidP="00181FE2">
      <w:pPr>
        <w:spacing w:line="360" w:lineRule="auto"/>
        <w:ind w:firstLine="380"/>
        <w:rPr>
          <w:rFonts w:ascii="Calibri" w:hAnsi="Calibri"/>
          <w:rPrChange w:id="268" w:author="Luyao Zhang" w:date="2016-10-15T13:25:00Z">
            <w:rPr/>
          </w:rPrChange>
        </w:rPr>
        <w:pPrChange w:id="269" w:author="Luyao Zhang" w:date="2016-10-15T13:25:00Z">
          <w:pPr>
            <w:ind w:firstLine="380"/>
          </w:pPr>
        </w:pPrChange>
      </w:pPr>
      <w:ins w:id="270" w:author="Luyao Zhang" w:date="2016-10-15T12:43:00Z">
        <w:r w:rsidRPr="007C3271">
          <w:rPr>
            <w:rFonts w:ascii="Calibri" w:hAnsi="Calibri"/>
            <w:rPrChange w:id="271" w:author="Luyao Zhang" w:date="2016-10-15T13:25:00Z">
              <w:rPr/>
            </w:rPrChange>
          </w:rPr>
          <w:t>In the cu</w:t>
        </w:r>
        <w:r w:rsidR="007B1117" w:rsidRPr="007C3271">
          <w:rPr>
            <w:rFonts w:ascii="Calibri" w:hAnsi="Calibri"/>
            <w:rPrChange w:id="272" w:author="Luyao Zhang" w:date="2016-10-15T13:25:00Z">
              <w:rPr/>
            </w:rPrChange>
          </w:rPr>
          <w:t>rrent study, we assessed ME of</w:t>
        </w:r>
        <w:r w:rsidR="00DF0C76" w:rsidRPr="007C3271">
          <w:rPr>
            <w:rFonts w:ascii="Calibri" w:hAnsi="Calibri"/>
            <w:rPrChange w:id="273" w:author="Luyao Zhang" w:date="2016-10-15T13:25:00Z">
              <w:rPr/>
            </w:rPrChange>
          </w:rPr>
          <w:t xml:space="preserve"> the</w:t>
        </w:r>
      </w:ins>
      <w:ins w:id="274" w:author="Luyao Zhang" w:date="2016-10-15T12:44:00Z">
        <w:r w:rsidR="00DF0C76" w:rsidRPr="007C3271">
          <w:rPr>
            <w:rFonts w:ascii="Calibri" w:hAnsi="Calibri"/>
            <w:rPrChange w:id="275" w:author="Luyao Zhang" w:date="2016-10-15T13:25:00Z">
              <w:rPr/>
            </w:rPrChange>
          </w:rPr>
          <w:t xml:space="preserve"> </w:t>
        </w:r>
        <w:r w:rsidR="00A75FF3" w:rsidRPr="007C3271">
          <w:rPr>
            <w:rFonts w:ascii="Calibri" w:hAnsi="Calibri"/>
            <w:rPrChange w:id="276" w:author="Luyao Zhang" w:date="2016-10-15T13:25:00Z">
              <w:rPr/>
            </w:rPrChange>
          </w:rPr>
          <w:t>Well-being facet of Neuroticism, and</w:t>
        </w:r>
        <w:r w:rsidR="007B1117" w:rsidRPr="007C3271">
          <w:rPr>
            <w:rFonts w:ascii="Calibri" w:hAnsi="Calibri"/>
            <w:rPrChange w:id="277" w:author="Luyao Zhang" w:date="2016-10-15T13:25:00Z">
              <w:rPr/>
            </w:rPrChange>
          </w:rPr>
          <w:t xml:space="preserve"> the Curiosity facet of Openness</w:t>
        </w:r>
      </w:ins>
      <w:ins w:id="278" w:author="Luyao Zhang" w:date="2016-10-15T12:50:00Z">
        <w:r w:rsidR="00534C52" w:rsidRPr="007C3271">
          <w:rPr>
            <w:rFonts w:ascii="Calibri" w:hAnsi="Calibri"/>
            <w:rPrChange w:id="279" w:author="Luyao Zhang" w:date="2016-10-15T13:25:00Z">
              <w:rPr/>
            </w:rPrChange>
          </w:rPr>
          <w:t xml:space="preserve"> from the CPS</w:t>
        </w:r>
        <w:r w:rsidR="00800B8F" w:rsidRPr="007C3271">
          <w:rPr>
            <w:rFonts w:ascii="Calibri" w:hAnsi="Calibri"/>
            <w:rPrChange w:id="280" w:author="Luyao Zhang" w:date="2016-10-15T13:25:00Z">
              <w:rPr/>
            </w:rPrChange>
          </w:rPr>
          <w:t xml:space="preserve"> (Wang, 2013)</w:t>
        </w:r>
      </w:ins>
      <w:ins w:id="281" w:author="Luyao Zhang" w:date="2016-10-15T12:44:00Z">
        <w:r w:rsidR="007B1117" w:rsidRPr="007C3271">
          <w:rPr>
            <w:rFonts w:ascii="Calibri" w:hAnsi="Calibri"/>
            <w:rPrChange w:id="282" w:author="Luyao Zhang" w:date="2016-10-15T13:25:00Z">
              <w:rPr/>
            </w:rPrChange>
          </w:rPr>
          <w:t>.</w:t>
        </w:r>
      </w:ins>
      <w:del w:id="283" w:author="Luyao Zhang" w:date="2016-10-08T11:48:00Z">
        <w:r w:rsidR="006C482A" w:rsidRPr="007C3271" w:rsidDel="00B8486E">
          <w:rPr>
            <w:rFonts w:ascii="Calibri" w:hAnsi="Calibri"/>
            <w:rPrChange w:id="284" w:author="Luyao Zhang" w:date="2016-10-15T13:25:00Z">
              <w:rPr/>
            </w:rPrChange>
          </w:rPr>
          <w:delText xml:space="preserve">We </w:delText>
        </w:r>
      </w:del>
      <w:del w:id="285" w:author="Luyao Zhang" w:date="2016-10-08T11:47:00Z">
        <w:r w:rsidR="006C482A" w:rsidRPr="007C3271" w:rsidDel="00B8486E">
          <w:rPr>
            <w:rFonts w:ascii="Calibri" w:hAnsi="Calibri"/>
            <w:rPrChange w:id="286" w:author="Luyao Zhang" w:date="2016-10-15T13:25:00Z">
              <w:rPr/>
            </w:rPrChange>
          </w:rPr>
          <w:delText xml:space="preserve">selected </w:delText>
        </w:r>
        <w:r w:rsidR="00E36701" w:rsidRPr="007C3271" w:rsidDel="00B8486E">
          <w:rPr>
            <w:rFonts w:ascii="Calibri" w:hAnsi="Calibri"/>
            <w:rPrChange w:id="287" w:author="Luyao Zhang" w:date="2016-10-15T13:25:00Z">
              <w:rPr/>
            </w:rPrChange>
          </w:rPr>
          <w:delText xml:space="preserve">the scale on </w:delText>
        </w:r>
        <w:r w:rsidR="006C482A" w:rsidRPr="007C3271" w:rsidDel="00B8486E">
          <w:rPr>
            <w:rFonts w:ascii="Calibri" w:hAnsi="Calibri"/>
            <w:rPrChange w:id="288" w:author="Luyao Zhang" w:date="2016-10-15T13:25:00Z">
              <w:rPr/>
            </w:rPrChange>
          </w:rPr>
          <w:delText xml:space="preserve">one facet from each of the five personality traits </w:delText>
        </w:r>
      </w:del>
      <w:del w:id="289" w:author="Luyao Zhang" w:date="2016-10-08T11:49:00Z">
        <w:r w:rsidR="000B67A5" w:rsidRPr="007C3271" w:rsidDel="00B8486E">
          <w:rPr>
            <w:rFonts w:ascii="Calibri" w:hAnsi="Calibri"/>
            <w:rPrChange w:id="290" w:author="Luyao Zhang" w:date="2016-10-15T13:25:00Z">
              <w:rPr/>
            </w:rPrChange>
          </w:rPr>
          <w:delText>on the</w:delText>
        </w:r>
      </w:del>
      <w:del w:id="291" w:author="Luyao Zhang" w:date="2016-10-15T12:45:00Z">
        <w:r w:rsidR="000B67A5" w:rsidRPr="007C3271" w:rsidDel="009E03DD">
          <w:rPr>
            <w:rFonts w:ascii="Calibri" w:hAnsi="Calibri"/>
            <w:rPrChange w:id="292" w:author="Luyao Zhang" w:date="2016-10-15T13:25:00Z">
              <w:rPr/>
            </w:rPrChange>
          </w:rPr>
          <w:delText xml:space="preserve"> Comprehensive Personality </w:delText>
        </w:r>
      </w:del>
      <w:del w:id="293" w:author="Luyao Zhang" w:date="2016-10-08T11:53:00Z">
        <w:r w:rsidR="000B67A5" w:rsidRPr="007C3271" w:rsidDel="00734F6D">
          <w:rPr>
            <w:rFonts w:ascii="Calibri" w:hAnsi="Calibri"/>
            <w:rPrChange w:id="294" w:author="Luyao Zhang" w:date="2016-10-15T13:25:00Z">
              <w:rPr/>
            </w:rPrChange>
          </w:rPr>
          <w:delText>Test</w:delText>
        </w:r>
      </w:del>
      <w:del w:id="295" w:author="Luyao Zhang" w:date="2016-10-15T12:45:00Z">
        <w:r w:rsidR="000B67A5" w:rsidRPr="007C3271" w:rsidDel="009E03DD">
          <w:rPr>
            <w:rFonts w:ascii="Calibri" w:hAnsi="Calibri"/>
            <w:rPrChange w:id="296" w:author="Luyao Zhang" w:date="2016-10-15T13:25:00Z">
              <w:rPr/>
            </w:rPrChange>
          </w:rPr>
          <w:delText xml:space="preserve"> (</w:delText>
        </w:r>
      </w:del>
      <w:del w:id="297" w:author="Luyao Zhang" w:date="2016-10-08T11:53:00Z">
        <w:r w:rsidR="000B67A5" w:rsidRPr="007C3271" w:rsidDel="00734F6D">
          <w:rPr>
            <w:rFonts w:ascii="Calibri" w:hAnsi="Calibri"/>
            <w:rPrChange w:id="298" w:author="Luyao Zhang" w:date="2016-10-15T13:25:00Z">
              <w:rPr/>
            </w:rPrChange>
          </w:rPr>
          <w:delText xml:space="preserve">the </w:delText>
        </w:r>
      </w:del>
      <w:del w:id="299" w:author="Luyao Zhang" w:date="2016-10-15T12:45:00Z">
        <w:r w:rsidR="000B67A5" w:rsidRPr="007C3271" w:rsidDel="009E03DD">
          <w:rPr>
            <w:rFonts w:ascii="Calibri" w:hAnsi="Calibri"/>
            <w:rPrChange w:id="300" w:author="Luyao Zhang" w:date="2016-10-15T13:25:00Z">
              <w:rPr/>
            </w:rPrChange>
          </w:rPr>
          <w:delText>CPS)</w:delText>
        </w:r>
      </w:del>
      <w:del w:id="301" w:author="Luyao Zhang" w:date="2016-10-08T11:51:00Z">
        <w:r w:rsidR="000B67A5" w:rsidRPr="007C3271" w:rsidDel="00E722C5">
          <w:rPr>
            <w:rFonts w:ascii="Calibri" w:hAnsi="Calibri"/>
            <w:rPrChange w:id="302" w:author="Luyao Zhang" w:date="2016-10-15T13:25:00Z">
              <w:rPr/>
            </w:rPrChange>
          </w:rPr>
          <w:delText xml:space="preserve">, and they </w:delText>
        </w:r>
      </w:del>
      <w:del w:id="303" w:author="Luyao Zhang" w:date="2016-10-08T11:50:00Z">
        <w:r w:rsidR="000B67A5" w:rsidRPr="007C3271" w:rsidDel="00C36912">
          <w:rPr>
            <w:rFonts w:ascii="Calibri" w:hAnsi="Calibri"/>
            <w:rPrChange w:id="304" w:author="Luyao Zhang" w:date="2016-10-15T13:25:00Z">
              <w:rPr/>
            </w:rPrChange>
          </w:rPr>
          <w:delText xml:space="preserve">are </w:delText>
        </w:r>
      </w:del>
      <w:del w:id="305" w:author="Luyao Zhang" w:date="2016-10-08T11:51:00Z">
        <w:r w:rsidR="000B67A5" w:rsidRPr="007C3271" w:rsidDel="00E722C5">
          <w:rPr>
            <w:rFonts w:ascii="Calibri" w:hAnsi="Calibri"/>
            <w:rPrChange w:id="306" w:author="Luyao Zhang" w:date="2016-10-15T13:25:00Z">
              <w:rPr/>
            </w:rPrChange>
          </w:rPr>
          <w:delText xml:space="preserve">the </w:delText>
        </w:r>
      </w:del>
      <w:del w:id="307" w:author="Luyao Zhang" w:date="2016-10-08T11:50:00Z">
        <w:r w:rsidR="000B67A5" w:rsidRPr="007C3271" w:rsidDel="008344DA">
          <w:rPr>
            <w:rFonts w:ascii="Calibri" w:hAnsi="Calibri"/>
            <w:rPrChange w:id="308" w:author="Luyao Zhang" w:date="2016-10-15T13:25:00Z">
              <w:rPr/>
            </w:rPrChange>
          </w:rPr>
          <w:delText>cooperative facet from agreeableness,</w:delText>
        </w:r>
        <w:r w:rsidR="0016637D" w:rsidRPr="007C3271" w:rsidDel="008344DA">
          <w:rPr>
            <w:rFonts w:ascii="Calibri" w:hAnsi="Calibri"/>
            <w:rPrChange w:id="309" w:author="Luyao Zhang" w:date="2016-10-15T13:25:00Z">
              <w:rPr/>
            </w:rPrChange>
          </w:rPr>
          <w:delText xml:space="preserve"> the</w:delText>
        </w:r>
        <w:r w:rsidR="000B67A5" w:rsidRPr="007C3271" w:rsidDel="008344DA">
          <w:rPr>
            <w:rFonts w:ascii="Calibri" w:hAnsi="Calibri"/>
            <w:rPrChange w:id="310" w:author="Luyao Zhang" w:date="2016-10-15T13:25:00Z">
              <w:rPr/>
            </w:rPrChange>
          </w:rPr>
          <w:delText xml:space="preserve"> </w:delText>
        </w:r>
        <w:r w:rsidR="008D1BD1" w:rsidRPr="007C3271" w:rsidDel="008344DA">
          <w:rPr>
            <w:rFonts w:ascii="Calibri" w:hAnsi="Calibri"/>
            <w:rPrChange w:id="311" w:author="Luyao Zhang" w:date="2016-10-15T13:25:00Z">
              <w:rPr/>
            </w:rPrChange>
          </w:rPr>
          <w:delText>industriousness facet from conscientiousness,</w:delText>
        </w:r>
        <w:r w:rsidR="00950D30" w:rsidRPr="007C3271" w:rsidDel="008344DA">
          <w:rPr>
            <w:rFonts w:ascii="Calibri" w:hAnsi="Calibri"/>
            <w:rPrChange w:id="312" w:author="Luyao Zhang" w:date="2016-10-15T13:25:00Z">
              <w:rPr/>
            </w:rPrChange>
          </w:rPr>
          <w:delText xml:space="preserve"> the</w:delText>
        </w:r>
        <w:r w:rsidR="008D1BD1" w:rsidRPr="007C3271" w:rsidDel="008344DA">
          <w:rPr>
            <w:rFonts w:ascii="Calibri" w:hAnsi="Calibri"/>
            <w:rPrChange w:id="313" w:author="Luyao Zhang" w:date="2016-10-15T13:25:00Z">
              <w:rPr/>
            </w:rPrChange>
          </w:rPr>
          <w:delText xml:space="preserve"> </w:delText>
        </w:r>
        <w:r w:rsidR="00950D30" w:rsidRPr="007C3271" w:rsidDel="008344DA">
          <w:rPr>
            <w:rFonts w:ascii="Calibri" w:hAnsi="Calibri"/>
            <w:rPrChange w:id="314" w:author="Luyao Zhang" w:date="2016-10-15T13:25:00Z">
              <w:rPr/>
            </w:rPrChange>
          </w:rPr>
          <w:delText xml:space="preserve">sociability facet from extraversion, the </w:delText>
        </w:r>
      </w:del>
      <w:del w:id="315" w:author="Luyao Zhang" w:date="2016-10-08T11:51:00Z">
        <w:r w:rsidR="00950D30" w:rsidRPr="007C3271" w:rsidDel="00E722C5">
          <w:rPr>
            <w:rFonts w:ascii="Calibri" w:hAnsi="Calibri"/>
            <w:rPrChange w:id="316" w:author="Luyao Zhang" w:date="2016-10-15T13:25:00Z">
              <w:rPr/>
            </w:rPrChange>
          </w:rPr>
          <w:delText xml:space="preserve">well-being facet </w:delText>
        </w:r>
        <w:r w:rsidR="00E31C53" w:rsidRPr="007C3271" w:rsidDel="00E722C5">
          <w:rPr>
            <w:rFonts w:ascii="Calibri" w:hAnsi="Calibri"/>
            <w:rPrChange w:id="317" w:author="Luyao Zhang" w:date="2016-10-15T13:25:00Z">
              <w:rPr/>
            </w:rPrChange>
          </w:rPr>
          <w:delText>from n</w:delText>
        </w:r>
        <w:r w:rsidR="0016637D" w:rsidRPr="007C3271" w:rsidDel="00E722C5">
          <w:rPr>
            <w:rFonts w:ascii="Calibri" w:hAnsi="Calibri"/>
            <w:rPrChange w:id="318" w:author="Luyao Zhang" w:date="2016-10-15T13:25:00Z">
              <w:rPr/>
            </w:rPrChange>
          </w:rPr>
          <w:delText>euroticism, and the curio</w:delText>
        </w:r>
        <w:r w:rsidR="00950D30" w:rsidRPr="007C3271" w:rsidDel="00E722C5">
          <w:rPr>
            <w:rFonts w:ascii="Calibri" w:hAnsi="Calibri"/>
            <w:rPrChange w:id="319" w:author="Luyao Zhang" w:date="2016-10-15T13:25:00Z">
              <w:rPr/>
            </w:rPrChange>
          </w:rPr>
          <w:delText xml:space="preserve">sity </w:delText>
        </w:r>
        <w:r w:rsidR="00E31C53" w:rsidRPr="007C3271" w:rsidDel="00E722C5">
          <w:rPr>
            <w:rFonts w:ascii="Calibri" w:hAnsi="Calibri"/>
            <w:rPrChange w:id="320" w:author="Luyao Zhang" w:date="2016-10-15T13:25:00Z">
              <w:rPr/>
            </w:rPrChange>
          </w:rPr>
          <w:delText>facet from openness.</w:delText>
        </w:r>
      </w:del>
      <w:r w:rsidR="00E31C53" w:rsidRPr="007C3271">
        <w:rPr>
          <w:rFonts w:ascii="Calibri" w:hAnsi="Calibri"/>
          <w:rPrChange w:id="321" w:author="Luyao Zhang" w:date="2016-10-15T13:25:00Z">
            <w:rPr/>
          </w:rPrChange>
        </w:rPr>
        <w:t xml:space="preserve"> </w:t>
      </w:r>
      <w:r w:rsidR="002A37D1" w:rsidRPr="007C3271">
        <w:rPr>
          <w:rFonts w:ascii="Calibri" w:hAnsi="Calibri"/>
          <w:rPrChange w:id="322" w:author="Luyao Zhang" w:date="2016-10-15T13:25:00Z">
            <w:rPr/>
          </w:rPrChange>
        </w:rPr>
        <w:t>We adopted a 4-point Likert</w:t>
      </w:r>
      <w:r w:rsidR="00A22B81" w:rsidRPr="007C3271">
        <w:rPr>
          <w:rFonts w:ascii="Calibri" w:hAnsi="Calibri"/>
          <w:rPrChange w:id="323" w:author="Luyao Zhang" w:date="2016-10-15T13:25:00Z">
            <w:rPr/>
          </w:rPrChange>
        </w:rPr>
        <w:t>-</w:t>
      </w:r>
      <w:r w:rsidR="002A37D1" w:rsidRPr="007C3271">
        <w:rPr>
          <w:rFonts w:ascii="Calibri" w:hAnsi="Calibri"/>
          <w:rPrChange w:id="324" w:author="Luyao Zhang" w:date="2016-10-15T13:25:00Z">
            <w:rPr/>
          </w:rPrChange>
        </w:rPr>
        <w:t>type scale, ranging</w:t>
      </w:r>
      <w:r w:rsidR="009A4B66" w:rsidRPr="007C3271">
        <w:rPr>
          <w:rFonts w:ascii="Calibri" w:hAnsi="Calibri"/>
          <w:rPrChange w:id="325" w:author="Luyao Zhang" w:date="2016-10-15T13:25:00Z">
            <w:rPr/>
          </w:rPrChange>
        </w:rPr>
        <w:t xml:space="preserve"> from 1 (Strongly Disagree) to 4</w:t>
      </w:r>
      <w:r w:rsidR="00DB1A46" w:rsidRPr="007C3271">
        <w:rPr>
          <w:rFonts w:ascii="Calibri" w:hAnsi="Calibri"/>
          <w:rPrChange w:id="326" w:author="Luyao Zhang" w:date="2016-10-15T13:25:00Z">
            <w:rPr/>
          </w:rPrChange>
        </w:rPr>
        <w:t xml:space="preserve"> (Strongly Agree), without a neutral response option. </w:t>
      </w:r>
      <w:r w:rsidR="009A60AF" w:rsidRPr="007C3271">
        <w:rPr>
          <w:rFonts w:ascii="Calibri" w:hAnsi="Calibri"/>
          <w:rPrChange w:id="327" w:author="Luyao Zhang" w:date="2016-10-15T13:25:00Z">
            <w:rPr/>
          </w:rPrChange>
        </w:rPr>
        <w:t xml:space="preserve">An undergraduate student from China studying at the University of Illinois translated the scale into Chinese. </w:t>
      </w:r>
      <w:ins w:id="328" w:author="Luyao Zhang" w:date="2016-10-08T12:20:00Z">
        <w:r w:rsidR="00326B93" w:rsidRPr="007C3271">
          <w:rPr>
            <w:rFonts w:ascii="Calibri" w:hAnsi="Calibri"/>
            <w:rPrChange w:id="329" w:author="Luyao Zhang" w:date="2016-10-15T13:25:00Z">
              <w:rPr/>
            </w:rPrChange>
          </w:rPr>
          <w:t>Both scales showed acceptable reliability in both groups (</w:t>
        </w:r>
      </w:ins>
      <w:ins w:id="330" w:author="Luyao Zhang" w:date="2016-10-08T12:21:00Z">
        <w:r w:rsidR="00A86B4B" w:rsidRPr="007C3271">
          <w:rPr>
            <w:rFonts w:ascii="Calibri" w:hAnsi="Calibri"/>
            <w:rPrChange w:id="331" w:author="Luyao Zhang" w:date="2016-10-15T13:25:00Z">
              <w:rPr/>
            </w:rPrChange>
          </w:rPr>
          <w:t xml:space="preserve">well-being: </w:t>
        </w:r>
      </w:ins>
      <w:ins w:id="332" w:author="Luyao Zhang" w:date="2016-10-08T12:20:00Z">
        <w:r w:rsidR="00A86B4B" w:rsidRPr="007C3271">
          <w:rPr>
            <w:rFonts w:ascii="Calibri" w:hAnsi="Calibri"/>
            <w:rPrChange w:id="333" w:author="Luyao Zhang" w:date="2016-10-15T13:25:00Z">
              <w:rPr/>
            </w:rPrChange>
          </w:rPr>
          <w:t>α</w:t>
        </w:r>
      </w:ins>
      <w:ins w:id="334" w:author="Luyao Zhang" w:date="2016-10-08T12:21:00Z">
        <w:r w:rsidR="00A86B4B" w:rsidRPr="007C3271">
          <w:rPr>
            <w:rFonts w:ascii="Calibri" w:hAnsi="Calibri"/>
            <w:rPrChange w:id="335" w:author="Luyao Zhang" w:date="2016-10-15T13:25:00Z">
              <w:rPr/>
            </w:rPrChange>
          </w:rPr>
          <w:t xml:space="preserve"> = </w:t>
        </w:r>
      </w:ins>
      <w:ins w:id="336" w:author="Luyao Zhang" w:date="2016-10-08T12:24:00Z">
        <w:r w:rsidR="00A86B4B" w:rsidRPr="007C3271">
          <w:rPr>
            <w:rFonts w:ascii="Calibri" w:hAnsi="Calibri"/>
            <w:rPrChange w:id="337" w:author="Luyao Zhang" w:date="2016-10-15T13:25:00Z">
              <w:rPr/>
            </w:rPrChange>
          </w:rPr>
          <w:t>.852 for U.S.,</w:t>
        </w:r>
      </w:ins>
      <w:ins w:id="338" w:author="Luyao Zhang" w:date="2016-10-08T12:21:00Z">
        <w:r w:rsidR="00A86B4B" w:rsidRPr="007C3271">
          <w:rPr>
            <w:rFonts w:ascii="Calibri" w:hAnsi="Calibri"/>
            <w:rPrChange w:id="339" w:author="Luyao Zhang" w:date="2016-10-15T13:25:00Z">
              <w:rPr/>
            </w:rPrChange>
          </w:rPr>
          <w:t xml:space="preserve"> </w:t>
        </w:r>
      </w:ins>
      <w:ins w:id="340" w:author="Luyao Zhang" w:date="2016-10-08T12:24:00Z">
        <w:r w:rsidR="00A86B4B" w:rsidRPr="007C3271">
          <w:rPr>
            <w:rFonts w:ascii="Calibri" w:hAnsi="Calibri"/>
            <w:rPrChange w:id="341" w:author="Luyao Zhang" w:date="2016-10-15T13:25:00Z">
              <w:rPr/>
            </w:rPrChange>
          </w:rPr>
          <w:t xml:space="preserve">and α = .839 for Chinese; </w:t>
        </w:r>
        <w:r w:rsidR="00133378" w:rsidRPr="007C3271">
          <w:rPr>
            <w:rFonts w:ascii="Calibri" w:hAnsi="Calibri"/>
            <w:rPrChange w:id="342" w:author="Luyao Zhang" w:date="2016-10-15T13:25:00Z">
              <w:rPr/>
            </w:rPrChange>
          </w:rPr>
          <w:t xml:space="preserve">curiosity: α = .748 for U.S, and </w:t>
        </w:r>
      </w:ins>
      <w:ins w:id="343" w:author="Luyao Zhang" w:date="2016-10-08T12:25:00Z">
        <w:r w:rsidR="00133378" w:rsidRPr="007C3271">
          <w:rPr>
            <w:rFonts w:ascii="Calibri" w:hAnsi="Calibri"/>
            <w:rPrChange w:id="344" w:author="Luyao Zhang" w:date="2016-10-15T13:25:00Z">
              <w:rPr/>
            </w:rPrChange>
          </w:rPr>
          <w:t>α = .783 for Chinese).</w:t>
        </w:r>
      </w:ins>
    </w:p>
    <w:p w14:paraId="7B54189F" w14:textId="77777777" w:rsidR="0016734E" w:rsidRPr="007C3271" w:rsidRDefault="0016734E" w:rsidP="00181FE2">
      <w:pPr>
        <w:spacing w:line="360" w:lineRule="auto"/>
        <w:rPr>
          <w:rFonts w:ascii="Calibri" w:hAnsi="Calibri"/>
          <w:rPrChange w:id="345" w:author="Luyao Zhang" w:date="2016-10-15T13:25:00Z">
            <w:rPr/>
          </w:rPrChange>
        </w:rPr>
        <w:pPrChange w:id="346" w:author="Luyao Zhang" w:date="2016-10-15T13:25:00Z">
          <w:pPr/>
        </w:pPrChange>
      </w:pPr>
    </w:p>
    <w:p w14:paraId="18675882" w14:textId="5BEDA05C" w:rsidR="00DB1701" w:rsidRPr="007C3271" w:rsidRDefault="00DB1701" w:rsidP="00181FE2">
      <w:pPr>
        <w:spacing w:line="360" w:lineRule="auto"/>
        <w:rPr>
          <w:rFonts w:ascii="Calibri" w:hAnsi="Calibri"/>
          <w:rPrChange w:id="347" w:author="Luyao Zhang" w:date="2016-10-15T13:25:00Z">
            <w:rPr/>
          </w:rPrChange>
        </w:rPr>
        <w:pPrChange w:id="348" w:author="Luyao Zhang" w:date="2016-10-15T13:25:00Z">
          <w:pPr/>
        </w:pPrChange>
      </w:pPr>
      <w:r w:rsidRPr="007C3271">
        <w:rPr>
          <w:rFonts w:ascii="Calibri" w:hAnsi="Calibri"/>
          <w:rPrChange w:id="349" w:author="Luyao Zhang" w:date="2016-10-15T13:25:00Z">
            <w:rPr/>
          </w:rPrChange>
        </w:rPr>
        <w:t>2.3. Analysis</w:t>
      </w:r>
    </w:p>
    <w:p w14:paraId="462DD552" w14:textId="2ACA2A26" w:rsidR="00DB1701" w:rsidRPr="007C3271" w:rsidRDefault="00522172" w:rsidP="00181FE2">
      <w:pPr>
        <w:spacing w:line="360" w:lineRule="auto"/>
        <w:ind w:firstLine="380"/>
        <w:rPr>
          <w:rFonts w:ascii="Calibri" w:hAnsi="Calibri"/>
          <w:color w:val="000000" w:themeColor="text1"/>
          <w:rPrChange w:id="350" w:author="Luyao Zhang" w:date="2016-10-15T13:25:00Z">
            <w:rPr/>
          </w:rPrChange>
        </w:rPr>
        <w:pPrChange w:id="351" w:author="Luyao Zhang" w:date="2016-10-15T13:25:00Z">
          <w:pPr>
            <w:ind w:firstLine="380"/>
          </w:pPr>
        </w:pPrChange>
      </w:pPr>
      <w:r w:rsidRPr="007C3271">
        <w:rPr>
          <w:rFonts w:ascii="Calibri" w:hAnsi="Calibri"/>
          <w:rPrChange w:id="352" w:author="Luyao Zhang" w:date="2016-10-15T13:25:00Z">
            <w:rPr/>
          </w:rPrChange>
        </w:rPr>
        <w:t>Under the item response theory, both the dominance model and the ideal point model assumes unidimensional</w:t>
      </w:r>
      <w:r w:rsidR="004A31C7" w:rsidRPr="007C3271">
        <w:rPr>
          <w:rFonts w:ascii="Calibri" w:hAnsi="Calibri"/>
          <w:rPrChange w:id="353" w:author="Luyao Zhang" w:date="2016-10-15T13:25:00Z">
            <w:rPr/>
          </w:rPrChange>
        </w:rPr>
        <w:t xml:space="preserve">ity, and therefore, we conducted an exploratory factor analysis (EFA) in SPSS to figure out data dimensionality. </w:t>
      </w:r>
      <w:r w:rsidR="00C74C92" w:rsidRPr="007C3271">
        <w:rPr>
          <w:rFonts w:ascii="Calibri" w:hAnsi="Calibri"/>
          <w:rPrChange w:id="354" w:author="Luyao Zhang" w:date="2016-10-15T13:25:00Z">
            <w:rPr/>
          </w:rPrChange>
        </w:rPr>
        <w:t>According to Reckase (1979)</w:t>
      </w:r>
      <w:r w:rsidR="00830FAB" w:rsidRPr="007C3271">
        <w:rPr>
          <w:rFonts w:ascii="Calibri" w:hAnsi="Calibri"/>
          <w:rPrChange w:id="355" w:author="Luyao Zhang" w:date="2016-10-15T13:25:00Z">
            <w:rPr/>
          </w:rPrChange>
        </w:rPr>
        <w:t xml:space="preserve">, </w:t>
      </w:r>
      <w:r w:rsidR="00FA1D20" w:rsidRPr="007C3271">
        <w:rPr>
          <w:rFonts w:ascii="Calibri" w:hAnsi="Calibri"/>
          <w:rPrChange w:id="356" w:author="Luyao Zhang" w:date="2016-10-15T13:25:00Z">
            <w:rPr/>
          </w:rPrChange>
        </w:rPr>
        <w:t xml:space="preserve">a </w:t>
      </w:r>
      <w:r w:rsidR="00907695" w:rsidRPr="007C3271">
        <w:rPr>
          <w:rFonts w:ascii="Calibri" w:hAnsi="Calibri"/>
          <w:rPrChange w:id="357" w:author="Luyao Zhang" w:date="2016-10-15T13:25:00Z">
            <w:rPr/>
          </w:rPrChange>
        </w:rPr>
        <w:t xml:space="preserve">scale is considered unidimensional if the first factor </w:t>
      </w:r>
      <w:r w:rsidR="00EE0F3F" w:rsidRPr="007C3271">
        <w:rPr>
          <w:rFonts w:ascii="Calibri" w:hAnsi="Calibri"/>
          <w:rPrChange w:id="358" w:author="Luyao Zhang" w:date="2016-10-15T13:25:00Z">
            <w:rPr/>
          </w:rPrChange>
        </w:rPr>
        <w:t xml:space="preserve">extracted </w:t>
      </w:r>
      <w:r w:rsidR="003B5EDE" w:rsidRPr="007C3271">
        <w:rPr>
          <w:rFonts w:ascii="Calibri" w:hAnsi="Calibri"/>
          <w:rPrChange w:id="359" w:author="Luyao Zhang" w:date="2016-10-15T13:25:00Z">
            <w:rPr/>
          </w:rPrChange>
        </w:rPr>
        <w:t xml:space="preserve">accounted for at least </w:t>
      </w:r>
      <w:r w:rsidR="00907695" w:rsidRPr="007C3271">
        <w:rPr>
          <w:rFonts w:ascii="Calibri" w:hAnsi="Calibri"/>
          <w:rPrChange w:id="360" w:author="Luyao Zhang" w:date="2016-10-15T13:25:00Z">
            <w:rPr/>
          </w:rPrChange>
        </w:rPr>
        <w:t xml:space="preserve">20% of the total variance. </w:t>
      </w:r>
      <w:r w:rsidR="00717512" w:rsidRPr="007C3271">
        <w:rPr>
          <w:rFonts w:ascii="Calibri" w:hAnsi="Calibri"/>
          <w:rPrChange w:id="361" w:author="Luyao Zhang" w:date="2016-10-15T13:25:00Z">
            <w:rPr/>
          </w:rPrChange>
        </w:rPr>
        <w:t xml:space="preserve">Results of principal axis factoring showed that </w:t>
      </w:r>
      <w:del w:id="362" w:author="Luyao Zhang" w:date="2016-10-08T12:56:00Z">
        <w:r w:rsidR="00717512" w:rsidRPr="007C3271" w:rsidDel="00FD6B6C">
          <w:rPr>
            <w:rFonts w:ascii="Calibri" w:hAnsi="Calibri"/>
            <w:rPrChange w:id="363" w:author="Luyao Zhang" w:date="2016-10-15T13:25:00Z">
              <w:rPr/>
            </w:rPrChange>
          </w:rPr>
          <w:delText xml:space="preserve">only </w:delText>
        </w:r>
      </w:del>
      <w:ins w:id="364" w:author="Luyao Zhang" w:date="2016-10-08T12:56:00Z">
        <w:r w:rsidR="00FD6B6C" w:rsidRPr="007C3271">
          <w:rPr>
            <w:rFonts w:ascii="Calibri" w:hAnsi="Calibri"/>
            <w:rPrChange w:id="365" w:author="Luyao Zhang" w:date="2016-10-15T13:25:00Z">
              <w:rPr/>
            </w:rPrChange>
          </w:rPr>
          <w:t xml:space="preserve">both </w:t>
        </w:r>
      </w:ins>
      <w:r w:rsidR="00717512" w:rsidRPr="007C3271">
        <w:rPr>
          <w:rFonts w:ascii="Calibri" w:hAnsi="Calibri"/>
          <w:rPrChange w:id="366" w:author="Luyao Zhang" w:date="2016-10-15T13:25:00Z">
            <w:rPr/>
          </w:rPrChange>
        </w:rPr>
        <w:t>the well-being and the curiosity facets met th</w:t>
      </w:r>
      <w:r w:rsidR="00680A48" w:rsidRPr="007C3271">
        <w:rPr>
          <w:rFonts w:ascii="Calibri" w:hAnsi="Calibri"/>
          <w:rPrChange w:id="367" w:author="Luyao Zhang" w:date="2016-10-15T13:25:00Z">
            <w:rPr/>
          </w:rPrChange>
        </w:rPr>
        <w:t xml:space="preserve">e unidimensionality assumption. The percentages of total variance explained by the first </w:t>
      </w:r>
      <w:r w:rsidR="00680A48" w:rsidRPr="007C3271">
        <w:rPr>
          <w:rFonts w:ascii="Calibri" w:hAnsi="Calibri"/>
          <w:rPrChange w:id="368" w:author="Luyao Zhang" w:date="2016-10-15T13:25:00Z">
            <w:rPr/>
          </w:rPrChange>
        </w:rPr>
        <w:lastRenderedPageBreak/>
        <w:t xml:space="preserve">factor extracted in the U.S./Chinses samples are </w:t>
      </w:r>
      <w:r w:rsidR="009A2E2D" w:rsidRPr="007C3271">
        <w:rPr>
          <w:rFonts w:ascii="Calibri" w:hAnsi="Calibri"/>
          <w:color w:val="000000" w:themeColor="text1"/>
          <w:rPrChange w:id="369" w:author="Luyao Zhang" w:date="2016-10-15T13:25:00Z">
            <w:rPr>
              <w:b/>
              <w:color w:val="FF0000"/>
            </w:rPr>
          </w:rPrChange>
        </w:rPr>
        <w:t>31.2</w:t>
      </w:r>
      <w:r w:rsidR="004A3025" w:rsidRPr="007C3271">
        <w:rPr>
          <w:rFonts w:ascii="Calibri" w:hAnsi="Calibri"/>
          <w:color w:val="000000" w:themeColor="text1"/>
          <w:rPrChange w:id="370" w:author="Luyao Zhang" w:date="2016-10-15T13:25:00Z">
            <w:rPr>
              <w:b/>
              <w:color w:val="FF0000"/>
            </w:rPr>
          </w:rPrChange>
        </w:rPr>
        <w:t>%/29.1</w:t>
      </w:r>
      <w:r w:rsidR="00680A48" w:rsidRPr="007C3271">
        <w:rPr>
          <w:rFonts w:ascii="Calibri" w:hAnsi="Calibri"/>
          <w:color w:val="000000" w:themeColor="text1"/>
          <w:rPrChange w:id="371" w:author="Luyao Zhang" w:date="2016-10-15T13:25:00Z">
            <w:rPr>
              <w:b/>
              <w:color w:val="FF0000"/>
            </w:rPr>
          </w:rPrChange>
        </w:rPr>
        <w:t>% (well-being)</w:t>
      </w:r>
      <w:r w:rsidR="003A46B4" w:rsidRPr="007C3271">
        <w:rPr>
          <w:rFonts w:ascii="Calibri" w:hAnsi="Calibri"/>
          <w:color w:val="000000" w:themeColor="text1"/>
          <w:rPrChange w:id="372" w:author="Luyao Zhang" w:date="2016-10-15T13:25:00Z">
            <w:rPr/>
          </w:rPrChange>
        </w:rPr>
        <w:t xml:space="preserve">, and </w:t>
      </w:r>
      <w:r w:rsidR="006F5FBE" w:rsidRPr="007C3271">
        <w:rPr>
          <w:rFonts w:ascii="Calibri" w:hAnsi="Calibri"/>
          <w:color w:val="000000" w:themeColor="text1"/>
          <w:rPrChange w:id="373" w:author="Luyao Zhang" w:date="2016-10-15T13:25:00Z">
            <w:rPr>
              <w:b/>
              <w:color w:val="FF0000"/>
            </w:rPr>
          </w:rPrChange>
        </w:rPr>
        <w:t>25.7</w:t>
      </w:r>
      <w:r w:rsidR="005E39ED" w:rsidRPr="007C3271">
        <w:rPr>
          <w:rFonts w:ascii="Calibri" w:hAnsi="Calibri"/>
          <w:color w:val="000000" w:themeColor="text1"/>
          <w:rPrChange w:id="374" w:author="Luyao Zhang" w:date="2016-10-15T13:25:00Z">
            <w:rPr>
              <w:b/>
              <w:color w:val="FF0000"/>
            </w:rPr>
          </w:rPrChange>
        </w:rPr>
        <w:t>%/34% (openness).</w:t>
      </w:r>
    </w:p>
    <w:p w14:paraId="32FAC16A" w14:textId="2CA8C1EE" w:rsidR="001D0418" w:rsidRPr="00550B07" w:rsidDel="008703FD" w:rsidRDefault="001038F5" w:rsidP="00181FE2">
      <w:pPr>
        <w:widowControl w:val="0"/>
        <w:autoSpaceDE w:val="0"/>
        <w:autoSpaceDN w:val="0"/>
        <w:adjustRightInd w:val="0"/>
        <w:spacing w:after="240" w:line="360" w:lineRule="auto"/>
        <w:ind w:firstLine="380"/>
        <w:rPr>
          <w:del w:id="375" w:author="Luyao Zhang" w:date="2016-10-15T13:16:00Z"/>
          <w:rFonts w:ascii="Calibri" w:hAnsi="Calibri" w:cs="Times"/>
          <w:rPrChange w:id="376" w:author="Luyao Zhang" w:date="2016-10-15T13:25:00Z">
            <w:rPr>
              <w:del w:id="377" w:author="Luyao Zhang" w:date="2016-10-15T13:16:00Z"/>
              <w:rFonts w:ascii="Times" w:hAnsi="Times" w:cs="Times"/>
              <w:sz w:val="22"/>
              <w:szCs w:val="22"/>
            </w:rPr>
          </w:rPrChange>
        </w:rPr>
        <w:pPrChange w:id="378" w:author="Luyao Zhang" w:date="2016-10-15T13:25:00Z">
          <w:pPr>
            <w:ind w:firstLine="380"/>
          </w:pPr>
        </w:pPrChange>
      </w:pPr>
      <w:ins w:id="379" w:author="Luyao Zhang" w:date="2016-10-15T13:16:00Z">
        <w:r w:rsidRPr="00550B07">
          <w:rPr>
            <w:rFonts w:ascii="Calibri" w:hAnsi="Calibri"/>
            <w:rPrChange w:id="380" w:author="Luyao Zhang" w:date="2016-10-15T13:25:00Z">
              <w:rPr/>
            </w:rPrChange>
          </w:rPr>
          <w:t xml:space="preserve">      </w:t>
        </w:r>
      </w:ins>
      <w:r w:rsidR="00463C72" w:rsidRPr="00550B07">
        <w:rPr>
          <w:rFonts w:ascii="Calibri" w:hAnsi="Calibri"/>
          <w:rPrChange w:id="381" w:author="Luyao Zhang" w:date="2016-10-15T13:25:00Z">
            <w:rPr/>
          </w:rPrChange>
        </w:rPr>
        <w:t xml:space="preserve">We </w:t>
      </w:r>
      <w:del w:id="382" w:author="Luyao Zhang" w:date="2016-10-15T13:13:00Z">
        <w:r w:rsidR="00463C72" w:rsidRPr="00550B07" w:rsidDel="0034726B">
          <w:rPr>
            <w:rFonts w:ascii="Calibri" w:hAnsi="Calibri"/>
            <w:rPrChange w:id="383" w:author="Luyao Zhang" w:date="2016-10-15T13:25:00Z">
              <w:rPr/>
            </w:rPrChange>
          </w:rPr>
          <w:delText xml:space="preserve">used the Generalized Graded Unfolding Model (GGUM; </w:delText>
        </w:r>
        <w:r w:rsidR="00240053" w:rsidRPr="00550B07" w:rsidDel="0034726B">
          <w:rPr>
            <w:rFonts w:ascii="Calibri" w:hAnsi="Calibri"/>
            <w:b/>
            <w:color w:val="FF0000"/>
            <w:rPrChange w:id="384" w:author="Luyao Zhang" w:date="2016-10-15T13:25:00Z">
              <w:rPr>
                <w:b/>
                <w:color w:val="FF0000"/>
              </w:rPr>
            </w:rPrChange>
          </w:rPr>
          <w:delText>Roberts</w:delText>
        </w:r>
        <w:r w:rsidR="00463C72" w:rsidRPr="00550B07" w:rsidDel="0034726B">
          <w:rPr>
            <w:rFonts w:ascii="Calibri" w:hAnsi="Calibri"/>
            <w:b/>
            <w:color w:val="FF0000"/>
            <w:rPrChange w:id="385" w:author="Luyao Zhang" w:date="2016-10-15T13:25:00Z">
              <w:rPr>
                <w:b/>
                <w:color w:val="FF0000"/>
              </w:rPr>
            </w:rPrChange>
          </w:rPr>
          <w:delText xml:space="preserve"> et al., 2000</w:delText>
        </w:r>
        <w:r w:rsidR="00463C72" w:rsidRPr="00550B07" w:rsidDel="0034726B">
          <w:rPr>
            <w:rFonts w:ascii="Calibri" w:hAnsi="Calibri"/>
            <w:rPrChange w:id="386" w:author="Luyao Zhang" w:date="2016-10-15T13:25:00Z">
              <w:rPr/>
            </w:rPrChange>
          </w:rPr>
          <w:delText>)</w:delText>
        </w:r>
        <w:r w:rsidR="007E5B98" w:rsidRPr="00550B07" w:rsidDel="0034726B">
          <w:rPr>
            <w:rFonts w:ascii="Calibri" w:hAnsi="Calibri"/>
            <w:rPrChange w:id="387" w:author="Luyao Zhang" w:date="2016-10-15T13:25:00Z">
              <w:rPr/>
            </w:rPrChange>
          </w:rPr>
          <w:delText xml:space="preserve"> for the ideal point model analysis, and </w:delText>
        </w:r>
      </w:del>
      <w:r w:rsidR="003A7A61" w:rsidRPr="00550B07">
        <w:rPr>
          <w:rFonts w:ascii="Calibri" w:hAnsi="Calibri"/>
          <w:rPrChange w:id="388" w:author="Luyao Zhang" w:date="2016-10-15T13:25:00Z">
            <w:rPr/>
          </w:rPrChange>
        </w:rPr>
        <w:t xml:space="preserve">first </w:t>
      </w:r>
      <w:r w:rsidR="004F59DE" w:rsidRPr="00550B07">
        <w:rPr>
          <w:rFonts w:ascii="Calibri" w:hAnsi="Calibri"/>
          <w:rPrChange w:id="389" w:author="Luyao Zhang" w:date="2016-10-15T13:25:00Z">
            <w:rPr/>
          </w:rPrChange>
        </w:rPr>
        <w:t xml:space="preserve">obtained </w:t>
      </w:r>
      <w:ins w:id="390" w:author="Luyao Zhang" w:date="2016-10-15T13:13:00Z">
        <w:r w:rsidR="0034726B" w:rsidRPr="00550B07">
          <w:rPr>
            <w:rFonts w:ascii="Calibri" w:hAnsi="Calibri"/>
            <w:rPrChange w:id="391" w:author="Luyao Zhang" w:date="2016-10-15T13:25:00Z">
              <w:rPr/>
            </w:rPrChange>
          </w:rPr>
          <w:t xml:space="preserve">GGUM </w:t>
        </w:r>
      </w:ins>
      <w:r w:rsidR="004F59DE" w:rsidRPr="00550B07">
        <w:rPr>
          <w:rFonts w:ascii="Calibri" w:hAnsi="Calibri"/>
          <w:rPrChange w:id="392" w:author="Luyao Zhang" w:date="2016-10-15T13:25:00Z">
            <w:rPr/>
          </w:rPrChange>
        </w:rPr>
        <w:t xml:space="preserve">item parameter estimates </w:t>
      </w:r>
      <w:del w:id="393" w:author="Luyao Zhang" w:date="2016-10-08T12:02:00Z">
        <w:r w:rsidR="00587D2B" w:rsidRPr="00550B07" w:rsidDel="004C56CC">
          <w:rPr>
            <w:rFonts w:ascii="Calibri" w:hAnsi="Calibri"/>
            <w:rPrChange w:id="394" w:author="Luyao Zhang" w:date="2016-10-15T13:25:00Z">
              <w:rPr/>
            </w:rPrChange>
          </w:rPr>
          <w:delText xml:space="preserve">for the ideal point model </w:delText>
        </w:r>
      </w:del>
      <w:r w:rsidR="0007631E" w:rsidRPr="00550B07">
        <w:rPr>
          <w:rFonts w:ascii="Calibri" w:hAnsi="Calibri"/>
          <w:rPrChange w:id="395" w:author="Luyao Zhang" w:date="2016-10-15T13:25:00Z">
            <w:rPr/>
          </w:rPrChange>
        </w:rPr>
        <w:t>in</w:t>
      </w:r>
      <w:r w:rsidR="003904B2" w:rsidRPr="00550B07">
        <w:rPr>
          <w:rFonts w:ascii="Calibri" w:hAnsi="Calibri"/>
          <w:rPrChange w:id="396" w:author="Luyao Zhang" w:date="2016-10-15T13:25:00Z">
            <w:rPr/>
          </w:rPrChange>
        </w:rPr>
        <w:t xml:space="preserve"> GGUM2004 </w:t>
      </w:r>
      <w:r w:rsidR="005212FD" w:rsidRPr="00550B07">
        <w:rPr>
          <w:rFonts w:ascii="Calibri" w:hAnsi="Calibri"/>
          <w:rPrChange w:id="397" w:author="Luyao Zhang" w:date="2016-10-15T13:25:00Z">
            <w:rPr/>
          </w:rPrChange>
        </w:rPr>
        <w:t>(</w:t>
      </w:r>
      <w:r w:rsidR="005212FD" w:rsidRPr="00550B07">
        <w:rPr>
          <w:rFonts w:ascii="Calibri" w:hAnsi="Calibri"/>
          <w:b/>
          <w:color w:val="FF0000"/>
          <w:rPrChange w:id="398" w:author="Luyao Zhang" w:date="2016-10-15T13:25:00Z">
            <w:rPr>
              <w:b/>
              <w:color w:val="FF0000"/>
            </w:rPr>
          </w:rPrChange>
        </w:rPr>
        <w:t>Roberts et al., 2000</w:t>
      </w:r>
      <w:r w:rsidR="005212FD" w:rsidRPr="00550B07">
        <w:rPr>
          <w:rFonts w:ascii="Calibri" w:hAnsi="Calibri"/>
          <w:rPrChange w:id="399" w:author="Luyao Zhang" w:date="2016-10-15T13:25:00Z">
            <w:rPr/>
          </w:rPrChange>
        </w:rPr>
        <w:t xml:space="preserve">) </w:t>
      </w:r>
      <w:r w:rsidR="004F59DE" w:rsidRPr="00550B07">
        <w:rPr>
          <w:rFonts w:ascii="Calibri" w:hAnsi="Calibri"/>
          <w:rPrChange w:id="400" w:author="Luyao Zhang" w:date="2016-10-15T13:25:00Z">
            <w:rPr/>
          </w:rPrChange>
        </w:rPr>
        <w:t xml:space="preserve">for both groups and both </w:t>
      </w:r>
      <w:ins w:id="401" w:author="Luyao Zhang" w:date="2016-10-08T12:02:00Z">
        <w:r w:rsidR="00421683" w:rsidRPr="00550B07">
          <w:rPr>
            <w:rFonts w:ascii="Calibri" w:hAnsi="Calibri"/>
            <w:rPrChange w:id="402" w:author="Luyao Zhang" w:date="2016-10-15T13:25:00Z">
              <w:rPr/>
            </w:rPrChange>
          </w:rPr>
          <w:t>scales</w:t>
        </w:r>
      </w:ins>
      <w:ins w:id="403" w:author="Luyao Zhang" w:date="2016-10-15T13:13:00Z">
        <w:r w:rsidR="00270987" w:rsidRPr="00550B07">
          <w:rPr>
            <w:rFonts w:ascii="Calibri" w:hAnsi="Calibri"/>
            <w:rPrChange w:id="404" w:author="Luyao Zhang" w:date="2016-10-15T13:25:00Z">
              <w:rPr/>
            </w:rPrChange>
          </w:rPr>
          <w:t>, respectively</w:t>
        </w:r>
      </w:ins>
      <w:del w:id="405" w:author="Luyao Zhang" w:date="2016-10-08T12:02:00Z">
        <w:r w:rsidR="004F59DE" w:rsidRPr="00550B07" w:rsidDel="00883E08">
          <w:rPr>
            <w:rFonts w:ascii="Calibri" w:hAnsi="Calibri"/>
            <w:rPrChange w:id="406" w:author="Luyao Zhang" w:date="2016-10-15T13:25:00Z">
              <w:rPr/>
            </w:rPrChange>
          </w:rPr>
          <w:delText>scales</w:delText>
        </w:r>
      </w:del>
      <w:r w:rsidR="00E2220A" w:rsidRPr="00550B07">
        <w:rPr>
          <w:rFonts w:ascii="Calibri" w:hAnsi="Calibri"/>
          <w:rPrChange w:id="407" w:author="Luyao Zhang" w:date="2016-10-15T13:25:00Z">
            <w:rPr/>
          </w:rPrChange>
        </w:rPr>
        <w:t xml:space="preserve">. </w:t>
      </w:r>
      <w:r w:rsidR="009348DB" w:rsidRPr="00550B07">
        <w:rPr>
          <w:rFonts w:ascii="Calibri" w:hAnsi="Calibri"/>
          <w:rPrChange w:id="408" w:author="Luyao Zhang" w:date="2016-10-15T13:25:00Z">
            <w:rPr/>
          </w:rPrChange>
        </w:rPr>
        <w:t>Item parameter e</w:t>
      </w:r>
      <w:r w:rsidR="000B4301" w:rsidRPr="00550B07">
        <w:rPr>
          <w:rFonts w:ascii="Calibri" w:hAnsi="Calibri"/>
          <w:rPrChange w:id="409" w:author="Luyao Zhang" w:date="2016-10-15T13:25:00Z">
            <w:rPr/>
          </w:rPrChange>
        </w:rPr>
        <w:t>stimates and responses were</w:t>
      </w:r>
      <w:ins w:id="410" w:author="Luyao Zhang" w:date="2016-10-08T12:02:00Z">
        <w:r w:rsidR="005910EC" w:rsidRPr="00550B07">
          <w:rPr>
            <w:rFonts w:ascii="Calibri" w:hAnsi="Calibri"/>
            <w:rPrChange w:id="411" w:author="Luyao Zhang" w:date="2016-10-15T13:25:00Z">
              <w:rPr/>
            </w:rPrChange>
          </w:rPr>
          <w:t xml:space="preserve"> then</w:t>
        </w:r>
      </w:ins>
      <w:r w:rsidR="000B4301" w:rsidRPr="00550B07">
        <w:rPr>
          <w:rFonts w:ascii="Calibri" w:hAnsi="Calibri"/>
          <w:rPrChange w:id="412" w:author="Luyao Zhang" w:date="2016-10-15T13:25:00Z">
            <w:rPr/>
          </w:rPrChange>
        </w:rPr>
        <w:t xml:space="preserve"> thrown</w:t>
      </w:r>
      <w:r w:rsidR="009348DB" w:rsidRPr="00550B07">
        <w:rPr>
          <w:rFonts w:ascii="Calibri" w:hAnsi="Calibri"/>
          <w:rPrChange w:id="413" w:author="Luyao Zhang" w:date="2016-10-15T13:25:00Z">
            <w:rPr/>
          </w:rPrChange>
        </w:rPr>
        <w:t xml:space="preserve"> in MODFIT </w:t>
      </w:r>
      <w:r w:rsidR="00F93590" w:rsidRPr="00550B07">
        <w:rPr>
          <w:rFonts w:ascii="Calibri" w:hAnsi="Calibri"/>
          <w:rPrChange w:id="414" w:author="Luyao Zhang" w:date="2016-10-15T13:25:00Z">
            <w:rPr/>
          </w:rPrChange>
        </w:rPr>
        <w:t>(</w:t>
      </w:r>
      <w:r w:rsidR="00F93590" w:rsidRPr="00550B07">
        <w:rPr>
          <w:rFonts w:ascii="Calibri" w:hAnsi="Calibri"/>
          <w:b/>
          <w:color w:val="FF0000"/>
          <w:rPrChange w:id="415" w:author="Luyao Zhang" w:date="2016-10-15T13:25:00Z">
            <w:rPr>
              <w:b/>
              <w:color w:val="FF0000"/>
            </w:rPr>
          </w:rPrChange>
        </w:rPr>
        <w:t>Stark, 2007</w:t>
      </w:r>
      <w:r w:rsidR="00F93590" w:rsidRPr="00550B07">
        <w:rPr>
          <w:rFonts w:ascii="Calibri" w:hAnsi="Calibri"/>
          <w:rPrChange w:id="416" w:author="Luyao Zhang" w:date="2016-10-15T13:25:00Z">
            <w:rPr/>
          </w:rPrChange>
        </w:rPr>
        <w:t xml:space="preserve">) </w:t>
      </w:r>
      <w:r w:rsidR="009348DB" w:rsidRPr="00550B07">
        <w:rPr>
          <w:rFonts w:ascii="Calibri" w:hAnsi="Calibri"/>
          <w:rPrChange w:id="417" w:author="Luyao Zhang" w:date="2016-10-15T13:25:00Z">
            <w:rPr/>
          </w:rPrChange>
        </w:rPr>
        <w:t>to examine model-data fit</w:t>
      </w:r>
      <w:r w:rsidR="00CD4A35" w:rsidRPr="00550B07">
        <w:rPr>
          <w:rFonts w:ascii="Calibri" w:hAnsi="Calibri"/>
          <w:rPrChange w:id="418" w:author="Luyao Zhang" w:date="2016-10-15T13:25:00Z">
            <w:rPr/>
          </w:rPrChange>
        </w:rPr>
        <w:t xml:space="preserve"> based on the sample-size adjusted chi-square to degree</w:t>
      </w:r>
      <w:r w:rsidR="00C81821" w:rsidRPr="00550B07">
        <w:rPr>
          <w:rFonts w:ascii="Calibri" w:hAnsi="Calibri"/>
          <w:rPrChange w:id="419" w:author="Luyao Zhang" w:date="2016-10-15T13:25:00Z">
            <w:rPr/>
          </w:rPrChange>
        </w:rPr>
        <w:t>s</w:t>
      </w:r>
      <w:r w:rsidR="00CD4A35" w:rsidRPr="00550B07">
        <w:rPr>
          <w:rFonts w:ascii="Calibri" w:hAnsi="Calibri"/>
          <w:rPrChange w:id="420" w:author="Luyao Zhang" w:date="2016-10-15T13:25:00Z">
            <w:rPr/>
          </w:rPrChange>
        </w:rPr>
        <w:t xml:space="preserve"> of freedom </w:t>
      </w:r>
      <w:r w:rsidR="00C81821" w:rsidRPr="00550B07">
        <w:rPr>
          <w:rFonts w:ascii="Calibri" w:hAnsi="Calibri"/>
          <w:rPrChange w:id="421" w:author="Luyao Zhang" w:date="2016-10-15T13:25:00Z">
            <w:rPr/>
          </w:rPrChange>
        </w:rPr>
        <w:t>ratio obtained from the software</w:t>
      </w:r>
      <w:r w:rsidR="00CC11F2" w:rsidRPr="00550B07">
        <w:rPr>
          <w:rFonts w:ascii="Calibri" w:hAnsi="Calibri"/>
          <w:rPrChange w:id="422" w:author="Luyao Zhang" w:date="2016-10-15T13:25:00Z">
            <w:rPr/>
          </w:rPrChange>
        </w:rPr>
        <w:t>.</w:t>
      </w:r>
      <w:r w:rsidR="00C81821" w:rsidRPr="00550B07">
        <w:rPr>
          <w:rFonts w:ascii="Calibri" w:hAnsi="Calibri"/>
          <w:rPrChange w:id="423" w:author="Luyao Zhang" w:date="2016-10-15T13:25:00Z">
            <w:rPr/>
          </w:rPrChange>
        </w:rPr>
        <w:t xml:space="preserve"> </w:t>
      </w:r>
      <w:r w:rsidR="004C4C44" w:rsidRPr="00550B07">
        <w:rPr>
          <w:rFonts w:ascii="Calibri" w:hAnsi="Calibri"/>
          <w:rPrChange w:id="424" w:author="Luyao Zhang" w:date="2016-10-15T13:25:00Z">
            <w:rPr/>
          </w:rPrChange>
        </w:rPr>
        <w:t>MODFIT generated the i</w:t>
      </w:r>
      <w:r w:rsidR="006848F7" w:rsidRPr="00550B07">
        <w:rPr>
          <w:rFonts w:ascii="Calibri" w:hAnsi="Calibri"/>
          <w:rPrChange w:id="425" w:author="Luyao Zhang" w:date="2016-10-15T13:25:00Z">
            <w:rPr/>
          </w:rPrChange>
        </w:rPr>
        <w:t>tem characteristic curves</w:t>
      </w:r>
      <w:r w:rsidR="004C4C44" w:rsidRPr="00550B07">
        <w:rPr>
          <w:rFonts w:ascii="Calibri" w:hAnsi="Calibri"/>
          <w:rPrChange w:id="426" w:author="Luyao Zhang" w:date="2016-10-15T13:25:00Z">
            <w:rPr/>
          </w:rPrChange>
        </w:rPr>
        <w:t xml:space="preserve"> (ICCs)</w:t>
      </w:r>
      <w:r w:rsidR="006848F7" w:rsidRPr="00550B07">
        <w:rPr>
          <w:rFonts w:ascii="Calibri" w:hAnsi="Calibri"/>
          <w:rPrChange w:id="427" w:author="Luyao Zhang" w:date="2016-10-15T13:25:00Z">
            <w:rPr/>
          </w:rPrChange>
        </w:rPr>
        <w:t xml:space="preserve"> </w:t>
      </w:r>
      <w:r w:rsidR="004C4C44" w:rsidRPr="00550B07">
        <w:rPr>
          <w:rFonts w:ascii="Calibri" w:hAnsi="Calibri"/>
          <w:rPrChange w:id="428" w:author="Luyao Zhang" w:date="2016-10-15T13:25:00Z">
            <w:rPr/>
          </w:rPrChange>
        </w:rPr>
        <w:t xml:space="preserve">at the </w:t>
      </w:r>
      <w:r w:rsidR="006848F7" w:rsidRPr="00550B07">
        <w:rPr>
          <w:rFonts w:ascii="Calibri" w:hAnsi="Calibri"/>
          <w:rPrChange w:id="429" w:author="Luyao Zhang" w:date="2016-10-15T13:25:00Z">
            <w:rPr/>
          </w:rPrChange>
        </w:rPr>
        <w:t xml:space="preserve">same time, </w:t>
      </w:r>
      <w:r w:rsidR="004F0EC7" w:rsidRPr="00550B07">
        <w:rPr>
          <w:rFonts w:ascii="Calibri" w:hAnsi="Calibri"/>
          <w:rPrChange w:id="430" w:author="Luyao Zhang" w:date="2016-10-15T13:25:00Z">
            <w:rPr/>
          </w:rPrChange>
        </w:rPr>
        <w:t xml:space="preserve">which were used to determine which </w:t>
      </w:r>
      <w:r w:rsidR="00B44EA6" w:rsidRPr="00550B07">
        <w:rPr>
          <w:rFonts w:ascii="Calibri" w:hAnsi="Calibri"/>
          <w:rPrChange w:id="431" w:author="Luyao Zhang" w:date="2016-10-15T13:25:00Z">
            <w:rPr/>
          </w:rPrChange>
        </w:rPr>
        <w:t>items were negative and</w:t>
      </w:r>
      <w:r w:rsidR="004F0EC7" w:rsidRPr="00550B07">
        <w:rPr>
          <w:rFonts w:ascii="Calibri" w:hAnsi="Calibri"/>
          <w:rPrChange w:id="432" w:author="Luyao Zhang" w:date="2016-10-15T13:25:00Z">
            <w:rPr/>
          </w:rPrChange>
        </w:rPr>
        <w:t xml:space="preserve"> </w:t>
      </w:r>
      <w:ins w:id="433" w:author="Luyao Zhang" w:date="2016-10-08T12:02:00Z">
        <w:r w:rsidR="009C6CBA" w:rsidRPr="00550B07">
          <w:rPr>
            <w:rFonts w:ascii="Calibri" w:hAnsi="Calibri"/>
            <w:rPrChange w:id="434" w:author="Luyao Zhang" w:date="2016-10-15T13:25:00Z">
              <w:rPr/>
            </w:rPrChange>
          </w:rPr>
          <w:t xml:space="preserve">thus </w:t>
        </w:r>
      </w:ins>
      <w:ins w:id="435" w:author="Luyao Zhang" w:date="2016-10-08T12:33:00Z">
        <w:r w:rsidR="007B6813" w:rsidRPr="00550B07">
          <w:rPr>
            <w:rFonts w:ascii="Calibri" w:hAnsi="Calibri"/>
            <w:rPrChange w:id="436" w:author="Luyao Zhang" w:date="2016-10-15T13:25:00Z">
              <w:rPr/>
            </w:rPrChange>
          </w:rPr>
          <w:t xml:space="preserve">should have been </w:t>
        </w:r>
      </w:ins>
      <w:del w:id="437" w:author="Luyao Zhang" w:date="2016-10-08T12:33:00Z">
        <w:r w:rsidR="004F0EC7" w:rsidRPr="00550B07" w:rsidDel="007B6813">
          <w:rPr>
            <w:rFonts w:ascii="Calibri" w:hAnsi="Calibri"/>
            <w:rPrChange w:id="438" w:author="Luyao Zhang" w:date="2016-10-15T13:25:00Z">
              <w:rPr/>
            </w:rPrChange>
          </w:rPr>
          <w:delText xml:space="preserve">supposed to be </w:delText>
        </w:r>
      </w:del>
      <w:r w:rsidR="004F0EC7" w:rsidRPr="00550B07">
        <w:rPr>
          <w:rFonts w:ascii="Calibri" w:hAnsi="Calibri"/>
          <w:rPrChange w:id="439" w:author="Luyao Zhang" w:date="2016-10-15T13:25:00Z">
            <w:rPr/>
          </w:rPrChange>
        </w:rPr>
        <w:t>rever</w:t>
      </w:r>
      <w:r w:rsidR="007F39F9" w:rsidRPr="00550B07">
        <w:rPr>
          <w:rFonts w:ascii="Calibri" w:hAnsi="Calibri"/>
          <w:rPrChange w:id="440" w:author="Luyao Zhang" w:date="2016-10-15T13:25:00Z">
            <w:rPr/>
          </w:rPrChange>
        </w:rPr>
        <w:t xml:space="preserve">sely coded </w:t>
      </w:r>
      <w:r w:rsidR="007B78EC" w:rsidRPr="00550B07">
        <w:rPr>
          <w:rFonts w:ascii="Calibri" w:hAnsi="Calibri"/>
          <w:rPrChange w:id="441" w:author="Luyao Zhang" w:date="2016-10-15T13:25:00Z">
            <w:rPr/>
          </w:rPrChange>
        </w:rPr>
        <w:t xml:space="preserve">before </w:t>
      </w:r>
      <w:ins w:id="442" w:author="Luyao Zhang" w:date="2016-10-08T12:02:00Z">
        <w:r w:rsidR="00142561" w:rsidRPr="00550B07">
          <w:rPr>
            <w:rFonts w:ascii="Calibri" w:hAnsi="Calibri"/>
            <w:rPrChange w:id="443" w:author="Luyao Zhang" w:date="2016-10-15T13:25:00Z">
              <w:rPr/>
            </w:rPrChange>
          </w:rPr>
          <w:t xml:space="preserve">any </w:t>
        </w:r>
      </w:ins>
      <w:r w:rsidR="007B78EC" w:rsidRPr="00550B07">
        <w:rPr>
          <w:rFonts w:ascii="Calibri" w:hAnsi="Calibri"/>
          <w:rPrChange w:id="444" w:author="Luyao Zhang" w:date="2016-10-15T13:25:00Z">
            <w:rPr/>
          </w:rPrChange>
        </w:rPr>
        <w:t xml:space="preserve">analyses </w:t>
      </w:r>
      <w:ins w:id="445" w:author="Luyao Zhang" w:date="2016-10-08T12:02:00Z">
        <w:r w:rsidR="00E37EDF" w:rsidRPr="00550B07">
          <w:rPr>
            <w:rFonts w:ascii="Calibri" w:hAnsi="Calibri"/>
            <w:rPrChange w:id="446" w:author="Luyao Zhang" w:date="2016-10-15T13:25:00Z">
              <w:rPr/>
            </w:rPrChange>
          </w:rPr>
          <w:t xml:space="preserve">were conducted </w:t>
        </w:r>
      </w:ins>
      <w:r w:rsidR="007F39F9" w:rsidRPr="00550B07">
        <w:rPr>
          <w:rFonts w:ascii="Calibri" w:hAnsi="Calibri"/>
          <w:rPrChange w:id="447" w:author="Luyao Zhang" w:date="2016-10-15T13:25:00Z">
            <w:rPr/>
          </w:rPrChange>
        </w:rPr>
        <w:t>under</w:t>
      </w:r>
      <w:r w:rsidR="00C47DFA" w:rsidRPr="00550B07">
        <w:rPr>
          <w:rFonts w:ascii="Calibri" w:hAnsi="Calibri"/>
          <w:rPrChange w:id="448" w:author="Luyao Zhang" w:date="2016-10-15T13:25:00Z">
            <w:rPr/>
          </w:rPrChange>
        </w:rPr>
        <w:t xml:space="preserve"> the dominance model.</w:t>
      </w:r>
      <w:r w:rsidR="007F39F9" w:rsidRPr="00550B07">
        <w:rPr>
          <w:rFonts w:ascii="Calibri" w:hAnsi="Calibri"/>
          <w:rPrChange w:id="449" w:author="Luyao Zhang" w:date="2016-10-15T13:25:00Z">
            <w:rPr/>
          </w:rPrChange>
        </w:rPr>
        <w:t xml:space="preserve"> </w:t>
      </w:r>
      <w:r w:rsidR="00272FA9" w:rsidRPr="00550B07">
        <w:rPr>
          <w:rFonts w:ascii="Calibri" w:hAnsi="Calibri"/>
          <w:rPrChange w:id="450" w:author="Luyao Zhang" w:date="2016-10-15T13:25:00Z">
            <w:rPr/>
          </w:rPrChange>
        </w:rPr>
        <w:t xml:space="preserve">The model used for the dominance model was </w:t>
      </w:r>
      <w:r w:rsidR="00020EA8" w:rsidRPr="00550B07">
        <w:rPr>
          <w:rFonts w:ascii="Calibri" w:hAnsi="Calibri"/>
          <w:rPrChange w:id="451" w:author="Luyao Zhang" w:date="2016-10-15T13:25:00Z">
            <w:rPr/>
          </w:rPrChange>
        </w:rPr>
        <w:t>Samejima’</w:t>
      </w:r>
      <w:r w:rsidR="00781A28" w:rsidRPr="00550B07">
        <w:rPr>
          <w:rFonts w:ascii="Calibri" w:hAnsi="Calibri"/>
          <w:rPrChange w:id="452" w:author="Luyao Zhang" w:date="2016-10-15T13:25:00Z">
            <w:rPr/>
          </w:rPrChange>
        </w:rPr>
        <w:t>s Graded Response (SGR) model,</w:t>
      </w:r>
      <w:r w:rsidR="0016612A" w:rsidRPr="00550B07">
        <w:rPr>
          <w:rFonts w:ascii="Calibri" w:hAnsi="Calibri"/>
          <w:rPrChange w:id="453" w:author="Luyao Zhang" w:date="2016-10-15T13:25:00Z">
            <w:rPr/>
          </w:rPrChange>
        </w:rPr>
        <w:t xml:space="preserve"> and item param</w:t>
      </w:r>
      <w:r w:rsidR="0001506F" w:rsidRPr="00550B07">
        <w:rPr>
          <w:rFonts w:ascii="Calibri" w:hAnsi="Calibri"/>
          <w:rPrChange w:id="454" w:author="Luyao Zhang" w:date="2016-10-15T13:25:00Z">
            <w:rPr/>
          </w:rPrChange>
        </w:rPr>
        <w:t>e</w:t>
      </w:r>
      <w:r w:rsidR="0016612A" w:rsidRPr="00550B07">
        <w:rPr>
          <w:rFonts w:ascii="Calibri" w:hAnsi="Calibri"/>
          <w:rPrChange w:id="455" w:author="Luyao Zhang" w:date="2016-10-15T13:25:00Z">
            <w:rPr/>
          </w:rPrChange>
        </w:rPr>
        <w:t>ters were estimated in MULTILOG (</w:t>
      </w:r>
      <w:r w:rsidR="00B76965" w:rsidRPr="00550B07">
        <w:rPr>
          <w:rFonts w:ascii="Calibri" w:hAnsi="Calibri"/>
          <w:b/>
          <w:color w:val="FF0000"/>
          <w:rPrChange w:id="456" w:author="Luyao Zhang" w:date="2016-10-15T13:25:00Z">
            <w:rPr>
              <w:b/>
              <w:color w:val="FF0000"/>
            </w:rPr>
          </w:rPrChange>
        </w:rPr>
        <w:t>citation, 1000</w:t>
      </w:r>
      <w:r w:rsidR="00B76965" w:rsidRPr="00550B07">
        <w:rPr>
          <w:rFonts w:ascii="Calibri" w:hAnsi="Calibri"/>
          <w:rPrChange w:id="457" w:author="Luyao Zhang" w:date="2016-10-15T13:25:00Z">
            <w:rPr/>
          </w:rPrChange>
        </w:rPr>
        <w:t>)</w:t>
      </w:r>
      <w:r w:rsidR="009D7C0E" w:rsidRPr="00550B07">
        <w:rPr>
          <w:rFonts w:ascii="Calibri" w:hAnsi="Calibri"/>
          <w:rPrChange w:id="458" w:author="Luyao Zhang" w:date="2016-10-15T13:25:00Z">
            <w:rPr/>
          </w:rPrChange>
        </w:rPr>
        <w:t xml:space="preserve">. </w:t>
      </w:r>
      <w:ins w:id="459" w:author="Luyao Zhang" w:date="2016-10-15T13:14:00Z">
        <w:r w:rsidR="0044037F" w:rsidRPr="00550B07">
          <w:rPr>
            <w:rFonts w:ascii="Calibri" w:hAnsi="Calibri"/>
            <w:rPrChange w:id="460" w:author="Luyao Zhang" w:date="2016-10-15T13:25:00Z">
              <w:rPr/>
            </w:rPrChange>
          </w:rPr>
          <w:t xml:space="preserve">Model-data fit for the SGR model was also </w:t>
        </w:r>
      </w:ins>
      <w:ins w:id="461" w:author="Luyao Zhang" w:date="2016-10-15T13:15:00Z">
        <w:r w:rsidR="006F01A9" w:rsidRPr="00550B07">
          <w:rPr>
            <w:rFonts w:ascii="Calibri" w:hAnsi="Calibri"/>
            <w:rPrChange w:id="462" w:author="Luyao Zhang" w:date="2016-10-15T13:25:00Z">
              <w:rPr/>
            </w:rPrChange>
          </w:rPr>
          <w:t>computed using MODFIT</w:t>
        </w:r>
        <w:r w:rsidR="00596EA6" w:rsidRPr="00550B07">
          <w:rPr>
            <w:rFonts w:ascii="Calibri" w:hAnsi="Calibri"/>
            <w:rPrChange w:id="463" w:author="Luyao Zhang" w:date="2016-10-15T13:25:00Z">
              <w:rPr/>
            </w:rPrChange>
          </w:rPr>
          <w:t>.</w:t>
        </w:r>
        <w:r w:rsidR="00BE47D2" w:rsidRPr="00550B07">
          <w:rPr>
            <w:rFonts w:ascii="Calibri" w:hAnsi="Calibri"/>
            <w:rPrChange w:id="464" w:author="Luyao Zhang" w:date="2016-10-15T13:25:00Z">
              <w:rPr/>
            </w:rPrChange>
          </w:rPr>
          <w:t xml:space="preserve"> </w:t>
        </w:r>
      </w:ins>
      <w:ins w:id="465" w:author="Luyao Zhang" w:date="2016-10-15T13:27:00Z">
        <w:r w:rsidR="007F0B12">
          <w:rPr>
            <w:rFonts w:ascii="Calibri" w:hAnsi="Calibri"/>
          </w:rPr>
          <w:t xml:space="preserve">Model fit for item singles, doubles, and triples were all computed and investigated. </w:t>
        </w:r>
      </w:ins>
      <w:ins w:id="466" w:author="Luyao Zhang" w:date="2016-10-15T13:15:00Z">
        <w:r w:rsidR="00AB2D0D" w:rsidRPr="00550B07">
          <w:rPr>
            <w:rFonts w:ascii="Calibri" w:hAnsi="Calibri"/>
            <w:rPrChange w:id="467" w:author="Luyao Zhang" w:date="2016-10-15T13:25:00Z">
              <w:rPr/>
            </w:rPrChange>
          </w:rPr>
          <w:t xml:space="preserve">Adequate fit is indicated by </w:t>
        </w:r>
      </w:ins>
      <w:ins w:id="468" w:author="Luyao Zhang" w:date="2016-10-15T13:16:00Z">
        <w:r w:rsidR="00AB2D0D" w:rsidRPr="00550B07">
          <w:rPr>
            <w:rFonts w:ascii="Calibri" w:hAnsi="Calibri" w:cs="Times"/>
            <w:rPrChange w:id="469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Chi-square-to-degree-of-freedom ratios less than 3</w:t>
        </w:r>
        <w:r w:rsidR="00AB2D0D" w:rsidRPr="00550B07">
          <w:rPr>
            <w:rFonts w:ascii="Calibri" w:hAnsi="Calibri" w:cs="Times"/>
            <w:rPrChange w:id="470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(Tay et al., 2011)</w:t>
        </w:r>
        <w:r w:rsidR="00F01977" w:rsidRPr="00550B07">
          <w:rPr>
            <w:rFonts w:ascii="Calibri" w:hAnsi="Calibri" w:cs="Times"/>
            <w:rPrChange w:id="471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. </w:t>
        </w:r>
      </w:ins>
      <w:ins w:id="472" w:author="Luyao Zhang" w:date="2016-10-15T13:28:00Z">
        <w:r w:rsidR="00856957">
          <w:rPr>
            <w:rFonts w:ascii="Calibri" w:hAnsi="Calibri" w:cs="Times"/>
          </w:rPr>
          <w:t xml:space="preserve">Source of misfit was also explore by </w:t>
        </w:r>
        <w:r w:rsidR="00131149">
          <w:rPr>
            <w:rFonts w:ascii="Calibri" w:hAnsi="Calibri" w:cs="Times"/>
          </w:rPr>
          <w:t>assessing the ICCs</w:t>
        </w:r>
      </w:ins>
      <w:ins w:id="473" w:author="Luyao Zhang" w:date="2016-10-15T13:29:00Z">
        <w:r w:rsidR="001F2ED8">
          <w:rPr>
            <w:rFonts w:ascii="Calibri" w:hAnsi="Calibri" w:cs="Times"/>
          </w:rPr>
          <w:t xml:space="preserve"> </w:t>
        </w:r>
        <w:r w:rsidR="00184C41">
          <w:rPr>
            <w:rFonts w:ascii="Calibri" w:hAnsi="Calibri" w:cs="Times"/>
          </w:rPr>
          <w:t xml:space="preserve">of potential intermediate items, </w:t>
        </w:r>
        <w:r w:rsidR="008569D4">
          <w:rPr>
            <w:rFonts w:ascii="Calibri" w:hAnsi="Calibri" w:cs="Times"/>
          </w:rPr>
          <w:t>both under polytomous and dichotomous IRT models.</w:t>
        </w:r>
      </w:ins>
    </w:p>
    <w:p w14:paraId="3026E990" w14:textId="77777777" w:rsidR="008703FD" w:rsidRPr="007C3271" w:rsidRDefault="008703FD" w:rsidP="00181FE2">
      <w:pPr>
        <w:spacing w:line="360" w:lineRule="auto"/>
        <w:rPr>
          <w:ins w:id="474" w:author="Luyao Zhang" w:date="2016-10-15T13:17:00Z"/>
          <w:rFonts w:ascii="Calibri" w:hAnsi="Calibri" w:cs="Times"/>
          <w:sz w:val="22"/>
          <w:szCs w:val="22"/>
          <w:rPrChange w:id="475" w:author="Luyao Zhang" w:date="2016-10-15T13:25:00Z">
            <w:rPr>
              <w:ins w:id="476" w:author="Luyao Zhang" w:date="2016-10-15T13:17:00Z"/>
              <w:rFonts w:ascii="Times" w:hAnsi="Times" w:cs="Times"/>
              <w:sz w:val="22"/>
              <w:szCs w:val="22"/>
            </w:rPr>
          </w:rPrChange>
        </w:rPr>
        <w:pPrChange w:id="477" w:author="Luyao Zhang" w:date="2016-10-15T13:25:00Z">
          <w:pPr>
            <w:ind w:firstLine="380"/>
          </w:pPr>
        </w:pPrChange>
      </w:pPr>
    </w:p>
    <w:p w14:paraId="2F2EDD7E" w14:textId="7C5832AD" w:rsidR="00B61FFB" w:rsidRPr="007C3271" w:rsidRDefault="009F19BF" w:rsidP="00181FE2">
      <w:pPr>
        <w:widowControl w:val="0"/>
        <w:autoSpaceDE w:val="0"/>
        <w:autoSpaceDN w:val="0"/>
        <w:adjustRightInd w:val="0"/>
        <w:spacing w:after="240" w:line="360" w:lineRule="auto"/>
        <w:ind w:firstLine="374"/>
        <w:rPr>
          <w:ins w:id="478" w:author="Luyao Zhang" w:date="2016-10-08T12:50:00Z"/>
          <w:rFonts w:ascii="Calibri" w:hAnsi="Calibri" w:cs="Times New Roman"/>
          <w:rPrChange w:id="479" w:author="Luyao Zhang" w:date="2016-10-15T13:25:00Z">
            <w:rPr>
              <w:ins w:id="480" w:author="Luyao Zhang" w:date="2016-10-08T12:50:00Z"/>
              <w:b/>
              <w:color w:val="FF0000"/>
            </w:rPr>
          </w:rPrChange>
        </w:rPr>
        <w:pPrChange w:id="481" w:author="Luyao Zhang" w:date="2016-10-15T13:25:00Z">
          <w:pPr/>
        </w:pPrChange>
      </w:pPr>
      <w:ins w:id="482" w:author="Luyao Zhang" w:date="2016-10-15T13:17:00Z">
        <w:r w:rsidRPr="007C3271">
          <w:rPr>
            <w:rFonts w:ascii="Calibri" w:hAnsi="Calibri" w:cs="Times New Roman"/>
            <w:rPrChange w:id="483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DIF </w:t>
        </w:r>
        <w:r w:rsidR="00E063B2" w:rsidRPr="007C3271">
          <w:rPr>
            <w:rFonts w:ascii="Calibri" w:hAnsi="Calibri" w:cs="Times New Roman"/>
            <w:rPrChange w:id="484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NHST was conducted </w:t>
        </w:r>
      </w:ins>
      <w:ins w:id="485" w:author="Luyao Zhang" w:date="2016-10-15T13:18:00Z">
        <w:r w:rsidR="00A93B58" w:rsidRPr="007C3271">
          <w:rPr>
            <w:rFonts w:ascii="Calibri" w:hAnsi="Calibri" w:cs="Times New Roman"/>
            <w:rPrChange w:id="486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using a combination of the constrained and free baseline model approach. </w:t>
        </w:r>
        <w:r w:rsidR="00997381" w:rsidRPr="007C3271">
          <w:rPr>
            <w:rFonts w:ascii="Calibri" w:hAnsi="Calibri" w:cs="Times New Roman"/>
            <w:rPrChange w:id="487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The constrained baseline model approach was first used </w:t>
        </w:r>
        <w:r w:rsidR="00245C31" w:rsidRPr="007C3271">
          <w:rPr>
            <w:rFonts w:ascii="Calibri" w:hAnsi="Calibri" w:cs="Times New Roman"/>
            <w:rPrChange w:id="488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to </w:t>
        </w:r>
      </w:ins>
      <w:ins w:id="489" w:author="Luyao Zhang" w:date="2016-10-15T13:30:00Z">
        <w:r w:rsidR="002A5E70">
          <w:rPr>
            <w:rFonts w:ascii="Calibri" w:hAnsi="Calibri" w:cs="Times New Roman"/>
          </w:rPr>
          <w:t xml:space="preserve">find </w:t>
        </w:r>
      </w:ins>
      <w:bookmarkStart w:id="490" w:name="_GoBack"/>
      <w:bookmarkEnd w:id="490"/>
      <w:ins w:id="491" w:author="Luyao Zhang" w:date="2016-10-15T13:18:00Z">
        <w:r w:rsidR="00245C31" w:rsidRPr="007C3271">
          <w:rPr>
            <w:rFonts w:ascii="Calibri" w:hAnsi="Calibri" w:cs="Times New Roman"/>
            <w:rPrChange w:id="492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DIF-free items, which were used as linking it</w:t>
        </w:r>
        <w:r w:rsidR="00DA1870" w:rsidRPr="007C3271">
          <w:rPr>
            <w:rFonts w:ascii="Calibri" w:hAnsi="Calibri" w:cs="Times New Roman"/>
            <w:rPrChange w:id="493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ems in the free baseline model.</w:t>
        </w:r>
      </w:ins>
      <w:ins w:id="494" w:author="Luyao Zhang" w:date="2016-10-15T13:19:00Z">
        <w:r w:rsidR="00552E21" w:rsidRPr="007C3271">
          <w:rPr>
            <w:rFonts w:ascii="Calibri" w:hAnsi="Calibri" w:cs="Times New Roman"/>
            <w:rPrChange w:id="495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The constraine</w:t>
        </w:r>
        <w:r w:rsidR="0091486D" w:rsidRPr="007C3271">
          <w:rPr>
            <w:rFonts w:ascii="Calibri" w:hAnsi="Calibri" w:cs="Times New Roman"/>
            <w:rPrChange w:id="496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d baseline model is more conservative </w:t>
        </w:r>
        <w:r w:rsidR="00D20CBB" w:rsidRPr="007C3271">
          <w:rPr>
            <w:rFonts w:ascii="Calibri" w:hAnsi="Calibri" w:cs="Times New Roman"/>
            <w:rPrChange w:id="497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in detecting DIF-free items due to the inflated Type I error rate (Stark et al., 2006a)</w:t>
        </w:r>
      </w:ins>
      <w:ins w:id="498" w:author="Luyao Zhang" w:date="2016-10-15T13:20:00Z">
        <w:r w:rsidR="005946B9" w:rsidRPr="007C3271">
          <w:rPr>
            <w:rFonts w:ascii="Calibri" w:hAnsi="Calibri" w:cs="Times New Roman"/>
            <w:rPrChange w:id="499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, </w:t>
        </w:r>
        <w:r w:rsidR="00ED0C22" w:rsidRPr="007C3271">
          <w:rPr>
            <w:rFonts w:ascii="Calibri" w:hAnsi="Calibri" w:cs="Times New Roman"/>
            <w:rPrChange w:id="500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while the free baseline model</w:t>
        </w:r>
      </w:ins>
      <w:ins w:id="501" w:author="Luyao Zhang" w:date="2016-10-15T13:21:00Z">
        <w:r w:rsidR="00167561" w:rsidRPr="007C3271">
          <w:rPr>
            <w:rFonts w:ascii="Calibri" w:hAnsi="Calibri" w:cs="Times New Roman"/>
            <w:rPrChange w:id="502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is more effective in finding </w:t>
        </w:r>
        <w:r w:rsidR="007E5E1C" w:rsidRPr="007C3271">
          <w:rPr>
            <w:rFonts w:ascii="Calibri" w:hAnsi="Calibri" w:cs="Times New Roman"/>
            <w:rPrChange w:id="503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DIF items, because of the low Type I error rate and high power (Rivas et al., </w:t>
        </w:r>
      </w:ins>
      <w:ins w:id="504" w:author="Luyao Zhang" w:date="2016-10-15T13:22:00Z">
        <w:r w:rsidR="007E5E1C" w:rsidRPr="007C3271">
          <w:rPr>
            <w:rFonts w:ascii="Calibri" w:hAnsi="Calibri" w:cs="Times New Roman"/>
            <w:rPrChange w:id="505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2009). </w:t>
        </w:r>
        <w:r w:rsidR="002F0A93" w:rsidRPr="007C3271">
          <w:rPr>
            <w:rFonts w:ascii="Calibri" w:hAnsi="Calibri" w:cs="Times New Roman"/>
            <w:rPrChange w:id="506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The </w:t>
        </w:r>
        <w:r w:rsidR="0088426F" w:rsidRPr="007C3271">
          <w:rPr>
            <w:rFonts w:ascii="Calibri" w:hAnsi="Calibri" w:cs="Times New Roman"/>
            <w:rPrChange w:id="507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log-likelihood ratio statistic was used </w:t>
        </w:r>
        <w:r w:rsidR="001E7703" w:rsidRPr="007C3271">
          <w:rPr>
            <w:rFonts w:ascii="Calibri" w:hAnsi="Calibri" w:cs="Times New Roman"/>
            <w:rPrChange w:id="508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for NHST, based on</w:t>
        </w:r>
      </w:ins>
      <w:ins w:id="509" w:author="Luyao Zhang" w:date="2016-10-15T13:23:00Z">
        <w:r w:rsidR="00842D25" w:rsidRPr="007C3271">
          <w:rPr>
            <w:rFonts w:ascii="Calibri" w:hAnsi="Calibri" w:cs="Times New Roman"/>
            <w:rPrChange w:id="510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a</w:t>
        </w:r>
      </w:ins>
      <w:ins w:id="511" w:author="Luyao Zhang" w:date="2016-10-15T13:22:00Z">
        <w:r w:rsidR="001E7703" w:rsidRPr="007C3271">
          <w:rPr>
            <w:rFonts w:ascii="Calibri" w:hAnsi="Calibri" w:cs="Times New Roman"/>
            <w:rPrChange w:id="512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previous </w:t>
        </w:r>
        <w:r w:rsidR="00842D25" w:rsidRPr="007C3271">
          <w:rPr>
            <w:rFonts w:ascii="Calibri" w:hAnsi="Calibri" w:cs="Times New Roman"/>
            <w:rPrChange w:id="513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finding</w:t>
        </w:r>
        <w:r w:rsidR="001E7703" w:rsidRPr="007C3271">
          <w:rPr>
            <w:rFonts w:ascii="Calibri" w:hAnsi="Calibri" w:cs="Times New Roman"/>
            <w:rPrChange w:id="514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</w:t>
        </w:r>
      </w:ins>
      <w:ins w:id="515" w:author="Luyao Zhang" w:date="2016-10-15T13:23:00Z">
        <w:r w:rsidR="00842D25" w:rsidRPr="007C3271">
          <w:rPr>
            <w:rFonts w:ascii="Calibri" w:hAnsi="Calibri" w:cs="Times New Roman"/>
            <w:rPrChange w:id="516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(Wang et al., 2013) that the LR test </w:t>
        </w:r>
        <w:r w:rsidR="00CA5B7D" w:rsidRPr="007C3271">
          <w:rPr>
            <w:rFonts w:ascii="Calibri" w:hAnsi="Calibri" w:cs="Times New Roman"/>
            <w:rPrChange w:id="517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performs consistently well </w:t>
        </w:r>
      </w:ins>
      <w:ins w:id="518" w:author="Luyao Zhang" w:date="2016-10-15T13:24:00Z">
        <w:r w:rsidR="00E873AB" w:rsidRPr="007C3271">
          <w:rPr>
            <w:rFonts w:ascii="Calibri" w:hAnsi="Calibri" w:cs="Times New Roman"/>
            <w:rPrChange w:id="519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>with different</w:t>
        </w:r>
      </w:ins>
      <w:ins w:id="520" w:author="Luyao Zhang" w:date="2016-10-15T13:23:00Z">
        <w:r w:rsidR="00CA5B7D" w:rsidRPr="007C3271">
          <w:rPr>
            <w:rFonts w:ascii="Calibri" w:hAnsi="Calibri" w:cs="Times New Roman"/>
            <w:rPrChange w:id="521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types of data.</w:t>
        </w:r>
      </w:ins>
      <w:ins w:id="522" w:author="Luyao Zhang" w:date="2016-10-15T13:24:00Z">
        <w:r w:rsidR="009801C6" w:rsidRPr="007C3271">
          <w:rPr>
            <w:rFonts w:ascii="Calibri" w:hAnsi="Calibri" w:cs="Times New Roman"/>
            <w:rPrChange w:id="523" w:author="Luyao Zhang" w:date="2016-10-15T13:25:00Z">
              <w:rPr>
                <w:rFonts w:ascii="Times" w:hAnsi="Times" w:cs="Times"/>
                <w:sz w:val="22"/>
                <w:szCs w:val="22"/>
              </w:rPr>
            </w:rPrChange>
          </w:rPr>
          <w:t xml:space="preserve"> DIF effect size was also computed based on Nye (2011) as implement to the NHST to provide more specific information on DIF magnitude and effect.</w:t>
        </w:r>
      </w:ins>
      <w:del w:id="524" w:author="Luyao Zhang" w:date="2016-10-15T13:17:00Z">
        <w:r w:rsidR="008A6532" w:rsidRPr="007C3271" w:rsidDel="008703FD">
          <w:rPr>
            <w:rFonts w:ascii="Calibri" w:hAnsi="Calibri" w:cs="Times New Roman"/>
            <w:rPrChange w:id="525" w:author="Luyao Zhang" w:date="2016-10-15T13:25:00Z">
              <w:rPr/>
            </w:rPrChange>
          </w:rPr>
          <w:delText xml:space="preserve">We examined differential item functioning </w:delText>
        </w:r>
      </w:del>
      <w:del w:id="526" w:author="Luyao Zhang" w:date="2016-10-15T13:22:00Z">
        <w:r w:rsidR="008A6532" w:rsidRPr="007C3271" w:rsidDel="00EB4795">
          <w:rPr>
            <w:rFonts w:ascii="Calibri" w:hAnsi="Calibri" w:cs="Times New Roman"/>
            <w:rPrChange w:id="527" w:author="Luyao Zhang" w:date="2016-10-15T13:25:00Z">
              <w:rPr/>
            </w:rPrChange>
          </w:rPr>
          <w:delText>using the constrained and free baseline models</w:delText>
        </w:r>
      </w:del>
      <w:del w:id="528" w:author="Luyao Zhang" w:date="2016-10-08T12:34:00Z">
        <w:r w:rsidR="00BA4337" w:rsidRPr="007C3271" w:rsidDel="00FD0260">
          <w:rPr>
            <w:rFonts w:ascii="Calibri" w:hAnsi="Calibri" w:cs="Times New Roman"/>
            <w:rPrChange w:id="529" w:author="Luyao Zhang" w:date="2016-10-15T13:25:00Z">
              <w:rPr/>
            </w:rPrChange>
          </w:rPr>
          <w:delText xml:space="preserve"> (</w:delText>
        </w:r>
        <w:r w:rsidR="00BA4337" w:rsidRPr="007C3271" w:rsidDel="00FD0260">
          <w:rPr>
            <w:rFonts w:ascii="Calibri" w:hAnsi="Calibri" w:cs="Times New Roman"/>
            <w:b/>
            <w:color w:val="FF0000"/>
            <w:rPrChange w:id="530" w:author="Luyao Zhang" w:date="2016-10-15T13:25:00Z">
              <w:rPr>
                <w:b/>
                <w:color w:val="FF0000"/>
              </w:rPr>
            </w:rPrChange>
          </w:rPr>
          <w:delText>Wei, 1000</w:delText>
        </w:r>
        <w:r w:rsidR="00BA4337" w:rsidRPr="007C3271" w:rsidDel="00FD0260">
          <w:rPr>
            <w:rFonts w:ascii="Calibri" w:hAnsi="Calibri" w:cs="Times New Roman"/>
            <w:rPrChange w:id="531" w:author="Luyao Zhang" w:date="2016-10-15T13:25:00Z">
              <w:rPr/>
            </w:rPrChange>
          </w:rPr>
          <w:delText>)</w:delText>
        </w:r>
      </w:del>
      <w:del w:id="532" w:author="Luyao Zhang" w:date="2016-10-15T13:22:00Z">
        <w:r w:rsidR="008A6532" w:rsidRPr="007C3271" w:rsidDel="00EB4795">
          <w:rPr>
            <w:rFonts w:ascii="Calibri" w:hAnsi="Calibri" w:cs="Times New Roman"/>
            <w:rPrChange w:id="533" w:author="Luyao Zhang" w:date="2016-10-15T13:25:00Z">
              <w:rPr/>
            </w:rPrChange>
          </w:rPr>
          <w:delText>, and index used was Lord’</w:delText>
        </w:r>
        <w:r w:rsidR="00824D1B" w:rsidRPr="007C3271" w:rsidDel="00EB4795">
          <w:rPr>
            <w:rFonts w:ascii="Calibri" w:hAnsi="Calibri" w:cs="Times New Roman"/>
            <w:rPrChange w:id="534" w:author="Luyao Zhang" w:date="2016-10-15T13:25:00Z">
              <w:rPr/>
            </w:rPrChange>
          </w:rPr>
          <w:delText>s Chi Squa</w:delText>
        </w:r>
        <w:r w:rsidR="008A6532" w:rsidRPr="007C3271" w:rsidDel="00EB4795">
          <w:rPr>
            <w:rFonts w:ascii="Calibri" w:hAnsi="Calibri" w:cs="Times New Roman"/>
            <w:rPrChange w:id="535" w:author="Luyao Zhang" w:date="2016-10-15T13:25:00Z">
              <w:rPr/>
            </w:rPrChange>
          </w:rPr>
          <w:delText>re (Lord, 1980).</w:delText>
        </w:r>
        <w:r w:rsidR="00F57C56" w:rsidRPr="007C3271" w:rsidDel="00EB4795">
          <w:rPr>
            <w:rFonts w:ascii="Calibri" w:hAnsi="Calibri" w:cs="Times New Roman"/>
            <w:rPrChange w:id="536" w:author="Luyao Zhang" w:date="2016-10-15T13:25:00Z">
              <w:rPr/>
            </w:rPrChange>
          </w:rPr>
          <w:delText xml:space="preserve"> We computed the DIF effect</w:delText>
        </w:r>
        <w:r w:rsidR="0087491D" w:rsidRPr="007C3271" w:rsidDel="00EB4795">
          <w:rPr>
            <w:rFonts w:ascii="Calibri" w:hAnsi="Calibri" w:cs="Times New Roman"/>
            <w:rPrChange w:id="537" w:author="Luyao Zhang" w:date="2016-10-15T13:25:00Z">
              <w:rPr/>
            </w:rPrChange>
          </w:rPr>
          <w:delText xml:space="preserve"> size based on Nye (2011), who </w:delText>
        </w:r>
        <w:r w:rsidR="00F30127" w:rsidRPr="007C3271" w:rsidDel="00EB4795">
          <w:rPr>
            <w:rFonts w:ascii="Calibri" w:hAnsi="Calibri" w:cs="Times New Roman"/>
            <w:b/>
            <w:color w:val="FF0000"/>
            <w:rPrChange w:id="538" w:author="Luyao Zhang" w:date="2016-10-15T13:25:00Z">
              <w:rPr>
                <w:b/>
                <w:color w:val="FF0000"/>
              </w:rPr>
            </w:rPrChange>
          </w:rPr>
          <w:delText>insert his definition for DIF effect size</w:delText>
        </w:r>
        <w:r w:rsidR="007C7852" w:rsidRPr="007C3271" w:rsidDel="00EB4795">
          <w:rPr>
            <w:rFonts w:ascii="Calibri" w:hAnsi="Calibri" w:cs="Times New Roman"/>
            <w:b/>
            <w:color w:val="FF0000"/>
            <w:rPrChange w:id="539" w:author="Luyao Zhang" w:date="2016-10-15T13:25:00Z">
              <w:rPr>
                <w:b/>
                <w:color w:val="FF0000"/>
              </w:rPr>
            </w:rPrChange>
          </w:rPr>
          <w:delText xml:space="preserve"> here</w:delText>
        </w:r>
        <w:r w:rsidR="00652ADB" w:rsidRPr="007C3271" w:rsidDel="00EB4795">
          <w:rPr>
            <w:rFonts w:ascii="Calibri" w:hAnsi="Calibri" w:cs="Times New Roman"/>
            <w:b/>
            <w:color w:val="FF0000"/>
            <w:rPrChange w:id="540" w:author="Luyao Zhang" w:date="2016-10-15T13:25:00Z">
              <w:rPr>
                <w:b/>
                <w:color w:val="FF0000"/>
              </w:rPr>
            </w:rPrChange>
          </w:rPr>
          <w:delText>.</w:delText>
        </w:r>
      </w:del>
      <w:ins w:id="541" w:author="Luyao Zhang" w:date="2016-10-08T12:50:00Z">
        <w:r w:rsidR="00B61FFB" w:rsidRPr="007C3271">
          <w:rPr>
            <w:rFonts w:ascii="Calibri" w:hAnsi="Calibri" w:cs="Times New Roman"/>
            <w:b/>
            <w:color w:val="FF0000"/>
            <w:rPrChange w:id="542" w:author="Luyao Zhang" w:date="2016-10-15T13:25:00Z">
              <w:rPr>
                <w:b/>
                <w:color w:val="FF0000"/>
              </w:rPr>
            </w:rPrChange>
          </w:rPr>
          <w:br w:type="page"/>
        </w:r>
      </w:ins>
    </w:p>
    <w:p w14:paraId="31930188" w14:textId="23CA3EBE" w:rsidR="00B61FFB" w:rsidRPr="007C3271" w:rsidRDefault="00B61FFB" w:rsidP="00181FE2">
      <w:pPr>
        <w:spacing w:line="360" w:lineRule="auto"/>
        <w:rPr>
          <w:ins w:id="543" w:author="Luyao Zhang" w:date="2016-10-08T12:50:00Z"/>
          <w:rFonts w:ascii="Calibri" w:hAnsi="Calibri"/>
          <w:rPrChange w:id="544" w:author="Luyao Zhang" w:date="2016-10-15T13:25:00Z">
            <w:rPr>
              <w:ins w:id="545" w:author="Luyao Zhang" w:date="2016-10-08T12:50:00Z"/>
              <w:b/>
              <w:color w:val="FF0000"/>
            </w:rPr>
          </w:rPrChange>
        </w:rPr>
        <w:pPrChange w:id="546" w:author="Luyao Zhang" w:date="2016-10-15T13:25:00Z">
          <w:pPr/>
        </w:pPrChange>
      </w:pPr>
      <w:ins w:id="547" w:author="Luyao Zhang" w:date="2016-10-08T12:50:00Z">
        <w:r w:rsidRPr="007C3271">
          <w:rPr>
            <w:rFonts w:ascii="Calibri" w:hAnsi="Calibri"/>
            <w:rPrChange w:id="548" w:author="Luyao Zhang" w:date="2016-10-15T13:25:00Z">
              <w:rPr>
                <w:b/>
                <w:color w:val="FF0000"/>
              </w:rPr>
            </w:rPrChange>
          </w:rPr>
          <w:t>1. Introduction</w:t>
        </w:r>
      </w:ins>
    </w:p>
    <w:p w14:paraId="55500A23" w14:textId="77777777" w:rsidR="005E3BCE" w:rsidRPr="007C3271" w:rsidRDefault="00B903A3" w:rsidP="00181FE2">
      <w:pPr>
        <w:spacing w:line="360" w:lineRule="auto"/>
        <w:ind w:firstLine="280"/>
        <w:rPr>
          <w:ins w:id="549" w:author="Luyao Zhang" w:date="2016-10-08T17:08:00Z"/>
          <w:rFonts w:ascii="Calibri" w:hAnsi="Calibri"/>
          <w:rPrChange w:id="550" w:author="Luyao Zhang" w:date="2016-10-15T13:25:00Z">
            <w:rPr>
              <w:ins w:id="551" w:author="Luyao Zhang" w:date="2016-10-08T17:08:00Z"/>
            </w:rPr>
          </w:rPrChange>
        </w:rPr>
        <w:pPrChange w:id="552" w:author="Luyao Zhang" w:date="2016-10-15T13:25:00Z">
          <w:pPr/>
        </w:pPrChange>
      </w:pPr>
      <w:ins w:id="553" w:author="Luyao Zhang" w:date="2016-10-08T12:50:00Z">
        <w:r w:rsidRPr="007C3271">
          <w:rPr>
            <w:rFonts w:ascii="Calibri" w:hAnsi="Calibri"/>
            <w:rPrChange w:id="554" w:author="Luyao Zhang" w:date="2016-10-15T13:25:00Z">
              <w:rPr>
                <w:b/>
                <w:color w:val="FF0000"/>
              </w:rPr>
            </w:rPrChange>
          </w:rPr>
          <w:t>It is widely believ</w:t>
        </w:r>
        <w:r w:rsidR="00260C58" w:rsidRPr="007C3271">
          <w:rPr>
            <w:rFonts w:ascii="Calibri" w:hAnsi="Calibri"/>
            <w:rPrChange w:id="555" w:author="Luyao Zhang" w:date="2016-10-15T13:25:00Z">
              <w:rPr>
                <w:b/>
                <w:color w:val="FF0000"/>
              </w:rPr>
            </w:rPrChange>
          </w:rPr>
          <w:t xml:space="preserve">ed that personality traits are important, for they </w:t>
        </w:r>
      </w:ins>
      <w:ins w:id="556" w:author="Luyao Zhang" w:date="2016-10-08T12:52:00Z">
        <w:r w:rsidR="00260C58" w:rsidRPr="007C3271">
          <w:rPr>
            <w:rFonts w:ascii="Calibri" w:hAnsi="Calibri"/>
            <w:rPrChange w:id="557" w:author="Luyao Zhang" w:date="2016-10-15T13:25:00Z">
              <w:rPr>
                <w:b/>
                <w:color w:val="FF0000"/>
              </w:rPr>
            </w:rPrChange>
          </w:rPr>
          <w:t xml:space="preserve">have been shown to correlate with a </w:t>
        </w:r>
      </w:ins>
      <w:ins w:id="558" w:author="Luyao Zhang" w:date="2016-10-08T12:53:00Z">
        <w:r w:rsidR="00260C58" w:rsidRPr="007C3271">
          <w:rPr>
            <w:rFonts w:ascii="Calibri" w:hAnsi="Calibri"/>
            <w:rPrChange w:id="559" w:author="Luyao Zhang" w:date="2016-10-15T13:25:00Z">
              <w:rPr>
                <w:b/>
                <w:color w:val="FF0000"/>
              </w:rPr>
            </w:rPrChange>
          </w:rPr>
          <w:t>variety</w:t>
        </w:r>
      </w:ins>
      <w:ins w:id="560" w:author="Luyao Zhang" w:date="2016-10-08T12:52:00Z">
        <w:r w:rsidR="00260C58" w:rsidRPr="007C3271">
          <w:rPr>
            <w:rFonts w:ascii="Calibri" w:hAnsi="Calibri"/>
            <w:rPrChange w:id="561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  <w:ins w:id="562" w:author="Luyao Zhang" w:date="2016-10-08T12:53:00Z">
        <w:r w:rsidR="00E36013" w:rsidRPr="007C3271">
          <w:rPr>
            <w:rFonts w:ascii="Calibri" w:hAnsi="Calibri"/>
            <w:rPrChange w:id="563" w:author="Luyao Zhang" w:date="2016-10-15T13:25:00Z">
              <w:rPr>
                <w:b/>
                <w:color w:val="FF0000"/>
              </w:rPr>
            </w:rPrChange>
          </w:rPr>
          <w:t>of important constructs, including XXXXXXXXX (a lot of citations on criterion-related validity of personality traits)</w:t>
        </w:r>
        <w:r w:rsidR="00FD6B6C" w:rsidRPr="007C3271">
          <w:rPr>
            <w:rFonts w:ascii="Calibri" w:hAnsi="Calibri"/>
            <w:rPrChange w:id="564" w:author="Luyao Zhang" w:date="2016-10-15T13:25:00Z">
              <w:rPr>
                <w:b/>
                <w:color w:val="FF0000"/>
              </w:rPr>
            </w:rPrChange>
          </w:rPr>
          <w:t xml:space="preserve">. </w:t>
        </w:r>
      </w:ins>
      <w:ins w:id="565" w:author="Luyao Zhang" w:date="2016-10-08T12:56:00Z">
        <w:r w:rsidR="00C61FBA" w:rsidRPr="007C3271">
          <w:rPr>
            <w:rFonts w:ascii="Calibri" w:hAnsi="Calibri"/>
            <w:rPrChange w:id="566" w:author="Luyao Zhang" w:date="2016-10-15T13:25:00Z">
              <w:rPr>
                <w:b/>
                <w:color w:val="FF0000"/>
              </w:rPr>
            </w:rPrChange>
          </w:rPr>
          <w:t>Therefore, it</w:t>
        </w:r>
      </w:ins>
      <w:ins w:id="567" w:author="Luyao Zhang" w:date="2016-10-08T12:57:00Z">
        <w:r w:rsidR="000F3D0A" w:rsidRPr="007C3271">
          <w:rPr>
            <w:rFonts w:ascii="Calibri" w:hAnsi="Calibri"/>
            <w:rPrChange w:id="568" w:author="Luyao Zhang" w:date="2016-10-15T13:25:00Z">
              <w:rPr>
                <w:b/>
                <w:color w:val="FF0000"/>
              </w:rPr>
            </w:rPrChange>
          </w:rPr>
          <w:t xml:space="preserve"> is important to also examine measurement equivalence of personality measures </w:t>
        </w:r>
        <w:r w:rsidR="00DA5044" w:rsidRPr="007C3271">
          <w:rPr>
            <w:rFonts w:ascii="Calibri" w:hAnsi="Calibri"/>
            <w:rPrChange w:id="569" w:author="Luyao Zhang" w:date="2016-10-15T13:25:00Z">
              <w:rPr>
                <w:b/>
                <w:color w:val="FF0000"/>
              </w:rPr>
            </w:rPrChange>
          </w:rPr>
          <w:t xml:space="preserve">in a cross-cultural setting. </w:t>
        </w:r>
      </w:ins>
    </w:p>
    <w:p w14:paraId="672ED906" w14:textId="7AA1D53A" w:rsidR="00C9179C" w:rsidRPr="007C3271" w:rsidRDefault="005E3BCE" w:rsidP="00181FE2">
      <w:pPr>
        <w:spacing w:line="360" w:lineRule="auto"/>
        <w:ind w:firstLine="280"/>
        <w:rPr>
          <w:ins w:id="570" w:author="Luyao Zhang" w:date="2016-10-08T16:55:00Z"/>
          <w:rFonts w:ascii="Calibri" w:hAnsi="Calibri"/>
          <w:i/>
          <w:u w:val="single"/>
          <w:rPrChange w:id="571" w:author="Luyao Zhang" w:date="2016-10-15T13:25:00Z">
            <w:rPr>
              <w:ins w:id="572" w:author="Luyao Zhang" w:date="2016-10-08T16:55:00Z"/>
              <w:b/>
              <w:color w:val="FF0000"/>
            </w:rPr>
          </w:rPrChange>
        </w:rPr>
        <w:pPrChange w:id="573" w:author="Luyao Zhang" w:date="2016-10-15T13:25:00Z">
          <w:pPr/>
        </w:pPrChange>
      </w:pPr>
      <w:ins w:id="574" w:author="Luyao Zhang" w:date="2016-10-08T17:08:00Z">
        <w:r w:rsidRPr="007C3271">
          <w:rPr>
            <w:rFonts w:ascii="Calibri" w:hAnsi="Calibri"/>
            <w:b/>
            <w:i/>
            <w:color w:val="FF0000"/>
            <w:u w:val="single"/>
            <w:rPrChange w:id="575" w:author="Luyao Zhang" w:date="2016-10-15T13:25:00Z">
              <w:rPr>
                <w:b/>
                <w:color w:val="FF0000"/>
              </w:rPr>
            </w:rPrChange>
          </w:rPr>
          <w:t>Overall:</w:t>
        </w:r>
      </w:ins>
    </w:p>
    <w:p w14:paraId="39679D91" w14:textId="77777777" w:rsidR="00434D64" w:rsidRPr="007C3271" w:rsidRDefault="00434D64" w:rsidP="00181FE2">
      <w:pPr>
        <w:spacing w:line="360" w:lineRule="auto"/>
        <w:ind w:firstLine="280"/>
        <w:rPr>
          <w:ins w:id="576" w:author="Luyao Zhang" w:date="2016-10-08T17:08:00Z"/>
          <w:rFonts w:ascii="Calibri" w:hAnsi="Calibri"/>
          <w:b/>
          <w:color w:val="FF0000"/>
          <w:rPrChange w:id="577" w:author="Luyao Zhang" w:date="2016-10-15T13:25:00Z">
            <w:rPr>
              <w:ins w:id="578" w:author="Luyao Zhang" w:date="2016-10-08T17:08:00Z"/>
              <w:b/>
              <w:color w:val="FF0000"/>
            </w:rPr>
          </w:rPrChange>
        </w:rPr>
        <w:pPrChange w:id="579" w:author="Luyao Zhang" w:date="2016-10-15T13:25:00Z">
          <w:pPr/>
        </w:pPrChange>
      </w:pPr>
    </w:p>
    <w:p w14:paraId="0D4DDE17" w14:textId="4230592B" w:rsidR="004C7C47" w:rsidRPr="007C3271" w:rsidRDefault="004C7C47" w:rsidP="00181FE2">
      <w:pPr>
        <w:pStyle w:val="ListParagraph"/>
        <w:numPr>
          <w:ilvl w:val="0"/>
          <w:numId w:val="5"/>
        </w:numPr>
        <w:spacing w:line="360" w:lineRule="auto"/>
        <w:rPr>
          <w:ins w:id="580" w:author="Luyao Zhang" w:date="2016-10-08T17:04:00Z"/>
          <w:rFonts w:ascii="Calibri" w:hAnsi="Calibri"/>
          <w:color w:val="FF0000"/>
          <w:rPrChange w:id="581" w:author="Luyao Zhang" w:date="2016-10-15T13:25:00Z">
            <w:rPr>
              <w:ins w:id="582" w:author="Luyao Zhang" w:date="2016-10-08T17:04:00Z"/>
              <w:b/>
              <w:color w:val="FF0000"/>
            </w:rPr>
          </w:rPrChange>
        </w:rPr>
        <w:pPrChange w:id="583" w:author="Luyao Zhang" w:date="2016-10-15T13:25:00Z">
          <w:pPr/>
        </w:pPrChange>
      </w:pPr>
      <w:ins w:id="584" w:author="Luyao Zhang" w:date="2016-10-08T16:52:00Z">
        <w:r w:rsidRPr="007C3271">
          <w:rPr>
            <w:rFonts w:ascii="Calibri" w:hAnsi="Calibri"/>
            <w:color w:val="FF0000"/>
            <w:rPrChange w:id="585" w:author="Luyao Zhang" w:date="2016-10-15T13:25:00Z">
              <w:rPr>
                <w:b/>
                <w:color w:val="FF0000"/>
              </w:rPr>
            </w:rPrChange>
          </w:rPr>
          <w:t xml:space="preserve">Cross-cultural personality tests </w:t>
        </w:r>
      </w:ins>
      <w:ins w:id="586" w:author="Luyao Zhang" w:date="2016-10-08T16:53:00Z">
        <w:r w:rsidR="00D43418" w:rsidRPr="007C3271">
          <w:rPr>
            <w:rFonts w:ascii="Calibri" w:hAnsi="Calibri"/>
            <w:color w:val="FF0000"/>
            <w:rPrChange w:id="587" w:author="Luyao Zhang" w:date="2016-10-15T13:25:00Z">
              <w:rPr>
                <w:b/>
                <w:color w:val="FF0000"/>
              </w:rPr>
            </w:rPrChange>
          </w:rPr>
          <w:t>–</w:t>
        </w:r>
      </w:ins>
      <w:ins w:id="588" w:author="Luyao Zhang" w:date="2016-10-08T16:52:00Z">
        <w:r w:rsidRPr="007C3271">
          <w:rPr>
            <w:rFonts w:ascii="Calibri" w:hAnsi="Calibri"/>
            <w:color w:val="FF0000"/>
            <w:rPrChange w:id="589" w:author="Luyao Zhang" w:date="2016-10-15T13:25:00Z">
              <w:rPr>
                <w:b/>
                <w:color w:val="FF0000"/>
              </w:rPr>
            </w:rPrChange>
          </w:rPr>
          <w:t xml:space="preserve"> ME</w:t>
        </w:r>
      </w:ins>
      <w:ins w:id="590" w:author="Luyao Zhang" w:date="2016-10-08T16:53:00Z">
        <w:r w:rsidR="00D43418" w:rsidRPr="007C3271">
          <w:rPr>
            <w:rFonts w:ascii="Calibri" w:hAnsi="Calibri"/>
            <w:color w:val="FF0000"/>
            <w:rPrChange w:id="591" w:author="Luyao Zhang" w:date="2016-10-15T13:25:00Z">
              <w:rPr>
                <w:b/>
                <w:color w:val="FF0000"/>
              </w:rPr>
            </w:rPrChange>
          </w:rPr>
          <w:t xml:space="preserve"> – non-IRT methods (FA): factor or </w:t>
        </w:r>
        <w:r w:rsidR="004D0718" w:rsidRPr="007C3271">
          <w:rPr>
            <w:rFonts w:ascii="Calibri" w:hAnsi="Calibri"/>
            <w:color w:val="FF0000"/>
            <w:rPrChange w:id="592" w:author="Luyao Zhang" w:date="2016-10-15T13:25:00Z">
              <w:rPr>
                <w:b/>
                <w:color w:val="FF0000"/>
              </w:rPr>
            </w:rPrChange>
          </w:rPr>
          <w:t xml:space="preserve">scale level; we need item-level </w:t>
        </w:r>
        <w:r w:rsidR="00895BD2" w:rsidRPr="007C3271">
          <w:rPr>
            <w:rFonts w:ascii="Calibri" w:hAnsi="Calibri"/>
            <w:color w:val="FF0000"/>
            <w:rPrChange w:id="593" w:author="Luyao Zhang" w:date="2016-10-15T13:25:00Z">
              <w:rPr>
                <w:b/>
                <w:color w:val="FF0000"/>
              </w:rPr>
            </w:rPrChange>
          </w:rPr>
          <w:t>DIF analysis – IRT methods</w:t>
        </w:r>
      </w:ins>
    </w:p>
    <w:p w14:paraId="3A985B0D" w14:textId="77777777" w:rsidR="002F6707" w:rsidRPr="007C3271" w:rsidRDefault="002F6707" w:rsidP="00181FE2">
      <w:pPr>
        <w:spacing w:line="360" w:lineRule="auto"/>
        <w:ind w:firstLine="280"/>
        <w:rPr>
          <w:ins w:id="594" w:author="Luyao Zhang" w:date="2016-10-08T16:53:00Z"/>
          <w:rFonts w:ascii="Calibri" w:hAnsi="Calibri"/>
          <w:color w:val="FF0000"/>
          <w:rPrChange w:id="595" w:author="Luyao Zhang" w:date="2016-10-15T13:25:00Z">
            <w:rPr>
              <w:ins w:id="596" w:author="Luyao Zhang" w:date="2016-10-08T16:53:00Z"/>
              <w:b/>
              <w:color w:val="FF0000"/>
            </w:rPr>
          </w:rPrChange>
        </w:rPr>
        <w:pPrChange w:id="597" w:author="Luyao Zhang" w:date="2016-10-15T13:25:00Z">
          <w:pPr/>
        </w:pPrChange>
      </w:pPr>
    </w:p>
    <w:p w14:paraId="76D3F039" w14:textId="3832F1F7" w:rsidR="00651064" w:rsidRPr="007C3271" w:rsidRDefault="00D52189" w:rsidP="00181FE2">
      <w:pPr>
        <w:pStyle w:val="ListParagraph"/>
        <w:numPr>
          <w:ilvl w:val="0"/>
          <w:numId w:val="5"/>
        </w:numPr>
        <w:spacing w:line="360" w:lineRule="auto"/>
        <w:rPr>
          <w:ins w:id="598" w:author="Luyao Zhang" w:date="2016-10-08T17:37:00Z"/>
          <w:rFonts w:ascii="Calibri" w:hAnsi="Calibri"/>
          <w:color w:val="FF0000"/>
          <w:rPrChange w:id="599" w:author="Luyao Zhang" w:date="2016-10-15T13:25:00Z">
            <w:rPr>
              <w:ins w:id="600" w:author="Luyao Zhang" w:date="2016-10-08T17:37:00Z"/>
              <w:color w:val="FF0000"/>
            </w:rPr>
          </w:rPrChange>
        </w:rPr>
        <w:pPrChange w:id="601" w:author="Luyao Zhang" w:date="2016-10-15T13:25:00Z">
          <w:pPr/>
        </w:pPrChange>
      </w:pPr>
      <w:ins w:id="602" w:author="Luyao Zhang" w:date="2016-10-08T16:53:00Z">
        <w:r w:rsidRPr="007C3271">
          <w:rPr>
            <w:rFonts w:ascii="Calibri" w:hAnsi="Calibri"/>
            <w:color w:val="FF0000"/>
            <w:rPrChange w:id="603" w:author="Luyao Zhang" w:date="2016-10-15T13:25:00Z">
              <w:rPr>
                <w:b/>
                <w:color w:val="FF0000"/>
              </w:rPr>
            </w:rPrChange>
          </w:rPr>
          <w:t xml:space="preserve">IRT methods: model choice important </w:t>
        </w:r>
        <w:r w:rsidR="00E7120D" w:rsidRPr="007C3271">
          <w:rPr>
            <w:rFonts w:ascii="Calibri" w:hAnsi="Calibri"/>
            <w:color w:val="FF0000"/>
            <w:rPrChange w:id="604" w:author="Luyao Zhang" w:date="2016-10-15T13:25:00Z">
              <w:rPr>
                <w:b/>
                <w:color w:val="FF0000"/>
              </w:rPr>
            </w:rPrChange>
          </w:rPr>
          <w:t>–</w:t>
        </w:r>
        <w:r w:rsidRPr="007C3271">
          <w:rPr>
            <w:rFonts w:ascii="Calibri" w:hAnsi="Calibri"/>
            <w:color w:val="FF0000"/>
            <w:rPrChange w:id="605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  <w:ins w:id="606" w:author="Luyao Zhang" w:date="2016-10-08T16:57:00Z">
        <w:r w:rsidR="00B25841" w:rsidRPr="007C3271">
          <w:rPr>
            <w:rFonts w:ascii="Calibri" w:hAnsi="Calibri"/>
            <w:color w:val="FF0000"/>
            <w:rPrChange w:id="607" w:author="Luyao Zhang" w:date="2016-10-15T13:25:00Z">
              <w:rPr>
                <w:b/>
                <w:color w:val="FF0000"/>
              </w:rPr>
            </w:rPrChange>
          </w:rPr>
          <w:t>polytomous</w:t>
        </w:r>
        <w:r w:rsidR="00CF3C4D" w:rsidRPr="007C3271">
          <w:rPr>
            <w:rFonts w:ascii="Calibri" w:hAnsi="Calibri"/>
            <w:color w:val="FF0000"/>
            <w:rPrChange w:id="608" w:author="Luyao Zhang" w:date="2016-10-15T13:25:00Z">
              <w:rPr>
                <w:b/>
                <w:color w:val="FF0000"/>
              </w:rPr>
            </w:rPrChange>
          </w:rPr>
          <w:t>;</w:t>
        </w:r>
        <w:r w:rsidR="00B25841" w:rsidRPr="007C3271">
          <w:rPr>
            <w:rFonts w:ascii="Calibri" w:hAnsi="Calibri"/>
            <w:color w:val="FF0000"/>
            <w:rPrChange w:id="609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  <w:ins w:id="610" w:author="Luyao Zhang" w:date="2016-10-08T16:53:00Z">
        <w:r w:rsidR="00E7120D" w:rsidRPr="007C3271">
          <w:rPr>
            <w:rFonts w:ascii="Calibri" w:hAnsi="Calibri"/>
            <w:color w:val="FF0000"/>
            <w:rPrChange w:id="611" w:author="Luyao Zhang" w:date="2016-10-15T13:25:00Z">
              <w:rPr>
                <w:b/>
                <w:color w:val="FF0000"/>
              </w:rPr>
            </w:rPrChange>
          </w:rPr>
          <w:t xml:space="preserve">dominance model </w:t>
        </w:r>
      </w:ins>
      <w:ins w:id="612" w:author="Luyao Zhang" w:date="2016-10-08T17:00:00Z">
        <w:r w:rsidR="006A6572" w:rsidRPr="007C3271">
          <w:rPr>
            <w:rFonts w:ascii="Calibri" w:hAnsi="Calibri"/>
            <w:color w:val="FF0000"/>
            <w:rPrChange w:id="613" w:author="Luyao Zhang" w:date="2016-10-15T13:25:00Z">
              <w:rPr>
                <w:b/>
                <w:color w:val="FF0000"/>
              </w:rPr>
            </w:rPrChange>
          </w:rPr>
          <w:t xml:space="preserve">(SGR) </w:t>
        </w:r>
      </w:ins>
      <w:ins w:id="614" w:author="Luyao Zhang" w:date="2016-10-08T16:53:00Z">
        <w:r w:rsidR="00E7120D" w:rsidRPr="007C3271">
          <w:rPr>
            <w:rFonts w:ascii="Calibri" w:hAnsi="Calibri"/>
            <w:color w:val="FF0000"/>
            <w:rPrChange w:id="615" w:author="Luyao Zhang" w:date="2016-10-15T13:25:00Z">
              <w:rPr>
                <w:b/>
                <w:color w:val="FF0000"/>
              </w:rPr>
            </w:rPrChange>
          </w:rPr>
          <w:t xml:space="preserve">or the ideal point model </w:t>
        </w:r>
      </w:ins>
      <w:ins w:id="616" w:author="Luyao Zhang" w:date="2016-10-08T17:00:00Z">
        <w:r w:rsidR="006A6572" w:rsidRPr="007C3271">
          <w:rPr>
            <w:rFonts w:ascii="Calibri" w:hAnsi="Calibri"/>
            <w:color w:val="FF0000"/>
            <w:rPrChange w:id="617" w:author="Luyao Zhang" w:date="2016-10-15T13:25:00Z">
              <w:rPr>
                <w:b/>
                <w:color w:val="FF0000"/>
              </w:rPr>
            </w:rPrChange>
          </w:rPr>
          <w:t>(GGUM)</w:t>
        </w:r>
        <w:r w:rsidR="00553E4C" w:rsidRPr="007C3271">
          <w:rPr>
            <w:rFonts w:ascii="Calibri" w:hAnsi="Calibri"/>
            <w:color w:val="FF0000"/>
            <w:rPrChange w:id="618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</w:p>
    <w:p w14:paraId="21EBDAF4" w14:textId="09FC153B" w:rsidR="00442D3A" w:rsidRPr="007C3271" w:rsidRDefault="004C69A3" w:rsidP="00181FE2">
      <w:pPr>
        <w:pStyle w:val="ListParagraph"/>
        <w:numPr>
          <w:ilvl w:val="0"/>
          <w:numId w:val="7"/>
        </w:numPr>
        <w:spacing w:line="360" w:lineRule="auto"/>
        <w:rPr>
          <w:ins w:id="619" w:author="Luyao Zhang" w:date="2016-10-08T17:38:00Z"/>
          <w:rFonts w:ascii="Calibri" w:hAnsi="Calibri"/>
          <w:color w:val="FF0000"/>
          <w:rPrChange w:id="620" w:author="Luyao Zhang" w:date="2016-10-15T13:25:00Z">
            <w:rPr>
              <w:ins w:id="621" w:author="Luyao Zhang" w:date="2016-10-08T17:38:00Z"/>
              <w:color w:val="FF0000"/>
            </w:rPr>
          </w:rPrChange>
        </w:rPr>
        <w:pPrChange w:id="622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623" w:author="Luyao Zhang" w:date="2016-10-08T17:38:00Z">
        <w:r w:rsidRPr="007C3271">
          <w:rPr>
            <w:rFonts w:ascii="Calibri" w:hAnsi="Calibri"/>
            <w:color w:val="FF0000"/>
            <w:rPrChange w:id="624" w:author="Luyao Zhang" w:date="2016-10-15T13:25:00Z">
              <w:rPr>
                <w:color w:val="FF0000"/>
              </w:rPr>
            </w:rPrChange>
          </w:rPr>
          <w:t>SGR is predominant; but why GGUM – Drasgow et al., 2000</w:t>
        </w:r>
      </w:ins>
      <w:ins w:id="625" w:author="Luyao Zhang" w:date="2016-10-08T17:39:00Z">
        <w:r w:rsidR="00495C82" w:rsidRPr="007C3271">
          <w:rPr>
            <w:rFonts w:ascii="Calibri" w:hAnsi="Calibri"/>
            <w:color w:val="FF0000"/>
            <w:rPrChange w:id="626" w:author="Luyao Zhang" w:date="2016-10-15T13:25:00Z">
              <w:rPr>
                <w:color w:val="FF0000"/>
              </w:rPr>
            </w:rPrChange>
          </w:rPr>
          <w:t xml:space="preserve"> (including introduction of GGUM and SGR; assumptions, equations</w:t>
        </w:r>
        <w:r w:rsidR="00BE0FC1" w:rsidRPr="007C3271">
          <w:rPr>
            <w:rFonts w:ascii="Calibri" w:hAnsi="Calibri"/>
            <w:color w:val="FF0000"/>
            <w:rPrChange w:id="627" w:author="Luyao Zhang" w:date="2016-10-15T13:25:00Z">
              <w:rPr>
                <w:color w:val="FF0000"/>
              </w:rPr>
            </w:rPrChange>
          </w:rPr>
          <w:t xml:space="preserve"> etc.)</w:t>
        </w:r>
      </w:ins>
    </w:p>
    <w:p w14:paraId="20A034C8" w14:textId="5A20EB6C" w:rsidR="00B97F3D" w:rsidRPr="007C3271" w:rsidRDefault="00E8729A" w:rsidP="00181FE2">
      <w:pPr>
        <w:pStyle w:val="ListParagraph"/>
        <w:numPr>
          <w:ilvl w:val="0"/>
          <w:numId w:val="7"/>
        </w:numPr>
        <w:spacing w:line="360" w:lineRule="auto"/>
        <w:rPr>
          <w:ins w:id="628" w:author="Luyao Zhang" w:date="2016-10-08T17:39:00Z"/>
          <w:rFonts w:ascii="Calibri" w:hAnsi="Calibri"/>
          <w:color w:val="FF0000"/>
          <w:rPrChange w:id="629" w:author="Luyao Zhang" w:date="2016-10-15T13:25:00Z">
            <w:rPr>
              <w:ins w:id="630" w:author="Luyao Zhang" w:date="2016-10-08T17:39:00Z"/>
              <w:color w:val="FF0000"/>
            </w:rPr>
          </w:rPrChange>
        </w:rPr>
        <w:pPrChange w:id="631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632" w:author="Luyao Zhang" w:date="2016-10-08T17:38:00Z">
        <w:r w:rsidRPr="007C3271">
          <w:rPr>
            <w:rFonts w:ascii="Calibri" w:hAnsi="Calibri"/>
            <w:color w:val="FF0000"/>
            <w:rPrChange w:id="633" w:author="Luyao Zhang" w:date="2016-10-15T13:25:00Z">
              <w:rPr>
                <w:color w:val="FF0000"/>
              </w:rPr>
            </w:rPrChange>
          </w:rPr>
          <w:t>DIF: Wei and others simulation results</w:t>
        </w:r>
        <w:r w:rsidR="00E8503B" w:rsidRPr="007C3271">
          <w:rPr>
            <w:rFonts w:ascii="Calibri" w:hAnsi="Calibri"/>
            <w:color w:val="FF0000"/>
            <w:rPrChange w:id="634" w:author="Luyao Zhang" w:date="2016-10-15T13:25:00Z">
              <w:rPr>
                <w:color w:val="FF0000"/>
              </w:rPr>
            </w:rPrChange>
          </w:rPr>
          <w:t xml:space="preserve"> comparing </w:t>
        </w:r>
        <w:r w:rsidR="004B38ED" w:rsidRPr="007C3271">
          <w:rPr>
            <w:rFonts w:ascii="Calibri" w:hAnsi="Calibri"/>
            <w:color w:val="FF0000"/>
            <w:rPrChange w:id="635" w:author="Luyao Zhang" w:date="2016-10-15T13:25:00Z">
              <w:rPr>
                <w:color w:val="FF0000"/>
              </w:rPr>
            </w:rPrChange>
          </w:rPr>
          <w:t xml:space="preserve">SGR and GGUM </w:t>
        </w:r>
      </w:ins>
      <w:ins w:id="636" w:author="Luyao Zhang" w:date="2016-10-08T17:39:00Z">
        <w:r w:rsidR="004B38ED" w:rsidRPr="007C3271">
          <w:rPr>
            <w:rFonts w:ascii="Calibri" w:hAnsi="Calibri"/>
            <w:color w:val="FF0000"/>
            <w:rPrChange w:id="637" w:author="Luyao Zhang" w:date="2016-10-15T13:25:00Z">
              <w:rPr>
                <w:color w:val="FF0000"/>
              </w:rPr>
            </w:rPrChange>
          </w:rPr>
          <w:sym w:font="Wingdings" w:char="F0E0"/>
        </w:r>
        <w:r w:rsidR="004B38ED" w:rsidRPr="007C3271">
          <w:rPr>
            <w:rFonts w:ascii="Calibri" w:hAnsi="Calibri"/>
            <w:color w:val="FF0000"/>
            <w:rPrChange w:id="638" w:author="Luyao Zhang" w:date="2016-10-15T13:25:00Z">
              <w:rPr>
                <w:color w:val="FF0000"/>
              </w:rPr>
            </w:rPrChange>
          </w:rPr>
          <w:t xml:space="preserve"> GGUM more advantageous</w:t>
        </w:r>
      </w:ins>
    </w:p>
    <w:p w14:paraId="32E99749" w14:textId="45026067" w:rsidR="00832884" w:rsidRPr="007C3271" w:rsidRDefault="006D6E86" w:rsidP="00181FE2">
      <w:pPr>
        <w:pStyle w:val="ListParagraph"/>
        <w:numPr>
          <w:ilvl w:val="0"/>
          <w:numId w:val="7"/>
        </w:numPr>
        <w:spacing w:line="360" w:lineRule="auto"/>
        <w:rPr>
          <w:ins w:id="639" w:author="Luyao Zhang" w:date="2016-10-08T17:40:00Z"/>
          <w:rFonts w:ascii="Calibri" w:hAnsi="Calibri"/>
          <w:color w:val="FF0000"/>
          <w:rPrChange w:id="640" w:author="Luyao Zhang" w:date="2016-10-15T13:25:00Z">
            <w:rPr>
              <w:ins w:id="641" w:author="Luyao Zhang" w:date="2016-10-08T17:40:00Z"/>
              <w:color w:val="FF0000"/>
            </w:rPr>
          </w:rPrChange>
        </w:rPr>
        <w:pPrChange w:id="642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643" w:author="Luyao Zhang" w:date="2016-10-08T17:40:00Z">
        <w:r w:rsidRPr="007C3271">
          <w:rPr>
            <w:rFonts w:ascii="Calibri" w:hAnsi="Calibri"/>
            <w:color w:val="FF0000"/>
            <w:rPrChange w:id="644" w:author="Luyao Zhang" w:date="2016-10-15T13:25:00Z">
              <w:rPr>
                <w:color w:val="FF0000"/>
              </w:rPr>
            </w:rPrChange>
          </w:rPr>
          <w:t>However, mixed results</w:t>
        </w:r>
      </w:ins>
      <w:ins w:id="645" w:author="Luyao Zhang" w:date="2016-10-08T18:39:00Z">
        <w:r w:rsidR="00C919C2" w:rsidRPr="007C3271">
          <w:rPr>
            <w:rFonts w:ascii="Calibri" w:hAnsi="Calibri"/>
            <w:color w:val="FF0000"/>
            <w:rPrChange w:id="646" w:author="Luyao Zhang" w:date="2016-10-15T13:25:00Z">
              <w:rPr>
                <w:color w:val="FF0000"/>
              </w:rPr>
            </w:rPrChange>
          </w:rPr>
          <w:t>:</w:t>
        </w:r>
      </w:ins>
    </w:p>
    <w:p w14:paraId="68EA78CF" w14:textId="03D91D7E" w:rsidR="002F2977" w:rsidRPr="007C3271" w:rsidRDefault="00832884" w:rsidP="00181FE2">
      <w:pPr>
        <w:spacing w:line="360" w:lineRule="auto"/>
        <w:ind w:left="720" w:firstLine="380"/>
        <w:rPr>
          <w:ins w:id="647" w:author="Luyao Zhang" w:date="2016-10-08T17:46:00Z"/>
          <w:rFonts w:ascii="Calibri" w:hAnsi="Calibri"/>
          <w:b/>
          <w:color w:val="FF0000"/>
          <w:rPrChange w:id="648" w:author="Luyao Zhang" w:date="2016-10-15T13:25:00Z">
            <w:rPr>
              <w:ins w:id="649" w:author="Luyao Zhang" w:date="2016-10-08T17:46:00Z"/>
              <w:color w:val="FF0000"/>
            </w:rPr>
          </w:rPrChange>
        </w:rPr>
        <w:pPrChange w:id="650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651" w:author="Luyao Zhang" w:date="2016-10-08T17:45:00Z">
        <w:r w:rsidRPr="007C3271">
          <w:rPr>
            <w:rFonts w:ascii="Calibri" w:hAnsi="Calibri"/>
            <w:b/>
            <w:color w:val="FF0000"/>
            <w:rPrChange w:id="652" w:author="Luyao Zhang" w:date="2016-10-15T13:25:00Z">
              <w:rPr>
                <w:color w:val="FF0000"/>
              </w:rPr>
            </w:rPrChange>
          </w:rPr>
          <w:t xml:space="preserve">Wei 2016 paper: </w:t>
        </w:r>
      </w:ins>
    </w:p>
    <w:p w14:paraId="22C888A9" w14:textId="0273FE14" w:rsidR="00905220" w:rsidRPr="007C3271" w:rsidRDefault="002F2977" w:rsidP="00181FE2">
      <w:pPr>
        <w:spacing w:line="360" w:lineRule="auto"/>
        <w:ind w:left="720" w:firstLine="380"/>
        <w:rPr>
          <w:ins w:id="653" w:author="Luyao Zhang" w:date="2016-10-08T17:45:00Z"/>
          <w:rFonts w:ascii="Calibri" w:hAnsi="Calibri"/>
          <w:rPrChange w:id="654" w:author="Luyao Zhang" w:date="2016-10-15T13:25:00Z">
            <w:rPr>
              <w:ins w:id="655" w:author="Luyao Zhang" w:date="2016-10-08T17:45:00Z"/>
            </w:rPr>
          </w:rPrChange>
        </w:rPr>
        <w:pPrChange w:id="656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657" w:author="Luyao Zhang" w:date="2016-10-08T17:46:00Z">
        <w:r w:rsidRPr="007C3271">
          <w:rPr>
            <w:rFonts w:ascii="Calibri" w:hAnsi="Calibri"/>
            <w:color w:val="FF0000"/>
            <w:rPrChange w:id="658" w:author="Luyao Zhang" w:date="2016-10-15T13:25:00Z">
              <w:rPr>
                <w:color w:val="FF0000"/>
              </w:rPr>
            </w:rPrChange>
          </w:rPr>
          <w:tab/>
        </w:r>
      </w:ins>
      <w:ins w:id="659" w:author="Luyao Zhang" w:date="2016-10-08T17:45:00Z">
        <w:r w:rsidR="00832884" w:rsidRPr="007C3271">
          <w:rPr>
            <w:rFonts w:ascii="Calibri" w:hAnsi="Calibri"/>
            <w:color w:val="FF0000"/>
            <w:rPrChange w:id="660" w:author="Luyao Zhang" w:date="2016-10-15T13:25:00Z">
              <w:rPr>
                <w:color w:val="FF0000"/>
              </w:rPr>
            </w:rPrChange>
          </w:rPr>
          <w:t xml:space="preserve">intended to compare SGR and GGUM using </w:t>
        </w:r>
      </w:ins>
      <w:ins w:id="661" w:author="Luyao Zhang" w:date="2016-10-08T17:46:00Z">
        <w:r w:rsidR="00053409" w:rsidRPr="007C3271">
          <w:rPr>
            <w:rFonts w:ascii="Calibri" w:hAnsi="Calibri"/>
            <w:color w:val="FF0000"/>
            <w:rPrChange w:id="662" w:author="Luyao Zhang" w:date="2016-10-15T13:25:00Z">
              <w:rPr>
                <w:color w:val="FF0000"/>
              </w:rPr>
            </w:rPrChange>
          </w:rPr>
          <w:t xml:space="preserve">WLEIS </w:t>
        </w:r>
      </w:ins>
      <w:ins w:id="663" w:author="Luyao Zhang" w:date="2016-10-08T17:45:00Z">
        <w:r w:rsidR="00832884" w:rsidRPr="007C3271">
          <w:rPr>
            <w:rFonts w:ascii="Calibri" w:hAnsi="Calibri"/>
            <w:color w:val="FF0000"/>
            <w:rPrChange w:id="664" w:author="Luyao Zhang" w:date="2016-10-15T13:25:00Z">
              <w:rPr>
                <w:color w:val="FF0000"/>
              </w:rPr>
            </w:rPrChange>
          </w:rPr>
          <w:t xml:space="preserve">EI scale, but GGUM fitted so badly that they had to drop the method – they believed that it was because </w:t>
        </w:r>
      </w:ins>
      <w:ins w:id="665" w:author="Luyao Zhang" w:date="2016-10-08T17:47:00Z">
        <w:r w:rsidR="00A84757" w:rsidRPr="007C3271">
          <w:rPr>
            <w:rFonts w:ascii="Calibri" w:hAnsi="Calibri"/>
            <w:color w:val="FF0000"/>
            <w:rPrChange w:id="666" w:author="Luyao Zhang" w:date="2016-10-15T13:25:00Z">
              <w:rPr>
                <w:color w:val="FF0000"/>
              </w:rPr>
            </w:rPrChange>
          </w:rPr>
          <w:t xml:space="preserve">WLEIS purported to measure </w:t>
        </w:r>
      </w:ins>
      <w:ins w:id="667" w:author="Luyao Zhang" w:date="2016-10-08T17:45:00Z">
        <w:r w:rsidR="00832884" w:rsidRPr="007C3271">
          <w:rPr>
            <w:rFonts w:ascii="Calibri" w:hAnsi="Calibri"/>
            <w:color w:val="FF0000"/>
            <w:rPrChange w:id="668" w:author="Luyao Zhang" w:date="2016-10-15T13:25:00Z">
              <w:rPr>
                <w:color w:val="FF0000"/>
              </w:rPr>
            </w:rPrChange>
          </w:rPr>
          <w:t xml:space="preserve">EI </w:t>
        </w:r>
      </w:ins>
      <w:ins w:id="669" w:author="Luyao Zhang" w:date="2016-10-08T17:48:00Z">
        <w:r w:rsidR="00A84757" w:rsidRPr="007C3271">
          <w:rPr>
            <w:rFonts w:ascii="Calibri" w:hAnsi="Calibri"/>
            <w:color w:val="FF0000"/>
            <w:rPrChange w:id="670" w:author="Luyao Zhang" w:date="2016-10-15T13:25:00Z">
              <w:rPr>
                <w:color w:val="FF0000"/>
              </w:rPr>
            </w:rPrChange>
          </w:rPr>
          <w:t>as</w:t>
        </w:r>
        <w:r w:rsidR="00C76A01" w:rsidRPr="007C3271">
          <w:rPr>
            <w:rFonts w:ascii="Calibri" w:hAnsi="Calibri"/>
            <w:color w:val="FF0000"/>
            <w:rPrChange w:id="671" w:author="Luyao Zhang" w:date="2016-10-15T13:25:00Z">
              <w:rPr>
                <w:color w:val="FF0000"/>
              </w:rPr>
            </w:rPrChange>
          </w:rPr>
          <w:t xml:space="preserve"> an ability</w:t>
        </w:r>
      </w:ins>
      <w:ins w:id="672" w:author="Luyao Zhang" w:date="2016-10-08T17:45:00Z">
        <w:r w:rsidR="00832884" w:rsidRPr="007C3271">
          <w:rPr>
            <w:rFonts w:ascii="Calibri" w:hAnsi="Calibri"/>
            <w:color w:val="FF0000"/>
            <w:rPrChange w:id="673" w:author="Luyao Zhang" w:date="2016-10-15T13:25:00Z">
              <w:rPr>
                <w:color w:val="FF0000"/>
              </w:rPr>
            </w:rPrChange>
          </w:rPr>
          <w:t xml:space="preserve"> </w:t>
        </w:r>
      </w:ins>
      <w:ins w:id="674" w:author="Luyao Zhang" w:date="2016-10-08T17:48:00Z">
        <w:r w:rsidR="00D707E3" w:rsidRPr="007C3271">
          <w:rPr>
            <w:rFonts w:ascii="Calibri" w:hAnsi="Calibri"/>
            <w:color w:val="FF0000"/>
            <w:rPrChange w:id="675" w:author="Luyao Zhang" w:date="2016-10-15T13:25:00Z">
              <w:rPr>
                <w:color w:val="FF0000"/>
              </w:rPr>
            </w:rPrChange>
          </w:rPr>
          <w:t>rather than a personality trait</w:t>
        </w:r>
      </w:ins>
      <w:ins w:id="676" w:author="Luyao Zhang" w:date="2016-10-08T17:45:00Z">
        <w:r w:rsidR="00832884" w:rsidRPr="007C3271">
          <w:rPr>
            <w:rFonts w:ascii="Calibri" w:hAnsi="Calibri"/>
            <w:color w:val="FF0000"/>
            <w:rPrChange w:id="677" w:author="Luyao Zhang" w:date="2016-10-15T13:25:00Z">
              <w:rPr>
                <w:color w:val="FF0000"/>
              </w:rPr>
            </w:rPrChange>
          </w:rPr>
          <w:t xml:space="preserve"> </w:t>
        </w:r>
      </w:ins>
    </w:p>
    <w:p w14:paraId="33D27399" w14:textId="1E169B6B" w:rsidR="009A559D" w:rsidRPr="007C3271" w:rsidRDefault="007B6B63" w:rsidP="00181FE2">
      <w:pPr>
        <w:spacing w:line="360" w:lineRule="auto"/>
        <w:ind w:left="720" w:firstLine="380"/>
        <w:rPr>
          <w:ins w:id="678" w:author="Luyao Zhang" w:date="2016-10-08T17:48:00Z"/>
          <w:rFonts w:ascii="Calibri" w:hAnsi="Calibri"/>
          <w:color w:val="FF0000"/>
          <w:rPrChange w:id="679" w:author="Luyao Zhang" w:date="2016-10-15T13:25:00Z">
            <w:rPr>
              <w:ins w:id="680" w:author="Luyao Zhang" w:date="2016-10-08T17:48:00Z"/>
              <w:color w:val="FF0000"/>
            </w:rPr>
          </w:rPrChange>
        </w:rPr>
        <w:pPrChange w:id="681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682" w:author="Luyao Zhang" w:date="2016-10-08T17:47:00Z">
        <w:r w:rsidRPr="007C3271">
          <w:rPr>
            <w:rFonts w:ascii="Calibri" w:hAnsi="Calibri"/>
            <w:rPrChange w:id="683" w:author="Luyao Zhang" w:date="2016-10-15T13:25:00Z">
              <w:rPr/>
            </w:rPrChange>
          </w:rPr>
          <w:tab/>
        </w:r>
      </w:ins>
      <w:ins w:id="684" w:author="Luyao Zhang" w:date="2016-10-08T17:45:00Z">
        <w:r w:rsidR="00832884" w:rsidRPr="007C3271">
          <w:rPr>
            <w:rFonts w:ascii="Calibri" w:hAnsi="Calibri"/>
            <w:color w:val="FF0000"/>
            <w:rPrChange w:id="685" w:author="Luyao Zhang" w:date="2016-10-15T13:25:00Z">
              <w:rPr>
                <w:color w:val="FF0000"/>
              </w:rPr>
            </w:rPrChange>
          </w:rPr>
          <w:t>but other EI studies have showed that GGUM can fit adequately to EI scale (</w:t>
        </w:r>
      </w:ins>
      <w:ins w:id="686" w:author="Luyao Zhang" w:date="2016-10-08T17:47:00Z">
        <w:r w:rsidR="007A3F57" w:rsidRPr="007C3271">
          <w:rPr>
            <w:rFonts w:ascii="Calibri" w:hAnsi="Calibri"/>
            <w:color w:val="FF0000"/>
            <w:rPrChange w:id="687" w:author="Luyao Zhang" w:date="2016-10-15T13:25:00Z">
              <w:rPr>
                <w:color w:val="FF0000"/>
              </w:rPr>
            </w:rPrChange>
          </w:rPr>
          <w:t>Zampetakis, 2011</w:t>
        </w:r>
      </w:ins>
      <w:ins w:id="688" w:author="Luyao Zhang" w:date="2016-10-08T17:45:00Z">
        <w:r w:rsidR="00832884" w:rsidRPr="007C3271">
          <w:rPr>
            <w:rFonts w:ascii="Calibri" w:hAnsi="Calibri"/>
            <w:color w:val="FF0000"/>
            <w:rPrChange w:id="689" w:author="Luyao Zhang" w:date="2016-10-15T13:25:00Z">
              <w:rPr>
                <w:color w:val="FF0000"/>
              </w:rPr>
            </w:rPrChange>
          </w:rPr>
          <w:t>)</w:t>
        </w:r>
      </w:ins>
    </w:p>
    <w:p w14:paraId="4466B05F" w14:textId="5EDDCDEF" w:rsidR="008233B3" w:rsidRPr="007C3271" w:rsidRDefault="008233B3" w:rsidP="00181FE2">
      <w:pPr>
        <w:spacing w:line="360" w:lineRule="auto"/>
        <w:ind w:left="720" w:firstLine="380"/>
        <w:rPr>
          <w:ins w:id="690" w:author="Luyao Zhang" w:date="2016-10-08T19:28:00Z"/>
          <w:rFonts w:ascii="Calibri" w:hAnsi="Calibri"/>
          <w:b/>
          <w:color w:val="FF0000"/>
          <w:rPrChange w:id="691" w:author="Luyao Zhang" w:date="2016-10-15T13:25:00Z">
            <w:rPr>
              <w:ins w:id="692" w:author="Luyao Zhang" w:date="2016-10-08T19:28:00Z"/>
              <w:b/>
              <w:color w:val="FF0000"/>
            </w:rPr>
          </w:rPrChange>
        </w:rPr>
        <w:pPrChange w:id="693" w:author="Luyao Zhang" w:date="2016-10-15T13:25:00Z">
          <w:pPr>
            <w:ind w:left="720" w:firstLine="380"/>
          </w:pPr>
        </w:pPrChange>
      </w:pPr>
      <w:ins w:id="694" w:author="Luyao Zhang" w:date="2016-10-08T19:28:00Z">
        <w:r w:rsidRPr="007C3271">
          <w:rPr>
            <w:rFonts w:ascii="Calibri" w:hAnsi="Calibri"/>
            <w:b/>
            <w:color w:val="FF0000"/>
            <w:rPrChange w:id="695" w:author="Luyao Zhang" w:date="2016-10-15T13:25:00Z">
              <w:rPr>
                <w:b/>
                <w:color w:val="FF0000"/>
              </w:rPr>
            </w:rPrChange>
          </w:rPr>
          <w:t>Speer et al. (2016) paper, consistent with Kosinski (1999):</w:t>
        </w:r>
      </w:ins>
    </w:p>
    <w:p w14:paraId="32890C1F" w14:textId="77777777" w:rsidR="008233B3" w:rsidRPr="007C3271" w:rsidRDefault="008233B3" w:rsidP="00181FE2">
      <w:pPr>
        <w:spacing w:line="360" w:lineRule="auto"/>
        <w:ind w:left="720" w:firstLine="380"/>
        <w:rPr>
          <w:ins w:id="696" w:author="Luyao Zhang" w:date="2016-10-08T19:28:00Z"/>
          <w:rFonts w:ascii="Calibri" w:hAnsi="Calibri"/>
          <w:color w:val="FF0000"/>
          <w:rPrChange w:id="697" w:author="Luyao Zhang" w:date="2016-10-15T13:25:00Z">
            <w:rPr>
              <w:ins w:id="698" w:author="Luyao Zhang" w:date="2016-10-08T19:28:00Z"/>
              <w:color w:val="FF0000"/>
            </w:rPr>
          </w:rPrChange>
        </w:rPr>
        <w:pPrChange w:id="699" w:author="Luyao Zhang" w:date="2016-10-15T13:25:00Z">
          <w:pPr>
            <w:ind w:left="720" w:firstLine="380"/>
          </w:pPr>
        </w:pPrChange>
      </w:pPr>
      <w:ins w:id="700" w:author="Luyao Zhang" w:date="2016-10-08T19:28:00Z">
        <w:r w:rsidRPr="007C3271">
          <w:rPr>
            <w:rFonts w:ascii="Calibri" w:hAnsi="Calibri"/>
            <w:b/>
            <w:color w:val="FF0000"/>
            <w:rPrChange w:id="701" w:author="Luyao Zhang" w:date="2016-10-15T13:25:00Z">
              <w:rPr>
                <w:b/>
                <w:color w:val="FF0000"/>
              </w:rPr>
            </w:rPrChange>
          </w:rPr>
          <w:tab/>
        </w:r>
        <w:r w:rsidRPr="007C3271">
          <w:rPr>
            <w:rFonts w:ascii="Calibri" w:hAnsi="Calibri"/>
            <w:color w:val="FF0000"/>
            <w:rPrChange w:id="702" w:author="Luyao Zhang" w:date="2016-10-15T13:25:00Z">
              <w:rPr>
                <w:color w:val="FF0000"/>
              </w:rPr>
            </w:rPrChange>
          </w:rPr>
          <w:t>Used extraversion and conscientiousness scales; GGUM fitted better for item singles only with non-monotonic scales; showed severe misfit for item doubles and triples, with both the non-monotonic and monotonic scales.</w:t>
        </w:r>
      </w:ins>
    </w:p>
    <w:p w14:paraId="24F6168F" w14:textId="264899FA" w:rsidR="00B84EF7" w:rsidRPr="007C3271" w:rsidRDefault="00B84EF7" w:rsidP="00181FE2">
      <w:pPr>
        <w:spacing w:line="360" w:lineRule="auto"/>
        <w:ind w:left="720" w:firstLine="380"/>
        <w:rPr>
          <w:ins w:id="703" w:author="Luyao Zhang" w:date="2016-10-08T18:48:00Z"/>
          <w:rFonts w:ascii="Calibri" w:hAnsi="Calibri"/>
          <w:b/>
          <w:color w:val="FF0000"/>
          <w:rPrChange w:id="704" w:author="Luyao Zhang" w:date="2016-10-15T13:25:00Z">
            <w:rPr>
              <w:ins w:id="705" w:author="Luyao Zhang" w:date="2016-10-08T18:48:00Z"/>
              <w:b/>
              <w:color w:val="FF0000"/>
            </w:rPr>
          </w:rPrChange>
        </w:rPr>
        <w:pPrChange w:id="706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707" w:author="Luyao Zhang" w:date="2016-10-08T18:48:00Z">
        <w:r w:rsidRPr="007C3271">
          <w:rPr>
            <w:rFonts w:ascii="Calibri" w:hAnsi="Calibri"/>
            <w:b/>
            <w:color w:val="FF0000"/>
            <w:rPrChange w:id="708" w:author="Luyao Zhang" w:date="2016-10-15T13:25:00Z">
              <w:rPr>
                <w:b/>
                <w:color w:val="FF0000"/>
              </w:rPr>
            </w:rPrChange>
          </w:rPr>
          <w:t>Kosinski (1999) paper:</w:t>
        </w:r>
      </w:ins>
    </w:p>
    <w:p w14:paraId="0FCC28DF" w14:textId="13796E40" w:rsidR="00B84EF7" w:rsidRPr="007C3271" w:rsidRDefault="002D2930" w:rsidP="00181FE2">
      <w:pPr>
        <w:spacing w:line="360" w:lineRule="auto"/>
        <w:ind w:left="720" w:firstLine="380"/>
        <w:rPr>
          <w:ins w:id="709" w:author="Luyao Zhang" w:date="2016-10-08T20:50:00Z"/>
          <w:rFonts w:ascii="Calibri" w:hAnsi="Calibri"/>
          <w:color w:val="FF0000"/>
          <w:rPrChange w:id="710" w:author="Luyao Zhang" w:date="2016-10-15T13:25:00Z">
            <w:rPr>
              <w:ins w:id="711" w:author="Luyao Zhang" w:date="2016-10-08T20:50:00Z"/>
              <w:color w:val="FF0000"/>
            </w:rPr>
          </w:rPrChange>
        </w:rPr>
        <w:pPrChange w:id="712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713" w:author="Luyao Zhang" w:date="2016-10-08T18:48:00Z">
        <w:r w:rsidRPr="007C3271">
          <w:rPr>
            <w:rFonts w:ascii="Calibri" w:hAnsi="Calibri"/>
            <w:b/>
            <w:color w:val="FF0000"/>
            <w:rPrChange w:id="714" w:author="Luyao Zhang" w:date="2016-10-15T13:25:00Z">
              <w:rPr>
                <w:b/>
                <w:color w:val="FF0000"/>
              </w:rPr>
            </w:rPrChange>
          </w:rPr>
          <w:tab/>
        </w:r>
      </w:ins>
      <w:ins w:id="715" w:author="Luyao Zhang" w:date="2016-10-08T18:51:00Z">
        <w:r w:rsidR="003C59DF" w:rsidRPr="007C3271">
          <w:rPr>
            <w:rFonts w:ascii="Calibri" w:hAnsi="Calibri"/>
            <w:color w:val="FF0000"/>
            <w:rPrChange w:id="716" w:author="Luyao Zhang" w:date="2016-10-15T13:25:00Z">
              <w:rPr>
                <w:color w:val="FF0000"/>
              </w:rPr>
            </w:rPrChange>
          </w:rPr>
          <w:t xml:space="preserve">GGUM </w:t>
        </w:r>
        <w:r w:rsidR="009604E1" w:rsidRPr="007C3271">
          <w:rPr>
            <w:rFonts w:ascii="Calibri" w:hAnsi="Calibri"/>
            <w:color w:val="FF0000"/>
            <w:rPrChange w:id="717" w:author="Luyao Zhang" w:date="2016-10-15T13:25:00Z">
              <w:rPr>
                <w:color w:val="FF0000"/>
              </w:rPr>
            </w:rPrChange>
          </w:rPr>
          <w:t xml:space="preserve">showed worse model-data fit than SGR for both the original and optimized </w:t>
        </w:r>
      </w:ins>
      <w:ins w:id="718" w:author="Luyao Zhang" w:date="2016-10-08T18:57:00Z">
        <w:r w:rsidR="00B446F2" w:rsidRPr="007C3271">
          <w:rPr>
            <w:rFonts w:ascii="Calibri" w:hAnsi="Calibri"/>
            <w:color w:val="FF0000"/>
            <w:rPrChange w:id="719" w:author="Luyao Zhang" w:date="2016-10-15T13:25:00Z">
              <w:rPr>
                <w:color w:val="FF0000"/>
              </w:rPr>
            </w:rPrChange>
          </w:rPr>
          <w:t>20-item</w:t>
        </w:r>
        <w:r w:rsidR="00167E47" w:rsidRPr="007C3271">
          <w:rPr>
            <w:rFonts w:ascii="Calibri" w:hAnsi="Calibri"/>
            <w:color w:val="FF0000"/>
            <w:rPrChange w:id="720" w:author="Luyao Zhang" w:date="2016-10-15T13:25:00Z">
              <w:rPr>
                <w:color w:val="FF0000"/>
              </w:rPr>
            </w:rPrChange>
          </w:rPr>
          <w:t xml:space="preserve"> </w:t>
        </w:r>
      </w:ins>
      <w:ins w:id="721" w:author="Luyao Zhang" w:date="2016-10-08T19:25:00Z">
        <w:r w:rsidR="00260F33" w:rsidRPr="007C3271">
          <w:rPr>
            <w:rFonts w:ascii="Calibri" w:hAnsi="Calibri"/>
            <w:color w:val="FF0000"/>
            <w:rPrChange w:id="722" w:author="Luyao Zhang" w:date="2016-10-15T13:25:00Z">
              <w:rPr>
                <w:color w:val="FF0000"/>
              </w:rPr>
            </w:rPrChange>
          </w:rPr>
          <w:t xml:space="preserve">IPIP </w:t>
        </w:r>
      </w:ins>
      <w:ins w:id="723" w:author="Luyao Zhang" w:date="2016-10-08T18:51:00Z">
        <w:r w:rsidR="009604E1" w:rsidRPr="007C3271">
          <w:rPr>
            <w:rFonts w:ascii="Calibri" w:hAnsi="Calibri"/>
            <w:color w:val="FF0000"/>
            <w:rPrChange w:id="724" w:author="Luyao Zhang" w:date="2016-10-15T13:25:00Z">
              <w:rPr>
                <w:color w:val="FF0000"/>
              </w:rPr>
            </w:rPrChange>
          </w:rPr>
          <w:t>extraversion scale</w:t>
        </w:r>
        <w:r w:rsidR="00AE49C6" w:rsidRPr="007C3271">
          <w:rPr>
            <w:rFonts w:ascii="Calibri" w:hAnsi="Calibri"/>
            <w:color w:val="FF0000"/>
            <w:rPrChange w:id="725" w:author="Luyao Zhang" w:date="2016-10-15T13:25:00Z">
              <w:rPr>
                <w:color w:val="FF0000"/>
              </w:rPr>
            </w:rPrChange>
          </w:rPr>
          <w:t>.</w:t>
        </w:r>
      </w:ins>
      <w:ins w:id="726" w:author="Luyao Zhang" w:date="2016-10-08T18:57:00Z">
        <w:r w:rsidR="00F15762" w:rsidRPr="007C3271">
          <w:rPr>
            <w:rFonts w:ascii="Calibri" w:hAnsi="Calibri"/>
            <w:color w:val="FF0000"/>
            <w:rPrChange w:id="727" w:author="Luyao Zhang" w:date="2016-10-15T13:25:00Z">
              <w:rPr>
                <w:color w:val="FF0000"/>
              </w:rPr>
            </w:rPrChange>
          </w:rPr>
          <w:t xml:space="preserve"> </w:t>
        </w:r>
        <w:r w:rsidR="009E1BA4" w:rsidRPr="007C3271">
          <w:rPr>
            <w:rFonts w:ascii="Calibri" w:hAnsi="Calibri"/>
            <w:color w:val="FF0000"/>
            <w:rPrChange w:id="728" w:author="Luyao Zhang" w:date="2016-10-15T13:25:00Z">
              <w:rPr>
                <w:color w:val="FF0000"/>
              </w:rPr>
            </w:rPrChange>
          </w:rPr>
          <w:t xml:space="preserve">GGUM model-data fit also failed to </w:t>
        </w:r>
      </w:ins>
      <w:ins w:id="729" w:author="Luyao Zhang" w:date="2016-10-08T18:58:00Z">
        <w:r w:rsidR="009E1BA4" w:rsidRPr="007C3271">
          <w:rPr>
            <w:rFonts w:ascii="Calibri" w:hAnsi="Calibri"/>
            <w:color w:val="FF0000"/>
            <w:rPrChange w:id="730" w:author="Luyao Zhang" w:date="2016-10-15T13:25:00Z">
              <w:rPr>
                <w:color w:val="FF0000"/>
              </w:rPr>
            </w:rPrChange>
          </w:rPr>
          <w:t>improve</w:t>
        </w:r>
      </w:ins>
      <w:ins w:id="731" w:author="Luyao Zhang" w:date="2016-10-08T18:57:00Z">
        <w:r w:rsidR="009E1BA4" w:rsidRPr="007C3271">
          <w:rPr>
            <w:rFonts w:ascii="Calibri" w:hAnsi="Calibri"/>
            <w:color w:val="FF0000"/>
            <w:rPrChange w:id="732" w:author="Luyao Zhang" w:date="2016-10-15T13:25:00Z">
              <w:rPr>
                <w:color w:val="FF0000"/>
              </w:rPr>
            </w:rPrChange>
          </w:rPr>
          <w:t xml:space="preserve"> after the optimization, while SGR showed great model-data fit improvement.</w:t>
        </w:r>
      </w:ins>
      <w:ins w:id="733" w:author="Luyao Zhang" w:date="2016-10-08T19:26:00Z">
        <w:r w:rsidR="00CA1AC1" w:rsidRPr="007C3271">
          <w:rPr>
            <w:rFonts w:ascii="Calibri" w:hAnsi="Calibri"/>
            <w:color w:val="FF0000"/>
            <w:rPrChange w:id="734" w:author="Luyao Zhang" w:date="2016-10-15T13:25:00Z">
              <w:rPr>
                <w:color w:val="FF0000"/>
              </w:rPr>
            </w:rPrChange>
          </w:rPr>
          <w:t xml:space="preserve"> He believed that the misfit of GGUM may have</w:t>
        </w:r>
        <w:r w:rsidR="008447C3" w:rsidRPr="007C3271">
          <w:rPr>
            <w:rFonts w:ascii="Calibri" w:hAnsi="Calibri"/>
            <w:color w:val="FF0000"/>
            <w:rPrChange w:id="735" w:author="Luyao Zhang" w:date="2016-10-15T13:25:00Z">
              <w:rPr>
                <w:color w:val="FF0000"/>
              </w:rPr>
            </w:rPrChange>
          </w:rPr>
          <w:t xml:space="preserve"> been due to the fact that the</w:t>
        </w:r>
        <w:r w:rsidR="00CA1AC1" w:rsidRPr="007C3271">
          <w:rPr>
            <w:rFonts w:ascii="Calibri" w:hAnsi="Calibri"/>
            <w:color w:val="FF0000"/>
            <w:rPrChange w:id="736" w:author="Luyao Zhang" w:date="2016-10-15T13:25:00Z">
              <w:rPr>
                <w:color w:val="FF0000"/>
              </w:rPr>
            </w:rPrChange>
          </w:rPr>
          <w:t xml:space="preserve"> extraversion scale </w:t>
        </w:r>
        <w:r w:rsidR="008447C3" w:rsidRPr="007C3271">
          <w:rPr>
            <w:rFonts w:ascii="Calibri" w:hAnsi="Calibri"/>
            <w:color w:val="FF0000"/>
            <w:rPrChange w:id="737" w:author="Luyao Zhang" w:date="2016-10-15T13:25:00Z">
              <w:rPr>
                <w:color w:val="FF0000"/>
              </w:rPr>
            </w:rPrChange>
          </w:rPr>
          <w:t>contained highly extreme items</w:t>
        </w:r>
        <w:r w:rsidR="00A550D4" w:rsidRPr="007C3271">
          <w:rPr>
            <w:rFonts w:ascii="Calibri" w:hAnsi="Calibri"/>
            <w:color w:val="FF0000"/>
            <w:rPrChange w:id="738" w:author="Luyao Zhang" w:date="2016-10-15T13:25:00Z">
              <w:rPr>
                <w:color w:val="FF0000"/>
              </w:rPr>
            </w:rPrChange>
          </w:rPr>
          <w:t xml:space="preserve">. </w:t>
        </w:r>
      </w:ins>
      <w:ins w:id="739" w:author="Luyao Zhang" w:date="2016-10-08T19:27:00Z">
        <w:r w:rsidR="00586196" w:rsidRPr="007C3271">
          <w:rPr>
            <w:rFonts w:ascii="Calibri" w:hAnsi="Calibri"/>
            <w:color w:val="FF0000"/>
            <w:rPrChange w:id="740" w:author="Luyao Zhang" w:date="2016-10-15T13:25:00Z">
              <w:rPr>
                <w:color w:val="FF0000"/>
              </w:rPr>
            </w:rPrChange>
          </w:rPr>
          <w:t>This potential source of misfit can be detected by looking at the fit plots</w:t>
        </w:r>
      </w:ins>
      <w:ins w:id="741" w:author="Luyao Zhang" w:date="2016-10-08T19:28:00Z">
        <w:r w:rsidR="00586196" w:rsidRPr="007C3271">
          <w:rPr>
            <w:rFonts w:ascii="Calibri" w:hAnsi="Calibri"/>
            <w:color w:val="FF0000"/>
            <w:rPrChange w:id="742" w:author="Luyao Zhang" w:date="2016-10-15T13:25:00Z">
              <w:rPr>
                <w:color w:val="FF0000"/>
              </w:rPr>
            </w:rPrChange>
          </w:rPr>
          <w:t xml:space="preserve">, despite the fact that Chernyshenko et al. (2007) found that </w:t>
        </w:r>
        <w:r w:rsidR="00BA10FE" w:rsidRPr="007C3271">
          <w:rPr>
            <w:rFonts w:ascii="Calibri" w:hAnsi="Calibri"/>
            <w:color w:val="FF0000"/>
            <w:rPrChange w:id="743" w:author="Luyao Zhang" w:date="2016-10-15T13:25:00Z">
              <w:rPr>
                <w:color w:val="FF0000"/>
              </w:rPr>
            </w:rPrChange>
          </w:rPr>
          <w:t>GGUM fits monotonic items equally well as SGR does.</w:t>
        </w:r>
      </w:ins>
    </w:p>
    <w:p w14:paraId="5D618C66" w14:textId="77777777" w:rsidR="00154951" w:rsidRPr="007C3271" w:rsidRDefault="00154951" w:rsidP="00181FE2">
      <w:pPr>
        <w:spacing w:line="360" w:lineRule="auto"/>
        <w:ind w:left="720" w:firstLine="380"/>
        <w:rPr>
          <w:ins w:id="744" w:author="Luyao Zhang" w:date="2016-10-08T21:48:00Z"/>
          <w:rFonts w:ascii="Calibri" w:hAnsi="Calibri"/>
          <w:b/>
          <w:color w:val="FF0000"/>
          <w:rPrChange w:id="745" w:author="Luyao Zhang" w:date="2016-10-15T13:25:00Z">
            <w:rPr>
              <w:ins w:id="746" w:author="Luyao Zhang" w:date="2016-10-08T21:48:00Z"/>
              <w:b/>
              <w:color w:val="FF0000"/>
            </w:rPr>
          </w:rPrChange>
        </w:rPr>
        <w:pPrChange w:id="747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</w:p>
    <w:p w14:paraId="147DFC7D" w14:textId="2B8F9366" w:rsidR="00C20A2D" w:rsidRPr="007C3271" w:rsidRDefault="00D673D3" w:rsidP="00181FE2">
      <w:pPr>
        <w:spacing w:line="360" w:lineRule="auto"/>
        <w:ind w:left="720" w:firstLine="380"/>
        <w:rPr>
          <w:ins w:id="748" w:author="Luyao Zhang" w:date="2016-10-08T21:48:00Z"/>
          <w:rFonts w:ascii="Calibri" w:hAnsi="Calibri"/>
          <w:b/>
          <w:color w:val="FF0000"/>
          <w:rPrChange w:id="749" w:author="Luyao Zhang" w:date="2016-10-15T13:25:00Z">
            <w:rPr>
              <w:ins w:id="750" w:author="Luyao Zhang" w:date="2016-10-08T21:48:00Z"/>
              <w:b/>
              <w:color w:val="FF0000"/>
            </w:rPr>
          </w:rPrChange>
        </w:rPr>
        <w:pPrChange w:id="751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752" w:author="Luyao Zhang" w:date="2016-10-08T21:48:00Z">
        <w:r w:rsidRPr="007C3271">
          <w:rPr>
            <w:rFonts w:ascii="Calibri" w:hAnsi="Calibri"/>
            <w:b/>
            <w:color w:val="FF0000"/>
            <w:rPrChange w:id="753" w:author="Luyao Zhang" w:date="2016-10-15T13:25:00Z">
              <w:rPr>
                <w:b/>
                <w:color w:val="FF0000"/>
              </w:rPr>
            </w:rPrChange>
          </w:rPr>
          <w:t>Cao et al.</w:t>
        </w:r>
        <w:r w:rsidR="006847FE" w:rsidRPr="007C3271">
          <w:rPr>
            <w:rFonts w:ascii="Calibri" w:hAnsi="Calibri"/>
            <w:b/>
            <w:color w:val="FF0000"/>
            <w:rPrChange w:id="754" w:author="Luyao Zhang" w:date="2016-10-15T13:25:00Z">
              <w:rPr>
                <w:b/>
                <w:color w:val="FF0000"/>
              </w:rPr>
            </w:rPrChange>
          </w:rPr>
          <w:t xml:space="preserve"> </w:t>
        </w:r>
        <w:r w:rsidR="00C20A2D" w:rsidRPr="007C3271">
          <w:rPr>
            <w:rFonts w:ascii="Calibri" w:hAnsi="Calibri"/>
            <w:b/>
            <w:color w:val="FF0000"/>
            <w:rPrChange w:id="755" w:author="Luyao Zhang" w:date="2016-10-15T13:25:00Z">
              <w:rPr>
                <w:b/>
                <w:color w:val="FF0000"/>
              </w:rPr>
            </w:rPrChange>
          </w:rPr>
          <w:t>(2015)</w:t>
        </w:r>
      </w:ins>
    </w:p>
    <w:p w14:paraId="19C42042" w14:textId="0736E274" w:rsidR="001E16D8" w:rsidRPr="007C3271" w:rsidRDefault="00D81DD3" w:rsidP="00181FE2">
      <w:pPr>
        <w:spacing w:line="360" w:lineRule="auto"/>
        <w:ind w:left="720" w:firstLine="380"/>
        <w:rPr>
          <w:ins w:id="756" w:author="Luyao Zhang" w:date="2016-10-08T18:48:00Z"/>
          <w:rFonts w:ascii="Calibri" w:hAnsi="Calibri"/>
          <w:color w:val="FF0000"/>
          <w:rPrChange w:id="757" w:author="Luyao Zhang" w:date="2016-10-15T13:25:00Z">
            <w:rPr>
              <w:ins w:id="758" w:author="Luyao Zhang" w:date="2016-10-08T18:48:00Z"/>
              <w:b/>
              <w:color w:val="FF0000"/>
            </w:rPr>
          </w:rPrChange>
        </w:rPr>
        <w:pPrChange w:id="759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  <w:ins w:id="760" w:author="Luyao Zhang" w:date="2016-10-08T21:47:00Z">
        <w:r w:rsidRPr="007C3271">
          <w:rPr>
            <w:rFonts w:ascii="Calibri" w:hAnsi="Calibri"/>
            <w:color w:val="FF0000"/>
            <w:rPrChange w:id="761" w:author="Luyao Zhang" w:date="2016-10-15T13:25:00Z">
              <w:rPr>
                <w:color w:val="FF0000"/>
              </w:rPr>
            </w:rPrChange>
          </w:rPr>
          <w:t xml:space="preserve">Consistent with Kosinski (1999), </w:t>
        </w:r>
      </w:ins>
      <w:ins w:id="762" w:author="Luyao Zhang" w:date="2016-10-08T21:15:00Z">
        <w:r w:rsidR="00560663" w:rsidRPr="007C3271">
          <w:rPr>
            <w:rFonts w:ascii="Calibri" w:hAnsi="Calibri"/>
            <w:color w:val="FF0000"/>
            <w:rPrChange w:id="763" w:author="Luyao Zhang" w:date="2016-10-15T13:25:00Z">
              <w:rPr>
                <w:color w:val="FF0000"/>
              </w:rPr>
            </w:rPrChange>
          </w:rPr>
          <w:t xml:space="preserve">GGUM </w:t>
        </w:r>
      </w:ins>
      <w:ins w:id="764" w:author="Luyao Zhang" w:date="2016-10-08T21:47:00Z">
        <w:r w:rsidR="00B937CD" w:rsidRPr="007C3271">
          <w:rPr>
            <w:rFonts w:ascii="Calibri" w:hAnsi="Calibri"/>
            <w:color w:val="FF0000"/>
            <w:rPrChange w:id="765" w:author="Luyao Zhang" w:date="2016-10-15T13:25:00Z">
              <w:rPr>
                <w:color w:val="FF0000"/>
              </w:rPr>
            </w:rPrChange>
          </w:rPr>
          <w:t xml:space="preserve">was also found to have </w:t>
        </w:r>
      </w:ins>
      <w:ins w:id="766" w:author="Luyao Zhang" w:date="2016-10-08T21:15:00Z">
        <w:r w:rsidR="00560663" w:rsidRPr="007C3271">
          <w:rPr>
            <w:rFonts w:ascii="Calibri" w:hAnsi="Calibri"/>
            <w:color w:val="FF0000"/>
            <w:rPrChange w:id="767" w:author="Luyao Zhang" w:date="2016-10-15T13:25:00Z">
              <w:rPr>
                <w:color w:val="FF0000"/>
              </w:rPr>
            </w:rPrChange>
          </w:rPr>
          <w:t xml:space="preserve">fitted worse than </w:t>
        </w:r>
      </w:ins>
      <w:ins w:id="768" w:author="Luyao Zhang" w:date="2016-10-08T21:40:00Z">
        <w:r w:rsidR="008708BB" w:rsidRPr="007C3271">
          <w:rPr>
            <w:rFonts w:ascii="Calibri" w:hAnsi="Calibri"/>
            <w:color w:val="FF0000"/>
            <w:rPrChange w:id="769" w:author="Luyao Zhang" w:date="2016-10-15T13:25:00Z">
              <w:rPr>
                <w:color w:val="FF0000"/>
              </w:rPr>
            </w:rPrChange>
          </w:rPr>
          <w:t>SGRM when there’s no intermediate items on the scale</w:t>
        </w:r>
      </w:ins>
      <w:ins w:id="770" w:author="Luyao Zhang" w:date="2016-10-08T21:47:00Z">
        <w:r w:rsidR="00E30B0B" w:rsidRPr="007C3271">
          <w:rPr>
            <w:rFonts w:ascii="Calibri" w:hAnsi="Calibri"/>
            <w:color w:val="FF0000"/>
            <w:rPrChange w:id="771" w:author="Luyao Zhang" w:date="2016-10-15T13:25:00Z">
              <w:rPr>
                <w:color w:val="FF0000"/>
              </w:rPr>
            </w:rPrChange>
          </w:rPr>
          <w:t xml:space="preserve"> (Cao</w:t>
        </w:r>
      </w:ins>
      <w:ins w:id="772" w:author="Luyao Zhang" w:date="2016-10-08T21:48:00Z">
        <w:r w:rsidR="00480E02" w:rsidRPr="007C3271">
          <w:rPr>
            <w:rFonts w:ascii="Calibri" w:hAnsi="Calibri"/>
            <w:color w:val="FF0000"/>
            <w:rPrChange w:id="773" w:author="Luyao Zhang" w:date="2016-10-15T13:25:00Z">
              <w:rPr>
                <w:color w:val="FF0000"/>
              </w:rPr>
            </w:rPrChange>
          </w:rPr>
          <w:t xml:space="preserve"> et.al.</w:t>
        </w:r>
      </w:ins>
      <w:ins w:id="774" w:author="Luyao Zhang" w:date="2016-10-08T21:47:00Z">
        <w:r w:rsidR="00E30B0B" w:rsidRPr="007C3271">
          <w:rPr>
            <w:rFonts w:ascii="Calibri" w:hAnsi="Calibri"/>
            <w:color w:val="FF0000"/>
            <w:rPrChange w:id="775" w:author="Luyao Zhang" w:date="2016-10-15T13:25:00Z">
              <w:rPr>
                <w:color w:val="FF0000"/>
              </w:rPr>
            </w:rPrChange>
          </w:rPr>
          <w:t>, 2015)</w:t>
        </w:r>
      </w:ins>
      <w:ins w:id="776" w:author="Luyao Zhang" w:date="2016-10-08T21:40:00Z">
        <w:r w:rsidR="008708BB" w:rsidRPr="007C3271">
          <w:rPr>
            <w:rFonts w:ascii="Calibri" w:hAnsi="Calibri"/>
            <w:color w:val="FF0000"/>
            <w:rPrChange w:id="777" w:author="Luyao Zhang" w:date="2016-10-15T13:25:00Z">
              <w:rPr>
                <w:color w:val="FF0000"/>
              </w:rPr>
            </w:rPrChange>
          </w:rPr>
          <w:t xml:space="preserve">. </w:t>
        </w:r>
      </w:ins>
      <w:ins w:id="778" w:author="Luyao Zhang" w:date="2016-10-08T22:30:00Z">
        <w:r w:rsidR="00DA2A7E" w:rsidRPr="007C3271">
          <w:rPr>
            <w:rFonts w:ascii="Calibri" w:hAnsi="Calibri"/>
            <w:color w:val="FF0000"/>
            <w:rPrChange w:id="779" w:author="Luyao Zhang" w:date="2016-10-15T13:25:00Z">
              <w:rPr>
                <w:color w:val="FF0000"/>
              </w:rPr>
            </w:rPrChange>
          </w:rPr>
          <w:t xml:space="preserve">GGUM </w:t>
        </w:r>
      </w:ins>
      <w:ins w:id="780" w:author="Luyao Zhang" w:date="2016-10-08T22:31:00Z">
        <w:r w:rsidR="005D2514" w:rsidRPr="007C3271">
          <w:rPr>
            <w:rFonts w:ascii="Calibri" w:hAnsi="Calibri"/>
            <w:color w:val="FF0000"/>
            <w:rPrChange w:id="781" w:author="Luyao Zhang" w:date="2016-10-15T13:25:00Z">
              <w:rPr>
                <w:color w:val="FF0000"/>
              </w:rPr>
            </w:rPrChange>
          </w:rPr>
          <w:t>didn’t show</w:t>
        </w:r>
      </w:ins>
      <w:ins w:id="782" w:author="Luyao Zhang" w:date="2016-10-08T22:30:00Z">
        <w:r w:rsidR="00DA2A7E" w:rsidRPr="007C3271">
          <w:rPr>
            <w:rFonts w:ascii="Calibri" w:hAnsi="Calibri"/>
            <w:color w:val="FF0000"/>
            <w:rPrChange w:id="783" w:author="Luyao Zhang" w:date="2016-10-15T13:25:00Z">
              <w:rPr>
                <w:color w:val="FF0000"/>
              </w:rPr>
            </w:rPrChange>
          </w:rPr>
          <w:t xml:space="preserve"> significantly better mod</w:t>
        </w:r>
        <w:r w:rsidR="00EC6F71" w:rsidRPr="007C3271">
          <w:rPr>
            <w:rFonts w:ascii="Calibri" w:hAnsi="Calibri"/>
            <w:color w:val="FF0000"/>
            <w:rPrChange w:id="784" w:author="Luyao Zhang" w:date="2016-10-15T13:25:00Z">
              <w:rPr>
                <w:color w:val="FF0000"/>
              </w:rPr>
            </w:rPrChange>
          </w:rPr>
          <w:t xml:space="preserve">el-data fit than SGRM </w:t>
        </w:r>
      </w:ins>
      <w:ins w:id="785" w:author="Luyao Zhang" w:date="2016-10-08T22:31:00Z">
        <w:r w:rsidR="00CD0195" w:rsidRPr="007C3271">
          <w:rPr>
            <w:rFonts w:ascii="Calibri" w:hAnsi="Calibri"/>
            <w:color w:val="FF0000"/>
            <w:rPrChange w:id="786" w:author="Luyao Zhang" w:date="2016-10-15T13:25:00Z">
              <w:rPr>
                <w:color w:val="FF0000"/>
              </w:rPr>
            </w:rPrChange>
          </w:rPr>
          <w:t xml:space="preserve">until </w:t>
        </w:r>
      </w:ins>
      <w:ins w:id="787" w:author="Luyao Zhang" w:date="2016-10-08T21:40:00Z">
        <w:r w:rsidR="008E10CF" w:rsidRPr="007C3271">
          <w:rPr>
            <w:rFonts w:ascii="Calibri" w:hAnsi="Calibri"/>
            <w:color w:val="FF0000"/>
            <w:rPrChange w:id="788" w:author="Luyao Zhang" w:date="2016-10-15T13:25:00Z">
              <w:rPr>
                <w:color w:val="FF0000"/>
              </w:rPr>
            </w:rPrChange>
          </w:rPr>
          <w:t>50</w:t>
        </w:r>
        <w:r w:rsidR="00BC4DB0" w:rsidRPr="007C3271">
          <w:rPr>
            <w:rFonts w:ascii="Calibri" w:hAnsi="Calibri"/>
            <w:color w:val="FF0000"/>
            <w:rPrChange w:id="789" w:author="Luyao Zhang" w:date="2016-10-15T13:25:00Z">
              <w:rPr>
                <w:color w:val="FF0000"/>
              </w:rPr>
            </w:rPrChange>
          </w:rPr>
          <w:t xml:space="preserve">% of all items </w:t>
        </w:r>
      </w:ins>
      <w:ins w:id="790" w:author="Luyao Zhang" w:date="2016-10-08T22:31:00Z">
        <w:r w:rsidR="004B6381" w:rsidRPr="007C3271">
          <w:rPr>
            <w:rFonts w:ascii="Calibri" w:hAnsi="Calibri"/>
            <w:color w:val="FF0000"/>
            <w:rPrChange w:id="791" w:author="Luyao Zhang" w:date="2016-10-15T13:25:00Z">
              <w:rPr>
                <w:color w:val="FF0000"/>
              </w:rPr>
            </w:rPrChange>
          </w:rPr>
          <w:t xml:space="preserve">were </w:t>
        </w:r>
      </w:ins>
      <w:ins w:id="792" w:author="Luyao Zhang" w:date="2016-10-08T21:41:00Z">
        <w:r w:rsidR="00FF5707" w:rsidRPr="007C3271">
          <w:rPr>
            <w:rFonts w:ascii="Calibri" w:hAnsi="Calibri"/>
            <w:color w:val="FF0000"/>
            <w:rPrChange w:id="793" w:author="Luyao Zhang" w:date="2016-10-15T13:25:00Z">
              <w:rPr>
                <w:color w:val="FF0000"/>
              </w:rPr>
            </w:rPrChange>
          </w:rPr>
          <w:t xml:space="preserve">carefully selected </w:t>
        </w:r>
        <w:r w:rsidR="007D713C" w:rsidRPr="007C3271">
          <w:rPr>
            <w:rFonts w:ascii="Calibri" w:hAnsi="Calibri"/>
            <w:color w:val="FF0000"/>
            <w:rPrChange w:id="794" w:author="Luyao Zhang" w:date="2016-10-15T13:25:00Z">
              <w:rPr>
                <w:color w:val="FF0000"/>
              </w:rPr>
            </w:rPrChange>
          </w:rPr>
          <w:t>working</w:t>
        </w:r>
        <w:r w:rsidR="006D5B53" w:rsidRPr="007C3271">
          <w:rPr>
            <w:rFonts w:ascii="Calibri" w:hAnsi="Calibri"/>
            <w:color w:val="FF0000"/>
            <w:rPrChange w:id="795" w:author="Luyao Zhang" w:date="2016-10-15T13:25:00Z">
              <w:rPr>
                <w:color w:val="FF0000"/>
              </w:rPr>
            </w:rPrChange>
          </w:rPr>
          <w:t xml:space="preserve"> inter</w:t>
        </w:r>
        <w:r w:rsidR="00FF5707" w:rsidRPr="007C3271">
          <w:rPr>
            <w:rFonts w:ascii="Calibri" w:hAnsi="Calibri"/>
            <w:color w:val="FF0000"/>
            <w:rPrChange w:id="796" w:author="Luyao Zhang" w:date="2016-10-15T13:25:00Z">
              <w:rPr>
                <w:color w:val="FF0000"/>
              </w:rPr>
            </w:rPrChange>
          </w:rPr>
          <w:t xml:space="preserve">mediate items (i.e., items that have high </w:t>
        </w:r>
      </w:ins>
      <w:ins w:id="797" w:author="Luyao Zhang" w:date="2016-10-08T21:43:00Z">
        <w:r w:rsidR="00FF5707" w:rsidRPr="007C3271">
          <w:rPr>
            <w:rFonts w:ascii="Calibri" w:hAnsi="Calibri"/>
            <w:color w:val="FF0000"/>
            <w:rPrChange w:id="798" w:author="Luyao Zhang" w:date="2016-10-15T13:25:00Z">
              <w:rPr>
                <w:color w:val="FF0000"/>
              </w:rPr>
            </w:rPrChange>
          </w:rPr>
          <w:t>α and close-to-zero δ</w:t>
        </w:r>
        <w:r w:rsidR="00A703D7" w:rsidRPr="007C3271">
          <w:rPr>
            <w:rFonts w:ascii="Calibri" w:hAnsi="Calibri"/>
            <w:color w:val="FF0000"/>
            <w:rPrChange w:id="799" w:author="Luyao Zhang" w:date="2016-10-15T13:25:00Z">
              <w:rPr>
                <w:color w:val="FF0000"/>
              </w:rPr>
            </w:rPrChange>
          </w:rPr>
          <w:t xml:space="preserve"> under GGUM and</w:t>
        </w:r>
        <w:r w:rsidR="005C5242" w:rsidRPr="007C3271">
          <w:rPr>
            <w:rFonts w:ascii="Calibri" w:hAnsi="Calibri"/>
            <w:color w:val="FF0000"/>
            <w:rPrChange w:id="800" w:author="Luyao Zhang" w:date="2016-10-15T13:25:00Z">
              <w:rPr>
                <w:color w:val="FF0000"/>
              </w:rPr>
            </w:rPrChange>
          </w:rPr>
          <w:t xml:space="preserve"> low a-</w:t>
        </w:r>
        <w:r w:rsidR="000F6407" w:rsidRPr="007C3271">
          <w:rPr>
            <w:rFonts w:ascii="Calibri" w:hAnsi="Calibri"/>
            <w:color w:val="FF0000"/>
            <w:rPrChange w:id="801" w:author="Luyao Zhang" w:date="2016-10-15T13:25:00Z">
              <w:rPr>
                <w:color w:val="FF0000"/>
              </w:rPr>
            </w:rPrChange>
          </w:rPr>
          <w:t>parameter</w:t>
        </w:r>
      </w:ins>
      <w:ins w:id="802" w:author="Luyao Zhang" w:date="2016-10-08T21:44:00Z">
        <w:r w:rsidR="00802D04" w:rsidRPr="007C3271">
          <w:rPr>
            <w:rFonts w:ascii="Calibri" w:hAnsi="Calibri"/>
            <w:color w:val="FF0000"/>
            <w:rPrChange w:id="803" w:author="Luyao Zhang" w:date="2016-10-15T13:25:00Z">
              <w:rPr>
                <w:color w:val="FF0000"/>
              </w:rPr>
            </w:rPrChange>
          </w:rPr>
          <w:t>s</w:t>
        </w:r>
      </w:ins>
      <w:ins w:id="804" w:author="Luyao Zhang" w:date="2016-10-08T21:43:00Z">
        <w:r w:rsidR="000F6407" w:rsidRPr="007C3271">
          <w:rPr>
            <w:rFonts w:ascii="Calibri" w:hAnsi="Calibri"/>
            <w:color w:val="FF0000"/>
            <w:rPrChange w:id="805" w:author="Luyao Zhang" w:date="2016-10-15T13:25:00Z">
              <w:rPr>
                <w:color w:val="FF0000"/>
              </w:rPr>
            </w:rPrChange>
          </w:rPr>
          <w:t xml:space="preserve"> under SGRM)</w:t>
        </w:r>
      </w:ins>
      <w:ins w:id="806" w:author="Luyao Zhang" w:date="2016-10-08T22:30:00Z">
        <w:r w:rsidR="00E14D07" w:rsidRPr="007C3271">
          <w:rPr>
            <w:rFonts w:ascii="Calibri" w:hAnsi="Calibri"/>
            <w:color w:val="FF0000"/>
            <w:rPrChange w:id="807" w:author="Luyao Zhang" w:date="2016-10-15T13:25:00Z">
              <w:rPr>
                <w:color w:val="FF0000"/>
              </w:rPr>
            </w:rPrChange>
          </w:rPr>
          <w:t>.</w:t>
        </w:r>
      </w:ins>
    </w:p>
    <w:p w14:paraId="076E1FCA" w14:textId="77777777" w:rsidR="00037241" w:rsidRPr="007C3271" w:rsidRDefault="00037241" w:rsidP="00181FE2">
      <w:pPr>
        <w:spacing w:line="360" w:lineRule="auto"/>
        <w:ind w:left="720" w:firstLine="380"/>
        <w:rPr>
          <w:ins w:id="808" w:author="Luyao Zhang" w:date="2016-10-08T19:36:00Z"/>
          <w:rFonts w:ascii="Calibri" w:hAnsi="Calibri"/>
          <w:color w:val="FF0000"/>
          <w:rPrChange w:id="809" w:author="Luyao Zhang" w:date="2016-10-15T13:25:00Z">
            <w:rPr>
              <w:ins w:id="810" w:author="Luyao Zhang" w:date="2016-10-08T19:36:00Z"/>
              <w:color w:val="FF0000"/>
            </w:rPr>
          </w:rPrChange>
        </w:rPr>
        <w:pPrChange w:id="811" w:author="Luyao Zhang" w:date="2016-10-15T13:25:00Z">
          <w:pPr>
            <w:pStyle w:val="ListParagraph"/>
            <w:numPr>
              <w:numId w:val="5"/>
            </w:numPr>
            <w:ind w:left="640" w:hanging="360"/>
          </w:pPr>
        </w:pPrChange>
      </w:pPr>
    </w:p>
    <w:p w14:paraId="0A71B70A" w14:textId="492CFAAA" w:rsidR="00442D3A" w:rsidRPr="007C3271" w:rsidRDefault="00961553" w:rsidP="00181FE2">
      <w:pPr>
        <w:pStyle w:val="ListParagraph"/>
        <w:numPr>
          <w:ilvl w:val="0"/>
          <w:numId w:val="7"/>
        </w:numPr>
        <w:spacing w:line="360" w:lineRule="auto"/>
        <w:rPr>
          <w:ins w:id="812" w:author="Luyao Zhang" w:date="2016-10-08T17:05:00Z"/>
          <w:rFonts w:ascii="Calibri" w:hAnsi="Calibri"/>
          <w:color w:val="FF0000"/>
          <w:rPrChange w:id="813" w:author="Luyao Zhang" w:date="2016-10-15T13:25:00Z">
            <w:rPr>
              <w:ins w:id="814" w:author="Luyao Zhang" w:date="2016-10-08T17:05:00Z"/>
              <w:b/>
              <w:color w:val="FF0000"/>
            </w:rPr>
          </w:rPrChange>
        </w:rPr>
        <w:pPrChange w:id="815" w:author="Luyao Zhang" w:date="2016-10-15T13:25:00Z">
          <w:pPr/>
        </w:pPrChange>
      </w:pPr>
      <w:ins w:id="816" w:author="Luyao Zhang" w:date="2016-10-08T22:32:00Z">
        <w:r w:rsidRPr="007C3271">
          <w:rPr>
            <w:rFonts w:ascii="Calibri" w:hAnsi="Calibri"/>
            <w:color w:val="FF0000"/>
            <w:rPrChange w:id="817" w:author="Luyao Zhang" w:date="2016-10-15T13:25:00Z">
              <w:rPr>
                <w:color w:val="FF0000"/>
              </w:rPr>
            </w:rPrChange>
          </w:rPr>
          <w:t>There are two types of intermedia</w:t>
        </w:r>
        <w:r w:rsidR="00B035CE" w:rsidRPr="007C3271">
          <w:rPr>
            <w:rFonts w:ascii="Calibri" w:hAnsi="Calibri"/>
            <w:color w:val="FF0000"/>
            <w:rPrChange w:id="818" w:author="Luyao Zhang" w:date="2016-10-15T13:25:00Z">
              <w:rPr>
                <w:color w:val="FF0000"/>
              </w:rPr>
            </w:rPrChange>
          </w:rPr>
          <w:t>te items, one that looks like one</w:t>
        </w:r>
        <w:r w:rsidRPr="007C3271">
          <w:rPr>
            <w:rFonts w:ascii="Calibri" w:hAnsi="Calibri"/>
            <w:color w:val="FF0000"/>
            <w:rPrChange w:id="819" w:author="Luyao Zhang" w:date="2016-10-15T13:25:00Z">
              <w:rPr>
                <w:color w:val="FF0000"/>
              </w:rPr>
            </w:rPrChange>
          </w:rPr>
          <w:t xml:space="preserve">, and one that </w:t>
        </w:r>
        <w:r w:rsidR="005A075C" w:rsidRPr="007C3271">
          <w:rPr>
            <w:rFonts w:ascii="Calibri" w:hAnsi="Calibri"/>
            <w:color w:val="FF0000"/>
            <w:rPrChange w:id="820" w:author="Luyao Zhang" w:date="2016-10-15T13:25:00Z">
              <w:rPr>
                <w:color w:val="FF0000"/>
              </w:rPr>
            </w:rPrChange>
          </w:rPr>
          <w:t xml:space="preserve">also </w:t>
        </w:r>
        <w:r w:rsidR="003B4EBE" w:rsidRPr="007C3271">
          <w:rPr>
            <w:rFonts w:ascii="Calibri" w:hAnsi="Calibri"/>
            <w:color w:val="FF0000"/>
            <w:rPrChange w:id="821" w:author="Luyao Zhang" w:date="2016-10-15T13:25:00Z">
              <w:rPr>
                <w:color w:val="FF0000"/>
              </w:rPr>
            </w:rPrChange>
          </w:rPr>
          <w:t>works like one</w:t>
        </w:r>
        <w:r w:rsidRPr="007C3271">
          <w:rPr>
            <w:rFonts w:ascii="Calibri" w:hAnsi="Calibri"/>
            <w:color w:val="FF0000"/>
            <w:rPrChange w:id="822" w:author="Luyao Zhang" w:date="2016-10-15T13:25:00Z">
              <w:rPr>
                <w:color w:val="FF0000"/>
              </w:rPr>
            </w:rPrChange>
          </w:rPr>
          <w:t>.</w:t>
        </w:r>
        <w:r w:rsidR="00377720" w:rsidRPr="007C3271">
          <w:rPr>
            <w:rFonts w:ascii="Calibri" w:hAnsi="Calibri"/>
            <w:color w:val="FF0000"/>
            <w:rPrChange w:id="823" w:author="Luyao Zhang" w:date="2016-10-15T13:25:00Z">
              <w:rPr>
                <w:color w:val="FF0000"/>
              </w:rPr>
            </w:rPrChange>
          </w:rPr>
          <w:t xml:space="preserve"> </w:t>
        </w:r>
      </w:ins>
    </w:p>
    <w:p w14:paraId="2C2BB804" w14:textId="546FDE54" w:rsidR="00D87F76" w:rsidRPr="007C3271" w:rsidRDefault="006E5A82" w:rsidP="00181FE2">
      <w:pPr>
        <w:pStyle w:val="ListParagraph"/>
        <w:numPr>
          <w:ilvl w:val="0"/>
          <w:numId w:val="5"/>
        </w:numPr>
        <w:spacing w:line="360" w:lineRule="auto"/>
        <w:rPr>
          <w:ins w:id="824" w:author="Luyao Zhang" w:date="2016-10-08T22:36:00Z"/>
          <w:rFonts w:ascii="Calibri" w:hAnsi="Calibri"/>
          <w:color w:val="FF0000"/>
          <w:rPrChange w:id="825" w:author="Luyao Zhang" w:date="2016-10-15T13:25:00Z">
            <w:rPr>
              <w:ins w:id="826" w:author="Luyao Zhang" w:date="2016-10-08T22:36:00Z"/>
              <w:color w:val="FF0000"/>
            </w:rPr>
          </w:rPrChange>
        </w:rPr>
        <w:pPrChange w:id="827" w:author="Luyao Zhang" w:date="2016-10-15T13:25:00Z">
          <w:pPr/>
        </w:pPrChange>
      </w:pPr>
      <w:ins w:id="828" w:author="Luyao Zhang" w:date="2016-10-08T22:34:00Z">
        <w:r w:rsidRPr="007C3271">
          <w:rPr>
            <w:rFonts w:ascii="Calibri" w:hAnsi="Calibri"/>
            <w:color w:val="FF0000"/>
            <w:rPrChange w:id="829" w:author="Luyao Zhang" w:date="2016-10-15T13:25:00Z">
              <w:rPr>
                <w:color w:val="FF0000"/>
              </w:rPr>
            </w:rPrChange>
          </w:rPr>
          <w:t xml:space="preserve">No study so far has </w:t>
        </w:r>
      </w:ins>
      <w:ins w:id="830" w:author="Luyao Zhang" w:date="2016-10-08T22:35:00Z">
        <w:r w:rsidR="00A31A16" w:rsidRPr="007C3271">
          <w:rPr>
            <w:rFonts w:ascii="Calibri" w:hAnsi="Calibri"/>
            <w:color w:val="FF0000"/>
            <w:rPrChange w:id="831" w:author="Luyao Zhang" w:date="2016-10-15T13:25:00Z">
              <w:rPr>
                <w:color w:val="FF0000"/>
              </w:rPr>
            </w:rPrChange>
          </w:rPr>
          <w:t>(</w:t>
        </w:r>
      </w:ins>
      <w:ins w:id="832" w:author="Luyao Zhang" w:date="2016-10-08T22:34:00Z">
        <w:r w:rsidRPr="007C3271">
          <w:rPr>
            <w:rFonts w:ascii="Calibri" w:hAnsi="Calibri"/>
            <w:color w:val="FF0000"/>
            <w:rPrChange w:id="833" w:author="Luyao Zhang" w:date="2016-10-15T13:25:00Z">
              <w:rPr>
                <w:color w:val="FF0000"/>
              </w:rPr>
            </w:rPrChange>
          </w:rPr>
          <w:t>successfully</w:t>
        </w:r>
      </w:ins>
      <w:ins w:id="834" w:author="Luyao Zhang" w:date="2016-10-08T22:35:00Z">
        <w:r w:rsidR="00A31A16" w:rsidRPr="007C3271">
          <w:rPr>
            <w:rFonts w:ascii="Calibri" w:hAnsi="Calibri"/>
            <w:color w:val="FF0000"/>
            <w:rPrChange w:id="835" w:author="Luyao Zhang" w:date="2016-10-15T13:25:00Z">
              <w:rPr>
                <w:color w:val="FF0000"/>
              </w:rPr>
            </w:rPrChange>
          </w:rPr>
          <w:t>)</w:t>
        </w:r>
      </w:ins>
      <w:ins w:id="836" w:author="Luyao Zhang" w:date="2016-10-08T22:34:00Z">
        <w:r w:rsidRPr="007C3271">
          <w:rPr>
            <w:rFonts w:ascii="Calibri" w:hAnsi="Calibri"/>
            <w:color w:val="FF0000"/>
            <w:rPrChange w:id="837" w:author="Luyao Zhang" w:date="2016-10-15T13:25:00Z">
              <w:rPr>
                <w:color w:val="FF0000"/>
              </w:rPr>
            </w:rPrChange>
          </w:rPr>
          <w:t xml:space="preserve"> </w:t>
        </w:r>
      </w:ins>
      <w:ins w:id="838" w:author="Luyao Zhang" w:date="2016-10-08T22:35:00Z">
        <w:r w:rsidRPr="007C3271">
          <w:rPr>
            <w:rFonts w:ascii="Calibri" w:hAnsi="Calibri"/>
            <w:color w:val="FF0000"/>
            <w:rPrChange w:id="839" w:author="Luyao Zhang" w:date="2016-10-15T13:25:00Z">
              <w:rPr>
                <w:color w:val="FF0000"/>
              </w:rPr>
            </w:rPrChange>
          </w:rPr>
          <w:t xml:space="preserve">analyzed </w:t>
        </w:r>
        <w:r w:rsidR="0015740E" w:rsidRPr="007C3271">
          <w:rPr>
            <w:rFonts w:ascii="Calibri" w:hAnsi="Calibri"/>
            <w:color w:val="FF0000"/>
            <w:rPrChange w:id="840" w:author="Luyao Zhang" w:date="2016-10-15T13:25:00Z">
              <w:rPr>
                <w:color w:val="FF0000"/>
              </w:rPr>
            </w:rPrChange>
          </w:rPr>
          <w:t xml:space="preserve">empirically </w:t>
        </w:r>
      </w:ins>
      <w:ins w:id="841" w:author="Luyao Zhang" w:date="2016-10-08T22:34:00Z">
        <w:r w:rsidR="00355C58" w:rsidRPr="007C3271">
          <w:rPr>
            <w:rFonts w:ascii="Calibri" w:hAnsi="Calibri"/>
            <w:color w:val="FF0000"/>
            <w:rPrChange w:id="842" w:author="Luyao Zhang" w:date="2016-10-15T13:25:00Z">
              <w:rPr>
                <w:color w:val="FF0000"/>
              </w:rPr>
            </w:rPrChange>
          </w:rPr>
          <w:t xml:space="preserve">DIF </w:t>
        </w:r>
      </w:ins>
      <w:ins w:id="843" w:author="Luyao Zhang" w:date="2016-10-08T22:36:00Z">
        <w:r w:rsidR="001E1396" w:rsidRPr="007C3271">
          <w:rPr>
            <w:rFonts w:ascii="Calibri" w:hAnsi="Calibri"/>
            <w:color w:val="FF0000"/>
            <w:rPrChange w:id="844" w:author="Luyao Zhang" w:date="2016-10-15T13:25:00Z">
              <w:rPr>
                <w:color w:val="FF0000"/>
              </w:rPr>
            </w:rPrChange>
          </w:rPr>
          <w:t xml:space="preserve">under GGUM and SGRM </w:t>
        </w:r>
      </w:ins>
      <w:ins w:id="845" w:author="Luyao Zhang" w:date="2016-10-08T22:34:00Z">
        <w:r w:rsidR="006472CE" w:rsidRPr="007C3271">
          <w:rPr>
            <w:rFonts w:ascii="Calibri" w:hAnsi="Calibri"/>
            <w:color w:val="FF0000"/>
            <w:rPrChange w:id="846" w:author="Luyao Zhang" w:date="2016-10-15T13:25:00Z">
              <w:rPr>
                <w:color w:val="FF0000"/>
              </w:rPr>
            </w:rPrChange>
          </w:rPr>
          <w:t>on</w:t>
        </w:r>
        <w:r w:rsidR="00355C58" w:rsidRPr="007C3271">
          <w:rPr>
            <w:rFonts w:ascii="Calibri" w:hAnsi="Calibri"/>
            <w:color w:val="FF0000"/>
            <w:rPrChange w:id="847" w:author="Luyao Zhang" w:date="2016-10-15T13:25:00Z">
              <w:rPr>
                <w:color w:val="FF0000"/>
              </w:rPr>
            </w:rPrChange>
          </w:rPr>
          <w:t xml:space="preserve"> personality tests.</w:t>
        </w:r>
      </w:ins>
      <w:ins w:id="848" w:author="Luyao Zhang" w:date="2016-10-08T22:35:00Z">
        <w:r w:rsidR="00A31A16" w:rsidRPr="007C3271">
          <w:rPr>
            <w:rFonts w:ascii="Calibri" w:hAnsi="Calibri"/>
            <w:color w:val="FF0000"/>
            <w:rPrChange w:id="849" w:author="Luyao Zhang" w:date="2016-10-15T13:25:00Z">
              <w:rPr>
                <w:color w:val="FF0000"/>
              </w:rPr>
            </w:rPrChange>
          </w:rPr>
          <w:t xml:space="preserve"> </w:t>
        </w:r>
      </w:ins>
    </w:p>
    <w:p w14:paraId="4E168D27" w14:textId="32CAADB9" w:rsidR="00C43E6F" w:rsidRPr="007C3271" w:rsidRDefault="00DB02CB" w:rsidP="00181FE2">
      <w:pPr>
        <w:pStyle w:val="ListParagraph"/>
        <w:numPr>
          <w:ilvl w:val="0"/>
          <w:numId w:val="5"/>
        </w:numPr>
        <w:spacing w:line="360" w:lineRule="auto"/>
        <w:rPr>
          <w:ins w:id="850" w:author="Luyao Zhang" w:date="2016-10-08T20:51:00Z"/>
          <w:rFonts w:ascii="Calibri" w:hAnsi="Calibri"/>
          <w:color w:val="FF0000"/>
          <w:rPrChange w:id="851" w:author="Luyao Zhang" w:date="2016-10-15T13:25:00Z">
            <w:rPr>
              <w:ins w:id="852" w:author="Luyao Zhang" w:date="2016-10-08T20:51:00Z"/>
            </w:rPr>
          </w:rPrChange>
        </w:rPr>
        <w:pPrChange w:id="853" w:author="Luyao Zhang" w:date="2016-10-15T13:25:00Z">
          <w:pPr/>
        </w:pPrChange>
      </w:pPr>
      <w:ins w:id="854" w:author="Luyao Zhang" w:date="2016-10-08T22:36:00Z">
        <w:r w:rsidRPr="007C3271">
          <w:rPr>
            <w:rFonts w:ascii="Calibri" w:hAnsi="Calibri"/>
            <w:color w:val="FF0000"/>
            <w:rPrChange w:id="855" w:author="Luyao Zhang" w:date="2016-10-15T13:25:00Z">
              <w:rPr>
                <w:color w:val="FF0000"/>
              </w:rPr>
            </w:rPrChange>
          </w:rPr>
          <w:t xml:space="preserve">DIF effect size: also necessary, because NHST is unable to show DIF magnitude. Some significant DIF </w:t>
        </w:r>
        <w:r w:rsidR="0029710B" w:rsidRPr="007C3271">
          <w:rPr>
            <w:rFonts w:ascii="Calibri" w:hAnsi="Calibri"/>
            <w:color w:val="FF0000"/>
            <w:rPrChange w:id="856" w:author="Luyao Zhang" w:date="2016-10-15T13:25:00Z">
              <w:rPr>
                <w:color w:val="FF0000"/>
              </w:rPr>
            </w:rPrChange>
          </w:rPr>
          <w:t>may not be large enough to be meaningful.</w:t>
        </w:r>
        <w:r w:rsidR="00C43E6F" w:rsidRPr="007C3271">
          <w:rPr>
            <w:rFonts w:ascii="Calibri" w:hAnsi="Calibri"/>
            <w:color w:val="FF0000"/>
            <w:rPrChange w:id="857" w:author="Luyao Zhang" w:date="2016-10-15T13:25:00Z">
              <w:rPr>
                <w:color w:val="FF0000"/>
              </w:rPr>
            </w:rPrChange>
          </w:rPr>
          <w:t xml:space="preserve"> (Cite Nye paper</w:t>
        </w:r>
        <w:r w:rsidR="00FC5212" w:rsidRPr="007C3271">
          <w:rPr>
            <w:rFonts w:ascii="Calibri" w:hAnsi="Calibri"/>
            <w:color w:val="FF0000"/>
            <w:rPrChange w:id="858" w:author="Luyao Zhang" w:date="2016-10-15T13:25:00Z">
              <w:rPr>
                <w:color w:val="FF0000"/>
              </w:rPr>
            </w:rPrChange>
          </w:rPr>
          <w:t>)</w:t>
        </w:r>
      </w:ins>
    </w:p>
    <w:p w14:paraId="722AC287" w14:textId="33CCCD5A" w:rsidR="00EE2994" w:rsidRPr="007C3271" w:rsidRDefault="002553A8" w:rsidP="00181FE2">
      <w:pPr>
        <w:pStyle w:val="ListParagraph"/>
        <w:numPr>
          <w:ilvl w:val="0"/>
          <w:numId w:val="5"/>
        </w:numPr>
        <w:spacing w:line="360" w:lineRule="auto"/>
        <w:rPr>
          <w:ins w:id="859" w:author="Luyao Zhang" w:date="2016-10-08T20:51:00Z"/>
          <w:rFonts w:ascii="Calibri" w:hAnsi="Calibri"/>
          <w:color w:val="FF0000"/>
          <w:rPrChange w:id="860" w:author="Luyao Zhang" w:date="2016-10-15T13:25:00Z">
            <w:rPr>
              <w:ins w:id="861" w:author="Luyao Zhang" w:date="2016-10-08T20:51:00Z"/>
            </w:rPr>
          </w:rPrChange>
        </w:rPr>
        <w:pPrChange w:id="862" w:author="Luyao Zhang" w:date="2016-10-15T13:25:00Z">
          <w:pPr/>
        </w:pPrChange>
      </w:pPr>
      <w:ins w:id="863" w:author="Luyao Zhang" w:date="2016-10-08T22:38:00Z">
        <w:r w:rsidRPr="007C3271">
          <w:rPr>
            <w:rFonts w:ascii="Calibri" w:hAnsi="Calibri"/>
            <w:color w:val="FF0000"/>
            <w:rPrChange w:id="864" w:author="Luyao Zhang" w:date="2016-10-15T13:25:00Z">
              <w:rPr>
                <w:color w:val="FF0000"/>
              </w:rPr>
            </w:rPrChange>
          </w:rPr>
          <w:t>CPS</w:t>
        </w:r>
        <w:r w:rsidR="00C751CC" w:rsidRPr="007C3271">
          <w:rPr>
            <w:rFonts w:ascii="Calibri" w:hAnsi="Calibri"/>
            <w:color w:val="FF0000"/>
            <w:rPrChange w:id="865" w:author="Luyao Zhang" w:date="2016-10-15T13:25:00Z">
              <w:rPr>
                <w:color w:val="FF0000"/>
              </w:rPr>
            </w:rPrChange>
          </w:rPr>
          <w:t>: introduction (Wei, 2013).</w:t>
        </w:r>
      </w:ins>
    </w:p>
    <w:p w14:paraId="6D759912" w14:textId="77777777" w:rsidR="00EE2994" w:rsidRPr="007C3271" w:rsidRDefault="00EE2994" w:rsidP="00181FE2">
      <w:pPr>
        <w:spacing w:line="360" w:lineRule="auto"/>
        <w:ind w:firstLine="280"/>
        <w:rPr>
          <w:ins w:id="866" w:author="Luyao Zhang" w:date="2016-10-08T20:51:00Z"/>
          <w:rFonts w:ascii="Calibri" w:hAnsi="Calibri"/>
          <w:color w:val="FF0000"/>
          <w:rPrChange w:id="867" w:author="Luyao Zhang" w:date="2016-10-15T13:25:00Z">
            <w:rPr>
              <w:ins w:id="868" w:author="Luyao Zhang" w:date="2016-10-08T20:51:00Z"/>
              <w:color w:val="FF0000"/>
            </w:rPr>
          </w:rPrChange>
        </w:rPr>
        <w:pPrChange w:id="869" w:author="Luyao Zhang" w:date="2016-10-15T13:25:00Z">
          <w:pPr/>
        </w:pPrChange>
      </w:pPr>
    </w:p>
    <w:p w14:paraId="7F4DE202" w14:textId="1E157713" w:rsidR="004C7C47" w:rsidRPr="007C3271" w:rsidRDefault="009B3F6E" w:rsidP="00181FE2">
      <w:pPr>
        <w:spacing w:line="360" w:lineRule="auto"/>
        <w:ind w:firstLine="280"/>
        <w:rPr>
          <w:ins w:id="870" w:author="Luyao Zhang" w:date="2016-10-08T17:06:00Z"/>
          <w:rFonts w:ascii="Calibri" w:hAnsi="Calibri"/>
          <w:color w:val="FF0000"/>
          <w:rPrChange w:id="871" w:author="Luyao Zhang" w:date="2016-10-15T13:25:00Z">
            <w:rPr>
              <w:ins w:id="872" w:author="Luyao Zhang" w:date="2016-10-08T17:06:00Z"/>
              <w:b/>
              <w:color w:val="FF0000"/>
            </w:rPr>
          </w:rPrChange>
        </w:rPr>
        <w:pPrChange w:id="873" w:author="Luyao Zhang" w:date="2016-10-15T13:25:00Z">
          <w:pPr/>
        </w:pPrChange>
      </w:pPr>
      <w:ins w:id="874" w:author="Luyao Zhang" w:date="2016-10-08T17:03:00Z">
        <w:r w:rsidRPr="007C3271">
          <w:rPr>
            <w:rFonts w:ascii="Calibri" w:hAnsi="Calibri"/>
            <w:color w:val="FF0000"/>
            <w:rPrChange w:id="875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</w:p>
    <w:p w14:paraId="2C00C86F" w14:textId="77777777" w:rsidR="006356C3" w:rsidRPr="007C3271" w:rsidRDefault="006356C3" w:rsidP="00181FE2">
      <w:pPr>
        <w:spacing w:line="360" w:lineRule="auto"/>
        <w:ind w:firstLine="280"/>
        <w:rPr>
          <w:ins w:id="876" w:author="Luyao Zhang" w:date="2016-10-08T17:06:00Z"/>
          <w:rFonts w:ascii="Calibri" w:hAnsi="Calibri"/>
          <w:color w:val="FF0000"/>
          <w:rPrChange w:id="877" w:author="Luyao Zhang" w:date="2016-10-15T13:25:00Z">
            <w:rPr>
              <w:ins w:id="878" w:author="Luyao Zhang" w:date="2016-10-08T17:06:00Z"/>
              <w:b/>
              <w:color w:val="FF0000"/>
            </w:rPr>
          </w:rPrChange>
        </w:rPr>
        <w:pPrChange w:id="879" w:author="Luyao Zhang" w:date="2016-10-15T13:25:00Z">
          <w:pPr/>
        </w:pPrChange>
      </w:pPr>
    </w:p>
    <w:p w14:paraId="3F8043BF" w14:textId="77777777" w:rsidR="004C7C47" w:rsidRPr="007C3271" w:rsidRDefault="004C7C47" w:rsidP="00181FE2">
      <w:pPr>
        <w:spacing w:line="360" w:lineRule="auto"/>
        <w:ind w:firstLine="280"/>
        <w:rPr>
          <w:ins w:id="880" w:author="Luyao Zhang" w:date="2016-10-08T16:52:00Z"/>
          <w:rFonts w:ascii="Calibri" w:hAnsi="Calibri"/>
          <w:b/>
          <w:color w:val="FF0000"/>
          <w:rPrChange w:id="881" w:author="Luyao Zhang" w:date="2016-10-15T13:25:00Z">
            <w:rPr>
              <w:ins w:id="882" w:author="Luyao Zhang" w:date="2016-10-08T16:52:00Z"/>
              <w:b/>
              <w:color w:val="FF0000"/>
            </w:rPr>
          </w:rPrChange>
        </w:rPr>
        <w:pPrChange w:id="883" w:author="Luyao Zhang" w:date="2016-10-15T13:25:00Z">
          <w:pPr/>
        </w:pPrChange>
      </w:pPr>
    </w:p>
    <w:p w14:paraId="02FDAF36" w14:textId="6681B79D" w:rsidR="008E365E" w:rsidRPr="007C3271" w:rsidRDefault="004714F7" w:rsidP="00181FE2">
      <w:pPr>
        <w:spacing w:line="360" w:lineRule="auto"/>
        <w:ind w:firstLine="280"/>
        <w:rPr>
          <w:rFonts w:ascii="Calibri" w:hAnsi="Calibri"/>
          <w:b/>
          <w:color w:val="FF0000"/>
          <w:rPrChange w:id="884" w:author="Luyao Zhang" w:date="2016-10-15T13:25:00Z">
            <w:rPr/>
          </w:rPrChange>
        </w:rPr>
        <w:pPrChange w:id="885" w:author="Luyao Zhang" w:date="2016-10-15T13:25:00Z">
          <w:pPr/>
        </w:pPrChange>
      </w:pPr>
      <w:ins w:id="886" w:author="Luyao Zhang" w:date="2016-10-08T16:42:00Z">
        <w:r w:rsidRPr="007C3271">
          <w:rPr>
            <w:rFonts w:ascii="Calibri" w:hAnsi="Calibri"/>
            <w:b/>
            <w:color w:val="FF0000"/>
            <w:rPrChange w:id="887" w:author="Luyao Zhang" w:date="2016-10-15T13:25:00Z">
              <w:rPr>
                <w:b/>
                <w:color w:val="FF0000"/>
              </w:rPr>
            </w:rPrChange>
          </w:rPr>
          <w:t xml:space="preserve"> </w:t>
        </w:r>
      </w:ins>
    </w:p>
    <w:sectPr w:rsidR="008E365E" w:rsidRPr="007C3271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0756"/>
    <w:multiLevelType w:val="hybridMultilevel"/>
    <w:tmpl w:val="5B867EE2"/>
    <w:lvl w:ilvl="0" w:tplc="DF902BD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>
    <w:nsid w:val="0A312C51"/>
    <w:multiLevelType w:val="hybridMultilevel"/>
    <w:tmpl w:val="3036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F3279"/>
    <w:multiLevelType w:val="hybridMultilevel"/>
    <w:tmpl w:val="A50C69A6"/>
    <w:lvl w:ilvl="0" w:tplc="B74A0852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>
    <w:nsid w:val="28A509B8"/>
    <w:multiLevelType w:val="hybridMultilevel"/>
    <w:tmpl w:val="1810962A"/>
    <w:lvl w:ilvl="0" w:tplc="34A60E5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3DAE6C1C"/>
    <w:multiLevelType w:val="hybridMultilevel"/>
    <w:tmpl w:val="D49A8DF2"/>
    <w:lvl w:ilvl="0" w:tplc="2B1E7D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008CB"/>
    <w:multiLevelType w:val="hybridMultilevel"/>
    <w:tmpl w:val="6F58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85D26"/>
    <w:multiLevelType w:val="hybridMultilevel"/>
    <w:tmpl w:val="39E46142"/>
    <w:lvl w:ilvl="0" w:tplc="CE144D8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>
    <w:nsid w:val="6E6263E3"/>
    <w:multiLevelType w:val="hybridMultilevel"/>
    <w:tmpl w:val="9D7AC96E"/>
    <w:lvl w:ilvl="0" w:tplc="A5D6A2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4D"/>
    <w:rsid w:val="000013C2"/>
    <w:rsid w:val="00002A0D"/>
    <w:rsid w:val="00005CAC"/>
    <w:rsid w:val="0001173E"/>
    <w:rsid w:val="00014179"/>
    <w:rsid w:val="0001506F"/>
    <w:rsid w:val="000204A3"/>
    <w:rsid w:val="00020EA8"/>
    <w:rsid w:val="00021F02"/>
    <w:rsid w:val="0002581E"/>
    <w:rsid w:val="0002641F"/>
    <w:rsid w:val="00030275"/>
    <w:rsid w:val="000360D7"/>
    <w:rsid w:val="00037241"/>
    <w:rsid w:val="00037AF8"/>
    <w:rsid w:val="00037B5F"/>
    <w:rsid w:val="00037CC7"/>
    <w:rsid w:val="0004192E"/>
    <w:rsid w:val="00050C3E"/>
    <w:rsid w:val="00053409"/>
    <w:rsid w:val="00055C7F"/>
    <w:rsid w:val="00060A1F"/>
    <w:rsid w:val="00061D1E"/>
    <w:rsid w:val="00075E8E"/>
    <w:rsid w:val="0007631E"/>
    <w:rsid w:val="00086A0F"/>
    <w:rsid w:val="00091844"/>
    <w:rsid w:val="000A10FF"/>
    <w:rsid w:val="000A1EBA"/>
    <w:rsid w:val="000A3384"/>
    <w:rsid w:val="000A5940"/>
    <w:rsid w:val="000A64E5"/>
    <w:rsid w:val="000B0E04"/>
    <w:rsid w:val="000B1C60"/>
    <w:rsid w:val="000B2926"/>
    <w:rsid w:val="000B4301"/>
    <w:rsid w:val="000B67A5"/>
    <w:rsid w:val="000B7C5E"/>
    <w:rsid w:val="000C0100"/>
    <w:rsid w:val="000C0E4F"/>
    <w:rsid w:val="000C30A3"/>
    <w:rsid w:val="000C4EFB"/>
    <w:rsid w:val="000E0CC1"/>
    <w:rsid w:val="000E1D4B"/>
    <w:rsid w:val="000E4D98"/>
    <w:rsid w:val="000F218A"/>
    <w:rsid w:val="000F34BE"/>
    <w:rsid w:val="000F3D0A"/>
    <w:rsid w:val="000F6407"/>
    <w:rsid w:val="00100A12"/>
    <w:rsid w:val="00101951"/>
    <w:rsid w:val="0010249A"/>
    <w:rsid w:val="001038F5"/>
    <w:rsid w:val="00115B57"/>
    <w:rsid w:val="001166C1"/>
    <w:rsid w:val="00127205"/>
    <w:rsid w:val="00127BB0"/>
    <w:rsid w:val="00131149"/>
    <w:rsid w:val="00133378"/>
    <w:rsid w:val="00135991"/>
    <w:rsid w:val="00142561"/>
    <w:rsid w:val="001425C6"/>
    <w:rsid w:val="00146B27"/>
    <w:rsid w:val="00151D34"/>
    <w:rsid w:val="001523A1"/>
    <w:rsid w:val="00153C8E"/>
    <w:rsid w:val="00154951"/>
    <w:rsid w:val="001553F8"/>
    <w:rsid w:val="0015740E"/>
    <w:rsid w:val="00164A25"/>
    <w:rsid w:val="0016612A"/>
    <w:rsid w:val="0016637D"/>
    <w:rsid w:val="0016734E"/>
    <w:rsid w:val="00167561"/>
    <w:rsid w:val="00167C9A"/>
    <w:rsid w:val="00167E47"/>
    <w:rsid w:val="0017572D"/>
    <w:rsid w:val="001776F7"/>
    <w:rsid w:val="001776FE"/>
    <w:rsid w:val="00180CBD"/>
    <w:rsid w:val="00181002"/>
    <w:rsid w:val="00181863"/>
    <w:rsid w:val="00181FE2"/>
    <w:rsid w:val="00184A7C"/>
    <w:rsid w:val="00184C41"/>
    <w:rsid w:val="00191F5D"/>
    <w:rsid w:val="00194FB9"/>
    <w:rsid w:val="001965B0"/>
    <w:rsid w:val="00196EDD"/>
    <w:rsid w:val="001974D8"/>
    <w:rsid w:val="001A04A6"/>
    <w:rsid w:val="001A0CDC"/>
    <w:rsid w:val="001A4A21"/>
    <w:rsid w:val="001A63EB"/>
    <w:rsid w:val="001B0E7A"/>
    <w:rsid w:val="001B261C"/>
    <w:rsid w:val="001B3407"/>
    <w:rsid w:val="001B7679"/>
    <w:rsid w:val="001C16B4"/>
    <w:rsid w:val="001C4CF1"/>
    <w:rsid w:val="001C637D"/>
    <w:rsid w:val="001D0418"/>
    <w:rsid w:val="001D2681"/>
    <w:rsid w:val="001E1396"/>
    <w:rsid w:val="001E16D8"/>
    <w:rsid w:val="001E23CD"/>
    <w:rsid w:val="001E75FB"/>
    <w:rsid w:val="001E7703"/>
    <w:rsid w:val="001F11E5"/>
    <w:rsid w:val="001F2ED8"/>
    <w:rsid w:val="001F2FC5"/>
    <w:rsid w:val="001F4044"/>
    <w:rsid w:val="0020091E"/>
    <w:rsid w:val="00201F05"/>
    <w:rsid w:val="002045F0"/>
    <w:rsid w:val="00214097"/>
    <w:rsid w:val="00220E60"/>
    <w:rsid w:val="002250F4"/>
    <w:rsid w:val="002348C7"/>
    <w:rsid w:val="00240053"/>
    <w:rsid w:val="002447FC"/>
    <w:rsid w:val="00245C31"/>
    <w:rsid w:val="0024715F"/>
    <w:rsid w:val="00247ECF"/>
    <w:rsid w:val="00250F5D"/>
    <w:rsid w:val="0025161C"/>
    <w:rsid w:val="00254970"/>
    <w:rsid w:val="002553A8"/>
    <w:rsid w:val="00256230"/>
    <w:rsid w:val="002577D2"/>
    <w:rsid w:val="00260C58"/>
    <w:rsid w:val="00260F33"/>
    <w:rsid w:val="00261E2A"/>
    <w:rsid w:val="0027096A"/>
    <w:rsid w:val="00270987"/>
    <w:rsid w:val="00272FA9"/>
    <w:rsid w:val="00276F30"/>
    <w:rsid w:val="00281072"/>
    <w:rsid w:val="00281BF7"/>
    <w:rsid w:val="002864D5"/>
    <w:rsid w:val="0029683E"/>
    <w:rsid w:val="0029710B"/>
    <w:rsid w:val="002A2445"/>
    <w:rsid w:val="002A361C"/>
    <w:rsid w:val="002A37D1"/>
    <w:rsid w:val="002A46A8"/>
    <w:rsid w:val="002A4DA9"/>
    <w:rsid w:val="002A5E70"/>
    <w:rsid w:val="002B0E4C"/>
    <w:rsid w:val="002B4800"/>
    <w:rsid w:val="002B6BCE"/>
    <w:rsid w:val="002C014A"/>
    <w:rsid w:val="002C03C9"/>
    <w:rsid w:val="002C059A"/>
    <w:rsid w:val="002C1C54"/>
    <w:rsid w:val="002C5E93"/>
    <w:rsid w:val="002C7678"/>
    <w:rsid w:val="002D2930"/>
    <w:rsid w:val="002D52DF"/>
    <w:rsid w:val="002D73E4"/>
    <w:rsid w:val="002E6A16"/>
    <w:rsid w:val="002F0A93"/>
    <w:rsid w:val="002F1BBB"/>
    <w:rsid w:val="002F25EC"/>
    <w:rsid w:val="002F2977"/>
    <w:rsid w:val="002F4B6B"/>
    <w:rsid w:val="002F6707"/>
    <w:rsid w:val="003007E4"/>
    <w:rsid w:val="0030323A"/>
    <w:rsid w:val="00304583"/>
    <w:rsid w:val="00326B93"/>
    <w:rsid w:val="003274B4"/>
    <w:rsid w:val="0033052E"/>
    <w:rsid w:val="00331A5C"/>
    <w:rsid w:val="00332485"/>
    <w:rsid w:val="00335702"/>
    <w:rsid w:val="00336A07"/>
    <w:rsid w:val="00337474"/>
    <w:rsid w:val="00346016"/>
    <w:rsid w:val="0034726B"/>
    <w:rsid w:val="00353331"/>
    <w:rsid w:val="00355B81"/>
    <w:rsid w:val="00355C58"/>
    <w:rsid w:val="00357CA3"/>
    <w:rsid w:val="00361324"/>
    <w:rsid w:val="0036202A"/>
    <w:rsid w:val="003638CC"/>
    <w:rsid w:val="00364633"/>
    <w:rsid w:val="003656DD"/>
    <w:rsid w:val="003714EC"/>
    <w:rsid w:val="0037740F"/>
    <w:rsid w:val="00377720"/>
    <w:rsid w:val="0039035C"/>
    <w:rsid w:val="003904B2"/>
    <w:rsid w:val="00390843"/>
    <w:rsid w:val="00391940"/>
    <w:rsid w:val="003A46B4"/>
    <w:rsid w:val="003A61AC"/>
    <w:rsid w:val="003A64BC"/>
    <w:rsid w:val="003A7A61"/>
    <w:rsid w:val="003A7C1C"/>
    <w:rsid w:val="003B405E"/>
    <w:rsid w:val="003B4EBE"/>
    <w:rsid w:val="003B4F03"/>
    <w:rsid w:val="003B5EDE"/>
    <w:rsid w:val="003C59DF"/>
    <w:rsid w:val="003D730A"/>
    <w:rsid w:val="003F0475"/>
    <w:rsid w:val="003F743C"/>
    <w:rsid w:val="00403A8D"/>
    <w:rsid w:val="00410ADA"/>
    <w:rsid w:val="00410E84"/>
    <w:rsid w:val="00415769"/>
    <w:rsid w:val="00421683"/>
    <w:rsid w:val="00423E0F"/>
    <w:rsid w:val="00425A67"/>
    <w:rsid w:val="004261DE"/>
    <w:rsid w:val="004310E2"/>
    <w:rsid w:val="00434D64"/>
    <w:rsid w:val="0043648A"/>
    <w:rsid w:val="00436F22"/>
    <w:rsid w:val="004376FE"/>
    <w:rsid w:val="0044037F"/>
    <w:rsid w:val="00442D3A"/>
    <w:rsid w:val="004479C9"/>
    <w:rsid w:val="00455D68"/>
    <w:rsid w:val="00463C72"/>
    <w:rsid w:val="00464B8A"/>
    <w:rsid w:val="00465244"/>
    <w:rsid w:val="004652CF"/>
    <w:rsid w:val="00465383"/>
    <w:rsid w:val="0047047A"/>
    <w:rsid w:val="004714F7"/>
    <w:rsid w:val="00480E02"/>
    <w:rsid w:val="004828C2"/>
    <w:rsid w:val="00495C82"/>
    <w:rsid w:val="004A3025"/>
    <w:rsid w:val="004A31C7"/>
    <w:rsid w:val="004B38ED"/>
    <w:rsid w:val="004B6381"/>
    <w:rsid w:val="004B7C61"/>
    <w:rsid w:val="004C04CA"/>
    <w:rsid w:val="004C1BCB"/>
    <w:rsid w:val="004C265F"/>
    <w:rsid w:val="004C2D99"/>
    <w:rsid w:val="004C3851"/>
    <w:rsid w:val="004C4C44"/>
    <w:rsid w:val="004C56CC"/>
    <w:rsid w:val="004C69A3"/>
    <w:rsid w:val="004C7C47"/>
    <w:rsid w:val="004D0718"/>
    <w:rsid w:val="004D10D0"/>
    <w:rsid w:val="004D20B6"/>
    <w:rsid w:val="004D2239"/>
    <w:rsid w:val="004D27B8"/>
    <w:rsid w:val="004D2CFA"/>
    <w:rsid w:val="004D375E"/>
    <w:rsid w:val="004D6028"/>
    <w:rsid w:val="004E127F"/>
    <w:rsid w:val="004E29B9"/>
    <w:rsid w:val="004E5876"/>
    <w:rsid w:val="004F0A73"/>
    <w:rsid w:val="004F0EC7"/>
    <w:rsid w:val="004F59DE"/>
    <w:rsid w:val="004F665D"/>
    <w:rsid w:val="00500338"/>
    <w:rsid w:val="0050279A"/>
    <w:rsid w:val="00503815"/>
    <w:rsid w:val="00505901"/>
    <w:rsid w:val="005203B8"/>
    <w:rsid w:val="005212FD"/>
    <w:rsid w:val="00522172"/>
    <w:rsid w:val="00525762"/>
    <w:rsid w:val="00534C52"/>
    <w:rsid w:val="00536896"/>
    <w:rsid w:val="005372D2"/>
    <w:rsid w:val="00537570"/>
    <w:rsid w:val="00537DB0"/>
    <w:rsid w:val="00544859"/>
    <w:rsid w:val="005453D7"/>
    <w:rsid w:val="0054772E"/>
    <w:rsid w:val="00550B07"/>
    <w:rsid w:val="00552E21"/>
    <w:rsid w:val="00553D97"/>
    <w:rsid w:val="00553E4C"/>
    <w:rsid w:val="00554B94"/>
    <w:rsid w:val="00560663"/>
    <w:rsid w:val="0056242A"/>
    <w:rsid w:val="005709E8"/>
    <w:rsid w:val="00570F83"/>
    <w:rsid w:val="0057336C"/>
    <w:rsid w:val="00575571"/>
    <w:rsid w:val="00581E36"/>
    <w:rsid w:val="00583AA2"/>
    <w:rsid w:val="0058421A"/>
    <w:rsid w:val="005858A2"/>
    <w:rsid w:val="00585947"/>
    <w:rsid w:val="00586196"/>
    <w:rsid w:val="00587783"/>
    <w:rsid w:val="00587D2B"/>
    <w:rsid w:val="005910EC"/>
    <w:rsid w:val="0059125E"/>
    <w:rsid w:val="00594014"/>
    <w:rsid w:val="005946B9"/>
    <w:rsid w:val="00595FE1"/>
    <w:rsid w:val="0059693E"/>
    <w:rsid w:val="005969FB"/>
    <w:rsid w:val="00596EA6"/>
    <w:rsid w:val="005A075C"/>
    <w:rsid w:val="005A101A"/>
    <w:rsid w:val="005A3364"/>
    <w:rsid w:val="005A3BAF"/>
    <w:rsid w:val="005A4381"/>
    <w:rsid w:val="005A4741"/>
    <w:rsid w:val="005C5242"/>
    <w:rsid w:val="005D1FC0"/>
    <w:rsid w:val="005D2514"/>
    <w:rsid w:val="005D2D9B"/>
    <w:rsid w:val="005D48DF"/>
    <w:rsid w:val="005E39ED"/>
    <w:rsid w:val="005E3BCE"/>
    <w:rsid w:val="005F3F79"/>
    <w:rsid w:val="00600E84"/>
    <w:rsid w:val="006038CE"/>
    <w:rsid w:val="00604F34"/>
    <w:rsid w:val="00605381"/>
    <w:rsid w:val="00610475"/>
    <w:rsid w:val="00611E6A"/>
    <w:rsid w:val="00616D9B"/>
    <w:rsid w:val="006200FB"/>
    <w:rsid w:val="00620E3E"/>
    <w:rsid w:val="00631362"/>
    <w:rsid w:val="006356C3"/>
    <w:rsid w:val="006358A4"/>
    <w:rsid w:val="00636B5A"/>
    <w:rsid w:val="00637EF7"/>
    <w:rsid w:val="00640BCF"/>
    <w:rsid w:val="00641302"/>
    <w:rsid w:val="0064265B"/>
    <w:rsid w:val="00642D19"/>
    <w:rsid w:val="0064319C"/>
    <w:rsid w:val="006472CE"/>
    <w:rsid w:val="00647955"/>
    <w:rsid w:val="0065028E"/>
    <w:rsid w:val="0065069E"/>
    <w:rsid w:val="00651064"/>
    <w:rsid w:val="00651DB2"/>
    <w:rsid w:val="00652ADB"/>
    <w:rsid w:val="00653581"/>
    <w:rsid w:val="00653C8A"/>
    <w:rsid w:val="006564B1"/>
    <w:rsid w:val="00660BAD"/>
    <w:rsid w:val="006710C8"/>
    <w:rsid w:val="006727F3"/>
    <w:rsid w:val="0067314D"/>
    <w:rsid w:val="00680A48"/>
    <w:rsid w:val="00682D25"/>
    <w:rsid w:val="006837DC"/>
    <w:rsid w:val="00683B7C"/>
    <w:rsid w:val="006847FE"/>
    <w:rsid w:val="006848F7"/>
    <w:rsid w:val="006909E1"/>
    <w:rsid w:val="00690E99"/>
    <w:rsid w:val="00692216"/>
    <w:rsid w:val="006939AC"/>
    <w:rsid w:val="00696F2E"/>
    <w:rsid w:val="006A1B5A"/>
    <w:rsid w:val="006A260D"/>
    <w:rsid w:val="006A6572"/>
    <w:rsid w:val="006A75A4"/>
    <w:rsid w:val="006B7227"/>
    <w:rsid w:val="006B7482"/>
    <w:rsid w:val="006C317A"/>
    <w:rsid w:val="006C369F"/>
    <w:rsid w:val="006C3CAD"/>
    <w:rsid w:val="006C482A"/>
    <w:rsid w:val="006D03C9"/>
    <w:rsid w:val="006D0A42"/>
    <w:rsid w:val="006D156D"/>
    <w:rsid w:val="006D17DA"/>
    <w:rsid w:val="006D35A6"/>
    <w:rsid w:val="006D5B53"/>
    <w:rsid w:val="006D6E86"/>
    <w:rsid w:val="006E5A82"/>
    <w:rsid w:val="006E78C1"/>
    <w:rsid w:val="006F01A9"/>
    <w:rsid w:val="006F5FBE"/>
    <w:rsid w:val="00701E72"/>
    <w:rsid w:val="00706338"/>
    <w:rsid w:val="00707EF0"/>
    <w:rsid w:val="00717512"/>
    <w:rsid w:val="00720C92"/>
    <w:rsid w:val="00723A52"/>
    <w:rsid w:val="00734F6D"/>
    <w:rsid w:val="0074737D"/>
    <w:rsid w:val="00756272"/>
    <w:rsid w:val="0075634A"/>
    <w:rsid w:val="00757E67"/>
    <w:rsid w:val="007643A5"/>
    <w:rsid w:val="0076465A"/>
    <w:rsid w:val="00765CE9"/>
    <w:rsid w:val="0076630F"/>
    <w:rsid w:val="00767753"/>
    <w:rsid w:val="00775C34"/>
    <w:rsid w:val="00781A28"/>
    <w:rsid w:val="0078572D"/>
    <w:rsid w:val="00790359"/>
    <w:rsid w:val="0079162B"/>
    <w:rsid w:val="00796A3A"/>
    <w:rsid w:val="007A04D7"/>
    <w:rsid w:val="007A16D6"/>
    <w:rsid w:val="007A3F57"/>
    <w:rsid w:val="007B1117"/>
    <w:rsid w:val="007B2F6C"/>
    <w:rsid w:val="007B4E81"/>
    <w:rsid w:val="007B6813"/>
    <w:rsid w:val="007B6B63"/>
    <w:rsid w:val="007B78EC"/>
    <w:rsid w:val="007C067D"/>
    <w:rsid w:val="007C3271"/>
    <w:rsid w:val="007C5607"/>
    <w:rsid w:val="007C5704"/>
    <w:rsid w:val="007C7852"/>
    <w:rsid w:val="007D3795"/>
    <w:rsid w:val="007D713C"/>
    <w:rsid w:val="007E1A43"/>
    <w:rsid w:val="007E49A0"/>
    <w:rsid w:val="007E5B98"/>
    <w:rsid w:val="007E5E1C"/>
    <w:rsid w:val="007E7EFA"/>
    <w:rsid w:val="007F0B12"/>
    <w:rsid w:val="007F0F84"/>
    <w:rsid w:val="007F39F9"/>
    <w:rsid w:val="007F704D"/>
    <w:rsid w:val="00800B8F"/>
    <w:rsid w:val="00802D04"/>
    <w:rsid w:val="008043DF"/>
    <w:rsid w:val="00807AC9"/>
    <w:rsid w:val="00812210"/>
    <w:rsid w:val="00812AC7"/>
    <w:rsid w:val="0081629C"/>
    <w:rsid w:val="00816E95"/>
    <w:rsid w:val="00820D8D"/>
    <w:rsid w:val="00820E7F"/>
    <w:rsid w:val="008233B3"/>
    <w:rsid w:val="00824D1B"/>
    <w:rsid w:val="008264D2"/>
    <w:rsid w:val="0082660B"/>
    <w:rsid w:val="00830FAB"/>
    <w:rsid w:val="00832884"/>
    <w:rsid w:val="008344DA"/>
    <w:rsid w:val="00837220"/>
    <w:rsid w:val="008404FE"/>
    <w:rsid w:val="00842D25"/>
    <w:rsid w:val="008447C3"/>
    <w:rsid w:val="008463A6"/>
    <w:rsid w:val="00852EDF"/>
    <w:rsid w:val="00854E45"/>
    <w:rsid w:val="00856957"/>
    <w:rsid w:val="008569D4"/>
    <w:rsid w:val="00857C39"/>
    <w:rsid w:val="0086032E"/>
    <w:rsid w:val="008655A2"/>
    <w:rsid w:val="00865D17"/>
    <w:rsid w:val="00867994"/>
    <w:rsid w:val="008703FD"/>
    <w:rsid w:val="008708BB"/>
    <w:rsid w:val="00871CBC"/>
    <w:rsid w:val="00873C2E"/>
    <w:rsid w:val="0087491D"/>
    <w:rsid w:val="00877211"/>
    <w:rsid w:val="00881AEF"/>
    <w:rsid w:val="00883E08"/>
    <w:rsid w:val="0088426F"/>
    <w:rsid w:val="00886AEC"/>
    <w:rsid w:val="00895BD2"/>
    <w:rsid w:val="008A02F2"/>
    <w:rsid w:val="008A378A"/>
    <w:rsid w:val="008A5238"/>
    <w:rsid w:val="008A5C88"/>
    <w:rsid w:val="008A6532"/>
    <w:rsid w:val="008A6BCB"/>
    <w:rsid w:val="008A7730"/>
    <w:rsid w:val="008A7E83"/>
    <w:rsid w:val="008B72DF"/>
    <w:rsid w:val="008C0774"/>
    <w:rsid w:val="008C161A"/>
    <w:rsid w:val="008C1CA1"/>
    <w:rsid w:val="008C2BE6"/>
    <w:rsid w:val="008D1BD1"/>
    <w:rsid w:val="008D1C15"/>
    <w:rsid w:val="008D4FDB"/>
    <w:rsid w:val="008D586F"/>
    <w:rsid w:val="008E10CF"/>
    <w:rsid w:val="008E112F"/>
    <w:rsid w:val="008E365E"/>
    <w:rsid w:val="008E425F"/>
    <w:rsid w:val="008F3F82"/>
    <w:rsid w:val="008F4D12"/>
    <w:rsid w:val="00900B07"/>
    <w:rsid w:val="0090221F"/>
    <w:rsid w:val="009023B6"/>
    <w:rsid w:val="00902CBE"/>
    <w:rsid w:val="00905220"/>
    <w:rsid w:val="00907695"/>
    <w:rsid w:val="00913D09"/>
    <w:rsid w:val="0091486D"/>
    <w:rsid w:val="00915FAB"/>
    <w:rsid w:val="0092055D"/>
    <w:rsid w:val="00924157"/>
    <w:rsid w:val="00926653"/>
    <w:rsid w:val="00932ACB"/>
    <w:rsid w:val="009348DB"/>
    <w:rsid w:val="009351BF"/>
    <w:rsid w:val="009368A9"/>
    <w:rsid w:val="009371EB"/>
    <w:rsid w:val="00941A42"/>
    <w:rsid w:val="009427CF"/>
    <w:rsid w:val="00942AED"/>
    <w:rsid w:val="009436AD"/>
    <w:rsid w:val="009437DF"/>
    <w:rsid w:val="00945351"/>
    <w:rsid w:val="00950D30"/>
    <w:rsid w:val="00952F25"/>
    <w:rsid w:val="009604E1"/>
    <w:rsid w:val="00961553"/>
    <w:rsid w:val="00962F77"/>
    <w:rsid w:val="00965C14"/>
    <w:rsid w:val="009801C6"/>
    <w:rsid w:val="009821A0"/>
    <w:rsid w:val="00983E09"/>
    <w:rsid w:val="00984E06"/>
    <w:rsid w:val="00985BB3"/>
    <w:rsid w:val="009866FF"/>
    <w:rsid w:val="009915BE"/>
    <w:rsid w:val="0099463B"/>
    <w:rsid w:val="00996CA7"/>
    <w:rsid w:val="0099723A"/>
    <w:rsid w:val="00997381"/>
    <w:rsid w:val="009A2E2D"/>
    <w:rsid w:val="009A4B66"/>
    <w:rsid w:val="009A559D"/>
    <w:rsid w:val="009A60AF"/>
    <w:rsid w:val="009B0AFD"/>
    <w:rsid w:val="009B1A4A"/>
    <w:rsid w:val="009B1D3C"/>
    <w:rsid w:val="009B3F6E"/>
    <w:rsid w:val="009B5E0C"/>
    <w:rsid w:val="009C3358"/>
    <w:rsid w:val="009C39A1"/>
    <w:rsid w:val="009C5026"/>
    <w:rsid w:val="009C6CBA"/>
    <w:rsid w:val="009C7506"/>
    <w:rsid w:val="009D3E54"/>
    <w:rsid w:val="009D4F06"/>
    <w:rsid w:val="009D7C0E"/>
    <w:rsid w:val="009E03DD"/>
    <w:rsid w:val="009E0A61"/>
    <w:rsid w:val="009E1BA4"/>
    <w:rsid w:val="009E31C9"/>
    <w:rsid w:val="009E40AB"/>
    <w:rsid w:val="009F19BF"/>
    <w:rsid w:val="009F4ECE"/>
    <w:rsid w:val="009F5B14"/>
    <w:rsid w:val="009F76E5"/>
    <w:rsid w:val="00A005E0"/>
    <w:rsid w:val="00A043E8"/>
    <w:rsid w:val="00A06CB7"/>
    <w:rsid w:val="00A07241"/>
    <w:rsid w:val="00A07F34"/>
    <w:rsid w:val="00A22B81"/>
    <w:rsid w:val="00A243A6"/>
    <w:rsid w:val="00A31A16"/>
    <w:rsid w:val="00A44A87"/>
    <w:rsid w:val="00A52314"/>
    <w:rsid w:val="00A5501E"/>
    <w:rsid w:val="00A550D4"/>
    <w:rsid w:val="00A60048"/>
    <w:rsid w:val="00A6347D"/>
    <w:rsid w:val="00A64E11"/>
    <w:rsid w:val="00A703D7"/>
    <w:rsid w:val="00A73B27"/>
    <w:rsid w:val="00A75FF3"/>
    <w:rsid w:val="00A820F3"/>
    <w:rsid w:val="00A82E78"/>
    <w:rsid w:val="00A82F7D"/>
    <w:rsid w:val="00A84757"/>
    <w:rsid w:val="00A84CF7"/>
    <w:rsid w:val="00A86B4B"/>
    <w:rsid w:val="00A901C3"/>
    <w:rsid w:val="00A90489"/>
    <w:rsid w:val="00A93B58"/>
    <w:rsid w:val="00A94580"/>
    <w:rsid w:val="00A96E4C"/>
    <w:rsid w:val="00A97182"/>
    <w:rsid w:val="00AA6545"/>
    <w:rsid w:val="00AB2D0D"/>
    <w:rsid w:val="00AB2F08"/>
    <w:rsid w:val="00AB3FF4"/>
    <w:rsid w:val="00AB4678"/>
    <w:rsid w:val="00AC191C"/>
    <w:rsid w:val="00AC1FE0"/>
    <w:rsid w:val="00AC6281"/>
    <w:rsid w:val="00AD0233"/>
    <w:rsid w:val="00AD4BF4"/>
    <w:rsid w:val="00AE49C6"/>
    <w:rsid w:val="00AE4CFF"/>
    <w:rsid w:val="00AE648A"/>
    <w:rsid w:val="00AE747E"/>
    <w:rsid w:val="00AE79A9"/>
    <w:rsid w:val="00AF15A1"/>
    <w:rsid w:val="00AF52BF"/>
    <w:rsid w:val="00B035CE"/>
    <w:rsid w:val="00B1057E"/>
    <w:rsid w:val="00B1467F"/>
    <w:rsid w:val="00B21200"/>
    <w:rsid w:val="00B237C0"/>
    <w:rsid w:val="00B25841"/>
    <w:rsid w:val="00B342C9"/>
    <w:rsid w:val="00B3554E"/>
    <w:rsid w:val="00B36854"/>
    <w:rsid w:val="00B446F2"/>
    <w:rsid w:val="00B44EA6"/>
    <w:rsid w:val="00B56121"/>
    <w:rsid w:val="00B61D49"/>
    <w:rsid w:val="00B61FFB"/>
    <w:rsid w:val="00B64DC2"/>
    <w:rsid w:val="00B66804"/>
    <w:rsid w:val="00B70684"/>
    <w:rsid w:val="00B72F24"/>
    <w:rsid w:val="00B76965"/>
    <w:rsid w:val="00B8486E"/>
    <w:rsid w:val="00B84EF7"/>
    <w:rsid w:val="00B858A1"/>
    <w:rsid w:val="00B903A3"/>
    <w:rsid w:val="00B90412"/>
    <w:rsid w:val="00B91BA6"/>
    <w:rsid w:val="00B93077"/>
    <w:rsid w:val="00B937CD"/>
    <w:rsid w:val="00B958A7"/>
    <w:rsid w:val="00B96979"/>
    <w:rsid w:val="00B97F3D"/>
    <w:rsid w:val="00BA0860"/>
    <w:rsid w:val="00BA10FE"/>
    <w:rsid w:val="00BA4337"/>
    <w:rsid w:val="00BA4B96"/>
    <w:rsid w:val="00BB126F"/>
    <w:rsid w:val="00BC4DB0"/>
    <w:rsid w:val="00BD66AE"/>
    <w:rsid w:val="00BE0FC1"/>
    <w:rsid w:val="00BE47D2"/>
    <w:rsid w:val="00BE4F46"/>
    <w:rsid w:val="00BF0701"/>
    <w:rsid w:val="00BF17B9"/>
    <w:rsid w:val="00BF1AD0"/>
    <w:rsid w:val="00BF2D00"/>
    <w:rsid w:val="00BF41D8"/>
    <w:rsid w:val="00C07D4F"/>
    <w:rsid w:val="00C1206E"/>
    <w:rsid w:val="00C14DFD"/>
    <w:rsid w:val="00C1532C"/>
    <w:rsid w:val="00C15474"/>
    <w:rsid w:val="00C20A2D"/>
    <w:rsid w:val="00C24716"/>
    <w:rsid w:val="00C25B90"/>
    <w:rsid w:val="00C31079"/>
    <w:rsid w:val="00C317C6"/>
    <w:rsid w:val="00C34E53"/>
    <w:rsid w:val="00C36912"/>
    <w:rsid w:val="00C36A97"/>
    <w:rsid w:val="00C43E6F"/>
    <w:rsid w:val="00C47913"/>
    <w:rsid w:val="00C47DFA"/>
    <w:rsid w:val="00C500F5"/>
    <w:rsid w:val="00C555F2"/>
    <w:rsid w:val="00C55E93"/>
    <w:rsid w:val="00C5750B"/>
    <w:rsid w:val="00C61FBA"/>
    <w:rsid w:val="00C63E2E"/>
    <w:rsid w:val="00C72BEF"/>
    <w:rsid w:val="00C72FBA"/>
    <w:rsid w:val="00C74C92"/>
    <w:rsid w:val="00C751CC"/>
    <w:rsid w:val="00C75DD7"/>
    <w:rsid w:val="00C76A01"/>
    <w:rsid w:val="00C81821"/>
    <w:rsid w:val="00C9119F"/>
    <w:rsid w:val="00C9179C"/>
    <w:rsid w:val="00C919C2"/>
    <w:rsid w:val="00C91EC2"/>
    <w:rsid w:val="00C920A8"/>
    <w:rsid w:val="00C93B96"/>
    <w:rsid w:val="00C94933"/>
    <w:rsid w:val="00CA1AC1"/>
    <w:rsid w:val="00CA5B7D"/>
    <w:rsid w:val="00CB3815"/>
    <w:rsid w:val="00CC11F2"/>
    <w:rsid w:val="00CC6360"/>
    <w:rsid w:val="00CD0195"/>
    <w:rsid w:val="00CD0DA2"/>
    <w:rsid w:val="00CD4A35"/>
    <w:rsid w:val="00CD7229"/>
    <w:rsid w:val="00CE024B"/>
    <w:rsid w:val="00CE2238"/>
    <w:rsid w:val="00CE2E1C"/>
    <w:rsid w:val="00CE4AE8"/>
    <w:rsid w:val="00CE5DBD"/>
    <w:rsid w:val="00CE7C86"/>
    <w:rsid w:val="00CF3C4D"/>
    <w:rsid w:val="00CF4A94"/>
    <w:rsid w:val="00CF7985"/>
    <w:rsid w:val="00D12DCB"/>
    <w:rsid w:val="00D20CBB"/>
    <w:rsid w:val="00D24032"/>
    <w:rsid w:val="00D26556"/>
    <w:rsid w:val="00D26DB4"/>
    <w:rsid w:val="00D40F4A"/>
    <w:rsid w:val="00D43418"/>
    <w:rsid w:val="00D443BE"/>
    <w:rsid w:val="00D50B7D"/>
    <w:rsid w:val="00D51142"/>
    <w:rsid w:val="00D52189"/>
    <w:rsid w:val="00D61F36"/>
    <w:rsid w:val="00D66AA3"/>
    <w:rsid w:val="00D673D3"/>
    <w:rsid w:val="00D707E3"/>
    <w:rsid w:val="00D772D9"/>
    <w:rsid w:val="00D81DD3"/>
    <w:rsid w:val="00D81FFF"/>
    <w:rsid w:val="00D83D37"/>
    <w:rsid w:val="00D850C8"/>
    <w:rsid w:val="00D850E2"/>
    <w:rsid w:val="00D87F76"/>
    <w:rsid w:val="00D91E31"/>
    <w:rsid w:val="00D92C27"/>
    <w:rsid w:val="00D9377A"/>
    <w:rsid w:val="00D953EF"/>
    <w:rsid w:val="00D97A08"/>
    <w:rsid w:val="00DA1870"/>
    <w:rsid w:val="00DA1B2B"/>
    <w:rsid w:val="00DA2A7E"/>
    <w:rsid w:val="00DA5044"/>
    <w:rsid w:val="00DA563D"/>
    <w:rsid w:val="00DB02CB"/>
    <w:rsid w:val="00DB1701"/>
    <w:rsid w:val="00DB1A46"/>
    <w:rsid w:val="00DB2AB8"/>
    <w:rsid w:val="00DB3209"/>
    <w:rsid w:val="00DB627A"/>
    <w:rsid w:val="00DC00B4"/>
    <w:rsid w:val="00DC04E2"/>
    <w:rsid w:val="00DC22BA"/>
    <w:rsid w:val="00DC4DFF"/>
    <w:rsid w:val="00DC7675"/>
    <w:rsid w:val="00DC7C9B"/>
    <w:rsid w:val="00DD3C6F"/>
    <w:rsid w:val="00DD7C4E"/>
    <w:rsid w:val="00DE3432"/>
    <w:rsid w:val="00DF0C76"/>
    <w:rsid w:val="00DF163C"/>
    <w:rsid w:val="00DF2F17"/>
    <w:rsid w:val="00DF4913"/>
    <w:rsid w:val="00E02036"/>
    <w:rsid w:val="00E024C2"/>
    <w:rsid w:val="00E063B2"/>
    <w:rsid w:val="00E067EA"/>
    <w:rsid w:val="00E0795F"/>
    <w:rsid w:val="00E07C11"/>
    <w:rsid w:val="00E07DD8"/>
    <w:rsid w:val="00E11F96"/>
    <w:rsid w:val="00E14958"/>
    <w:rsid w:val="00E14B16"/>
    <w:rsid w:val="00E14D07"/>
    <w:rsid w:val="00E14D08"/>
    <w:rsid w:val="00E16349"/>
    <w:rsid w:val="00E20CB5"/>
    <w:rsid w:val="00E2220A"/>
    <w:rsid w:val="00E26BD8"/>
    <w:rsid w:val="00E27B18"/>
    <w:rsid w:val="00E30B0B"/>
    <w:rsid w:val="00E31C53"/>
    <w:rsid w:val="00E34ADB"/>
    <w:rsid w:val="00E36013"/>
    <w:rsid w:val="00E36701"/>
    <w:rsid w:val="00E37EDF"/>
    <w:rsid w:val="00E420BA"/>
    <w:rsid w:val="00E421A5"/>
    <w:rsid w:val="00E4734B"/>
    <w:rsid w:val="00E47541"/>
    <w:rsid w:val="00E47857"/>
    <w:rsid w:val="00E5322E"/>
    <w:rsid w:val="00E53488"/>
    <w:rsid w:val="00E545BB"/>
    <w:rsid w:val="00E56315"/>
    <w:rsid w:val="00E669AA"/>
    <w:rsid w:val="00E67288"/>
    <w:rsid w:val="00E701CF"/>
    <w:rsid w:val="00E7120D"/>
    <w:rsid w:val="00E71F2F"/>
    <w:rsid w:val="00E722C5"/>
    <w:rsid w:val="00E77575"/>
    <w:rsid w:val="00E822B1"/>
    <w:rsid w:val="00E847C0"/>
    <w:rsid w:val="00E8503B"/>
    <w:rsid w:val="00E87049"/>
    <w:rsid w:val="00E8704D"/>
    <w:rsid w:val="00E8729A"/>
    <w:rsid w:val="00E873AB"/>
    <w:rsid w:val="00E918E2"/>
    <w:rsid w:val="00E93269"/>
    <w:rsid w:val="00EA1F26"/>
    <w:rsid w:val="00EB1DA1"/>
    <w:rsid w:val="00EB2C2E"/>
    <w:rsid w:val="00EB4795"/>
    <w:rsid w:val="00EB6887"/>
    <w:rsid w:val="00EC46B4"/>
    <w:rsid w:val="00EC58E2"/>
    <w:rsid w:val="00EC6F71"/>
    <w:rsid w:val="00ED0C22"/>
    <w:rsid w:val="00ED101D"/>
    <w:rsid w:val="00ED19A3"/>
    <w:rsid w:val="00ED7696"/>
    <w:rsid w:val="00EE0F3F"/>
    <w:rsid w:val="00EE2959"/>
    <w:rsid w:val="00EE2994"/>
    <w:rsid w:val="00EE31AF"/>
    <w:rsid w:val="00EE4D56"/>
    <w:rsid w:val="00EF0E68"/>
    <w:rsid w:val="00EF1062"/>
    <w:rsid w:val="00F01977"/>
    <w:rsid w:val="00F07D48"/>
    <w:rsid w:val="00F10FC6"/>
    <w:rsid w:val="00F15762"/>
    <w:rsid w:val="00F202C6"/>
    <w:rsid w:val="00F2038E"/>
    <w:rsid w:val="00F208F8"/>
    <w:rsid w:val="00F214FC"/>
    <w:rsid w:val="00F26E41"/>
    <w:rsid w:val="00F30127"/>
    <w:rsid w:val="00F32401"/>
    <w:rsid w:val="00F40F8E"/>
    <w:rsid w:val="00F43906"/>
    <w:rsid w:val="00F47FBA"/>
    <w:rsid w:val="00F501C5"/>
    <w:rsid w:val="00F50EB0"/>
    <w:rsid w:val="00F57C56"/>
    <w:rsid w:val="00F639B5"/>
    <w:rsid w:val="00F649DF"/>
    <w:rsid w:val="00F65A3C"/>
    <w:rsid w:val="00F80DBF"/>
    <w:rsid w:val="00F826D3"/>
    <w:rsid w:val="00F83638"/>
    <w:rsid w:val="00F8597B"/>
    <w:rsid w:val="00F93590"/>
    <w:rsid w:val="00FA1D20"/>
    <w:rsid w:val="00FA1DCC"/>
    <w:rsid w:val="00FA65E6"/>
    <w:rsid w:val="00FB2674"/>
    <w:rsid w:val="00FB57E6"/>
    <w:rsid w:val="00FB7BFF"/>
    <w:rsid w:val="00FC5212"/>
    <w:rsid w:val="00FD0260"/>
    <w:rsid w:val="00FD026F"/>
    <w:rsid w:val="00FD39B3"/>
    <w:rsid w:val="00FD5305"/>
    <w:rsid w:val="00FD593F"/>
    <w:rsid w:val="00FD6B6C"/>
    <w:rsid w:val="00FE05A8"/>
    <w:rsid w:val="00FE7249"/>
    <w:rsid w:val="00FE77E2"/>
    <w:rsid w:val="00FF5707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0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8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6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1296</Words>
  <Characters>6910</Characters>
  <Application>Microsoft Macintosh Word</Application>
  <DocSecurity>0</DocSecurity>
  <Lines>132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951</cp:revision>
  <dcterms:created xsi:type="dcterms:W3CDTF">2016-10-08T02:24:00Z</dcterms:created>
  <dcterms:modified xsi:type="dcterms:W3CDTF">2016-10-15T18:30:00Z</dcterms:modified>
</cp:coreProperties>
</file>