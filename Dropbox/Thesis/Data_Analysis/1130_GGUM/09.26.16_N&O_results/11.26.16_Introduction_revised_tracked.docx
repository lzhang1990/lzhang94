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FB50E" w14:textId="77777777" w:rsidR="00433B5E" w:rsidRPr="00730626" w:rsidRDefault="00433B5E" w:rsidP="00433B5E">
      <w:pPr>
        <w:spacing w:line="480" w:lineRule="auto"/>
        <w:jc w:val="center"/>
        <w:rPr>
          <w:rFonts w:ascii="Times New Roman" w:hAnsi="Times New Roman" w:cs="Times New Roman"/>
          <w:b/>
          <w:color w:val="000000" w:themeColor="text1"/>
        </w:rPr>
      </w:pPr>
      <w:r w:rsidRPr="00730626">
        <w:rPr>
          <w:rFonts w:ascii="Times New Roman" w:hAnsi="Times New Roman" w:cs="Times New Roman"/>
          <w:b/>
          <w:color w:val="000000" w:themeColor="text1"/>
        </w:rPr>
        <w:t>CHAPTER 1</w:t>
      </w:r>
    </w:p>
    <w:p w14:paraId="39414313" w14:textId="5C0BBA14" w:rsidR="00D01C18" w:rsidRPr="00C92711" w:rsidRDefault="00552757" w:rsidP="00433B5E">
      <w:pPr>
        <w:spacing w:line="480" w:lineRule="auto"/>
        <w:jc w:val="center"/>
        <w:rPr>
          <w:rFonts w:ascii="Times New Roman" w:hAnsi="Times New Roman" w:cs="Times New Roman"/>
          <w:b/>
          <w:color w:val="000000" w:themeColor="text1"/>
          <w:sz w:val="22"/>
          <w:szCs w:val="22"/>
        </w:rPr>
      </w:pPr>
      <w:r w:rsidRPr="00730626">
        <w:rPr>
          <w:rFonts w:ascii="Times New Roman" w:hAnsi="Times New Roman" w:cs="Times New Roman"/>
          <w:b/>
          <w:color w:val="000000" w:themeColor="text1"/>
        </w:rPr>
        <w:t>I</w:t>
      </w:r>
      <w:r w:rsidR="00341B5C">
        <w:rPr>
          <w:rFonts w:ascii="Times New Roman" w:hAnsi="Times New Roman" w:cs="Times New Roman"/>
          <w:b/>
          <w:color w:val="000000" w:themeColor="text1"/>
        </w:rPr>
        <w:t>NTRODUCTION</w:t>
      </w:r>
    </w:p>
    <w:p w14:paraId="2FA46E56" w14:textId="6E2FC033" w:rsidR="00D1556B" w:rsidRPr="00C92711" w:rsidRDefault="00E032C5"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Personality </w:t>
      </w:r>
      <w:r w:rsidR="006A1250" w:rsidRPr="00C92711">
        <w:rPr>
          <w:rFonts w:ascii="Times New Roman" w:hAnsi="Times New Roman" w:cs="Times New Roman"/>
          <w:color w:val="000000" w:themeColor="text1"/>
          <w:sz w:val="22"/>
          <w:szCs w:val="22"/>
        </w:rPr>
        <w:t xml:space="preserve">traits </w:t>
      </w:r>
      <w:r w:rsidR="00B93F0B" w:rsidRPr="00C92711">
        <w:rPr>
          <w:rFonts w:ascii="Times New Roman" w:hAnsi="Times New Roman" w:cs="Times New Roman"/>
          <w:color w:val="000000" w:themeColor="text1"/>
          <w:sz w:val="22"/>
          <w:szCs w:val="22"/>
        </w:rPr>
        <w:t xml:space="preserve">are important </w:t>
      </w:r>
      <w:r w:rsidR="00A626B1">
        <w:rPr>
          <w:rFonts w:ascii="Times New Roman" w:hAnsi="Times New Roman" w:cs="Times New Roman"/>
          <w:color w:val="000000" w:themeColor="text1"/>
          <w:sz w:val="22"/>
          <w:szCs w:val="22"/>
        </w:rPr>
        <w:t xml:space="preserve">to the field of Industrial and Organizational Psychology </w:t>
      </w:r>
      <w:r w:rsidR="00B93F0B" w:rsidRPr="00C92711">
        <w:rPr>
          <w:rFonts w:ascii="Times New Roman" w:hAnsi="Times New Roman" w:cs="Times New Roman"/>
          <w:color w:val="000000" w:themeColor="text1"/>
          <w:sz w:val="22"/>
          <w:szCs w:val="22"/>
        </w:rPr>
        <w:t xml:space="preserve">in that they </w:t>
      </w:r>
      <w:r w:rsidR="00EC7BD3" w:rsidRPr="00C92711">
        <w:rPr>
          <w:rFonts w:ascii="Times New Roman" w:hAnsi="Times New Roman" w:cs="Times New Roman"/>
          <w:color w:val="000000" w:themeColor="text1"/>
          <w:sz w:val="22"/>
          <w:szCs w:val="22"/>
        </w:rPr>
        <w:t xml:space="preserve">have been proved to predict </w:t>
      </w:r>
      <w:r w:rsidR="004C0BE7" w:rsidRPr="00C92711">
        <w:rPr>
          <w:rFonts w:ascii="Times New Roman" w:hAnsi="Times New Roman" w:cs="Times New Roman"/>
          <w:color w:val="000000" w:themeColor="text1"/>
          <w:sz w:val="22"/>
          <w:szCs w:val="22"/>
        </w:rPr>
        <w:t xml:space="preserve">a variety </w:t>
      </w:r>
      <w:r w:rsidR="004C0BE7" w:rsidRPr="00C92711">
        <w:rPr>
          <w:rFonts w:ascii="Times New Roman" w:hAnsi="Times New Roman" w:cs="Times New Roman" w:hint="eastAsia"/>
          <w:color w:val="000000" w:themeColor="text1"/>
          <w:sz w:val="22"/>
          <w:szCs w:val="22"/>
        </w:rPr>
        <w:t>of</w:t>
      </w:r>
      <w:r w:rsidR="00BC2420" w:rsidRPr="00C92711">
        <w:rPr>
          <w:rFonts w:ascii="Times New Roman" w:hAnsi="Times New Roman" w:cs="Times New Roman"/>
          <w:color w:val="000000" w:themeColor="text1"/>
          <w:sz w:val="22"/>
          <w:szCs w:val="22"/>
        </w:rPr>
        <w:t xml:space="preserve"> </w:t>
      </w:r>
      <w:r w:rsidR="00742A81" w:rsidRPr="00C92711">
        <w:rPr>
          <w:rFonts w:ascii="Times New Roman" w:hAnsi="Times New Roman" w:cs="Times New Roman"/>
          <w:color w:val="000000" w:themeColor="text1"/>
          <w:sz w:val="22"/>
          <w:szCs w:val="22"/>
        </w:rPr>
        <w:t xml:space="preserve">work-related </w:t>
      </w:r>
      <w:r w:rsidR="00A56076" w:rsidRPr="00C92711">
        <w:rPr>
          <w:rFonts w:ascii="Times New Roman" w:hAnsi="Times New Roman" w:cs="Times New Roman"/>
          <w:color w:val="000000" w:themeColor="text1"/>
          <w:sz w:val="22"/>
          <w:szCs w:val="22"/>
        </w:rPr>
        <w:t xml:space="preserve">outcomes, including </w:t>
      </w:r>
      <w:r w:rsidR="0072522E" w:rsidRPr="00C92711">
        <w:rPr>
          <w:rFonts w:ascii="Times New Roman" w:hAnsi="Times New Roman" w:cs="Times New Roman"/>
          <w:color w:val="000000" w:themeColor="text1"/>
          <w:sz w:val="22"/>
          <w:szCs w:val="22"/>
        </w:rPr>
        <w:t xml:space="preserve">turnover (Salgado, 2000), </w:t>
      </w:r>
      <w:r w:rsidR="00D53EE9" w:rsidRPr="00C92711">
        <w:rPr>
          <w:rFonts w:ascii="Times New Roman" w:hAnsi="Times New Roman" w:cs="Times New Roman"/>
          <w:color w:val="000000" w:themeColor="text1"/>
          <w:sz w:val="22"/>
          <w:szCs w:val="22"/>
        </w:rPr>
        <w:t>task performance (Barrick &amp; Mount, 1991; Salgad</w:t>
      </w:r>
      <w:r w:rsidR="004F7BB2" w:rsidRPr="00C92711">
        <w:rPr>
          <w:rFonts w:ascii="Times New Roman" w:hAnsi="Times New Roman" w:cs="Times New Roman"/>
          <w:color w:val="000000" w:themeColor="text1"/>
          <w:sz w:val="22"/>
          <w:szCs w:val="22"/>
        </w:rPr>
        <w:t>o</w:t>
      </w:r>
      <w:r w:rsidR="00D53EE9" w:rsidRPr="00C92711">
        <w:rPr>
          <w:rFonts w:ascii="Times New Roman" w:hAnsi="Times New Roman" w:cs="Times New Roman"/>
          <w:color w:val="000000" w:themeColor="text1"/>
          <w:sz w:val="22"/>
          <w:szCs w:val="22"/>
        </w:rPr>
        <w:t>, 1997</w:t>
      </w:r>
      <w:r w:rsidR="004F7BB2" w:rsidRPr="00C92711">
        <w:rPr>
          <w:rFonts w:ascii="Times New Roman" w:hAnsi="Times New Roman" w:cs="Times New Roman"/>
          <w:color w:val="000000" w:themeColor="text1"/>
          <w:sz w:val="22"/>
          <w:szCs w:val="22"/>
        </w:rPr>
        <w:t>; Hrutz &amp; Donovan, 2000</w:t>
      </w:r>
      <w:r w:rsidR="00A17D3E" w:rsidRPr="00C92711">
        <w:rPr>
          <w:rFonts w:ascii="Times New Roman" w:hAnsi="Times New Roman" w:cs="Times New Roman"/>
          <w:color w:val="000000" w:themeColor="text1"/>
          <w:sz w:val="22"/>
          <w:szCs w:val="22"/>
        </w:rPr>
        <w:t>; Hogan &amp; Holland, 2003)</w:t>
      </w:r>
      <w:r w:rsidR="00017228" w:rsidRPr="00C92711">
        <w:rPr>
          <w:rFonts w:ascii="Times New Roman" w:hAnsi="Times New Roman" w:cs="Times New Roman"/>
          <w:color w:val="000000" w:themeColor="text1"/>
          <w:sz w:val="22"/>
          <w:szCs w:val="22"/>
        </w:rPr>
        <w:t>,</w:t>
      </w:r>
      <w:r w:rsidR="00672370" w:rsidRPr="00C92711">
        <w:rPr>
          <w:rFonts w:ascii="Times New Roman" w:hAnsi="Times New Roman" w:cs="Times New Roman"/>
          <w:color w:val="000000" w:themeColor="text1"/>
          <w:sz w:val="22"/>
          <w:szCs w:val="22"/>
        </w:rPr>
        <w:t xml:space="preserve"> organizational </w:t>
      </w:r>
      <w:r w:rsidR="00A70F7C" w:rsidRPr="00C92711">
        <w:rPr>
          <w:rFonts w:ascii="Times New Roman" w:hAnsi="Times New Roman" w:cs="Times New Roman"/>
          <w:color w:val="000000" w:themeColor="text1"/>
          <w:sz w:val="22"/>
          <w:szCs w:val="22"/>
        </w:rPr>
        <w:t>citizenship</w:t>
      </w:r>
      <w:r w:rsidR="00672370" w:rsidRPr="00C92711">
        <w:rPr>
          <w:rFonts w:ascii="Times New Roman" w:hAnsi="Times New Roman" w:cs="Times New Roman"/>
          <w:color w:val="000000" w:themeColor="text1"/>
          <w:sz w:val="22"/>
          <w:szCs w:val="22"/>
        </w:rPr>
        <w:t xml:space="preserve"> behavior (OCB; </w:t>
      </w:r>
      <w:r w:rsidR="00226832" w:rsidRPr="00C92711">
        <w:rPr>
          <w:rFonts w:ascii="Times New Roman" w:hAnsi="Times New Roman" w:cs="Times New Roman"/>
          <w:color w:val="000000" w:themeColor="text1"/>
          <w:sz w:val="22"/>
          <w:szCs w:val="22"/>
        </w:rPr>
        <w:t>Borman, Pe</w:t>
      </w:r>
      <w:r w:rsidR="00785FA3" w:rsidRPr="00C92711">
        <w:rPr>
          <w:rFonts w:ascii="Times New Roman" w:hAnsi="Times New Roman" w:cs="Times New Roman"/>
          <w:color w:val="000000" w:themeColor="text1"/>
          <w:sz w:val="22"/>
          <w:szCs w:val="22"/>
        </w:rPr>
        <w:t>nner, Allen, &amp; Motowidlo, 2001)</w:t>
      </w:r>
      <w:r w:rsidR="00DA0C29" w:rsidRPr="00C92711">
        <w:rPr>
          <w:rFonts w:ascii="Times New Roman" w:hAnsi="Times New Roman" w:cs="Times New Roman"/>
          <w:color w:val="000000" w:themeColor="text1"/>
          <w:sz w:val="22"/>
          <w:szCs w:val="22"/>
        </w:rPr>
        <w:t xml:space="preserve">, </w:t>
      </w:r>
      <w:r w:rsidR="00C6539F" w:rsidRPr="00C92711">
        <w:rPr>
          <w:rFonts w:ascii="Times New Roman" w:hAnsi="Times New Roman" w:cs="Times New Roman"/>
          <w:color w:val="000000" w:themeColor="text1"/>
          <w:sz w:val="22"/>
          <w:szCs w:val="22"/>
        </w:rPr>
        <w:t>counterproductive work behavior (</w:t>
      </w:r>
      <w:r w:rsidR="00DA0C29" w:rsidRPr="00C92711">
        <w:rPr>
          <w:rFonts w:ascii="Times New Roman" w:hAnsi="Times New Roman" w:cs="Times New Roman"/>
          <w:color w:val="000000" w:themeColor="text1"/>
          <w:sz w:val="22"/>
          <w:szCs w:val="22"/>
        </w:rPr>
        <w:t xml:space="preserve">CWB; Donnellan, Spilman, Garcia, &amp; Conger, 2014), </w:t>
      </w:r>
      <w:r w:rsidR="00C36409" w:rsidRPr="00C92711">
        <w:rPr>
          <w:rFonts w:ascii="Times New Roman" w:hAnsi="Times New Roman" w:cs="Times New Roman"/>
          <w:color w:val="000000" w:themeColor="text1"/>
          <w:sz w:val="22"/>
          <w:szCs w:val="22"/>
        </w:rPr>
        <w:t>leadership (Judge, Bono, Ilies, &amp; Gerhardt, 2002)</w:t>
      </w:r>
      <w:r w:rsidR="00BD4079" w:rsidRPr="00C92711">
        <w:rPr>
          <w:rFonts w:ascii="Times New Roman" w:hAnsi="Times New Roman" w:cs="Times New Roman"/>
          <w:color w:val="000000" w:themeColor="text1"/>
          <w:sz w:val="22"/>
          <w:szCs w:val="22"/>
        </w:rPr>
        <w:t>,</w:t>
      </w:r>
      <w:r w:rsidR="00EC620D" w:rsidRPr="00C92711">
        <w:rPr>
          <w:rFonts w:ascii="Times New Roman" w:hAnsi="Times New Roman" w:cs="Times New Roman"/>
          <w:color w:val="000000" w:themeColor="text1"/>
          <w:sz w:val="22"/>
          <w:szCs w:val="22"/>
        </w:rPr>
        <w:t xml:space="preserve"> and</w:t>
      </w:r>
      <w:r w:rsidR="00BD4079" w:rsidRPr="00C92711">
        <w:rPr>
          <w:rFonts w:ascii="Times New Roman" w:hAnsi="Times New Roman" w:cs="Times New Roman"/>
          <w:color w:val="000000" w:themeColor="text1"/>
          <w:sz w:val="22"/>
          <w:szCs w:val="22"/>
        </w:rPr>
        <w:t xml:space="preserve"> </w:t>
      </w:r>
      <w:r w:rsidR="001143DF" w:rsidRPr="00C92711">
        <w:rPr>
          <w:rFonts w:ascii="Times New Roman" w:hAnsi="Times New Roman" w:cs="Times New Roman"/>
          <w:color w:val="000000" w:themeColor="text1"/>
          <w:sz w:val="22"/>
          <w:szCs w:val="22"/>
        </w:rPr>
        <w:t>job satisfaction (</w:t>
      </w:r>
      <w:r w:rsidR="00AB7694" w:rsidRPr="00C92711">
        <w:rPr>
          <w:rFonts w:ascii="Times New Roman" w:hAnsi="Times New Roman" w:cs="Times New Roman"/>
          <w:color w:val="000000" w:themeColor="text1"/>
          <w:sz w:val="22"/>
          <w:szCs w:val="22"/>
        </w:rPr>
        <w:t>Judge, Heller, &amp; Mount, 2002)</w:t>
      </w:r>
      <w:r w:rsidR="000323A0" w:rsidRPr="00C92711">
        <w:rPr>
          <w:rFonts w:ascii="Times New Roman" w:hAnsi="Times New Roman" w:cs="Times New Roman"/>
          <w:color w:val="000000" w:themeColor="text1"/>
          <w:sz w:val="22"/>
          <w:szCs w:val="22"/>
        </w:rPr>
        <w:t>.</w:t>
      </w:r>
      <w:r w:rsidR="00501755" w:rsidRPr="00C92711">
        <w:rPr>
          <w:rFonts w:ascii="Times New Roman" w:hAnsi="Times New Roman" w:cs="Times New Roman"/>
          <w:color w:val="000000" w:themeColor="text1"/>
          <w:sz w:val="22"/>
          <w:szCs w:val="22"/>
        </w:rPr>
        <w:t xml:space="preserve"> </w:t>
      </w:r>
      <w:r w:rsidR="00026DDE" w:rsidRPr="00C92711">
        <w:rPr>
          <w:rFonts w:ascii="Times New Roman" w:hAnsi="Times New Roman" w:cs="Times New Roman"/>
          <w:color w:val="000000" w:themeColor="text1"/>
          <w:sz w:val="22"/>
          <w:szCs w:val="22"/>
        </w:rPr>
        <w:t>In personnel selection, t</w:t>
      </w:r>
      <w:r w:rsidR="00F13890" w:rsidRPr="00C92711">
        <w:rPr>
          <w:rFonts w:ascii="Times New Roman" w:hAnsi="Times New Roman" w:cs="Times New Roman"/>
          <w:color w:val="000000" w:themeColor="text1"/>
          <w:sz w:val="22"/>
          <w:szCs w:val="22"/>
        </w:rPr>
        <w:t>he</w:t>
      </w:r>
      <w:ins w:id="0" w:author="Luyao Zhang" w:date="2016-11-26T22:12:00Z">
        <w:r w:rsidR="0018524B">
          <w:rPr>
            <w:rFonts w:ascii="Times New Roman" w:hAnsi="Times New Roman" w:cs="Times New Roman"/>
            <w:color w:val="000000" w:themeColor="text1"/>
            <w:sz w:val="22"/>
            <w:szCs w:val="22"/>
          </w:rPr>
          <w:t>ir</w:t>
        </w:r>
      </w:ins>
      <w:r w:rsidR="00F13890" w:rsidRPr="00C92711">
        <w:rPr>
          <w:rFonts w:ascii="Times New Roman" w:hAnsi="Times New Roman" w:cs="Times New Roman"/>
          <w:color w:val="000000" w:themeColor="text1"/>
          <w:sz w:val="22"/>
          <w:szCs w:val="22"/>
        </w:rPr>
        <w:t xml:space="preserve"> </w:t>
      </w:r>
      <w:r w:rsidR="00026DDE" w:rsidRPr="00C92711">
        <w:rPr>
          <w:rFonts w:ascii="Times New Roman" w:hAnsi="Times New Roman" w:cs="Times New Roman"/>
          <w:color w:val="000000" w:themeColor="text1"/>
          <w:sz w:val="22"/>
          <w:szCs w:val="22"/>
        </w:rPr>
        <w:t xml:space="preserve">good </w:t>
      </w:r>
      <w:r w:rsidR="00F13890" w:rsidRPr="00C92711">
        <w:rPr>
          <w:rFonts w:ascii="Times New Roman" w:hAnsi="Times New Roman" w:cs="Times New Roman"/>
          <w:color w:val="000000" w:themeColor="text1"/>
          <w:sz w:val="22"/>
          <w:szCs w:val="22"/>
        </w:rPr>
        <w:t xml:space="preserve">criterion-related validity along with </w:t>
      </w:r>
      <w:r w:rsidR="00B43807">
        <w:rPr>
          <w:rFonts w:ascii="Times New Roman" w:hAnsi="Times New Roman" w:cs="Times New Roman"/>
          <w:color w:val="000000" w:themeColor="text1"/>
          <w:sz w:val="22"/>
          <w:szCs w:val="22"/>
        </w:rPr>
        <w:t xml:space="preserve">their </w:t>
      </w:r>
      <w:r w:rsidR="00D1556B" w:rsidRPr="00C92711">
        <w:rPr>
          <w:rFonts w:ascii="Times New Roman" w:hAnsi="Times New Roman" w:cs="Times New Roman"/>
          <w:color w:val="000000" w:themeColor="text1"/>
          <w:sz w:val="22"/>
          <w:szCs w:val="22"/>
        </w:rPr>
        <w:t>weak correlation with intelligence (Tett,</w:t>
      </w:r>
      <w:r w:rsidR="00AA23C1">
        <w:rPr>
          <w:rFonts w:ascii="Times New Roman" w:hAnsi="Times New Roman" w:cs="Times New Roman"/>
          <w:color w:val="000000" w:themeColor="text1"/>
          <w:sz w:val="22"/>
          <w:szCs w:val="22"/>
        </w:rPr>
        <w:t xml:space="preserve"> Jackson, &amp; Rothstein, 1991) have</w:t>
      </w:r>
      <w:r w:rsidR="00D1556B" w:rsidRPr="00C92711">
        <w:rPr>
          <w:rFonts w:ascii="Times New Roman" w:hAnsi="Times New Roman" w:cs="Times New Roman"/>
          <w:color w:val="000000" w:themeColor="text1"/>
          <w:sz w:val="22"/>
          <w:szCs w:val="22"/>
        </w:rPr>
        <w:t xml:space="preserve"> made personality</w:t>
      </w:r>
      <w:r w:rsidR="00026DDE" w:rsidRPr="00C92711">
        <w:rPr>
          <w:rFonts w:ascii="Times New Roman" w:hAnsi="Times New Roman" w:cs="Times New Roman"/>
          <w:color w:val="000000" w:themeColor="text1"/>
          <w:sz w:val="22"/>
          <w:szCs w:val="22"/>
        </w:rPr>
        <w:t xml:space="preserve"> tests an ideal supplement for intelligence</w:t>
      </w:r>
      <w:r w:rsidR="00475752" w:rsidRPr="00C92711">
        <w:rPr>
          <w:rFonts w:ascii="Times New Roman" w:hAnsi="Times New Roman" w:cs="Times New Roman"/>
          <w:color w:val="000000" w:themeColor="text1"/>
          <w:sz w:val="22"/>
          <w:szCs w:val="22"/>
        </w:rPr>
        <w:t xml:space="preserve"> tests.</w:t>
      </w:r>
    </w:p>
    <w:p w14:paraId="777708FF" w14:textId="39DAD7F1" w:rsidR="008F266E" w:rsidRPr="00C92711" w:rsidRDefault="00C01E77"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However, </w:t>
      </w:r>
      <w:r w:rsidR="00B930E1" w:rsidRPr="00C92711">
        <w:rPr>
          <w:rFonts w:ascii="Times New Roman" w:hAnsi="Times New Roman" w:cs="Times New Roman"/>
          <w:color w:val="000000" w:themeColor="text1"/>
          <w:sz w:val="22"/>
          <w:szCs w:val="22"/>
        </w:rPr>
        <w:t>c</w:t>
      </w:r>
      <w:r w:rsidR="003E1E45" w:rsidRPr="00C92711">
        <w:rPr>
          <w:rFonts w:ascii="Times New Roman" w:hAnsi="Times New Roman" w:cs="Times New Roman"/>
          <w:color w:val="000000" w:themeColor="text1"/>
          <w:sz w:val="22"/>
          <w:szCs w:val="22"/>
        </w:rPr>
        <w:t>omparison</w:t>
      </w:r>
      <w:r w:rsidR="00BB6CF3" w:rsidRPr="00C92711">
        <w:rPr>
          <w:rFonts w:ascii="Times New Roman" w:hAnsi="Times New Roman" w:cs="Times New Roman"/>
          <w:color w:val="000000" w:themeColor="text1"/>
          <w:sz w:val="22"/>
          <w:szCs w:val="22"/>
        </w:rPr>
        <w:t>s</w:t>
      </w:r>
      <w:r w:rsidR="005A38AE" w:rsidRPr="00C92711">
        <w:rPr>
          <w:rFonts w:ascii="Times New Roman" w:hAnsi="Times New Roman" w:cs="Times New Roman"/>
          <w:color w:val="000000" w:themeColor="text1"/>
          <w:sz w:val="22"/>
          <w:szCs w:val="22"/>
        </w:rPr>
        <w:t xml:space="preserve"> </w:t>
      </w:r>
      <w:r w:rsidR="007859F3" w:rsidRPr="00C92711">
        <w:rPr>
          <w:rFonts w:ascii="Times New Roman" w:hAnsi="Times New Roman" w:cs="Times New Roman"/>
          <w:color w:val="000000" w:themeColor="text1"/>
          <w:sz w:val="22"/>
          <w:szCs w:val="22"/>
        </w:rPr>
        <w:t>across groups</w:t>
      </w:r>
      <w:r w:rsidR="00C54A16" w:rsidRPr="00C92711">
        <w:rPr>
          <w:rFonts w:ascii="Times New Roman" w:hAnsi="Times New Roman" w:cs="Times New Roman"/>
          <w:color w:val="000000" w:themeColor="text1"/>
          <w:sz w:val="22"/>
          <w:szCs w:val="22"/>
        </w:rPr>
        <w:t xml:space="preserve"> </w:t>
      </w:r>
      <w:r w:rsidR="003E1E45" w:rsidRPr="00C92711">
        <w:rPr>
          <w:rFonts w:ascii="Times New Roman" w:hAnsi="Times New Roman" w:cs="Times New Roman"/>
          <w:color w:val="000000" w:themeColor="text1"/>
          <w:sz w:val="22"/>
          <w:szCs w:val="22"/>
        </w:rPr>
        <w:t xml:space="preserve">are meaningless </w:t>
      </w:r>
      <w:r w:rsidR="00F76572" w:rsidRPr="00C92711">
        <w:rPr>
          <w:rFonts w:ascii="Times New Roman" w:hAnsi="Times New Roman" w:cs="Times New Roman"/>
          <w:color w:val="000000" w:themeColor="text1"/>
          <w:sz w:val="22"/>
          <w:szCs w:val="22"/>
        </w:rPr>
        <w:t>if the test is lacking</w:t>
      </w:r>
      <w:r w:rsidR="00AE6A8C" w:rsidRPr="00C92711">
        <w:rPr>
          <w:rFonts w:ascii="Times New Roman" w:hAnsi="Times New Roman" w:cs="Times New Roman"/>
          <w:color w:val="000000" w:themeColor="text1"/>
          <w:sz w:val="22"/>
          <w:szCs w:val="22"/>
        </w:rPr>
        <w:t xml:space="preserve"> measurement </w:t>
      </w:r>
      <w:r w:rsidR="00F76572" w:rsidRPr="00C92711">
        <w:rPr>
          <w:rFonts w:ascii="Times New Roman" w:hAnsi="Times New Roman" w:cs="Times New Roman"/>
          <w:color w:val="000000" w:themeColor="text1"/>
          <w:sz w:val="22"/>
          <w:szCs w:val="22"/>
        </w:rPr>
        <w:t>equivalence</w:t>
      </w:r>
      <w:r w:rsidR="00E63A8F" w:rsidRPr="00C92711">
        <w:rPr>
          <w:rFonts w:ascii="Times New Roman" w:hAnsi="Times New Roman" w:cs="Times New Roman"/>
          <w:color w:val="000000" w:themeColor="text1"/>
          <w:sz w:val="22"/>
          <w:szCs w:val="22"/>
        </w:rPr>
        <w:t xml:space="preserve"> (ME</w:t>
      </w:r>
      <w:r w:rsidR="00610CC7" w:rsidRPr="00C92711">
        <w:rPr>
          <w:rFonts w:ascii="Times New Roman" w:hAnsi="Times New Roman" w:cs="Times New Roman"/>
          <w:color w:val="000000" w:themeColor="text1"/>
          <w:sz w:val="22"/>
          <w:szCs w:val="22"/>
        </w:rPr>
        <w:t>; Drasgow &amp; Kan</w:t>
      </w:r>
      <w:r w:rsidR="00425196" w:rsidRPr="00C92711">
        <w:rPr>
          <w:rFonts w:ascii="Times New Roman" w:hAnsi="Times New Roman" w:cs="Times New Roman"/>
          <w:color w:val="000000" w:themeColor="text1"/>
          <w:sz w:val="22"/>
          <w:szCs w:val="22"/>
        </w:rPr>
        <w:t>fer, 1985</w:t>
      </w:r>
      <w:r w:rsidR="00E63A8F" w:rsidRPr="00C92711">
        <w:rPr>
          <w:rFonts w:ascii="Times New Roman" w:hAnsi="Times New Roman" w:cs="Times New Roman"/>
          <w:color w:val="000000" w:themeColor="text1"/>
          <w:sz w:val="22"/>
          <w:szCs w:val="22"/>
        </w:rPr>
        <w:t>)</w:t>
      </w:r>
      <w:r w:rsidR="00BE18B5" w:rsidRPr="00C92711">
        <w:rPr>
          <w:rFonts w:ascii="Times New Roman" w:hAnsi="Times New Roman" w:cs="Times New Roman"/>
          <w:color w:val="000000" w:themeColor="text1"/>
          <w:sz w:val="22"/>
          <w:szCs w:val="22"/>
        </w:rPr>
        <w:t xml:space="preserve">. </w:t>
      </w:r>
      <w:r w:rsidR="00EF7A7B" w:rsidRPr="00C92711">
        <w:rPr>
          <w:rFonts w:ascii="Times New Roman" w:hAnsi="Times New Roman" w:cs="Times New Roman"/>
          <w:color w:val="000000" w:themeColor="text1"/>
          <w:sz w:val="22"/>
          <w:szCs w:val="22"/>
        </w:rPr>
        <w:t>W</w:t>
      </w:r>
      <w:r w:rsidR="00852CA7" w:rsidRPr="00C92711">
        <w:rPr>
          <w:rFonts w:ascii="Times New Roman" w:hAnsi="Times New Roman" w:cs="Times New Roman"/>
          <w:color w:val="000000" w:themeColor="text1"/>
          <w:sz w:val="22"/>
          <w:szCs w:val="22"/>
        </w:rPr>
        <w:t>ithout ME,</w:t>
      </w:r>
      <w:r w:rsidR="007859F3" w:rsidRPr="00C92711">
        <w:rPr>
          <w:rFonts w:ascii="Times New Roman" w:hAnsi="Times New Roman" w:cs="Times New Roman"/>
          <w:color w:val="000000" w:themeColor="text1"/>
          <w:sz w:val="22"/>
          <w:szCs w:val="22"/>
        </w:rPr>
        <w:t xml:space="preserve"> </w:t>
      </w:r>
      <w:r w:rsidR="00CF4097" w:rsidRPr="00C92711">
        <w:rPr>
          <w:rFonts w:ascii="Times New Roman" w:hAnsi="Times New Roman" w:cs="Times New Roman"/>
          <w:color w:val="000000" w:themeColor="text1"/>
          <w:sz w:val="22"/>
          <w:szCs w:val="22"/>
        </w:rPr>
        <w:t xml:space="preserve">it’s hard to </w:t>
      </w:r>
      <w:r w:rsidR="009E7E06" w:rsidRPr="00C92711">
        <w:rPr>
          <w:rFonts w:ascii="Times New Roman" w:hAnsi="Times New Roman" w:cs="Times New Roman"/>
          <w:color w:val="000000" w:themeColor="text1"/>
          <w:sz w:val="22"/>
          <w:szCs w:val="22"/>
        </w:rPr>
        <w:t xml:space="preserve">know if </w:t>
      </w:r>
      <w:ins w:id="1" w:author="Luyao Zhang" w:date="2016-11-26T22:13:00Z">
        <w:r w:rsidR="002318FF">
          <w:rPr>
            <w:rFonts w:ascii="Times New Roman" w:hAnsi="Times New Roman" w:cs="Times New Roman"/>
            <w:color w:val="000000" w:themeColor="text1"/>
            <w:sz w:val="22"/>
            <w:szCs w:val="22"/>
          </w:rPr>
          <w:t>an</w:t>
        </w:r>
      </w:ins>
      <w:del w:id="2" w:author="Luyao Zhang" w:date="2016-11-26T22:13:00Z">
        <w:r w:rsidR="009E7E06" w:rsidRPr="00C92711" w:rsidDel="002318FF">
          <w:rPr>
            <w:rFonts w:ascii="Times New Roman" w:hAnsi="Times New Roman" w:cs="Times New Roman"/>
            <w:color w:val="000000" w:themeColor="text1"/>
            <w:sz w:val="22"/>
            <w:szCs w:val="22"/>
          </w:rPr>
          <w:delText>the</w:delText>
        </w:r>
      </w:del>
      <w:r w:rsidR="009E7E06" w:rsidRPr="00C92711">
        <w:rPr>
          <w:rFonts w:ascii="Times New Roman" w:hAnsi="Times New Roman" w:cs="Times New Roman"/>
          <w:color w:val="000000" w:themeColor="text1"/>
          <w:sz w:val="22"/>
          <w:szCs w:val="22"/>
        </w:rPr>
        <w:t xml:space="preserve"> observed mean scor</w:t>
      </w:r>
      <w:r w:rsidR="00322D3A" w:rsidRPr="00C92711">
        <w:rPr>
          <w:rFonts w:ascii="Times New Roman" w:hAnsi="Times New Roman" w:cs="Times New Roman"/>
          <w:color w:val="000000" w:themeColor="text1"/>
          <w:sz w:val="22"/>
          <w:szCs w:val="22"/>
        </w:rPr>
        <w:t xml:space="preserve">e difference </w:t>
      </w:r>
      <w:r w:rsidR="00AC51A4">
        <w:rPr>
          <w:rFonts w:ascii="Times New Roman" w:hAnsi="Times New Roman" w:cs="Times New Roman"/>
          <w:color w:val="000000" w:themeColor="text1"/>
          <w:sz w:val="22"/>
          <w:szCs w:val="22"/>
        </w:rPr>
        <w:t xml:space="preserve">is </w:t>
      </w:r>
      <w:r w:rsidR="009E7E06" w:rsidRPr="00C92711">
        <w:rPr>
          <w:rFonts w:ascii="Times New Roman" w:hAnsi="Times New Roman" w:cs="Times New Roman"/>
          <w:color w:val="000000" w:themeColor="text1"/>
          <w:sz w:val="22"/>
          <w:szCs w:val="22"/>
        </w:rPr>
        <w:t>due to true group difference</w:t>
      </w:r>
      <w:ins w:id="3" w:author="Luyao Zhang" w:date="2016-11-26T22:13:00Z">
        <w:r w:rsidR="003321BB">
          <w:rPr>
            <w:rFonts w:ascii="Times New Roman" w:hAnsi="Times New Roman" w:cs="Times New Roman"/>
            <w:color w:val="000000" w:themeColor="text1"/>
            <w:sz w:val="22"/>
            <w:szCs w:val="22"/>
          </w:rPr>
          <w:t>s</w:t>
        </w:r>
      </w:ins>
      <w:r w:rsidR="009E7E06" w:rsidRPr="00C92711">
        <w:rPr>
          <w:rFonts w:ascii="Times New Roman" w:hAnsi="Times New Roman" w:cs="Times New Roman"/>
          <w:color w:val="000000" w:themeColor="text1"/>
          <w:sz w:val="22"/>
          <w:szCs w:val="22"/>
        </w:rPr>
        <w:t xml:space="preserve"> or </w:t>
      </w:r>
      <w:ins w:id="4" w:author="Luyao Zhang" w:date="2016-11-26T22:13:00Z">
        <w:r w:rsidR="00C05F52">
          <w:rPr>
            <w:rFonts w:ascii="Times New Roman" w:hAnsi="Times New Roman" w:cs="Times New Roman"/>
            <w:color w:val="000000" w:themeColor="text1"/>
            <w:sz w:val="22"/>
            <w:szCs w:val="22"/>
          </w:rPr>
          <w:t>to</w:t>
        </w:r>
      </w:ins>
      <w:del w:id="5" w:author="Luyao Zhang" w:date="2016-11-26T22:14:00Z">
        <w:r w:rsidR="00AA634D" w:rsidRPr="00C92711" w:rsidDel="006D3ED9">
          <w:rPr>
            <w:rFonts w:ascii="Times New Roman" w:hAnsi="Times New Roman" w:cs="Times New Roman"/>
            <w:color w:val="000000" w:themeColor="text1"/>
            <w:sz w:val="22"/>
            <w:szCs w:val="22"/>
          </w:rPr>
          <w:delText>the</w:delText>
        </w:r>
      </w:del>
      <w:r w:rsidR="00AA634D" w:rsidRPr="00C92711">
        <w:rPr>
          <w:rFonts w:ascii="Times New Roman" w:hAnsi="Times New Roman" w:cs="Times New Roman"/>
          <w:color w:val="000000" w:themeColor="text1"/>
          <w:sz w:val="22"/>
          <w:szCs w:val="22"/>
        </w:rPr>
        <w:t xml:space="preserve"> </w:t>
      </w:r>
      <w:r w:rsidR="00E6714B" w:rsidRPr="00C92711">
        <w:rPr>
          <w:rFonts w:ascii="Times New Roman" w:hAnsi="Times New Roman" w:cs="Times New Roman"/>
          <w:color w:val="000000" w:themeColor="text1"/>
          <w:sz w:val="22"/>
          <w:szCs w:val="22"/>
        </w:rPr>
        <w:t xml:space="preserve">relationships </w:t>
      </w:r>
      <w:r w:rsidR="001B4EF8" w:rsidRPr="00C92711">
        <w:rPr>
          <w:rFonts w:ascii="Times New Roman" w:hAnsi="Times New Roman" w:cs="Times New Roman"/>
          <w:color w:val="000000" w:themeColor="text1"/>
          <w:sz w:val="22"/>
          <w:szCs w:val="22"/>
        </w:rPr>
        <w:t xml:space="preserve">that </w:t>
      </w:r>
      <w:r w:rsidR="00BE6321">
        <w:rPr>
          <w:rFonts w:ascii="Times New Roman" w:hAnsi="Times New Roman" w:cs="Times New Roman"/>
          <w:color w:val="000000" w:themeColor="text1"/>
          <w:sz w:val="22"/>
          <w:szCs w:val="22"/>
        </w:rPr>
        <w:t>vary</w:t>
      </w:r>
      <w:r w:rsidR="00E075E5">
        <w:rPr>
          <w:rFonts w:ascii="Times New Roman" w:hAnsi="Times New Roman" w:cs="Times New Roman"/>
          <w:color w:val="000000" w:themeColor="text1"/>
          <w:sz w:val="22"/>
          <w:szCs w:val="22"/>
        </w:rPr>
        <w:t xml:space="preserve"> </w:t>
      </w:r>
      <w:r w:rsidR="00E6714B" w:rsidRPr="00C92711">
        <w:rPr>
          <w:rFonts w:ascii="Times New Roman" w:hAnsi="Times New Roman" w:cs="Times New Roman"/>
          <w:color w:val="000000" w:themeColor="text1"/>
          <w:sz w:val="22"/>
          <w:szCs w:val="22"/>
        </w:rPr>
        <w:t>across groups between the latent</w:t>
      </w:r>
      <w:r w:rsidR="009F06D0" w:rsidRPr="00C92711">
        <w:rPr>
          <w:rFonts w:ascii="Times New Roman" w:hAnsi="Times New Roman" w:cs="Times New Roman"/>
          <w:color w:val="000000" w:themeColor="text1"/>
          <w:sz w:val="22"/>
          <w:szCs w:val="22"/>
        </w:rPr>
        <w:t xml:space="preserve"> variable an</w:t>
      </w:r>
      <w:r w:rsidR="00C621D5" w:rsidRPr="00C92711">
        <w:rPr>
          <w:rFonts w:ascii="Times New Roman" w:hAnsi="Times New Roman" w:cs="Times New Roman"/>
          <w:color w:val="000000" w:themeColor="text1"/>
          <w:sz w:val="22"/>
          <w:szCs w:val="22"/>
        </w:rPr>
        <w:t>d the observed score</w:t>
      </w:r>
      <w:ins w:id="6" w:author="Luyao Zhang" w:date="2016-11-26T22:14:00Z">
        <w:r w:rsidR="007A21A3">
          <w:rPr>
            <w:rFonts w:ascii="Times New Roman" w:hAnsi="Times New Roman" w:cs="Times New Roman"/>
            <w:color w:val="000000" w:themeColor="text1"/>
            <w:sz w:val="22"/>
            <w:szCs w:val="22"/>
          </w:rPr>
          <w:t>s</w:t>
        </w:r>
      </w:ins>
      <w:r w:rsidR="00C621D5" w:rsidRPr="00C92711">
        <w:rPr>
          <w:rFonts w:ascii="Times New Roman" w:hAnsi="Times New Roman" w:cs="Times New Roman"/>
          <w:color w:val="000000" w:themeColor="text1"/>
          <w:sz w:val="22"/>
          <w:szCs w:val="22"/>
        </w:rPr>
        <w:t xml:space="preserve"> (Raju</w:t>
      </w:r>
      <w:r w:rsidR="009F06D0" w:rsidRPr="00C92711">
        <w:rPr>
          <w:rFonts w:ascii="Times New Roman" w:hAnsi="Times New Roman" w:cs="Times New Roman"/>
          <w:color w:val="000000" w:themeColor="text1"/>
          <w:sz w:val="22"/>
          <w:szCs w:val="22"/>
        </w:rPr>
        <w:t>,</w:t>
      </w:r>
      <w:r w:rsidR="00C621D5" w:rsidRPr="00C92711">
        <w:rPr>
          <w:rFonts w:ascii="Times New Roman" w:hAnsi="Times New Roman" w:cs="Times New Roman"/>
          <w:color w:val="000000" w:themeColor="text1"/>
          <w:sz w:val="22"/>
          <w:szCs w:val="22"/>
        </w:rPr>
        <w:t xml:space="preserve"> Laffitte, &amp; Byrne,</w:t>
      </w:r>
      <w:r w:rsidR="009F06D0" w:rsidRPr="00C92711">
        <w:rPr>
          <w:rFonts w:ascii="Times New Roman" w:hAnsi="Times New Roman" w:cs="Times New Roman"/>
          <w:color w:val="000000" w:themeColor="text1"/>
          <w:sz w:val="22"/>
          <w:szCs w:val="22"/>
        </w:rPr>
        <w:t xml:space="preserve"> 2002). </w:t>
      </w:r>
      <w:r w:rsidR="00F6640D" w:rsidRPr="00C92711">
        <w:rPr>
          <w:rFonts w:ascii="Times New Roman" w:hAnsi="Times New Roman" w:cs="Times New Roman"/>
          <w:color w:val="000000" w:themeColor="text1"/>
          <w:sz w:val="22"/>
          <w:szCs w:val="22"/>
        </w:rPr>
        <w:t xml:space="preserve">According to Drasgow (1984), ME </w:t>
      </w:r>
      <w:ins w:id="7" w:author="Luyao Zhang" w:date="2016-11-26T22:14:00Z">
        <w:r w:rsidR="00E71A46">
          <w:rPr>
            <w:rFonts w:ascii="Times New Roman" w:hAnsi="Times New Roman" w:cs="Times New Roman"/>
            <w:color w:val="000000" w:themeColor="text1"/>
            <w:sz w:val="22"/>
            <w:szCs w:val="22"/>
          </w:rPr>
          <w:t>is</w:t>
        </w:r>
      </w:ins>
      <w:del w:id="8" w:author="Luyao Zhang" w:date="2016-11-26T22:14:00Z">
        <w:r w:rsidR="00F6640D" w:rsidRPr="00C92711" w:rsidDel="00E71A46">
          <w:rPr>
            <w:rFonts w:ascii="Times New Roman" w:hAnsi="Times New Roman" w:cs="Times New Roman"/>
            <w:color w:val="000000" w:themeColor="text1"/>
            <w:sz w:val="22"/>
            <w:szCs w:val="22"/>
          </w:rPr>
          <w:delText>was</w:delText>
        </w:r>
      </w:del>
      <w:r w:rsidR="00F6640D" w:rsidRPr="00C92711">
        <w:rPr>
          <w:rFonts w:ascii="Times New Roman" w:hAnsi="Times New Roman" w:cs="Times New Roman"/>
          <w:color w:val="000000" w:themeColor="text1"/>
          <w:sz w:val="22"/>
          <w:szCs w:val="22"/>
        </w:rPr>
        <w:t xml:space="preserve"> obtained when participants from different groups ha</w:t>
      </w:r>
      <w:ins w:id="9" w:author="Luyao Zhang" w:date="2016-11-26T22:14:00Z">
        <w:r w:rsidR="00D91AF1">
          <w:rPr>
            <w:rFonts w:ascii="Times New Roman" w:hAnsi="Times New Roman" w:cs="Times New Roman"/>
            <w:color w:val="000000" w:themeColor="text1"/>
            <w:sz w:val="22"/>
            <w:szCs w:val="22"/>
          </w:rPr>
          <w:t>ve</w:t>
        </w:r>
      </w:ins>
      <w:del w:id="10" w:author="Luyao Zhang" w:date="2016-11-26T22:14:00Z">
        <w:r w:rsidR="00F6640D" w:rsidRPr="00C92711" w:rsidDel="00D91AF1">
          <w:rPr>
            <w:rFonts w:ascii="Times New Roman" w:hAnsi="Times New Roman" w:cs="Times New Roman"/>
            <w:color w:val="000000" w:themeColor="text1"/>
            <w:sz w:val="22"/>
            <w:szCs w:val="22"/>
          </w:rPr>
          <w:delText>d</w:delText>
        </w:r>
      </w:del>
      <w:r w:rsidR="00F6640D" w:rsidRPr="00C92711">
        <w:rPr>
          <w:rFonts w:ascii="Times New Roman" w:hAnsi="Times New Roman" w:cs="Times New Roman"/>
          <w:color w:val="000000" w:themeColor="text1"/>
          <w:sz w:val="22"/>
          <w:szCs w:val="22"/>
        </w:rPr>
        <w:t xml:space="preserve"> the same expected observed score as long as they were at the same latent trait level. </w:t>
      </w:r>
      <w:r w:rsidR="002B3B50" w:rsidRPr="00C92711">
        <w:rPr>
          <w:rFonts w:ascii="Times New Roman" w:hAnsi="Times New Roman" w:cs="Times New Roman"/>
          <w:color w:val="000000" w:themeColor="text1"/>
          <w:sz w:val="22"/>
          <w:szCs w:val="22"/>
        </w:rPr>
        <w:t xml:space="preserve">To test for ME in </w:t>
      </w:r>
      <w:r w:rsidR="00A40882" w:rsidRPr="00C92711">
        <w:rPr>
          <w:rFonts w:ascii="Times New Roman" w:hAnsi="Times New Roman" w:cs="Times New Roman"/>
          <w:color w:val="000000" w:themeColor="text1"/>
          <w:sz w:val="22"/>
          <w:szCs w:val="22"/>
        </w:rPr>
        <w:t>cross-cultural personality tests</w:t>
      </w:r>
      <w:r w:rsidR="001F37B8" w:rsidRPr="00C92711">
        <w:rPr>
          <w:rFonts w:ascii="Times New Roman" w:hAnsi="Times New Roman" w:cs="Times New Roman"/>
          <w:color w:val="000000" w:themeColor="text1"/>
          <w:sz w:val="22"/>
          <w:szCs w:val="22"/>
        </w:rPr>
        <w:t xml:space="preserve">, we are not </w:t>
      </w:r>
      <w:r w:rsidR="008F266E" w:rsidRPr="00C92711">
        <w:rPr>
          <w:rFonts w:ascii="Times New Roman" w:hAnsi="Times New Roman" w:cs="Times New Roman"/>
          <w:color w:val="000000" w:themeColor="text1"/>
          <w:sz w:val="22"/>
          <w:szCs w:val="22"/>
        </w:rPr>
        <w:t xml:space="preserve">being paranoid, because </w:t>
      </w:r>
      <w:r w:rsidR="00863F82" w:rsidRPr="00C92711">
        <w:rPr>
          <w:rFonts w:ascii="Times New Roman" w:hAnsi="Times New Roman" w:cs="Times New Roman"/>
          <w:color w:val="000000" w:themeColor="text1"/>
          <w:sz w:val="22"/>
          <w:szCs w:val="22"/>
        </w:rPr>
        <w:t>over the years, measurement non-equivalence</w:t>
      </w:r>
      <w:r w:rsidR="004A0E5C" w:rsidRPr="00C92711">
        <w:rPr>
          <w:rFonts w:ascii="Times New Roman" w:hAnsi="Times New Roman" w:cs="Times New Roman"/>
          <w:color w:val="000000" w:themeColor="text1"/>
          <w:sz w:val="22"/>
          <w:szCs w:val="22"/>
        </w:rPr>
        <w:t xml:space="preserve"> has been found in items on a variety of </w:t>
      </w:r>
      <w:r w:rsidR="004C7124" w:rsidRPr="00C92711">
        <w:rPr>
          <w:rFonts w:ascii="Times New Roman" w:hAnsi="Times New Roman" w:cs="Times New Roman"/>
          <w:color w:val="000000" w:themeColor="text1"/>
          <w:sz w:val="22"/>
          <w:szCs w:val="22"/>
        </w:rPr>
        <w:t>cross-cu</w:t>
      </w:r>
      <w:r w:rsidR="00E7716B" w:rsidRPr="00C92711">
        <w:rPr>
          <w:rFonts w:ascii="Times New Roman" w:hAnsi="Times New Roman" w:cs="Times New Roman"/>
          <w:color w:val="000000" w:themeColor="text1"/>
          <w:sz w:val="22"/>
          <w:szCs w:val="22"/>
        </w:rPr>
        <w:t>l</w:t>
      </w:r>
      <w:r w:rsidR="004C7124" w:rsidRPr="00C92711">
        <w:rPr>
          <w:rFonts w:ascii="Times New Roman" w:hAnsi="Times New Roman" w:cs="Times New Roman"/>
          <w:color w:val="000000" w:themeColor="text1"/>
          <w:sz w:val="22"/>
          <w:szCs w:val="22"/>
        </w:rPr>
        <w:t>t</w:t>
      </w:r>
      <w:r w:rsidR="00E7716B" w:rsidRPr="00C92711">
        <w:rPr>
          <w:rFonts w:ascii="Times New Roman" w:hAnsi="Times New Roman" w:cs="Times New Roman"/>
          <w:color w:val="000000" w:themeColor="text1"/>
          <w:sz w:val="22"/>
          <w:szCs w:val="22"/>
        </w:rPr>
        <w:t xml:space="preserve">ural </w:t>
      </w:r>
      <w:r w:rsidR="004A0E5C" w:rsidRPr="00C92711">
        <w:rPr>
          <w:rFonts w:ascii="Times New Roman" w:hAnsi="Times New Roman" w:cs="Times New Roman"/>
          <w:color w:val="000000" w:themeColor="text1"/>
          <w:sz w:val="22"/>
          <w:szCs w:val="22"/>
        </w:rPr>
        <w:t xml:space="preserve">personality tests, including </w:t>
      </w:r>
      <w:r w:rsidR="00D45EFB" w:rsidRPr="00C92711">
        <w:rPr>
          <w:rFonts w:ascii="Times New Roman" w:hAnsi="Times New Roman" w:cs="Times New Roman"/>
          <w:color w:val="000000" w:themeColor="text1"/>
          <w:sz w:val="22"/>
          <w:szCs w:val="22"/>
        </w:rPr>
        <w:t xml:space="preserve">the English-language version of the Trier </w:t>
      </w:r>
      <w:r w:rsidR="00A562DD" w:rsidRPr="00C92711">
        <w:rPr>
          <w:rFonts w:ascii="Times New Roman" w:hAnsi="Times New Roman" w:cs="Times New Roman"/>
          <w:color w:val="000000" w:themeColor="text1"/>
          <w:sz w:val="22"/>
          <w:szCs w:val="22"/>
        </w:rPr>
        <w:t>Personality Inventory (TPI; Elllis, Becker, &amp; Kimmel, 1993</w:t>
      </w:r>
      <w:r w:rsidR="003B55D8" w:rsidRPr="00C92711">
        <w:rPr>
          <w:rFonts w:ascii="Times New Roman" w:hAnsi="Times New Roman" w:cs="Times New Roman"/>
          <w:color w:val="000000" w:themeColor="text1"/>
          <w:sz w:val="22"/>
          <w:szCs w:val="22"/>
        </w:rPr>
        <w:t xml:space="preserve">), </w:t>
      </w:r>
      <w:r w:rsidR="00530E9A" w:rsidRPr="00C92711">
        <w:rPr>
          <w:rFonts w:ascii="Times New Roman" w:hAnsi="Times New Roman" w:cs="Times New Roman"/>
          <w:color w:val="000000" w:themeColor="text1"/>
          <w:sz w:val="22"/>
          <w:szCs w:val="22"/>
        </w:rPr>
        <w:t xml:space="preserve">the English-language version of the NEO </w:t>
      </w:r>
      <w:r w:rsidR="0089512C" w:rsidRPr="00C92711">
        <w:rPr>
          <w:rFonts w:ascii="Times New Roman" w:hAnsi="Times New Roman" w:cs="Times New Roman"/>
          <w:color w:val="000000" w:themeColor="text1"/>
          <w:sz w:val="22"/>
          <w:szCs w:val="22"/>
        </w:rPr>
        <w:t>Personality</w:t>
      </w:r>
      <w:r w:rsidR="00530E9A" w:rsidRPr="00C92711">
        <w:rPr>
          <w:rFonts w:ascii="Times New Roman" w:hAnsi="Times New Roman" w:cs="Times New Roman"/>
          <w:color w:val="000000" w:themeColor="text1"/>
          <w:sz w:val="22"/>
          <w:szCs w:val="22"/>
        </w:rPr>
        <w:t xml:space="preserve"> Inventory (NEO-PI; Huang, Church, &amp; Katigbak, 1997), </w:t>
      </w:r>
      <w:r w:rsidR="00D80E5D" w:rsidRPr="00C92711">
        <w:rPr>
          <w:rFonts w:ascii="Times New Roman" w:hAnsi="Times New Roman" w:cs="Times New Roman"/>
          <w:color w:val="000000" w:themeColor="text1"/>
          <w:sz w:val="22"/>
          <w:szCs w:val="22"/>
        </w:rPr>
        <w:t>the Big Five Mini</w:t>
      </w:r>
      <w:r w:rsidR="00F20C29" w:rsidRPr="00C92711">
        <w:rPr>
          <w:rFonts w:ascii="Times New Roman" w:hAnsi="Times New Roman" w:cs="Times New Roman"/>
          <w:color w:val="000000" w:themeColor="text1"/>
          <w:sz w:val="22"/>
          <w:szCs w:val="22"/>
        </w:rPr>
        <w:t xml:space="preserve">-Markers (Saucier, 1994; </w:t>
      </w:r>
      <w:r w:rsidR="00BE7F63" w:rsidRPr="00C92711">
        <w:rPr>
          <w:rFonts w:ascii="Times New Roman" w:hAnsi="Times New Roman" w:cs="Times New Roman"/>
          <w:color w:val="000000" w:themeColor="text1"/>
          <w:sz w:val="22"/>
          <w:szCs w:val="22"/>
        </w:rPr>
        <w:t>N</w:t>
      </w:r>
      <w:r w:rsidR="00DC3BFF" w:rsidRPr="00C92711">
        <w:rPr>
          <w:rFonts w:ascii="Times New Roman" w:hAnsi="Times New Roman" w:cs="Times New Roman"/>
          <w:color w:val="000000" w:themeColor="text1"/>
          <w:sz w:val="22"/>
          <w:szCs w:val="22"/>
        </w:rPr>
        <w:t>ye, Roberts, Saucier, &amp;</w:t>
      </w:r>
      <w:r w:rsidR="00F20C29" w:rsidRPr="00C92711">
        <w:rPr>
          <w:rFonts w:ascii="Times New Roman" w:hAnsi="Times New Roman" w:cs="Times New Roman"/>
          <w:color w:val="000000" w:themeColor="text1"/>
          <w:sz w:val="22"/>
          <w:szCs w:val="22"/>
        </w:rPr>
        <w:t xml:space="preserve"> Zhou, </w:t>
      </w:r>
      <w:r w:rsidR="00BE7F63" w:rsidRPr="00C92711">
        <w:rPr>
          <w:rFonts w:ascii="Times New Roman" w:hAnsi="Times New Roman" w:cs="Times New Roman"/>
          <w:color w:val="000000" w:themeColor="text1"/>
          <w:sz w:val="22"/>
          <w:szCs w:val="22"/>
        </w:rPr>
        <w:t>2008)</w:t>
      </w:r>
      <w:r w:rsidR="000F35F9" w:rsidRPr="00C92711">
        <w:rPr>
          <w:rFonts w:ascii="Times New Roman" w:hAnsi="Times New Roman" w:cs="Times New Roman"/>
          <w:color w:val="000000" w:themeColor="text1"/>
          <w:sz w:val="22"/>
          <w:szCs w:val="22"/>
        </w:rPr>
        <w:t xml:space="preserve">, </w:t>
      </w:r>
      <w:r w:rsidR="009E7A4B" w:rsidRPr="00C92711">
        <w:rPr>
          <w:rFonts w:ascii="Times New Roman" w:hAnsi="Times New Roman" w:cs="Times New Roman"/>
          <w:color w:val="000000" w:themeColor="text1"/>
          <w:sz w:val="22"/>
          <w:szCs w:val="22"/>
        </w:rPr>
        <w:t>and the Rosenberg Self-esteem Scale (</w:t>
      </w:r>
      <w:r w:rsidR="00891E7A" w:rsidRPr="00C92711">
        <w:rPr>
          <w:rFonts w:ascii="Times New Roman" w:hAnsi="Times New Roman" w:cs="Times New Roman"/>
          <w:color w:val="000000" w:themeColor="text1"/>
          <w:sz w:val="22"/>
          <w:szCs w:val="22"/>
        </w:rPr>
        <w:t>Baranik, Lakey, Lance, Hua, &amp; Meade, 2008).</w:t>
      </w:r>
      <w:r w:rsidR="007E1C7B" w:rsidRPr="00C92711">
        <w:rPr>
          <w:rFonts w:ascii="Times New Roman" w:hAnsi="Times New Roman" w:cs="Times New Roman"/>
          <w:color w:val="000000" w:themeColor="text1"/>
          <w:sz w:val="22"/>
          <w:szCs w:val="22"/>
        </w:rPr>
        <w:t xml:space="preserve"> </w:t>
      </w:r>
      <w:r w:rsidR="00246451" w:rsidRPr="00C92711">
        <w:rPr>
          <w:rFonts w:ascii="Times New Roman" w:hAnsi="Times New Roman" w:cs="Times New Roman"/>
          <w:color w:val="000000" w:themeColor="text1"/>
          <w:sz w:val="22"/>
          <w:szCs w:val="22"/>
        </w:rPr>
        <w:t>The prevalence of</w:t>
      </w:r>
      <w:r w:rsidR="003E6B60" w:rsidRPr="00C92711">
        <w:rPr>
          <w:rFonts w:ascii="Times New Roman" w:hAnsi="Times New Roman" w:cs="Times New Roman"/>
          <w:color w:val="000000" w:themeColor="text1"/>
          <w:sz w:val="22"/>
          <w:szCs w:val="22"/>
        </w:rPr>
        <w:t xml:space="preserve"> </w:t>
      </w:r>
      <w:r w:rsidR="00246451" w:rsidRPr="00C92711">
        <w:rPr>
          <w:rFonts w:ascii="Times New Roman" w:hAnsi="Times New Roman" w:cs="Times New Roman"/>
          <w:color w:val="000000" w:themeColor="text1"/>
          <w:sz w:val="22"/>
          <w:szCs w:val="22"/>
        </w:rPr>
        <w:t xml:space="preserve">measurement non-equivalence in personality tests </w:t>
      </w:r>
      <w:r w:rsidR="003D596B" w:rsidRPr="00C92711">
        <w:rPr>
          <w:rFonts w:ascii="Times New Roman" w:hAnsi="Times New Roman" w:cs="Times New Roman"/>
          <w:color w:val="000000" w:themeColor="text1"/>
          <w:sz w:val="22"/>
          <w:szCs w:val="22"/>
        </w:rPr>
        <w:t xml:space="preserve">makes it </w:t>
      </w:r>
      <w:r w:rsidR="00395264" w:rsidRPr="00C92711">
        <w:rPr>
          <w:rFonts w:ascii="Times New Roman" w:hAnsi="Times New Roman" w:cs="Times New Roman"/>
          <w:color w:val="000000" w:themeColor="text1"/>
          <w:sz w:val="22"/>
          <w:szCs w:val="22"/>
        </w:rPr>
        <w:t xml:space="preserve">necessary </w:t>
      </w:r>
      <w:r w:rsidR="000C0D3A">
        <w:rPr>
          <w:rFonts w:ascii="Times New Roman" w:hAnsi="Times New Roman" w:cs="Times New Roman"/>
          <w:color w:val="000000" w:themeColor="text1"/>
          <w:sz w:val="22"/>
          <w:szCs w:val="22"/>
        </w:rPr>
        <w:t>that we</w:t>
      </w:r>
      <w:r w:rsidR="00B63C79" w:rsidRPr="00C92711">
        <w:rPr>
          <w:rFonts w:ascii="Times New Roman" w:hAnsi="Times New Roman" w:cs="Times New Roman"/>
          <w:color w:val="000000" w:themeColor="text1"/>
          <w:sz w:val="22"/>
          <w:szCs w:val="22"/>
        </w:rPr>
        <w:t xml:space="preserve"> </w:t>
      </w:r>
      <w:r w:rsidR="00887334" w:rsidRPr="00C92711">
        <w:rPr>
          <w:rFonts w:ascii="Times New Roman" w:hAnsi="Times New Roman" w:cs="Times New Roman"/>
          <w:color w:val="000000" w:themeColor="text1"/>
          <w:sz w:val="22"/>
          <w:szCs w:val="22"/>
        </w:rPr>
        <w:t xml:space="preserve">always </w:t>
      </w:r>
      <w:r w:rsidR="00AE7D9F" w:rsidRPr="00C92711">
        <w:rPr>
          <w:rFonts w:ascii="Times New Roman" w:hAnsi="Times New Roman" w:cs="Times New Roman"/>
          <w:color w:val="000000" w:themeColor="text1"/>
          <w:sz w:val="22"/>
          <w:szCs w:val="22"/>
        </w:rPr>
        <w:t xml:space="preserve">assess ME </w:t>
      </w:r>
      <w:r w:rsidR="00C13918" w:rsidRPr="00C92711">
        <w:rPr>
          <w:rFonts w:ascii="Times New Roman" w:hAnsi="Times New Roman" w:cs="Times New Roman"/>
          <w:color w:val="000000" w:themeColor="text1"/>
          <w:sz w:val="22"/>
          <w:szCs w:val="22"/>
        </w:rPr>
        <w:t>before scor</w:t>
      </w:r>
      <w:r w:rsidR="00865ABA" w:rsidRPr="00C92711">
        <w:rPr>
          <w:rFonts w:ascii="Times New Roman" w:hAnsi="Times New Roman" w:cs="Times New Roman"/>
          <w:color w:val="000000" w:themeColor="text1"/>
          <w:sz w:val="22"/>
          <w:szCs w:val="22"/>
        </w:rPr>
        <w:t>es are compared across</w:t>
      </w:r>
      <w:r w:rsidR="00C13918" w:rsidRPr="00C92711">
        <w:rPr>
          <w:rFonts w:ascii="Times New Roman" w:hAnsi="Times New Roman" w:cs="Times New Roman"/>
          <w:color w:val="000000" w:themeColor="text1"/>
          <w:sz w:val="22"/>
          <w:szCs w:val="22"/>
        </w:rPr>
        <w:t xml:space="preserve"> groups or any selection decisions </w:t>
      </w:r>
      <w:r w:rsidR="009A05CF" w:rsidRPr="00C92711">
        <w:rPr>
          <w:rFonts w:ascii="Times New Roman" w:hAnsi="Times New Roman" w:cs="Times New Roman"/>
          <w:color w:val="000000" w:themeColor="text1"/>
          <w:sz w:val="22"/>
          <w:szCs w:val="22"/>
        </w:rPr>
        <w:t>are</w:t>
      </w:r>
      <w:r w:rsidR="002E7C00" w:rsidRPr="00C92711">
        <w:rPr>
          <w:rFonts w:ascii="Times New Roman" w:hAnsi="Times New Roman" w:cs="Times New Roman"/>
          <w:color w:val="000000" w:themeColor="text1"/>
          <w:sz w:val="22"/>
          <w:szCs w:val="22"/>
        </w:rPr>
        <w:t xml:space="preserve"> made based upon these scores.</w:t>
      </w:r>
    </w:p>
    <w:p w14:paraId="4359A81D" w14:textId="01B0B646" w:rsidR="00D32FFD" w:rsidRPr="00C92711" w:rsidRDefault="00F87E07"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lastRenderedPageBreak/>
        <w:t xml:space="preserve"> </w:t>
      </w:r>
      <w:r w:rsidR="00132AF8" w:rsidRPr="00C92711">
        <w:rPr>
          <w:rFonts w:ascii="Times New Roman" w:hAnsi="Times New Roman" w:cs="Times New Roman"/>
          <w:color w:val="000000" w:themeColor="text1"/>
          <w:sz w:val="22"/>
          <w:szCs w:val="22"/>
        </w:rPr>
        <w:t xml:space="preserve">The two major approaches to </w:t>
      </w:r>
      <w:ins w:id="11" w:author="Luyao Zhang" w:date="2016-11-26T22:19:00Z">
        <w:r w:rsidR="00CF0C15">
          <w:rPr>
            <w:rFonts w:ascii="Times New Roman" w:hAnsi="Times New Roman" w:cs="Times New Roman"/>
            <w:color w:val="000000" w:themeColor="text1"/>
            <w:sz w:val="22"/>
            <w:szCs w:val="22"/>
          </w:rPr>
          <w:t xml:space="preserve">the </w:t>
        </w:r>
      </w:ins>
      <w:r w:rsidR="00132AF8" w:rsidRPr="00C92711">
        <w:rPr>
          <w:rFonts w:ascii="Times New Roman" w:hAnsi="Times New Roman" w:cs="Times New Roman"/>
          <w:color w:val="000000" w:themeColor="text1"/>
          <w:sz w:val="22"/>
          <w:szCs w:val="22"/>
        </w:rPr>
        <w:t>study</w:t>
      </w:r>
      <w:ins w:id="12" w:author="Luyao Zhang" w:date="2016-11-26T22:19:00Z">
        <w:r w:rsidR="00CF0C15">
          <w:rPr>
            <w:rFonts w:ascii="Times New Roman" w:hAnsi="Times New Roman" w:cs="Times New Roman"/>
            <w:color w:val="000000" w:themeColor="text1"/>
            <w:sz w:val="22"/>
            <w:szCs w:val="22"/>
          </w:rPr>
          <w:t xml:space="preserve"> of</w:t>
        </w:r>
      </w:ins>
      <w:del w:id="13" w:author="Luyao Zhang" w:date="2016-11-26T22:19:00Z">
        <w:r w:rsidR="00F6110C" w:rsidDel="00CF0C15">
          <w:rPr>
            <w:rFonts w:ascii="Times New Roman" w:hAnsi="Times New Roman" w:cs="Times New Roman"/>
            <w:color w:val="000000" w:themeColor="text1"/>
            <w:sz w:val="22"/>
            <w:szCs w:val="22"/>
          </w:rPr>
          <w:delText>ing</w:delText>
        </w:r>
      </w:del>
      <w:r w:rsidR="00132AF8" w:rsidRPr="00C92711">
        <w:rPr>
          <w:rFonts w:ascii="Times New Roman" w:hAnsi="Times New Roman" w:cs="Times New Roman"/>
          <w:color w:val="000000" w:themeColor="text1"/>
          <w:sz w:val="22"/>
          <w:szCs w:val="22"/>
        </w:rPr>
        <w:t xml:space="preserve"> ME are </w:t>
      </w:r>
      <w:r w:rsidR="00C9674B" w:rsidRPr="00C92711">
        <w:rPr>
          <w:rFonts w:ascii="Times New Roman" w:hAnsi="Times New Roman" w:cs="Times New Roman"/>
          <w:color w:val="000000" w:themeColor="text1"/>
          <w:sz w:val="22"/>
          <w:szCs w:val="22"/>
        </w:rPr>
        <w:t xml:space="preserve">Confirmatory Factor Analytic (CFA) mean </w:t>
      </w:r>
      <w:r w:rsidR="00364BE9" w:rsidRPr="00C92711">
        <w:rPr>
          <w:rFonts w:ascii="Times New Roman" w:hAnsi="Times New Roman" w:cs="Times New Roman"/>
          <w:color w:val="000000" w:themeColor="text1"/>
          <w:sz w:val="22"/>
          <w:szCs w:val="22"/>
        </w:rPr>
        <w:t>and covariance structure (MACS)</w:t>
      </w:r>
      <w:ins w:id="14" w:author="Luyao Zhang" w:date="2016-11-26T22:19:00Z">
        <w:r w:rsidR="00397188">
          <w:rPr>
            <w:rFonts w:ascii="Times New Roman" w:hAnsi="Times New Roman" w:cs="Times New Roman"/>
            <w:color w:val="000000" w:themeColor="text1"/>
            <w:sz w:val="22"/>
            <w:szCs w:val="22"/>
          </w:rPr>
          <w:t xml:space="preserve"> analysis</w:t>
        </w:r>
      </w:ins>
      <w:r w:rsidR="006D60E2" w:rsidRPr="00C92711">
        <w:rPr>
          <w:rFonts w:ascii="Times New Roman" w:hAnsi="Times New Roman" w:cs="Times New Roman"/>
          <w:color w:val="000000" w:themeColor="text1"/>
          <w:sz w:val="22"/>
          <w:szCs w:val="22"/>
        </w:rPr>
        <w:t xml:space="preserve">, </w:t>
      </w:r>
      <w:r w:rsidR="00C9674B" w:rsidRPr="00C92711">
        <w:rPr>
          <w:rFonts w:ascii="Times New Roman" w:hAnsi="Times New Roman" w:cs="Times New Roman"/>
          <w:color w:val="000000" w:themeColor="text1"/>
          <w:sz w:val="22"/>
          <w:szCs w:val="22"/>
        </w:rPr>
        <w:t xml:space="preserve">and </w:t>
      </w:r>
      <w:r w:rsidR="00B179EE" w:rsidRPr="00C92711">
        <w:rPr>
          <w:rFonts w:ascii="Times New Roman" w:hAnsi="Times New Roman" w:cs="Times New Roman"/>
          <w:color w:val="000000" w:themeColor="text1"/>
          <w:sz w:val="22"/>
          <w:szCs w:val="22"/>
        </w:rPr>
        <w:t>Differe</w:t>
      </w:r>
      <w:r w:rsidR="00C9674B" w:rsidRPr="00C92711">
        <w:rPr>
          <w:rFonts w:ascii="Times New Roman" w:hAnsi="Times New Roman" w:cs="Times New Roman"/>
          <w:color w:val="000000" w:themeColor="text1"/>
          <w:sz w:val="22"/>
          <w:szCs w:val="22"/>
        </w:rPr>
        <w:t>ntial Item Functioning (DIF).</w:t>
      </w:r>
      <w:r w:rsidR="005219B4" w:rsidRPr="00C92711">
        <w:rPr>
          <w:rFonts w:ascii="Times New Roman" w:hAnsi="Times New Roman" w:cs="Times New Roman"/>
          <w:color w:val="000000" w:themeColor="text1"/>
          <w:sz w:val="22"/>
          <w:szCs w:val="22"/>
        </w:rPr>
        <w:t xml:space="preserve"> </w:t>
      </w:r>
      <w:r w:rsidR="009D64EF" w:rsidRPr="00C92711">
        <w:rPr>
          <w:rFonts w:ascii="Times New Roman" w:hAnsi="Times New Roman" w:cs="Times New Roman"/>
          <w:color w:val="000000" w:themeColor="text1"/>
          <w:sz w:val="22"/>
          <w:szCs w:val="22"/>
        </w:rPr>
        <w:t xml:space="preserve">The </w:t>
      </w:r>
      <w:r w:rsidR="00587E89" w:rsidRPr="00C92711">
        <w:rPr>
          <w:rFonts w:ascii="Times New Roman" w:hAnsi="Times New Roman" w:cs="Times New Roman"/>
          <w:color w:val="000000" w:themeColor="text1"/>
          <w:sz w:val="22"/>
          <w:szCs w:val="22"/>
        </w:rPr>
        <w:t>former</w:t>
      </w:r>
      <w:r w:rsidR="009D64EF" w:rsidRPr="00C92711">
        <w:rPr>
          <w:rFonts w:ascii="Times New Roman" w:hAnsi="Times New Roman" w:cs="Times New Roman"/>
          <w:color w:val="000000" w:themeColor="text1"/>
          <w:sz w:val="22"/>
          <w:szCs w:val="22"/>
        </w:rPr>
        <w:t xml:space="preserve"> </w:t>
      </w:r>
      <w:r w:rsidR="00BA35AF" w:rsidRPr="00C92711">
        <w:rPr>
          <w:rFonts w:ascii="Times New Roman" w:hAnsi="Times New Roman" w:cs="Times New Roman"/>
          <w:color w:val="000000" w:themeColor="text1"/>
          <w:sz w:val="22"/>
          <w:szCs w:val="22"/>
        </w:rPr>
        <w:t xml:space="preserve">examines </w:t>
      </w:r>
      <w:r w:rsidR="00D1634A" w:rsidRPr="00C92711">
        <w:rPr>
          <w:rFonts w:ascii="Times New Roman" w:hAnsi="Times New Roman" w:cs="Times New Roman"/>
          <w:color w:val="000000" w:themeColor="text1"/>
          <w:sz w:val="22"/>
          <w:szCs w:val="22"/>
        </w:rPr>
        <w:t xml:space="preserve">whether a common factor model exists across groups (Raju et al., 2002) </w:t>
      </w:r>
      <w:r w:rsidR="00072BD5" w:rsidRPr="00C92711">
        <w:rPr>
          <w:rFonts w:ascii="Times New Roman" w:hAnsi="Times New Roman" w:cs="Times New Roman"/>
          <w:color w:val="000000" w:themeColor="text1"/>
          <w:sz w:val="22"/>
          <w:szCs w:val="22"/>
        </w:rPr>
        <w:t xml:space="preserve">and </w:t>
      </w:r>
      <w:r w:rsidR="009D64EF" w:rsidRPr="00C92711">
        <w:rPr>
          <w:rFonts w:ascii="Times New Roman" w:hAnsi="Times New Roman" w:cs="Times New Roman"/>
          <w:color w:val="000000" w:themeColor="text1"/>
          <w:sz w:val="22"/>
          <w:szCs w:val="22"/>
        </w:rPr>
        <w:t>focuses on</w:t>
      </w:r>
      <w:r w:rsidR="0075105F" w:rsidRPr="00C92711">
        <w:rPr>
          <w:rFonts w:ascii="Times New Roman" w:hAnsi="Times New Roman" w:cs="Times New Roman"/>
          <w:color w:val="000000" w:themeColor="text1"/>
          <w:sz w:val="22"/>
          <w:szCs w:val="22"/>
        </w:rPr>
        <w:t xml:space="preserve"> testing</w:t>
      </w:r>
      <w:r w:rsidR="00DF5E1D">
        <w:rPr>
          <w:rFonts w:ascii="Times New Roman" w:hAnsi="Times New Roman" w:cs="Times New Roman"/>
          <w:color w:val="000000" w:themeColor="text1"/>
          <w:sz w:val="22"/>
          <w:szCs w:val="22"/>
        </w:rPr>
        <w:t xml:space="preserve"> three levels </w:t>
      </w:r>
      <w:r w:rsidR="009D64EF" w:rsidRPr="00C92711">
        <w:rPr>
          <w:rFonts w:ascii="Times New Roman" w:hAnsi="Times New Roman" w:cs="Times New Roman"/>
          <w:color w:val="000000" w:themeColor="text1"/>
          <w:sz w:val="22"/>
          <w:szCs w:val="22"/>
        </w:rPr>
        <w:t xml:space="preserve">of measurement </w:t>
      </w:r>
      <w:r w:rsidR="00943200" w:rsidRPr="00C92711">
        <w:rPr>
          <w:rFonts w:ascii="Times New Roman" w:hAnsi="Times New Roman" w:cs="Times New Roman"/>
          <w:color w:val="000000" w:themeColor="text1"/>
          <w:sz w:val="22"/>
          <w:szCs w:val="22"/>
        </w:rPr>
        <w:t>invariance,</w:t>
      </w:r>
      <w:r w:rsidR="002D6365" w:rsidRPr="00C92711">
        <w:rPr>
          <w:rFonts w:ascii="Times New Roman" w:hAnsi="Times New Roman" w:cs="Times New Roman"/>
          <w:color w:val="000000" w:themeColor="text1"/>
          <w:sz w:val="22"/>
          <w:szCs w:val="22"/>
        </w:rPr>
        <w:t xml:space="preserve"> </w:t>
      </w:r>
      <w:r w:rsidR="003610E0" w:rsidRPr="00C92711">
        <w:rPr>
          <w:rFonts w:ascii="Times New Roman" w:hAnsi="Times New Roman" w:cs="Times New Roman"/>
          <w:color w:val="000000" w:themeColor="text1"/>
          <w:sz w:val="22"/>
          <w:szCs w:val="22"/>
        </w:rPr>
        <w:t xml:space="preserve">which are </w:t>
      </w:r>
      <w:r w:rsidR="002D6365" w:rsidRPr="00C92711">
        <w:rPr>
          <w:rFonts w:ascii="Times New Roman" w:hAnsi="Times New Roman" w:cs="Times New Roman"/>
          <w:color w:val="000000" w:themeColor="text1"/>
          <w:sz w:val="22"/>
          <w:szCs w:val="22"/>
        </w:rPr>
        <w:t>configural</w:t>
      </w:r>
      <w:r w:rsidR="005F1C26" w:rsidRPr="00C92711">
        <w:rPr>
          <w:rFonts w:ascii="Times New Roman" w:hAnsi="Times New Roman" w:cs="Times New Roman"/>
          <w:color w:val="000000" w:themeColor="text1"/>
          <w:sz w:val="22"/>
          <w:szCs w:val="22"/>
        </w:rPr>
        <w:t>, metric, and scalar invariance</w:t>
      </w:r>
      <w:r w:rsidR="008F6F97" w:rsidRPr="00C92711">
        <w:rPr>
          <w:rFonts w:ascii="Times New Roman" w:hAnsi="Times New Roman" w:cs="Times New Roman"/>
          <w:color w:val="000000" w:themeColor="text1"/>
          <w:sz w:val="22"/>
          <w:szCs w:val="22"/>
        </w:rPr>
        <w:t xml:space="preserve"> </w:t>
      </w:r>
      <w:r w:rsidR="00343279" w:rsidRPr="00C92711">
        <w:rPr>
          <w:rFonts w:ascii="Times New Roman" w:hAnsi="Times New Roman" w:cs="Times New Roman"/>
          <w:color w:val="000000" w:themeColor="text1"/>
          <w:sz w:val="22"/>
          <w:szCs w:val="22"/>
        </w:rPr>
        <w:t>(Vandenberg &amp; Lance, 2000)</w:t>
      </w:r>
      <w:r w:rsidR="00815EB2" w:rsidRPr="00C92711">
        <w:rPr>
          <w:rFonts w:ascii="Times New Roman" w:hAnsi="Times New Roman" w:cs="Times New Roman"/>
          <w:color w:val="000000" w:themeColor="text1"/>
          <w:sz w:val="22"/>
          <w:szCs w:val="22"/>
        </w:rPr>
        <w:t xml:space="preserve">. </w:t>
      </w:r>
      <w:r w:rsidR="00BA05ED" w:rsidRPr="00C92711">
        <w:rPr>
          <w:rFonts w:ascii="Times New Roman" w:hAnsi="Times New Roman" w:cs="Times New Roman"/>
          <w:color w:val="000000" w:themeColor="text1"/>
          <w:sz w:val="22"/>
          <w:szCs w:val="22"/>
        </w:rPr>
        <w:t>According to</w:t>
      </w:r>
      <w:r w:rsidR="00EA27C3" w:rsidRPr="00C92711">
        <w:rPr>
          <w:rFonts w:ascii="Times New Roman" w:hAnsi="Times New Roman" w:cs="Times New Roman"/>
          <w:color w:val="000000" w:themeColor="text1"/>
          <w:sz w:val="22"/>
          <w:szCs w:val="22"/>
        </w:rPr>
        <w:t xml:space="preserve"> Horn and McArdle (1992)</w:t>
      </w:r>
      <w:r w:rsidR="00376319" w:rsidRPr="00C92711">
        <w:rPr>
          <w:rFonts w:ascii="Times New Roman" w:hAnsi="Times New Roman" w:cs="Times New Roman"/>
          <w:color w:val="000000" w:themeColor="text1"/>
          <w:sz w:val="22"/>
          <w:szCs w:val="22"/>
        </w:rPr>
        <w:t xml:space="preserve">, </w:t>
      </w:r>
      <w:r w:rsidR="008871DC" w:rsidRPr="00C92711">
        <w:rPr>
          <w:rFonts w:ascii="Times New Roman" w:hAnsi="Times New Roman" w:cs="Times New Roman"/>
          <w:color w:val="000000" w:themeColor="text1"/>
          <w:sz w:val="22"/>
          <w:szCs w:val="22"/>
        </w:rPr>
        <w:t xml:space="preserve">configural invariance </w:t>
      </w:r>
      <w:r w:rsidR="00606D22" w:rsidRPr="00C92711">
        <w:rPr>
          <w:rFonts w:ascii="Times New Roman" w:hAnsi="Times New Roman" w:cs="Times New Roman"/>
          <w:color w:val="000000" w:themeColor="text1"/>
          <w:sz w:val="22"/>
          <w:szCs w:val="22"/>
        </w:rPr>
        <w:t xml:space="preserve">should be achieved before the other two types of measurement invariance can </w:t>
      </w:r>
      <w:r w:rsidR="000E46F2" w:rsidRPr="00C92711">
        <w:rPr>
          <w:rFonts w:ascii="Times New Roman" w:hAnsi="Times New Roman" w:cs="Times New Roman"/>
          <w:color w:val="000000" w:themeColor="text1"/>
          <w:sz w:val="22"/>
          <w:szCs w:val="22"/>
        </w:rPr>
        <w:t>be teste. Configural invariance</w:t>
      </w:r>
      <w:r w:rsidR="00606D22" w:rsidRPr="00C92711">
        <w:rPr>
          <w:rFonts w:ascii="Times New Roman" w:hAnsi="Times New Roman" w:cs="Times New Roman"/>
          <w:color w:val="000000" w:themeColor="text1"/>
          <w:sz w:val="22"/>
          <w:szCs w:val="22"/>
        </w:rPr>
        <w:t xml:space="preserve"> </w:t>
      </w:r>
      <w:r w:rsidR="008871DC" w:rsidRPr="00C92711">
        <w:rPr>
          <w:rFonts w:ascii="Times New Roman" w:hAnsi="Times New Roman" w:cs="Times New Roman"/>
          <w:color w:val="000000" w:themeColor="text1"/>
          <w:sz w:val="22"/>
          <w:szCs w:val="22"/>
        </w:rPr>
        <w:t>is</w:t>
      </w:r>
      <w:r w:rsidR="00376319" w:rsidRPr="00C92711">
        <w:rPr>
          <w:rFonts w:ascii="Times New Roman" w:hAnsi="Times New Roman" w:cs="Times New Roman"/>
          <w:color w:val="000000" w:themeColor="text1"/>
          <w:sz w:val="22"/>
          <w:szCs w:val="22"/>
        </w:rPr>
        <w:t xml:space="preserve"> </w:t>
      </w:r>
      <w:r w:rsidR="006C4624" w:rsidRPr="00C92711">
        <w:rPr>
          <w:rFonts w:ascii="Times New Roman" w:hAnsi="Times New Roman" w:cs="Times New Roman"/>
          <w:color w:val="000000" w:themeColor="text1"/>
          <w:sz w:val="22"/>
          <w:szCs w:val="22"/>
        </w:rPr>
        <w:t>t</w:t>
      </w:r>
      <w:r w:rsidR="00815EB2" w:rsidRPr="00C92711">
        <w:rPr>
          <w:rFonts w:ascii="Times New Roman" w:hAnsi="Times New Roman" w:cs="Times New Roman"/>
          <w:color w:val="000000" w:themeColor="text1"/>
          <w:sz w:val="22"/>
          <w:szCs w:val="22"/>
        </w:rPr>
        <w:t xml:space="preserve">he </w:t>
      </w:r>
      <w:r w:rsidR="002B43F9" w:rsidRPr="00C92711">
        <w:rPr>
          <w:rFonts w:ascii="Times New Roman" w:hAnsi="Times New Roman" w:cs="Times New Roman"/>
          <w:color w:val="000000" w:themeColor="text1"/>
          <w:sz w:val="22"/>
          <w:szCs w:val="22"/>
        </w:rPr>
        <w:t xml:space="preserve">weakest </w:t>
      </w:r>
      <w:r w:rsidR="0009210D" w:rsidRPr="00C92711">
        <w:rPr>
          <w:rFonts w:ascii="Times New Roman" w:hAnsi="Times New Roman" w:cs="Times New Roman"/>
          <w:color w:val="000000" w:themeColor="text1"/>
          <w:sz w:val="22"/>
          <w:szCs w:val="22"/>
        </w:rPr>
        <w:t xml:space="preserve">type of </w:t>
      </w:r>
      <w:r w:rsidR="00FC4706" w:rsidRPr="00C92711">
        <w:rPr>
          <w:rFonts w:ascii="Times New Roman" w:hAnsi="Times New Roman" w:cs="Times New Roman"/>
          <w:color w:val="000000" w:themeColor="text1"/>
          <w:sz w:val="22"/>
          <w:szCs w:val="22"/>
        </w:rPr>
        <w:t>ME</w:t>
      </w:r>
      <w:ins w:id="15" w:author="Luyao Zhang" w:date="2016-11-26T22:20:00Z">
        <w:r w:rsidR="007C515F">
          <w:rPr>
            <w:rFonts w:ascii="Times New Roman" w:hAnsi="Times New Roman" w:cs="Times New Roman"/>
            <w:color w:val="000000" w:themeColor="text1"/>
            <w:sz w:val="22"/>
            <w:szCs w:val="22"/>
          </w:rPr>
          <w:t>,</w:t>
        </w:r>
      </w:ins>
      <w:r w:rsidR="00815EB2" w:rsidRPr="00C92711">
        <w:rPr>
          <w:rFonts w:ascii="Times New Roman" w:hAnsi="Times New Roman" w:cs="Times New Roman"/>
          <w:color w:val="000000" w:themeColor="text1"/>
          <w:sz w:val="22"/>
          <w:szCs w:val="22"/>
        </w:rPr>
        <w:t xml:space="preserve"> </w:t>
      </w:r>
      <w:ins w:id="16" w:author="Luyao Zhang" w:date="2016-11-26T22:21:00Z">
        <w:r w:rsidR="00A63AF9">
          <w:rPr>
            <w:rFonts w:ascii="Times New Roman" w:hAnsi="Times New Roman" w:cs="Times New Roman"/>
            <w:color w:val="000000" w:themeColor="text1"/>
            <w:sz w:val="22"/>
            <w:szCs w:val="22"/>
          </w:rPr>
          <w:t xml:space="preserve">and </w:t>
        </w:r>
      </w:ins>
      <w:del w:id="17" w:author="Luyao Zhang" w:date="2016-11-26T22:21:00Z">
        <w:r w:rsidR="004D3568" w:rsidRPr="00C92711" w:rsidDel="007C515F">
          <w:rPr>
            <w:rFonts w:ascii="Times New Roman" w:hAnsi="Times New Roman" w:cs="Times New Roman"/>
            <w:color w:val="000000" w:themeColor="text1"/>
            <w:sz w:val="22"/>
            <w:szCs w:val="22"/>
          </w:rPr>
          <w:delText xml:space="preserve">that </w:delText>
        </w:r>
        <w:r w:rsidR="00441F93" w:rsidRPr="00C92711" w:rsidDel="007C515F">
          <w:rPr>
            <w:rFonts w:ascii="Times New Roman" w:hAnsi="Times New Roman" w:cs="Times New Roman"/>
            <w:color w:val="000000" w:themeColor="text1"/>
            <w:sz w:val="22"/>
            <w:szCs w:val="22"/>
          </w:rPr>
          <w:delText>stand</w:delText>
        </w:r>
        <w:r w:rsidR="00E92E63" w:rsidRPr="00C92711" w:rsidDel="007C515F">
          <w:rPr>
            <w:rFonts w:ascii="Times New Roman" w:hAnsi="Times New Roman" w:cs="Times New Roman"/>
            <w:color w:val="000000" w:themeColor="text1"/>
            <w:sz w:val="22"/>
            <w:szCs w:val="22"/>
          </w:rPr>
          <w:delText>s</w:delText>
        </w:r>
        <w:r w:rsidR="00441F93" w:rsidRPr="00C92711" w:rsidDel="007C515F">
          <w:rPr>
            <w:rFonts w:ascii="Times New Roman" w:hAnsi="Times New Roman" w:cs="Times New Roman"/>
            <w:color w:val="000000" w:themeColor="text1"/>
            <w:sz w:val="22"/>
            <w:szCs w:val="22"/>
          </w:rPr>
          <w:delText xml:space="preserve"> for</w:delText>
        </w:r>
      </w:del>
      <w:ins w:id="18" w:author="Luyao Zhang" w:date="2016-11-26T22:21:00Z">
        <w:r w:rsidR="007C515F">
          <w:rPr>
            <w:rFonts w:ascii="Times New Roman" w:hAnsi="Times New Roman" w:cs="Times New Roman"/>
            <w:color w:val="000000" w:themeColor="text1"/>
            <w:sz w:val="22"/>
            <w:szCs w:val="22"/>
          </w:rPr>
          <w:t>it tests for</w:t>
        </w:r>
      </w:ins>
      <w:r w:rsidR="00441F93" w:rsidRPr="00C92711">
        <w:rPr>
          <w:rFonts w:ascii="Times New Roman" w:hAnsi="Times New Roman" w:cs="Times New Roman"/>
          <w:color w:val="000000" w:themeColor="text1"/>
          <w:sz w:val="22"/>
          <w:szCs w:val="22"/>
        </w:rPr>
        <w:t xml:space="preserve"> </w:t>
      </w:r>
      <w:r w:rsidR="00024486" w:rsidRPr="00C92711">
        <w:rPr>
          <w:rFonts w:ascii="Times New Roman" w:hAnsi="Times New Roman" w:cs="Times New Roman"/>
          <w:color w:val="000000" w:themeColor="text1"/>
          <w:sz w:val="22"/>
          <w:szCs w:val="22"/>
        </w:rPr>
        <w:t>the</w:t>
      </w:r>
      <w:r w:rsidR="001C7479" w:rsidRPr="00C92711">
        <w:rPr>
          <w:rFonts w:ascii="Times New Roman" w:hAnsi="Times New Roman" w:cs="Times New Roman"/>
          <w:color w:val="000000" w:themeColor="text1"/>
          <w:sz w:val="22"/>
          <w:szCs w:val="22"/>
        </w:rPr>
        <w:t xml:space="preserve"> existence</w:t>
      </w:r>
      <w:r w:rsidR="00024486" w:rsidRPr="00C92711">
        <w:rPr>
          <w:rFonts w:ascii="Times New Roman" w:hAnsi="Times New Roman" w:cs="Times New Roman"/>
          <w:color w:val="000000" w:themeColor="text1"/>
          <w:sz w:val="22"/>
          <w:szCs w:val="22"/>
        </w:rPr>
        <w:t xml:space="preserve"> </w:t>
      </w:r>
      <w:r w:rsidR="002041F9" w:rsidRPr="00C92711">
        <w:rPr>
          <w:rFonts w:ascii="Times New Roman" w:hAnsi="Times New Roman" w:cs="Times New Roman"/>
          <w:color w:val="000000" w:themeColor="text1"/>
          <w:sz w:val="22"/>
          <w:szCs w:val="22"/>
        </w:rPr>
        <w:t xml:space="preserve">of the </w:t>
      </w:r>
      <w:r w:rsidR="00024486" w:rsidRPr="00C92711">
        <w:rPr>
          <w:rFonts w:ascii="Times New Roman" w:hAnsi="Times New Roman" w:cs="Times New Roman"/>
          <w:color w:val="000000" w:themeColor="text1"/>
          <w:sz w:val="22"/>
          <w:szCs w:val="22"/>
        </w:rPr>
        <w:t xml:space="preserve">same number of factors and similar </w:t>
      </w:r>
      <w:r w:rsidR="00CC7EA0" w:rsidRPr="00C92711">
        <w:rPr>
          <w:rFonts w:ascii="Times New Roman" w:hAnsi="Times New Roman" w:cs="Times New Roman"/>
          <w:color w:val="000000" w:themeColor="text1"/>
          <w:sz w:val="22"/>
          <w:szCs w:val="22"/>
        </w:rPr>
        <w:t>loading patterns</w:t>
      </w:r>
      <w:r w:rsidR="00A72547" w:rsidRPr="00C92711">
        <w:rPr>
          <w:rFonts w:ascii="Times New Roman" w:hAnsi="Times New Roman" w:cs="Times New Roman"/>
          <w:color w:val="000000" w:themeColor="text1"/>
          <w:sz w:val="22"/>
          <w:szCs w:val="22"/>
        </w:rPr>
        <w:t xml:space="preserve"> across groups. Metric </w:t>
      </w:r>
      <w:ins w:id="19" w:author="Luyao Zhang" w:date="2016-11-26T22:21:00Z">
        <w:r w:rsidR="00641AF1">
          <w:rPr>
            <w:rFonts w:ascii="Times New Roman" w:hAnsi="Times New Roman" w:cs="Times New Roman"/>
            <w:color w:val="000000" w:themeColor="text1"/>
            <w:sz w:val="22"/>
            <w:szCs w:val="22"/>
          </w:rPr>
          <w:t>in</w:t>
        </w:r>
      </w:ins>
      <w:r w:rsidR="00A72547" w:rsidRPr="00C92711">
        <w:rPr>
          <w:rFonts w:ascii="Times New Roman" w:hAnsi="Times New Roman" w:cs="Times New Roman"/>
          <w:color w:val="000000" w:themeColor="text1"/>
          <w:sz w:val="22"/>
          <w:szCs w:val="22"/>
        </w:rPr>
        <w:t>variance</w:t>
      </w:r>
      <w:r w:rsidR="004207B4" w:rsidRPr="00C92711">
        <w:rPr>
          <w:rFonts w:ascii="Times New Roman" w:hAnsi="Times New Roman" w:cs="Times New Roman"/>
          <w:color w:val="000000" w:themeColor="text1"/>
          <w:sz w:val="22"/>
          <w:szCs w:val="22"/>
        </w:rPr>
        <w:t xml:space="preserve"> </w:t>
      </w:r>
      <w:r w:rsidR="00A01AB5" w:rsidRPr="00C92711">
        <w:rPr>
          <w:rFonts w:ascii="Times New Roman" w:hAnsi="Times New Roman" w:cs="Times New Roman"/>
          <w:color w:val="000000" w:themeColor="text1"/>
          <w:sz w:val="22"/>
          <w:szCs w:val="22"/>
        </w:rPr>
        <w:t>refers to</w:t>
      </w:r>
      <w:r w:rsidR="00931812" w:rsidRPr="00C92711">
        <w:rPr>
          <w:rFonts w:ascii="Times New Roman" w:hAnsi="Times New Roman" w:cs="Times New Roman"/>
          <w:color w:val="000000" w:themeColor="text1"/>
          <w:sz w:val="22"/>
          <w:szCs w:val="22"/>
        </w:rPr>
        <w:t xml:space="preserve"> </w:t>
      </w:r>
      <w:r w:rsidR="00620A87" w:rsidRPr="00C92711">
        <w:rPr>
          <w:rFonts w:ascii="Times New Roman" w:hAnsi="Times New Roman" w:cs="Times New Roman"/>
          <w:color w:val="000000" w:themeColor="text1"/>
          <w:sz w:val="22"/>
          <w:szCs w:val="22"/>
        </w:rPr>
        <w:t>factor loading</w:t>
      </w:r>
      <w:r w:rsidR="00C34CD7" w:rsidRPr="00C92711">
        <w:rPr>
          <w:rFonts w:ascii="Times New Roman" w:hAnsi="Times New Roman" w:cs="Times New Roman"/>
          <w:color w:val="000000" w:themeColor="text1"/>
          <w:sz w:val="22"/>
          <w:szCs w:val="22"/>
        </w:rPr>
        <w:t>s being invariant across groups.</w:t>
      </w:r>
      <w:r w:rsidR="00931812" w:rsidRPr="00C92711">
        <w:rPr>
          <w:rFonts w:ascii="Times New Roman" w:hAnsi="Times New Roman" w:cs="Times New Roman"/>
          <w:color w:val="000000" w:themeColor="text1"/>
          <w:sz w:val="22"/>
          <w:szCs w:val="22"/>
        </w:rPr>
        <w:t xml:space="preserve"> </w:t>
      </w:r>
      <w:r w:rsidR="00614490" w:rsidRPr="00C92711">
        <w:rPr>
          <w:rFonts w:ascii="Times New Roman" w:hAnsi="Times New Roman" w:cs="Times New Roman"/>
          <w:color w:val="000000" w:themeColor="text1"/>
          <w:sz w:val="22"/>
          <w:szCs w:val="22"/>
        </w:rPr>
        <w:t>Scalar invarian</w:t>
      </w:r>
      <w:r w:rsidR="003974C5" w:rsidRPr="00C92711">
        <w:rPr>
          <w:rFonts w:ascii="Times New Roman" w:hAnsi="Times New Roman" w:cs="Times New Roman"/>
          <w:color w:val="000000" w:themeColor="text1"/>
          <w:sz w:val="22"/>
          <w:szCs w:val="22"/>
        </w:rPr>
        <w:t xml:space="preserve">ce, the </w:t>
      </w:r>
      <w:r w:rsidR="00E72E1C" w:rsidRPr="00C92711">
        <w:rPr>
          <w:rFonts w:ascii="Times New Roman" w:hAnsi="Times New Roman" w:cs="Times New Roman"/>
          <w:color w:val="000000" w:themeColor="text1"/>
          <w:sz w:val="22"/>
          <w:szCs w:val="22"/>
        </w:rPr>
        <w:t>strongest</w:t>
      </w:r>
      <w:r w:rsidR="003974C5" w:rsidRPr="00C92711">
        <w:rPr>
          <w:rFonts w:ascii="Times New Roman" w:hAnsi="Times New Roman" w:cs="Times New Roman"/>
          <w:color w:val="000000" w:themeColor="text1"/>
          <w:sz w:val="22"/>
          <w:szCs w:val="22"/>
        </w:rPr>
        <w:t xml:space="preserve"> </w:t>
      </w:r>
      <w:r w:rsidR="00955043" w:rsidRPr="00C92711">
        <w:rPr>
          <w:rFonts w:ascii="Times New Roman" w:hAnsi="Times New Roman" w:cs="Times New Roman"/>
          <w:color w:val="000000" w:themeColor="text1"/>
          <w:sz w:val="22"/>
          <w:szCs w:val="22"/>
        </w:rPr>
        <w:t xml:space="preserve">form of </w:t>
      </w:r>
      <w:r w:rsidR="003974C5" w:rsidRPr="00C92711">
        <w:rPr>
          <w:rFonts w:ascii="Times New Roman" w:hAnsi="Times New Roman" w:cs="Times New Roman"/>
          <w:color w:val="000000" w:themeColor="text1"/>
          <w:sz w:val="22"/>
          <w:szCs w:val="22"/>
        </w:rPr>
        <w:t>invariance</w:t>
      </w:r>
      <w:r w:rsidR="008C1366">
        <w:rPr>
          <w:rFonts w:ascii="Times New Roman" w:hAnsi="Times New Roman" w:cs="Times New Roman"/>
          <w:color w:val="000000" w:themeColor="text1"/>
          <w:sz w:val="22"/>
          <w:szCs w:val="22"/>
        </w:rPr>
        <w:t xml:space="preserve"> of the three</w:t>
      </w:r>
      <w:r w:rsidR="003974C5" w:rsidRPr="00C92711">
        <w:rPr>
          <w:rFonts w:ascii="Times New Roman" w:hAnsi="Times New Roman" w:cs="Times New Roman"/>
          <w:color w:val="000000" w:themeColor="text1"/>
          <w:sz w:val="22"/>
          <w:szCs w:val="22"/>
        </w:rPr>
        <w:t xml:space="preserve">, implies </w:t>
      </w:r>
      <w:r w:rsidR="003B1590" w:rsidRPr="00C92711">
        <w:rPr>
          <w:rFonts w:ascii="Times New Roman" w:hAnsi="Times New Roman" w:cs="Times New Roman"/>
          <w:color w:val="000000" w:themeColor="text1"/>
          <w:sz w:val="22"/>
          <w:szCs w:val="22"/>
        </w:rPr>
        <w:t>that</w:t>
      </w:r>
      <w:ins w:id="20" w:author="Luyao Zhang" w:date="2016-11-26T22:23:00Z">
        <w:r w:rsidR="00FC21F2">
          <w:rPr>
            <w:rFonts w:ascii="Times New Roman" w:hAnsi="Times New Roman" w:cs="Times New Roman"/>
            <w:color w:val="000000" w:themeColor="text1"/>
            <w:sz w:val="22"/>
            <w:szCs w:val="22"/>
          </w:rPr>
          <w:t>, in addition to metric invariance,</w:t>
        </w:r>
      </w:ins>
      <w:r w:rsidR="003B1590" w:rsidRPr="00C92711">
        <w:rPr>
          <w:rFonts w:ascii="Times New Roman" w:hAnsi="Times New Roman" w:cs="Times New Roman"/>
          <w:color w:val="000000" w:themeColor="text1"/>
          <w:sz w:val="22"/>
          <w:szCs w:val="22"/>
        </w:rPr>
        <w:t xml:space="preserve"> when items</w:t>
      </w:r>
      <w:ins w:id="21" w:author="Luyao Zhang" w:date="2016-11-26T22:23:00Z">
        <w:r w:rsidR="009D0DCF">
          <w:rPr>
            <w:rFonts w:ascii="Times New Roman" w:hAnsi="Times New Roman" w:cs="Times New Roman"/>
            <w:color w:val="000000" w:themeColor="text1"/>
            <w:sz w:val="22"/>
            <w:szCs w:val="22"/>
          </w:rPr>
          <w:t xml:space="preserve"> are </w:t>
        </w:r>
      </w:ins>
      <w:r w:rsidR="003B1590" w:rsidRPr="00C92711">
        <w:rPr>
          <w:rFonts w:ascii="Times New Roman" w:hAnsi="Times New Roman" w:cs="Times New Roman"/>
          <w:color w:val="000000" w:themeColor="text1"/>
          <w:sz w:val="22"/>
          <w:szCs w:val="22"/>
        </w:rPr>
        <w:t xml:space="preserve"> regress</w:t>
      </w:r>
      <w:ins w:id="22" w:author="Luyao Zhang" w:date="2016-11-26T22:24:00Z">
        <w:r w:rsidR="009D0DCF">
          <w:rPr>
            <w:rFonts w:ascii="Times New Roman" w:hAnsi="Times New Roman" w:cs="Times New Roman"/>
            <w:color w:val="000000" w:themeColor="text1"/>
            <w:sz w:val="22"/>
            <w:szCs w:val="22"/>
          </w:rPr>
          <w:t>ed</w:t>
        </w:r>
      </w:ins>
      <w:r w:rsidR="003B1590" w:rsidRPr="00C92711">
        <w:rPr>
          <w:rFonts w:ascii="Times New Roman" w:hAnsi="Times New Roman" w:cs="Times New Roman"/>
          <w:color w:val="000000" w:themeColor="text1"/>
          <w:sz w:val="22"/>
          <w:szCs w:val="22"/>
        </w:rPr>
        <w:t xml:space="preserve"> on latent variables, they have the same intercepts </w:t>
      </w:r>
      <w:r w:rsidR="00416438" w:rsidRPr="00C92711">
        <w:rPr>
          <w:rFonts w:ascii="Times New Roman" w:hAnsi="Times New Roman" w:cs="Times New Roman"/>
          <w:color w:val="000000" w:themeColor="text1"/>
          <w:sz w:val="22"/>
          <w:szCs w:val="22"/>
        </w:rPr>
        <w:t>across</w:t>
      </w:r>
      <w:r w:rsidR="00F53659" w:rsidRPr="00C92711">
        <w:rPr>
          <w:rFonts w:ascii="Times New Roman" w:hAnsi="Times New Roman" w:cs="Times New Roman"/>
          <w:color w:val="000000" w:themeColor="text1"/>
          <w:sz w:val="22"/>
          <w:szCs w:val="22"/>
        </w:rPr>
        <w:t xml:space="preserve"> groups (Steenkamp &amp; Baumgartner, 1998).</w:t>
      </w:r>
      <w:r w:rsidR="00E06460" w:rsidRPr="00C92711">
        <w:rPr>
          <w:rFonts w:ascii="Times New Roman" w:hAnsi="Times New Roman" w:cs="Times New Roman"/>
          <w:color w:val="000000" w:themeColor="text1"/>
          <w:sz w:val="22"/>
          <w:szCs w:val="22"/>
        </w:rPr>
        <w:t xml:space="preserve"> </w:t>
      </w:r>
    </w:p>
    <w:p w14:paraId="7627095A" w14:textId="0C6B9C0D" w:rsidR="0003003E" w:rsidRPr="00C92711" w:rsidRDefault="006C1525" w:rsidP="00FD7A1D">
      <w:pPr>
        <w:spacing w:line="480" w:lineRule="auto"/>
        <w:ind w:firstLine="360"/>
        <w:rPr>
          <w:rFonts w:ascii="Times New Roman" w:eastAsia="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 </w:t>
      </w:r>
      <w:r w:rsidR="00D80227" w:rsidRPr="00C92711">
        <w:rPr>
          <w:rFonts w:ascii="Times New Roman" w:hAnsi="Times New Roman" w:cs="Times New Roman"/>
          <w:color w:val="000000" w:themeColor="text1"/>
          <w:sz w:val="22"/>
          <w:szCs w:val="22"/>
        </w:rPr>
        <w:t>The alterna</w:t>
      </w:r>
      <w:r w:rsidR="00961AE2" w:rsidRPr="00C92711">
        <w:rPr>
          <w:rFonts w:ascii="Times New Roman" w:hAnsi="Times New Roman" w:cs="Times New Roman"/>
          <w:color w:val="000000" w:themeColor="text1"/>
          <w:sz w:val="22"/>
          <w:szCs w:val="22"/>
        </w:rPr>
        <w:t xml:space="preserve">tive approach to studying </w:t>
      </w:r>
      <w:r w:rsidR="00CD227F" w:rsidRPr="00C92711">
        <w:rPr>
          <w:rFonts w:ascii="Times New Roman" w:hAnsi="Times New Roman" w:cs="Times New Roman"/>
          <w:color w:val="000000" w:themeColor="text1"/>
          <w:sz w:val="22"/>
          <w:szCs w:val="22"/>
        </w:rPr>
        <w:t xml:space="preserve">ME is </w:t>
      </w:r>
      <w:del w:id="23" w:author="Luyao Zhang" w:date="2016-11-26T22:25:00Z">
        <w:r w:rsidR="00793398" w:rsidRPr="00C92711" w:rsidDel="00EC29B7">
          <w:rPr>
            <w:rFonts w:ascii="Times New Roman" w:hAnsi="Times New Roman" w:cs="Times New Roman"/>
            <w:color w:val="000000" w:themeColor="text1"/>
            <w:sz w:val="22"/>
            <w:szCs w:val="22"/>
          </w:rPr>
          <w:delText xml:space="preserve">the </w:delText>
        </w:r>
      </w:del>
      <w:r w:rsidR="00793398" w:rsidRPr="00C92711">
        <w:rPr>
          <w:rFonts w:ascii="Times New Roman" w:hAnsi="Times New Roman" w:cs="Times New Roman"/>
          <w:color w:val="000000" w:themeColor="text1"/>
          <w:sz w:val="22"/>
          <w:szCs w:val="22"/>
        </w:rPr>
        <w:t xml:space="preserve">IRT-based </w:t>
      </w:r>
      <w:r w:rsidR="00CD227F" w:rsidRPr="00C92711">
        <w:rPr>
          <w:rFonts w:ascii="Times New Roman" w:hAnsi="Times New Roman" w:cs="Times New Roman"/>
          <w:color w:val="000000" w:themeColor="text1"/>
          <w:sz w:val="22"/>
          <w:szCs w:val="22"/>
        </w:rPr>
        <w:t xml:space="preserve">differential item functioning (DIF). </w:t>
      </w:r>
      <w:r w:rsidR="00C874C8" w:rsidRPr="00C92711">
        <w:rPr>
          <w:rFonts w:ascii="Times New Roman" w:hAnsi="Times New Roman" w:cs="Times New Roman"/>
          <w:color w:val="000000" w:themeColor="text1"/>
          <w:sz w:val="22"/>
          <w:szCs w:val="22"/>
        </w:rPr>
        <w:t xml:space="preserve">DIF is different from the CFA approach in several ways. </w:t>
      </w:r>
      <w:r w:rsidR="00E21DAF" w:rsidRPr="00C92711">
        <w:rPr>
          <w:rFonts w:ascii="Times New Roman" w:hAnsi="Times New Roman" w:cs="Times New Roman"/>
          <w:color w:val="000000" w:themeColor="text1"/>
          <w:sz w:val="22"/>
          <w:szCs w:val="22"/>
        </w:rPr>
        <w:t>First</w:t>
      </w:r>
      <w:r w:rsidR="00B13AFE" w:rsidRPr="00C92711">
        <w:rPr>
          <w:rFonts w:ascii="Times New Roman" w:hAnsi="Times New Roman" w:cs="Times New Roman"/>
          <w:color w:val="000000" w:themeColor="text1"/>
          <w:sz w:val="22"/>
          <w:szCs w:val="22"/>
        </w:rPr>
        <w:t xml:space="preserve">, </w:t>
      </w:r>
      <w:r w:rsidR="00E07647" w:rsidRPr="00C92711">
        <w:rPr>
          <w:rFonts w:ascii="Times New Roman" w:hAnsi="Times New Roman" w:cs="Times New Roman"/>
          <w:color w:val="000000" w:themeColor="text1"/>
          <w:sz w:val="22"/>
          <w:szCs w:val="22"/>
        </w:rPr>
        <w:t xml:space="preserve">CFA tests </w:t>
      </w:r>
      <w:r w:rsidR="008B63C6" w:rsidRPr="00C92711">
        <w:rPr>
          <w:rFonts w:ascii="Times New Roman" w:hAnsi="Times New Roman" w:cs="Times New Roman"/>
          <w:color w:val="000000" w:themeColor="text1"/>
          <w:sz w:val="22"/>
          <w:szCs w:val="22"/>
        </w:rPr>
        <w:t xml:space="preserve">the three </w:t>
      </w:r>
      <w:r w:rsidR="000638F7">
        <w:rPr>
          <w:rFonts w:ascii="Times New Roman" w:hAnsi="Times New Roman" w:cs="Times New Roman"/>
          <w:color w:val="000000" w:themeColor="text1"/>
          <w:sz w:val="22"/>
          <w:szCs w:val="22"/>
        </w:rPr>
        <w:t>different types</w:t>
      </w:r>
      <w:r w:rsidR="00E70C95" w:rsidRPr="00C92711">
        <w:rPr>
          <w:rFonts w:ascii="Times New Roman" w:hAnsi="Times New Roman" w:cs="Times New Roman"/>
          <w:color w:val="000000" w:themeColor="text1"/>
          <w:sz w:val="22"/>
          <w:szCs w:val="22"/>
        </w:rPr>
        <w:t xml:space="preserve"> of </w:t>
      </w:r>
      <w:r w:rsidR="001D7C91" w:rsidRPr="00C92711">
        <w:rPr>
          <w:rFonts w:ascii="Times New Roman" w:hAnsi="Times New Roman" w:cs="Times New Roman"/>
          <w:color w:val="000000" w:themeColor="text1"/>
          <w:sz w:val="22"/>
          <w:szCs w:val="22"/>
        </w:rPr>
        <w:t xml:space="preserve">ME one after one, </w:t>
      </w:r>
      <w:r w:rsidR="00B90FDD" w:rsidRPr="00C92711">
        <w:rPr>
          <w:rFonts w:ascii="Times New Roman" w:hAnsi="Times New Roman" w:cs="Times New Roman"/>
          <w:color w:val="000000" w:themeColor="text1"/>
          <w:sz w:val="22"/>
          <w:szCs w:val="22"/>
        </w:rPr>
        <w:t xml:space="preserve">while </w:t>
      </w:r>
      <w:r w:rsidR="00C40834" w:rsidRPr="00C92711">
        <w:rPr>
          <w:rFonts w:ascii="Times New Roman" w:hAnsi="Times New Roman" w:cs="Times New Roman"/>
          <w:color w:val="000000" w:themeColor="text1"/>
          <w:sz w:val="22"/>
          <w:szCs w:val="22"/>
        </w:rPr>
        <w:t xml:space="preserve">the </w:t>
      </w:r>
      <w:r w:rsidR="000B77BA" w:rsidRPr="00C92711">
        <w:rPr>
          <w:rFonts w:ascii="Times New Roman" w:hAnsi="Times New Roman" w:cs="Times New Roman"/>
          <w:color w:val="000000" w:themeColor="text1"/>
          <w:sz w:val="22"/>
          <w:szCs w:val="22"/>
        </w:rPr>
        <w:t xml:space="preserve">IRT DIF </w:t>
      </w:r>
      <w:r w:rsidR="00A03122" w:rsidRPr="00C92711">
        <w:rPr>
          <w:rFonts w:ascii="Times New Roman" w:hAnsi="Times New Roman" w:cs="Times New Roman"/>
          <w:color w:val="000000" w:themeColor="text1"/>
          <w:sz w:val="22"/>
          <w:szCs w:val="22"/>
        </w:rPr>
        <w:t>tests the invariance</w:t>
      </w:r>
      <w:r w:rsidR="00306A37" w:rsidRPr="00C92711">
        <w:rPr>
          <w:rFonts w:ascii="Times New Roman" w:hAnsi="Times New Roman" w:cs="Times New Roman"/>
          <w:color w:val="000000" w:themeColor="text1"/>
          <w:sz w:val="22"/>
          <w:szCs w:val="22"/>
        </w:rPr>
        <w:t xml:space="preserve"> of</w:t>
      </w:r>
      <w:r w:rsidR="00A03122" w:rsidRPr="00C92711">
        <w:rPr>
          <w:rFonts w:ascii="Times New Roman" w:hAnsi="Times New Roman" w:cs="Times New Roman"/>
          <w:color w:val="000000" w:themeColor="text1"/>
          <w:sz w:val="22"/>
          <w:szCs w:val="22"/>
        </w:rPr>
        <w:t xml:space="preserve"> </w:t>
      </w:r>
      <w:r w:rsidR="00E2697D" w:rsidRPr="00C92711">
        <w:rPr>
          <w:rFonts w:ascii="Times New Roman" w:hAnsi="Times New Roman" w:cs="Times New Roman"/>
          <w:color w:val="000000" w:themeColor="text1"/>
          <w:sz w:val="22"/>
          <w:szCs w:val="22"/>
        </w:rPr>
        <w:t xml:space="preserve">item </w:t>
      </w:r>
      <w:r w:rsidR="00F11C51" w:rsidRPr="00C92711">
        <w:rPr>
          <w:rFonts w:ascii="Times New Roman" w:hAnsi="Times New Roman" w:cs="Times New Roman"/>
          <w:color w:val="000000" w:themeColor="text1"/>
          <w:sz w:val="22"/>
          <w:szCs w:val="22"/>
        </w:rPr>
        <w:t>discrimination (</w:t>
      </w:r>
      <w:r w:rsidR="0016544B" w:rsidRPr="00C92711">
        <w:rPr>
          <w:rFonts w:ascii="Times New Roman" w:hAnsi="Times New Roman" w:cs="Times New Roman"/>
          <w:color w:val="000000" w:themeColor="text1"/>
          <w:sz w:val="22"/>
          <w:szCs w:val="22"/>
        </w:rPr>
        <w:t>analogous to factor loadings in CFA)</w:t>
      </w:r>
      <w:r w:rsidR="00E2697D" w:rsidRPr="00C92711">
        <w:rPr>
          <w:rFonts w:ascii="Times New Roman" w:hAnsi="Times New Roman" w:cs="Times New Roman"/>
          <w:color w:val="000000" w:themeColor="text1"/>
          <w:sz w:val="22"/>
          <w:szCs w:val="22"/>
        </w:rPr>
        <w:t xml:space="preserve"> and location parameters </w:t>
      </w:r>
      <w:r w:rsidR="0016544B" w:rsidRPr="00C92711">
        <w:rPr>
          <w:rFonts w:ascii="Times New Roman" w:hAnsi="Times New Roman" w:cs="Times New Roman"/>
          <w:color w:val="000000" w:themeColor="text1"/>
          <w:sz w:val="22"/>
          <w:szCs w:val="22"/>
        </w:rPr>
        <w:t xml:space="preserve">(analogous to intercepts in CFA) </w:t>
      </w:r>
      <w:r w:rsidR="00197C9B" w:rsidRPr="00C92711">
        <w:rPr>
          <w:rFonts w:ascii="Times New Roman" w:hAnsi="Times New Roman" w:cs="Times New Roman"/>
          <w:color w:val="000000" w:themeColor="text1"/>
          <w:sz w:val="22"/>
          <w:szCs w:val="22"/>
        </w:rPr>
        <w:t>at the same time</w:t>
      </w:r>
      <w:r w:rsidR="005D356D" w:rsidRPr="00C92711">
        <w:rPr>
          <w:rFonts w:ascii="Times New Roman" w:hAnsi="Times New Roman" w:cs="Times New Roman"/>
          <w:color w:val="000000" w:themeColor="text1"/>
          <w:sz w:val="22"/>
          <w:szCs w:val="22"/>
        </w:rPr>
        <w:t>.</w:t>
      </w:r>
      <w:r w:rsidR="00B77B0B" w:rsidRPr="00C92711">
        <w:rPr>
          <w:rFonts w:ascii="Times New Roman" w:hAnsi="Times New Roman" w:cs="Times New Roman"/>
          <w:color w:val="000000" w:themeColor="text1"/>
          <w:sz w:val="22"/>
          <w:szCs w:val="22"/>
        </w:rPr>
        <w:t xml:space="preserve"> </w:t>
      </w:r>
      <w:r w:rsidR="00442E67" w:rsidRPr="00C92711">
        <w:rPr>
          <w:rFonts w:ascii="Times New Roman" w:hAnsi="Times New Roman" w:cs="Times New Roman"/>
          <w:color w:val="000000" w:themeColor="text1"/>
          <w:sz w:val="22"/>
          <w:szCs w:val="22"/>
        </w:rPr>
        <w:t xml:space="preserve">This </w:t>
      </w:r>
      <w:r w:rsidR="006C0B8F" w:rsidRPr="00C92711">
        <w:rPr>
          <w:rFonts w:ascii="Times New Roman" w:hAnsi="Times New Roman" w:cs="Times New Roman"/>
          <w:color w:val="000000" w:themeColor="text1"/>
          <w:sz w:val="22"/>
          <w:szCs w:val="22"/>
        </w:rPr>
        <w:t>is to say</w:t>
      </w:r>
      <w:r w:rsidR="002D587B" w:rsidRPr="00C92711">
        <w:rPr>
          <w:rFonts w:ascii="Times New Roman" w:hAnsi="Times New Roman" w:cs="Times New Roman"/>
          <w:color w:val="000000" w:themeColor="text1"/>
          <w:sz w:val="22"/>
          <w:szCs w:val="22"/>
        </w:rPr>
        <w:t xml:space="preserve"> that under</w:t>
      </w:r>
      <w:r w:rsidR="00442E67" w:rsidRPr="00C92711">
        <w:rPr>
          <w:rFonts w:ascii="Times New Roman" w:hAnsi="Times New Roman" w:cs="Times New Roman"/>
          <w:color w:val="000000" w:themeColor="text1"/>
          <w:sz w:val="22"/>
          <w:szCs w:val="22"/>
        </w:rPr>
        <w:t xml:space="preserve"> </w:t>
      </w:r>
      <w:r w:rsidR="00746053" w:rsidRPr="00C92711">
        <w:rPr>
          <w:rFonts w:ascii="Times New Roman" w:hAnsi="Times New Roman" w:cs="Times New Roman"/>
          <w:color w:val="000000" w:themeColor="text1"/>
          <w:sz w:val="22"/>
          <w:szCs w:val="22"/>
        </w:rPr>
        <w:t xml:space="preserve">the </w:t>
      </w:r>
      <w:r w:rsidR="002D587B" w:rsidRPr="00C92711">
        <w:rPr>
          <w:rFonts w:ascii="Times New Roman" w:hAnsi="Times New Roman" w:cs="Times New Roman"/>
          <w:color w:val="000000" w:themeColor="text1"/>
          <w:sz w:val="22"/>
          <w:szCs w:val="22"/>
        </w:rPr>
        <w:t>DIF</w:t>
      </w:r>
      <w:r w:rsidR="00746053" w:rsidRPr="00C92711">
        <w:rPr>
          <w:rFonts w:ascii="Times New Roman" w:hAnsi="Times New Roman" w:cs="Times New Roman"/>
          <w:color w:val="000000" w:themeColor="text1"/>
          <w:sz w:val="22"/>
          <w:szCs w:val="22"/>
        </w:rPr>
        <w:t xml:space="preserve"> approach</w:t>
      </w:r>
      <w:r w:rsidR="00442E67" w:rsidRPr="00C92711">
        <w:rPr>
          <w:rFonts w:ascii="Times New Roman" w:hAnsi="Times New Roman" w:cs="Times New Roman"/>
          <w:color w:val="000000" w:themeColor="text1"/>
          <w:sz w:val="22"/>
          <w:szCs w:val="22"/>
        </w:rPr>
        <w:t xml:space="preserve">, metric and </w:t>
      </w:r>
      <w:r w:rsidR="00E00898" w:rsidRPr="00C92711">
        <w:rPr>
          <w:rFonts w:ascii="Times New Roman" w:hAnsi="Times New Roman" w:cs="Times New Roman"/>
          <w:color w:val="000000" w:themeColor="text1"/>
          <w:sz w:val="22"/>
          <w:szCs w:val="22"/>
        </w:rPr>
        <w:t>scalar invariance</w:t>
      </w:r>
      <w:r w:rsidR="00667F58" w:rsidRPr="00C92711">
        <w:rPr>
          <w:rFonts w:ascii="Times New Roman" w:hAnsi="Times New Roman" w:cs="Times New Roman"/>
          <w:color w:val="000000" w:themeColor="text1"/>
          <w:sz w:val="22"/>
          <w:szCs w:val="22"/>
        </w:rPr>
        <w:t xml:space="preserve"> </w:t>
      </w:r>
      <w:r w:rsidR="006B6DD1" w:rsidRPr="00C92711">
        <w:rPr>
          <w:rFonts w:ascii="Times New Roman" w:hAnsi="Times New Roman" w:cs="Times New Roman"/>
          <w:color w:val="000000" w:themeColor="text1"/>
          <w:sz w:val="22"/>
          <w:szCs w:val="22"/>
        </w:rPr>
        <w:t>are</w:t>
      </w:r>
      <w:r w:rsidR="00D654D5" w:rsidRPr="00C92711">
        <w:rPr>
          <w:rFonts w:ascii="Times New Roman" w:hAnsi="Times New Roman" w:cs="Times New Roman"/>
          <w:color w:val="000000" w:themeColor="text1"/>
          <w:sz w:val="22"/>
          <w:szCs w:val="22"/>
        </w:rPr>
        <w:t xml:space="preserve"> tested simultaneously (</w:t>
      </w:r>
      <w:r w:rsidR="00A3132C" w:rsidRPr="00C92711">
        <w:rPr>
          <w:rFonts w:ascii="Times New Roman" w:hAnsi="Times New Roman" w:cs="Times New Roman"/>
          <w:color w:val="000000" w:themeColor="text1"/>
          <w:sz w:val="22"/>
          <w:szCs w:val="22"/>
        </w:rPr>
        <w:t>Stark, Chernyshenko, &amp; Drasgow</w:t>
      </w:r>
      <w:r w:rsidR="0086118B" w:rsidRPr="00C92711">
        <w:rPr>
          <w:rFonts w:ascii="Times New Roman" w:hAnsi="Times New Roman" w:cs="Times New Roman"/>
          <w:color w:val="000000" w:themeColor="text1"/>
          <w:sz w:val="22"/>
          <w:szCs w:val="22"/>
        </w:rPr>
        <w:t>, 2006</w:t>
      </w:r>
      <w:r w:rsidR="00E55695" w:rsidRPr="00C92711">
        <w:rPr>
          <w:rFonts w:ascii="Times New Roman" w:hAnsi="Times New Roman" w:cs="Times New Roman"/>
          <w:color w:val="000000" w:themeColor="text1"/>
          <w:sz w:val="22"/>
          <w:szCs w:val="22"/>
        </w:rPr>
        <w:t>a</w:t>
      </w:r>
      <w:r w:rsidR="0086118B" w:rsidRPr="00C92711">
        <w:rPr>
          <w:rFonts w:ascii="Times New Roman" w:hAnsi="Times New Roman" w:cs="Times New Roman"/>
          <w:color w:val="000000" w:themeColor="text1"/>
          <w:sz w:val="22"/>
          <w:szCs w:val="22"/>
        </w:rPr>
        <w:t>).</w:t>
      </w:r>
      <w:r w:rsidR="00D43788" w:rsidRPr="00C92711">
        <w:rPr>
          <w:rFonts w:ascii="Times New Roman" w:hAnsi="Times New Roman" w:cs="Times New Roman"/>
          <w:color w:val="000000" w:themeColor="text1"/>
          <w:sz w:val="22"/>
          <w:szCs w:val="22"/>
        </w:rPr>
        <w:t xml:space="preserve"> Second</w:t>
      </w:r>
      <w:r w:rsidR="007B3236" w:rsidRPr="00C92711">
        <w:rPr>
          <w:rFonts w:ascii="Times New Roman" w:hAnsi="Times New Roman" w:cs="Times New Roman"/>
          <w:color w:val="000000" w:themeColor="text1"/>
          <w:sz w:val="22"/>
          <w:szCs w:val="22"/>
        </w:rPr>
        <w:t xml:space="preserve">, </w:t>
      </w:r>
      <w:r w:rsidR="00331E97" w:rsidRPr="00C92711">
        <w:rPr>
          <w:rFonts w:ascii="Times New Roman" w:hAnsi="Times New Roman" w:cs="Times New Roman"/>
          <w:color w:val="000000" w:themeColor="text1"/>
          <w:sz w:val="22"/>
          <w:szCs w:val="22"/>
        </w:rPr>
        <w:t xml:space="preserve">the nonlinear relationship </w:t>
      </w:r>
      <w:r w:rsidR="00C46521" w:rsidRPr="00C92711">
        <w:rPr>
          <w:rFonts w:ascii="Times New Roman" w:hAnsi="Times New Roman" w:cs="Times New Roman"/>
          <w:color w:val="000000" w:themeColor="text1"/>
          <w:sz w:val="22"/>
          <w:szCs w:val="22"/>
        </w:rPr>
        <w:t>posited by IRT</w:t>
      </w:r>
      <w:r w:rsidR="00762841" w:rsidRPr="00C92711">
        <w:rPr>
          <w:rFonts w:ascii="Times New Roman" w:hAnsi="Times New Roman" w:cs="Times New Roman"/>
          <w:color w:val="000000" w:themeColor="text1"/>
          <w:sz w:val="22"/>
          <w:szCs w:val="22"/>
        </w:rPr>
        <w:t xml:space="preserve"> </w:t>
      </w:r>
      <w:r w:rsidR="000623B4" w:rsidRPr="00C92711">
        <w:rPr>
          <w:rFonts w:ascii="Times New Roman" w:hAnsi="Times New Roman" w:cs="Times New Roman"/>
          <w:color w:val="000000" w:themeColor="text1"/>
          <w:sz w:val="22"/>
          <w:szCs w:val="22"/>
        </w:rPr>
        <w:t xml:space="preserve">between the latent construct </w:t>
      </w:r>
      <w:r w:rsidR="007F4028" w:rsidRPr="00C92711">
        <w:rPr>
          <w:rFonts w:ascii="Times New Roman" w:hAnsi="Times New Roman" w:cs="Times New Roman"/>
          <w:color w:val="000000" w:themeColor="text1"/>
          <w:sz w:val="22"/>
          <w:szCs w:val="22"/>
        </w:rPr>
        <w:t xml:space="preserve">and the true score at item/subscale level </w:t>
      </w:r>
      <w:r w:rsidR="0027769C" w:rsidRPr="00C92711">
        <w:rPr>
          <w:rFonts w:ascii="Times New Roman" w:hAnsi="Times New Roman" w:cs="Times New Roman"/>
          <w:color w:val="000000" w:themeColor="text1"/>
          <w:sz w:val="22"/>
          <w:szCs w:val="22"/>
        </w:rPr>
        <w:t xml:space="preserve">is </w:t>
      </w:r>
      <w:r w:rsidR="00B15923" w:rsidRPr="00C92711">
        <w:rPr>
          <w:rFonts w:ascii="Times New Roman" w:hAnsi="Times New Roman" w:cs="Times New Roman"/>
          <w:color w:val="000000" w:themeColor="text1"/>
          <w:sz w:val="22"/>
          <w:szCs w:val="22"/>
        </w:rPr>
        <w:t>equally tenable (when responses are polytomous</w:t>
      </w:r>
      <w:r w:rsidR="003E740E" w:rsidRPr="00C92711">
        <w:rPr>
          <w:rFonts w:ascii="Times New Roman" w:hAnsi="Times New Roman" w:cs="Times New Roman"/>
          <w:color w:val="000000" w:themeColor="text1"/>
          <w:sz w:val="22"/>
          <w:szCs w:val="22"/>
        </w:rPr>
        <w:t>ly scored</w:t>
      </w:r>
      <w:r w:rsidR="00B15923" w:rsidRPr="00C92711">
        <w:rPr>
          <w:rFonts w:ascii="Times New Roman" w:hAnsi="Times New Roman" w:cs="Times New Roman"/>
          <w:color w:val="000000" w:themeColor="text1"/>
          <w:sz w:val="22"/>
          <w:szCs w:val="22"/>
        </w:rPr>
        <w:t xml:space="preserve">) or even </w:t>
      </w:r>
      <w:r w:rsidR="00B46AAA" w:rsidRPr="00C92711">
        <w:rPr>
          <w:rFonts w:ascii="Times New Roman" w:hAnsi="Times New Roman" w:cs="Times New Roman"/>
          <w:color w:val="000000" w:themeColor="text1"/>
          <w:sz w:val="22"/>
          <w:szCs w:val="22"/>
        </w:rPr>
        <w:t>more appropriate</w:t>
      </w:r>
      <w:r w:rsidR="003D0F65" w:rsidRPr="00C92711">
        <w:rPr>
          <w:rFonts w:ascii="Times New Roman" w:hAnsi="Times New Roman" w:cs="Times New Roman"/>
          <w:color w:val="000000" w:themeColor="text1"/>
          <w:sz w:val="22"/>
          <w:szCs w:val="22"/>
        </w:rPr>
        <w:t xml:space="preserve"> </w:t>
      </w:r>
      <w:r w:rsidR="00F63706" w:rsidRPr="00C92711">
        <w:rPr>
          <w:rFonts w:ascii="Times New Roman" w:hAnsi="Times New Roman" w:cs="Times New Roman"/>
          <w:color w:val="000000" w:themeColor="text1"/>
          <w:sz w:val="22"/>
          <w:szCs w:val="22"/>
        </w:rPr>
        <w:t>(when responses are dichotomously scored</w:t>
      </w:r>
      <w:r w:rsidR="003D0F65" w:rsidRPr="00C92711">
        <w:rPr>
          <w:rFonts w:ascii="Times New Roman" w:hAnsi="Times New Roman" w:cs="Times New Roman"/>
          <w:color w:val="000000" w:themeColor="text1"/>
          <w:sz w:val="22"/>
          <w:szCs w:val="22"/>
        </w:rPr>
        <w:t>)</w:t>
      </w:r>
      <w:r w:rsidR="00B46AAA" w:rsidRPr="00C92711">
        <w:rPr>
          <w:rFonts w:ascii="Times New Roman" w:hAnsi="Times New Roman" w:cs="Times New Roman"/>
          <w:color w:val="000000" w:themeColor="text1"/>
          <w:sz w:val="22"/>
          <w:szCs w:val="22"/>
        </w:rPr>
        <w:t xml:space="preserve"> than the linear relationship </w:t>
      </w:r>
      <w:r w:rsidR="00503E35" w:rsidRPr="00C92711">
        <w:rPr>
          <w:rFonts w:ascii="Times New Roman" w:hAnsi="Times New Roman" w:cs="Times New Roman"/>
          <w:color w:val="000000" w:themeColor="text1"/>
          <w:sz w:val="22"/>
          <w:szCs w:val="22"/>
        </w:rPr>
        <w:t xml:space="preserve">assumed by the CFA </w:t>
      </w:r>
      <w:r w:rsidR="003526C1" w:rsidRPr="00C92711">
        <w:rPr>
          <w:rFonts w:ascii="Times New Roman" w:hAnsi="Times New Roman" w:cs="Times New Roman"/>
          <w:color w:val="000000" w:themeColor="text1"/>
          <w:sz w:val="22"/>
          <w:szCs w:val="22"/>
        </w:rPr>
        <w:t xml:space="preserve">approach (Raju et al., 2002). </w:t>
      </w:r>
      <w:r w:rsidR="0071181B" w:rsidRPr="00C92711">
        <w:rPr>
          <w:rFonts w:ascii="Times New Roman" w:hAnsi="Times New Roman" w:cs="Times New Roman"/>
          <w:color w:val="000000" w:themeColor="text1"/>
          <w:sz w:val="22"/>
          <w:szCs w:val="22"/>
        </w:rPr>
        <w:t>Third</w:t>
      </w:r>
      <w:r w:rsidR="003835F9" w:rsidRPr="00C92711">
        <w:rPr>
          <w:rFonts w:ascii="Times New Roman" w:hAnsi="Times New Roman" w:cs="Times New Roman"/>
          <w:color w:val="000000" w:themeColor="text1"/>
          <w:sz w:val="22"/>
          <w:szCs w:val="22"/>
        </w:rPr>
        <w:t xml:space="preserve">, </w:t>
      </w:r>
      <w:ins w:id="24" w:author="Luyao Zhang" w:date="2016-11-26T22:25:00Z">
        <w:r w:rsidR="002F117F">
          <w:rPr>
            <w:rFonts w:ascii="Times New Roman" w:hAnsi="Times New Roman" w:cs="Times New Roman"/>
            <w:color w:val="000000" w:themeColor="text1"/>
            <w:sz w:val="22"/>
            <w:szCs w:val="22"/>
          </w:rPr>
          <w:t xml:space="preserve">differential test functioning (DTF), </w:t>
        </w:r>
      </w:ins>
      <w:r w:rsidR="00FF651C" w:rsidRPr="00C92711">
        <w:rPr>
          <w:rFonts w:ascii="Times New Roman" w:hAnsi="Times New Roman" w:cs="Times New Roman"/>
          <w:color w:val="000000" w:themeColor="text1"/>
          <w:sz w:val="22"/>
          <w:szCs w:val="22"/>
        </w:rPr>
        <w:t>the IRT context</w:t>
      </w:r>
      <w:ins w:id="25" w:author="Luyao Zhang" w:date="2016-11-26T22:26:00Z">
        <w:r w:rsidR="0041389D">
          <w:rPr>
            <w:rFonts w:ascii="Times New Roman" w:hAnsi="Times New Roman" w:cs="Times New Roman"/>
            <w:color w:val="000000" w:themeColor="text1"/>
            <w:sz w:val="22"/>
            <w:szCs w:val="22"/>
          </w:rPr>
          <w:t>,</w:t>
        </w:r>
      </w:ins>
      <w:r w:rsidR="00FF651C" w:rsidRPr="00C92711">
        <w:rPr>
          <w:rFonts w:ascii="Times New Roman" w:hAnsi="Times New Roman" w:cs="Times New Roman"/>
          <w:color w:val="000000" w:themeColor="text1"/>
          <w:sz w:val="22"/>
          <w:szCs w:val="22"/>
        </w:rPr>
        <w:t xml:space="preserve"> tak</w:t>
      </w:r>
      <w:r w:rsidR="0030066F" w:rsidRPr="00C92711">
        <w:rPr>
          <w:rFonts w:ascii="Times New Roman" w:hAnsi="Times New Roman" w:cs="Times New Roman"/>
          <w:color w:val="000000" w:themeColor="text1"/>
          <w:sz w:val="22"/>
          <w:szCs w:val="22"/>
        </w:rPr>
        <w:t>e</w:t>
      </w:r>
      <w:r w:rsidR="00FF651C" w:rsidRPr="00C92711">
        <w:rPr>
          <w:rFonts w:ascii="Times New Roman" w:hAnsi="Times New Roman" w:cs="Times New Roman"/>
          <w:color w:val="000000" w:themeColor="text1"/>
          <w:sz w:val="22"/>
          <w:szCs w:val="22"/>
        </w:rPr>
        <w:t xml:space="preserve">s into consideration the </w:t>
      </w:r>
      <w:ins w:id="26" w:author="Luyao Zhang" w:date="2016-11-26T22:27:00Z">
        <w:r w:rsidR="00717A0D">
          <w:rPr>
            <w:rFonts w:ascii="Times New Roman" w:hAnsi="Times New Roman" w:cs="Times New Roman"/>
            <w:color w:val="000000" w:themeColor="text1"/>
            <w:sz w:val="22"/>
            <w:szCs w:val="22"/>
          </w:rPr>
          <w:t xml:space="preserve">possible </w:t>
        </w:r>
      </w:ins>
      <w:r w:rsidR="0030066F" w:rsidRPr="00C92711">
        <w:rPr>
          <w:rFonts w:ascii="Times New Roman" w:hAnsi="Times New Roman" w:cs="Times New Roman"/>
          <w:color w:val="000000" w:themeColor="text1"/>
          <w:sz w:val="22"/>
          <w:szCs w:val="22"/>
        </w:rPr>
        <w:t>compensatory nature of DIF</w:t>
      </w:r>
      <w:r w:rsidR="00DF44E8" w:rsidRPr="00C92711">
        <w:rPr>
          <w:rFonts w:ascii="Times New Roman" w:hAnsi="Times New Roman" w:cs="Times New Roman"/>
          <w:color w:val="000000" w:themeColor="text1"/>
          <w:sz w:val="22"/>
          <w:szCs w:val="22"/>
        </w:rPr>
        <w:t xml:space="preserve"> (</w:t>
      </w:r>
      <w:r w:rsidR="000A4024" w:rsidRPr="00C92711">
        <w:rPr>
          <w:rFonts w:ascii="Times New Roman" w:eastAsia="Times New Roman" w:hAnsi="Times New Roman" w:cs="Times New Roman"/>
          <w:color w:val="000000" w:themeColor="text1"/>
          <w:sz w:val="22"/>
          <w:szCs w:val="22"/>
        </w:rPr>
        <w:t>Raju, van der Linden, &amp; Fleer, 1995</w:t>
      </w:r>
      <w:r w:rsidR="008112E7" w:rsidRPr="00C92711">
        <w:rPr>
          <w:rFonts w:ascii="Times New Roman" w:hAnsi="Times New Roman" w:cs="Times New Roman"/>
          <w:color w:val="000000" w:themeColor="text1"/>
          <w:sz w:val="22"/>
          <w:szCs w:val="22"/>
        </w:rPr>
        <w:t>; Raju et al.,</w:t>
      </w:r>
      <w:r w:rsidR="00DF44E8" w:rsidRPr="00C92711">
        <w:rPr>
          <w:rFonts w:ascii="Times New Roman" w:hAnsi="Times New Roman" w:cs="Times New Roman"/>
          <w:color w:val="000000" w:themeColor="text1"/>
          <w:sz w:val="22"/>
          <w:szCs w:val="22"/>
        </w:rPr>
        <w:t xml:space="preserve"> 2002</w:t>
      </w:r>
      <w:r w:rsidR="00941103" w:rsidRPr="00C92711">
        <w:rPr>
          <w:rFonts w:ascii="Times New Roman" w:hAnsi="Times New Roman" w:cs="Times New Roman"/>
          <w:color w:val="000000" w:themeColor="text1"/>
          <w:sz w:val="22"/>
          <w:szCs w:val="22"/>
        </w:rPr>
        <w:t>)</w:t>
      </w:r>
      <w:r w:rsidR="00C94713" w:rsidRPr="00C92711">
        <w:rPr>
          <w:rFonts w:ascii="Times New Roman" w:hAnsi="Times New Roman" w:cs="Times New Roman"/>
          <w:color w:val="000000" w:themeColor="text1"/>
          <w:sz w:val="22"/>
          <w:szCs w:val="22"/>
        </w:rPr>
        <w:t xml:space="preserve">, an issue that’s rarely </w:t>
      </w:r>
      <w:del w:id="27" w:author="Luyao Zhang" w:date="2016-11-26T22:26:00Z">
        <w:r w:rsidR="00C94713" w:rsidRPr="00C92711" w:rsidDel="00E32F8E">
          <w:rPr>
            <w:rFonts w:ascii="Times New Roman" w:hAnsi="Times New Roman" w:cs="Times New Roman"/>
            <w:color w:val="000000" w:themeColor="text1"/>
            <w:sz w:val="22"/>
            <w:szCs w:val="22"/>
          </w:rPr>
          <w:delText xml:space="preserve">seen </w:delText>
        </w:r>
      </w:del>
      <w:r w:rsidR="00C94713" w:rsidRPr="00C92711">
        <w:rPr>
          <w:rFonts w:ascii="Times New Roman" w:hAnsi="Times New Roman" w:cs="Times New Roman"/>
          <w:color w:val="000000" w:themeColor="text1"/>
          <w:sz w:val="22"/>
          <w:szCs w:val="22"/>
        </w:rPr>
        <w:t>discussed</w:t>
      </w:r>
      <w:r w:rsidR="00BF70F3" w:rsidRPr="00C92711">
        <w:rPr>
          <w:rFonts w:ascii="Times New Roman" w:hAnsi="Times New Roman" w:cs="Times New Roman"/>
          <w:color w:val="000000" w:themeColor="text1"/>
          <w:sz w:val="22"/>
          <w:szCs w:val="22"/>
        </w:rPr>
        <w:t xml:space="preserve"> in the CFA context</w:t>
      </w:r>
      <w:r w:rsidR="00D43F65" w:rsidRPr="00C92711">
        <w:rPr>
          <w:rFonts w:ascii="Times New Roman" w:hAnsi="Times New Roman" w:cs="Times New Roman"/>
          <w:color w:val="000000" w:themeColor="text1"/>
          <w:sz w:val="22"/>
          <w:szCs w:val="22"/>
        </w:rPr>
        <w:t xml:space="preserve">. </w:t>
      </w:r>
      <w:r w:rsidR="00C9061B" w:rsidRPr="00C92711">
        <w:rPr>
          <w:rFonts w:ascii="Times New Roman" w:hAnsi="Times New Roman" w:cs="Times New Roman"/>
          <w:color w:val="000000" w:themeColor="text1"/>
          <w:sz w:val="22"/>
          <w:szCs w:val="22"/>
        </w:rPr>
        <w:t xml:space="preserve">Fourth, </w:t>
      </w:r>
      <w:r w:rsidR="00156276" w:rsidRPr="00C92711">
        <w:rPr>
          <w:rFonts w:ascii="Times New Roman" w:hAnsi="Times New Roman" w:cs="Times New Roman"/>
          <w:color w:val="000000" w:themeColor="text1"/>
          <w:sz w:val="22"/>
          <w:szCs w:val="22"/>
        </w:rPr>
        <w:t>in IRT, besides item parameter estimates,</w:t>
      </w:r>
      <w:r w:rsidR="004519D4" w:rsidRPr="00C92711">
        <w:rPr>
          <w:rFonts w:ascii="Times New Roman" w:hAnsi="Times New Roman" w:cs="Times New Roman"/>
          <w:color w:val="000000" w:themeColor="text1"/>
          <w:sz w:val="22"/>
          <w:szCs w:val="22"/>
        </w:rPr>
        <w:t xml:space="preserve"> </w:t>
      </w:r>
      <w:r w:rsidR="00E331EE" w:rsidRPr="00C92711">
        <w:rPr>
          <w:rFonts w:ascii="Times New Roman" w:hAnsi="Times New Roman" w:cs="Times New Roman"/>
          <w:color w:val="000000" w:themeColor="text1"/>
          <w:sz w:val="22"/>
          <w:szCs w:val="22"/>
        </w:rPr>
        <w:t xml:space="preserve">we </w:t>
      </w:r>
      <w:r w:rsidR="006711AF" w:rsidRPr="00C92711">
        <w:rPr>
          <w:rFonts w:ascii="Times New Roman" w:hAnsi="Times New Roman" w:cs="Times New Roman"/>
          <w:color w:val="000000" w:themeColor="text1"/>
          <w:sz w:val="22"/>
          <w:szCs w:val="22"/>
        </w:rPr>
        <w:t xml:space="preserve">are </w:t>
      </w:r>
      <w:r w:rsidR="00156276" w:rsidRPr="00C92711">
        <w:rPr>
          <w:rFonts w:ascii="Times New Roman" w:hAnsi="Times New Roman" w:cs="Times New Roman"/>
          <w:color w:val="000000" w:themeColor="text1"/>
          <w:sz w:val="22"/>
          <w:szCs w:val="22"/>
        </w:rPr>
        <w:t>also</w:t>
      </w:r>
      <w:r w:rsidR="006711AF" w:rsidRPr="00C92711">
        <w:rPr>
          <w:rFonts w:ascii="Times New Roman" w:hAnsi="Times New Roman" w:cs="Times New Roman"/>
          <w:color w:val="000000" w:themeColor="text1"/>
          <w:sz w:val="22"/>
          <w:szCs w:val="22"/>
        </w:rPr>
        <w:t xml:space="preserve"> able to</w:t>
      </w:r>
      <w:r w:rsidR="00156276" w:rsidRPr="00C92711">
        <w:rPr>
          <w:rFonts w:ascii="Times New Roman" w:hAnsi="Times New Roman" w:cs="Times New Roman"/>
          <w:color w:val="000000" w:themeColor="text1"/>
          <w:sz w:val="22"/>
          <w:szCs w:val="22"/>
        </w:rPr>
        <w:t xml:space="preserve"> obtain the item characteristic curves (ICCs). </w:t>
      </w:r>
      <w:r w:rsidR="004C04F9" w:rsidRPr="00C92711">
        <w:rPr>
          <w:rFonts w:ascii="Times New Roman" w:hAnsi="Times New Roman" w:cs="Times New Roman"/>
          <w:color w:val="000000" w:themeColor="text1"/>
          <w:sz w:val="22"/>
          <w:szCs w:val="22"/>
        </w:rPr>
        <w:t xml:space="preserve">These plots provide </w:t>
      </w:r>
      <w:r w:rsidR="00F63C96" w:rsidRPr="00C92711">
        <w:rPr>
          <w:rFonts w:ascii="Times New Roman" w:hAnsi="Times New Roman" w:cs="Times New Roman"/>
          <w:color w:val="000000" w:themeColor="text1"/>
          <w:sz w:val="22"/>
          <w:szCs w:val="22"/>
        </w:rPr>
        <w:t xml:space="preserve">extra </w:t>
      </w:r>
      <w:r w:rsidR="004C04F9" w:rsidRPr="00C92711">
        <w:rPr>
          <w:rFonts w:ascii="Times New Roman" w:hAnsi="Times New Roman" w:cs="Times New Roman"/>
          <w:color w:val="000000" w:themeColor="text1"/>
          <w:sz w:val="22"/>
          <w:szCs w:val="22"/>
        </w:rPr>
        <w:t>information</w:t>
      </w:r>
      <w:r w:rsidR="00F63C96" w:rsidRPr="00C92711">
        <w:rPr>
          <w:rFonts w:ascii="Times New Roman" w:hAnsi="Times New Roman" w:cs="Times New Roman"/>
          <w:color w:val="000000" w:themeColor="text1"/>
          <w:sz w:val="22"/>
          <w:szCs w:val="22"/>
        </w:rPr>
        <w:t xml:space="preserve">, such as whether the </w:t>
      </w:r>
      <w:r w:rsidR="00F50916" w:rsidRPr="00C92711">
        <w:rPr>
          <w:rFonts w:ascii="Times New Roman" w:hAnsi="Times New Roman" w:cs="Times New Roman"/>
          <w:color w:val="000000" w:themeColor="text1"/>
          <w:sz w:val="22"/>
          <w:szCs w:val="22"/>
        </w:rPr>
        <w:t>DIF is uniform or non</w:t>
      </w:r>
      <w:r w:rsidR="00865CC7" w:rsidRPr="00C92711">
        <w:rPr>
          <w:rFonts w:ascii="Times New Roman" w:hAnsi="Times New Roman" w:cs="Times New Roman"/>
          <w:color w:val="000000" w:themeColor="text1"/>
          <w:sz w:val="22"/>
          <w:szCs w:val="22"/>
        </w:rPr>
        <w:t>-</w:t>
      </w:r>
      <w:r w:rsidR="00F50916" w:rsidRPr="00C92711">
        <w:rPr>
          <w:rFonts w:ascii="Times New Roman" w:hAnsi="Times New Roman" w:cs="Times New Roman"/>
          <w:color w:val="000000" w:themeColor="text1"/>
          <w:sz w:val="22"/>
          <w:szCs w:val="22"/>
        </w:rPr>
        <w:t>uniform (</w:t>
      </w:r>
      <w:r w:rsidR="00E37D2A" w:rsidRPr="00C92711">
        <w:rPr>
          <w:rFonts w:ascii="Times New Roman" w:hAnsi="Times New Roman" w:cs="Times New Roman"/>
          <w:color w:val="000000" w:themeColor="text1"/>
          <w:sz w:val="22"/>
          <w:szCs w:val="22"/>
        </w:rPr>
        <w:t xml:space="preserve">Wang, Tay, &amp; Drasgow, </w:t>
      </w:r>
      <w:r w:rsidR="00821AA3" w:rsidRPr="00C92711">
        <w:rPr>
          <w:rFonts w:ascii="Times New Roman" w:hAnsi="Times New Roman" w:cs="Times New Roman"/>
          <w:color w:val="000000" w:themeColor="text1"/>
          <w:sz w:val="22"/>
          <w:szCs w:val="22"/>
        </w:rPr>
        <w:t>201</w:t>
      </w:r>
      <w:r w:rsidR="002463C8" w:rsidRPr="00C92711">
        <w:rPr>
          <w:rFonts w:ascii="Times New Roman" w:hAnsi="Times New Roman" w:cs="Times New Roman"/>
          <w:color w:val="000000" w:themeColor="text1"/>
          <w:sz w:val="22"/>
          <w:szCs w:val="22"/>
        </w:rPr>
        <w:t>3)</w:t>
      </w:r>
      <w:r w:rsidR="001E18D2" w:rsidRPr="00C92711">
        <w:rPr>
          <w:rFonts w:ascii="Times New Roman" w:hAnsi="Times New Roman" w:cs="Times New Roman"/>
          <w:color w:val="000000" w:themeColor="text1"/>
          <w:sz w:val="22"/>
          <w:szCs w:val="22"/>
        </w:rPr>
        <w:t xml:space="preserve">, which </w:t>
      </w:r>
      <w:r w:rsidR="005A4297">
        <w:rPr>
          <w:rFonts w:ascii="Times New Roman" w:hAnsi="Times New Roman" w:cs="Times New Roman"/>
          <w:color w:val="000000" w:themeColor="text1"/>
          <w:sz w:val="22"/>
          <w:szCs w:val="22"/>
        </w:rPr>
        <w:t>can help us to identify</w:t>
      </w:r>
      <w:r w:rsidR="001E18D2" w:rsidRPr="00C92711">
        <w:rPr>
          <w:rFonts w:ascii="Times New Roman" w:hAnsi="Times New Roman" w:cs="Times New Roman"/>
          <w:color w:val="000000" w:themeColor="text1"/>
          <w:sz w:val="22"/>
          <w:szCs w:val="22"/>
        </w:rPr>
        <w:t xml:space="preserve"> the source of DIF</w:t>
      </w:r>
      <w:r w:rsidR="008D09B8" w:rsidRPr="00C92711">
        <w:rPr>
          <w:rFonts w:ascii="Times New Roman" w:hAnsi="Times New Roman" w:cs="Times New Roman"/>
          <w:color w:val="000000" w:themeColor="text1"/>
          <w:sz w:val="22"/>
          <w:szCs w:val="22"/>
        </w:rPr>
        <w:t xml:space="preserve"> (LaPalme,</w:t>
      </w:r>
      <w:r w:rsidR="001D5830" w:rsidRPr="00C92711">
        <w:rPr>
          <w:rFonts w:ascii="Times New Roman" w:hAnsi="Times New Roman" w:cs="Times New Roman"/>
          <w:color w:val="000000" w:themeColor="text1"/>
          <w:sz w:val="22"/>
          <w:szCs w:val="22"/>
        </w:rPr>
        <w:t xml:space="preserve"> Wang, Joseph, Saklofske, &amp; Yan,</w:t>
      </w:r>
      <w:r w:rsidR="008D09B8" w:rsidRPr="00C92711">
        <w:rPr>
          <w:rFonts w:ascii="Times New Roman" w:hAnsi="Times New Roman" w:cs="Times New Roman"/>
          <w:color w:val="000000" w:themeColor="text1"/>
          <w:sz w:val="22"/>
          <w:szCs w:val="22"/>
        </w:rPr>
        <w:t xml:space="preserve"> 2016).</w:t>
      </w:r>
      <w:r w:rsidR="00156276" w:rsidRPr="00C92711">
        <w:rPr>
          <w:rFonts w:ascii="Times New Roman" w:hAnsi="Times New Roman" w:cs="Times New Roman"/>
          <w:color w:val="000000" w:themeColor="text1"/>
          <w:sz w:val="22"/>
          <w:szCs w:val="22"/>
        </w:rPr>
        <w:t xml:space="preserve"> </w:t>
      </w:r>
      <w:r w:rsidR="008A303C" w:rsidRPr="00C92711">
        <w:rPr>
          <w:rFonts w:ascii="Times New Roman" w:hAnsi="Times New Roman" w:cs="Times New Roman"/>
          <w:color w:val="000000" w:themeColor="text1"/>
          <w:sz w:val="22"/>
          <w:szCs w:val="22"/>
        </w:rPr>
        <w:t xml:space="preserve">Lastly, </w:t>
      </w:r>
      <w:r w:rsidR="00200D48" w:rsidRPr="00C92711">
        <w:rPr>
          <w:rFonts w:ascii="Times New Roman" w:hAnsi="Times New Roman" w:cs="Times New Roman"/>
          <w:color w:val="000000" w:themeColor="text1"/>
          <w:sz w:val="22"/>
          <w:szCs w:val="22"/>
        </w:rPr>
        <w:t>w</w:t>
      </w:r>
      <w:r w:rsidR="00D2324A" w:rsidRPr="00C92711">
        <w:rPr>
          <w:rFonts w:ascii="Times New Roman" w:hAnsi="Times New Roman" w:cs="Times New Roman"/>
          <w:color w:val="000000" w:themeColor="text1"/>
          <w:sz w:val="22"/>
          <w:szCs w:val="22"/>
        </w:rPr>
        <w:t>ithin the IRT framework, we can assess</w:t>
      </w:r>
      <w:r w:rsidR="00200D48" w:rsidRPr="00C92711">
        <w:rPr>
          <w:rFonts w:ascii="Times New Roman" w:hAnsi="Times New Roman" w:cs="Times New Roman"/>
          <w:color w:val="000000" w:themeColor="text1"/>
          <w:sz w:val="22"/>
          <w:szCs w:val="22"/>
        </w:rPr>
        <w:t xml:space="preserve"> </w:t>
      </w:r>
      <w:r w:rsidR="0091762A" w:rsidRPr="00C92711">
        <w:rPr>
          <w:rFonts w:ascii="Times New Roman" w:hAnsi="Times New Roman" w:cs="Times New Roman"/>
          <w:color w:val="000000" w:themeColor="text1"/>
          <w:sz w:val="22"/>
          <w:szCs w:val="22"/>
        </w:rPr>
        <w:t xml:space="preserve">DIF using </w:t>
      </w:r>
      <w:ins w:id="28" w:author="Luyao Zhang" w:date="2016-11-26T22:27:00Z">
        <w:r w:rsidR="00667AB7">
          <w:rPr>
            <w:rFonts w:ascii="Times New Roman" w:hAnsi="Times New Roman" w:cs="Times New Roman"/>
            <w:color w:val="000000" w:themeColor="text1"/>
            <w:sz w:val="22"/>
            <w:szCs w:val="22"/>
          </w:rPr>
          <w:t>an</w:t>
        </w:r>
      </w:ins>
      <w:del w:id="29" w:author="Luyao Zhang" w:date="2016-11-26T22:27:00Z">
        <w:r w:rsidR="0091762A" w:rsidRPr="00C92711" w:rsidDel="00667AB7">
          <w:rPr>
            <w:rFonts w:ascii="Times New Roman" w:hAnsi="Times New Roman" w:cs="Times New Roman"/>
            <w:color w:val="000000" w:themeColor="text1"/>
            <w:sz w:val="22"/>
            <w:szCs w:val="22"/>
          </w:rPr>
          <w:delText>the</w:delText>
        </w:r>
      </w:del>
      <w:r w:rsidR="0091762A" w:rsidRPr="00C92711">
        <w:rPr>
          <w:rFonts w:ascii="Times New Roman" w:hAnsi="Times New Roman" w:cs="Times New Roman"/>
          <w:color w:val="000000" w:themeColor="text1"/>
          <w:sz w:val="22"/>
          <w:szCs w:val="22"/>
        </w:rPr>
        <w:t xml:space="preserve"> ideal point model, which </w:t>
      </w:r>
      <w:r w:rsidR="00EC11C3" w:rsidRPr="00C92711">
        <w:rPr>
          <w:rFonts w:ascii="Times New Roman" w:hAnsi="Times New Roman" w:cs="Times New Roman"/>
          <w:color w:val="000000" w:themeColor="text1"/>
          <w:sz w:val="22"/>
          <w:szCs w:val="22"/>
        </w:rPr>
        <w:t>some</w:t>
      </w:r>
      <w:r w:rsidR="001B5786" w:rsidRPr="00C92711">
        <w:rPr>
          <w:rFonts w:ascii="Times New Roman" w:hAnsi="Times New Roman" w:cs="Times New Roman"/>
          <w:color w:val="000000" w:themeColor="text1"/>
          <w:sz w:val="22"/>
          <w:szCs w:val="22"/>
        </w:rPr>
        <w:t xml:space="preserve"> previous studies </w:t>
      </w:r>
      <w:del w:id="30" w:author="Luyao Zhang" w:date="2016-11-26T22:27:00Z">
        <w:r w:rsidR="001B5786" w:rsidRPr="00C92711" w:rsidDel="00477063">
          <w:rPr>
            <w:rFonts w:ascii="Times New Roman" w:hAnsi="Times New Roman" w:cs="Times New Roman"/>
            <w:color w:val="000000" w:themeColor="text1"/>
            <w:sz w:val="22"/>
            <w:szCs w:val="22"/>
          </w:rPr>
          <w:delText>believe</w:delText>
        </w:r>
        <w:r w:rsidR="00634C37" w:rsidRPr="00C92711" w:rsidDel="00477063">
          <w:rPr>
            <w:rFonts w:ascii="Times New Roman" w:hAnsi="Times New Roman" w:cs="Times New Roman"/>
            <w:color w:val="000000" w:themeColor="text1"/>
            <w:sz w:val="22"/>
            <w:szCs w:val="22"/>
          </w:rPr>
          <w:delText>d</w:delText>
        </w:r>
        <w:r w:rsidR="003341B9" w:rsidRPr="00C92711" w:rsidDel="00477063">
          <w:rPr>
            <w:rFonts w:ascii="Times New Roman" w:hAnsi="Times New Roman" w:cs="Times New Roman"/>
            <w:color w:val="000000" w:themeColor="text1"/>
            <w:sz w:val="22"/>
            <w:szCs w:val="22"/>
          </w:rPr>
          <w:delText xml:space="preserve"> were</w:delText>
        </w:r>
      </w:del>
      <w:ins w:id="31" w:author="Luyao Zhang" w:date="2016-11-26T22:27:00Z">
        <w:r w:rsidR="00477063">
          <w:rPr>
            <w:rFonts w:ascii="Times New Roman" w:hAnsi="Times New Roman" w:cs="Times New Roman"/>
            <w:color w:val="000000" w:themeColor="text1"/>
            <w:sz w:val="22"/>
            <w:szCs w:val="22"/>
          </w:rPr>
          <w:t>have found to be</w:t>
        </w:r>
      </w:ins>
      <w:r w:rsidR="00B04086" w:rsidRPr="00C92711">
        <w:rPr>
          <w:rFonts w:ascii="Times New Roman" w:hAnsi="Times New Roman" w:cs="Times New Roman"/>
          <w:color w:val="000000" w:themeColor="text1"/>
          <w:sz w:val="22"/>
          <w:szCs w:val="22"/>
        </w:rPr>
        <w:t xml:space="preserve"> more appropriate for self-</w:t>
      </w:r>
      <w:r w:rsidR="006A54B9">
        <w:rPr>
          <w:rFonts w:ascii="Times New Roman" w:hAnsi="Times New Roman" w:cs="Times New Roman"/>
          <w:color w:val="000000" w:themeColor="text1"/>
          <w:sz w:val="22"/>
          <w:szCs w:val="22"/>
        </w:rPr>
        <w:t>report</w:t>
      </w:r>
      <w:r w:rsidR="00B04086" w:rsidRPr="00C92711">
        <w:rPr>
          <w:rFonts w:ascii="Times New Roman" w:hAnsi="Times New Roman" w:cs="Times New Roman"/>
          <w:color w:val="000000" w:themeColor="text1"/>
          <w:sz w:val="22"/>
          <w:szCs w:val="22"/>
        </w:rPr>
        <w:t xml:space="preserve"> </w:t>
      </w:r>
      <w:r w:rsidR="00937CD0" w:rsidRPr="00C92711">
        <w:rPr>
          <w:rFonts w:ascii="Times New Roman" w:hAnsi="Times New Roman" w:cs="Times New Roman"/>
          <w:color w:val="000000" w:themeColor="text1"/>
          <w:sz w:val="22"/>
          <w:szCs w:val="22"/>
        </w:rPr>
        <w:t xml:space="preserve">attitude and </w:t>
      </w:r>
      <w:r w:rsidR="00B04086" w:rsidRPr="00C92711">
        <w:rPr>
          <w:rFonts w:ascii="Times New Roman" w:hAnsi="Times New Roman" w:cs="Times New Roman"/>
          <w:color w:val="000000" w:themeColor="text1"/>
          <w:sz w:val="22"/>
          <w:szCs w:val="22"/>
        </w:rPr>
        <w:t xml:space="preserve">personality </w:t>
      </w:r>
      <w:r w:rsidR="00C0327E" w:rsidRPr="00C92711">
        <w:rPr>
          <w:rFonts w:ascii="Times New Roman" w:hAnsi="Times New Roman" w:cs="Times New Roman"/>
          <w:color w:val="000000" w:themeColor="text1"/>
          <w:sz w:val="22"/>
          <w:szCs w:val="22"/>
        </w:rPr>
        <w:t xml:space="preserve">assessment </w:t>
      </w:r>
      <w:r w:rsidR="00B04086" w:rsidRPr="00C92711">
        <w:rPr>
          <w:rFonts w:ascii="Times New Roman" w:hAnsi="Times New Roman" w:cs="Times New Roman"/>
          <w:color w:val="000000" w:themeColor="text1"/>
          <w:sz w:val="22"/>
          <w:szCs w:val="22"/>
        </w:rPr>
        <w:t>(</w:t>
      </w:r>
      <w:r w:rsidR="008C249F" w:rsidRPr="00C92711">
        <w:rPr>
          <w:rFonts w:ascii="Times New Roman" w:hAnsi="Times New Roman" w:cs="Times New Roman"/>
          <w:color w:val="000000" w:themeColor="text1"/>
          <w:sz w:val="22"/>
          <w:szCs w:val="22"/>
        </w:rPr>
        <w:t xml:space="preserve">Chernyshenko, 2002; </w:t>
      </w:r>
      <w:r w:rsidR="00254AF4" w:rsidRPr="00C92711">
        <w:rPr>
          <w:rFonts w:ascii="Times New Roman" w:hAnsi="Times New Roman" w:cs="Times New Roman"/>
          <w:color w:val="000000" w:themeColor="text1"/>
          <w:sz w:val="22"/>
          <w:szCs w:val="22"/>
        </w:rPr>
        <w:t>Stark, Chernyshenko, Drasgow</w:t>
      </w:r>
      <w:r w:rsidR="00A36943" w:rsidRPr="00C92711">
        <w:rPr>
          <w:rFonts w:ascii="Times New Roman" w:hAnsi="Times New Roman" w:cs="Times New Roman"/>
          <w:color w:val="000000" w:themeColor="text1"/>
          <w:sz w:val="22"/>
          <w:szCs w:val="22"/>
        </w:rPr>
        <w:t>,</w:t>
      </w:r>
      <w:r w:rsidR="003F4303" w:rsidRPr="00C92711">
        <w:rPr>
          <w:rFonts w:ascii="Times New Roman" w:hAnsi="Times New Roman" w:cs="Times New Roman"/>
          <w:color w:val="000000" w:themeColor="text1"/>
          <w:sz w:val="22"/>
          <w:szCs w:val="22"/>
        </w:rPr>
        <w:t xml:space="preserve"> &amp; Williams</w:t>
      </w:r>
      <w:r w:rsidR="00676938" w:rsidRPr="00C92711">
        <w:rPr>
          <w:rFonts w:ascii="Times New Roman" w:hAnsi="Times New Roman" w:cs="Times New Roman"/>
          <w:color w:val="000000" w:themeColor="text1"/>
          <w:sz w:val="22"/>
          <w:szCs w:val="22"/>
        </w:rPr>
        <w:t>,</w:t>
      </w:r>
      <w:r w:rsidR="00A36943" w:rsidRPr="00C92711">
        <w:rPr>
          <w:rFonts w:ascii="Times New Roman" w:hAnsi="Times New Roman" w:cs="Times New Roman"/>
          <w:color w:val="000000" w:themeColor="text1"/>
          <w:sz w:val="22"/>
          <w:szCs w:val="22"/>
        </w:rPr>
        <w:t xml:space="preserve"> 2006b).</w:t>
      </w:r>
      <w:r w:rsidR="001211CB" w:rsidRPr="00C92711">
        <w:rPr>
          <w:rFonts w:ascii="Times New Roman" w:hAnsi="Times New Roman" w:cs="Times New Roman"/>
          <w:color w:val="000000" w:themeColor="text1"/>
          <w:sz w:val="22"/>
          <w:szCs w:val="22"/>
        </w:rPr>
        <w:t xml:space="preserve"> Therefore, </w:t>
      </w:r>
      <w:r w:rsidR="000F1D2F" w:rsidRPr="00C92711">
        <w:rPr>
          <w:rFonts w:ascii="Times New Roman" w:hAnsi="Times New Roman" w:cs="Times New Roman"/>
          <w:color w:val="000000" w:themeColor="text1"/>
          <w:sz w:val="22"/>
          <w:szCs w:val="22"/>
        </w:rPr>
        <w:t xml:space="preserve">in the current study, we examined ME </w:t>
      </w:r>
      <w:r w:rsidR="00F11E94" w:rsidRPr="00C92711">
        <w:rPr>
          <w:rFonts w:ascii="Times New Roman" w:hAnsi="Times New Roman" w:cs="Times New Roman"/>
          <w:color w:val="000000" w:themeColor="text1"/>
          <w:sz w:val="22"/>
          <w:szCs w:val="22"/>
        </w:rPr>
        <w:t>via the IRT-based DIF approach.</w:t>
      </w:r>
      <w:r w:rsidR="001211CB" w:rsidRPr="00C92711">
        <w:rPr>
          <w:rFonts w:ascii="Times New Roman" w:hAnsi="Times New Roman" w:cs="Times New Roman"/>
          <w:color w:val="000000" w:themeColor="text1"/>
          <w:sz w:val="22"/>
          <w:szCs w:val="22"/>
        </w:rPr>
        <w:t xml:space="preserve"> </w:t>
      </w:r>
    </w:p>
    <w:p w14:paraId="44810CE4" w14:textId="10FB7556" w:rsidR="00E57CBA" w:rsidRPr="00C92711" w:rsidRDefault="002541EF"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Model selection is the first and </w:t>
      </w:r>
      <w:r w:rsidR="005342A0" w:rsidRPr="00C92711">
        <w:rPr>
          <w:rFonts w:ascii="Times New Roman" w:hAnsi="Times New Roman" w:cs="Times New Roman"/>
          <w:color w:val="000000" w:themeColor="text1"/>
          <w:sz w:val="22"/>
          <w:szCs w:val="22"/>
        </w:rPr>
        <w:t>probably the most important issu</w:t>
      </w:r>
      <w:r w:rsidR="000B2E36" w:rsidRPr="00C92711">
        <w:rPr>
          <w:rFonts w:ascii="Times New Roman" w:hAnsi="Times New Roman" w:cs="Times New Roman"/>
          <w:color w:val="000000" w:themeColor="text1"/>
          <w:sz w:val="22"/>
          <w:szCs w:val="22"/>
        </w:rPr>
        <w:t xml:space="preserve">e when adopting the IRT approach. </w:t>
      </w:r>
      <w:r w:rsidR="00060195" w:rsidRPr="00C92711">
        <w:rPr>
          <w:rFonts w:ascii="Times New Roman" w:hAnsi="Times New Roman" w:cs="Times New Roman"/>
          <w:color w:val="000000" w:themeColor="text1"/>
          <w:sz w:val="22"/>
          <w:szCs w:val="22"/>
        </w:rPr>
        <w:t xml:space="preserve">The dominance model is </w:t>
      </w:r>
      <w:r w:rsidR="00B57D06" w:rsidRPr="00C92711">
        <w:rPr>
          <w:rFonts w:ascii="Times New Roman" w:hAnsi="Times New Roman" w:cs="Times New Roman"/>
          <w:color w:val="000000" w:themeColor="text1"/>
          <w:sz w:val="22"/>
          <w:szCs w:val="22"/>
        </w:rPr>
        <w:t xml:space="preserve">widely accepted and used </w:t>
      </w:r>
      <w:r w:rsidR="00344792">
        <w:rPr>
          <w:rFonts w:ascii="Times New Roman" w:hAnsi="Times New Roman" w:cs="Times New Roman" w:hint="eastAsia"/>
          <w:color w:val="000000" w:themeColor="text1"/>
          <w:sz w:val="22"/>
          <w:szCs w:val="22"/>
        </w:rPr>
        <w:t>for</w:t>
      </w:r>
      <w:r w:rsidR="00D739DB" w:rsidRPr="00C92711">
        <w:rPr>
          <w:rFonts w:ascii="Times New Roman" w:hAnsi="Times New Roman" w:cs="Times New Roman"/>
          <w:color w:val="000000" w:themeColor="text1"/>
          <w:sz w:val="22"/>
          <w:szCs w:val="22"/>
        </w:rPr>
        <w:t xml:space="preserve"> IRT analysis. It derives from Likert’s (1932) </w:t>
      </w:r>
      <w:r w:rsidR="007A5D78" w:rsidRPr="00C92711">
        <w:rPr>
          <w:rFonts w:ascii="Times New Roman" w:hAnsi="Times New Roman" w:cs="Times New Roman"/>
          <w:color w:val="000000" w:themeColor="text1"/>
          <w:sz w:val="22"/>
          <w:szCs w:val="22"/>
        </w:rPr>
        <w:t>approach to analyzing rating scales,</w:t>
      </w:r>
      <w:r w:rsidR="002A71AD" w:rsidRPr="00C92711">
        <w:rPr>
          <w:rFonts w:ascii="Times New Roman" w:hAnsi="Times New Roman" w:cs="Times New Roman"/>
          <w:color w:val="000000" w:themeColor="text1"/>
          <w:sz w:val="22"/>
          <w:szCs w:val="22"/>
        </w:rPr>
        <w:t xml:space="preserve"> and assumes that </w:t>
      </w:r>
      <w:r w:rsidR="00705E5F" w:rsidRPr="00C92711">
        <w:rPr>
          <w:rFonts w:ascii="Times New Roman" w:hAnsi="Times New Roman" w:cs="Times New Roman"/>
          <w:color w:val="000000" w:themeColor="text1"/>
          <w:sz w:val="22"/>
          <w:szCs w:val="22"/>
        </w:rPr>
        <w:t xml:space="preserve">the higher a participant’s trait level, the morel likely she will </w:t>
      </w:r>
      <w:r w:rsidR="00486AF5" w:rsidRPr="00C92711">
        <w:rPr>
          <w:rFonts w:ascii="Times New Roman" w:hAnsi="Times New Roman" w:cs="Times New Roman"/>
          <w:color w:val="000000" w:themeColor="text1"/>
          <w:sz w:val="22"/>
          <w:szCs w:val="22"/>
        </w:rPr>
        <w:t>answer positively</w:t>
      </w:r>
      <w:r w:rsidR="005522C7" w:rsidRPr="00C92711">
        <w:rPr>
          <w:rFonts w:ascii="Times New Roman" w:hAnsi="Times New Roman" w:cs="Times New Roman"/>
          <w:color w:val="000000" w:themeColor="text1"/>
          <w:sz w:val="22"/>
          <w:szCs w:val="22"/>
        </w:rPr>
        <w:t>.</w:t>
      </w:r>
      <w:r w:rsidR="00D748BD" w:rsidRPr="00C92711">
        <w:rPr>
          <w:rFonts w:ascii="Times New Roman" w:hAnsi="Times New Roman" w:cs="Times New Roman"/>
          <w:color w:val="000000" w:themeColor="text1"/>
          <w:sz w:val="22"/>
          <w:szCs w:val="22"/>
        </w:rPr>
        <w:t xml:space="preserve"> But </w:t>
      </w:r>
      <w:r w:rsidR="00E0799F">
        <w:rPr>
          <w:rFonts w:ascii="Times New Roman" w:hAnsi="Times New Roman" w:cs="Times New Roman"/>
          <w:color w:val="000000" w:themeColor="text1"/>
          <w:sz w:val="22"/>
          <w:szCs w:val="22"/>
        </w:rPr>
        <w:t xml:space="preserve">it doesn’t mean that </w:t>
      </w:r>
      <w:r w:rsidR="00E234FC">
        <w:rPr>
          <w:rFonts w:ascii="Times New Roman" w:hAnsi="Times New Roman" w:cs="Times New Roman"/>
          <w:color w:val="000000" w:themeColor="text1"/>
          <w:sz w:val="22"/>
          <w:szCs w:val="22"/>
        </w:rPr>
        <w:t>the ideal point model should</w:t>
      </w:r>
      <w:r w:rsidR="00EE5436" w:rsidRPr="00C92711">
        <w:rPr>
          <w:rFonts w:ascii="Times New Roman" w:hAnsi="Times New Roman" w:cs="Times New Roman"/>
          <w:color w:val="000000" w:themeColor="text1"/>
          <w:sz w:val="22"/>
          <w:szCs w:val="22"/>
        </w:rPr>
        <w:t xml:space="preserve"> be neglected. </w:t>
      </w:r>
      <w:r w:rsidR="008352F7" w:rsidRPr="00C92711">
        <w:rPr>
          <w:rFonts w:ascii="Times New Roman" w:hAnsi="Times New Roman" w:cs="Times New Roman"/>
          <w:color w:val="000000" w:themeColor="text1"/>
          <w:sz w:val="22"/>
          <w:szCs w:val="22"/>
        </w:rPr>
        <w:t xml:space="preserve">Drasgow, Chernyshenko, and Stark (2010) </w:t>
      </w:r>
      <w:r w:rsidR="00224052" w:rsidRPr="00C92711">
        <w:rPr>
          <w:rFonts w:ascii="Times New Roman" w:hAnsi="Times New Roman" w:cs="Times New Roman"/>
          <w:color w:val="000000" w:themeColor="text1"/>
          <w:sz w:val="22"/>
          <w:szCs w:val="22"/>
        </w:rPr>
        <w:t>pointed out</w:t>
      </w:r>
      <w:r w:rsidR="00327588" w:rsidRPr="00C92711">
        <w:rPr>
          <w:rFonts w:ascii="Times New Roman" w:hAnsi="Times New Roman" w:cs="Times New Roman"/>
          <w:color w:val="000000" w:themeColor="text1"/>
          <w:sz w:val="22"/>
          <w:szCs w:val="22"/>
        </w:rPr>
        <w:t xml:space="preserve"> that th</w:t>
      </w:r>
      <w:r w:rsidR="00B5012D" w:rsidRPr="00C92711">
        <w:rPr>
          <w:rFonts w:ascii="Times New Roman" w:hAnsi="Times New Roman" w:cs="Times New Roman"/>
          <w:color w:val="000000" w:themeColor="text1"/>
          <w:sz w:val="22"/>
          <w:szCs w:val="22"/>
        </w:rPr>
        <w:t xml:space="preserve">e </w:t>
      </w:r>
      <w:r w:rsidR="004F1ECA" w:rsidRPr="00C92711">
        <w:rPr>
          <w:rFonts w:ascii="Times New Roman" w:hAnsi="Times New Roman" w:cs="Times New Roman"/>
          <w:color w:val="000000" w:themeColor="text1"/>
          <w:sz w:val="22"/>
          <w:szCs w:val="22"/>
        </w:rPr>
        <w:t>approach deriving</w:t>
      </w:r>
      <w:r w:rsidR="00224052" w:rsidRPr="00C92711">
        <w:rPr>
          <w:rFonts w:ascii="Times New Roman" w:hAnsi="Times New Roman" w:cs="Times New Roman"/>
          <w:color w:val="000000" w:themeColor="text1"/>
          <w:sz w:val="22"/>
          <w:szCs w:val="22"/>
        </w:rPr>
        <w:t xml:space="preserve"> from Thurstone</w:t>
      </w:r>
      <w:r w:rsidR="00BF0624" w:rsidRPr="00C92711">
        <w:rPr>
          <w:rFonts w:ascii="Times New Roman" w:hAnsi="Times New Roman" w:cs="Times New Roman"/>
          <w:color w:val="000000" w:themeColor="text1"/>
          <w:sz w:val="22"/>
          <w:szCs w:val="22"/>
        </w:rPr>
        <w:t xml:space="preserve"> (1928) </w:t>
      </w:r>
      <w:r w:rsidR="00007BB0" w:rsidRPr="00C92711">
        <w:rPr>
          <w:rFonts w:ascii="Times New Roman" w:hAnsi="Times New Roman" w:cs="Times New Roman"/>
          <w:color w:val="000000" w:themeColor="text1"/>
          <w:sz w:val="22"/>
          <w:szCs w:val="22"/>
        </w:rPr>
        <w:t xml:space="preserve">was superior to the dominance model </w:t>
      </w:r>
      <w:r w:rsidR="00DC0FD8" w:rsidRPr="00C92711">
        <w:rPr>
          <w:rFonts w:ascii="Times New Roman" w:hAnsi="Times New Roman" w:cs="Times New Roman"/>
          <w:color w:val="000000" w:themeColor="text1"/>
          <w:sz w:val="22"/>
          <w:szCs w:val="22"/>
        </w:rPr>
        <w:t>for persona</w:t>
      </w:r>
      <w:r w:rsidR="00BF20C8" w:rsidRPr="00C92711">
        <w:rPr>
          <w:rFonts w:ascii="Times New Roman" w:hAnsi="Times New Roman" w:cs="Times New Roman"/>
          <w:color w:val="000000" w:themeColor="text1"/>
          <w:sz w:val="22"/>
          <w:szCs w:val="22"/>
        </w:rPr>
        <w:t>lity assessment</w:t>
      </w:r>
      <w:r w:rsidR="00744CCA" w:rsidRPr="00C92711">
        <w:rPr>
          <w:rFonts w:ascii="Times New Roman" w:hAnsi="Times New Roman" w:cs="Times New Roman"/>
          <w:color w:val="000000" w:themeColor="text1"/>
          <w:sz w:val="22"/>
          <w:szCs w:val="22"/>
        </w:rPr>
        <w:t xml:space="preserve"> by </w:t>
      </w:r>
      <w:r w:rsidR="006D0851" w:rsidRPr="00C92711">
        <w:rPr>
          <w:rFonts w:ascii="Times New Roman" w:hAnsi="Times New Roman" w:cs="Times New Roman"/>
          <w:color w:val="000000" w:themeColor="text1"/>
          <w:sz w:val="22"/>
          <w:szCs w:val="22"/>
        </w:rPr>
        <w:t>s</w:t>
      </w:r>
      <w:r w:rsidR="00F33B07" w:rsidRPr="00C92711">
        <w:rPr>
          <w:rFonts w:ascii="Times New Roman" w:hAnsi="Times New Roman" w:cs="Times New Roman"/>
          <w:color w:val="000000" w:themeColor="text1"/>
          <w:sz w:val="22"/>
          <w:szCs w:val="22"/>
        </w:rPr>
        <w:t>uccessfully modelling intermedi</w:t>
      </w:r>
      <w:r w:rsidR="006D0851" w:rsidRPr="00C92711">
        <w:rPr>
          <w:rFonts w:ascii="Times New Roman" w:hAnsi="Times New Roman" w:cs="Times New Roman"/>
          <w:color w:val="000000" w:themeColor="text1"/>
          <w:sz w:val="22"/>
          <w:szCs w:val="22"/>
        </w:rPr>
        <w:t>ate item response</w:t>
      </w:r>
      <w:ins w:id="32" w:author="Luyao Zhang" w:date="2016-11-26T22:27:00Z">
        <w:r w:rsidR="007D7FDA">
          <w:rPr>
            <w:rFonts w:ascii="Times New Roman" w:hAnsi="Times New Roman" w:cs="Times New Roman"/>
            <w:color w:val="000000" w:themeColor="text1"/>
            <w:sz w:val="22"/>
            <w:szCs w:val="22"/>
          </w:rPr>
          <w:t>s</w:t>
        </w:r>
      </w:ins>
      <w:r w:rsidR="006D0851" w:rsidRPr="00C92711">
        <w:rPr>
          <w:rFonts w:ascii="Times New Roman" w:hAnsi="Times New Roman" w:cs="Times New Roman"/>
          <w:color w:val="000000" w:themeColor="text1"/>
          <w:sz w:val="22"/>
          <w:szCs w:val="22"/>
        </w:rPr>
        <w:t xml:space="preserve"> and </w:t>
      </w:r>
      <w:r w:rsidR="00744CCA" w:rsidRPr="00C92711">
        <w:rPr>
          <w:rFonts w:ascii="Times New Roman" w:hAnsi="Times New Roman" w:cs="Times New Roman"/>
          <w:color w:val="000000" w:themeColor="text1"/>
          <w:sz w:val="22"/>
          <w:szCs w:val="22"/>
        </w:rPr>
        <w:t>having better model-data fit</w:t>
      </w:r>
      <w:r w:rsidR="00BF20C8" w:rsidRPr="00C92711">
        <w:rPr>
          <w:rFonts w:ascii="Times New Roman" w:hAnsi="Times New Roman" w:cs="Times New Roman"/>
          <w:color w:val="000000" w:themeColor="text1"/>
          <w:sz w:val="22"/>
          <w:szCs w:val="22"/>
        </w:rPr>
        <w:t xml:space="preserve">. </w:t>
      </w:r>
      <w:r w:rsidR="005007B1" w:rsidRPr="00C92711">
        <w:rPr>
          <w:rFonts w:ascii="Times New Roman" w:hAnsi="Times New Roman" w:cs="Times New Roman"/>
          <w:color w:val="000000" w:themeColor="text1"/>
          <w:sz w:val="22"/>
          <w:szCs w:val="22"/>
        </w:rPr>
        <w:t>Also,</w:t>
      </w:r>
      <w:r w:rsidR="006B2ADC" w:rsidRPr="00C92711">
        <w:rPr>
          <w:rFonts w:ascii="Times New Roman" w:hAnsi="Times New Roman" w:cs="Times New Roman"/>
          <w:color w:val="000000" w:themeColor="text1"/>
          <w:sz w:val="22"/>
          <w:szCs w:val="22"/>
        </w:rPr>
        <w:t xml:space="preserve"> </w:t>
      </w:r>
      <w:r w:rsidR="00441509" w:rsidRPr="00C92711">
        <w:rPr>
          <w:rFonts w:ascii="Times New Roman" w:hAnsi="Times New Roman" w:cs="Times New Roman"/>
          <w:color w:val="000000" w:themeColor="text1"/>
          <w:sz w:val="22"/>
          <w:szCs w:val="22"/>
        </w:rPr>
        <w:t xml:space="preserve">as discussed above, </w:t>
      </w:r>
      <w:r w:rsidR="006B2ADC" w:rsidRPr="00C92711">
        <w:rPr>
          <w:rFonts w:ascii="Times New Roman" w:hAnsi="Times New Roman" w:cs="Times New Roman"/>
          <w:color w:val="000000" w:themeColor="text1"/>
          <w:sz w:val="22"/>
          <w:szCs w:val="22"/>
        </w:rPr>
        <w:t xml:space="preserve">the ideal point model was </w:t>
      </w:r>
      <w:r w:rsidR="005007B1" w:rsidRPr="00C92711">
        <w:rPr>
          <w:rFonts w:ascii="Times New Roman" w:hAnsi="Times New Roman" w:cs="Times New Roman"/>
          <w:color w:val="000000" w:themeColor="text1"/>
          <w:sz w:val="22"/>
          <w:szCs w:val="22"/>
        </w:rPr>
        <w:t xml:space="preserve">found to be more suitable </w:t>
      </w:r>
      <w:r w:rsidR="008A25BD" w:rsidRPr="00C92711">
        <w:rPr>
          <w:rFonts w:ascii="Times New Roman" w:hAnsi="Times New Roman" w:cs="Times New Roman"/>
          <w:color w:val="000000" w:themeColor="text1"/>
          <w:sz w:val="22"/>
          <w:szCs w:val="22"/>
        </w:rPr>
        <w:t xml:space="preserve">if the </w:t>
      </w:r>
      <w:r w:rsidR="00364CB6" w:rsidRPr="00C92711">
        <w:rPr>
          <w:rFonts w:ascii="Times New Roman" w:hAnsi="Times New Roman" w:cs="Times New Roman"/>
          <w:color w:val="000000" w:themeColor="text1"/>
          <w:sz w:val="22"/>
          <w:szCs w:val="22"/>
        </w:rPr>
        <w:t xml:space="preserve">trait assessment is </w:t>
      </w:r>
      <w:r w:rsidR="00656610" w:rsidRPr="00C92711">
        <w:rPr>
          <w:rFonts w:ascii="Times New Roman" w:hAnsi="Times New Roman" w:cs="Times New Roman"/>
          <w:color w:val="000000" w:themeColor="text1"/>
          <w:sz w:val="22"/>
          <w:szCs w:val="22"/>
        </w:rPr>
        <w:t>self-report</w:t>
      </w:r>
      <w:r w:rsidR="00A85B54" w:rsidRPr="00C92711">
        <w:rPr>
          <w:rFonts w:ascii="Times New Roman" w:hAnsi="Times New Roman" w:cs="Times New Roman"/>
          <w:color w:val="000000" w:themeColor="text1"/>
          <w:sz w:val="22"/>
          <w:szCs w:val="22"/>
        </w:rPr>
        <w:t>ed</w:t>
      </w:r>
      <w:r w:rsidR="00656610" w:rsidRPr="00C92711">
        <w:rPr>
          <w:rFonts w:ascii="Times New Roman" w:hAnsi="Times New Roman" w:cs="Times New Roman"/>
          <w:color w:val="000000" w:themeColor="text1"/>
          <w:sz w:val="22"/>
          <w:szCs w:val="22"/>
        </w:rPr>
        <w:t xml:space="preserve"> (</w:t>
      </w:r>
      <w:r w:rsidR="00112ADA" w:rsidRPr="00C92711">
        <w:rPr>
          <w:rFonts w:ascii="Times New Roman" w:hAnsi="Times New Roman" w:cs="Times New Roman"/>
          <w:color w:val="000000" w:themeColor="text1"/>
          <w:sz w:val="22"/>
          <w:szCs w:val="22"/>
        </w:rPr>
        <w:t>Tay &amp; Drasgow, 2012).</w:t>
      </w:r>
      <w:r w:rsidR="006F2243" w:rsidRPr="00C92711">
        <w:rPr>
          <w:rFonts w:ascii="Times New Roman" w:hAnsi="Times New Roman" w:cs="Times New Roman"/>
          <w:color w:val="000000" w:themeColor="text1"/>
          <w:sz w:val="22"/>
          <w:szCs w:val="22"/>
        </w:rPr>
        <w:t xml:space="preserve"> </w:t>
      </w:r>
      <w:r w:rsidR="00410338" w:rsidRPr="00C92711">
        <w:rPr>
          <w:rFonts w:ascii="Times New Roman" w:hAnsi="Times New Roman" w:cs="Times New Roman"/>
          <w:color w:val="000000" w:themeColor="text1"/>
          <w:sz w:val="22"/>
          <w:szCs w:val="22"/>
        </w:rPr>
        <w:t xml:space="preserve">We </w:t>
      </w:r>
      <w:r w:rsidR="00E93D69" w:rsidRPr="00C92711">
        <w:rPr>
          <w:rFonts w:ascii="Times New Roman" w:hAnsi="Times New Roman" w:cs="Times New Roman"/>
          <w:color w:val="000000" w:themeColor="text1"/>
          <w:sz w:val="22"/>
          <w:szCs w:val="22"/>
        </w:rPr>
        <w:t>are unable to find</w:t>
      </w:r>
      <w:r w:rsidR="00931A0E" w:rsidRPr="00C92711">
        <w:rPr>
          <w:rFonts w:ascii="Times New Roman" w:hAnsi="Times New Roman" w:cs="Times New Roman"/>
          <w:color w:val="000000" w:themeColor="text1"/>
          <w:sz w:val="22"/>
          <w:szCs w:val="22"/>
        </w:rPr>
        <w:t xml:space="preserve"> </w:t>
      </w:r>
      <w:r w:rsidR="004822CE" w:rsidRPr="00C92711">
        <w:rPr>
          <w:rFonts w:ascii="Times New Roman" w:hAnsi="Times New Roman" w:cs="Times New Roman"/>
          <w:color w:val="000000" w:themeColor="text1"/>
          <w:sz w:val="22"/>
          <w:szCs w:val="22"/>
        </w:rPr>
        <w:t xml:space="preserve">any </w:t>
      </w:r>
      <w:r w:rsidR="000F0EF0" w:rsidRPr="00C92711">
        <w:rPr>
          <w:rFonts w:ascii="Times New Roman" w:hAnsi="Times New Roman" w:cs="Times New Roman"/>
          <w:color w:val="000000" w:themeColor="text1"/>
          <w:sz w:val="22"/>
          <w:szCs w:val="22"/>
        </w:rPr>
        <w:t xml:space="preserve">cross-cultural </w:t>
      </w:r>
      <w:r w:rsidR="00DC6D28" w:rsidRPr="00C92711">
        <w:rPr>
          <w:rFonts w:ascii="Times New Roman" w:hAnsi="Times New Roman" w:cs="Times New Roman"/>
          <w:color w:val="000000" w:themeColor="text1"/>
          <w:sz w:val="22"/>
          <w:szCs w:val="22"/>
        </w:rPr>
        <w:t xml:space="preserve">DIF </w:t>
      </w:r>
      <w:r w:rsidR="004822CE" w:rsidRPr="00C92711">
        <w:rPr>
          <w:rFonts w:ascii="Times New Roman" w:hAnsi="Times New Roman" w:cs="Times New Roman"/>
          <w:color w:val="000000" w:themeColor="text1"/>
          <w:sz w:val="22"/>
          <w:szCs w:val="22"/>
        </w:rPr>
        <w:t>studies</w:t>
      </w:r>
      <w:r w:rsidR="00410338" w:rsidRPr="00C92711">
        <w:rPr>
          <w:rFonts w:ascii="Times New Roman" w:hAnsi="Times New Roman" w:cs="Times New Roman"/>
          <w:color w:val="000000" w:themeColor="text1"/>
          <w:sz w:val="22"/>
          <w:szCs w:val="22"/>
        </w:rPr>
        <w:t xml:space="preserve"> </w:t>
      </w:r>
      <w:r w:rsidR="00673EBC">
        <w:rPr>
          <w:rFonts w:ascii="Times New Roman" w:hAnsi="Times New Roman" w:cs="Times New Roman"/>
          <w:color w:val="000000" w:themeColor="text1"/>
          <w:sz w:val="22"/>
          <w:szCs w:val="22"/>
        </w:rPr>
        <w:t xml:space="preserve">for personality tests </w:t>
      </w:r>
      <w:r w:rsidR="004822CE" w:rsidRPr="00C92711">
        <w:rPr>
          <w:rFonts w:ascii="Times New Roman" w:hAnsi="Times New Roman" w:cs="Times New Roman"/>
          <w:color w:val="000000" w:themeColor="text1"/>
          <w:sz w:val="22"/>
          <w:szCs w:val="22"/>
        </w:rPr>
        <w:t>that have</w:t>
      </w:r>
      <w:r w:rsidR="00ED5F9F" w:rsidRPr="00C92711">
        <w:rPr>
          <w:rFonts w:ascii="Times New Roman" w:hAnsi="Times New Roman" w:cs="Times New Roman"/>
          <w:color w:val="000000" w:themeColor="text1"/>
          <w:sz w:val="22"/>
          <w:szCs w:val="22"/>
        </w:rPr>
        <w:t xml:space="preserve"> </w:t>
      </w:r>
      <w:r w:rsidR="00410338" w:rsidRPr="00C92711">
        <w:rPr>
          <w:rFonts w:ascii="Times New Roman" w:hAnsi="Times New Roman" w:cs="Times New Roman"/>
          <w:color w:val="000000" w:themeColor="text1"/>
          <w:sz w:val="22"/>
          <w:szCs w:val="22"/>
        </w:rPr>
        <w:t xml:space="preserve">successfully </w:t>
      </w:r>
      <w:r w:rsidR="00E57CBA" w:rsidRPr="00C92711">
        <w:rPr>
          <w:rFonts w:ascii="Times New Roman" w:hAnsi="Times New Roman" w:cs="Times New Roman"/>
          <w:color w:val="000000" w:themeColor="text1"/>
          <w:sz w:val="22"/>
          <w:szCs w:val="22"/>
        </w:rPr>
        <w:t>compared</w:t>
      </w:r>
      <w:r w:rsidR="00860339" w:rsidRPr="00C92711">
        <w:rPr>
          <w:rFonts w:ascii="Times New Roman" w:hAnsi="Times New Roman" w:cs="Times New Roman"/>
          <w:color w:val="000000" w:themeColor="text1"/>
          <w:sz w:val="22"/>
          <w:szCs w:val="22"/>
        </w:rPr>
        <w:t xml:space="preserve"> empirically </w:t>
      </w:r>
      <w:r w:rsidR="006E6912" w:rsidRPr="00C92711">
        <w:rPr>
          <w:rFonts w:ascii="Times New Roman" w:hAnsi="Times New Roman" w:cs="Times New Roman"/>
          <w:color w:val="000000" w:themeColor="text1"/>
          <w:sz w:val="22"/>
          <w:szCs w:val="22"/>
        </w:rPr>
        <w:t>the</w:t>
      </w:r>
      <w:r w:rsidR="008362D1" w:rsidRPr="00C92711">
        <w:rPr>
          <w:rFonts w:ascii="Times New Roman" w:hAnsi="Times New Roman" w:cs="Times New Roman"/>
          <w:color w:val="000000" w:themeColor="text1"/>
          <w:sz w:val="22"/>
          <w:szCs w:val="22"/>
        </w:rPr>
        <w:t xml:space="preserve"> performance </w:t>
      </w:r>
      <w:r w:rsidR="00527DB6" w:rsidRPr="00C92711">
        <w:rPr>
          <w:rFonts w:ascii="Times New Roman" w:hAnsi="Times New Roman" w:cs="Times New Roman"/>
          <w:color w:val="000000" w:themeColor="text1"/>
          <w:sz w:val="22"/>
          <w:szCs w:val="22"/>
        </w:rPr>
        <w:t xml:space="preserve">of </w:t>
      </w:r>
      <w:r w:rsidR="00F24CEF" w:rsidRPr="00C92711">
        <w:rPr>
          <w:rFonts w:ascii="Times New Roman" w:hAnsi="Times New Roman" w:cs="Times New Roman"/>
          <w:color w:val="000000" w:themeColor="text1"/>
          <w:sz w:val="22"/>
          <w:szCs w:val="22"/>
        </w:rPr>
        <w:t>the two types</w:t>
      </w:r>
      <w:r w:rsidR="00264689" w:rsidRPr="00C92711">
        <w:rPr>
          <w:rFonts w:ascii="Times New Roman" w:hAnsi="Times New Roman" w:cs="Times New Roman"/>
          <w:color w:val="000000" w:themeColor="text1"/>
          <w:sz w:val="22"/>
          <w:szCs w:val="22"/>
        </w:rPr>
        <w:t xml:space="preserve"> </w:t>
      </w:r>
      <w:r w:rsidR="003128A1" w:rsidRPr="00C92711">
        <w:rPr>
          <w:rFonts w:ascii="Times New Roman" w:hAnsi="Times New Roman" w:cs="Times New Roman"/>
          <w:color w:val="000000" w:themeColor="text1"/>
          <w:sz w:val="22"/>
          <w:szCs w:val="22"/>
        </w:rPr>
        <w:t xml:space="preserve">of IRT </w:t>
      </w:r>
      <w:r w:rsidR="00264689" w:rsidRPr="00C92711">
        <w:rPr>
          <w:rFonts w:ascii="Times New Roman" w:hAnsi="Times New Roman" w:cs="Times New Roman"/>
          <w:color w:val="000000" w:themeColor="text1"/>
          <w:sz w:val="22"/>
          <w:szCs w:val="22"/>
        </w:rPr>
        <w:t>models</w:t>
      </w:r>
      <w:r w:rsidR="000B3FA4" w:rsidRPr="00C92711">
        <w:rPr>
          <w:rFonts w:ascii="Times New Roman" w:hAnsi="Times New Roman" w:cs="Times New Roman"/>
          <w:color w:val="000000" w:themeColor="text1"/>
          <w:sz w:val="22"/>
          <w:szCs w:val="22"/>
        </w:rPr>
        <w:t>.</w:t>
      </w:r>
      <w:r w:rsidR="00600F18" w:rsidRPr="00C92711">
        <w:rPr>
          <w:rFonts w:ascii="Times New Roman" w:hAnsi="Times New Roman" w:cs="Times New Roman"/>
          <w:color w:val="000000" w:themeColor="text1"/>
          <w:sz w:val="22"/>
          <w:szCs w:val="22"/>
        </w:rPr>
        <w:t xml:space="preserve"> </w:t>
      </w:r>
      <w:r w:rsidR="0077251E" w:rsidRPr="00C92711">
        <w:rPr>
          <w:rFonts w:ascii="Times New Roman" w:hAnsi="Times New Roman" w:cs="Times New Roman"/>
          <w:color w:val="000000" w:themeColor="text1"/>
          <w:sz w:val="22"/>
          <w:szCs w:val="22"/>
        </w:rPr>
        <w:t>LaPalme</w:t>
      </w:r>
      <w:r w:rsidR="00432820" w:rsidRPr="00C92711">
        <w:rPr>
          <w:rFonts w:ascii="Times New Roman" w:hAnsi="Times New Roman" w:cs="Times New Roman"/>
          <w:color w:val="000000" w:themeColor="text1"/>
          <w:sz w:val="22"/>
          <w:szCs w:val="22"/>
        </w:rPr>
        <w:t xml:space="preserve"> and colleagues</w:t>
      </w:r>
      <w:r w:rsidR="0077251E" w:rsidRPr="00C92711">
        <w:rPr>
          <w:rFonts w:ascii="Times New Roman" w:hAnsi="Times New Roman" w:cs="Times New Roman"/>
          <w:color w:val="000000" w:themeColor="text1"/>
          <w:sz w:val="22"/>
          <w:szCs w:val="22"/>
        </w:rPr>
        <w:t xml:space="preserve"> (2016) </w:t>
      </w:r>
      <w:r w:rsidR="00AA2A86" w:rsidRPr="00C92711">
        <w:rPr>
          <w:rFonts w:ascii="Times New Roman" w:hAnsi="Times New Roman" w:cs="Times New Roman"/>
          <w:color w:val="000000" w:themeColor="text1"/>
          <w:sz w:val="22"/>
          <w:szCs w:val="22"/>
        </w:rPr>
        <w:t xml:space="preserve">had to drop the ideal point model </w:t>
      </w:r>
      <w:r w:rsidR="00D61C69" w:rsidRPr="00C92711">
        <w:rPr>
          <w:rFonts w:ascii="Times New Roman" w:hAnsi="Times New Roman" w:cs="Times New Roman"/>
          <w:color w:val="000000" w:themeColor="text1"/>
          <w:sz w:val="22"/>
          <w:szCs w:val="22"/>
        </w:rPr>
        <w:t>from the DIF analysis for</w:t>
      </w:r>
      <w:r w:rsidR="008C6F7F" w:rsidRPr="00C92711">
        <w:rPr>
          <w:rFonts w:ascii="Times New Roman" w:hAnsi="Times New Roman" w:cs="Times New Roman"/>
          <w:color w:val="000000" w:themeColor="text1"/>
          <w:sz w:val="22"/>
          <w:szCs w:val="22"/>
        </w:rPr>
        <w:t xml:space="preserve"> an emotional intelligence</w:t>
      </w:r>
      <w:r w:rsidR="00870C27" w:rsidRPr="00C92711">
        <w:rPr>
          <w:rFonts w:ascii="Times New Roman" w:hAnsi="Times New Roman" w:cs="Times New Roman"/>
          <w:color w:val="000000" w:themeColor="text1"/>
          <w:sz w:val="22"/>
          <w:szCs w:val="22"/>
        </w:rPr>
        <w:t xml:space="preserve"> (EI)</w:t>
      </w:r>
      <w:r w:rsidR="008C6F7F" w:rsidRPr="00C92711">
        <w:rPr>
          <w:rFonts w:ascii="Times New Roman" w:hAnsi="Times New Roman" w:cs="Times New Roman"/>
          <w:color w:val="000000" w:themeColor="text1"/>
          <w:sz w:val="22"/>
          <w:szCs w:val="22"/>
        </w:rPr>
        <w:t xml:space="preserve"> measure</w:t>
      </w:r>
      <w:r w:rsidR="007F6F3A" w:rsidRPr="00C92711">
        <w:rPr>
          <w:rFonts w:ascii="Times New Roman" w:hAnsi="Times New Roman" w:cs="Times New Roman"/>
          <w:color w:val="000000" w:themeColor="text1"/>
          <w:sz w:val="22"/>
          <w:szCs w:val="22"/>
        </w:rPr>
        <w:t>, and proceed with only the dominance model</w:t>
      </w:r>
      <w:r w:rsidR="008C6F7F" w:rsidRPr="00C92711">
        <w:rPr>
          <w:rFonts w:ascii="Times New Roman" w:hAnsi="Times New Roman" w:cs="Times New Roman"/>
          <w:color w:val="000000" w:themeColor="text1"/>
          <w:sz w:val="22"/>
          <w:szCs w:val="22"/>
        </w:rPr>
        <w:t xml:space="preserve"> </w:t>
      </w:r>
      <w:r w:rsidR="0061539F" w:rsidRPr="00C92711">
        <w:rPr>
          <w:rFonts w:ascii="Times New Roman" w:hAnsi="Times New Roman" w:cs="Times New Roman"/>
          <w:color w:val="000000" w:themeColor="text1"/>
          <w:sz w:val="22"/>
          <w:szCs w:val="22"/>
        </w:rPr>
        <w:t xml:space="preserve">because of the severe misfit of </w:t>
      </w:r>
      <w:r w:rsidR="00542B7A" w:rsidRPr="00C92711">
        <w:rPr>
          <w:rFonts w:ascii="Times New Roman" w:hAnsi="Times New Roman" w:cs="Times New Roman"/>
          <w:color w:val="000000" w:themeColor="text1"/>
          <w:sz w:val="22"/>
          <w:szCs w:val="22"/>
        </w:rPr>
        <w:t>GGUM</w:t>
      </w:r>
      <w:r w:rsidR="00AA58A8" w:rsidRPr="00C92711">
        <w:rPr>
          <w:rFonts w:ascii="Times New Roman" w:hAnsi="Times New Roman" w:cs="Times New Roman"/>
          <w:color w:val="000000" w:themeColor="text1"/>
          <w:sz w:val="22"/>
          <w:szCs w:val="22"/>
        </w:rPr>
        <w:t>.</w:t>
      </w:r>
      <w:r w:rsidR="00D4073B" w:rsidRPr="00C92711">
        <w:rPr>
          <w:rFonts w:ascii="Times New Roman" w:hAnsi="Times New Roman" w:cs="Times New Roman"/>
          <w:color w:val="000000" w:themeColor="text1"/>
          <w:sz w:val="22"/>
          <w:szCs w:val="22"/>
        </w:rPr>
        <w:t xml:space="preserve"> </w:t>
      </w:r>
      <w:r w:rsidR="006B4DAF" w:rsidRPr="00C92711">
        <w:rPr>
          <w:rFonts w:ascii="Times New Roman" w:hAnsi="Times New Roman" w:cs="Times New Roman"/>
          <w:color w:val="000000" w:themeColor="text1"/>
          <w:sz w:val="22"/>
          <w:szCs w:val="22"/>
        </w:rPr>
        <w:t>The bad</w:t>
      </w:r>
      <w:r w:rsidR="002B0839" w:rsidRPr="00C92711">
        <w:rPr>
          <w:rFonts w:ascii="Times New Roman" w:hAnsi="Times New Roman" w:cs="Times New Roman"/>
          <w:color w:val="000000" w:themeColor="text1"/>
          <w:sz w:val="22"/>
          <w:szCs w:val="22"/>
        </w:rPr>
        <w:t xml:space="preserve"> fit</w:t>
      </w:r>
      <w:r w:rsidR="006B4DAF" w:rsidRPr="00C92711">
        <w:rPr>
          <w:rFonts w:ascii="Times New Roman" w:hAnsi="Times New Roman" w:cs="Times New Roman"/>
          <w:color w:val="000000" w:themeColor="text1"/>
          <w:sz w:val="22"/>
          <w:szCs w:val="22"/>
        </w:rPr>
        <w:t>,</w:t>
      </w:r>
      <w:r w:rsidR="002B0839" w:rsidRPr="00C92711">
        <w:rPr>
          <w:rFonts w:ascii="Times New Roman" w:hAnsi="Times New Roman" w:cs="Times New Roman"/>
          <w:color w:val="000000" w:themeColor="text1"/>
          <w:sz w:val="22"/>
          <w:szCs w:val="22"/>
        </w:rPr>
        <w:t xml:space="preserve"> according to </w:t>
      </w:r>
      <w:r w:rsidR="007424AB" w:rsidRPr="00C92711">
        <w:rPr>
          <w:rFonts w:ascii="Times New Roman" w:hAnsi="Times New Roman" w:cs="Times New Roman"/>
          <w:color w:val="000000" w:themeColor="text1"/>
          <w:sz w:val="22"/>
          <w:szCs w:val="22"/>
        </w:rPr>
        <w:t xml:space="preserve">the authors, </w:t>
      </w:r>
      <w:r w:rsidR="00336CA3" w:rsidRPr="00C92711">
        <w:rPr>
          <w:rFonts w:ascii="Times New Roman" w:hAnsi="Times New Roman" w:cs="Times New Roman"/>
          <w:color w:val="000000" w:themeColor="text1"/>
          <w:sz w:val="22"/>
          <w:szCs w:val="22"/>
        </w:rPr>
        <w:t xml:space="preserve">was probably </w:t>
      </w:r>
      <w:r w:rsidR="000C5ACF" w:rsidRPr="00C92711">
        <w:rPr>
          <w:rFonts w:ascii="Times New Roman" w:hAnsi="Times New Roman" w:cs="Times New Roman"/>
          <w:color w:val="000000" w:themeColor="text1"/>
          <w:sz w:val="22"/>
          <w:szCs w:val="22"/>
        </w:rPr>
        <w:t>due to the fact</w:t>
      </w:r>
      <w:r w:rsidR="002534DD" w:rsidRPr="00C92711">
        <w:rPr>
          <w:rFonts w:ascii="Times New Roman" w:hAnsi="Times New Roman" w:cs="Times New Roman"/>
          <w:color w:val="000000" w:themeColor="text1"/>
          <w:sz w:val="22"/>
          <w:szCs w:val="22"/>
        </w:rPr>
        <w:t xml:space="preserve"> that </w:t>
      </w:r>
      <w:r w:rsidR="00037A67" w:rsidRPr="00C92711">
        <w:rPr>
          <w:rFonts w:ascii="Times New Roman" w:hAnsi="Times New Roman" w:cs="Times New Roman"/>
          <w:color w:val="000000" w:themeColor="text1"/>
          <w:sz w:val="22"/>
          <w:szCs w:val="22"/>
        </w:rPr>
        <w:t>the Wong and Law Emotional Intelligence Scale (WLEIS; Wong &amp; Law, 2002)</w:t>
      </w:r>
      <w:r w:rsidR="004E2007" w:rsidRPr="00C92711">
        <w:rPr>
          <w:rFonts w:ascii="Times New Roman" w:hAnsi="Times New Roman" w:cs="Times New Roman"/>
          <w:color w:val="000000" w:themeColor="text1"/>
          <w:sz w:val="22"/>
          <w:szCs w:val="22"/>
        </w:rPr>
        <w:t xml:space="preserve"> that they used was an ability measure rather than a trait measure.</w:t>
      </w:r>
      <w:r w:rsidR="00636EC7" w:rsidRPr="00C92711">
        <w:rPr>
          <w:rFonts w:ascii="Times New Roman" w:hAnsi="Times New Roman" w:cs="Times New Roman"/>
          <w:color w:val="000000" w:themeColor="text1"/>
          <w:sz w:val="22"/>
          <w:szCs w:val="22"/>
        </w:rPr>
        <w:t xml:space="preserve"> O’Brien and LaHuis </w:t>
      </w:r>
      <w:r w:rsidR="00B85C42" w:rsidRPr="00C92711">
        <w:rPr>
          <w:rFonts w:ascii="Times New Roman" w:hAnsi="Times New Roman" w:cs="Times New Roman"/>
          <w:color w:val="000000" w:themeColor="text1"/>
          <w:sz w:val="22"/>
          <w:szCs w:val="22"/>
        </w:rPr>
        <w:t>(2011)</w:t>
      </w:r>
      <w:ins w:id="33" w:author="Luyao Zhang" w:date="2016-11-26T22:28:00Z">
        <w:r w:rsidR="005321CE">
          <w:rPr>
            <w:rFonts w:ascii="Times New Roman" w:hAnsi="Times New Roman" w:cs="Times New Roman"/>
            <w:color w:val="000000" w:themeColor="text1"/>
            <w:sz w:val="22"/>
            <w:szCs w:val="22"/>
          </w:rPr>
          <w:t xml:space="preserve"> </w:t>
        </w:r>
      </w:ins>
      <w:del w:id="34" w:author="Luyao Zhang" w:date="2016-11-26T22:28:00Z">
        <w:r w:rsidR="00B85C42" w:rsidRPr="00C92711" w:rsidDel="005321CE">
          <w:rPr>
            <w:rFonts w:ascii="Times New Roman" w:hAnsi="Times New Roman" w:cs="Times New Roman"/>
            <w:color w:val="000000" w:themeColor="text1"/>
            <w:sz w:val="22"/>
            <w:szCs w:val="22"/>
          </w:rPr>
          <w:delText xml:space="preserve"> </w:delText>
        </w:r>
        <w:r w:rsidR="00DE668A" w:rsidDel="005321CE">
          <w:rPr>
            <w:rFonts w:ascii="Times New Roman" w:hAnsi="Times New Roman" w:cs="Times New Roman"/>
            <w:color w:val="000000" w:themeColor="text1"/>
            <w:sz w:val="22"/>
            <w:szCs w:val="22"/>
          </w:rPr>
          <w:delText xml:space="preserve">used </w:delText>
        </w:r>
      </w:del>
      <w:r w:rsidR="0027200D">
        <w:rPr>
          <w:rFonts w:ascii="Times New Roman" w:hAnsi="Times New Roman" w:cs="Times New Roman"/>
          <w:color w:val="000000" w:themeColor="text1"/>
          <w:sz w:val="22"/>
          <w:szCs w:val="22"/>
        </w:rPr>
        <w:t>examined DIF for</w:t>
      </w:r>
      <w:r w:rsidR="009F2226" w:rsidRPr="00C92711">
        <w:rPr>
          <w:rFonts w:ascii="Times New Roman" w:hAnsi="Times New Roman" w:cs="Times New Roman"/>
          <w:color w:val="000000" w:themeColor="text1"/>
          <w:sz w:val="22"/>
          <w:szCs w:val="22"/>
        </w:rPr>
        <w:t xml:space="preserve"> personality tests </w:t>
      </w:r>
      <w:r w:rsidR="00DE7BE3" w:rsidRPr="00C92711">
        <w:rPr>
          <w:rFonts w:ascii="Times New Roman" w:hAnsi="Times New Roman" w:cs="Times New Roman"/>
          <w:color w:val="000000" w:themeColor="text1"/>
          <w:sz w:val="22"/>
          <w:szCs w:val="22"/>
        </w:rPr>
        <w:t xml:space="preserve">under both the dominance </w:t>
      </w:r>
      <w:r w:rsidR="00EB437C" w:rsidRPr="00C92711">
        <w:rPr>
          <w:rFonts w:ascii="Times New Roman" w:hAnsi="Times New Roman" w:cs="Times New Roman"/>
          <w:color w:val="000000" w:themeColor="text1"/>
          <w:sz w:val="22"/>
          <w:szCs w:val="22"/>
        </w:rPr>
        <w:t>and the ideal point model</w:t>
      </w:r>
      <w:r w:rsidR="000F6AB1" w:rsidRPr="00C92711">
        <w:rPr>
          <w:rFonts w:ascii="Times New Roman" w:hAnsi="Times New Roman" w:cs="Times New Roman"/>
          <w:color w:val="000000" w:themeColor="text1"/>
          <w:sz w:val="22"/>
          <w:szCs w:val="22"/>
        </w:rPr>
        <w:t xml:space="preserve">, but </w:t>
      </w:r>
      <w:r w:rsidR="00212784">
        <w:rPr>
          <w:rFonts w:ascii="Times New Roman" w:hAnsi="Times New Roman" w:cs="Times New Roman"/>
          <w:color w:val="000000" w:themeColor="text1"/>
          <w:sz w:val="22"/>
          <w:szCs w:val="22"/>
        </w:rPr>
        <w:t xml:space="preserve">the </w:t>
      </w:r>
      <w:r w:rsidR="00A259A8" w:rsidRPr="00C92711">
        <w:rPr>
          <w:rFonts w:ascii="Times New Roman" w:hAnsi="Times New Roman" w:cs="Times New Roman"/>
          <w:color w:val="000000" w:themeColor="text1"/>
          <w:sz w:val="22"/>
          <w:szCs w:val="22"/>
        </w:rPr>
        <w:t>comparison was between a group of applicants and a group of incumbent</w:t>
      </w:r>
      <w:r w:rsidR="00026D19" w:rsidRPr="00C92711">
        <w:rPr>
          <w:rFonts w:ascii="Times New Roman" w:hAnsi="Times New Roman" w:cs="Times New Roman"/>
          <w:color w:val="000000" w:themeColor="text1"/>
          <w:sz w:val="22"/>
          <w:szCs w:val="22"/>
        </w:rPr>
        <w:t>s</w:t>
      </w:r>
      <w:r w:rsidR="00E55DAC">
        <w:rPr>
          <w:rFonts w:ascii="Times New Roman" w:hAnsi="Times New Roman" w:cs="Times New Roman"/>
          <w:color w:val="000000" w:themeColor="text1"/>
          <w:sz w:val="22"/>
          <w:szCs w:val="22"/>
        </w:rPr>
        <w:t>, rather than</w:t>
      </w:r>
      <w:ins w:id="35" w:author="Luyao Zhang" w:date="2016-11-26T22:28:00Z">
        <w:r w:rsidR="00C05651">
          <w:rPr>
            <w:rFonts w:ascii="Times New Roman" w:hAnsi="Times New Roman" w:cs="Times New Roman"/>
            <w:color w:val="000000" w:themeColor="text1"/>
            <w:sz w:val="22"/>
            <w:szCs w:val="22"/>
          </w:rPr>
          <w:t xml:space="preserve"> groups from</w:t>
        </w:r>
      </w:ins>
      <w:r w:rsidR="00477BE4">
        <w:rPr>
          <w:rFonts w:ascii="Times New Roman" w:hAnsi="Times New Roman" w:cs="Times New Roman"/>
          <w:color w:val="000000" w:themeColor="text1"/>
          <w:sz w:val="22"/>
          <w:szCs w:val="22"/>
        </w:rPr>
        <w:t xml:space="preserve"> different culture</w:t>
      </w:r>
      <w:r w:rsidR="00B9359B">
        <w:rPr>
          <w:rFonts w:ascii="Times New Roman" w:hAnsi="Times New Roman" w:cs="Times New Roman"/>
          <w:color w:val="000000" w:themeColor="text1"/>
          <w:sz w:val="22"/>
          <w:szCs w:val="22"/>
        </w:rPr>
        <w:t>s</w:t>
      </w:r>
      <w:r w:rsidR="00A259A8" w:rsidRPr="00C92711">
        <w:rPr>
          <w:rFonts w:ascii="Times New Roman" w:hAnsi="Times New Roman" w:cs="Times New Roman"/>
          <w:color w:val="000000" w:themeColor="text1"/>
          <w:sz w:val="22"/>
          <w:szCs w:val="22"/>
        </w:rPr>
        <w:t>.</w:t>
      </w:r>
      <w:r w:rsidR="000F4CAF" w:rsidRPr="00C92711">
        <w:rPr>
          <w:rFonts w:ascii="Times New Roman" w:hAnsi="Times New Roman" w:cs="Times New Roman"/>
          <w:color w:val="000000" w:themeColor="text1"/>
          <w:sz w:val="22"/>
          <w:szCs w:val="22"/>
        </w:rPr>
        <w:t xml:space="preserve"> </w:t>
      </w:r>
      <w:r w:rsidR="00166F70" w:rsidRPr="00C92711">
        <w:rPr>
          <w:rFonts w:ascii="Times New Roman" w:hAnsi="Times New Roman" w:cs="Times New Roman"/>
          <w:color w:val="000000" w:themeColor="text1"/>
          <w:sz w:val="22"/>
          <w:szCs w:val="22"/>
        </w:rPr>
        <w:t xml:space="preserve">In </w:t>
      </w:r>
      <w:r w:rsidR="00415E13" w:rsidRPr="00C92711">
        <w:rPr>
          <w:rFonts w:ascii="Times New Roman" w:hAnsi="Times New Roman" w:cs="Times New Roman"/>
          <w:color w:val="000000" w:themeColor="text1"/>
          <w:sz w:val="22"/>
          <w:szCs w:val="22"/>
        </w:rPr>
        <w:t>Carte</w:t>
      </w:r>
      <w:r w:rsidR="00F2081E" w:rsidRPr="00C92711">
        <w:rPr>
          <w:rFonts w:ascii="Times New Roman" w:hAnsi="Times New Roman" w:cs="Times New Roman"/>
          <w:color w:val="000000" w:themeColor="text1"/>
          <w:sz w:val="22"/>
          <w:szCs w:val="22"/>
        </w:rPr>
        <w:t>r, Dalal, Zickar, and</w:t>
      </w:r>
      <w:r w:rsidR="00415E13" w:rsidRPr="00C92711">
        <w:rPr>
          <w:rFonts w:ascii="Times New Roman" w:hAnsi="Times New Roman" w:cs="Times New Roman"/>
          <w:color w:val="000000" w:themeColor="text1"/>
          <w:sz w:val="22"/>
          <w:szCs w:val="22"/>
        </w:rPr>
        <w:t xml:space="preserve"> Adams (2009</w:t>
      </w:r>
      <w:r w:rsidR="00355089" w:rsidRPr="00C92711">
        <w:rPr>
          <w:rFonts w:ascii="Times New Roman" w:hAnsi="Times New Roman" w:cs="Times New Roman"/>
          <w:color w:val="000000" w:themeColor="text1"/>
          <w:sz w:val="22"/>
          <w:szCs w:val="22"/>
        </w:rPr>
        <w:t>), t</w:t>
      </w:r>
      <w:r w:rsidR="00BC739E" w:rsidRPr="00C92711">
        <w:rPr>
          <w:rFonts w:ascii="Times New Roman" w:hAnsi="Times New Roman" w:cs="Times New Roman"/>
          <w:color w:val="000000" w:themeColor="text1"/>
          <w:sz w:val="22"/>
          <w:szCs w:val="22"/>
        </w:rPr>
        <w:t xml:space="preserve">he </w:t>
      </w:r>
      <w:r w:rsidR="007E4BB8" w:rsidRPr="00C92711">
        <w:rPr>
          <w:rFonts w:ascii="Times New Roman" w:hAnsi="Times New Roman" w:cs="Times New Roman"/>
          <w:color w:val="000000" w:themeColor="text1"/>
          <w:sz w:val="22"/>
          <w:szCs w:val="22"/>
        </w:rPr>
        <w:t xml:space="preserve">DIF </w:t>
      </w:r>
      <w:r w:rsidR="00BC739E" w:rsidRPr="00C92711">
        <w:rPr>
          <w:rFonts w:ascii="Times New Roman" w:hAnsi="Times New Roman" w:cs="Times New Roman"/>
          <w:color w:val="000000" w:themeColor="text1"/>
          <w:sz w:val="22"/>
          <w:szCs w:val="22"/>
        </w:rPr>
        <w:t>approach</w:t>
      </w:r>
      <w:r w:rsidR="00166F70" w:rsidRPr="00C92711">
        <w:rPr>
          <w:rFonts w:ascii="Times New Roman" w:hAnsi="Times New Roman" w:cs="Times New Roman"/>
          <w:color w:val="000000" w:themeColor="text1"/>
          <w:sz w:val="22"/>
          <w:szCs w:val="22"/>
        </w:rPr>
        <w:t xml:space="preserve"> was </w:t>
      </w:r>
      <w:r w:rsidR="007E4BB8" w:rsidRPr="00C92711">
        <w:rPr>
          <w:rFonts w:ascii="Times New Roman" w:hAnsi="Times New Roman" w:cs="Times New Roman"/>
          <w:color w:val="000000" w:themeColor="text1"/>
          <w:sz w:val="22"/>
          <w:szCs w:val="22"/>
        </w:rPr>
        <w:t xml:space="preserve">applied </w:t>
      </w:r>
      <w:r w:rsidR="00E962AC" w:rsidRPr="00C92711">
        <w:rPr>
          <w:rFonts w:ascii="Times New Roman" w:hAnsi="Times New Roman" w:cs="Times New Roman"/>
          <w:color w:val="000000" w:themeColor="text1"/>
          <w:sz w:val="22"/>
          <w:szCs w:val="22"/>
        </w:rPr>
        <w:t xml:space="preserve">under the </w:t>
      </w:r>
      <w:r w:rsidR="007E4BB8" w:rsidRPr="00C92711">
        <w:rPr>
          <w:rFonts w:ascii="Times New Roman" w:hAnsi="Times New Roman" w:cs="Times New Roman"/>
          <w:color w:val="000000" w:themeColor="text1"/>
          <w:sz w:val="22"/>
          <w:szCs w:val="22"/>
        </w:rPr>
        <w:t xml:space="preserve">the GGUM </w:t>
      </w:r>
      <w:r w:rsidR="00E4169F" w:rsidRPr="00C92711">
        <w:rPr>
          <w:rFonts w:ascii="Times New Roman" w:hAnsi="Times New Roman" w:cs="Times New Roman"/>
          <w:color w:val="000000" w:themeColor="text1"/>
          <w:sz w:val="22"/>
          <w:szCs w:val="22"/>
        </w:rPr>
        <w:t xml:space="preserve">to examine the </w:t>
      </w:r>
      <w:r w:rsidR="00F77EFF" w:rsidRPr="00C92711">
        <w:rPr>
          <w:rFonts w:ascii="Times New Roman" w:hAnsi="Times New Roman" w:cs="Times New Roman"/>
          <w:color w:val="000000" w:themeColor="text1"/>
          <w:sz w:val="22"/>
          <w:szCs w:val="22"/>
        </w:rPr>
        <w:t>effects of vague quantifiers</w:t>
      </w:r>
      <w:ins w:id="36" w:author="Luyao Zhang" w:date="2016-11-26T22:28:00Z">
        <w:r w:rsidR="00275CCA">
          <w:rPr>
            <w:rFonts w:ascii="Times New Roman" w:hAnsi="Times New Roman" w:cs="Times New Roman"/>
            <w:color w:val="000000" w:themeColor="text1"/>
            <w:sz w:val="22"/>
            <w:szCs w:val="22"/>
          </w:rPr>
          <w:t>,</w:t>
        </w:r>
      </w:ins>
      <w:r w:rsidR="00F77EFF" w:rsidRPr="00C92711">
        <w:rPr>
          <w:rFonts w:ascii="Times New Roman" w:hAnsi="Times New Roman" w:cs="Times New Roman"/>
          <w:color w:val="000000" w:themeColor="text1"/>
          <w:sz w:val="22"/>
          <w:szCs w:val="22"/>
        </w:rPr>
        <w:t xml:space="preserve"> </w:t>
      </w:r>
      <w:del w:id="37" w:author="Luyao Zhang" w:date="2016-11-26T22:28:00Z">
        <w:r w:rsidR="00F34085" w:rsidRPr="00C92711" w:rsidDel="00F419CD">
          <w:rPr>
            <w:rFonts w:ascii="Times New Roman" w:hAnsi="Times New Roman" w:cs="Times New Roman"/>
            <w:color w:val="000000" w:themeColor="text1"/>
            <w:sz w:val="22"/>
            <w:szCs w:val="22"/>
          </w:rPr>
          <w:delText xml:space="preserve">on making an item more, </w:delText>
        </w:r>
      </w:del>
      <w:r w:rsidR="003C40F4" w:rsidRPr="00C92711">
        <w:rPr>
          <w:rFonts w:ascii="Times New Roman" w:hAnsi="Times New Roman" w:cs="Times New Roman"/>
          <w:color w:val="000000" w:themeColor="text1"/>
          <w:sz w:val="22"/>
          <w:szCs w:val="22"/>
        </w:rPr>
        <w:t>but no comparison was done between</w:t>
      </w:r>
      <w:r w:rsidR="0079036D" w:rsidRPr="00C92711">
        <w:rPr>
          <w:rFonts w:ascii="Times New Roman" w:hAnsi="Times New Roman" w:cs="Times New Roman"/>
          <w:color w:val="000000" w:themeColor="text1"/>
          <w:sz w:val="22"/>
          <w:szCs w:val="22"/>
        </w:rPr>
        <w:t xml:space="preserve"> different IRT models.</w:t>
      </w:r>
      <w:r w:rsidR="00933B0B" w:rsidRPr="00C92711">
        <w:rPr>
          <w:rFonts w:ascii="Times New Roman" w:hAnsi="Times New Roman" w:cs="Times New Roman"/>
          <w:color w:val="000000" w:themeColor="text1"/>
          <w:sz w:val="22"/>
          <w:szCs w:val="22"/>
        </w:rPr>
        <w:t xml:space="preserve"> </w:t>
      </w:r>
    </w:p>
    <w:p w14:paraId="00909644" w14:textId="255E7245" w:rsidR="005B7587" w:rsidRPr="00C92711" w:rsidRDefault="00237B54"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Under both the dominance </w:t>
      </w:r>
      <w:r w:rsidR="00872D56" w:rsidRPr="00C92711">
        <w:rPr>
          <w:rFonts w:ascii="Times New Roman" w:hAnsi="Times New Roman" w:cs="Times New Roman"/>
          <w:color w:val="000000" w:themeColor="text1"/>
          <w:sz w:val="22"/>
          <w:szCs w:val="22"/>
        </w:rPr>
        <w:t xml:space="preserve">model </w:t>
      </w:r>
      <w:r w:rsidRPr="00C92711">
        <w:rPr>
          <w:rFonts w:ascii="Times New Roman" w:hAnsi="Times New Roman" w:cs="Times New Roman"/>
          <w:color w:val="000000" w:themeColor="text1"/>
          <w:sz w:val="22"/>
          <w:szCs w:val="22"/>
        </w:rPr>
        <w:t xml:space="preserve">and </w:t>
      </w:r>
      <w:r w:rsidR="00872D56" w:rsidRPr="00C92711">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 xml:space="preserve">ideal point model, </w:t>
      </w:r>
      <w:r w:rsidR="00B4200F" w:rsidRPr="00C92711">
        <w:rPr>
          <w:rFonts w:ascii="Times New Roman" w:hAnsi="Times New Roman" w:cs="Times New Roman"/>
          <w:color w:val="000000" w:themeColor="text1"/>
          <w:sz w:val="22"/>
          <w:szCs w:val="22"/>
        </w:rPr>
        <w:t xml:space="preserve">DIF </w:t>
      </w:r>
      <w:r w:rsidR="000D483D" w:rsidRPr="00C92711">
        <w:rPr>
          <w:rFonts w:ascii="Times New Roman" w:hAnsi="Times New Roman" w:cs="Times New Roman"/>
          <w:color w:val="000000" w:themeColor="text1"/>
          <w:sz w:val="22"/>
          <w:szCs w:val="22"/>
        </w:rPr>
        <w:t>detection</w:t>
      </w:r>
      <w:r w:rsidR="00A05A04" w:rsidRPr="00C92711">
        <w:rPr>
          <w:rFonts w:ascii="Times New Roman" w:hAnsi="Times New Roman" w:cs="Times New Roman"/>
          <w:color w:val="000000" w:themeColor="text1"/>
          <w:sz w:val="22"/>
          <w:szCs w:val="22"/>
        </w:rPr>
        <w:t xml:space="preserve"> </w:t>
      </w:r>
      <w:r w:rsidR="00872D56" w:rsidRPr="00C92711">
        <w:rPr>
          <w:rFonts w:ascii="Times New Roman" w:hAnsi="Times New Roman" w:cs="Times New Roman"/>
          <w:color w:val="000000" w:themeColor="text1"/>
          <w:sz w:val="22"/>
          <w:szCs w:val="22"/>
        </w:rPr>
        <w:t>adopts</w:t>
      </w:r>
      <w:r w:rsidR="000D483D" w:rsidRPr="00C92711">
        <w:rPr>
          <w:rFonts w:ascii="Times New Roman" w:hAnsi="Times New Roman" w:cs="Times New Roman"/>
          <w:color w:val="000000" w:themeColor="text1"/>
          <w:sz w:val="22"/>
          <w:szCs w:val="22"/>
        </w:rPr>
        <w:t xml:space="preserve"> the null hypothesis sign</w:t>
      </w:r>
      <w:r w:rsidR="00F50981" w:rsidRPr="00C92711">
        <w:rPr>
          <w:rFonts w:ascii="Times New Roman" w:hAnsi="Times New Roman" w:cs="Times New Roman"/>
          <w:color w:val="000000" w:themeColor="text1"/>
          <w:sz w:val="22"/>
          <w:szCs w:val="22"/>
        </w:rPr>
        <w:t xml:space="preserve">ificance testing (NHST) </w:t>
      </w:r>
      <w:r w:rsidR="006906B1" w:rsidRPr="00C92711">
        <w:rPr>
          <w:rFonts w:ascii="Times New Roman" w:hAnsi="Times New Roman" w:cs="Times New Roman"/>
          <w:color w:val="000000" w:themeColor="text1"/>
          <w:sz w:val="22"/>
          <w:szCs w:val="22"/>
        </w:rPr>
        <w:t>paradigm</w:t>
      </w:r>
      <w:r w:rsidR="00F50981" w:rsidRPr="00C92711">
        <w:rPr>
          <w:rFonts w:ascii="Times New Roman" w:hAnsi="Times New Roman" w:cs="Times New Roman"/>
          <w:color w:val="000000" w:themeColor="text1"/>
          <w:sz w:val="22"/>
          <w:szCs w:val="22"/>
        </w:rPr>
        <w:t xml:space="preserve">, </w:t>
      </w:r>
      <w:r w:rsidR="00483335" w:rsidRPr="00C92711">
        <w:rPr>
          <w:rFonts w:ascii="Times New Roman" w:hAnsi="Times New Roman" w:cs="Times New Roman"/>
          <w:color w:val="000000" w:themeColor="text1"/>
          <w:sz w:val="22"/>
          <w:szCs w:val="22"/>
        </w:rPr>
        <w:t xml:space="preserve">which provides information on only the existence but not the magnitude of DIF. </w:t>
      </w:r>
      <w:r w:rsidR="00330A72" w:rsidRPr="00C92711">
        <w:rPr>
          <w:rFonts w:ascii="Times New Roman" w:hAnsi="Times New Roman" w:cs="Times New Roman"/>
          <w:color w:val="000000" w:themeColor="text1"/>
          <w:sz w:val="22"/>
          <w:szCs w:val="22"/>
        </w:rPr>
        <w:t xml:space="preserve">Item selection decisions </w:t>
      </w:r>
      <w:r w:rsidR="006906B1" w:rsidRPr="00C92711">
        <w:rPr>
          <w:rFonts w:ascii="Times New Roman" w:hAnsi="Times New Roman" w:cs="Times New Roman"/>
          <w:color w:val="000000" w:themeColor="text1"/>
          <w:sz w:val="22"/>
          <w:szCs w:val="22"/>
        </w:rPr>
        <w:t>based solely on this paradigm</w:t>
      </w:r>
      <w:r w:rsidR="008021B9" w:rsidRPr="00C92711">
        <w:rPr>
          <w:rFonts w:ascii="Times New Roman" w:hAnsi="Times New Roman" w:cs="Times New Roman"/>
          <w:color w:val="000000" w:themeColor="text1"/>
          <w:sz w:val="22"/>
          <w:szCs w:val="22"/>
        </w:rPr>
        <w:t xml:space="preserve"> </w:t>
      </w:r>
      <w:r w:rsidR="005D04C9" w:rsidRPr="00C92711">
        <w:rPr>
          <w:rFonts w:ascii="Times New Roman" w:hAnsi="Times New Roman" w:cs="Times New Roman"/>
          <w:color w:val="000000" w:themeColor="text1"/>
          <w:sz w:val="22"/>
          <w:szCs w:val="22"/>
        </w:rPr>
        <w:t xml:space="preserve">could </w:t>
      </w:r>
      <w:r w:rsidR="004F2978" w:rsidRPr="00C92711">
        <w:rPr>
          <w:rFonts w:ascii="Times New Roman" w:hAnsi="Times New Roman" w:cs="Times New Roman"/>
          <w:color w:val="000000" w:themeColor="text1"/>
          <w:sz w:val="22"/>
          <w:szCs w:val="22"/>
        </w:rPr>
        <w:t>lead to deleting</w:t>
      </w:r>
      <w:r w:rsidR="008021B9" w:rsidRPr="00C92711">
        <w:rPr>
          <w:rFonts w:ascii="Times New Roman" w:hAnsi="Times New Roman" w:cs="Times New Roman"/>
          <w:color w:val="000000" w:themeColor="text1"/>
          <w:sz w:val="22"/>
          <w:szCs w:val="22"/>
        </w:rPr>
        <w:t xml:space="preserve"> items with</w:t>
      </w:r>
      <w:r w:rsidR="0095597F" w:rsidRPr="00C92711">
        <w:rPr>
          <w:rFonts w:ascii="Times New Roman" w:hAnsi="Times New Roman" w:cs="Times New Roman"/>
          <w:color w:val="000000" w:themeColor="text1"/>
          <w:sz w:val="22"/>
          <w:szCs w:val="22"/>
        </w:rPr>
        <w:t xml:space="preserve"> statistically </w:t>
      </w:r>
      <w:r w:rsidR="001B1F8E" w:rsidRPr="00C92711">
        <w:rPr>
          <w:rFonts w:ascii="Times New Roman" w:hAnsi="Times New Roman" w:cs="Times New Roman"/>
          <w:color w:val="000000" w:themeColor="text1"/>
          <w:sz w:val="22"/>
          <w:szCs w:val="22"/>
        </w:rPr>
        <w:t>s</w:t>
      </w:r>
      <w:r w:rsidR="001D380E" w:rsidRPr="00C92711">
        <w:rPr>
          <w:rFonts w:ascii="Times New Roman" w:hAnsi="Times New Roman" w:cs="Times New Roman"/>
          <w:color w:val="000000" w:themeColor="text1"/>
          <w:sz w:val="22"/>
          <w:szCs w:val="22"/>
        </w:rPr>
        <w:t>ignificant</w:t>
      </w:r>
      <w:r w:rsidR="008021B9" w:rsidRPr="00C92711">
        <w:rPr>
          <w:rFonts w:ascii="Times New Roman" w:hAnsi="Times New Roman" w:cs="Times New Roman"/>
          <w:color w:val="000000" w:themeColor="text1"/>
          <w:sz w:val="22"/>
          <w:szCs w:val="22"/>
        </w:rPr>
        <w:t xml:space="preserve"> </w:t>
      </w:r>
      <w:r w:rsidR="005D04C9" w:rsidRPr="00C92711">
        <w:rPr>
          <w:rFonts w:ascii="Times New Roman" w:hAnsi="Times New Roman" w:cs="Times New Roman"/>
          <w:color w:val="000000" w:themeColor="text1"/>
          <w:sz w:val="22"/>
          <w:szCs w:val="22"/>
        </w:rPr>
        <w:t xml:space="preserve">yet trivial </w:t>
      </w:r>
      <w:r w:rsidR="00AD51B2" w:rsidRPr="00C92711">
        <w:rPr>
          <w:rFonts w:ascii="Times New Roman" w:hAnsi="Times New Roman" w:cs="Times New Roman"/>
          <w:color w:val="000000" w:themeColor="text1"/>
          <w:sz w:val="22"/>
          <w:szCs w:val="22"/>
        </w:rPr>
        <w:t>DIF</w:t>
      </w:r>
      <w:r w:rsidR="00D94931" w:rsidRPr="00C92711">
        <w:rPr>
          <w:rFonts w:ascii="Times New Roman" w:hAnsi="Times New Roman" w:cs="Times New Roman"/>
          <w:color w:val="000000" w:themeColor="text1"/>
          <w:sz w:val="22"/>
          <w:szCs w:val="22"/>
        </w:rPr>
        <w:t xml:space="preserve"> that is b</w:t>
      </w:r>
      <w:r w:rsidR="00BC4A45" w:rsidRPr="00C92711">
        <w:rPr>
          <w:rFonts w:ascii="Times New Roman" w:hAnsi="Times New Roman" w:cs="Times New Roman"/>
          <w:color w:val="000000" w:themeColor="text1"/>
          <w:sz w:val="22"/>
          <w:szCs w:val="22"/>
        </w:rPr>
        <w:t>arely meaningful. T</w:t>
      </w:r>
      <w:r w:rsidR="005D04C9" w:rsidRPr="00C92711">
        <w:rPr>
          <w:rFonts w:ascii="Times New Roman" w:hAnsi="Times New Roman" w:cs="Times New Roman"/>
          <w:color w:val="000000" w:themeColor="text1"/>
          <w:sz w:val="22"/>
          <w:szCs w:val="22"/>
        </w:rPr>
        <w:t>his is especially likely</w:t>
      </w:r>
      <w:r w:rsidR="008910E2" w:rsidRPr="00C92711">
        <w:rPr>
          <w:rFonts w:ascii="Times New Roman" w:hAnsi="Times New Roman" w:cs="Times New Roman"/>
          <w:color w:val="000000" w:themeColor="text1"/>
          <w:sz w:val="22"/>
          <w:szCs w:val="22"/>
        </w:rPr>
        <w:t xml:space="preserve"> when the sample size is </w:t>
      </w:r>
      <w:r w:rsidR="003E36A7">
        <w:rPr>
          <w:rFonts w:ascii="Times New Roman" w:hAnsi="Times New Roman" w:cs="Times New Roman"/>
          <w:color w:val="000000" w:themeColor="text1"/>
          <w:sz w:val="22"/>
          <w:szCs w:val="22"/>
        </w:rPr>
        <w:t>large</w:t>
      </w:r>
      <w:r w:rsidR="000F5FB8" w:rsidRPr="00C92711">
        <w:rPr>
          <w:rFonts w:ascii="Times New Roman" w:hAnsi="Times New Roman" w:cs="Times New Roman"/>
          <w:color w:val="000000" w:themeColor="text1"/>
          <w:sz w:val="22"/>
          <w:szCs w:val="22"/>
        </w:rPr>
        <w:t>.</w:t>
      </w:r>
      <w:r w:rsidR="0002359C" w:rsidRPr="00C92711">
        <w:rPr>
          <w:rFonts w:ascii="Times New Roman" w:hAnsi="Times New Roman" w:cs="Times New Roman"/>
          <w:color w:val="000000" w:themeColor="text1"/>
          <w:sz w:val="22"/>
          <w:szCs w:val="22"/>
        </w:rPr>
        <w:t xml:space="preserve"> </w:t>
      </w:r>
      <w:r w:rsidR="00CD2E41" w:rsidRPr="00C92711">
        <w:rPr>
          <w:rFonts w:ascii="Times New Roman" w:hAnsi="Times New Roman" w:cs="Times New Roman"/>
          <w:color w:val="000000" w:themeColor="text1"/>
          <w:sz w:val="22"/>
          <w:szCs w:val="22"/>
        </w:rPr>
        <w:t xml:space="preserve">In order to </w:t>
      </w:r>
      <w:r w:rsidR="005E6509" w:rsidRPr="00C92711">
        <w:rPr>
          <w:rFonts w:ascii="Times New Roman" w:hAnsi="Times New Roman" w:cs="Times New Roman"/>
          <w:color w:val="000000" w:themeColor="text1"/>
          <w:sz w:val="22"/>
          <w:szCs w:val="22"/>
        </w:rPr>
        <w:t xml:space="preserve">have a more accurate understanding of </w:t>
      </w:r>
      <w:r w:rsidR="00D80BD6" w:rsidRPr="00C92711">
        <w:rPr>
          <w:rFonts w:ascii="Times New Roman" w:hAnsi="Times New Roman" w:cs="Times New Roman"/>
          <w:color w:val="000000" w:themeColor="text1"/>
          <w:sz w:val="22"/>
          <w:szCs w:val="22"/>
        </w:rPr>
        <w:t>the effects of DIF</w:t>
      </w:r>
      <w:r w:rsidR="005E6509" w:rsidRPr="00C92711">
        <w:rPr>
          <w:rFonts w:ascii="Times New Roman" w:hAnsi="Times New Roman" w:cs="Times New Roman"/>
          <w:color w:val="000000" w:themeColor="text1"/>
          <w:sz w:val="22"/>
          <w:szCs w:val="22"/>
        </w:rPr>
        <w:t xml:space="preserve">, </w:t>
      </w:r>
      <w:r w:rsidR="00066122" w:rsidRPr="00C92711">
        <w:rPr>
          <w:rFonts w:ascii="Times New Roman" w:hAnsi="Times New Roman" w:cs="Times New Roman"/>
          <w:color w:val="000000" w:themeColor="text1"/>
          <w:sz w:val="22"/>
          <w:szCs w:val="22"/>
        </w:rPr>
        <w:t xml:space="preserve">we also </w:t>
      </w:r>
      <w:ins w:id="38" w:author="Luyao Zhang" w:date="2016-11-26T22:29:00Z">
        <w:r w:rsidR="00BE6077">
          <w:rPr>
            <w:rFonts w:ascii="Times New Roman" w:hAnsi="Times New Roman" w:cs="Times New Roman"/>
            <w:color w:val="000000" w:themeColor="text1"/>
            <w:sz w:val="22"/>
            <w:szCs w:val="22"/>
          </w:rPr>
          <w:t>used</w:t>
        </w:r>
        <w:r w:rsidR="00573A1A">
          <w:rPr>
            <w:rFonts w:ascii="Times New Roman" w:hAnsi="Times New Roman" w:cs="Times New Roman"/>
            <w:color w:val="000000" w:themeColor="text1"/>
            <w:sz w:val="22"/>
            <w:szCs w:val="22"/>
          </w:rPr>
          <w:t xml:space="preserve"> a</w:t>
        </w:r>
      </w:ins>
      <w:del w:id="39" w:author="Luyao Zhang" w:date="2016-11-26T22:29:00Z">
        <w:r w:rsidR="00066122" w:rsidRPr="00C92711" w:rsidDel="00BE6077">
          <w:rPr>
            <w:rFonts w:ascii="Times New Roman" w:hAnsi="Times New Roman" w:cs="Times New Roman"/>
            <w:color w:val="000000" w:themeColor="text1"/>
            <w:sz w:val="22"/>
            <w:szCs w:val="22"/>
          </w:rPr>
          <w:delText>adopted</w:delText>
        </w:r>
      </w:del>
      <w:ins w:id="40" w:author="Luyao Zhang" w:date="2016-11-26T22:29:00Z">
        <w:r w:rsidR="008C3B7F">
          <w:rPr>
            <w:rFonts w:ascii="Times New Roman" w:hAnsi="Times New Roman" w:cs="Times New Roman"/>
            <w:color w:val="000000" w:themeColor="text1"/>
            <w:sz w:val="22"/>
            <w:szCs w:val="22"/>
          </w:rPr>
          <w:t xml:space="preserve"> </w:t>
        </w:r>
      </w:ins>
      <w:del w:id="41" w:author="Luyao Zhang" w:date="2016-11-26T22:29:00Z">
        <w:r w:rsidR="000D1B20" w:rsidRPr="00C92711" w:rsidDel="008C3B7F">
          <w:rPr>
            <w:rFonts w:ascii="Times New Roman" w:hAnsi="Times New Roman" w:cs="Times New Roman"/>
            <w:color w:val="000000" w:themeColor="text1"/>
            <w:sz w:val="22"/>
            <w:szCs w:val="22"/>
          </w:rPr>
          <w:delText xml:space="preserve"> </w:delText>
        </w:r>
      </w:del>
      <w:r w:rsidR="000D1B20" w:rsidRPr="00C92711">
        <w:rPr>
          <w:rFonts w:ascii="Times New Roman" w:hAnsi="Times New Roman" w:cs="Times New Roman"/>
          <w:color w:val="000000" w:themeColor="text1"/>
          <w:sz w:val="22"/>
          <w:szCs w:val="22"/>
        </w:rPr>
        <w:t xml:space="preserve">DIF effect size </w:t>
      </w:r>
      <w:ins w:id="42" w:author="Luyao Zhang" w:date="2016-11-26T22:29:00Z">
        <w:r w:rsidR="003510B3">
          <w:rPr>
            <w:rFonts w:ascii="Times New Roman" w:hAnsi="Times New Roman" w:cs="Times New Roman"/>
            <w:color w:val="000000" w:themeColor="text1"/>
            <w:sz w:val="22"/>
            <w:szCs w:val="22"/>
          </w:rPr>
          <w:t>measure</w:t>
        </w:r>
      </w:ins>
      <w:ins w:id="43" w:author="Luyao Zhang" w:date="2016-11-26T22:30:00Z">
        <w:r w:rsidR="00300756">
          <w:rPr>
            <w:rFonts w:ascii="Times New Roman" w:hAnsi="Times New Roman" w:cs="Times New Roman"/>
            <w:color w:val="000000" w:themeColor="text1"/>
            <w:sz w:val="22"/>
            <w:szCs w:val="22"/>
          </w:rPr>
          <w:t xml:space="preserve"> </w:t>
        </w:r>
      </w:ins>
      <w:r w:rsidR="00F22461" w:rsidRPr="00C92711">
        <w:rPr>
          <w:rFonts w:ascii="Times New Roman" w:hAnsi="Times New Roman" w:cs="Times New Roman"/>
          <w:color w:val="000000" w:themeColor="text1"/>
          <w:sz w:val="22"/>
          <w:szCs w:val="22"/>
        </w:rPr>
        <w:t>(Nye, 2011)</w:t>
      </w:r>
      <w:r w:rsidR="00AF778B" w:rsidRPr="00C92711">
        <w:rPr>
          <w:rFonts w:ascii="Times New Roman" w:hAnsi="Times New Roman" w:cs="Times New Roman"/>
          <w:color w:val="000000" w:themeColor="text1"/>
          <w:sz w:val="22"/>
          <w:szCs w:val="22"/>
        </w:rPr>
        <w:t xml:space="preserve"> </w:t>
      </w:r>
      <w:r w:rsidR="00175D3F">
        <w:rPr>
          <w:rFonts w:ascii="Times New Roman" w:hAnsi="Times New Roman" w:cs="Times New Roman"/>
          <w:color w:val="000000" w:themeColor="text1"/>
          <w:sz w:val="22"/>
          <w:szCs w:val="22"/>
        </w:rPr>
        <w:t xml:space="preserve">in our </w:t>
      </w:r>
      <w:r w:rsidR="00A65440" w:rsidRPr="00C92711">
        <w:rPr>
          <w:rFonts w:ascii="Times New Roman" w:hAnsi="Times New Roman" w:cs="Times New Roman"/>
          <w:color w:val="000000" w:themeColor="text1"/>
          <w:sz w:val="22"/>
          <w:szCs w:val="22"/>
        </w:rPr>
        <w:t>study</w:t>
      </w:r>
      <w:r w:rsidR="004A0D3E" w:rsidRPr="00C92711">
        <w:rPr>
          <w:rFonts w:ascii="Times New Roman" w:hAnsi="Times New Roman" w:cs="Times New Roman"/>
          <w:color w:val="000000" w:themeColor="text1"/>
          <w:sz w:val="22"/>
          <w:szCs w:val="22"/>
        </w:rPr>
        <w:t>.</w:t>
      </w:r>
    </w:p>
    <w:p w14:paraId="415E298B" w14:textId="4A7A2BD9" w:rsidR="008827C7" w:rsidRDefault="00513FE8" w:rsidP="008827C7">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In summary, </w:t>
      </w:r>
      <w:r w:rsidR="00E9332B" w:rsidRPr="00C92711">
        <w:rPr>
          <w:rFonts w:ascii="Times New Roman" w:hAnsi="Times New Roman" w:cs="Times New Roman"/>
          <w:color w:val="000000" w:themeColor="text1"/>
          <w:sz w:val="22"/>
          <w:szCs w:val="22"/>
        </w:rPr>
        <w:t xml:space="preserve">the current study </w:t>
      </w:r>
      <w:r w:rsidR="008625CA" w:rsidRPr="00C92711">
        <w:rPr>
          <w:rFonts w:ascii="Times New Roman" w:hAnsi="Times New Roman" w:cs="Times New Roman"/>
          <w:color w:val="000000" w:themeColor="text1"/>
          <w:sz w:val="22"/>
          <w:szCs w:val="22"/>
        </w:rPr>
        <w:t xml:space="preserve">intended to </w:t>
      </w:r>
      <w:r w:rsidR="003B6282" w:rsidRPr="00C92711">
        <w:rPr>
          <w:rFonts w:ascii="Times New Roman" w:hAnsi="Times New Roman" w:cs="Times New Roman"/>
          <w:color w:val="000000" w:themeColor="text1"/>
          <w:sz w:val="22"/>
          <w:szCs w:val="22"/>
        </w:rPr>
        <w:t xml:space="preserve">examine </w:t>
      </w:r>
      <w:r w:rsidR="00FD7BAB" w:rsidRPr="00C92711">
        <w:rPr>
          <w:rFonts w:ascii="Times New Roman" w:hAnsi="Times New Roman" w:cs="Times New Roman"/>
          <w:color w:val="000000" w:themeColor="text1"/>
          <w:sz w:val="22"/>
          <w:szCs w:val="22"/>
        </w:rPr>
        <w:t xml:space="preserve">measurement equivalence </w:t>
      </w:r>
      <w:r w:rsidR="00227A60" w:rsidRPr="00C92711">
        <w:rPr>
          <w:rFonts w:ascii="Times New Roman" w:hAnsi="Times New Roman" w:cs="Times New Roman"/>
          <w:color w:val="000000" w:themeColor="text1"/>
          <w:sz w:val="22"/>
          <w:szCs w:val="22"/>
        </w:rPr>
        <w:t xml:space="preserve">of </w:t>
      </w:r>
      <w:r w:rsidR="006B179D" w:rsidRPr="00C92711">
        <w:rPr>
          <w:rFonts w:ascii="Times New Roman" w:hAnsi="Times New Roman" w:cs="Times New Roman"/>
          <w:color w:val="000000" w:themeColor="text1"/>
          <w:sz w:val="22"/>
          <w:szCs w:val="22"/>
        </w:rPr>
        <w:t>some scales of the Comprehensive Personality Scale (</w:t>
      </w:r>
      <w:r w:rsidR="0030548E" w:rsidRPr="00C92711">
        <w:rPr>
          <w:rFonts w:ascii="Times New Roman" w:hAnsi="Times New Roman" w:cs="Times New Roman"/>
          <w:color w:val="000000" w:themeColor="text1"/>
          <w:sz w:val="22"/>
          <w:szCs w:val="22"/>
        </w:rPr>
        <w:t xml:space="preserve">CPS; </w:t>
      </w:r>
      <w:r w:rsidR="006B179D" w:rsidRPr="00C92711">
        <w:rPr>
          <w:rFonts w:ascii="Times New Roman" w:hAnsi="Times New Roman" w:cs="Times New Roman"/>
          <w:color w:val="000000" w:themeColor="text1"/>
          <w:sz w:val="22"/>
          <w:szCs w:val="22"/>
        </w:rPr>
        <w:t>Wang, 2013)</w:t>
      </w:r>
      <w:r w:rsidR="00DC5792" w:rsidRPr="00C92711">
        <w:rPr>
          <w:rFonts w:ascii="Times New Roman" w:hAnsi="Times New Roman" w:cs="Times New Roman"/>
          <w:color w:val="000000" w:themeColor="text1"/>
          <w:sz w:val="22"/>
          <w:szCs w:val="22"/>
        </w:rPr>
        <w:t xml:space="preserve"> </w:t>
      </w:r>
      <w:r w:rsidR="00BA58CD" w:rsidRPr="00C92711">
        <w:rPr>
          <w:rFonts w:ascii="Times New Roman" w:hAnsi="Times New Roman" w:cs="Times New Roman"/>
          <w:color w:val="000000" w:themeColor="text1"/>
          <w:sz w:val="22"/>
          <w:szCs w:val="22"/>
        </w:rPr>
        <w:t>via an IRT DIF method</w:t>
      </w:r>
      <w:r w:rsidR="00126520" w:rsidRPr="00C92711">
        <w:rPr>
          <w:rFonts w:ascii="Times New Roman" w:hAnsi="Times New Roman" w:cs="Times New Roman"/>
          <w:color w:val="000000" w:themeColor="text1"/>
          <w:sz w:val="22"/>
          <w:szCs w:val="22"/>
        </w:rPr>
        <w:t xml:space="preserve">. The analysis </w:t>
      </w:r>
      <w:r w:rsidR="00081214">
        <w:rPr>
          <w:rFonts w:ascii="Times New Roman" w:hAnsi="Times New Roman" w:cs="Times New Roman"/>
          <w:color w:val="000000" w:themeColor="text1"/>
          <w:sz w:val="22"/>
          <w:szCs w:val="22"/>
        </w:rPr>
        <w:t>was</w:t>
      </w:r>
      <w:r w:rsidR="00126520" w:rsidRPr="00C92711">
        <w:rPr>
          <w:rFonts w:ascii="Times New Roman" w:hAnsi="Times New Roman" w:cs="Times New Roman"/>
          <w:color w:val="000000" w:themeColor="text1"/>
          <w:sz w:val="22"/>
          <w:szCs w:val="22"/>
        </w:rPr>
        <w:t xml:space="preserve"> done across </w:t>
      </w:r>
      <w:del w:id="44" w:author="Luyao Zhang" w:date="2016-11-26T22:32:00Z">
        <w:r w:rsidR="00126520" w:rsidRPr="00C92711" w:rsidDel="003952FA">
          <w:rPr>
            <w:rFonts w:ascii="Times New Roman" w:hAnsi="Times New Roman" w:cs="Times New Roman"/>
            <w:color w:val="000000" w:themeColor="text1"/>
            <w:sz w:val="22"/>
            <w:szCs w:val="22"/>
          </w:rPr>
          <w:delText xml:space="preserve">the </w:delText>
        </w:r>
      </w:del>
      <w:r w:rsidR="00126520" w:rsidRPr="00C92711">
        <w:rPr>
          <w:rFonts w:ascii="Times New Roman" w:hAnsi="Times New Roman" w:cs="Times New Roman"/>
          <w:color w:val="000000" w:themeColor="text1"/>
          <w:sz w:val="22"/>
          <w:szCs w:val="22"/>
        </w:rPr>
        <w:t>American and Chinese culture</w:t>
      </w:r>
      <w:r w:rsidR="00B91AA4" w:rsidRPr="00C92711">
        <w:rPr>
          <w:rFonts w:ascii="Times New Roman" w:hAnsi="Times New Roman" w:cs="Times New Roman"/>
          <w:color w:val="000000" w:themeColor="text1"/>
          <w:sz w:val="22"/>
          <w:szCs w:val="22"/>
        </w:rPr>
        <w:t>s</w:t>
      </w:r>
      <w:r w:rsidR="00126520" w:rsidRPr="00C92711">
        <w:rPr>
          <w:rFonts w:ascii="Times New Roman" w:hAnsi="Times New Roman" w:cs="Times New Roman"/>
          <w:color w:val="000000" w:themeColor="text1"/>
          <w:sz w:val="22"/>
          <w:szCs w:val="22"/>
        </w:rPr>
        <w:t xml:space="preserve">. </w:t>
      </w:r>
      <w:r w:rsidR="00EC2A7A" w:rsidRPr="00C92711">
        <w:rPr>
          <w:rFonts w:ascii="Times New Roman" w:hAnsi="Times New Roman" w:cs="Times New Roman"/>
          <w:color w:val="000000" w:themeColor="text1"/>
          <w:sz w:val="22"/>
          <w:szCs w:val="22"/>
        </w:rPr>
        <w:t xml:space="preserve">Samejima’s Graded Response </w:t>
      </w:r>
      <w:r w:rsidR="00FB7A0A" w:rsidRPr="00C92711">
        <w:rPr>
          <w:rFonts w:ascii="Times New Roman" w:hAnsi="Times New Roman" w:cs="Times New Roman"/>
          <w:color w:val="000000" w:themeColor="text1"/>
          <w:sz w:val="22"/>
          <w:szCs w:val="22"/>
        </w:rPr>
        <w:t>(SGR</w:t>
      </w:r>
      <w:r w:rsidR="00FD2A73" w:rsidRPr="00C92711">
        <w:rPr>
          <w:rFonts w:ascii="Times New Roman" w:hAnsi="Times New Roman" w:cs="Times New Roman"/>
          <w:color w:val="000000" w:themeColor="text1"/>
          <w:sz w:val="22"/>
          <w:szCs w:val="22"/>
        </w:rPr>
        <w:t>; Samejima, 1969</w:t>
      </w:r>
      <w:r w:rsidR="00FB7A0A" w:rsidRPr="00C92711">
        <w:rPr>
          <w:rFonts w:ascii="Times New Roman" w:hAnsi="Times New Roman" w:cs="Times New Roman"/>
          <w:color w:val="000000" w:themeColor="text1"/>
          <w:sz w:val="22"/>
          <w:szCs w:val="22"/>
        </w:rPr>
        <w:t xml:space="preserve">) </w:t>
      </w:r>
      <w:r w:rsidR="00EC2A7A" w:rsidRPr="00C92711">
        <w:rPr>
          <w:rFonts w:ascii="Times New Roman" w:hAnsi="Times New Roman" w:cs="Times New Roman"/>
          <w:color w:val="000000" w:themeColor="text1"/>
          <w:sz w:val="22"/>
          <w:szCs w:val="22"/>
        </w:rPr>
        <w:t xml:space="preserve">model was applied </w:t>
      </w:r>
      <w:r w:rsidR="008B752F" w:rsidRPr="00C92711">
        <w:rPr>
          <w:rFonts w:ascii="Times New Roman" w:hAnsi="Times New Roman" w:cs="Times New Roman"/>
          <w:color w:val="000000" w:themeColor="text1"/>
          <w:sz w:val="22"/>
          <w:szCs w:val="22"/>
        </w:rPr>
        <w:t xml:space="preserve">in </w:t>
      </w:r>
      <w:r w:rsidR="00EC2A7A" w:rsidRPr="00C92711">
        <w:rPr>
          <w:rFonts w:ascii="Times New Roman" w:hAnsi="Times New Roman" w:cs="Times New Roman"/>
          <w:color w:val="000000" w:themeColor="text1"/>
          <w:sz w:val="22"/>
          <w:szCs w:val="22"/>
        </w:rPr>
        <w:t xml:space="preserve">the dominance IRT model </w:t>
      </w:r>
      <w:r w:rsidR="00E261A5" w:rsidRPr="00C92711">
        <w:rPr>
          <w:rFonts w:ascii="Times New Roman" w:hAnsi="Times New Roman" w:cs="Times New Roman"/>
          <w:color w:val="000000" w:themeColor="text1"/>
          <w:sz w:val="22"/>
          <w:szCs w:val="22"/>
        </w:rPr>
        <w:t xml:space="preserve">framework, while </w:t>
      </w:r>
      <w:r w:rsidR="0059615B" w:rsidRPr="00C92711">
        <w:rPr>
          <w:rFonts w:ascii="Times New Roman" w:hAnsi="Times New Roman" w:cs="Times New Roman"/>
          <w:color w:val="000000" w:themeColor="text1"/>
          <w:sz w:val="22"/>
          <w:szCs w:val="22"/>
        </w:rPr>
        <w:t>the</w:t>
      </w:r>
      <w:r w:rsidR="00E261A5" w:rsidRPr="00C92711">
        <w:rPr>
          <w:rFonts w:ascii="Times New Roman" w:hAnsi="Times New Roman" w:cs="Times New Roman"/>
          <w:color w:val="000000" w:themeColor="text1"/>
          <w:sz w:val="22"/>
          <w:szCs w:val="22"/>
        </w:rPr>
        <w:t xml:space="preserve"> </w:t>
      </w:r>
      <w:r w:rsidR="006235D2" w:rsidRPr="00C92711">
        <w:rPr>
          <w:rFonts w:ascii="Times New Roman" w:hAnsi="Times New Roman" w:cs="Times New Roman"/>
          <w:color w:val="000000" w:themeColor="text1"/>
          <w:sz w:val="22"/>
          <w:szCs w:val="22"/>
        </w:rPr>
        <w:t>Gen</w:t>
      </w:r>
      <w:r w:rsidR="00290099" w:rsidRPr="00C92711">
        <w:rPr>
          <w:rFonts w:ascii="Times New Roman" w:hAnsi="Times New Roman" w:cs="Times New Roman"/>
          <w:color w:val="000000" w:themeColor="text1"/>
          <w:sz w:val="22"/>
          <w:szCs w:val="22"/>
        </w:rPr>
        <w:t>e</w:t>
      </w:r>
      <w:r w:rsidR="006235D2" w:rsidRPr="00C92711">
        <w:rPr>
          <w:rFonts w:ascii="Times New Roman" w:hAnsi="Times New Roman" w:cs="Times New Roman"/>
          <w:color w:val="000000" w:themeColor="text1"/>
          <w:sz w:val="22"/>
          <w:szCs w:val="22"/>
        </w:rPr>
        <w:t>ralized Graded Unfolding Model (GGUM</w:t>
      </w:r>
      <w:r w:rsidR="007E1BFD" w:rsidRPr="00C92711">
        <w:rPr>
          <w:rFonts w:ascii="Times New Roman" w:hAnsi="Times New Roman" w:cs="Times New Roman"/>
          <w:color w:val="000000" w:themeColor="text1"/>
          <w:sz w:val="22"/>
          <w:szCs w:val="22"/>
        </w:rPr>
        <w:t>; Roberts,</w:t>
      </w:r>
      <w:r w:rsidR="007E1BFD" w:rsidRPr="00C92711">
        <w:rPr>
          <w:color w:val="000000" w:themeColor="text1"/>
          <w:sz w:val="22"/>
          <w:szCs w:val="22"/>
        </w:rPr>
        <w:t xml:space="preserve"> </w:t>
      </w:r>
      <w:r w:rsidR="007E1BFD" w:rsidRPr="00C92711">
        <w:rPr>
          <w:rFonts w:ascii="Times New Roman" w:hAnsi="Times New Roman" w:cs="Times New Roman"/>
          <w:color w:val="000000" w:themeColor="text1"/>
          <w:sz w:val="22"/>
          <w:szCs w:val="22"/>
        </w:rPr>
        <w:t>Donoghue, &amp; Laughlin</w:t>
      </w:r>
      <w:r w:rsidR="003A02FC" w:rsidRPr="00C92711">
        <w:rPr>
          <w:rFonts w:ascii="Times New Roman" w:hAnsi="Times New Roman" w:cs="Times New Roman"/>
          <w:color w:val="000000" w:themeColor="text1"/>
          <w:sz w:val="22"/>
          <w:szCs w:val="22"/>
        </w:rPr>
        <w:t>, 2000)</w:t>
      </w:r>
      <w:r w:rsidR="006235D2" w:rsidRPr="00C92711">
        <w:rPr>
          <w:rFonts w:ascii="Times New Roman" w:hAnsi="Times New Roman" w:cs="Times New Roman"/>
          <w:color w:val="000000" w:themeColor="text1"/>
          <w:sz w:val="22"/>
          <w:szCs w:val="22"/>
        </w:rPr>
        <w:t xml:space="preserve"> was applied</w:t>
      </w:r>
      <w:r w:rsidR="006B3908" w:rsidRPr="00C92711">
        <w:rPr>
          <w:rFonts w:ascii="Times New Roman" w:hAnsi="Times New Roman" w:cs="Times New Roman"/>
          <w:color w:val="000000" w:themeColor="text1"/>
          <w:sz w:val="22"/>
          <w:szCs w:val="22"/>
        </w:rPr>
        <w:t xml:space="preserve"> to represent the ideal point model</w:t>
      </w:r>
      <w:r w:rsidR="006235D2" w:rsidRPr="00C92711">
        <w:rPr>
          <w:rFonts w:ascii="Times New Roman" w:hAnsi="Times New Roman" w:cs="Times New Roman"/>
          <w:color w:val="000000" w:themeColor="text1"/>
          <w:sz w:val="22"/>
          <w:szCs w:val="22"/>
        </w:rPr>
        <w:t>.</w:t>
      </w:r>
      <w:r w:rsidR="00867B6A" w:rsidRPr="00C92711">
        <w:rPr>
          <w:rFonts w:ascii="Times New Roman" w:hAnsi="Times New Roman" w:cs="Times New Roman"/>
          <w:color w:val="000000" w:themeColor="text1"/>
          <w:sz w:val="22"/>
          <w:szCs w:val="22"/>
        </w:rPr>
        <w:t xml:space="preserve"> </w:t>
      </w:r>
      <w:r w:rsidR="00453F9C" w:rsidRPr="00C92711">
        <w:rPr>
          <w:rFonts w:ascii="Times New Roman" w:hAnsi="Times New Roman" w:cs="Times New Roman"/>
          <w:color w:val="000000" w:themeColor="text1"/>
          <w:sz w:val="22"/>
          <w:szCs w:val="22"/>
        </w:rPr>
        <w:t>We examined model-data fit</w:t>
      </w:r>
      <w:r w:rsidR="00DF4C1E" w:rsidRPr="00C92711">
        <w:rPr>
          <w:rFonts w:ascii="Times New Roman" w:hAnsi="Times New Roman" w:cs="Times New Roman"/>
          <w:color w:val="000000" w:themeColor="text1"/>
          <w:sz w:val="22"/>
          <w:szCs w:val="22"/>
        </w:rPr>
        <w:t xml:space="preserve"> </w:t>
      </w:r>
      <w:r w:rsidR="00675771" w:rsidRPr="00C92711">
        <w:rPr>
          <w:rFonts w:ascii="Times New Roman" w:hAnsi="Times New Roman" w:cs="Times New Roman"/>
          <w:color w:val="000000" w:themeColor="text1"/>
          <w:sz w:val="22"/>
          <w:szCs w:val="22"/>
        </w:rPr>
        <w:t xml:space="preserve">first </w:t>
      </w:r>
      <w:r w:rsidR="00DF4C1E" w:rsidRPr="00C92711">
        <w:rPr>
          <w:rFonts w:ascii="Times New Roman" w:hAnsi="Times New Roman" w:cs="Times New Roman"/>
          <w:color w:val="000000" w:themeColor="text1"/>
          <w:sz w:val="22"/>
          <w:szCs w:val="22"/>
        </w:rPr>
        <w:t xml:space="preserve">under </w:t>
      </w:r>
      <w:r w:rsidR="0040714C" w:rsidRPr="00C92711">
        <w:rPr>
          <w:rFonts w:ascii="Times New Roman" w:hAnsi="Times New Roman" w:cs="Times New Roman"/>
          <w:color w:val="000000" w:themeColor="text1"/>
          <w:sz w:val="22"/>
          <w:szCs w:val="22"/>
        </w:rPr>
        <w:t>both models</w:t>
      </w:r>
      <w:r w:rsidR="00E07F64" w:rsidRPr="00C92711">
        <w:rPr>
          <w:rFonts w:ascii="Times New Roman" w:hAnsi="Times New Roman" w:cs="Times New Roman"/>
          <w:color w:val="000000" w:themeColor="text1"/>
          <w:sz w:val="22"/>
          <w:szCs w:val="22"/>
        </w:rPr>
        <w:t xml:space="preserve">. </w:t>
      </w:r>
      <w:r w:rsidR="003D55A7" w:rsidRPr="00C92711">
        <w:rPr>
          <w:rFonts w:ascii="Times New Roman" w:hAnsi="Times New Roman" w:cs="Times New Roman"/>
          <w:color w:val="000000" w:themeColor="text1"/>
          <w:sz w:val="22"/>
          <w:szCs w:val="22"/>
        </w:rPr>
        <w:t>V</w:t>
      </w:r>
      <w:r w:rsidR="0055636D" w:rsidRPr="00C92711">
        <w:rPr>
          <w:rFonts w:ascii="Times New Roman" w:hAnsi="Times New Roman" w:cs="Times New Roman"/>
          <w:color w:val="000000" w:themeColor="text1"/>
          <w:sz w:val="22"/>
          <w:szCs w:val="22"/>
        </w:rPr>
        <w:t xml:space="preserve">ia NHST </w:t>
      </w:r>
      <w:r w:rsidR="00AB50DB" w:rsidRPr="00C92711">
        <w:rPr>
          <w:rFonts w:ascii="Times New Roman" w:hAnsi="Times New Roman" w:cs="Times New Roman"/>
          <w:color w:val="000000" w:themeColor="text1"/>
          <w:sz w:val="22"/>
          <w:szCs w:val="22"/>
        </w:rPr>
        <w:t xml:space="preserve">we assessed DIF </w:t>
      </w:r>
      <w:del w:id="45" w:author="Luyao Zhang" w:date="2016-11-26T22:33:00Z">
        <w:r w:rsidR="00AB50DB" w:rsidRPr="00C92711" w:rsidDel="007B13E5">
          <w:rPr>
            <w:rFonts w:ascii="Times New Roman" w:hAnsi="Times New Roman" w:cs="Times New Roman"/>
            <w:color w:val="000000" w:themeColor="text1"/>
            <w:sz w:val="22"/>
            <w:szCs w:val="22"/>
          </w:rPr>
          <w:delText>existence</w:delText>
        </w:r>
        <w:r w:rsidR="00D3619E" w:rsidRPr="00C92711" w:rsidDel="007B13E5">
          <w:rPr>
            <w:rFonts w:ascii="Times New Roman" w:hAnsi="Times New Roman" w:cs="Times New Roman"/>
            <w:color w:val="000000" w:themeColor="text1"/>
            <w:sz w:val="22"/>
            <w:szCs w:val="22"/>
          </w:rPr>
          <w:delText xml:space="preserve"> </w:delText>
        </w:r>
      </w:del>
      <w:r w:rsidR="00D3619E" w:rsidRPr="00C92711">
        <w:rPr>
          <w:rFonts w:ascii="Times New Roman" w:hAnsi="Times New Roman" w:cs="Times New Roman"/>
          <w:color w:val="000000" w:themeColor="text1"/>
          <w:sz w:val="22"/>
          <w:szCs w:val="22"/>
        </w:rPr>
        <w:t>with both models</w:t>
      </w:r>
      <w:r w:rsidR="006C2C7B" w:rsidRPr="00C92711">
        <w:rPr>
          <w:rFonts w:ascii="Times New Roman" w:hAnsi="Times New Roman" w:cs="Times New Roman"/>
          <w:color w:val="000000" w:themeColor="text1"/>
          <w:sz w:val="22"/>
          <w:szCs w:val="22"/>
        </w:rPr>
        <w:t>, and</w:t>
      </w:r>
      <w:r w:rsidR="00F056B8" w:rsidRPr="00C92711">
        <w:rPr>
          <w:rFonts w:ascii="Times New Roman" w:hAnsi="Times New Roman" w:cs="Times New Roman"/>
          <w:color w:val="000000" w:themeColor="text1"/>
          <w:sz w:val="22"/>
          <w:szCs w:val="22"/>
        </w:rPr>
        <w:t xml:space="preserve"> DIF effect sizes were computed </w:t>
      </w:r>
      <w:r w:rsidR="00F56007" w:rsidRPr="00C92711">
        <w:rPr>
          <w:rFonts w:ascii="Times New Roman" w:hAnsi="Times New Roman" w:cs="Times New Roman"/>
          <w:color w:val="000000" w:themeColor="text1"/>
          <w:sz w:val="22"/>
          <w:szCs w:val="22"/>
        </w:rPr>
        <w:t xml:space="preserve">to </w:t>
      </w:r>
      <w:r w:rsidR="000B4504">
        <w:rPr>
          <w:rFonts w:ascii="Times New Roman" w:hAnsi="Times New Roman" w:cs="Times New Roman"/>
          <w:color w:val="000000" w:themeColor="text1"/>
          <w:sz w:val="22"/>
          <w:szCs w:val="22"/>
        </w:rPr>
        <w:t xml:space="preserve">obtain </w:t>
      </w:r>
      <w:r w:rsidR="00F56007" w:rsidRPr="00C92711">
        <w:rPr>
          <w:rFonts w:ascii="Times New Roman" w:hAnsi="Times New Roman" w:cs="Times New Roman"/>
          <w:color w:val="000000" w:themeColor="text1"/>
          <w:sz w:val="22"/>
          <w:szCs w:val="22"/>
        </w:rPr>
        <w:t>DIF magnitude</w:t>
      </w:r>
      <w:r w:rsidR="009A4D25" w:rsidRPr="00C92711">
        <w:rPr>
          <w:rFonts w:ascii="Times New Roman" w:hAnsi="Times New Roman" w:cs="Times New Roman"/>
          <w:color w:val="000000" w:themeColor="text1"/>
          <w:sz w:val="22"/>
          <w:szCs w:val="22"/>
        </w:rPr>
        <w:t>.</w:t>
      </w:r>
      <w:r w:rsidR="004454F3" w:rsidRPr="00C92711">
        <w:rPr>
          <w:rFonts w:ascii="Times New Roman" w:hAnsi="Times New Roman" w:cs="Times New Roman"/>
          <w:color w:val="000000" w:themeColor="text1"/>
          <w:sz w:val="22"/>
          <w:szCs w:val="22"/>
        </w:rPr>
        <w:t xml:space="preserve"> </w:t>
      </w:r>
      <w:r w:rsidR="000F1B3B" w:rsidRPr="00C92711">
        <w:rPr>
          <w:rFonts w:ascii="Times New Roman" w:hAnsi="Times New Roman" w:cs="Times New Roman"/>
          <w:color w:val="000000" w:themeColor="text1"/>
          <w:sz w:val="22"/>
          <w:szCs w:val="22"/>
        </w:rPr>
        <w:t xml:space="preserve">Finally, </w:t>
      </w:r>
      <w:r w:rsidR="00CA5E25" w:rsidRPr="00C92711">
        <w:rPr>
          <w:rFonts w:ascii="Times New Roman" w:hAnsi="Times New Roman" w:cs="Times New Roman"/>
          <w:color w:val="000000" w:themeColor="text1"/>
          <w:sz w:val="22"/>
          <w:szCs w:val="22"/>
        </w:rPr>
        <w:t xml:space="preserve">we </w:t>
      </w:r>
      <w:r w:rsidR="00764454" w:rsidRPr="00C92711">
        <w:rPr>
          <w:rFonts w:ascii="Times New Roman" w:hAnsi="Times New Roman" w:cs="Times New Roman"/>
          <w:color w:val="000000" w:themeColor="text1"/>
          <w:sz w:val="22"/>
          <w:szCs w:val="22"/>
        </w:rPr>
        <w:t>evaluated</w:t>
      </w:r>
      <w:r w:rsidR="003D46D8" w:rsidRPr="00C92711">
        <w:rPr>
          <w:rFonts w:ascii="Times New Roman" w:hAnsi="Times New Roman" w:cs="Times New Roman"/>
          <w:color w:val="000000" w:themeColor="text1"/>
          <w:sz w:val="22"/>
          <w:szCs w:val="22"/>
        </w:rPr>
        <w:t xml:space="preserve"> the existence and </w:t>
      </w:r>
      <w:r w:rsidR="0059528B">
        <w:rPr>
          <w:rFonts w:ascii="Times New Roman" w:hAnsi="Times New Roman" w:cs="Times New Roman"/>
          <w:color w:val="000000" w:themeColor="text1"/>
          <w:sz w:val="22"/>
          <w:szCs w:val="22"/>
        </w:rPr>
        <w:t>effects of</w:t>
      </w:r>
      <w:r w:rsidR="003D46D8" w:rsidRPr="00C92711">
        <w:rPr>
          <w:rFonts w:ascii="Times New Roman" w:hAnsi="Times New Roman" w:cs="Times New Roman"/>
          <w:color w:val="000000" w:themeColor="text1"/>
          <w:sz w:val="22"/>
          <w:szCs w:val="22"/>
        </w:rPr>
        <w:t xml:space="preserve"> intermediate items </w:t>
      </w:r>
      <w:r w:rsidR="0059528B">
        <w:rPr>
          <w:rFonts w:ascii="Times New Roman" w:hAnsi="Times New Roman" w:cs="Times New Roman"/>
          <w:color w:val="000000" w:themeColor="text1"/>
          <w:sz w:val="22"/>
          <w:szCs w:val="22"/>
        </w:rPr>
        <w:t xml:space="preserve">on model-data fit </w:t>
      </w:r>
      <w:r w:rsidR="00AC6A6C">
        <w:rPr>
          <w:rFonts w:ascii="Times New Roman" w:hAnsi="Times New Roman" w:cs="Times New Roman"/>
          <w:color w:val="000000" w:themeColor="text1"/>
          <w:sz w:val="22"/>
          <w:szCs w:val="22"/>
        </w:rPr>
        <w:t>through</w:t>
      </w:r>
      <w:r w:rsidR="002270CA" w:rsidRPr="00C92711">
        <w:rPr>
          <w:rFonts w:ascii="Times New Roman" w:hAnsi="Times New Roman" w:cs="Times New Roman"/>
          <w:color w:val="000000" w:themeColor="text1"/>
          <w:sz w:val="22"/>
          <w:szCs w:val="22"/>
        </w:rPr>
        <w:t xml:space="preserve"> item characteristics </w:t>
      </w:r>
      <w:r w:rsidR="00F02DF1" w:rsidRPr="00C92711">
        <w:rPr>
          <w:rFonts w:ascii="Times New Roman" w:hAnsi="Times New Roman" w:cs="Times New Roman"/>
          <w:color w:val="000000" w:themeColor="text1"/>
          <w:sz w:val="22"/>
          <w:szCs w:val="22"/>
        </w:rPr>
        <w:t xml:space="preserve">(ICC) and item paramters </w:t>
      </w:r>
      <w:r w:rsidR="00FD392E" w:rsidRPr="00C92711">
        <w:rPr>
          <w:rFonts w:ascii="Times New Roman" w:hAnsi="Times New Roman" w:cs="Times New Roman"/>
          <w:color w:val="000000" w:themeColor="text1"/>
          <w:sz w:val="22"/>
          <w:szCs w:val="22"/>
        </w:rPr>
        <w:t xml:space="preserve">before and after </w:t>
      </w:r>
      <w:r w:rsidR="002419F2" w:rsidRPr="00C92711">
        <w:rPr>
          <w:rFonts w:ascii="Times New Roman" w:hAnsi="Times New Roman" w:cs="Times New Roman"/>
          <w:color w:val="000000" w:themeColor="text1"/>
          <w:sz w:val="22"/>
          <w:szCs w:val="22"/>
        </w:rPr>
        <w:t>the responses were dichotomized</w:t>
      </w:r>
      <w:r w:rsidR="00915B86" w:rsidRPr="00C92711">
        <w:rPr>
          <w:rFonts w:ascii="Times New Roman" w:hAnsi="Times New Roman" w:cs="Times New Roman"/>
          <w:color w:val="000000" w:themeColor="text1"/>
          <w:sz w:val="22"/>
          <w:szCs w:val="22"/>
        </w:rPr>
        <w:t>.</w:t>
      </w:r>
    </w:p>
    <w:p w14:paraId="18FCB6FB" w14:textId="546C9F06" w:rsidR="00F87CFE" w:rsidRPr="008827C7" w:rsidRDefault="00F87CFE" w:rsidP="00C96C02">
      <w:pPr>
        <w:spacing w:line="480" w:lineRule="auto"/>
        <w:rPr>
          <w:rFonts w:ascii="Times New Roman" w:hAnsi="Times New Roman" w:cs="Times New Roman"/>
          <w:color w:val="000000" w:themeColor="text1"/>
          <w:sz w:val="22"/>
          <w:szCs w:val="22"/>
        </w:rPr>
      </w:pPr>
      <w:r w:rsidRPr="00C92711">
        <w:rPr>
          <w:rFonts w:ascii="Times New Roman" w:hAnsi="Times New Roman" w:cs="Times New Roman"/>
          <w:b/>
          <w:color w:val="000000" w:themeColor="text1"/>
          <w:sz w:val="22"/>
          <w:szCs w:val="22"/>
        </w:rPr>
        <w:t>The Comprehensive Personality Scale (CPS)</w:t>
      </w:r>
    </w:p>
    <w:p w14:paraId="08BACC28" w14:textId="72355403" w:rsidR="00422D38" w:rsidRPr="00C92711" w:rsidRDefault="00F87CFE" w:rsidP="00CF7C86">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The CPS is a result of years of work in Dr. Fritz Drasgow’s lab, and it was developed using the ideal point scale constructi</w:t>
      </w:r>
      <w:r w:rsidR="007F1A4F" w:rsidRPr="00C92711">
        <w:rPr>
          <w:rFonts w:ascii="Times New Roman" w:hAnsi="Times New Roman" w:cs="Times New Roman"/>
          <w:color w:val="000000" w:themeColor="text1"/>
          <w:sz w:val="22"/>
          <w:szCs w:val="22"/>
        </w:rPr>
        <w:t>on approach (</w:t>
      </w:r>
      <w:r w:rsidR="0097562A" w:rsidRPr="00C92711">
        <w:rPr>
          <w:rFonts w:ascii="Times New Roman" w:hAnsi="Times New Roman" w:cs="Times New Roman"/>
          <w:color w:val="000000" w:themeColor="text1"/>
          <w:sz w:val="22"/>
          <w:szCs w:val="22"/>
        </w:rPr>
        <w:t xml:space="preserve">Wang, 2013; </w:t>
      </w:r>
      <w:r w:rsidR="007F1A4F" w:rsidRPr="00C92711">
        <w:rPr>
          <w:rFonts w:ascii="Times New Roman" w:hAnsi="Times New Roman" w:cs="Times New Roman"/>
          <w:color w:val="000000" w:themeColor="text1"/>
          <w:sz w:val="22"/>
          <w:szCs w:val="22"/>
        </w:rPr>
        <w:t>Chernyshenko, Stark, Drasgow</w:t>
      </w:r>
      <w:r w:rsidRPr="00C92711">
        <w:rPr>
          <w:rFonts w:ascii="Times New Roman" w:hAnsi="Times New Roman" w:cs="Times New Roman"/>
          <w:color w:val="000000" w:themeColor="text1"/>
          <w:sz w:val="22"/>
          <w:szCs w:val="22"/>
        </w:rPr>
        <w:t>,</w:t>
      </w:r>
      <w:r w:rsidR="007F1A4F" w:rsidRPr="00C92711">
        <w:rPr>
          <w:rFonts w:ascii="Times New Roman" w:hAnsi="Times New Roman" w:cs="Times New Roman"/>
          <w:color w:val="000000" w:themeColor="text1"/>
          <w:sz w:val="22"/>
          <w:szCs w:val="22"/>
        </w:rPr>
        <w:t xml:space="preserve"> &amp; Roberts,</w:t>
      </w:r>
      <w:r w:rsidRPr="00C92711">
        <w:rPr>
          <w:rFonts w:ascii="Times New Roman" w:hAnsi="Times New Roman" w:cs="Times New Roman"/>
          <w:color w:val="000000" w:themeColor="text1"/>
          <w:sz w:val="22"/>
          <w:szCs w:val="22"/>
        </w:rPr>
        <w:t xml:space="preserve"> 2007). The CPS consists of 440 items that cover a full set of 22 personality facets derived from the traditional Big-Five Personality Model. For example, the extraversion dimension was extended to the dominance, sociability, excitement, and energy facets. More than 100 items were originally written for each facet, and 20 of them were carefully selected to represent each facet. In terms of item extremity, each facet has approximately equal numbers of statement reflecting high, medium, and low trait levels (Wang, 2013). </w:t>
      </w:r>
    </w:p>
    <w:p w14:paraId="4F66F165" w14:textId="77777777" w:rsidR="002D55FE" w:rsidRDefault="00F87CFE" w:rsidP="002D55FE">
      <w:pPr>
        <w:spacing w:line="480" w:lineRule="auto"/>
        <w:rPr>
          <w:rFonts w:ascii="Times New Roman" w:hAnsi="Times New Roman" w:cs="Times New Roman"/>
          <w:b/>
          <w:i/>
          <w:color w:val="000000" w:themeColor="text1"/>
          <w:sz w:val="22"/>
          <w:szCs w:val="22"/>
        </w:rPr>
      </w:pPr>
      <w:r w:rsidRPr="00CB7403">
        <w:rPr>
          <w:rFonts w:ascii="Times New Roman" w:hAnsi="Times New Roman" w:cs="Times New Roman"/>
          <w:b/>
          <w:color w:val="000000" w:themeColor="text1"/>
          <w:sz w:val="22"/>
          <w:szCs w:val="22"/>
        </w:rPr>
        <w:t>Measurement Equivalence of the CPS</w:t>
      </w:r>
    </w:p>
    <w:p w14:paraId="680623DB" w14:textId="3B47985E" w:rsidR="003122A1" w:rsidRPr="00C92711" w:rsidRDefault="00F87CFE" w:rsidP="00222377">
      <w:pPr>
        <w:spacing w:line="480" w:lineRule="auto"/>
        <w:ind w:firstLine="360"/>
        <w:rPr>
          <w:rFonts w:ascii="Times New Roman" w:hAnsi="Times New Roman" w:cs="Times New Roman"/>
          <w:b/>
          <w:color w:val="000000" w:themeColor="text1"/>
          <w:sz w:val="22"/>
          <w:szCs w:val="22"/>
        </w:rPr>
      </w:pPr>
      <w:r w:rsidRPr="00C92711">
        <w:rPr>
          <w:rFonts w:ascii="Times New Roman" w:hAnsi="Times New Roman" w:cs="Times New Roman"/>
          <w:color w:val="000000" w:themeColor="text1"/>
          <w:sz w:val="22"/>
          <w:szCs w:val="22"/>
        </w:rPr>
        <w:t xml:space="preserve">Wang (2013) conducted DIF analysis </w:t>
      </w:r>
      <w:r w:rsidR="00170722" w:rsidRPr="00C92711">
        <w:rPr>
          <w:rFonts w:ascii="Times New Roman" w:hAnsi="Times New Roman" w:cs="Times New Roman"/>
          <w:color w:val="000000" w:themeColor="text1"/>
          <w:sz w:val="22"/>
          <w:szCs w:val="22"/>
        </w:rPr>
        <w:t>for the</w:t>
      </w:r>
      <w:r w:rsidRPr="00C92711">
        <w:rPr>
          <w:rFonts w:ascii="Times New Roman" w:hAnsi="Times New Roman" w:cs="Times New Roman"/>
          <w:color w:val="000000" w:themeColor="text1"/>
          <w:sz w:val="22"/>
          <w:szCs w:val="22"/>
        </w:rPr>
        <w:t xml:space="preserve"> complete CPS across two American groups (undergraduate students and MTurk workers). The analysis was carried out under the GGUM only. </w:t>
      </w:r>
      <w:r w:rsidR="00900752" w:rsidRPr="00C92711">
        <w:rPr>
          <w:rFonts w:ascii="Times New Roman" w:hAnsi="Times New Roman" w:cs="Times New Roman"/>
          <w:color w:val="000000" w:themeColor="text1"/>
          <w:sz w:val="22"/>
          <w:szCs w:val="22"/>
        </w:rPr>
        <w:t xml:space="preserve">We haven’t </w:t>
      </w:r>
      <w:r w:rsidR="00517F6F" w:rsidRPr="00C92711">
        <w:rPr>
          <w:rFonts w:ascii="Times New Roman" w:hAnsi="Times New Roman" w:cs="Times New Roman"/>
          <w:color w:val="000000" w:themeColor="text1"/>
          <w:sz w:val="22"/>
          <w:szCs w:val="22"/>
        </w:rPr>
        <w:t>found any studies</w:t>
      </w:r>
      <w:r w:rsidRPr="00C92711">
        <w:rPr>
          <w:rFonts w:ascii="Times New Roman" w:hAnsi="Times New Roman" w:cs="Times New Roman"/>
          <w:color w:val="000000" w:themeColor="text1"/>
          <w:sz w:val="22"/>
          <w:szCs w:val="22"/>
        </w:rPr>
        <w:t xml:space="preserve"> investigating ME of the CPS in a cross-cultural setting, and comparing the performance of the dominance IRT model vs. the ideal point model. Therefore, in the current study, we assessed ME of two of t</w:t>
      </w:r>
      <w:r w:rsidR="00F35EDA" w:rsidRPr="00C92711">
        <w:rPr>
          <w:rFonts w:ascii="Times New Roman" w:hAnsi="Times New Roman" w:cs="Times New Roman"/>
          <w:color w:val="000000" w:themeColor="text1"/>
          <w:sz w:val="22"/>
          <w:szCs w:val="22"/>
        </w:rPr>
        <w:t>he CPS scales</w:t>
      </w:r>
      <w:r w:rsidR="00A25F0D" w:rsidRPr="00C92711">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 xml:space="preserve">across two cultures under two different IRT models. </w:t>
      </w:r>
    </w:p>
    <w:p w14:paraId="0F23D35F" w14:textId="77777777" w:rsidR="003122DF" w:rsidRDefault="003122DF" w:rsidP="00252540">
      <w:pPr>
        <w:spacing w:line="480" w:lineRule="auto"/>
        <w:rPr>
          <w:rFonts w:ascii="Times New Roman" w:hAnsi="Times New Roman" w:cs="Times New Roman"/>
          <w:b/>
          <w:color w:val="000000" w:themeColor="text1"/>
          <w:sz w:val="22"/>
          <w:szCs w:val="22"/>
        </w:rPr>
      </w:pPr>
    </w:p>
    <w:p w14:paraId="49D3DB1F" w14:textId="5BB8776B" w:rsidR="00252540" w:rsidRDefault="003538D2" w:rsidP="00252540">
      <w:pPr>
        <w:spacing w:line="480" w:lineRule="auto"/>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Different Assumptions Underlying</w:t>
      </w:r>
      <w:r w:rsidR="0087537C">
        <w:rPr>
          <w:rFonts w:ascii="Times New Roman" w:hAnsi="Times New Roman" w:cs="Times New Roman"/>
          <w:b/>
          <w:color w:val="000000" w:themeColor="text1"/>
          <w:sz w:val="22"/>
          <w:szCs w:val="22"/>
        </w:rPr>
        <w:t xml:space="preserve"> </w:t>
      </w:r>
      <w:r w:rsidR="00F910FC">
        <w:rPr>
          <w:rFonts w:ascii="Times New Roman" w:hAnsi="Times New Roman" w:cs="Times New Roman"/>
          <w:b/>
          <w:color w:val="000000" w:themeColor="text1"/>
          <w:sz w:val="22"/>
          <w:szCs w:val="22"/>
        </w:rPr>
        <w:t>the</w:t>
      </w:r>
      <w:r w:rsidR="002867F8">
        <w:rPr>
          <w:rFonts w:ascii="Times New Roman" w:hAnsi="Times New Roman" w:cs="Times New Roman"/>
          <w:b/>
          <w:color w:val="000000" w:themeColor="text1"/>
          <w:sz w:val="22"/>
          <w:szCs w:val="22"/>
        </w:rPr>
        <w:t xml:space="preserve"> Dominance </w:t>
      </w:r>
      <w:r w:rsidR="00F910FC">
        <w:rPr>
          <w:rFonts w:ascii="Times New Roman" w:hAnsi="Times New Roman" w:cs="Times New Roman"/>
          <w:b/>
          <w:color w:val="000000" w:themeColor="text1"/>
          <w:sz w:val="22"/>
          <w:szCs w:val="22"/>
        </w:rPr>
        <w:t>and t</w:t>
      </w:r>
      <w:r w:rsidR="003718B2">
        <w:rPr>
          <w:rFonts w:ascii="Times New Roman" w:hAnsi="Times New Roman" w:cs="Times New Roman"/>
          <w:b/>
          <w:color w:val="000000" w:themeColor="text1"/>
          <w:sz w:val="22"/>
          <w:szCs w:val="22"/>
        </w:rPr>
        <w:t>he Ideal Point Models</w:t>
      </w:r>
    </w:p>
    <w:p w14:paraId="19CCEDBE" w14:textId="56C34D49" w:rsidR="00F70FE6" w:rsidRPr="00252540" w:rsidRDefault="00F70FE6" w:rsidP="00C00393">
      <w:pPr>
        <w:spacing w:line="480" w:lineRule="auto"/>
        <w:ind w:firstLine="360"/>
        <w:rPr>
          <w:rFonts w:ascii="Times New Roman" w:hAnsi="Times New Roman" w:cs="Times New Roman"/>
          <w:b/>
          <w:color w:val="000000" w:themeColor="text1"/>
          <w:sz w:val="22"/>
          <w:szCs w:val="22"/>
        </w:rPr>
      </w:pPr>
      <w:r w:rsidRPr="00C92711">
        <w:rPr>
          <w:rFonts w:ascii="Times New Roman" w:hAnsi="Times New Roman" w:cs="Times New Roman"/>
          <w:color w:val="000000" w:themeColor="text1"/>
          <w:sz w:val="22"/>
          <w:szCs w:val="22"/>
        </w:rPr>
        <w:t xml:space="preserve">Item response theory (IRT) is an alternative to classical test theory (CTT). Unlike CTT, whose analysis unit is the whole test (Hambleton, Swaminathan, &amp; Rogers, 1991), IRT focuses on individual item responses and connecting them with the latent trait measured by the test (Drasgow &amp; Hulin, 1990). </w:t>
      </w:r>
    </w:p>
    <w:p w14:paraId="778FD93E" w14:textId="366759C8" w:rsidR="00F70FE6" w:rsidRPr="00C92711" w:rsidRDefault="00F70FE6"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There are two major types of IRT models, one is the dominance model, and the other is the ideal point model. The 2</w:t>
      </w:r>
      <w:r w:rsidR="001033EF" w:rsidRPr="00C92711">
        <w:rPr>
          <w:rFonts w:ascii="Times New Roman" w:hAnsi="Times New Roman" w:cs="Times New Roman"/>
          <w:color w:val="000000" w:themeColor="text1"/>
          <w:sz w:val="22"/>
          <w:szCs w:val="22"/>
        </w:rPr>
        <w:t xml:space="preserve">-parameter logistic model (2PLM) </w:t>
      </w:r>
      <w:r w:rsidRPr="00C92711">
        <w:rPr>
          <w:rFonts w:ascii="Times New Roman" w:hAnsi="Times New Roman" w:cs="Times New Roman"/>
          <w:color w:val="000000" w:themeColor="text1"/>
          <w:sz w:val="22"/>
          <w:szCs w:val="22"/>
        </w:rPr>
        <w:t xml:space="preserve">and Samejima’s </w:t>
      </w:r>
      <w:r w:rsidR="00597544" w:rsidRPr="00C92711">
        <w:rPr>
          <w:rFonts w:ascii="Times New Roman" w:hAnsi="Times New Roman" w:cs="Times New Roman"/>
          <w:color w:val="000000" w:themeColor="text1"/>
          <w:sz w:val="22"/>
          <w:szCs w:val="22"/>
        </w:rPr>
        <w:t>(1969)</w:t>
      </w:r>
      <w:r w:rsidR="004B119F" w:rsidRPr="00C92711">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Graded Response Model (SGRM) are two repr</w:t>
      </w:r>
      <w:r w:rsidR="00E1469C" w:rsidRPr="00C92711">
        <w:rPr>
          <w:rFonts w:ascii="Times New Roman" w:hAnsi="Times New Roman" w:cs="Times New Roman"/>
          <w:color w:val="000000" w:themeColor="text1"/>
          <w:sz w:val="22"/>
          <w:szCs w:val="22"/>
        </w:rPr>
        <w:t>esentative dominance models</w:t>
      </w:r>
      <w:r w:rsidRPr="00C92711">
        <w:rPr>
          <w:rFonts w:ascii="Times New Roman" w:hAnsi="Times New Roman" w:cs="Times New Roman"/>
          <w:color w:val="000000" w:themeColor="text1"/>
          <w:sz w:val="22"/>
          <w:szCs w:val="22"/>
        </w:rPr>
        <w:t xml:space="preserve"> </w:t>
      </w:r>
      <w:ins w:id="46" w:author="Luyao Zhang" w:date="2016-11-26T22:33:00Z">
        <w:r w:rsidR="00F67419">
          <w:rPr>
            <w:rFonts w:ascii="Times New Roman" w:hAnsi="Times New Roman" w:cs="Times New Roman"/>
            <w:color w:val="000000" w:themeColor="text1"/>
            <w:sz w:val="22"/>
            <w:szCs w:val="22"/>
          </w:rPr>
          <w:t>for</w:t>
        </w:r>
      </w:ins>
      <w:del w:id="47" w:author="Luyao Zhang" w:date="2016-11-26T22:33:00Z">
        <w:r w:rsidRPr="00C92711" w:rsidDel="00F67419">
          <w:rPr>
            <w:rFonts w:ascii="Times New Roman" w:hAnsi="Times New Roman" w:cs="Times New Roman"/>
            <w:color w:val="000000" w:themeColor="text1"/>
            <w:sz w:val="22"/>
            <w:szCs w:val="22"/>
          </w:rPr>
          <w:delText>to</w:delText>
        </w:r>
      </w:del>
      <w:r w:rsidRPr="00C92711">
        <w:rPr>
          <w:rFonts w:ascii="Times New Roman" w:hAnsi="Times New Roman" w:cs="Times New Roman"/>
          <w:color w:val="000000" w:themeColor="text1"/>
          <w:sz w:val="22"/>
          <w:szCs w:val="22"/>
        </w:rPr>
        <w:t xml:space="preserve"> analyz</w:t>
      </w:r>
      <w:ins w:id="48" w:author="Luyao Zhang" w:date="2016-11-26T22:33:00Z">
        <w:r w:rsidR="00F67419">
          <w:rPr>
            <w:rFonts w:ascii="Times New Roman" w:hAnsi="Times New Roman" w:cs="Times New Roman"/>
            <w:color w:val="000000" w:themeColor="text1"/>
            <w:sz w:val="22"/>
            <w:szCs w:val="22"/>
          </w:rPr>
          <w:t>ing</w:t>
        </w:r>
      </w:ins>
      <w:del w:id="49" w:author="Luyao Zhang" w:date="2016-11-26T22:33:00Z">
        <w:r w:rsidRPr="00C92711" w:rsidDel="00F67419">
          <w:rPr>
            <w:rFonts w:ascii="Times New Roman" w:hAnsi="Times New Roman" w:cs="Times New Roman"/>
            <w:color w:val="000000" w:themeColor="text1"/>
            <w:sz w:val="22"/>
            <w:szCs w:val="22"/>
          </w:rPr>
          <w:delText>e</w:delText>
        </w:r>
      </w:del>
      <w:r w:rsidRPr="00C92711">
        <w:rPr>
          <w:rFonts w:ascii="Times New Roman" w:hAnsi="Times New Roman" w:cs="Times New Roman"/>
          <w:color w:val="000000" w:themeColor="text1"/>
          <w:sz w:val="22"/>
          <w:szCs w:val="22"/>
        </w:rPr>
        <w:t xml:space="preserve"> dichotomous and polytomous personality measures, respectively. For the ideal point model, the General Graded Unfolding Model (GGUM; Roberts et al., 2000) has gained a lot of attention</w:t>
      </w:r>
      <w:r w:rsidR="005E3DDE" w:rsidRPr="00C92711">
        <w:rPr>
          <w:rFonts w:ascii="Times New Roman" w:hAnsi="Times New Roman" w:cs="Times New Roman"/>
          <w:color w:val="000000" w:themeColor="text1"/>
          <w:sz w:val="22"/>
          <w:szCs w:val="22"/>
        </w:rPr>
        <w:t xml:space="preserve"> </w:t>
      </w:r>
      <w:del w:id="50" w:author="Luyao Zhang" w:date="2016-11-26T22:34:00Z">
        <w:r w:rsidR="004A7FFE" w:rsidRPr="00C92711" w:rsidDel="003F5F90">
          <w:rPr>
            <w:rFonts w:ascii="Times New Roman" w:hAnsi="Times New Roman" w:cs="Times New Roman"/>
            <w:color w:val="000000" w:themeColor="text1"/>
            <w:sz w:val="22"/>
            <w:szCs w:val="22"/>
          </w:rPr>
          <w:delText>these years</w:delText>
        </w:r>
      </w:del>
      <w:ins w:id="51" w:author="Luyao Zhang" w:date="2016-11-26T22:34:00Z">
        <w:r w:rsidR="003F5F90">
          <w:rPr>
            <w:rFonts w:ascii="Times New Roman" w:hAnsi="Times New Roman" w:cs="Times New Roman"/>
            <w:color w:val="000000" w:themeColor="text1"/>
            <w:sz w:val="22"/>
            <w:szCs w:val="22"/>
          </w:rPr>
          <w:t>recently</w:t>
        </w:r>
      </w:ins>
      <w:r w:rsidRPr="00C92711">
        <w:rPr>
          <w:rFonts w:ascii="Times New Roman" w:hAnsi="Times New Roman" w:cs="Times New Roman"/>
          <w:color w:val="000000" w:themeColor="text1"/>
          <w:sz w:val="22"/>
          <w:szCs w:val="22"/>
        </w:rPr>
        <w:t xml:space="preserve">. The difference between the dominance model and the ideal point model lies in their assumptions about response processes. The dominance IRT methods, deriving from Likert’s 1932 rating scales development and analysis approach, assume that the higher the respondent’s trait level, the more likely she will answer positively (Drasgow et al., 2010). Whereas the ideal point methods, inspired by a series of Thurstone’s (1927, 1928, 1929) studies on measuring attitudes, hypothesize that the closer the statement is to a respondent’s trait level, the higher the probability of endorsement (Drasgow et al., 2010). </w:t>
      </w:r>
    </w:p>
    <w:p w14:paraId="795DC847" w14:textId="77777777" w:rsidR="00F0675A" w:rsidRPr="00381943" w:rsidRDefault="00F70FE6" w:rsidP="00994490">
      <w:pPr>
        <w:spacing w:line="480" w:lineRule="auto"/>
        <w:rPr>
          <w:rFonts w:ascii="Times New Roman" w:hAnsi="Times New Roman" w:cs="Times New Roman"/>
          <w:b/>
          <w:color w:val="000000" w:themeColor="text1"/>
          <w:sz w:val="22"/>
          <w:szCs w:val="22"/>
        </w:rPr>
      </w:pPr>
      <w:r w:rsidRPr="00381943">
        <w:rPr>
          <w:rFonts w:ascii="Times New Roman" w:hAnsi="Times New Roman" w:cs="Times New Roman"/>
          <w:b/>
          <w:color w:val="000000" w:themeColor="text1"/>
          <w:sz w:val="22"/>
          <w:szCs w:val="22"/>
        </w:rPr>
        <w:t>The dominance IRT models: 2PLM and SGRM</w:t>
      </w:r>
      <w:r w:rsidR="00994490" w:rsidRPr="00381943">
        <w:rPr>
          <w:rFonts w:ascii="Times New Roman" w:hAnsi="Times New Roman" w:cs="Times New Roman"/>
          <w:b/>
          <w:color w:val="000000" w:themeColor="text1"/>
          <w:sz w:val="22"/>
          <w:szCs w:val="22"/>
        </w:rPr>
        <w:t xml:space="preserve"> </w:t>
      </w:r>
    </w:p>
    <w:p w14:paraId="6EDDEF33" w14:textId="1DD94CBF" w:rsidR="00F70FE6" w:rsidRPr="00C92711" w:rsidRDefault="00F70FE6" w:rsidP="0068172A">
      <w:pPr>
        <w:spacing w:line="480" w:lineRule="auto"/>
        <w:ind w:firstLine="360"/>
        <w:rPr>
          <w:rFonts w:ascii="Times New Roman" w:hAnsi="Times New Roman" w:cs="Times New Roman"/>
          <w:b/>
          <w:i/>
          <w:color w:val="000000" w:themeColor="text1"/>
          <w:sz w:val="22"/>
          <w:szCs w:val="22"/>
        </w:rPr>
      </w:pPr>
      <w:r w:rsidRPr="00C92711">
        <w:rPr>
          <w:rFonts w:ascii="Times New Roman" w:hAnsi="Times New Roman" w:cs="Times New Roman"/>
          <w:color w:val="000000" w:themeColor="text1"/>
          <w:sz w:val="22"/>
          <w:szCs w:val="22"/>
        </w:rPr>
        <w:t>In personality tests, the 2-param</w:t>
      </w:r>
      <w:r w:rsidR="00F2578C" w:rsidRPr="00C92711">
        <w:rPr>
          <w:rFonts w:ascii="Times New Roman" w:hAnsi="Times New Roman" w:cs="Times New Roman"/>
          <w:color w:val="000000" w:themeColor="text1"/>
          <w:sz w:val="22"/>
          <w:szCs w:val="22"/>
        </w:rPr>
        <w:t>e</w:t>
      </w:r>
      <w:r w:rsidRPr="00C92711">
        <w:rPr>
          <w:rFonts w:ascii="Times New Roman" w:hAnsi="Times New Roman" w:cs="Times New Roman"/>
          <w:color w:val="000000" w:themeColor="text1"/>
          <w:sz w:val="22"/>
          <w:szCs w:val="22"/>
        </w:rPr>
        <w:t xml:space="preserve">ter logistic model (2PLM) and Samejima’s Graded Response model are two very widely used IRT models. The 2PLM is applicable to dichotomous responses, while SGRM deals with polytomous response data. </w:t>
      </w:r>
    </w:p>
    <w:p w14:paraId="390A4ECD" w14:textId="5A8A9DEC" w:rsidR="00F70FE6" w:rsidRPr="00F64BD0" w:rsidRDefault="00F70FE6" w:rsidP="00FD7A1D">
      <w:pPr>
        <w:spacing w:line="480" w:lineRule="auto"/>
        <w:ind w:firstLine="360"/>
        <w:rPr>
          <w:rFonts w:ascii="Times New Roman" w:hAnsi="Times New Roman" w:cs="Times New Roman"/>
          <w:color w:val="000000" w:themeColor="text1"/>
          <w:sz w:val="22"/>
          <w:szCs w:val="22"/>
          <w:vertAlign w:val="subscript"/>
        </w:rPr>
      </w:pPr>
      <w:r w:rsidRPr="00C92711">
        <w:rPr>
          <w:rFonts w:ascii="Times New Roman" w:hAnsi="Times New Roman" w:cs="Times New Roman"/>
          <w:color w:val="000000" w:themeColor="text1"/>
          <w:sz w:val="22"/>
          <w:szCs w:val="22"/>
        </w:rPr>
        <w:t>The item response function (IRF) for the 2PLM is:</w:t>
      </w:r>
      <w:r w:rsidR="00F64BD0">
        <w:rPr>
          <w:rFonts w:ascii="Times New Roman" w:hAnsi="Times New Roman" w:cs="Times New Roman"/>
          <w:color w:val="000000" w:themeColor="text1"/>
          <w:sz w:val="22"/>
          <w:szCs w:val="22"/>
        </w:rPr>
        <w:t xml:space="preserve"> P</w:t>
      </w:r>
      <w:r w:rsidR="00F64BD0">
        <w:rPr>
          <w:rFonts w:ascii="Times New Roman" w:hAnsi="Times New Roman" w:cs="Times New Roman"/>
          <w:color w:val="000000" w:themeColor="text1"/>
          <w:sz w:val="22"/>
          <w:szCs w:val="22"/>
          <w:vertAlign w:val="subscript"/>
        </w:rPr>
        <w:t>i</w:t>
      </w:r>
    </w:p>
    <w:p w14:paraId="42E0202E" w14:textId="77777777" w:rsidR="00B024AD" w:rsidRPr="00C92711" w:rsidRDefault="00B024AD" w:rsidP="00FD7A1D">
      <w:pPr>
        <w:spacing w:line="480" w:lineRule="auto"/>
        <w:ind w:firstLine="360"/>
        <w:rPr>
          <w:rFonts w:ascii="Times New Roman" w:hAnsi="Times New Roman" w:cs="Times New Roman"/>
          <w:color w:val="000000" w:themeColor="text1"/>
          <w:sz w:val="22"/>
          <w:szCs w:val="22"/>
        </w:rPr>
      </w:pPr>
    </w:p>
    <w:p w14:paraId="07F87A3B" w14:textId="314953F0" w:rsidR="00F70FE6" w:rsidRPr="005C70A0" w:rsidRDefault="00E13DA4" w:rsidP="00501CCB">
      <w:pPr>
        <w:spacing w:line="480" w:lineRule="auto"/>
        <w:rPr>
          <w:rFonts w:ascii="Times New Roman" w:hAnsi="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 xml:space="preserve">i </m:t>
              </m:r>
            </m:sub>
          </m:sSub>
          <m:d>
            <m:dPr>
              <m:ctrlPr>
                <w:rPr>
                  <w:rFonts w:ascii="Cambria Math" w:hAnsi="Cambria Math"/>
                  <w:i/>
                </w:rPr>
              </m:ctrlPr>
            </m:dPr>
            <m:e>
              <m:r>
                <w:rPr>
                  <w:rFonts w:ascii="Cambria Math" w:hAnsi="Cambria Math"/>
                </w:rPr>
                <m:t>θ</m:t>
              </m:r>
            </m:e>
          </m:d>
          <m:r>
            <w:rPr>
              <w:rFonts w:ascii="Cambria Math" w:hAnsi="Cambria Math"/>
            </w:rPr>
            <m:t xml:space="preserve">=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b</m:t>
                              </m:r>
                            </m:e>
                            <m:sub>
                              <m:r>
                                <w:rPr>
                                  <w:rFonts w:ascii="Cambria Math" w:hAnsi="Cambria Math"/>
                                </w:rPr>
                                <m:t xml:space="preserve">i </m:t>
                              </m:r>
                            </m:sub>
                          </m:sSub>
                        </m:e>
                      </m:d>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b</m:t>
                              </m:r>
                            </m:e>
                            <m:sub>
                              <m:r>
                                <w:rPr>
                                  <w:rFonts w:ascii="Cambria Math" w:hAnsi="Cambria Math"/>
                                </w:rPr>
                                <m:t xml:space="preserve">i </m:t>
                              </m:r>
                            </m:sub>
                          </m:sSub>
                        </m:e>
                      </m:d>
                    </m:e>
                  </m:d>
                </m:e>
              </m:func>
            </m:den>
          </m:f>
          <m:r>
            <w:rPr>
              <w:rFonts w:ascii="Cambria Math" w:hAnsi="Cambria Math"/>
            </w:rPr>
            <m:t xml:space="preserve"> </m:t>
          </m:r>
        </m:oMath>
      </m:oMathPara>
    </w:p>
    <w:p w14:paraId="7078EAAD" w14:textId="77777777" w:rsidR="005C70A0" w:rsidRPr="00501CCB" w:rsidRDefault="005C70A0" w:rsidP="00501CCB">
      <w:pPr>
        <w:spacing w:line="480" w:lineRule="auto"/>
        <w:rPr>
          <w:rFonts w:ascii="Times New Roman" w:hAnsi="Times New Roman"/>
        </w:rPr>
      </w:pPr>
    </w:p>
    <w:p w14:paraId="1B1DB899" w14:textId="42650505" w:rsidR="00F70FE6" w:rsidRPr="005514A4" w:rsidRDefault="00F70FE6" w:rsidP="0059502E">
      <w:pPr>
        <w:spacing w:line="480" w:lineRule="auto"/>
        <w:ind w:firstLine="360"/>
        <w:rPr>
          <w:rFonts w:ascii="Times New Roman" w:eastAsia="Times New Roman" w:hAnsi="Times New Roman" w:cs="Times New Roman"/>
          <w:strike/>
          <w:color w:val="000000" w:themeColor="text1"/>
          <w:sz w:val="22"/>
          <w:szCs w:val="22"/>
        </w:rPr>
      </w:pPr>
      <w:r w:rsidRPr="00C92711">
        <w:rPr>
          <w:rFonts w:ascii="Times New Roman" w:hAnsi="Times New Roman" w:cs="Times New Roman"/>
          <w:i/>
          <w:color w:val="000000" w:themeColor="text1"/>
          <w:sz w:val="22"/>
          <w:szCs w:val="22"/>
        </w:rPr>
        <w:t>P</w:t>
      </w:r>
      <w:r w:rsidRPr="00C92711">
        <w:rPr>
          <w:rFonts w:ascii="Times New Roman" w:hAnsi="Times New Roman" w:cs="Times New Roman"/>
          <w:i/>
          <w:color w:val="000000" w:themeColor="text1"/>
          <w:sz w:val="22"/>
          <w:szCs w:val="22"/>
          <w:vertAlign w:val="subscript"/>
        </w:rPr>
        <w:t xml:space="preserve">i </w:t>
      </w:r>
      <w:r w:rsidRPr="00C92711">
        <w:rPr>
          <w:rFonts w:ascii="Times New Roman" w:hAnsi="Times New Roman" w:cs="Times New Roman"/>
          <w:i/>
          <w:color w:val="000000" w:themeColor="text1"/>
          <w:sz w:val="22"/>
          <w:szCs w:val="22"/>
        </w:rPr>
        <w:t>(</w:t>
      </w:r>
      <w:r w:rsidRPr="00C92711">
        <w:rPr>
          <w:rFonts w:ascii="Times New Roman" w:eastAsia="Times New Roman" w:hAnsi="Times New Roman" w:cs="Times New Roman"/>
          <w:i/>
          <w:color w:val="000000" w:themeColor="text1"/>
          <w:sz w:val="22"/>
          <w:szCs w:val="22"/>
          <w:shd w:val="clear" w:color="auto" w:fill="FFFFFF"/>
        </w:rPr>
        <w:t>θ</w:t>
      </w:r>
      <w:r w:rsidRPr="00C92711">
        <w:rPr>
          <w:rFonts w:ascii="Times New Roman" w:eastAsia="Times New Roman" w:hAnsi="Times New Roman" w:cs="Times New Roman"/>
          <w:i/>
          <w:color w:val="000000" w:themeColor="text1"/>
          <w:sz w:val="22"/>
          <w:szCs w:val="22"/>
        </w:rPr>
        <w:t xml:space="preserve">) </w:t>
      </w:r>
      <w:r w:rsidRPr="00C92711">
        <w:rPr>
          <w:rFonts w:ascii="Times New Roman" w:eastAsia="Times New Roman" w:hAnsi="Times New Roman" w:cs="Times New Roman"/>
          <w:color w:val="000000" w:themeColor="text1"/>
          <w:sz w:val="22"/>
          <w:szCs w:val="22"/>
        </w:rPr>
        <w:t xml:space="preserve">is the probability of a random respondent correctly answering Item </w:t>
      </w:r>
      <w:r w:rsidRPr="00C92711">
        <w:rPr>
          <w:rFonts w:ascii="Times New Roman" w:eastAsia="Times New Roman" w:hAnsi="Times New Roman" w:cs="Times New Roman"/>
          <w:i/>
          <w:color w:val="000000" w:themeColor="text1"/>
          <w:sz w:val="22"/>
          <w:szCs w:val="22"/>
        </w:rPr>
        <w:t xml:space="preserve">i </w:t>
      </w:r>
      <w:r w:rsidRPr="00C92711">
        <w:rPr>
          <w:rFonts w:ascii="Times New Roman" w:eastAsia="Times New Roman" w:hAnsi="Times New Roman" w:cs="Times New Roman"/>
          <w:color w:val="000000" w:themeColor="text1"/>
          <w:sz w:val="22"/>
          <w:szCs w:val="22"/>
        </w:rPr>
        <w:t xml:space="preserve">correctly. </w:t>
      </w:r>
    </w:p>
    <w:p w14:paraId="6CAE061B" w14:textId="77777777" w:rsidR="00EC73C7" w:rsidRPr="00C92711" w:rsidRDefault="00EC73C7" w:rsidP="00FD7A1D">
      <w:pPr>
        <w:spacing w:line="480" w:lineRule="auto"/>
        <w:ind w:firstLine="360"/>
        <w:rPr>
          <w:rFonts w:ascii="Times New Roman" w:eastAsia="Times New Roman" w:hAnsi="Times New Roman" w:cs="Times New Roman"/>
          <w:color w:val="000000" w:themeColor="text1"/>
          <w:sz w:val="22"/>
          <w:szCs w:val="22"/>
        </w:rPr>
      </w:pPr>
    </w:p>
    <w:p w14:paraId="43508EEA" w14:textId="4EBF7BE8" w:rsidR="00F70FE6" w:rsidRPr="00C92711" w:rsidRDefault="00F70FE6"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There are two item parameters in a 2PLM. </w:t>
      </w:r>
      <w:r w:rsidRPr="00C92711">
        <w:rPr>
          <w:rFonts w:ascii="Times New Roman" w:hAnsi="Times New Roman" w:cs="Times New Roman"/>
          <w:i/>
          <w:color w:val="000000" w:themeColor="text1"/>
          <w:sz w:val="22"/>
          <w:szCs w:val="22"/>
        </w:rPr>
        <w:t>a</w:t>
      </w:r>
      <w:r w:rsidRPr="00C92711">
        <w:rPr>
          <w:rFonts w:ascii="Times New Roman" w:hAnsi="Times New Roman" w:cs="Times New Roman"/>
          <w:i/>
          <w:color w:val="000000" w:themeColor="text1"/>
          <w:sz w:val="22"/>
          <w:szCs w:val="22"/>
          <w:vertAlign w:val="subscript"/>
        </w:rPr>
        <w:t>i</w:t>
      </w:r>
      <w:r w:rsidRPr="00C92711">
        <w:rPr>
          <w:rFonts w:ascii="Times New Roman" w:hAnsi="Times New Roman" w:cs="Times New Roman"/>
          <w:color w:val="000000" w:themeColor="text1"/>
          <w:sz w:val="22"/>
          <w:szCs w:val="22"/>
          <w:vertAlign w:val="subscript"/>
        </w:rPr>
        <w:t xml:space="preserve"> </w:t>
      </w:r>
      <w:r w:rsidRPr="00C92711">
        <w:rPr>
          <w:rFonts w:ascii="Times New Roman" w:hAnsi="Times New Roman" w:cs="Times New Roman"/>
          <w:color w:val="000000" w:themeColor="text1"/>
          <w:sz w:val="22"/>
          <w:szCs w:val="22"/>
        </w:rPr>
        <w:t xml:space="preserve">is the discrimination parameter that represents the degree to which an item separates latent </w:t>
      </w:r>
      <w:r w:rsidR="00337048">
        <w:rPr>
          <w:rFonts w:ascii="Times New Roman" w:hAnsi="Times New Roman" w:cs="Times New Roman"/>
          <w:color w:val="000000" w:themeColor="text1"/>
          <w:sz w:val="22"/>
          <w:szCs w:val="22"/>
        </w:rPr>
        <w:t xml:space="preserve">adjacent </w:t>
      </w:r>
      <w:r w:rsidRPr="00C92711">
        <w:rPr>
          <w:rFonts w:ascii="Times New Roman" w:hAnsi="Times New Roman" w:cs="Times New Roman"/>
          <w:color w:val="000000" w:themeColor="text1"/>
          <w:sz w:val="22"/>
          <w:szCs w:val="22"/>
        </w:rPr>
        <w:t xml:space="preserve">trait levels (Maurer, Raju, &amp; Collins, 1998). The larger </w:t>
      </w:r>
      <w:r w:rsidRPr="00C92711">
        <w:rPr>
          <w:rFonts w:ascii="Times New Roman" w:hAnsi="Times New Roman" w:cs="Times New Roman"/>
          <w:i/>
          <w:color w:val="000000" w:themeColor="text1"/>
          <w:sz w:val="22"/>
          <w:szCs w:val="22"/>
        </w:rPr>
        <w:t>a</w:t>
      </w:r>
      <w:r w:rsidRPr="00C92711">
        <w:rPr>
          <w:rFonts w:ascii="Times New Roman" w:hAnsi="Times New Roman" w:cs="Times New Roman"/>
          <w:i/>
          <w:color w:val="000000" w:themeColor="text1"/>
          <w:sz w:val="22"/>
          <w:szCs w:val="22"/>
          <w:vertAlign w:val="subscript"/>
        </w:rPr>
        <w:t xml:space="preserve">i </w:t>
      </w:r>
      <w:r w:rsidRPr="00C92711">
        <w:rPr>
          <w:rFonts w:ascii="Times New Roman" w:hAnsi="Times New Roman" w:cs="Times New Roman"/>
          <w:color w:val="000000" w:themeColor="text1"/>
          <w:sz w:val="22"/>
          <w:szCs w:val="22"/>
        </w:rPr>
        <w:t>is, the steeper the IRF</w:t>
      </w:r>
      <w:r w:rsidR="00691D67">
        <w:rPr>
          <w:rFonts w:ascii="Times New Roman" w:hAnsi="Times New Roman" w:cs="Times New Roman"/>
          <w:color w:val="000000" w:themeColor="text1"/>
          <w:sz w:val="22"/>
          <w:szCs w:val="22"/>
        </w:rPr>
        <w:t xml:space="preserve"> will be</w:t>
      </w:r>
      <w:r w:rsidRPr="00C92711">
        <w:rPr>
          <w:rFonts w:ascii="Times New Roman" w:hAnsi="Times New Roman" w:cs="Times New Roman"/>
          <w:color w:val="000000" w:themeColor="text1"/>
          <w:sz w:val="22"/>
          <w:szCs w:val="22"/>
        </w:rPr>
        <w:t xml:space="preserve">. </w:t>
      </w:r>
      <w:r w:rsidRPr="00C92711">
        <w:rPr>
          <w:rFonts w:ascii="Times New Roman" w:hAnsi="Times New Roman" w:cs="Times New Roman"/>
          <w:i/>
          <w:color w:val="000000" w:themeColor="text1"/>
          <w:sz w:val="22"/>
          <w:szCs w:val="22"/>
        </w:rPr>
        <w:t>b</w:t>
      </w:r>
      <w:r w:rsidRPr="00C92711">
        <w:rPr>
          <w:rFonts w:ascii="Times New Roman" w:hAnsi="Times New Roman" w:cs="Times New Roman"/>
          <w:i/>
          <w:color w:val="000000" w:themeColor="text1"/>
          <w:sz w:val="22"/>
          <w:szCs w:val="22"/>
          <w:vertAlign w:val="subscript"/>
        </w:rPr>
        <w:t>i</w:t>
      </w:r>
      <w:r w:rsidRPr="00C92711">
        <w:rPr>
          <w:rFonts w:ascii="Times New Roman" w:hAnsi="Times New Roman" w:cs="Times New Roman"/>
          <w:color w:val="000000" w:themeColor="text1"/>
          <w:sz w:val="22"/>
          <w:szCs w:val="22"/>
          <w:vertAlign w:val="subscript"/>
        </w:rPr>
        <w:t xml:space="preserve"> </w:t>
      </w:r>
      <w:r w:rsidRPr="00C92711">
        <w:rPr>
          <w:rFonts w:ascii="Times New Roman" w:hAnsi="Times New Roman" w:cs="Times New Roman"/>
          <w:color w:val="000000" w:themeColor="text1"/>
          <w:sz w:val="22"/>
          <w:szCs w:val="22"/>
        </w:rPr>
        <w:t>is the difficulty parameter. It is the point on the latent trait (</w:t>
      </w:r>
      <w:r w:rsidRPr="00C92711">
        <w:rPr>
          <w:rFonts w:ascii="Times New Roman" w:eastAsia="Times New Roman" w:hAnsi="Times New Roman" w:cs="Times New Roman"/>
          <w:i/>
          <w:color w:val="000000" w:themeColor="text1"/>
          <w:sz w:val="22"/>
          <w:szCs w:val="22"/>
          <w:shd w:val="clear" w:color="auto" w:fill="FFFFFF"/>
        </w:rPr>
        <w:t>θ</w:t>
      </w:r>
      <w:r w:rsidRPr="00C92711">
        <w:rPr>
          <w:rFonts w:ascii="Times New Roman" w:hAnsi="Times New Roman" w:cs="Times New Roman"/>
          <w:color w:val="000000" w:themeColor="text1"/>
          <w:sz w:val="22"/>
          <w:szCs w:val="22"/>
        </w:rPr>
        <w:t>) scale where the probability of a correct response is equal to 0.5. The larger the difficulty parameter, the harder the item. D is the scaling factor that</w:t>
      </w:r>
      <w:r w:rsidR="00A37E17">
        <w:rPr>
          <w:rFonts w:ascii="Times New Roman" w:hAnsi="Times New Roman" w:cs="Times New Roman"/>
          <w:color w:val="000000" w:themeColor="text1"/>
          <w:sz w:val="22"/>
          <w:szCs w:val="22"/>
        </w:rPr>
        <w:t xml:space="preserve"> lets</w:t>
      </w:r>
      <w:r w:rsidR="00F7578E" w:rsidRPr="00C92711">
        <w:rPr>
          <w:rFonts w:ascii="Times New Roman" w:hAnsi="Times New Roman" w:cs="Times New Roman"/>
          <w:color w:val="000000" w:themeColor="text1"/>
          <w:sz w:val="22"/>
          <w:szCs w:val="22"/>
        </w:rPr>
        <w:t xml:space="preserve"> the logistic function </w:t>
      </w:r>
      <w:r w:rsidRPr="00C92711">
        <w:rPr>
          <w:rFonts w:ascii="Times New Roman" w:hAnsi="Times New Roman" w:cs="Times New Roman"/>
          <w:color w:val="000000" w:themeColor="text1"/>
          <w:sz w:val="22"/>
          <w:szCs w:val="22"/>
        </w:rPr>
        <w:t>r</w:t>
      </w:r>
      <w:r w:rsidR="00D36403" w:rsidRPr="00C92711">
        <w:rPr>
          <w:rFonts w:ascii="Times New Roman" w:hAnsi="Times New Roman" w:cs="Times New Roman"/>
          <w:color w:val="000000" w:themeColor="text1"/>
          <w:sz w:val="22"/>
          <w:szCs w:val="22"/>
        </w:rPr>
        <w:t xml:space="preserve">esemble as close as possible </w:t>
      </w:r>
      <w:r w:rsidRPr="00C92711">
        <w:rPr>
          <w:rFonts w:ascii="Times New Roman" w:hAnsi="Times New Roman" w:cs="Times New Roman"/>
          <w:color w:val="000000" w:themeColor="text1"/>
          <w:sz w:val="22"/>
          <w:szCs w:val="22"/>
        </w:rPr>
        <w:t>the normal ogive curve, and is usually set equal to 1.702 (Valbuena, 2003). Exp stands for an exponential function.</w:t>
      </w:r>
    </w:p>
    <w:p w14:paraId="04878C17" w14:textId="67ED225D" w:rsidR="00F70FE6" w:rsidRDefault="00F70FE6"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Samejim</w:t>
      </w:r>
      <w:r w:rsidR="00915836" w:rsidRPr="00C92711">
        <w:rPr>
          <w:rFonts w:ascii="Times New Roman" w:hAnsi="Times New Roman" w:cs="Times New Roman"/>
          <w:color w:val="000000" w:themeColor="text1"/>
          <w:sz w:val="22"/>
          <w:szCs w:val="22"/>
        </w:rPr>
        <w:t xml:space="preserve">a’s </w:t>
      </w:r>
      <w:r w:rsidR="000A5EA7" w:rsidRPr="00C92711">
        <w:rPr>
          <w:rFonts w:ascii="Times New Roman" w:hAnsi="Times New Roman" w:cs="Times New Roman"/>
          <w:color w:val="000000" w:themeColor="text1"/>
          <w:sz w:val="22"/>
          <w:szCs w:val="22"/>
        </w:rPr>
        <w:t xml:space="preserve">(1969) </w:t>
      </w:r>
      <w:r w:rsidR="00177D1C">
        <w:rPr>
          <w:rFonts w:ascii="Times New Roman" w:hAnsi="Times New Roman" w:cs="Times New Roman"/>
          <w:color w:val="000000" w:themeColor="text1"/>
          <w:sz w:val="22"/>
          <w:szCs w:val="22"/>
        </w:rPr>
        <w:t xml:space="preserve">Graded Response </w:t>
      </w:r>
      <w:r w:rsidR="005B50D1">
        <w:rPr>
          <w:rFonts w:ascii="Times New Roman" w:hAnsi="Times New Roman" w:cs="Times New Roman"/>
          <w:color w:val="000000" w:themeColor="text1"/>
          <w:sz w:val="22"/>
          <w:szCs w:val="22"/>
        </w:rPr>
        <w:t>(SGR) m</w:t>
      </w:r>
      <w:r w:rsidR="00A055BE" w:rsidRPr="00C92711">
        <w:rPr>
          <w:rFonts w:ascii="Times New Roman" w:hAnsi="Times New Roman" w:cs="Times New Roman"/>
          <w:color w:val="000000" w:themeColor="text1"/>
          <w:sz w:val="22"/>
          <w:szCs w:val="22"/>
        </w:rPr>
        <w:t>odel is an</w:t>
      </w:r>
      <w:r w:rsidRPr="00C92711">
        <w:rPr>
          <w:rFonts w:ascii="Times New Roman" w:hAnsi="Times New Roman" w:cs="Times New Roman"/>
          <w:color w:val="000000" w:themeColor="text1"/>
          <w:sz w:val="22"/>
          <w:szCs w:val="22"/>
        </w:rPr>
        <w:t xml:space="preserve"> </w:t>
      </w:r>
      <w:del w:id="52" w:author="Luyao Zhang" w:date="2016-11-26T22:34:00Z">
        <w:r w:rsidRPr="00C92711" w:rsidDel="00342507">
          <w:rPr>
            <w:rFonts w:ascii="Times New Roman" w:hAnsi="Times New Roman" w:cs="Times New Roman"/>
            <w:color w:val="000000" w:themeColor="text1"/>
            <w:sz w:val="22"/>
            <w:szCs w:val="22"/>
          </w:rPr>
          <w:delText xml:space="preserve">enhancement </w:delText>
        </w:r>
      </w:del>
      <w:ins w:id="53" w:author="Luyao Zhang" w:date="2016-11-26T22:34:00Z">
        <w:r w:rsidR="00342507">
          <w:rPr>
            <w:rFonts w:ascii="Times New Roman" w:hAnsi="Times New Roman" w:cs="Times New Roman"/>
            <w:color w:val="000000" w:themeColor="text1"/>
            <w:sz w:val="22"/>
            <w:szCs w:val="22"/>
          </w:rPr>
          <w:t>extension</w:t>
        </w:r>
        <w:r w:rsidR="00342507" w:rsidRPr="00C92711">
          <w:rPr>
            <w:rFonts w:ascii="Times New Roman" w:hAnsi="Times New Roman" w:cs="Times New Roman"/>
            <w:color w:val="000000" w:themeColor="text1"/>
            <w:sz w:val="22"/>
            <w:szCs w:val="22"/>
          </w:rPr>
          <w:t xml:space="preserve"> </w:t>
        </w:r>
      </w:ins>
      <w:r w:rsidRPr="00C92711">
        <w:rPr>
          <w:rFonts w:ascii="Times New Roman" w:hAnsi="Times New Roman" w:cs="Times New Roman"/>
          <w:color w:val="000000" w:themeColor="text1"/>
          <w:sz w:val="22"/>
          <w:szCs w:val="22"/>
        </w:rPr>
        <w:t>of the 2PLM (Kosinski, 1999) and one of the most popular polytomous models in personality research. Under SGR, a polytomous response is broken down to a series of binary response sets by boundary response function</w:t>
      </w:r>
      <w:ins w:id="54" w:author="Luyao Zhang" w:date="2016-11-26T22:38:00Z">
        <w:r w:rsidR="00572E0A">
          <w:rPr>
            <w:rFonts w:ascii="Times New Roman" w:hAnsi="Times New Roman" w:cs="Times New Roman"/>
            <w:color w:val="000000" w:themeColor="text1"/>
            <w:sz w:val="22"/>
            <w:szCs w:val="22"/>
          </w:rPr>
          <w:t>s</w:t>
        </w:r>
      </w:ins>
      <w:r w:rsidRPr="00C92711">
        <w:rPr>
          <w:rFonts w:ascii="Times New Roman" w:hAnsi="Times New Roman" w:cs="Times New Roman"/>
          <w:color w:val="000000" w:themeColor="text1"/>
          <w:sz w:val="22"/>
          <w:szCs w:val="22"/>
        </w:rPr>
        <w:t xml:space="preserve"> (BRF), which </w:t>
      </w:r>
      <w:ins w:id="55" w:author="Luyao Zhang" w:date="2016-11-26T22:34:00Z">
        <w:r w:rsidR="002014DF">
          <w:rPr>
            <w:rFonts w:ascii="Times New Roman" w:hAnsi="Times New Roman" w:cs="Times New Roman"/>
            <w:color w:val="000000" w:themeColor="text1"/>
            <w:sz w:val="22"/>
            <w:szCs w:val="22"/>
          </w:rPr>
          <w:t>are</w:t>
        </w:r>
      </w:ins>
      <w:del w:id="56" w:author="Luyao Zhang" w:date="2016-11-26T22:34:00Z">
        <w:r w:rsidRPr="00C92711" w:rsidDel="002014DF">
          <w:rPr>
            <w:rFonts w:ascii="Times New Roman" w:hAnsi="Times New Roman" w:cs="Times New Roman"/>
            <w:color w:val="000000" w:themeColor="text1"/>
            <w:sz w:val="22"/>
            <w:szCs w:val="22"/>
          </w:rPr>
          <w:delText>is</w:delText>
        </w:r>
      </w:del>
      <w:r w:rsidRPr="00C92711">
        <w:rPr>
          <w:rFonts w:ascii="Times New Roman" w:hAnsi="Times New Roman" w:cs="Times New Roman"/>
          <w:color w:val="000000" w:themeColor="text1"/>
          <w:sz w:val="22"/>
          <w:szCs w:val="22"/>
        </w:rPr>
        <w:t xml:space="preserve"> obtained by </w:t>
      </w:r>
      <w:del w:id="57" w:author="Luyao Zhang" w:date="2016-11-26T22:35:00Z">
        <w:r w:rsidRPr="00C92711" w:rsidDel="00D42C29">
          <w:rPr>
            <w:rFonts w:ascii="Times New Roman" w:hAnsi="Times New Roman" w:cs="Times New Roman"/>
            <w:color w:val="000000" w:themeColor="text1"/>
            <w:sz w:val="22"/>
            <w:szCs w:val="22"/>
          </w:rPr>
          <w:delText xml:space="preserve">gradually </w:delText>
        </w:r>
      </w:del>
      <w:ins w:id="58" w:author="Luyao Zhang" w:date="2016-11-26T22:35:00Z">
        <w:r w:rsidR="00D42C29">
          <w:rPr>
            <w:rFonts w:ascii="Times New Roman" w:hAnsi="Times New Roman" w:cs="Times New Roman"/>
            <w:color w:val="000000" w:themeColor="text1"/>
            <w:sz w:val="22"/>
            <w:szCs w:val="22"/>
          </w:rPr>
          <w:t>successively</w:t>
        </w:r>
        <w:r w:rsidR="00D42C29" w:rsidRPr="00C92711">
          <w:rPr>
            <w:rFonts w:ascii="Times New Roman" w:hAnsi="Times New Roman" w:cs="Times New Roman"/>
            <w:color w:val="000000" w:themeColor="text1"/>
            <w:sz w:val="22"/>
            <w:szCs w:val="22"/>
          </w:rPr>
          <w:t xml:space="preserve"> </w:t>
        </w:r>
      </w:ins>
      <w:r w:rsidRPr="00C92711">
        <w:rPr>
          <w:rFonts w:ascii="Times New Roman" w:hAnsi="Times New Roman" w:cs="Times New Roman"/>
          <w:color w:val="000000" w:themeColor="text1"/>
          <w:sz w:val="22"/>
          <w:szCs w:val="22"/>
        </w:rPr>
        <w:t xml:space="preserve">merging response options (Kosinski, 1999). The probability of </w:t>
      </w:r>
      <w:r w:rsidR="00A12202">
        <w:rPr>
          <w:rFonts w:ascii="Times New Roman" w:hAnsi="Times New Roman" w:cs="Times New Roman"/>
          <w:color w:val="000000" w:themeColor="text1"/>
          <w:sz w:val="22"/>
          <w:szCs w:val="22"/>
        </w:rPr>
        <w:t>a responde</w:t>
      </w:r>
      <w:r w:rsidR="00461606">
        <w:rPr>
          <w:rFonts w:ascii="Times New Roman" w:hAnsi="Times New Roman" w:cs="Times New Roman"/>
          <w:color w:val="000000" w:themeColor="text1"/>
          <w:sz w:val="22"/>
          <w:szCs w:val="22"/>
        </w:rPr>
        <w:t xml:space="preserve">nt with a trait level equal to </w:t>
      </w:r>
      <m:oMath>
        <m:r>
          <w:rPr>
            <w:rFonts w:ascii="Cambria Math" w:hAnsi="Cambria Math"/>
          </w:rPr>
          <m:t>θ</m:t>
        </m:r>
      </m:oMath>
      <w:r w:rsidR="00FB1495">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 xml:space="preserve">selecting response option </w:t>
      </w:r>
      <w:r w:rsidRPr="00C92711">
        <w:rPr>
          <w:rFonts w:ascii="Times New Roman" w:hAnsi="Times New Roman" w:cs="Times New Roman"/>
          <w:i/>
          <w:color w:val="000000" w:themeColor="text1"/>
          <w:sz w:val="22"/>
          <w:szCs w:val="22"/>
        </w:rPr>
        <w:t>k</w:t>
      </w:r>
      <w:r w:rsidRPr="00C92711">
        <w:rPr>
          <w:rFonts w:ascii="Times New Roman" w:hAnsi="Times New Roman" w:cs="Times New Roman"/>
          <w:color w:val="000000" w:themeColor="text1"/>
          <w:sz w:val="22"/>
          <w:szCs w:val="22"/>
        </w:rPr>
        <w:t xml:space="preserve"> equals the probability of endorsing response option </w:t>
      </w:r>
      <w:r w:rsidRPr="00B13C45">
        <w:rPr>
          <w:rFonts w:ascii="Times New Roman" w:hAnsi="Times New Roman" w:cs="Times New Roman"/>
          <w:i/>
          <w:color w:val="000000" w:themeColor="text1"/>
          <w:sz w:val="22"/>
          <w:szCs w:val="22"/>
        </w:rPr>
        <w:t>k</w:t>
      </w:r>
      <w:r w:rsidRPr="00C92711">
        <w:rPr>
          <w:rFonts w:ascii="Times New Roman" w:hAnsi="Times New Roman" w:cs="Times New Roman"/>
          <w:i/>
          <w:color w:val="000000" w:themeColor="text1"/>
          <w:sz w:val="22"/>
          <w:szCs w:val="22"/>
        </w:rPr>
        <w:t xml:space="preserve"> </w:t>
      </w:r>
      <w:r w:rsidR="002E0E62" w:rsidRPr="00C92711">
        <w:rPr>
          <w:rFonts w:ascii="Times New Roman" w:hAnsi="Times New Roman" w:cs="Times New Roman"/>
          <w:color w:val="000000" w:themeColor="text1"/>
          <w:sz w:val="22"/>
          <w:szCs w:val="22"/>
        </w:rPr>
        <w:t>and higher</w:t>
      </w:r>
      <w:r w:rsidRPr="00C92711">
        <w:rPr>
          <w:rFonts w:ascii="Times New Roman" w:hAnsi="Times New Roman" w:cs="Times New Roman"/>
          <w:color w:val="000000" w:themeColor="text1"/>
          <w:sz w:val="22"/>
          <w:szCs w:val="22"/>
        </w:rPr>
        <w:t xml:space="preserve"> </w:t>
      </w:r>
      <w:r w:rsidR="006D0870" w:rsidRPr="00C92711">
        <w:rPr>
          <w:rFonts w:ascii="Times New Roman" w:hAnsi="Times New Roman" w:cs="Times New Roman"/>
          <w:color w:val="000000" w:themeColor="text1"/>
          <w:sz w:val="22"/>
          <w:szCs w:val="22"/>
        </w:rPr>
        <w:t>minus</w:t>
      </w:r>
      <w:r w:rsidRPr="00C92711">
        <w:rPr>
          <w:rFonts w:ascii="Times New Roman" w:hAnsi="Times New Roman" w:cs="Times New Roman"/>
          <w:color w:val="000000" w:themeColor="text1"/>
          <w:sz w:val="22"/>
          <w:szCs w:val="22"/>
        </w:rPr>
        <w:t xml:space="preserve"> that of endorsing response option </w:t>
      </w:r>
      <w:r w:rsidRPr="00C92711">
        <w:rPr>
          <w:rFonts w:ascii="Times New Roman" w:hAnsi="Times New Roman" w:cs="Times New Roman"/>
          <w:i/>
          <w:color w:val="000000" w:themeColor="text1"/>
          <w:sz w:val="22"/>
          <w:szCs w:val="22"/>
        </w:rPr>
        <w:t>k</w:t>
      </w:r>
      <w:r w:rsidRPr="00C92711">
        <w:rPr>
          <w:rFonts w:ascii="Times New Roman" w:hAnsi="Times New Roman" w:cs="Times New Roman"/>
          <w:color w:val="000000" w:themeColor="text1"/>
          <w:sz w:val="22"/>
          <w:szCs w:val="22"/>
        </w:rPr>
        <w:t xml:space="preserve">+1 and </w:t>
      </w:r>
      <w:r w:rsidR="009618FE" w:rsidRPr="00C92711">
        <w:rPr>
          <w:rFonts w:ascii="Times New Roman" w:hAnsi="Times New Roman" w:cs="Times New Roman"/>
          <w:color w:val="000000" w:themeColor="text1"/>
          <w:sz w:val="22"/>
          <w:szCs w:val="22"/>
        </w:rPr>
        <w:t>higher</w:t>
      </w:r>
      <w:r w:rsidRPr="00C92711">
        <w:rPr>
          <w:rFonts w:ascii="Times New Roman" w:hAnsi="Times New Roman" w:cs="Times New Roman"/>
          <w:color w:val="000000" w:themeColor="text1"/>
          <w:sz w:val="22"/>
          <w:szCs w:val="22"/>
        </w:rPr>
        <w:t xml:space="preserve">. The probability of selecting option </w:t>
      </w:r>
      <w:r w:rsidRPr="00C92711">
        <w:rPr>
          <w:rFonts w:ascii="Times New Roman" w:hAnsi="Times New Roman" w:cs="Times New Roman"/>
          <w:i/>
          <w:color w:val="000000" w:themeColor="text1"/>
          <w:sz w:val="22"/>
          <w:szCs w:val="22"/>
        </w:rPr>
        <w:t xml:space="preserve">k </w:t>
      </w:r>
      <w:r w:rsidRPr="00C92711">
        <w:rPr>
          <w:rFonts w:ascii="Times New Roman" w:hAnsi="Times New Roman" w:cs="Times New Roman"/>
          <w:color w:val="000000" w:themeColor="text1"/>
          <w:sz w:val="22"/>
          <w:szCs w:val="22"/>
        </w:rPr>
        <w:t xml:space="preserve">on item </w:t>
      </w:r>
      <w:r w:rsidRPr="00C92711">
        <w:rPr>
          <w:rFonts w:ascii="Times New Roman" w:hAnsi="Times New Roman" w:cs="Times New Roman"/>
          <w:i/>
          <w:color w:val="000000" w:themeColor="text1"/>
          <w:sz w:val="22"/>
          <w:szCs w:val="22"/>
        </w:rPr>
        <w:t>i</w:t>
      </w:r>
      <w:r w:rsidRPr="00C92711">
        <w:rPr>
          <w:rFonts w:ascii="Times New Roman" w:hAnsi="Times New Roman" w:cs="Times New Roman"/>
          <w:color w:val="000000" w:themeColor="text1"/>
          <w:sz w:val="22"/>
          <w:szCs w:val="22"/>
        </w:rPr>
        <w:t xml:space="preserve"> is given by:</w:t>
      </w:r>
    </w:p>
    <w:p w14:paraId="7731CE0E" w14:textId="681C9D93" w:rsidR="00E20835" w:rsidRPr="00806C7F" w:rsidRDefault="00E13DA4" w:rsidP="0002517E">
      <w:pPr>
        <w:spacing w:line="480" w:lineRule="auto"/>
        <w:ind w:firstLine="360"/>
        <w:rPr>
          <w:rFonts w:ascii="Times New Roman" w:hAnsi="Times New Roman" w:cs="Times New Roman"/>
          <w:color w:val="000000" w:themeColor="text1"/>
          <w:sz w:val="22"/>
          <w:szCs w:val="22"/>
        </w:rPr>
      </w:pPr>
      <m:oMathPara>
        <m:oMath>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P</m:t>
              </m:r>
            </m:e>
            <m:sub>
              <m:r>
                <w:rPr>
                  <w:rFonts w:ascii="Cambria Math" w:hAnsi="Cambria Math" w:cs="Times New Roman"/>
                  <w:color w:val="000000" w:themeColor="text1"/>
                  <w:sz w:val="22"/>
                  <w:szCs w:val="22"/>
                </w:rPr>
                <m:t xml:space="preserve">i,k </m:t>
              </m:r>
            </m:sub>
          </m:sSub>
          <m:d>
            <m:dPr>
              <m:ctrlPr>
                <w:rPr>
                  <w:rFonts w:ascii="Cambria Math" w:hAnsi="Cambria Math" w:cs="Times New Roman"/>
                  <w:i/>
                  <w:color w:val="000000" w:themeColor="text1"/>
                  <w:sz w:val="22"/>
                  <w:szCs w:val="22"/>
                </w:rPr>
              </m:ctrlPr>
            </m:dPr>
            <m:e>
              <m:r>
                <w:rPr>
                  <w:rFonts w:ascii="Cambria Math" w:hAnsi="Cambria Math"/>
                </w:rPr>
                <m:t>θ</m:t>
              </m:r>
              <m:ctrlPr>
                <w:rPr>
                  <w:rFonts w:ascii="Cambria Math" w:hAnsi="Cambria Math"/>
                  <w:i/>
                </w:rPr>
              </m:ctrlP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b</m:t>
                              </m:r>
                            </m:e>
                            <m:sub>
                              <m:r>
                                <w:rPr>
                                  <w:rFonts w:ascii="Cambria Math" w:hAnsi="Cambria Math"/>
                                </w:rPr>
                                <m:t xml:space="preserve">i,k </m:t>
                              </m:r>
                            </m:sub>
                          </m:sSub>
                        </m:e>
                      </m:d>
                    </m:e>
                  </m:d>
                </m:e>
              </m:func>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b</m:t>
                              </m:r>
                            </m:e>
                            <m:sub>
                              <m:r>
                                <w:rPr>
                                  <w:rFonts w:ascii="Cambria Math" w:hAnsi="Cambria Math"/>
                                </w:rPr>
                                <m:t xml:space="preserve">i,k+1 </m:t>
                              </m:r>
                            </m:sub>
                          </m:sSub>
                        </m:e>
                      </m:d>
                    </m:e>
                  </m:d>
                </m:e>
              </m:func>
            </m:den>
          </m:f>
        </m:oMath>
      </m:oMathPara>
    </w:p>
    <w:p w14:paraId="0AABA41D" w14:textId="77777777" w:rsidR="00806C7F" w:rsidRPr="0002517E" w:rsidRDefault="00806C7F" w:rsidP="0002517E">
      <w:pPr>
        <w:spacing w:line="480" w:lineRule="auto"/>
        <w:ind w:firstLine="360"/>
        <w:rPr>
          <w:rFonts w:ascii="Times New Roman" w:hAnsi="Times New Roman" w:cs="Times New Roman"/>
          <w:color w:val="000000" w:themeColor="text1"/>
          <w:sz w:val="22"/>
          <w:szCs w:val="22"/>
        </w:rPr>
      </w:pPr>
    </w:p>
    <w:p w14:paraId="19AA0036" w14:textId="2D660581" w:rsidR="00F70FE6" w:rsidRPr="008D10A8" w:rsidRDefault="008D10A8" w:rsidP="008D10A8">
      <w:pPr>
        <w:spacing w:line="480" w:lineRule="auto"/>
        <w:rPr>
          <w:rFonts w:ascii="Times New Roman" w:hAnsi="Times New Roman" w:cs="Times New Roman"/>
        </w:rPr>
      </w:pPr>
      <w:r>
        <w:rPr>
          <w:rFonts w:ascii="Times New Roman" w:eastAsia="Times New Roman" w:hAnsi="Times New Roman" w:cs="Times New Roman"/>
          <w:color w:val="000000" w:themeColor="text1"/>
          <w:sz w:val="22"/>
          <w:szCs w:val="22"/>
          <w:shd w:val="clear" w:color="auto" w:fill="FFFFFF"/>
        </w:rPr>
        <w:t>T</w:t>
      </w:r>
      <w:r w:rsidR="00F70FE6" w:rsidRPr="00C92711">
        <w:rPr>
          <w:rFonts w:ascii="Times New Roman" w:eastAsia="Times New Roman" w:hAnsi="Times New Roman" w:cs="Times New Roman"/>
          <w:color w:val="000000" w:themeColor="text1"/>
          <w:sz w:val="22"/>
          <w:szCs w:val="22"/>
          <w:shd w:val="clear" w:color="auto" w:fill="FFFFFF"/>
        </w:rPr>
        <w:t>he item paramters (</w:t>
      </w:r>
      <w:r w:rsidR="00F70FE6" w:rsidRPr="00C92711">
        <w:rPr>
          <w:rFonts w:ascii="Times New Roman" w:eastAsia="Times New Roman" w:hAnsi="Times New Roman" w:cs="Times New Roman"/>
          <w:i/>
          <w:color w:val="000000" w:themeColor="text1"/>
          <w:sz w:val="22"/>
          <w:szCs w:val="22"/>
          <w:shd w:val="clear" w:color="auto" w:fill="FFFFFF"/>
        </w:rPr>
        <w:t>a</w:t>
      </w:r>
      <w:r w:rsidR="00F70FE6" w:rsidRPr="00C92711">
        <w:rPr>
          <w:rFonts w:ascii="Times New Roman" w:eastAsia="Times New Roman" w:hAnsi="Times New Roman" w:cs="Times New Roman"/>
          <w:i/>
          <w:color w:val="000000" w:themeColor="text1"/>
          <w:sz w:val="22"/>
          <w:szCs w:val="22"/>
          <w:shd w:val="clear" w:color="auto" w:fill="FFFFFF"/>
          <w:vertAlign w:val="subscript"/>
        </w:rPr>
        <w:t>i</w:t>
      </w:r>
      <w:r w:rsidR="00F70FE6" w:rsidRPr="00C92711">
        <w:rPr>
          <w:rFonts w:ascii="Times New Roman" w:eastAsia="Times New Roman" w:hAnsi="Times New Roman" w:cs="Times New Roman"/>
          <w:color w:val="000000" w:themeColor="text1"/>
          <w:sz w:val="22"/>
          <w:szCs w:val="22"/>
          <w:shd w:val="clear" w:color="auto" w:fill="FFFFFF"/>
        </w:rPr>
        <w:t xml:space="preserve">, </w:t>
      </w:r>
      <w:r w:rsidR="00F70FE6" w:rsidRPr="00C92711">
        <w:rPr>
          <w:rFonts w:ascii="Times New Roman" w:eastAsia="Times New Roman" w:hAnsi="Times New Roman" w:cs="Times New Roman"/>
          <w:i/>
          <w:color w:val="000000" w:themeColor="text1"/>
          <w:sz w:val="22"/>
          <w:szCs w:val="22"/>
          <w:shd w:val="clear" w:color="auto" w:fill="FFFFFF"/>
        </w:rPr>
        <w:t>b</w:t>
      </w:r>
      <w:r w:rsidR="00F70FE6" w:rsidRPr="00C92711">
        <w:rPr>
          <w:rFonts w:ascii="Times New Roman" w:eastAsia="Times New Roman" w:hAnsi="Times New Roman" w:cs="Times New Roman"/>
          <w:i/>
          <w:color w:val="000000" w:themeColor="text1"/>
          <w:sz w:val="22"/>
          <w:szCs w:val="22"/>
          <w:shd w:val="clear" w:color="auto" w:fill="FFFFFF"/>
          <w:vertAlign w:val="subscript"/>
        </w:rPr>
        <w:t>i,k</w:t>
      </w:r>
      <w:r w:rsidR="00F70FE6" w:rsidRPr="00C92711">
        <w:rPr>
          <w:rFonts w:ascii="Times New Roman" w:eastAsia="Times New Roman" w:hAnsi="Times New Roman" w:cs="Times New Roman"/>
          <w:color w:val="000000" w:themeColor="text1"/>
          <w:sz w:val="22"/>
          <w:szCs w:val="22"/>
          <w:shd w:val="clear" w:color="auto" w:fill="FFFFFF"/>
        </w:rPr>
        <w:t>)</w:t>
      </w:r>
      <w:r w:rsidR="00F70FE6" w:rsidRPr="00C92711">
        <w:rPr>
          <w:rFonts w:ascii="Times New Roman" w:eastAsia="Times New Roman" w:hAnsi="Times New Roman" w:cs="Times New Roman"/>
          <w:color w:val="000000" w:themeColor="text1"/>
          <w:sz w:val="22"/>
          <w:szCs w:val="22"/>
          <w:shd w:val="clear" w:color="auto" w:fill="FFFFFF"/>
          <w:vertAlign w:val="subscript"/>
        </w:rPr>
        <w:t xml:space="preserve"> </w:t>
      </w:r>
      <w:r w:rsidR="00F70FE6" w:rsidRPr="00C92711">
        <w:rPr>
          <w:rFonts w:ascii="Times New Roman" w:eastAsia="Times New Roman" w:hAnsi="Times New Roman" w:cs="Times New Roman"/>
          <w:color w:val="000000" w:themeColor="text1"/>
          <w:sz w:val="22"/>
          <w:szCs w:val="22"/>
          <w:shd w:val="clear" w:color="auto" w:fill="FFFFFF"/>
        </w:rPr>
        <w:t>and scaling constant (</w:t>
      </w:r>
      <w:r w:rsidR="00F70FE6" w:rsidRPr="00C92711">
        <w:rPr>
          <w:rFonts w:ascii="Times New Roman" w:eastAsia="Times New Roman" w:hAnsi="Times New Roman" w:cs="Times New Roman"/>
          <w:i/>
          <w:color w:val="000000" w:themeColor="text1"/>
          <w:sz w:val="22"/>
          <w:szCs w:val="22"/>
          <w:shd w:val="clear" w:color="auto" w:fill="FFFFFF"/>
        </w:rPr>
        <w:t>D</w:t>
      </w:r>
      <w:r w:rsidR="00C1180E">
        <w:rPr>
          <w:rFonts w:ascii="Times New Roman" w:eastAsia="Times New Roman" w:hAnsi="Times New Roman" w:cs="Times New Roman"/>
          <w:color w:val="000000" w:themeColor="text1"/>
          <w:sz w:val="22"/>
          <w:szCs w:val="22"/>
          <w:shd w:val="clear" w:color="auto" w:fill="FFFFFF"/>
        </w:rPr>
        <w:t>) mean</w:t>
      </w:r>
      <w:r w:rsidR="00F70FE6" w:rsidRPr="00C92711">
        <w:rPr>
          <w:rFonts w:ascii="Times New Roman" w:eastAsia="Times New Roman" w:hAnsi="Times New Roman" w:cs="Times New Roman"/>
          <w:color w:val="000000" w:themeColor="text1"/>
          <w:sz w:val="22"/>
          <w:szCs w:val="22"/>
          <w:shd w:val="clear" w:color="auto" w:fill="FFFFFF"/>
        </w:rPr>
        <w:t xml:space="preserve"> the same as in 2PLM. </w:t>
      </w:r>
    </w:p>
    <w:p w14:paraId="3BF6D652" w14:textId="71DE4723" w:rsidR="002A6B67" w:rsidRPr="002C0B42" w:rsidRDefault="00F70FE6" w:rsidP="00311E19">
      <w:pPr>
        <w:spacing w:line="480" w:lineRule="auto"/>
        <w:rPr>
          <w:rFonts w:ascii="Times New Roman" w:hAnsi="Times New Roman" w:cs="Times New Roman"/>
          <w:b/>
          <w:color w:val="000000" w:themeColor="text1"/>
          <w:sz w:val="22"/>
          <w:szCs w:val="22"/>
        </w:rPr>
      </w:pPr>
      <w:r w:rsidRPr="002C0B42">
        <w:rPr>
          <w:rFonts w:ascii="Times New Roman" w:hAnsi="Times New Roman" w:cs="Times New Roman"/>
          <w:b/>
          <w:color w:val="000000" w:themeColor="text1"/>
          <w:sz w:val="22"/>
          <w:szCs w:val="22"/>
        </w:rPr>
        <w:t>The ideal point model: General Graded Unfolding Model (GGUM)</w:t>
      </w:r>
    </w:p>
    <w:p w14:paraId="328008AC" w14:textId="2534FFD0" w:rsidR="00F70FE6" w:rsidRPr="00C92711" w:rsidRDefault="00F70FE6" w:rsidP="002C0B42">
      <w:pPr>
        <w:spacing w:line="480" w:lineRule="auto"/>
        <w:ind w:firstLine="360"/>
        <w:rPr>
          <w:rFonts w:ascii="Times New Roman" w:hAnsi="Times New Roman" w:cs="Times New Roman"/>
          <w:b/>
          <w:i/>
          <w:color w:val="000000" w:themeColor="text1"/>
          <w:sz w:val="22"/>
          <w:szCs w:val="22"/>
        </w:rPr>
      </w:pPr>
      <w:r w:rsidRPr="00C92711">
        <w:rPr>
          <w:rFonts w:ascii="Times New Roman" w:hAnsi="Times New Roman" w:cs="Times New Roman"/>
          <w:color w:val="000000" w:themeColor="text1"/>
          <w:sz w:val="22"/>
          <w:szCs w:val="22"/>
        </w:rPr>
        <w:t>The ideal point models are not as well de</w:t>
      </w:r>
      <w:r w:rsidR="00B2082B">
        <w:rPr>
          <w:rFonts w:ascii="Times New Roman" w:hAnsi="Times New Roman" w:cs="Times New Roman"/>
          <w:color w:val="000000" w:themeColor="text1"/>
          <w:sz w:val="22"/>
          <w:szCs w:val="22"/>
        </w:rPr>
        <w:t>veloped as the dominance models. A</w:t>
      </w:r>
      <w:r w:rsidRPr="00C92711">
        <w:rPr>
          <w:rFonts w:ascii="Times New Roman" w:hAnsi="Times New Roman" w:cs="Times New Roman"/>
          <w:color w:val="000000" w:themeColor="text1"/>
          <w:sz w:val="22"/>
          <w:szCs w:val="22"/>
        </w:rPr>
        <w:t>mong the few ideal point models, the most employed is the the General Graded Unfolding Model (GGUM; Roberts</w:t>
      </w:r>
      <w:r w:rsidR="003F33C2" w:rsidRPr="00C92711">
        <w:rPr>
          <w:rFonts w:ascii="Times New Roman" w:hAnsi="Times New Roman" w:cs="Times New Roman"/>
          <w:color w:val="000000" w:themeColor="text1"/>
          <w:sz w:val="22"/>
          <w:szCs w:val="22"/>
        </w:rPr>
        <w:t xml:space="preserve"> et al.</w:t>
      </w:r>
      <w:r w:rsidRPr="00C92711">
        <w:rPr>
          <w:rFonts w:ascii="Times New Roman" w:hAnsi="Times New Roman" w:cs="Times New Roman"/>
          <w:color w:val="000000" w:themeColor="text1"/>
          <w:sz w:val="22"/>
          <w:szCs w:val="22"/>
        </w:rPr>
        <w:t>, 2000</w:t>
      </w:r>
      <w:r w:rsidR="00F07676" w:rsidRPr="00C92711">
        <w:rPr>
          <w:rFonts w:ascii="Times New Roman" w:hAnsi="Times New Roman" w:cs="Times New Roman"/>
          <w:color w:val="000000" w:themeColor="text1"/>
          <w:sz w:val="22"/>
          <w:szCs w:val="22"/>
        </w:rPr>
        <w:t>), which is applicable to both</w:t>
      </w:r>
      <w:r w:rsidR="00D63E4D">
        <w:rPr>
          <w:rFonts w:ascii="Times New Roman" w:hAnsi="Times New Roman" w:cs="Times New Roman"/>
          <w:color w:val="000000" w:themeColor="text1"/>
          <w:sz w:val="22"/>
          <w:szCs w:val="22"/>
        </w:rPr>
        <w:t xml:space="preserve"> </w:t>
      </w:r>
      <w:r w:rsidR="002B7D34">
        <w:rPr>
          <w:rFonts w:ascii="Times New Roman" w:hAnsi="Times New Roman" w:cs="Times New Roman"/>
          <w:color w:val="000000" w:themeColor="text1"/>
          <w:sz w:val="22"/>
          <w:szCs w:val="22"/>
        </w:rPr>
        <w:t>dichotomous</w:t>
      </w:r>
      <w:r w:rsidR="00D63E4D">
        <w:rPr>
          <w:rFonts w:ascii="Times New Roman" w:hAnsi="Times New Roman" w:cs="Times New Roman"/>
          <w:color w:val="000000" w:themeColor="text1"/>
          <w:sz w:val="22"/>
          <w:szCs w:val="22"/>
        </w:rPr>
        <w:t xml:space="preserve"> and</w:t>
      </w:r>
      <w:r w:rsidRPr="00C92711">
        <w:rPr>
          <w:rFonts w:ascii="Times New Roman" w:hAnsi="Times New Roman" w:cs="Times New Roman"/>
          <w:color w:val="000000" w:themeColor="text1"/>
          <w:sz w:val="22"/>
          <w:szCs w:val="22"/>
        </w:rPr>
        <w:t xml:space="preserve"> </w:t>
      </w:r>
      <w:r w:rsidR="002B7D34">
        <w:rPr>
          <w:rFonts w:ascii="Times New Roman" w:hAnsi="Times New Roman" w:cs="Times New Roman"/>
          <w:color w:val="000000" w:themeColor="text1"/>
          <w:sz w:val="22"/>
          <w:szCs w:val="22"/>
        </w:rPr>
        <w:t>polytomous</w:t>
      </w:r>
      <w:r w:rsidR="00231C52">
        <w:rPr>
          <w:rFonts w:ascii="Times New Roman" w:hAnsi="Times New Roman" w:cs="Times New Roman"/>
          <w:color w:val="000000" w:themeColor="text1"/>
          <w:sz w:val="22"/>
          <w:szCs w:val="22"/>
        </w:rPr>
        <w:t xml:space="preserve"> response data</w:t>
      </w:r>
      <w:r w:rsidRPr="00C92711">
        <w:rPr>
          <w:rFonts w:ascii="Times New Roman" w:hAnsi="Times New Roman" w:cs="Times New Roman"/>
          <w:color w:val="000000" w:themeColor="text1"/>
          <w:sz w:val="22"/>
          <w:szCs w:val="22"/>
        </w:rPr>
        <w:t>. As discussed above, ideal point models assume a response process different from dominance models</w:t>
      </w:r>
      <w:r w:rsidR="00130D97">
        <w:rPr>
          <w:rFonts w:ascii="Times New Roman" w:hAnsi="Times New Roman" w:cs="Times New Roman"/>
          <w:color w:val="000000" w:themeColor="text1"/>
          <w:sz w:val="22"/>
          <w:szCs w:val="22"/>
        </w:rPr>
        <w:t>.</w:t>
      </w:r>
      <w:r w:rsidR="00B0280C">
        <w:rPr>
          <w:rFonts w:ascii="Times New Roman" w:hAnsi="Times New Roman" w:cs="Times New Roman"/>
          <w:color w:val="000000" w:themeColor="text1"/>
          <w:sz w:val="22"/>
          <w:szCs w:val="22"/>
        </w:rPr>
        <w:t xml:space="preserve"> </w:t>
      </w:r>
      <w:r w:rsidR="006B1F65">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GGUM, according to Roberts et al. (2000)</w:t>
      </w:r>
      <w:r w:rsidR="00987CEF" w:rsidRPr="00C92711">
        <w:rPr>
          <w:rFonts w:ascii="Times New Roman" w:hAnsi="Times New Roman" w:cs="Times New Roman"/>
          <w:color w:val="000000" w:themeColor="text1"/>
          <w:sz w:val="22"/>
          <w:szCs w:val="22"/>
        </w:rPr>
        <w:t>, was</w:t>
      </w:r>
      <w:r w:rsidRPr="00C92711">
        <w:rPr>
          <w:rFonts w:ascii="Times New Roman" w:hAnsi="Times New Roman" w:cs="Times New Roman"/>
          <w:color w:val="000000" w:themeColor="text1"/>
          <w:sz w:val="22"/>
          <w:szCs w:val="22"/>
        </w:rPr>
        <w:t xml:space="preserve"> developed based on four basic premise about the response process. The first premise is that an individual tends to agree with the item with trait level that’s close to her own trait level. The second premise is that a respondent disagrees with an item because the item trait level is either higher or lower than her own trait level. Similarly, a person closer to an item on the latent trait continuum can also agree with this item from either above or below. The third premise is that subjective responses (not observed responses) to attitude statements follow a cumulative item response model. The last premise is that an individual is equally likely to agree with an item located either </w:t>
      </w:r>
      <w:r w:rsidRPr="00C92711">
        <w:rPr>
          <w:rFonts w:ascii="Times New Roman" w:hAnsi="Times New Roman" w:cs="Times New Roman"/>
          <w:i/>
          <w:color w:val="000000" w:themeColor="text1"/>
          <w:sz w:val="22"/>
          <w:szCs w:val="22"/>
        </w:rPr>
        <w:t>h</w:t>
      </w:r>
      <w:r w:rsidRPr="00C92711">
        <w:rPr>
          <w:rFonts w:ascii="Times New Roman" w:hAnsi="Times New Roman" w:cs="Times New Roman"/>
          <w:color w:val="000000" w:themeColor="text1"/>
          <w:sz w:val="22"/>
          <w:szCs w:val="22"/>
        </w:rPr>
        <w:t xml:space="preserve"> unites above or below her position on the attitude continuum. Developed from the four premises above, the formal definition of the GGUM is:</w:t>
      </w:r>
    </w:p>
    <w:p w14:paraId="74D98A91" w14:textId="1E84A24F" w:rsidR="00F70FE6" w:rsidRPr="00C92711" w:rsidRDefault="00FA5B91" w:rsidP="00FD7A1D">
      <w:pPr>
        <w:tabs>
          <w:tab w:val="left" w:pos="4063"/>
        </w:tabs>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ab/>
      </w:r>
    </w:p>
    <w:p w14:paraId="58A5E5F1" w14:textId="1E2D99C8" w:rsidR="00F70FE6" w:rsidRPr="00C92711" w:rsidRDefault="006D3A8A" w:rsidP="00FD7A1D">
      <w:pPr>
        <w:spacing w:line="480" w:lineRule="auto"/>
        <w:ind w:firstLine="360"/>
        <w:rPr>
          <w:rFonts w:ascii="Times New Roman" w:hAnsi="Times New Roman" w:cs="Times New Roman"/>
          <w:color w:val="000000" w:themeColor="text1"/>
          <w:sz w:val="22"/>
          <w:szCs w:val="22"/>
        </w:rPr>
      </w:pPr>
      <m:oMathPara>
        <m:oMath>
          <m:r>
            <m:rPr>
              <m:sty m:val="p"/>
            </m:rPr>
            <w:rPr>
              <w:rFonts w:ascii="Cambria Math" w:hAnsi="Cambria Math" w:cs="Times New Roman"/>
            </w:rPr>
            <m:t xml:space="preserve">P </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xml:space="preserve">=z </m:t>
              </m:r>
              <m:ctrlPr>
                <w:rPr>
                  <w:rFonts w:ascii="Cambria Math" w:hAnsi="Cambria Math" w:cs="Times New Roman"/>
                  <w:i/>
                </w:rPr>
              </m:ctrlP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 </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d>
                          <m: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z</m:t>
                              </m:r>
                            </m:sup>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ik</m:t>
                                  </m:r>
                                </m:sub>
                              </m:sSub>
                            </m:e>
                          </m:nary>
                        </m:e>
                      </m:d>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(M-z)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d>
                              <m: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z</m:t>
                                  </m:r>
                                </m:sup>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ik</m:t>
                                      </m:r>
                                    </m:sub>
                                  </m:sSub>
                                </m:e>
                              </m:nary>
                            </m:e>
                          </m:d>
                        </m:e>
                      </m:d>
                    </m:e>
                  </m:func>
                </m:e>
              </m:func>
            </m:num>
            <m:den>
              <m:nary>
                <m:naryPr>
                  <m:chr m:val="∑"/>
                  <m:limLoc m:val="undOvr"/>
                  <m:ctrlPr>
                    <w:rPr>
                      <w:rFonts w:ascii="Cambria Math" w:hAnsi="Cambria Math"/>
                      <w:i/>
                    </w:rPr>
                  </m:ctrlPr>
                </m:naryPr>
                <m:sub>
                  <m:r>
                    <w:rPr>
                      <w:rFonts w:ascii="Cambria Math" w:hAnsi="Cambria Math"/>
                    </w:rPr>
                    <m:t>w=0</m:t>
                  </m:r>
                </m:sub>
                <m:sup>
                  <m:r>
                    <w:rPr>
                      <w:rFonts w:ascii="Cambria Math" w:hAnsi="Cambria Math"/>
                    </w:rPr>
                    <m:t>C</m:t>
                  </m:r>
                </m:sup>
                <m:e>
                  <m:r>
                    <w:rPr>
                      <w:rFonts w:ascii="Cambria Math" w:hAnsi="Cambria Math"/>
                    </w:rPr>
                    <m:t>{</m:t>
                  </m:r>
                  <m:r>
                    <m:rPr>
                      <m:sty m:val="p"/>
                    </m:rPr>
                    <w:rPr>
                      <w:rFonts w:ascii="Cambria Math" w:hAnsi="Cambria Math"/>
                    </w:rPr>
                    <m:t>exp⁡</m:t>
                  </m:r>
                  <m:r>
                    <w:rPr>
                      <w:rFonts w:ascii="Cambria Math" w:hAnsi="Cambria Math"/>
                    </w:rPr>
                    <m:t>{</m:t>
                  </m:r>
                </m:e>
              </m:nary>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fName>
                <m:e>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d>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w</m:t>
                      </m:r>
                    </m:sup>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ik</m:t>
                          </m:r>
                        </m:sub>
                      </m:sSub>
                    </m:e>
                  </m:nary>
                  <m:r>
                    <w:rPr>
                      <w:rFonts w:ascii="Cambria Math" w:hAnsi="Cambria Math" w:cs="Times New Roman"/>
                    </w:rPr>
                    <m:t>]}</m:t>
                  </m:r>
                </m:e>
              </m:func>
              <m:r>
                <w:rPr>
                  <w:rFonts w:ascii="Cambria Math" w:hAnsi="Cambria Math" w:cs="Times New Roman"/>
                </w:rPr>
                <m:t>+</m:t>
              </m:r>
              <m:r>
                <m:rPr>
                  <m:sty m:val="p"/>
                </m:rPr>
                <w:rPr>
                  <w:rFonts w:ascii="Cambria Math" w:hAnsi="Cambria Math" w:cs="Times New Roman"/>
                </w:rPr>
                <m:t>exp⁡{</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M-w</m:t>
                      </m:r>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d>
                  <m: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w</m:t>
                      </m:r>
                    </m:sup>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ik</m:t>
                          </m:r>
                        </m:sub>
                      </m:sSub>
                    </m:e>
                  </m:nary>
                </m:e>
              </m:d>
              <m:r>
                <w:rPr>
                  <w:rFonts w:ascii="Cambria Math" w:hAnsi="Cambria Math" w:cs="Times New Roman"/>
                </w:rPr>
                <m:t>}}</m:t>
              </m:r>
            </m:den>
          </m:f>
        </m:oMath>
      </m:oMathPara>
    </w:p>
    <w:p w14:paraId="6F7345C2" w14:textId="77777777" w:rsidR="00F70FE6" w:rsidRPr="00C92711" w:rsidRDefault="00F70FE6" w:rsidP="00FD7A1D">
      <w:pPr>
        <w:spacing w:line="480" w:lineRule="auto"/>
        <w:ind w:firstLine="360"/>
        <w:rPr>
          <w:rFonts w:ascii="Times New Roman" w:hAnsi="Times New Roman" w:cs="Times New Roman"/>
          <w:color w:val="000000" w:themeColor="text1"/>
          <w:sz w:val="22"/>
          <w:szCs w:val="22"/>
        </w:rPr>
      </w:pPr>
    </w:p>
    <w:p w14:paraId="73D28255" w14:textId="56568D2D" w:rsidR="0005568C" w:rsidRPr="00C92711" w:rsidRDefault="00F70FE6" w:rsidP="00FD7A1D">
      <w:pPr>
        <w:spacing w:line="480" w:lineRule="auto"/>
        <w:ind w:firstLine="360"/>
        <w:rPr>
          <w:rFonts w:ascii="Times New Roman" w:eastAsia="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This function gives the probability associated with the </w:t>
      </w:r>
      <w:r w:rsidRPr="00C92711">
        <w:rPr>
          <w:rFonts w:ascii="Times New Roman" w:hAnsi="Times New Roman" w:cs="Times New Roman"/>
          <w:i/>
          <w:color w:val="000000" w:themeColor="text1"/>
          <w:sz w:val="22"/>
          <w:szCs w:val="22"/>
        </w:rPr>
        <w:t>j</w:t>
      </w:r>
      <w:r w:rsidRPr="00C92711">
        <w:rPr>
          <w:rFonts w:ascii="Times New Roman" w:hAnsi="Times New Roman" w:cs="Times New Roman"/>
          <w:color w:val="000000" w:themeColor="text1"/>
          <w:sz w:val="22"/>
          <w:szCs w:val="22"/>
        </w:rPr>
        <w:t xml:space="preserve">th respondent’s observable response to the </w:t>
      </w:r>
      <w:r w:rsidRPr="00C92711">
        <w:rPr>
          <w:rFonts w:ascii="Times New Roman" w:hAnsi="Times New Roman" w:cs="Times New Roman"/>
          <w:i/>
          <w:color w:val="000000" w:themeColor="text1"/>
          <w:sz w:val="22"/>
          <w:szCs w:val="22"/>
        </w:rPr>
        <w:t>i</w:t>
      </w:r>
      <w:r w:rsidRPr="00C92711">
        <w:rPr>
          <w:rFonts w:ascii="Times New Roman" w:hAnsi="Times New Roman" w:cs="Times New Roman"/>
          <w:color w:val="000000" w:themeColor="text1"/>
          <w:sz w:val="22"/>
          <w:szCs w:val="22"/>
        </w:rPr>
        <w:t xml:space="preserve">th item.  </w:t>
      </w:r>
      <w:r w:rsidRPr="00C92711">
        <w:rPr>
          <w:rFonts w:ascii="Times New Roman" w:hAnsi="Times New Roman" w:cs="Times New Roman"/>
          <w:i/>
          <w:color w:val="000000" w:themeColor="text1"/>
          <w:sz w:val="22"/>
          <w:szCs w:val="22"/>
        </w:rPr>
        <w:t>Z</w:t>
      </w:r>
      <w:r w:rsidRPr="00C92711">
        <w:rPr>
          <w:rFonts w:ascii="Times New Roman" w:hAnsi="Times New Roman" w:cs="Times New Roman"/>
          <w:i/>
          <w:color w:val="000000" w:themeColor="text1"/>
          <w:sz w:val="22"/>
          <w:szCs w:val="22"/>
          <w:vertAlign w:val="subscript"/>
        </w:rPr>
        <w:t>i</w:t>
      </w:r>
      <w:r w:rsidRPr="00C92711">
        <w:rPr>
          <w:rFonts w:ascii="Times New Roman" w:hAnsi="Times New Roman" w:cs="Times New Roman"/>
          <w:i/>
          <w:color w:val="000000" w:themeColor="text1"/>
          <w:sz w:val="22"/>
          <w:szCs w:val="22"/>
        </w:rPr>
        <w:t xml:space="preserve"> </w:t>
      </w:r>
      <w:r w:rsidRPr="00C92711">
        <w:rPr>
          <w:rFonts w:ascii="Times New Roman" w:hAnsi="Times New Roman" w:cs="Times New Roman"/>
          <w:color w:val="000000" w:themeColor="text1"/>
          <w:sz w:val="22"/>
          <w:szCs w:val="22"/>
        </w:rPr>
        <w:t xml:space="preserve">is the observable response to item </w:t>
      </w:r>
      <w:r w:rsidRPr="00C92711">
        <w:rPr>
          <w:rFonts w:ascii="Times New Roman" w:hAnsi="Times New Roman" w:cs="Times New Roman"/>
          <w:i/>
          <w:color w:val="000000" w:themeColor="text1"/>
          <w:sz w:val="22"/>
          <w:szCs w:val="22"/>
        </w:rPr>
        <w:t>i</w:t>
      </w:r>
      <w:r w:rsidRPr="00C92711">
        <w:rPr>
          <w:rFonts w:ascii="Times New Roman" w:hAnsi="Times New Roman" w:cs="Times New Roman"/>
          <w:color w:val="000000" w:themeColor="text1"/>
          <w:sz w:val="22"/>
          <w:szCs w:val="22"/>
        </w:rPr>
        <w:t xml:space="preserve">, and z ranges from 0 to C, with 0 standing for the strongest level of disagreement, and C standing for the strongest level of agreement. C equals the number of response options minus 1. M equals 2*C+1, representing the number of subjective response categories minus 1. </w:t>
      </w:r>
      <w:r w:rsidRPr="00C92711">
        <w:rPr>
          <w:rFonts w:ascii="Times New Roman" w:eastAsia="Times New Roman" w:hAnsi="Times New Roman" w:cs="Times New Roman"/>
          <w:i/>
          <w:color w:val="000000" w:themeColor="text1"/>
          <w:sz w:val="22"/>
          <w:szCs w:val="22"/>
        </w:rPr>
        <w:t>α</w:t>
      </w:r>
      <w:r w:rsidRPr="00C92711">
        <w:rPr>
          <w:rFonts w:ascii="Times New Roman" w:eastAsia="Times New Roman" w:hAnsi="Times New Roman" w:cs="Times New Roman"/>
          <w:i/>
          <w:color w:val="000000" w:themeColor="text1"/>
          <w:sz w:val="22"/>
          <w:szCs w:val="22"/>
          <w:vertAlign w:val="subscript"/>
        </w:rPr>
        <w:t>i</w:t>
      </w:r>
      <w:r w:rsidRPr="00C92711">
        <w:rPr>
          <w:rFonts w:ascii="Times New Roman" w:eastAsia="Times New Roman" w:hAnsi="Times New Roman" w:cs="Times New Roman"/>
          <w:color w:val="000000" w:themeColor="text1"/>
          <w:sz w:val="22"/>
          <w:szCs w:val="22"/>
        </w:rPr>
        <w:t xml:space="preserve"> is the discrimination parameter, and </w:t>
      </w:r>
      <w:r w:rsidRPr="00C92711">
        <w:rPr>
          <w:rFonts w:ascii="Times New Roman" w:eastAsia="Times New Roman" w:hAnsi="Times New Roman" w:cs="Times New Roman"/>
          <w:i/>
          <w:color w:val="000000" w:themeColor="text1"/>
          <w:sz w:val="22"/>
          <w:szCs w:val="22"/>
        </w:rPr>
        <w:t>δ</w:t>
      </w:r>
      <w:r w:rsidRPr="00C92711">
        <w:rPr>
          <w:rFonts w:ascii="Times New Roman" w:eastAsia="Times New Roman" w:hAnsi="Times New Roman" w:cs="Times New Roman"/>
          <w:i/>
          <w:color w:val="000000" w:themeColor="text1"/>
          <w:sz w:val="22"/>
          <w:szCs w:val="22"/>
          <w:vertAlign w:val="subscript"/>
        </w:rPr>
        <w:t>i</w:t>
      </w:r>
      <w:r w:rsidRPr="00C92711">
        <w:rPr>
          <w:rFonts w:ascii="Times New Roman" w:eastAsia="Times New Roman" w:hAnsi="Times New Roman" w:cs="Times New Roman"/>
          <w:color w:val="000000" w:themeColor="text1"/>
          <w:sz w:val="22"/>
          <w:szCs w:val="22"/>
        </w:rPr>
        <w:t xml:space="preserve"> is the location parameter of item i on the latent trait continuum. </w:t>
      </w:r>
      <w:r w:rsidRPr="00C92711">
        <w:rPr>
          <w:rFonts w:ascii="Times New Roman" w:eastAsia="Times New Roman" w:hAnsi="Times New Roman" w:cs="Times New Roman"/>
          <w:i/>
          <w:color w:val="000000" w:themeColor="text1"/>
          <w:sz w:val="22"/>
          <w:szCs w:val="22"/>
        </w:rPr>
        <w:t>τ</w:t>
      </w:r>
      <w:r w:rsidRPr="00C92711">
        <w:rPr>
          <w:rFonts w:ascii="Times New Roman" w:eastAsia="Times New Roman" w:hAnsi="Times New Roman" w:cs="Times New Roman"/>
          <w:i/>
          <w:color w:val="000000" w:themeColor="text1"/>
          <w:sz w:val="22"/>
          <w:szCs w:val="22"/>
          <w:vertAlign w:val="subscript"/>
        </w:rPr>
        <w:t xml:space="preserve">ik </w:t>
      </w:r>
      <w:r w:rsidRPr="00C92711">
        <w:rPr>
          <w:rFonts w:ascii="Times New Roman" w:eastAsia="Times New Roman" w:hAnsi="Times New Roman" w:cs="Times New Roman"/>
          <w:color w:val="000000" w:themeColor="text1"/>
          <w:sz w:val="22"/>
          <w:szCs w:val="22"/>
        </w:rPr>
        <w:t xml:space="preserve">is the location of the </w:t>
      </w:r>
      <w:r w:rsidRPr="00C92711">
        <w:rPr>
          <w:rFonts w:ascii="Times New Roman" w:eastAsia="Times New Roman" w:hAnsi="Times New Roman" w:cs="Times New Roman"/>
          <w:i/>
          <w:color w:val="000000" w:themeColor="text1"/>
          <w:sz w:val="22"/>
          <w:szCs w:val="22"/>
        </w:rPr>
        <w:t>k</w:t>
      </w:r>
      <w:r w:rsidRPr="00C92711">
        <w:rPr>
          <w:rFonts w:ascii="Times New Roman" w:eastAsia="Times New Roman" w:hAnsi="Times New Roman" w:cs="Times New Roman"/>
          <w:color w:val="000000" w:themeColor="text1"/>
          <w:sz w:val="22"/>
          <w:szCs w:val="22"/>
        </w:rPr>
        <w:t xml:space="preserve">th subjective response category threshold on the theta continuum relative to the location of the </w:t>
      </w:r>
      <w:r w:rsidRPr="00C92711">
        <w:rPr>
          <w:rFonts w:ascii="Times New Roman" w:eastAsia="Times New Roman" w:hAnsi="Times New Roman" w:cs="Times New Roman"/>
          <w:i/>
          <w:color w:val="000000" w:themeColor="text1"/>
          <w:sz w:val="22"/>
          <w:szCs w:val="22"/>
        </w:rPr>
        <w:t>i</w:t>
      </w:r>
      <w:r w:rsidRPr="00C92711">
        <w:rPr>
          <w:rFonts w:ascii="Times New Roman" w:eastAsia="Times New Roman" w:hAnsi="Times New Roman" w:cs="Times New Roman"/>
          <w:color w:val="000000" w:themeColor="text1"/>
          <w:sz w:val="22"/>
          <w:szCs w:val="22"/>
        </w:rPr>
        <w:t xml:space="preserve">th item. The </w:t>
      </w:r>
      <w:r w:rsidRPr="00C92711">
        <w:rPr>
          <w:rFonts w:ascii="Times New Roman" w:eastAsia="Times New Roman" w:hAnsi="Times New Roman" w:cs="Times New Roman"/>
          <w:i/>
          <w:color w:val="000000" w:themeColor="text1"/>
          <w:sz w:val="22"/>
          <w:szCs w:val="22"/>
        </w:rPr>
        <w:t>τ</w:t>
      </w:r>
      <w:r w:rsidRPr="00C92711">
        <w:rPr>
          <w:rFonts w:ascii="Times New Roman" w:eastAsia="Times New Roman" w:hAnsi="Times New Roman" w:cs="Times New Roman"/>
          <w:i/>
          <w:color w:val="000000" w:themeColor="text1"/>
          <w:sz w:val="22"/>
          <w:szCs w:val="22"/>
          <w:vertAlign w:val="subscript"/>
        </w:rPr>
        <w:t>ik</w:t>
      </w:r>
      <w:r w:rsidRPr="00C92711">
        <w:rPr>
          <w:rFonts w:ascii="Times New Roman" w:eastAsia="Times New Roman" w:hAnsi="Times New Roman" w:cs="Times New Roman"/>
          <w:color w:val="000000" w:themeColor="text1"/>
          <w:sz w:val="22"/>
          <w:szCs w:val="22"/>
        </w:rPr>
        <w:t>s are symmetric about the point (</w:t>
      </w:r>
      <w:r w:rsidRPr="00C92711">
        <w:rPr>
          <w:rFonts w:ascii="Times New Roman" w:eastAsia="Times New Roman" w:hAnsi="Times New Roman" w:cs="Times New Roman"/>
          <w:i/>
          <w:color w:val="000000" w:themeColor="text1"/>
          <w:sz w:val="22"/>
          <w:szCs w:val="22"/>
        </w:rPr>
        <w:t>θ</w:t>
      </w:r>
      <w:r w:rsidRPr="00C92711">
        <w:rPr>
          <w:rFonts w:ascii="Times New Roman" w:eastAsia="Times New Roman" w:hAnsi="Times New Roman" w:cs="Times New Roman"/>
          <w:i/>
          <w:color w:val="000000" w:themeColor="text1"/>
          <w:sz w:val="22"/>
          <w:szCs w:val="22"/>
          <w:vertAlign w:val="subscript"/>
        </w:rPr>
        <w:t>j</w:t>
      </w:r>
      <w:r w:rsidRPr="00C92711">
        <w:rPr>
          <w:rFonts w:ascii="Times New Roman" w:eastAsia="Times New Roman" w:hAnsi="Times New Roman" w:cs="Times New Roman"/>
          <w:color w:val="000000" w:themeColor="text1"/>
          <w:sz w:val="22"/>
          <w:szCs w:val="22"/>
        </w:rPr>
        <w:t xml:space="preserve"> - </w:t>
      </w:r>
      <w:r w:rsidRPr="00C92711">
        <w:rPr>
          <w:rFonts w:ascii="Times New Roman" w:eastAsia="Times New Roman" w:hAnsi="Times New Roman" w:cs="Times New Roman"/>
          <w:i/>
          <w:color w:val="000000" w:themeColor="text1"/>
          <w:sz w:val="22"/>
          <w:szCs w:val="22"/>
        </w:rPr>
        <w:t>δ</w:t>
      </w:r>
      <w:r w:rsidRPr="00C92711">
        <w:rPr>
          <w:rFonts w:ascii="Times New Roman" w:eastAsia="Times New Roman" w:hAnsi="Times New Roman" w:cs="Times New Roman"/>
          <w:i/>
          <w:color w:val="000000" w:themeColor="text1"/>
          <w:sz w:val="22"/>
          <w:szCs w:val="22"/>
          <w:vertAlign w:val="subscript"/>
        </w:rPr>
        <w:t>i</w:t>
      </w:r>
      <w:r w:rsidRPr="00C92711">
        <w:rPr>
          <w:rFonts w:ascii="Times New Roman" w:eastAsia="Times New Roman" w:hAnsi="Times New Roman" w:cs="Times New Roman"/>
          <w:color w:val="000000" w:themeColor="text1"/>
          <w:sz w:val="22"/>
          <w:szCs w:val="22"/>
        </w:rPr>
        <w:t xml:space="preserve">) = 0. </w:t>
      </w:r>
    </w:p>
    <w:p w14:paraId="1500CA82" w14:textId="77777777" w:rsidR="00F227DA" w:rsidRDefault="00232750" w:rsidP="00F227DA">
      <w:pPr>
        <w:spacing w:line="480" w:lineRule="auto"/>
        <w:rPr>
          <w:rFonts w:ascii="Times New Roman" w:hAnsi="Times New Roman" w:cs="Times New Roman"/>
          <w:color w:val="000000" w:themeColor="text1"/>
          <w:sz w:val="22"/>
          <w:szCs w:val="22"/>
        </w:rPr>
      </w:pPr>
      <w:r>
        <w:rPr>
          <w:rFonts w:ascii="Times New Roman" w:eastAsia="Times New Roman" w:hAnsi="Times New Roman" w:cs="Times New Roman"/>
          <w:b/>
          <w:color w:val="000000" w:themeColor="text1"/>
          <w:sz w:val="22"/>
          <w:szCs w:val="22"/>
        </w:rPr>
        <w:t>Model-Data</w:t>
      </w:r>
      <w:r w:rsidR="00CE0A56">
        <w:rPr>
          <w:rFonts w:ascii="Times New Roman" w:eastAsia="Times New Roman" w:hAnsi="Times New Roman" w:cs="Times New Roman"/>
          <w:b/>
          <w:color w:val="000000" w:themeColor="text1"/>
          <w:sz w:val="22"/>
          <w:szCs w:val="22"/>
        </w:rPr>
        <w:t xml:space="preserve"> F</w:t>
      </w:r>
      <w:r w:rsidR="00F70FE6" w:rsidRPr="001F57D6">
        <w:rPr>
          <w:rFonts w:ascii="Times New Roman" w:eastAsia="Times New Roman" w:hAnsi="Times New Roman" w:cs="Times New Roman"/>
          <w:b/>
          <w:color w:val="000000" w:themeColor="text1"/>
          <w:sz w:val="22"/>
          <w:szCs w:val="22"/>
        </w:rPr>
        <w:t>it</w:t>
      </w:r>
      <w:r w:rsidR="00F70FE6" w:rsidRPr="001F57D6">
        <w:rPr>
          <w:rFonts w:ascii="Times New Roman" w:hAnsi="Times New Roman" w:cs="Times New Roman"/>
          <w:color w:val="000000" w:themeColor="text1"/>
          <w:sz w:val="22"/>
          <w:szCs w:val="22"/>
        </w:rPr>
        <w:t xml:space="preserve">  </w:t>
      </w:r>
    </w:p>
    <w:p w14:paraId="57C8DD50" w14:textId="5A65993E" w:rsidR="00F70FE6" w:rsidRPr="00C92711" w:rsidRDefault="00F70FE6" w:rsidP="008D0E97">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The dominance models are predominant in scale development and analysis, b</w:t>
      </w:r>
      <w:r w:rsidR="00351973" w:rsidRPr="00C92711">
        <w:rPr>
          <w:rFonts w:ascii="Times New Roman" w:hAnsi="Times New Roman" w:cs="Times New Roman"/>
          <w:color w:val="000000" w:themeColor="text1"/>
          <w:sz w:val="22"/>
          <w:szCs w:val="22"/>
        </w:rPr>
        <w:t>ut generally work consistently well</w:t>
      </w:r>
      <w:r w:rsidRPr="00C92711">
        <w:rPr>
          <w:rFonts w:ascii="Times New Roman" w:hAnsi="Times New Roman" w:cs="Times New Roman"/>
          <w:color w:val="000000" w:themeColor="text1"/>
          <w:sz w:val="22"/>
          <w:szCs w:val="22"/>
        </w:rPr>
        <w:t xml:space="preserve"> only in the context of cognitive ability testing (Chernyshenko, Stark, Chan, Drasgow, &amp; Williams, 2001), because this </w:t>
      </w:r>
      <w:r w:rsidR="000B6D6E" w:rsidRPr="00C92711">
        <w:rPr>
          <w:rFonts w:ascii="Times New Roman" w:hAnsi="Times New Roman" w:cs="Times New Roman"/>
          <w:color w:val="000000" w:themeColor="text1"/>
          <w:sz w:val="22"/>
          <w:szCs w:val="22"/>
        </w:rPr>
        <w:t xml:space="preserve">is a </w:t>
      </w:r>
      <w:r w:rsidRPr="00C92711">
        <w:rPr>
          <w:rFonts w:ascii="Times New Roman" w:hAnsi="Times New Roman" w:cs="Times New Roman"/>
          <w:color w:val="000000" w:themeColor="text1"/>
          <w:sz w:val="22"/>
          <w:szCs w:val="22"/>
        </w:rPr>
        <w:t xml:space="preserve">domain where a respondent’s capacity or maximum performance capability is pitted against the extremity of difficulty of an item (Drasgow et al., 2010; Stark et al., 2006b). </w:t>
      </w:r>
      <w:r w:rsidR="003A60C4">
        <w:rPr>
          <w:rFonts w:ascii="Times New Roman" w:hAnsi="Times New Roman" w:cs="Times New Roman"/>
          <w:color w:val="000000" w:themeColor="text1"/>
          <w:sz w:val="22"/>
          <w:szCs w:val="22"/>
        </w:rPr>
        <w:t>I</w:t>
      </w:r>
      <w:r w:rsidR="003A60C4">
        <w:rPr>
          <w:rFonts w:ascii="Times New Roman" w:hAnsi="Times New Roman" w:cs="Times New Roman" w:hint="eastAsia"/>
          <w:color w:val="000000" w:themeColor="text1"/>
          <w:sz w:val="22"/>
          <w:szCs w:val="22"/>
        </w:rPr>
        <w:t>n</w:t>
      </w:r>
      <w:r w:rsidRPr="00C92711">
        <w:rPr>
          <w:rFonts w:ascii="Times New Roman" w:hAnsi="Times New Roman" w:cs="Times New Roman"/>
          <w:color w:val="000000" w:themeColor="text1"/>
          <w:sz w:val="22"/>
          <w:szCs w:val="22"/>
        </w:rPr>
        <w:t xml:space="preserve"> an ability test, a respondent with a high ability is expected to perform well because she is likely to dominate all the easy and moderately difficult items (i.e., getting them all correct), and get so</w:t>
      </w:r>
      <w:r w:rsidR="0007437E">
        <w:rPr>
          <w:rFonts w:ascii="Times New Roman" w:hAnsi="Times New Roman" w:cs="Times New Roman"/>
          <w:color w:val="000000" w:themeColor="text1"/>
          <w:sz w:val="22"/>
          <w:szCs w:val="22"/>
        </w:rPr>
        <w:t>me of the hardest items correct (Drasgow et al., 2010).</w:t>
      </w:r>
    </w:p>
    <w:p w14:paraId="4FDF3C4C" w14:textId="75115DCD" w:rsidR="00F70FE6" w:rsidRPr="00C92711" w:rsidRDefault="00F70FE6" w:rsidP="00FD7A1D">
      <w:pPr>
        <w:spacing w:line="480" w:lineRule="auto"/>
        <w:ind w:firstLine="360"/>
        <w:rPr>
          <w:rFonts w:ascii="Times New Roman" w:eastAsia="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However, when the studied field moves from ability to personality, the dominance models sometimes show inadequate fit. In fact, before </w:t>
      </w:r>
      <w:r w:rsidR="00B04895">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GGUM</w:t>
      </w:r>
      <w:r w:rsidR="00A04EE7">
        <w:rPr>
          <w:rFonts w:ascii="Times New Roman" w:hAnsi="Times New Roman" w:cs="Times New Roman"/>
          <w:color w:val="000000" w:themeColor="text1"/>
          <w:sz w:val="22"/>
          <w:szCs w:val="22"/>
        </w:rPr>
        <w:t xml:space="preserve"> </w:t>
      </w:r>
      <w:r w:rsidR="00ED7198">
        <w:rPr>
          <w:rFonts w:ascii="Times New Roman" w:hAnsi="Times New Roman" w:cs="Times New Roman"/>
          <w:color w:val="000000" w:themeColor="text1"/>
          <w:sz w:val="22"/>
          <w:szCs w:val="22"/>
        </w:rPr>
        <w:t xml:space="preserve">(Roberts et al., 2000) </w:t>
      </w:r>
      <w:r w:rsidR="00903586">
        <w:rPr>
          <w:rFonts w:ascii="Times New Roman" w:hAnsi="Times New Roman" w:cs="Times New Roman"/>
          <w:color w:val="000000" w:themeColor="text1"/>
          <w:sz w:val="22"/>
          <w:szCs w:val="22"/>
        </w:rPr>
        <w:t>was developed</w:t>
      </w:r>
      <w:r w:rsidRPr="00C92711">
        <w:rPr>
          <w:rFonts w:ascii="Times New Roman" w:hAnsi="Times New Roman" w:cs="Times New Roman"/>
          <w:color w:val="000000" w:themeColor="text1"/>
          <w:sz w:val="22"/>
          <w:szCs w:val="22"/>
        </w:rPr>
        <w:t>, several studies had already realized the unfolding property of some attitude statements (</w:t>
      </w:r>
      <w:r w:rsidRPr="00C92711">
        <w:rPr>
          <w:rFonts w:ascii="Times New Roman" w:eastAsia="Times New Roman" w:hAnsi="Times New Roman" w:cs="Times New Roman"/>
          <w:color w:val="000000" w:themeColor="text1"/>
          <w:sz w:val="22"/>
          <w:szCs w:val="22"/>
        </w:rPr>
        <w:t xml:space="preserve">van Schuur &amp; Kiers, 1994; Andrich, 1996; Roberts, Laughlin, &amp; Wedell, 1999), which </w:t>
      </w:r>
      <w:r w:rsidR="00800E07" w:rsidRPr="00C92711">
        <w:rPr>
          <w:rFonts w:ascii="Times New Roman" w:eastAsia="Times New Roman" w:hAnsi="Times New Roman" w:cs="Times New Roman"/>
          <w:color w:val="000000" w:themeColor="text1"/>
          <w:sz w:val="22"/>
          <w:szCs w:val="22"/>
        </w:rPr>
        <w:t>did</w:t>
      </w:r>
      <w:r w:rsidR="002166AF" w:rsidRPr="00C92711">
        <w:rPr>
          <w:rFonts w:ascii="Times New Roman" w:eastAsia="Times New Roman" w:hAnsi="Times New Roman" w:cs="Times New Roman"/>
          <w:color w:val="000000" w:themeColor="text1"/>
          <w:sz w:val="22"/>
          <w:szCs w:val="22"/>
        </w:rPr>
        <w:t>n’t quite fit</w:t>
      </w:r>
      <w:r w:rsidRPr="00C92711">
        <w:rPr>
          <w:rFonts w:ascii="Times New Roman" w:eastAsia="Times New Roman" w:hAnsi="Times New Roman" w:cs="Times New Roman"/>
          <w:color w:val="000000" w:themeColor="text1"/>
          <w:sz w:val="22"/>
          <w:szCs w:val="22"/>
        </w:rPr>
        <w:t xml:space="preserve"> the </w:t>
      </w:r>
      <w:del w:id="59" w:author="Luyao Zhang" w:date="2016-11-26T22:41:00Z">
        <w:r w:rsidRPr="00C92711" w:rsidDel="00060F9D">
          <w:rPr>
            <w:rFonts w:ascii="Times New Roman" w:eastAsia="Times New Roman" w:hAnsi="Times New Roman" w:cs="Times New Roman"/>
            <w:color w:val="000000" w:themeColor="text1"/>
            <w:sz w:val="22"/>
            <w:szCs w:val="22"/>
          </w:rPr>
          <w:delText>single-peaked</w:delText>
        </w:r>
      </w:del>
      <w:ins w:id="60" w:author="Luyao Zhang" w:date="2016-11-26T22:41:00Z">
        <w:r w:rsidR="00060F9D">
          <w:rPr>
            <w:rFonts w:ascii="Times New Roman" w:eastAsia="Times New Roman" w:hAnsi="Times New Roman" w:cs="Times New Roman"/>
            <w:color w:val="000000" w:themeColor="text1"/>
            <w:sz w:val="22"/>
            <w:szCs w:val="22"/>
          </w:rPr>
          <w:t>monotonically increasing</w:t>
        </w:r>
      </w:ins>
      <w:r w:rsidRPr="00C92711">
        <w:rPr>
          <w:rFonts w:ascii="Times New Roman" w:eastAsia="Times New Roman" w:hAnsi="Times New Roman" w:cs="Times New Roman"/>
          <w:color w:val="000000" w:themeColor="text1"/>
          <w:sz w:val="22"/>
          <w:szCs w:val="22"/>
        </w:rPr>
        <w:t xml:space="preserve"> response function of dominance IRT models</w:t>
      </w:r>
      <w:r w:rsidR="0004396F" w:rsidRPr="00C92711">
        <w:rPr>
          <w:rFonts w:ascii="Times New Roman" w:eastAsia="Times New Roman" w:hAnsi="Times New Roman" w:cs="Times New Roman"/>
          <w:color w:val="000000" w:themeColor="text1"/>
          <w:sz w:val="22"/>
          <w:szCs w:val="22"/>
        </w:rPr>
        <w:t>. O</w:t>
      </w:r>
      <w:r w:rsidR="00B576CD">
        <w:rPr>
          <w:rFonts w:ascii="Times New Roman" w:eastAsia="Times New Roman" w:hAnsi="Times New Roman" w:cs="Times New Roman"/>
          <w:color w:val="000000" w:themeColor="text1"/>
          <w:sz w:val="22"/>
          <w:szCs w:val="22"/>
        </w:rPr>
        <w:t>ne year after the GGUM was proposed</w:t>
      </w:r>
      <w:r w:rsidRPr="00C92711">
        <w:rPr>
          <w:rFonts w:ascii="Times New Roman" w:eastAsia="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Chernyshenko</w:t>
      </w:r>
      <w:r w:rsidR="00386CC9" w:rsidRPr="00C92711">
        <w:rPr>
          <w:rFonts w:ascii="Times New Roman" w:hAnsi="Times New Roman" w:cs="Times New Roman"/>
          <w:color w:val="000000" w:themeColor="text1"/>
          <w:sz w:val="22"/>
          <w:szCs w:val="22"/>
        </w:rPr>
        <w:t xml:space="preserve"> and colleagues (2001)</w:t>
      </w:r>
      <w:r w:rsidRPr="00C92711">
        <w:rPr>
          <w:rFonts w:ascii="Times New Roman" w:hAnsi="Times New Roman" w:cs="Times New Roman"/>
          <w:color w:val="000000" w:themeColor="text1"/>
          <w:sz w:val="22"/>
          <w:szCs w:val="22"/>
        </w:rPr>
        <w:t xml:space="preserve"> fitted a variety of IRT dominance models (2PLM, 3PLM, and SGRM) to data</w:t>
      </w:r>
      <w:r w:rsidR="006C2490">
        <w:rPr>
          <w:rFonts w:ascii="Times New Roman" w:hAnsi="Times New Roman" w:cs="Times New Roman"/>
          <w:color w:val="000000" w:themeColor="text1"/>
          <w:sz w:val="22"/>
          <w:szCs w:val="22"/>
        </w:rPr>
        <w:t xml:space="preserve"> obtained using</w:t>
      </w:r>
      <w:r w:rsidRPr="00C92711">
        <w:rPr>
          <w:rFonts w:ascii="Times New Roman" w:hAnsi="Times New Roman" w:cs="Times New Roman"/>
          <w:color w:val="000000" w:themeColor="text1"/>
          <w:sz w:val="22"/>
          <w:szCs w:val="22"/>
        </w:rPr>
        <w:t xml:space="preserve"> Goldberg’s Big Fiv</w:t>
      </w:r>
      <w:r w:rsidR="00516252" w:rsidRPr="00C92711">
        <w:rPr>
          <w:rFonts w:ascii="Times New Roman" w:hAnsi="Times New Roman" w:cs="Times New Roman"/>
          <w:color w:val="000000" w:themeColor="text1"/>
          <w:sz w:val="22"/>
          <w:szCs w:val="22"/>
        </w:rPr>
        <w:t>e Factor Markers (Goldberg, 1992</w:t>
      </w:r>
      <w:r w:rsidRPr="00C92711">
        <w:rPr>
          <w:rFonts w:ascii="Times New Roman" w:hAnsi="Times New Roman" w:cs="Times New Roman"/>
          <w:color w:val="000000" w:themeColor="text1"/>
          <w:sz w:val="22"/>
          <w:szCs w:val="22"/>
        </w:rPr>
        <w:t xml:space="preserve">), and the 16PF (Conn &amp; Rieke, 1994). </w:t>
      </w:r>
      <w:r w:rsidR="00ED137A" w:rsidRPr="00C92711">
        <w:rPr>
          <w:rFonts w:ascii="Times New Roman" w:hAnsi="Times New Roman" w:cs="Times New Roman"/>
          <w:color w:val="000000" w:themeColor="text1"/>
          <w:sz w:val="22"/>
          <w:szCs w:val="22"/>
        </w:rPr>
        <w:t>Surprisingly</w:t>
      </w:r>
      <w:r w:rsidRPr="00C92711">
        <w:rPr>
          <w:rFonts w:ascii="Times New Roman" w:hAnsi="Times New Roman" w:cs="Times New Roman"/>
          <w:color w:val="000000" w:themeColor="text1"/>
          <w:sz w:val="22"/>
          <w:szCs w:val="22"/>
        </w:rPr>
        <w:t xml:space="preserve">, all of the dominance IRT models showed misfit, and the chi-square fit statistics obtained were generally larger than those </w:t>
      </w:r>
      <w:del w:id="61" w:author="Luyao Zhang" w:date="2016-11-26T22:43:00Z">
        <w:r w:rsidRPr="00C92711" w:rsidDel="00563589">
          <w:rPr>
            <w:rFonts w:ascii="Times New Roman" w:hAnsi="Times New Roman" w:cs="Times New Roman"/>
            <w:color w:val="000000" w:themeColor="text1"/>
            <w:sz w:val="22"/>
            <w:szCs w:val="22"/>
          </w:rPr>
          <w:delText xml:space="preserve">of </w:delText>
        </w:r>
      </w:del>
      <w:ins w:id="62" w:author="Luyao Zhang" w:date="2016-11-26T22:43:00Z">
        <w:r w:rsidR="00563589">
          <w:rPr>
            <w:rFonts w:ascii="Times New Roman" w:hAnsi="Times New Roman" w:cs="Times New Roman"/>
            <w:color w:val="000000" w:themeColor="text1"/>
            <w:sz w:val="22"/>
            <w:szCs w:val="22"/>
          </w:rPr>
          <w:t>seen for</w:t>
        </w:r>
        <w:r w:rsidR="00563589" w:rsidRPr="00C92711">
          <w:rPr>
            <w:rFonts w:ascii="Times New Roman" w:hAnsi="Times New Roman" w:cs="Times New Roman"/>
            <w:color w:val="000000" w:themeColor="text1"/>
            <w:sz w:val="22"/>
            <w:szCs w:val="22"/>
          </w:rPr>
          <w:t xml:space="preserve"> </w:t>
        </w:r>
      </w:ins>
      <w:r w:rsidR="001B201D">
        <w:rPr>
          <w:rFonts w:ascii="Times New Roman" w:hAnsi="Times New Roman" w:cs="Times New Roman"/>
          <w:color w:val="000000" w:themeColor="text1"/>
          <w:sz w:val="22"/>
          <w:szCs w:val="22"/>
        </w:rPr>
        <w:t>c</w:t>
      </w:r>
      <w:r w:rsidR="003F4843">
        <w:rPr>
          <w:rFonts w:ascii="Times New Roman" w:hAnsi="Times New Roman" w:cs="Times New Roman"/>
          <w:color w:val="000000" w:themeColor="text1"/>
          <w:sz w:val="22"/>
          <w:szCs w:val="22"/>
        </w:rPr>
        <w:t xml:space="preserve">ognitive ability tests. This </w:t>
      </w:r>
      <w:r w:rsidR="00FD7FA4">
        <w:rPr>
          <w:rFonts w:ascii="Times New Roman" w:hAnsi="Times New Roman" w:cs="Times New Roman"/>
          <w:color w:val="000000" w:themeColor="text1"/>
          <w:sz w:val="22"/>
          <w:szCs w:val="22"/>
        </w:rPr>
        <w:t>was</w:t>
      </w:r>
      <w:r w:rsidRPr="00C92711">
        <w:rPr>
          <w:rFonts w:ascii="Times New Roman" w:hAnsi="Times New Roman" w:cs="Times New Roman"/>
          <w:color w:val="000000" w:themeColor="text1"/>
          <w:sz w:val="22"/>
          <w:szCs w:val="22"/>
        </w:rPr>
        <w:t xml:space="preserve"> probably because that in personality tests,</w:t>
      </w:r>
      <w:r w:rsidR="00BB1873">
        <w:rPr>
          <w:rFonts w:ascii="Times New Roman" w:hAnsi="Times New Roman" w:cs="Times New Roman"/>
          <w:color w:val="000000" w:themeColor="text1"/>
          <w:sz w:val="22"/>
          <w:szCs w:val="22"/>
        </w:rPr>
        <w:t xml:space="preserve"> a different response process was</w:t>
      </w:r>
      <w:r w:rsidRPr="00C92711">
        <w:rPr>
          <w:rFonts w:ascii="Times New Roman" w:hAnsi="Times New Roman" w:cs="Times New Roman"/>
          <w:color w:val="000000" w:themeColor="text1"/>
          <w:sz w:val="22"/>
          <w:szCs w:val="22"/>
        </w:rPr>
        <w:t xml:space="preserve"> applied which requires introspection (Chernyshenko</w:t>
      </w:r>
      <w:r w:rsidR="00813132" w:rsidRPr="00C92711">
        <w:rPr>
          <w:rFonts w:ascii="Times New Roman" w:hAnsi="Times New Roman" w:cs="Times New Roman"/>
          <w:color w:val="000000" w:themeColor="text1"/>
          <w:sz w:val="22"/>
          <w:szCs w:val="22"/>
        </w:rPr>
        <w:t xml:space="preserve"> et al.,</w:t>
      </w:r>
      <w:r w:rsidRPr="00C92711">
        <w:rPr>
          <w:rFonts w:ascii="Times New Roman" w:hAnsi="Times New Roman" w:cs="Times New Roman"/>
          <w:color w:val="000000" w:themeColor="text1"/>
          <w:sz w:val="22"/>
          <w:szCs w:val="22"/>
        </w:rPr>
        <w:t xml:space="preserve"> 2007). </w:t>
      </w:r>
      <w:r w:rsidR="0058317F">
        <w:rPr>
          <w:rFonts w:ascii="Times New Roman" w:hAnsi="Times New Roman" w:cs="Times New Roman"/>
          <w:color w:val="000000" w:themeColor="text1"/>
          <w:sz w:val="22"/>
          <w:szCs w:val="22"/>
        </w:rPr>
        <w:t>To be more specific, w</w:t>
      </w:r>
      <w:r w:rsidRPr="00C92711">
        <w:rPr>
          <w:rFonts w:ascii="Times New Roman" w:hAnsi="Times New Roman" w:cs="Times New Roman"/>
          <w:color w:val="000000" w:themeColor="text1"/>
          <w:sz w:val="22"/>
          <w:szCs w:val="22"/>
        </w:rPr>
        <w:t xml:space="preserve">hen people are considering personality items, they ask themselves “Does this statement closely describe me?” Therefore, the maximum probability of endorsement is achieved only when the item trait level matches the individual’s trait level, and the probability of endorsement decreases as the distance increases between the item and individual’s trait levels (Drasgow et al., 2010). This is the “unfolding technique” described by Coombs (1964), who coined the phrase “ideal point”. The </w:t>
      </w:r>
      <w:r w:rsidR="00C755EC">
        <w:rPr>
          <w:rFonts w:ascii="Times New Roman" w:hAnsi="Times New Roman" w:cs="Times New Roman"/>
          <w:color w:val="000000" w:themeColor="text1"/>
          <w:sz w:val="22"/>
          <w:szCs w:val="22"/>
        </w:rPr>
        <w:t>unfolding property of items was</w:t>
      </w:r>
      <w:r w:rsidRPr="00C92711">
        <w:rPr>
          <w:rFonts w:ascii="Times New Roman" w:hAnsi="Times New Roman" w:cs="Times New Roman"/>
          <w:color w:val="000000" w:themeColor="text1"/>
          <w:sz w:val="22"/>
          <w:szCs w:val="22"/>
        </w:rPr>
        <w:t xml:space="preserve"> proved by applying Levine’s (1984) maximum likelihood formula score model (MFSM). MFSM is a nonparametric IRT model, so it does not require an item to be logistic or monotonic to fit. It turned out that for item doubles and triples, MFSM showed better fit than the two logistic models, and more impo</w:t>
      </w:r>
      <w:r w:rsidR="005F3889" w:rsidRPr="00C92711">
        <w:rPr>
          <w:rFonts w:ascii="Times New Roman" w:hAnsi="Times New Roman" w:cs="Times New Roman"/>
          <w:color w:val="000000" w:themeColor="text1"/>
          <w:sz w:val="22"/>
          <w:szCs w:val="22"/>
        </w:rPr>
        <w:t xml:space="preserve">rtantly, some of the items </w:t>
      </w:r>
      <w:r w:rsidR="006C0241" w:rsidRPr="00C92711">
        <w:rPr>
          <w:rFonts w:ascii="Times New Roman" w:hAnsi="Times New Roman" w:cs="Times New Roman"/>
          <w:color w:val="000000" w:themeColor="text1"/>
          <w:sz w:val="22"/>
          <w:szCs w:val="22"/>
        </w:rPr>
        <w:t xml:space="preserve">were found to have </w:t>
      </w:r>
      <w:r w:rsidRPr="00C92711">
        <w:rPr>
          <w:rFonts w:ascii="Times New Roman" w:hAnsi="Times New Roman" w:cs="Times New Roman"/>
          <w:color w:val="000000" w:themeColor="text1"/>
          <w:sz w:val="22"/>
          <w:szCs w:val="22"/>
        </w:rPr>
        <w:t xml:space="preserve">violated monotonicity, the hallmark of dominance models (Levine, 1984; Drasgow et al., 2010). </w:t>
      </w:r>
      <w:r w:rsidR="00F55EBE" w:rsidRPr="00C92711">
        <w:rPr>
          <w:rFonts w:ascii="Times New Roman" w:hAnsi="Times New Roman" w:cs="Times New Roman"/>
          <w:color w:val="000000" w:themeColor="text1"/>
          <w:sz w:val="22"/>
          <w:szCs w:val="22"/>
        </w:rPr>
        <w:t xml:space="preserve">Broadfoot (2008) showed that the GGUM had comparable fit with a partial credited model for conscientiousness and agreeableness data. </w:t>
      </w:r>
      <w:r w:rsidRPr="00C92711">
        <w:rPr>
          <w:rFonts w:ascii="Times New Roman" w:hAnsi="Times New Roman" w:cs="Times New Roman"/>
          <w:color w:val="000000" w:themeColor="text1"/>
          <w:sz w:val="22"/>
          <w:szCs w:val="22"/>
        </w:rPr>
        <w:t>Stark</w:t>
      </w:r>
      <w:r w:rsidR="006923E6">
        <w:rPr>
          <w:rFonts w:ascii="Times New Roman" w:hAnsi="Times New Roman" w:cs="Times New Roman"/>
          <w:color w:val="000000" w:themeColor="text1"/>
          <w:sz w:val="22"/>
          <w:szCs w:val="22"/>
        </w:rPr>
        <w:t xml:space="preserve"> et al. (2006b) compared </w:t>
      </w:r>
      <w:r w:rsidR="00A11A95">
        <w:rPr>
          <w:rFonts w:ascii="Times New Roman" w:hAnsi="Times New Roman" w:cs="Times New Roman"/>
          <w:color w:val="000000" w:themeColor="text1"/>
          <w:sz w:val="22"/>
          <w:szCs w:val="22"/>
        </w:rPr>
        <w:t xml:space="preserve">the </w:t>
      </w:r>
      <w:r w:rsidR="006923E6">
        <w:rPr>
          <w:rFonts w:ascii="Times New Roman" w:hAnsi="Times New Roman" w:cs="Times New Roman"/>
          <w:color w:val="000000" w:themeColor="text1"/>
          <w:sz w:val="22"/>
          <w:szCs w:val="22"/>
        </w:rPr>
        <w:t>fit</w:t>
      </w:r>
      <w:r w:rsidRPr="00C92711">
        <w:rPr>
          <w:rFonts w:ascii="Times New Roman" w:hAnsi="Times New Roman" w:cs="Times New Roman"/>
          <w:color w:val="000000" w:themeColor="text1"/>
          <w:sz w:val="22"/>
          <w:szCs w:val="22"/>
        </w:rPr>
        <w:t xml:space="preserve"> </w:t>
      </w:r>
      <w:r w:rsidR="000F1274">
        <w:rPr>
          <w:rFonts w:ascii="Times New Roman" w:hAnsi="Times New Roman" w:cs="Times New Roman"/>
          <w:color w:val="000000" w:themeColor="text1"/>
          <w:sz w:val="22"/>
          <w:szCs w:val="22"/>
        </w:rPr>
        <w:t xml:space="preserve">to data </w:t>
      </w:r>
      <w:r w:rsidR="005C6302">
        <w:rPr>
          <w:rFonts w:ascii="Times New Roman" w:hAnsi="Times New Roman" w:cs="Times New Roman"/>
          <w:color w:val="000000" w:themeColor="text1"/>
          <w:sz w:val="22"/>
          <w:szCs w:val="22"/>
        </w:rPr>
        <w:t>of</w:t>
      </w:r>
      <w:r w:rsidR="00665B78">
        <w:rPr>
          <w:rFonts w:ascii="Times New Roman" w:hAnsi="Times New Roman" w:cs="Times New Roman"/>
          <w:color w:val="000000" w:themeColor="text1"/>
          <w:sz w:val="22"/>
          <w:szCs w:val="22"/>
        </w:rPr>
        <w:t xml:space="preserve"> the </w:t>
      </w:r>
      <w:r w:rsidR="005C0C4E">
        <w:rPr>
          <w:rFonts w:ascii="Times New Roman" w:hAnsi="Times New Roman" w:cs="Times New Roman"/>
          <w:color w:val="000000" w:themeColor="text1"/>
          <w:sz w:val="22"/>
          <w:szCs w:val="22"/>
        </w:rPr>
        <w:t xml:space="preserve">16 PF </w:t>
      </w:r>
      <w:r w:rsidR="005C0C4E" w:rsidRPr="00C92711">
        <w:rPr>
          <w:rFonts w:ascii="Times New Roman" w:hAnsi="Times New Roman" w:cs="Times New Roman"/>
          <w:color w:val="000000" w:themeColor="text1"/>
          <w:sz w:val="22"/>
          <w:szCs w:val="22"/>
        </w:rPr>
        <w:t>(Conn &amp; Reike, 1994)</w:t>
      </w:r>
      <w:r w:rsidR="005D0C37">
        <w:rPr>
          <w:rFonts w:ascii="Times New Roman" w:hAnsi="Times New Roman" w:cs="Times New Roman"/>
          <w:color w:val="000000" w:themeColor="text1"/>
          <w:sz w:val="22"/>
          <w:szCs w:val="22"/>
        </w:rPr>
        <w:t xml:space="preserve"> </w:t>
      </w:r>
      <w:r w:rsidR="00AF5CF8">
        <w:rPr>
          <w:rFonts w:ascii="Times New Roman" w:hAnsi="Times New Roman" w:cs="Times New Roman"/>
          <w:color w:val="000000" w:themeColor="text1"/>
          <w:sz w:val="22"/>
          <w:szCs w:val="22"/>
        </w:rPr>
        <w:t>for</w:t>
      </w:r>
      <w:r w:rsidRPr="00C92711">
        <w:rPr>
          <w:rFonts w:ascii="Times New Roman" w:hAnsi="Times New Roman" w:cs="Times New Roman"/>
          <w:color w:val="000000" w:themeColor="text1"/>
          <w:sz w:val="22"/>
          <w:szCs w:val="22"/>
        </w:rPr>
        <w:t xml:space="preserve"> two ideal point mod</w:t>
      </w:r>
      <w:r w:rsidR="003E06AD">
        <w:rPr>
          <w:rFonts w:ascii="Times New Roman" w:hAnsi="Times New Roman" w:cs="Times New Roman"/>
          <w:color w:val="000000" w:themeColor="text1"/>
          <w:sz w:val="22"/>
          <w:szCs w:val="22"/>
        </w:rPr>
        <w:t>els (GGUM and MSFM) with that for</w:t>
      </w:r>
      <w:r w:rsidRPr="00C92711">
        <w:rPr>
          <w:rFonts w:ascii="Times New Roman" w:hAnsi="Times New Roman" w:cs="Times New Roman"/>
          <w:color w:val="000000" w:themeColor="text1"/>
          <w:sz w:val="22"/>
          <w:szCs w:val="22"/>
        </w:rPr>
        <w:t xml:space="preserve"> two dominance models (2PLM and MSFM with a dominance constraints)</w:t>
      </w:r>
      <w:r w:rsidR="004655A8" w:rsidRPr="00C92711">
        <w:rPr>
          <w:rFonts w:ascii="Times New Roman" w:hAnsi="Times New Roman" w:cs="Times New Roman"/>
          <w:color w:val="000000" w:themeColor="text1"/>
          <w:sz w:val="22"/>
          <w:szCs w:val="22"/>
        </w:rPr>
        <w:t>. They</w:t>
      </w:r>
      <w:r w:rsidRPr="00C92711">
        <w:rPr>
          <w:rFonts w:ascii="Times New Roman" w:hAnsi="Times New Roman" w:cs="Times New Roman"/>
          <w:color w:val="000000" w:themeColor="text1"/>
          <w:sz w:val="22"/>
          <w:szCs w:val="22"/>
        </w:rPr>
        <w:t xml:space="preserve"> concl</w:t>
      </w:r>
      <w:r w:rsidR="00B035B9" w:rsidRPr="00C92711">
        <w:rPr>
          <w:rFonts w:ascii="Times New Roman" w:hAnsi="Times New Roman" w:cs="Times New Roman"/>
          <w:color w:val="000000" w:themeColor="text1"/>
          <w:sz w:val="22"/>
          <w:szCs w:val="22"/>
        </w:rPr>
        <w:t>uded that ideal point models could</w:t>
      </w:r>
      <w:r w:rsidR="0078505C" w:rsidRPr="00C92711">
        <w:rPr>
          <w:rFonts w:ascii="Times New Roman" w:hAnsi="Times New Roman" w:cs="Times New Roman"/>
          <w:color w:val="000000" w:themeColor="text1"/>
          <w:sz w:val="22"/>
          <w:szCs w:val="22"/>
        </w:rPr>
        <w:t xml:space="preserve"> fit personality items as well</w:t>
      </w:r>
      <w:r w:rsidRPr="00C92711">
        <w:rPr>
          <w:rFonts w:ascii="Times New Roman" w:hAnsi="Times New Roman" w:cs="Times New Roman"/>
          <w:color w:val="000000" w:themeColor="text1"/>
          <w:sz w:val="22"/>
          <w:szCs w:val="22"/>
        </w:rPr>
        <w:t xml:space="preserve"> or </w:t>
      </w:r>
      <w:r w:rsidR="009B06BE">
        <w:rPr>
          <w:rFonts w:ascii="Times New Roman" w:hAnsi="Times New Roman" w:cs="Times New Roman"/>
          <w:color w:val="000000" w:themeColor="text1"/>
          <w:sz w:val="22"/>
          <w:szCs w:val="22"/>
        </w:rPr>
        <w:t xml:space="preserve">even </w:t>
      </w:r>
      <w:r w:rsidRPr="00C92711">
        <w:rPr>
          <w:rFonts w:ascii="Times New Roman" w:hAnsi="Times New Roman" w:cs="Times New Roman"/>
          <w:color w:val="000000" w:themeColor="text1"/>
          <w:sz w:val="22"/>
          <w:szCs w:val="22"/>
        </w:rPr>
        <w:t>better than do</w:t>
      </w:r>
      <w:r w:rsidR="00C63EBB" w:rsidRPr="00C92711">
        <w:rPr>
          <w:rFonts w:ascii="Times New Roman" w:hAnsi="Times New Roman" w:cs="Times New Roman"/>
          <w:color w:val="000000" w:themeColor="text1"/>
          <w:sz w:val="22"/>
          <w:szCs w:val="22"/>
        </w:rPr>
        <w:t>minance models, because they were</w:t>
      </w:r>
      <w:r w:rsidRPr="00C92711">
        <w:rPr>
          <w:rFonts w:ascii="Times New Roman" w:hAnsi="Times New Roman" w:cs="Times New Roman"/>
          <w:color w:val="000000" w:themeColor="text1"/>
          <w:sz w:val="22"/>
          <w:szCs w:val="22"/>
        </w:rPr>
        <w:t xml:space="preserve"> able to fit both monotonic and non-monotonic items, the latter</w:t>
      </w:r>
      <w:r w:rsidR="009D2A3C" w:rsidRPr="00C92711">
        <w:rPr>
          <w:rFonts w:ascii="Times New Roman" w:hAnsi="Times New Roman" w:cs="Times New Roman"/>
          <w:color w:val="000000" w:themeColor="text1"/>
          <w:sz w:val="22"/>
          <w:szCs w:val="22"/>
        </w:rPr>
        <w:t xml:space="preserve"> of which dominance models didn’t</w:t>
      </w:r>
      <w:r w:rsidRPr="00C92711">
        <w:rPr>
          <w:rFonts w:ascii="Times New Roman" w:hAnsi="Times New Roman" w:cs="Times New Roman"/>
          <w:color w:val="000000" w:themeColor="text1"/>
          <w:sz w:val="22"/>
          <w:szCs w:val="22"/>
        </w:rPr>
        <w:t xml:space="preserve"> seem to handle well. </w:t>
      </w:r>
    </w:p>
    <w:p w14:paraId="5E31FA80" w14:textId="64AE4CBC" w:rsidR="00846538" w:rsidRPr="00C92711" w:rsidRDefault="00F70FE6"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But the conclusion that in personality test</w:t>
      </w:r>
      <w:ins w:id="63" w:author="Luyao Zhang" w:date="2016-11-26T22:43:00Z">
        <w:r w:rsidR="00A03779">
          <w:rPr>
            <w:rFonts w:ascii="Times New Roman" w:hAnsi="Times New Roman" w:cs="Times New Roman"/>
            <w:color w:val="000000" w:themeColor="text1"/>
            <w:sz w:val="22"/>
            <w:szCs w:val="22"/>
          </w:rPr>
          <w:t>s</w:t>
        </w:r>
      </w:ins>
      <w:r w:rsidRPr="00C92711">
        <w:rPr>
          <w:rFonts w:ascii="Times New Roman" w:hAnsi="Times New Roman" w:cs="Times New Roman"/>
          <w:color w:val="000000" w:themeColor="text1"/>
          <w:sz w:val="22"/>
          <w:szCs w:val="22"/>
        </w:rPr>
        <w:t>, the ideal point model has better fit than the dominance model is not consistent across studies. Kosinski (2009) applied polytomous GGUM and SGRM to the Extraversion scale from the Goldberg’s 100-item Big Five personali</w:t>
      </w:r>
      <w:r w:rsidR="00545A3B" w:rsidRPr="00C92711">
        <w:rPr>
          <w:rFonts w:ascii="Times New Roman" w:hAnsi="Times New Roman" w:cs="Times New Roman"/>
          <w:color w:val="000000" w:themeColor="text1"/>
          <w:sz w:val="22"/>
          <w:szCs w:val="22"/>
        </w:rPr>
        <w:t xml:space="preserve">ty questionnaire (Goldberg, </w:t>
      </w:r>
      <w:r w:rsidR="00397EFD" w:rsidRPr="00C92711">
        <w:rPr>
          <w:rFonts w:ascii="Times New Roman" w:hAnsi="Times New Roman" w:cs="Times New Roman"/>
          <w:color w:val="000000" w:themeColor="text1"/>
          <w:sz w:val="22"/>
          <w:szCs w:val="22"/>
        </w:rPr>
        <w:t>Johnson, Eber, Hogan, Ashton et al.,</w:t>
      </w:r>
      <w:r w:rsidRPr="00C92711">
        <w:rPr>
          <w:rFonts w:ascii="Times New Roman" w:hAnsi="Times New Roman" w:cs="Times New Roman"/>
          <w:color w:val="000000" w:themeColor="text1"/>
          <w:sz w:val="22"/>
          <w:szCs w:val="22"/>
        </w:rPr>
        <w:t xml:space="preserve"> 2006), and found that GGUM had worse model-data fit than SGRM. Attempts to improve the fit by removing poor fit items were successful for SGRM but not for GGUM. </w:t>
      </w:r>
    </w:p>
    <w:p w14:paraId="42192193" w14:textId="59D218DB" w:rsidR="00F70FE6" w:rsidRPr="00C92711" w:rsidRDefault="00CC3B20"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Researchers also </w:t>
      </w:r>
      <w:ins w:id="64" w:author="Luyao Zhang" w:date="2016-11-26T22:44:00Z">
        <w:r w:rsidR="00EE0D36">
          <w:rPr>
            <w:rFonts w:ascii="Times New Roman" w:hAnsi="Times New Roman" w:cs="Times New Roman"/>
            <w:color w:val="000000" w:themeColor="text1"/>
            <w:sz w:val="22"/>
            <w:szCs w:val="22"/>
          </w:rPr>
          <w:t>obtained</w:t>
        </w:r>
      </w:ins>
      <w:del w:id="65" w:author="Luyao Zhang" w:date="2016-11-26T22:44:00Z">
        <w:r w:rsidRPr="00C92711" w:rsidDel="00EE0D36">
          <w:rPr>
            <w:rFonts w:ascii="Times New Roman" w:hAnsi="Times New Roman" w:cs="Times New Roman"/>
            <w:color w:val="000000" w:themeColor="text1"/>
            <w:sz w:val="22"/>
            <w:szCs w:val="22"/>
          </w:rPr>
          <w:delText>got</w:delText>
        </w:r>
      </w:del>
      <w:r w:rsidRPr="00C92711">
        <w:rPr>
          <w:rFonts w:ascii="Times New Roman" w:hAnsi="Times New Roman" w:cs="Times New Roman"/>
          <w:color w:val="000000" w:themeColor="text1"/>
          <w:sz w:val="22"/>
          <w:szCs w:val="22"/>
        </w:rPr>
        <w:t xml:space="preserve"> different results </w:t>
      </w:r>
      <w:r w:rsidR="00093636" w:rsidRPr="00C92711">
        <w:rPr>
          <w:rFonts w:ascii="Times New Roman" w:hAnsi="Times New Roman" w:cs="Times New Roman"/>
          <w:color w:val="000000" w:themeColor="text1"/>
          <w:sz w:val="22"/>
          <w:szCs w:val="22"/>
        </w:rPr>
        <w:t xml:space="preserve">on the </w:t>
      </w:r>
      <w:ins w:id="66" w:author="Luyao Zhang" w:date="2016-11-26T22:45:00Z">
        <w:r w:rsidR="00E06E36">
          <w:rPr>
            <w:rFonts w:ascii="Times New Roman" w:hAnsi="Times New Roman" w:cs="Times New Roman"/>
            <w:color w:val="000000" w:themeColor="text1"/>
            <w:sz w:val="22"/>
            <w:szCs w:val="22"/>
          </w:rPr>
          <w:t xml:space="preserve">model-data fit </w:t>
        </w:r>
      </w:ins>
      <w:r w:rsidR="00093636" w:rsidRPr="00C92711">
        <w:rPr>
          <w:rFonts w:ascii="Times New Roman" w:hAnsi="Times New Roman" w:cs="Times New Roman"/>
          <w:color w:val="000000" w:themeColor="text1"/>
          <w:sz w:val="22"/>
          <w:szCs w:val="22"/>
        </w:rPr>
        <w:t xml:space="preserve">effects </w:t>
      </w:r>
      <w:del w:id="67" w:author="Luyao Zhang" w:date="2016-11-26T22:47:00Z">
        <w:r w:rsidR="002F6C31" w:rsidRPr="00C92711" w:rsidDel="000B5B7B">
          <w:rPr>
            <w:rFonts w:ascii="Times New Roman" w:hAnsi="Times New Roman" w:cs="Times New Roman"/>
            <w:color w:val="000000" w:themeColor="text1"/>
            <w:sz w:val="22"/>
            <w:szCs w:val="22"/>
          </w:rPr>
          <w:delText xml:space="preserve">on model-data fit </w:delText>
        </w:r>
      </w:del>
      <w:r w:rsidR="00093636" w:rsidRPr="00C92711">
        <w:rPr>
          <w:rFonts w:ascii="Times New Roman" w:hAnsi="Times New Roman" w:cs="Times New Roman"/>
          <w:color w:val="000000" w:themeColor="text1"/>
          <w:sz w:val="22"/>
          <w:szCs w:val="22"/>
        </w:rPr>
        <w:t>of non-monotonic, or intermediate items</w:t>
      </w:r>
      <w:r w:rsidR="00B705F2" w:rsidRPr="00C92711">
        <w:rPr>
          <w:rFonts w:ascii="Times New Roman" w:hAnsi="Times New Roman" w:cs="Times New Roman"/>
          <w:color w:val="000000" w:themeColor="text1"/>
          <w:sz w:val="22"/>
          <w:szCs w:val="22"/>
        </w:rPr>
        <w:t xml:space="preserve">. </w:t>
      </w:r>
      <w:r w:rsidR="00C440A7" w:rsidRPr="00C92711">
        <w:rPr>
          <w:rFonts w:ascii="Times New Roman" w:hAnsi="Times New Roman" w:cs="Times New Roman"/>
          <w:color w:val="000000" w:themeColor="text1"/>
          <w:sz w:val="22"/>
          <w:szCs w:val="22"/>
        </w:rPr>
        <w:t xml:space="preserve">For example, </w:t>
      </w:r>
      <w:r w:rsidR="005B7985" w:rsidRPr="00C92711">
        <w:rPr>
          <w:rFonts w:ascii="Times New Roman" w:hAnsi="Times New Roman" w:cs="Times New Roman"/>
          <w:color w:val="000000" w:themeColor="text1"/>
          <w:sz w:val="22"/>
          <w:szCs w:val="22"/>
        </w:rPr>
        <w:t xml:space="preserve">GGUM </w:t>
      </w:r>
      <w:r w:rsidR="00A55A0B" w:rsidRPr="00C92711">
        <w:rPr>
          <w:rFonts w:ascii="Times New Roman" w:hAnsi="Times New Roman" w:cs="Times New Roman"/>
          <w:color w:val="000000" w:themeColor="text1"/>
          <w:sz w:val="22"/>
          <w:szCs w:val="22"/>
        </w:rPr>
        <w:t>had worse</w:t>
      </w:r>
      <w:r w:rsidR="005B7985" w:rsidRPr="00C92711">
        <w:rPr>
          <w:rFonts w:ascii="Times New Roman" w:hAnsi="Times New Roman" w:cs="Times New Roman"/>
          <w:color w:val="000000" w:themeColor="text1"/>
          <w:sz w:val="22"/>
          <w:szCs w:val="22"/>
        </w:rPr>
        <w:t xml:space="preserve"> fit</w:t>
      </w:r>
      <w:r w:rsidR="007F3CF9" w:rsidRPr="00C92711">
        <w:rPr>
          <w:rFonts w:ascii="Times New Roman" w:hAnsi="Times New Roman" w:cs="Times New Roman"/>
          <w:color w:val="000000" w:themeColor="text1"/>
          <w:sz w:val="22"/>
          <w:szCs w:val="22"/>
        </w:rPr>
        <w:t xml:space="preserve"> than SGRM when there </w:t>
      </w:r>
      <w:r w:rsidR="003F018F" w:rsidRPr="00C92711">
        <w:rPr>
          <w:rFonts w:ascii="Times New Roman" w:hAnsi="Times New Roman" w:cs="Times New Roman"/>
          <w:color w:val="000000" w:themeColor="text1"/>
          <w:sz w:val="22"/>
          <w:szCs w:val="22"/>
        </w:rPr>
        <w:t>were</w:t>
      </w:r>
      <w:r w:rsidR="005B7985" w:rsidRPr="00C92711">
        <w:rPr>
          <w:rFonts w:ascii="Times New Roman" w:hAnsi="Times New Roman" w:cs="Times New Roman"/>
          <w:color w:val="000000" w:themeColor="text1"/>
          <w:sz w:val="22"/>
          <w:szCs w:val="22"/>
        </w:rPr>
        <w:t xml:space="preserve"> no i</w:t>
      </w:r>
      <w:r w:rsidR="00DC3CBB" w:rsidRPr="00C92711">
        <w:rPr>
          <w:rFonts w:ascii="Times New Roman" w:hAnsi="Times New Roman" w:cs="Times New Roman"/>
          <w:color w:val="000000" w:themeColor="text1"/>
          <w:sz w:val="22"/>
          <w:szCs w:val="22"/>
        </w:rPr>
        <w:t>ntermedi</w:t>
      </w:r>
      <w:r w:rsidR="00171EC4" w:rsidRPr="00C92711">
        <w:rPr>
          <w:rFonts w:ascii="Times New Roman" w:hAnsi="Times New Roman" w:cs="Times New Roman"/>
          <w:color w:val="000000" w:themeColor="text1"/>
          <w:sz w:val="22"/>
          <w:szCs w:val="22"/>
        </w:rPr>
        <w:t xml:space="preserve">ate items on the </w:t>
      </w:r>
      <w:r w:rsidR="002C7903" w:rsidRPr="00C92711">
        <w:rPr>
          <w:rFonts w:ascii="Times New Roman" w:hAnsi="Times New Roman" w:cs="Times New Roman"/>
          <w:color w:val="000000" w:themeColor="text1"/>
          <w:sz w:val="22"/>
          <w:szCs w:val="22"/>
        </w:rPr>
        <w:t>test</w:t>
      </w:r>
      <w:r w:rsidR="00171EC4" w:rsidRPr="00C92711">
        <w:rPr>
          <w:rFonts w:ascii="Times New Roman" w:hAnsi="Times New Roman" w:cs="Times New Roman"/>
          <w:color w:val="000000" w:themeColor="text1"/>
          <w:sz w:val="22"/>
          <w:szCs w:val="22"/>
        </w:rPr>
        <w:t xml:space="preserve">, and </w:t>
      </w:r>
      <w:r w:rsidR="00B267A3">
        <w:rPr>
          <w:rFonts w:ascii="Times New Roman" w:hAnsi="Times New Roman" w:cs="Times New Roman"/>
          <w:color w:val="000000" w:themeColor="text1"/>
          <w:sz w:val="22"/>
          <w:szCs w:val="22"/>
        </w:rPr>
        <w:t>did not</w:t>
      </w:r>
      <w:r w:rsidR="005B7985" w:rsidRPr="00C92711">
        <w:rPr>
          <w:rFonts w:ascii="Times New Roman" w:hAnsi="Times New Roman" w:cs="Times New Roman"/>
          <w:color w:val="000000" w:themeColor="text1"/>
          <w:sz w:val="22"/>
          <w:szCs w:val="22"/>
        </w:rPr>
        <w:t xml:space="preserve"> show significantly better model-data fit than SGRM until 50% of all items on the test were carefully selected, good intermediate items (i.e., items that have high α and close-to-zero δ under GGUM and low a-parameters under SGRM; Cao, Drasgow, &amp; Cho, 2015).</w:t>
      </w:r>
      <w:r w:rsidR="000172DA" w:rsidRPr="00C92711">
        <w:rPr>
          <w:rFonts w:ascii="Times New Roman" w:hAnsi="Times New Roman" w:cs="Times New Roman"/>
          <w:color w:val="000000" w:themeColor="text1"/>
          <w:sz w:val="22"/>
          <w:szCs w:val="22"/>
        </w:rPr>
        <w:t xml:space="preserve"> </w:t>
      </w:r>
      <w:r w:rsidR="008752C1" w:rsidRPr="00C92711">
        <w:rPr>
          <w:rFonts w:ascii="Times New Roman" w:hAnsi="Times New Roman" w:cs="Times New Roman"/>
          <w:color w:val="000000" w:themeColor="text1"/>
          <w:sz w:val="22"/>
          <w:szCs w:val="22"/>
        </w:rPr>
        <w:t>I</w:t>
      </w:r>
      <w:r w:rsidR="00845CE8" w:rsidRPr="00C92711">
        <w:rPr>
          <w:rFonts w:ascii="Times New Roman" w:hAnsi="Times New Roman" w:cs="Times New Roman"/>
          <w:color w:val="000000" w:themeColor="text1"/>
          <w:sz w:val="22"/>
          <w:szCs w:val="22"/>
        </w:rPr>
        <w:t>n a more recent study,</w:t>
      </w:r>
      <w:r w:rsidR="00391AB3" w:rsidRPr="00C92711">
        <w:rPr>
          <w:rFonts w:ascii="Times New Roman" w:hAnsi="Times New Roman" w:cs="Times New Roman"/>
          <w:color w:val="000000" w:themeColor="text1"/>
          <w:sz w:val="22"/>
          <w:szCs w:val="22"/>
        </w:rPr>
        <w:t xml:space="preserve"> </w:t>
      </w:r>
      <w:r w:rsidR="00FE5295" w:rsidRPr="00C92711">
        <w:rPr>
          <w:rFonts w:ascii="Times New Roman" w:hAnsi="Times New Roman" w:cs="Times New Roman"/>
          <w:color w:val="000000" w:themeColor="text1"/>
          <w:sz w:val="22"/>
          <w:szCs w:val="22"/>
        </w:rPr>
        <w:t>Speer, Robie, and</w:t>
      </w:r>
      <w:r w:rsidR="00531C71" w:rsidRPr="00C92711">
        <w:rPr>
          <w:rFonts w:ascii="Times New Roman" w:hAnsi="Times New Roman" w:cs="Times New Roman"/>
          <w:color w:val="000000" w:themeColor="text1"/>
          <w:sz w:val="22"/>
          <w:szCs w:val="22"/>
        </w:rPr>
        <w:t xml:space="preserve"> Christiansen</w:t>
      </w:r>
      <w:r w:rsidR="00F70FE6" w:rsidRPr="00C92711">
        <w:rPr>
          <w:rFonts w:ascii="Times New Roman" w:hAnsi="Times New Roman" w:cs="Times New Roman"/>
          <w:color w:val="000000" w:themeColor="text1"/>
          <w:sz w:val="22"/>
          <w:szCs w:val="22"/>
        </w:rPr>
        <w:t xml:space="preserve"> (2016) fitted SGRM and GGUM to both both monotonic and non-monotonic conscientiousness and extraversion scales</w:t>
      </w:r>
      <w:r w:rsidR="00016A6E" w:rsidRPr="00C92711">
        <w:rPr>
          <w:rFonts w:ascii="Times New Roman" w:hAnsi="Times New Roman" w:cs="Times New Roman"/>
          <w:color w:val="000000" w:themeColor="text1"/>
          <w:sz w:val="22"/>
          <w:szCs w:val="22"/>
        </w:rPr>
        <w:t xml:space="preserve">. </w:t>
      </w:r>
      <w:r w:rsidR="00435AB2" w:rsidRPr="00C92711">
        <w:rPr>
          <w:rFonts w:ascii="Times New Roman" w:hAnsi="Times New Roman" w:cs="Times New Roman"/>
          <w:color w:val="000000" w:themeColor="text1"/>
          <w:sz w:val="22"/>
          <w:szCs w:val="22"/>
        </w:rPr>
        <w:t>They</w:t>
      </w:r>
      <w:r w:rsidR="005F6D9E" w:rsidRPr="00C92711">
        <w:rPr>
          <w:rFonts w:ascii="Times New Roman" w:hAnsi="Times New Roman" w:cs="Times New Roman"/>
          <w:color w:val="000000" w:themeColor="text1"/>
          <w:sz w:val="22"/>
          <w:szCs w:val="22"/>
        </w:rPr>
        <w:t xml:space="preserve"> found that </w:t>
      </w:r>
      <w:r w:rsidR="00F70FE6" w:rsidRPr="00C92711">
        <w:rPr>
          <w:rFonts w:ascii="Times New Roman" w:hAnsi="Times New Roman" w:cs="Times New Roman"/>
          <w:color w:val="000000" w:themeColor="text1"/>
          <w:sz w:val="22"/>
          <w:szCs w:val="22"/>
        </w:rPr>
        <w:t xml:space="preserve">GGUM and SGRM fitted almost equally well for item singles, but </w:t>
      </w:r>
      <w:r w:rsidR="00CF361E" w:rsidRPr="00C92711">
        <w:rPr>
          <w:rFonts w:ascii="Times New Roman" w:hAnsi="Times New Roman" w:cs="Times New Roman"/>
          <w:color w:val="000000" w:themeColor="text1"/>
          <w:sz w:val="22"/>
          <w:szCs w:val="22"/>
        </w:rPr>
        <w:t xml:space="preserve">that </w:t>
      </w:r>
      <w:r w:rsidR="00F70FE6" w:rsidRPr="00C92711">
        <w:rPr>
          <w:rFonts w:ascii="Times New Roman" w:hAnsi="Times New Roman" w:cs="Times New Roman"/>
          <w:color w:val="000000" w:themeColor="text1"/>
          <w:sz w:val="22"/>
          <w:szCs w:val="22"/>
        </w:rPr>
        <w:t>SGRM surpassed GGUM for items doubles and triples for all types of scales, even the non-monotonic scales.</w:t>
      </w:r>
      <w:r w:rsidR="009F66D2" w:rsidRPr="00C92711">
        <w:rPr>
          <w:rFonts w:ascii="Times New Roman" w:hAnsi="Times New Roman" w:cs="Times New Roman"/>
          <w:color w:val="000000" w:themeColor="text1"/>
          <w:sz w:val="22"/>
          <w:szCs w:val="22"/>
        </w:rPr>
        <w:t xml:space="preserve"> </w:t>
      </w:r>
    </w:p>
    <w:p w14:paraId="2FC12F67" w14:textId="2EF23D10" w:rsidR="00F70FE6" w:rsidRPr="00C92711" w:rsidRDefault="00F27E72"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Considering </w:t>
      </w:r>
      <w:r w:rsidR="006B35E4" w:rsidRPr="00C92711">
        <w:rPr>
          <w:rFonts w:ascii="Times New Roman" w:hAnsi="Times New Roman" w:cs="Times New Roman"/>
          <w:color w:val="000000" w:themeColor="text1"/>
          <w:sz w:val="22"/>
          <w:szCs w:val="22"/>
        </w:rPr>
        <w:t>the inconsiste</w:t>
      </w:r>
      <w:r w:rsidR="007637EB">
        <w:rPr>
          <w:rFonts w:ascii="Times New Roman" w:hAnsi="Times New Roman" w:cs="Times New Roman"/>
          <w:color w:val="000000" w:themeColor="text1"/>
          <w:sz w:val="22"/>
          <w:szCs w:val="22"/>
        </w:rPr>
        <w:t>nt results and ongoing debate over</w:t>
      </w:r>
      <w:r w:rsidR="006B35E4" w:rsidRPr="00C92711">
        <w:rPr>
          <w:rFonts w:ascii="Times New Roman" w:hAnsi="Times New Roman" w:cs="Times New Roman"/>
          <w:color w:val="000000" w:themeColor="text1"/>
          <w:sz w:val="22"/>
          <w:szCs w:val="22"/>
        </w:rPr>
        <w:t xml:space="preserve"> </w:t>
      </w:r>
      <w:r w:rsidR="002B7B55" w:rsidRPr="00C92711">
        <w:rPr>
          <w:rFonts w:ascii="Times New Roman" w:hAnsi="Times New Roman" w:cs="Times New Roman"/>
          <w:color w:val="000000" w:themeColor="text1"/>
          <w:sz w:val="22"/>
          <w:szCs w:val="22"/>
        </w:rPr>
        <w:t xml:space="preserve">the </w:t>
      </w:r>
      <w:r w:rsidR="002A78AF" w:rsidRPr="00C92711">
        <w:rPr>
          <w:rFonts w:ascii="Times New Roman" w:hAnsi="Times New Roman" w:cs="Times New Roman"/>
          <w:color w:val="000000" w:themeColor="text1"/>
          <w:sz w:val="22"/>
          <w:szCs w:val="22"/>
        </w:rPr>
        <w:t>fit between the two types of IRT models and personality data</w:t>
      </w:r>
      <w:r w:rsidR="00F70FE6" w:rsidRPr="00C92711">
        <w:rPr>
          <w:rFonts w:ascii="Times New Roman" w:hAnsi="Times New Roman" w:cs="Times New Roman"/>
          <w:color w:val="000000" w:themeColor="text1"/>
          <w:sz w:val="22"/>
          <w:szCs w:val="22"/>
        </w:rPr>
        <w:t xml:space="preserve">, in the current study, we adopted both </w:t>
      </w:r>
      <w:r w:rsidR="00B969E2" w:rsidRPr="00C92711">
        <w:rPr>
          <w:rFonts w:ascii="Times New Roman" w:hAnsi="Times New Roman" w:cs="Times New Roman"/>
          <w:color w:val="000000" w:themeColor="text1"/>
          <w:sz w:val="22"/>
          <w:szCs w:val="22"/>
        </w:rPr>
        <w:t>the dominance and the ideal point models</w:t>
      </w:r>
      <w:r w:rsidR="00F70FE6" w:rsidRPr="00C92711">
        <w:rPr>
          <w:rFonts w:ascii="Times New Roman" w:hAnsi="Times New Roman" w:cs="Times New Roman"/>
          <w:color w:val="000000" w:themeColor="text1"/>
          <w:sz w:val="22"/>
          <w:szCs w:val="22"/>
        </w:rPr>
        <w:t>. To be more specific</w:t>
      </w:r>
      <w:r w:rsidR="008612B6">
        <w:rPr>
          <w:rFonts w:ascii="Times New Roman" w:hAnsi="Times New Roman" w:cs="Times New Roman"/>
          <w:color w:val="000000" w:themeColor="text1"/>
          <w:sz w:val="22"/>
          <w:szCs w:val="22"/>
        </w:rPr>
        <w:t>, we chose the 2PLM and SGRM to represent</w:t>
      </w:r>
      <w:r w:rsidR="00F70FE6" w:rsidRPr="00C92711">
        <w:rPr>
          <w:rFonts w:ascii="Times New Roman" w:hAnsi="Times New Roman" w:cs="Times New Roman"/>
          <w:color w:val="000000" w:themeColor="text1"/>
          <w:sz w:val="22"/>
          <w:szCs w:val="22"/>
        </w:rPr>
        <w:t xml:space="preserve"> the dominance IRT model</w:t>
      </w:r>
      <w:r w:rsidR="00B32209">
        <w:rPr>
          <w:rFonts w:ascii="Times New Roman" w:hAnsi="Times New Roman" w:cs="Times New Roman"/>
          <w:color w:val="000000" w:themeColor="text1"/>
          <w:sz w:val="22"/>
          <w:szCs w:val="22"/>
        </w:rPr>
        <w:t>s</w:t>
      </w:r>
      <w:r w:rsidR="00F70FE6" w:rsidRPr="00C92711">
        <w:rPr>
          <w:rFonts w:ascii="Times New Roman" w:hAnsi="Times New Roman" w:cs="Times New Roman"/>
          <w:color w:val="000000" w:themeColor="text1"/>
          <w:sz w:val="22"/>
          <w:szCs w:val="22"/>
        </w:rPr>
        <w:t>, and pol</w:t>
      </w:r>
      <w:r w:rsidR="00BE27F2">
        <w:rPr>
          <w:rFonts w:ascii="Times New Roman" w:hAnsi="Times New Roman" w:cs="Times New Roman"/>
          <w:color w:val="000000" w:themeColor="text1"/>
          <w:sz w:val="22"/>
          <w:szCs w:val="22"/>
        </w:rPr>
        <w:t>ytomous and dichotomous GGUM to represent</w:t>
      </w:r>
      <w:r w:rsidR="00F70FE6" w:rsidRPr="00C92711">
        <w:rPr>
          <w:rFonts w:ascii="Times New Roman" w:hAnsi="Times New Roman" w:cs="Times New Roman"/>
          <w:color w:val="000000" w:themeColor="text1"/>
          <w:sz w:val="22"/>
          <w:szCs w:val="22"/>
        </w:rPr>
        <w:t xml:space="preserve"> the ideal point model</w:t>
      </w:r>
      <w:r w:rsidR="002464B8">
        <w:rPr>
          <w:rFonts w:ascii="Times New Roman" w:hAnsi="Times New Roman" w:cs="Times New Roman"/>
          <w:color w:val="000000" w:themeColor="text1"/>
          <w:sz w:val="22"/>
          <w:szCs w:val="22"/>
        </w:rPr>
        <w:t>s</w:t>
      </w:r>
      <w:r w:rsidR="00F70FE6" w:rsidRPr="00C92711">
        <w:rPr>
          <w:rFonts w:ascii="Times New Roman" w:hAnsi="Times New Roman" w:cs="Times New Roman"/>
          <w:color w:val="000000" w:themeColor="text1"/>
          <w:sz w:val="22"/>
          <w:szCs w:val="22"/>
        </w:rPr>
        <w:t>.</w:t>
      </w:r>
    </w:p>
    <w:p w14:paraId="75DF9376" w14:textId="77777777" w:rsidR="008E0DE5" w:rsidRDefault="00F70FE6" w:rsidP="00F20FB4">
      <w:pPr>
        <w:spacing w:line="480" w:lineRule="auto"/>
        <w:rPr>
          <w:rFonts w:ascii="Times New Roman" w:hAnsi="Times New Roman" w:cs="Times New Roman"/>
          <w:b/>
          <w:color w:val="000000" w:themeColor="text1"/>
          <w:sz w:val="22"/>
          <w:szCs w:val="22"/>
        </w:rPr>
      </w:pPr>
      <w:r w:rsidRPr="00230C05">
        <w:rPr>
          <w:rFonts w:ascii="Times New Roman" w:hAnsi="Times New Roman" w:cs="Times New Roman"/>
          <w:b/>
          <w:color w:val="000000" w:themeColor="text1"/>
          <w:sz w:val="22"/>
          <w:szCs w:val="22"/>
        </w:rPr>
        <w:t>DIF detection in the IRT framework</w:t>
      </w:r>
    </w:p>
    <w:p w14:paraId="0E1FF215" w14:textId="4A51A29C" w:rsidR="00F70FE6" w:rsidRPr="00C92711" w:rsidRDefault="00F70FE6" w:rsidP="00E275D3">
      <w:pPr>
        <w:spacing w:line="480" w:lineRule="auto"/>
        <w:ind w:firstLine="360"/>
        <w:rPr>
          <w:rFonts w:ascii="Times New Roman" w:hAnsi="Times New Roman" w:cs="Times New Roman"/>
          <w:b/>
          <w:i/>
          <w:color w:val="000000" w:themeColor="text1"/>
          <w:sz w:val="22"/>
          <w:szCs w:val="22"/>
        </w:rPr>
      </w:pPr>
      <w:r w:rsidRPr="00C92711">
        <w:rPr>
          <w:rFonts w:ascii="Times New Roman" w:hAnsi="Times New Roman" w:cs="Times New Roman"/>
          <w:color w:val="000000" w:themeColor="text1"/>
          <w:sz w:val="22"/>
          <w:szCs w:val="22"/>
        </w:rPr>
        <w:t>In the current study, we utilized two paradigms to study DIF</w:t>
      </w:r>
      <w:r w:rsidR="00230C05">
        <w:rPr>
          <w:rFonts w:ascii="Times New Roman" w:hAnsi="Times New Roman" w:cs="Times New Roman"/>
          <w:color w:val="000000" w:themeColor="text1"/>
          <w:sz w:val="22"/>
          <w:szCs w:val="22"/>
        </w:rPr>
        <w:t>: (a) the null hypothesis sig</w:t>
      </w:r>
      <w:r w:rsidRPr="00C92711">
        <w:rPr>
          <w:rFonts w:ascii="Times New Roman" w:hAnsi="Times New Roman" w:cs="Times New Roman"/>
          <w:color w:val="000000" w:themeColor="text1"/>
          <w:sz w:val="22"/>
          <w:szCs w:val="22"/>
        </w:rPr>
        <w:t xml:space="preserve">nificance testing (NHST) paradigm, and (b) the DIF effect size paradigm. </w:t>
      </w:r>
    </w:p>
    <w:p w14:paraId="0B729064" w14:textId="5C17C6D6" w:rsidR="00553D4A" w:rsidRPr="00C92711" w:rsidRDefault="00B963A2" w:rsidP="00762D15">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 </w:t>
      </w:r>
      <w:r w:rsidR="00F70FE6" w:rsidRPr="00C92711">
        <w:rPr>
          <w:rFonts w:ascii="Times New Roman" w:hAnsi="Times New Roman" w:cs="Times New Roman"/>
          <w:color w:val="000000" w:themeColor="text1"/>
          <w:sz w:val="22"/>
          <w:szCs w:val="22"/>
        </w:rPr>
        <w:t>The NHST paradigm is the most popular approach to studying DIF. Under this paradigm, a null model and an alternative model are constructed and compared, and if the test statistic computed is statistically significant, then the studied item is considere</w:t>
      </w:r>
      <w:r w:rsidR="002A4AE7" w:rsidRPr="00C92711">
        <w:rPr>
          <w:rFonts w:ascii="Times New Roman" w:hAnsi="Times New Roman" w:cs="Times New Roman"/>
          <w:color w:val="000000" w:themeColor="text1"/>
          <w:sz w:val="22"/>
          <w:szCs w:val="22"/>
        </w:rPr>
        <w:t>d a DIF item (Wang et al.,</w:t>
      </w:r>
      <w:r w:rsidR="00F70FE6" w:rsidRPr="00C92711">
        <w:rPr>
          <w:rFonts w:ascii="Times New Roman" w:hAnsi="Times New Roman" w:cs="Times New Roman"/>
          <w:color w:val="000000" w:themeColor="text1"/>
          <w:sz w:val="22"/>
          <w:szCs w:val="22"/>
        </w:rPr>
        <w:t xml:space="preserve"> 2013). We used two approaches to build the models: (a</w:t>
      </w:r>
      <w:r w:rsidR="00153B66">
        <w:rPr>
          <w:rFonts w:ascii="Times New Roman" w:hAnsi="Times New Roman" w:cs="Times New Roman"/>
          <w:color w:val="000000" w:themeColor="text1"/>
          <w:sz w:val="22"/>
          <w:szCs w:val="22"/>
        </w:rPr>
        <w:t>) the constrained baseline approach</w:t>
      </w:r>
      <w:r w:rsidR="00F70FE6" w:rsidRPr="00C92711">
        <w:rPr>
          <w:rFonts w:ascii="Times New Roman" w:hAnsi="Times New Roman" w:cs="Times New Roman"/>
          <w:color w:val="000000" w:themeColor="text1"/>
          <w:sz w:val="22"/>
          <w:szCs w:val="22"/>
        </w:rPr>
        <w:t>,</w:t>
      </w:r>
      <w:r w:rsidR="00F81394">
        <w:rPr>
          <w:rFonts w:ascii="Times New Roman" w:hAnsi="Times New Roman" w:cs="Times New Roman"/>
          <w:color w:val="000000" w:themeColor="text1"/>
          <w:sz w:val="22"/>
          <w:szCs w:val="22"/>
        </w:rPr>
        <w:t xml:space="preserve"> and (b) the free baseline approach</w:t>
      </w:r>
      <w:r w:rsidR="00F70FE6" w:rsidRPr="00C92711">
        <w:rPr>
          <w:rFonts w:ascii="Times New Roman" w:hAnsi="Times New Roman" w:cs="Times New Roman"/>
          <w:color w:val="000000" w:themeColor="text1"/>
          <w:sz w:val="22"/>
          <w:szCs w:val="22"/>
        </w:rPr>
        <w:t>. We also chose the log-likelihood ratio (LR) as the test statistic for model comparison, because the LR test was shown to have yielded the best results in general (Wang et al., 2013).</w:t>
      </w:r>
    </w:p>
    <w:p w14:paraId="451A00EE" w14:textId="7838A0A5" w:rsidR="00553D4A" w:rsidRPr="009E438F" w:rsidRDefault="00F70FE6" w:rsidP="00FD7A1D">
      <w:pPr>
        <w:spacing w:line="480" w:lineRule="auto"/>
        <w:rPr>
          <w:rFonts w:ascii="Times New Roman" w:hAnsi="Times New Roman" w:cs="Times New Roman"/>
          <w:color w:val="000000" w:themeColor="text1"/>
          <w:sz w:val="22"/>
          <w:szCs w:val="22"/>
        </w:rPr>
      </w:pPr>
      <w:r w:rsidRPr="00C92711">
        <w:rPr>
          <w:rFonts w:ascii="Times New Roman" w:hAnsi="Times New Roman" w:cs="Times New Roman"/>
          <w:b/>
          <w:i/>
          <w:color w:val="000000" w:themeColor="text1"/>
          <w:sz w:val="22"/>
          <w:szCs w:val="22"/>
        </w:rPr>
        <w:t>The Constrained Baseline Approach.</w:t>
      </w:r>
      <w:r w:rsidRPr="00C92711">
        <w:rPr>
          <w:rFonts w:ascii="Times New Roman" w:hAnsi="Times New Roman" w:cs="Times New Roman"/>
          <w:b/>
          <w:color w:val="000000" w:themeColor="text1"/>
          <w:sz w:val="22"/>
          <w:szCs w:val="22"/>
        </w:rPr>
        <w:t xml:space="preserve"> </w:t>
      </w:r>
      <w:r w:rsidRPr="00C92711">
        <w:rPr>
          <w:rFonts w:ascii="Times New Roman" w:hAnsi="Times New Roman" w:cs="Times New Roman"/>
          <w:color w:val="000000" w:themeColor="text1"/>
          <w:sz w:val="22"/>
          <w:szCs w:val="22"/>
        </w:rPr>
        <w:t>The null model is constructed by constraining the param</w:t>
      </w:r>
      <w:ins w:id="68" w:author="Luyao Zhang" w:date="2016-11-26T22:48:00Z">
        <w:r w:rsidR="005C41B5">
          <w:rPr>
            <w:rFonts w:ascii="Times New Roman" w:hAnsi="Times New Roman" w:cs="Times New Roman"/>
            <w:color w:val="000000" w:themeColor="text1"/>
            <w:sz w:val="22"/>
            <w:szCs w:val="22"/>
          </w:rPr>
          <w:t>e</w:t>
        </w:r>
      </w:ins>
      <w:r w:rsidRPr="00C92711">
        <w:rPr>
          <w:rFonts w:ascii="Times New Roman" w:hAnsi="Times New Roman" w:cs="Times New Roman"/>
          <w:color w:val="000000" w:themeColor="text1"/>
          <w:sz w:val="22"/>
          <w:szCs w:val="22"/>
        </w:rPr>
        <w:t xml:space="preserve">ters of all items to be equal across groups. A series </w:t>
      </w:r>
      <w:r w:rsidR="00BA4152">
        <w:rPr>
          <w:rFonts w:ascii="Times New Roman" w:hAnsi="Times New Roman" w:cs="Times New Roman"/>
          <w:color w:val="000000" w:themeColor="text1"/>
          <w:sz w:val="22"/>
          <w:szCs w:val="22"/>
        </w:rPr>
        <w:t xml:space="preserve">of </w:t>
      </w:r>
      <w:r w:rsidRPr="00C92711">
        <w:rPr>
          <w:rFonts w:ascii="Times New Roman" w:hAnsi="Times New Roman" w:cs="Times New Roman"/>
          <w:color w:val="000000" w:themeColor="text1"/>
          <w:sz w:val="22"/>
          <w:szCs w:val="22"/>
        </w:rPr>
        <w:t>alternative models are then constructed by freeing one item at a time. All alternative models are compared with the null model by comparing the log</w:t>
      </w:r>
      <w:r w:rsidR="000C70E6">
        <w:rPr>
          <w:rFonts w:ascii="Times New Roman" w:hAnsi="Times New Roman" w:cs="Times New Roman"/>
          <w:color w:val="000000" w:themeColor="text1"/>
          <w:sz w:val="22"/>
          <w:szCs w:val="22"/>
        </w:rPr>
        <w:t xml:space="preserve">-likelihood, and the item </w:t>
      </w:r>
      <w:r w:rsidRPr="00C92711">
        <w:rPr>
          <w:rFonts w:ascii="Times New Roman" w:hAnsi="Times New Roman" w:cs="Times New Roman"/>
          <w:color w:val="000000" w:themeColor="text1"/>
          <w:sz w:val="22"/>
          <w:szCs w:val="22"/>
        </w:rPr>
        <w:t xml:space="preserve">has DIF when the alternative model has the greater log-likelihood and the difference of log-likelihood chi-square statistics exceeds a critical value (Wang et al., 2013). </w:t>
      </w:r>
      <w:r w:rsidR="00AE255D" w:rsidRPr="00C92711">
        <w:rPr>
          <w:rFonts w:ascii="Times New Roman" w:hAnsi="Times New Roman" w:cs="Times New Roman"/>
          <w:color w:val="000000" w:themeColor="text1"/>
          <w:sz w:val="22"/>
          <w:szCs w:val="22"/>
        </w:rPr>
        <w:t>Due to the in</w:t>
      </w:r>
      <w:r w:rsidR="00E31CDB" w:rsidRPr="00C92711">
        <w:rPr>
          <w:rFonts w:ascii="Times New Roman" w:hAnsi="Times New Roman" w:cs="Times New Roman"/>
          <w:color w:val="000000" w:themeColor="text1"/>
          <w:sz w:val="22"/>
          <w:szCs w:val="22"/>
        </w:rPr>
        <w:t>flated Type I error rate of the constrained baseline</w:t>
      </w:r>
      <w:r w:rsidR="00AE255D" w:rsidRPr="00C92711">
        <w:rPr>
          <w:rFonts w:ascii="Times New Roman" w:hAnsi="Times New Roman" w:cs="Times New Roman"/>
          <w:color w:val="000000" w:themeColor="text1"/>
          <w:sz w:val="22"/>
          <w:szCs w:val="22"/>
        </w:rPr>
        <w:t xml:space="preserve"> approach (Stark et al., 2006a), i</w:t>
      </w:r>
      <w:r w:rsidRPr="00C92711">
        <w:rPr>
          <w:rFonts w:ascii="Times New Roman" w:hAnsi="Times New Roman" w:cs="Times New Roman"/>
          <w:color w:val="000000" w:themeColor="text1"/>
          <w:sz w:val="22"/>
          <w:szCs w:val="22"/>
        </w:rPr>
        <w:t>f an item is considered free of</w:t>
      </w:r>
      <w:r w:rsidR="00232A78" w:rsidRPr="00C92711">
        <w:rPr>
          <w:rFonts w:ascii="Times New Roman" w:hAnsi="Times New Roman" w:cs="Times New Roman"/>
          <w:color w:val="000000" w:themeColor="text1"/>
          <w:sz w:val="22"/>
          <w:szCs w:val="22"/>
        </w:rPr>
        <w:t xml:space="preserve"> DIF</w:t>
      </w:r>
      <w:r w:rsidRPr="00C92711">
        <w:rPr>
          <w:rFonts w:ascii="Times New Roman" w:hAnsi="Times New Roman" w:cs="Times New Roman"/>
          <w:color w:val="000000" w:themeColor="text1"/>
          <w:sz w:val="22"/>
          <w:szCs w:val="22"/>
        </w:rPr>
        <w:t>, then it’s safe to say that the</w:t>
      </w:r>
      <w:r w:rsidR="00D023AE" w:rsidRPr="00C92711">
        <w:rPr>
          <w:rFonts w:ascii="Times New Roman" w:hAnsi="Times New Roman" w:cs="Times New Roman"/>
          <w:color w:val="000000" w:themeColor="text1"/>
          <w:sz w:val="22"/>
          <w:szCs w:val="22"/>
        </w:rPr>
        <w:t xml:space="preserve"> item is a </w:t>
      </w:r>
      <w:r w:rsidR="0048466B" w:rsidRPr="00C92711">
        <w:rPr>
          <w:rFonts w:ascii="Times New Roman" w:hAnsi="Times New Roman" w:cs="Times New Roman"/>
          <w:color w:val="000000" w:themeColor="text1"/>
          <w:sz w:val="22"/>
          <w:szCs w:val="22"/>
        </w:rPr>
        <w:t>truly</w:t>
      </w:r>
      <w:r w:rsidR="0054333D" w:rsidRPr="00C92711">
        <w:rPr>
          <w:rFonts w:ascii="Times New Roman" w:hAnsi="Times New Roman" w:cs="Times New Roman"/>
          <w:color w:val="000000" w:themeColor="text1"/>
          <w:sz w:val="22"/>
          <w:szCs w:val="22"/>
        </w:rPr>
        <w:t xml:space="preserve"> DIF-fre</w:t>
      </w:r>
      <w:r w:rsidR="009A4DD3" w:rsidRPr="00C92711">
        <w:rPr>
          <w:rFonts w:ascii="Times New Roman" w:hAnsi="Times New Roman" w:cs="Times New Roman"/>
          <w:color w:val="000000" w:themeColor="text1"/>
          <w:sz w:val="22"/>
          <w:szCs w:val="22"/>
        </w:rPr>
        <w:t>e</w:t>
      </w:r>
      <w:r w:rsidRPr="00C92711">
        <w:rPr>
          <w:rFonts w:ascii="Times New Roman" w:hAnsi="Times New Roman" w:cs="Times New Roman"/>
          <w:color w:val="000000" w:themeColor="text1"/>
          <w:sz w:val="22"/>
          <w:szCs w:val="22"/>
        </w:rPr>
        <w:t xml:space="preserve">. Such an item should be used as a linking item in the </w:t>
      </w:r>
      <w:r w:rsidR="005A54AF" w:rsidRPr="00C92711">
        <w:rPr>
          <w:rFonts w:ascii="Times New Roman" w:hAnsi="Times New Roman" w:cs="Times New Roman"/>
          <w:color w:val="000000" w:themeColor="text1"/>
          <w:sz w:val="22"/>
          <w:szCs w:val="22"/>
        </w:rPr>
        <w:t>free baseline approach</w:t>
      </w:r>
      <w:r w:rsidR="006F4930" w:rsidRPr="00C92711">
        <w:rPr>
          <w:rFonts w:ascii="Times New Roman" w:hAnsi="Times New Roman" w:cs="Times New Roman"/>
          <w:color w:val="000000" w:themeColor="text1"/>
          <w:sz w:val="22"/>
          <w:szCs w:val="22"/>
        </w:rPr>
        <w:t>, so that</w:t>
      </w:r>
      <w:r w:rsidR="005A54AF" w:rsidRPr="00C92711">
        <w:rPr>
          <w:rFonts w:ascii="Times New Roman" w:hAnsi="Times New Roman" w:cs="Times New Roman"/>
          <w:color w:val="000000" w:themeColor="text1"/>
          <w:sz w:val="22"/>
          <w:szCs w:val="22"/>
        </w:rPr>
        <w:t xml:space="preserve"> </w:t>
      </w:r>
      <w:r w:rsidR="00D55A07" w:rsidRPr="00C92711">
        <w:rPr>
          <w:rFonts w:ascii="Times New Roman" w:hAnsi="Times New Roman" w:cs="Times New Roman"/>
          <w:color w:val="000000" w:themeColor="text1"/>
          <w:sz w:val="22"/>
          <w:szCs w:val="22"/>
        </w:rPr>
        <w:t xml:space="preserve">across groups, </w:t>
      </w:r>
      <w:r w:rsidR="005A54AF" w:rsidRPr="00C92711">
        <w:rPr>
          <w:rFonts w:ascii="Times New Roman" w:hAnsi="Times New Roman" w:cs="Times New Roman"/>
          <w:color w:val="000000" w:themeColor="text1"/>
          <w:sz w:val="22"/>
          <w:szCs w:val="22"/>
        </w:rPr>
        <w:t>the</w:t>
      </w:r>
      <w:r w:rsidR="007F4651">
        <w:rPr>
          <w:rFonts w:ascii="Times New Roman" w:hAnsi="Times New Roman" w:cs="Times New Roman"/>
          <w:color w:val="000000" w:themeColor="text1"/>
          <w:sz w:val="22"/>
          <w:szCs w:val="22"/>
        </w:rPr>
        <w:t xml:space="preserve"> other</w:t>
      </w:r>
      <w:r w:rsidR="005A54AF" w:rsidRPr="00C92711">
        <w:rPr>
          <w:rFonts w:ascii="Times New Roman" w:hAnsi="Times New Roman" w:cs="Times New Roman"/>
          <w:color w:val="000000" w:themeColor="text1"/>
          <w:sz w:val="22"/>
          <w:szCs w:val="22"/>
        </w:rPr>
        <w:t xml:space="preserve"> items </w:t>
      </w:r>
      <w:r w:rsidR="007F4651">
        <w:rPr>
          <w:rFonts w:ascii="Times New Roman" w:hAnsi="Times New Roman" w:cs="Times New Roman"/>
          <w:color w:val="000000" w:themeColor="text1"/>
          <w:sz w:val="22"/>
          <w:szCs w:val="22"/>
        </w:rPr>
        <w:t>can</w:t>
      </w:r>
      <w:r w:rsidR="00C1531C" w:rsidRPr="00C92711">
        <w:rPr>
          <w:rFonts w:ascii="Times New Roman" w:hAnsi="Times New Roman" w:cs="Times New Roman"/>
          <w:color w:val="000000" w:themeColor="text1"/>
          <w:sz w:val="22"/>
          <w:szCs w:val="22"/>
        </w:rPr>
        <w:t xml:space="preserve"> be </w:t>
      </w:r>
      <w:r w:rsidR="00E13065" w:rsidRPr="00C92711">
        <w:rPr>
          <w:rFonts w:ascii="Times New Roman" w:hAnsi="Times New Roman" w:cs="Times New Roman"/>
          <w:color w:val="000000" w:themeColor="text1"/>
          <w:sz w:val="22"/>
          <w:szCs w:val="22"/>
        </w:rPr>
        <w:t xml:space="preserve">put </w:t>
      </w:r>
      <w:r w:rsidR="005A54AF" w:rsidRPr="00C92711">
        <w:rPr>
          <w:rFonts w:ascii="Times New Roman" w:hAnsi="Times New Roman" w:cs="Times New Roman"/>
          <w:color w:val="000000" w:themeColor="text1"/>
          <w:sz w:val="22"/>
          <w:szCs w:val="22"/>
        </w:rPr>
        <w:t>on the same scale</w:t>
      </w:r>
      <w:r w:rsidR="00C25A78" w:rsidRPr="00C92711">
        <w:rPr>
          <w:rFonts w:ascii="Times New Roman" w:hAnsi="Times New Roman" w:cs="Times New Roman"/>
          <w:color w:val="000000" w:themeColor="text1"/>
          <w:sz w:val="22"/>
          <w:szCs w:val="22"/>
        </w:rPr>
        <w:t xml:space="preserve">. This is necessary </w:t>
      </w:r>
      <w:r w:rsidRPr="00C92711">
        <w:rPr>
          <w:rFonts w:ascii="Times New Roman" w:hAnsi="Times New Roman" w:cs="Times New Roman"/>
          <w:color w:val="000000" w:themeColor="text1"/>
          <w:sz w:val="22"/>
          <w:szCs w:val="22"/>
        </w:rPr>
        <w:t xml:space="preserve">given the fact that the measures in the current study are </w:t>
      </w:r>
      <w:r w:rsidR="00486500" w:rsidRPr="00C92711">
        <w:rPr>
          <w:rFonts w:ascii="Times New Roman" w:hAnsi="Times New Roman" w:cs="Times New Roman"/>
          <w:color w:val="000000" w:themeColor="text1"/>
          <w:sz w:val="22"/>
          <w:szCs w:val="22"/>
        </w:rPr>
        <w:t xml:space="preserve">relatively </w:t>
      </w:r>
      <w:r w:rsidRPr="00C92711">
        <w:rPr>
          <w:rFonts w:ascii="Times New Roman" w:hAnsi="Times New Roman" w:cs="Times New Roman"/>
          <w:color w:val="000000" w:themeColor="text1"/>
          <w:sz w:val="22"/>
          <w:szCs w:val="22"/>
        </w:rPr>
        <w:t>short ones containing 20 items each (</w:t>
      </w:r>
      <w:r w:rsidR="000751EF" w:rsidRPr="00C92711">
        <w:rPr>
          <w:rFonts w:ascii="Times New Roman" w:hAnsi="Times New Roman" w:cs="Times New Roman"/>
          <w:color w:val="000000" w:themeColor="text1"/>
          <w:sz w:val="22"/>
          <w:szCs w:val="22"/>
        </w:rPr>
        <w:t xml:space="preserve">Lopez </w:t>
      </w:r>
      <w:r w:rsidRPr="00C92711">
        <w:rPr>
          <w:rFonts w:ascii="Times New Roman" w:hAnsi="Times New Roman" w:cs="Times New Roman"/>
          <w:color w:val="000000" w:themeColor="text1"/>
          <w:sz w:val="22"/>
          <w:szCs w:val="22"/>
        </w:rPr>
        <w:t>Rivas, Stark, &amp; Chernyshenko, 2009).</w:t>
      </w:r>
    </w:p>
    <w:p w14:paraId="484045A9" w14:textId="03BC61C7" w:rsidR="00736EAE" w:rsidRPr="00FB6D55" w:rsidRDefault="00F70FE6" w:rsidP="00FD7A1D">
      <w:pPr>
        <w:spacing w:line="480" w:lineRule="auto"/>
        <w:rPr>
          <w:rFonts w:ascii="Times New Roman" w:hAnsi="Times New Roman" w:cs="Times New Roman"/>
          <w:color w:val="000000" w:themeColor="text1"/>
          <w:sz w:val="22"/>
          <w:szCs w:val="22"/>
        </w:rPr>
      </w:pPr>
      <w:r w:rsidRPr="00C92711">
        <w:rPr>
          <w:rFonts w:ascii="Times New Roman" w:hAnsi="Times New Roman" w:cs="Times New Roman"/>
          <w:b/>
          <w:i/>
          <w:color w:val="000000" w:themeColor="text1"/>
          <w:sz w:val="22"/>
          <w:szCs w:val="22"/>
        </w:rPr>
        <w:t>The Free Baseline Approach.</w:t>
      </w:r>
      <w:r w:rsidRPr="00C92711">
        <w:rPr>
          <w:rFonts w:ascii="Times New Roman" w:hAnsi="Times New Roman" w:cs="Times New Roman"/>
          <w:b/>
          <w:color w:val="000000" w:themeColor="text1"/>
          <w:sz w:val="22"/>
          <w:szCs w:val="22"/>
        </w:rPr>
        <w:t xml:space="preserve"> </w:t>
      </w:r>
      <w:r w:rsidRPr="00C92711">
        <w:rPr>
          <w:rFonts w:ascii="Times New Roman" w:hAnsi="Times New Roman" w:cs="Times New Roman"/>
          <w:color w:val="000000" w:themeColor="text1"/>
          <w:sz w:val="22"/>
          <w:szCs w:val="22"/>
        </w:rPr>
        <w:t xml:space="preserve">The free baseline approach </w:t>
      </w:r>
      <w:r w:rsidR="000D2A9C" w:rsidRPr="00C92711">
        <w:rPr>
          <w:rFonts w:ascii="Times New Roman" w:hAnsi="Times New Roman" w:cs="Times New Roman"/>
          <w:color w:val="000000" w:themeColor="text1"/>
          <w:sz w:val="22"/>
          <w:szCs w:val="22"/>
        </w:rPr>
        <w:t>is preferred for detecting DIF items</w:t>
      </w:r>
      <w:r w:rsidRPr="00C92711">
        <w:rPr>
          <w:rFonts w:ascii="Times New Roman" w:hAnsi="Times New Roman" w:cs="Times New Roman"/>
          <w:color w:val="000000" w:themeColor="text1"/>
          <w:sz w:val="22"/>
          <w:szCs w:val="22"/>
        </w:rPr>
        <w:t>, because of its close-to-nominal Type I error rate (0.05) and high power with sample sizes as small as 250 (</w:t>
      </w:r>
      <w:r w:rsidR="001D4F4B" w:rsidRPr="00C92711">
        <w:rPr>
          <w:rFonts w:ascii="Times New Roman" w:hAnsi="Times New Roman" w:cs="Times New Roman"/>
          <w:color w:val="000000" w:themeColor="text1"/>
          <w:sz w:val="22"/>
          <w:szCs w:val="22"/>
        </w:rPr>
        <w:t xml:space="preserve">Lopez </w:t>
      </w:r>
      <w:r w:rsidRPr="00C92711">
        <w:rPr>
          <w:rFonts w:ascii="Times New Roman" w:hAnsi="Times New Roman" w:cs="Times New Roman"/>
          <w:color w:val="000000" w:themeColor="text1"/>
          <w:sz w:val="22"/>
          <w:szCs w:val="22"/>
        </w:rPr>
        <w:t xml:space="preserve">Rivas et al., 2009). </w:t>
      </w:r>
      <w:ins w:id="69" w:author="Luyao Zhang" w:date="2016-11-26T22:53:00Z">
        <w:r w:rsidR="00516D6A">
          <w:rPr>
            <w:rFonts w:ascii="Times New Roman" w:hAnsi="Times New Roman" w:cs="Times New Roman"/>
            <w:color w:val="000000" w:themeColor="text1"/>
            <w:sz w:val="22"/>
            <w:szCs w:val="22"/>
          </w:rPr>
          <w:t>In co</w:t>
        </w:r>
      </w:ins>
      <w:del w:id="70" w:author="Luyao Zhang" w:date="2016-11-26T22:53:00Z">
        <w:r w:rsidRPr="00C92711" w:rsidDel="00516D6A">
          <w:rPr>
            <w:rFonts w:ascii="Times New Roman" w:hAnsi="Times New Roman" w:cs="Times New Roman"/>
            <w:color w:val="000000" w:themeColor="text1"/>
            <w:sz w:val="22"/>
            <w:szCs w:val="22"/>
          </w:rPr>
          <w:delText>Co</w:delText>
        </w:r>
      </w:del>
      <w:r w:rsidRPr="00C92711">
        <w:rPr>
          <w:rFonts w:ascii="Times New Roman" w:hAnsi="Times New Roman" w:cs="Times New Roman"/>
          <w:color w:val="000000" w:themeColor="text1"/>
          <w:sz w:val="22"/>
          <w:szCs w:val="22"/>
        </w:rPr>
        <w:t>ntrast to the constrained baseline approach, the free baseline model has a null model where the paramters of all items across groups are allowed to be freely estimated, except for those of the linking items. This model is constructed under the assumption that all non-linking items have DIF. Then a series of alternative models are constructed where non-linking items are constrained one at time, based on the assumption that the studied item has no DIF (Wang et al., 2013). The log-likelihood chi-square statistics are also obtained for model comparison, and an item has DIF if the log-likelihood of the null model is significantly greater than that of the alternative</w:t>
      </w:r>
      <w:r w:rsidR="00475403">
        <w:rPr>
          <w:rFonts w:ascii="Times New Roman" w:hAnsi="Times New Roman" w:cs="Times New Roman"/>
          <w:color w:val="000000" w:themeColor="text1"/>
          <w:sz w:val="22"/>
          <w:szCs w:val="22"/>
        </w:rPr>
        <w:t xml:space="preserve"> model</w:t>
      </w:r>
      <w:r w:rsidRPr="00C92711">
        <w:rPr>
          <w:rFonts w:ascii="Times New Roman" w:hAnsi="Times New Roman" w:cs="Times New Roman"/>
          <w:color w:val="000000" w:themeColor="text1"/>
          <w:sz w:val="22"/>
          <w:szCs w:val="22"/>
        </w:rPr>
        <w:t>.</w:t>
      </w:r>
    </w:p>
    <w:p w14:paraId="64BD4C78" w14:textId="6FB0B6E6" w:rsidR="00736EAE" w:rsidRPr="00747213" w:rsidRDefault="00F70FE6" w:rsidP="00FD7A1D">
      <w:pPr>
        <w:spacing w:line="480" w:lineRule="auto"/>
        <w:rPr>
          <w:rFonts w:ascii="Times New Roman" w:hAnsi="Times New Roman" w:cs="Times New Roman"/>
          <w:color w:val="000000" w:themeColor="text1"/>
          <w:sz w:val="22"/>
          <w:szCs w:val="22"/>
        </w:rPr>
      </w:pPr>
      <w:r w:rsidRPr="00C92711">
        <w:rPr>
          <w:rFonts w:ascii="Times New Roman" w:hAnsi="Times New Roman" w:cs="Times New Roman"/>
          <w:b/>
          <w:i/>
          <w:color w:val="000000" w:themeColor="text1"/>
          <w:sz w:val="22"/>
          <w:szCs w:val="22"/>
        </w:rPr>
        <w:t xml:space="preserve">The Log-likelihood Ratio Test. </w:t>
      </w:r>
      <w:r w:rsidRPr="00C92711">
        <w:rPr>
          <w:rFonts w:ascii="Times New Roman" w:hAnsi="Times New Roman" w:cs="Times New Roman"/>
          <w:color w:val="000000" w:themeColor="text1"/>
          <w:sz w:val="22"/>
          <w:szCs w:val="22"/>
        </w:rPr>
        <w:t>The LR test has been shown to be a good testing method for model comparison. In previous studies, the LR test was found to have high power for DIF detection (Wang, 2004; Stark et al., 2006a) and yield better results in general</w:t>
      </w:r>
      <w:r w:rsidR="00846E62" w:rsidRPr="00C92711">
        <w:rPr>
          <w:rFonts w:ascii="Times New Roman" w:hAnsi="Times New Roman" w:cs="Times New Roman"/>
          <w:color w:val="000000" w:themeColor="text1"/>
          <w:sz w:val="22"/>
          <w:szCs w:val="22"/>
        </w:rPr>
        <w:t xml:space="preserve"> under GGUM</w:t>
      </w:r>
      <w:r w:rsidRPr="00C92711">
        <w:rPr>
          <w:rFonts w:ascii="Times New Roman" w:hAnsi="Times New Roman" w:cs="Times New Roman"/>
          <w:color w:val="000000" w:themeColor="text1"/>
          <w:sz w:val="22"/>
          <w:szCs w:val="22"/>
        </w:rPr>
        <w:t>, compared with other test methods such as the Akaike i</w:t>
      </w:r>
      <w:r w:rsidR="00563F7F" w:rsidRPr="00C92711">
        <w:rPr>
          <w:rFonts w:ascii="Times New Roman" w:hAnsi="Times New Roman" w:cs="Times New Roman"/>
          <w:color w:val="000000" w:themeColor="text1"/>
          <w:sz w:val="22"/>
          <w:szCs w:val="22"/>
        </w:rPr>
        <w:t xml:space="preserve">nformation criterion [AIC], </w:t>
      </w:r>
      <w:r w:rsidRPr="00C92711">
        <w:rPr>
          <w:rFonts w:ascii="Times New Roman" w:hAnsi="Times New Roman" w:cs="Times New Roman"/>
          <w:color w:val="000000" w:themeColor="text1"/>
          <w:sz w:val="22"/>
          <w:szCs w:val="22"/>
        </w:rPr>
        <w:t>Lord’s chi-square (Wang et al., 2013)</w:t>
      </w:r>
      <w:r w:rsidR="00DA59AD" w:rsidRPr="00C92711">
        <w:rPr>
          <w:rFonts w:ascii="Times New Roman" w:hAnsi="Times New Roman" w:cs="Times New Roman"/>
          <w:color w:val="000000" w:themeColor="text1"/>
          <w:sz w:val="22"/>
          <w:szCs w:val="22"/>
        </w:rPr>
        <w:t>, and DFIT (Carter &amp; Zickar, 2011</w:t>
      </w:r>
      <w:r w:rsidR="000A6E1F">
        <w:rPr>
          <w:rFonts w:ascii="Times New Roman" w:hAnsi="Times New Roman" w:cs="Times New Roman"/>
          <w:color w:val="000000" w:themeColor="text1"/>
          <w:sz w:val="22"/>
          <w:szCs w:val="22"/>
        </w:rPr>
        <w:t>b</w:t>
      </w:r>
      <w:r w:rsidR="00DA59AD" w:rsidRPr="00C92711">
        <w:rPr>
          <w:rFonts w:ascii="Times New Roman" w:hAnsi="Times New Roman" w:cs="Times New Roman"/>
          <w:color w:val="000000" w:themeColor="text1"/>
          <w:sz w:val="22"/>
          <w:szCs w:val="22"/>
        </w:rPr>
        <w:t>)</w:t>
      </w:r>
      <w:r w:rsidRPr="00C92711">
        <w:rPr>
          <w:rFonts w:ascii="Times New Roman" w:hAnsi="Times New Roman" w:cs="Times New Roman"/>
          <w:color w:val="000000" w:themeColor="text1"/>
          <w:sz w:val="22"/>
          <w:szCs w:val="22"/>
        </w:rPr>
        <w:t>. Therefore, in the current study, we adopted the LR test method for DIF detection.</w:t>
      </w:r>
    </w:p>
    <w:p w14:paraId="5FBA8D50" w14:textId="60A6DF31" w:rsidR="00F70FE6" w:rsidRPr="00C92711" w:rsidRDefault="00F70FE6" w:rsidP="00FD7A1D">
      <w:pPr>
        <w:spacing w:line="480" w:lineRule="auto"/>
        <w:rPr>
          <w:rFonts w:ascii="Times New Roman" w:hAnsi="Times New Roman" w:cs="Times New Roman"/>
          <w:color w:val="000000" w:themeColor="text1"/>
          <w:sz w:val="22"/>
          <w:szCs w:val="22"/>
        </w:rPr>
      </w:pPr>
      <w:r w:rsidRPr="00C92711">
        <w:rPr>
          <w:rFonts w:ascii="Times New Roman" w:hAnsi="Times New Roman" w:cs="Times New Roman"/>
          <w:b/>
          <w:i/>
          <w:color w:val="000000" w:themeColor="text1"/>
          <w:sz w:val="22"/>
          <w:szCs w:val="22"/>
        </w:rPr>
        <w:t xml:space="preserve">DIF Effect Size. </w:t>
      </w:r>
      <w:r w:rsidRPr="00C92711">
        <w:rPr>
          <w:rFonts w:ascii="Times New Roman" w:hAnsi="Times New Roman" w:cs="Times New Roman"/>
          <w:color w:val="000000" w:themeColor="text1"/>
          <w:sz w:val="22"/>
          <w:szCs w:val="22"/>
        </w:rPr>
        <w:t>Although long has been the most widely used</w:t>
      </w:r>
      <w:r w:rsidR="005758C5">
        <w:rPr>
          <w:rFonts w:ascii="Times New Roman" w:hAnsi="Times New Roman" w:cs="Times New Roman"/>
          <w:color w:val="000000" w:themeColor="text1"/>
          <w:sz w:val="22"/>
          <w:szCs w:val="22"/>
        </w:rPr>
        <w:t xml:space="preserve"> and accepted </w:t>
      </w:r>
      <w:r w:rsidR="000D5AFE">
        <w:rPr>
          <w:rFonts w:ascii="Times New Roman" w:hAnsi="Times New Roman" w:cs="Times New Roman"/>
          <w:color w:val="000000" w:themeColor="text1"/>
          <w:sz w:val="22"/>
          <w:szCs w:val="22"/>
        </w:rPr>
        <w:t>paradigm</w:t>
      </w:r>
      <w:r w:rsidR="007E3F52">
        <w:rPr>
          <w:rFonts w:ascii="Times New Roman" w:hAnsi="Times New Roman" w:cs="Times New Roman"/>
          <w:color w:val="000000" w:themeColor="text1"/>
          <w:sz w:val="22"/>
          <w:szCs w:val="22"/>
        </w:rPr>
        <w:t xml:space="preserve"> </w:t>
      </w:r>
      <w:r w:rsidR="00BD18F9">
        <w:rPr>
          <w:rFonts w:ascii="Times New Roman" w:hAnsi="Times New Roman" w:cs="Times New Roman"/>
          <w:color w:val="000000" w:themeColor="text1"/>
          <w:sz w:val="22"/>
          <w:szCs w:val="22"/>
        </w:rPr>
        <w:t xml:space="preserve">for </w:t>
      </w:r>
      <w:r w:rsidR="00970B3B">
        <w:rPr>
          <w:rFonts w:ascii="Times New Roman" w:hAnsi="Times New Roman" w:cs="Times New Roman"/>
          <w:color w:val="000000" w:themeColor="text1"/>
          <w:sz w:val="22"/>
          <w:szCs w:val="22"/>
        </w:rPr>
        <w:t xml:space="preserve">testing </w:t>
      </w:r>
      <w:r w:rsidR="00BD18F9">
        <w:rPr>
          <w:rFonts w:ascii="Times New Roman" w:hAnsi="Times New Roman" w:cs="Times New Roman"/>
          <w:color w:val="000000" w:themeColor="text1"/>
          <w:sz w:val="22"/>
          <w:szCs w:val="22"/>
        </w:rPr>
        <w:t>hypothes</w:t>
      </w:r>
      <w:r w:rsidR="00970B3B">
        <w:rPr>
          <w:rFonts w:ascii="Times New Roman" w:hAnsi="Times New Roman" w:cs="Times New Roman"/>
          <w:color w:val="000000" w:themeColor="text1"/>
          <w:sz w:val="22"/>
          <w:szCs w:val="22"/>
        </w:rPr>
        <w:t>es,</w:t>
      </w:r>
      <w:r w:rsidRPr="00C92711">
        <w:rPr>
          <w:rFonts w:ascii="Times New Roman" w:hAnsi="Times New Roman" w:cs="Times New Roman"/>
          <w:color w:val="000000" w:themeColor="text1"/>
          <w:sz w:val="22"/>
          <w:szCs w:val="22"/>
        </w:rPr>
        <w:t xml:space="preserve"> NHST is limited and flawed. For example, NHST is thought to be trivial because the null hypothesis can always be shown to be fal</w:t>
      </w:r>
      <w:r w:rsidR="000F796E">
        <w:rPr>
          <w:rFonts w:ascii="Times New Roman" w:hAnsi="Times New Roman" w:cs="Times New Roman"/>
          <w:color w:val="000000" w:themeColor="text1"/>
          <w:sz w:val="22"/>
          <w:szCs w:val="22"/>
        </w:rPr>
        <w:t>se to some extent (Cohen, 1990),</w:t>
      </w:r>
      <w:r w:rsidR="00F6289D">
        <w:rPr>
          <w:rFonts w:ascii="Times New Roman" w:hAnsi="Times New Roman" w:cs="Times New Roman"/>
          <w:color w:val="000000" w:themeColor="text1"/>
          <w:sz w:val="22"/>
          <w:szCs w:val="22"/>
        </w:rPr>
        <w:t xml:space="preserve"> and a</w:t>
      </w:r>
      <w:r w:rsidRPr="00C92711">
        <w:rPr>
          <w:rFonts w:ascii="Times New Roman" w:hAnsi="Times New Roman" w:cs="Times New Roman"/>
          <w:color w:val="000000" w:themeColor="text1"/>
          <w:sz w:val="22"/>
          <w:szCs w:val="22"/>
        </w:rPr>
        <w:t xml:space="preserve">n effect </w:t>
      </w:r>
      <w:ins w:id="71" w:author="Luyao Zhang" w:date="2016-11-26T22:54:00Z">
        <w:r w:rsidR="009D2230">
          <w:rPr>
            <w:rFonts w:ascii="Times New Roman" w:hAnsi="Times New Roman" w:cs="Times New Roman"/>
            <w:color w:val="000000" w:themeColor="text1"/>
            <w:sz w:val="22"/>
            <w:szCs w:val="22"/>
          </w:rPr>
          <w:t>c</w:t>
        </w:r>
      </w:ins>
      <w:r w:rsidRPr="00C92711">
        <w:rPr>
          <w:rFonts w:ascii="Times New Roman" w:hAnsi="Times New Roman" w:cs="Times New Roman"/>
          <w:color w:val="000000" w:themeColor="text1"/>
          <w:sz w:val="22"/>
          <w:szCs w:val="22"/>
        </w:rPr>
        <w:t xml:space="preserve">an always be found if </w:t>
      </w:r>
      <w:del w:id="72" w:author="Luyao Zhang" w:date="2016-11-26T22:54:00Z">
        <w:r w:rsidRPr="00C92711" w:rsidDel="005C4346">
          <w:rPr>
            <w:rFonts w:ascii="Times New Roman" w:hAnsi="Times New Roman" w:cs="Times New Roman"/>
            <w:color w:val="000000" w:themeColor="text1"/>
            <w:sz w:val="22"/>
            <w:szCs w:val="22"/>
          </w:rPr>
          <w:delText>measured accurately enough</w:delText>
        </w:r>
      </w:del>
      <w:ins w:id="73" w:author="Luyao Zhang" w:date="2016-11-26T22:54:00Z">
        <w:r w:rsidR="005C4346">
          <w:rPr>
            <w:rFonts w:ascii="Times New Roman" w:hAnsi="Times New Roman" w:cs="Times New Roman"/>
            <w:color w:val="000000" w:themeColor="text1"/>
            <w:sz w:val="22"/>
            <w:szCs w:val="22"/>
          </w:rPr>
          <w:t>the sample is large enough</w:t>
        </w:r>
      </w:ins>
      <w:r w:rsidRPr="00C92711">
        <w:rPr>
          <w:rFonts w:ascii="Times New Roman" w:hAnsi="Times New Roman" w:cs="Times New Roman"/>
          <w:color w:val="000000" w:themeColor="text1"/>
          <w:sz w:val="22"/>
          <w:szCs w:val="22"/>
        </w:rPr>
        <w:t xml:space="preserve"> (Nye, 2011). Also, NHST is criticized for using a cutoff value to turn a continuum into a dichotomous reject/do not reject decision (Kirk, 2006; Nye, 2011). Another major limitation of NHST is that it provides little information on the magnitude, value, or importance of an effect (Kirk, 2006). It is possible that statistically significant DIF </w:t>
      </w:r>
      <w:r w:rsidR="00C920F0" w:rsidRPr="00C92711">
        <w:rPr>
          <w:rFonts w:ascii="Times New Roman" w:hAnsi="Times New Roman" w:cs="Times New Roman"/>
          <w:color w:val="000000" w:themeColor="text1"/>
          <w:sz w:val="22"/>
          <w:szCs w:val="22"/>
        </w:rPr>
        <w:t>actually only has</w:t>
      </w:r>
      <w:r w:rsidRPr="00C92711">
        <w:rPr>
          <w:rFonts w:ascii="Times New Roman" w:hAnsi="Times New Roman" w:cs="Times New Roman"/>
          <w:color w:val="000000" w:themeColor="text1"/>
          <w:sz w:val="22"/>
          <w:szCs w:val="22"/>
        </w:rPr>
        <w:t xml:space="preserve"> negligible effect size, especially when the sample size is large. LaPalme and colleagues (2016)</w:t>
      </w:r>
      <w:r w:rsidR="0098419F">
        <w:rPr>
          <w:rFonts w:ascii="Times New Roman" w:hAnsi="Times New Roman" w:cs="Times New Roman"/>
          <w:color w:val="000000" w:themeColor="text1"/>
          <w:sz w:val="22"/>
          <w:szCs w:val="22"/>
        </w:rPr>
        <w:t xml:space="preserve">, with both samples of more than 500 </w:t>
      </w:r>
      <w:r w:rsidR="00C141AF">
        <w:rPr>
          <w:rFonts w:ascii="Times New Roman" w:hAnsi="Times New Roman" w:cs="Times New Roman"/>
          <w:color w:val="000000" w:themeColor="text1"/>
          <w:sz w:val="22"/>
          <w:szCs w:val="22"/>
        </w:rPr>
        <w:t>people,</w:t>
      </w:r>
      <w:r w:rsidRPr="00C92711">
        <w:rPr>
          <w:rFonts w:ascii="Times New Roman" w:hAnsi="Times New Roman" w:cs="Times New Roman"/>
          <w:color w:val="000000" w:themeColor="text1"/>
          <w:sz w:val="22"/>
          <w:szCs w:val="22"/>
        </w:rPr>
        <w:t xml:space="preserve"> found that </w:t>
      </w:r>
      <w:r w:rsidR="00C0737B" w:rsidRPr="00C92711">
        <w:rPr>
          <w:rFonts w:ascii="Times New Roman" w:hAnsi="Times New Roman" w:cs="Times New Roman"/>
          <w:color w:val="000000" w:themeColor="text1"/>
          <w:sz w:val="22"/>
          <w:szCs w:val="22"/>
        </w:rPr>
        <w:t>1</w:t>
      </w:r>
      <w:r w:rsidRPr="00C92711">
        <w:rPr>
          <w:rFonts w:ascii="Times New Roman" w:hAnsi="Times New Roman" w:cs="Times New Roman"/>
          <w:color w:val="000000" w:themeColor="text1"/>
          <w:sz w:val="22"/>
          <w:szCs w:val="22"/>
        </w:rPr>
        <w:t xml:space="preserve">3 </w:t>
      </w:r>
      <w:r w:rsidR="00451C3E" w:rsidRPr="00C92711">
        <w:rPr>
          <w:rFonts w:ascii="Times New Roman" w:hAnsi="Times New Roman" w:cs="Times New Roman"/>
          <w:color w:val="000000" w:themeColor="text1"/>
          <w:sz w:val="22"/>
          <w:szCs w:val="22"/>
        </w:rPr>
        <w:t xml:space="preserve">out </w:t>
      </w:r>
      <w:r w:rsidRPr="00C92711">
        <w:rPr>
          <w:rFonts w:ascii="Times New Roman" w:hAnsi="Times New Roman" w:cs="Times New Roman"/>
          <w:color w:val="000000" w:themeColor="text1"/>
          <w:sz w:val="22"/>
          <w:szCs w:val="22"/>
        </w:rPr>
        <w:t xml:space="preserve">of </w:t>
      </w:r>
      <w:r w:rsidR="00D068D4" w:rsidRPr="00C92711">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16 items contained significant DIF</w:t>
      </w:r>
      <w:r w:rsidR="00F13D83" w:rsidRPr="00C92711">
        <w:rPr>
          <w:rFonts w:ascii="Times New Roman" w:hAnsi="Times New Roman" w:cs="Times New Roman"/>
          <w:color w:val="000000" w:themeColor="text1"/>
          <w:sz w:val="22"/>
          <w:szCs w:val="22"/>
        </w:rPr>
        <w:t xml:space="preserve"> in the NHST paradigm</w:t>
      </w:r>
      <w:r w:rsidRPr="00C92711">
        <w:rPr>
          <w:rFonts w:ascii="Times New Roman" w:hAnsi="Times New Roman" w:cs="Times New Roman"/>
          <w:color w:val="000000" w:themeColor="text1"/>
          <w:sz w:val="22"/>
          <w:szCs w:val="22"/>
        </w:rPr>
        <w:t xml:space="preserve">, while according to DIF effect size, </w:t>
      </w:r>
      <w:r w:rsidR="00971C63" w:rsidRPr="00C92711">
        <w:rPr>
          <w:rFonts w:ascii="Times New Roman" w:hAnsi="Times New Roman" w:cs="Times New Roman"/>
          <w:color w:val="000000" w:themeColor="text1"/>
          <w:sz w:val="22"/>
          <w:szCs w:val="22"/>
        </w:rPr>
        <w:t>as many as</w:t>
      </w:r>
      <w:r w:rsidR="00A82B38" w:rsidRPr="00C92711">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10 o</w:t>
      </w:r>
      <w:r w:rsidR="00D12482" w:rsidRPr="00C92711">
        <w:rPr>
          <w:rFonts w:ascii="Times New Roman" w:hAnsi="Times New Roman" w:cs="Times New Roman"/>
          <w:color w:val="000000" w:themeColor="text1"/>
          <w:sz w:val="22"/>
          <w:szCs w:val="22"/>
        </w:rPr>
        <w:t>ut of the 16 items had DIF that was</w:t>
      </w:r>
      <w:r w:rsidRPr="00C92711">
        <w:rPr>
          <w:rFonts w:ascii="Times New Roman" w:hAnsi="Times New Roman" w:cs="Times New Roman"/>
          <w:color w:val="000000" w:themeColor="text1"/>
          <w:sz w:val="22"/>
          <w:szCs w:val="22"/>
        </w:rPr>
        <w:t xml:space="preserve"> too small to be meaningful (i.e., &lt;.02; Cohen, 1992).</w:t>
      </w:r>
    </w:p>
    <w:p w14:paraId="3FBA1595" w14:textId="1A1B0A7B" w:rsidR="00C32A0E" w:rsidRDefault="00F70FE6"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In order to obtain more accurate information on measurement non-equivalence, we included </w:t>
      </w:r>
      <w:ins w:id="74" w:author="Luyao Zhang" w:date="2016-11-26T22:54:00Z">
        <w:r w:rsidR="007B699F">
          <w:rPr>
            <w:rFonts w:ascii="Times New Roman" w:hAnsi="Times New Roman" w:cs="Times New Roman"/>
            <w:color w:val="000000" w:themeColor="text1"/>
            <w:sz w:val="22"/>
            <w:szCs w:val="22"/>
          </w:rPr>
          <w:t xml:space="preserve">the </w:t>
        </w:r>
      </w:ins>
      <w:r w:rsidRPr="00C92711">
        <w:rPr>
          <w:rFonts w:ascii="Times New Roman" w:hAnsi="Times New Roman" w:cs="Times New Roman"/>
          <w:color w:val="000000" w:themeColor="text1"/>
          <w:sz w:val="22"/>
          <w:szCs w:val="22"/>
        </w:rPr>
        <w:t xml:space="preserve">DIF effect size approach based on Nye (2011) in the current study. Nye’s DIF effect size </w:t>
      </w:r>
      <w:r w:rsidR="00F36221" w:rsidRPr="00C92711">
        <w:rPr>
          <w:rFonts w:ascii="Times New Roman" w:hAnsi="Times New Roman" w:cs="Times New Roman"/>
          <w:color w:val="000000" w:themeColor="text1"/>
          <w:sz w:val="22"/>
          <w:szCs w:val="22"/>
        </w:rPr>
        <w:t xml:space="preserve">method </w:t>
      </w:r>
      <w:r w:rsidR="00727F77" w:rsidRPr="00C92711">
        <w:rPr>
          <w:rFonts w:ascii="Times New Roman" w:hAnsi="Times New Roman" w:cs="Times New Roman"/>
          <w:color w:val="000000" w:themeColor="text1"/>
          <w:sz w:val="22"/>
          <w:szCs w:val="22"/>
        </w:rPr>
        <w:t>first computes</w:t>
      </w:r>
      <w:r w:rsidRPr="00C92711">
        <w:rPr>
          <w:rFonts w:ascii="Times New Roman" w:hAnsi="Times New Roman" w:cs="Times New Roman"/>
          <w:color w:val="000000" w:themeColor="text1"/>
          <w:sz w:val="22"/>
          <w:szCs w:val="22"/>
        </w:rPr>
        <w:t xml:space="preserve"> the</w:t>
      </w:r>
      <w:ins w:id="75" w:author="Luyao Zhang" w:date="2016-11-26T22:54:00Z">
        <w:r w:rsidR="003D2A22">
          <w:rPr>
            <w:rFonts w:ascii="Times New Roman" w:hAnsi="Times New Roman" w:cs="Times New Roman"/>
            <w:color w:val="000000" w:themeColor="text1"/>
            <w:sz w:val="22"/>
            <w:szCs w:val="22"/>
          </w:rPr>
          <w:t xml:space="preserve"> mean</w:t>
        </w:r>
      </w:ins>
      <w:r w:rsidRPr="00C92711">
        <w:rPr>
          <w:rFonts w:ascii="Times New Roman" w:hAnsi="Times New Roman" w:cs="Times New Roman"/>
          <w:color w:val="000000" w:themeColor="text1"/>
          <w:sz w:val="22"/>
          <w:szCs w:val="22"/>
        </w:rPr>
        <w:t xml:space="preserve"> squared difference of between conditional expected scores (Wang et al., 2013), and </w:t>
      </w:r>
      <w:r w:rsidR="003E5E14" w:rsidRPr="00C92711">
        <w:rPr>
          <w:rFonts w:ascii="Times New Roman" w:hAnsi="Times New Roman" w:cs="Times New Roman"/>
          <w:color w:val="000000" w:themeColor="text1"/>
          <w:sz w:val="22"/>
          <w:szCs w:val="22"/>
        </w:rPr>
        <w:t xml:space="preserve">then </w:t>
      </w:r>
      <w:r w:rsidRPr="00C92711">
        <w:rPr>
          <w:rFonts w:ascii="Times New Roman" w:hAnsi="Times New Roman" w:cs="Times New Roman"/>
          <w:color w:val="000000" w:themeColor="text1"/>
          <w:sz w:val="22"/>
          <w:szCs w:val="22"/>
        </w:rPr>
        <w:t>divide</w:t>
      </w:r>
      <w:r w:rsidR="008F012F" w:rsidRPr="00C92711">
        <w:rPr>
          <w:rFonts w:ascii="Times New Roman" w:hAnsi="Times New Roman" w:cs="Times New Roman"/>
          <w:color w:val="000000" w:themeColor="text1"/>
          <w:sz w:val="22"/>
          <w:szCs w:val="22"/>
        </w:rPr>
        <w:t>s</w:t>
      </w:r>
      <w:r w:rsidRPr="00C92711">
        <w:rPr>
          <w:rFonts w:ascii="Times New Roman" w:hAnsi="Times New Roman" w:cs="Times New Roman"/>
          <w:color w:val="000000" w:themeColor="text1"/>
          <w:sz w:val="22"/>
          <w:szCs w:val="22"/>
        </w:rPr>
        <w:t xml:space="preserve"> it by th</w:t>
      </w:r>
      <w:r w:rsidR="00EE74E8">
        <w:rPr>
          <w:rFonts w:ascii="Times New Roman" w:hAnsi="Times New Roman" w:cs="Times New Roman"/>
          <w:color w:val="000000" w:themeColor="text1"/>
          <w:sz w:val="22"/>
          <w:szCs w:val="22"/>
        </w:rPr>
        <w:t>e pooled standard deviation of I</w:t>
      </w:r>
      <w:r w:rsidRPr="00C92711">
        <w:rPr>
          <w:rFonts w:ascii="Times New Roman" w:hAnsi="Times New Roman" w:cs="Times New Roman"/>
          <w:color w:val="000000" w:themeColor="text1"/>
          <w:sz w:val="22"/>
          <w:szCs w:val="22"/>
        </w:rPr>
        <w:t xml:space="preserve">tem </w:t>
      </w:r>
      <w:r w:rsidRPr="00C92711">
        <w:rPr>
          <w:rFonts w:ascii="Times New Roman" w:hAnsi="Times New Roman" w:cs="Times New Roman"/>
          <w:i/>
          <w:color w:val="000000" w:themeColor="text1"/>
          <w:sz w:val="22"/>
          <w:szCs w:val="22"/>
        </w:rPr>
        <w:t xml:space="preserve">i </w:t>
      </w:r>
      <w:r w:rsidRPr="00C92711">
        <w:rPr>
          <w:rFonts w:ascii="Times New Roman" w:hAnsi="Times New Roman" w:cs="Times New Roman"/>
          <w:color w:val="000000" w:themeColor="text1"/>
          <w:sz w:val="22"/>
          <w:szCs w:val="22"/>
        </w:rPr>
        <w:t>in the two groups (Nye, 2011</w:t>
      </w:r>
      <w:r w:rsidR="00BD009E">
        <w:rPr>
          <w:rFonts w:ascii="Times New Roman" w:hAnsi="Times New Roman" w:cs="Times New Roman"/>
          <w:color w:val="000000" w:themeColor="text1"/>
          <w:sz w:val="22"/>
          <w:szCs w:val="22"/>
        </w:rPr>
        <w:t xml:space="preserve">), </w:t>
      </w:r>
      <w:r w:rsidR="008833D5">
        <w:rPr>
          <w:rFonts w:ascii="Times New Roman" w:hAnsi="Times New Roman" w:cs="Times New Roman"/>
          <w:color w:val="000000" w:themeColor="text1"/>
          <w:sz w:val="22"/>
          <w:szCs w:val="22"/>
        </w:rPr>
        <w:t xml:space="preserve">thus </w:t>
      </w:r>
      <w:r w:rsidRPr="00C92711">
        <w:rPr>
          <w:rFonts w:ascii="Times New Roman" w:hAnsi="Times New Roman" w:cs="Times New Roman"/>
          <w:color w:val="000000" w:themeColor="text1"/>
          <w:sz w:val="22"/>
          <w:szCs w:val="22"/>
        </w:rPr>
        <w:t>put</w:t>
      </w:r>
      <w:r w:rsidR="00BD009E">
        <w:rPr>
          <w:rFonts w:ascii="Times New Roman" w:hAnsi="Times New Roman" w:cs="Times New Roman"/>
          <w:color w:val="000000" w:themeColor="text1"/>
          <w:sz w:val="22"/>
          <w:szCs w:val="22"/>
        </w:rPr>
        <w:t>ting</w:t>
      </w:r>
      <w:r w:rsidRPr="00C92711">
        <w:rPr>
          <w:rFonts w:ascii="Times New Roman" w:hAnsi="Times New Roman" w:cs="Times New Roman"/>
          <w:color w:val="000000" w:themeColor="text1"/>
          <w:sz w:val="22"/>
          <w:szCs w:val="22"/>
        </w:rPr>
        <w:t xml:space="preserve"> the area difference on the standardized metric comparable to other effect size measures like Cohen’s </w:t>
      </w:r>
      <w:r w:rsidRPr="00C92711">
        <w:rPr>
          <w:rFonts w:ascii="Times New Roman" w:hAnsi="Times New Roman" w:cs="Times New Roman"/>
          <w:i/>
          <w:color w:val="000000" w:themeColor="text1"/>
          <w:sz w:val="22"/>
          <w:szCs w:val="22"/>
        </w:rPr>
        <w:t>d</w:t>
      </w:r>
      <w:r w:rsidR="00636A57">
        <w:rPr>
          <w:rFonts w:ascii="Times New Roman" w:hAnsi="Times New Roman" w:cs="Times New Roman"/>
          <w:color w:val="000000" w:themeColor="text1"/>
          <w:sz w:val="22"/>
          <w:szCs w:val="22"/>
        </w:rPr>
        <w:t xml:space="preserve">. </w:t>
      </w:r>
      <w:r w:rsidR="00C32A0E">
        <w:rPr>
          <w:rFonts w:ascii="Times New Roman" w:hAnsi="Times New Roman" w:cs="Times New Roman"/>
          <w:color w:val="000000" w:themeColor="text1"/>
          <w:sz w:val="22"/>
          <w:szCs w:val="22"/>
        </w:rPr>
        <w:t>The pooled standard deviation is given by:</w:t>
      </w:r>
    </w:p>
    <w:p w14:paraId="46D53FA9" w14:textId="7468477F" w:rsidR="00C32A0E" w:rsidRDefault="00C32A0E" w:rsidP="00C32A0E">
      <w:pPr>
        <w:spacing w:line="480" w:lineRule="auto"/>
        <w:ind w:firstLine="360"/>
        <w:jc w:val="center"/>
        <w:rPr>
          <w:rFonts w:ascii="Times New Roman" w:hAnsi="Times New Roman" w:cs="Times New Roman"/>
          <w:color w:val="000000" w:themeColor="text1"/>
          <w:sz w:val="22"/>
          <w:szCs w:val="22"/>
        </w:rPr>
      </w:pPr>
      <w:r w:rsidRPr="00723141">
        <w:rPr>
          <w:rFonts w:ascii="Times New Roman" w:hAnsi="Times New Roman"/>
        </w:rPr>
        <w:object w:dxaOrig="3420" w:dyaOrig="680" w14:anchorId="7732D6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05pt;height:33.7pt" o:ole="">
            <v:imagedata r:id="rId5" o:title=""/>
          </v:shape>
          <o:OLEObject Type="Embed" ProgID="Equation.DSMT4" ShapeID="_x0000_i1025" DrawAspect="Content" ObjectID="_1541706861" r:id="rId6"/>
        </w:object>
      </w:r>
    </w:p>
    <w:p w14:paraId="12CC25EF" w14:textId="5C72E287" w:rsidR="00F70FE6" w:rsidRPr="00C92711" w:rsidRDefault="00636A57" w:rsidP="00FD7A1D">
      <w:pPr>
        <w:spacing w:line="480" w:lineRule="auto"/>
        <w:ind w:firstLine="36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Therefore, </w:t>
      </w:r>
      <w:r w:rsidR="00F70FE6" w:rsidRPr="00C92711">
        <w:rPr>
          <w:rFonts w:ascii="Times New Roman" w:hAnsi="Times New Roman" w:cs="Times New Roman"/>
          <w:color w:val="000000" w:themeColor="text1"/>
          <w:sz w:val="22"/>
          <w:szCs w:val="22"/>
        </w:rPr>
        <w:t xml:space="preserve">the DIF effect size can be interpreted the same way as </w:t>
      </w:r>
      <w:del w:id="76" w:author="Luyao Zhang" w:date="2016-11-26T22:55:00Z">
        <w:r w:rsidR="00F70FE6" w:rsidRPr="00C92711" w:rsidDel="000277C7">
          <w:rPr>
            <w:rFonts w:ascii="Times New Roman" w:hAnsi="Times New Roman" w:cs="Times New Roman"/>
            <w:color w:val="000000" w:themeColor="text1"/>
            <w:sz w:val="22"/>
            <w:szCs w:val="22"/>
          </w:rPr>
          <w:delText>h</w:delText>
        </w:r>
      </w:del>
      <w:del w:id="77" w:author="Luyao Zhang" w:date="2016-11-26T22:54:00Z">
        <w:r w:rsidR="00F70FE6" w:rsidRPr="00C92711" w:rsidDel="000277C7">
          <w:rPr>
            <w:rFonts w:ascii="Times New Roman" w:hAnsi="Times New Roman" w:cs="Times New Roman"/>
            <w:color w:val="000000" w:themeColor="text1"/>
            <w:sz w:val="22"/>
            <w:szCs w:val="22"/>
          </w:rPr>
          <w:delText xml:space="preserve">ow </w:delText>
        </w:r>
      </w:del>
      <w:r w:rsidR="00F70FE6" w:rsidRPr="00C92711">
        <w:rPr>
          <w:rFonts w:ascii="Times New Roman" w:hAnsi="Times New Roman" w:cs="Times New Roman"/>
          <w:color w:val="000000" w:themeColor="text1"/>
          <w:sz w:val="22"/>
          <w:szCs w:val="22"/>
        </w:rPr>
        <w:t xml:space="preserve">Cohen’s </w:t>
      </w:r>
      <w:r w:rsidR="00F70FE6" w:rsidRPr="00C92711">
        <w:rPr>
          <w:rFonts w:ascii="Times New Roman" w:hAnsi="Times New Roman" w:cs="Times New Roman"/>
          <w:i/>
          <w:color w:val="000000" w:themeColor="text1"/>
          <w:sz w:val="22"/>
          <w:szCs w:val="22"/>
        </w:rPr>
        <w:t xml:space="preserve">d </w:t>
      </w:r>
      <w:r w:rsidR="00F70FE6" w:rsidRPr="00C92711">
        <w:rPr>
          <w:rFonts w:ascii="Times New Roman" w:hAnsi="Times New Roman" w:cs="Times New Roman"/>
          <w:color w:val="000000" w:themeColor="text1"/>
          <w:sz w:val="22"/>
          <w:szCs w:val="22"/>
        </w:rPr>
        <w:t xml:space="preserve">is interpreted (Nye, 2011). </w:t>
      </w:r>
      <w:r w:rsidR="002E7E94">
        <w:rPr>
          <w:rFonts w:ascii="Times New Roman" w:hAnsi="Times New Roman" w:cs="Times New Roman"/>
          <w:color w:val="000000" w:themeColor="text1"/>
          <w:sz w:val="22"/>
          <w:szCs w:val="22"/>
        </w:rPr>
        <w:t>The</w:t>
      </w:r>
      <w:r w:rsidR="00F70FE6" w:rsidRPr="00C92711">
        <w:rPr>
          <w:rFonts w:ascii="Times New Roman" w:hAnsi="Times New Roman" w:cs="Times New Roman"/>
          <w:color w:val="000000" w:themeColor="text1"/>
          <w:sz w:val="22"/>
          <w:szCs w:val="22"/>
        </w:rPr>
        <w:t xml:space="preserve"> DIF effect size is given by:</w:t>
      </w:r>
    </w:p>
    <w:p w14:paraId="3CD80808" w14:textId="77777777" w:rsidR="00F70FE6" w:rsidRPr="00C92711" w:rsidRDefault="00F70FE6" w:rsidP="00FD7A1D">
      <w:pPr>
        <w:spacing w:line="480" w:lineRule="auto"/>
        <w:ind w:firstLine="360"/>
        <w:rPr>
          <w:rFonts w:ascii="Times New Roman" w:hAnsi="Times New Roman" w:cs="Times New Roman"/>
          <w:color w:val="000000" w:themeColor="text1"/>
          <w:sz w:val="22"/>
          <w:szCs w:val="22"/>
        </w:rPr>
      </w:pPr>
    </w:p>
    <w:p w14:paraId="27A1BECB" w14:textId="404FD2E4" w:rsidR="00C32A0E" w:rsidRDefault="00E13DA4" w:rsidP="00E169F2">
      <w:pPr>
        <w:spacing w:line="480" w:lineRule="auto"/>
        <w:ind w:firstLine="360"/>
        <w:jc w:val="center"/>
        <w:rPr>
          <w:rFonts w:ascii="Times New Roman" w:hAnsi="Times New Roman" w:cs="Times New Roman"/>
          <w:color w:val="000000" w:themeColor="text1"/>
          <w:sz w:val="22"/>
          <w:szCs w:val="22"/>
        </w:rPr>
      </w:pPr>
      <m:oMath>
        <m:sSub>
          <m:sSubPr>
            <m:ctrlPr>
              <w:rPr>
                <w:rFonts w:ascii="Cambria Math" w:hAnsi="Cambria Math"/>
              </w:rPr>
            </m:ctrlPr>
          </m:sSubPr>
          <m:e>
            <m:r>
              <m:rPr>
                <m:sty m:val="p"/>
              </m:rPr>
              <w:rPr>
                <w:rFonts w:ascii="Cambria Math" w:hAnsi="Cambria Math"/>
              </w:rPr>
              <m:t>d</m:t>
            </m:r>
          </m:e>
          <m:sub>
            <m:r>
              <w:rPr>
                <w:rFonts w:ascii="Cambria Math" w:hAnsi="Cambria Math"/>
              </w:rPr>
              <m:t>DIF</m:t>
            </m:r>
          </m:sub>
        </m:sSub>
        <m:r>
          <m:rPr>
            <m:sty m:val="p"/>
          </m:rPr>
          <w:rPr>
            <w:rFonts w:ascii="Cambria Math" w:hAnsi="Cambria Math"/>
          </w:rPr>
          <m:t xml:space="preserve">= </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SD</m:t>
                </m:r>
              </m:e>
              <m:sub>
                <m:r>
                  <w:rPr>
                    <w:rFonts w:ascii="Cambria Math" w:hAnsi="Cambria Math"/>
                  </w:rPr>
                  <m:t>iP</m:t>
                </m:r>
              </m:sub>
            </m:sSub>
          </m:den>
        </m:f>
        <m:r>
          <w:rPr>
            <w:rFonts w:ascii="Cambria Math" w:hAnsi="Cambria Math"/>
          </w:rPr>
          <m:t xml:space="preserve"> </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ICC</m:t>
                            </m:r>
                          </m:e>
                          <m:sub>
                            <m:r>
                              <w:rPr>
                                <w:rFonts w:ascii="Cambria Math" w:hAnsi="Cambria Math"/>
                              </w:rPr>
                              <m:t>iR</m:t>
                            </m:r>
                          </m:sub>
                        </m:sSub>
                        <m:d>
                          <m:dPr>
                            <m:ctrlPr>
                              <w:rPr>
                                <w:rFonts w:ascii="Cambria Math" w:hAnsi="Cambria Math"/>
                                <w:i/>
                              </w:rPr>
                            </m:ctrlPr>
                          </m:dPr>
                          <m:e>
                            <m:r>
                              <w:rPr>
                                <w:rFonts w:ascii="Cambria Math" w:hAnsi="Cambria Math"/>
                              </w:rPr>
                              <m:t>θ</m:t>
                            </m:r>
                          </m:e>
                        </m:d>
                        <m:r>
                          <w:rPr>
                            <w:rFonts w:ascii="Cambria Math" w:hAnsi="Cambria Math"/>
                          </w:rPr>
                          <m:t xml:space="preserve">- </m:t>
                        </m:r>
                        <m:sSub>
                          <m:sSubPr>
                            <m:ctrlPr>
                              <w:rPr>
                                <w:rFonts w:ascii="Cambria Math" w:hAnsi="Cambria Math"/>
                                <w:i/>
                              </w:rPr>
                            </m:ctrlPr>
                          </m:sSubPr>
                          <m:e>
                            <m:r>
                              <w:rPr>
                                <w:rFonts w:ascii="Cambria Math" w:hAnsi="Cambria Math"/>
                              </w:rPr>
                              <m:t>ICC</m:t>
                            </m:r>
                          </m:e>
                          <m:sub>
                            <m:r>
                              <w:rPr>
                                <w:rFonts w:ascii="Cambria Math" w:hAnsi="Cambria Math"/>
                              </w:rPr>
                              <m:t>iF</m:t>
                            </m:r>
                          </m:sub>
                        </m:sSub>
                        <m:d>
                          <m:dPr>
                            <m:ctrlPr>
                              <w:rPr>
                                <w:rFonts w:ascii="Cambria Math" w:hAnsi="Cambria Math"/>
                                <w:i/>
                              </w:rPr>
                            </m:ctrlPr>
                          </m:dPr>
                          <m:e>
                            <m:r>
                              <w:rPr>
                                <w:rFonts w:ascii="Cambria Math" w:hAnsi="Cambria Math"/>
                              </w:rPr>
                              <m:t>θ</m:t>
                            </m:r>
                          </m:e>
                        </m:d>
                      </m:e>
                    </m:d>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θ</m:t>
                    </m:r>
                  </m:e>
                </m:d>
                <m:r>
                  <w:rPr>
                    <w:rFonts w:ascii="Cambria Math" w:hAnsi="Cambria Math"/>
                  </w:rPr>
                  <m:t>dθ</m:t>
                </m:r>
              </m:e>
            </m:nary>
          </m:e>
        </m:rad>
      </m:oMath>
      <w:r w:rsidR="00F70FE6" w:rsidRPr="00C92711">
        <w:rPr>
          <w:rFonts w:ascii="Times New Roman" w:hAnsi="Times New Roman" w:cs="Times New Roman"/>
          <w:color w:val="000000" w:themeColor="text1"/>
          <w:sz w:val="22"/>
          <w:szCs w:val="22"/>
        </w:rPr>
        <w:t>,</w:t>
      </w:r>
    </w:p>
    <w:p w14:paraId="3CF4CAD3" w14:textId="4B183EEB" w:rsidR="00D62C6A" w:rsidRPr="00460819" w:rsidRDefault="00F70FE6" w:rsidP="00460819">
      <w:pPr>
        <w:spacing w:line="480" w:lineRule="auto"/>
        <w:rPr>
          <w:rFonts w:ascii="Times New Roman" w:eastAsia="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where </w:t>
      </w:r>
      <w:r w:rsidRPr="00C92711">
        <w:rPr>
          <w:rFonts w:ascii="Times New Roman" w:hAnsi="Times New Roman" w:cs="Times New Roman"/>
          <w:i/>
          <w:color w:val="000000" w:themeColor="text1"/>
          <w:sz w:val="22"/>
          <w:szCs w:val="22"/>
        </w:rPr>
        <w:t>f</w:t>
      </w:r>
      <w:r w:rsidRPr="00C92711">
        <w:rPr>
          <w:rFonts w:ascii="Times New Roman" w:hAnsi="Times New Roman" w:cs="Times New Roman"/>
          <w:i/>
          <w:color w:val="000000" w:themeColor="text1"/>
          <w:sz w:val="22"/>
          <w:szCs w:val="22"/>
          <w:vertAlign w:val="subscript"/>
        </w:rPr>
        <w:t>F</w:t>
      </w:r>
      <w:r w:rsidRPr="00C92711">
        <w:rPr>
          <w:rFonts w:ascii="Times New Roman" w:hAnsi="Times New Roman" w:cs="Times New Roman"/>
          <w:i/>
          <w:color w:val="000000" w:themeColor="text1"/>
          <w:sz w:val="22"/>
          <w:szCs w:val="22"/>
        </w:rPr>
        <w:t>(</w:t>
      </w:r>
      <w:r w:rsidRPr="00C92711">
        <w:rPr>
          <w:rFonts w:ascii="Times New Roman" w:eastAsia="Times New Roman" w:hAnsi="Times New Roman" w:cs="Times New Roman"/>
          <w:i/>
          <w:color w:val="000000" w:themeColor="text1"/>
          <w:sz w:val="22"/>
          <w:szCs w:val="22"/>
        </w:rPr>
        <w:t xml:space="preserve">θ) </w:t>
      </w:r>
      <w:r w:rsidRPr="00C92711">
        <w:rPr>
          <w:rFonts w:ascii="Times New Roman" w:eastAsia="Times New Roman" w:hAnsi="Times New Roman" w:cs="Times New Roman"/>
          <w:color w:val="000000" w:themeColor="text1"/>
          <w:sz w:val="22"/>
          <w:szCs w:val="22"/>
        </w:rPr>
        <w:t xml:space="preserve">is the ability density of the focal group with the mean and variance estimated from the transformed </w:t>
      </w:r>
      <m:oMath>
        <m:acc>
          <m:accPr>
            <m:ctrlPr>
              <w:rPr>
                <w:rFonts w:ascii="Cambria Math" w:hAnsi="Cambria Math"/>
              </w:rPr>
            </m:ctrlPr>
          </m:accPr>
          <m:e>
            <m:r>
              <w:rPr>
                <w:rFonts w:ascii="Cambria Math" w:hAnsi="Cambria Math"/>
              </w:rPr>
              <m:t>θ</m:t>
            </m:r>
          </m:e>
        </m:acc>
      </m:oMath>
      <w:r w:rsidRPr="00C92711">
        <w:rPr>
          <w:rFonts w:ascii="Times New Roman" w:eastAsia="Times New Roman" w:hAnsi="Times New Roman" w:cs="Times New Roman"/>
          <w:b/>
          <w:color w:val="000000" w:themeColor="text1"/>
          <w:sz w:val="22"/>
          <w:szCs w:val="22"/>
        </w:rPr>
        <w:t xml:space="preserve"> </w:t>
      </w:r>
      <w:r w:rsidR="007A16B0">
        <w:rPr>
          <w:rFonts w:ascii="Times New Roman" w:eastAsia="Times New Roman" w:hAnsi="Times New Roman" w:cs="Times New Roman"/>
          <w:color w:val="000000" w:themeColor="text1"/>
          <w:sz w:val="22"/>
          <w:szCs w:val="22"/>
        </w:rPr>
        <w:t xml:space="preserve">distribution (Nye, 2011), </w:t>
      </w:r>
    </w:p>
    <w:p w14:paraId="4528EE80" w14:textId="13EE0783" w:rsidR="00F70FE6" w:rsidRPr="00C92711" w:rsidRDefault="00F70FE6" w:rsidP="00D62C6A">
      <w:pPr>
        <w:spacing w:line="480" w:lineRule="auto"/>
        <w:rPr>
          <w:rFonts w:ascii="Times New Roman" w:eastAsia="Times New Roman" w:hAnsi="Times New Roman" w:cs="Times New Roman"/>
          <w:b/>
          <w:color w:val="000000" w:themeColor="text1"/>
          <w:sz w:val="22"/>
          <w:szCs w:val="22"/>
        </w:rPr>
      </w:pPr>
      <w:r w:rsidRPr="00C92711">
        <w:rPr>
          <w:rFonts w:ascii="Times New Roman" w:eastAsia="Times New Roman" w:hAnsi="Times New Roman" w:cs="Times New Roman"/>
          <w:b/>
          <w:color w:val="000000" w:themeColor="text1"/>
          <w:sz w:val="22"/>
          <w:szCs w:val="22"/>
        </w:rPr>
        <w:t>The Current Study</w:t>
      </w:r>
    </w:p>
    <w:p w14:paraId="4E526B4F" w14:textId="392E9C9F" w:rsidR="00F70FE6" w:rsidRPr="00C92711" w:rsidRDefault="00F70FE6" w:rsidP="00FD7A1D">
      <w:pPr>
        <w:spacing w:line="480" w:lineRule="auto"/>
        <w:ind w:firstLine="360"/>
        <w:rPr>
          <w:rFonts w:ascii="Times New Roman" w:eastAsia="Times New Roman" w:hAnsi="Times New Roman" w:cs="Times New Roman"/>
          <w:color w:val="000000" w:themeColor="text1"/>
          <w:sz w:val="22"/>
          <w:szCs w:val="22"/>
        </w:rPr>
      </w:pPr>
      <w:r w:rsidRPr="00C92711">
        <w:rPr>
          <w:rFonts w:ascii="Times New Roman" w:eastAsia="Times New Roman" w:hAnsi="Times New Roman" w:cs="Times New Roman"/>
          <w:color w:val="000000" w:themeColor="text1"/>
          <w:sz w:val="22"/>
          <w:szCs w:val="22"/>
        </w:rPr>
        <w:t xml:space="preserve">The current study was designed to assess measurement equivalence of some facets of the </w:t>
      </w:r>
      <w:del w:id="78" w:author="Luyao Zhang" w:date="2016-11-26T22:55:00Z">
        <w:r w:rsidRPr="00C92711" w:rsidDel="00425DD3">
          <w:rPr>
            <w:rFonts w:ascii="Times New Roman" w:eastAsia="Times New Roman" w:hAnsi="Times New Roman" w:cs="Times New Roman"/>
            <w:color w:val="000000" w:themeColor="text1"/>
            <w:sz w:val="22"/>
            <w:szCs w:val="22"/>
          </w:rPr>
          <w:delText xml:space="preserve">Big Five Personality tests on the </w:delText>
        </w:r>
      </w:del>
      <w:r w:rsidRPr="00C92711">
        <w:rPr>
          <w:rFonts w:ascii="Times New Roman" w:eastAsia="Times New Roman" w:hAnsi="Times New Roman" w:cs="Times New Roman"/>
          <w:color w:val="000000" w:themeColor="text1"/>
          <w:sz w:val="22"/>
          <w:szCs w:val="22"/>
        </w:rPr>
        <w:t xml:space="preserve">CPS with data collected from the U.S. and the mainland China. </w:t>
      </w:r>
    </w:p>
    <w:p w14:paraId="4392C254" w14:textId="351D7B6E" w:rsidR="00A5613C" w:rsidRPr="00C92711" w:rsidRDefault="00F70FE6" w:rsidP="00A5613C">
      <w:pPr>
        <w:spacing w:line="480" w:lineRule="auto"/>
        <w:ind w:firstLine="360"/>
        <w:rPr>
          <w:rFonts w:ascii="Times New Roman" w:eastAsia="Times New Roman" w:hAnsi="Times New Roman" w:cs="Times New Roman"/>
          <w:color w:val="000000" w:themeColor="text1"/>
          <w:sz w:val="22"/>
          <w:szCs w:val="22"/>
        </w:rPr>
      </w:pPr>
      <w:r w:rsidRPr="00C92711">
        <w:rPr>
          <w:rFonts w:ascii="Times New Roman" w:eastAsia="Times New Roman" w:hAnsi="Times New Roman" w:cs="Times New Roman"/>
          <w:color w:val="000000" w:themeColor="text1"/>
          <w:sz w:val="22"/>
          <w:szCs w:val="22"/>
        </w:rPr>
        <w:t>Model-data fit was computed for the SGRM and the polytomous GGUM, and</w:t>
      </w:r>
      <w:r w:rsidR="00EC6AED" w:rsidRPr="00C92711">
        <w:rPr>
          <w:rFonts w:ascii="Times New Roman" w:eastAsia="Times New Roman" w:hAnsi="Times New Roman" w:cs="Times New Roman"/>
          <w:color w:val="000000" w:themeColor="text1"/>
          <w:sz w:val="22"/>
          <w:szCs w:val="22"/>
        </w:rPr>
        <w:t xml:space="preserve"> the source of</w:t>
      </w:r>
      <w:r w:rsidR="00B141DD">
        <w:rPr>
          <w:rFonts w:ascii="Times New Roman" w:eastAsia="Times New Roman" w:hAnsi="Times New Roman" w:cs="Times New Roman"/>
          <w:color w:val="000000" w:themeColor="text1"/>
          <w:sz w:val="22"/>
          <w:szCs w:val="22"/>
        </w:rPr>
        <w:t xml:space="preserve"> misfit was</w:t>
      </w:r>
      <w:r w:rsidRPr="00C92711">
        <w:rPr>
          <w:rFonts w:ascii="Times New Roman" w:eastAsia="Times New Roman" w:hAnsi="Times New Roman" w:cs="Times New Roman"/>
          <w:color w:val="000000" w:themeColor="text1"/>
          <w:sz w:val="22"/>
          <w:szCs w:val="22"/>
        </w:rPr>
        <w:t xml:space="preserve"> explored by analyzing ICCs given by the two polytomous IRT models, as well the 2PLM and the dichotomous GGUM. The authors assessed DIF via the SGRM, the polytomous GGUM, and DIF effect size, in order to better understand the existence and effect of ME on the CPS acorss the U.S. and Chinese cultures. </w:t>
      </w:r>
    </w:p>
    <w:p w14:paraId="5A37FE7B" w14:textId="77777777" w:rsidR="0030306A" w:rsidRDefault="0030306A">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br w:type="page"/>
      </w:r>
    </w:p>
    <w:p w14:paraId="312A98DD" w14:textId="4A3735F8" w:rsidR="0030306A" w:rsidRDefault="0030306A" w:rsidP="00246ED8">
      <w:pPr>
        <w:spacing w:line="480" w:lineRule="auto"/>
        <w:jc w:val="cente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CHAPTER 2</w:t>
      </w:r>
    </w:p>
    <w:p w14:paraId="7CB7530C" w14:textId="0E0F56F5" w:rsidR="004C3D42" w:rsidRPr="00C92711" w:rsidRDefault="004C3D42" w:rsidP="00246ED8">
      <w:pPr>
        <w:spacing w:line="480" w:lineRule="auto"/>
        <w:jc w:val="center"/>
        <w:rPr>
          <w:rFonts w:ascii="Times New Roman" w:eastAsia="Times New Roman" w:hAnsi="Times New Roman" w:cs="Times New Roman"/>
          <w:color w:val="000000" w:themeColor="text1"/>
          <w:sz w:val="22"/>
          <w:szCs w:val="22"/>
        </w:rPr>
      </w:pPr>
      <w:r w:rsidRPr="00C92711">
        <w:rPr>
          <w:rFonts w:ascii="Times New Roman" w:hAnsi="Times New Roman" w:cs="Times New Roman"/>
          <w:b/>
          <w:color w:val="000000" w:themeColor="text1"/>
          <w:sz w:val="22"/>
          <w:szCs w:val="22"/>
        </w:rPr>
        <w:t>M</w:t>
      </w:r>
      <w:r w:rsidR="007A04C1">
        <w:rPr>
          <w:rFonts w:ascii="Times New Roman" w:hAnsi="Times New Roman" w:cs="Times New Roman"/>
          <w:b/>
          <w:color w:val="000000" w:themeColor="text1"/>
          <w:sz w:val="22"/>
          <w:szCs w:val="22"/>
        </w:rPr>
        <w:t>ETHOD</w:t>
      </w:r>
    </w:p>
    <w:p w14:paraId="1FF9E5DB" w14:textId="78347D07" w:rsidR="004C3D42" w:rsidRPr="00C92711" w:rsidRDefault="004C3D42" w:rsidP="00FD7A1D">
      <w:pPr>
        <w:spacing w:line="480" w:lineRule="auto"/>
        <w:rPr>
          <w:rFonts w:ascii="Times New Roman" w:hAnsi="Times New Roman" w:cs="Times New Roman"/>
          <w:b/>
          <w:color w:val="000000" w:themeColor="text1"/>
          <w:sz w:val="22"/>
          <w:szCs w:val="22"/>
        </w:rPr>
      </w:pPr>
      <w:r w:rsidRPr="00C92711">
        <w:rPr>
          <w:rFonts w:ascii="Times New Roman" w:hAnsi="Times New Roman" w:cs="Times New Roman"/>
          <w:b/>
          <w:color w:val="000000" w:themeColor="text1"/>
          <w:sz w:val="22"/>
          <w:szCs w:val="22"/>
        </w:rPr>
        <w:t>Samples</w:t>
      </w:r>
    </w:p>
    <w:p w14:paraId="50F3BBBA" w14:textId="13B8DBC1" w:rsidR="004C3D42" w:rsidRPr="00C92711" w:rsidRDefault="004C3D42"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Data were collected from the United States and </w:t>
      </w:r>
      <w:r w:rsidR="00ED43DC">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mainland China. 1183 American respondents finished the English-language version of the survey. 733 of them were undergraduate students from a large Midwestern university in the U.S., who enrolled</w:t>
      </w:r>
      <w:r w:rsidR="007C315D" w:rsidRPr="00C92711">
        <w:rPr>
          <w:rFonts w:ascii="Times New Roman" w:hAnsi="Times New Roman" w:cs="Times New Roman"/>
          <w:color w:val="000000" w:themeColor="text1"/>
          <w:sz w:val="22"/>
          <w:szCs w:val="22"/>
        </w:rPr>
        <w:t xml:space="preserve"> in the study for course credit, and the rest were recruited from Amazon Mechanical </w:t>
      </w:r>
      <w:r w:rsidR="007F0AD2" w:rsidRPr="00C92711">
        <w:rPr>
          <w:rFonts w:ascii="Times New Roman" w:hAnsi="Times New Roman" w:cs="Times New Roman"/>
          <w:color w:val="000000" w:themeColor="text1"/>
          <w:sz w:val="22"/>
          <w:szCs w:val="22"/>
        </w:rPr>
        <w:t>Turk (MTurk)</w:t>
      </w:r>
      <w:r w:rsidR="00A2656E" w:rsidRPr="00C92711">
        <w:rPr>
          <w:rFonts w:ascii="Times New Roman" w:hAnsi="Times New Roman" w:cs="Times New Roman"/>
          <w:color w:val="000000" w:themeColor="text1"/>
          <w:sz w:val="22"/>
          <w:szCs w:val="22"/>
        </w:rPr>
        <w:t>.</w:t>
      </w:r>
      <w:r w:rsidRPr="00C92711">
        <w:rPr>
          <w:rFonts w:ascii="Times New Roman" w:hAnsi="Times New Roman" w:cs="Times New Roman"/>
          <w:color w:val="000000" w:themeColor="text1"/>
          <w:sz w:val="22"/>
          <w:szCs w:val="22"/>
        </w:rPr>
        <w:t xml:space="preserve"> A total of 1654 Chinese undergraduate students from two universities in Nanjing, China took the Chinese-language of the survey. </w:t>
      </w:r>
    </w:p>
    <w:p w14:paraId="7E9F8BA8" w14:textId="2D2ED972" w:rsidR="00593A94" w:rsidRPr="001D1BE5" w:rsidRDefault="004C3D42" w:rsidP="001D1BE5">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3 quality control items were </w:t>
      </w:r>
      <w:r w:rsidR="00F423FF" w:rsidRPr="00C92711">
        <w:rPr>
          <w:rFonts w:ascii="Times New Roman" w:hAnsi="Times New Roman" w:cs="Times New Roman"/>
          <w:color w:val="000000" w:themeColor="text1"/>
          <w:sz w:val="22"/>
          <w:szCs w:val="22"/>
        </w:rPr>
        <w:t xml:space="preserve">randomly </w:t>
      </w:r>
      <w:r w:rsidRPr="00C92711">
        <w:rPr>
          <w:rFonts w:ascii="Times New Roman" w:hAnsi="Times New Roman" w:cs="Times New Roman"/>
          <w:color w:val="000000" w:themeColor="text1"/>
          <w:sz w:val="22"/>
          <w:szCs w:val="22"/>
        </w:rPr>
        <w:t xml:space="preserve">embedded in the survey, and those who didn’t answer them all correctly </w:t>
      </w:r>
      <w:ins w:id="79" w:author="Luyao Zhang" w:date="2016-11-26T22:55:00Z">
        <w:r w:rsidR="00311E6E">
          <w:rPr>
            <w:rFonts w:ascii="Times New Roman" w:hAnsi="Times New Roman" w:cs="Times New Roman"/>
            <w:color w:val="000000" w:themeColor="text1"/>
            <w:sz w:val="22"/>
            <w:szCs w:val="22"/>
          </w:rPr>
          <w:t>were</w:t>
        </w:r>
      </w:ins>
      <w:del w:id="80" w:author="Luyao Zhang" w:date="2016-11-26T22:55:00Z">
        <w:r w:rsidRPr="00C92711" w:rsidDel="00311E6E">
          <w:rPr>
            <w:rFonts w:ascii="Times New Roman" w:hAnsi="Times New Roman" w:cs="Times New Roman"/>
            <w:color w:val="000000" w:themeColor="text1"/>
            <w:sz w:val="22"/>
            <w:szCs w:val="22"/>
          </w:rPr>
          <w:delText>got</w:delText>
        </w:r>
      </w:del>
      <w:r w:rsidRPr="00C92711">
        <w:rPr>
          <w:rFonts w:ascii="Times New Roman" w:hAnsi="Times New Roman" w:cs="Times New Roman"/>
          <w:color w:val="000000" w:themeColor="text1"/>
          <w:sz w:val="22"/>
          <w:szCs w:val="22"/>
        </w:rPr>
        <w:t xml:space="preserve"> dropped from the analysis. We ended up with an American sample of 861 respondents (response rate = 72.78%; 66.5% females; mean age = 22.20 years; </w:t>
      </w:r>
      <w:r w:rsidRPr="00C92711">
        <w:rPr>
          <w:rFonts w:ascii="Times New Roman" w:hAnsi="Times New Roman" w:cs="Times New Roman"/>
          <w:i/>
          <w:color w:val="000000" w:themeColor="text1"/>
          <w:sz w:val="22"/>
          <w:szCs w:val="22"/>
        </w:rPr>
        <w:t>SD</w:t>
      </w:r>
      <w:r w:rsidRPr="00C92711">
        <w:rPr>
          <w:rFonts w:ascii="Times New Roman" w:hAnsi="Times New Roman" w:cs="Times New Roman"/>
          <w:color w:val="000000" w:themeColor="text1"/>
          <w:sz w:val="22"/>
          <w:szCs w:val="22"/>
        </w:rPr>
        <w:t xml:space="preserve"> = 6.52). The racial makeup of the U.S. sample was 78.4% white, 7.8% African American, 6.4% Latino or Hispanic, 3.7% Asian, and 3.7% other. The final Chinese sample contained 1023 respondents (response rate = 61.85%; 82.7% females; mean age = 19.95 years; </w:t>
      </w:r>
      <w:r w:rsidRPr="00C92711">
        <w:rPr>
          <w:rFonts w:ascii="Times New Roman" w:hAnsi="Times New Roman" w:cs="Times New Roman"/>
          <w:i/>
          <w:color w:val="000000" w:themeColor="text1"/>
          <w:sz w:val="22"/>
          <w:szCs w:val="22"/>
        </w:rPr>
        <w:t>SD</w:t>
      </w:r>
      <w:r w:rsidRPr="00C92711">
        <w:rPr>
          <w:rFonts w:ascii="Times New Roman" w:hAnsi="Times New Roman" w:cs="Times New Roman"/>
          <w:color w:val="000000" w:themeColor="text1"/>
          <w:sz w:val="22"/>
          <w:szCs w:val="22"/>
        </w:rPr>
        <w:t xml:space="preserve"> = 0.82).</w:t>
      </w:r>
      <w:r w:rsidR="00F73039">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 xml:space="preserve"> </w:t>
      </w:r>
    </w:p>
    <w:p w14:paraId="4139A130" w14:textId="646AE2B5" w:rsidR="004C3D42" w:rsidRPr="00C92711" w:rsidRDefault="004C3D42" w:rsidP="00FD7A1D">
      <w:pPr>
        <w:spacing w:line="480" w:lineRule="auto"/>
        <w:rPr>
          <w:rFonts w:ascii="Times New Roman" w:hAnsi="Times New Roman" w:cs="Times New Roman"/>
          <w:b/>
          <w:color w:val="000000" w:themeColor="text1"/>
          <w:sz w:val="22"/>
          <w:szCs w:val="22"/>
        </w:rPr>
      </w:pPr>
      <w:r w:rsidRPr="00C92711">
        <w:rPr>
          <w:rFonts w:ascii="Times New Roman" w:hAnsi="Times New Roman" w:cs="Times New Roman"/>
          <w:b/>
          <w:color w:val="000000" w:themeColor="text1"/>
          <w:sz w:val="22"/>
          <w:szCs w:val="22"/>
        </w:rPr>
        <w:t>Measures</w:t>
      </w:r>
    </w:p>
    <w:p w14:paraId="49BDB2C1" w14:textId="573F5380" w:rsidR="00593A94" w:rsidRPr="001D1BE5" w:rsidRDefault="004C3D42" w:rsidP="001D1BE5">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In the current study, we assessed ME of the Well-being facet of Neuroticism, and the Curiosity facet of Openness from the CPS (Wang, 2013). </w:t>
      </w:r>
      <w:ins w:id="81" w:author="Luyao Zhang" w:date="2016-11-26T22:56:00Z">
        <w:r w:rsidR="00CF47BD">
          <w:rPr>
            <w:rFonts w:ascii="Times New Roman" w:hAnsi="Times New Roman" w:cs="Times New Roman"/>
            <w:color w:val="000000" w:themeColor="text1"/>
            <w:sz w:val="22"/>
            <w:szCs w:val="22"/>
          </w:rPr>
          <w:t xml:space="preserve">Responses were made using </w:t>
        </w:r>
      </w:ins>
      <w:del w:id="82" w:author="Luyao Zhang" w:date="2016-11-26T22:56:00Z">
        <w:r w:rsidRPr="00C92711" w:rsidDel="00CF47BD">
          <w:rPr>
            <w:rFonts w:ascii="Times New Roman" w:hAnsi="Times New Roman" w:cs="Times New Roman"/>
            <w:color w:val="000000" w:themeColor="text1"/>
            <w:sz w:val="22"/>
            <w:szCs w:val="22"/>
          </w:rPr>
          <w:delText xml:space="preserve">We adopted </w:delText>
        </w:r>
      </w:del>
      <w:r w:rsidRPr="00C92711">
        <w:rPr>
          <w:rFonts w:ascii="Times New Roman" w:hAnsi="Times New Roman" w:cs="Times New Roman"/>
          <w:color w:val="000000" w:themeColor="text1"/>
          <w:sz w:val="22"/>
          <w:szCs w:val="22"/>
        </w:rPr>
        <w:t xml:space="preserve">a 4-point Likert-type scale, ranging from 1 (Strongly Disagree) to 4 (Strongly Agree), without a neutral response option. </w:t>
      </w:r>
      <w:ins w:id="83" w:author="Luyao Zhang" w:date="2016-11-26T22:56:00Z">
        <w:r w:rsidR="00025FD1">
          <w:rPr>
            <w:rFonts w:ascii="Times New Roman" w:hAnsi="Times New Roman" w:cs="Times New Roman"/>
            <w:color w:val="000000" w:themeColor="text1"/>
            <w:sz w:val="22"/>
            <w:szCs w:val="22"/>
          </w:rPr>
          <w:t>Two</w:t>
        </w:r>
      </w:ins>
      <w:del w:id="84" w:author="Luyao Zhang" w:date="2016-11-26T22:56:00Z">
        <w:r w:rsidRPr="00C92711" w:rsidDel="00025FD1">
          <w:rPr>
            <w:rFonts w:ascii="Times New Roman" w:hAnsi="Times New Roman" w:cs="Times New Roman"/>
            <w:color w:val="000000" w:themeColor="text1"/>
            <w:sz w:val="22"/>
            <w:szCs w:val="22"/>
          </w:rPr>
          <w:delText>An</w:delText>
        </w:r>
      </w:del>
      <w:ins w:id="85" w:author="Luyao Zhang" w:date="2016-11-26T22:56:00Z">
        <w:r w:rsidR="008E06AC">
          <w:rPr>
            <w:rFonts w:ascii="Times New Roman" w:hAnsi="Times New Roman" w:cs="Times New Roman"/>
            <w:color w:val="000000" w:themeColor="text1"/>
            <w:sz w:val="22"/>
            <w:szCs w:val="22"/>
          </w:rPr>
          <w:t xml:space="preserve"> </w:t>
        </w:r>
      </w:ins>
      <w:del w:id="86" w:author="Luyao Zhang" w:date="2016-11-26T22:56:00Z">
        <w:r w:rsidRPr="00C92711" w:rsidDel="008E06AC">
          <w:rPr>
            <w:rFonts w:ascii="Times New Roman" w:hAnsi="Times New Roman" w:cs="Times New Roman"/>
            <w:color w:val="000000" w:themeColor="text1"/>
            <w:sz w:val="22"/>
            <w:szCs w:val="22"/>
          </w:rPr>
          <w:delText xml:space="preserve"> </w:delText>
        </w:r>
      </w:del>
      <w:r w:rsidRPr="00C92711">
        <w:rPr>
          <w:rFonts w:ascii="Times New Roman" w:hAnsi="Times New Roman" w:cs="Times New Roman"/>
          <w:color w:val="000000" w:themeColor="text1"/>
          <w:sz w:val="22"/>
          <w:szCs w:val="22"/>
        </w:rPr>
        <w:t xml:space="preserve">undergraduate student from China studying </w:t>
      </w:r>
      <w:del w:id="87" w:author="Luyao Zhang" w:date="2016-11-26T22:57:00Z">
        <w:r w:rsidRPr="00C92711" w:rsidDel="006A67E0">
          <w:rPr>
            <w:rFonts w:ascii="Times New Roman" w:hAnsi="Times New Roman" w:cs="Times New Roman"/>
            <w:color w:val="000000" w:themeColor="text1"/>
            <w:sz w:val="22"/>
            <w:szCs w:val="22"/>
          </w:rPr>
          <w:delText>at the University of Illinois</w:delText>
        </w:r>
      </w:del>
      <w:ins w:id="88" w:author="Luyao Zhang" w:date="2016-11-26T22:57:00Z">
        <w:r w:rsidR="006A67E0">
          <w:rPr>
            <w:rFonts w:ascii="Times New Roman" w:hAnsi="Times New Roman" w:cs="Times New Roman"/>
            <w:color w:val="000000" w:themeColor="text1"/>
            <w:sz w:val="22"/>
            <w:szCs w:val="22"/>
          </w:rPr>
          <w:t>in the United States</w:t>
        </w:r>
      </w:ins>
      <w:r w:rsidRPr="00C92711">
        <w:rPr>
          <w:rFonts w:ascii="Times New Roman" w:hAnsi="Times New Roman" w:cs="Times New Roman"/>
          <w:color w:val="000000" w:themeColor="text1"/>
          <w:sz w:val="22"/>
          <w:szCs w:val="22"/>
        </w:rPr>
        <w:t xml:space="preserve"> translated the scale</w:t>
      </w:r>
      <w:ins w:id="89" w:author="Luyao Zhang" w:date="2016-11-26T22:57:00Z">
        <w:r w:rsidR="005C26F6">
          <w:rPr>
            <w:rFonts w:ascii="Times New Roman" w:hAnsi="Times New Roman" w:cs="Times New Roman"/>
            <w:color w:val="000000" w:themeColor="text1"/>
            <w:sz w:val="22"/>
            <w:szCs w:val="22"/>
          </w:rPr>
          <w:t>s</w:t>
        </w:r>
      </w:ins>
      <w:r w:rsidRPr="00C92711">
        <w:rPr>
          <w:rFonts w:ascii="Times New Roman" w:hAnsi="Times New Roman" w:cs="Times New Roman"/>
          <w:color w:val="000000" w:themeColor="text1"/>
          <w:sz w:val="22"/>
          <w:szCs w:val="22"/>
        </w:rPr>
        <w:t xml:space="preserve"> into Chinese</w:t>
      </w:r>
      <w:ins w:id="90" w:author="Luyao Zhang" w:date="2016-11-26T23:00:00Z">
        <w:r w:rsidR="008B4D04">
          <w:rPr>
            <w:rFonts w:ascii="Times New Roman" w:hAnsi="Times New Roman" w:cs="Times New Roman"/>
            <w:color w:val="000000" w:themeColor="text1"/>
            <w:sz w:val="22"/>
            <w:szCs w:val="22"/>
          </w:rPr>
          <w:t>, and two back translated</w:t>
        </w:r>
      </w:ins>
      <w:r w:rsidRPr="00C92711">
        <w:rPr>
          <w:rFonts w:ascii="Times New Roman" w:hAnsi="Times New Roman" w:cs="Times New Roman"/>
          <w:color w:val="000000" w:themeColor="text1"/>
          <w:sz w:val="22"/>
          <w:szCs w:val="22"/>
        </w:rPr>
        <w:t>. Both scales showed acceptable reliability in both groups (</w:t>
      </w:r>
      <w:ins w:id="91" w:author="Luyao Zhang" w:date="2016-11-26T22:58:00Z">
        <w:r w:rsidR="00530F4E">
          <w:rPr>
            <w:rFonts w:ascii="Times New Roman" w:hAnsi="Times New Roman" w:cs="Times New Roman"/>
            <w:color w:val="000000" w:themeColor="text1"/>
            <w:sz w:val="22"/>
            <w:szCs w:val="22"/>
          </w:rPr>
          <w:t>W</w:t>
        </w:r>
      </w:ins>
      <w:del w:id="92" w:author="Luyao Zhang" w:date="2016-11-26T22:58:00Z">
        <w:r w:rsidRPr="00C92711" w:rsidDel="00530F4E">
          <w:rPr>
            <w:rFonts w:ascii="Times New Roman" w:hAnsi="Times New Roman" w:cs="Times New Roman"/>
            <w:color w:val="000000" w:themeColor="text1"/>
            <w:sz w:val="22"/>
            <w:szCs w:val="22"/>
          </w:rPr>
          <w:delText>w</w:delText>
        </w:r>
      </w:del>
      <w:r w:rsidRPr="00C92711">
        <w:rPr>
          <w:rFonts w:ascii="Times New Roman" w:hAnsi="Times New Roman" w:cs="Times New Roman"/>
          <w:color w:val="000000" w:themeColor="text1"/>
          <w:sz w:val="22"/>
          <w:szCs w:val="22"/>
        </w:rPr>
        <w:t xml:space="preserve">ell-being: α = .852 for </w:t>
      </w:r>
      <w:r w:rsidR="00D94AB7">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U.S.</w:t>
      </w:r>
      <w:r w:rsidR="00D94AB7">
        <w:rPr>
          <w:rFonts w:ascii="Times New Roman" w:hAnsi="Times New Roman" w:cs="Times New Roman"/>
          <w:color w:val="000000" w:themeColor="text1"/>
          <w:sz w:val="22"/>
          <w:szCs w:val="22"/>
        </w:rPr>
        <w:t xml:space="preserve"> group</w:t>
      </w:r>
      <w:r w:rsidRPr="00C92711">
        <w:rPr>
          <w:rFonts w:ascii="Times New Roman" w:hAnsi="Times New Roman" w:cs="Times New Roman"/>
          <w:color w:val="000000" w:themeColor="text1"/>
          <w:sz w:val="22"/>
          <w:szCs w:val="22"/>
        </w:rPr>
        <w:t>, and α = .839 for</w:t>
      </w:r>
      <w:r w:rsidR="001E6CC2">
        <w:rPr>
          <w:rFonts w:ascii="Times New Roman" w:hAnsi="Times New Roman" w:cs="Times New Roman"/>
          <w:color w:val="000000" w:themeColor="text1"/>
          <w:sz w:val="22"/>
          <w:szCs w:val="22"/>
        </w:rPr>
        <w:t xml:space="preserve"> the</w:t>
      </w:r>
      <w:r w:rsidRPr="00C92711">
        <w:rPr>
          <w:rFonts w:ascii="Times New Roman" w:hAnsi="Times New Roman" w:cs="Times New Roman"/>
          <w:color w:val="000000" w:themeColor="text1"/>
          <w:sz w:val="22"/>
          <w:szCs w:val="22"/>
        </w:rPr>
        <w:t xml:space="preserve"> Chinese</w:t>
      </w:r>
      <w:r w:rsidR="001E6CC2">
        <w:rPr>
          <w:rFonts w:ascii="Times New Roman" w:hAnsi="Times New Roman" w:cs="Times New Roman"/>
          <w:color w:val="000000" w:themeColor="text1"/>
          <w:sz w:val="22"/>
          <w:szCs w:val="22"/>
        </w:rPr>
        <w:t xml:space="preserve"> group</w:t>
      </w:r>
      <w:r w:rsidRPr="00C92711">
        <w:rPr>
          <w:rFonts w:ascii="Times New Roman" w:hAnsi="Times New Roman" w:cs="Times New Roman"/>
          <w:color w:val="000000" w:themeColor="text1"/>
          <w:sz w:val="22"/>
          <w:szCs w:val="22"/>
        </w:rPr>
        <w:t xml:space="preserve">; </w:t>
      </w:r>
      <w:ins w:id="93" w:author="Luyao Zhang" w:date="2016-11-26T22:58:00Z">
        <w:r w:rsidR="00530F4E">
          <w:rPr>
            <w:rFonts w:ascii="Times New Roman" w:hAnsi="Times New Roman" w:cs="Times New Roman"/>
            <w:color w:val="000000" w:themeColor="text1"/>
            <w:sz w:val="22"/>
            <w:szCs w:val="22"/>
          </w:rPr>
          <w:t>C</w:t>
        </w:r>
      </w:ins>
      <w:del w:id="94" w:author="Luyao Zhang" w:date="2016-11-26T22:58:00Z">
        <w:r w:rsidRPr="00C92711" w:rsidDel="00530F4E">
          <w:rPr>
            <w:rFonts w:ascii="Times New Roman" w:hAnsi="Times New Roman" w:cs="Times New Roman"/>
            <w:color w:val="000000" w:themeColor="text1"/>
            <w:sz w:val="22"/>
            <w:szCs w:val="22"/>
          </w:rPr>
          <w:delText>c</w:delText>
        </w:r>
      </w:del>
      <w:r w:rsidRPr="00C92711">
        <w:rPr>
          <w:rFonts w:ascii="Times New Roman" w:hAnsi="Times New Roman" w:cs="Times New Roman"/>
          <w:color w:val="000000" w:themeColor="text1"/>
          <w:sz w:val="22"/>
          <w:szCs w:val="22"/>
        </w:rPr>
        <w:t xml:space="preserve">uriosity: α = .748 for </w:t>
      </w:r>
      <w:r w:rsidR="00B0652B">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U.S</w:t>
      </w:r>
      <w:r w:rsidR="00B0652B">
        <w:rPr>
          <w:rFonts w:ascii="Times New Roman" w:hAnsi="Times New Roman" w:cs="Times New Roman"/>
          <w:color w:val="000000" w:themeColor="text1"/>
          <w:sz w:val="22"/>
          <w:szCs w:val="22"/>
        </w:rPr>
        <w:t xml:space="preserve"> group</w:t>
      </w:r>
      <w:r w:rsidRPr="00C92711">
        <w:rPr>
          <w:rFonts w:ascii="Times New Roman" w:hAnsi="Times New Roman" w:cs="Times New Roman"/>
          <w:color w:val="000000" w:themeColor="text1"/>
          <w:sz w:val="22"/>
          <w:szCs w:val="22"/>
        </w:rPr>
        <w:t xml:space="preserve">, and α = .783 for </w:t>
      </w:r>
      <w:r w:rsidR="00B0652B">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Chinese</w:t>
      </w:r>
      <w:r w:rsidR="00B0652B">
        <w:rPr>
          <w:rFonts w:ascii="Times New Roman" w:hAnsi="Times New Roman" w:cs="Times New Roman"/>
          <w:color w:val="000000" w:themeColor="text1"/>
          <w:sz w:val="22"/>
          <w:szCs w:val="22"/>
        </w:rPr>
        <w:t xml:space="preserve"> group</w:t>
      </w:r>
      <w:r w:rsidRPr="00C92711">
        <w:rPr>
          <w:rFonts w:ascii="Times New Roman" w:hAnsi="Times New Roman" w:cs="Times New Roman"/>
          <w:color w:val="000000" w:themeColor="text1"/>
          <w:sz w:val="22"/>
          <w:szCs w:val="22"/>
        </w:rPr>
        <w:t>).</w:t>
      </w:r>
    </w:p>
    <w:p w14:paraId="605D2ADD" w14:textId="6E77BB60" w:rsidR="004C3D42" w:rsidRPr="00C92711" w:rsidRDefault="00E7129A" w:rsidP="00FD7A1D">
      <w:pPr>
        <w:spacing w:line="480" w:lineRule="auto"/>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Analyse</w:t>
      </w:r>
      <w:r w:rsidR="004C3D42" w:rsidRPr="00C92711">
        <w:rPr>
          <w:rFonts w:ascii="Times New Roman" w:hAnsi="Times New Roman" w:cs="Times New Roman"/>
          <w:b/>
          <w:color w:val="000000" w:themeColor="text1"/>
          <w:sz w:val="22"/>
          <w:szCs w:val="22"/>
        </w:rPr>
        <w:t>s</w:t>
      </w:r>
    </w:p>
    <w:p w14:paraId="7142394C" w14:textId="1AD4FC64" w:rsidR="004C3D42" w:rsidRPr="00C92711" w:rsidRDefault="004C3D42" w:rsidP="00FD7A1D">
      <w:pPr>
        <w:spacing w:line="480" w:lineRule="auto"/>
        <w:ind w:firstLine="360"/>
        <w:rPr>
          <w:rFonts w:ascii="Times New Roman" w:hAnsi="Times New Roman" w:cs="Times New Roman"/>
          <w:color w:val="000000" w:themeColor="text1"/>
          <w:sz w:val="22"/>
          <w:szCs w:val="22"/>
        </w:rPr>
      </w:pPr>
      <w:del w:id="95" w:author="Luyao Zhang" w:date="2016-11-26T22:59:00Z">
        <w:r w:rsidRPr="00C92711" w:rsidDel="001E6B22">
          <w:rPr>
            <w:rFonts w:ascii="Times New Roman" w:hAnsi="Times New Roman" w:cs="Times New Roman"/>
            <w:color w:val="000000" w:themeColor="text1"/>
            <w:sz w:val="22"/>
            <w:szCs w:val="22"/>
          </w:rPr>
          <w:delText>Under the item response theory, b</w:delText>
        </w:r>
      </w:del>
      <w:ins w:id="96" w:author="Luyao Zhang" w:date="2016-11-26T22:59:00Z">
        <w:r w:rsidR="001E6B22">
          <w:rPr>
            <w:rFonts w:ascii="Times New Roman" w:hAnsi="Times New Roman" w:cs="Times New Roman"/>
            <w:color w:val="000000" w:themeColor="text1"/>
            <w:sz w:val="22"/>
            <w:szCs w:val="22"/>
          </w:rPr>
          <w:t>B</w:t>
        </w:r>
      </w:ins>
      <w:r w:rsidRPr="00C92711">
        <w:rPr>
          <w:rFonts w:ascii="Times New Roman" w:hAnsi="Times New Roman" w:cs="Times New Roman"/>
          <w:color w:val="000000" w:themeColor="text1"/>
          <w:sz w:val="22"/>
          <w:szCs w:val="22"/>
        </w:rPr>
        <w:t>oth the dominance model and the ideal point model assume</w:t>
      </w:r>
      <w:del w:id="97" w:author="Luyao Zhang" w:date="2016-11-26T22:59:00Z">
        <w:r w:rsidRPr="00C92711" w:rsidDel="00792960">
          <w:rPr>
            <w:rFonts w:ascii="Times New Roman" w:hAnsi="Times New Roman" w:cs="Times New Roman"/>
            <w:color w:val="000000" w:themeColor="text1"/>
            <w:sz w:val="22"/>
            <w:szCs w:val="22"/>
          </w:rPr>
          <w:delText>s</w:delText>
        </w:r>
      </w:del>
      <w:r w:rsidRPr="00C92711">
        <w:rPr>
          <w:rFonts w:ascii="Times New Roman" w:hAnsi="Times New Roman" w:cs="Times New Roman"/>
          <w:color w:val="000000" w:themeColor="text1"/>
          <w:sz w:val="22"/>
          <w:szCs w:val="22"/>
        </w:rPr>
        <w:t xml:space="preserve"> unidimensionality, and therefore, we conducted an exploratory factor analysis (EFA) in SPSS to </w:t>
      </w:r>
      <w:ins w:id="98" w:author="Luyao Zhang" w:date="2016-11-26T23:01:00Z">
        <w:r w:rsidR="00FA1B4A">
          <w:rPr>
            <w:rFonts w:ascii="Times New Roman" w:hAnsi="Times New Roman" w:cs="Times New Roman"/>
            <w:color w:val="000000" w:themeColor="text1"/>
            <w:sz w:val="22"/>
            <w:szCs w:val="22"/>
          </w:rPr>
          <w:t>examine</w:t>
        </w:r>
      </w:ins>
      <w:del w:id="99" w:author="Luyao Zhang" w:date="2016-11-26T23:01:00Z">
        <w:r w:rsidRPr="00C92711" w:rsidDel="00FA1B4A">
          <w:rPr>
            <w:rFonts w:ascii="Times New Roman" w:hAnsi="Times New Roman" w:cs="Times New Roman"/>
            <w:color w:val="000000" w:themeColor="text1"/>
            <w:sz w:val="22"/>
            <w:szCs w:val="22"/>
          </w:rPr>
          <w:delText>figure out</w:delText>
        </w:r>
      </w:del>
      <w:r w:rsidRPr="00C92711">
        <w:rPr>
          <w:rFonts w:ascii="Times New Roman" w:hAnsi="Times New Roman" w:cs="Times New Roman"/>
          <w:color w:val="000000" w:themeColor="text1"/>
          <w:sz w:val="22"/>
          <w:szCs w:val="22"/>
        </w:rPr>
        <w:t xml:space="preserve"> data dimensionality. According to Reckase (1979), a scale is considered unidimensional if the first factor extracted accounted for at least 20% of the total variance. Results of principal axis factoring showed that both the well-bei</w:t>
      </w:r>
      <w:r w:rsidR="00902588" w:rsidRPr="00C92711">
        <w:rPr>
          <w:rFonts w:ascii="Times New Roman" w:hAnsi="Times New Roman" w:cs="Times New Roman"/>
          <w:color w:val="000000" w:themeColor="text1"/>
          <w:sz w:val="22"/>
          <w:szCs w:val="22"/>
        </w:rPr>
        <w:t>ng and the curiosity scales</w:t>
      </w:r>
      <w:r w:rsidRPr="00C92711">
        <w:rPr>
          <w:rFonts w:ascii="Times New Roman" w:hAnsi="Times New Roman" w:cs="Times New Roman"/>
          <w:color w:val="000000" w:themeColor="text1"/>
          <w:sz w:val="22"/>
          <w:szCs w:val="22"/>
        </w:rPr>
        <w:t xml:space="preserve"> met the unidimensionality assumption. The percentages of total variance explained by the first factor extracted</w:t>
      </w:r>
      <w:r w:rsidR="004C6152" w:rsidRPr="00C92711">
        <w:rPr>
          <w:rFonts w:ascii="Times New Roman" w:hAnsi="Times New Roman" w:cs="Times New Roman"/>
          <w:color w:val="000000" w:themeColor="text1"/>
          <w:sz w:val="22"/>
          <w:szCs w:val="22"/>
        </w:rPr>
        <w:t xml:space="preserve"> in the U.S./Chinses samples were</w:t>
      </w:r>
      <w:r w:rsidRPr="00C92711">
        <w:rPr>
          <w:rFonts w:ascii="Times New Roman" w:hAnsi="Times New Roman" w:cs="Times New Roman"/>
          <w:color w:val="000000" w:themeColor="text1"/>
          <w:sz w:val="22"/>
          <w:szCs w:val="22"/>
        </w:rPr>
        <w:t xml:space="preserve"> </w:t>
      </w:r>
      <w:r w:rsidR="000C1AF9" w:rsidRPr="00C92711">
        <w:rPr>
          <w:rFonts w:ascii="Times New Roman" w:hAnsi="Times New Roman" w:cs="Times New Roman"/>
          <w:color w:val="000000" w:themeColor="text1"/>
          <w:sz w:val="22"/>
          <w:szCs w:val="22"/>
        </w:rPr>
        <w:t xml:space="preserve">31.2%/29.1% for </w:t>
      </w:r>
      <w:ins w:id="100" w:author="Luyao Zhang" w:date="2016-11-26T23:02:00Z">
        <w:r w:rsidR="00594CBF">
          <w:rPr>
            <w:rFonts w:ascii="Times New Roman" w:hAnsi="Times New Roman" w:cs="Times New Roman"/>
            <w:color w:val="000000" w:themeColor="text1"/>
            <w:sz w:val="22"/>
            <w:szCs w:val="22"/>
          </w:rPr>
          <w:t>W</w:t>
        </w:r>
      </w:ins>
      <w:del w:id="101" w:author="Luyao Zhang" w:date="2016-11-26T23:02:00Z">
        <w:r w:rsidR="00C41023" w:rsidRPr="00C92711" w:rsidDel="00594CBF">
          <w:rPr>
            <w:rFonts w:ascii="Times New Roman" w:hAnsi="Times New Roman" w:cs="Times New Roman"/>
            <w:color w:val="000000" w:themeColor="text1"/>
            <w:sz w:val="22"/>
            <w:szCs w:val="22"/>
          </w:rPr>
          <w:delText>w</w:delText>
        </w:r>
      </w:del>
      <w:r w:rsidR="00C41023" w:rsidRPr="00C92711">
        <w:rPr>
          <w:rFonts w:ascii="Times New Roman" w:hAnsi="Times New Roman" w:cs="Times New Roman"/>
          <w:color w:val="000000" w:themeColor="text1"/>
          <w:sz w:val="22"/>
          <w:szCs w:val="22"/>
        </w:rPr>
        <w:t>ell-being</w:t>
      </w:r>
      <w:r w:rsidR="00313DCA" w:rsidRPr="00C92711">
        <w:rPr>
          <w:rFonts w:ascii="Times New Roman" w:hAnsi="Times New Roman" w:cs="Times New Roman"/>
          <w:color w:val="000000" w:themeColor="text1"/>
          <w:sz w:val="22"/>
          <w:szCs w:val="22"/>
        </w:rPr>
        <w:t xml:space="preserve">, and 25.7%/34% for </w:t>
      </w:r>
      <w:ins w:id="102" w:author="Luyao Zhang" w:date="2016-11-26T23:02:00Z">
        <w:r w:rsidR="00594CBF">
          <w:rPr>
            <w:rFonts w:ascii="Times New Roman" w:hAnsi="Times New Roman" w:cs="Times New Roman"/>
            <w:color w:val="000000" w:themeColor="text1"/>
            <w:sz w:val="22"/>
            <w:szCs w:val="22"/>
          </w:rPr>
          <w:t>Curiosity</w:t>
        </w:r>
      </w:ins>
      <w:del w:id="103" w:author="Luyao Zhang" w:date="2016-11-26T23:02:00Z">
        <w:r w:rsidR="00313DCA" w:rsidRPr="00C92711" w:rsidDel="00594CBF">
          <w:rPr>
            <w:rFonts w:ascii="Times New Roman" w:hAnsi="Times New Roman" w:cs="Times New Roman"/>
            <w:color w:val="000000" w:themeColor="text1"/>
            <w:sz w:val="22"/>
            <w:szCs w:val="22"/>
          </w:rPr>
          <w:delText>openness</w:delText>
        </w:r>
      </w:del>
      <w:r w:rsidRPr="00C92711">
        <w:rPr>
          <w:rFonts w:ascii="Times New Roman" w:hAnsi="Times New Roman" w:cs="Times New Roman"/>
          <w:color w:val="000000" w:themeColor="text1"/>
          <w:sz w:val="22"/>
          <w:szCs w:val="22"/>
        </w:rPr>
        <w:t>.</w:t>
      </w:r>
    </w:p>
    <w:p w14:paraId="149D10B9" w14:textId="03F0F7ED" w:rsidR="004C3D42" w:rsidRPr="00F4582B" w:rsidRDefault="004C3D42" w:rsidP="00FD7A1D">
      <w:pPr>
        <w:spacing w:line="480" w:lineRule="auto"/>
        <w:ind w:firstLine="360"/>
        <w:rPr>
          <w:rFonts w:ascii="Times New Roman" w:hAnsi="Times New Roman" w:cs="Times New Roman"/>
          <w:color w:val="000000" w:themeColor="text1"/>
          <w:sz w:val="22"/>
          <w:szCs w:val="22"/>
          <w:rPrChange w:id="104" w:author="Luyao Zhang" w:date="2016-11-26T23:04:00Z">
            <w:rPr>
              <w:rFonts w:ascii="Times New Roman" w:hAnsi="Times New Roman" w:cs="Times New Roman"/>
              <w:color w:val="000000" w:themeColor="text1"/>
              <w:sz w:val="22"/>
              <w:szCs w:val="22"/>
            </w:rPr>
          </w:rPrChange>
        </w:rPr>
      </w:pPr>
      <w:r w:rsidRPr="00F4582B">
        <w:rPr>
          <w:rFonts w:ascii="Times New Roman" w:hAnsi="Times New Roman" w:cs="Times New Roman"/>
          <w:color w:val="000000" w:themeColor="text1"/>
          <w:sz w:val="22"/>
          <w:szCs w:val="22"/>
        </w:rPr>
        <w:t xml:space="preserve">We first obtained </w:t>
      </w:r>
      <w:r w:rsidRPr="00E13DA4">
        <w:rPr>
          <w:rFonts w:ascii="Times New Roman" w:hAnsi="Times New Roman" w:cs="Times New Roman"/>
          <w:color w:val="000000" w:themeColor="text1"/>
          <w:sz w:val="22"/>
          <w:szCs w:val="22"/>
        </w:rPr>
        <w:t xml:space="preserve">GGUM item parameter estimates </w:t>
      </w:r>
      <w:ins w:id="105" w:author="Luyao Zhang" w:date="2016-11-26T23:02:00Z">
        <w:r w:rsidR="00AB59DB" w:rsidRPr="00E13DA4">
          <w:rPr>
            <w:rFonts w:ascii="Times New Roman" w:hAnsi="Times New Roman" w:cs="Times New Roman"/>
            <w:color w:val="000000" w:themeColor="text1"/>
            <w:sz w:val="22"/>
            <w:szCs w:val="22"/>
          </w:rPr>
          <w:t>with the</w:t>
        </w:r>
      </w:ins>
      <w:del w:id="106" w:author="Luyao Zhang" w:date="2016-11-26T23:02:00Z">
        <w:r w:rsidRPr="00E13DA4" w:rsidDel="00AB59DB">
          <w:rPr>
            <w:rFonts w:ascii="Times New Roman" w:hAnsi="Times New Roman" w:cs="Times New Roman"/>
            <w:color w:val="000000" w:themeColor="text1"/>
            <w:sz w:val="22"/>
            <w:szCs w:val="22"/>
          </w:rPr>
          <w:delText>in</w:delText>
        </w:r>
      </w:del>
      <w:r w:rsidRPr="00E13DA4">
        <w:rPr>
          <w:rFonts w:ascii="Times New Roman" w:hAnsi="Times New Roman" w:cs="Times New Roman"/>
          <w:color w:val="000000" w:themeColor="text1"/>
          <w:sz w:val="22"/>
          <w:szCs w:val="22"/>
        </w:rPr>
        <w:t xml:space="preserve"> GGUM2004 </w:t>
      </w:r>
      <w:ins w:id="107" w:author="Luyao Zhang" w:date="2016-11-26T23:02:00Z">
        <w:r w:rsidR="00BE09AC" w:rsidRPr="00E13DA4">
          <w:rPr>
            <w:rFonts w:ascii="Times New Roman" w:hAnsi="Times New Roman" w:cs="Times New Roman"/>
            <w:color w:val="000000" w:themeColor="text1"/>
            <w:sz w:val="22"/>
            <w:szCs w:val="22"/>
          </w:rPr>
          <w:t xml:space="preserve">software </w:t>
        </w:r>
      </w:ins>
      <w:r w:rsidRPr="00E13DA4">
        <w:rPr>
          <w:rFonts w:ascii="Times New Roman" w:hAnsi="Times New Roman" w:cs="Times New Roman"/>
          <w:color w:val="000000" w:themeColor="text1"/>
          <w:sz w:val="22"/>
          <w:szCs w:val="22"/>
        </w:rPr>
        <w:t>(</w:t>
      </w:r>
      <w:r w:rsidRPr="00F4582B">
        <w:rPr>
          <w:rFonts w:ascii="Times New Roman" w:hAnsi="Times New Roman" w:cs="Times New Roman"/>
          <w:color w:val="000000" w:themeColor="text1"/>
          <w:sz w:val="22"/>
          <w:szCs w:val="22"/>
          <w:rPrChange w:id="108" w:author="Luyao Zhang" w:date="2016-11-26T23:04:00Z">
            <w:rPr>
              <w:rFonts w:ascii="Times New Roman" w:hAnsi="Times New Roman" w:cs="Times New Roman"/>
              <w:b/>
              <w:color w:val="000000" w:themeColor="text1"/>
              <w:sz w:val="22"/>
              <w:szCs w:val="22"/>
            </w:rPr>
          </w:rPrChange>
        </w:rPr>
        <w:t>Roberts et al., 2000</w:t>
      </w:r>
      <w:r w:rsidRPr="00F4582B">
        <w:rPr>
          <w:rFonts w:ascii="Times New Roman" w:hAnsi="Times New Roman" w:cs="Times New Roman"/>
          <w:color w:val="000000" w:themeColor="text1"/>
          <w:sz w:val="22"/>
          <w:szCs w:val="22"/>
        </w:rPr>
        <w:t>) for both group</w:t>
      </w:r>
      <w:r w:rsidR="00DE7531" w:rsidRPr="00E13DA4">
        <w:rPr>
          <w:rFonts w:ascii="Times New Roman" w:hAnsi="Times New Roman" w:cs="Times New Roman"/>
          <w:color w:val="000000" w:themeColor="text1"/>
          <w:sz w:val="22"/>
          <w:szCs w:val="22"/>
        </w:rPr>
        <w:t>s and both scales, respectively, because the GGUM does not require reverse coding.</w:t>
      </w:r>
      <w:r w:rsidRPr="00E13DA4">
        <w:rPr>
          <w:rFonts w:ascii="Times New Roman" w:hAnsi="Times New Roman" w:cs="Times New Roman"/>
          <w:color w:val="000000" w:themeColor="text1"/>
          <w:sz w:val="22"/>
          <w:szCs w:val="22"/>
        </w:rPr>
        <w:t xml:space="preserve"> Item parameter estimates and responses were then </w:t>
      </w:r>
      <w:del w:id="109" w:author="Luyao Zhang" w:date="2016-11-26T23:02:00Z">
        <w:r w:rsidRPr="00E13DA4" w:rsidDel="00CB0A9F">
          <w:rPr>
            <w:rFonts w:ascii="Times New Roman" w:hAnsi="Times New Roman" w:cs="Times New Roman"/>
            <w:color w:val="000000" w:themeColor="text1"/>
            <w:sz w:val="22"/>
            <w:szCs w:val="22"/>
          </w:rPr>
          <w:delText>thrown in</w:delText>
        </w:r>
      </w:del>
      <w:ins w:id="110" w:author="Luyao Zhang" w:date="2016-11-26T23:02:00Z">
        <w:r w:rsidR="00CB0A9F" w:rsidRPr="00E13DA4">
          <w:rPr>
            <w:rFonts w:ascii="Times New Roman" w:hAnsi="Times New Roman" w:cs="Times New Roman"/>
            <w:color w:val="000000" w:themeColor="text1"/>
            <w:sz w:val="22"/>
            <w:szCs w:val="22"/>
          </w:rPr>
          <w:t>analyzed with</w:t>
        </w:r>
      </w:ins>
      <w:r w:rsidRPr="00E13DA4">
        <w:rPr>
          <w:rFonts w:ascii="Times New Roman" w:hAnsi="Times New Roman" w:cs="Times New Roman"/>
          <w:color w:val="000000" w:themeColor="text1"/>
          <w:sz w:val="22"/>
          <w:szCs w:val="22"/>
        </w:rPr>
        <w:t xml:space="preserve"> </w:t>
      </w:r>
      <w:r w:rsidR="002C5078" w:rsidRPr="00E13DA4">
        <w:rPr>
          <w:rFonts w:ascii="Times New Roman" w:hAnsi="Times New Roman" w:cs="Times New Roman"/>
          <w:color w:val="000000" w:themeColor="text1"/>
          <w:sz w:val="22"/>
          <w:szCs w:val="22"/>
        </w:rPr>
        <w:t>the Modfit software</w:t>
      </w:r>
      <w:r w:rsidRPr="00E13DA4">
        <w:rPr>
          <w:rFonts w:ascii="Times New Roman" w:hAnsi="Times New Roman" w:cs="Times New Roman"/>
          <w:color w:val="000000" w:themeColor="text1"/>
          <w:sz w:val="22"/>
          <w:szCs w:val="22"/>
        </w:rPr>
        <w:t xml:space="preserve"> (</w:t>
      </w:r>
      <w:r w:rsidRPr="00F4582B">
        <w:rPr>
          <w:rFonts w:ascii="Times New Roman" w:hAnsi="Times New Roman" w:cs="Times New Roman"/>
          <w:color w:val="000000" w:themeColor="text1"/>
          <w:sz w:val="22"/>
          <w:szCs w:val="22"/>
          <w:rPrChange w:id="111" w:author="Luyao Zhang" w:date="2016-11-26T23:04:00Z">
            <w:rPr>
              <w:rFonts w:ascii="Times New Roman" w:hAnsi="Times New Roman" w:cs="Times New Roman"/>
              <w:b/>
              <w:color w:val="000000" w:themeColor="text1"/>
              <w:sz w:val="22"/>
              <w:szCs w:val="22"/>
            </w:rPr>
          </w:rPrChange>
        </w:rPr>
        <w:t>Stark, 2007</w:t>
      </w:r>
      <w:r w:rsidR="0036140D" w:rsidRPr="00F4582B">
        <w:rPr>
          <w:rFonts w:ascii="Times New Roman" w:hAnsi="Times New Roman" w:cs="Times New Roman"/>
          <w:color w:val="000000" w:themeColor="text1"/>
          <w:sz w:val="22"/>
          <w:szCs w:val="22"/>
        </w:rPr>
        <w:t>) t</w:t>
      </w:r>
      <w:r w:rsidR="0036140D" w:rsidRPr="00E13DA4">
        <w:rPr>
          <w:rFonts w:ascii="Times New Roman" w:hAnsi="Times New Roman" w:cs="Times New Roman"/>
          <w:color w:val="000000" w:themeColor="text1"/>
          <w:sz w:val="22"/>
          <w:szCs w:val="22"/>
        </w:rPr>
        <w:t>o assess</w:t>
      </w:r>
      <w:r w:rsidRPr="00E13DA4">
        <w:rPr>
          <w:rFonts w:ascii="Times New Roman" w:hAnsi="Times New Roman" w:cs="Times New Roman"/>
          <w:color w:val="000000" w:themeColor="text1"/>
          <w:sz w:val="22"/>
          <w:szCs w:val="22"/>
        </w:rPr>
        <w:t xml:space="preserve"> model-data fit based on the sample-size adjusted chi-square to degrees of freedom ratio </w:t>
      </w:r>
      <w:r w:rsidR="005503DB" w:rsidRPr="00F4582B">
        <w:rPr>
          <w:rFonts w:ascii="Times New Roman" w:hAnsi="Times New Roman" w:cs="Times New Roman"/>
          <w:color w:val="000000" w:themeColor="text1"/>
          <w:sz w:val="22"/>
          <w:szCs w:val="22"/>
          <w:rPrChange w:id="112" w:author="Luyao Zhang" w:date="2016-11-26T23:04:00Z">
            <w:rPr>
              <w:rFonts w:ascii="Times New Roman" w:hAnsi="Times New Roman" w:cs="Times New Roman"/>
              <w:color w:val="000000" w:themeColor="text1"/>
              <w:sz w:val="22"/>
              <w:szCs w:val="22"/>
            </w:rPr>
          </w:rPrChange>
        </w:rPr>
        <w:t>computed</w:t>
      </w:r>
      <w:r w:rsidR="007A0410" w:rsidRPr="00F4582B">
        <w:rPr>
          <w:rFonts w:ascii="Times New Roman" w:hAnsi="Times New Roman" w:cs="Times New Roman"/>
          <w:color w:val="000000" w:themeColor="text1"/>
          <w:sz w:val="22"/>
          <w:szCs w:val="22"/>
          <w:rPrChange w:id="113" w:author="Luyao Zhang" w:date="2016-11-26T23:04:00Z">
            <w:rPr>
              <w:rFonts w:ascii="Times New Roman" w:hAnsi="Times New Roman" w:cs="Times New Roman"/>
              <w:color w:val="000000" w:themeColor="text1"/>
              <w:sz w:val="22"/>
              <w:szCs w:val="22"/>
            </w:rPr>
          </w:rPrChange>
        </w:rPr>
        <w:t xml:space="preserve"> for item singles, doubles, and triples</w:t>
      </w:r>
      <w:r w:rsidR="00003BBF" w:rsidRPr="00F4582B">
        <w:rPr>
          <w:rFonts w:ascii="Times New Roman" w:hAnsi="Times New Roman" w:cs="Times New Roman"/>
          <w:color w:val="000000" w:themeColor="text1"/>
          <w:sz w:val="22"/>
          <w:szCs w:val="22"/>
          <w:rPrChange w:id="114" w:author="Luyao Zhang" w:date="2016-11-26T23:04:00Z">
            <w:rPr>
              <w:rFonts w:ascii="Times New Roman" w:hAnsi="Times New Roman" w:cs="Times New Roman"/>
              <w:color w:val="000000" w:themeColor="text1"/>
              <w:sz w:val="22"/>
              <w:szCs w:val="22"/>
            </w:rPr>
          </w:rPrChange>
        </w:rPr>
        <w:t>.</w:t>
      </w:r>
      <w:r w:rsidRPr="00F4582B">
        <w:rPr>
          <w:rFonts w:ascii="Times New Roman" w:hAnsi="Times New Roman" w:cs="Times New Roman"/>
          <w:color w:val="000000" w:themeColor="text1"/>
          <w:sz w:val="22"/>
          <w:szCs w:val="22"/>
          <w:rPrChange w:id="115" w:author="Luyao Zhang" w:date="2016-11-26T23:04:00Z">
            <w:rPr>
              <w:rFonts w:ascii="Times New Roman" w:hAnsi="Times New Roman" w:cs="Times New Roman"/>
              <w:color w:val="000000" w:themeColor="text1"/>
              <w:sz w:val="22"/>
              <w:szCs w:val="22"/>
            </w:rPr>
          </w:rPrChange>
        </w:rPr>
        <w:t xml:space="preserve"> M</w:t>
      </w:r>
      <w:r w:rsidR="00E160CE" w:rsidRPr="00F4582B">
        <w:rPr>
          <w:rFonts w:ascii="Times New Roman" w:hAnsi="Times New Roman" w:cs="Times New Roman"/>
          <w:color w:val="000000" w:themeColor="text1"/>
          <w:sz w:val="22"/>
          <w:szCs w:val="22"/>
          <w:rPrChange w:id="116" w:author="Luyao Zhang" w:date="2016-11-26T23:04:00Z">
            <w:rPr>
              <w:rFonts w:ascii="Times New Roman" w:hAnsi="Times New Roman" w:cs="Times New Roman"/>
              <w:color w:val="000000" w:themeColor="text1"/>
              <w:sz w:val="22"/>
              <w:szCs w:val="22"/>
            </w:rPr>
          </w:rPrChange>
        </w:rPr>
        <w:t>odfit</w:t>
      </w:r>
      <w:r w:rsidRPr="00F4582B">
        <w:rPr>
          <w:rFonts w:ascii="Times New Roman" w:hAnsi="Times New Roman" w:cs="Times New Roman"/>
          <w:color w:val="000000" w:themeColor="text1"/>
          <w:sz w:val="22"/>
          <w:szCs w:val="22"/>
          <w:rPrChange w:id="117" w:author="Luyao Zhang" w:date="2016-11-26T23:04:00Z">
            <w:rPr>
              <w:rFonts w:ascii="Times New Roman" w:hAnsi="Times New Roman" w:cs="Times New Roman"/>
              <w:color w:val="000000" w:themeColor="text1"/>
              <w:sz w:val="22"/>
              <w:szCs w:val="22"/>
            </w:rPr>
          </w:rPrChange>
        </w:rPr>
        <w:t xml:space="preserve"> generated the item characteristic curves (ICCs) at the same time, which were used to determine which items </w:t>
      </w:r>
      <w:r w:rsidR="00F16BF3" w:rsidRPr="00F4582B">
        <w:rPr>
          <w:rFonts w:ascii="Times New Roman" w:hAnsi="Times New Roman" w:cs="Times New Roman"/>
          <w:color w:val="000000" w:themeColor="text1"/>
          <w:sz w:val="22"/>
          <w:szCs w:val="22"/>
          <w:rPrChange w:id="118" w:author="Luyao Zhang" w:date="2016-11-26T23:04:00Z">
            <w:rPr>
              <w:rFonts w:ascii="Times New Roman" w:hAnsi="Times New Roman" w:cs="Times New Roman"/>
              <w:color w:val="000000" w:themeColor="text1"/>
              <w:sz w:val="22"/>
              <w:szCs w:val="22"/>
            </w:rPr>
          </w:rPrChange>
        </w:rPr>
        <w:t>should be</w:t>
      </w:r>
      <w:r w:rsidR="00391B5C" w:rsidRPr="00F4582B">
        <w:rPr>
          <w:rFonts w:ascii="Times New Roman" w:hAnsi="Times New Roman" w:cs="Times New Roman"/>
          <w:color w:val="000000" w:themeColor="text1"/>
          <w:sz w:val="22"/>
          <w:szCs w:val="22"/>
          <w:rPrChange w:id="119" w:author="Luyao Zhang" w:date="2016-11-26T23:04:00Z">
            <w:rPr>
              <w:rFonts w:ascii="Times New Roman" w:hAnsi="Times New Roman" w:cs="Times New Roman"/>
              <w:color w:val="000000" w:themeColor="text1"/>
              <w:sz w:val="22"/>
              <w:szCs w:val="22"/>
            </w:rPr>
          </w:rPrChange>
        </w:rPr>
        <w:t xml:space="preserve"> </w:t>
      </w:r>
      <w:r w:rsidRPr="00F4582B">
        <w:rPr>
          <w:rFonts w:ascii="Times New Roman" w:hAnsi="Times New Roman" w:cs="Times New Roman"/>
          <w:color w:val="000000" w:themeColor="text1"/>
          <w:sz w:val="22"/>
          <w:szCs w:val="22"/>
          <w:rPrChange w:id="120" w:author="Luyao Zhang" w:date="2016-11-26T23:04:00Z">
            <w:rPr>
              <w:rFonts w:ascii="Times New Roman" w:hAnsi="Times New Roman" w:cs="Times New Roman"/>
              <w:color w:val="000000" w:themeColor="text1"/>
              <w:sz w:val="22"/>
              <w:szCs w:val="22"/>
            </w:rPr>
          </w:rPrChange>
        </w:rPr>
        <w:t>re</w:t>
      </w:r>
      <w:r w:rsidR="008278FA" w:rsidRPr="00F4582B">
        <w:rPr>
          <w:rFonts w:ascii="Times New Roman" w:hAnsi="Times New Roman" w:cs="Times New Roman"/>
          <w:color w:val="000000" w:themeColor="text1"/>
          <w:sz w:val="22"/>
          <w:szCs w:val="22"/>
          <w:rPrChange w:id="121" w:author="Luyao Zhang" w:date="2016-11-26T23:04:00Z">
            <w:rPr>
              <w:rFonts w:ascii="Times New Roman" w:hAnsi="Times New Roman" w:cs="Times New Roman"/>
              <w:color w:val="000000" w:themeColor="text1"/>
              <w:sz w:val="22"/>
              <w:szCs w:val="22"/>
            </w:rPr>
          </w:rPrChange>
        </w:rPr>
        <w:t>verse</w:t>
      </w:r>
      <w:del w:id="122" w:author="Luyao Zhang" w:date="2016-11-26T23:03:00Z">
        <w:r w:rsidR="008278FA" w:rsidRPr="00F4582B" w:rsidDel="00F27A7B">
          <w:rPr>
            <w:rFonts w:ascii="Times New Roman" w:hAnsi="Times New Roman" w:cs="Times New Roman"/>
            <w:color w:val="000000" w:themeColor="text1"/>
            <w:sz w:val="22"/>
            <w:szCs w:val="22"/>
            <w:rPrChange w:id="123" w:author="Luyao Zhang" w:date="2016-11-26T23:04:00Z">
              <w:rPr>
                <w:rFonts w:ascii="Times New Roman" w:hAnsi="Times New Roman" w:cs="Times New Roman"/>
                <w:color w:val="000000" w:themeColor="text1"/>
                <w:sz w:val="22"/>
                <w:szCs w:val="22"/>
              </w:rPr>
            </w:rPrChange>
          </w:rPr>
          <w:delText>ly</w:delText>
        </w:r>
      </w:del>
      <w:r w:rsidR="008278FA" w:rsidRPr="00F4582B">
        <w:rPr>
          <w:rFonts w:ascii="Times New Roman" w:hAnsi="Times New Roman" w:cs="Times New Roman"/>
          <w:color w:val="000000" w:themeColor="text1"/>
          <w:sz w:val="22"/>
          <w:szCs w:val="22"/>
          <w:rPrChange w:id="124" w:author="Luyao Zhang" w:date="2016-11-26T23:04:00Z">
            <w:rPr>
              <w:rFonts w:ascii="Times New Roman" w:hAnsi="Times New Roman" w:cs="Times New Roman"/>
              <w:color w:val="000000" w:themeColor="text1"/>
              <w:sz w:val="22"/>
              <w:szCs w:val="22"/>
            </w:rPr>
          </w:rPrChange>
        </w:rPr>
        <w:t xml:space="preserve"> coded before any analysi</w:t>
      </w:r>
      <w:r w:rsidR="00C45C8D" w:rsidRPr="00F4582B">
        <w:rPr>
          <w:rFonts w:ascii="Times New Roman" w:hAnsi="Times New Roman" w:cs="Times New Roman"/>
          <w:color w:val="000000" w:themeColor="text1"/>
          <w:sz w:val="22"/>
          <w:szCs w:val="22"/>
          <w:rPrChange w:id="125" w:author="Luyao Zhang" w:date="2016-11-26T23:04:00Z">
            <w:rPr>
              <w:rFonts w:ascii="Times New Roman" w:hAnsi="Times New Roman" w:cs="Times New Roman"/>
              <w:color w:val="000000" w:themeColor="text1"/>
              <w:sz w:val="22"/>
              <w:szCs w:val="22"/>
            </w:rPr>
          </w:rPrChange>
        </w:rPr>
        <w:t>s could be</w:t>
      </w:r>
      <w:r w:rsidRPr="00F4582B">
        <w:rPr>
          <w:rFonts w:ascii="Times New Roman" w:hAnsi="Times New Roman" w:cs="Times New Roman"/>
          <w:color w:val="000000" w:themeColor="text1"/>
          <w:sz w:val="22"/>
          <w:szCs w:val="22"/>
          <w:rPrChange w:id="126" w:author="Luyao Zhang" w:date="2016-11-26T23:04:00Z">
            <w:rPr>
              <w:rFonts w:ascii="Times New Roman" w:hAnsi="Times New Roman" w:cs="Times New Roman"/>
              <w:color w:val="000000" w:themeColor="text1"/>
              <w:sz w:val="22"/>
              <w:szCs w:val="22"/>
            </w:rPr>
          </w:rPrChange>
        </w:rPr>
        <w:t xml:space="preserve"> conducted</w:t>
      </w:r>
      <w:ins w:id="127" w:author="Luyao Zhang" w:date="2016-11-26T23:03:00Z">
        <w:r w:rsidR="003B2554" w:rsidRPr="00F4582B">
          <w:rPr>
            <w:rFonts w:ascii="Times New Roman" w:hAnsi="Times New Roman" w:cs="Times New Roman"/>
            <w:color w:val="000000" w:themeColor="text1"/>
            <w:sz w:val="22"/>
            <w:szCs w:val="22"/>
            <w:rPrChange w:id="128" w:author="Luyao Zhang" w:date="2016-11-26T23:04:00Z">
              <w:rPr>
                <w:rFonts w:ascii="Times New Roman" w:hAnsi="Times New Roman" w:cs="Times New Roman"/>
                <w:color w:val="000000" w:themeColor="text1"/>
                <w:sz w:val="22"/>
                <w:szCs w:val="22"/>
              </w:rPr>
            </w:rPrChange>
          </w:rPr>
          <w:t xml:space="preserve"> with</w:t>
        </w:r>
      </w:ins>
      <w:del w:id="129" w:author="Luyao Zhang" w:date="2016-11-26T23:03:00Z">
        <w:r w:rsidRPr="00F4582B" w:rsidDel="003B2554">
          <w:rPr>
            <w:rFonts w:ascii="Times New Roman" w:hAnsi="Times New Roman" w:cs="Times New Roman"/>
            <w:color w:val="000000" w:themeColor="text1"/>
            <w:sz w:val="22"/>
            <w:szCs w:val="22"/>
            <w:rPrChange w:id="130" w:author="Luyao Zhang" w:date="2016-11-26T23:04:00Z">
              <w:rPr>
                <w:rFonts w:ascii="Times New Roman" w:hAnsi="Times New Roman" w:cs="Times New Roman"/>
                <w:color w:val="000000" w:themeColor="text1"/>
                <w:sz w:val="22"/>
                <w:szCs w:val="22"/>
              </w:rPr>
            </w:rPrChange>
          </w:rPr>
          <w:delText xml:space="preserve"> under</w:delText>
        </w:r>
      </w:del>
      <w:r w:rsidRPr="00F4582B">
        <w:rPr>
          <w:rFonts w:ascii="Times New Roman" w:hAnsi="Times New Roman" w:cs="Times New Roman"/>
          <w:color w:val="000000" w:themeColor="text1"/>
          <w:sz w:val="22"/>
          <w:szCs w:val="22"/>
          <w:rPrChange w:id="131" w:author="Luyao Zhang" w:date="2016-11-26T23:04:00Z">
            <w:rPr>
              <w:rFonts w:ascii="Times New Roman" w:hAnsi="Times New Roman" w:cs="Times New Roman"/>
              <w:color w:val="000000" w:themeColor="text1"/>
              <w:sz w:val="22"/>
              <w:szCs w:val="22"/>
            </w:rPr>
          </w:rPrChange>
        </w:rPr>
        <w:t xml:space="preserve"> the dominance model. </w:t>
      </w:r>
      <w:r w:rsidR="00D3062C" w:rsidRPr="00F4582B">
        <w:rPr>
          <w:rFonts w:ascii="Times New Roman" w:hAnsi="Times New Roman" w:cs="Times New Roman"/>
          <w:color w:val="000000" w:themeColor="text1"/>
          <w:sz w:val="22"/>
          <w:szCs w:val="22"/>
          <w:rPrChange w:id="132" w:author="Luyao Zhang" w:date="2016-11-26T23:04:00Z">
            <w:rPr>
              <w:rFonts w:ascii="Times New Roman" w:hAnsi="Times New Roman" w:cs="Times New Roman"/>
              <w:color w:val="000000" w:themeColor="text1"/>
              <w:sz w:val="22"/>
              <w:szCs w:val="22"/>
            </w:rPr>
          </w:rPrChange>
        </w:rPr>
        <w:t>After negative items were reversed, t</w:t>
      </w:r>
      <w:r w:rsidR="00220CD3" w:rsidRPr="00F4582B">
        <w:rPr>
          <w:rFonts w:ascii="Times New Roman" w:hAnsi="Times New Roman" w:cs="Times New Roman"/>
          <w:color w:val="000000" w:themeColor="text1"/>
          <w:sz w:val="22"/>
          <w:szCs w:val="22"/>
          <w:rPrChange w:id="133" w:author="Luyao Zhang" w:date="2016-11-26T23:04:00Z">
            <w:rPr>
              <w:rFonts w:ascii="Times New Roman" w:hAnsi="Times New Roman" w:cs="Times New Roman"/>
              <w:color w:val="000000" w:themeColor="text1"/>
              <w:sz w:val="22"/>
              <w:szCs w:val="22"/>
            </w:rPr>
          </w:rPrChange>
        </w:rPr>
        <w:t>he SGR</w:t>
      </w:r>
      <w:r w:rsidR="006E550E" w:rsidRPr="00F4582B">
        <w:rPr>
          <w:rFonts w:ascii="Times New Roman" w:hAnsi="Times New Roman" w:cs="Times New Roman"/>
          <w:color w:val="000000" w:themeColor="text1"/>
          <w:sz w:val="22"/>
          <w:szCs w:val="22"/>
          <w:rPrChange w:id="134" w:author="Luyao Zhang" w:date="2016-11-26T23:04:00Z">
            <w:rPr>
              <w:rFonts w:ascii="Times New Roman" w:hAnsi="Times New Roman" w:cs="Times New Roman"/>
              <w:color w:val="000000" w:themeColor="text1"/>
              <w:sz w:val="22"/>
              <w:szCs w:val="22"/>
            </w:rPr>
          </w:rPrChange>
        </w:rPr>
        <w:t xml:space="preserve"> </w:t>
      </w:r>
      <w:r w:rsidR="00220CD3" w:rsidRPr="00F4582B">
        <w:rPr>
          <w:rFonts w:ascii="Times New Roman" w:hAnsi="Times New Roman" w:cs="Times New Roman"/>
          <w:color w:val="000000" w:themeColor="text1"/>
          <w:sz w:val="22"/>
          <w:szCs w:val="22"/>
          <w:rPrChange w:id="135" w:author="Luyao Zhang" w:date="2016-11-26T23:04:00Z">
            <w:rPr>
              <w:rFonts w:ascii="Times New Roman" w:hAnsi="Times New Roman" w:cs="Times New Roman"/>
              <w:color w:val="000000" w:themeColor="text1"/>
              <w:sz w:val="22"/>
              <w:szCs w:val="22"/>
            </w:rPr>
          </w:rPrChange>
        </w:rPr>
        <w:t xml:space="preserve">model </w:t>
      </w:r>
      <w:r w:rsidR="008C60ED" w:rsidRPr="00F4582B">
        <w:rPr>
          <w:rFonts w:ascii="Times New Roman" w:hAnsi="Times New Roman" w:cs="Times New Roman"/>
          <w:color w:val="000000" w:themeColor="text1"/>
          <w:sz w:val="22"/>
          <w:szCs w:val="22"/>
          <w:rPrChange w:id="136" w:author="Luyao Zhang" w:date="2016-11-26T23:04:00Z">
            <w:rPr>
              <w:rFonts w:ascii="Times New Roman" w:hAnsi="Times New Roman" w:cs="Times New Roman"/>
              <w:color w:val="000000" w:themeColor="text1"/>
              <w:sz w:val="22"/>
              <w:szCs w:val="22"/>
            </w:rPr>
          </w:rPrChange>
        </w:rPr>
        <w:t>i</w:t>
      </w:r>
      <w:r w:rsidR="00040392" w:rsidRPr="00F4582B">
        <w:rPr>
          <w:rFonts w:ascii="Times New Roman" w:hAnsi="Times New Roman" w:cs="Times New Roman"/>
          <w:color w:val="000000" w:themeColor="text1"/>
          <w:sz w:val="22"/>
          <w:szCs w:val="22"/>
          <w:rPrChange w:id="137" w:author="Luyao Zhang" w:date="2016-11-26T23:04:00Z">
            <w:rPr>
              <w:rFonts w:ascii="Times New Roman" w:hAnsi="Times New Roman" w:cs="Times New Roman"/>
              <w:color w:val="000000" w:themeColor="text1"/>
              <w:sz w:val="22"/>
              <w:szCs w:val="22"/>
            </w:rPr>
          </w:rPrChange>
        </w:rPr>
        <w:t>tem</w:t>
      </w:r>
      <w:r w:rsidRPr="00F4582B">
        <w:rPr>
          <w:rFonts w:ascii="Times New Roman" w:hAnsi="Times New Roman" w:cs="Times New Roman"/>
          <w:color w:val="000000" w:themeColor="text1"/>
          <w:sz w:val="22"/>
          <w:szCs w:val="22"/>
          <w:rPrChange w:id="138" w:author="Luyao Zhang" w:date="2016-11-26T23:04:00Z">
            <w:rPr>
              <w:rFonts w:ascii="Times New Roman" w:hAnsi="Times New Roman" w:cs="Times New Roman"/>
              <w:color w:val="000000" w:themeColor="text1"/>
              <w:sz w:val="22"/>
              <w:szCs w:val="22"/>
            </w:rPr>
          </w:rPrChange>
        </w:rPr>
        <w:t xml:space="preserve"> parameters were</w:t>
      </w:r>
      <w:r w:rsidR="00362DDA" w:rsidRPr="00F4582B">
        <w:rPr>
          <w:rFonts w:ascii="Times New Roman" w:hAnsi="Times New Roman" w:cs="Times New Roman"/>
          <w:color w:val="000000" w:themeColor="text1"/>
          <w:sz w:val="22"/>
          <w:szCs w:val="22"/>
          <w:rPrChange w:id="139" w:author="Luyao Zhang" w:date="2016-11-26T23:04:00Z">
            <w:rPr>
              <w:rFonts w:ascii="Times New Roman" w:hAnsi="Times New Roman" w:cs="Times New Roman"/>
              <w:color w:val="000000" w:themeColor="text1"/>
              <w:sz w:val="22"/>
              <w:szCs w:val="22"/>
            </w:rPr>
          </w:rPrChange>
        </w:rPr>
        <w:t xml:space="preserve"> then</w:t>
      </w:r>
      <w:r w:rsidR="0037656D" w:rsidRPr="00F4582B">
        <w:rPr>
          <w:rFonts w:ascii="Times New Roman" w:hAnsi="Times New Roman" w:cs="Times New Roman"/>
          <w:color w:val="000000" w:themeColor="text1"/>
          <w:sz w:val="22"/>
          <w:szCs w:val="22"/>
          <w:rPrChange w:id="140" w:author="Luyao Zhang" w:date="2016-11-26T23:04:00Z">
            <w:rPr>
              <w:rFonts w:ascii="Times New Roman" w:hAnsi="Times New Roman" w:cs="Times New Roman"/>
              <w:color w:val="000000" w:themeColor="text1"/>
              <w:sz w:val="22"/>
              <w:szCs w:val="22"/>
            </w:rPr>
          </w:rPrChange>
        </w:rPr>
        <w:t xml:space="preserve"> </w:t>
      </w:r>
      <w:r w:rsidRPr="00F4582B">
        <w:rPr>
          <w:rFonts w:ascii="Times New Roman" w:hAnsi="Times New Roman" w:cs="Times New Roman"/>
          <w:color w:val="000000" w:themeColor="text1"/>
          <w:sz w:val="22"/>
          <w:szCs w:val="22"/>
          <w:rPrChange w:id="141" w:author="Luyao Zhang" w:date="2016-11-26T23:04:00Z">
            <w:rPr>
              <w:rFonts w:ascii="Times New Roman" w:hAnsi="Times New Roman" w:cs="Times New Roman"/>
              <w:color w:val="000000" w:themeColor="text1"/>
              <w:sz w:val="22"/>
              <w:szCs w:val="22"/>
            </w:rPr>
          </w:rPrChange>
        </w:rPr>
        <w:t xml:space="preserve">estimated </w:t>
      </w:r>
      <w:ins w:id="142" w:author="Luyao Zhang" w:date="2016-11-26T23:03:00Z">
        <w:r w:rsidR="00067980" w:rsidRPr="00F4582B">
          <w:rPr>
            <w:rFonts w:ascii="Times New Roman" w:hAnsi="Times New Roman" w:cs="Times New Roman"/>
            <w:color w:val="000000" w:themeColor="text1"/>
            <w:sz w:val="22"/>
            <w:szCs w:val="22"/>
            <w:rPrChange w:id="143" w:author="Luyao Zhang" w:date="2016-11-26T23:04:00Z">
              <w:rPr>
                <w:rFonts w:ascii="Times New Roman" w:hAnsi="Times New Roman" w:cs="Times New Roman"/>
                <w:color w:val="000000" w:themeColor="text1"/>
                <w:sz w:val="22"/>
                <w:szCs w:val="22"/>
              </w:rPr>
            </w:rPrChange>
          </w:rPr>
          <w:t>with</w:t>
        </w:r>
      </w:ins>
      <w:del w:id="144" w:author="Luyao Zhang" w:date="2016-11-26T23:03:00Z">
        <w:r w:rsidRPr="00F4582B" w:rsidDel="00067980">
          <w:rPr>
            <w:rFonts w:ascii="Times New Roman" w:hAnsi="Times New Roman" w:cs="Times New Roman"/>
            <w:color w:val="000000" w:themeColor="text1"/>
            <w:sz w:val="22"/>
            <w:szCs w:val="22"/>
            <w:rPrChange w:id="145" w:author="Luyao Zhang" w:date="2016-11-26T23:04:00Z">
              <w:rPr>
                <w:rFonts w:ascii="Times New Roman" w:hAnsi="Times New Roman" w:cs="Times New Roman"/>
                <w:color w:val="000000" w:themeColor="text1"/>
                <w:sz w:val="22"/>
                <w:szCs w:val="22"/>
              </w:rPr>
            </w:rPrChange>
          </w:rPr>
          <w:delText>in</w:delText>
        </w:r>
      </w:del>
      <w:r w:rsidRPr="00F4582B">
        <w:rPr>
          <w:rFonts w:ascii="Times New Roman" w:hAnsi="Times New Roman" w:cs="Times New Roman"/>
          <w:color w:val="000000" w:themeColor="text1"/>
          <w:sz w:val="22"/>
          <w:szCs w:val="22"/>
          <w:rPrChange w:id="146" w:author="Luyao Zhang" w:date="2016-11-26T23:04:00Z">
            <w:rPr>
              <w:rFonts w:ascii="Times New Roman" w:hAnsi="Times New Roman" w:cs="Times New Roman"/>
              <w:color w:val="000000" w:themeColor="text1"/>
              <w:sz w:val="22"/>
              <w:szCs w:val="22"/>
            </w:rPr>
          </w:rPrChange>
        </w:rPr>
        <w:t xml:space="preserve"> MULTILOG </w:t>
      </w:r>
      <w:r w:rsidR="009A4D60" w:rsidRPr="00F4582B">
        <w:rPr>
          <w:rFonts w:ascii="Times New Roman" w:hAnsi="Times New Roman" w:cs="Times New Roman"/>
          <w:color w:val="000000" w:themeColor="text1"/>
          <w:sz w:val="22"/>
          <w:szCs w:val="22"/>
          <w:rPrChange w:id="147" w:author="Luyao Zhang" w:date="2016-11-26T23:04:00Z">
            <w:rPr>
              <w:rFonts w:ascii="Times New Roman" w:hAnsi="Times New Roman" w:cs="Times New Roman"/>
              <w:color w:val="000000" w:themeColor="text1"/>
              <w:sz w:val="22"/>
              <w:szCs w:val="22"/>
            </w:rPr>
          </w:rPrChange>
        </w:rPr>
        <w:t>7.0 software</w:t>
      </w:r>
      <w:r w:rsidR="000D5E5F" w:rsidRPr="00F4582B">
        <w:rPr>
          <w:rFonts w:ascii="Times New Roman" w:hAnsi="Times New Roman" w:cs="Times New Roman"/>
          <w:color w:val="000000" w:themeColor="text1"/>
          <w:sz w:val="22"/>
          <w:szCs w:val="22"/>
          <w:rPrChange w:id="148" w:author="Luyao Zhang" w:date="2016-11-26T23:04:00Z">
            <w:rPr>
              <w:rFonts w:ascii="Times New Roman" w:hAnsi="Times New Roman" w:cs="Times New Roman"/>
              <w:color w:val="000000" w:themeColor="text1"/>
              <w:sz w:val="22"/>
              <w:szCs w:val="22"/>
            </w:rPr>
          </w:rPrChange>
        </w:rPr>
        <w:t xml:space="preserve"> </w:t>
      </w:r>
      <w:r w:rsidRPr="00F4582B">
        <w:rPr>
          <w:rFonts w:ascii="Times New Roman" w:hAnsi="Times New Roman" w:cs="Times New Roman"/>
          <w:color w:val="000000" w:themeColor="text1"/>
          <w:sz w:val="22"/>
          <w:szCs w:val="22"/>
          <w:rPrChange w:id="149" w:author="Luyao Zhang" w:date="2016-11-26T23:04:00Z">
            <w:rPr>
              <w:rFonts w:ascii="Times New Roman" w:hAnsi="Times New Roman" w:cs="Times New Roman"/>
              <w:color w:val="000000" w:themeColor="text1"/>
              <w:sz w:val="22"/>
              <w:szCs w:val="22"/>
            </w:rPr>
          </w:rPrChange>
        </w:rPr>
        <w:t>(</w:t>
      </w:r>
      <w:r w:rsidR="009A4D60" w:rsidRPr="00F4582B">
        <w:rPr>
          <w:rFonts w:ascii="Times New Roman" w:hAnsi="Times New Roman" w:cs="Times New Roman"/>
          <w:color w:val="000000" w:themeColor="text1"/>
          <w:sz w:val="22"/>
          <w:szCs w:val="22"/>
          <w:rPrChange w:id="150" w:author="Luyao Zhang" w:date="2016-11-26T23:04:00Z">
            <w:rPr>
              <w:rFonts w:ascii="Times New Roman" w:hAnsi="Times New Roman" w:cs="Times New Roman"/>
              <w:color w:val="000000" w:themeColor="text1"/>
              <w:sz w:val="22"/>
              <w:szCs w:val="22"/>
            </w:rPr>
          </w:rPrChange>
        </w:rPr>
        <w:t>Thissen, Chen, &amp; Bock, 2003</w:t>
      </w:r>
      <w:r w:rsidRPr="00F4582B">
        <w:rPr>
          <w:rFonts w:ascii="Times New Roman" w:hAnsi="Times New Roman" w:cs="Times New Roman"/>
          <w:color w:val="000000" w:themeColor="text1"/>
          <w:sz w:val="22"/>
          <w:szCs w:val="22"/>
          <w:rPrChange w:id="151" w:author="Luyao Zhang" w:date="2016-11-26T23:04:00Z">
            <w:rPr>
              <w:rFonts w:ascii="Times New Roman" w:hAnsi="Times New Roman" w:cs="Times New Roman"/>
              <w:color w:val="000000" w:themeColor="text1"/>
              <w:sz w:val="22"/>
              <w:szCs w:val="22"/>
            </w:rPr>
          </w:rPrChange>
        </w:rPr>
        <w:t>). Model-data fit for the SGR model was also computed using MODFIT</w:t>
      </w:r>
      <w:r w:rsidR="00A834EB" w:rsidRPr="00F4582B">
        <w:rPr>
          <w:rFonts w:ascii="Times New Roman" w:hAnsi="Times New Roman" w:cs="Times New Roman"/>
          <w:color w:val="000000" w:themeColor="text1"/>
          <w:sz w:val="22"/>
          <w:szCs w:val="22"/>
          <w:rPrChange w:id="152" w:author="Luyao Zhang" w:date="2016-11-26T23:04:00Z">
            <w:rPr>
              <w:rFonts w:ascii="Times New Roman" w:hAnsi="Times New Roman" w:cs="Times New Roman"/>
              <w:color w:val="000000" w:themeColor="text1"/>
              <w:sz w:val="22"/>
              <w:szCs w:val="22"/>
            </w:rPr>
          </w:rPrChange>
        </w:rPr>
        <w:t xml:space="preserve">. </w:t>
      </w:r>
      <w:r w:rsidRPr="00F4582B">
        <w:rPr>
          <w:rFonts w:ascii="Times New Roman" w:hAnsi="Times New Roman" w:cs="Times New Roman"/>
          <w:color w:val="000000" w:themeColor="text1"/>
          <w:sz w:val="22"/>
          <w:szCs w:val="22"/>
          <w:rPrChange w:id="153" w:author="Luyao Zhang" w:date="2016-11-26T23:04:00Z">
            <w:rPr>
              <w:rFonts w:ascii="Times New Roman" w:hAnsi="Times New Roman" w:cs="Times New Roman"/>
              <w:color w:val="000000" w:themeColor="text1"/>
              <w:sz w:val="22"/>
              <w:szCs w:val="22"/>
            </w:rPr>
          </w:rPrChange>
        </w:rPr>
        <w:t>Adequate fit is indicated by Chi-square-to-degree-of-freedom ratios less than 3 (Tay</w:t>
      </w:r>
      <w:r w:rsidR="00F86AC2" w:rsidRPr="00F4582B">
        <w:rPr>
          <w:rFonts w:ascii="Times New Roman" w:hAnsi="Times New Roman" w:cs="Times New Roman"/>
          <w:color w:val="000000" w:themeColor="text1"/>
          <w:sz w:val="22"/>
          <w:szCs w:val="22"/>
          <w:rPrChange w:id="154" w:author="Luyao Zhang" w:date="2016-11-26T23:04:00Z">
            <w:rPr>
              <w:rFonts w:ascii="Times New Roman" w:hAnsi="Times New Roman" w:cs="Times New Roman"/>
              <w:color w:val="000000" w:themeColor="text1"/>
              <w:sz w:val="22"/>
              <w:szCs w:val="22"/>
            </w:rPr>
          </w:rPrChange>
        </w:rPr>
        <w:t>, Ali, Drasgow, &amp; Williams</w:t>
      </w:r>
      <w:r w:rsidRPr="00F4582B">
        <w:rPr>
          <w:rFonts w:ascii="Times New Roman" w:hAnsi="Times New Roman" w:cs="Times New Roman"/>
          <w:color w:val="000000" w:themeColor="text1"/>
          <w:sz w:val="22"/>
          <w:szCs w:val="22"/>
          <w:rPrChange w:id="155" w:author="Luyao Zhang" w:date="2016-11-26T23:04:00Z">
            <w:rPr>
              <w:rFonts w:ascii="Times New Roman" w:hAnsi="Times New Roman" w:cs="Times New Roman"/>
              <w:color w:val="000000" w:themeColor="text1"/>
              <w:sz w:val="22"/>
              <w:szCs w:val="22"/>
            </w:rPr>
          </w:rPrChange>
        </w:rPr>
        <w:t>, 2011). Source</w:t>
      </w:r>
      <w:ins w:id="156" w:author="Luyao Zhang" w:date="2016-11-26T23:03:00Z">
        <w:r w:rsidR="000B5769" w:rsidRPr="00F4582B">
          <w:rPr>
            <w:rFonts w:ascii="Times New Roman" w:hAnsi="Times New Roman" w:cs="Times New Roman"/>
            <w:color w:val="000000" w:themeColor="text1"/>
            <w:sz w:val="22"/>
            <w:szCs w:val="22"/>
            <w:rPrChange w:id="157" w:author="Luyao Zhang" w:date="2016-11-26T23:04:00Z">
              <w:rPr>
                <w:rFonts w:ascii="Times New Roman" w:hAnsi="Times New Roman" w:cs="Times New Roman"/>
                <w:color w:val="000000" w:themeColor="text1"/>
                <w:sz w:val="22"/>
                <w:szCs w:val="22"/>
              </w:rPr>
            </w:rPrChange>
          </w:rPr>
          <w:t>s</w:t>
        </w:r>
      </w:ins>
      <w:r w:rsidRPr="00F4582B">
        <w:rPr>
          <w:rFonts w:ascii="Times New Roman" w:hAnsi="Times New Roman" w:cs="Times New Roman"/>
          <w:color w:val="000000" w:themeColor="text1"/>
          <w:sz w:val="22"/>
          <w:szCs w:val="22"/>
          <w:rPrChange w:id="158" w:author="Luyao Zhang" w:date="2016-11-26T23:04:00Z">
            <w:rPr>
              <w:rFonts w:ascii="Times New Roman" w:hAnsi="Times New Roman" w:cs="Times New Roman"/>
              <w:color w:val="000000" w:themeColor="text1"/>
              <w:sz w:val="22"/>
              <w:szCs w:val="22"/>
            </w:rPr>
          </w:rPrChange>
        </w:rPr>
        <w:t xml:space="preserve"> of misfit w</w:t>
      </w:r>
      <w:ins w:id="159" w:author="Luyao Zhang" w:date="2016-11-26T23:03:00Z">
        <w:r w:rsidR="00B821E8" w:rsidRPr="00F4582B">
          <w:rPr>
            <w:rFonts w:ascii="Times New Roman" w:hAnsi="Times New Roman" w:cs="Times New Roman"/>
            <w:color w:val="000000" w:themeColor="text1"/>
            <w:sz w:val="22"/>
            <w:szCs w:val="22"/>
            <w:rPrChange w:id="160" w:author="Luyao Zhang" w:date="2016-11-26T23:04:00Z">
              <w:rPr>
                <w:rFonts w:ascii="Times New Roman" w:hAnsi="Times New Roman" w:cs="Times New Roman"/>
                <w:color w:val="000000" w:themeColor="text1"/>
                <w:sz w:val="22"/>
                <w:szCs w:val="22"/>
              </w:rPr>
            </w:rPrChange>
          </w:rPr>
          <w:t>ere</w:t>
        </w:r>
      </w:ins>
      <w:del w:id="161" w:author="Luyao Zhang" w:date="2016-11-26T23:03:00Z">
        <w:r w:rsidRPr="00F4582B" w:rsidDel="00B821E8">
          <w:rPr>
            <w:rFonts w:ascii="Times New Roman" w:hAnsi="Times New Roman" w:cs="Times New Roman"/>
            <w:color w:val="000000" w:themeColor="text1"/>
            <w:sz w:val="22"/>
            <w:szCs w:val="22"/>
            <w:rPrChange w:id="162" w:author="Luyao Zhang" w:date="2016-11-26T23:04:00Z">
              <w:rPr>
                <w:rFonts w:ascii="Times New Roman" w:hAnsi="Times New Roman" w:cs="Times New Roman"/>
                <w:color w:val="000000" w:themeColor="text1"/>
                <w:sz w:val="22"/>
                <w:szCs w:val="22"/>
              </w:rPr>
            </w:rPrChange>
          </w:rPr>
          <w:delText>as</w:delText>
        </w:r>
      </w:del>
      <w:r w:rsidRPr="00F4582B">
        <w:rPr>
          <w:rFonts w:ascii="Times New Roman" w:hAnsi="Times New Roman" w:cs="Times New Roman"/>
          <w:color w:val="000000" w:themeColor="text1"/>
          <w:sz w:val="22"/>
          <w:szCs w:val="22"/>
          <w:rPrChange w:id="163" w:author="Luyao Zhang" w:date="2016-11-26T23:04:00Z">
            <w:rPr>
              <w:rFonts w:ascii="Times New Roman" w:hAnsi="Times New Roman" w:cs="Times New Roman"/>
              <w:color w:val="000000" w:themeColor="text1"/>
              <w:sz w:val="22"/>
              <w:szCs w:val="22"/>
            </w:rPr>
          </w:rPrChange>
        </w:rPr>
        <w:t xml:space="preserve"> </w:t>
      </w:r>
      <w:r w:rsidR="00F27BC1" w:rsidRPr="00F4582B">
        <w:rPr>
          <w:rFonts w:ascii="Times New Roman" w:hAnsi="Times New Roman" w:cs="Times New Roman"/>
          <w:color w:val="000000" w:themeColor="text1"/>
          <w:sz w:val="22"/>
          <w:szCs w:val="22"/>
          <w:rPrChange w:id="164" w:author="Luyao Zhang" w:date="2016-11-26T23:04:00Z">
            <w:rPr>
              <w:rFonts w:ascii="Times New Roman" w:hAnsi="Times New Roman" w:cs="Times New Roman"/>
              <w:color w:val="000000" w:themeColor="text1"/>
              <w:sz w:val="22"/>
              <w:szCs w:val="22"/>
            </w:rPr>
          </w:rPrChange>
        </w:rPr>
        <w:t>explored</w:t>
      </w:r>
      <w:r w:rsidRPr="00F4582B">
        <w:rPr>
          <w:rFonts w:ascii="Times New Roman" w:hAnsi="Times New Roman" w:cs="Times New Roman"/>
          <w:color w:val="000000" w:themeColor="text1"/>
          <w:sz w:val="22"/>
          <w:szCs w:val="22"/>
          <w:rPrChange w:id="165" w:author="Luyao Zhang" w:date="2016-11-26T23:04:00Z">
            <w:rPr>
              <w:rFonts w:ascii="Times New Roman" w:hAnsi="Times New Roman" w:cs="Times New Roman"/>
              <w:color w:val="000000" w:themeColor="text1"/>
              <w:sz w:val="22"/>
              <w:szCs w:val="22"/>
            </w:rPr>
          </w:rPrChange>
        </w:rPr>
        <w:t xml:space="preserve"> by assessing the ICCs of potential intermediate items, both under polytomous and dichotomous IRT models.</w:t>
      </w:r>
    </w:p>
    <w:p w14:paraId="2355D469" w14:textId="0EC173D7" w:rsidR="004C3D42" w:rsidRPr="00C92711" w:rsidRDefault="004C3D42" w:rsidP="00FD7A1D">
      <w:pPr>
        <w:widowControl w:val="0"/>
        <w:autoSpaceDE w:val="0"/>
        <w:autoSpaceDN w:val="0"/>
        <w:adjustRightInd w:val="0"/>
        <w:spacing w:after="240"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DIF NHST was conducted using a combination of the constrained and free baseline model approach. The constrained baseline model approach was first used to find DIF-free items, which were used as linking items in the free baseline model. The constrained baseline model is more conservative in detecting DIF-free items due to </w:t>
      </w:r>
      <w:ins w:id="166" w:author="Luyao Zhang" w:date="2016-11-26T23:03:00Z">
        <w:r w:rsidR="0043612E">
          <w:rPr>
            <w:rFonts w:ascii="Times New Roman" w:hAnsi="Times New Roman" w:cs="Times New Roman"/>
            <w:color w:val="000000" w:themeColor="text1"/>
            <w:sz w:val="22"/>
            <w:szCs w:val="22"/>
          </w:rPr>
          <w:t>its</w:t>
        </w:r>
      </w:ins>
      <w:del w:id="167" w:author="Luyao Zhang" w:date="2016-11-26T23:03:00Z">
        <w:r w:rsidRPr="00C92711" w:rsidDel="0043612E">
          <w:rPr>
            <w:rFonts w:ascii="Times New Roman" w:hAnsi="Times New Roman" w:cs="Times New Roman"/>
            <w:color w:val="000000" w:themeColor="text1"/>
            <w:sz w:val="22"/>
            <w:szCs w:val="22"/>
          </w:rPr>
          <w:delText>the</w:delText>
        </w:r>
      </w:del>
      <w:r w:rsidRPr="00C92711">
        <w:rPr>
          <w:rFonts w:ascii="Times New Roman" w:hAnsi="Times New Roman" w:cs="Times New Roman"/>
          <w:color w:val="000000" w:themeColor="text1"/>
          <w:sz w:val="22"/>
          <w:szCs w:val="22"/>
        </w:rPr>
        <w:t xml:space="preserve"> inflated Type I error rate (Stark et al., 2006a), while the free baseline model is more effective in finding DIF items, because of the low Type I error rate and high power (</w:t>
      </w:r>
      <w:r w:rsidR="00185F91" w:rsidRPr="00C92711">
        <w:rPr>
          <w:rFonts w:ascii="Times New Roman" w:hAnsi="Times New Roman" w:cs="Times New Roman"/>
          <w:color w:val="000000" w:themeColor="text1"/>
          <w:sz w:val="22"/>
          <w:szCs w:val="22"/>
        </w:rPr>
        <w:t xml:space="preserve">Lopez </w:t>
      </w:r>
      <w:r w:rsidRPr="00C92711">
        <w:rPr>
          <w:rFonts w:ascii="Times New Roman" w:hAnsi="Times New Roman" w:cs="Times New Roman"/>
          <w:color w:val="000000" w:themeColor="text1"/>
          <w:sz w:val="22"/>
          <w:szCs w:val="22"/>
        </w:rPr>
        <w:t>Rivas et al., 2009). The log-likelihood ratio statist</w:t>
      </w:r>
      <w:r w:rsidR="004F05C9">
        <w:rPr>
          <w:rFonts w:ascii="Times New Roman" w:hAnsi="Times New Roman" w:cs="Times New Roman"/>
          <w:color w:val="000000" w:themeColor="text1"/>
          <w:sz w:val="22"/>
          <w:szCs w:val="22"/>
        </w:rPr>
        <w:t>ic was used for NHST, based on the</w:t>
      </w:r>
      <w:r w:rsidRPr="00C92711">
        <w:rPr>
          <w:rFonts w:ascii="Times New Roman" w:hAnsi="Times New Roman" w:cs="Times New Roman"/>
          <w:color w:val="000000" w:themeColor="text1"/>
          <w:sz w:val="22"/>
          <w:szCs w:val="22"/>
        </w:rPr>
        <w:t xml:space="preserve"> finding (Wang et al., 2013) that the LR test performs consistently well with different types of data. DIF effect size was also computed based on Nye (2011) as </w:t>
      </w:r>
      <w:r w:rsidR="000B2850" w:rsidRPr="00C92711">
        <w:rPr>
          <w:rFonts w:ascii="Times New Roman" w:hAnsi="Times New Roman" w:cs="Times New Roman"/>
          <w:color w:val="000000" w:themeColor="text1"/>
          <w:sz w:val="22"/>
          <w:szCs w:val="22"/>
        </w:rPr>
        <w:t>a</w:t>
      </w:r>
      <w:del w:id="168" w:author="Luyao Zhang" w:date="2016-11-26T23:03:00Z">
        <w:r w:rsidR="000B2850" w:rsidRPr="00C92711" w:rsidDel="00E8439B">
          <w:rPr>
            <w:rFonts w:ascii="Times New Roman" w:hAnsi="Times New Roman" w:cs="Times New Roman"/>
            <w:color w:val="000000" w:themeColor="text1"/>
            <w:sz w:val="22"/>
            <w:szCs w:val="22"/>
          </w:rPr>
          <w:delText>n</w:delText>
        </w:r>
      </w:del>
      <w:r w:rsidR="00CF2FCD" w:rsidRPr="00C92711">
        <w:rPr>
          <w:rFonts w:ascii="Times New Roman" w:hAnsi="Times New Roman" w:cs="Times New Roman"/>
          <w:color w:val="000000" w:themeColor="text1"/>
          <w:sz w:val="22"/>
          <w:szCs w:val="22"/>
        </w:rPr>
        <w:t xml:space="preserve"> </w:t>
      </w:r>
      <w:del w:id="169" w:author="Luyao Zhang" w:date="2016-11-26T23:03:00Z">
        <w:r w:rsidRPr="00C92711" w:rsidDel="00E8439B">
          <w:rPr>
            <w:rFonts w:ascii="Times New Roman" w:hAnsi="Times New Roman" w:cs="Times New Roman"/>
            <w:color w:val="000000" w:themeColor="text1"/>
            <w:sz w:val="22"/>
            <w:szCs w:val="22"/>
          </w:rPr>
          <w:delText>implem</w:delText>
        </w:r>
        <w:r w:rsidR="00C21B10" w:rsidDel="00E8439B">
          <w:rPr>
            <w:rFonts w:ascii="Times New Roman" w:hAnsi="Times New Roman" w:cs="Times New Roman"/>
            <w:color w:val="000000" w:themeColor="text1"/>
            <w:sz w:val="22"/>
            <w:szCs w:val="22"/>
          </w:rPr>
          <w:delText xml:space="preserve">ent </w:delText>
        </w:r>
      </w:del>
      <w:ins w:id="170" w:author="Luyao Zhang" w:date="2016-11-26T23:03:00Z">
        <w:r w:rsidR="00E5594E">
          <w:rPr>
            <w:rFonts w:ascii="Times New Roman" w:hAnsi="Times New Roman" w:cs="Times New Roman"/>
            <w:color w:val="000000" w:themeColor="text1"/>
            <w:sz w:val="22"/>
            <w:szCs w:val="22"/>
          </w:rPr>
          <w:t>compl</w:t>
        </w:r>
      </w:ins>
      <w:ins w:id="171" w:author="Luyao Zhang" w:date="2016-11-26T23:06:00Z">
        <w:r w:rsidR="00E13DA4">
          <w:rPr>
            <w:rFonts w:ascii="Times New Roman" w:hAnsi="Times New Roman" w:cs="Times New Roman"/>
            <w:color w:val="000000" w:themeColor="text1"/>
            <w:sz w:val="22"/>
            <w:szCs w:val="22"/>
          </w:rPr>
          <w:t>e</w:t>
        </w:r>
      </w:ins>
      <w:bookmarkStart w:id="172" w:name="_GoBack"/>
      <w:bookmarkEnd w:id="172"/>
      <w:ins w:id="173" w:author="Luyao Zhang" w:date="2016-11-26T23:03:00Z">
        <w:r w:rsidR="00E8439B">
          <w:rPr>
            <w:rFonts w:ascii="Times New Roman" w:hAnsi="Times New Roman" w:cs="Times New Roman"/>
            <w:color w:val="000000" w:themeColor="text1"/>
            <w:sz w:val="22"/>
            <w:szCs w:val="22"/>
          </w:rPr>
          <w:t>ment</w:t>
        </w:r>
        <w:r w:rsidR="00E8439B">
          <w:rPr>
            <w:rFonts w:ascii="Times New Roman" w:hAnsi="Times New Roman" w:cs="Times New Roman"/>
            <w:color w:val="000000" w:themeColor="text1"/>
            <w:sz w:val="22"/>
            <w:szCs w:val="22"/>
          </w:rPr>
          <w:t xml:space="preserve"> </w:t>
        </w:r>
      </w:ins>
      <w:r w:rsidR="00C21B10">
        <w:rPr>
          <w:rFonts w:ascii="Times New Roman" w:hAnsi="Times New Roman" w:cs="Times New Roman"/>
          <w:color w:val="000000" w:themeColor="text1"/>
          <w:sz w:val="22"/>
          <w:szCs w:val="22"/>
        </w:rPr>
        <w:t xml:space="preserve">to the NHST </w:t>
      </w:r>
      <w:r w:rsidR="00620240">
        <w:rPr>
          <w:rFonts w:ascii="Times New Roman" w:hAnsi="Times New Roman" w:cs="Times New Roman"/>
          <w:color w:val="000000" w:themeColor="text1"/>
          <w:sz w:val="22"/>
          <w:szCs w:val="22"/>
        </w:rPr>
        <w:t xml:space="preserve">for </w:t>
      </w:r>
      <w:r w:rsidR="00C81632" w:rsidRPr="00C92711">
        <w:rPr>
          <w:rFonts w:ascii="Times New Roman" w:hAnsi="Times New Roman" w:cs="Times New Roman"/>
          <w:color w:val="000000" w:themeColor="text1"/>
          <w:sz w:val="22"/>
          <w:szCs w:val="22"/>
        </w:rPr>
        <w:t>information on DIF magnitude</w:t>
      </w:r>
      <w:r w:rsidRPr="00C92711">
        <w:rPr>
          <w:rFonts w:ascii="Times New Roman" w:hAnsi="Times New Roman" w:cs="Times New Roman"/>
          <w:color w:val="000000" w:themeColor="text1"/>
          <w:sz w:val="22"/>
          <w:szCs w:val="22"/>
        </w:rPr>
        <w:t>.</w:t>
      </w:r>
    </w:p>
    <w:p w14:paraId="4B5FF56D" w14:textId="0A75C8A3" w:rsidR="00E87A27" w:rsidRPr="00C92711" w:rsidRDefault="00E87A27" w:rsidP="00FD7A1D">
      <w:pPr>
        <w:spacing w:line="480" w:lineRule="auto"/>
        <w:ind w:firstLine="360"/>
        <w:rPr>
          <w:rFonts w:ascii="Times New Roman" w:hAnsi="Times New Roman" w:cs="Times New Roman"/>
          <w:color w:val="000000" w:themeColor="text1"/>
          <w:sz w:val="22"/>
          <w:szCs w:val="22"/>
        </w:rPr>
      </w:pPr>
    </w:p>
    <w:sectPr w:rsidR="00E87A27" w:rsidRPr="00C92711"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00C32"/>
    <w:multiLevelType w:val="hybridMultilevel"/>
    <w:tmpl w:val="B386A190"/>
    <w:lvl w:ilvl="0" w:tplc="36EC6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3C77F5"/>
    <w:multiLevelType w:val="hybridMultilevel"/>
    <w:tmpl w:val="120A7518"/>
    <w:lvl w:ilvl="0" w:tplc="CCAC6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AE6C1C"/>
    <w:multiLevelType w:val="hybridMultilevel"/>
    <w:tmpl w:val="D49A8DF2"/>
    <w:lvl w:ilvl="0" w:tplc="2B1E7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703AFE"/>
    <w:multiLevelType w:val="multilevel"/>
    <w:tmpl w:val="C9B00800"/>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4">
    <w:nsid w:val="4EA254D9"/>
    <w:multiLevelType w:val="hybridMultilevel"/>
    <w:tmpl w:val="E4180696"/>
    <w:lvl w:ilvl="0" w:tplc="19484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3D85D26"/>
    <w:multiLevelType w:val="hybridMultilevel"/>
    <w:tmpl w:val="39E46142"/>
    <w:lvl w:ilvl="0" w:tplc="CE144D84">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6">
    <w:nsid w:val="561E029A"/>
    <w:multiLevelType w:val="hybridMultilevel"/>
    <w:tmpl w:val="D6B202A4"/>
    <w:lvl w:ilvl="0" w:tplc="BC08F8AE">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nsid w:val="6B8D5D5A"/>
    <w:multiLevelType w:val="hybridMultilevel"/>
    <w:tmpl w:val="5B72A504"/>
    <w:lvl w:ilvl="0" w:tplc="62280C26">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8">
    <w:nsid w:val="7F4F59F3"/>
    <w:multiLevelType w:val="hybridMultilevel"/>
    <w:tmpl w:val="F948F39E"/>
    <w:lvl w:ilvl="0" w:tplc="E67CB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6"/>
  </w:num>
  <w:num w:numId="4">
    <w:abstractNumId w:val="8"/>
  </w:num>
  <w:num w:numId="5">
    <w:abstractNumId w:val="7"/>
  </w:num>
  <w:num w:numId="6">
    <w:abstractNumId w:val="4"/>
  </w:num>
  <w:num w:numId="7">
    <w:abstractNumId w:val="1"/>
  </w:num>
  <w:num w:numId="8">
    <w:abstractNumId w:val="5"/>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yao Zhang">
    <w15:presenceInfo w15:providerId="Windows Live" w15:userId="6a6ab7992ae8d9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D9E"/>
    <w:rsid w:val="00002F35"/>
    <w:rsid w:val="00003564"/>
    <w:rsid w:val="00003BBF"/>
    <w:rsid w:val="000062CE"/>
    <w:rsid w:val="00007BB0"/>
    <w:rsid w:val="000110AB"/>
    <w:rsid w:val="000110F1"/>
    <w:rsid w:val="00013A7F"/>
    <w:rsid w:val="00015C70"/>
    <w:rsid w:val="00015D91"/>
    <w:rsid w:val="00016A6E"/>
    <w:rsid w:val="00017228"/>
    <w:rsid w:val="000172DA"/>
    <w:rsid w:val="00023442"/>
    <w:rsid w:val="0002359C"/>
    <w:rsid w:val="00024486"/>
    <w:rsid w:val="00024D9D"/>
    <w:rsid w:val="00024FE9"/>
    <w:rsid w:val="0002517E"/>
    <w:rsid w:val="00025D40"/>
    <w:rsid w:val="00025FD1"/>
    <w:rsid w:val="00026D19"/>
    <w:rsid w:val="00026DDE"/>
    <w:rsid w:val="000277C7"/>
    <w:rsid w:val="0003003E"/>
    <w:rsid w:val="000308ED"/>
    <w:rsid w:val="00031F64"/>
    <w:rsid w:val="000323A0"/>
    <w:rsid w:val="00035590"/>
    <w:rsid w:val="00036DB1"/>
    <w:rsid w:val="000375FC"/>
    <w:rsid w:val="000379D7"/>
    <w:rsid w:val="00037A67"/>
    <w:rsid w:val="00040392"/>
    <w:rsid w:val="000422FB"/>
    <w:rsid w:val="0004264E"/>
    <w:rsid w:val="00042ADD"/>
    <w:rsid w:val="0004396F"/>
    <w:rsid w:val="00045729"/>
    <w:rsid w:val="000521EA"/>
    <w:rsid w:val="0005369C"/>
    <w:rsid w:val="0005568C"/>
    <w:rsid w:val="00057180"/>
    <w:rsid w:val="00060195"/>
    <w:rsid w:val="00060F9D"/>
    <w:rsid w:val="00062132"/>
    <w:rsid w:val="000623B4"/>
    <w:rsid w:val="0006282F"/>
    <w:rsid w:val="000638F7"/>
    <w:rsid w:val="00066122"/>
    <w:rsid w:val="00066DA1"/>
    <w:rsid w:val="00067980"/>
    <w:rsid w:val="00067AEC"/>
    <w:rsid w:val="00072BD5"/>
    <w:rsid w:val="00073946"/>
    <w:rsid w:val="0007437E"/>
    <w:rsid w:val="000751EF"/>
    <w:rsid w:val="00077BD0"/>
    <w:rsid w:val="00081214"/>
    <w:rsid w:val="00081498"/>
    <w:rsid w:val="0008165F"/>
    <w:rsid w:val="00083277"/>
    <w:rsid w:val="00083413"/>
    <w:rsid w:val="00084D98"/>
    <w:rsid w:val="00084EC3"/>
    <w:rsid w:val="00084EC9"/>
    <w:rsid w:val="0009210D"/>
    <w:rsid w:val="00092736"/>
    <w:rsid w:val="00093636"/>
    <w:rsid w:val="00095AC3"/>
    <w:rsid w:val="00095EE5"/>
    <w:rsid w:val="00095F25"/>
    <w:rsid w:val="000962B9"/>
    <w:rsid w:val="000975E4"/>
    <w:rsid w:val="000A013B"/>
    <w:rsid w:val="000A1166"/>
    <w:rsid w:val="000A2456"/>
    <w:rsid w:val="000A2ED1"/>
    <w:rsid w:val="000A351A"/>
    <w:rsid w:val="000A4024"/>
    <w:rsid w:val="000A424E"/>
    <w:rsid w:val="000A491D"/>
    <w:rsid w:val="000A5D2A"/>
    <w:rsid w:val="000A5E5D"/>
    <w:rsid w:val="000A5EA7"/>
    <w:rsid w:val="000A6E1F"/>
    <w:rsid w:val="000B2850"/>
    <w:rsid w:val="000B2E36"/>
    <w:rsid w:val="000B3FA4"/>
    <w:rsid w:val="000B4504"/>
    <w:rsid w:val="000B5769"/>
    <w:rsid w:val="000B5B7B"/>
    <w:rsid w:val="000B6D6E"/>
    <w:rsid w:val="000B77BA"/>
    <w:rsid w:val="000C0D3A"/>
    <w:rsid w:val="000C133E"/>
    <w:rsid w:val="000C1AF9"/>
    <w:rsid w:val="000C2883"/>
    <w:rsid w:val="000C3021"/>
    <w:rsid w:val="000C562C"/>
    <w:rsid w:val="000C5ACF"/>
    <w:rsid w:val="000C63DF"/>
    <w:rsid w:val="000C6F16"/>
    <w:rsid w:val="000C6FB2"/>
    <w:rsid w:val="000C70E6"/>
    <w:rsid w:val="000D00FC"/>
    <w:rsid w:val="000D02C1"/>
    <w:rsid w:val="000D0D10"/>
    <w:rsid w:val="000D16DF"/>
    <w:rsid w:val="000D1B20"/>
    <w:rsid w:val="000D2A9C"/>
    <w:rsid w:val="000D483D"/>
    <w:rsid w:val="000D50E4"/>
    <w:rsid w:val="000D5AFE"/>
    <w:rsid w:val="000D5BE6"/>
    <w:rsid w:val="000D5E5F"/>
    <w:rsid w:val="000D6649"/>
    <w:rsid w:val="000D7AC5"/>
    <w:rsid w:val="000E0C1A"/>
    <w:rsid w:val="000E11CA"/>
    <w:rsid w:val="000E1E4C"/>
    <w:rsid w:val="000E2761"/>
    <w:rsid w:val="000E46F2"/>
    <w:rsid w:val="000E505D"/>
    <w:rsid w:val="000E5246"/>
    <w:rsid w:val="000E627C"/>
    <w:rsid w:val="000F0EF0"/>
    <w:rsid w:val="000F10FF"/>
    <w:rsid w:val="000F1274"/>
    <w:rsid w:val="000F1B3B"/>
    <w:rsid w:val="000F1D2F"/>
    <w:rsid w:val="000F35F9"/>
    <w:rsid w:val="000F4B77"/>
    <w:rsid w:val="000F4CAF"/>
    <w:rsid w:val="000F4CEB"/>
    <w:rsid w:val="000F5176"/>
    <w:rsid w:val="000F5FB8"/>
    <w:rsid w:val="000F63EA"/>
    <w:rsid w:val="000F669B"/>
    <w:rsid w:val="000F6AB1"/>
    <w:rsid w:val="000F796E"/>
    <w:rsid w:val="0010062E"/>
    <w:rsid w:val="00101964"/>
    <w:rsid w:val="001033EF"/>
    <w:rsid w:val="0010509B"/>
    <w:rsid w:val="00106A4A"/>
    <w:rsid w:val="00112ADA"/>
    <w:rsid w:val="0011322E"/>
    <w:rsid w:val="00113A5C"/>
    <w:rsid w:val="00113BE2"/>
    <w:rsid w:val="00113D6C"/>
    <w:rsid w:val="001143DF"/>
    <w:rsid w:val="00114451"/>
    <w:rsid w:val="0011616B"/>
    <w:rsid w:val="00116408"/>
    <w:rsid w:val="001179BC"/>
    <w:rsid w:val="00117E14"/>
    <w:rsid w:val="001211CB"/>
    <w:rsid w:val="00126520"/>
    <w:rsid w:val="00130D97"/>
    <w:rsid w:val="00132456"/>
    <w:rsid w:val="00132AF8"/>
    <w:rsid w:val="001336B9"/>
    <w:rsid w:val="00133BAA"/>
    <w:rsid w:val="00133C6E"/>
    <w:rsid w:val="001358D0"/>
    <w:rsid w:val="00136711"/>
    <w:rsid w:val="001410EB"/>
    <w:rsid w:val="0014358B"/>
    <w:rsid w:val="0014599E"/>
    <w:rsid w:val="00145A07"/>
    <w:rsid w:val="0014643C"/>
    <w:rsid w:val="001501BB"/>
    <w:rsid w:val="00150CFC"/>
    <w:rsid w:val="00152336"/>
    <w:rsid w:val="00153AC6"/>
    <w:rsid w:val="00153B66"/>
    <w:rsid w:val="00153BF8"/>
    <w:rsid w:val="00154C85"/>
    <w:rsid w:val="00156276"/>
    <w:rsid w:val="00162D4A"/>
    <w:rsid w:val="00162FF2"/>
    <w:rsid w:val="00163FCF"/>
    <w:rsid w:val="00164773"/>
    <w:rsid w:val="00164CAB"/>
    <w:rsid w:val="0016544B"/>
    <w:rsid w:val="001660D5"/>
    <w:rsid w:val="00166F70"/>
    <w:rsid w:val="00170112"/>
    <w:rsid w:val="00170722"/>
    <w:rsid w:val="001707C6"/>
    <w:rsid w:val="00170BBF"/>
    <w:rsid w:val="00171EC4"/>
    <w:rsid w:val="00174CFA"/>
    <w:rsid w:val="00175D3F"/>
    <w:rsid w:val="001760B9"/>
    <w:rsid w:val="00177D1C"/>
    <w:rsid w:val="00181C43"/>
    <w:rsid w:val="001821A2"/>
    <w:rsid w:val="001837A2"/>
    <w:rsid w:val="00184D99"/>
    <w:rsid w:val="00184FFD"/>
    <w:rsid w:val="0018524B"/>
    <w:rsid w:val="00185F91"/>
    <w:rsid w:val="00191324"/>
    <w:rsid w:val="00191AD9"/>
    <w:rsid w:val="001937BE"/>
    <w:rsid w:val="001938DB"/>
    <w:rsid w:val="00194BF1"/>
    <w:rsid w:val="00195080"/>
    <w:rsid w:val="00195F90"/>
    <w:rsid w:val="00196682"/>
    <w:rsid w:val="00197068"/>
    <w:rsid w:val="00197C9B"/>
    <w:rsid w:val="001A0138"/>
    <w:rsid w:val="001A0E4E"/>
    <w:rsid w:val="001A35C7"/>
    <w:rsid w:val="001A42B5"/>
    <w:rsid w:val="001A4EFB"/>
    <w:rsid w:val="001A6EE7"/>
    <w:rsid w:val="001A765B"/>
    <w:rsid w:val="001B088F"/>
    <w:rsid w:val="001B13B9"/>
    <w:rsid w:val="001B198F"/>
    <w:rsid w:val="001B1F8E"/>
    <w:rsid w:val="001B201D"/>
    <w:rsid w:val="001B29CE"/>
    <w:rsid w:val="001B2D80"/>
    <w:rsid w:val="001B4790"/>
    <w:rsid w:val="001B4EF8"/>
    <w:rsid w:val="001B5786"/>
    <w:rsid w:val="001B6013"/>
    <w:rsid w:val="001B688C"/>
    <w:rsid w:val="001B6C62"/>
    <w:rsid w:val="001B73FE"/>
    <w:rsid w:val="001C104B"/>
    <w:rsid w:val="001C1E22"/>
    <w:rsid w:val="001C4ECE"/>
    <w:rsid w:val="001C5920"/>
    <w:rsid w:val="001C5E90"/>
    <w:rsid w:val="001C64AD"/>
    <w:rsid w:val="001C7479"/>
    <w:rsid w:val="001C7C8F"/>
    <w:rsid w:val="001C7D39"/>
    <w:rsid w:val="001D0CF9"/>
    <w:rsid w:val="001D1BE5"/>
    <w:rsid w:val="001D28CC"/>
    <w:rsid w:val="001D31CB"/>
    <w:rsid w:val="001D380E"/>
    <w:rsid w:val="001D3CF1"/>
    <w:rsid w:val="001D3E52"/>
    <w:rsid w:val="001D4F4B"/>
    <w:rsid w:val="001D5150"/>
    <w:rsid w:val="001D5830"/>
    <w:rsid w:val="001D5E83"/>
    <w:rsid w:val="001D69A7"/>
    <w:rsid w:val="001D72F8"/>
    <w:rsid w:val="001D7C91"/>
    <w:rsid w:val="001E16DD"/>
    <w:rsid w:val="001E18D2"/>
    <w:rsid w:val="001E1E47"/>
    <w:rsid w:val="001E4E24"/>
    <w:rsid w:val="001E6B22"/>
    <w:rsid w:val="001E6CC2"/>
    <w:rsid w:val="001F0F9F"/>
    <w:rsid w:val="001F1A64"/>
    <w:rsid w:val="001F25AC"/>
    <w:rsid w:val="001F33C2"/>
    <w:rsid w:val="001F37B8"/>
    <w:rsid w:val="001F4C1C"/>
    <w:rsid w:val="001F57D6"/>
    <w:rsid w:val="001F5EC6"/>
    <w:rsid w:val="001F66BC"/>
    <w:rsid w:val="00200D48"/>
    <w:rsid w:val="002014DF"/>
    <w:rsid w:val="002028E1"/>
    <w:rsid w:val="002040B6"/>
    <w:rsid w:val="002041F9"/>
    <w:rsid w:val="0021232F"/>
    <w:rsid w:val="00212784"/>
    <w:rsid w:val="002127BE"/>
    <w:rsid w:val="00212F19"/>
    <w:rsid w:val="00212FA4"/>
    <w:rsid w:val="00213409"/>
    <w:rsid w:val="0021396D"/>
    <w:rsid w:val="002166AF"/>
    <w:rsid w:val="00220CD3"/>
    <w:rsid w:val="00222377"/>
    <w:rsid w:val="00224052"/>
    <w:rsid w:val="00225476"/>
    <w:rsid w:val="0022558F"/>
    <w:rsid w:val="00226832"/>
    <w:rsid w:val="002270CA"/>
    <w:rsid w:val="00227A60"/>
    <w:rsid w:val="00227B06"/>
    <w:rsid w:val="00230C05"/>
    <w:rsid w:val="002318FF"/>
    <w:rsid w:val="00231C52"/>
    <w:rsid w:val="00232750"/>
    <w:rsid w:val="00232A78"/>
    <w:rsid w:val="0023558C"/>
    <w:rsid w:val="00237B54"/>
    <w:rsid w:val="00237CA3"/>
    <w:rsid w:val="0024115F"/>
    <w:rsid w:val="002419F2"/>
    <w:rsid w:val="00245027"/>
    <w:rsid w:val="002463C8"/>
    <w:rsid w:val="00246451"/>
    <w:rsid w:val="002464B8"/>
    <w:rsid w:val="00246ED8"/>
    <w:rsid w:val="0025191C"/>
    <w:rsid w:val="00252540"/>
    <w:rsid w:val="002534DD"/>
    <w:rsid w:val="002541EF"/>
    <w:rsid w:val="00254AF4"/>
    <w:rsid w:val="00255883"/>
    <w:rsid w:val="00255905"/>
    <w:rsid w:val="00256850"/>
    <w:rsid w:val="00260659"/>
    <w:rsid w:val="002606B6"/>
    <w:rsid w:val="00262F8B"/>
    <w:rsid w:val="00263AFA"/>
    <w:rsid w:val="00263C0F"/>
    <w:rsid w:val="00264689"/>
    <w:rsid w:val="00265BD9"/>
    <w:rsid w:val="00265C08"/>
    <w:rsid w:val="00266703"/>
    <w:rsid w:val="0026766C"/>
    <w:rsid w:val="00270875"/>
    <w:rsid w:val="00271130"/>
    <w:rsid w:val="00271F90"/>
    <w:rsid w:val="0027200D"/>
    <w:rsid w:val="00275CCA"/>
    <w:rsid w:val="00276ECB"/>
    <w:rsid w:val="0027769C"/>
    <w:rsid w:val="002777E7"/>
    <w:rsid w:val="00282651"/>
    <w:rsid w:val="002840D1"/>
    <w:rsid w:val="00284661"/>
    <w:rsid w:val="00285740"/>
    <w:rsid w:val="002857E2"/>
    <w:rsid w:val="002867F8"/>
    <w:rsid w:val="00290099"/>
    <w:rsid w:val="00290B9C"/>
    <w:rsid w:val="00291EEB"/>
    <w:rsid w:val="00293B95"/>
    <w:rsid w:val="00295E09"/>
    <w:rsid w:val="00297BEA"/>
    <w:rsid w:val="00297F2B"/>
    <w:rsid w:val="002A2D85"/>
    <w:rsid w:val="002A4AE7"/>
    <w:rsid w:val="002A578C"/>
    <w:rsid w:val="002A6B67"/>
    <w:rsid w:val="002A6FFB"/>
    <w:rsid w:val="002A71AD"/>
    <w:rsid w:val="002A78AF"/>
    <w:rsid w:val="002A7C6B"/>
    <w:rsid w:val="002B050D"/>
    <w:rsid w:val="002B0839"/>
    <w:rsid w:val="002B188A"/>
    <w:rsid w:val="002B1EFF"/>
    <w:rsid w:val="002B35F2"/>
    <w:rsid w:val="002B3B50"/>
    <w:rsid w:val="002B43F9"/>
    <w:rsid w:val="002B4812"/>
    <w:rsid w:val="002B6767"/>
    <w:rsid w:val="002B7B55"/>
    <w:rsid w:val="002B7D34"/>
    <w:rsid w:val="002C07AF"/>
    <w:rsid w:val="002C0B42"/>
    <w:rsid w:val="002C128C"/>
    <w:rsid w:val="002C130F"/>
    <w:rsid w:val="002C5078"/>
    <w:rsid w:val="002C567D"/>
    <w:rsid w:val="002C7903"/>
    <w:rsid w:val="002D1887"/>
    <w:rsid w:val="002D1A50"/>
    <w:rsid w:val="002D2135"/>
    <w:rsid w:val="002D49A0"/>
    <w:rsid w:val="002D4BEC"/>
    <w:rsid w:val="002D55FE"/>
    <w:rsid w:val="002D587B"/>
    <w:rsid w:val="002D6365"/>
    <w:rsid w:val="002D75D9"/>
    <w:rsid w:val="002E0E62"/>
    <w:rsid w:val="002E0ED3"/>
    <w:rsid w:val="002E0FE3"/>
    <w:rsid w:val="002E3586"/>
    <w:rsid w:val="002E6500"/>
    <w:rsid w:val="002E7463"/>
    <w:rsid w:val="002E7C00"/>
    <w:rsid w:val="002E7E94"/>
    <w:rsid w:val="002F0240"/>
    <w:rsid w:val="002F097A"/>
    <w:rsid w:val="002F117F"/>
    <w:rsid w:val="002F3022"/>
    <w:rsid w:val="002F38A5"/>
    <w:rsid w:val="002F6065"/>
    <w:rsid w:val="002F6C31"/>
    <w:rsid w:val="00300362"/>
    <w:rsid w:val="0030066F"/>
    <w:rsid w:val="00300756"/>
    <w:rsid w:val="0030253A"/>
    <w:rsid w:val="0030306A"/>
    <w:rsid w:val="00303531"/>
    <w:rsid w:val="003040BF"/>
    <w:rsid w:val="00305001"/>
    <w:rsid w:val="0030548E"/>
    <w:rsid w:val="00306A37"/>
    <w:rsid w:val="00306F78"/>
    <w:rsid w:val="00310370"/>
    <w:rsid w:val="00311E19"/>
    <w:rsid w:val="00311E6E"/>
    <w:rsid w:val="003122A1"/>
    <w:rsid w:val="003122DF"/>
    <w:rsid w:val="003128A1"/>
    <w:rsid w:val="00313DCA"/>
    <w:rsid w:val="00313FDD"/>
    <w:rsid w:val="00314EF9"/>
    <w:rsid w:val="003174E9"/>
    <w:rsid w:val="003202AC"/>
    <w:rsid w:val="00320F79"/>
    <w:rsid w:val="00321D18"/>
    <w:rsid w:val="00322D3A"/>
    <w:rsid w:val="0032381E"/>
    <w:rsid w:val="003253C0"/>
    <w:rsid w:val="00327588"/>
    <w:rsid w:val="00330A72"/>
    <w:rsid w:val="00330EE1"/>
    <w:rsid w:val="00331ADE"/>
    <w:rsid w:val="00331C4E"/>
    <w:rsid w:val="00331E97"/>
    <w:rsid w:val="003321BB"/>
    <w:rsid w:val="00332392"/>
    <w:rsid w:val="003341B9"/>
    <w:rsid w:val="00335DBD"/>
    <w:rsid w:val="00336CA3"/>
    <w:rsid w:val="00337048"/>
    <w:rsid w:val="0033768F"/>
    <w:rsid w:val="00337D6C"/>
    <w:rsid w:val="00340BDD"/>
    <w:rsid w:val="00341B5C"/>
    <w:rsid w:val="00341CF2"/>
    <w:rsid w:val="00341EDE"/>
    <w:rsid w:val="00342507"/>
    <w:rsid w:val="00343279"/>
    <w:rsid w:val="00344792"/>
    <w:rsid w:val="00344E1C"/>
    <w:rsid w:val="00347127"/>
    <w:rsid w:val="0034769C"/>
    <w:rsid w:val="003505AB"/>
    <w:rsid w:val="003510B3"/>
    <w:rsid w:val="00351973"/>
    <w:rsid w:val="003526C1"/>
    <w:rsid w:val="00352A68"/>
    <w:rsid w:val="003538D2"/>
    <w:rsid w:val="00353965"/>
    <w:rsid w:val="00355089"/>
    <w:rsid w:val="00356F39"/>
    <w:rsid w:val="00357071"/>
    <w:rsid w:val="003610E0"/>
    <w:rsid w:val="0036140D"/>
    <w:rsid w:val="00362DDA"/>
    <w:rsid w:val="00364BE9"/>
    <w:rsid w:val="00364CB6"/>
    <w:rsid w:val="003702A7"/>
    <w:rsid w:val="003718B2"/>
    <w:rsid w:val="00373D8A"/>
    <w:rsid w:val="00374077"/>
    <w:rsid w:val="00376319"/>
    <w:rsid w:val="0037656D"/>
    <w:rsid w:val="0038026C"/>
    <w:rsid w:val="0038087E"/>
    <w:rsid w:val="003816A6"/>
    <w:rsid w:val="00381943"/>
    <w:rsid w:val="00381FDC"/>
    <w:rsid w:val="003835F9"/>
    <w:rsid w:val="00383D6D"/>
    <w:rsid w:val="00386CC9"/>
    <w:rsid w:val="00387F45"/>
    <w:rsid w:val="00391851"/>
    <w:rsid w:val="00391AB3"/>
    <w:rsid w:val="00391B5C"/>
    <w:rsid w:val="0039354A"/>
    <w:rsid w:val="00394118"/>
    <w:rsid w:val="00395054"/>
    <w:rsid w:val="00395264"/>
    <w:rsid w:val="003952FA"/>
    <w:rsid w:val="00397188"/>
    <w:rsid w:val="003974C5"/>
    <w:rsid w:val="00397EFD"/>
    <w:rsid w:val="003A02FC"/>
    <w:rsid w:val="003A0DC6"/>
    <w:rsid w:val="003A1886"/>
    <w:rsid w:val="003A28FD"/>
    <w:rsid w:val="003A2FC0"/>
    <w:rsid w:val="003A3D9F"/>
    <w:rsid w:val="003A40BA"/>
    <w:rsid w:val="003A416D"/>
    <w:rsid w:val="003A4991"/>
    <w:rsid w:val="003A60C4"/>
    <w:rsid w:val="003B1590"/>
    <w:rsid w:val="003B2554"/>
    <w:rsid w:val="003B55D8"/>
    <w:rsid w:val="003B6282"/>
    <w:rsid w:val="003B72A7"/>
    <w:rsid w:val="003B7EA3"/>
    <w:rsid w:val="003C00CC"/>
    <w:rsid w:val="003C1E33"/>
    <w:rsid w:val="003C40F4"/>
    <w:rsid w:val="003C6D41"/>
    <w:rsid w:val="003D0F65"/>
    <w:rsid w:val="003D2A22"/>
    <w:rsid w:val="003D3032"/>
    <w:rsid w:val="003D46D8"/>
    <w:rsid w:val="003D55A7"/>
    <w:rsid w:val="003D596B"/>
    <w:rsid w:val="003D62A0"/>
    <w:rsid w:val="003D6731"/>
    <w:rsid w:val="003D67B4"/>
    <w:rsid w:val="003E06AD"/>
    <w:rsid w:val="003E1E45"/>
    <w:rsid w:val="003E244A"/>
    <w:rsid w:val="003E36A7"/>
    <w:rsid w:val="003E402F"/>
    <w:rsid w:val="003E5D70"/>
    <w:rsid w:val="003E5E14"/>
    <w:rsid w:val="003E6AC9"/>
    <w:rsid w:val="003E6B60"/>
    <w:rsid w:val="003E740E"/>
    <w:rsid w:val="003F018F"/>
    <w:rsid w:val="003F1419"/>
    <w:rsid w:val="003F1521"/>
    <w:rsid w:val="003F1B44"/>
    <w:rsid w:val="003F2B92"/>
    <w:rsid w:val="003F33C2"/>
    <w:rsid w:val="003F4303"/>
    <w:rsid w:val="003F467D"/>
    <w:rsid w:val="003F4843"/>
    <w:rsid w:val="003F5F90"/>
    <w:rsid w:val="003F779F"/>
    <w:rsid w:val="00400915"/>
    <w:rsid w:val="0040239C"/>
    <w:rsid w:val="004027A6"/>
    <w:rsid w:val="00403D41"/>
    <w:rsid w:val="004043B8"/>
    <w:rsid w:val="00405DD5"/>
    <w:rsid w:val="0040714C"/>
    <w:rsid w:val="00410338"/>
    <w:rsid w:val="0041389D"/>
    <w:rsid w:val="004157AD"/>
    <w:rsid w:val="0041595A"/>
    <w:rsid w:val="00415E13"/>
    <w:rsid w:val="00416438"/>
    <w:rsid w:val="004168A6"/>
    <w:rsid w:val="004207B4"/>
    <w:rsid w:val="00420AC7"/>
    <w:rsid w:val="00421BFC"/>
    <w:rsid w:val="00422949"/>
    <w:rsid w:val="00422D38"/>
    <w:rsid w:val="004233C3"/>
    <w:rsid w:val="00424089"/>
    <w:rsid w:val="00425196"/>
    <w:rsid w:val="00425DD3"/>
    <w:rsid w:val="00425E42"/>
    <w:rsid w:val="0043074B"/>
    <w:rsid w:val="00430E53"/>
    <w:rsid w:val="004311AA"/>
    <w:rsid w:val="00432820"/>
    <w:rsid w:val="00433B5E"/>
    <w:rsid w:val="00435AB2"/>
    <w:rsid w:val="0043612E"/>
    <w:rsid w:val="004408AD"/>
    <w:rsid w:val="00441509"/>
    <w:rsid w:val="00441F93"/>
    <w:rsid w:val="00442E67"/>
    <w:rsid w:val="004439C1"/>
    <w:rsid w:val="0044468B"/>
    <w:rsid w:val="00444E97"/>
    <w:rsid w:val="004451AE"/>
    <w:rsid w:val="004454F3"/>
    <w:rsid w:val="00445886"/>
    <w:rsid w:val="00446B8B"/>
    <w:rsid w:val="004470DE"/>
    <w:rsid w:val="004503AA"/>
    <w:rsid w:val="0045161F"/>
    <w:rsid w:val="004519D4"/>
    <w:rsid w:val="00451C3E"/>
    <w:rsid w:val="004534F4"/>
    <w:rsid w:val="00453D64"/>
    <w:rsid w:val="00453F9C"/>
    <w:rsid w:val="00456AC5"/>
    <w:rsid w:val="00460819"/>
    <w:rsid w:val="00461606"/>
    <w:rsid w:val="00461BC1"/>
    <w:rsid w:val="0046447D"/>
    <w:rsid w:val="004655A8"/>
    <w:rsid w:val="004673F2"/>
    <w:rsid w:val="00472988"/>
    <w:rsid w:val="00474A3E"/>
    <w:rsid w:val="00474DAB"/>
    <w:rsid w:val="00474FEE"/>
    <w:rsid w:val="0047525F"/>
    <w:rsid w:val="00475403"/>
    <w:rsid w:val="00475752"/>
    <w:rsid w:val="0047604A"/>
    <w:rsid w:val="00477063"/>
    <w:rsid w:val="00477BE4"/>
    <w:rsid w:val="004822CE"/>
    <w:rsid w:val="004825E6"/>
    <w:rsid w:val="00483335"/>
    <w:rsid w:val="0048466B"/>
    <w:rsid w:val="00485196"/>
    <w:rsid w:val="00486500"/>
    <w:rsid w:val="00486AF5"/>
    <w:rsid w:val="004914A2"/>
    <w:rsid w:val="004A0D3E"/>
    <w:rsid w:val="004A0E5C"/>
    <w:rsid w:val="004A55E0"/>
    <w:rsid w:val="004A642C"/>
    <w:rsid w:val="004A7FFE"/>
    <w:rsid w:val="004B119F"/>
    <w:rsid w:val="004B1BA7"/>
    <w:rsid w:val="004B27A5"/>
    <w:rsid w:val="004B595E"/>
    <w:rsid w:val="004C018B"/>
    <w:rsid w:val="004C04F9"/>
    <w:rsid w:val="004C0BE7"/>
    <w:rsid w:val="004C152E"/>
    <w:rsid w:val="004C1A86"/>
    <w:rsid w:val="004C1E7F"/>
    <w:rsid w:val="004C26FD"/>
    <w:rsid w:val="004C3D42"/>
    <w:rsid w:val="004C41AF"/>
    <w:rsid w:val="004C522B"/>
    <w:rsid w:val="004C6152"/>
    <w:rsid w:val="004C7124"/>
    <w:rsid w:val="004D15FD"/>
    <w:rsid w:val="004D1674"/>
    <w:rsid w:val="004D3568"/>
    <w:rsid w:val="004E2007"/>
    <w:rsid w:val="004E2897"/>
    <w:rsid w:val="004E3B28"/>
    <w:rsid w:val="004E54F2"/>
    <w:rsid w:val="004E6A8D"/>
    <w:rsid w:val="004E6F62"/>
    <w:rsid w:val="004E7666"/>
    <w:rsid w:val="004F05C9"/>
    <w:rsid w:val="004F1ECA"/>
    <w:rsid w:val="004F25AF"/>
    <w:rsid w:val="004F264B"/>
    <w:rsid w:val="004F2778"/>
    <w:rsid w:val="004F2978"/>
    <w:rsid w:val="004F6632"/>
    <w:rsid w:val="004F6A7E"/>
    <w:rsid w:val="004F6E35"/>
    <w:rsid w:val="004F7BB2"/>
    <w:rsid w:val="004F7F96"/>
    <w:rsid w:val="005007B1"/>
    <w:rsid w:val="00501755"/>
    <w:rsid w:val="00501CCB"/>
    <w:rsid w:val="00502802"/>
    <w:rsid w:val="00503E35"/>
    <w:rsid w:val="0050503E"/>
    <w:rsid w:val="00510225"/>
    <w:rsid w:val="00511DE6"/>
    <w:rsid w:val="00512017"/>
    <w:rsid w:val="00512112"/>
    <w:rsid w:val="00513FE8"/>
    <w:rsid w:val="00514E83"/>
    <w:rsid w:val="00516252"/>
    <w:rsid w:val="00516D6A"/>
    <w:rsid w:val="00517F6F"/>
    <w:rsid w:val="00520422"/>
    <w:rsid w:val="005219B4"/>
    <w:rsid w:val="00524AD1"/>
    <w:rsid w:val="00525EE9"/>
    <w:rsid w:val="00527DB6"/>
    <w:rsid w:val="00527FA4"/>
    <w:rsid w:val="00530B07"/>
    <w:rsid w:val="00530E9A"/>
    <w:rsid w:val="00530F4E"/>
    <w:rsid w:val="00531C71"/>
    <w:rsid w:val="005321CE"/>
    <w:rsid w:val="005342A0"/>
    <w:rsid w:val="00534D43"/>
    <w:rsid w:val="0053559D"/>
    <w:rsid w:val="005376A0"/>
    <w:rsid w:val="00537BC2"/>
    <w:rsid w:val="00541C63"/>
    <w:rsid w:val="00541FAD"/>
    <w:rsid w:val="00542B7A"/>
    <w:rsid w:val="0054333D"/>
    <w:rsid w:val="00545270"/>
    <w:rsid w:val="00545510"/>
    <w:rsid w:val="00545A3B"/>
    <w:rsid w:val="005503DB"/>
    <w:rsid w:val="00550469"/>
    <w:rsid w:val="00550868"/>
    <w:rsid w:val="005514A4"/>
    <w:rsid w:val="005522C7"/>
    <w:rsid w:val="00552757"/>
    <w:rsid w:val="00553D4A"/>
    <w:rsid w:val="0055636D"/>
    <w:rsid w:val="00556551"/>
    <w:rsid w:val="00557269"/>
    <w:rsid w:val="00563589"/>
    <w:rsid w:val="00563F7F"/>
    <w:rsid w:val="00564561"/>
    <w:rsid w:val="00566B5F"/>
    <w:rsid w:val="00572E0A"/>
    <w:rsid w:val="00573A1A"/>
    <w:rsid w:val="005758C5"/>
    <w:rsid w:val="005810EC"/>
    <w:rsid w:val="0058317F"/>
    <w:rsid w:val="00585C05"/>
    <w:rsid w:val="00587E89"/>
    <w:rsid w:val="005924E2"/>
    <w:rsid w:val="005929E0"/>
    <w:rsid w:val="00593A94"/>
    <w:rsid w:val="00593E80"/>
    <w:rsid w:val="0059458D"/>
    <w:rsid w:val="005949E0"/>
    <w:rsid w:val="00594CBF"/>
    <w:rsid w:val="0059502E"/>
    <w:rsid w:val="0059528B"/>
    <w:rsid w:val="0059615B"/>
    <w:rsid w:val="00597544"/>
    <w:rsid w:val="00597DC8"/>
    <w:rsid w:val="005A044F"/>
    <w:rsid w:val="005A08F8"/>
    <w:rsid w:val="005A0A8D"/>
    <w:rsid w:val="005A163E"/>
    <w:rsid w:val="005A38AE"/>
    <w:rsid w:val="005A3BFC"/>
    <w:rsid w:val="005A4297"/>
    <w:rsid w:val="005A48D1"/>
    <w:rsid w:val="005A54AF"/>
    <w:rsid w:val="005A7C50"/>
    <w:rsid w:val="005B13DA"/>
    <w:rsid w:val="005B1490"/>
    <w:rsid w:val="005B190B"/>
    <w:rsid w:val="005B3BB7"/>
    <w:rsid w:val="005B3DF9"/>
    <w:rsid w:val="005B4825"/>
    <w:rsid w:val="005B50D1"/>
    <w:rsid w:val="005B6AA0"/>
    <w:rsid w:val="005B7587"/>
    <w:rsid w:val="005B7985"/>
    <w:rsid w:val="005C02C8"/>
    <w:rsid w:val="005C07D3"/>
    <w:rsid w:val="005C08AE"/>
    <w:rsid w:val="005C0C4E"/>
    <w:rsid w:val="005C26F6"/>
    <w:rsid w:val="005C2891"/>
    <w:rsid w:val="005C41B5"/>
    <w:rsid w:val="005C4346"/>
    <w:rsid w:val="005C489D"/>
    <w:rsid w:val="005C58AE"/>
    <w:rsid w:val="005C62CE"/>
    <w:rsid w:val="005C6302"/>
    <w:rsid w:val="005C7077"/>
    <w:rsid w:val="005C70A0"/>
    <w:rsid w:val="005D04C9"/>
    <w:rsid w:val="005D0C37"/>
    <w:rsid w:val="005D224F"/>
    <w:rsid w:val="005D356D"/>
    <w:rsid w:val="005D3E0F"/>
    <w:rsid w:val="005D50EF"/>
    <w:rsid w:val="005D52E2"/>
    <w:rsid w:val="005D75D0"/>
    <w:rsid w:val="005E3DDE"/>
    <w:rsid w:val="005E4FE9"/>
    <w:rsid w:val="005E5A77"/>
    <w:rsid w:val="005E6509"/>
    <w:rsid w:val="005F0FEB"/>
    <w:rsid w:val="005F1C26"/>
    <w:rsid w:val="005F1D95"/>
    <w:rsid w:val="005F3889"/>
    <w:rsid w:val="005F4D05"/>
    <w:rsid w:val="005F5597"/>
    <w:rsid w:val="005F5815"/>
    <w:rsid w:val="005F60EE"/>
    <w:rsid w:val="005F6D9E"/>
    <w:rsid w:val="00600F18"/>
    <w:rsid w:val="006034F1"/>
    <w:rsid w:val="00604310"/>
    <w:rsid w:val="006045B1"/>
    <w:rsid w:val="00606722"/>
    <w:rsid w:val="00606D22"/>
    <w:rsid w:val="006100D5"/>
    <w:rsid w:val="00610B69"/>
    <w:rsid w:val="00610CC7"/>
    <w:rsid w:val="00610FA9"/>
    <w:rsid w:val="0061305F"/>
    <w:rsid w:val="0061309C"/>
    <w:rsid w:val="00613B94"/>
    <w:rsid w:val="00613B98"/>
    <w:rsid w:val="00614490"/>
    <w:rsid w:val="00615330"/>
    <w:rsid w:val="0061539F"/>
    <w:rsid w:val="00617366"/>
    <w:rsid w:val="00620240"/>
    <w:rsid w:val="00620379"/>
    <w:rsid w:val="00620A87"/>
    <w:rsid w:val="00621461"/>
    <w:rsid w:val="0062359C"/>
    <w:rsid w:val="006235D2"/>
    <w:rsid w:val="00630C1B"/>
    <w:rsid w:val="00631C3A"/>
    <w:rsid w:val="00632B81"/>
    <w:rsid w:val="00634169"/>
    <w:rsid w:val="00634699"/>
    <w:rsid w:val="00634C37"/>
    <w:rsid w:val="00636A57"/>
    <w:rsid w:val="00636EC7"/>
    <w:rsid w:val="00637B32"/>
    <w:rsid w:val="00641880"/>
    <w:rsid w:val="00641AF1"/>
    <w:rsid w:val="00641B56"/>
    <w:rsid w:val="00644979"/>
    <w:rsid w:val="00644E75"/>
    <w:rsid w:val="0064563A"/>
    <w:rsid w:val="00650371"/>
    <w:rsid w:val="00653F90"/>
    <w:rsid w:val="00654DE9"/>
    <w:rsid w:val="00656610"/>
    <w:rsid w:val="00660E85"/>
    <w:rsid w:val="0066100D"/>
    <w:rsid w:val="00663408"/>
    <w:rsid w:val="006649F7"/>
    <w:rsid w:val="00665B78"/>
    <w:rsid w:val="00666768"/>
    <w:rsid w:val="00667AB7"/>
    <w:rsid w:val="00667C4E"/>
    <w:rsid w:val="00667F58"/>
    <w:rsid w:val="00670F1B"/>
    <w:rsid w:val="00671013"/>
    <w:rsid w:val="006711AF"/>
    <w:rsid w:val="00672370"/>
    <w:rsid w:val="006728B8"/>
    <w:rsid w:val="00673E38"/>
    <w:rsid w:val="00673EBC"/>
    <w:rsid w:val="00674DBF"/>
    <w:rsid w:val="00675771"/>
    <w:rsid w:val="00676938"/>
    <w:rsid w:val="00677694"/>
    <w:rsid w:val="00677D9D"/>
    <w:rsid w:val="0068172A"/>
    <w:rsid w:val="00681F3E"/>
    <w:rsid w:val="00683601"/>
    <w:rsid w:val="006838B8"/>
    <w:rsid w:val="0068500A"/>
    <w:rsid w:val="006850FD"/>
    <w:rsid w:val="0068704E"/>
    <w:rsid w:val="006906B1"/>
    <w:rsid w:val="00691D67"/>
    <w:rsid w:val="00692211"/>
    <w:rsid w:val="006923E6"/>
    <w:rsid w:val="006925FC"/>
    <w:rsid w:val="006928ED"/>
    <w:rsid w:val="006935F9"/>
    <w:rsid w:val="006949A7"/>
    <w:rsid w:val="00696154"/>
    <w:rsid w:val="00696413"/>
    <w:rsid w:val="006A1250"/>
    <w:rsid w:val="006A1277"/>
    <w:rsid w:val="006A1E58"/>
    <w:rsid w:val="006A21B5"/>
    <w:rsid w:val="006A235C"/>
    <w:rsid w:val="006A285C"/>
    <w:rsid w:val="006A2DDE"/>
    <w:rsid w:val="006A54B9"/>
    <w:rsid w:val="006A61C5"/>
    <w:rsid w:val="006A67E0"/>
    <w:rsid w:val="006A7C26"/>
    <w:rsid w:val="006B179D"/>
    <w:rsid w:val="006B1F65"/>
    <w:rsid w:val="006B24CE"/>
    <w:rsid w:val="006B2ADC"/>
    <w:rsid w:val="006B35E4"/>
    <w:rsid w:val="006B3908"/>
    <w:rsid w:val="006B3B9A"/>
    <w:rsid w:val="006B413B"/>
    <w:rsid w:val="006B4DAF"/>
    <w:rsid w:val="006B5922"/>
    <w:rsid w:val="006B6DD1"/>
    <w:rsid w:val="006C0241"/>
    <w:rsid w:val="006C0B8F"/>
    <w:rsid w:val="006C1525"/>
    <w:rsid w:val="006C2490"/>
    <w:rsid w:val="006C2C7B"/>
    <w:rsid w:val="006C343C"/>
    <w:rsid w:val="006C4624"/>
    <w:rsid w:val="006C565B"/>
    <w:rsid w:val="006C5D7D"/>
    <w:rsid w:val="006C7E57"/>
    <w:rsid w:val="006D0851"/>
    <w:rsid w:val="006D0870"/>
    <w:rsid w:val="006D28CF"/>
    <w:rsid w:val="006D3A8A"/>
    <w:rsid w:val="006D3ED9"/>
    <w:rsid w:val="006D45C6"/>
    <w:rsid w:val="006D526F"/>
    <w:rsid w:val="006D5E50"/>
    <w:rsid w:val="006D60E2"/>
    <w:rsid w:val="006E02EF"/>
    <w:rsid w:val="006E221F"/>
    <w:rsid w:val="006E2D85"/>
    <w:rsid w:val="006E49DA"/>
    <w:rsid w:val="006E4F3F"/>
    <w:rsid w:val="006E550E"/>
    <w:rsid w:val="006E570B"/>
    <w:rsid w:val="006E6912"/>
    <w:rsid w:val="006E7141"/>
    <w:rsid w:val="006E72C5"/>
    <w:rsid w:val="006F1988"/>
    <w:rsid w:val="006F2243"/>
    <w:rsid w:val="006F3DBE"/>
    <w:rsid w:val="006F3E01"/>
    <w:rsid w:val="006F4930"/>
    <w:rsid w:val="00700516"/>
    <w:rsid w:val="00700CEF"/>
    <w:rsid w:val="00701C0B"/>
    <w:rsid w:val="00701FC0"/>
    <w:rsid w:val="007025FB"/>
    <w:rsid w:val="0070316A"/>
    <w:rsid w:val="00705E5F"/>
    <w:rsid w:val="007060B3"/>
    <w:rsid w:val="00706948"/>
    <w:rsid w:val="00711259"/>
    <w:rsid w:val="0071181B"/>
    <w:rsid w:val="00711C0D"/>
    <w:rsid w:val="0071332C"/>
    <w:rsid w:val="007133E2"/>
    <w:rsid w:val="00714CDD"/>
    <w:rsid w:val="00715597"/>
    <w:rsid w:val="00716B75"/>
    <w:rsid w:val="00716E14"/>
    <w:rsid w:val="00717A0D"/>
    <w:rsid w:val="00724253"/>
    <w:rsid w:val="007251D3"/>
    <w:rsid w:val="0072522E"/>
    <w:rsid w:val="00725A55"/>
    <w:rsid w:val="00725A9B"/>
    <w:rsid w:val="007278E1"/>
    <w:rsid w:val="00727F77"/>
    <w:rsid w:val="00730626"/>
    <w:rsid w:val="0073153C"/>
    <w:rsid w:val="0073213D"/>
    <w:rsid w:val="00732B42"/>
    <w:rsid w:val="00736EAE"/>
    <w:rsid w:val="00740B92"/>
    <w:rsid w:val="00741F0A"/>
    <w:rsid w:val="007424AB"/>
    <w:rsid w:val="00742A81"/>
    <w:rsid w:val="00744CCA"/>
    <w:rsid w:val="00746053"/>
    <w:rsid w:val="00747213"/>
    <w:rsid w:val="0075105F"/>
    <w:rsid w:val="00754A77"/>
    <w:rsid w:val="00757D11"/>
    <w:rsid w:val="00760A4B"/>
    <w:rsid w:val="007610AF"/>
    <w:rsid w:val="00762841"/>
    <w:rsid w:val="00762D15"/>
    <w:rsid w:val="007633F0"/>
    <w:rsid w:val="007637EB"/>
    <w:rsid w:val="00763CCF"/>
    <w:rsid w:val="00764454"/>
    <w:rsid w:val="007647FE"/>
    <w:rsid w:val="00764C03"/>
    <w:rsid w:val="00764FE5"/>
    <w:rsid w:val="00765830"/>
    <w:rsid w:val="00765954"/>
    <w:rsid w:val="00766D7A"/>
    <w:rsid w:val="00772035"/>
    <w:rsid w:val="0077251E"/>
    <w:rsid w:val="0078505C"/>
    <w:rsid w:val="007859F3"/>
    <w:rsid w:val="00785FA3"/>
    <w:rsid w:val="00787D60"/>
    <w:rsid w:val="0079036D"/>
    <w:rsid w:val="0079154D"/>
    <w:rsid w:val="007916D0"/>
    <w:rsid w:val="00792960"/>
    <w:rsid w:val="007931B4"/>
    <w:rsid w:val="00793398"/>
    <w:rsid w:val="007938BC"/>
    <w:rsid w:val="00793A02"/>
    <w:rsid w:val="007A0410"/>
    <w:rsid w:val="007A04C1"/>
    <w:rsid w:val="007A16B0"/>
    <w:rsid w:val="007A21A3"/>
    <w:rsid w:val="007A3A11"/>
    <w:rsid w:val="007A4A9B"/>
    <w:rsid w:val="007A4C44"/>
    <w:rsid w:val="007A519F"/>
    <w:rsid w:val="007A5D78"/>
    <w:rsid w:val="007A7944"/>
    <w:rsid w:val="007B13E5"/>
    <w:rsid w:val="007B1CE5"/>
    <w:rsid w:val="007B2121"/>
    <w:rsid w:val="007B2CBF"/>
    <w:rsid w:val="007B3236"/>
    <w:rsid w:val="007B414B"/>
    <w:rsid w:val="007B5B3E"/>
    <w:rsid w:val="007B699F"/>
    <w:rsid w:val="007B77E3"/>
    <w:rsid w:val="007B7D0A"/>
    <w:rsid w:val="007C315D"/>
    <w:rsid w:val="007C486B"/>
    <w:rsid w:val="007C515F"/>
    <w:rsid w:val="007D03F5"/>
    <w:rsid w:val="007D07C2"/>
    <w:rsid w:val="007D1990"/>
    <w:rsid w:val="007D3B98"/>
    <w:rsid w:val="007D4406"/>
    <w:rsid w:val="007D4F8F"/>
    <w:rsid w:val="007D6090"/>
    <w:rsid w:val="007D6D97"/>
    <w:rsid w:val="007D7FDA"/>
    <w:rsid w:val="007E02EB"/>
    <w:rsid w:val="007E11E5"/>
    <w:rsid w:val="007E1BFD"/>
    <w:rsid w:val="007E1C7B"/>
    <w:rsid w:val="007E3F52"/>
    <w:rsid w:val="007E4BB8"/>
    <w:rsid w:val="007F00B3"/>
    <w:rsid w:val="007F0AD2"/>
    <w:rsid w:val="007F1A4F"/>
    <w:rsid w:val="007F24FA"/>
    <w:rsid w:val="007F3CF9"/>
    <w:rsid w:val="007F3DF3"/>
    <w:rsid w:val="007F4028"/>
    <w:rsid w:val="007F4651"/>
    <w:rsid w:val="007F6480"/>
    <w:rsid w:val="007F6AAF"/>
    <w:rsid w:val="007F6DBF"/>
    <w:rsid w:val="007F6F3A"/>
    <w:rsid w:val="007F766C"/>
    <w:rsid w:val="00800E07"/>
    <w:rsid w:val="008021B9"/>
    <w:rsid w:val="0080527D"/>
    <w:rsid w:val="00806C7F"/>
    <w:rsid w:val="00810EB5"/>
    <w:rsid w:val="008112E7"/>
    <w:rsid w:val="008113FF"/>
    <w:rsid w:val="008116C8"/>
    <w:rsid w:val="00813132"/>
    <w:rsid w:val="00815EB2"/>
    <w:rsid w:val="008178C7"/>
    <w:rsid w:val="00817969"/>
    <w:rsid w:val="00817CF9"/>
    <w:rsid w:val="00821AA3"/>
    <w:rsid w:val="00824991"/>
    <w:rsid w:val="008278FA"/>
    <w:rsid w:val="008312EB"/>
    <w:rsid w:val="008319B4"/>
    <w:rsid w:val="008320E0"/>
    <w:rsid w:val="008324FA"/>
    <w:rsid w:val="00833FE7"/>
    <w:rsid w:val="008349F7"/>
    <w:rsid w:val="00834FE6"/>
    <w:rsid w:val="008352F7"/>
    <w:rsid w:val="008362D1"/>
    <w:rsid w:val="008404C1"/>
    <w:rsid w:val="00841707"/>
    <w:rsid w:val="00842E16"/>
    <w:rsid w:val="00843CA3"/>
    <w:rsid w:val="00844557"/>
    <w:rsid w:val="00845B25"/>
    <w:rsid w:val="00845CE8"/>
    <w:rsid w:val="00846538"/>
    <w:rsid w:val="00846DD3"/>
    <w:rsid w:val="00846E62"/>
    <w:rsid w:val="00852CA7"/>
    <w:rsid w:val="00852F05"/>
    <w:rsid w:val="00854A90"/>
    <w:rsid w:val="0085524A"/>
    <w:rsid w:val="00860339"/>
    <w:rsid w:val="00860AA8"/>
    <w:rsid w:val="00860AAD"/>
    <w:rsid w:val="0086118B"/>
    <w:rsid w:val="008612B6"/>
    <w:rsid w:val="008625CA"/>
    <w:rsid w:val="008625FD"/>
    <w:rsid w:val="00863F82"/>
    <w:rsid w:val="008652BD"/>
    <w:rsid w:val="00865ABA"/>
    <w:rsid w:val="00865CC7"/>
    <w:rsid w:val="00867B6A"/>
    <w:rsid w:val="00870C27"/>
    <w:rsid w:val="0087198D"/>
    <w:rsid w:val="00872B15"/>
    <w:rsid w:val="00872D56"/>
    <w:rsid w:val="008736C3"/>
    <w:rsid w:val="00873E34"/>
    <w:rsid w:val="00873EA7"/>
    <w:rsid w:val="008752C1"/>
    <w:rsid w:val="0087537C"/>
    <w:rsid w:val="008776B8"/>
    <w:rsid w:val="0088033C"/>
    <w:rsid w:val="00881665"/>
    <w:rsid w:val="00881FBA"/>
    <w:rsid w:val="008827C7"/>
    <w:rsid w:val="008833D5"/>
    <w:rsid w:val="00884AA4"/>
    <w:rsid w:val="00885F05"/>
    <w:rsid w:val="008871DC"/>
    <w:rsid w:val="00887334"/>
    <w:rsid w:val="008905F2"/>
    <w:rsid w:val="008908C6"/>
    <w:rsid w:val="00890C78"/>
    <w:rsid w:val="008910E2"/>
    <w:rsid w:val="00891E7A"/>
    <w:rsid w:val="008935A5"/>
    <w:rsid w:val="00894B91"/>
    <w:rsid w:val="00894FF8"/>
    <w:rsid w:val="0089512C"/>
    <w:rsid w:val="0089638F"/>
    <w:rsid w:val="00896F07"/>
    <w:rsid w:val="00897637"/>
    <w:rsid w:val="008A25BD"/>
    <w:rsid w:val="008A303C"/>
    <w:rsid w:val="008B05BD"/>
    <w:rsid w:val="008B385D"/>
    <w:rsid w:val="008B4B0B"/>
    <w:rsid w:val="008B4D04"/>
    <w:rsid w:val="008B5E67"/>
    <w:rsid w:val="008B6331"/>
    <w:rsid w:val="008B63C6"/>
    <w:rsid w:val="008B752F"/>
    <w:rsid w:val="008C1366"/>
    <w:rsid w:val="008C1427"/>
    <w:rsid w:val="008C1F4E"/>
    <w:rsid w:val="008C249F"/>
    <w:rsid w:val="008C3835"/>
    <w:rsid w:val="008C3B7F"/>
    <w:rsid w:val="008C4567"/>
    <w:rsid w:val="008C60ED"/>
    <w:rsid w:val="008C6146"/>
    <w:rsid w:val="008C6F7F"/>
    <w:rsid w:val="008C7C8B"/>
    <w:rsid w:val="008D09B8"/>
    <w:rsid w:val="008D0E97"/>
    <w:rsid w:val="008D10A8"/>
    <w:rsid w:val="008D18A0"/>
    <w:rsid w:val="008D1971"/>
    <w:rsid w:val="008D1DFC"/>
    <w:rsid w:val="008D429F"/>
    <w:rsid w:val="008D4808"/>
    <w:rsid w:val="008D7D51"/>
    <w:rsid w:val="008D7E90"/>
    <w:rsid w:val="008E04B9"/>
    <w:rsid w:val="008E06AC"/>
    <w:rsid w:val="008E0D90"/>
    <w:rsid w:val="008E0DE5"/>
    <w:rsid w:val="008E16F3"/>
    <w:rsid w:val="008E19C0"/>
    <w:rsid w:val="008E1FB6"/>
    <w:rsid w:val="008E29B9"/>
    <w:rsid w:val="008E3CED"/>
    <w:rsid w:val="008E3F53"/>
    <w:rsid w:val="008F012F"/>
    <w:rsid w:val="008F02B9"/>
    <w:rsid w:val="008F0FB3"/>
    <w:rsid w:val="008F266E"/>
    <w:rsid w:val="008F2681"/>
    <w:rsid w:val="008F2CE6"/>
    <w:rsid w:val="008F4925"/>
    <w:rsid w:val="008F5314"/>
    <w:rsid w:val="008F6F97"/>
    <w:rsid w:val="00900752"/>
    <w:rsid w:val="0090091A"/>
    <w:rsid w:val="00902588"/>
    <w:rsid w:val="00903586"/>
    <w:rsid w:val="009123C1"/>
    <w:rsid w:val="00914760"/>
    <w:rsid w:val="009151F1"/>
    <w:rsid w:val="009155D9"/>
    <w:rsid w:val="00915836"/>
    <w:rsid w:val="00915B86"/>
    <w:rsid w:val="009162E9"/>
    <w:rsid w:val="0091762A"/>
    <w:rsid w:val="0092039D"/>
    <w:rsid w:val="009213BA"/>
    <w:rsid w:val="00922F8F"/>
    <w:rsid w:val="0092422C"/>
    <w:rsid w:val="009242D4"/>
    <w:rsid w:val="009249EA"/>
    <w:rsid w:val="00927CF6"/>
    <w:rsid w:val="00927FCF"/>
    <w:rsid w:val="009308A1"/>
    <w:rsid w:val="00931812"/>
    <w:rsid w:val="00931A0E"/>
    <w:rsid w:val="00931EDD"/>
    <w:rsid w:val="00933B0B"/>
    <w:rsid w:val="0093402C"/>
    <w:rsid w:val="0093651C"/>
    <w:rsid w:val="00937CD0"/>
    <w:rsid w:val="00941103"/>
    <w:rsid w:val="00942585"/>
    <w:rsid w:val="0094298B"/>
    <w:rsid w:val="00943200"/>
    <w:rsid w:val="009437D4"/>
    <w:rsid w:val="009464CD"/>
    <w:rsid w:val="00947074"/>
    <w:rsid w:val="00950382"/>
    <w:rsid w:val="009530A9"/>
    <w:rsid w:val="00954610"/>
    <w:rsid w:val="00955043"/>
    <w:rsid w:val="00955783"/>
    <w:rsid w:val="0095597F"/>
    <w:rsid w:val="009573BD"/>
    <w:rsid w:val="00960C6F"/>
    <w:rsid w:val="009618FE"/>
    <w:rsid w:val="00961AE2"/>
    <w:rsid w:val="00970B3B"/>
    <w:rsid w:val="00971C63"/>
    <w:rsid w:val="00974476"/>
    <w:rsid w:val="0097562A"/>
    <w:rsid w:val="00975C8E"/>
    <w:rsid w:val="00980D00"/>
    <w:rsid w:val="0098419F"/>
    <w:rsid w:val="00984621"/>
    <w:rsid w:val="009876B9"/>
    <w:rsid w:val="00987CEF"/>
    <w:rsid w:val="00992BAF"/>
    <w:rsid w:val="00994490"/>
    <w:rsid w:val="00997176"/>
    <w:rsid w:val="009A01E4"/>
    <w:rsid w:val="009A05CF"/>
    <w:rsid w:val="009A334B"/>
    <w:rsid w:val="009A44AD"/>
    <w:rsid w:val="009A4BA4"/>
    <w:rsid w:val="009A4D25"/>
    <w:rsid w:val="009A4D60"/>
    <w:rsid w:val="009A4DD3"/>
    <w:rsid w:val="009A5CF1"/>
    <w:rsid w:val="009A700D"/>
    <w:rsid w:val="009A7A1E"/>
    <w:rsid w:val="009B06BE"/>
    <w:rsid w:val="009B18B9"/>
    <w:rsid w:val="009B416C"/>
    <w:rsid w:val="009B4FDE"/>
    <w:rsid w:val="009B5CEB"/>
    <w:rsid w:val="009C109A"/>
    <w:rsid w:val="009C52DF"/>
    <w:rsid w:val="009C541F"/>
    <w:rsid w:val="009C5E0E"/>
    <w:rsid w:val="009C65D8"/>
    <w:rsid w:val="009C7C07"/>
    <w:rsid w:val="009D01C7"/>
    <w:rsid w:val="009D0DCF"/>
    <w:rsid w:val="009D2230"/>
    <w:rsid w:val="009D2A3C"/>
    <w:rsid w:val="009D3368"/>
    <w:rsid w:val="009D3C15"/>
    <w:rsid w:val="009D6421"/>
    <w:rsid w:val="009D64EF"/>
    <w:rsid w:val="009D7319"/>
    <w:rsid w:val="009E0222"/>
    <w:rsid w:val="009E378D"/>
    <w:rsid w:val="009E438F"/>
    <w:rsid w:val="009E6264"/>
    <w:rsid w:val="009E65B6"/>
    <w:rsid w:val="009E6828"/>
    <w:rsid w:val="009E7945"/>
    <w:rsid w:val="009E7A4B"/>
    <w:rsid w:val="009E7E06"/>
    <w:rsid w:val="009F06D0"/>
    <w:rsid w:val="009F0A73"/>
    <w:rsid w:val="009F2226"/>
    <w:rsid w:val="009F2F16"/>
    <w:rsid w:val="009F66D2"/>
    <w:rsid w:val="00A00142"/>
    <w:rsid w:val="00A01851"/>
    <w:rsid w:val="00A01AB5"/>
    <w:rsid w:val="00A02863"/>
    <w:rsid w:val="00A03122"/>
    <w:rsid w:val="00A03779"/>
    <w:rsid w:val="00A04EE7"/>
    <w:rsid w:val="00A055BE"/>
    <w:rsid w:val="00A05A04"/>
    <w:rsid w:val="00A05EBE"/>
    <w:rsid w:val="00A076B5"/>
    <w:rsid w:val="00A11A95"/>
    <w:rsid w:val="00A11F12"/>
    <w:rsid w:val="00A12202"/>
    <w:rsid w:val="00A14ED1"/>
    <w:rsid w:val="00A171B8"/>
    <w:rsid w:val="00A174D9"/>
    <w:rsid w:val="00A17D3E"/>
    <w:rsid w:val="00A259A8"/>
    <w:rsid w:val="00A25F0D"/>
    <w:rsid w:val="00A26186"/>
    <w:rsid w:val="00A2656E"/>
    <w:rsid w:val="00A27F22"/>
    <w:rsid w:val="00A3132C"/>
    <w:rsid w:val="00A313C1"/>
    <w:rsid w:val="00A319B4"/>
    <w:rsid w:val="00A35499"/>
    <w:rsid w:val="00A368EB"/>
    <w:rsid w:val="00A36943"/>
    <w:rsid w:val="00A379CF"/>
    <w:rsid w:val="00A37E17"/>
    <w:rsid w:val="00A37E45"/>
    <w:rsid w:val="00A37FEC"/>
    <w:rsid w:val="00A40882"/>
    <w:rsid w:val="00A45352"/>
    <w:rsid w:val="00A46209"/>
    <w:rsid w:val="00A473B7"/>
    <w:rsid w:val="00A50178"/>
    <w:rsid w:val="00A52BB9"/>
    <w:rsid w:val="00A530A8"/>
    <w:rsid w:val="00A55A0B"/>
    <w:rsid w:val="00A56076"/>
    <w:rsid w:val="00A5613C"/>
    <w:rsid w:val="00A562DD"/>
    <w:rsid w:val="00A572C7"/>
    <w:rsid w:val="00A57645"/>
    <w:rsid w:val="00A60A1E"/>
    <w:rsid w:val="00A626B1"/>
    <w:rsid w:val="00A63AF9"/>
    <w:rsid w:val="00A64FD0"/>
    <w:rsid w:val="00A65440"/>
    <w:rsid w:val="00A6743C"/>
    <w:rsid w:val="00A67B68"/>
    <w:rsid w:val="00A70744"/>
    <w:rsid w:val="00A70F7C"/>
    <w:rsid w:val="00A71D57"/>
    <w:rsid w:val="00A72547"/>
    <w:rsid w:val="00A727AC"/>
    <w:rsid w:val="00A72D6C"/>
    <w:rsid w:val="00A73D64"/>
    <w:rsid w:val="00A73ED7"/>
    <w:rsid w:val="00A74CF7"/>
    <w:rsid w:val="00A74D94"/>
    <w:rsid w:val="00A74E42"/>
    <w:rsid w:val="00A76BD0"/>
    <w:rsid w:val="00A80550"/>
    <w:rsid w:val="00A81319"/>
    <w:rsid w:val="00A82B38"/>
    <w:rsid w:val="00A834EB"/>
    <w:rsid w:val="00A835C6"/>
    <w:rsid w:val="00A85B54"/>
    <w:rsid w:val="00A8651C"/>
    <w:rsid w:val="00A86957"/>
    <w:rsid w:val="00A90B2A"/>
    <w:rsid w:val="00A92440"/>
    <w:rsid w:val="00A935F6"/>
    <w:rsid w:val="00A95C08"/>
    <w:rsid w:val="00AA0EB1"/>
    <w:rsid w:val="00AA1160"/>
    <w:rsid w:val="00AA23C1"/>
    <w:rsid w:val="00AA2A86"/>
    <w:rsid w:val="00AA2C8A"/>
    <w:rsid w:val="00AA47A9"/>
    <w:rsid w:val="00AA58A8"/>
    <w:rsid w:val="00AA634D"/>
    <w:rsid w:val="00AB0095"/>
    <w:rsid w:val="00AB07E6"/>
    <w:rsid w:val="00AB218F"/>
    <w:rsid w:val="00AB2250"/>
    <w:rsid w:val="00AB383D"/>
    <w:rsid w:val="00AB4A5C"/>
    <w:rsid w:val="00AB50DB"/>
    <w:rsid w:val="00AB59CD"/>
    <w:rsid w:val="00AB59DB"/>
    <w:rsid w:val="00AB6CBC"/>
    <w:rsid w:val="00AB7694"/>
    <w:rsid w:val="00AC07BB"/>
    <w:rsid w:val="00AC4AC9"/>
    <w:rsid w:val="00AC51A4"/>
    <w:rsid w:val="00AC6A6C"/>
    <w:rsid w:val="00AC7D9A"/>
    <w:rsid w:val="00AD1191"/>
    <w:rsid w:val="00AD3352"/>
    <w:rsid w:val="00AD51B2"/>
    <w:rsid w:val="00AD5FB8"/>
    <w:rsid w:val="00AD6D0C"/>
    <w:rsid w:val="00AE1267"/>
    <w:rsid w:val="00AE2517"/>
    <w:rsid w:val="00AE255D"/>
    <w:rsid w:val="00AE329F"/>
    <w:rsid w:val="00AE337D"/>
    <w:rsid w:val="00AE4201"/>
    <w:rsid w:val="00AE5D9E"/>
    <w:rsid w:val="00AE6A8C"/>
    <w:rsid w:val="00AE7D9F"/>
    <w:rsid w:val="00AF0C88"/>
    <w:rsid w:val="00AF2910"/>
    <w:rsid w:val="00AF5CF8"/>
    <w:rsid w:val="00AF70E0"/>
    <w:rsid w:val="00AF723E"/>
    <w:rsid w:val="00AF7548"/>
    <w:rsid w:val="00AF778B"/>
    <w:rsid w:val="00B0060C"/>
    <w:rsid w:val="00B0097B"/>
    <w:rsid w:val="00B016F0"/>
    <w:rsid w:val="00B024AD"/>
    <w:rsid w:val="00B0280C"/>
    <w:rsid w:val="00B035B9"/>
    <w:rsid w:val="00B04086"/>
    <w:rsid w:val="00B04895"/>
    <w:rsid w:val="00B05840"/>
    <w:rsid w:val="00B0652B"/>
    <w:rsid w:val="00B06615"/>
    <w:rsid w:val="00B07636"/>
    <w:rsid w:val="00B079E7"/>
    <w:rsid w:val="00B13A2D"/>
    <w:rsid w:val="00B13AFE"/>
    <w:rsid w:val="00B13C45"/>
    <w:rsid w:val="00B141DD"/>
    <w:rsid w:val="00B15059"/>
    <w:rsid w:val="00B15923"/>
    <w:rsid w:val="00B16001"/>
    <w:rsid w:val="00B1781C"/>
    <w:rsid w:val="00B179EE"/>
    <w:rsid w:val="00B2082B"/>
    <w:rsid w:val="00B267A3"/>
    <w:rsid w:val="00B2712F"/>
    <w:rsid w:val="00B32209"/>
    <w:rsid w:val="00B373E1"/>
    <w:rsid w:val="00B40084"/>
    <w:rsid w:val="00B41F4D"/>
    <w:rsid w:val="00B4200F"/>
    <w:rsid w:val="00B4285A"/>
    <w:rsid w:val="00B43311"/>
    <w:rsid w:val="00B43807"/>
    <w:rsid w:val="00B44985"/>
    <w:rsid w:val="00B462DE"/>
    <w:rsid w:val="00B46AAA"/>
    <w:rsid w:val="00B5012D"/>
    <w:rsid w:val="00B50C00"/>
    <w:rsid w:val="00B5679A"/>
    <w:rsid w:val="00B56E66"/>
    <w:rsid w:val="00B576CD"/>
    <w:rsid w:val="00B57D06"/>
    <w:rsid w:val="00B60A7D"/>
    <w:rsid w:val="00B60D7E"/>
    <w:rsid w:val="00B63BA6"/>
    <w:rsid w:val="00B63C79"/>
    <w:rsid w:val="00B63C7B"/>
    <w:rsid w:val="00B67BE6"/>
    <w:rsid w:val="00B705F2"/>
    <w:rsid w:val="00B71164"/>
    <w:rsid w:val="00B73ABB"/>
    <w:rsid w:val="00B744A3"/>
    <w:rsid w:val="00B75F30"/>
    <w:rsid w:val="00B76090"/>
    <w:rsid w:val="00B7663D"/>
    <w:rsid w:val="00B76E05"/>
    <w:rsid w:val="00B77B0B"/>
    <w:rsid w:val="00B80F4E"/>
    <w:rsid w:val="00B821E8"/>
    <w:rsid w:val="00B82601"/>
    <w:rsid w:val="00B829D2"/>
    <w:rsid w:val="00B82F5D"/>
    <w:rsid w:val="00B84D13"/>
    <w:rsid w:val="00B857AC"/>
    <w:rsid w:val="00B85C42"/>
    <w:rsid w:val="00B86C38"/>
    <w:rsid w:val="00B90217"/>
    <w:rsid w:val="00B90AB1"/>
    <w:rsid w:val="00B90FDD"/>
    <w:rsid w:val="00B91AA4"/>
    <w:rsid w:val="00B92890"/>
    <w:rsid w:val="00B930E1"/>
    <w:rsid w:val="00B9359B"/>
    <w:rsid w:val="00B93907"/>
    <w:rsid w:val="00B93947"/>
    <w:rsid w:val="00B93F0B"/>
    <w:rsid w:val="00B94453"/>
    <w:rsid w:val="00B94DFA"/>
    <w:rsid w:val="00B963A2"/>
    <w:rsid w:val="00B969E2"/>
    <w:rsid w:val="00BA041F"/>
    <w:rsid w:val="00BA05ED"/>
    <w:rsid w:val="00BA1039"/>
    <w:rsid w:val="00BA1203"/>
    <w:rsid w:val="00BA1C37"/>
    <w:rsid w:val="00BA35AF"/>
    <w:rsid w:val="00BA4152"/>
    <w:rsid w:val="00BA58CD"/>
    <w:rsid w:val="00BA5C4A"/>
    <w:rsid w:val="00BB03D1"/>
    <w:rsid w:val="00BB094B"/>
    <w:rsid w:val="00BB1873"/>
    <w:rsid w:val="00BB314F"/>
    <w:rsid w:val="00BB6CF3"/>
    <w:rsid w:val="00BC2420"/>
    <w:rsid w:val="00BC48F1"/>
    <w:rsid w:val="00BC4A45"/>
    <w:rsid w:val="00BC6572"/>
    <w:rsid w:val="00BC71D6"/>
    <w:rsid w:val="00BC739E"/>
    <w:rsid w:val="00BD009E"/>
    <w:rsid w:val="00BD18F9"/>
    <w:rsid w:val="00BD250C"/>
    <w:rsid w:val="00BD4079"/>
    <w:rsid w:val="00BD5F7A"/>
    <w:rsid w:val="00BE042A"/>
    <w:rsid w:val="00BE09AC"/>
    <w:rsid w:val="00BE18B5"/>
    <w:rsid w:val="00BE196E"/>
    <w:rsid w:val="00BE27F2"/>
    <w:rsid w:val="00BE2A29"/>
    <w:rsid w:val="00BE2DC6"/>
    <w:rsid w:val="00BE47CE"/>
    <w:rsid w:val="00BE6077"/>
    <w:rsid w:val="00BE6321"/>
    <w:rsid w:val="00BE6E43"/>
    <w:rsid w:val="00BE7F19"/>
    <w:rsid w:val="00BE7F63"/>
    <w:rsid w:val="00BF0624"/>
    <w:rsid w:val="00BF20C8"/>
    <w:rsid w:val="00BF3AAE"/>
    <w:rsid w:val="00BF6772"/>
    <w:rsid w:val="00BF70F3"/>
    <w:rsid w:val="00C00393"/>
    <w:rsid w:val="00C01E77"/>
    <w:rsid w:val="00C02313"/>
    <w:rsid w:val="00C0321B"/>
    <w:rsid w:val="00C0327E"/>
    <w:rsid w:val="00C05651"/>
    <w:rsid w:val="00C05A27"/>
    <w:rsid w:val="00C05F52"/>
    <w:rsid w:val="00C067AB"/>
    <w:rsid w:val="00C0737B"/>
    <w:rsid w:val="00C0763E"/>
    <w:rsid w:val="00C10572"/>
    <w:rsid w:val="00C1180E"/>
    <w:rsid w:val="00C13415"/>
    <w:rsid w:val="00C13918"/>
    <w:rsid w:val="00C141AF"/>
    <w:rsid w:val="00C14264"/>
    <w:rsid w:val="00C1531C"/>
    <w:rsid w:val="00C17875"/>
    <w:rsid w:val="00C2011E"/>
    <w:rsid w:val="00C214AC"/>
    <w:rsid w:val="00C21B10"/>
    <w:rsid w:val="00C22E20"/>
    <w:rsid w:val="00C231F1"/>
    <w:rsid w:val="00C234DB"/>
    <w:rsid w:val="00C240FD"/>
    <w:rsid w:val="00C25766"/>
    <w:rsid w:val="00C259F8"/>
    <w:rsid w:val="00C25A78"/>
    <w:rsid w:val="00C26021"/>
    <w:rsid w:val="00C26470"/>
    <w:rsid w:val="00C30923"/>
    <w:rsid w:val="00C32A0E"/>
    <w:rsid w:val="00C33A20"/>
    <w:rsid w:val="00C33FF4"/>
    <w:rsid w:val="00C34CD7"/>
    <w:rsid w:val="00C36075"/>
    <w:rsid w:val="00C36409"/>
    <w:rsid w:val="00C36CC7"/>
    <w:rsid w:val="00C40834"/>
    <w:rsid w:val="00C40B4E"/>
    <w:rsid w:val="00C41023"/>
    <w:rsid w:val="00C43DE0"/>
    <w:rsid w:val="00C440A7"/>
    <w:rsid w:val="00C45C8D"/>
    <w:rsid w:val="00C46521"/>
    <w:rsid w:val="00C474CB"/>
    <w:rsid w:val="00C47912"/>
    <w:rsid w:val="00C506E0"/>
    <w:rsid w:val="00C5347A"/>
    <w:rsid w:val="00C53969"/>
    <w:rsid w:val="00C542B9"/>
    <w:rsid w:val="00C54A16"/>
    <w:rsid w:val="00C553BC"/>
    <w:rsid w:val="00C56514"/>
    <w:rsid w:val="00C56646"/>
    <w:rsid w:val="00C57221"/>
    <w:rsid w:val="00C57F23"/>
    <w:rsid w:val="00C621D5"/>
    <w:rsid w:val="00C63EBB"/>
    <w:rsid w:val="00C6527D"/>
    <w:rsid w:val="00C6539F"/>
    <w:rsid w:val="00C671FE"/>
    <w:rsid w:val="00C677BF"/>
    <w:rsid w:val="00C67982"/>
    <w:rsid w:val="00C71EAC"/>
    <w:rsid w:val="00C752E3"/>
    <w:rsid w:val="00C755EC"/>
    <w:rsid w:val="00C758B4"/>
    <w:rsid w:val="00C75AE3"/>
    <w:rsid w:val="00C8127C"/>
    <w:rsid w:val="00C81632"/>
    <w:rsid w:val="00C81B9A"/>
    <w:rsid w:val="00C86A44"/>
    <w:rsid w:val="00C86C4A"/>
    <w:rsid w:val="00C87273"/>
    <w:rsid w:val="00C874C8"/>
    <w:rsid w:val="00C9008E"/>
    <w:rsid w:val="00C9061B"/>
    <w:rsid w:val="00C917BF"/>
    <w:rsid w:val="00C91D57"/>
    <w:rsid w:val="00C920F0"/>
    <w:rsid w:val="00C92711"/>
    <w:rsid w:val="00C9308D"/>
    <w:rsid w:val="00C930DE"/>
    <w:rsid w:val="00C934BD"/>
    <w:rsid w:val="00C93719"/>
    <w:rsid w:val="00C94713"/>
    <w:rsid w:val="00C9674B"/>
    <w:rsid w:val="00C96C02"/>
    <w:rsid w:val="00CA03FA"/>
    <w:rsid w:val="00CA14A6"/>
    <w:rsid w:val="00CA1CA8"/>
    <w:rsid w:val="00CA2394"/>
    <w:rsid w:val="00CA2F98"/>
    <w:rsid w:val="00CA3F3D"/>
    <w:rsid w:val="00CA5E25"/>
    <w:rsid w:val="00CB0A9F"/>
    <w:rsid w:val="00CB27AA"/>
    <w:rsid w:val="00CB4376"/>
    <w:rsid w:val="00CB5C7E"/>
    <w:rsid w:val="00CB6FD6"/>
    <w:rsid w:val="00CB7403"/>
    <w:rsid w:val="00CC1D25"/>
    <w:rsid w:val="00CC2CEF"/>
    <w:rsid w:val="00CC3B20"/>
    <w:rsid w:val="00CC4DA1"/>
    <w:rsid w:val="00CC5630"/>
    <w:rsid w:val="00CC7EA0"/>
    <w:rsid w:val="00CD1E76"/>
    <w:rsid w:val="00CD227F"/>
    <w:rsid w:val="00CD2C31"/>
    <w:rsid w:val="00CD2E41"/>
    <w:rsid w:val="00CD335C"/>
    <w:rsid w:val="00CD49F3"/>
    <w:rsid w:val="00CD565D"/>
    <w:rsid w:val="00CD6181"/>
    <w:rsid w:val="00CD6632"/>
    <w:rsid w:val="00CD686E"/>
    <w:rsid w:val="00CE0A56"/>
    <w:rsid w:val="00CE4509"/>
    <w:rsid w:val="00CE4777"/>
    <w:rsid w:val="00CE4FDD"/>
    <w:rsid w:val="00CE53FF"/>
    <w:rsid w:val="00CE586E"/>
    <w:rsid w:val="00CE6E8C"/>
    <w:rsid w:val="00CE77B9"/>
    <w:rsid w:val="00CE77EE"/>
    <w:rsid w:val="00CE7E48"/>
    <w:rsid w:val="00CF0593"/>
    <w:rsid w:val="00CF0B69"/>
    <w:rsid w:val="00CF0C15"/>
    <w:rsid w:val="00CF1791"/>
    <w:rsid w:val="00CF2FCD"/>
    <w:rsid w:val="00CF361E"/>
    <w:rsid w:val="00CF4097"/>
    <w:rsid w:val="00CF47BD"/>
    <w:rsid w:val="00CF5974"/>
    <w:rsid w:val="00CF7C86"/>
    <w:rsid w:val="00D01C18"/>
    <w:rsid w:val="00D01E38"/>
    <w:rsid w:val="00D023AE"/>
    <w:rsid w:val="00D02AA7"/>
    <w:rsid w:val="00D02EA0"/>
    <w:rsid w:val="00D055EE"/>
    <w:rsid w:val="00D068D4"/>
    <w:rsid w:val="00D06EB6"/>
    <w:rsid w:val="00D07E04"/>
    <w:rsid w:val="00D10A35"/>
    <w:rsid w:val="00D111F0"/>
    <w:rsid w:val="00D12482"/>
    <w:rsid w:val="00D14B4B"/>
    <w:rsid w:val="00D14B84"/>
    <w:rsid w:val="00D1556B"/>
    <w:rsid w:val="00D15E7A"/>
    <w:rsid w:val="00D1634A"/>
    <w:rsid w:val="00D16568"/>
    <w:rsid w:val="00D167A2"/>
    <w:rsid w:val="00D17F93"/>
    <w:rsid w:val="00D21E36"/>
    <w:rsid w:val="00D22347"/>
    <w:rsid w:val="00D2324A"/>
    <w:rsid w:val="00D24489"/>
    <w:rsid w:val="00D3062C"/>
    <w:rsid w:val="00D30969"/>
    <w:rsid w:val="00D32ED3"/>
    <w:rsid w:val="00D32FFD"/>
    <w:rsid w:val="00D35212"/>
    <w:rsid w:val="00D35626"/>
    <w:rsid w:val="00D3619E"/>
    <w:rsid w:val="00D36403"/>
    <w:rsid w:val="00D37C5B"/>
    <w:rsid w:val="00D4073B"/>
    <w:rsid w:val="00D42C29"/>
    <w:rsid w:val="00D43788"/>
    <w:rsid w:val="00D43F65"/>
    <w:rsid w:val="00D44D66"/>
    <w:rsid w:val="00D45EFB"/>
    <w:rsid w:val="00D47794"/>
    <w:rsid w:val="00D51F1C"/>
    <w:rsid w:val="00D5205D"/>
    <w:rsid w:val="00D52D75"/>
    <w:rsid w:val="00D53EE9"/>
    <w:rsid w:val="00D54EA3"/>
    <w:rsid w:val="00D55A07"/>
    <w:rsid w:val="00D5664B"/>
    <w:rsid w:val="00D56F09"/>
    <w:rsid w:val="00D57473"/>
    <w:rsid w:val="00D57EEA"/>
    <w:rsid w:val="00D60A3B"/>
    <w:rsid w:val="00D61C69"/>
    <w:rsid w:val="00D62C6A"/>
    <w:rsid w:val="00D63342"/>
    <w:rsid w:val="00D63E4D"/>
    <w:rsid w:val="00D64D96"/>
    <w:rsid w:val="00D654D5"/>
    <w:rsid w:val="00D71026"/>
    <w:rsid w:val="00D7113F"/>
    <w:rsid w:val="00D71717"/>
    <w:rsid w:val="00D71B1D"/>
    <w:rsid w:val="00D72177"/>
    <w:rsid w:val="00D72242"/>
    <w:rsid w:val="00D739DB"/>
    <w:rsid w:val="00D73B63"/>
    <w:rsid w:val="00D73FB5"/>
    <w:rsid w:val="00D748BD"/>
    <w:rsid w:val="00D754A7"/>
    <w:rsid w:val="00D80227"/>
    <w:rsid w:val="00D8097C"/>
    <w:rsid w:val="00D80BD6"/>
    <w:rsid w:val="00D80E5D"/>
    <w:rsid w:val="00D81050"/>
    <w:rsid w:val="00D812F6"/>
    <w:rsid w:val="00D813DB"/>
    <w:rsid w:val="00D8408E"/>
    <w:rsid w:val="00D854CC"/>
    <w:rsid w:val="00D85AF0"/>
    <w:rsid w:val="00D86656"/>
    <w:rsid w:val="00D86D05"/>
    <w:rsid w:val="00D91AF1"/>
    <w:rsid w:val="00D94931"/>
    <w:rsid w:val="00D94AB7"/>
    <w:rsid w:val="00D951C3"/>
    <w:rsid w:val="00D96C0F"/>
    <w:rsid w:val="00D96DB1"/>
    <w:rsid w:val="00D96EEB"/>
    <w:rsid w:val="00DA0C29"/>
    <w:rsid w:val="00DA0D2F"/>
    <w:rsid w:val="00DA59AD"/>
    <w:rsid w:val="00DA5DF4"/>
    <w:rsid w:val="00DA65AA"/>
    <w:rsid w:val="00DA7836"/>
    <w:rsid w:val="00DA7C28"/>
    <w:rsid w:val="00DB3740"/>
    <w:rsid w:val="00DB65C8"/>
    <w:rsid w:val="00DB6D98"/>
    <w:rsid w:val="00DB6F52"/>
    <w:rsid w:val="00DB74D8"/>
    <w:rsid w:val="00DB7D38"/>
    <w:rsid w:val="00DC0FD8"/>
    <w:rsid w:val="00DC2A94"/>
    <w:rsid w:val="00DC3180"/>
    <w:rsid w:val="00DC3BFF"/>
    <w:rsid w:val="00DC3CBB"/>
    <w:rsid w:val="00DC5792"/>
    <w:rsid w:val="00DC6D28"/>
    <w:rsid w:val="00DC6E00"/>
    <w:rsid w:val="00DD2EA4"/>
    <w:rsid w:val="00DD687E"/>
    <w:rsid w:val="00DE4C56"/>
    <w:rsid w:val="00DE5701"/>
    <w:rsid w:val="00DE668A"/>
    <w:rsid w:val="00DE7531"/>
    <w:rsid w:val="00DE7A2D"/>
    <w:rsid w:val="00DE7BE3"/>
    <w:rsid w:val="00DE7CEF"/>
    <w:rsid w:val="00DF1E78"/>
    <w:rsid w:val="00DF1FFB"/>
    <w:rsid w:val="00DF2FD0"/>
    <w:rsid w:val="00DF44E8"/>
    <w:rsid w:val="00DF4C1E"/>
    <w:rsid w:val="00DF5E1D"/>
    <w:rsid w:val="00DF7086"/>
    <w:rsid w:val="00DF7186"/>
    <w:rsid w:val="00E00898"/>
    <w:rsid w:val="00E02576"/>
    <w:rsid w:val="00E026BD"/>
    <w:rsid w:val="00E032C5"/>
    <w:rsid w:val="00E0451B"/>
    <w:rsid w:val="00E06460"/>
    <w:rsid w:val="00E06C6E"/>
    <w:rsid w:val="00E06E36"/>
    <w:rsid w:val="00E075E5"/>
    <w:rsid w:val="00E07647"/>
    <w:rsid w:val="00E0799F"/>
    <w:rsid w:val="00E07F64"/>
    <w:rsid w:val="00E13065"/>
    <w:rsid w:val="00E13DA4"/>
    <w:rsid w:val="00E1416D"/>
    <w:rsid w:val="00E144FA"/>
    <w:rsid w:val="00E1453A"/>
    <w:rsid w:val="00E1469C"/>
    <w:rsid w:val="00E160CE"/>
    <w:rsid w:val="00E1644C"/>
    <w:rsid w:val="00E165EF"/>
    <w:rsid w:val="00E169F2"/>
    <w:rsid w:val="00E1794E"/>
    <w:rsid w:val="00E20835"/>
    <w:rsid w:val="00E21DAF"/>
    <w:rsid w:val="00E225DF"/>
    <w:rsid w:val="00E234FC"/>
    <w:rsid w:val="00E23E03"/>
    <w:rsid w:val="00E240AD"/>
    <w:rsid w:val="00E261A5"/>
    <w:rsid w:val="00E2697D"/>
    <w:rsid w:val="00E275D3"/>
    <w:rsid w:val="00E3088D"/>
    <w:rsid w:val="00E3196E"/>
    <w:rsid w:val="00E31CDB"/>
    <w:rsid w:val="00E32F8E"/>
    <w:rsid w:val="00E331EE"/>
    <w:rsid w:val="00E37D2A"/>
    <w:rsid w:val="00E40B11"/>
    <w:rsid w:val="00E4169F"/>
    <w:rsid w:val="00E42C28"/>
    <w:rsid w:val="00E46A07"/>
    <w:rsid w:val="00E46B02"/>
    <w:rsid w:val="00E52688"/>
    <w:rsid w:val="00E52961"/>
    <w:rsid w:val="00E53AE6"/>
    <w:rsid w:val="00E55695"/>
    <w:rsid w:val="00E5594E"/>
    <w:rsid w:val="00E55DAC"/>
    <w:rsid w:val="00E57CBA"/>
    <w:rsid w:val="00E6049D"/>
    <w:rsid w:val="00E63A8F"/>
    <w:rsid w:val="00E63B5E"/>
    <w:rsid w:val="00E63C26"/>
    <w:rsid w:val="00E64A31"/>
    <w:rsid w:val="00E66310"/>
    <w:rsid w:val="00E66911"/>
    <w:rsid w:val="00E6714B"/>
    <w:rsid w:val="00E6797F"/>
    <w:rsid w:val="00E67CDB"/>
    <w:rsid w:val="00E70C95"/>
    <w:rsid w:val="00E7129A"/>
    <w:rsid w:val="00E71A46"/>
    <w:rsid w:val="00E72541"/>
    <w:rsid w:val="00E72E1C"/>
    <w:rsid w:val="00E764E5"/>
    <w:rsid w:val="00E7716B"/>
    <w:rsid w:val="00E806E7"/>
    <w:rsid w:val="00E83E45"/>
    <w:rsid w:val="00E8439B"/>
    <w:rsid w:val="00E8512C"/>
    <w:rsid w:val="00E879C7"/>
    <w:rsid w:val="00E87A27"/>
    <w:rsid w:val="00E90C86"/>
    <w:rsid w:val="00E917F0"/>
    <w:rsid w:val="00E926EE"/>
    <w:rsid w:val="00E92E63"/>
    <w:rsid w:val="00E9332B"/>
    <w:rsid w:val="00E93D69"/>
    <w:rsid w:val="00E9491E"/>
    <w:rsid w:val="00E952D5"/>
    <w:rsid w:val="00E95F1F"/>
    <w:rsid w:val="00E962AC"/>
    <w:rsid w:val="00EA06CE"/>
    <w:rsid w:val="00EA1936"/>
    <w:rsid w:val="00EA27C3"/>
    <w:rsid w:val="00EA43F7"/>
    <w:rsid w:val="00EA4DC5"/>
    <w:rsid w:val="00EA67DA"/>
    <w:rsid w:val="00EA7CC9"/>
    <w:rsid w:val="00EB2586"/>
    <w:rsid w:val="00EB3607"/>
    <w:rsid w:val="00EB38F3"/>
    <w:rsid w:val="00EB437C"/>
    <w:rsid w:val="00EB62D4"/>
    <w:rsid w:val="00EC09B9"/>
    <w:rsid w:val="00EC11C3"/>
    <w:rsid w:val="00EC246E"/>
    <w:rsid w:val="00EC29B7"/>
    <w:rsid w:val="00EC2A7A"/>
    <w:rsid w:val="00EC32F4"/>
    <w:rsid w:val="00EC3EC5"/>
    <w:rsid w:val="00EC45BE"/>
    <w:rsid w:val="00EC620D"/>
    <w:rsid w:val="00EC6AED"/>
    <w:rsid w:val="00EC73C7"/>
    <w:rsid w:val="00EC7BD3"/>
    <w:rsid w:val="00ED0962"/>
    <w:rsid w:val="00ED0CE1"/>
    <w:rsid w:val="00ED137A"/>
    <w:rsid w:val="00ED43DC"/>
    <w:rsid w:val="00ED4844"/>
    <w:rsid w:val="00ED5B0D"/>
    <w:rsid w:val="00ED5F9F"/>
    <w:rsid w:val="00ED7198"/>
    <w:rsid w:val="00ED759E"/>
    <w:rsid w:val="00EE0707"/>
    <w:rsid w:val="00EE0D36"/>
    <w:rsid w:val="00EE1FB9"/>
    <w:rsid w:val="00EE33E5"/>
    <w:rsid w:val="00EE34CE"/>
    <w:rsid w:val="00EE5436"/>
    <w:rsid w:val="00EE74E8"/>
    <w:rsid w:val="00EF1296"/>
    <w:rsid w:val="00EF2339"/>
    <w:rsid w:val="00EF33D4"/>
    <w:rsid w:val="00EF4998"/>
    <w:rsid w:val="00EF5EAA"/>
    <w:rsid w:val="00EF70BA"/>
    <w:rsid w:val="00EF7283"/>
    <w:rsid w:val="00EF7A7B"/>
    <w:rsid w:val="00F00F4C"/>
    <w:rsid w:val="00F02DF1"/>
    <w:rsid w:val="00F0549B"/>
    <w:rsid w:val="00F056B8"/>
    <w:rsid w:val="00F05FB2"/>
    <w:rsid w:val="00F0675A"/>
    <w:rsid w:val="00F06855"/>
    <w:rsid w:val="00F07676"/>
    <w:rsid w:val="00F10A11"/>
    <w:rsid w:val="00F11487"/>
    <w:rsid w:val="00F11C51"/>
    <w:rsid w:val="00F11E94"/>
    <w:rsid w:val="00F12099"/>
    <w:rsid w:val="00F13890"/>
    <w:rsid w:val="00F13D83"/>
    <w:rsid w:val="00F143F2"/>
    <w:rsid w:val="00F147EC"/>
    <w:rsid w:val="00F14BDA"/>
    <w:rsid w:val="00F161A6"/>
    <w:rsid w:val="00F16BF3"/>
    <w:rsid w:val="00F2081E"/>
    <w:rsid w:val="00F20C29"/>
    <w:rsid w:val="00F20FB4"/>
    <w:rsid w:val="00F22461"/>
    <w:rsid w:val="00F227DA"/>
    <w:rsid w:val="00F22F72"/>
    <w:rsid w:val="00F24844"/>
    <w:rsid w:val="00F24CEF"/>
    <w:rsid w:val="00F2578C"/>
    <w:rsid w:val="00F26CA1"/>
    <w:rsid w:val="00F27A7B"/>
    <w:rsid w:val="00F27BC1"/>
    <w:rsid w:val="00F27E72"/>
    <w:rsid w:val="00F3189F"/>
    <w:rsid w:val="00F33B07"/>
    <w:rsid w:val="00F34085"/>
    <w:rsid w:val="00F351C5"/>
    <w:rsid w:val="00F353BA"/>
    <w:rsid w:val="00F35EDA"/>
    <w:rsid w:val="00F36221"/>
    <w:rsid w:val="00F36DFB"/>
    <w:rsid w:val="00F40DAA"/>
    <w:rsid w:val="00F419CD"/>
    <w:rsid w:val="00F423FF"/>
    <w:rsid w:val="00F43232"/>
    <w:rsid w:val="00F4582B"/>
    <w:rsid w:val="00F47767"/>
    <w:rsid w:val="00F50916"/>
    <w:rsid w:val="00F50981"/>
    <w:rsid w:val="00F53659"/>
    <w:rsid w:val="00F55EBE"/>
    <w:rsid w:val="00F56007"/>
    <w:rsid w:val="00F6110C"/>
    <w:rsid w:val="00F6289D"/>
    <w:rsid w:val="00F62BFB"/>
    <w:rsid w:val="00F63683"/>
    <w:rsid w:val="00F63706"/>
    <w:rsid w:val="00F63B76"/>
    <w:rsid w:val="00F63C96"/>
    <w:rsid w:val="00F64BD0"/>
    <w:rsid w:val="00F65593"/>
    <w:rsid w:val="00F6640D"/>
    <w:rsid w:val="00F67419"/>
    <w:rsid w:val="00F70FE6"/>
    <w:rsid w:val="00F71F4E"/>
    <w:rsid w:val="00F73039"/>
    <w:rsid w:val="00F7578E"/>
    <w:rsid w:val="00F76572"/>
    <w:rsid w:val="00F77EFF"/>
    <w:rsid w:val="00F809BD"/>
    <w:rsid w:val="00F81327"/>
    <w:rsid w:val="00F81394"/>
    <w:rsid w:val="00F81AE2"/>
    <w:rsid w:val="00F834FA"/>
    <w:rsid w:val="00F853D4"/>
    <w:rsid w:val="00F86AC2"/>
    <w:rsid w:val="00F87CFE"/>
    <w:rsid w:val="00F87E07"/>
    <w:rsid w:val="00F910FC"/>
    <w:rsid w:val="00F93E57"/>
    <w:rsid w:val="00F94C74"/>
    <w:rsid w:val="00F95775"/>
    <w:rsid w:val="00F95E66"/>
    <w:rsid w:val="00F96262"/>
    <w:rsid w:val="00FA1966"/>
    <w:rsid w:val="00FA1B4A"/>
    <w:rsid w:val="00FA1F8C"/>
    <w:rsid w:val="00FA238A"/>
    <w:rsid w:val="00FA3228"/>
    <w:rsid w:val="00FA3FCC"/>
    <w:rsid w:val="00FA5B91"/>
    <w:rsid w:val="00FA6CC9"/>
    <w:rsid w:val="00FB1394"/>
    <w:rsid w:val="00FB1495"/>
    <w:rsid w:val="00FB18C8"/>
    <w:rsid w:val="00FB393B"/>
    <w:rsid w:val="00FB5619"/>
    <w:rsid w:val="00FB5C07"/>
    <w:rsid w:val="00FB6D55"/>
    <w:rsid w:val="00FB7A0A"/>
    <w:rsid w:val="00FC04CF"/>
    <w:rsid w:val="00FC21F2"/>
    <w:rsid w:val="00FC25DB"/>
    <w:rsid w:val="00FC2A58"/>
    <w:rsid w:val="00FC30EC"/>
    <w:rsid w:val="00FC3178"/>
    <w:rsid w:val="00FC3D3F"/>
    <w:rsid w:val="00FC4706"/>
    <w:rsid w:val="00FC5CA4"/>
    <w:rsid w:val="00FC7D42"/>
    <w:rsid w:val="00FD18D2"/>
    <w:rsid w:val="00FD2A73"/>
    <w:rsid w:val="00FD392E"/>
    <w:rsid w:val="00FD4744"/>
    <w:rsid w:val="00FD5333"/>
    <w:rsid w:val="00FD7681"/>
    <w:rsid w:val="00FD7A1D"/>
    <w:rsid w:val="00FD7BAB"/>
    <w:rsid w:val="00FD7CF2"/>
    <w:rsid w:val="00FD7FA4"/>
    <w:rsid w:val="00FE08D8"/>
    <w:rsid w:val="00FE4CA2"/>
    <w:rsid w:val="00FE5295"/>
    <w:rsid w:val="00FE5953"/>
    <w:rsid w:val="00FE77E2"/>
    <w:rsid w:val="00FE7F87"/>
    <w:rsid w:val="00FF1573"/>
    <w:rsid w:val="00FF4174"/>
    <w:rsid w:val="00FF47AA"/>
    <w:rsid w:val="00FF48AC"/>
    <w:rsid w:val="00FF6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F8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0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04A"/>
    <w:rPr>
      <w:rFonts w:ascii="Times New Roman" w:hAnsi="Times New Roman" w:cs="Times New Roman"/>
      <w:sz w:val="18"/>
      <w:szCs w:val="18"/>
    </w:rPr>
  </w:style>
  <w:style w:type="paragraph" w:styleId="ListParagraph">
    <w:name w:val="List Paragraph"/>
    <w:basedOn w:val="Normal"/>
    <w:uiPriority w:val="34"/>
    <w:qFormat/>
    <w:rsid w:val="00C13415"/>
    <w:pPr>
      <w:ind w:left="720"/>
      <w:contextualSpacing/>
    </w:pPr>
  </w:style>
  <w:style w:type="character" w:styleId="PlaceholderText">
    <w:name w:val="Placeholder Text"/>
    <w:basedOn w:val="DefaultParagraphFont"/>
    <w:uiPriority w:val="99"/>
    <w:semiHidden/>
    <w:rsid w:val="006346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64533">
      <w:bodyDiv w:val="1"/>
      <w:marLeft w:val="0"/>
      <w:marRight w:val="0"/>
      <w:marTop w:val="0"/>
      <w:marBottom w:val="0"/>
      <w:divBdr>
        <w:top w:val="none" w:sz="0" w:space="0" w:color="auto"/>
        <w:left w:val="none" w:sz="0" w:space="0" w:color="auto"/>
        <w:bottom w:val="none" w:sz="0" w:space="0" w:color="auto"/>
        <w:right w:val="none" w:sz="0" w:space="0" w:color="auto"/>
      </w:divBdr>
      <w:divsChild>
        <w:div w:id="1466583176">
          <w:marLeft w:val="0"/>
          <w:marRight w:val="0"/>
          <w:marTop w:val="120"/>
          <w:marBottom w:val="120"/>
          <w:divBdr>
            <w:top w:val="none" w:sz="0" w:space="0" w:color="auto"/>
            <w:left w:val="none" w:sz="0" w:space="0" w:color="auto"/>
            <w:bottom w:val="none" w:sz="0" w:space="0" w:color="auto"/>
            <w:right w:val="none" w:sz="0" w:space="0" w:color="auto"/>
          </w:divBdr>
          <w:divsChild>
            <w:div w:id="1458723175">
              <w:marLeft w:val="0"/>
              <w:marRight w:val="0"/>
              <w:marTop w:val="0"/>
              <w:marBottom w:val="0"/>
              <w:divBdr>
                <w:top w:val="none" w:sz="0" w:space="0" w:color="auto"/>
                <w:left w:val="none" w:sz="0" w:space="0" w:color="auto"/>
                <w:bottom w:val="none" w:sz="0" w:space="0" w:color="auto"/>
                <w:right w:val="none" w:sz="0" w:space="0" w:color="auto"/>
              </w:divBdr>
              <w:divsChild>
                <w:div w:id="490096470">
                  <w:marLeft w:val="0"/>
                  <w:marRight w:val="0"/>
                  <w:marTop w:val="100"/>
                  <w:marBottom w:val="30"/>
                  <w:divBdr>
                    <w:top w:val="single" w:sz="6" w:space="0" w:color="CCCCCC"/>
                    <w:left w:val="single" w:sz="6" w:space="0" w:color="CCCCCC"/>
                    <w:bottom w:val="single" w:sz="6" w:space="0" w:color="CCCCCC"/>
                    <w:right w:val="single" w:sz="6" w:space="0" w:color="CCCCCC"/>
                  </w:divBdr>
                  <w:divsChild>
                    <w:div w:id="1812208586">
                      <w:marLeft w:val="0"/>
                      <w:marRight w:val="0"/>
                      <w:marTop w:val="0"/>
                      <w:marBottom w:val="0"/>
                      <w:divBdr>
                        <w:top w:val="none" w:sz="0" w:space="0" w:color="auto"/>
                        <w:left w:val="none" w:sz="0" w:space="0" w:color="auto"/>
                        <w:bottom w:val="none" w:sz="0" w:space="0" w:color="auto"/>
                        <w:right w:val="none" w:sz="0" w:space="0" w:color="auto"/>
                      </w:divBdr>
                      <w:divsChild>
                        <w:div w:id="9359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12293">
          <w:marLeft w:val="0"/>
          <w:marRight w:val="0"/>
          <w:marTop w:val="120"/>
          <w:marBottom w:val="120"/>
          <w:divBdr>
            <w:top w:val="none" w:sz="0" w:space="0" w:color="auto"/>
            <w:left w:val="none" w:sz="0" w:space="0" w:color="auto"/>
            <w:bottom w:val="none" w:sz="0" w:space="0" w:color="auto"/>
            <w:right w:val="none" w:sz="0" w:space="0" w:color="auto"/>
          </w:divBdr>
          <w:divsChild>
            <w:div w:id="9056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4542</Words>
  <Characters>25893</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101</cp:revision>
  <dcterms:created xsi:type="dcterms:W3CDTF">2016-11-27T04:12:00Z</dcterms:created>
  <dcterms:modified xsi:type="dcterms:W3CDTF">2016-11-27T05:06:00Z</dcterms:modified>
</cp:coreProperties>
</file>