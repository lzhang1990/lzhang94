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66FE0" w14:textId="765E550F" w:rsidR="00C6576E" w:rsidRPr="007F5D77" w:rsidRDefault="007F5D77" w:rsidP="00F86F48">
      <w:pPr>
        <w:jc w:val="center"/>
        <w:outlineLvl w:val="0"/>
        <w:rPr>
          <w:rFonts w:ascii="Times New Roman" w:hAnsi="Times New Roman" w:cs="Times New Roman"/>
          <w:b/>
        </w:rPr>
      </w:pPr>
      <w:r w:rsidRPr="007F5D77">
        <w:rPr>
          <w:rFonts w:ascii="Times New Roman" w:hAnsi="Times New Roman" w:cs="Times New Roman"/>
          <w:b/>
        </w:rPr>
        <w:t>CHAPTER 3</w:t>
      </w:r>
    </w:p>
    <w:p w14:paraId="74E5F5D2" w14:textId="28ADD984" w:rsidR="00616214" w:rsidRDefault="007F5D77" w:rsidP="007F5D77">
      <w:pPr>
        <w:jc w:val="center"/>
        <w:rPr>
          <w:rFonts w:ascii="Times New Roman" w:hAnsi="Times New Roman" w:cs="Times New Roman"/>
          <w:b/>
        </w:rPr>
      </w:pPr>
      <w:r w:rsidRPr="007F5D77">
        <w:rPr>
          <w:rFonts w:ascii="Times New Roman" w:hAnsi="Times New Roman" w:cs="Times New Roman"/>
          <w:b/>
        </w:rPr>
        <w:t>RESULTS</w:t>
      </w:r>
    </w:p>
    <w:p w14:paraId="307E6B8E" w14:textId="4DB362BF" w:rsidR="00F53422" w:rsidRDefault="00EC73A1" w:rsidP="00F86F48">
      <w:pPr>
        <w:outlineLvl w:val="0"/>
        <w:rPr>
          <w:rFonts w:ascii="Times New Roman" w:hAnsi="Times New Roman" w:cs="Times New Roman"/>
          <w:b/>
        </w:rPr>
      </w:pPr>
      <w:r w:rsidRPr="00426F83">
        <w:rPr>
          <w:rFonts w:ascii="Times New Roman" w:hAnsi="Times New Roman" w:cs="Times New Roman"/>
          <w:b/>
        </w:rPr>
        <w:t>MODEL FIT</w:t>
      </w:r>
    </w:p>
    <w:p w14:paraId="314C0487" w14:textId="69F16699" w:rsidR="005846E6" w:rsidRPr="00AF1074" w:rsidRDefault="00200E2F" w:rsidP="00C61333">
      <w:pPr>
        <w:ind w:firstLine="360"/>
        <w:rPr>
          <w:rFonts w:ascii="Times New Roman" w:hAnsi="Times New Roman" w:cs="Times New Roman"/>
        </w:rPr>
      </w:pPr>
      <w:r w:rsidRPr="00AF1074">
        <w:rPr>
          <w:rFonts w:ascii="Times New Roman" w:hAnsi="Times New Roman" w:cs="Times New Roman"/>
        </w:rPr>
        <w:t xml:space="preserve">We obtained model-data fit </w:t>
      </w:r>
      <w:r w:rsidR="00C7571B" w:rsidRPr="00AF1074">
        <w:rPr>
          <w:rFonts w:ascii="Times New Roman" w:hAnsi="Times New Roman" w:cs="Times New Roman"/>
        </w:rPr>
        <w:t>for the GGUM first. T</w:t>
      </w:r>
      <w:r w:rsidR="000770FB" w:rsidRPr="00AF1074">
        <w:rPr>
          <w:rFonts w:ascii="Times New Roman" w:hAnsi="Times New Roman" w:cs="Times New Roman"/>
        </w:rPr>
        <w:t xml:space="preserve">o </w:t>
      </w:r>
      <w:r w:rsidR="00922522" w:rsidRPr="00AF1074">
        <w:rPr>
          <w:rFonts w:ascii="Times New Roman" w:hAnsi="Times New Roman" w:cs="Times New Roman"/>
        </w:rPr>
        <w:t xml:space="preserve">estimate </w:t>
      </w:r>
      <w:r w:rsidR="00AF0279" w:rsidRPr="00AF1074">
        <w:rPr>
          <w:rFonts w:ascii="Times New Roman" w:hAnsi="Times New Roman" w:cs="Times New Roman"/>
        </w:rPr>
        <w:t>GGUM</w:t>
      </w:r>
      <w:r w:rsidR="000770FB" w:rsidRPr="00AF1074">
        <w:rPr>
          <w:rFonts w:ascii="Times New Roman" w:hAnsi="Times New Roman" w:cs="Times New Roman"/>
        </w:rPr>
        <w:t xml:space="preserve"> </w:t>
      </w:r>
      <w:r w:rsidR="00922522" w:rsidRPr="00AF1074">
        <w:rPr>
          <w:rFonts w:ascii="Times New Roman" w:hAnsi="Times New Roman" w:cs="Times New Roman"/>
        </w:rPr>
        <w:t xml:space="preserve">item parameters, which is required by the Modfit software, </w:t>
      </w:r>
      <w:r w:rsidR="009240E9" w:rsidRPr="00AF1074">
        <w:rPr>
          <w:rFonts w:ascii="Times New Roman" w:hAnsi="Times New Roman" w:cs="Times New Roman"/>
        </w:rPr>
        <w:t>no reverse coding was needed.</w:t>
      </w:r>
      <w:r w:rsidR="00A25B4C" w:rsidRPr="00AF1074">
        <w:rPr>
          <w:rFonts w:ascii="Times New Roman" w:hAnsi="Times New Roman" w:cs="Times New Roman"/>
        </w:rPr>
        <w:t xml:space="preserve"> </w:t>
      </w:r>
      <w:r w:rsidR="00433755" w:rsidRPr="00AF1074">
        <w:rPr>
          <w:rFonts w:ascii="Times New Roman" w:hAnsi="Times New Roman" w:cs="Times New Roman"/>
        </w:rPr>
        <w:t>Then</w:t>
      </w:r>
      <w:r w:rsidR="00DE708E" w:rsidRPr="00AF1074">
        <w:rPr>
          <w:rFonts w:ascii="Times New Roman" w:hAnsi="Times New Roman" w:cs="Times New Roman"/>
        </w:rPr>
        <w:t xml:space="preserve"> based on the ICCs given by Modfit, we discarded </w:t>
      </w:r>
      <w:r w:rsidR="00877C69" w:rsidRPr="00AF1074">
        <w:rPr>
          <w:rFonts w:ascii="Times New Roman" w:hAnsi="Times New Roman" w:cs="Times New Roman"/>
        </w:rPr>
        <w:t>items with flat characterist</w:t>
      </w:r>
      <w:r w:rsidR="002C70D5" w:rsidRPr="00AF1074">
        <w:rPr>
          <w:rFonts w:ascii="Times New Roman" w:hAnsi="Times New Roman" w:cs="Times New Roman"/>
        </w:rPr>
        <w:t>ic curves</w:t>
      </w:r>
      <w:r w:rsidR="00D857B2" w:rsidRPr="00AF1074">
        <w:rPr>
          <w:rFonts w:ascii="Times New Roman" w:hAnsi="Times New Roman" w:cs="Times New Roman"/>
        </w:rPr>
        <w:t xml:space="preserve"> in </w:t>
      </w:r>
      <w:r w:rsidR="00AF1C14">
        <w:rPr>
          <w:rFonts w:ascii="Times New Roman" w:hAnsi="Times New Roman" w:cs="Times New Roman"/>
        </w:rPr>
        <w:t>at least one of the groups</w:t>
      </w:r>
      <w:r w:rsidR="00A32523" w:rsidRPr="00AF1074">
        <w:rPr>
          <w:rFonts w:ascii="Times New Roman" w:hAnsi="Times New Roman" w:cs="Times New Roman"/>
        </w:rPr>
        <w:t xml:space="preserve">, because they </w:t>
      </w:r>
      <w:r w:rsidR="00C61333" w:rsidRPr="00AF1074">
        <w:rPr>
          <w:rFonts w:ascii="Times New Roman" w:hAnsi="Times New Roman" w:cs="Times New Roman"/>
        </w:rPr>
        <w:t xml:space="preserve">were </w:t>
      </w:r>
      <w:r w:rsidR="00D57459" w:rsidRPr="00AF1074">
        <w:rPr>
          <w:rFonts w:ascii="Times New Roman" w:hAnsi="Times New Roman" w:cs="Times New Roman"/>
        </w:rPr>
        <w:t xml:space="preserve">items containing little information. </w:t>
      </w:r>
      <w:r w:rsidR="003E1CAF" w:rsidRPr="00AF1074">
        <w:rPr>
          <w:rFonts w:ascii="Times New Roman" w:hAnsi="Times New Roman" w:cs="Times New Roman"/>
        </w:rPr>
        <w:t>Also based on the ICCs were decisions for reverse coding</w:t>
      </w:r>
      <w:r w:rsidR="00D36FD4">
        <w:rPr>
          <w:rFonts w:ascii="Times New Roman" w:hAnsi="Times New Roman" w:cs="Times New Roman"/>
        </w:rPr>
        <w:t xml:space="preserve"> </w:t>
      </w:r>
      <w:r w:rsidR="002D59E0">
        <w:rPr>
          <w:rFonts w:ascii="Times New Roman" w:hAnsi="Times New Roman" w:cs="Times New Roman"/>
        </w:rPr>
        <w:t>in preparation for applying the d</w:t>
      </w:r>
      <w:r w:rsidR="00D36FD4">
        <w:rPr>
          <w:rFonts w:ascii="Times New Roman" w:hAnsi="Times New Roman" w:cs="Times New Roman"/>
        </w:rPr>
        <w:t>ominance models</w:t>
      </w:r>
      <w:r w:rsidR="003E1CAF" w:rsidRPr="00AF1074">
        <w:rPr>
          <w:rFonts w:ascii="Times New Roman" w:hAnsi="Times New Roman" w:cs="Times New Roman"/>
        </w:rPr>
        <w:t xml:space="preserve">. </w:t>
      </w:r>
      <w:r w:rsidR="00227007" w:rsidRPr="00AF1074">
        <w:rPr>
          <w:rFonts w:ascii="Times New Roman" w:hAnsi="Times New Roman" w:cs="Times New Roman"/>
        </w:rPr>
        <w:t xml:space="preserve">If </w:t>
      </w:r>
      <w:r w:rsidR="007C0EF3" w:rsidRPr="00AF1074">
        <w:rPr>
          <w:rFonts w:ascii="Times New Roman" w:hAnsi="Times New Roman" w:cs="Times New Roman"/>
        </w:rPr>
        <w:t xml:space="preserve">as trait level went up, the probability </w:t>
      </w:r>
      <w:r w:rsidR="00AB2C90" w:rsidRPr="00AF1074">
        <w:rPr>
          <w:rFonts w:ascii="Times New Roman" w:hAnsi="Times New Roman" w:cs="Times New Roman"/>
        </w:rPr>
        <w:t xml:space="preserve">went down </w:t>
      </w:r>
      <w:r w:rsidR="007C0EF3" w:rsidRPr="00AF1074">
        <w:rPr>
          <w:rFonts w:ascii="Times New Roman" w:hAnsi="Times New Roman" w:cs="Times New Roman"/>
        </w:rPr>
        <w:t xml:space="preserve">of the participants agreeing with </w:t>
      </w:r>
      <w:r w:rsidR="00245A9D" w:rsidRPr="00AF1074">
        <w:rPr>
          <w:rFonts w:ascii="Times New Roman" w:hAnsi="Times New Roman" w:cs="Times New Roman"/>
        </w:rPr>
        <w:t>the, then the ite</w:t>
      </w:r>
      <w:r w:rsidR="00670D1A" w:rsidRPr="00AF1074">
        <w:rPr>
          <w:rFonts w:ascii="Times New Roman" w:hAnsi="Times New Roman" w:cs="Times New Roman"/>
        </w:rPr>
        <w:t xml:space="preserve">m </w:t>
      </w:r>
      <w:r w:rsidR="009567A0" w:rsidRPr="00AF1074">
        <w:rPr>
          <w:rFonts w:ascii="Times New Roman" w:hAnsi="Times New Roman" w:cs="Times New Roman"/>
        </w:rPr>
        <w:t>was</w:t>
      </w:r>
      <w:r w:rsidR="00DD03AC" w:rsidRPr="00AF1074">
        <w:rPr>
          <w:rFonts w:ascii="Times New Roman" w:hAnsi="Times New Roman" w:cs="Times New Roman"/>
        </w:rPr>
        <w:t xml:space="preserve"> considered </w:t>
      </w:r>
      <w:r w:rsidR="00137882" w:rsidRPr="00AF1074">
        <w:rPr>
          <w:rFonts w:ascii="Times New Roman" w:hAnsi="Times New Roman" w:cs="Times New Roman"/>
        </w:rPr>
        <w:t xml:space="preserve">a negative item, and therefore </w:t>
      </w:r>
      <w:r w:rsidR="001F6766">
        <w:rPr>
          <w:rFonts w:ascii="Times New Roman" w:hAnsi="Times New Roman" w:cs="Times New Roman"/>
        </w:rPr>
        <w:t>was</w:t>
      </w:r>
      <w:r w:rsidR="00137882" w:rsidRPr="00AF1074">
        <w:rPr>
          <w:rFonts w:ascii="Times New Roman" w:hAnsi="Times New Roman" w:cs="Times New Roman"/>
        </w:rPr>
        <w:t xml:space="preserve"> r</w:t>
      </w:r>
      <w:r w:rsidR="001F6766">
        <w:rPr>
          <w:rFonts w:ascii="Times New Roman" w:hAnsi="Times New Roman" w:cs="Times New Roman"/>
        </w:rPr>
        <w:t>eversed.</w:t>
      </w:r>
    </w:p>
    <w:p w14:paraId="3ACB2755" w14:textId="77777777" w:rsidR="00C61333" w:rsidRPr="00AF1074" w:rsidRDefault="00C61333" w:rsidP="00C61333">
      <w:pPr>
        <w:ind w:firstLine="360"/>
        <w:rPr>
          <w:rFonts w:ascii="Times New Roman" w:hAnsi="Times New Roman" w:cs="Times New Roman"/>
        </w:rPr>
      </w:pPr>
    </w:p>
    <w:p w14:paraId="6C1DFF38" w14:textId="4F1396BC" w:rsidR="009C1078" w:rsidRPr="00AF1074" w:rsidRDefault="003D756D" w:rsidP="004C1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The </w:t>
      </w:r>
      <w:ins w:id="0" w:author="Luyao Zhang" w:date="2016-10-29T10:52:00Z">
        <w:r w:rsidR="00564969">
          <w:rPr>
            <w:rFonts w:ascii="Times New Roman" w:hAnsi="Times New Roman" w:cs="Times New Roman"/>
            <w:b/>
            <w:i/>
          </w:rPr>
          <w:t>W</w:t>
        </w:r>
      </w:ins>
      <w:del w:id="1" w:author="Luyao Zhang" w:date="2016-10-29T10:52:00Z">
        <w:r w:rsidR="00635270" w:rsidDel="00564969">
          <w:rPr>
            <w:rFonts w:ascii="Times New Roman" w:hAnsi="Times New Roman" w:cs="Times New Roman"/>
            <w:b/>
            <w:i/>
          </w:rPr>
          <w:delText>w</w:delText>
        </w:r>
      </w:del>
      <w:r w:rsidR="000E3100">
        <w:rPr>
          <w:rFonts w:ascii="Times New Roman" w:hAnsi="Times New Roman" w:cs="Times New Roman"/>
          <w:b/>
          <w:i/>
        </w:rPr>
        <w:t xml:space="preserve">ell-being </w:t>
      </w:r>
      <w:del w:id="2" w:author="Luyao Zhang" w:date="2016-10-29T10:52:00Z">
        <w:r w:rsidR="000E3100" w:rsidDel="00564969">
          <w:rPr>
            <w:rFonts w:ascii="Times New Roman" w:hAnsi="Times New Roman" w:cs="Times New Roman"/>
            <w:b/>
            <w:i/>
          </w:rPr>
          <w:delText>facet of N</w:delText>
        </w:r>
        <w:r w:rsidR="006201CC" w:rsidRPr="00AF1074" w:rsidDel="00564969">
          <w:rPr>
            <w:rFonts w:ascii="Times New Roman" w:hAnsi="Times New Roman" w:cs="Times New Roman"/>
            <w:b/>
            <w:i/>
          </w:rPr>
          <w:delText>euroticism</w:delText>
        </w:r>
      </w:del>
      <w:ins w:id="3" w:author="Luyao Zhang" w:date="2016-10-29T10:52:00Z">
        <w:r w:rsidR="00564969">
          <w:rPr>
            <w:rFonts w:ascii="Times New Roman" w:hAnsi="Times New Roman" w:cs="Times New Roman"/>
            <w:b/>
            <w:i/>
          </w:rPr>
          <w:t>Scale</w:t>
        </w:r>
      </w:ins>
      <w:r w:rsidR="006201CC" w:rsidRPr="00AF1074">
        <w:rPr>
          <w:rFonts w:ascii="Times New Roman" w:hAnsi="Times New Roman" w:cs="Times New Roman"/>
          <w:b/>
          <w:i/>
        </w:rPr>
        <w:t>.</w:t>
      </w:r>
      <w:r w:rsidR="004C3F83" w:rsidRPr="00AF1074">
        <w:rPr>
          <w:rFonts w:ascii="Times New Roman" w:hAnsi="Times New Roman" w:cs="Times New Roman"/>
          <w:b/>
        </w:rPr>
        <w:t xml:space="preserve"> </w:t>
      </w:r>
      <w:r w:rsidR="002C0C79" w:rsidRPr="006906B2">
        <w:rPr>
          <w:rFonts w:ascii="Times New Roman" w:hAnsi="Times New Roman" w:cs="Times New Roman"/>
          <w:strike/>
          <w:rPrChange w:id="4" w:author="Luyao Zhang" w:date="2016-11-01T13:53:00Z">
            <w:rPr>
              <w:rFonts w:ascii="Times New Roman" w:hAnsi="Times New Roman" w:cs="Times New Roman"/>
            </w:rPr>
          </w:rPrChange>
        </w:rPr>
        <w:t>E</w:t>
      </w:r>
      <w:r w:rsidR="000126DE" w:rsidRPr="006906B2">
        <w:rPr>
          <w:rFonts w:ascii="Times New Roman" w:hAnsi="Times New Roman" w:cs="Times New Roman"/>
          <w:strike/>
          <w:rPrChange w:id="5" w:author="Luyao Zhang" w:date="2016-11-01T13:53:00Z">
            <w:rPr>
              <w:rFonts w:ascii="Times New Roman" w:hAnsi="Times New Roman" w:cs="Times New Roman"/>
            </w:rPr>
          </w:rPrChange>
        </w:rPr>
        <w:t>stimates of</w:t>
      </w:r>
      <w:r w:rsidR="000E2D4F" w:rsidRPr="006906B2">
        <w:rPr>
          <w:rFonts w:ascii="Times New Roman" w:hAnsi="Times New Roman" w:cs="Times New Roman"/>
          <w:strike/>
          <w:rPrChange w:id="6" w:author="Luyao Zhang" w:date="2016-11-01T13:53:00Z">
            <w:rPr>
              <w:rFonts w:ascii="Times New Roman" w:hAnsi="Times New Roman" w:cs="Times New Roman"/>
            </w:rPr>
          </w:rPrChange>
        </w:rPr>
        <w:t xml:space="preserve"> item paramters under GGUM for all 20 items on the </w:t>
      </w:r>
      <w:ins w:id="7" w:author="Luyao Zhang" w:date="2016-10-29T10:52:00Z">
        <w:r w:rsidR="004C503E" w:rsidRPr="006906B2">
          <w:rPr>
            <w:rFonts w:ascii="Times New Roman" w:hAnsi="Times New Roman" w:cs="Times New Roman"/>
            <w:strike/>
            <w:rPrChange w:id="8" w:author="Luyao Zhang" w:date="2016-11-01T13:53:00Z">
              <w:rPr>
                <w:rFonts w:ascii="Times New Roman" w:hAnsi="Times New Roman" w:cs="Times New Roman"/>
              </w:rPr>
            </w:rPrChange>
          </w:rPr>
          <w:t>W</w:t>
        </w:r>
      </w:ins>
      <w:del w:id="9" w:author="Luyao Zhang" w:date="2016-10-29T10:52:00Z">
        <w:r w:rsidR="000E2D4F" w:rsidRPr="006906B2" w:rsidDel="004C503E">
          <w:rPr>
            <w:rFonts w:ascii="Times New Roman" w:hAnsi="Times New Roman" w:cs="Times New Roman"/>
            <w:strike/>
            <w:rPrChange w:id="10" w:author="Luyao Zhang" w:date="2016-11-01T13:53:00Z">
              <w:rPr>
                <w:rFonts w:ascii="Times New Roman" w:hAnsi="Times New Roman" w:cs="Times New Roman"/>
              </w:rPr>
            </w:rPrChange>
          </w:rPr>
          <w:delText>w</w:delText>
        </w:r>
      </w:del>
      <w:r w:rsidR="000E2D4F" w:rsidRPr="006906B2">
        <w:rPr>
          <w:rFonts w:ascii="Times New Roman" w:hAnsi="Times New Roman" w:cs="Times New Roman"/>
          <w:strike/>
          <w:rPrChange w:id="11" w:author="Luyao Zhang" w:date="2016-11-01T13:53:00Z">
            <w:rPr>
              <w:rFonts w:ascii="Times New Roman" w:hAnsi="Times New Roman" w:cs="Times New Roman"/>
            </w:rPr>
          </w:rPrChange>
        </w:rPr>
        <w:t xml:space="preserve">ell-being scale for the U.S. and Chinese groups can be found in </w:t>
      </w:r>
      <w:r w:rsidR="000E2D4F" w:rsidRPr="006906B2">
        <w:rPr>
          <w:rFonts w:ascii="Times New Roman" w:hAnsi="Times New Roman" w:cs="Times New Roman"/>
          <w:strike/>
          <w:color w:val="FF0000"/>
          <w:rPrChange w:id="12" w:author="Luyao Zhang" w:date="2016-11-01T13:53:00Z">
            <w:rPr>
              <w:rFonts w:ascii="Times New Roman" w:hAnsi="Times New Roman" w:cs="Times New Roman"/>
              <w:color w:val="FF0000"/>
            </w:rPr>
          </w:rPrChange>
        </w:rPr>
        <w:t>Table 1</w:t>
      </w:r>
      <w:r w:rsidR="000E2D4F" w:rsidRPr="00AF1074">
        <w:rPr>
          <w:rFonts w:ascii="Times New Roman" w:hAnsi="Times New Roman" w:cs="Times New Roman"/>
        </w:rPr>
        <w:t xml:space="preserve">. </w:t>
      </w:r>
      <w:r w:rsidR="00233032" w:rsidRPr="00AF1074">
        <w:rPr>
          <w:rFonts w:ascii="Times New Roman" w:hAnsi="Times New Roman" w:cs="Times New Roman"/>
        </w:rPr>
        <w:t xml:space="preserve">Based on the ICCs, </w:t>
      </w:r>
      <w:r w:rsidR="00490AC9" w:rsidRPr="00AF1074">
        <w:rPr>
          <w:rFonts w:ascii="Times New Roman" w:hAnsi="Times New Roman" w:cs="Times New Roman"/>
        </w:rPr>
        <w:t>Item</w:t>
      </w:r>
      <w:r w:rsidR="003808EF" w:rsidRPr="00AF1074">
        <w:rPr>
          <w:rFonts w:ascii="Times New Roman" w:hAnsi="Times New Roman" w:cs="Times New Roman"/>
        </w:rPr>
        <w:t>s</w:t>
      </w:r>
      <w:r w:rsidR="00490AC9" w:rsidRPr="00AF1074">
        <w:rPr>
          <w:rFonts w:ascii="Times New Roman" w:hAnsi="Times New Roman" w:cs="Times New Roman"/>
        </w:rPr>
        <w:t xml:space="preserve"> 6, 19, and 20 were </w:t>
      </w:r>
      <w:r w:rsidR="005028FB" w:rsidRPr="00AF1074">
        <w:rPr>
          <w:rFonts w:ascii="Times New Roman" w:hAnsi="Times New Roman" w:cs="Times New Roman"/>
        </w:rPr>
        <w:t>excluded from</w:t>
      </w:r>
      <w:r w:rsidR="00CF4F0B" w:rsidRPr="00AF1074">
        <w:rPr>
          <w:rFonts w:ascii="Times New Roman" w:hAnsi="Times New Roman" w:cs="Times New Roman"/>
        </w:rPr>
        <w:t xml:space="preserve"> further an</w:t>
      </w:r>
      <w:r w:rsidR="009C63D5" w:rsidRPr="00AF1074">
        <w:rPr>
          <w:rFonts w:ascii="Times New Roman" w:hAnsi="Times New Roman" w:cs="Times New Roman"/>
        </w:rPr>
        <w:t>al</w:t>
      </w:r>
      <w:r w:rsidR="00CF4F0B" w:rsidRPr="00AF1074">
        <w:rPr>
          <w:rFonts w:ascii="Times New Roman" w:hAnsi="Times New Roman" w:cs="Times New Roman"/>
        </w:rPr>
        <w:t>yse</w:t>
      </w:r>
      <w:r w:rsidR="00490AC9" w:rsidRPr="00AF1074">
        <w:rPr>
          <w:rFonts w:ascii="Times New Roman" w:hAnsi="Times New Roman" w:cs="Times New Roman"/>
        </w:rPr>
        <w:t xml:space="preserve">s because of low discrimination. </w:t>
      </w:r>
      <w:r w:rsidR="00BE2997" w:rsidRPr="00AF1074">
        <w:rPr>
          <w:rFonts w:ascii="Times New Roman" w:hAnsi="Times New Roman" w:cs="Times New Roman"/>
        </w:rPr>
        <w:t xml:space="preserve">More specifically, Items 6 and 20 were not discriminating </w:t>
      </w:r>
      <w:r w:rsidR="00DF1B96" w:rsidRPr="00AF1074">
        <w:rPr>
          <w:rFonts w:ascii="Times New Roman" w:hAnsi="Times New Roman" w:cs="Times New Roman"/>
        </w:rPr>
        <w:t xml:space="preserve">enough for </w:t>
      </w:r>
      <w:r w:rsidR="00B21338">
        <w:rPr>
          <w:rFonts w:ascii="Times New Roman" w:hAnsi="Times New Roman" w:cs="Times New Roman"/>
        </w:rPr>
        <w:t>the Chinese group, while</w:t>
      </w:r>
      <w:r w:rsidR="00BE2997" w:rsidRPr="00AF1074">
        <w:rPr>
          <w:rFonts w:ascii="Times New Roman" w:hAnsi="Times New Roman" w:cs="Times New Roman"/>
        </w:rPr>
        <w:t xml:space="preserve"> </w:t>
      </w:r>
      <w:r w:rsidR="0078745C" w:rsidRPr="00AF1074">
        <w:rPr>
          <w:rFonts w:ascii="Times New Roman" w:hAnsi="Times New Roman" w:cs="Times New Roman"/>
        </w:rPr>
        <w:t xml:space="preserve">Item 19 showed flat ICC for the U.S. group. </w:t>
      </w:r>
      <w:r w:rsidR="00CE2EBE" w:rsidRPr="009567A5">
        <w:rPr>
          <w:rFonts w:ascii="Times New Roman" w:hAnsi="Times New Roman" w:cs="Times New Roman"/>
          <w:strike/>
          <w:rPrChange w:id="13" w:author="Luyao Zhang" w:date="2016-11-01T14:11:00Z">
            <w:rPr>
              <w:rFonts w:ascii="Times New Roman" w:hAnsi="Times New Roman" w:cs="Times New Roman"/>
            </w:rPr>
          </w:rPrChange>
        </w:rPr>
        <w:t xml:space="preserve">The </w:t>
      </w:r>
      <w:r w:rsidR="008830EF" w:rsidRPr="009567A5">
        <w:rPr>
          <w:rFonts w:ascii="Times New Roman" w:hAnsi="Times New Roman" w:cs="Times New Roman"/>
          <w:strike/>
          <w:rPrChange w:id="14" w:author="Luyao Zhang" w:date="2016-11-01T14:11:00Z">
            <w:rPr>
              <w:rFonts w:ascii="Times New Roman" w:hAnsi="Times New Roman" w:cs="Times New Roman"/>
            </w:rPr>
          </w:rPrChange>
        </w:rPr>
        <w:t>ICCs of</w:t>
      </w:r>
      <w:r w:rsidR="00391502" w:rsidRPr="009567A5">
        <w:rPr>
          <w:rFonts w:ascii="Times New Roman" w:hAnsi="Times New Roman" w:cs="Times New Roman"/>
          <w:strike/>
          <w:rPrChange w:id="15" w:author="Luyao Zhang" w:date="2016-11-01T14:11:00Z">
            <w:rPr>
              <w:rFonts w:ascii="Times New Roman" w:hAnsi="Times New Roman" w:cs="Times New Roman"/>
            </w:rPr>
          </w:rPrChange>
        </w:rPr>
        <w:t xml:space="preserve"> these three items can be found in </w:t>
      </w:r>
      <w:r w:rsidR="00391502" w:rsidRPr="009567A5">
        <w:rPr>
          <w:rFonts w:ascii="Times New Roman" w:hAnsi="Times New Roman" w:cs="Times New Roman"/>
          <w:strike/>
          <w:color w:val="FF0000"/>
          <w:rPrChange w:id="16" w:author="Luyao Zhang" w:date="2016-11-01T14:11:00Z">
            <w:rPr>
              <w:rFonts w:ascii="Times New Roman" w:hAnsi="Times New Roman" w:cs="Times New Roman"/>
              <w:color w:val="FF0000"/>
            </w:rPr>
          </w:rPrChange>
        </w:rPr>
        <w:t>Figures 1 to 6</w:t>
      </w:r>
      <w:r w:rsidR="00391502" w:rsidRPr="009567A5">
        <w:rPr>
          <w:rFonts w:ascii="Times New Roman" w:hAnsi="Times New Roman" w:cs="Times New Roman"/>
          <w:strike/>
          <w:rPrChange w:id="17" w:author="Luyao Zhang" w:date="2016-11-01T14:11:00Z">
            <w:rPr>
              <w:rFonts w:ascii="Times New Roman" w:hAnsi="Times New Roman" w:cs="Times New Roman"/>
            </w:rPr>
          </w:rPrChange>
        </w:rPr>
        <w:t>.</w:t>
      </w:r>
      <w:r w:rsidR="00C2333C" w:rsidRPr="00AF1074">
        <w:rPr>
          <w:rFonts w:ascii="Times New Roman" w:hAnsi="Times New Roman" w:cs="Times New Roman"/>
        </w:rPr>
        <w:t xml:space="preserve"> </w:t>
      </w:r>
      <w:r w:rsidR="00245A6C" w:rsidRPr="00AF1074">
        <w:rPr>
          <w:rFonts w:ascii="Times New Roman" w:hAnsi="Times New Roman" w:cs="Times New Roman"/>
        </w:rPr>
        <w:t xml:space="preserve">Among the </w:t>
      </w:r>
      <w:r w:rsidR="001D30A1">
        <w:rPr>
          <w:rFonts w:ascii="Times New Roman" w:hAnsi="Times New Roman" w:cs="Times New Roman"/>
        </w:rPr>
        <w:t xml:space="preserve">remaining 17 items, 9 of them </w:t>
      </w:r>
      <w:r w:rsidR="00300590" w:rsidRPr="00AF1074">
        <w:rPr>
          <w:rFonts w:ascii="Times New Roman" w:hAnsi="Times New Roman" w:cs="Times New Roman"/>
        </w:rPr>
        <w:t>were reversed</w:t>
      </w:r>
      <w:r w:rsidR="00057537" w:rsidRPr="00AF1074">
        <w:rPr>
          <w:rFonts w:ascii="Times New Roman" w:hAnsi="Times New Roman" w:cs="Times New Roman"/>
        </w:rPr>
        <w:t xml:space="preserve"> </w:t>
      </w:r>
      <w:r w:rsidR="00D658A7" w:rsidRPr="00AF1074">
        <w:rPr>
          <w:rFonts w:ascii="Times New Roman" w:hAnsi="Times New Roman" w:cs="Times New Roman"/>
        </w:rPr>
        <w:t xml:space="preserve">for both groups </w:t>
      </w:r>
      <w:r w:rsidR="00057537" w:rsidRPr="00AF1074">
        <w:rPr>
          <w:rFonts w:ascii="Times New Roman" w:hAnsi="Times New Roman" w:cs="Times New Roman"/>
        </w:rPr>
        <w:t>based on the ICCs</w:t>
      </w:r>
      <w:r w:rsidR="00420782" w:rsidRPr="00AF1074">
        <w:rPr>
          <w:rFonts w:ascii="Times New Roman" w:hAnsi="Times New Roman" w:cs="Times New Roman"/>
        </w:rPr>
        <w:t xml:space="preserve"> as well as the </w:t>
      </w:r>
      <w:r w:rsidR="007E04A9" w:rsidRPr="00AF1074">
        <w:rPr>
          <w:rFonts w:ascii="Times New Roman" w:hAnsi="Times New Roman" w:cs="Times New Roman"/>
        </w:rPr>
        <w:t xml:space="preserve">loadings </w:t>
      </w:r>
      <w:r w:rsidR="00295E91" w:rsidRPr="00AF1074">
        <w:rPr>
          <w:rFonts w:ascii="Times New Roman" w:hAnsi="Times New Roman" w:cs="Times New Roman"/>
        </w:rPr>
        <w:t xml:space="preserve">given by a one-factor CFA. </w:t>
      </w:r>
      <w:r w:rsidR="003842F0" w:rsidRPr="00AF1074">
        <w:rPr>
          <w:rFonts w:ascii="Times New Roman" w:hAnsi="Times New Roman" w:cs="Times New Roman"/>
        </w:rPr>
        <w:t>Model-data fit</w:t>
      </w:r>
      <w:r w:rsidR="00CE5541" w:rsidRPr="00AF1074">
        <w:rPr>
          <w:rFonts w:ascii="Times New Roman" w:hAnsi="Times New Roman" w:cs="Times New Roman"/>
        </w:rPr>
        <w:t xml:space="preserve"> </w:t>
      </w:r>
      <w:r w:rsidR="00CC39E7" w:rsidRPr="00AF1074">
        <w:rPr>
          <w:rFonts w:ascii="Times New Roman" w:hAnsi="Times New Roman" w:cs="Times New Roman"/>
        </w:rPr>
        <w:t>wa</w:t>
      </w:r>
      <w:r w:rsidR="00616B23">
        <w:rPr>
          <w:rFonts w:ascii="Times New Roman" w:hAnsi="Times New Roman" w:cs="Times New Roman"/>
        </w:rPr>
        <w:t xml:space="preserve">s then obtained </w:t>
      </w:r>
      <w:r w:rsidR="00DB150D">
        <w:rPr>
          <w:rFonts w:ascii="Times New Roman" w:hAnsi="Times New Roman" w:cs="Times New Roman"/>
        </w:rPr>
        <w:t xml:space="preserve">using theses </w:t>
      </w:r>
      <w:r w:rsidR="00A739C4">
        <w:rPr>
          <w:rFonts w:ascii="Times New Roman" w:hAnsi="Times New Roman" w:cs="Times New Roman"/>
        </w:rPr>
        <w:t>17 items</w:t>
      </w:r>
      <w:r w:rsidR="00C659F1" w:rsidRPr="00AF1074">
        <w:rPr>
          <w:rFonts w:ascii="Times New Roman" w:hAnsi="Times New Roman" w:cs="Times New Roman"/>
        </w:rPr>
        <w:t xml:space="preserve"> for both GGUM and SGR, with negative item</w:t>
      </w:r>
      <w:r w:rsidR="00E66A17">
        <w:rPr>
          <w:rFonts w:ascii="Times New Roman" w:hAnsi="Times New Roman" w:cs="Times New Roman"/>
        </w:rPr>
        <w:t>s reversed for the latter</w:t>
      </w:r>
      <w:r w:rsidR="00DD7752">
        <w:rPr>
          <w:rFonts w:ascii="Times New Roman" w:hAnsi="Times New Roman" w:cs="Times New Roman"/>
        </w:rPr>
        <w:t xml:space="preserve">. </w:t>
      </w:r>
      <w:r w:rsidR="00191925" w:rsidRPr="00942D7C">
        <w:rPr>
          <w:rFonts w:ascii="Times New Roman" w:hAnsi="Times New Roman" w:cs="Times New Roman"/>
          <w:strike/>
          <w:rPrChange w:id="18" w:author="Luyao Zhang" w:date="2016-11-01T14:12:00Z">
            <w:rPr>
              <w:rFonts w:ascii="Times New Roman" w:hAnsi="Times New Roman" w:cs="Times New Roman"/>
            </w:rPr>
          </w:rPrChange>
        </w:rPr>
        <w:t>I</w:t>
      </w:r>
      <w:r w:rsidR="00B95D59" w:rsidRPr="00942D7C">
        <w:rPr>
          <w:rFonts w:ascii="Times New Roman" w:hAnsi="Times New Roman" w:cs="Times New Roman"/>
          <w:strike/>
          <w:rPrChange w:id="19" w:author="Luyao Zhang" w:date="2016-11-01T14:12:00Z">
            <w:rPr>
              <w:rFonts w:ascii="Times New Roman" w:hAnsi="Times New Roman" w:cs="Times New Roman"/>
            </w:rPr>
          </w:rPrChange>
        </w:rPr>
        <w:t xml:space="preserve">tem parameter estimates can be found in </w:t>
      </w:r>
      <w:r w:rsidR="00026B7D" w:rsidRPr="00942D7C">
        <w:rPr>
          <w:rFonts w:ascii="Times New Roman" w:hAnsi="Times New Roman" w:cs="Times New Roman"/>
          <w:strike/>
          <w:color w:val="FF0000"/>
          <w:rPrChange w:id="20" w:author="Luyao Zhang" w:date="2016-11-01T14:12:00Z">
            <w:rPr>
              <w:rFonts w:ascii="Times New Roman" w:hAnsi="Times New Roman" w:cs="Times New Roman"/>
              <w:color w:val="FF0000"/>
            </w:rPr>
          </w:rPrChange>
        </w:rPr>
        <w:t>Tables 2-3</w:t>
      </w:r>
      <w:r w:rsidR="002D1618" w:rsidRPr="00942D7C">
        <w:rPr>
          <w:rFonts w:ascii="Times New Roman" w:hAnsi="Times New Roman" w:cs="Times New Roman"/>
          <w:strike/>
          <w:rPrChange w:id="21" w:author="Luyao Zhang" w:date="2016-11-01T14:12:00Z">
            <w:rPr>
              <w:rFonts w:ascii="Times New Roman" w:hAnsi="Times New Roman" w:cs="Times New Roman"/>
            </w:rPr>
          </w:rPrChange>
        </w:rPr>
        <w:t xml:space="preserve">, and </w:t>
      </w:r>
      <w:proofErr w:type="spellStart"/>
      <w:r w:rsidR="00A75AE6" w:rsidRPr="00942D7C">
        <w:rPr>
          <w:rFonts w:ascii="Times New Roman" w:hAnsi="Times New Roman" w:cs="Times New Roman"/>
          <w:strike/>
          <w:rPrChange w:id="22" w:author="Luyao Zhang" w:date="2016-11-01T14:12:00Z">
            <w:rPr>
              <w:rFonts w:ascii="Times New Roman" w:hAnsi="Times New Roman" w:cs="Times New Roman"/>
            </w:rPr>
          </w:rPrChange>
        </w:rPr>
        <w:t>r</w:t>
      </w:r>
      <w:ins w:id="23" w:author="Luyao Zhang" w:date="2016-11-01T14:12:00Z">
        <w:r w:rsidR="00942D7C">
          <w:rPr>
            <w:rFonts w:ascii="Times New Roman" w:hAnsi="Times New Roman" w:cs="Times New Roman"/>
          </w:rPr>
          <w:t>R</w:t>
        </w:r>
      </w:ins>
      <w:r w:rsidR="00A75AE6" w:rsidRPr="00AF1074">
        <w:rPr>
          <w:rFonts w:ascii="Times New Roman" w:hAnsi="Times New Roman" w:cs="Times New Roman"/>
        </w:rPr>
        <w:t>esults</w:t>
      </w:r>
      <w:proofErr w:type="spellEnd"/>
      <w:r w:rsidR="00A75AE6" w:rsidRPr="00AF1074">
        <w:rPr>
          <w:rFonts w:ascii="Times New Roman" w:hAnsi="Times New Roman" w:cs="Times New Roman"/>
        </w:rPr>
        <w:t xml:space="preserve"> of model fit can be found in </w:t>
      </w:r>
      <w:r w:rsidR="000C01E4" w:rsidRPr="00563B10">
        <w:rPr>
          <w:rFonts w:ascii="Times New Roman" w:hAnsi="Times New Roman" w:cs="Times New Roman"/>
          <w:color w:val="FF0000"/>
          <w:highlight w:val="yellow"/>
          <w:rPrChange w:id="24" w:author="Luyao Zhang" w:date="2016-11-01T15:04:00Z">
            <w:rPr>
              <w:rFonts w:ascii="Times New Roman" w:hAnsi="Times New Roman" w:cs="Times New Roman"/>
              <w:color w:val="FF0000"/>
            </w:rPr>
          </w:rPrChange>
        </w:rPr>
        <w:t>Table 4</w:t>
      </w:r>
      <w:r w:rsidR="000C01E4" w:rsidRPr="00AF1074">
        <w:rPr>
          <w:rFonts w:ascii="Times New Roman" w:hAnsi="Times New Roman" w:cs="Times New Roman"/>
        </w:rPr>
        <w:t>.</w:t>
      </w:r>
      <w:r w:rsidR="00096940" w:rsidRPr="00AF1074">
        <w:rPr>
          <w:rFonts w:ascii="Times New Roman" w:hAnsi="Times New Roman" w:cs="Times New Roman"/>
        </w:rPr>
        <w:t xml:space="preserve"> </w:t>
      </w:r>
    </w:p>
    <w:p w14:paraId="5B058016" w14:textId="6956C443" w:rsidR="00EB3F25" w:rsidRDefault="00DB2AC5" w:rsidP="00EB3F25">
      <w:pPr>
        <w:ind w:firstLine="360"/>
        <w:rPr>
          <w:rFonts w:ascii="Times New Roman" w:hAnsi="Times New Roman" w:cs="Times New Roman"/>
          <w:color w:val="000000" w:themeColor="text1"/>
        </w:rPr>
      </w:pPr>
      <w:r w:rsidRPr="0010033B">
        <w:rPr>
          <w:rFonts w:ascii="Times New Roman" w:hAnsi="Times New Roman" w:cs="Times New Roman"/>
          <w:color w:val="000000" w:themeColor="text1"/>
        </w:rPr>
        <w:t>Adequate fit is indicated by Chi-square-to-degree-of-freedom ratios less than 3 (</w:t>
      </w:r>
      <w:r w:rsidR="00933ABF" w:rsidRPr="0010033B">
        <w:rPr>
          <w:rFonts w:ascii="Times New Roman" w:hAnsi="Times New Roman" w:cs="Times New Roman"/>
          <w:color w:val="000000" w:themeColor="text1"/>
        </w:rPr>
        <w:t xml:space="preserve">Drasgow, Levine, Tsien, Williams, &amp; Mead, 1995; </w:t>
      </w:r>
      <w:r w:rsidRPr="0010033B">
        <w:rPr>
          <w:rFonts w:ascii="Times New Roman" w:hAnsi="Times New Roman" w:cs="Times New Roman"/>
          <w:color w:val="000000" w:themeColor="text1"/>
        </w:rPr>
        <w:t>Tay</w:t>
      </w:r>
      <w:r w:rsidR="00C72381" w:rsidRPr="0010033B">
        <w:rPr>
          <w:rFonts w:ascii="Times New Roman" w:hAnsi="Times New Roman" w:cs="Times New Roman"/>
          <w:color w:val="000000" w:themeColor="text1"/>
        </w:rPr>
        <w:t xml:space="preserve"> et al.</w:t>
      </w:r>
      <w:r w:rsidRPr="0010033B">
        <w:rPr>
          <w:rFonts w:ascii="Times New Roman" w:hAnsi="Times New Roman" w:cs="Times New Roman"/>
          <w:color w:val="000000" w:themeColor="text1"/>
        </w:rPr>
        <w:t>, 2011</w:t>
      </w:r>
      <w:r w:rsidR="00F92353">
        <w:rPr>
          <w:rFonts w:ascii="Times New Roman" w:hAnsi="Times New Roman" w:cs="Times New Roman"/>
          <w:color w:val="000000" w:themeColor="text1"/>
        </w:rPr>
        <w:t xml:space="preserve">). Therefore, </w:t>
      </w:r>
      <w:r w:rsidR="00C47202" w:rsidRPr="00AF1074">
        <w:rPr>
          <w:rFonts w:ascii="Times New Roman" w:hAnsi="Times New Roman" w:cs="Times New Roman"/>
          <w:color w:val="000000" w:themeColor="text1"/>
        </w:rPr>
        <w:t xml:space="preserve">both GGUM and SGR </w:t>
      </w:r>
      <w:r w:rsidR="00A52516">
        <w:rPr>
          <w:rFonts w:ascii="Times New Roman" w:hAnsi="Times New Roman" w:cs="Times New Roman"/>
          <w:color w:val="000000" w:themeColor="text1"/>
        </w:rPr>
        <w:t>showed good</w:t>
      </w:r>
      <w:r w:rsidR="00D92295" w:rsidRPr="00AF1074">
        <w:rPr>
          <w:rFonts w:ascii="Times New Roman" w:hAnsi="Times New Roman" w:cs="Times New Roman"/>
          <w:color w:val="000000" w:themeColor="text1"/>
        </w:rPr>
        <w:t xml:space="preserve"> fit for item singles, but </w:t>
      </w:r>
      <w:r w:rsidR="00B95714" w:rsidRPr="00AF1074">
        <w:rPr>
          <w:rFonts w:ascii="Times New Roman" w:hAnsi="Times New Roman" w:cs="Times New Roman"/>
          <w:color w:val="000000" w:themeColor="text1"/>
        </w:rPr>
        <w:t xml:space="preserve">some extent </w:t>
      </w:r>
      <w:r w:rsidR="00861BD8" w:rsidRPr="00AF1074">
        <w:rPr>
          <w:rFonts w:ascii="Times New Roman" w:hAnsi="Times New Roman" w:cs="Times New Roman"/>
          <w:color w:val="000000" w:themeColor="text1"/>
        </w:rPr>
        <w:t xml:space="preserve">of </w:t>
      </w:r>
      <w:r w:rsidR="00C47202" w:rsidRPr="00AF1074">
        <w:rPr>
          <w:rFonts w:ascii="Times New Roman" w:hAnsi="Times New Roman" w:cs="Times New Roman"/>
          <w:color w:val="000000" w:themeColor="text1"/>
        </w:rPr>
        <w:t xml:space="preserve">misfit </w:t>
      </w:r>
      <w:r w:rsidR="00861BD8" w:rsidRPr="00AF1074">
        <w:rPr>
          <w:rFonts w:ascii="Times New Roman" w:hAnsi="Times New Roman" w:cs="Times New Roman"/>
          <w:color w:val="000000" w:themeColor="text1"/>
        </w:rPr>
        <w:t>for item doubles and triple</w:t>
      </w:r>
      <w:r w:rsidR="00376A2E">
        <w:rPr>
          <w:rFonts w:ascii="Times New Roman" w:hAnsi="Times New Roman" w:cs="Times New Roman"/>
          <w:color w:val="000000" w:themeColor="text1"/>
        </w:rPr>
        <w:t xml:space="preserve">. </w:t>
      </w:r>
      <w:r w:rsidR="00855BBB">
        <w:rPr>
          <w:rFonts w:ascii="Times New Roman" w:hAnsi="Times New Roman" w:cs="Times New Roman"/>
          <w:color w:val="000000" w:themeColor="text1"/>
        </w:rPr>
        <w:t>In the current study, w</w:t>
      </w:r>
      <w:r w:rsidR="00AE5F2A">
        <w:rPr>
          <w:rFonts w:ascii="Times New Roman" w:hAnsi="Times New Roman" w:cs="Times New Roman"/>
          <w:color w:val="000000" w:themeColor="text1"/>
        </w:rPr>
        <w:t>e</w:t>
      </w:r>
      <w:r w:rsidR="00190B46">
        <w:rPr>
          <w:rFonts w:ascii="Times New Roman" w:hAnsi="Times New Roman" w:cs="Times New Roman"/>
          <w:color w:val="000000" w:themeColor="text1"/>
        </w:rPr>
        <w:t xml:space="preserve"> </w:t>
      </w:r>
      <w:r w:rsidR="00F63355">
        <w:rPr>
          <w:rFonts w:ascii="Times New Roman" w:hAnsi="Times New Roman" w:cs="Times New Roman"/>
          <w:color w:val="000000" w:themeColor="text1"/>
        </w:rPr>
        <w:t>focus</w:t>
      </w:r>
      <w:r w:rsidR="00190B46">
        <w:rPr>
          <w:rFonts w:ascii="Times New Roman" w:hAnsi="Times New Roman" w:cs="Times New Roman"/>
          <w:color w:val="000000" w:themeColor="text1"/>
        </w:rPr>
        <w:t xml:space="preserve"> on </w:t>
      </w:r>
      <w:r w:rsidR="00EB3F25">
        <w:rPr>
          <w:rFonts w:ascii="Times New Roman" w:hAnsi="Times New Roman" w:cs="Times New Roman"/>
          <w:color w:val="000000" w:themeColor="text1"/>
        </w:rPr>
        <w:t>fit of item doubles and triple</w:t>
      </w:r>
      <w:r w:rsidR="002A54AC">
        <w:rPr>
          <w:rFonts w:ascii="Times New Roman" w:hAnsi="Times New Roman" w:cs="Times New Roman"/>
          <w:color w:val="000000" w:themeColor="text1"/>
        </w:rPr>
        <w:t xml:space="preserve">s. This is </w:t>
      </w:r>
      <w:r w:rsidR="00EB3F25">
        <w:rPr>
          <w:rFonts w:ascii="Times New Roman" w:hAnsi="Times New Roman" w:cs="Times New Roman"/>
          <w:color w:val="000000" w:themeColor="text1"/>
        </w:rPr>
        <w:t>because</w:t>
      </w:r>
      <w:r w:rsidR="002A54AC">
        <w:rPr>
          <w:rFonts w:ascii="Times New Roman" w:hAnsi="Times New Roman" w:cs="Times New Roman"/>
          <w:color w:val="000000" w:themeColor="text1"/>
        </w:rPr>
        <w:t xml:space="preserve"> that</w:t>
      </w:r>
      <w:r w:rsidR="00EB3F25">
        <w:rPr>
          <w:rFonts w:ascii="Times New Roman" w:hAnsi="Times New Roman" w:cs="Times New Roman"/>
          <w:color w:val="000000" w:themeColor="text1"/>
        </w:rPr>
        <w:t xml:space="preserve"> </w:t>
      </w:r>
      <w:r w:rsidR="00AC6C51">
        <w:rPr>
          <w:rFonts w:ascii="Times New Roman" w:hAnsi="Times New Roman" w:cs="Times New Roman"/>
          <w:color w:val="000000" w:themeColor="text1"/>
        </w:rPr>
        <w:t xml:space="preserve">item singles </w:t>
      </w:r>
      <w:r w:rsidR="000F659F">
        <w:rPr>
          <w:rFonts w:ascii="Times New Roman" w:hAnsi="Times New Roman" w:cs="Times New Roman"/>
          <w:color w:val="000000" w:themeColor="text1"/>
        </w:rPr>
        <w:t xml:space="preserve">are insensitive to </w:t>
      </w:r>
      <w:r w:rsidR="002A54AC">
        <w:rPr>
          <w:rFonts w:ascii="Times New Roman" w:hAnsi="Times New Roman" w:cs="Times New Roman"/>
          <w:color w:val="000000" w:themeColor="text1"/>
        </w:rPr>
        <w:t xml:space="preserve">misfit when item </w:t>
      </w:r>
      <w:r w:rsidR="00182C9E">
        <w:rPr>
          <w:rFonts w:ascii="Times New Roman" w:hAnsi="Times New Roman" w:cs="Times New Roman"/>
          <w:color w:val="000000" w:themeColor="text1"/>
        </w:rPr>
        <w:t>parameters and fit are</w:t>
      </w:r>
      <w:r w:rsidR="008C710E">
        <w:rPr>
          <w:rFonts w:ascii="Times New Roman" w:hAnsi="Times New Roman" w:cs="Times New Roman"/>
          <w:color w:val="000000" w:themeColor="text1"/>
        </w:rPr>
        <w:t xml:space="preserve"> </w:t>
      </w:r>
      <w:r w:rsidR="002A54AC">
        <w:rPr>
          <w:rFonts w:ascii="Times New Roman" w:hAnsi="Times New Roman" w:cs="Times New Roman"/>
          <w:color w:val="000000" w:themeColor="text1"/>
        </w:rPr>
        <w:t xml:space="preserve">computed using the same sample, and that </w:t>
      </w:r>
      <w:r w:rsidR="001B12C3">
        <w:rPr>
          <w:rFonts w:ascii="Times New Roman" w:hAnsi="Times New Roman" w:cs="Times New Roman"/>
          <w:color w:val="000000" w:themeColor="text1"/>
        </w:rPr>
        <w:t>item doubles and triples have been</w:t>
      </w:r>
      <w:r w:rsidR="00A72ACB">
        <w:rPr>
          <w:rFonts w:ascii="Times New Roman" w:hAnsi="Times New Roman" w:cs="Times New Roman"/>
          <w:color w:val="000000" w:themeColor="text1"/>
        </w:rPr>
        <w:t xml:space="preserve"> found </w:t>
      </w:r>
      <w:r w:rsidR="001B12C3">
        <w:rPr>
          <w:rFonts w:ascii="Times New Roman" w:hAnsi="Times New Roman" w:cs="Times New Roman"/>
          <w:color w:val="000000" w:themeColor="text1"/>
        </w:rPr>
        <w:t xml:space="preserve">to be </w:t>
      </w:r>
      <w:r w:rsidR="00A72ACB">
        <w:rPr>
          <w:rFonts w:ascii="Times New Roman" w:hAnsi="Times New Roman" w:cs="Times New Roman"/>
          <w:color w:val="000000" w:themeColor="text1"/>
        </w:rPr>
        <w:t>sensitive to local independence (</w:t>
      </w:r>
      <w:r w:rsidR="007B4D63">
        <w:rPr>
          <w:rFonts w:ascii="Times New Roman" w:hAnsi="Times New Roman" w:cs="Times New Roman"/>
          <w:color w:val="000000" w:themeColor="text1"/>
        </w:rPr>
        <w:t>Drasgow et al., 1995)</w:t>
      </w:r>
      <w:r w:rsidR="00CD0AD8">
        <w:rPr>
          <w:rFonts w:ascii="Times New Roman" w:hAnsi="Times New Roman" w:cs="Times New Roman"/>
          <w:color w:val="000000" w:themeColor="text1"/>
        </w:rPr>
        <w:t>.</w:t>
      </w:r>
    </w:p>
    <w:p w14:paraId="17BE466B" w14:textId="206783E5" w:rsidR="005B3279" w:rsidRPr="00027C32" w:rsidRDefault="000333AD" w:rsidP="00EB3F25">
      <w:pPr>
        <w:ind w:firstLine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</w:t>
      </w:r>
      <w:r w:rsidR="00145EA0" w:rsidRPr="00AF1074">
        <w:rPr>
          <w:rFonts w:ascii="Times New Roman" w:hAnsi="Times New Roman" w:cs="Times New Roman"/>
          <w:color w:val="000000" w:themeColor="text1"/>
        </w:rPr>
        <w:t xml:space="preserve">or a 17-item scale measuring a specific personality facet, </w:t>
      </w:r>
      <w:r w:rsidR="003E19AF" w:rsidRPr="00AF1074">
        <w:rPr>
          <w:rFonts w:ascii="Times New Roman" w:hAnsi="Times New Roman" w:cs="Times New Roman"/>
          <w:color w:val="000000" w:themeColor="text1"/>
        </w:rPr>
        <w:t xml:space="preserve">local dependence is not rare </w:t>
      </w:r>
      <w:r w:rsidR="00CD0AD5" w:rsidRPr="00AF1074">
        <w:rPr>
          <w:rFonts w:ascii="Times New Roman" w:hAnsi="Times New Roman" w:cs="Times New Roman"/>
          <w:color w:val="000000" w:themeColor="text1"/>
        </w:rPr>
        <w:t>(Chernyshenko et al., 2007)</w:t>
      </w:r>
      <w:r w:rsidR="00D87288" w:rsidRPr="00AF1074">
        <w:rPr>
          <w:rFonts w:ascii="Times New Roman" w:hAnsi="Times New Roman" w:cs="Times New Roman"/>
          <w:color w:val="000000" w:themeColor="text1"/>
        </w:rPr>
        <w:t xml:space="preserve">, </w:t>
      </w:r>
      <w:r w:rsidR="00D3070C" w:rsidRPr="00AF1074">
        <w:rPr>
          <w:rFonts w:ascii="Times New Roman" w:hAnsi="Times New Roman" w:cs="Times New Roman"/>
          <w:color w:val="000000" w:themeColor="text1"/>
        </w:rPr>
        <w:t>and t</w:t>
      </w:r>
      <w:r w:rsidR="00CE3515" w:rsidRPr="00AF1074">
        <w:rPr>
          <w:rFonts w:ascii="Times New Roman" w:hAnsi="Times New Roman" w:cs="Times New Roman"/>
          <w:color w:val="000000" w:themeColor="text1"/>
        </w:rPr>
        <w:t>hus</w:t>
      </w:r>
      <w:r w:rsidR="00646894" w:rsidRPr="00AF1074">
        <w:rPr>
          <w:rFonts w:ascii="Times New Roman" w:hAnsi="Times New Roman" w:cs="Times New Roman"/>
          <w:color w:val="000000" w:themeColor="text1"/>
        </w:rPr>
        <w:t xml:space="preserve"> </w:t>
      </w:r>
      <w:r w:rsidR="000037B2" w:rsidRPr="00AF1074">
        <w:rPr>
          <w:rFonts w:ascii="Times New Roman" w:hAnsi="Times New Roman" w:cs="Times New Roman"/>
          <w:color w:val="000000" w:themeColor="text1"/>
        </w:rPr>
        <w:t xml:space="preserve">a higher cutoff </w:t>
      </w:r>
      <w:r w:rsidR="00445903" w:rsidRPr="00AF1074">
        <w:rPr>
          <w:rFonts w:ascii="Times New Roman" w:hAnsi="Times New Roman" w:cs="Times New Roman"/>
          <w:color w:val="000000" w:themeColor="text1"/>
        </w:rPr>
        <w:t xml:space="preserve">for misfit </w:t>
      </w:r>
      <w:r w:rsidR="00962798" w:rsidRPr="00AF1074">
        <w:rPr>
          <w:rFonts w:ascii="Times New Roman" w:hAnsi="Times New Roman" w:cs="Times New Roman"/>
          <w:color w:val="000000" w:themeColor="text1"/>
        </w:rPr>
        <w:t>may be more proper</w:t>
      </w:r>
      <w:r w:rsidR="00C56599">
        <w:rPr>
          <w:rFonts w:ascii="Times New Roman" w:hAnsi="Times New Roman" w:cs="Times New Roman"/>
          <w:color w:val="000000" w:themeColor="text1"/>
        </w:rPr>
        <w:t xml:space="preserve"> (</w:t>
      </w:r>
      <w:r w:rsidR="00783CC4">
        <w:rPr>
          <w:rFonts w:ascii="Times New Roman" w:hAnsi="Times New Roman" w:cs="Times New Roman"/>
          <w:color w:val="000000" w:themeColor="text1"/>
        </w:rPr>
        <w:t>Speer et al., 2016)</w:t>
      </w:r>
      <w:r w:rsidR="00962798" w:rsidRPr="00AF1074">
        <w:rPr>
          <w:rFonts w:ascii="Times New Roman" w:hAnsi="Times New Roman" w:cs="Times New Roman"/>
          <w:color w:val="000000" w:themeColor="text1"/>
        </w:rPr>
        <w:t>.</w:t>
      </w:r>
      <w:r w:rsidR="00026AE5" w:rsidRPr="00AF1074">
        <w:rPr>
          <w:rFonts w:ascii="Times New Roman" w:hAnsi="Times New Roman" w:cs="Times New Roman"/>
          <w:color w:val="000000" w:themeColor="text1"/>
        </w:rPr>
        <w:t xml:space="preserve"> Also, </w:t>
      </w:r>
      <w:r w:rsidR="004E2AD2" w:rsidRPr="00AF1074">
        <w:rPr>
          <w:rFonts w:ascii="Times New Roman" w:hAnsi="Times New Roman" w:cs="Times New Roman"/>
          <w:color w:val="000000" w:themeColor="text1"/>
        </w:rPr>
        <w:t xml:space="preserve">if </w:t>
      </w:r>
      <w:r w:rsidR="003E0D07" w:rsidRPr="00AF1074">
        <w:rPr>
          <w:rFonts w:ascii="Times New Roman" w:hAnsi="Times New Roman" w:cs="Times New Roman"/>
          <w:color w:val="000000" w:themeColor="text1"/>
        </w:rPr>
        <w:t xml:space="preserve">there’s misfit for more than one model, </w:t>
      </w:r>
      <w:r w:rsidR="00EE72C8" w:rsidRPr="00AF1074">
        <w:rPr>
          <w:rFonts w:ascii="Times New Roman" w:hAnsi="Times New Roman" w:cs="Times New Roman"/>
          <w:color w:val="000000" w:themeColor="text1"/>
        </w:rPr>
        <w:t xml:space="preserve">relative misfit </w:t>
      </w:r>
      <w:r w:rsidR="00D47B8A" w:rsidRPr="00AF1074">
        <w:rPr>
          <w:rFonts w:ascii="Times New Roman" w:hAnsi="Times New Roman" w:cs="Times New Roman"/>
          <w:color w:val="000000" w:themeColor="text1"/>
        </w:rPr>
        <w:t xml:space="preserve">of the two models can still be </w:t>
      </w:r>
      <w:r w:rsidR="006A1718">
        <w:rPr>
          <w:rFonts w:ascii="Times New Roman" w:hAnsi="Times New Roman" w:cs="Times New Roman"/>
          <w:color w:val="000000" w:themeColor="text1"/>
        </w:rPr>
        <w:t>compared (Stark et al., 2006b), and a</w:t>
      </w:r>
      <w:r w:rsidR="0035187D" w:rsidRPr="00AF1074">
        <w:rPr>
          <w:rFonts w:ascii="Times New Roman" w:hAnsi="Times New Roman" w:cs="Times New Roman"/>
          <w:color w:val="000000" w:themeColor="text1"/>
        </w:rPr>
        <w:t xml:space="preserve">s shown in </w:t>
      </w:r>
      <w:r w:rsidR="0035187D" w:rsidRPr="00563B10">
        <w:rPr>
          <w:rFonts w:ascii="Times New Roman" w:hAnsi="Times New Roman" w:cs="Times New Roman"/>
          <w:color w:val="FF0000"/>
          <w:highlight w:val="yellow"/>
          <w:rPrChange w:id="25" w:author="Luyao Zhang" w:date="2016-11-01T15:04:00Z">
            <w:rPr>
              <w:rFonts w:ascii="Times New Roman" w:hAnsi="Times New Roman" w:cs="Times New Roman"/>
              <w:color w:val="FF0000"/>
            </w:rPr>
          </w:rPrChange>
        </w:rPr>
        <w:t>Table</w:t>
      </w:r>
      <w:r w:rsidR="00B432B7" w:rsidRPr="00563B10">
        <w:rPr>
          <w:rFonts w:ascii="Times New Roman" w:hAnsi="Times New Roman" w:cs="Times New Roman"/>
          <w:color w:val="FF0000"/>
          <w:highlight w:val="yellow"/>
          <w:rPrChange w:id="26" w:author="Luyao Zhang" w:date="2016-11-01T15:04:00Z">
            <w:rPr>
              <w:rFonts w:ascii="Times New Roman" w:hAnsi="Times New Roman" w:cs="Times New Roman"/>
              <w:color w:val="FF0000"/>
            </w:rPr>
          </w:rPrChange>
        </w:rPr>
        <w:t xml:space="preserve"> 4</w:t>
      </w:r>
      <w:r w:rsidR="00B432B7" w:rsidRPr="00AF1074">
        <w:rPr>
          <w:rFonts w:ascii="Times New Roman" w:hAnsi="Times New Roman" w:cs="Times New Roman"/>
          <w:color w:val="000000" w:themeColor="text1"/>
        </w:rPr>
        <w:t xml:space="preserve">, </w:t>
      </w:r>
      <w:r w:rsidR="002E59AF" w:rsidRPr="00AF1074">
        <w:rPr>
          <w:rFonts w:ascii="Times New Roman" w:hAnsi="Times New Roman" w:cs="Times New Roman"/>
          <w:color w:val="000000" w:themeColor="text1"/>
        </w:rPr>
        <w:t xml:space="preserve">for both groups, GGUM had better fit than SGR for item doubles and triples. </w:t>
      </w:r>
      <w:r w:rsidR="00E85E6D" w:rsidRPr="00AF1074">
        <w:rPr>
          <w:rFonts w:ascii="Times New Roman" w:hAnsi="Times New Roman" w:cs="Times New Roman"/>
          <w:color w:val="000000" w:themeColor="text1"/>
        </w:rPr>
        <w:t xml:space="preserve">For </w:t>
      </w:r>
      <w:r w:rsidR="00A125A0" w:rsidRPr="00AF1074">
        <w:rPr>
          <w:rFonts w:ascii="Times New Roman" w:hAnsi="Times New Roman" w:cs="Times New Roman"/>
          <w:color w:val="000000" w:themeColor="text1"/>
        </w:rPr>
        <w:t xml:space="preserve">item singles, </w:t>
      </w:r>
      <w:r w:rsidR="00AC6FF1" w:rsidRPr="00AF1074">
        <w:rPr>
          <w:rFonts w:ascii="Times New Roman" w:hAnsi="Times New Roman" w:cs="Times New Roman"/>
          <w:color w:val="000000" w:themeColor="text1"/>
        </w:rPr>
        <w:t>GGUM fitted better than SGR in the U.S</w:t>
      </w:r>
      <w:r w:rsidR="007F3E18" w:rsidRPr="00AF1074">
        <w:rPr>
          <w:rFonts w:ascii="Times New Roman" w:hAnsi="Times New Roman" w:cs="Times New Roman"/>
          <w:color w:val="000000" w:themeColor="text1"/>
        </w:rPr>
        <w:t xml:space="preserve">. group, while in the Chinese group, the two models </w:t>
      </w:r>
      <w:r w:rsidR="00061737" w:rsidRPr="00AF1074">
        <w:rPr>
          <w:rFonts w:ascii="Times New Roman" w:hAnsi="Times New Roman" w:cs="Times New Roman"/>
          <w:color w:val="000000" w:themeColor="text1"/>
        </w:rPr>
        <w:t>showed equally good fit.</w:t>
      </w:r>
      <w:r w:rsidR="003515DA" w:rsidRPr="00AF1074">
        <w:rPr>
          <w:rFonts w:ascii="Times New Roman" w:hAnsi="Times New Roman" w:cs="Times New Roman"/>
          <w:color w:val="000000" w:themeColor="text1"/>
        </w:rPr>
        <w:t xml:space="preserve"> </w:t>
      </w:r>
      <w:ins w:id="27" w:author="Luyao Zhang" w:date="2016-11-01T00:16:00Z">
        <w:r w:rsidR="0062099A">
          <w:rPr>
            <w:rFonts w:ascii="Times New Roman" w:hAnsi="Times New Roman" w:cs="Times New Roman"/>
            <w:color w:val="000000" w:themeColor="text1"/>
          </w:rPr>
          <w:t xml:space="preserve">In both groups, GGUM fitted better than SGR for item doubles. </w:t>
        </w:r>
      </w:ins>
      <w:ins w:id="28" w:author="Luyao Zhang" w:date="2016-11-01T00:17:00Z">
        <w:r w:rsidR="001D4DD3">
          <w:rPr>
            <w:rFonts w:ascii="Times New Roman" w:hAnsi="Times New Roman" w:cs="Times New Roman"/>
            <w:color w:val="000000" w:themeColor="text1"/>
          </w:rPr>
          <w:t xml:space="preserve">In the U.S. group, SGR fitted </w:t>
        </w:r>
      </w:ins>
      <w:ins w:id="29" w:author="Luyao Zhang" w:date="2016-11-01T00:18:00Z">
        <w:r w:rsidR="00E45005">
          <w:rPr>
            <w:rFonts w:ascii="Times New Roman" w:hAnsi="Times New Roman" w:cs="Times New Roman"/>
            <w:color w:val="000000" w:themeColor="text1"/>
          </w:rPr>
          <w:t xml:space="preserve">only </w:t>
        </w:r>
      </w:ins>
      <w:ins w:id="30" w:author="Luyao Zhang" w:date="2016-11-01T00:17:00Z">
        <w:r w:rsidR="001D4DD3">
          <w:rPr>
            <w:rFonts w:ascii="Times New Roman" w:hAnsi="Times New Roman" w:cs="Times New Roman"/>
            <w:color w:val="000000" w:themeColor="text1"/>
          </w:rPr>
          <w:t>faintly better than GGUM, while in the Chinese group, GGUM fitted better than SGR.</w:t>
        </w:r>
      </w:ins>
      <w:ins w:id="31" w:author="Luyao Zhang" w:date="2016-11-01T00:18:00Z">
        <w:r w:rsidR="00027C32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r w:rsidR="00D722F0" w:rsidRPr="00027C32">
        <w:rPr>
          <w:rFonts w:ascii="Times New Roman" w:hAnsi="Times New Roman" w:cs="Times New Roman"/>
          <w:strike/>
          <w:color w:val="000000" w:themeColor="text1"/>
          <w:rPrChange w:id="32" w:author="Luyao Zhang" w:date="2016-11-01T00:18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The difference between the fit indices </w:t>
      </w:r>
      <w:r w:rsidR="00FA542B" w:rsidRPr="00027C32">
        <w:rPr>
          <w:rFonts w:ascii="Times New Roman" w:hAnsi="Times New Roman" w:cs="Times New Roman"/>
          <w:strike/>
          <w:color w:val="000000" w:themeColor="text1"/>
          <w:rPrChange w:id="33" w:author="Luyao Zhang" w:date="2016-11-01T00:18:00Z">
            <w:rPr>
              <w:rFonts w:ascii="Times New Roman" w:hAnsi="Times New Roman" w:cs="Times New Roman"/>
              <w:color w:val="000000" w:themeColor="text1"/>
            </w:rPr>
          </w:rPrChange>
        </w:rPr>
        <w:t>of GGUM and SGR was</w:t>
      </w:r>
      <w:r w:rsidR="00622B7F" w:rsidRPr="00027C32">
        <w:rPr>
          <w:rFonts w:ascii="Times New Roman" w:hAnsi="Times New Roman" w:cs="Times New Roman"/>
          <w:strike/>
          <w:color w:val="000000" w:themeColor="text1"/>
          <w:rPrChange w:id="34" w:author="Luyao Zhang" w:date="2016-11-01T00:18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larger </w:t>
      </w:r>
      <w:r w:rsidR="004957C1" w:rsidRPr="00027C32">
        <w:rPr>
          <w:rFonts w:ascii="Times New Roman" w:hAnsi="Times New Roman" w:cs="Times New Roman"/>
          <w:strike/>
          <w:color w:val="000000" w:themeColor="text1"/>
          <w:rPrChange w:id="35" w:author="Luyao Zhang" w:date="2016-11-01T00:18:00Z">
            <w:rPr>
              <w:rFonts w:ascii="Times New Roman" w:hAnsi="Times New Roman" w:cs="Times New Roman"/>
              <w:color w:val="000000" w:themeColor="text1"/>
            </w:rPr>
          </w:rPrChange>
        </w:rPr>
        <w:t>for the Chinese group than for the U.S. group,</w:t>
      </w:r>
      <w:r w:rsidR="00854529" w:rsidRPr="00027C32">
        <w:rPr>
          <w:rFonts w:ascii="Times New Roman" w:hAnsi="Times New Roman" w:cs="Times New Roman"/>
          <w:strike/>
          <w:color w:val="000000" w:themeColor="text1"/>
          <w:rPrChange w:id="36" w:author="Luyao Zhang" w:date="2016-11-01T00:18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indicating that</w:t>
      </w:r>
      <w:r w:rsidR="00761FAC" w:rsidRPr="00027C32">
        <w:rPr>
          <w:rFonts w:ascii="Times New Roman" w:hAnsi="Times New Roman" w:cs="Times New Roman"/>
          <w:strike/>
          <w:color w:val="000000" w:themeColor="text1"/>
          <w:rPrChange w:id="37" w:author="Luyao Zhang" w:date="2016-11-01T00:18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</w:t>
      </w:r>
      <w:r w:rsidR="0071133E" w:rsidRPr="00027C32">
        <w:rPr>
          <w:rFonts w:ascii="Times New Roman" w:hAnsi="Times New Roman" w:cs="Times New Roman"/>
          <w:strike/>
          <w:color w:val="000000" w:themeColor="text1"/>
          <w:rPrChange w:id="38" w:author="Luyao Zhang" w:date="2016-11-01T00:18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for the U.S group, </w:t>
      </w:r>
      <w:r w:rsidR="001B1C96" w:rsidRPr="00027C32">
        <w:rPr>
          <w:rFonts w:ascii="Times New Roman" w:hAnsi="Times New Roman" w:cs="Times New Roman"/>
          <w:strike/>
          <w:color w:val="000000" w:themeColor="text1"/>
          <w:rPrChange w:id="39" w:author="Luyao Zhang" w:date="2016-11-01T00:18:00Z">
            <w:rPr>
              <w:rFonts w:ascii="Times New Roman" w:hAnsi="Times New Roman" w:cs="Times New Roman"/>
              <w:color w:val="000000" w:themeColor="text1"/>
            </w:rPr>
          </w:rPrChange>
        </w:rPr>
        <w:t>GGUM fitted better than SGR to a greater extent than for the Chinese group.</w:t>
      </w:r>
      <w:r w:rsidR="003C2138" w:rsidRPr="00027C32">
        <w:rPr>
          <w:rFonts w:ascii="Times New Roman" w:hAnsi="Times New Roman" w:cs="Times New Roman"/>
          <w:strike/>
          <w:color w:val="000000" w:themeColor="text1"/>
          <w:rPrChange w:id="40" w:author="Luyao Zhang" w:date="2016-11-01T00:18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</w:t>
      </w:r>
    </w:p>
    <w:p w14:paraId="4F508C32" w14:textId="41FAA027" w:rsidR="00A31F10" w:rsidRPr="00AF1074" w:rsidRDefault="008938C7" w:rsidP="00EB3F25">
      <w:pPr>
        <w:ind w:firstLine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Considering</w:t>
      </w:r>
      <w:r w:rsidR="00A31F10">
        <w:rPr>
          <w:rFonts w:ascii="Times New Roman" w:hAnsi="Times New Roman" w:cs="Times New Roman"/>
          <w:color w:val="000000" w:themeColor="text1"/>
        </w:rPr>
        <w:t xml:space="preserve"> that </w:t>
      </w:r>
      <w:ins w:id="41" w:author="Luyao Zhang" w:date="2016-11-01T00:18:00Z">
        <w:r w:rsidR="00B61E86">
          <w:rPr>
            <w:rFonts w:ascii="Times New Roman" w:hAnsi="Times New Roman" w:cs="Times New Roman"/>
            <w:color w:val="000000" w:themeColor="text1"/>
          </w:rPr>
          <w:t xml:space="preserve">generally, </w:t>
        </w:r>
      </w:ins>
      <w:r w:rsidR="00A31F10">
        <w:rPr>
          <w:rFonts w:ascii="Times New Roman" w:hAnsi="Times New Roman" w:cs="Times New Roman"/>
          <w:color w:val="000000" w:themeColor="text1"/>
        </w:rPr>
        <w:t>polytomous GGUM</w:t>
      </w:r>
      <w:ins w:id="42" w:author="Luyao Zhang" w:date="2016-11-01T00:18:00Z">
        <w:r w:rsidR="00353582">
          <w:rPr>
            <w:rFonts w:ascii="Times New Roman" w:hAnsi="Times New Roman" w:cs="Times New Roman"/>
            <w:color w:val="000000" w:themeColor="text1"/>
          </w:rPr>
          <w:t xml:space="preserve"> had slightly better model-data fit</w:t>
        </w:r>
      </w:ins>
      <w:r w:rsidR="00A31F10">
        <w:rPr>
          <w:rFonts w:ascii="Times New Roman" w:hAnsi="Times New Roman" w:cs="Times New Roman"/>
          <w:color w:val="000000" w:themeColor="text1"/>
        </w:rPr>
        <w:t xml:space="preserve"> </w:t>
      </w:r>
      <w:del w:id="43" w:author="Luyao Zhang" w:date="2016-11-01T00:19:00Z">
        <w:r w:rsidR="00A31F10" w:rsidDel="0097199D">
          <w:rPr>
            <w:rFonts w:ascii="Times New Roman" w:hAnsi="Times New Roman" w:cs="Times New Roman"/>
            <w:color w:val="000000" w:themeColor="text1"/>
          </w:rPr>
          <w:delText xml:space="preserve">fitted </w:delText>
        </w:r>
      </w:del>
      <w:del w:id="44" w:author="Luyao Zhang" w:date="2016-11-01T00:18:00Z">
        <w:r w:rsidR="00EF38BD" w:rsidDel="00E36A9D">
          <w:rPr>
            <w:rFonts w:ascii="Times New Roman" w:hAnsi="Times New Roman" w:cs="Times New Roman"/>
            <w:color w:val="000000" w:themeColor="text1"/>
          </w:rPr>
          <w:delText>a little</w:delText>
        </w:r>
        <w:r w:rsidR="00A31F10" w:rsidDel="00E36A9D">
          <w:rPr>
            <w:rFonts w:ascii="Times New Roman" w:hAnsi="Times New Roman" w:cs="Times New Roman"/>
            <w:color w:val="000000" w:themeColor="text1"/>
          </w:rPr>
          <w:delText xml:space="preserve"> </w:delText>
        </w:r>
      </w:del>
      <w:del w:id="45" w:author="Luyao Zhang" w:date="2016-11-01T00:19:00Z">
        <w:r w:rsidR="00A31F10" w:rsidDel="0097199D">
          <w:rPr>
            <w:rFonts w:ascii="Times New Roman" w:hAnsi="Times New Roman" w:cs="Times New Roman"/>
            <w:color w:val="000000" w:themeColor="text1"/>
          </w:rPr>
          <w:delText xml:space="preserve">better </w:delText>
        </w:r>
      </w:del>
      <w:r w:rsidR="00A31F10">
        <w:rPr>
          <w:rFonts w:ascii="Times New Roman" w:hAnsi="Times New Roman" w:cs="Times New Roman"/>
          <w:color w:val="000000" w:themeColor="text1"/>
        </w:rPr>
        <w:t xml:space="preserve">than SGR, and </w:t>
      </w:r>
      <w:ins w:id="46" w:author="Luyao Zhang" w:date="2016-11-01T00:19:00Z">
        <w:r w:rsidR="00DD6552">
          <w:rPr>
            <w:rFonts w:ascii="Times New Roman" w:hAnsi="Times New Roman" w:cs="Times New Roman"/>
            <w:color w:val="000000" w:themeColor="text1"/>
          </w:rPr>
          <w:t xml:space="preserve">that both models </w:t>
        </w:r>
      </w:ins>
      <w:del w:id="47" w:author="Luyao Zhang" w:date="2016-11-01T00:19:00Z">
        <w:r w:rsidR="00A31F10" w:rsidDel="00DD6552">
          <w:rPr>
            <w:rFonts w:ascii="Times New Roman" w:hAnsi="Times New Roman" w:cs="Times New Roman"/>
            <w:color w:val="000000" w:themeColor="text1"/>
          </w:rPr>
          <w:delText xml:space="preserve">both </w:delText>
        </w:r>
      </w:del>
      <w:r w:rsidR="00A31F10">
        <w:rPr>
          <w:rFonts w:ascii="Times New Roman" w:hAnsi="Times New Roman" w:cs="Times New Roman"/>
          <w:color w:val="000000" w:themeColor="text1"/>
        </w:rPr>
        <w:t xml:space="preserve">showed acceptable, if not </w:t>
      </w:r>
      <w:r w:rsidR="00356D84">
        <w:rPr>
          <w:rFonts w:ascii="Times New Roman" w:hAnsi="Times New Roman" w:cs="Times New Roman" w:hint="eastAsia"/>
          <w:color w:val="000000" w:themeColor="text1"/>
        </w:rPr>
        <w:t>extremely</w:t>
      </w:r>
      <w:r w:rsidR="00385BA4">
        <w:rPr>
          <w:rFonts w:ascii="Times New Roman" w:hAnsi="Times New Roman" w:cs="Times New Roman"/>
          <w:color w:val="000000" w:themeColor="text1"/>
        </w:rPr>
        <w:t xml:space="preserve"> </w:t>
      </w:r>
      <w:r w:rsidR="00A31F10">
        <w:rPr>
          <w:rFonts w:ascii="Times New Roman" w:hAnsi="Times New Roman" w:cs="Times New Roman"/>
          <w:color w:val="000000" w:themeColor="text1"/>
        </w:rPr>
        <w:t>satisfactory fit, we decided to keep b</w:t>
      </w:r>
      <w:r w:rsidR="004A50B8">
        <w:rPr>
          <w:rFonts w:ascii="Times New Roman" w:hAnsi="Times New Roman" w:cs="Times New Roman"/>
          <w:color w:val="000000" w:themeColor="text1"/>
        </w:rPr>
        <w:t>oth models for the DIF analyses.</w:t>
      </w:r>
    </w:p>
    <w:p w14:paraId="3279F38B" w14:textId="1AC69457" w:rsidR="00050AE9" w:rsidRPr="00EC667C" w:rsidDel="004670B8" w:rsidRDefault="005974FA" w:rsidP="00050AE9">
      <w:pPr>
        <w:ind w:firstLine="420"/>
        <w:rPr>
          <w:del w:id="48" w:author="Luyao Zhang" w:date="2016-11-03T12:34:00Z"/>
          <w:rFonts w:ascii="Times New Roman" w:hAnsi="Times New Roman" w:cs="Times New Roman"/>
          <w:strike/>
          <w:color w:val="0070C0"/>
        </w:rPr>
      </w:pPr>
      <w:r w:rsidRPr="00EC667C">
        <w:rPr>
          <w:rFonts w:ascii="Times New Roman" w:hAnsi="Times New Roman" w:cs="Times New Roman"/>
          <w:color w:val="0070C0"/>
        </w:rPr>
        <w:t>We believe</w:t>
      </w:r>
      <w:r w:rsidR="009C42EA" w:rsidRPr="00EC667C">
        <w:rPr>
          <w:rFonts w:ascii="Times New Roman" w:hAnsi="Times New Roman" w:cs="Times New Roman"/>
          <w:color w:val="0070C0"/>
        </w:rPr>
        <w:t>d that</w:t>
      </w:r>
      <w:r w:rsidRPr="00EC667C">
        <w:rPr>
          <w:rFonts w:ascii="Times New Roman" w:hAnsi="Times New Roman" w:cs="Times New Roman"/>
          <w:color w:val="0070C0"/>
        </w:rPr>
        <w:t xml:space="preserve"> the source of the </w:t>
      </w:r>
      <w:r w:rsidR="009C42EA" w:rsidRPr="00EC667C">
        <w:rPr>
          <w:rFonts w:ascii="Times New Roman" w:hAnsi="Times New Roman" w:cs="Times New Roman"/>
          <w:color w:val="0070C0"/>
        </w:rPr>
        <w:t>worse model fit for SGR was</w:t>
      </w:r>
      <w:r w:rsidR="00775FAF" w:rsidRPr="00EC667C">
        <w:rPr>
          <w:rFonts w:ascii="Times New Roman" w:hAnsi="Times New Roman" w:cs="Times New Roman"/>
          <w:color w:val="0070C0"/>
        </w:rPr>
        <w:t xml:space="preserve"> the </w:t>
      </w:r>
      <w:r w:rsidR="004A3397" w:rsidRPr="00EC667C">
        <w:rPr>
          <w:rFonts w:ascii="Times New Roman" w:hAnsi="Times New Roman" w:cs="Times New Roman"/>
          <w:color w:val="0070C0"/>
        </w:rPr>
        <w:t>unfold</w:t>
      </w:r>
      <w:r w:rsidR="005A2F51" w:rsidRPr="00EC667C">
        <w:rPr>
          <w:rFonts w:ascii="Times New Roman" w:hAnsi="Times New Roman" w:cs="Times New Roman"/>
          <w:color w:val="0070C0"/>
        </w:rPr>
        <w:t>ing items on the scale. Unfolding items are</w:t>
      </w:r>
      <w:r w:rsidR="009A64D4">
        <w:rPr>
          <w:rFonts w:ascii="Times New Roman" w:hAnsi="Times New Roman" w:cs="Times New Roman"/>
          <w:color w:val="0070C0"/>
        </w:rPr>
        <w:t xml:space="preserve"> non-monotonic, and thus</w:t>
      </w:r>
      <w:r w:rsidR="005A2F51" w:rsidRPr="00EC667C">
        <w:rPr>
          <w:rFonts w:ascii="Times New Roman" w:hAnsi="Times New Roman" w:cs="Times New Roman"/>
          <w:color w:val="0070C0"/>
        </w:rPr>
        <w:t xml:space="preserve"> violate the assumption of mono</w:t>
      </w:r>
      <w:r w:rsidR="00AF6FDD" w:rsidRPr="00EC667C">
        <w:rPr>
          <w:rFonts w:ascii="Times New Roman" w:hAnsi="Times New Roman" w:cs="Times New Roman"/>
          <w:color w:val="0070C0"/>
        </w:rPr>
        <w:t xml:space="preserve">tonicity underlying SGR and other dominance IRT models. GGUM, assuming non-monotonicity, </w:t>
      </w:r>
      <w:r w:rsidR="00B8036E" w:rsidRPr="00EC667C">
        <w:rPr>
          <w:rFonts w:ascii="Times New Roman" w:hAnsi="Times New Roman" w:cs="Times New Roman"/>
          <w:color w:val="0070C0"/>
        </w:rPr>
        <w:t>is capable of modeling unfolding items</w:t>
      </w:r>
      <w:r w:rsidR="00044ECC" w:rsidRPr="00EC667C">
        <w:rPr>
          <w:rFonts w:ascii="Times New Roman" w:hAnsi="Times New Roman" w:cs="Times New Roman"/>
          <w:color w:val="0070C0"/>
        </w:rPr>
        <w:t xml:space="preserve"> and thus </w:t>
      </w:r>
      <w:r w:rsidR="001F7314" w:rsidRPr="00EC667C">
        <w:rPr>
          <w:rFonts w:ascii="Times New Roman" w:hAnsi="Times New Roman" w:cs="Times New Roman"/>
          <w:color w:val="0070C0"/>
        </w:rPr>
        <w:t>take advantage of the unfolding property of the item</w:t>
      </w:r>
      <w:r w:rsidR="00447B91" w:rsidRPr="00EC667C">
        <w:rPr>
          <w:rFonts w:ascii="Times New Roman" w:hAnsi="Times New Roman" w:cs="Times New Roman"/>
          <w:color w:val="0070C0"/>
        </w:rPr>
        <w:t>.</w:t>
      </w:r>
      <w:r w:rsidR="00220EF3" w:rsidRPr="00EC667C">
        <w:rPr>
          <w:rFonts w:ascii="Times New Roman" w:hAnsi="Times New Roman" w:cs="Times New Roman"/>
          <w:color w:val="0070C0"/>
        </w:rPr>
        <w:t xml:space="preserve"> </w:t>
      </w:r>
      <w:r w:rsidR="00CF574C" w:rsidRPr="00EC667C">
        <w:rPr>
          <w:rFonts w:ascii="Times New Roman" w:hAnsi="Times New Roman" w:cs="Times New Roman"/>
          <w:color w:val="0070C0"/>
        </w:rPr>
        <w:t>To identify unfolding</w:t>
      </w:r>
      <w:r w:rsidR="007A4F93" w:rsidRPr="00EC667C">
        <w:rPr>
          <w:rFonts w:ascii="Times New Roman" w:hAnsi="Times New Roman" w:cs="Times New Roman"/>
          <w:color w:val="0070C0"/>
        </w:rPr>
        <w:t xml:space="preserve"> items, we went back to the ICC</w:t>
      </w:r>
      <w:r w:rsidR="00472865" w:rsidRPr="00EC667C">
        <w:rPr>
          <w:rFonts w:ascii="Times New Roman" w:hAnsi="Times New Roman" w:cs="Times New Roman"/>
          <w:color w:val="0070C0"/>
        </w:rPr>
        <w:t>s</w:t>
      </w:r>
      <w:r w:rsidR="00953A8C" w:rsidRPr="00EC667C">
        <w:rPr>
          <w:rFonts w:ascii="Times New Roman" w:hAnsi="Times New Roman" w:cs="Times New Roman"/>
          <w:color w:val="0070C0"/>
        </w:rPr>
        <w:t xml:space="preserve"> </w:t>
      </w:r>
      <w:r w:rsidR="00F52F8D" w:rsidRPr="000650FF">
        <w:rPr>
          <w:rFonts w:ascii="Times New Roman" w:hAnsi="Times New Roman" w:cs="Times New Roman"/>
          <w:strike/>
          <w:color w:val="0070C0"/>
          <w:rPrChange w:id="49" w:author="Luyao Zhang" w:date="2016-11-03T11:42:00Z">
            <w:rPr>
              <w:rFonts w:ascii="Times New Roman" w:hAnsi="Times New Roman" w:cs="Times New Roman"/>
              <w:color w:val="0070C0"/>
            </w:rPr>
          </w:rPrChange>
        </w:rPr>
        <w:t>(</w:t>
      </w:r>
      <w:r w:rsidR="00F52F8D" w:rsidRPr="000650FF">
        <w:rPr>
          <w:rFonts w:ascii="Times New Roman" w:hAnsi="Times New Roman" w:cs="Times New Roman"/>
          <w:strike/>
          <w:color w:val="FF0000"/>
          <w:rPrChange w:id="50" w:author="Luyao Zhang" w:date="2016-11-03T11:42:00Z">
            <w:rPr>
              <w:rFonts w:ascii="Times New Roman" w:hAnsi="Times New Roman" w:cs="Times New Roman"/>
              <w:color w:val="FF0000"/>
            </w:rPr>
          </w:rPrChange>
        </w:rPr>
        <w:t>Figure</w:t>
      </w:r>
      <w:r w:rsidR="004E3711" w:rsidRPr="000650FF">
        <w:rPr>
          <w:rFonts w:ascii="Times New Roman" w:hAnsi="Times New Roman" w:cs="Times New Roman"/>
          <w:strike/>
          <w:color w:val="FF0000"/>
          <w:rPrChange w:id="51" w:author="Luyao Zhang" w:date="2016-11-03T11:42:00Z">
            <w:rPr>
              <w:rFonts w:ascii="Times New Roman" w:hAnsi="Times New Roman" w:cs="Times New Roman"/>
              <w:color w:val="FF0000"/>
            </w:rPr>
          </w:rPrChange>
        </w:rPr>
        <w:t>s</w:t>
      </w:r>
      <w:r w:rsidR="00F52F8D" w:rsidRPr="000650FF">
        <w:rPr>
          <w:rFonts w:ascii="Times New Roman" w:hAnsi="Times New Roman" w:cs="Times New Roman"/>
          <w:strike/>
          <w:color w:val="FF0000"/>
          <w:rPrChange w:id="52" w:author="Luyao Zhang" w:date="2016-11-03T11:42:00Z">
            <w:rPr>
              <w:rFonts w:ascii="Times New Roman" w:hAnsi="Times New Roman" w:cs="Times New Roman"/>
              <w:color w:val="FF0000"/>
            </w:rPr>
          </w:rPrChange>
        </w:rPr>
        <w:t xml:space="preserve"> </w:t>
      </w:r>
      <w:r w:rsidR="007A4F93" w:rsidRPr="000650FF">
        <w:rPr>
          <w:rFonts w:ascii="Times New Roman" w:hAnsi="Times New Roman" w:cs="Times New Roman"/>
          <w:strike/>
          <w:color w:val="FF0000"/>
          <w:rPrChange w:id="53" w:author="Luyao Zhang" w:date="2016-11-03T11:42:00Z">
            <w:rPr>
              <w:rFonts w:ascii="Times New Roman" w:hAnsi="Times New Roman" w:cs="Times New Roman"/>
              <w:color w:val="FF0000"/>
            </w:rPr>
          </w:rPrChange>
        </w:rPr>
        <w:t>7</w:t>
      </w:r>
      <w:r w:rsidR="004E3711" w:rsidRPr="000650FF">
        <w:rPr>
          <w:rFonts w:ascii="Times New Roman" w:hAnsi="Times New Roman" w:cs="Times New Roman"/>
          <w:strike/>
          <w:color w:val="FF0000"/>
          <w:rPrChange w:id="54" w:author="Luyao Zhang" w:date="2016-11-03T11:42:00Z">
            <w:rPr>
              <w:rFonts w:ascii="Times New Roman" w:hAnsi="Times New Roman" w:cs="Times New Roman"/>
              <w:color w:val="FF0000"/>
            </w:rPr>
          </w:rPrChange>
        </w:rPr>
        <w:t>-8</w:t>
      </w:r>
      <w:r w:rsidR="007A4F93" w:rsidRPr="000650FF">
        <w:rPr>
          <w:rFonts w:ascii="Times New Roman" w:hAnsi="Times New Roman" w:cs="Times New Roman"/>
          <w:strike/>
          <w:color w:val="0070C0"/>
          <w:rPrChange w:id="55" w:author="Luyao Zhang" w:date="2016-11-03T11:42:00Z">
            <w:rPr>
              <w:rFonts w:ascii="Times New Roman" w:hAnsi="Times New Roman" w:cs="Times New Roman"/>
              <w:color w:val="0070C0"/>
            </w:rPr>
          </w:rPrChange>
        </w:rPr>
        <w:t>)</w:t>
      </w:r>
      <w:r w:rsidR="00A52482" w:rsidRPr="00EC667C">
        <w:rPr>
          <w:rFonts w:ascii="Times New Roman" w:hAnsi="Times New Roman" w:cs="Times New Roman"/>
          <w:color w:val="0070C0"/>
        </w:rPr>
        <w:t xml:space="preserve"> and item parameter </w:t>
      </w:r>
      <w:r w:rsidR="00A52482" w:rsidRPr="00EC667C">
        <w:rPr>
          <w:rFonts w:ascii="Times New Roman" w:hAnsi="Times New Roman" w:cs="Times New Roman"/>
          <w:color w:val="0070C0"/>
        </w:rPr>
        <w:lastRenderedPageBreak/>
        <w:t>estimates</w:t>
      </w:r>
      <w:r w:rsidR="003D676D" w:rsidRPr="00EC667C">
        <w:rPr>
          <w:rFonts w:ascii="Times New Roman" w:hAnsi="Times New Roman" w:cs="Times New Roman"/>
          <w:color w:val="0070C0"/>
        </w:rPr>
        <w:t xml:space="preserve">, </w:t>
      </w:r>
      <w:r w:rsidR="00CF574C" w:rsidRPr="00EC667C">
        <w:rPr>
          <w:rFonts w:ascii="Times New Roman" w:hAnsi="Times New Roman" w:cs="Times New Roman"/>
          <w:color w:val="0070C0"/>
        </w:rPr>
        <w:t>and</w:t>
      </w:r>
      <w:r w:rsidR="009E0325" w:rsidRPr="00EC667C">
        <w:rPr>
          <w:rFonts w:ascii="Times New Roman" w:hAnsi="Times New Roman" w:cs="Times New Roman"/>
          <w:color w:val="0070C0"/>
        </w:rPr>
        <w:t xml:space="preserve"> </w:t>
      </w:r>
      <w:r w:rsidR="009947D1" w:rsidRPr="00EC667C">
        <w:rPr>
          <w:rFonts w:ascii="Times New Roman" w:hAnsi="Times New Roman" w:cs="Times New Roman"/>
          <w:color w:val="0070C0"/>
        </w:rPr>
        <w:t>notice</w:t>
      </w:r>
      <w:ins w:id="56" w:author="Luyao Zhang" w:date="2016-11-03T11:41:00Z">
        <w:r w:rsidR="00CB2694">
          <w:rPr>
            <w:rFonts w:ascii="Times New Roman" w:hAnsi="Times New Roman" w:cs="Times New Roman"/>
            <w:color w:val="0070C0"/>
          </w:rPr>
          <w:t>d</w:t>
        </w:r>
      </w:ins>
      <w:r w:rsidR="009947D1" w:rsidRPr="00EC667C">
        <w:rPr>
          <w:rFonts w:ascii="Times New Roman" w:hAnsi="Times New Roman" w:cs="Times New Roman"/>
          <w:color w:val="0070C0"/>
        </w:rPr>
        <w:t xml:space="preserve"> one item</w:t>
      </w:r>
      <w:r w:rsidR="009E0325" w:rsidRPr="00EC667C">
        <w:rPr>
          <w:rFonts w:ascii="Times New Roman" w:hAnsi="Times New Roman" w:cs="Times New Roman"/>
          <w:color w:val="0070C0"/>
        </w:rPr>
        <w:t>: Item 17</w:t>
      </w:r>
      <w:r w:rsidR="004A6945" w:rsidRPr="00EC667C">
        <w:rPr>
          <w:rFonts w:ascii="Times New Roman" w:hAnsi="Times New Roman" w:cs="Times New Roman"/>
          <w:color w:val="0070C0"/>
        </w:rPr>
        <w:t xml:space="preserve"> (“I am positive, but negative thoughts can conquer me sometimes”</w:t>
      </w:r>
      <w:r w:rsidR="00313797" w:rsidRPr="00EC667C">
        <w:rPr>
          <w:rFonts w:ascii="Times New Roman" w:hAnsi="Times New Roman" w:cs="Times New Roman"/>
          <w:color w:val="0070C0"/>
        </w:rPr>
        <w:t xml:space="preserve">). </w:t>
      </w:r>
      <w:r w:rsidR="00837E79" w:rsidRPr="00EC667C">
        <w:rPr>
          <w:rFonts w:ascii="Times New Roman" w:hAnsi="Times New Roman" w:cs="Times New Roman"/>
          <w:color w:val="0070C0"/>
        </w:rPr>
        <w:t xml:space="preserve">Under GGUM, </w:t>
      </w:r>
      <w:r w:rsidR="00BC6267" w:rsidRPr="00EC667C">
        <w:rPr>
          <w:rFonts w:ascii="Times New Roman" w:hAnsi="Times New Roman" w:cs="Times New Roman"/>
          <w:color w:val="0070C0"/>
        </w:rPr>
        <w:t>i</w:t>
      </w:r>
      <w:r w:rsidR="007108EA" w:rsidRPr="00EC667C">
        <w:rPr>
          <w:rFonts w:ascii="Times New Roman" w:hAnsi="Times New Roman" w:cs="Times New Roman"/>
          <w:color w:val="0070C0"/>
        </w:rPr>
        <w:t>n both</w:t>
      </w:r>
      <w:r w:rsidR="00776C99" w:rsidRPr="00EC667C">
        <w:rPr>
          <w:rFonts w:ascii="Times New Roman" w:hAnsi="Times New Roman" w:cs="Times New Roman"/>
          <w:color w:val="0070C0"/>
        </w:rPr>
        <w:t xml:space="preserve"> groups</w:t>
      </w:r>
      <w:r w:rsidR="007108EA" w:rsidRPr="00EC667C">
        <w:rPr>
          <w:rFonts w:ascii="Times New Roman" w:hAnsi="Times New Roman" w:cs="Times New Roman"/>
          <w:color w:val="0070C0"/>
        </w:rPr>
        <w:t xml:space="preserve">, </w:t>
      </w:r>
      <w:r w:rsidR="003B0889" w:rsidRPr="00EC667C">
        <w:rPr>
          <w:rFonts w:ascii="Times New Roman" w:hAnsi="Times New Roman" w:cs="Times New Roman"/>
          <w:color w:val="0070C0"/>
        </w:rPr>
        <w:t xml:space="preserve">Item 17 </w:t>
      </w:r>
      <w:r w:rsidR="00713AAF" w:rsidRPr="00EC667C">
        <w:rPr>
          <w:rFonts w:ascii="Times New Roman" w:hAnsi="Times New Roman" w:cs="Times New Roman"/>
          <w:color w:val="0070C0"/>
        </w:rPr>
        <w:t>had</w:t>
      </w:r>
      <w:r w:rsidR="001F3A12" w:rsidRPr="00EC667C">
        <w:rPr>
          <w:rFonts w:ascii="Times New Roman" w:hAnsi="Times New Roman" w:cs="Times New Roman"/>
          <w:color w:val="0070C0"/>
        </w:rPr>
        <w:t xml:space="preserve"> discrimination parameters</w:t>
      </w:r>
      <w:r w:rsidR="001A6CE2" w:rsidRPr="00EC667C">
        <w:rPr>
          <w:rFonts w:ascii="Times New Roman" w:hAnsi="Times New Roman" w:cs="Times New Roman"/>
          <w:color w:val="0070C0"/>
        </w:rPr>
        <w:t xml:space="preserve"> that were acceptable</w:t>
      </w:r>
      <w:r w:rsidR="004E7CEA" w:rsidRPr="00EC667C">
        <w:rPr>
          <w:rFonts w:ascii="Times New Roman" w:hAnsi="Times New Roman" w:cs="Times New Roman"/>
          <w:color w:val="0070C0"/>
        </w:rPr>
        <w:t>,</w:t>
      </w:r>
      <w:r w:rsidR="001A6CE2" w:rsidRPr="00EC667C">
        <w:rPr>
          <w:rFonts w:ascii="Times New Roman" w:hAnsi="Times New Roman" w:cs="Times New Roman"/>
          <w:color w:val="0070C0"/>
        </w:rPr>
        <w:t xml:space="preserve"> yet not large</w:t>
      </w:r>
      <w:r w:rsidR="0088025C" w:rsidRPr="00EC667C">
        <w:rPr>
          <w:rFonts w:ascii="Times New Roman" w:hAnsi="Times New Roman" w:cs="Times New Roman"/>
          <w:color w:val="0070C0"/>
        </w:rPr>
        <w:t xml:space="preserve"> (</w:t>
      </w:r>
      <w:r w:rsidR="005D0131" w:rsidRPr="00EC667C">
        <w:rPr>
          <w:rFonts w:ascii="Times New Roman" w:hAnsi="Times New Roman" w:cs="Times New Roman"/>
          <w:color w:val="0070C0"/>
        </w:rPr>
        <w:t xml:space="preserve">U.S: </w:t>
      </w:r>
      <w:r w:rsidR="008F7838" w:rsidRPr="00EC667C">
        <w:rPr>
          <w:rFonts w:ascii="Times New Roman" w:hAnsi="Times New Roman" w:cs="Times New Roman"/>
          <w:color w:val="0070C0"/>
        </w:rPr>
        <w:t>0.82</w:t>
      </w:r>
      <w:r w:rsidR="00202844" w:rsidRPr="00EC667C">
        <w:rPr>
          <w:rFonts w:ascii="Times New Roman" w:hAnsi="Times New Roman" w:cs="Times New Roman"/>
          <w:color w:val="0070C0"/>
        </w:rPr>
        <w:t>; CH:</w:t>
      </w:r>
      <w:r w:rsidR="008F7838" w:rsidRPr="00EC667C">
        <w:rPr>
          <w:rFonts w:ascii="Times New Roman" w:hAnsi="Times New Roman" w:cs="Times New Roman"/>
          <w:color w:val="0070C0"/>
        </w:rPr>
        <w:t xml:space="preserve"> 0.83</w:t>
      </w:r>
      <w:r w:rsidR="00B966C8" w:rsidRPr="00EC667C">
        <w:rPr>
          <w:rFonts w:ascii="Times New Roman" w:hAnsi="Times New Roman" w:cs="Times New Roman"/>
          <w:color w:val="0070C0"/>
        </w:rPr>
        <w:t xml:space="preserve">) </w:t>
      </w:r>
      <w:r w:rsidR="00A51FC1" w:rsidRPr="00EC667C">
        <w:rPr>
          <w:rFonts w:ascii="Times New Roman" w:hAnsi="Times New Roman" w:cs="Times New Roman"/>
          <w:color w:val="0070C0"/>
        </w:rPr>
        <w:t xml:space="preserve">and </w:t>
      </w:r>
      <w:r w:rsidR="00C841CC" w:rsidRPr="00EC667C">
        <w:rPr>
          <w:rFonts w:ascii="Times New Roman" w:hAnsi="Times New Roman" w:cs="Times New Roman"/>
          <w:color w:val="0070C0"/>
        </w:rPr>
        <w:t xml:space="preserve">location parameters </w:t>
      </w:r>
      <w:r w:rsidR="00766EAD" w:rsidRPr="00EC667C">
        <w:rPr>
          <w:rFonts w:ascii="Times New Roman" w:hAnsi="Times New Roman" w:cs="Times New Roman"/>
          <w:color w:val="0070C0"/>
        </w:rPr>
        <w:t>close t</w:t>
      </w:r>
      <w:r w:rsidR="001F2BDF" w:rsidRPr="00EC667C">
        <w:rPr>
          <w:rFonts w:ascii="Times New Roman" w:hAnsi="Times New Roman" w:cs="Times New Roman"/>
          <w:color w:val="0070C0"/>
        </w:rPr>
        <w:t>o zero</w:t>
      </w:r>
      <w:r w:rsidR="003A2B62" w:rsidRPr="00EC667C">
        <w:rPr>
          <w:rFonts w:ascii="Times New Roman" w:hAnsi="Times New Roman" w:cs="Times New Roman"/>
          <w:color w:val="0070C0"/>
        </w:rPr>
        <w:t xml:space="preserve"> (</w:t>
      </w:r>
      <w:r w:rsidR="00E121B8" w:rsidRPr="00EC667C">
        <w:rPr>
          <w:rFonts w:ascii="Times New Roman" w:hAnsi="Times New Roman" w:cs="Times New Roman"/>
          <w:color w:val="0070C0"/>
        </w:rPr>
        <w:t xml:space="preserve">U.S: </w:t>
      </w:r>
      <w:r w:rsidR="001A2125" w:rsidRPr="00EC667C">
        <w:rPr>
          <w:rFonts w:ascii="Times New Roman" w:hAnsi="Times New Roman" w:cs="Times New Roman"/>
          <w:color w:val="0070C0"/>
        </w:rPr>
        <w:t>-</w:t>
      </w:r>
      <w:r w:rsidR="008F7838" w:rsidRPr="00EC667C">
        <w:rPr>
          <w:rFonts w:ascii="Times New Roman" w:hAnsi="Times New Roman" w:cs="Times New Roman"/>
          <w:color w:val="0070C0"/>
        </w:rPr>
        <w:t>0.</w:t>
      </w:r>
      <w:r w:rsidR="001A2125" w:rsidRPr="00EC667C">
        <w:rPr>
          <w:rFonts w:ascii="Times New Roman" w:hAnsi="Times New Roman" w:cs="Times New Roman"/>
          <w:color w:val="0070C0"/>
        </w:rPr>
        <w:t>22; CH: -0.66</w:t>
      </w:r>
      <w:r w:rsidR="00556CF7" w:rsidRPr="00EC667C">
        <w:rPr>
          <w:rFonts w:ascii="Times New Roman" w:hAnsi="Times New Roman" w:cs="Times New Roman"/>
          <w:color w:val="0070C0"/>
        </w:rPr>
        <w:t>)</w:t>
      </w:r>
      <w:r w:rsidR="0040651C" w:rsidRPr="00EC667C">
        <w:rPr>
          <w:rFonts w:ascii="Times New Roman" w:hAnsi="Times New Roman" w:cs="Times New Roman"/>
          <w:color w:val="0070C0"/>
        </w:rPr>
        <w:t>.</w:t>
      </w:r>
      <w:r w:rsidR="00906F8A" w:rsidRPr="00EC667C">
        <w:rPr>
          <w:rFonts w:ascii="Times New Roman" w:hAnsi="Times New Roman" w:cs="Times New Roman"/>
          <w:color w:val="0070C0"/>
        </w:rPr>
        <w:t xml:space="preserve"> Moreover,</w:t>
      </w:r>
      <w:r w:rsidR="008122E6" w:rsidRPr="00EC667C">
        <w:rPr>
          <w:rFonts w:ascii="Times New Roman" w:hAnsi="Times New Roman" w:cs="Times New Roman"/>
          <w:color w:val="0070C0"/>
        </w:rPr>
        <w:t xml:space="preserve"> </w:t>
      </w:r>
      <w:r w:rsidR="002A0561" w:rsidRPr="00EC667C">
        <w:rPr>
          <w:rFonts w:ascii="Times New Roman" w:hAnsi="Times New Roman" w:cs="Times New Roman"/>
          <w:color w:val="0070C0"/>
        </w:rPr>
        <w:t xml:space="preserve">across groups, </w:t>
      </w:r>
      <w:r w:rsidR="00DE73BE" w:rsidRPr="00EC667C">
        <w:rPr>
          <w:rFonts w:ascii="Times New Roman" w:hAnsi="Times New Roman" w:cs="Times New Roman"/>
          <w:color w:val="0070C0"/>
        </w:rPr>
        <w:t xml:space="preserve">3 out of the 4 </w:t>
      </w:r>
      <w:r w:rsidR="002A0561" w:rsidRPr="00EC667C">
        <w:rPr>
          <w:rFonts w:ascii="Times New Roman" w:hAnsi="Times New Roman" w:cs="Times New Roman"/>
          <w:color w:val="0070C0"/>
        </w:rPr>
        <w:t xml:space="preserve">GGUM </w:t>
      </w:r>
      <w:r w:rsidR="00DE73BE" w:rsidRPr="00EC667C">
        <w:rPr>
          <w:rFonts w:ascii="Times New Roman" w:hAnsi="Times New Roman" w:cs="Times New Roman"/>
          <w:color w:val="0070C0"/>
        </w:rPr>
        <w:t>response option function</w:t>
      </w:r>
      <w:r w:rsidR="0082279D" w:rsidRPr="00EC667C">
        <w:rPr>
          <w:rFonts w:ascii="Times New Roman" w:hAnsi="Times New Roman" w:cs="Times New Roman"/>
          <w:color w:val="0070C0"/>
        </w:rPr>
        <w:t>s</w:t>
      </w:r>
      <w:r w:rsidR="00D83077" w:rsidRPr="00EC667C">
        <w:rPr>
          <w:rFonts w:ascii="Times New Roman" w:hAnsi="Times New Roman" w:cs="Times New Roman"/>
          <w:color w:val="0070C0"/>
        </w:rPr>
        <w:t xml:space="preserve"> for this</w:t>
      </w:r>
      <w:r w:rsidR="00BA2E02" w:rsidRPr="00EC667C">
        <w:rPr>
          <w:rFonts w:ascii="Times New Roman" w:hAnsi="Times New Roman" w:cs="Times New Roman"/>
          <w:color w:val="0070C0"/>
        </w:rPr>
        <w:t xml:space="preserve"> item</w:t>
      </w:r>
      <w:r w:rsidR="0082279D" w:rsidRPr="00EC667C">
        <w:rPr>
          <w:rFonts w:ascii="Times New Roman" w:hAnsi="Times New Roman" w:cs="Times New Roman"/>
          <w:color w:val="0070C0"/>
        </w:rPr>
        <w:t xml:space="preserve"> </w:t>
      </w:r>
      <w:r w:rsidR="00380864" w:rsidRPr="00EC667C">
        <w:rPr>
          <w:rFonts w:ascii="Times New Roman" w:hAnsi="Times New Roman" w:cs="Times New Roman"/>
          <w:color w:val="0070C0"/>
        </w:rPr>
        <w:t>were bell-curved</w:t>
      </w:r>
      <w:ins w:id="57" w:author="Luyao Zhang" w:date="2016-11-03T11:42:00Z">
        <w:r w:rsidR="00312D11">
          <w:rPr>
            <w:rFonts w:ascii="Times New Roman" w:hAnsi="Times New Roman" w:cs="Times New Roman"/>
            <w:color w:val="0070C0"/>
          </w:rPr>
          <w:t xml:space="preserve"> </w:t>
        </w:r>
        <w:r w:rsidR="00312D11" w:rsidRPr="00F83D1D">
          <w:rPr>
            <w:rFonts w:ascii="Times New Roman" w:hAnsi="Times New Roman" w:cs="Times New Roman"/>
            <w:color w:val="0070C0"/>
            <w:highlight w:val="yellow"/>
            <w:rPrChange w:id="58" w:author="Luyao Zhang" w:date="2016-11-03T12:03:00Z">
              <w:rPr>
                <w:rFonts w:ascii="Times New Roman" w:hAnsi="Times New Roman" w:cs="Times New Roman"/>
                <w:color w:val="0070C0"/>
              </w:rPr>
            </w:rPrChange>
          </w:rPr>
          <w:t>(Figures 7-8)</w:t>
        </w:r>
      </w:ins>
      <w:r w:rsidR="00991902" w:rsidRPr="00EC667C">
        <w:rPr>
          <w:rFonts w:ascii="Times New Roman" w:hAnsi="Times New Roman" w:cs="Times New Roman"/>
          <w:color w:val="0070C0"/>
        </w:rPr>
        <w:t>.</w:t>
      </w:r>
      <w:r w:rsidR="00AA73C3" w:rsidRPr="00EC667C">
        <w:rPr>
          <w:rFonts w:ascii="Times New Roman" w:hAnsi="Times New Roman" w:cs="Times New Roman"/>
          <w:color w:val="0070C0"/>
        </w:rPr>
        <w:t xml:space="preserve"> The</w:t>
      </w:r>
      <w:r w:rsidR="00856891" w:rsidRPr="00EC667C">
        <w:rPr>
          <w:rFonts w:ascii="Times New Roman" w:hAnsi="Times New Roman" w:cs="Times New Roman"/>
          <w:color w:val="0070C0"/>
        </w:rPr>
        <w:t>se</w:t>
      </w:r>
      <w:r w:rsidR="00D44879" w:rsidRPr="00EC667C">
        <w:rPr>
          <w:rFonts w:ascii="Times New Roman" w:hAnsi="Times New Roman" w:cs="Times New Roman"/>
          <w:color w:val="0070C0"/>
        </w:rPr>
        <w:t xml:space="preserve"> characteristics were what one</w:t>
      </w:r>
      <w:r w:rsidR="00CA0303" w:rsidRPr="00EC667C">
        <w:rPr>
          <w:rFonts w:ascii="Times New Roman" w:hAnsi="Times New Roman" w:cs="Times New Roman"/>
          <w:color w:val="0070C0"/>
        </w:rPr>
        <w:t xml:space="preserve"> would </w:t>
      </w:r>
      <w:r w:rsidR="0000403E" w:rsidRPr="00EC667C">
        <w:rPr>
          <w:rFonts w:ascii="Times New Roman" w:hAnsi="Times New Roman" w:cs="Times New Roman"/>
          <w:color w:val="0070C0"/>
        </w:rPr>
        <w:t xml:space="preserve">expect </w:t>
      </w:r>
      <w:r w:rsidR="00DE3369" w:rsidRPr="00EC667C">
        <w:rPr>
          <w:rFonts w:ascii="Times New Roman" w:hAnsi="Times New Roman" w:cs="Times New Roman"/>
          <w:color w:val="0070C0"/>
        </w:rPr>
        <w:t>from an</w:t>
      </w:r>
      <w:r w:rsidR="00D33223" w:rsidRPr="00EC667C">
        <w:rPr>
          <w:rFonts w:ascii="Times New Roman" w:hAnsi="Times New Roman" w:cs="Times New Roman"/>
          <w:color w:val="0070C0"/>
        </w:rPr>
        <w:t xml:space="preserve"> item that was </w:t>
      </w:r>
      <w:r w:rsidR="00635D02" w:rsidRPr="00EC667C">
        <w:rPr>
          <w:rFonts w:ascii="Times New Roman" w:hAnsi="Times New Roman" w:cs="Times New Roman"/>
          <w:color w:val="0070C0"/>
        </w:rPr>
        <w:t xml:space="preserve">working as an </w:t>
      </w:r>
      <w:r w:rsidR="00315430" w:rsidRPr="00EC667C">
        <w:rPr>
          <w:rFonts w:ascii="Times New Roman" w:hAnsi="Times New Roman" w:cs="Times New Roman"/>
          <w:color w:val="0070C0"/>
        </w:rPr>
        <w:t>unfolding</w:t>
      </w:r>
      <w:r w:rsidR="00EB26E7" w:rsidRPr="00EC667C">
        <w:rPr>
          <w:rFonts w:ascii="Times New Roman" w:hAnsi="Times New Roman" w:cs="Times New Roman"/>
          <w:color w:val="0070C0"/>
        </w:rPr>
        <w:t>/intermediate</w:t>
      </w:r>
      <w:r w:rsidR="00635D02" w:rsidRPr="00EC667C">
        <w:rPr>
          <w:rFonts w:ascii="Times New Roman" w:hAnsi="Times New Roman" w:cs="Times New Roman"/>
          <w:color w:val="0070C0"/>
        </w:rPr>
        <w:t xml:space="preserve"> item</w:t>
      </w:r>
      <w:r w:rsidR="00D33223" w:rsidRPr="00EC667C">
        <w:rPr>
          <w:rFonts w:ascii="Times New Roman" w:hAnsi="Times New Roman" w:cs="Times New Roman"/>
          <w:color w:val="0070C0"/>
        </w:rPr>
        <w:t>.</w:t>
      </w:r>
      <w:r w:rsidR="003F0847" w:rsidRPr="00EC667C">
        <w:rPr>
          <w:rFonts w:ascii="Times New Roman" w:hAnsi="Times New Roman" w:cs="Times New Roman"/>
          <w:color w:val="0070C0"/>
        </w:rPr>
        <w:t xml:space="preserve"> </w:t>
      </w:r>
      <w:r w:rsidR="00C47129" w:rsidRPr="00EC667C">
        <w:rPr>
          <w:rFonts w:ascii="Times New Roman" w:hAnsi="Times New Roman" w:cs="Times New Roman"/>
          <w:color w:val="0070C0"/>
        </w:rPr>
        <w:t>Another</w:t>
      </w:r>
      <w:r w:rsidR="000D49A6" w:rsidRPr="00EC667C">
        <w:rPr>
          <w:rFonts w:ascii="Times New Roman" w:hAnsi="Times New Roman" w:cs="Times New Roman"/>
          <w:color w:val="0070C0"/>
        </w:rPr>
        <w:t xml:space="preserve"> characteristic of an unfolding item is that it probabaly won’t</w:t>
      </w:r>
      <w:r w:rsidR="00E0550E" w:rsidRPr="00EC667C">
        <w:rPr>
          <w:rFonts w:ascii="Times New Roman" w:hAnsi="Times New Roman" w:cs="Times New Roman"/>
          <w:color w:val="0070C0"/>
        </w:rPr>
        <w:t xml:space="preserve"> be</w:t>
      </w:r>
      <w:r w:rsidR="000D49A6" w:rsidRPr="00EC667C">
        <w:rPr>
          <w:rFonts w:ascii="Times New Roman" w:hAnsi="Times New Roman" w:cs="Times New Roman"/>
          <w:color w:val="0070C0"/>
        </w:rPr>
        <w:t xml:space="preserve"> fit</w:t>
      </w:r>
      <w:r w:rsidR="00E0550E" w:rsidRPr="00EC667C">
        <w:rPr>
          <w:rFonts w:ascii="Times New Roman" w:hAnsi="Times New Roman" w:cs="Times New Roman"/>
          <w:color w:val="0070C0"/>
        </w:rPr>
        <w:t>ted</w:t>
      </w:r>
      <w:r w:rsidR="000D49A6" w:rsidRPr="00EC667C">
        <w:rPr>
          <w:rFonts w:ascii="Times New Roman" w:hAnsi="Times New Roman" w:cs="Times New Roman"/>
          <w:color w:val="0070C0"/>
        </w:rPr>
        <w:t xml:space="preserve"> well </w:t>
      </w:r>
      <w:r w:rsidR="00E0550E" w:rsidRPr="00EC667C">
        <w:rPr>
          <w:rFonts w:ascii="Times New Roman" w:hAnsi="Times New Roman" w:cs="Times New Roman"/>
          <w:color w:val="0070C0"/>
        </w:rPr>
        <w:t xml:space="preserve">to the dominance model because of the non-monotonicity. </w:t>
      </w:r>
      <w:r w:rsidR="00AB75F2" w:rsidRPr="00EC667C">
        <w:rPr>
          <w:rFonts w:ascii="Times New Roman" w:hAnsi="Times New Roman" w:cs="Times New Roman"/>
          <w:color w:val="0070C0"/>
        </w:rPr>
        <w:t>Sure enough, by examining the ICCs</w:t>
      </w:r>
      <w:r w:rsidR="008F1DFC" w:rsidRPr="00EC667C">
        <w:rPr>
          <w:rFonts w:ascii="Times New Roman" w:hAnsi="Times New Roman" w:cs="Times New Roman"/>
          <w:color w:val="0070C0"/>
        </w:rPr>
        <w:t xml:space="preserve"> </w:t>
      </w:r>
      <w:r w:rsidR="008F1DFC" w:rsidRPr="00221E23">
        <w:rPr>
          <w:rFonts w:ascii="Times New Roman" w:hAnsi="Times New Roman" w:cs="Times New Roman"/>
          <w:color w:val="0070C0"/>
          <w:highlight w:val="yellow"/>
          <w:rPrChange w:id="59" w:author="Luyao Zhang" w:date="2016-11-03T12:34:00Z">
            <w:rPr>
              <w:rFonts w:ascii="Times New Roman" w:hAnsi="Times New Roman" w:cs="Times New Roman"/>
              <w:color w:val="0070C0"/>
            </w:rPr>
          </w:rPrChange>
        </w:rPr>
        <w:t>(</w:t>
      </w:r>
      <w:r w:rsidR="008F1DFC" w:rsidRPr="00221E23">
        <w:rPr>
          <w:rFonts w:ascii="Times New Roman" w:hAnsi="Times New Roman" w:cs="Times New Roman"/>
          <w:color w:val="FF0000"/>
          <w:highlight w:val="yellow"/>
          <w:rPrChange w:id="60" w:author="Luyao Zhang" w:date="2016-11-03T12:34:00Z">
            <w:rPr>
              <w:rFonts w:ascii="Times New Roman" w:hAnsi="Times New Roman" w:cs="Times New Roman"/>
              <w:color w:val="FF0000"/>
            </w:rPr>
          </w:rPrChange>
        </w:rPr>
        <w:t>Figures 9-10</w:t>
      </w:r>
      <w:r w:rsidR="008F1DFC" w:rsidRPr="00221E23">
        <w:rPr>
          <w:rFonts w:ascii="Times New Roman" w:hAnsi="Times New Roman" w:cs="Times New Roman"/>
          <w:color w:val="0070C0"/>
          <w:highlight w:val="yellow"/>
          <w:rPrChange w:id="61" w:author="Luyao Zhang" w:date="2016-11-03T12:34:00Z">
            <w:rPr>
              <w:rFonts w:ascii="Times New Roman" w:hAnsi="Times New Roman" w:cs="Times New Roman"/>
              <w:color w:val="0070C0"/>
            </w:rPr>
          </w:rPrChange>
        </w:rPr>
        <w:t>)</w:t>
      </w:r>
      <w:r w:rsidR="00AB75F2" w:rsidRPr="00EC667C">
        <w:rPr>
          <w:rFonts w:ascii="Times New Roman" w:hAnsi="Times New Roman" w:cs="Times New Roman"/>
          <w:color w:val="0070C0"/>
        </w:rPr>
        <w:t xml:space="preserve"> and item parameters </w:t>
      </w:r>
      <w:r w:rsidR="003C3299" w:rsidRPr="00EC667C">
        <w:rPr>
          <w:rFonts w:ascii="Times New Roman" w:hAnsi="Times New Roman" w:cs="Times New Roman"/>
          <w:color w:val="0070C0"/>
        </w:rPr>
        <w:t>of Item 17 under</w:t>
      </w:r>
      <w:r w:rsidR="002D3424" w:rsidRPr="00EC667C">
        <w:rPr>
          <w:rFonts w:ascii="Times New Roman" w:hAnsi="Times New Roman" w:cs="Times New Roman"/>
          <w:color w:val="0070C0"/>
        </w:rPr>
        <w:t xml:space="preserve"> SGR</w:t>
      </w:r>
      <w:r w:rsidR="003C3299" w:rsidRPr="00EC667C">
        <w:rPr>
          <w:rFonts w:ascii="Times New Roman" w:hAnsi="Times New Roman" w:cs="Times New Roman"/>
          <w:color w:val="0070C0"/>
        </w:rPr>
        <w:t xml:space="preserve">, we found that </w:t>
      </w:r>
      <w:r w:rsidR="00B7137E" w:rsidRPr="00EC667C">
        <w:rPr>
          <w:rFonts w:ascii="Times New Roman" w:hAnsi="Times New Roman" w:cs="Times New Roman"/>
          <w:color w:val="0070C0"/>
        </w:rPr>
        <w:t xml:space="preserve">this </w:t>
      </w:r>
      <w:r w:rsidR="0045271E" w:rsidRPr="00EC667C">
        <w:rPr>
          <w:rFonts w:ascii="Times New Roman" w:hAnsi="Times New Roman" w:cs="Times New Roman"/>
          <w:color w:val="0070C0"/>
        </w:rPr>
        <w:t xml:space="preserve">mode </w:t>
      </w:r>
      <w:r w:rsidR="00461A10" w:rsidRPr="00EC667C">
        <w:rPr>
          <w:rFonts w:ascii="Times New Roman" w:hAnsi="Times New Roman" w:cs="Times New Roman"/>
          <w:color w:val="0070C0"/>
        </w:rPr>
        <w:t>was unable to capture</w:t>
      </w:r>
      <w:r w:rsidR="00C401B1" w:rsidRPr="00EC667C">
        <w:rPr>
          <w:rFonts w:ascii="Times New Roman" w:hAnsi="Times New Roman" w:cs="Times New Roman"/>
          <w:color w:val="0070C0"/>
        </w:rPr>
        <w:t xml:space="preserve"> the unfolding property,</w:t>
      </w:r>
      <w:r w:rsidR="0017007F" w:rsidRPr="00EC667C">
        <w:rPr>
          <w:rFonts w:ascii="Times New Roman" w:hAnsi="Times New Roman" w:cs="Times New Roman"/>
          <w:color w:val="0070C0"/>
        </w:rPr>
        <w:t xml:space="preserve"> producing</w:t>
      </w:r>
      <w:r w:rsidR="00E11C85" w:rsidRPr="00EC667C">
        <w:rPr>
          <w:rFonts w:ascii="Times New Roman" w:hAnsi="Times New Roman" w:cs="Times New Roman"/>
          <w:color w:val="0070C0"/>
        </w:rPr>
        <w:t xml:space="preserve"> </w:t>
      </w:r>
      <w:r w:rsidR="00AF3A7D" w:rsidRPr="00EC667C">
        <w:rPr>
          <w:rFonts w:ascii="Times New Roman" w:hAnsi="Times New Roman" w:cs="Times New Roman"/>
          <w:color w:val="0070C0"/>
        </w:rPr>
        <w:t>minimal</w:t>
      </w:r>
      <w:r w:rsidR="008456D0" w:rsidRPr="00EC667C">
        <w:rPr>
          <w:rFonts w:ascii="Times New Roman" w:hAnsi="Times New Roman" w:cs="Times New Roman"/>
          <w:color w:val="0070C0"/>
        </w:rPr>
        <w:t xml:space="preserve"> discrimination</w:t>
      </w:r>
      <w:r w:rsidR="00CC0050" w:rsidRPr="00EC667C">
        <w:rPr>
          <w:rFonts w:ascii="Times New Roman" w:hAnsi="Times New Roman" w:cs="Times New Roman"/>
          <w:color w:val="0070C0"/>
        </w:rPr>
        <w:t xml:space="preserve"> parameters</w:t>
      </w:r>
      <w:r w:rsidR="004432BD" w:rsidRPr="00EC667C">
        <w:rPr>
          <w:rFonts w:ascii="Times New Roman" w:hAnsi="Times New Roman" w:cs="Times New Roman"/>
          <w:color w:val="0070C0"/>
        </w:rPr>
        <w:t xml:space="preserve"> (U.S.: 0.09; CH: 0.06)</w:t>
      </w:r>
      <w:r w:rsidR="00CC0050" w:rsidRPr="00EC667C">
        <w:rPr>
          <w:rFonts w:ascii="Times New Roman" w:hAnsi="Times New Roman" w:cs="Times New Roman"/>
          <w:color w:val="0070C0"/>
        </w:rPr>
        <w:t xml:space="preserve"> and </w:t>
      </w:r>
      <w:r w:rsidR="007C36D1" w:rsidRPr="00EC667C">
        <w:rPr>
          <w:rFonts w:ascii="Times New Roman" w:hAnsi="Times New Roman" w:cs="Times New Roman"/>
          <w:color w:val="0070C0"/>
        </w:rPr>
        <w:t>extremely</w:t>
      </w:r>
      <w:r w:rsidR="00CC0050" w:rsidRPr="00EC667C">
        <w:rPr>
          <w:rFonts w:ascii="Times New Roman" w:hAnsi="Times New Roman" w:cs="Times New Roman"/>
          <w:color w:val="0070C0"/>
        </w:rPr>
        <w:t xml:space="preserve"> </w:t>
      </w:r>
      <w:r w:rsidR="00A33822" w:rsidRPr="00EC667C">
        <w:rPr>
          <w:rFonts w:ascii="Times New Roman" w:hAnsi="Times New Roman" w:cs="Times New Roman"/>
          <w:color w:val="0070C0"/>
        </w:rPr>
        <w:t xml:space="preserve">large </w:t>
      </w:r>
      <w:r w:rsidR="00C503A7" w:rsidRPr="00EC667C">
        <w:rPr>
          <w:rFonts w:ascii="Times New Roman" w:hAnsi="Times New Roman" w:cs="Times New Roman"/>
          <w:color w:val="0070C0"/>
        </w:rPr>
        <w:t>difficulty</w:t>
      </w:r>
      <w:r w:rsidR="00A33822" w:rsidRPr="00EC667C">
        <w:rPr>
          <w:rFonts w:ascii="Times New Roman" w:hAnsi="Times New Roman" w:cs="Times New Roman"/>
          <w:color w:val="0070C0"/>
        </w:rPr>
        <w:t xml:space="preserve"> parameters</w:t>
      </w:r>
      <w:r w:rsidR="00893829" w:rsidRPr="00EC667C">
        <w:rPr>
          <w:rFonts w:ascii="Times New Roman" w:hAnsi="Times New Roman" w:cs="Times New Roman"/>
          <w:color w:val="0070C0"/>
        </w:rPr>
        <w:t xml:space="preserve"> (U.S.: -20.67; CH: -43.52)</w:t>
      </w:r>
      <w:r w:rsidR="00A33822" w:rsidRPr="00EC667C">
        <w:rPr>
          <w:rFonts w:ascii="Times New Roman" w:hAnsi="Times New Roman" w:cs="Times New Roman"/>
          <w:color w:val="0070C0"/>
        </w:rPr>
        <w:t xml:space="preserve">. </w:t>
      </w:r>
      <w:r w:rsidR="00783A47" w:rsidRPr="00EC667C">
        <w:rPr>
          <w:rFonts w:ascii="Times New Roman" w:hAnsi="Times New Roman" w:cs="Times New Roman"/>
          <w:color w:val="0070C0"/>
        </w:rPr>
        <w:t>To further assess the effect</w:t>
      </w:r>
      <w:r w:rsidR="006A07CC" w:rsidRPr="00EC667C">
        <w:rPr>
          <w:rFonts w:ascii="Times New Roman" w:hAnsi="Times New Roman" w:cs="Times New Roman"/>
          <w:color w:val="0070C0"/>
        </w:rPr>
        <w:t>s</w:t>
      </w:r>
      <w:r w:rsidR="00783A47" w:rsidRPr="00EC667C">
        <w:rPr>
          <w:rFonts w:ascii="Times New Roman" w:hAnsi="Times New Roman" w:cs="Times New Roman"/>
          <w:color w:val="0070C0"/>
        </w:rPr>
        <w:t xml:space="preserve"> of Item 17 on model fit and relativ</w:t>
      </w:r>
      <w:r w:rsidR="00851EFB" w:rsidRPr="00EC667C">
        <w:rPr>
          <w:rFonts w:ascii="Times New Roman" w:hAnsi="Times New Roman" w:cs="Times New Roman"/>
          <w:color w:val="0070C0"/>
        </w:rPr>
        <w:t xml:space="preserve">e model fit, we </w:t>
      </w:r>
      <w:r w:rsidR="00C4232C" w:rsidRPr="00EC667C">
        <w:rPr>
          <w:rFonts w:ascii="Times New Roman" w:hAnsi="Times New Roman" w:cs="Times New Roman"/>
          <w:color w:val="0070C0"/>
        </w:rPr>
        <w:t>computed</w:t>
      </w:r>
      <w:r w:rsidR="00851EFB" w:rsidRPr="00EC667C">
        <w:rPr>
          <w:rFonts w:ascii="Times New Roman" w:hAnsi="Times New Roman" w:cs="Times New Roman"/>
          <w:color w:val="0070C0"/>
        </w:rPr>
        <w:t xml:space="preserve"> </w:t>
      </w:r>
      <w:r w:rsidR="009B2FBE" w:rsidRPr="00EC667C">
        <w:rPr>
          <w:rFonts w:ascii="Times New Roman" w:hAnsi="Times New Roman" w:cs="Times New Roman"/>
          <w:color w:val="0070C0"/>
        </w:rPr>
        <w:t xml:space="preserve">new </w:t>
      </w:r>
      <w:r w:rsidR="00851EFB" w:rsidRPr="00EC667C">
        <w:rPr>
          <w:rFonts w:ascii="Times New Roman" w:hAnsi="Times New Roman" w:cs="Times New Roman"/>
          <w:color w:val="0070C0"/>
        </w:rPr>
        <w:t>model fit without Item 17</w:t>
      </w:r>
      <w:r w:rsidR="00834CE1" w:rsidRPr="00EC667C">
        <w:rPr>
          <w:rFonts w:ascii="Times New Roman" w:hAnsi="Times New Roman" w:cs="Times New Roman"/>
          <w:color w:val="0070C0"/>
        </w:rPr>
        <w:t xml:space="preserve"> for</w:t>
      </w:r>
      <w:r w:rsidR="00F20C42" w:rsidRPr="00EC667C">
        <w:rPr>
          <w:rFonts w:ascii="Times New Roman" w:hAnsi="Times New Roman" w:cs="Times New Roman"/>
          <w:color w:val="0070C0"/>
        </w:rPr>
        <w:t xml:space="preserve"> GGUM and SGR </w:t>
      </w:r>
      <w:r w:rsidR="004D5187" w:rsidRPr="00EC667C">
        <w:rPr>
          <w:rFonts w:ascii="Times New Roman" w:hAnsi="Times New Roman" w:cs="Times New Roman"/>
          <w:color w:val="0070C0"/>
        </w:rPr>
        <w:t>(</w:t>
      </w:r>
      <w:r w:rsidR="00F20C42" w:rsidRPr="005641B1">
        <w:rPr>
          <w:rFonts w:ascii="Times New Roman" w:hAnsi="Times New Roman" w:cs="Times New Roman"/>
          <w:color w:val="FF0000"/>
          <w:highlight w:val="yellow"/>
          <w:rPrChange w:id="62" w:author="Luyao Zhang" w:date="2016-11-01T16:47:00Z">
            <w:rPr>
              <w:rFonts w:ascii="Times New Roman" w:hAnsi="Times New Roman" w:cs="Times New Roman"/>
              <w:color w:val="FF0000"/>
            </w:rPr>
          </w:rPrChange>
        </w:rPr>
        <w:t xml:space="preserve">Table </w:t>
      </w:r>
      <w:r w:rsidR="002B3B47" w:rsidRPr="005641B1">
        <w:rPr>
          <w:rFonts w:ascii="Times New Roman" w:hAnsi="Times New Roman" w:cs="Times New Roman"/>
          <w:color w:val="FF0000"/>
          <w:highlight w:val="yellow"/>
          <w:rPrChange w:id="63" w:author="Luyao Zhang" w:date="2016-11-01T16:47:00Z">
            <w:rPr>
              <w:rFonts w:ascii="Times New Roman" w:hAnsi="Times New Roman" w:cs="Times New Roman"/>
              <w:color w:val="FF0000"/>
            </w:rPr>
          </w:rPrChange>
        </w:rPr>
        <w:t>5</w:t>
      </w:r>
      <w:r w:rsidR="004D5187" w:rsidRPr="00EC667C">
        <w:rPr>
          <w:rFonts w:ascii="Times New Roman" w:hAnsi="Times New Roman" w:cs="Times New Roman"/>
          <w:color w:val="0070C0"/>
        </w:rPr>
        <w:t>)</w:t>
      </w:r>
      <w:r w:rsidR="002B3B47" w:rsidRPr="00EC667C">
        <w:rPr>
          <w:rFonts w:ascii="Times New Roman" w:hAnsi="Times New Roman" w:cs="Times New Roman"/>
          <w:color w:val="0070C0"/>
        </w:rPr>
        <w:t xml:space="preserve">. </w:t>
      </w:r>
      <w:r w:rsidR="00E36B8F" w:rsidRPr="00EC667C">
        <w:rPr>
          <w:rFonts w:ascii="Times New Roman" w:hAnsi="Times New Roman" w:cs="Times New Roman"/>
          <w:color w:val="0070C0"/>
        </w:rPr>
        <w:t xml:space="preserve">As expected, </w:t>
      </w:r>
      <w:r w:rsidR="00C3347A" w:rsidRPr="00EC667C">
        <w:rPr>
          <w:rFonts w:ascii="Times New Roman" w:hAnsi="Times New Roman" w:cs="Times New Roman"/>
          <w:color w:val="0070C0"/>
        </w:rPr>
        <w:t>with</w:t>
      </w:r>
      <w:r w:rsidR="006A42F4" w:rsidRPr="00EC667C">
        <w:rPr>
          <w:rFonts w:ascii="Times New Roman" w:hAnsi="Times New Roman" w:cs="Times New Roman"/>
          <w:color w:val="0070C0"/>
        </w:rPr>
        <w:t>out</w:t>
      </w:r>
      <w:r w:rsidR="00C3347A" w:rsidRPr="00EC667C">
        <w:rPr>
          <w:rFonts w:ascii="Times New Roman" w:hAnsi="Times New Roman" w:cs="Times New Roman"/>
          <w:color w:val="0070C0"/>
        </w:rPr>
        <w:t xml:space="preserve"> the unfolding item, </w:t>
      </w:r>
      <w:r w:rsidR="0008353D" w:rsidRPr="00EC667C">
        <w:rPr>
          <w:rFonts w:ascii="Times New Roman" w:hAnsi="Times New Roman" w:cs="Times New Roman"/>
          <w:color w:val="0070C0"/>
        </w:rPr>
        <w:t>model fit of</w:t>
      </w:r>
      <w:r w:rsidR="00791A3D" w:rsidRPr="00EC667C">
        <w:rPr>
          <w:rFonts w:ascii="Times New Roman" w:hAnsi="Times New Roman" w:cs="Times New Roman"/>
          <w:color w:val="0070C0"/>
        </w:rPr>
        <w:t xml:space="preserve"> SGR became almost </w:t>
      </w:r>
      <w:r w:rsidR="00854781" w:rsidRPr="00EC667C">
        <w:rPr>
          <w:rFonts w:ascii="Times New Roman" w:hAnsi="Times New Roman" w:cs="Times New Roman"/>
          <w:color w:val="0070C0"/>
        </w:rPr>
        <w:t>as</w:t>
      </w:r>
      <w:r w:rsidR="00791A3D" w:rsidRPr="00EC667C">
        <w:rPr>
          <w:rFonts w:ascii="Times New Roman" w:hAnsi="Times New Roman" w:cs="Times New Roman"/>
          <w:color w:val="0070C0"/>
        </w:rPr>
        <w:t xml:space="preserve"> good as </w:t>
      </w:r>
      <w:r w:rsidR="00A10868" w:rsidRPr="00EC667C">
        <w:rPr>
          <w:rFonts w:ascii="Times New Roman" w:hAnsi="Times New Roman" w:cs="Times New Roman"/>
          <w:color w:val="0070C0"/>
        </w:rPr>
        <w:t xml:space="preserve">GGUM, majorly due to the </w:t>
      </w:r>
      <w:r w:rsidR="002308C8" w:rsidRPr="00EC667C">
        <w:rPr>
          <w:rFonts w:ascii="Times New Roman" w:hAnsi="Times New Roman" w:cs="Times New Roman"/>
          <w:color w:val="0070C0"/>
        </w:rPr>
        <w:t xml:space="preserve">significant improvement </w:t>
      </w:r>
      <w:r w:rsidR="00F0749B" w:rsidRPr="00EC667C">
        <w:rPr>
          <w:rFonts w:ascii="Times New Roman" w:hAnsi="Times New Roman" w:cs="Times New Roman"/>
          <w:color w:val="0070C0"/>
        </w:rPr>
        <w:t xml:space="preserve">in </w:t>
      </w:r>
      <w:r w:rsidR="0008353D" w:rsidRPr="00EC667C">
        <w:rPr>
          <w:rFonts w:ascii="Times New Roman" w:hAnsi="Times New Roman" w:cs="Times New Roman"/>
          <w:color w:val="0070C0"/>
        </w:rPr>
        <w:t>the fit of SG</w:t>
      </w:r>
      <w:r w:rsidR="003F66E9" w:rsidRPr="00EC667C">
        <w:rPr>
          <w:rFonts w:ascii="Times New Roman" w:hAnsi="Times New Roman" w:cs="Times New Roman"/>
          <w:color w:val="0070C0"/>
        </w:rPr>
        <w:t>R</w:t>
      </w:r>
      <w:r w:rsidR="00F0749B" w:rsidRPr="00EC667C">
        <w:rPr>
          <w:rFonts w:ascii="Times New Roman" w:hAnsi="Times New Roman" w:cs="Times New Roman"/>
          <w:color w:val="0070C0"/>
        </w:rPr>
        <w:t>.</w:t>
      </w:r>
      <w:r w:rsidR="002D057F" w:rsidRPr="00EC667C">
        <w:rPr>
          <w:rFonts w:ascii="Times New Roman" w:hAnsi="Times New Roman" w:cs="Times New Roman"/>
          <w:color w:val="0070C0"/>
        </w:rPr>
        <w:t xml:space="preserve"> </w:t>
      </w:r>
      <w:r w:rsidR="002C1CA8" w:rsidRPr="00EC667C">
        <w:rPr>
          <w:rFonts w:ascii="Times New Roman" w:hAnsi="Times New Roman" w:cs="Times New Roman"/>
          <w:strike/>
          <w:color w:val="0070C0"/>
        </w:rPr>
        <w:t>T</w:t>
      </w:r>
      <w:r w:rsidR="00A10095" w:rsidRPr="00EC667C">
        <w:rPr>
          <w:rFonts w:ascii="Times New Roman" w:hAnsi="Times New Roman" w:cs="Times New Roman"/>
          <w:strike/>
          <w:color w:val="0070C0"/>
        </w:rPr>
        <w:t>his improvement was probably due to the only acceptable</w:t>
      </w:r>
      <w:r w:rsidR="0038039F" w:rsidRPr="00EC667C">
        <w:rPr>
          <w:rFonts w:ascii="Times New Roman" w:hAnsi="Times New Roman" w:cs="Times New Roman"/>
          <w:strike/>
          <w:color w:val="0070C0"/>
        </w:rPr>
        <w:t>,</w:t>
      </w:r>
      <w:r w:rsidR="00A10095" w:rsidRPr="00EC667C">
        <w:rPr>
          <w:rFonts w:ascii="Times New Roman" w:hAnsi="Times New Roman" w:cs="Times New Roman"/>
          <w:strike/>
          <w:color w:val="0070C0"/>
        </w:rPr>
        <w:t xml:space="preserve"> </w:t>
      </w:r>
      <w:r w:rsidR="009715CC" w:rsidRPr="00EC667C">
        <w:rPr>
          <w:rFonts w:ascii="Times New Roman" w:hAnsi="Times New Roman" w:cs="Times New Roman"/>
          <w:strike/>
          <w:color w:val="0070C0"/>
        </w:rPr>
        <w:t>rather than</w:t>
      </w:r>
      <w:r w:rsidR="00A10095" w:rsidRPr="00EC667C">
        <w:rPr>
          <w:rFonts w:ascii="Times New Roman" w:hAnsi="Times New Roman" w:cs="Times New Roman"/>
          <w:strike/>
          <w:color w:val="0070C0"/>
        </w:rPr>
        <w:t xml:space="preserve"> satisfactory</w:t>
      </w:r>
      <w:r w:rsidR="0038039F" w:rsidRPr="00EC667C">
        <w:rPr>
          <w:rFonts w:ascii="Times New Roman" w:hAnsi="Times New Roman" w:cs="Times New Roman"/>
          <w:strike/>
          <w:color w:val="0070C0"/>
        </w:rPr>
        <w:t>,</w:t>
      </w:r>
      <w:r w:rsidR="00A10095" w:rsidRPr="00EC667C">
        <w:rPr>
          <w:rFonts w:ascii="Times New Roman" w:hAnsi="Times New Roman" w:cs="Times New Roman"/>
          <w:strike/>
          <w:color w:val="0070C0"/>
        </w:rPr>
        <w:t xml:space="preserve"> discrimination </w:t>
      </w:r>
      <w:r w:rsidR="0072220B" w:rsidRPr="00EC667C">
        <w:rPr>
          <w:rFonts w:ascii="Times New Roman" w:hAnsi="Times New Roman" w:cs="Times New Roman"/>
          <w:strike/>
          <w:color w:val="0070C0"/>
        </w:rPr>
        <w:t>parameter</w:t>
      </w:r>
      <w:r w:rsidR="00AA5488" w:rsidRPr="00EC667C">
        <w:rPr>
          <w:rFonts w:ascii="Times New Roman" w:hAnsi="Times New Roman" w:cs="Times New Roman"/>
          <w:strike/>
          <w:color w:val="0070C0"/>
        </w:rPr>
        <w:t xml:space="preserve">s of Item 17 in both groups, but apparently this not so </w:t>
      </w:r>
      <w:r w:rsidR="0098653D" w:rsidRPr="00EC667C">
        <w:rPr>
          <w:rFonts w:ascii="Times New Roman" w:hAnsi="Times New Roman" w:cs="Times New Roman"/>
          <w:strike/>
          <w:color w:val="0070C0"/>
        </w:rPr>
        <w:t xml:space="preserve">discriminating unfolding item was </w:t>
      </w:r>
      <w:r w:rsidR="007C5D1A" w:rsidRPr="00EC667C">
        <w:rPr>
          <w:rFonts w:ascii="Times New Roman" w:hAnsi="Times New Roman" w:cs="Times New Roman"/>
          <w:strike/>
          <w:color w:val="0070C0"/>
        </w:rPr>
        <w:t xml:space="preserve">enough </w:t>
      </w:r>
      <w:r w:rsidR="00DE2F4C" w:rsidRPr="00EC667C">
        <w:rPr>
          <w:rFonts w:ascii="Times New Roman" w:hAnsi="Times New Roman" w:cs="Times New Roman"/>
          <w:strike/>
          <w:color w:val="0070C0"/>
        </w:rPr>
        <w:t>for giving SGR a headache</w:t>
      </w:r>
      <w:r w:rsidR="008B0A41" w:rsidRPr="00EC667C">
        <w:rPr>
          <w:rFonts w:ascii="Times New Roman" w:hAnsi="Times New Roman" w:cs="Times New Roman"/>
          <w:strike/>
          <w:color w:val="0070C0"/>
        </w:rPr>
        <w:t xml:space="preserve"> for fitting.</w:t>
      </w:r>
    </w:p>
    <w:p w14:paraId="6A5EE630" w14:textId="77777777" w:rsidR="00027749" w:rsidRPr="00EC667C" w:rsidRDefault="00027749" w:rsidP="004670B8">
      <w:pPr>
        <w:ind w:firstLine="420"/>
        <w:rPr>
          <w:rFonts w:ascii="Times New Roman" w:hAnsi="Times New Roman" w:cs="Times New Roman"/>
          <w:color w:val="0070C0"/>
          <w:highlight w:val="green"/>
        </w:rPr>
        <w:pPrChange w:id="64" w:author="Luyao Zhang" w:date="2016-11-03T12:34:00Z">
          <w:pPr/>
        </w:pPrChange>
      </w:pPr>
    </w:p>
    <w:p w14:paraId="2A4260DF" w14:textId="5D775B40" w:rsidR="00056861" w:rsidRPr="00EC667C" w:rsidRDefault="005503E3" w:rsidP="00067B97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      </w:t>
      </w:r>
      <w:r w:rsidR="004E3E69">
        <w:rPr>
          <w:rFonts w:ascii="Times New Roman" w:hAnsi="Times New Roman" w:cs="Times New Roman"/>
          <w:color w:val="0070C0"/>
        </w:rPr>
        <w:t xml:space="preserve"> </w:t>
      </w:r>
      <w:r w:rsidR="00B010FE" w:rsidRPr="00EC667C">
        <w:rPr>
          <w:rFonts w:ascii="Times New Roman" w:hAnsi="Times New Roman" w:cs="Times New Roman"/>
          <w:color w:val="0070C0"/>
        </w:rPr>
        <w:t xml:space="preserve">In order to </w:t>
      </w:r>
      <w:r w:rsidR="00126FCE" w:rsidRPr="00EC667C">
        <w:rPr>
          <w:rFonts w:ascii="Times New Roman" w:hAnsi="Times New Roman" w:cs="Times New Roman"/>
          <w:color w:val="0070C0"/>
        </w:rPr>
        <w:t>examine the</w:t>
      </w:r>
      <w:r w:rsidR="000E7DB5" w:rsidRPr="00EC667C">
        <w:rPr>
          <w:rFonts w:ascii="Times New Roman" w:hAnsi="Times New Roman" w:cs="Times New Roman"/>
          <w:color w:val="0070C0"/>
        </w:rPr>
        <w:t xml:space="preserve"> unfolding item</w:t>
      </w:r>
      <w:r w:rsidR="00126FCE" w:rsidRPr="00EC667C">
        <w:rPr>
          <w:rFonts w:ascii="Times New Roman" w:hAnsi="Times New Roman" w:cs="Times New Roman"/>
          <w:color w:val="0070C0"/>
        </w:rPr>
        <w:t xml:space="preserve"> more closely, we </w:t>
      </w:r>
      <w:r w:rsidR="006D210E" w:rsidRPr="00EC667C">
        <w:rPr>
          <w:rFonts w:ascii="Times New Roman" w:hAnsi="Times New Roman" w:cs="Times New Roman"/>
          <w:color w:val="0070C0"/>
        </w:rPr>
        <w:t xml:space="preserve">tried concentrating </w:t>
      </w:r>
      <w:r w:rsidR="00200A8E" w:rsidRPr="00EC667C">
        <w:rPr>
          <w:rFonts w:ascii="Times New Roman" w:hAnsi="Times New Roman" w:cs="Times New Roman"/>
          <w:color w:val="0070C0"/>
        </w:rPr>
        <w:t>the unfolding pattern</w:t>
      </w:r>
      <w:r w:rsidR="00C81F79" w:rsidRPr="00EC667C">
        <w:rPr>
          <w:rFonts w:ascii="Times New Roman" w:hAnsi="Times New Roman" w:cs="Times New Roman"/>
          <w:color w:val="0070C0"/>
        </w:rPr>
        <w:t xml:space="preserve"> by </w:t>
      </w:r>
      <w:r w:rsidR="00406D9B" w:rsidRPr="00EC667C">
        <w:rPr>
          <w:rFonts w:ascii="Times New Roman" w:hAnsi="Times New Roman" w:cs="Times New Roman"/>
          <w:color w:val="0070C0"/>
        </w:rPr>
        <w:t>having fewer response option functions</w:t>
      </w:r>
      <w:r w:rsidR="00262051" w:rsidRPr="00EC667C">
        <w:rPr>
          <w:rFonts w:ascii="Times New Roman" w:hAnsi="Times New Roman" w:cs="Times New Roman"/>
          <w:color w:val="0070C0"/>
        </w:rPr>
        <w:t xml:space="preserve"> (ROF) </w:t>
      </w:r>
      <w:r w:rsidR="004B111D" w:rsidRPr="00EC667C">
        <w:rPr>
          <w:rFonts w:ascii="Times New Roman" w:hAnsi="Times New Roman" w:cs="Times New Roman"/>
          <w:color w:val="0070C0"/>
        </w:rPr>
        <w:t>for each item (</w:t>
      </w:r>
      <w:r w:rsidR="00406D9B" w:rsidRPr="00EC667C">
        <w:rPr>
          <w:rFonts w:ascii="Times New Roman" w:hAnsi="Times New Roman" w:cs="Times New Roman"/>
          <w:color w:val="0070C0"/>
        </w:rPr>
        <w:t>i.e., dichotomizing the response data</w:t>
      </w:r>
      <w:r w:rsidR="004B111D" w:rsidRPr="00EC667C">
        <w:rPr>
          <w:rFonts w:ascii="Times New Roman" w:hAnsi="Times New Roman" w:cs="Times New Roman"/>
          <w:color w:val="0070C0"/>
        </w:rPr>
        <w:t>)</w:t>
      </w:r>
      <w:r w:rsidR="00406D9B" w:rsidRPr="00EC667C">
        <w:rPr>
          <w:rFonts w:ascii="Times New Roman" w:hAnsi="Times New Roman" w:cs="Times New Roman"/>
          <w:color w:val="0070C0"/>
        </w:rPr>
        <w:t>.</w:t>
      </w:r>
      <w:r w:rsidR="000E3F7D" w:rsidRPr="00EC667C">
        <w:rPr>
          <w:rFonts w:ascii="Times New Roman" w:hAnsi="Times New Roman" w:cs="Times New Roman"/>
          <w:color w:val="0070C0"/>
        </w:rPr>
        <w:t xml:space="preserve"> </w:t>
      </w:r>
      <w:r w:rsidR="00063926" w:rsidRPr="00EC667C">
        <w:rPr>
          <w:rFonts w:ascii="Times New Roman" w:hAnsi="Times New Roman" w:cs="Times New Roman"/>
          <w:color w:val="0070C0"/>
        </w:rPr>
        <w:t xml:space="preserve">We </w:t>
      </w:r>
      <w:r w:rsidR="00E64308" w:rsidRPr="00EC667C">
        <w:rPr>
          <w:rFonts w:ascii="Times New Roman" w:hAnsi="Times New Roman" w:cs="Times New Roman"/>
          <w:color w:val="0070C0"/>
        </w:rPr>
        <w:t>we</w:t>
      </w:r>
      <w:r w:rsidR="009437E2" w:rsidRPr="00EC667C">
        <w:rPr>
          <w:rFonts w:ascii="Times New Roman" w:hAnsi="Times New Roman" w:cs="Times New Roman"/>
          <w:color w:val="0070C0"/>
        </w:rPr>
        <w:t>nt through the exact same</w:t>
      </w:r>
      <w:r w:rsidR="00D51145" w:rsidRPr="00EC667C">
        <w:rPr>
          <w:rFonts w:ascii="Times New Roman" w:hAnsi="Times New Roman" w:cs="Times New Roman"/>
          <w:color w:val="0070C0"/>
        </w:rPr>
        <w:t xml:space="preserve"> process </w:t>
      </w:r>
      <w:r w:rsidR="00B81A64" w:rsidRPr="00EC667C">
        <w:rPr>
          <w:rFonts w:ascii="Times New Roman" w:hAnsi="Times New Roman" w:cs="Times New Roman"/>
          <w:color w:val="0070C0"/>
        </w:rPr>
        <w:t>as with polytomous data</w:t>
      </w:r>
      <w:r w:rsidR="004523D5" w:rsidRPr="00EC667C">
        <w:rPr>
          <w:rFonts w:ascii="Times New Roman" w:hAnsi="Times New Roman" w:cs="Times New Roman"/>
          <w:color w:val="0070C0"/>
        </w:rPr>
        <w:t>, starting fro</w:t>
      </w:r>
      <w:r w:rsidR="00531334" w:rsidRPr="00EC667C">
        <w:rPr>
          <w:rFonts w:ascii="Times New Roman" w:hAnsi="Times New Roman" w:cs="Times New Roman"/>
          <w:color w:val="0070C0"/>
        </w:rPr>
        <w:t xml:space="preserve">m examining model-data fit </w:t>
      </w:r>
      <w:r w:rsidR="00531334" w:rsidRPr="00EC667C">
        <w:rPr>
          <w:rFonts w:ascii="Times New Roman" w:hAnsi="Times New Roman" w:cs="Times New Roman" w:hint="eastAsia"/>
          <w:color w:val="0070C0"/>
        </w:rPr>
        <w:t>under</w:t>
      </w:r>
      <w:r w:rsidR="004523D5" w:rsidRPr="00EC667C">
        <w:rPr>
          <w:rFonts w:ascii="Times New Roman" w:hAnsi="Times New Roman" w:cs="Times New Roman"/>
          <w:color w:val="0070C0"/>
        </w:rPr>
        <w:t xml:space="preserve"> GGUM with all 20 items</w:t>
      </w:r>
      <w:r w:rsidR="00432A39" w:rsidRPr="00EC667C">
        <w:rPr>
          <w:rFonts w:ascii="Times New Roman" w:hAnsi="Times New Roman" w:cs="Times New Roman"/>
          <w:color w:val="0070C0"/>
        </w:rPr>
        <w:t xml:space="preserve"> </w:t>
      </w:r>
      <w:r w:rsidR="00432A39" w:rsidRPr="00DE3805">
        <w:rPr>
          <w:rFonts w:ascii="Times New Roman" w:hAnsi="Times New Roman" w:cs="Times New Roman"/>
          <w:strike/>
          <w:color w:val="0070C0"/>
          <w:rPrChange w:id="65" w:author="Luyao Zhang" w:date="2016-11-03T12:34:00Z">
            <w:rPr>
              <w:rFonts w:ascii="Times New Roman" w:hAnsi="Times New Roman" w:cs="Times New Roman"/>
              <w:color w:val="0070C0"/>
            </w:rPr>
          </w:rPrChange>
        </w:rPr>
        <w:t xml:space="preserve">(see item parameter estimates in </w:t>
      </w:r>
      <w:r w:rsidR="00432A39" w:rsidRPr="00DE3805">
        <w:rPr>
          <w:rFonts w:ascii="Times New Roman" w:hAnsi="Times New Roman" w:cs="Times New Roman"/>
          <w:strike/>
          <w:color w:val="FF0000"/>
          <w:rPrChange w:id="66" w:author="Luyao Zhang" w:date="2016-11-03T12:34:00Z">
            <w:rPr>
              <w:rFonts w:ascii="Times New Roman" w:hAnsi="Times New Roman" w:cs="Times New Roman"/>
              <w:color w:val="FF0000"/>
            </w:rPr>
          </w:rPrChange>
        </w:rPr>
        <w:t>Table 6</w:t>
      </w:r>
      <w:r w:rsidR="00432A39" w:rsidRPr="00DE3805">
        <w:rPr>
          <w:rFonts w:ascii="Times New Roman" w:hAnsi="Times New Roman" w:cs="Times New Roman"/>
          <w:strike/>
          <w:color w:val="0070C0"/>
          <w:rPrChange w:id="67" w:author="Luyao Zhang" w:date="2016-11-03T12:34:00Z">
            <w:rPr>
              <w:rFonts w:ascii="Times New Roman" w:hAnsi="Times New Roman" w:cs="Times New Roman"/>
              <w:color w:val="0070C0"/>
            </w:rPr>
          </w:rPrChange>
        </w:rPr>
        <w:t>)</w:t>
      </w:r>
      <w:r w:rsidR="00B81A64" w:rsidRPr="00EC667C">
        <w:rPr>
          <w:rFonts w:ascii="Times New Roman" w:hAnsi="Times New Roman" w:cs="Times New Roman"/>
          <w:color w:val="0070C0"/>
        </w:rPr>
        <w:t xml:space="preserve">. </w:t>
      </w:r>
      <w:r w:rsidR="002D090D" w:rsidRPr="00EC667C">
        <w:rPr>
          <w:rFonts w:ascii="Times New Roman" w:hAnsi="Times New Roman" w:cs="Times New Roman"/>
          <w:color w:val="0070C0"/>
        </w:rPr>
        <w:t xml:space="preserve">The only difference was that </w:t>
      </w:r>
      <w:r w:rsidR="009D5CA3" w:rsidRPr="00EC667C">
        <w:rPr>
          <w:rFonts w:ascii="Times New Roman" w:hAnsi="Times New Roman" w:cs="Times New Roman"/>
          <w:color w:val="0070C0"/>
        </w:rPr>
        <w:t>this time</w:t>
      </w:r>
      <w:r w:rsidR="00FD3134" w:rsidRPr="00EC667C">
        <w:rPr>
          <w:rFonts w:ascii="Times New Roman" w:hAnsi="Times New Roman" w:cs="Times New Roman"/>
          <w:color w:val="0070C0"/>
        </w:rPr>
        <w:t xml:space="preserve"> </w:t>
      </w:r>
      <w:r w:rsidR="00F2356D" w:rsidRPr="00EC667C">
        <w:rPr>
          <w:rFonts w:ascii="Times New Roman" w:hAnsi="Times New Roman" w:cs="Times New Roman"/>
          <w:color w:val="0070C0"/>
        </w:rPr>
        <w:t>we</w:t>
      </w:r>
      <w:r w:rsidR="00E07CA2" w:rsidRPr="00EC667C">
        <w:rPr>
          <w:rFonts w:ascii="Times New Roman" w:hAnsi="Times New Roman" w:cs="Times New Roman"/>
          <w:color w:val="0070C0"/>
        </w:rPr>
        <w:t xml:space="preserve"> kept</w:t>
      </w:r>
      <w:r w:rsidR="00BF794F" w:rsidRPr="00EC667C">
        <w:rPr>
          <w:rFonts w:ascii="Times New Roman" w:hAnsi="Times New Roman" w:cs="Times New Roman"/>
          <w:color w:val="0070C0"/>
        </w:rPr>
        <w:t xml:space="preserve"> </w:t>
      </w:r>
      <w:r w:rsidR="00624E0C" w:rsidRPr="00EC667C">
        <w:rPr>
          <w:rFonts w:ascii="Times New Roman" w:hAnsi="Times New Roman" w:cs="Times New Roman"/>
          <w:color w:val="0070C0"/>
        </w:rPr>
        <w:t xml:space="preserve">Item 19, which was dropped </w:t>
      </w:r>
      <w:r w:rsidR="002C04E1" w:rsidRPr="00EC667C">
        <w:rPr>
          <w:rFonts w:ascii="Times New Roman" w:hAnsi="Times New Roman" w:cs="Times New Roman"/>
          <w:color w:val="0070C0"/>
        </w:rPr>
        <w:t>before</w:t>
      </w:r>
      <w:r w:rsidR="00814400" w:rsidRPr="00EC667C">
        <w:rPr>
          <w:rFonts w:ascii="Times New Roman" w:hAnsi="Times New Roman" w:cs="Times New Roman"/>
          <w:color w:val="0070C0"/>
        </w:rPr>
        <w:t xml:space="preserve"> for low discrimination.</w:t>
      </w:r>
      <w:r w:rsidR="006E3D0B" w:rsidRPr="00EC667C">
        <w:rPr>
          <w:rFonts w:ascii="Times New Roman" w:hAnsi="Times New Roman" w:cs="Times New Roman"/>
          <w:color w:val="0070C0"/>
        </w:rPr>
        <w:t xml:space="preserve"> Items 6 and 20 were deleted</w:t>
      </w:r>
      <w:r w:rsidR="0082044B" w:rsidRPr="00EC667C">
        <w:rPr>
          <w:rFonts w:ascii="Times New Roman" w:hAnsi="Times New Roman" w:cs="Times New Roman"/>
          <w:color w:val="0070C0"/>
        </w:rPr>
        <w:t xml:space="preserve"> </w:t>
      </w:r>
      <w:r w:rsidR="00E81B32" w:rsidRPr="00EC667C">
        <w:rPr>
          <w:rFonts w:ascii="Times New Roman" w:hAnsi="Times New Roman" w:cs="Times New Roman"/>
          <w:color w:val="0070C0"/>
        </w:rPr>
        <w:t xml:space="preserve">as under polytomous GGUM. </w:t>
      </w:r>
      <w:r w:rsidR="00DB6C59" w:rsidRPr="009B2F86">
        <w:rPr>
          <w:rFonts w:ascii="Times New Roman" w:hAnsi="Times New Roman" w:cs="Times New Roman"/>
          <w:strike/>
          <w:color w:val="0070C0"/>
          <w:rPrChange w:id="68" w:author="Luyao Zhang" w:date="2016-11-03T12:35:00Z">
            <w:rPr>
              <w:rFonts w:ascii="Times New Roman" w:hAnsi="Times New Roman" w:cs="Times New Roman"/>
              <w:color w:val="0070C0"/>
            </w:rPr>
          </w:rPrChange>
        </w:rPr>
        <w:t xml:space="preserve">ICCs of Items 6 and 20 can be found in </w:t>
      </w:r>
      <w:r w:rsidR="00F275F4" w:rsidRPr="009B2F86">
        <w:rPr>
          <w:rFonts w:ascii="Times New Roman" w:hAnsi="Times New Roman" w:cs="Times New Roman"/>
          <w:strike/>
          <w:color w:val="0070C0"/>
          <w:rPrChange w:id="69" w:author="Luyao Zhang" w:date="2016-11-03T12:35:00Z">
            <w:rPr>
              <w:rFonts w:ascii="Times New Roman" w:hAnsi="Times New Roman" w:cs="Times New Roman"/>
              <w:color w:val="0070C0"/>
            </w:rPr>
          </w:rPrChange>
        </w:rPr>
        <w:t>Figures 11</w:t>
      </w:r>
      <w:r w:rsidR="00DB6C59" w:rsidRPr="009B2F86">
        <w:rPr>
          <w:rFonts w:ascii="Times New Roman" w:hAnsi="Times New Roman" w:cs="Times New Roman"/>
          <w:strike/>
          <w:color w:val="0070C0"/>
          <w:rPrChange w:id="70" w:author="Luyao Zhang" w:date="2016-11-03T12:35:00Z">
            <w:rPr>
              <w:rFonts w:ascii="Times New Roman" w:hAnsi="Times New Roman" w:cs="Times New Roman"/>
              <w:color w:val="0070C0"/>
            </w:rPr>
          </w:rPrChange>
        </w:rPr>
        <w:t>-</w:t>
      </w:r>
      <w:r w:rsidR="00F275F4" w:rsidRPr="009B2F86">
        <w:rPr>
          <w:rFonts w:ascii="Times New Roman" w:hAnsi="Times New Roman" w:cs="Times New Roman"/>
          <w:strike/>
          <w:color w:val="0070C0"/>
          <w:rPrChange w:id="71" w:author="Luyao Zhang" w:date="2016-11-03T12:35:00Z">
            <w:rPr>
              <w:rFonts w:ascii="Times New Roman" w:hAnsi="Times New Roman" w:cs="Times New Roman"/>
              <w:color w:val="0070C0"/>
            </w:rPr>
          </w:rPrChange>
        </w:rPr>
        <w:t>14</w:t>
      </w:r>
      <w:r w:rsidR="00DB6C59" w:rsidRPr="009B2F86">
        <w:rPr>
          <w:rFonts w:ascii="Times New Roman" w:hAnsi="Times New Roman" w:cs="Times New Roman"/>
          <w:strike/>
          <w:color w:val="0070C0"/>
          <w:rPrChange w:id="72" w:author="Luyao Zhang" w:date="2016-11-03T12:35:00Z">
            <w:rPr>
              <w:rFonts w:ascii="Times New Roman" w:hAnsi="Times New Roman" w:cs="Times New Roman"/>
              <w:color w:val="0070C0"/>
            </w:rPr>
          </w:rPrChange>
        </w:rPr>
        <w:t>.</w:t>
      </w:r>
      <w:r w:rsidR="00107969" w:rsidRPr="00EC667C">
        <w:rPr>
          <w:rFonts w:ascii="Times New Roman" w:hAnsi="Times New Roman" w:cs="Times New Roman"/>
          <w:color w:val="0070C0"/>
        </w:rPr>
        <w:t xml:space="preserve"> </w:t>
      </w:r>
      <w:r w:rsidR="00F45DFC" w:rsidRPr="00EC667C">
        <w:rPr>
          <w:rFonts w:ascii="Times New Roman" w:hAnsi="Times New Roman" w:cs="Times New Roman"/>
          <w:color w:val="0070C0"/>
        </w:rPr>
        <w:t xml:space="preserve">Model-data fit </w:t>
      </w:r>
      <w:r w:rsidR="00C57CB3" w:rsidRPr="00EC667C">
        <w:rPr>
          <w:rFonts w:ascii="Times New Roman" w:hAnsi="Times New Roman" w:cs="Times New Roman"/>
          <w:color w:val="0070C0"/>
        </w:rPr>
        <w:t xml:space="preserve">with 18 items </w:t>
      </w:r>
      <w:r w:rsidR="00D2489D" w:rsidRPr="00EC667C">
        <w:rPr>
          <w:rFonts w:ascii="Times New Roman" w:hAnsi="Times New Roman" w:cs="Times New Roman"/>
          <w:color w:val="0070C0"/>
        </w:rPr>
        <w:t xml:space="preserve">for both GGUM and 2PLM </w:t>
      </w:r>
      <w:r w:rsidR="00456850" w:rsidRPr="00EC667C">
        <w:rPr>
          <w:rFonts w:ascii="Times New Roman" w:hAnsi="Times New Roman" w:cs="Times New Roman"/>
          <w:color w:val="0070C0"/>
        </w:rPr>
        <w:t>was computed</w:t>
      </w:r>
      <w:ins w:id="73" w:author="Luyao Zhang" w:date="2016-11-03T12:35:00Z">
        <w:r w:rsidR="00CB3260">
          <w:rPr>
            <w:rFonts w:ascii="Times New Roman" w:hAnsi="Times New Roman" w:cs="Times New Roman"/>
            <w:color w:val="0070C0"/>
          </w:rPr>
          <w:t xml:space="preserve">, which </w:t>
        </w:r>
      </w:ins>
      <w:del w:id="74" w:author="Luyao Zhang" w:date="2016-11-03T12:35:00Z">
        <w:r w:rsidR="00521548" w:rsidRPr="00EC667C" w:rsidDel="00CB3260">
          <w:rPr>
            <w:rFonts w:ascii="Times New Roman" w:hAnsi="Times New Roman" w:cs="Times New Roman"/>
            <w:color w:val="0070C0"/>
          </w:rPr>
          <w:delText>. I</w:delText>
        </w:r>
        <w:r w:rsidR="00613AAC" w:rsidRPr="00EC667C" w:rsidDel="00CB3260">
          <w:rPr>
            <w:rFonts w:ascii="Times New Roman" w:hAnsi="Times New Roman" w:cs="Times New Roman"/>
            <w:color w:val="0070C0"/>
          </w:rPr>
          <w:delText xml:space="preserve">tem parameters estimates </w:delText>
        </w:r>
        <w:r w:rsidR="00A72477" w:rsidRPr="00EC667C" w:rsidDel="00CB3260">
          <w:rPr>
            <w:rFonts w:ascii="Times New Roman" w:hAnsi="Times New Roman" w:cs="Times New Roman"/>
            <w:color w:val="0070C0"/>
          </w:rPr>
          <w:delText xml:space="preserve">are in </w:delText>
        </w:r>
        <w:r w:rsidR="00A72477" w:rsidRPr="00BB231D" w:rsidDel="00CB3260">
          <w:rPr>
            <w:rFonts w:ascii="Times New Roman" w:hAnsi="Times New Roman" w:cs="Times New Roman"/>
            <w:color w:val="FF0000"/>
          </w:rPr>
          <w:delText>Tables 7-</w:delText>
        </w:r>
        <w:r w:rsidR="0003335E" w:rsidRPr="00BB231D" w:rsidDel="00CB3260">
          <w:rPr>
            <w:rFonts w:ascii="Times New Roman" w:hAnsi="Times New Roman" w:cs="Times New Roman"/>
            <w:color w:val="FF0000"/>
          </w:rPr>
          <w:delText>8</w:delText>
        </w:r>
        <w:r w:rsidR="00092020" w:rsidRPr="00EC667C" w:rsidDel="00CB3260">
          <w:rPr>
            <w:rFonts w:ascii="Times New Roman" w:hAnsi="Times New Roman" w:cs="Times New Roman"/>
            <w:color w:val="0070C0"/>
          </w:rPr>
          <w:delText xml:space="preserve">, and fit results </w:delText>
        </w:r>
      </w:del>
      <w:r w:rsidR="00092020" w:rsidRPr="00EC667C">
        <w:rPr>
          <w:rFonts w:ascii="Times New Roman" w:hAnsi="Times New Roman" w:cs="Times New Roman"/>
          <w:color w:val="0070C0"/>
        </w:rPr>
        <w:t xml:space="preserve">can be found </w:t>
      </w:r>
      <w:r w:rsidR="006C36A6" w:rsidRPr="00EC667C">
        <w:rPr>
          <w:rFonts w:ascii="Times New Roman" w:hAnsi="Times New Roman" w:cs="Times New Roman"/>
          <w:color w:val="0070C0"/>
        </w:rPr>
        <w:t>i</w:t>
      </w:r>
      <w:r w:rsidR="00092020" w:rsidRPr="00EC667C">
        <w:rPr>
          <w:rFonts w:ascii="Times New Roman" w:hAnsi="Times New Roman" w:cs="Times New Roman"/>
          <w:color w:val="0070C0"/>
        </w:rPr>
        <w:t xml:space="preserve">n </w:t>
      </w:r>
      <w:r w:rsidR="00092020" w:rsidRPr="00C54A84">
        <w:rPr>
          <w:rFonts w:ascii="Times New Roman" w:hAnsi="Times New Roman" w:cs="Times New Roman"/>
          <w:color w:val="FF0000"/>
          <w:highlight w:val="yellow"/>
          <w:rPrChange w:id="75" w:author="Luyao Zhang" w:date="2016-11-01T16:48:00Z">
            <w:rPr>
              <w:rFonts w:ascii="Times New Roman" w:hAnsi="Times New Roman" w:cs="Times New Roman"/>
              <w:color w:val="FF0000"/>
            </w:rPr>
          </w:rPrChange>
        </w:rPr>
        <w:t>Table 9</w:t>
      </w:r>
      <w:ins w:id="76" w:author="Luyao Zhang" w:date="2016-11-03T12:35:00Z">
        <w:r w:rsidR="00F1520C">
          <w:rPr>
            <w:rFonts w:ascii="Times New Roman" w:hAnsi="Times New Roman" w:cs="Times New Roman"/>
            <w:color w:val="0070C0"/>
          </w:rPr>
          <w:t xml:space="preserve">. As shown in </w:t>
        </w:r>
        <w:r w:rsidR="00F1520C" w:rsidRPr="000C2BD6">
          <w:rPr>
            <w:rFonts w:ascii="Times New Roman" w:hAnsi="Times New Roman" w:cs="Times New Roman"/>
            <w:color w:val="0070C0"/>
            <w:highlight w:val="yellow"/>
            <w:rPrChange w:id="77" w:author="Luyao Zhang" w:date="2016-11-03T12:35:00Z">
              <w:rPr>
                <w:rFonts w:ascii="Times New Roman" w:hAnsi="Times New Roman" w:cs="Times New Roman"/>
                <w:color w:val="0070C0"/>
              </w:rPr>
            </w:rPrChange>
          </w:rPr>
          <w:t>Table 9</w:t>
        </w:r>
        <w:r w:rsidR="00F1520C">
          <w:rPr>
            <w:rFonts w:ascii="Times New Roman" w:hAnsi="Times New Roman" w:cs="Times New Roman"/>
            <w:color w:val="0070C0"/>
          </w:rPr>
          <w:t xml:space="preserve">, </w:t>
        </w:r>
      </w:ins>
      <w:del w:id="78" w:author="Luyao Zhang" w:date="2016-11-03T12:35:00Z">
        <w:r w:rsidR="00EB19F2" w:rsidRPr="00EC667C" w:rsidDel="00F1520C">
          <w:rPr>
            <w:rFonts w:ascii="Times New Roman" w:hAnsi="Times New Roman" w:cs="Times New Roman"/>
            <w:color w:val="0070C0"/>
          </w:rPr>
          <w:delText>,</w:delText>
        </w:r>
      </w:del>
      <w:r w:rsidR="00EB19F2" w:rsidRPr="00EC667C">
        <w:rPr>
          <w:rFonts w:ascii="Times New Roman" w:hAnsi="Times New Roman" w:cs="Times New Roman"/>
          <w:color w:val="0070C0"/>
        </w:rPr>
        <w:t xml:space="preserve"> </w:t>
      </w:r>
      <w:del w:id="79" w:author="Luyao Zhang" w:date="2016-11-03T12:36:00Z">
        <w:r w:rsidR="00EB19F2" w:rsidRPr="00EC667C" w:rsidDel="00056D6B">
          <w:rPr>
            <w:rFonts w:ascii="Times New Roman" w:hAnsi="Times New Roman" w:cs="Times New Roman"/>
            <w:color w:val="0070C0"/>
          </w:rPr>
          <w:delText xml:space="preserve">according to which, </w:delText>
        </w:r>
      </w:del>
      <w:r w:rsidR="00E85B36" w:rsidRPr="00EC667C">
        <w:rPr>
          <w:rFonts w:ascii="Times New Roman" w:hAnsi="Times New Roman" w:cs="Times New Roman"/>
          <w:color w:val="0070C0"/>
        </w:rPr>
        <w:t>both GGUM</w:t>
      </w:r>
      <w:r w:rsidR="000E56A6" w:rsidRPr="00EC667C">
        <w:rPr>
          <w:rFonts w:ascii="Times New Roman" w:hAnsi="Times New Roman" w:cs="Times New Roman"/>
          <w:color w:val="0070C0"/>
        </w:rPr>
        <w:t xml:space="preserve"> and SGR exhibited much better fit than with polytomous data</w:t>
      </w:r>
      <w:r w:rsidR="00181F1B" w:rsidRPr="00EC667C">
        <w:rPr>
          <w:rFonts w:ascii="Times New Roman" w:hAnsi="Times New Roman" w:cs="Times New Roman"/>
          <w:color w:val="0070C0"/>
        </w:rPr>
        <w:t>.</w:t>
      </w:r>
      <w:r w:rsidR="009B364A" w:rsidRPr="00EC667C">
        <w:rPr>
          <w:rFonts w:ascii="Times New Roman" w:hAnsi="Times New Roman" w:cs="Times New Roman"/>
          <w:color w:val="0070C0"/>
        </w:rPr>
        <w:t xml:space="preserve"> </w:t>
      </w:r>
      <w:r w:rsidR="00181F1B" w:rsidRPr="00EC667C">
        <w:rPr>
          <w:rFonts w:ascii="Times New Roman" w:hAnsi="Times New Roman" w:cs="Times New Roman"/>
          <w:color w:val="0070C0"/>
        </w:rPr>
        <w:t>A</w:t>
      </w:r>
      <w:r w:rsidR="009B364A" w:rsidRPr="00EC667C">
        <w:rPr>
          <w:rFonts w:ascii="Times New Roman" w:hAnsi="Times New Roman" w:cs="Times New Roman"/>
          <w:color w:val="0070C0"/>
        </w:rPr>
        <w:t xml:space="preserve">ll </w:t>
      </w:r>
      <w:r w:rsidR="00CD7881" w:rsidRPr="00EC667C">
        <w:rPr>
          <w:rFonts w:ascii="Times New Roman" w:hAnsi="Times New Roman" w:cs="Times New Roman"/>
          <w:color w:val="0070C0"/>
        </w:rPr>
        <w:t xml:space="preserve">combinations of group, model, and item types </w:t>
      </w:r>
      <w:r w:rsidR="000C6B1E" w:rsidRPr="00EC667C">
        <w:rPr>
          <w:rFonts w:ascii="Times New Roman" w:hAnsi="Times New Roman" w:cs="Times New Roman"/>
          <w:color w:val="0070C0"/>
        </w:rPr>
        <w:t>demonstrated</w:t>
      </w:r>
      <w:r w:rsidR="009B364A" w:rsidRPr="00EC667C">
        <w:rPr>
          <w:rFonts w:ascii="Times New Roman" w:hAnsi="Times New Roman" w:cs="Times New Roman"/>
          <w:color w:val="0070C0"/>
        </w:rPr>
        <w:t xml:space="preserve"> adequate fit except for item triples for the U.S. group under 2PLM</w:t>
      </w:r>
      <w:r w:rsidR="00731D77" w:rsidRPr="00EC667C">
        <w:rPr>
          <w:rFonts w:ascii="Times New Roman" w:hAnsi="Times New Roman" w:cs="Times New Roman"/>
          <w:color w:val="0070C0"/>
        </w:rPr>
        <w:t xml:space="preserve">, which showed </w:t>
      </w:r>
      <w:ins w:id="80" w:author="Luyao Zhang" w:date="2016-11-03T12:36:00Z">
        <w:r w:rsidR="006C2AD6">
          <w:rPr>
            <w:rFonts w:ascii="Times New Roman" w:hAnsi="Times New Roman" w:cs="Times New Roman"/>
            <w:color w:val="0070C0"/>
          </w:rPr>
          <w:t xml:space="preserve">merely </w:t>
        </w:r>
      </w:ins>
      <w:del w:id="81" w:author="Luyao Zhang" w:date="2016-11-03T12:36:00Z">
        <w:r w:rsidR="00BE195B" w:rsidRPr="00EC667C" w:rsidDel="00312EA2">
          <w:rPr>
            <w:rFonts w:ascii="Times New Roman" w:hAnsi="Times New Roman" w:cs="Times New Roman"/>
            <w:color w:val="0070C0"/>
          </w:rPr>
          <w:delText xml:space="preserve">just </w:delText>
        </w:r>
      </w:del>
      <w:r w:rsidR="00731D77" w:rsidRPr="00EC667C">
        <w:rPr>
          <w:rFonts w:ascii="Times New Roman" w:hAnsi="Times New Roman" w:cs="Times New Roman"/>
          <w:color w:val="0070C0"/>
        </w:rPr>
        <w:t>slight misfit</w:t>
      </w:r>
      <w:r w:rsidR="00E813A5" w:rsidRPr="00EC667C">
        <w:rPr>
          <w:rFonts w:ascii="Times New Roman" w:hAnsi="Times New Roman" w:cs="Times New Roman"/>
          <w:color w:val="0070C0"/>
        </w:rPr>
        <w:t>.</w:t>
      </w:r>
      <w:r w:rsidR="00731BE3" w:rsidRPr="00EC667C">
        <w:rPr>
          <w:rFonts w:ascii="Times New Roman" w:hAnsi="Times New Roman" w:cs="Times New Roman"/>
          <w:color w:val="0070C0"/>
        </w:rPr>
        <w:t xml:space="preserve"> </w:t>
      </w:r>
      <w:r w:rsidR="00687180" w:rsidRPr="00EC667C">
        <w:rPr>
          <w:rFonts w:ascii="Times New Roman" w:hAnsi="Times New Roman" w:cs="Times New Roman"/>
          <w:color w:val="0070C0"/>
        </w:rPr>
        <w:t xml:space="preserve">Same as when with polytomous data, </w:t>
      </w:r>
      <w:r w:rsidR="003D62D7" w:rsidRPr="00EC667C">
        <w:rPr>
          <w:rFonts w:ascii="Times New Roman" w:hAnsi="Times New Roman" w:cs="Times New Roman"/>
          <w:color w:val="0070C0"/>
        </w:rPr>
        <w:t xml:space="preserve">GGUM </w:t>
      </w:r>
      <w:del w:id="82" w:author="Luyao Zhang" w:date="2016-11-03T12:37:00Z">
        <w:r w:rsidR="003D62D7" w:rsidRPr="00EC667C" w:rsidDel="00331C0B">
          <w:rPr>
            <w:rFonts w:ascii="Times New Roman" w:hAnsi="Times New Roman" w:cs="Times New Roman"/>
            <w:color w:val="0070C0"/>
          </w:rPr>
          <w:delText xml:space="preserve">still </w:delText>
        </w:r>
      </w:del>
      <w:r w:rsidR="003D62D7" w:rsidRPr="00EC667C">
        <w:rPr>
          <w:rFonts w:ascii="Times New Roman" w:hAnsi="Times New Roman" w:cs="Times New Roman"/>
          <w:color w:val="0070C0"/>
        </w:rPr>
        <w:t xml:space="preserve">fitted better than </w:t>
      </w:r>
      <w:r w:rsidR="008942D4" w:rsidRPr="00EC667C">
        <w:rPr>
          <w:rFonts w:ascii="Times New Roman" w:hAnsi="Times New Roman" w:cs="Times New Roman"/>
          <w:color w:val="0070C0"/>
        </w:rPr>
        <w:t>2PLM</w:t>
      </w:r>
      <w:r w:rsidR="005427D2" w:rsidRPr="00EC667C">
        <w:rPr>
          <w:rFonts w:ascii="Times New Roman" w:hAnsi="Times New Roman" w:cs="Times New Roman"/>
          <w:color w:val="0070C0"/>
        </w:rPr>
        <w:t xml:space="preserve"> across </w:t>
      </w:r>
      <w:r w:rsidR="00700021" w:rsidRPr="00EC667C">
        <w:rPr>
          <w:rFonts w:ascii="Times New Roman" w:hAnsi="Times New Roman" w:cs="Times New Roman"/>
          <w:color w:val="0070C0"/>
        </w:rPr>
        <w:t xml:space="preserve">two </w:t>
      </w:r>
      <w:r w:rsidR="00EB7F89" w:rsidRPr="00EC667C">
        <w:rPr>
          <w:rFonts w:ascii="Times New Roman" w:hAnsi="Times New Roman" w:cs="Times New Roman"/>
          <w:color w:val="0070C0"/>
        </w:rPr>
        <w:t xml:space="preserve">groups, </w:t>
      </w:r>
      <w:r w:rsidR="00067B97" w:rsidRPr="00EC667C">
        <w:rPr>
          <w:rFonts w:ascii="Times New Roman" w:hAnsi="Times New Roman" w:cs="Times New Roman"/>
          <w:color w:val="0070C0"/>
        </w:rPr>
        <w:t xml:space="preserve">and for the U.S group, </w:t>
      </w:r>
      <w:r w:rsidR="0073071C" w:rsidRPr="00EC667C">
        <w:rPr>
          <w:rFonts w:ascii="Times New Roman" w:hAnsi="Times New Roman" w:cs="Times New Roman"/>
          <w:color w:val="0070C0"/>
        </w:rPr>
        <w:t xml:space="preserve">again, </w:t>
      </w:r>
      <w:r w:rsidR="002751F5" w:rsidRPr="00EC667C">
        <w:rPr>
          <w:rFonts w:ascii="Times New Roman" w:hAnsi="Times New Roman" w:cs="Times New Roman"/>
          <w:color w:val="0070C0"/>
        </w:rPr>
        <w:t>GGUM fitted better than the dominance model (2PLM)</w:t>
      </w:r>
      <w:r w:rsidR="00067B97" w:rsidRPr="00EC667C">
        <w:rPr>
          <w:rFonts w:ascii="Times New Roman" w:hAnsi="Times New Roman" w:cs="Times New Roman"/>
          <w:color w:val="0070C0"/>
        </w:rPr>
        <w:t xml:space="preserve"> to a greater extent than for the Chinese group. </w:t>
      </w:r>
    </w:p>
    <w:p w14:paraId="721BEC9E" w14:textId="1B09D235" w:rsidR="0082044B" w:rsidRPr="00EC667C" w:rsidRDefault="000D2536" w:rsidP="005D1A87">
      <w:pPr>
        <w:ind w:firstLine="360"/>
        <w:rPr>
          <w:rFonts w:ascii="Times New Roman" w:hAnsi="Times New Roman" w:cs="Times New Roman"/>
          <w:color w:val="0070C0"/>
        </w:rPr>
      </w:pPr>
      <w:r w:rsidRPr="00EC667C">
        <w:rPr>
          <w:rFonts w:ascii="Times New Roman" w:hAnsi="Times New Roman" w:cs="Times New Roman"/>
          <w:color w:val="0070C0"/>
        </w:rPr>
        <w:t xml:space="preserve">Item 17 was </w:t>
      </w:r>
      <w:r w:rsidR="002F7726" w:rsidRPr="00EC667C">
        <w:rPr>
          <w:rFonts w:ascii="Times New Roman" w:hAnsi="Times New Roman" w:cs="Times New Roman"/>
          <w:color w:val="0070C0"/>
        </w:rPr>
        <w:t xml:space="preserve">again </w:t>
      </w:r>
      <w:r w:rsidR="00761D2F" w:rsidRPr="00EC667C">
        <w:rPr>
          <w:rFonts w:ascii="Times New Roman" w:hAnsi="Times New Roman" w:cs="Times New Roman"/>
          <w:color w:val="0070C0"/>
        </w:rPr>
        <w:t>identified</w:t>
      </w:r>
      <w:r w:rsidRPr="00EC667C">
        <w:rPr>
          <w:rFonts w:ascii="Times New Roman" w:hAnsi="Times New Roman" w:cs="Times New Roman"/>
          <w:color w:val="0070C0"/>
        </w:rPr>
        <w:t xml:space="preserve"> </w:t>
      </w:r>
      <w:r w:rsidR="00D33161" w:rsidRPr="00EC667C">
        <w:rPr>
          <w:rFonts w:ascii="Times New Roman" w:hAnsi="Times New Roman" w:cs="Times New Roman"/>
          <w:color w:val="0070C0"/>
        </w:rPr>
        <w:t>via</w:t>
      </w:r>
      <w:r w:rsidR="004D6750" w:rsidRPr="00EC667C">
        <w:rPr>
          <w:rFonts w:ascii="Times New Roman" w:hAnsi="Times New Roman" w:cs="Times New Roman"/>
          <w:color w:val="0070C0"/>
        </w:rPr>
        <w:t xml:space="preserve"> </w:t>
      </w:r>
      <w:r w:rsidR="00E65284" w:rsidRPr="00EC667C">
        <w:rPr>
          <w:rFonts w:ascii="Times New Roman" w:hAnsi="Times New Roman" w:cs="Times New Roman"/>
          <w:color w:val="0070C0"/>
        </w:rPr>
        <w:t>GGUM ICCs</w:t>
      </w:r>
      <w:r w:rsidR="00D67F32" w:rsidRPr="00EC667C">
        <w:rPr>
          <w:rFonts w:ascii="Times New Roman" w:hAnsi="Times New Roman" w:cs="Times New Roman"/>
          <w:color w:val="0070C0"/>
        </w:rPr>
        <w:t xml:space="preserve"> (</w:t>
      </w:r>
      <w:r w:rsidR="00411914" w:rsidRPr="00F7320D">
        <w:rPr>
          <w:rFonts w:ascii="Times New Roman" w:hAnsi="Times New Roman" w:cs="Times New Roman"/>
          <w:color w:val="FF0000"/>
          <w:highlight w:val="yellow"/>
          <w:rPrChange w:id="83" w:author="Luyao Zhang" w:date="2016-11-03T13:10:00Z">
            <w:rPr>
              <w:rFonts w:ascii="Times New Roman" w:hAnsi="Times New Roman" w:cs="Times New Roman"/>
              <w:color w:val="FF0000"/>
            </w:rPr>
          </w:rPrChange>
        </w:rPr>
        <w:t>Figures</w:t>
      </w:r>
      <w:r w:rsidR="0068373A" w:rsidRPr="00F7320D">
        <w:rPr>
          <w:rFonts w:ascii="Times New Roman" w:hAnsi="Times New Roman" w:cs="Times New Roman"/>
          <w:color w:val="FF0000"/>
          <w:highlight w:val="yellow"/>
          <w:rPrChange w:id="84" w:author="Luyao Zhang" w:date="2016-11-03T13:10:00Z">
            <w:rPr>
              <w:rFonts w:ascii="Times New Roman" w:hAnsi="Times New Roman" w:cs="Times New Roman"/>
              <w:color w:val="FF0000"/>
            </w:rPr>
          </w:rPrChange>
        </w:rPr>
        <w:t xml:space="preserve"> 15</w:t>
      </w:r>
      <w:r w:rsidR="00335DA6" w:rsidRPr="00F7320D">
        <w:rPr>
          <w:rFonts w:ascii="Times New Roman" w:hAnsi="Times New Roman" w:cs="Times New Roman"/>
          <w:color w:val="FF0000"/>
          <w:highlight w:val="yellow"/>
          <w:rPrChange w:id="85" w:author="Luyao Zhang" w:date="2016-11-03T13:10:00Z">
            <w:rPr>
              <w:rFonts w:ascii="Times New Roman" w:hAnsi="Times New Roman" w:cs="Times New Roman"/>
              <w:color w:val="FF0000"/>
            </w:rPr>
          </w:rPrChange>
        </w:rPr>
        <w:t>-1</w:t>
      </w:r>
      <w:r w:rsidR="0068373A" w:rsidRPr="00F7320D">
        <w:rPr>
          <w:rFonts w:ascii="Times New Roman" w:hAnsi="Times New Roman" w:cs="Times New Roman"/>
          <w:color w:val="FF0000"/>
          <w:highlight w:val="yellow"/>
          <w:rPrChange w:id="86" w:author="Luyao Zhang" w:date="2016-11-03T13:10:00Z">
            <w:rPr>
              <w:rFonts w:ascii="Times New Roman" w:hAnsi="Times New Roman" w:cs="Times New Roman"/>
              <w:color w:val="FF0000"/>
            </w:rPr>
          </w:rPrChange>
        </w:rPr>
        <w:t>6</w:t>
      </w:r>
      <w:r w:rsidR="00335DA6" w:rsidRPr="00EC667C">
        <w:rPr>
          <w:rFonts w:ascii="Times New Roman" w:hAnsi="Times New Roman" w:cs="Times New Roman"/>
          <w:color w:val="0070C0"/>
        </w:rPr>
        <w:t>)</w:t>
      </w:r>
      <w:r w:rsidR="00E65284" w:rsidRPr="00EC667C">
        <w:rPr>
          <w:rFonts w:ascii="Times New Roman" w:hAnsi="Times New Roman" w:cs="Times New Roman"/>
          <w:color w:val="0070C0"/>
        </w:rPr>
        <w:t xml:space="preserve"> and item parameter es</w:t>
      </w:r>
      <w:r w:rsidR="004D6750" w:rsidRPr="00EC667C">
        <w:rPr>
          <w:rFonts w:ascii="Times New Roman" w:hAnsi="Times New Roman" w:cs="Times New Roman"/>
          <w:color w:val="0070C0"/>
        </w:rPr>
        <w:t>t</w:t>
      </w:r>
      <w:r w:rsidR="00E65284" w:rsidRPr="00EC667C">
        <w:rPr>
          <w:rFonts w:ascii="Times New Roman" w:hAnsi="Times New Roman" w:cs="Times New Roman"/>
          <w:color w:val="0070C0"/>
        </w:rPr>
        <w:t>i</w:t>
      </w:r>
      <w:r w:rsidR="004179A8" w:rsidRPr="00EC667C">
        <w:rPr>
          <w:rFonts w:ascii="Times New Roman" w:hAnsi="Times New Roman" w:cs="Times New Roman"/>
          <w:color w:val="0070C0"/>
        </w:rPr>
        <w:t>mates</w:t>
      </w:r>
      <w:r w:rsidRPr="00EC667C">
        <w:rPr>
          <w:rFonts w:ascii="Times New Roman" w:hAnsi="Times New Roman" w:cs="Times New Roman"/>
          <w:color w:val="0070C0"/>
        </w:rPr>
        <w:t xml:space="preserve"> as the only unfolding </w:t>
      </w:r>
      <w:r w:rsidR="00685CB4" w:rsidRPr="00EC667C">
        <w:rPr>
          <w:rFonts w:ascii="Times New Roman" w:hAnsi="Times New Roman" w:cs="Times New Roman"/>
          <w:color w:val="0070C0"/>
        </w:rPr>
        <w:t>item.</w:t>
      </w:r>
      <w:r w:rsidR="0087598B" w:rsidRPr="00EC667C">
        <w:rPr>
          <w:rFonts w:ascii="Times New Roman" w:hAnsi="Times New Roman" w:cs="Times New Roman"/>
          <w:color w:val="0070C0"/>
        </w:rPr>
        <w:t xml:space="preserve"> </w:t>
      </w:r>
      <w:ins w:id="87" w:author="Luyao Zhang" w:date="2016-11-03T12:37:00Z">
        <w:r w:rsidR="000C1263">
          <w:rPr>
            <w:rFonts w:ascii="Times New Roman" w:hAnsi="Times New Roman" w:cs="Times New Roman"/>
            <w:color w:val="0070C0"/>
          </w:rPr>
          <w:t>When</w:t>
        </w:r>
      </w:ins>
      <w:del w:id="88" w:author="Luyao Zhang" w:date="2016-11-03T12:37:00Z">
        <w:r w:rsidR="0087598B" w:rsidRPr="00EC667C" w:rsidDel="000C1263">
          <w:rPr>
            <w:rFonts w:ascii="Times New Roman" w:hAnsi="Times New Roman" w:cs="Times New Roman"/>
            <w:color w:val="0070C0"/>
          </w:rPr>
          <w:delText>After</w:delText>
        </w:r>
      </w:del>
      <w:r w:rsidR="0087598B" w:rsidRPr="00EC667C">
        <w:rPr>
          <w:rFonts w:ascii="Times New Roman" w:hAnsi="Times New Roman" w:cs="Times New Roman"/>
          <w:color w:val="0070C0"/>
        </w:rPr>
        <w:t xml:space="preserve"> Item 17 was </w:t>
      </w:r>
      <w:del w:id="89" w:author="Luyao Zhang" w:date="2016-11-03T12:37:00Z">
        <w:r w:rsidR="0087598B" w:rsidRPr="00EC667C" w:rsidDel="00715CE4">
          <w:rPr>
            <w:rFonts w:ascii="Times New Roman" w:hAnsi="Times New Roman" w:cs="Times New Roman"/>
            <w:color w:val="0070C0"/>
          </w:rPr>
          <w:delText>removed</w:delText>
        </w:r>
      </w:del>
      <w:ins w:id="90" w:author="Luyao Zhang" w:date="2016-11-03T12:37:00Z">
        <w:r w:rsidR="004634EB">
          <w:rPr>
            <w:rFonts w:ascii="Times New Roman" w:hAnsi="Times New Roman" w:cs="Times New Roman"/>
            <w:color w:val="0070C0"/>
          </w:rPr>
          <w:t>dropped</w:t>
        </w:r>
      </w:ins>
      <w:r w:rsidR="0087598B" w:rsidRPr="00EC667C">
        <w:rPr>
          <w:rFonts w:ascii="Times New Roman" w:hAnsi="Times New Roman" w:cs="Times New Roman"/>
          <w:color w:val="0070C0"/>
        </w:rPr>
        <w:t xml:space="preserve">, </w:t>
      </w:r>
      <w:r w:rsidR="003A3373" w:rsidRPr="00EC667C">
        <w:rPr>
          <w:rFonts w:ascii="Times New Roman" w:hAnsi="Times New Roman" w:cs="Times New Roman"/>
          <w:color w:val="0070C0"/>
        </w:rPr>
        <w:t xml:space="preserve">model </w:t>
      </w:r>
      <w:r w:rsidR="004C7D5A" w:rsidRPr="00EC667C">
        <w:rPr>
          <w:rFonts w:ascii="Times New Roman" w:hAnsi="Times New Roman" w:cs="Times New Roman"/>
          <w:color w:val="0070C0"/>
        </w:rPr>
        <w:t xml:space="preserve">fit </w:t>
      </w:r>
      <w:r w:rsidR="003A3373" w:rsidRPr="00EC667C">
        <w:rPr>
          <w:rFonts w:ascii="Times New Roman" w:hAnsi="Times New Roman" w:cs="Times New Roman"/>
          <w:color w:val="0070C0"/>
        </w:rPr>
        <w:t xml:space="preserve">of 2PLM for both groups </w:t>
      </w:r>
      <w:r w:rsidR="00C53CCE" w:rsidRPr="00EC667C">
        <w:rPr>
          <w:rFonts w:ascii="Times New Roman" w:hAnsi="Times New Roman" w:cs="Times New Roman"/>
          <w:color w:val="0070C0"/>
        </w:rPr>
        <w:t>improved by more than 30%</w:t>
      </w:r>
      <w:ins w:id="91" w:author="Luyao Zhang" w:date="2016-11-01T17:32:00Z">
        <w:r w:rsidR="00781EF2">
          <w:rPr>
            <w:rFonts w:ascii="Times New Roman" w:hAnsi="Times New Roman" w:cs="Times New Roman"/>
            <w:color w:val="0070C0"/>
          </w:rPr>
          <w:t xml:space="preserve"> </w:t>
        </w:r>
        <w:r w:rsidR="00781EF2" w:rsidRPr="00BF519E">
          <w:rPr>
            <w:rFonts w:ascii="Times New Roman" w:hAnsi="Times New Roman" w:cs="Times New Roman"/>
            <w:color w:val="0070C0"/>
            <w:highlight w:val="yellow"/>
            <w:rPrChange w:id="92" w:author="Luyao Zhang" w:date="2016-11-01T18:43:00Z">
              <w:rPr>
                <w:rFonts w:ascii="Times New Roman" w:hAnsi="Times New Roman" w:cs="Times New Roman"/>
                <w:color w:val="0070C0"/>
              </w:rPr>
            </w:rPrChange>
          </w:rPr>
          <w:t>(Table 10)</w:t>
        </w:r>
      </w:ins>
      <w:r w:rsidR="00AD507C" w:rsidRPr="00EC667C">
        <w:rPr>
          <w:rFonts w:ascii="Times New Roman" w:hAnsi="Times New Roman" w:cs="Times New Roman"/>
          <w:color w:val="0070C0"/>
        </w:rPr>
        <w:t xml:space="preserve">, </w:t>
      </w:r>
      <w:r w:rsidR="004C2F95" w:rsidRPr="00EC667C">
        <w:rPr>
          <w:rFonts w:ascii="Times New Roman" w:hAnsi="Times New Roman" w:cs="Times New Roman"/>
          <w:color w:val="0070C0"/>
        </w:rPr>
        <w:t xml:space="preserve">while the improvement for GGUM was </w:t>
      </w:r>
      <w:r w:rsidR="007928F6" w:rsidRPr="00EC667C">
        <w:rPr>
          <w:rFonts w:ascii="Times New Roman" w:hAnsi="Times New Roman" w:cs="Times New Roman"/>
          <w:color w:val="0070C0"/>
        </w:rPr>
        <w:t>merely trivial</w:t>
      </w:r>
      <w:r w:rsidR="00987804" w:rsidRPr="00EC667C">
        <w:rPr>
          <w:rFonts w:ascii="Times New Roman" w:hAnsi="Times New Roman" w:cs="Times New Roman"/>
          <w:color w:val="0070C0"/>
        </w:rPr>
        <w:t>.</w:t>
      </w:r>
      <w:r w:rsidR="00DA20FF" w:rsidRPr="00EC667C">
        <w:rPr>
          <w:rFonts w:ascii="Times New Roman" w:hAnsi="Times New Roman" w:cs="Times New Roman"/>
          <w:color w:val="0070C0"/>
        </w:rPr>
        <w:t xml:space="preserve"> </w:t>
      </w:r>
      <w:r w:rsidR="00DA20FF" w:rsidRPr="00EC667C">
        <w:rPr>
          <w:rFonts w:ascii="Times New Roman" w:hAnsi="Times New Roman" w:cs="Times New Roman"/>
          <w:strike/>
          <w:color w:val="0070C0"/>
        </w:rPr>
        <w:t>We attribute</w:t>
      </w:r>
      <w:r w:rsidR="005D1A87" w:rsidRPr="00EC667C">
        <w:rPr>
          <w:rFonts w:ascii="Times New Roman" w:hAnsi="Times New Roman" w:cs="Times New Roman"/>
          <w:strike/>
          <w:color w:val="0070C0"/>
        </w:rPr>
        <w:t>d</w:t>
      </w:r>
      <w:r w:rsidR="00DA20FF" w:rsidRPr="00EC667C">
        <w:rPr>
          <w:rFonts w:ascii="Times New Roman" w:hAnsi="Times New Roman" w:cs="Times New Roman"/>
          <w:strike/>
          <w:color w:val="0070C0"/>
        </w:rPr>
        <w:t xml:space="preserve"> the </w:t>
      </w:r>
      <w:r w:rsidR="00E13170" w:rsidRPr="00EC667C">
        <w:rPr>
          <w:rFonts w:ascii="Times New Roman" w:hAnsi="Times New Roman" w:cs="Times New Roman"/>
          <w:strike/>
          <w:color w:val="0070C0"/>
        </w:rPr>
        <w:t xml:space="preserve">large difference to the </w:t>
      </w:r>
      <w:r w:rsidR="00431ACC" w:rsidRPr="00EC667C">
        <w:rPr>
          <w:rFonts w:ascii="Times New Roman" w:hAnsi="Times New Roman" w:cs="Times New Roman"/>
          <w:strike/>
          <w:color w:val="0070C0"/>
        </w:rPr>
        <w:t xml:space="preserve">effects of </w:t>
      </w:r>
      <w:r w:rsidR="006B766B" w:rsidRPr="00EC667C">
        <w:rPr>
          <w:rFonts w:ascii="Times New Roman" w:hAnsi="Times New Roman" w:cs="Times New Roman"/>
          <w:strike/>
          <w:color w:val="0070C0"/>
        </w:rPr>
        <w:t xml:space="preserve">the </w:t>
      </w:r>
      <w:r w:rsidR="00987437" w:rsidRPr="00EC667C">
        <w:rPr>
          <w:rFonts w:ascii="Times New Roman" w:hAnsi="Times New Roman" w:cs="Times New Roman"/>
          <w:strike/>
          <w:color w:val="0070C0"/>
        </w:rPr>
        <w:t xml:space="preserve">dichotomized </w:t>
      </w:r>
      <w:r w:rsidR="006B766B" w:rsidRPr="00EC667C">
        <w:rPr>
          <w:rFonts w:ascii="Times New Roman" w:hAnsi="Times New Roman" w:cs="Times New Roman"/>
          <w:strike/>
          <w:color w:val="0070C0"/>
        </w:rPr>
        <w:t>unfolding item</w:t>
      </w:r>
      <w:r w:rsidR="00FA2BDE" w:rsidRPr="00EC667C">
        <w:rPr>
          <w:rFonts w:ascii="Times New Roman" w:hAnsi="Times New Roman" w:cs="Times New Roman"/>
          <w:strike/>
          <w:color w:val="0070C0"/>
        </w:rPr>
        <w:t xml:space="preserve"> responses</w:t>
      </w:r>
      <w:r w:rsidR="001C4D05" w:rsidRPr="00EC667C">
        <w:rPr>
          <w:rFonts w:ascii="Times New Roman" w:hAnsi="Times New Roman" w:cs="Times New Roman"/>
          <w:strike/>
          <w:color w:val="0070C0"/>
        </w:rPr>
        <w:t xml:space="preserve">, which were stronger than when the item </w:t>
      </w:r>
      <w:r w:rsidR="00A364B0" w:rsidRPr="00EC667C">
        <w:rPr>
          <w:rFonts w:ascii="Times New Roman" w:hAnsi="Times New Roman" w:cs="Times New Roman"/>
          <w:strike/>
          <w:color w:val="0070C0"/>
        </w:rPr>
        <w:t>response</w:t>
      </w:r>
      <w:r w:rsidR="00AB139F" w:rsidRPr="00EC667C">
        <w:rPr>
          <w:rFonts w:ascii="Times New Roman" w:hAnsi="Times New Roman" w:cs="Times New Roman"/>
          <w:strike/>
          <w:color w:val="0070C0"/>
        </w:rPr>
        <w:t>s</w:t>
      </w:r>
      <w:r w:rsidR="00A13A2C" w:rsidRPr="00EC667C">
        <w:rPr>
          <w:rFonts w:ascii="Times New Roman" w:hAnsi="Times New Roman" w:cs="Times New Roman"/>
          <w:strike/>
          <w:color w:val="0070C0"/>
        </w:rPr>
        <w:t xml:space="preserve"> </w:t>
      </w:r>
      <w:r w:rsidR="00AB139F" w:rsidRPr="00EC667C">
        <w:rPr>
          <w:rFonts w:ascii="Times New Roman" w:hAnsi="Times New Roman" w:cs="Times New Roman"/>
          <w:strike/>
          <w:color w:val="0070C0"/>
        </w:rPr>
        <w:t>were</w:t>
      </w:r>
      <w:r w:rsidR="001C4D05" w:rsidRPr="00EC667C">
        <w:rPr>
          <w:rFonts w:ascii="Times New Roman" w:hAnsi="Times New Roman" w:cs="Times New Roman"/>
          <w:strike/>
          <w:color w:val="0070C0"/>
        </w:rPr>
        <w:t xml:space="preserve"> polytomous.</w:t>
      </w:r>
      <w:r w:rsidR="001C4D05" w:rsidRPr="00EC667C">
        <w:rPr>
          <w:rFonts w:ascii="Times New Roman" w:hAnsi="Times New Roman" w:cs="Times New Roman"/>
          <w:color w:val="0070C0"/>
        </w:rPr>
        <w:t xml:space="preserve"> </w:t>
      </w:r>
      <w:r w:rsidR="00C645CE" w:rsidRPr="00EC667C">
        <w:rPr>
          <w:rFonts w:ascii="Times New Roman" w:hAnsi="Times New Roman" w:cs="Times New Roman"/>
          <w:color w:val="0070C0"/>
        </w:rPr>
        <w:t>Under GGUM, t</w:t>
      </w:r>
      <w:r w:rsidR="00AE2897" w:rsidRPr="00EC667C">
        <w:rPr>
          <w:rFonts w:ascii="Times New Roman" w:hAnsi="Times New Roman" w:cs="Times New Roman"/>
          <w:color w:val="0070C0"/>
        </w:rPr>
        <w:t xml:space="preserve">he </w:t>
      </w:r>
      <w:r w:rsidR="00086DB1" w:rsidRPr="00EC667C">
        <w:rPr>
          <w:rFonts w:ascii="Times New Roman" w:hAnsi="Times New Roman" w:cs="Times New Roman"/>
          <w:color w:val="0070C0"/>
        </w:rPr>
        <w:t xml:space="preserve">unfolding </w:t>
      </w:r>
      <w:r w:rsidR="00B02DB6" w:rsidRPr="00EC667C">
        <w:rPr>
          <w:rFonts w:ascii="Times New Roman" w:hAnsi="Times New Roman" w:cs="Times New Roman"/>
          <w:color w:val="0070C0"/>
        </w:rPr>
        <w:t xml:space="preserve">property </w:t>
      </w:r>
      <w:r w:rsidR="00AE2897" w:rsidRPr="00EC667C">
        <w:rPr>
          <w:rFonts w:ascii="Times New Roman" w:hAnsi="Times New Roman" w:cs="Times New Roman"/>
          <w:color w:val="0070C0"/>
        </w:rPr>
        <w:t xml:space="preserve">of </w:t>
      </w:r>
      <w:r w:rsidR="009F3319" w:rsidRPr="00EC667C">
        <w:rPr>
          <w:rFonts w:ascii="Times New Roman" w:hAnsi="Times New Roman" w:cs="Times New Roman"/>
          <w:color w:val="0070C0"/>
        </w:rPr>
        <w:t>Item 17 were</w:t>
      </w:r>
      <w:r w:rsidR="00B02DB6" w:rsidRPr="00EC667C">
        <w:rPr>
          <w:rFonts w:ascii="Times New Roman" w:hAnsi="Times New Roman" w:cs="Times New Roman"/>
          <w:color w:val="0070C0"/>
        </w:rPr>
        <w:t xml:space="preserve"> d</w:t>
      </w:r>
      <w:r w:rsidR="007926B1" w:rsidRPr="00EC667C">
        <w:rPr>
          <w:rFonts w:ascii="Times New Roman" w:hAnsi="Times New Roman" w:cs="Times New Roman"/>
          <w:color w:val="0070C0"/>
        </w:rPr>
        <w:t>etermined</w:t>
      </w:r>
      <w:r w:rsidR="009F3319" w:rsidRPr="00EC667C">
        <w:rPr>
          <w:rFonts w:ascii="Times New Roman" w:hAnsi="Times New Roman" w:cs="Times New Roman"/>
          <w:color w:val="0070C0"/>
        </w:rPr>
        <w:t xml:space="preserve"> by the </w:t>
      </w:r>
      <w:r w:rsidR="00FE1308" w:rsidRPr="00EC667C">
        <w:rPr>
          <w:rFonts w:ascii="Times New Roman" w:hAnsi="Times New Roman" w:cs="Times New Roman"/>
          <w:color w:val="0070C0"/>
        </w:rPr>
        <w:t xml:space="preserve">large discrimination </w:t>
      </w:r>
      <w:r w:rsidR="00DD52A0" w:rsidRPr="00EC667C">
        <w:rPr>
          <w:rFonts w:ascii="Times New Roman" w:hAnsi="Times New Roman" w:cs="Times New Roman"/>
          <w:color w:val="0070C0"/>
        </w:rPr>
        <w:t>parameters</w:t>
      </w:r>
      <w:r w:rsidR="009608EE" w:rsidRPr="00EC667C">
        <w:rPr>
          <w:rFonts w:ascii="Times New Roman" w:hAnsi="Times New Roman" w:cs="Times New Roman"/>
          <w:color w:val="0070C0"/>
        </w:rPr>
        <w:t xml:space="preserve"> (</w:t>
      </w:r>
      <w:r w:rsidR="000F2A4F" w:rsidRPr="00EC667C">
        <w:rPr>
          <w:rFonts w:ascii="Times New Roman" w:hAnsi="Times New Roman" w:cs="Times New Roman"/>
          <w:color w:val="0070C0"/>
        </w:rPr>
        <w:t xml:space="preserve">U.S.: </w:t>
      </w:r>
      <w:r w:rsidR="00437912" w:rsidRPr="00EC667C">
        <w:rPr>
          <w:rFonts w:ascii="Times New Roman" w:hAnsi="Times New Roman" w:cs="Times New Roman"/>
          <w:color w:val="0070C0"/>
        </w:rPr>
        <w:t xml:space="preserve">1.88; CH: </w:t>
      </w:r>
      <w:r w:rsidR="0081047E" w:rsidRPr="00EC667C">
        <w:rPr>
          <w:rFonts w:ascii="Times New Roman" w:hAnsi="Times New Roman" w:cs="Times New Roman"/>
          <w:color w:val="0070C0"/>
        </w:rPr>
        <w:t>1.41)</w:t>
      </w:r>
      <w:r w:rsidR="00DD52A0" w:rsidRPr="00EC667C">
        <w:rPr>
          <w:rFonts w:ascii="Times New Roman" w:hAnsi="Times New Roman" w:cs="Times New Roman"/>
          <w:color w:val="0070C0"/>
        </w:rPr>
        <w:t>,</w:t>
      </w:r>
      <w:r w:rsidR="00D2144C" w:rsidRPr="00EC667C">
        <w:rPr>
          <w:rFonts w:ascii="Times New Roman" w:hAnsi="Times New Roman" w:cs="Times New Roman"/>
          <w:color w:val="0070C0"/>
        </w:rPr>
        <w:t xml:space="preserve"> </w:t>
      </w:r>
      <w:r w:rsidR="00A900B8" w:rsidRPr="00EC667C">
        <w:rPr>
          <w:rFonts w:ascii="Times New Roman" w:hAnsi="Times New Roman" w:cs="Times New Roman"/>
          <w:color w:val="0070C0"/>
        </w:rPr>
        <w:t>close-to-zero location parameters</w:t>
      </w:r>
      <w:r w:rsidR="00DB7FD6" w:rsidRPr="00EC667C">
        <w:rPr>
          <w:rFonts w:ascii="Times New Roman" w:hAnsi="Times New Roman" w:cs="Times New Roman"/>
          <w:color w:val="0070C0"/>
        </w:rPr>
        <w:t xml:space="preserve"> (U.S.: -0.01; CH: -0.39)</w:t>
      </w:r>
      <w:r w:rsidR="00A900B8" w:rsidRPr="00EC667C">
        <w:rPr>
          <w:rFonts w:ascii="Times New Roman" w:hAnsi="Times New Roman" w:cs="Times New Roman"/>
          <w:color w:val="0070C0"/>
        </w:rPr>
        <w:t xml:space="preserve">, </w:t>
      </w:r>
      <w:r w:rsidR="003A520C" w:rsidRPr="00EC667C">
        <w:rPr>
          <w:rFonts w:ascii="Times New Roman" w:hAnsi="Times New Roman" w:cs="Times New Roman"/>
          <w:color w:val="0070C0"/>
        </w:rPr>
        <w:t xml:space="preserve">and </w:t>
      </w:r>
      <w:r w:rsidR="002668CD" w:rsidRPr="00EC667C">
        <w:rPr>
          <w:rFonts w:ascii="Times New Roman" w:hAnsi="Times New Roman" w:cs="Times New Roman"/>
          <w:color w:val="0070C0"/>
        </w:rPr>
        <w:t xml:space="preserve">steep </w:t>
      </w:r>
      <w:r w:rsidR="00A90780" w:rsidRPr="00EC667C">
        <w:rPr>
          <w:rFonts w:ascii="Times New Roman" w:hAnsi="Times New Roman" w:cs="Times New Roman"/>
          <w:color w:val="0070C0"/>
        </w:rPr>
        <w:t>bell-curved ICCs</w:t>
      </w:r>
      <w:r w:rsidR="0042304C" w:rsidRPr="00EC667C">
        <w:rPr>
          <w:rFonts w:ascii="Times New Roman" w:hAnsi="Times New Roman" w:cs="Times New Roman"/>
          <w:color w:val="0070C0"/>
        </w:rPr>
        <w:t xml:space="preserve"> (</w:t>
      </w:r>
      <w:r w:rsidR="007E4050" w:rsidRPr="00C14628">
        <w:rPr>
          <w:rFonts w:ascii="Times New Roman" w:hAnsi="Times New Roman" w:cs="Times New Roman"/>
          <w:strike/>
          <w:color w:val="FF0000"/>
          <w:rPrChange w:id="93" w:author="Luyao Zhang" w:date="2016-11-03T13:11:00Z">
            <w:rPr>
              <w:rFonts w:ascii="Times New Roman" w:hAnsi="Times New Roman" w:cs="Times New Roman"/>
              <w:color w:val="FF0000"/>
            </w:rPr>
          </w:rPrChange>
        </w:rPr>
        <w:t>Figures 17</w:t>
      </w:r>
      <w:r w:rsidR="0042304C" w:rsidRPr="00C14628">
        <w:rPr>
          <w:rFonts w:ascii="Times New Roman" w:hAnsi="Times New Roman" w:cs="Times New Roman"/>
          <w:strike/>
          <w:color w:val="FF0000"/>
          <w:rPrChange w:id="94" w:author="Luyao Zhang" w:date="2016-11-03T13:11:00Z">
            <w:rPr>
              <w:rFonts w:ascii="Times New Roman" w:hAnsi="Times New Roman" w:cs="Times New Roman"/>
              <w:color w:val="FF0000"/>
            </w:rPr>
          </w:rPrChange>
        </w:rPr>
        <w:t>-1</w:t>
      </w:r>
      <w:r w:rsidR="007E4050" w:rsidRPr="00C14628">
        <w:rPr>
          <w:rFonts w:ascii="Times New Roman" w:hAnsi="Times New Roman" w:cs="Times New Roman"/>
          <w:strike/>
          <w:color w:val="FF0000"/>
          <w:rPrChange w:id="95" w:author="Luyao Zhang" w:date="2016-11-03T13:11:00Z">
            <w:rPr>
              <w:rFonts w:ascii="Times New Roman" w:hAnsi="Times New Roman" w:cs="Times New Roman"/>
              <w:color w:val="FF0000"/>
            </w:rPr>
          </w:rPrChange>
        </w:rPr>
        <w:t>8</w:t>
      </w:r>
      <w:r w:rsidR="0042304C" w:rsidRPr="00EC667C">
        <w:rPr>
          <w:rFonts w:ascii="Times New Roman" w:hAnsi="Times New Roman" w:cs="Times New Roman"/>
          <w:color w:val="0070C0"/>
        </w:rPr>
        <w:t>)</w:t>
      </w:r>
      <w:r w:rsidR="00A90780" w:rsidRPr="00EC667C">
        <w:rPr>
          <w:rFonts w:ascii="Times New Roman" w:hAnsi="Times New Roman" w:cs="Times New Roman"/>
          <w:color w:val="0070C0"/>
        </w:rPr>
        <w:t xml:space="preserve">. </w:t>
      </w:r>
      <w:r w:rsidR="00667B94">
        <w:rPr>
          <w:rFonts w:ascii="Times New Roman" w:hAnsi="Times New Roman" w:cs="Times New Roman"/>
          <w:color w:val="0070C0"/>
        </w:rPr>
        <w:t>2PLM, similar to</w:t>
      </w:r>
      <w:r w:rsidR="002016C9" w:rsidRPr="00EC667C">
        <w:rPr>
          <w:rFonts w:ascii="Times New Roman" w:hAnsi="Times New Roman" w:cs="Times New Roman"/>
          <w:color w:val="0070C0"/>
        </w:rPr>
        <w:t xml:space="preserve"> SGR, failed to </w:t>
      </w:r>
      <w:r w:rsidR="0071523A" w:rsidRPr="00EC667C">
        <w:rPr>
          <w:rFonts w:ascii="Times New Roman" w:hAnsi="Times New Roman" w:cs="Times New Roman"/>
          <w:color w:val="0070C0"/>
        </w:rPr>
        <w:t>mode</w:t>
      </w:r>
      <w:r w:rsidR="00D545D4" w:rsidRPr="00EC667C">
        <w:rPr>
          <w:rFonts w:ascii="Times New Roman" w:hAnsi="Times New Roman" w:cs="Times New Roman"/>
          <w:color w:val="0070C0"/>
        </w:rPr>
        <w:t xml:space="preserve">l the unfolding item by having </w:t>
      </w:r>
      <w:r w:rsidR="000937D6" w:rsidRPr="00EC667C">
        <w:rPr>
          <w:rFonts w:ascii="Times New Roman" w:hAnsi="Times New Roman" w:cs="Times New Roman"/>
          <w:color w:val="0070C0"/>
        </w:rPr>
        <w:t xml:space="preserve">near zero discrimination </w:t>
      </w:r>
      <w:r w:rsidR="00553378" w:rsidRPr="00EC667C">
        <w:rPr>
          <w:rFonts w:ascii="Times New Roman" w:hAnsi="Times New Roman" w:cs="Times New Roman"/>
          <w:color w:val="0070C0"/>
        </w:rPr>
        <w:t xml:space="preserve">(U.S.: </w:t>
      </w:r>
      <w:r w:rsidR="00AE501F" w:rsidRPr="00EC667C">
        <w:rPr>
          <w:rFonts w:ascii="Times New Roman" w:hAnsi="Times New Roman" w:cs="Times New Roman"/>
          <w:color w:val="0070C0"/>
        </w:rPr>
        <w:t>0.0</w:t>
      </w:r>
      <w:r w:rsidR="00493AE8" w:rsidRPr="00EC667C">
        <w:rPr>
          <w:rFonts w:ascii="Times New Roman" w:hAnsi="Times New Roman" w:cs="Times New Roman"/>
          <w:color w:val="0070C0"/>
        </w:rPr>
        <w:t>5; CH: 0.01)</w:t>
      </w:r>
      <w:r w:rsidR="002C7E33" w:rsidRPr="00EC667C">
        <w:rPr>
          <w:rFonts w:ascii="Times New Roman" w:hAnsi="Times New Roman" w:cs="Times New Roman"/>
          <w:color w:val="0070C0"/>
        </w:rPr>
        <w:t xml:space="preserve">, </w:t>
      </w:r>
      <w:r w:rsidR="00655F9F" w:rsidRPr="00EC667C">
        <w:rPr>
          <w:rFonts w:ascii="Times New Roman" w:hAnsi="Times New Roman" w:cs="Times New Roman"/>
          <w:color w:val="0070C0"/>
        </w:rPr>
        <w:t xml:space="preserve">extremely </w:t>
      </w:r>
      <w:r w:rsidR="00505E3E" w:rsidRPr="00EC667C">
        <w:rPr>
          <w:rFonts w:ascii="Times New Roman" w:hAnsi="Times New Roman" w:cs="Times New Roman"/>
          <w:color w:val="0070C0"/>
        </w:rPr>
        <w:t xml:space="preserve">large </w:t>
      </w:r>
      <w:r w:rsidR="00451515" w:rsidRPr="00EC667C">
        <w:rPr>
          <w:rFonts w:ascii="Times New Roman" w:hAnsi="Times New Roman" w:cs="Times New Roman"/>
          <w:color w:val="0070C0"/>
        </w:rPr>
        <w:t>difficulty</w:t>
      </w:r>
      <w:r w:rsidR="00505E3E" w:rsidRPr="00EC667C">
        <w:rPr>
          <w:rFonts w:ascii="Times New Roman" w:hAnsi="Times New Roman" w:cs="Times New Roman"/>
          <w:color w:val="0070C0"/>
        </w:rPr>
        <w:t xml:space="preserve"> param</w:t>
      </w:r>
      <w:r w:rsidR="000A2EE7" w:rsidRPr="00EC667C">
        <w:rPr>
          <w:rFonts w:ascii="Times New Roman" w:hAnsi="Times New Roman" w:cs="Times New Roman"/>
          <w:color w:val="0070C0"/>
        </w:rPr>
        <w:t>e</w:t>
      </w:r>
      <w:r w:rsidR="00505E3E" w:rsidRPr="00EC667C">
        <w:rPr>
          <w:rFonts w:ascii="Times New Roman" w:hAnsi="Times New Roman" w:cs="Times New Roman"/>
          <w:color w:val="0070C0"/>
        </w:rPr>
        <w:t>ter</w:t>
      </w:r>
      <w:r w:rsidR="000A2EE7" w:rsidRPr="00EC667C">
        <w:rPr>
          <w:rFonts w:ascii="Times New Roman" w:hAnsi="Times New Roman" w:cs="Times New Roman"/>
          <w:color w:val="0070C0"/>
        </w:rPr>
        <w:t>s</w:t>
      </w:r>
      <w:r w:rsidR="00582D96" w:rsidRPr="00EC667C">
        <w:rPr>
          <w:rFonts w:ascii="Times New Roman" w:hAnsi="Times New Roman" w:cs="Times New Roman"/>
          <w:color w:val="0070C0"/>
        </w:rPr>
        <w:t xml:space="preserve"> (U.S.: -15.25</w:t>
      </w:r>
      <w:r w:rsidR="00024752" w:rsidRPr="00EC667C">
        <w:rPr>
          <w:rFonts w:ascii="Times New Roman" w:hAnsi="Times New Roman" w:cs="Times New Roman"/>
          <w:color w:val="0070C0"/>
        </w:rPr>
        <w:t>,</w:t>
      </w:r>
      <w:r w:rsidR="00582D96" w:rsidRPr="00EC667C">
        <w:rPr>
          <w:rFonts w:ascii="Times New Roman" w:hAnsi="Times New Roman" w:cs="Times New Roman"/>
          <w:color w:val="0070C0"/>
        </w:rPr>
        <w:t xml:space="preserve"> CH: -74.35)</w:t>
      </w:r>
      <w:r w:rsidR="00024752" w:rsidRPr="00EC667C">
        <w:rPr>
          <w:rFonts w:ascii="Times New Roman" w:hAnsi="Times New Roman" w:cs="Times New Roman"/>
          <w:color w:val="0070C0"/>
        </w:rPr>
        <w:t xml:space="preserve"> and</w:t>
      </w:r>
      <w:r w:rsidR="00193FEF" w:rsidRPr="00EC667C">
        <w:rPr>
          <w:rFonts w:ascii="Times New Roman" w:hAnsi="Times New Roman" w:cs="Times New Roman"/>
          <w:color w:val="0070C0"/>
        </w:rPr>
        <w:t xml:space="preserve"> flat </w:t>
      </w:r>
      <w:r w:rsidR="00451515" w:rsidRPr="00EC667C">
        <w:rPr>
          <w:rFonts w:ascii="Times New Roman" w:hAnsi="Times New Roman" w:cs="Times New Roman"/>
          <w:color w:val="0070C0"/>
        </w:rPr>
        <w:t xml:space="preserve">ICCs’ </w:t>
      </w:r>
      <w:r w:rsidR="005D4225" w:rsidRPr="00EC667C">
        <w:rPr>
          <w:rFonts w:ascii="Times New Roman" w:hAnsi="Times New Roman" w:cs="Times New Roman"/>
          <w:color w:val="0070C0"/>
        </w:rPr>
        <w:t>(</w:t>
      </w:r>
      <w:r w:rsidR="00CA734C" w:rsidRPr="007D1F04">
        <w:rPr>
          <w:rFonts w:ascii="Times New Roman" w:hAnsi="Times New Roman" w:cs="Times New Roman"/>
          <w:color w:val="FF0000"/>
          <w:highlight w:val="yellow"/>
          <w:rPrChange w:id="96" w:author="Luyao Zhang" w:date="2016-11-03T13:13:00Z">
            <w:rPr>
              <w:rFonts w:ascii="Times New Roman" w:hAnsi="Times New Roman" w:cs="Times New Roman"/>
              <w:color w:val="FF0000"/>
            </w:rPr>
          </w:rPrChange>
        </w:rPr>
        <w:t>F</w:t>
      </w:r>
      <w:r w:rsidR="005D4225" w:rsidRPr="007D1F04">
        <w:rPr>
          <w:rFonts w:ascii="Times New Roman" w:hAnsi="Times New Roman" w:cs="Times New Roman"/>
          <w:color w:val="FF0000"/>
          <w:highlight w:val="yellow"/>
          <w:rPrChange w:id="97" w:author="Luyao Zhang" w:date="2016-11-03T13:13:00Z">
            <w:rPr>
              <w:rFonts w:ascii="Times New Roman" w:hAnsi="Times New Roman" w:cs="Times New Roman"/>
              <w:color w:val="FF0000"/>
            </w:rPr>
          </w:rPrChange>
        </w:rPr>
        <w:t xml:space="preserve">igures </w:t>
      </w:r>
      <w:r w:rsidR="00B25FF7" w:rsidRPr="007D1F04">
        <w:rPr>
          <w:rFonts w:ascii="Times New Roman" w:hAnsi="Times New Roman" w:cs="Times New Roman"/>
          <w:color w:val="FF0000"/>
          <w:highlight w:val="yellow"/>
          <w:rPrChange w:id="98" w:author="Luyao Zhang" w:date="2016-11-03T13:13:00Z">
            <w:rPr>
              <w:rFonts w:ascii="Times New Roman" w:hAnsi="Times New Roman" w:cs="Times New Roman"/>
              <w:color w:val="FF0000"/>
            </w:rPr>
          </w:rPrChange>
        </w:rPr>
        <w:t>19</w:t>
      </w:r>
      <w:r w:rsidR="00CD7AD3" w:rsidRPr="007D1F04">
        <w:rPr>
          <w:rFonts w:ascii="Times New Roman" w:hAnsi="Times New Roman" w:cs="Times New Roman"/>
          <w:color w:val="FF0000"/>
          <w:highlight w:val="yellow"/>
          <w:rPrChange w:id="99" w:author="Luyao Zhang" w:date="2016-11-03T13:13:00Z">
            <w:rPr>
              <w:rFonts w:ascii="Times New Roman" w:hAnsi="Times New Roman" w:cs="Times New Roman"/>
              <w:color w:val="FF0000"/>
            </w:rPr>
          </w:rPrChange>
        </w:rPr>
        <w:t>-</w:t>
      </w:r>
      <w:r w:rsidR="00B25FF7" w:rsidRPr="007D1F04">
        <w:rPr>
          <w:rFonts w:ascii="Times New Roman" w:hAnsi="Times New Roman" w:cs="Times New Roman"/>
          <w:color w:val="FF0000"/>
          <w:highlight w:val="yellow"/>
          <w:rPrChange w:id="100" w:author="Luyao Zhang" w:date="2016-11-03T13:13:00Z">
            <w:rPr>
              <w:rFonts w:ascii="Times New Roman" w:hAnsi="Times New Roman" w:cs="Times New Roman"/>
              <w:color w:val="FF0000"/>
            </w:rPr>
          </w:rPrChange>
        </w:rPr>
        <w:t>20</w:t>
      </w:r>
      <w:r w:rsidR="00E11A44" w:rsidRPr="00EC667C">
        <w:rPr>
          <w:rFonts w:ascii="Times New Roman" w:hAnsi="Times New Roman" w:cs="Times New Roman"/>
          <w:color w:val="0070C0"/>
        </w:rPr>
        <w:t>).</w:t>
      </w:r>
    </w:p>
    <w:p w14:paraId="1EAF13DD" w14:textId="77777777" w:rsidR="005D1A87" w:rsidRPr="00AF1074" w:rsidRDefault="005D1A87" w:rsidP="005D1A87">
      <w:pPr>
        <w:ind w:firstLine="360"/>
        <w:rPr>
          <w:rFonts w:ascii="Times New Roman" w:hAnsi="Times New Roman" w:cs="Times New Roman"/>
          <w:color w:val="000000" w:themeColor="text1"/>
        </w:rPr>
      </w:pPr>
    </w:p>
    <w:p w14:paraId="3795C278" w14:textId="1A7A83D6" w:rsidR="005379CB" w:rsidRDefault="008718F2" w:rsidP="000D7E0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 xml:space="preserve">The </w:t>
      </w:r>
      <w:ins w:id="101" w:author="Luyao Zhang" w:date="2016-11-01T00:21:00Z">
        <w:r w:rsidR="004670D3">
          <w:rPr>
            <w:rFonts w:ascii="Times New Roman" w:hAnsi="Times New Roman" w:cs="Times New Roman"/>
            <w:b/>
            <w:i/>
            <w:color w:val="000000" w:themeColor="text1"/>
          </w:rPr>
          <w:t>C</w:t>
        </w:r>
      </w:ins>
      <w:del w:id="102" w:author="Luyao Zhang" w:date="2016-11-01T00:21:00Z">
        <w:r w:rsidR="00950FAD" w:rsidDel="004670D3">
          <w:rPr>
            <w:rFonts w:ascii="Times New Roman" w:hAnsi="Times New Roman" w:cs="Times New Roman"/>
            <w:b/>
            <w:i/>
            <w:color w:val="000000" w:themeColor="text1"/>
          </w:rPr>
          <w:delText>c</w:delText>
        </w:r>
      </w:del>
      <w:r w:rsidR="00454582" w:rsidRPr="00AF1074">
        <w:rPr>
          <w:rFonts w:ascii="Times New Roman" w:hAnsi="Times New Roman" w:cs="Times New Roman"/>
          <w:b/>
          <w:i/>
          <w:color w:val="000000" w:themeColor="text1"/>
        </w:rPr>
        <w:t>uriosity</w:t>
      </w:r>
      <w:del w:id="103" w:author="Luyao Zhang" w:date="2016-11-01T00:22:00Z">
        <w:r w:rsidR="00454582" w:rsidRPr="00AF1074" w:rsidDel="00761FEE">
          <w:rPr>
            <w:rFonts w:ascii="Times New Roman" w:hAnsi="Times New Roman" w:cs="Times New Roman"/>
            <w:b/>
            <w:i/>
            <w:color w:val="000000" w:themeColor="text1"/>
          </w:rPr>
          <w:delText xml:space="preserve"> </w:delText>
        </w:r>
      </w:del>
      <w:ins w:id="104" w:author="Luyao Zhang" w:date="2016-11-01T00:22:00Z">
        <w:r w:rsidR="00761FEE">
          <w:rPr>
            <w:rFonts w:ascii="Times New Roman" w:hAnsi="Times New Roman" w:cs="Times New Roman"/>
            <w:b/>
            <w:i/>
            <w:color w:val="000000" w:themeColor="text1"/>
          </w:rPr>
          <w:t xml:space="preserve"> Scale</w:t>
        </w:r>
      </w:ins>
      <w:del w:id="105" w:author="Luyao Zhang" w:date="2016-11-01T00:22:00Z">
        <w:r w:rsidR="00454582" w:rsidRPr="00AF1074" w:rsidDel="00761FEE">
          <w:rPr>
            <w:rFonts w:ascii="Times New Roman" w:hAnsi="Times New Roman" w:cs="Times New Roman"/>
            <w:b/>
            <w:i/>
            <w:color w:val="000000" w:themeColor="text1"/>
          </w:rPr>
          <w:delText>facet of openness</w:delText>
        </w:r>
      </w:del>
      <w:r w:rsidR="00454582" w:rsidRPr="00AF1074">
        <w:rPr>
          <w:rFonts w:ascii="Times New Roman" w:hAnsi="Times New Roman" w:cs="Times New Roman"/>
          <w:b/>
          <w:i/>
          <w:color w:val="000000" w:themeColor="text1"/>
        </w:rPr>
        <w:t>.</w:t>
      </w:r>
      <w:r w:rsidR="001567DC" w:rsidRPr="00AF107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2D34F0" w:rsidRPr="00C126B5">
        <w:rPr>
          <w:rFonts w:ascii="Times New Roman" w:hAnsi="Times New Roman" w:cs="Times New Roman"/>
          <w:color w:val="000000" w:themeColor="text1"/>
        </w:rPr>
        <w:t>Item 1 was dropped b</w:t>
      </w:r>
      <w:r w:rsidR="00161086" w:rsidRPr="00C126B5">
        <w:rPr>
          <w:rFonts w:ascii="Times New Roman" w:hAnsi="Times New Roman" w:cs="Times New Roman"/>
          <w:color w:val="000000" w:themeColor="text1"/>
        </w:rPr>
        <w:t>efore</w:t>
      </w:r>
      <w:r w:rsidR="00027C39">
        <w:rPr>
          <w:rFonts w:ascii="Times New Roman" w:hAnsi="Times New Roman" w:cs="Times New Roman"/>
          <w:color w:val="000000" w:themeColor="text1"/>
        </w:rPr>
        <w:t xml:space="preserve"> any analyses were carried out due to translation error. </w:t>
      </w:r>
      <w:r w:rsidR="002777A2">
        <w:rPr>
          <w:rFonts w:ascii="Times New Roman" w:hAnsi="Times New Roman" w:cs="Times New Roman"/>
          <w:color w:val="000000" w:themeColor="text1"/>
        </w:rPr>
        <w:t xml:space="preserve">Items 10 and 12 were </w:t>
      </w:r>
      <w:r w:rsidR="002316EF">
        <w:rPr>
          <w:rFonts w:ascii="Times New Roman" w:hAnsi="Times New Roman" w:cs="Times New Roman"/>
          <w:color w:val="000000" w:themeColor="text1"/>
        </w:rPr>
        <w:t xml:space="preserve">also </w:t>
      </w:r>
      <w:r w:rsidR="002777A2">
        <w:rPr>
          <w:rFonts w:ascii="Times New Roman" w:hAnsi="Times New Roman" w:cs="Times New Roman"/>
          <w:color w:val="000000" w:themeColor="text1"/>
        </w:rPr>
        <w:t xml:space="preserve">dropped, </w:t>
      </w:r>
      <w:r w:rsidR="0057586A">
        <w:rPr>
          <w:rFonts w:ascii="Times New Roman" w:hAnsi="Times New Roman" w:cs="Times New Roman"/>
          <w:color w:val="000000" w:themeColor="text1"/>
        </w:rPr>
        <w:t xml:space="preserve">because </w:t>
      </w:r>
      <w:r w:rsidR="00985547">
        <w:rPr>
          <w:rFonts w:ascii="Times New Roman" w:hAnsi="Times New Roman" w:cs="Times New Roman"/>
          <w:color w:val="000000" w:themeColor="text1"/>
        </w:rPr>
        <w:t xml:space="preserve">no </w:t>
      </w:r>
      <w:r w:rsidR="00240AC9">
        <w:rPr>
          <w:rFonts w:ascii="Times New Roman" w:hAnsi="Times New Roman" w:cs="Times New Roman"/>
          <w:color w:val="000000" w:themeColor="text1"/>
        </w:rPr>
        <w:t>participants chose</w:t>
      </w:r>
      <w:r w:rsidR="00985547">
        <w:rPr>
          <w:rFonts w:ascii="Times New Roman" w:hAnsi="Times New Roman" w:cs="Times New Roman"/>
          <w:color w:val="000000" w:themeColor="text1"/>
        </w:rPr>
        <w:t xml:space="preserve"> “Strongly disagree”</w:t>
      </w:r>
      <w:r w:rsidR="00240AC9">
        <w:rPr>
          <w:rFonts w:ascii="Times New Roman" w:hAnsi="Times New Roman" w:cs="Times New Roman"/>
          <w:color w:val="000000" w:themeColor="text1"/>
        </w:rPr>
        <w:t xml:space="preserve"> for these two items</w:t>
      </w:r>
      <w:r w:rsidR="00686326">
        <w:rPr>
          <w:rFonts w:ascii="Times New Roman" w:hAnsi="Times New Roman" w:cs="Times New Roman"/>
          <w:color w:val="000000" w:themeColor="text1"/>
        </w:rPr>
        <w:t>,</w:t>
      </w:r>
      <w:r w:rsidR="0009219A">
        <w:rPr>
          <w:rFonts w:ascii="Times New Roman" w:hAnsi="Times New Roman" w:cs="Times New Roman"/>
          <w:color w:val="000000" w:themeColor="text1"/>
        </w:rPr>
        <w:t xml:space="preserve"> which</w:t>
      </w:r>
      <w:r w:rsidR="00985547">
        <w:rPr>
          <w:rFonts w:ascii="Times New Roman" w:hAnsi="Times New Roman" w:cs="Times New Roman"/>
          <w:color w:val="000000" w:themeColor="text1"/>
        </w:rPr>
        <w:t xml:space="preserve"> </w:t>
      </w:r>
      <w:r w:rsidR="008770E0">
        <w:rPr>
          <w:rFonts w:ascii="Times New Roman" w:hAnsi="Times New Roman" w:cs="Times New Roman"/>
          <w:color w:val="000000" w:themeColor="text1"/>
        </w:rPr>
        <w:t xml:space="preserve">GGUM </w:t>
      </w:r>
      <w:r w:rsidR="00C14130">
        <w:rPr>
          <w:rFonts w:ascii="Times New Roman" w:hAnsi="Times New Roman" w:cs="Times New Roman"/>
          <w:color w:val="000000" w:themeColor="text1"/>
        </w:rPr>
        <w:t>couldn’t</w:t>
      </w:r>
      <w:r w:rsidR="00331EF4">
        <w:rPr>
          <w:rFonts w:ascii="Times New Roman" w:hAnsi="Times New Roman" w:cs="Times New Roman"/>
          <w:color w:val="000000" w:themeColor="text1"/>
        </w:rPr>
        <w:t xml:space="preserve"> deal</w:t>
      </w:r>
      <w:r w:rsidR="00132028">
        <w:rPr>
          <w:rFonts w:ascii="Times New Roman" w:hAnsi="Times New Roman" w:cs="Times New Roman"/>
          <w:color w:val="000000" w:themeColor="text1"/>
        </w:rPr>
        <w:t xml:space="preserve"> with</w:t>
      </w:r>
      <w:r w:rsidR="00C54F57">
        <w:rPr>
          <w:rFonts w:ascii="Times New Roman" w:hAnsi="Times New Roman" w:cs="Times New Roman"/>
          <w:color w:val="000000" w:themeColor="text1"/>
        </w:rPr>
        <w:t xml:space="preserve"> without collapsing</w:t>
      </w:r>
      <w:r w:rsidR="00433EDD">
        <w:rPr>
          <w:rFonts w:ascii="Times New Roman" w:hAnsi="Times New Roman" w:cs="Times New Roman"/>
          <w:color w:val="000000" w:themeColor="text1"/>
        </w:rPr>
        <w:t xml:space="preserve"> the</w:t>
      </w:r>
      <w:r w:rsidR="00764A7B">
        <w:rPr>
          <w:rFonts w:ascii="Times New Roman" w:hAnsi="Times New Roman" w:cs="Times New Roman"/>
          <w:color w:val="000000" w:themeColor="text1"/>
        </w:rPr>
        <w:t>ir</w:t>
      </w:r>
      <w:r w:rsidR="00433EDD">
        <w:rPr>
          <w:rFonts w:ascii="Times New Roman" w:hAnsi="Times New Roman" w:cs="Times New Roman"/>
          <w:color w:val="000000" w:themeColor="text1"/>
        </w:rPr>
        <w:t xml:space="preserve"> responses</w:t>
      </w:r>
      <w:r w:rsidR="005D12A0">
        <w:rPr>
          <w:rFonts w:ascii="Times New Roman" w:hAnsi="Times New Roman" w:cs="Times New Roman"/>
          <w:color w:val="000000" w:themeColor="text1"/>
        </w:rPr>
        <w:t>.</w:t>
      </w:r>
      <w:r w:rsidR="00C54F57">
        <w:rPr>
          <w:rFonts w:ascii="Times New Roman" w:hAnsi="Times New Roman" w:cs="Times New Roman"/>
          <w:color w:val="000000" w:themeColor="text1"/>
        </w:rPr>
        <w:t xml:space="preserve"> </w:t>
      </w:r>
      <w:r w:rsidR="0040411D">
        <w:rPr>
          <w:rFonts w:ascii="Times New Roman" w:hAnsi="Times New Roman" w:cs="Times New Roman"/>
          <w:color w:val="000000" w:themeColor="text1"/>
        </w:rPr>
        <w:t>But</w:t>
      </w:r>
      <w:r w:rsidR="00921C10">
        <w:rPr>
          <w:rFonts w:ascii="Times New Roman" w:hAnsi="Times New Roman" w:cs="Times New Roman"/>
          <w:color w:val="000000" w:themeColor="text1"/>
        </w:rPr>
        <w:t xml:space="preserve"> w</w:t>
      </w:r>
      <w:r w:rsidR="00F1169F">
        <w:rPr>
          <w:rFonts w:ascii="Times New Roman" w:hAnsi="Times New Roman" w:cs="Times New Roman"/>
          <w:color w:val="000000" w:themeColor="text1"/>
        </w:rPr>
        <w:t>e couldn’t collapse responses</w:t>
      </w:r>
      <w:r w:rsidR="00EC2132">
        <w:rPr>
          <w:rFonts w:ascii="Times New Roman" w:hAnsi="Times New Roman" w:cs="Times New Roman"/>
          <w:color w:val="000000" w:themeColor="text1"/>
        </w:rPr>
        <w:t xml:space="preserve">, </w:t>
      </w:r>
      <w:r w:rsidR="00DA080F">
        <w:rPr>
          <w:rFonts w:ascii="Times New Roman" w:hAnsi="Times New Roman" w:cs="Times New Roman"/>
          <w:color w:val="000000" w:themeColor="text1"/>
        </w:rPr>
        <w:t xml:space="preserve">because Modfit couldn’t handle </w:t>
      </w:r>
      <w:r w:rsidR="009B0B8A">
        <w:rPr>
          <w:rFonts w:ascii="Times New Roman" w:hAnsi="Times New Roman" w:cs="Times New Roman"/>
          <w:color w:val="000000" w:themeColor="text1"/>
        </w:rPr>
        <w:t xml:space="preserve">scales with </w:t>
      </w:r>
      <w:r w:rsidR="00DA080F">
        <w:rPr>
          <w:rFonts w:ascii="Times New Roman" w:hAnsi="Times New Roman" w:cs="Times New Roman"/>
          <w:color w:val="000000" w:themeColor="text1"/>
        </w:rPr>
        <w:t xml:space="preserve">inconstant </w:t>
      </w:r>
      <w:r w:rsidR="00B82B5B">
        <w:rPr>
          <w:rFonts w:ascii="Times New Roman" w:hAnsi="Times New Roman" w:cs="Times New Roman"/>
          <w:color w:val="000000" w:themeColor="text1"/>
        </w:rPr>
        <w:t>numbers of response categories.</w:t>
      </w:r>
      <w:r w:rsidR="00AB6291">
        <w:rPr>
          <w:rFonts w:ascii="Times New Roman" w:hAnsi="Times New Roman" w:cs="Times New Roman"/>
          <w:color w:val="000000" w:themeColor="text1"/>
        </w:rPr>
        <w:t xml:space="preserve"> </w:t>
      </w:r>
      <w:r w:rsidR="003C3C3B">
        <w:rPr>
          <w:rFonts w:ascii="Times New Roman" w:hAnsi="Times New Roman" w:cs="Times New Roman"/>
          <w:color w:val="000000" w:themeColor="text1"/>
        </w:rPr>
        <w:t>T</w:t>
      </w:r>
      <w:r w:rsidR="00A31534">
        <w:rPr>
          <w:rFonts w:ascii="Times New Roman" w:hAnsi="Times New Roman" w:cs="Times New Roman"/>
          <w:color w:val="000000" w:themeColor="text1"/>
        </w:rPr>
        <w:t>his was no</w:t>
      </w:r>
      <w:r w:rsidR="00CE6739">
        <w:rPr>
          <w:rFonts w:ascii="Times New Roman" w:hAnsi="Times New Roman" w:cs="Times New Roman"/>
          <w:color w:val="000000" w:themeColor="text1"/>
        </w:rPr>
        <w:t xml:space="preserve"> problem for SGR, so we kept theses two items for analyses under SGR. </w:t>
      </w:r>
      <w:r w:rsidR="00A82709">
        <w:rPr>
          <w:rFonts w:ascii="Times New Roman" w:hAnsi="Times New Roman" w:cs="Times New Roman"/>
          <w:color w:val="000000" w:themeColor="text1"/>
        </w:rPr>
        <w:t xml:space="preserve">GGUM item parameter estimates for the remaining </w:t>
      </w:r>
      <w:r w:rsidR="00F21FC1">
        <w:rPr>
          <w:rFonts w:ascii="Times New Roman" w:hAnsi="Times New Roman" w:cs="Times New Roman"/>
          <w:color w:val="000000" w:themeColor="text1"/>
        </w:rPr>
        <w:t>17</w:t>
      </w:r>
      <w:r w:rsidR="00A82709">
        <w:rPr>
          <w:rFonts w:ascii="Times New Roman" w:hAnsi="Times New Roman" w:cs="Times New Roman"/>
          <w:color w:val="000000" w:themeColor="text1"/>
        </w:rPr>
        <w:t xml:space="preserve"> items can be found in </w:t>
      </w:r>
      <w:r w:rsidR="00A82709" w:rsidRPr="000D758F">
        <w:rPr>
          <w:rFonts w:ascii="Times New Roman" w:hAnsi="Times New Roman" w:cs="Times New Roman"/>
          <w:strike/>
          <w:color w:val="FF0000"/>
          <w:rPrChange w:id="106" w:author="Luyao Zhang" w:date="2016-11-01T18:44:00Z">
            <w:rPr>
              <w:rFonts w:ascii="Times New Roman" w:hAnsi="Times New Roman" w:cs="Times New Roman"/>
              <w:color w:val="FF0000"/>
            </w:rPr>
          </w:rPrChange>
        </w:rPr>
        <w:t>T</w:t>
      </w:r>
      <w:r w:rsidR="00C37D2E" w:rsidRPr="000D758F">
        <w:rPr>
          <w:rFonts w:ascii="Times New Roman" w:hAnsi="Times New Roman" w:cs="Times New Roman"/>
          <w:strike/>
          <w:color w:val="FF0000"/>
          <w:rPrChange w:id="107" w:author="Luyao Zhang" w:date="2016-11-01T18:44:00Z">
            <w:rPr>
              <w:rFonts w:ascii="Times New Roman" w:hAnsi="Times New Roman" w:cs="Times New Roman"/>
              <w:color w:val="FF0000"/>
            </w:rPr>
          </w:rPrChange>
        </w:rPr>
        <w:t xml:space="preserve">able </w:t>
      </w:r>
      <w:r w:rsidR="002C055D" w:rsidRPr="000D758F">
        <w:rPr>
          <w:rFonts w:ascii="Times New Roman" w:hAnsi="Times New Roman" w:cs="Times New Roman"/>
          <w:strike/>
          <w:color w:val="FF0000"/>
          <w:rPrChange w:id="108" w:author="Luyao Zhang" w:date="2016-11-01T18:44:00Z">
            <w:rPr>
              <w:rFonts w:ascii="Times New Roman" w:hAnsi="Times New Roman" w:cs="Times New Roman"/>
              <w:color w:val="FF0000"/>
            </w:rPr>
          </w:rPrChange>
        </w:rPr>
        <w:t>10</w:t>
      </w:r>
      <w:r w:rsidR="00A23AF4">
        <w:rPr>
          <w:rFonts w:ascii="Times New Roman" w:hAnsi="Times New Roman" w:cs="Times New Roman"/>
          <w:color w:val="000000" w:themeColor="text1"/>
        </w:rPr>
        <w:t xml:space="preserve">. </w:t>
      </w:r>
      <w:del w:id="109" w:author="Luyao Zhang" w:date="2016-11-03T14:10:00Z">
        <w:r w:rsidR="00AC51F8" w:rsidDel="000B5FDB">
          <w:rPr>
            <w:rFonts w:ascii="Times New Roman" w:hAnsi="Times New Roman" w:cs="Times New Roman"/>
            <w:color w:val="000000" w:themeColor="text1"/>
          </w:rPr>
          <w:delText>Based on the ICCs</w:delText>
        </w:r>
        <w:r w:rsidR="004246C5" w:rsidDel="000B5FDB">
          <w:rPr>
            <w:rFonts w:ascii="Times New Roman" w:hAnsi="Times New Roman" w:cs="Times New Roman"/>
            <w:color w:val="000000" w:themeColor="text1"/>
          </w:rPr>
          <w:delText xml:space="preserve">, </w:delText>
        </w:r>
        <w:r w:rsidR="007465AC" w:rsidDel="000B5FDB">
          <w:rPr>
            <w:rFonts w:ascii="Times New Roman" w:hAnsi="Times New Roman" w:cs="Times New Roman"/>
            <w:color w:val="000000" w:themeColor="text1"/>
          </w:rPr>
          <w:delText>we</w:delText>
        </w:r>
      </w:del>
      <w:ins w:id="110" w:author="Luyao Zhang" w:date="2016-11-03T14:10:00Z">
        <w:r w:rsidR="000B5FDB">
          <w:rPr>
            <w:rFonts w:ascii="Times New Roman" w:hAnsi="Times New Roman" w:cs="Times New Roman"/>
            <w:color w:val="000000" w:themeColor="text1"/>
          </w:rPr>
          <w:t>We</w:t>
        </w:r>
      </w:ins>
      <w:r w:rsidR="007465AC">
        <w:rPr>
          <w:rFonts w:ascii="Times New Roman" w:hAnsi="Times New Roman" w:cs="Times New Roman"/>
          <w:color w:val="000000" w:themeColor="text1"/>
        </w:rPr>
        <w:t xml:space="preserve"> excluded </w:t>
      </w:r>
      <w:r w:rsidR="00377335">
        <w:rPr>
          <w:rFonts w:ascii="Times New Roman" w:hAnsi="Times New Roman" w:cs="Times New Roman"/>
          <w:color w:val="000000" w:themeColor="text1"/>
        </w:rPr>
        <w:t xml:space="preserve">Items 9, 16, 19 </w:t>
      </w:r>
      <w:r w:rsidR="00BE756C" w:rsidRPr="0032230D">
        <w:rPr>
          <w:rFonts w:ascii="Times New Roman" w:hAnsi="Times New Roman" w:cs="Times New Roman"/>
          <w:strike/>
          <w:color w:val="000000" w:themeColor="text1"/>
          <w:rPrChange w:id="111" w:author="Luyao Zhang" w:date="2016-11-03T14:1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(ICCs in </w:t>
      </w:r>
      <w:r w:rsidR="00C27F96" w:rsidRPr="0032230D">
        <w:rPr>
          <w:rFonts w:ascii="Times New Roman" w:hAnsi="Times New Roman" w:cs="Times New Roman"/>
          <w:strike/>
          <w:color w:val="FF0000"/>
          <w:rPrChange w:id="112" w:author="Luyao Zhang" w:date="2016-11-03T14:10:00Z">
            <w:rPr>
              <w:rFonts w:ascii="Times New Roman" w:hAnsi="Times New Roman" w:cs="Times New Roman"/>
              <w:color w:val="FF0000"/>
            </w:rPr>
          </w:rPrChange>
        </w:rPr>
        <w:t>Figures 21</w:t>
      </w:r>
      <w:r w:rsidR="00BE756C" w:rsidRPr="0032230D">
        <w:rPr>
          <w:rFonts w:ascii="Times New Roman" w:hAnsi="Times New Roman" w:cs="Times New Roman"/>
          <w:strike/>
          <w:color w:val="FF0000"/>
          <w:rPrChange w:id="113" w:author="Luyao Zhang" w:date="2016-11-03T14:10:00Z">
            <w:rPr>
              <w:rFonts w:ascii="Times New Roman" w:hAnsi="Times New Roman" w:cs="Times New Roman"/>
              <w:color w:val="FF0000"/>
            </w:rPr>
          </w:rPrChange>
        </w:rPr>
        <w:t>-2</w:t>
      </w:r>
      <w:r w:rsidR="00C27F96" w:rsidRPr="0032230D">
        <w:rPr>
          <w:rFonts w:ascii="Times New Roman" w:hAnsi="Times New Roman" w:cs="Times New Roman"/>
          <w:strike/>
          <w:color w:val="FF0000"/>
          <w:rPrChange w:id="114" w:author="Luyao Zhang" w:date="2016-11-03T14:10:00Z">
            <w:rPr>
              <w:rFonts w:ascii="Times New Roman" w:hAnsi="Times New Roman" w:cs="Times New Roman"/>
              <w:color w:val="FF0000"/>
            </w:rPr>
          </w:rPrChange>
        </w:rPr>
        <w:t>6</w:t>
      </w:r>
      <w:r w:rsidR="00BE756C" w:rsidRPr="0032230D">
        <w:rPr>
          <w:rFonts w:ascii="Times New Roman" w:hAnsi="Times New Roman" w:cs="Times New Roman"/>
          <w:strike/>
          <w:color w:val="000000" w:themeColor="text1"/>
          <w:rPrChange w:id="115" w:author="Luyao Zhang" w:date="2016-11-03T14:10:00Z">
            <w:rPr>
              <w:rFonts w:ascii="Times New Roman" w:hAnsi="Times New Roman" w:cs="Times New Roman"/>
              <w:color w:val="000000" w:themeColor="text1"/>
            </w:rPr>
          </w:rPrChange>
        </w:rPr>
        <w:t>)</w:t>
      </w:r>
      <w:r w:rsidR="00D649D0">
        <w:rPr>
          <w:rFonts w:ascii="Times New Roman" w:hAnsi="Times New Roman" w:cs="Times New Roman"/>
          <w:color w:val="000000" w:themeColor="text1"/>
        </w:rPr>
        <w:t xml:space="preserve"> </w:t>
      </w:r>
      <w:r w:rsidR="00377335">
        <w:rPr>
          <w:rFonts w:ascii="Times New Roman" w:hAnsi="Times New Roman" w:cs="Times New Roman"/>
          <w:color w:val="000000" w:themeColor="text1"/>
        </w:rPr>
        <w:t>from further analyses due to low d</w:t>
      </w:r>
      <w:r w:rsidR="004F08B6">
        <w:rPr>
          <w:rFonts w:ascii="Times New Roman" w:hAnsi="Times New Roman" w:cs="Times New Roman"/>
          <w:color w:val="000000" w:themeColor="text1"/>
        </w:rPr>
        <w:t xml:space="preserve">iscrimination in </w:t>
      </w:r>
      <w:r w:rsidR="006504E8">
        <w:rPr>
          <w:rFonts w:ascii="Times New Roman" w:hAnsi="Times New Roman" w:cs="Times New Roman"/>
          <w:color w:val="000000" w:themeColor="text1"/>
        </w:rPr>
        <w:t>at least one</w:t>
      </w:r>
      <w:r w:rsidR="00927A84">
        <w:rPr>
          <w:rFonts w:ascii="Times New Roman" w:hAnsi="Times New Roman" w:cs="Times New Roman"/>
          <w:color w:val="000000" w:themeColor="text1"/>
        </w:rPr>
        <w:t xml:space="preserve"> group</w:t>
      </w:r>
      <w:r w:rsidR="004F08B6">
        <w:rPr>
          <w:rFonts w:ascii="Times New Roman" w:hAnsi="Times New Roman" w:cs="Times New Roman"/>
          <w:color w:val="000000" w:themeColor="text1"/>
        </w:rPr>
        <w:t>. To be more spe</w:t>
      </w:r>
      <w:r w:rsidR="0005689B">
        <w:rPr>
          <w:rFonts w:ascii="Times New Roman" w:hAnsi="Times New Roman" w:cs="Times New Roman"/>
          <w:color w:val="000000" w:themeColor="text1"/>
        </w:rPr>
        <w:t xml:space="preserve">cific, </w:t>
      </w:r>
      <w:r w:rsidR="001D52E3">
        <w:rPr>
          <w:rFonts w:ascii="Times New Roman" w:hAnsi="Times New Roman" w:cs="Times New Roman"/>
          <w:color w:val="000000" w:themeColor="text1"/>
        </w:rPr>
        <w:t xml:space="preserve">Items 9 and 16 </w:t>
      </w:r>
      <w:r w:rsidR="0028190B">
        <w:rPr>
          <w:rFonts w:ascii="Times New Roman" w:hAnsi="Times New Roman" w:cs="Times New Roman"/>
          <w:color w:val="000000" w:themeColor="text1"/>
        </w:rPr>
        <w:t xml:space="preserve">had low discrimination </w:t>
      </w:r>
      <w:r w:rsidR="005B22AE">
        <w:rPr>
          <w:rFonts w:ascii="Times New Roman" w:hAnsi="Times New Roman" w:cs="Times New Roman"/>
          <w:color w:val="000000" w:themeColor="text1"/>
        </w:rPr>
        <w:t xml:space="preserve">parameters </w:t>
      </w:r>
      <w:r w:rsidR="0028190B">
        <w:rPr>
          <w:rFonts w:ascii="Times New Roman" w:hAnsi="Times New Roman" w:cs="Times New Roman"/>
          <w:color w:val="000000" w:themeColor="text1"/>
        </w:rPr>
        <w:t xml:space="preserve">for the U.S. group, and </w:t>
      </w:r>
      <w:r w:rsidR="000968B0">
        <w:rPr>
          <w:rFonts w:ascii="Times New Roman" w:hAnsi="Times New Roman" w:cs="Times New Roman"/>
          <w:color w:val="000000" w:themeColor="text1"/>
        </w:rPr>
        <w:t xml:space="preserve">all 3 items had </w:t>
      </w:r>
      <w:r w:rsidR="0028190B">
        <w:rPr>
          <w:rFonts w:ascii="Times New Roman" w:hAnsi="Times New Roman" w:cs="Times New Roman"/>
          <w:color w:val="000000" w:themeColor="text1"/>
        </w:rPr>
        <w:t>flat ICCs in the Chinses group.</w:t>
      </w:r>
      <w:r w:rsidR="00C92204">
        <w:rPr>
          <w:rFonts w:ascii="Times New Roman" w:hAnsi="Times New Roman" w:cs="Times New Roman"/>
          <w:color w:val="000000" w:themeColor="text1"/>
        </w:rPr>
        <w:t xml:space="preserve"> </w:t>
      </w:r>
      <w:r w:rsidR="00EA39A9">
        <w:rPr>
          <w:rFonts w:ascii="Times New Roman" w:hAnsi="Times New Roman" w:cs="Times New Roman"/>
          <w:color w:val="000000" w:themeColor="text1"/>
        </w:rPr>
        <w:t xml:space="preserve">Model fit was </w:t>
      </w:r>
      <w:r w:rsidR="009149BB">
        <w:rPr>
          <w:rFonts w:ascii="Times New Roman" w:hAnsi="Times New Roman" w:cs="Times New Roman"/>
          <w:color w:val="000000" w:themeColor="text1"/>
        </w:rPr>
        <w:t xml:space="preserve">then </w:t>
      </w:r>
      <w:r w:rsidR="007535F1">
        <w:rPr>
          <w:rFonts w:ascii="Times New Roman" w:hAnsi="Times New Roman" w:cs="Times New Roman"/>
          <w:color w:val="000000" w:themeColor="text1"/>
        </w:rPr>
        <w:t>computed under</w:t>
      </w:r>
      <w:r w:rsidR="00660202">
        <w:rPr>
          <w:rFonts w:ascii="Times New Roman" w:hAnsi="Times New Roman" w:cs="Times New Roman"/>
          <w:color w:val="000000" w:themeColor="text1"/>
        </w:rPr>
        <w:t xml:space="preserve"> GGUM with </w:t>
      </w:r>
      <w:r w:rsidR="001A2391">
        <w:rPr>
          <w:rFonts w:ascii="Times New Roman" w:hAnsi="Times New Roman" w:cs="Times New Roman"/>
          <w:color w:val="000000" w:themeColor="text1"/>
        </w:rPr>
        <w:t xml:space="preserve">the </w:t>
      </w:r>
      <w:r w:rsidR="00660202">
        <w:rPr>
          <w:rFonts w:ascii="Times New Roman" w:hAnsi="Times New Roman" w:cs="Times New Roman"/>
          <w:color w:val="000000" w:themeColor="text1"/>
        </w:rPr>
        <w:t xml:space="preserve">remaining </w:t>
      </w:r>
      <w:r w:rsidR="00BE7152">
        <w:rPr>
          <w:rFonts w:ascii="Times New Roman" w:hAnsi="Times New Roman" w:cs="Times New Roman"/>
          <w:color w:val="000000" w:themeColor="text1"/>
        </w:rPr>
        <w:t>1</w:t>
      </w:r>
      <w:ins w:id="116" w:author="Luyao Zhang" w:date="2016-11-01T18:48:00Z">
        <w:r w:rsidR="005F3C8E">
          <w:rPr>
            <w:rFonts w:ascii="Times New Roman" w:hAnsi="Times New Roman" w:cs="Times New Roman"/>
            <w:color w:val="000000" w:themeColor="text1"/>
          </w:rPr>
          <w:t>4</w:t>
        </w:r>
      </w:ins>
      <w:del w:id="117" w:author="Luyao Zhang" w:date="2016-11-01T18:48:00Z">
        <w:r w:rsidR="00BE7152" w:rsidDel="005F3C8E">
          <w:rPr>
            <w:rFonts w:ascii="Times New Roman" w:hAnsi="Times New Roman" w:cs="Times New Roman"/>
            <w:color w:val="000000" w:themeColor="text1"/>
          </w:rPr>
          <w:delText>5</w:delText>
        </w:r>
      </w:del>
      <w:r w:rsidR="00BE7152">
        <w:rPr>
          <w:rFonts w:ascii="Times New Roman" w:hAnsi="Times New Roman" w:cs="Times New Roman"/>
          <w:color w:val="000000" w:themeColor="text1"/>
        </w:rPr>
        <w:t xml:space="preserve"> </w:t>
      </w:r>
      <w:r w:rsidR="00660202">
        <w:rPr>
          <w:rFonts w:ascii="Times New Roman" w:hAnsi="Times New Roman" w:cs="Times New Roman"/>
          <w:color w:val="000000" w:themeColor="text1"/>
        </w:rPr>
        <w:t xml:space="preserve">items, </w:t>
      </w:r>
      <w:r w:rsidR="00594A37">
        <w:rPr>
          <w:rFonts w:ascii="Times New Roman" w:hAnsi="Times New Roman" w:cs="Times New Roman"/>
          <w:color w:val="000000" w:themeColor="text1"/>
        </w:rPr>
        <w:t>and under SGR with</w:t>
      </w:r>
      <w:r w:rsidR="00902E37">
        <w:rPr>
          <w:rFonts w:ascii="Times New Roman" w:hAnsi="Times New Roman" w:cs="Times New Roman"/>
          <w:color w:val="000000" w:themeColor="text1"/>
        </w:rPr>
        <w:t xml:space="preserve"> </w:t>
      </w:r>
      <w:r w:rsidR="00D4708F">
        <w:rPr>
          <w:rFonts w:ascii="Times New Roman" w:hAnsi="Times New Roman" w:cs="Times New Roman"/>
          <w:color w:val="000000" w:themeColor="text1"/>
        </w:rPr>
        <w:t xml:space="preserve">17 items, </w:t>
      </w:r>
      <w:r w:rsidR="00645236">
        <w:rPr>
          <w:rFonts w:ascii="Times New Roman" w:hAnsi="Times New Roman" w:cs="Times New Roman"/>
          <w:color w:val="000000" w:themeColor="text1"/>
        </w:rPr>
        <w:t xml:space="preserve">with </w:t>
      </w:r>
      <w:r w:rsidR="0022213D">
        <w:rPr>
          <w:rFonts w:ascii="Times New Roman" w:hAnsi="Times New Roman" w:cs="Times New Roman"/>
          <w:color w:val="000000" w:themeColor="text1"/>
        </w:rPr>
        <w:t>Items 10 and 12 kept.</w:t>
      </w:r>
      <w:r w:rsidR="00C2166A">
        <w:rPr>
          <w:rFonts w:ascii="Times New Roman" w:hAnsi="Times New Roman" w:cs="Times New Roman"/>
          <w:color w:val="000000" w:themeColor="text1"/>
        </w:rPr>
        <w:t xml:space="preserve"> </w:t>
      </w:r>
      <w:r w:rsidR="00C70CDF" w:rsidRPr="00107E86">
        <w:rPr>
          <w:rFonts w:ascii="Times New Roman" w:hAnsi="Times New Roman" w:cs="Times New Roman"/>
          <w:strike/>
          <w:color w:val="FF0000"/>
          <w:rPrChange w:id="118" w:author="Luyao Zhang" w:date="2016-11-03T14:26:00Z">
            <w:rPr>
              <w:rFonts w:ascii="Times New Roman" w:hAnsi="Times New Roman" w:cs="Times New Roman"/>
              <w:color w:val="FF0000"/>
            </w:rPr>
          </w:rPrChange>
        </w:rPr>
        <w:t xml:space="preserve">Table 11 </w:t>
      </w:r>
      <w:r w:rsidR="00C70CDF" w:rsidRPr="00107E86">
        <w:rPr>
          <w:rFonts w:ascii="Times New Roman" w:hAnsi="Times New Roman" w:cs="Times New Roman"/>
          <w:strike/>
          <w:color w:val="000000" w:themeColor="text1"/>
          <w:rPrChange w:id="119" w:author="Luyao Zhang" w:date="2016-11-03T14:26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contains the </w:t>
      </w:r>
      <w:r w:rsidR="00A24872" w:rsidRPr="00107E86">
        <w:rPr>
          <w:rFonts w:ascii="Times New Roman" w:hAnsi="Times New Roman" w:cs="Times New Roman"/>
          <w:strike/>
          <w:color w:val="000000" w:themeColor="text1"/>
          <w:rPrChange w:id="120" w:author="Luyao Zhang" w:date="2016-11-03T14:26:00Z">
            <w:rPr>
              <w:rFonts w:ascii="Times New Roman" w:hAnsi="Times New Roman" w:cs="Times New Roman"/>
              <w:color w:val="000000" w:themeColor="text1"/>
            </w:rPr>
          </w:rPrChange>
        </w:rPr>
        <w:t>item param</w:t>
      </w:r>
      <w:r w:rsidR="00CA3FD8" w:rsidRPr="00107E86">
        <w:rPr>
          <w:rFonts w:ascii="Times New Roman" w:hAnsi="Times New Roman" w:cs="Times New Roman"/>
          <w:strike/>
          <w:color w:val="000000" w:themeColor="text1"/>
          <w:rPrChange w:id="121" w:author="Luyao Zhang" w:date="2016-11-03T14:26:00Z">
            <w:rPr>
              <w:rFonts w:ascii="Times New Roman" w:hAnsi="Times New Roman" w:cs="Times New Roman"/>
              <w:color w:val="000000" w:themeColor="text1"/>
            </w:rPr>
          </w:rPrChange>
        </w:rPr>
        <w:t>e</w:t>
      </w:r>
      <w:r w:rsidR="00A24872" w:rsidRPr="00107E86">
        <w:rPr>
          <w:rFonts w:ascii="Times New Roman" w:hAnsi="Times New Roman" w:cs="Times New Roman"/>
          <w:strike/>
          <w:color w:val="000000" w:themeColor="text1"/>
          <w:rPrChange w:id="122" w:author="Luyao Zhang" w:date="2016-11-03T14:26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ter </w:t>
      </w:r>
      <w:r w:rsidR="009D2BE7" w:rsidRPr="00107E86">
        <w:rPr>
          <w:rFonts w:ascii="Times New Roman" w:hAnsi="Times New Roman" w:cs="Times New Roman"/>
          <w:strike/>
          <w:color w:val="000000" w:themeColor="text1"/>
          <w:rPrChange w:id="123" w:author="Luyao Zhang" w:date="2016-11-03T14:26:00Z">
            <w:rPr>
              <w:rFonts w:ascii="Times New Roman" w:hAnsi="Times New Roman" w:cs="Times New Roman"/>
              <w:color w:val="000000" w:themeColor="text1"/>
            </w:rPr>
          </w:rPrChange>
        </w:rPr>
        <w:t>estimates, and</w:t>
      </w:r>
      <w:r w:rsidR="009D2BE7">
        <w:rPr>
          <w:rFonts w:ascii="Times New Roman" w:hAnsi="Times New Roman" w:cs="Times New Roman"/>
          <w:color w:val="000000" w:themeColor="text1"/>
        </w:rPr>
        <w:t xml:space="preserve"> </w:t>
      </w:r>
      <w:r w:rsidR="009D2BE7" w:rsidRPr="00B91C84">
        <w:rPr>
          <w:rFonts w:ascii="Times New Roman" w:hAnsi="Times New Roman" w:cs="Times New Roman"/>
          <w:color w:val="FF0000"/>
          <w:highlight w:val="yellow"/>
          <w:rPrChange w:id="124" w:author="Luyao Zhang" w:date="2016-11-01T18:45:00Z">
            <w:rPr>
              <w:rFonts w:ascii="Times New Roman" w:hAnsi="Times New Roman" w:cs="Times New Roman"/>
              <w:color w:val="FF0000"/>
            </w:rPr>
          </w:rPrChange>
        </w:rPr>
        <w:t>Table 12</w:t>
      </w:r>
      <w:r w:rsidR="009D2BE7" w:rsidRPr="007E3675">
        <w:rPr>
          <w:rFonts w:ascii="Times New Roman" w:hAnsi="Times New Roman" w:cs="Times New Roman"/>
          <w:color w:val="FF0000"/>
        </w:rPr>
        <w:t xml:space="preserve"> </w:t>
      </w:r>
      <w:r w:rsidR="009D2BE7">
        <w:rPr>
          <w:rFonts w:ascii="Times New Roman" w:hAnsi="Times New Roman" w:cs="Times New Roman"/>
          <w:color w:val="000000" w:themeColor="text1"/>
        </w:rPr>
        <w:t>contains the model-data fit</w:t>
      </w:r>
      <w:r w:rsidR="005D1056">
        <w:rPr>
          <w:rFonts w:ascii="Times New Roman" w:hAnsi="Times New Roman" w:cs="Times New Roman"/>
          <w:color w:val="000000" w:themeColor="text1"/>
        </w:rPr>
        <w:t xml:space="preserve"> results.</w:t>
      </w:r>
      <w:r w:rsidR="00831B40">
        <w:rPr>
          <w:rFonts w:ascii="Times New Roman" w:hAnsi="Times New Roman" w:cs="Times New Roman"/>
          <w:color w:val="000000" w:themeColor="text1"/>
        </w:rPr>
        <w:t xml:space="preserve"> </w:t>
      </w:r>
      <w:r w:rsidR="00054880">
        <w:rPr>
          <w:rFonts w:ascii="Times New Roman" w:hAnsi="Times New Roman" w:cs="Times New Roman"/>
          <w:color w:val="000000" w:themeColor="text1"/>
        </w:rPr>
        <w:t xml:space="preserve">Both models </w:t>
      </w:r>
      <w:r w:rsidR="007E5ADB">
        <w:rPr>
          <w:rFonts w:ascii="Times New Roman" w:hAnsi="Times New Roman" w:cs="Times New Roman"/>
          <w:color w:val="000000" w:themeColor="text1"/>
        </w:rPr>
        <w:t xml:space="preserve">showed </w:t>
      </w:r>
      <w:r w:rsidR="00144C02">
        <w:rPr>
          <w:rFonts w:ascii="Times New Roman" w:hAnsi="Times New Roman" w:cs="Times New Roman"/>
          <w:color w:val="000000" w:themeColor="text1"/>
        </w:rPr>
        <w:t xml:space="preserve">some </w:t>
      </w:r>
      <w:r w:rsidR="007E5ADB">
        <w:rPr>
          <w:rFonts w:ascii="Times New Roman" w:hAnsi="Times New Roman" w:cs="Times New Roman"/>
          <w:color w:val="000000" w:themeColor="text1"/>
        </w:rPr>
        <w:t xml:space="preserve">misfit </w:t>
      </w:r>
      <w:r w:rsidR="003760B8">
        <w:rPr>
          <w:rFonts w:ascii="Times New Roman" w:hAnsi="Times New Roman" w:cs="Times New Roman"/>
          <w:color w:val="000000" w:themeColor="text1"/>
        </w:rPr>
        <w:t>at</w:t>
      </w:r>
      <w:r w:rsidR="0027295D">
        <w:rPr>
          <w:rFonts w:ascii="Times New Roman" w:hAnsi="Times New Roman" w:cs="Times New Roman"/>
          <w:color w:val="000000" w:themeColor="text1"/>
        </w:rPr>
        <w:t xml:space="preserve"> item doubles and triples </w:t>
      </w:r>
      <w:r w:rsidR="007E5ADB">
        <w:rPr>
          <w:rFonts w:ascii="Times New Roman" w:hAnsi="Times New Roman" w:cs="Times New Roman"/>
          <w:color w:val="000000" w:themeColor="text1"/>
        </w:rPr>
        <w:t xml:space="preserve">across groups, but not terribly. </w:t>
      </w:r>
      <w:r w:rsidR="00675592">
        <w:rPr>
          <w:rFonts w:ascii="Times New Roman" w:hAnsi="Times New Roman" w:cs="Times New Roman"/>
          <w:color w:val="000000" w:themeColor="text1"/>
        </w:rPr>
        <w:t xml:space="preserve">Compared with SGR, </w:t>
      </w:r>
      <w:r w:rsidR="00893C37">
        <w:rPr>
          <w:rFonts w:ascii="Times New Roman" w:hAnsi="Times New Roman" w:cs="Times New Roman"/>
          <w:color w:val="000000" w:themeColor="text1"/>
        </w:rPr>
        <w:t xml:space="preserve">GGUM showed worse fit </w:t>
      </w:r>
      <w:r w:rsidR="00675592">
        <w:rPr>
          <w:rFonts w:ascii="Times New Roman" w:hAnsi="Times New Roman" w:cs="Times New Roman"/>
          <w:color w:val="000000" w:themeColor="text1"/>
        </w:rPr>
        <w:t xml:space="preserve">in the U.S. group, but better fit in the Chinese group. </w:t>
      </w:r>
    </w:p>
    <w:p w14:paraId="7C0EA35F" w14:textId="4D355A19" w:rsidR="005379CB" w:rsidRDefault="00CC75A2" w:rsidP="000D7E0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Given the fact that the misfit was not severe, w</w:t>
      </w:r>
      <w:r w:rsidR="001923DC">
        <w:rPr>
          <w:rFonts w:ascii="Times New Roman" w:hAnsi="Times New Roman" w:cs="Times New Roman"/>
          <w:color w:val="000000" w:themeColor="text1"/>
        </w:rPr>
        <w:t>e carried out the DIF analyses with both models.</w:t>
      </w:r>
      <w:ins w:id="125" w:author="Luyao Zhang" w:date="2016-11-03T15:03:00Z">
        <w:r w:rsidR="0066067E">
          <w:rPr>
            <w:rFonts w:ascii="Times New Roman" w:hAnsi="Times New Roman" w:cs="Times New Roman"/>
            <w:color w:val="000000" w:themeColor="text1"/>
          </w:rPr>
          <w:t xml:space="preserve"> </w:t>
        </w:r>
      </w:ins>
    </w:p>
    <w:p w14:paraId="7853D42B" w14:textId="7D958945" w:rsidR="00030E7E" w:rsidRPr="007243B3" w:rsidRDefault="005C1F3D" w:rsidP="000D7E02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0000" w:themeColor="text1"/>
        </w:rPr>
        <w:t xml:space="preserve">       </w:t>
      </w:r>
      <w:r w:rsidR="00D446D6" w:rsidRPr="007243B3">
        <w:rPr>
          <w:rFonts w:ascii="Times New Roman" w:hAnsi="Times New Roman" w:cs="Times New Roman"/>
          <w:color w:val="0070C0"/>
        </w:rPr>
        <w:t xml:space="preserve">By examining the </w:t>
      </w:r>
      <w:r w:rsidR="007E0EA9" w:rsidRPr="007243B3">
        <w:rPr>
          <w:rFonts w:ascii="Times New Roman" w:hAnsi="Times New Roman" w:cs="Times New Roman"/>
          <w:color w:val="0070C0"/>
        </w:rPr>
        <w:t xml:space="preserve">GGUM </w:t>
      </w:r>
      <w:r w:rsidR="006820BE" w:rsidRPr="007243B3">
        <w:rPr>
          <w:rFonts w:ascii="Times New Roman" w:hAnsi="Times New Roman" w:cs="Times New Roman"/>
          <w:color w:val="0070C0"/>
        </w:rPr>
        <w:t xml:space="preserve">item parameters and </w:t>
      </w:r>
      <w:r w:rsidR="009C6EDC" w:rsidRPr="007243B3">
        <w:rPr>
          <w:rFonts w:ascii="Times New Roman" w:hAnsi="Times New Roman" w:cs="Times New Roman"/>
          <w:color w:val="0070C0"/>
        </w:rPr>
        <w:t xml:space="preserve">ICCs, </w:t>
      </w:r>
      <w:r w:rsidR="00DA6ECD" w:rsidRPr="007243B3">
        <w:rPr>
          <w:rFonts w:ascii="Times New Roman" w:hAnsi="Times New Roman" w:cs="Times New Roman"/>
          <w:color w:val="0070C0"/>
        </w:rPr>
        <w:t xml:space="preserve">in the Chinese group, </w:t>
      </w:r>
      <w:r w:rsidR="0057489E" w:rsidRPr="007243B3">
        <w:rPr>
          <w:rFonts w:ascii="Times New Roman" w:hAnsi="Times New Roman" w:cs="Times New Roman"/>
          <w:color w:val="0070C0"/>
        </w:rPr>
        <w:t xml:space="preserve">we were able to identify </w:t>
      </w:r>
      <w:r w:rsidR="00DA6ECD" w:rsidRPr="007243B3">
        <w:rPr>
          <w:rFonts w:ascii="Times New Roman" w:hAnsi="Times New Roman" w:cs="Times New Roman"/>
          <w:color w:val="0070C0"/>
        </w:rPr>
        <w:t>Item 13 (“I am as curious as anybody else I know”)</w:t>
      </w:r>
      <w:r w:rsidR="00CB4BB5" w:rsidRPr="007243B3">
        <w:rPr>
          <w:rFonts w:ascii="Times New Roman" w:hAnsi="Times New Roman" w:cs="Times New Roman"/>
          <w:color w:val="0070C0"/>
        </w:rPr>
        <w:t xml:space="preserve"> </w:t>
      </w:r>
      <w:r w:rsidR="00166FEF" w:rsidRPr="007243B3">
        <w:rPr>
          <w:rFonts w:ascii="Times New Roman" w:hAnsi="Times New Roman" w:cs="Times New Roman"/>
          <w:color w:val="0070C0"/>
        </w:rPr>
        <w:t xml:space="preserve">as a </w:t>
      </w:r>
      <w:r w:rsidR="00AA020E" w:rsidRPr="007243B3">
        <w:rPr>
          <w:rFonts w:ascii="Times New Roman" w:hAnsi="Times New Roman" w:cs="Times New Roman"/>
          <w:color w:val="0070C0"/>
        </w:rPr>
        <w:t xml:space="preserve">weak </w:t>
      </w:r>
      <w:r w:rsidR="00166FEF" w:rsidRPr="007243B3">
        <w:rPr>
          <w:rFonts w:ascii="Times New Roman" w:hAnsi="Times New Roman" w:cs="Times New Roman"/>
          <w:color w:val="0070C0"/>
        </w:rPr>
        <w:t xml:space="preserve">non-monotonic item with </w:t>
      </w:r>
      <w:r w:rsidR="00C81964" w:rsidRPr="007243B3">
        <w:rPr>
          <w:rFonts w:ascii="Times New Roman" w:hAnsi="Times New Roman" w:cs="Times New Roman"/>
          <w:color w:val="0070C0"/>
        </w:rPr>
        <w:t>a pretty</w:t>
      </w:r>
      <w:r w:rsidR="006A3890" w:rsidRPr="007243B3">
        <w:rPr>
          <w:rFonts w:ascii="Times New Roman" w:hAnsi="Times New Roman" w:cs="Times New Roman"/>
          <w:color w:val="0070C0"/>
        </w:rPr>
        <w:t xml:space="preserve"> low</w:t>
      </w:r>
      <w:r w:rsidR="009466BB" w:rsidRPr="007243B3">
        <w:rPr>
          <w:rFonts w:ascii="Times New Roman" w:hAnsi="Times New Roman" w:cs="Times New Roman"/>
          <w:color w:val="0070C0"/>
        </w:rPr>
        <w:t xml:space="preserve"> discrimination parameter</w:t>
      </w:r>
      <w:r w:rsidR="00D82790" w:rsidRPr="007243B3">
        <w:rPr>
          <w:rFonts w:ascii="Times New Roman" w:hAnsi="Times New Roman" w:cs="Times New Roman"/>
          <w:color w:val="0070C0"/>
        </w:rPr>
        <w:t xml:space="preserve"> (0.29)</w:t>
      </w:r>
      <w:r w:rsidR="009466BB" w:rsidRPr="007243B3">
        <w:rPr>
          <w:rFonts w:ascii="Times New Roman" w:hAnsi="Times New Roman" w:cs="Times New Roman"/>
          <w:color w:val="0070C0"/>
        </w:rPr>
        <w:t xml:space="preserve">, </w:t>
      </w:r>
      <w:r w:rsidR="00AA020E" w:rsidRPr="007243B3">
        <w:rPr>
          <w:rFonts w:ascii="Times New Roman" w:hAnsi="Times New Roman" w:cs="Times New Roman"/>
          <w:color w:val="0070C0"/>
        </w:rPr>
        <w:t>close-to-zero location parameter</w:t>
      </w:r>
      <w:r w:rsidR="00A87279" w:rsidRPr="007243B3">
        <w:rPr>
          <w:rFonts w:ascii="Times New Roman" w:hAnsi="Times New Roman" w:cs="Times New Roman"/>
          <w:color w:val="0070C0"/>
        </w:rPr>
        <w:t xml:space="preserve"> (-0.69)</w:t>
      </w:r>
      <w:r w:rsidR="009466BB" w:rsidRPr="007243B3">
        <w:rPr>
          <w:rFonts w:ascii="Times New Roman" w:hAnsi="Times New Roman" w:cs="Times New Roman"/>
          <w:color w:val="0070C0"/>
        </w:rPr>
        <w:t xml:space="preserve">, and bell-curved </w:t>
      </w:r>
      <w:r w:rsidR="00C02A71" w:rsidRPr="007243B3">
        <w:rPr>
          <w:rFonts w:ascii="Times New Roman" w:hAnsi="Times New Roman" w:cs="Times New Roman"/>
          <w:color w:val="0070C0"/>
        </w:rPr>
        <w:t>option response function</w:t>
      </w:r>
      <w:r w:rsidR="004721C5" w:rsidRPr="007243B3">
        <w:rPr>
          <w:rFonts w:ascii="Times New Roman" w:hAnsi="Times New Roman" w:cs="Times New Roman"/>
          <w:color w:val="0070C0"/>
        </w:rPr>
        <w:t xml:space="preserve"> (</w:t>
      </w:r>
      <w:r w:rsidR="00C2790D" w:rsidRPr="001064F9">
        <w:rPr>
          <w:rFonts w:ascii="Times New Roman" w:hAnsi="Times New Roman" w:cs="Times New Roman"/>
          <w:color w:val="FF0000"/>
          <w:highlight w:val="yellow"/>
          <w:rPrChange w:id="126" w:author="Luyao Zhang" w:date="2016-11-03T14:46:00Z">
            <w:rPr>
              <w:rFonts w:ascii="Times New Roman" w:hAnsi="Times New Roman" w:cs="Times New Roman"/>
              <w:color w:val="FF0000"/>
            </w:rPr>
          </w:rPrChange>
        </w:rPr>
        <w:t>Figure 2</w:t>
      </w:r>
      <w:r w:rsidR="008122B1" w:rsidRPr="001064F9">
        <w:rPr>
          <w:rFonts w:ascii="Times New Roman" w:hAnsi="Times New Roman" w:cs="Times New Roman"/>
          <w:color w:val="FF0000"/>
          <w:highlight w:val="yellow"/>
          <w:rPrChange w:id="127" w:author="Luyao Zhang" w:date="2016-11-03T14:46:00Z">
            <w:rPr>
              <w:rFonts w:ascii="Times New Roman" w:hAnsi="Times New Roman" w:cs="Times New Roman"/>
              <w:color w:val="FF0000"/>
            </w:rPr>
          </w:rPrChange>
        </w:rPr>
        <w:t>7</w:t>
      </w:r>
      <w:r w:rsidR="00952290" w:rsidRPr="007243B3">
        <w:rPr>
          <w:rFonts w:ascii="Times New Roman" w:hAnsi="Times New Roman" w:cs="Times New Roman"/>
          <w:color w:val="0070C0"/>
        </w:rPr>
        <w:t>)</w:t>
      </w:r>
      <w:r w:rsidR="00C02A71" w:rsidRPr="007243B3">
        <w:rPr>
          <w:rFonts w:ascii="Times New Roman" w:hAnsi="Times New Roman" w:cs="Times New Roman"/>
          <w:color w:val="0070C0"/>
        </w:rPr>
        <w:t xml:space="preserve"> for two of the response categories. </w:t>
      </w:r>
      <w:r w:rsidR="00AE4061" w:rsidRPr="007243B3">
        <w:rPr>
          <w:rFonts w:ascii="Times New Roman" w:hAnsi="Times New Roman" w:cs="Times New Roman"/>
          <w:color w:val="0070C0"/>
        </w:rPr>
        <w:t xml:space="preserve">The same item, under SGR, </w:t>
      </w:r>
      <w:r w:rsidR="00F94C94" w:rsidRPr="007243B3">
        <w:rPr>
          <w:rFonts w:ascii="Times New Roman" w:hAnsi="Times New Roman" w:cs="Times New Roman"/>
          <w:color w:val="0070C0"/>
        </w:rPr>
        <w:t>had</w:t>
      </w:r>
      <w:r w:rsidR="008A71B2" w:rsidRPr="007243B3">
        <w:rPr>
          <w:rFonts w:ascii="Times New Roman" w:hAnsi="Times New Roman" w:cs="Times New Roman"/>
          <w:color w:val="0070C0"/>
        </w:rPr>
        <w:t xml:space="preserve"> </w:t>
      </w:r>
      <w:r w:rsidR="003E7110" w:rsidRPr="007243B3">
        <w:rPr>
          <w:rFonts w:ascii="Times New Roman" w:hAnsi="Times New Roman" w:cs="Times New Roman"/>
          <w:color w:val="0070C0"/>
        </w:rPr>
        <w:t>option response functions</w:t>
      </w:r>
      <w:r w:rsidR="009300BE" w:rsidRPr="007243B3">
        <w:rPr>
          <w:rFonts w:ascii="Times New Roman" w:hAnsi="Times New Roman" w:cs="Times New Roman"/>
          <w:color w:val="0070C0"/>
        </w:rPr>
        <w:t xml:space="preserve"> (</w:t>
      </w:r>
      <w:r w:rsidR="009300BE" w:rsidRPr="00CA1893">
        <w:rPr>
          <w:rFonts w:ascii="Times New Roman" w:hAnsi="Times New Roman" w:cs="Times New Roman"/>
          <w:color w:val="FF0000"/>
          <w:highlight w:val="yellow"/>
          <w:rPrChange w:id="128" w:author="Luyao Zhang" w:date="2016-11-03T15:18:00Z">
            <w:rPr>
              <w:rFonts w:ascii="Times New Roman" w:hAnsi="Times New Roman" w:cs="Times New Roman"/>
              <w:color w:val="FF0000"/>
            </w:rPr>
          </w:rPrChange>
        </w:rPr>
        <w:t>Figure 2</w:t>
      </w:r>
      <w:r w:rsidR="008122B1" w:rsidRPr="00CA1893">
        <w:rPr>
          <w:rFonts w:ascii="Times New Roman" w:hAnsi="Times New Roman" w:cs="Times New Roman"/>
          <w:color w:val="FF0000"/>
          <w:highlight w:val="yellow"/>
          <w:rPrChange w:id="129" w:author="Luyao Zhang" w:date="2016-11-03T15:18:00Z">
            <w:rPr>
              <w:rFonts w:ascii="Times New Roman" w:hAnsi="Times New Roman" w:cs="Times New Roman"/>
              <w:color w:val="FF0000"/>
            </w:rPr>
          </w:rPrChange>
        </w:rPr>
        <w:t>8</w:t>
      </w:r>
      <w:r w:rsidR="009300BE" w:rsidRPr="007243B3">
        <w:rPr>
          <w:rFonts w:ascii="Times New Roman" w:hAnsi="Times New Roman" w:cs="Times New Roman"/>
          <w:color w:val="0070C0"/>
        </w:rPr>
        <w:t>)</w:t>
      </w:r>
      <w:r w:rsidR="007A3CF8" w:rsidRPr="007243B3">
        <w:rPr>
          <w:rFonts w:ascii="Times New Roman" w:hAnsi="Times New Roman" w:cs="Times New Roman"/>
          <w:color w:val="0070C0"/>
        </w:rPr>
        <w:t xml:space="preserve"> that were rather flat</w:t>
      </w:r>
      <w:r w:rsidR="00FC6341" w:rsidRPr="007243B3">
        <w:rPr>
          <w:rFonts w:ascii="Times New Roman" w:hAnsi="Times New Roman" w:cs="Times New Roman"/>
          <w:color w:val="0070C0"/>
        </w:rPr>
        <w:t>, close-to-zero a-parameter</w:t>
      </w:r>
      <w:r w:rsidR="00DB3658" w:rsidRPr="007243B3">
        <w:rPr>
          <w:rFonts w:ascii="Times New Roman" w:hAnsi="Times New Roman" w:cs="Times New Roman"/>
          <w:color w:val="0070C0"/>
        </w:rPr>
        <w:t xml:space="preserve"> (0.06)</w:t>
      </w:r>
      <w:r w:rsidR="00FC6341" w:rsidRPr="007243B3">
        <w:rPr>
          <w:rFonts w:ascii="Times New Roman" w:hAnsi="Times New Roman" w:cs="Times New Roman"/>
          <w:color w:val="0070C0"/>
        </w:rPr>
        <w:t xml:space="preserve">, and </w:t>
      </w:r>
      <w:r w:rsidR="003E697C" w:rsidRPr="007243B3">
        <w:rPr>
          <w:rFonts w:ascii="Times New Roman" w:hAnsi="Times New Roman" w:cs="Times New Roman"/>
          <w:color w:val="0070C0"/>
        </w:rPr>
        <w:t>extremely large b-parameter</w:t>
      </w:r>
      <w:r w:rsidR="000C7911" w:rsidRPr="007243B3">
        <w:rPr>
          <w:rFonts w:ascii="Times New Roman" w:hAnsi="Times New Roman" w:cs="Times New Roman"/>
          <w:color w:val="0070C0"/>
        </w:rPr>
        <w:t xml:space="preserve"> (-34.31)</w:t>
      </w:r>
      <w:r w:rsidR="003E697C" w:rsidRPr="007243B3">
        <w:rPr>
          <w:rFonts w:ascii="Times New Roman" w:hAnsi="Times New Roman" w:cs="Times New Roman"/>
          <w:color w:val="0070C0"/>
        </w:rPr>
        <w:t xml:space="preserve">. </w:t>
      </w:r>
      <w:r w:rsidR="00891622" w:rsidRPr="007243B3">
        <w:rPr>
          <w:rFonts w:ascii="Times New Roman" w:hAnsi="Times New Roman" w:cs="Times New Roman"/>
          <w:color w:val="0070C0"/>
        </w:rPr>
        <w:t xml:space="preserve">In the U.S group, however, no item </w:t>
      </w:r>
      <w:r w:rsidR="003856EB" w:rsidRPr="007243B3">
        <w:rPr>
          <w:rFonts w:ascii="Times New Roman" w:hAnsi="Times New Roman" w:cs="Times New Roman"/>
          <w:color w:val="0070C0"/>
        </w:rPr>
        <w:t>showed identifiable non-monotonicity</w:t>
      </w:r>
      <w:r w:rsidR="00891622" w:rsidRPr="007243B3">
        <w:rPr>
          <w:rFonts w:ascii="Times New Roman" w:hAnsi="Times New Roman" w:cs="Times New Roman"/>
          <w:color w:val="0070C0"/>
        </w:rPr>
        <w:t xml:space="preserve">. </w:t>
      </w:r>
      <w:r w:rsidR="003052A9" w:rsidRPr="007243B3">
        <w:rPr>
          <w:rFonts w:ascii="Times New Roman" w:hAnsi="Times New Roman" w:cs="Times New Roman"/>
          <w:color w:val="0070C0"/>
        </w:rPr>
        <w:t>All items had location parameters that were very far away from 0</w:t>
      </w:r>
      <w:r w:rsidR="00ED01EC" w:rsidRPr="007243B3">
        <w:rPr>
          <w:rFonts w:ascii="Times New Roman" w:hAnsi="Times New Roman" w:cs="Times New Roman"/>
          <w:color w:val="0070C0"/>
        </w:rPr>
        <w:t xml:space="preserve"> </w:t>
      </w:r>
      <w:r w:rsidR="00ED01EC" w:rsidRPr="00317B2C">
        <w:rPr>
          <w:rFonts w:ascii="Times New Roman" w:hAnsi="Times New Roman" w:cs="Times New Roman"/>
          <w:strike/>
          <w:color w:val="0070C0"/>
          <w:rPrChange w:id="130" w:author="Luyao Zhang" w:date="2016-11-03T14:27:00Z">
            <w:rPr>
              <w:rFonts w:ascii="Times New Roman" w:hAnsi="Times New Roman" w:cs="Times New Roman"/>
              <w:color w:val="0070C0"/>
            </w:rPr>
          </w:rPrChange>
        </w:rPr>
        <w:t>(</w:t>
      </w:r>
      <w:r w:rsidR="00C2269B" w:rsidRPr="00317B2C">
        <w:rPr>
          <w:rFonts w:ascii="Times New Roman" w:hAnsi="Times New Roman" w:cs="Times New Roman"/>
          <w:strike/>
          <w:color w:val="0070C0"/>
          <w:rPrChange w:id="131" w:author="Luyao Zhang" w:date="2016-11-03T14:27:00Z">
            <w:rPr>
              <w:rFonts w:ascii="Times New Roman" w:hAnsi="Times New Roman" w:cs="Times New Roman"/>
              <w:color w:val="0070C0"/>
            </w:rPr>
          </w:rPrChange>
        </w:rPr>
        <w:t xml:space="preserve">see </w:t>
      </w:r>
      <w:r w:rsidR="00F33312" w:rsidRPr="00317B2C">
        <w:rPr>
          <w:rFonts w:ascii="Times New Roman" w:hAnsi="Times New Roman" w:cs="Times New Roman"/>
          <w:strike/>
          <w:color w:val="FF0000"/>
          <w:rPrChange w:id="132" w:author="Luyao Zhang" w:date="2016-11-03T14:27:00Z">
            <w:rPr>
              <w:rFonts w:ascii="Times New Roman" w:hAnsi="Times New Roman" w:cs="Times New Roman"/>
              <w:color w:val="FF0000"/>
            </w:rPr>
          </w:rPrChange>
        </w:rPr>
        <w:t xml:space="preserve">Table </w:t>
      </w:r>
      <w:r w:rsidR="005957E3" w:rsidRPr="00317B2C">
        <w:rPr>
          <w:rFonts w:ascii="Times New Roman" w:hAnsi="Times New Roman" w:cs="Times New Roman"/>
          <w:strike/>
          <w:color w:val="FF0000"/>
          <w:rPrChange w:id="133" w:author="Luyao Zhang" w:date="2016-11-03T14:27:00Z">
            <w:rPr>
              <w:rFonts w:ascii="Times New Roman" w:hAnsi="Times New Roman" w:cs="Times New Roman"/>
              <w:color w:val="FF0000"/>
            </w:rPr>
          </w:rPrChange>
        </w:rPr>
        <w:t>11</w:t>
      </w:r>
      <w:r w:rsidR="005957E3" w:rsidRPr="00317B2C">
        <w:rPr>
          <w:rFonts w:ascii="Times New Roman" w:hAnsi="Times New Roman" w:cs="Times New Roman"/>
          <w:strike/>
          <w:color w:val="0070C0"/>
          <w:rPrChange w:id="134" w:author="Luyao Zhang" w:date="2016-11-03T14:27:00Z">
            <w:rPr>
              <w:rFonts w:ascii="Times New Roman" w:hAnsi="Times New Roman" w:cs="Times New Roman"/>
              <w:color w:val="0070C0"/>
            </w:rPr>
          </w:rPrChange>
        </w:rPr>
        <w:t>)</w:t>
      </w:r>
      <w:r w:rsidR="003052A9" w:rsidRPr="007243B3">
        <w:rPr>
          <w:rFonts w:ascii="Times New Roman" w:hAnsi="Times New Roman" w:cs="Times New Roman"/>
          <w:color w:val="0070C0"/>
        </w:rPr>
        <w:t xml:space="preserve">, </w:t>
      </w:r>
      <w:del w:id="135" w:author="Luyao Zhang" w:date="2016-11-03T14:27:00Z">
        <w:r w:rsidR="003B0546" w:rsidRPr="007243B3" w:rsidDel="00E6410F">
          <w:rPr>
            <w:rFonts w:ascii="Times New Roman" w:hAnsi="Times New Roman" w:cs="Times New Roman"/>
            <w:color w:val="0070C0"/>
          </w:rPr>
          <w:delText xml:space="preserve">resembling </w:delText>
        </w:r>
      </w:del>
      <w:ins w:id="136" w:author="Luyao Zhang" w:date="2016-11-03T14:27:00Z">
        <w:r w:rsidR="00E6410F">
          <w:rPr>
            <w:rFonts w:ascii="Times New Roman" w:hAnsi="Times New Roman" w:cs="Times New Roman"/>
            <w:color w:val="0070C0"/>
          </w:rPr>
          <w:t>demonstrating</w:t>
        </w:r>
        <w:r w:rsidR="00E6410F" w:rsidRPr="007243B3">
          <w:rPr>
            <w:rFonts w:ascii="Times New Roman" w:hAnsi="Times New Roman" w:cs="Times New Roman"/>
            <w:color w:val="0070C0"/>
          </w:rPr>
          <w:t xml:space="preserve"> </w:t>
        </w:r>
      </w:ins>
      <w:r w:rsidR="003B0546" w:rsidRPr="007243B3">
        <w:rPr>
          <w:rFonts w:ascii="Times New Roman" w:hAnsi="Times New Roman" w:cs="Times New Roman"/>
          <w:color w:val="0070C0"/>
        </w:rPr>
        <w:t xml:space="preserve">more </w:t>
      </w:r>
      <w:del w:id="137" w:author="Luyao Zhang" w:date="2016-11-03T14:27:00Z">
        <w:r w:rsidR="003B0546" w:rsidRPr="007243B3" w:rsidDel="002472C3">
          <w:rPr>
            <w:rFonts w:ascii="Times New Roman" w:hAnsi="Times New Roman" w:cs="Times New Roman"/>
            <w:color w:val="0070C0"/>
          </w:rPr>
          <w:delText xml:space="preserve">closely </w:delText>
        </w:r>
      </w:del>
      <w:r w:rsidR="003B0546" w:rsidRPr="007243B3">
        <w:rPr>
          <w:rFonts w:ascii="Times New Roman" w:hAnsi="Times New Roman" w:cs="Times New Roman"/>
          <w:color w:val="0070C0"/>
        </w:rPr>
        <w:t>monotonicity</w:t>
      </w:r>
      <w:del w:id="138" w:author="Luyao Zhang" w:date="2016-11-03T14:27:00Z">
        <w:r w:rsidR="003B0546" w:rsidRPr="007243B3" w:rsidDel="00455A57">
          <w:rPr>
            <w:rFonts w:ascii="Times New Roman" w:hAnsi="Times New Roman" w:cs="Times New Roman"/>
            <w:color w:val="0070C0"/>
          </w:rPr>
          <w:delText xml:space="preserve"> rather</w:delText>
        </w:r>
      </w:del>
      <w:r w:rsidR="003B0546" w:rsidRPr="007243B3">
        <w:rPr>
          <w:rFonts w:ascii="Times New Roman" w:hAnsi="Times New Roman" w:cs="Times New Roman"/>
          <w:color w:val="0070C0"/>
        </w:rPr>
        <w:t xml:space="preserve"> than non-monotonicity</w:t>
      </w:r>
      <w:r w:rsidR="003B0546" w:rsidRPr="00221DE9">
        <w:rPr>
          <w:rFonts w:ascii="Times New Roman" w:hAnsi="Times New Roman" w:cs="Times New Roman"/>
          <w:strike/>
          <w:color w:val="0070C0"/>
          <w:rPrChange w:id="139" w:author="Luyao Zhang" w:date="2016-11-03T14:27:00Z">
            <w:rPr>
              <w:rFonts w:ascii="Times New Roman" w:hAnsi="Times New Roman" w:cs="Times New Roman"/>
              <w:color w:val="0070C0"/>
            </w:rPr>
          </w:rPrChange>
        </w:rPr>
        <w:t xml:space="preserve">, </w:t>
      </w:r>
      <w:r w:rsidR="003052A9" w:rsidRPr="00221DE9">
        <w:rPr>
          <w:rFonts w:ascii="Times New Roman" w:hAnsi="Times New Roman" w:cs="Times New Roman"/>
          <w:strike/>
          <w:color w:val="0070C0"/>
          <w:rPrChange w:id="140" w:author="Luyao Zhang" w:date="2016-11-03T14:27:00Z">
            <w:rPr>
              <w:rFonts w:ascii="Times New Roman" w:hAnsi="Times New Roman" w:cs="Times New Roman"/>
              <w:color w:val="0070C0"/>
            </w:rPr>
          </w:rPrChange>
        </w:rPr>
        <w:t>and no more than one strongly unfolding response function</w:t>
      </w:r>
      <w:r w:rsidR="003052A9" w:rsidRPr="007243B3">
        <w:rPr>
          <w:rFonts w:ascii="Times New Roman" w:hAnsi="Times New Roman" w:cs="Times New Roman"/>
          <w:color w:val="0070C0"/>
        </w:rPr>
        <w:t xml:space="preserve">. Item 13 </w:t>
      </w:r>
      <w:r w:rsidR="00B77704" w:rsidRPr="007243B3">
        <w:rPr>
          <w:rFonts w:ascii="Times New Roman" w:hAnsi="Times New Roman" w:cs="Times New Roman"/>
          <w:color w:val="0070C0"/>
        </w:rPr>
        <w:t>had</w:t>
      </w:r>
      <w:r w:rsidR="008D7817" w:rsidRPr="007243B3">
        <w:rPr>
          <w:rFonts w:ascii="Times New Roman" w:hAnsi="Times New Roman" w:cs="Times New Roman"/>
          <w:color w:val="0070C0"/>
        </w:rPr>
        <w:t xml:space="preserve"> simil</w:t>
      </w:r>
      <w:r w:rsidR="00B478FC" w:rsidRPr="007243B3">
        <w:rPr>
          <w:rFonts w:ascii="Times New Roman" w:hAnsi="Times New Roman" w:cs="Times New Roman"/>
          <w:color w:val="0070C0"/>
        </w:rPr>
        <w:t>ar ICCs under GGUM and SGM</w:t>
      </w:r>
      <w:r w:rsidR="00F3236C" w:rsidRPr="007243B3">
        <w:rPr>
          <w:rFonts w:ascii="Times New Roman" w:hAnsi="Times New Roman" w:cs="Times New Roman"/>
          <w:color w:val="0070C0"/>
        </w:rPr>
        <w:t xml:space="preserve"> in the U.S. group</w:t>
      </w:r>
      <w:r w:rsidR="00B478FC" w:rsidRPr="007243B3">
        <w:rPr>
          <w:rFonts w:ascii="Times New Roman" w:hAnsi="Times New Roman" w:cs="Times New Roman"/>
          <w:color w:val="0070C0"/>
        </w:rPr>
        <w:t xml:space="preserve"> (</w:t>
      </w:r>
      <w:r w:rsidR="00A752F9" w:rsidRPr="00DF00D5">
        <w:rPr>
          <w:rFonts w:ascii="Times New Roman" w:hAnsi="Times New Roman" w:cs="Times New Roman"/>
          <w:color w:val="FF0000"/>
          <w:highlight w:val="yellow"/>
          <w:rPrChange w:id="141" w:author="Luyao Zhang" w:date="2016-11-03T14:59:00Z">
            <w:rPr>
              <w:rFonts w:ascii="Times New Roman" w:hAnsi="Times New Roman" w:cs="Times New Roman"/>
              <w:color w:val="FF0000"/>
            </w:rPr>
          </w:rPrChange>
        </w:rPr>
        <w:t xml:space="preserve">Figures </w:t>
      </w:r>
      <w:r w:rsidR="001F6871" w:rsidRPr="00DF00D5">
        <w:rPr>
          <w:rFonts w:ascii="Times New Roman" w:hAnsi="Times New Roman" w:cs="Times New Roman"/>
          <w:color w:val="FF0000"/>
          <w:highlight w:val="yellow"/>
          <w:rPrChange w:id="142" w:author="Luyao Zhang" w:date="2016-11-03T14:59:00Z">
            <w:rPr>
              <w:rFonts w:ascii="Times New Roman" w:hAnsi="Times New Roman" w:cs="Times New Roman"/>
              <w:color w:val="FF0000"/>
            </w:rPr>
          </w:rPrChange>
        </w:rPr>
        <w:t>29-30</w:t>
      </w:r>
      <w:r w:rsidR="00BD1AEF" w:rsidRPr="007243B3">
        <w:rPr>
          <w:rFonts w:ascii="Times New Roman" w:hAnsi="Times New Roman" w:cs="Times New Roman"/>
          <w:color w:val="0070C0"/>
        </w:rPr>
        <w:t>).</w:t>
      </w:r>
      <w:r w:rsidR="00680D60" w:rsidRPr="007243B3">
        <w:rPr>
          <w:rFonts w:ascii="Times New Roman" w:hAnsi="Times New Roman" w:cs="Times New Roman"/>
          <w:color w:val="0070C0"/>
        </w:rPr>
        <w:t xml:space="preserve"> </w:t>
      </w:r>
    </w:p>
    <w:p w14:paraId="33E1D8E9" w14:textId="0131F939" w:rsidR="00E674B2" w:rsidRPr="007243B3" w:rsidRDefault="001B2F9F" w:rsidP="002203D0">
      <w:pPr>
        <w:ind w:firstLine="420"/>
        <w:rPr>
          <w:rFonts w:ascii="Times New Roman" w:hAnsi="Times New Roman" w:cs="Times New Roman"/>
          <w:color w:val="0070C0"/>
        </w:rPr>
      </w:pPr>
      <w:r w:rsidRPr="007243B3">
        <w:rPr>
          <w:rFonts w:ascii="Times New Roman" w:hAnsi="Times New Roman" w:cs="Times New Roman"/>
          <w:color w:val="0070C0"/>
        </w:rPr>
        <w:t xml:space="preserve">After Item 13 was removed, we </w:t>
      </w:r>
      <w:r w:rsidR="00276C4C" w:rsidRPr="007243B3">
        <w:rPr>
          <w:rFonts w:ascii="Times New Roman" w:hAnsi="Times New Roman" w:cs="Times New Roman"/>
          <w:color w:val="0070C0"/>
        </w:rPr>
        <w:t xml:space="preserve">recomputed </w:t>
      </w:r>
      <w:r w:rsidR="00276C4C" w:rsidRPr="00E7506E">
        <w:rPr>
          <w:rFonts w:ascii="Times New Roman" w:hAnsi="Times New Roman" w:cs="Times New Roman"/>
          <w:strike/>
          <w:color w:val="0070C0"/>
          <w:rPrChange w:id="143" w:author="Luyao Zhang" w:date="2016-11-03T15:18:00Z">
            <w:rPr>
              <w:rFonts w:ascii="Times New Roman" w:hAnsi="Times New Roman" w:cs="Times New Roman"/>
              <w:color w:val="0070C0"/>
            </w:rPr>
          </w:rPrChange>
        </w:rPr>
        <w:t>item parameters (</w:t>
      </w:r>
      <w:r w:rsidR="00276C4C" w:rsidRPr="00E7506E">
        <w:rPr>
          <w:rFonts w:ascii="Times New Roman" w:hAnsi="Times New Roman" w:cs="Times New Roman"/>
          <w:strike/>
          <w:color w:val="FF0000"/>
          <w:rPrChange w:id="144" w:author="Luyao Zhang" w:date="2016-11-03T15:18:00Z">
            <w:rPr>
              <w:rFonts w:ascii="Times New Roman" w:hAnsi="Times New Roman" w:cs="Times New Roman"/>
              <w:color w:val="FF0000"/>
            </w:rPr>
          </w:rPrChange>
        </w:rPr>
        <w:t>Table 13</w:t>
      </w:r>
      <w:r w:rsidR="00276C4C" w:rsidRPr="00E7506E">
        <w:rPr>
          <w:rFonts w:ascii="Times New Roman" w:hAnsi="Times New Roman" w:cs="Times New Roman"/>
          <w:strike/>
          <w:color w:val="0070C0"/>
          <w:rPrChange w:id="145" w:author="Luyao Zhang" w:date="2016-11-03T15:18:00Z">
            <w:rPr>
              <w:rFonts w:ascii="Times New Roman" w:hAnsi="Times New Roman" w:cs="Times New Roman"/>
              <w:color w:val="0070C0"/>
            </w:rPr>
          </w:rPrChange>
        </w:rPr>
        <w:t xml:space="preserve">) </w:t>
      </w:r>
      <w:r w:rsidR="00C079E1" w:rsidRPr="00E7506E">
        <w:rPr>
          <w:rFonts w:ascii="Times New Roman" w:hAnsi="Times New Roman" w:cs="Times New Roman"/>
          <w:strike/>
          <w:color w:val="0070C0"/>
          <w:rPrChange w:id="146" w:author="Luyao Zhang" w:date="2016-11-03T15:18:00Z">
            <w:rPr>
              <w:rFonts w:ascii="Times New Roman" w:hAnsi="Times New Roman" w:cs="Times New Roman"/>
              <w:color w:val="0070C0"/>
            </w:rPr>
          </w:rPrChange>
        </w:rPr>
        <w:t>and</w:t>
      </w:r>
      <w:r w:rsidR="00C079E1" w:rsidRPr="007243B3">
        <w:rPr>
          <w:rFonts w:ascii="Times New Roman" w:hAnsi="Times New Roman" w:cs="Times New Roman"/>
          <w:color w:val="0070C0"/>
        </w:rPr>
        <w:t xml:space="preserve"> model-data fit (</w:t>
      </w:r>
      <w:r w:rsidR="002410A0" w:rsidRPr="006F4EFC">
        <w:rPr>
          <w:rFonts w:ascii="Times New Roman" w:hAnsi="Times New Roman" w:cs="Times New Roman"/>
          <w:color w:val="FF0000"/>
          <w:highlight w:val="yellow"/>
          <w:rPrChange w:id="147" w:author="Luyao Zhang" w:date="2016-11-01T20:01:00Z">
            <w:rPr>
              <w:rFonts w:ascii="Times New Roman" w:hAnsi="Times New Roman" w:cs="Times New Roman"/>
              <w:color w:val="FF0000"/>
            </w:rPr>
          </w:rPrChange>
        </w:rPr>
        <w:t>Table 14</w:t>
      </w:r>
      <w:r w:rsidR="002410A0" w:rsidRPr="007243B3">
        <w:rPr>
          <w:rFonts w:ascii="Times New Roman" w:hAnsi="Times New Roman" w:cs="Times New Roman"/>
          <w:color w:val="0070C0"/>
        </w:rPr>
        <w:t>)</w:t>
      </w:r>
      <w:r w:rsidR="005A3382" w:rsidRPr="007243B3">
        <w:rPr>
          <w:rFonts w:ascii="Times New Roman" w:hAnsi="Times New Roman" w:cs="Times New Roman"/>
          <w:color w:val="0070C0"/>
        </w:rPr>
        <w:t xml:space="preserve">. </w:t>
      </w:r>
      <w:r w:rsidR="005E303E" w:rsidRPr="007243B3">
        <w:rPr>
          <w:rFonts w:ascii="Times New Roman" w:hAnsi="Times New Roman" w:cs="Times New Roman"/>
          <w:color w:val="0070C0"/>
        </w:rPr>
        <w:t xml:space="preserve">As shown in </w:t>
      </w:r>
      <w:r w:rsidR="005E303E" w:rsidRPr="00B2326B">
        <w:rPr>
          <w:rFonts w:ascii="Times New Roman" w:hAnsi="Times New Roman" w:cs="Times New Roman"/>
          <w:color w:val="0070C0"/>
          <w:highlight w:val="yellow"/>
          <w:rPrChange w:id="148" w:author="Luyao Zhang" w:date="2016-11-03T15:18:00Z">
            <w:rPr>
              <w:rFonts w:ascii="Times New Roman" w:hAnsi="Times New Roman" w:cs="Times New Roman"/>
              <w:color w:val="0070C0"/>
            </w:rPr>
          </w:rPrChange>
        </w:rPr>
        <w:t>Table 14</w:t>
      </w:r>
      <w:r w:rsidR="005E303E" w:rsidRPr="007243B3">
        <w:rPr>
          <w:rFonts w:ascii="Times New Roman" w:hAnsi="Times New Roman" w:cs="Times New Roman"/>
          <w:color w:val="0070C0"/>
        </w:rPr>
        <w:t xml:space="preserve">, </w:t>
      </w:r>
      <w:r w:rsidR="00F659E4" w:rsidRPr="007243B3">
        <w:rPr>
          <w:rFonts w:ascii="Times New Roman" w:hAnsi="Times New Roman" w:cs="Times New Roman"/>
          <w:color w:val="0070C0"/>
        </w:rPr>
        <w:t>GGUM still fitted wors</w:t>
      </w:r>
      <w:r w:rsidR="00A6635F" w:rsidRPr="007243B3">
        <w:rPr>
          <w:rFonts w:ascii="Times New Roman" w:hAnsi="Times New Roman" w:cs="Times New Roman"/>
          <w:color w:val="0070C0"/>
        </w:rPr>
        <w:t>e</w:t>
      </w:r>
      <w:r w:rsidR="00F659E4" w:rsidRPr="007243B3">
        <w:rPr>
          <w:rFonts w:ascii="Times New Roman" w:hAnsi="Times New Roman" w:cs="Times New Roman"/>
          <w:color w:val="0070C0"/>
        </w:rPr>
        <w:t xml:space="preserve"> than SGR for the U.S group, </w:t>
      </w:r>
      <w:r w:rsidR="00FA0967" w:rsidRPr="007243B3">
        <w:rPr>
          <w:rFonts w:ascii="Times New Roman" w:hAnsi="Times New Roman" w:cs="Times New Roman"/>
          <w:color w:val="0070C0"/>
        </w:rPr>
        <w:t xml:space="preserve">but for the Chinese group, </w:t>
      </w:r>
      <w:r w:rsidR="009D4FAB" w:rsidRPr="007243B3">
        <w:rPr>
          <w:rFonts w:ascii="Times New Roman" w:hAnsi="Times New Roman" w:cs="Times New Roman"/>
          <w:color w:val="0070C0"/>
        </w:rPr>
        <w:t>SGR</w:t>
      </w:r>
      <w:r w:rsidR="003C1C23" w:rsidRPr="007243B3">
        <w:rPr>
          <w:rFonts w:ascii="Times New Roman" w:hAnsi="Times New Roman" w:cs="Times New Roman"/>
          <w:color w:val="0070C0"/>
        </w:rPr>
        <w:t xml:space="preserve"> now fitted almost as</w:t>
      </w:r>
      <w:r w:rsidR="00E00368" w:rsidRPr="007243B3">
        <w:rPr>
          <w:rFonts w:ascii="Times New Roman" w:hAnsi="Times New Roman" w:cs="Times New Roman"/>
          <w:color w:val="0070C0"/>
        </w:rPr>
        <w:t xml:space="preserve"> well as GGUM, majorly because model fit of GGUM got worse </w:t>
      </w:r>
      <w:r w:rsidR="006D2D1E" w:rsidRPr="007243B3">
        <w:rPr>
          <w:rFonts w:ascii="Times New Roman" w:hAnsi="Times New Roman" w:cs="Times New Roman"/>
          <w:color w:val="0070C0"/>
        </w:rPr>
        <w:t xml:space="preserve">with the removal of the </w:t>
      </w:r>
      <w:r w:rsidR="004A5868" w:rsidRPr="007243B3">
        <w:rPr>
          <w:rFonts w:ascii="Times New Roman" w:hAnsi="Times New Roman" w:cs="Times New Roman"/>
          <w:color w:val="0070C0"/>
        </w:rPr>
        <w:t>intermediate</w:t>
      </w:r>
      <w:r w:rsidR="006D2D1E" w:rsidRPr="007243B3">
        <w:rPr>
          <w:rFonts w:ascii="Times New Roman" w:hAnsi="Times New Roman" w:cs="Times New Roman"/>
          <w:color w:val="0070C0"/>
        </w:rPr>
        <w:t xml:space="preserve"> item.</w:t>
      </w:r>
      <w:r w:rsidR="00F76137" w:rsidRPr="007243B3">
        <w:rPr>
          <w:rFonts w:ascii="Times New Roman" w:hAnsi="Times New Roman" w:cs="Times New Roman"/>
          <w:color w:val="0070C0"/>
        </w:rPr>
        <w:t xml:space="preserve"> </w:t>
      </w:r>
    </w:p>
    <w:p w14:paraId="7FB0709B" w14:textId="76491838" w:rsidR="002203D0" w:rsidRPr="007243B3" w:rsidRDefault="00A332B6" w:rsidP="002203D0">
      <w:pPr>
        <w:ind w:firstLine="420"/>
        <w:rPr>
          <w:rFonts w:ascii="Times New Roman" w:hAnsi="Times New Roman" w:cs="Times New Roman"/>
          <w:color w:val="0070C0"/>
        </w:rPr>
      </w:pPr>
      <w:r w:rsidRPr="007243B3">
        <w:rPr>
          <w:rFonts w:ascii="Times New Roman" w:hAnsi="Times New Roman" w:cs="Times New Roman"/>
          <w:color w:val="0070C0"/>
        </w:rPr>
        <w:t xml:space="preserve">Next, we dichotomized the response data </w:t>
      </w:r>
      <w:r w:rsidR="00A70DD4" w:rsidRPr="007243B3">
        <w:rPr>
          <w:rFonts w:ascii="Times New Roman" w:hAnsi="Times New Roman" w:cs="Times New Roman"/>
          <w:color w:val="0070C0"/>
        </w:rPr>
        <w:t xml:space="preserve">for a </w:t>
      </w:r>
      <w:r w:rsidR="00EA5137" w:rsidRPr="007243B3">
        <w:rPr>
          <w:rFonts w:ascii="Times New Roman" w:hAnsi="Times New Roman" w:cs="Times New Roman"/>
          <w:color w:val="0070C0"/>
        </w:rPr>
        <w:t>clearer</w:t>
      </w:r>
      <w:r w:rsidR="00A70DD4" w:rsidRPr="007243B3">
        <w:rPr>
          <w:rFonts w:ascii="Times New Roman" w:hAnsi="Times New Roman" w:cs="Times New Roman"/>
          <w:color w:val="0070C0"/>
        </w:rPr>
        <w:t xml:space="preserve"> </w:t>
      </w:r>
      <w:r w:rsidR="00F77446">
        <w:rPr>
          <w:rFonts w:ascii="Times New Roman" w:hAnsi="Times New Roman" w:cs="Times New Roman"/>
          <w:color w:val="0070C0"/>
        </w:rPr>
        <w:t xml:space="preserve">view </w:t>
      </w:r>
      <w:r w:rsidR="00A70DD4" w:rsidRPr="007243B3">
        <w:rPr>
          <w:rFonts w:ascii="Times New Roman" w:hAnsi="Times New Roman" w:cs="Times New Roman"/>
          <w:color w:val="0070C0"/>
        </w:rPr>
        <w:t xml:space="preserve">of the </w:t>
      </w:r>
      <w:r w:rsidR="00FB66F6">
        <w:rPr>
          <w:rFonts w:ascii="Times New Roman" w:hAnsi="Times New Roman" w:cs="Times New Roman"/>
          <w:color w:val="0070C0"/>
        </w:rPr>
        <w:t>unfolding</w:t>
      </w:r>
      <w:r w:rsidR="00A70DD4" w:rsidRPr="007243B3">
        <w:rPr>
          <w:rFonts w:ascii="Times New Roman" w:hAnsi="Times New Roman" w:cs="Times New Roman"/>
          <w:color w:val="0070C0"/>
        </w:rPr>
        <w:t xml:space="preserve"> item.</w:t>
      </w:r>
      <w:r w:rsidR="003F3E0E" w:rsidRPr="007243B3">
        <w:rPr>
          <w:rFonts w:ascii="Times New Roman" w:hAnsi="Times New Roman" w:cs="Times New Roman"/>
          <w:color w:val="0070C0"/>
        </w:rPr>
        <w:t xml:space="preserve"> </w:t>
      </w:r>
      <w:r w:rsidR="00EB1F22" w:rsidRPr="007243B3">
        <w:rPr>
          <w:rFonts w:ascii="Times New Roman" w:hAnsi="Times New Roman" w:cs="Times New Roman"/>
          <w:color w:val="0070C0"/>
        </w:rPr>
        <w:t xml:space="preserve">19 </w:t>
      </w:r>
      <w:r w:rsidR="004533FC" w:rsidRPr="007243B3">
        <w:rPr>
          <w:rFonts w:ascii="Times New Roman" w:hAnsi="Times New Roman" w:cs="Times New Roman"/>
          <w:color w:val="0070C0"/>
        </w:rPr>
        <w:t xml:space="preserve">items were </w:t>
      </w:r>
      <w:r w:rsidR="00860E27" w:rsidRPr="007243B3">
        <w:rPr>
          <w:rFonts w:ascii="Times New Roman" w:hAnsi="Times New Roman" w:cs="Times New Roman"/>
          <w:color w:val="0070C0"/>
        </w:rPr>
        <w:t>used in Modfit</w:t>
      </w:r>
      <w:r w:rsidR="00EB1F22" w:rsidRPr="007243B3">
        <w:rPr>
          <w:rFonts w:ascii="Times New Roman" w:hAnsi="Times New Roman" w:cs="Times New Roman"/>
          <w:color w:val="0070C0"/>
        </w:rPr>
        <w:t xml:space="preserve"> (Item 1 dropped due to inaccurate translation</w:t>
      </w:r>
      <w:r w:rsidR="006D30B2" w:rsidRPr="007243B3">
        <w:rPr>
          <w:rFonts w:ascii="Times New Roman" w:hAnsi="Times New Roman" w:cs="Times New Roman"/>
          <w:color w:val="0070C0"/>
        </w:rPr>
        <w:t>)</w:t>
      </w:r>
      <w:r w:rsidR="00EB2784" w:rsidRPr="007243B3">
        <w:rPr>
          <w:rFonts w:ascii="Times New Roman" w:hAnsi="Times New Roman" w:cs="Times New Roman"/>
          <w:color w:val="0070C0"/>
        </w:rPr>
        <w:t xml:space="preserve">. </w:t>
      </w:r>
      <w:r w:rsidR="003D2201" w:rsidRPr="007243B3">
        <w:rPr>
          <w:rFonts w:ascii="Times New Roman" w:hAnsi="Times New Roman" w:cs="Times New Roman"/>
          <w:color w:val="0070C0"/>
        </w:rPr>
        <w:t xml:space="preserve">Items </w:t>
      </w:r>
      <w:r w:rsidR="002F153D" w:rsidRPr="007243B3">
        <w:rPr>
          <w:rFonts w:ascii="Times New Roman" w:hAnsi="Times New Roman" w:cs="Times New Roman"/>
          <w:color w:val="0070C0"/>
        </w:rPr>
        <w:t xml:space="preserve">9, 13, </w:t>
      </w:r>
      <w:r w:rsidR="00702A6E" w:rsidRPr="007243B3">
        <w:rPr>
          <w:rFonts w:ascii="Times New Roman" w:hAnsi="Times New Roman" w:cs="Times New Roman"/>
          <w:color w:val="0070C0"/>
        </w:rPr>
        <w:t xml:space="preserve">and </w:t>
      </w:r>
      <w:r w:rsidR="002F153D" w:rsidRPr="007243B3">
        <w:rPr>
          <w:rFonts w:ascii="Times New Roman" w:hAnsi="Times New Roman" w:cs="Times New Roman"/>
          <w:color w:val="0070C0"/>
        </w:rPr>
        <w:t xml:space="preserve">16 </w:t>
      </w:r>
      <w:r w:rsidR="00833A37" w:rsidRPr="007243B3">
        <w:rPr>
          <w:rFonts w:ascii="Times New Roman" w:hAnsi="Times New Roman" w:cs="Times New Roman"/>
          <w:color w:val="0070C0"/>
        </w:rPr>
        <w:t>showed</w:t>
      </w:r>
      <w:r w:rsidR="009D0527" w:rsidRPr="007243B3">
        <w:rPr>
          <w:rFonts w:ascii="Times New Roman" w:hAnsi="Times New Roman" w:cs="Times New Roman"/>
          <w:color w:val="0070C0"/>
        </w:rPr>
        <w:t xml:space="preserve"> poor discrimination</w:t>
      </w:r>
      <w:r w:rsidR="00833A37" w:rsidRPr="007243B3">
        <w:rPr>
          <w:rFonts w:ascii="Times New Roman" w:hAnsi="Times New Roman" w:cs="Times New Roman"/>
          <w:color w:val="0070C0"/>
        </w:rPr>
        <w:t>, and thus</w:t>
      </w:r>
      <w:r w:rsidR="009D0527" w:rsidRPr="007243B3">
        <w:rPr>
          <w:rFonts w:ascii="Times New Roman" w:hAnsi="Times New Roman" w:cs="Times New Roman"/>
          <w:color w:val="0070C0"/>
        </w:rPr>
        <w:t xml:space="preserve"> were deleted. </w:t>
      </w:r>
      <w:r w:rsidR="00012BFA" w:rsidRPr="007243B3">
        <w:rPr>
          <w:rFonts w:ascii="Times New Roman" w:hAnsi="Times New Roman" w:cs="Times New Roman"/>
          <w:color w:val="0070C0"/>
        </w:rPr>
        <w:t>Item 13 was a weak</w:t>
      </w:r>
      <w:r w:rsidR="00F522C4">
        <w:rPr>
          <w:rFonts w:ascii="Times New Roman" w:hAnsi="Times New Roman" w:cs="Times New Roman"/>
          <w:color w:val="0070C0"/>
        </w:rPr>
        <w:t xml:space="preserve">ly </w:t>
      </w:r>
      <w:r w:rsidR="00276AC5">
        <w:rPr>
          <w:rFonts w:ascii="Times New Roman" w:hAnsi="Times New Roman" w:cs="Times New Roman"/>
          <w:color w:val="0070C0"/>
        </w:rPr>
        <w:t>non-monotonic</w:t>
      </w:r>
      <w:r w:rsidR="00F522C4">
        <w:rPr>
          <w:rFonts w:ascii="Times New Roman" w:hAnsi="Times New Roman" w:cs="Times New Roman"/>
          <w:color w:val="0070C0"/>
        </w:rPr>
        <w:t xml:space="preserve"> </w:t>
      </w:r>
      <w:r w:rsidR="00FD16D7" w:rsidRPr="007243B3">
        <w:rPr>
          <w:rFonts w:ascii="Times New Roman" w:hAnsi="Times New Roman" w:cs="Times New Roman"/>
          <w:color w:val="0070C0"/>
        </w:rPr>
        <w:t xml:space="preserve">item </w:t>
      </w:r>
      <w:r w:rsidR="00012BFA" w:rsidRPr="007243B3">
        <w:rPr>
          <w:rFonts w:ascii="Times New Roman" w:hAnsi="Times New Roman" w:cs="Times New Roman"/>
          <w:color w:val="0070C0"/>
        </w:rPr>
        <w:t xml:space="preserve">under polytomous GGUM for the Chinese group. </w:t>
      </w:r>
      <w:r w:rsidR="0006132B" w:rsidRPr="007243B3">
        <w:rPr>
          <w:rFonts w:ascii="Times New Roman" w:hAnsi="Times New Roman" w:cs="Times New Roman"/>
          <w:color w:val="0070C0"/>
        </w:rPr>
        <w:t xml:space="preserve">Interestingly, this time, Item 19 </w:t>
      </w:r>
      <w:r w:rsidR="00B53006" w:rsidRPr="007243B3">
        <w:rPr>
          <w:rFonts w:ascii="Times New Roman" w:hAnsi="Times New Roman" w:cs="Times New Roman"/>
          <w:color w:val="0070C0"/>
        </w:rPr>
        <w:t>exhibited non-monotonicity</w:t>
      </w:r>
      <w:r w:rsidR="00B402FC" w:rsidRPr="007243B3">
        <w:rPr>
          <w:rFonts w:ascii="Times New Roman" w:hAnsi="Times New Roman" w:cs="Times New Roman"/>
          <w:color w:val="0070C0"/>
        </w:rPr>
        <w:t xml:space="preserve">. </w:t>
      </w:r>
      <w:r w:rsidR="003F4A29">
        <w:rPr>
          <w:rFonts w:ascii="Times New Roman" w:hAnsi="Times New Roman" w:cs="Times New Roman"/>
          <w:color w:val="0070C0"/>
        </w:rPr>
        <w:t xml:space="preserve">Note that </w:t>
      </w:r>
      <w:r w:rsidR="00B402FC" w:rsidRPr="007243B3">
        <w:rPr>
          <w:rFonts w:ascii="Times New Roman" w:hAnsi="Times New Roman" w:cs="Times New Roman"/>
          <w:color w:val="0070C0"/>
        </w:rPr>
        <w:t>Item 19</w:t>
      </w:r>
      <w:r w:rsidR="00435C7D" w:rsidRPr="007243B3">
        <w:rPr>
          <w:rFonts w:ascii="Times New Roman" w:hAnsi="Times New Roman" w:cs="Times New Roman"/>
          <w:color w:val="0070C0"/>
        </w:rPr>
        <w:t xml:space="preserve"> was deleted under polytomous GGUM due to low discrimination </w:t>
      </w:r>
      <w:r w:rsidR="001D2A15" w:rsidRPr="007243B3">
        <w:rPr>
          <w:rFonts w:ascii="Times New Roman" w:hAnsi="Times New Roman" w:cs="Times New Roman"/>
          <w:color w:val="0070C0"/>
        </w:rPr>
        <w:t xml:space="preserve">for the Chinese group. </w:t>
      </w:r>
      <w:ins w:id="149" w:author="Luyao Zhang" w:date="2016-11-03T15:38:00Z">
        <w:r w:rsidR="00F26BE7">
          <w:rPr>
            <w:rFonts w:ascii="Times New Roman" w:hAnsi="Times New Roman" w:cs="Times New Roman"/>
            <w:color w:val="0070C0"/>
          </w:rPr>
          <w:t xml:space="preserve">Under polytomous GGUM, </w:t>
        </w:r>
      </w:ins>
      <w:ins w:id="150" w:author="Luyao Zhang" w:date="2016-11-03T15:39:00Z">
        <w:r w:rsidR="00036FFC">
          <w:rPr>
            <w:rFonts w:ascii="Times New Roman" w:hAnsi="Times New Roman" w:cs="Times New Roman"/>
            <w:color w:val="0070C0"/>
          </w:rPr>
          <w:t xml:space="preserve">although Item 19 had poor discrimination for the Chinese group, it was in fact </w:t>
        </w:r>
      </w:ins>
      <w:ins w:id="151" w:author="Luyao Zhang" w:date="2016-11-03T15:38:00Z">
        <w:r w:rsidR="005F17A5">
          <w:rPr>
            <w:rFonts w:ascii="Times New Roman" w:hAnsi="Times New Roman" w:cs="Times New Roman"/>
            <w:color w:val="0070C0"/>
          </w:rPr>
          <w:t xml:space="preserve">non-monotonic </w:t>
        </w:r>
      </w:ins>
      <w:ins w:id="152" w:author="Luyao Zhang" w:date="2016-11-03T15:39:00Z">
        <w:r w:rsidR="00EC2DE3">
          <w:rPr>
            <w:rFonts w:ascii="Times New Roman" w:hAnsi="Times New Roman" w:cs="Times New Roman"/>
            <w:color w:val="0070C0"/>
          </w:rPr>
          <w:t>in</w:t>
        </w:r>
      </w:ins>
      <w:ins w:id="153" w:author="Luyao Zhang" w:date="2016-11-03T15:38:00Z">
        <w:r w:rsidR="001B4342">
          <w:rPr>
            <w:rFonts w:ascii="Times New Roman" w:hAnsi="Times New Roman" w:cs="Times New Roman"/>
            <w:color w:val="0070C0"/>
          </w:rPr>
          <w:t xml:space="preserve"> the U.S. group</w:t>
        </w:r>
      </w:ins>
      <w:ins w:id="154" w:author="Luyao Zhang" w:date="2016-11-03T15:40:00Z">
        <w:r w:rsidR="00ED09EF">
          <w:rPr>
            <w:rFonts w:ascii="Times New Roman" w:hAnsi="Times New Roman" w:cs="Times New Roman"/>
            <w:color w:val="0070C0"/>
          </w:rPr>
          <w:t xml:space="preserve"> (</w:t>
        </w:r>
        <w:r w:rsidR="00ED09EF" w:rsidRPr="009B0F9E">
          <w:rPr>
            <w:rFonts w:ascii="Times New Roman" w:hAnsi="Times New Roman" w:cs="Times New Roman"/>
            <w:color w:val="0070C0"/>
            <w:highlight w:val="yellow"/>
            <w:rPrChange w:id="155" w:author="Luyao Zhang" w:date="2016-11-03T15:47:00Z">
              <w:rPr>
                <w:rFonts w:ascii="Times New Roman" w:hAnsi="Times New Roman" w:cs="Times New Roman"/>
                <w:color w:val="0070C0"/>
              </w:rPr>
            </w:rPrChange>
          </w:rPr>
          <w:t>Figure</w:t>
        </w:r>
        <w:r w:rsidR="00F666DF" w:rsidRPr="009B0F9E">
          <w:rPr>
            <w:rFonts w:ascii="Times New Roman" w:hAnsi="Times New Roman" w:cs="Times New Roman"/>
            <w:color w:val="0070C0"/>
            <w:highlight w:val="yellow"/>
            <w:rPrChange w:id="156" w:author="Luyao Zhang" w:date="2016-11-03T15:47:00Z">
              <w:rPr>
                <w:rFonts w:ascii="Times New Roman" w:hAnsi="Times New Roman" w:cs="Times New Roman"/>
                <w:color w:val="0070C0"/>
              </w:rPr>
            </w:rPrChange>
          </w:rPr>
          <w:t xml:space="preserve"> 31</w:t>
        </w:r>
        <w:r w:rsidR="00F666DF">
          <w:rPr>
            <w:rFonts w:ascii="Times New Roman" w:hAnsi="Times New Roman" w:cs="Times New Roman"/>
            <w:color w:val="0070C0"/>
          </w:rPr>
          <w:t>)</w:t>
        </w:r>
      </w:ins>
      <w:ins w:id="157" w:author="Luyao Zhang" w:date="2016-11-03T15:38:00Z">
        <w:r w:rsidR="005F17A5">
          <w:rPr>
            <w:rFonts w:ascii="Times New Roman" w:hAnsi="Times New Roman" w:cs="Times New Roman"/>
            <w:color w:val="0070C0"/>
          </w:rPr>
          <w:t>.</w:t>
        </w:r>
      </w:ins>
      <w:del w:id="158" w:author="Luyao Zhang" w:date="2016-11-03T15:40:00Z">
        <w:r w:rsidR="00BE4A33" w:rsidRPr="007243B3" w:rsidDel="0015431C">
          <w:rPr>
            <w:rFonts w:ascii="Times New Roman" w:hAnsi="Times New Roman" w:cs="Times New Roman"/>
            <w:color w:val="0070C0"/>
          </w:rPr>
          <w:delText>According to t</w:delText>
        </w:r>
        <w:r w:rsidR="00241904" w:rsidRPr="007243B3" w:rsidDel="0015431C">
          <w:rPr>
            <w:rFonts w:ascii="Times New Roman" w:hAnsi="Times New Roman" w:cs="Times New Roman"/>
            <w:color w:val="0070C0"/>
          </w:rPr>
          <w:delText>he ICCs</w:delText>
        </w:r>
        <w:r w:rsidR="005C6334" w:rsidRPr="007243B3" w:rsidDel="0015431C">
          <w:rPr>
            <w:rFonts w:ascii="Times New Roman" w:hAnsi="Times New Roman" w:cs="Times New Roman"/>
            <w:color w:val="0070C0"/>
          </w:rPr>
          <w:delText xml:space="preserve"> (</w:delText>
        </w:r>
        <w:r w:rsidR="00F91E8B" w:rsidRPr="00944459" w:rsidDel="0015431C">
          <w:rPr>
            <w:rFonts w:ascii="Times New Roman" w:hAnsi="Times New Roman" w:cs="Times New Roman"/>
            <w:color w:val="FF0000"/>
          </w:rPr>
          <w:delText>Figures</w:delText>
        </w:r>
        <w:r w:rsidR="004B7533" w:rsidDel="0015431C">
          <w:rPr>
            <w:rFonts w:ascii="Times New Roman" w:hAnsi="Times New Roman" w:cs="Times New Roman"/>
            <w:color w:val="FF0000"/>
          </w:rPr>
          <w:delText xml:space="preserve"> 31</w:delText>
        </w:r>
        <w:r w:rsidR="005C6334" w:rsidRPr="00B7093A" w:rsidDel="0015431C">
          <w:rPr>
            <w:rFonts w:ascii="Times New Roman" w:hAnsi="Times New Roman" w:cs="Times New Roman"/>
            <w:color w:val="FF0000"/>
          </w:rPr>
          <w:delText>-</w:delText>
        </w:r>
        <w:r w:rsidR="004B7533" w:rsidDel="0015431C">
          <w:rPr>
            <w:rFonts w:ascii="Times New Roman" w:hAnsi="Times New Roman" w:cs="Times New Roman"/>
            <w:color w:val="FF0000"/>
          </w:rPr>
          <w:delText>32</w:delText>
        </w:r>
        <w:r w:rsidR="005C6334" w:rsidRPr="007243B3" w:rsidDel="0015431C">
          <w:rPr>
            <w:rFonts w:ascii="Times New Roman" w:hAnsi="Times New Roman" w:cs="Times New Roman"/>
            <w:color w:val="0070C0"/>
          </w:rPr>
          <w:delText>)</w:delText>
        </w:r>
        <w:r w:rsidR="00241904" w:rsidRPr="007243B3" w:rsidDel="0015431C">
          <w:rPr>
            <w:rFonts w:ascii="Times New Roman" w:hAnsi="Times New Roman" w:cs="Times New Roman"/>
            <w:color w:val="0070C0"/>
          </w:rPr>
          <w:delText xml:space="preserve"> of Item 19 under polytomous GGUM</w:delText>
        </w:r>
        <w:r w:rsidR="00FF72D0" w:rsidRPr="007243B3" w:rsidDel="0015431C">
          <w:rPr>
            <w:rFonts w:ascii="Times New Roman" w:hAnsi="Times New Roman" w:cs="Times New Roman"/>
            <w:color w:val="0070C0"/>
          </w:rPr>
          <w:delText xml:space="preserve"> for the two groups</w:delText>
        </w:r>
        <w:r w:rsidR="008B0B2E" w:rsidRPr="007243B3" w:rsidDel="0015431C">
          <w:rPr>
            <w:rFonts w:ascii="Times New Roman" w:hAnsi="Times New Roman" w:cs="Times New Roman"/>
            <w:color w:val="0070C0"/>
          </w:rPr>
          <w:delText>, Item 19 was a</w:delText>
        </w:r>
        <w:r w:rsidR="007A5E31" w:rsidRPr="007243B3" w:rsidDel="0015431C">
          <w:rPr>
            <w:rFonts w:ascii="Times New Roman" w:hAnsi="Times New Roman" w:cs="Times New Roman"/>
            <w:color w:val="0070C0"/>
          </w:rPr>
          <w:delText xml:space="preserve"> non-monotonic item for the U.S group. </w:delText>
        </w:r>
      </w:del>
    </w:p>
    <w:p w14:paraId="5708825D" w14:textId="59C2E259" w:rsidR="00567B88" w:rsidRPr="007243B3" w:rsidRDefault="00702A6E" w:rsidP="002203D0">
      <w:pPr>
        <w:ind w:firstLine="420"/>
        <w:rPr>
          <w:rFonts w:ascii="Times New Roman" w:hAnsi="Times New Roman" w:cs="Times New Roman"/>
          <w:color w:val="0070C0"/>
        </w:rPr>
      </w:pPr>
      <w:r w:rsidRPr="007243B3">
        <w:rPr>
          <w:rFonts w:ascii="Times New Roman" w:hAnsi="Times New Roman" w:cs="Times New Roman"/>
          <w:color w:val="0070C0"/>
        </w:rPr>
        <w:t>Model-data fit was computed in Modfit with</w:t>
      </w:r>
      <w:r w:rsidR="007F7A90" w:rsidRPr="007243B3">
        <w:rPr>
          <w:rFonts w:ascii="Times New Roman" w:hAnsi="Times New Roman" w:cs="Times New Roman"/>
          <w:color w:val="0070C0"/>
        </w:rPr>
        <w:t xml:space="preserve">out Items </w:t>
      </w:r>
      <w:r w:rsidR="00F20FDB" w:rsidRPr="007243B3">
        <w:rPr>
          <w:rFonts w:ascii="Times New Roman" w:hAnsi="Times New Roman" w:cs="Times New Roman"/>
          <w:color w:val="0070C0"/>
        </w:rPr>
        <w:t>1, 9, 13, and 16</w:t>
      </w:r>
      <w:r w:rsidR="009616FE" w:rsidRPr="007243B3">
        <w:rPr>
          <w:rFonts w:ascii="Times New Roman" w:hAnsi="Times New Roman" w:cs="Times New Roman"/>
          <w:color w:val="0070C0"/>
        </w:rPr>
        <w:t xml:space="preserve"> (see </w:t>
      </w:r>
      <w:r w:rsidR="009616FE" w:rsidRPr="00485E63">
        <w:rPr>
          <w:rFonts w:ascii="Times New Roman" w:hAnsi="Times New Roman" w:cs="Times New Roman"/>
          <w:strike/>
          <w:color w:val="FF0000"/>
          <w:rPrChange w:id="159" w:author="Luyao Zhang" w:date="2016-11-03T15:20:00Z">
            <w:rPr>
              <w:rFonts w:ascii="Times New Roman" w:hAnsi="Times New Roman" w:cs="Times New Roman"/>
              <w:color w:val="FF0000"/>
            </w:rPr>
          </w:rPrChange>
        </w:rPr>
        <w:t xml:space="preserve">Table 15 </w:t>
      </w:r>
      <w:r w:rsidR="009616FE" w:rsidRPr="00485E63">
        <w:rPr>
          <w:rFonts w:ascii="Times New Roman" w:hAnsi="Times New Roman" w:cs="Times New Roman"/>
          <w:strike/>
          <w:color w:val="0070C0"/>
          <w:rPrChange w:id="160" w:author="Luyao Zhang" w:date="2016-11-03T15:20:00Z">
            <w:rPr>
              <w:rFonts w:ascii="Times New Roman" w:hAnsi="Times New Roman" w:cs="Times New Roman"/>
              <w:color w:val="0070C0"/>
            </w:rPr>
          </w:rPrChange>
        </w:rPr>
        <w:t xml:space="preserve">for </w:t>
      </w:r>
      <w:r w:rsidR="008B7044" w:rsidRPr="00485E63">
        <w:rPr>
          <w:rFonts w:ascii="Times New Roman" w:hAnsi="Times New Roman" w:cs="Times New Roman"/>
          <w:strike/>
          <w:color w:val="0070C0"/>
          <w:rPrChange w:id="161" w:author="Luyao Zhang" w:date="2016-11-03T15:20:00Z">
            <w:rPr>
              <w:rFonts w:ascii="Times New Roman" w:hAnsi="Times New Roman" w:cs="Times New Roman"/>
              <w:color w:val="0070C0"/>
            </w:rPr>
          </w:rPrChange>
        </w:rPr>
        <w:t>item parameter esti</w:t>
      </w:r>
      <w:r w:rsidR="003714FF" w:rsidRPr="00485E63">
        <w:rPr>
          <w:rFonts w:ascii="Times New Roman" w:hAnsi="Times New Roman" w:cs="Times New Roman"/>
          <w:strike/>
          <w:color w:val="0070C0"/>
          <w:rPrChange w:id="162" w:author="Luyao Zhang" w:date="2016-11-03T15:20:00Z">
            <w:rPr>
              <w:rFonts w:ascii="Times New Roman" w:hAnsi="Times New Roman" w:cs="Times New Roman"/>
              <w:color w:val="0070C0"/>
            </w:rPr>
          </w:rPrChange>
        </w:rPr>
        <w:t>mates</w:t>
      </w:r>
      <w:r w:rsidR="008B7044" w:rsidRPr="00485E63">
        <w:rPr>
          <w:rFonts w:ascii="Times New Roman" w:hAnsi="Times New Roman" w:cs="Times New Roman"/>
          <w:strike/>
          <w:color w:val="0070C0"/>
          <w:rPrChange w:id="163" w:author="Luyao Zhang" w:date="2016-11-03T15:20:00Z">
            <w:rPr>
              <w:rFonts w:ascii="Times New Roman" w:hAnsi="Times New Roman" w:cs="Times New Roman"/>
              <w:color w:val="0070C0"/>
            </w:rPr>
          </w:rPrChange>
        </w:rPr>
        <w:t xml:space="preserve"> and </w:t>
      </w:r>
      <w:r w:rsidR="008B7044" w:rsidRPr="00B86E40">
        <w:rPr>
          <w:rFonts w:ascii="Times New Roman" w:hAnsi="Times New Roman" w:cs="Times New Roman"/>
          <w:color w:val="FF0000"/>
          <w:highlight w:val="yellow"/>
          <w:rPrChange w:id="164" w:author="Luyao Zhang" w:date="2016-11-01T20:02:00Z">
            <w:rPr>
              <w:rFonts w:ascii="Times New Roman" w:hAnsi="Times New Roman" w:cs="Times New Roman"/>
              <w:color w:val="FF0000"/>
            </w:rPr>
          </w:rPrChange>
        </w:rPr>
        <w:t>Table 16</w:t>
      </w:r>
      <w:r w:rsidR="008B7044" w:rsidRPr="007243B3">
        <w:rPr>
          <w:rFonts w:ascii="Times New Roman" w:hAnsi="Times New Roman" w:cs="Times New Roman"/>
          <w:color w:val="0070C0"/>
        </w:rPr>
        <w:t xml:space="preserve"> </w:t>
      </w:r>
      <w:r w:rsidR="008B7044" w:rsidRPr="00F0238B">
        <w:rPr>
          <w:rFonts w:ascii="Times New Roman" w:hAnsi="Times New Roman" w:cs="Times New Roman"/>
          <w:strike/>
          <w:color w:val="0070C0"/>
          <w:rPrChange w:id="165" w:author="Luyao Zhang" w:date="2016-11-03T15:20:00Z">
            <w:rPr>
              <w:rFonts w:ascii="Times New Roman" w:hAnsi="Times New Roman" w:cs="Times New Roman"/>
              <w:color w:val="0070C0"/>
            </w:rPr>
          </w:rPrChange>
        </w:rPr>
        <w:t>for fit results</w:t>
      </w:r>
      <w:r w:rsidR="008B7044" w:rsidRPr="007243B3">
        <w:rPr>
          <w:rFonts w:ascii="Times New Roman" w:hAnsi="Times New Roman" w:cs="Times New Roman"/>
          <w:color w:val="0070C0"/>
        </w:rPr>
        <w:t>)</w:t>
      </w:r>
      <w:r w:rsidR="00F500B6" w:rsidRPr="007243B3">
        <w:rPr>
          <w:rFonts w:ascii="Times New Roman" w:hAnsi="Times New Roman" w:cs="Times New Roman"/>
          <w:color w:val="0070C0"/>
        </w:rPr>
        <w:t>.</w:t>
      </w:r>
      <w:r w:rsidR="0071245C" w:rsidRPr="007243B3">
        <w:rPr>
          <w:rFonts w:ascii="Times New Roman" w:hAnsi="Times New Roman" w:cs="Times New Roman"/>
          <w:color w:val="0070C0"/>
        </w:rPr>
        <w:t xml:space="preserve"> </w:t>
      </w:r>
      <w:r w:rsidR="00B23BC6" w:rsidRPr="007243B3">
        <w:rPr>
          <w:rFonts w:ascii="Times New Roman" w:hAnsi="Times New Roman" w:cs="Times New Roman"/>
          <w:color w:val="0070C0"/>
        </w:rPr>
        <w:t>Again, dichotomous</w:t>
      </w:r>
      <w:r w:rsidR="000643A3">
        <w:rPr>
          <w:rFonts w:ascii="Times New Roman" w:hAnsi="Times New Roman" w:cs="Times New Roman"/>
          <w:color w:val="0070C0"/>
        </w:rPr>
        <w:t xml:space="preserve"> IRT</w:t>
      </w:r>
      <w:r w:rsidR="00B23BC6" w:rsidRPr="007243B3">
        <w:rPr>
          <w:rFonts w:ascii="Times New Roman" w:hAnsi="Times New Roman" w:cs="Times New Roman"/>
          <w:color w:val="0070C0"/>
        </w:rPr>
        <w:t xml:space="preserve"> models had </w:t>
      </w:r>
      <w:r w:rsidR="004B696D" w:rsidRPr="007243B3">
        <w:rPr>
          <w:rFonts w:ascii="Times New Roman" w:hAnsi="Times New Roman" w:cs="Times New Roman"/>
          <w:color w:val="0070C0"/>
        </w:rPr>
        <w:t xml:space="preserve">much </w:t>
      </w:r>
      <w:r w:rsidR="00B23BC6" w:rsidRPr="007243B3">
        <w:rPr>
          <w:rFonts w:ascii="Times New Roman" w:hAnsi="Times New Roman" w:cs="Times New Roman"/>
          <w:color w:val="0070C0"/>
        </w:rPr>
        <w:t xml:space="preserve">better fit than </w:t>
      </w:r>
      <w:r w:rsidR="00D01341">
        <w:rPr>
          <w:rFonts w:ascii="Times New Roman" w:hAnsi="Times New Roman" w:cs="Times New Roman"/>
          <w:color w:val="0070C0"/>
        </w:rPr>
        <w:t>their polytomous counterparts,</w:t>
      </w:r>
      <w:r w:rsidR="00790411" w:rsidRPr="007243B3">
        <w:rPr>
          <w:rFonts w:ascii="Times New Roman" w:hAnsi="Times New Roman" w:cs="Times New Roman"/>
          <w:color w:val="0070C0"/>
        </w:rPr>
        <w:t xml:space="preserve"> with all fit indices smaller than 3</w:t>
      </w:r>
      <w:r w:rsidR="00926249">
        <w:rPr>
          <w:rFonts w:ascii="Times New Roman" w:hAnsi="Times New Roman" w:cs="Times New Roman"/>
          <w:color w:val="0070C0"/>
        </w:rPr>
        <w:t>, indicating adequate fit</w:t>
      </w:r>
      <w:r w:rsidR="0097514B">
        <w:rPr>
          <w:rFonts w:ascii="Times New Roman" w:hAnsi="Times New Roman" w:cs="Times New Roman"/>
          <w:color w:val="0070C0"/>
        </w:rPr>
        <w:t xml:space="preserve">, and </w:t>
      </w:r>
      <w:r w:rsidR="00611252">
        <w:rPr>
          <w:rFonts w:ascii="Times New Roman" w:hAnsi="Times New Roman" w:cs="Times New Roman"/>
          <w:color w:val="0070C0"/>
        </w:rPr>
        <w:t xml:space="preserve">the </w:t>
      </w:r>
      <w:r w:rsidR="0097514B">
        <w:rPr>
          <w:rFonts w:ascii="Times New Roman" w:hAnsi="Times New Roman" w:cs="Times New Roman"/>
          <w:color w:val="0070C0"/>
        </w:rPr>
        <w:t xml:space="preserve">GGUM fitted </w:t>
      </w:r>
      <w:r w:rsidR="007947A6">
        <w:rPr>
          <w:rFonts w:ascii="Times New Roman" w:hAnsi="Times New Roman" w:cs="Times New Roman"/>
          <w:color w:val="0070C0"/>
        </w:rPr>
        <w:t xml:space="preserve">only </w:t>
      </w:r>
      <w:r w:rsidR="001236B3">
        <w:rPr>
          <w:rFonts w:ascii="Times New Roman" w:hAnsi="Times New Roman" w:cs="Times New Roman"/>
          <w:color w:val="0070C0"/>
        </w:rPr>
        <w:t>faintly</w:t>
      </w:r>
      <w:r w:rsidR="0097514B">
        <w:rPr>
          <w:rFonts w:ascii="Times New Roman" w:hAnsi="Times New Roman" w:cs="Times New Roman"/>
          <w:color w:val="0070C0"/>
        </w:rPr>
        <w:t xml:space="preserve"> better than 2PLM.</w:t>
      </w:r>
      <w:r w:rsidR="00AC2F54" w:rsidRPr="007243B3">
        <w:rPr>
          <w:rFonts w:ascii="Times New Roman" w:hAnsi="Times New Roman" w:cs="Times New Roman"/>
          <w:color w:val="0070C0"/>
        </w:rPr>
        <w:t xml:space="preserve"> </w:t>
      </w:r>
      <w:r w:rsidR="000A53EE" w:rsidRPr="007243B3">
        <w:rPr>
          <w:rFonts w:ascii="Times New Roman" w:hAnsi="Times New Roman" w:cs="Times New Roman"/>
          <w:color w:val="0070C0"/>
        </w:rPr>
        <w:t xml:space="preserve">Item 19 was identified in both groups </w:t>
      </w:r>
      <w:ins w:id="166" w:author="Luyao Zhang" w:date="2016-11-03T15:45:00Z">
        <w:r w:rsidR="00FA7B0D">
          <w:rPr>
            <w:rFonts w:ascii="Times New Roman" w:hAnsi="Times New Roman" w:cs="Times New Roman"/>
            <w:color w:val="0070C0"/>
          </w:rPr>
          <w:t xml:space="preserve">under GGUM </w:t>
        </w:r>
      </w:ins>
      <w:r w:rsidR="000A53EE" w:rsidRPr="007243B3">
        <w:rPr>
          <w:rFonts w:ascii="Times New Roman" w:hAnsi="Times New Roman" w:cs="Times New Roman"/>
          <w:color w:val="0070C0"/>
        </w:rPr>
        <w:t xml:space="preserve">as an </w:t>
      </w:r>
      <w:del w:id="167" w:author="Luyao Zhang" w:date="2016-11-03T15:45:00Z">
        <w:r w:rsidR="00AE4F36" w:rsidRPr="007243B3" w:rsidDel="00B62580">
          <w:rPr>
            <w:rFonts w:ascii="Times New Roman" w:hAnsi="Times New Roman" w:cs="Times New Roman"/>
            <w:color w:val="0070C0"/>
          </w:rPr>
          <w:delText>intermediate</w:delText>
        </w:r>
        <w:r w:rsidR="00423AD7" w:rsidRPr="007243B3" w:rsidDel="00B62580">
          <w:rPr>
            <w:rFonts w:ascii="Times New Roman" w:hAnsi="Times New Roman" w:cs="Times New Roman"/>
            <w:color w:val="0070C0"/>
          </w:rPr>
          <w:delText xml:space="preserve"> </w:delText>
        </w:r>
      </w:del>
      <w:r w:rsidR="00423AD7" w:rsidRPr="007243B3">
        <w:rPr>
          <w:rFonts w:ascii="Times New Roman" w:hAnsi="Times New Roman" w:cs="Times New Roman"/>
          <w:color w:val="0070C0"/>
        </w:rPr>
        <w:t>item with bell-curved ICCs (</w:t>
      </w:r>
      <w:r w:rsidR="00423AD7" w:rsidRPr="009B0F9E">
        <w:rPr>
          <w:rFonts w:ascii="Times New Roman" w:hAnsi="Times New Roman" w:cs="Times New Roman"/>
          <w:color w:val="FF0000"/>
          <w:highlight w:val="yellow"/>
          <w:rPrChange w:id="168" w:author="Luyao Zhang" w:date="2016-11-03T15:47:00Z">
            <w:rPr>
              <w:rFonts w:ascii="Times New Roman" w:hAnsi="Times New Roman" w:cs="Times New Roman"/>
              <w:color w:val="FF0000"/>
            </w:rPr>
          </w:rPrChange>
        </w:rPr>
        <w:t xml:space="preserve">Figures </w:t>
      </w:r>
      <w:ins w:id="169" w:author="Luyao Zhang" w:date="2016-11-03T15:20:00Z">
        <w:r w:rsidR="008769D2" w:rsidRPr="009B0F9E">
          <w:rPr>
            <w:rFonts w:ascii="Times New Roman" w:hAnsi="Times New Roman" w:cs="Times New Roman"/>
            <w:color w:val="FF0000"/>
            <w:highlight w:val="yellow"/>
            <w:rPrChange w:id="170" w:author="Luyao Zhang" w:date="2016-11-03T15:47:00Z">
              <w:rPr>
                <w:rFonts w:ascii="Times New Roman" w:hAnsi="Times New Roman" w:cs="Times New Roman"/>
                <w:color w:val="FF0000"/>
              </w:rPr>
            </w:rPrChange>
          </w:rPr>
          <w:t>33</w:t>
        </w:r>
      </w:ins>
      <w:del w:id="171" w:author="Luyao Zhang" w:date="2016-11-03T15:20:00Z">
        <w:r w:rsidR="002A7617" w:rsidRPr="009B0F9E" w:rsidDel="008769D2">
          <w:rPr>
            <w:rFonts w:ascii="Times New Roman" w:hAnsi="Times New Roman" w:cs="Times New Roman"/>
            <w:color w:val="FF0000"/>
            <w:highlight w:val="yellow"/>
            <w:rPrChange w:id="172" w:author="Luyao Zhang" w:date="2016-11-03T15:47:00Z">
              <w:rPr>
                <w:rFonts w:ascii="Times New Roman" w:hAnsi="Times New Roman" w:cs="Times New Roman"/>
                <w:color w:val="FF0000"/>
              </w:rPr>
            </w:rPrChange>
          </w:rPr>
          <w:delText>29</w:delText>
        </w:r>
      </w:del>
      <w:r w:rsidR="002A7617" w:rsidRPr="009B0F9E">
        <w:rPr>
          <w:rFonts w:ascii="Times New Roman" w:hAnsi="Times New Roman" w:cs="Times New Roman"/>
          <w:color w:val="FF0000"/>
          <w:highlight w:val="yellow"/>
          <w:rPrChange w:id="173" w:author="Luyao Zhang" w:date="2016-11-03T15:47:00Z">
            <w:rPr>
              <w:rFonts w:ascii="Times New Roman" w:hAnsi="Times New Roman" w:cs="Times New Roman"/>
              <w:color w:val="FF0000"/>
            </w:rPr>
          </w:rPrChange>
        </w:rPr>
        <w:t>-3</w:t>
      </w:r>
      <w:ins w:id="174" w:author="Luyao Zhang" w:date="2016-11-03T15:20:00Z">
        <w:r w:rsidR="008769D2" w:rsidRPr="009B0F9E">
          <w:rPr>
            <w:rFonts w:ascii="Times New Roman" w:hAnsi="Times New Roman" w:cs="Times New Roman"/>
            <w:color w:val="FF0000"/>
            <w:highlight w:val="yellow"/>
            <w:rPrChange w:id="175" w:author="Luyao Zhang" w:date="2016-11-03T15:47:00Z">
              <w:rPr>
                <w:rFonts w:ascii="Times New Roman" w:hAnsi="Times New Roman" w:cs="Times New Roman"/>
                <w:color w:val="FF0000"/>
              </w:rPr>
            </w:rPrChange>
          </w:rPr>
          <w:t>4</w:t>
        </w:r>
      </w:ins>
      <w:del w:id="176" w:author="Luyao Zhang" w:date="2016-11-03T15:20:00Z">
        <w:r w:rsidR="00975E0B" w:rsidRPr="00944459" w:rsidDel="008769D2">
          <w:rPr>
            <w:rFonts w:ascii="Times New Roman" w:hAnsi="Times New Roman" w:cs="Times New Roman"/>
            <w:color w:val="FF0000"/>
          </w:rPr>
          <w:delText>0</w:delText>
        </w:r>
      </w:del>
      <w:r w:rsidR="00975E0B" w:rsidRPr="007243B3">
        <w:rPr>
          <w:rFonts w:ascii="Times New Roman" w:hAnsi="Times New Roman" w:cs="Times New Roman"/>
          <w:color w:val="0070C0"/>
        </w:rPr>
        <w:t>)</w:t>
      </w:r>
      <w:r w:rsidR="00D3512D" w:rsidRPr="007243B3">
        <w:rPr>
          <w:rFonts w:ascii="Times New Roman" w:hAnsi="Times New Roman" w:cs="Times New Roman"/>
          <w:color w:val="0070C0"/>
        </w:rPr>
        <w:t xml:space="preserve">, </w:t>
      </w:r>
      <w:r w:rsidR="0017056F" w:rsidRPr="007243B3">
        <w:rPr>
          <w:rFonts w:ascii="Times New Roman" w:hAnsi="Times New Roman" w:cs="Times New Roman"/>
          <w:color w:val="0070C0"/>
        </w:rPr>
        <w:t xml:space="preserve">acceptable yet not </w:t>
      </w:r>
      <w:r w:rsidR="00C86C2D" w:rsidRPr="007243B3">
        <w:rPr>
          <w:rFonts w:ascii="Times New Roman" w:hAnsi="Times New Roman" w:cs="Times New Roman"/>
          <w:color w:val="0070C0"/>
        </w:rPr>
        <w:t>large discrimination parameters</w:t>
      </w:r>
      <w:r w:rsidR="00E575A4" w:rsidRPr="007243B3">
        <w:rPr>
          <w:rFonts w:ascii="Times New Roman" w:hAnsi="Times New Roman" w:cs="Times New Roman"/>
          <w:color w:val="0070C0"/>
        </w:rPr>
        <w:t xml:space="preserve"> (</w:t>
      </w:r>
      <w:r w:rsidR="008B705A" w:rsidRPr="007243B3">
        <w:rPr>
          <w:rFonts w:ascii="Times New Roman" w:hAnsi="Times New Roman" w:cs="Times New Roman"/>
          <w:color w:val="0070C0"/>
        </w:rPr>
        <w:t>U.S.: 0.63; CH: 0.58)</w:t>
      </w:r>
      <w:r w:rsidR="00C86C2D" w:rsidRPr="007243B3">
        <w:rPr>
          <w:rFonts w:ascii="Times New Roman" w:hAnsi="Times New Roman" w:cs="Times New Roman"/>
          <w:color w:val="0070C0"/>
        </w:rPr>
        <w:t xml:space="preserve"> and close-to-zero location parameters</w:t>
      </w:r>
      <w:r w:rsidR="00CB45FE" w:rsidRPr="007243B3">
        <w:rPr>
          <w:rFonts w:ascii="Times New Roman" w:hAnsi="Times New Roman" w:cs="Times New Roman"/>
          <w:color w:val="0070C0"/>
        </w:rPr>
        <w:t xml:space="preserve"> (U.S.: 0.17; CH: -0.07)</w:t>
      </w:r>
      <w:r w:rsidR="00C86C2D" w:rsidRPr="007243B3">
        <w:rPr>
          <w:rFonts w:ascii="Times New Roman" w:hAnsi="Times New Roman" w:cs="Times New Roman"/>
          <w:color w:val="0070C0"/>
        </w:rPr>
        <w:t xml:space="preserve">. </w:t>
      </w:r>
      <w:r w:rsidR="00CF77D3" w:rsidRPr="007243B3">
        <w:rPr>
          <w:rFonts w:ascii="Times New Roman" w:hAnsi="Times New Roman" w:cs="Times New Roman"/>
          <w:color w:val="0070C0"/>
        </w:rPr>
        <w:t xml:space="preserve">ICCs </w:t>
      </w:r>
      <w:ins w:id="177" w:author="Luyao Zhang" w:date="2016-11-03T15:49:00Z">
        <w:r w:rsidR="00B25689">
          <w:rPr>
            <w:rFonts w:ascii="Times New Roman" w:hAnsi="Times New Roman" w:cs="Times New Roman"/>
            <w:color w:val="0070C0"/>
          </w:rPr>
          <w:t>(</w:t>
        </w:r>
        <w:r w:rsidR="00B25689" w:rsidRPr="003664CB">
          <w:rPr>
            <w:rFonts w:ascii="Times New Roman" w:hAnsi="Times New Roman" w:cs="Times New Roman"/>
            <w:color w:val="0070C0"/>
            <w:highlight w:val="yellow"/>
            <w:rPrChange w:id="178" w:author="Luyao Zhang" w:date="2016-11-03T15:49:00Z">
              <w:rPr>
                <w:rFonts w:ascii="Times New Roman" w:hAnsi="Times New Roman" w:cs="Times New Roman"/>
                <w:color w:val="0070C0"/>
              </w:rPr>
            </w:rPrChange>
          </w:rPr>
          <w:t>Figures 35-36</w:t>
        </w:r>
        <w:r w:rsidR="00B25689">
          <w:rPr>
            <w:rFonts w:ascii="Times New Roman" w:hAnsi="Times New Roman" w:cs="Times New Roman"/>
            <w:color w:val="0070C0"/>
          </w:rPr>
          <w:t xml:space="preserve">) </w:t>
        </w:r>
      </w:ins>
      <w:r w:rsidR="00CF77D3" w:rsidRPr="007243B3">
        <w:rPr>
          <w:rFonts w:ascii="Times New Roman" w:hAnsi="Times New Roman" w:cs="Times New Roman"/>
          <w:color w:val="0070C0"/>
        </w:rPr>
        <w:t xml:space="preserve">of the item under </w:t>
      </w:r>
      <w:r w:rsidR="004B196A" w:rsidRPr="007243B3">
        <w:rPr>
          <w:rFonts w:ascii="Times New Roman" w:hAnsi="Times New Roman" w:cs="Times New Roman"/>
          <w:color w:val="0070C0"/>
        </w:rPr>
        <w:t xml:space="preserve">2PLM </w:t>
      </w:r>
      <w:r w:rsidR="00CF77D3" w:rsidRPr="007243B3">
        <w:rPr>
          <w:rFonts w:ascii="Times New Roman" w:hAnsi="Times New Roman" w:cs="Times New Roman"/>
          <w:color w:val="0070C0"/>
        </w:rPr>
        <w:t xml:space="preserve">showed that the model did not capture the non-monotonicity as well as dichotomous GGUM, but the </w:t>
      </w:r>
      <w:ins w:id="179" w:author="Luyao Zhang" w:date="2016-11-03T15:47:00Z">
        <w:r w:rsidR="008A43BF">
          <w:rPr>
            <w:rFonts w:ascii="Times New Roman" w:hAnsi="Times New Roman" w:cs="Times New Roman"/>
            <w:color w:val="0070C0"/>
          </w:rPr>
          <w:t xml:space="preserve">general </w:t>
        </w:r>
      </w:ins>
      <w:r w:rsidR="00765D56">
        <w:rPr>
          <w:rFonts w:ascii="Times New Roman" w:hAnsi="Times New Roman" w:cs="Times New Roman"/>
          <w:color w:val="0070C0"/>
        </w:rPr>
        <w:t xml:space="preserve">misfit was not worth </w:t>
      </w:r>
      <w:r w:rsidR="009E03E3">
        <w:rPr>
          <w:rFonts w:ascii="Times New Roman" w:hAnsi="Times New Roman" w:cs="Times New Roman"/>
          <w:color w:val="0070C0"/>
        </w:rPr>
        <w:t>worrying about</w:t>
      </w:r>
      <w:r w:rsidR="00D80C26" w:rsidRPr="007243B3">
        <w:rPr>
          <w:rFonts w:ascii="Times New Roman" w:hAnsi="Times New Roman" w:cs="Times New Roman"/>
          <w:color w:val="0070C0"/>
        </w:rPr>
        <w:t xml:space="preserve">. </w:t>
      </w:r>
      <w:r w:rsidR="00F97B9E" w:rsidRPr="007243B3">
        <w:rPr>
          <w:rFonts w:ascii="Times New Roman" w:hAnsi="Times New Roman" w:cs="Times New Roman"/>
          <w:color w:val="0070C0"/>
        </w:rPr>
        <w:t xml:space="preserve">When Item 19 was removed, all </w:t>
      </w:r>
      <w:r w:rsidR="00725ACE" w:rsidRPr="007243B3">
        <w:rPr>
          <w:rFonts w:ascii="Times New Roman" w:hAnsi="Times New Roman" w:cs="Times New Roman"/>
          <w:color w:val="0070C0"/>
        </w:rPr>
        <w:t xml:space="preserve">model-data </w:t>
      </w:r>
      <w:r w:rsidR="00C74D7B">
        <w:rPr>
          <w:rFonts w:ascii="Times New Roman" w:hAnsi="Times New Roman" w:cs="Times New Roman"/>
          <w:color w:val="0070C0"/>
        </w:rPr>
        <w:t xml:space="preserve">fit got worse only </w:t>
      </w:r>
      <w:r w:rsidR="005347F7" w:rsidRPr="007243B3">
        <w:rPr>
          <w:rFonts w:ascii="Times New Roman" w:hAnsi="Times New Roman" w:cs="Times New Roman"/>
          <w:color w:val="0070C0"/>
        </w:rPr>
        <w:t>slightly. GGUM</w:t>
      </w:r>
      <w:r w:rsidR="00567B88" w:rsidRPr="007243B3">
        <w:rPr>
          <w:rFonts w:ascii="Times New Roman" w:hAnsi="Times New Roman" w:cs="Times New Roman"/>
          <w:color w:val="0070C0"/>
        </w:rPr>
        <w:t xml:space="preserve"> </w:t>
      </w:r>
      <w:r w:rsidR="00123D53">
        <w:rPr>
          <w:rFonts w:ascii="Times New Roman" w:hAnsi="Times New Roman" w:cs="Times New Roman"/>
          <w:color w:val="0070C0"/>
        </w:rPr>
        <w:t xml:space="preserve">now </w:t>
      </w:r>
      <w:r w:rsidR="00567B88" w:rsidRPr="007243B3">
        <w:rPr>
          <w:rFonts w:ascii="Times New Roman" w:hAnsi="Times New Roman" w:cs="Times New Roman"/>
          <w:color w:val="0070C0"/>
        </w:rPr>
        <w:t>fitted slightly worse than</w:t>
      </w:r>
      <w:r w:rsidR="007D5E24">
        <w:rPr>
          <w:rFonts w:ascii="Times New Roman" w:hAnsi="Times New Roman" w:cs="Times New Roman"/>
          <w:color w:val="0070C0"/>
        </w:rPr>
        <w:t xml:space="preserve"> 2PLM in for the U.S. group, but</w:t>
      </w:r>
      <w:r w:rsidR="00567B88" w:rsidRPr="007243B3">
        <w:rPr>
          <w:rFonts w:ascii="Times New Roman" w:hAnsi="Times New Roman" w:cs="Times New Roman"/>
          <w:color w:val="0070C0"/>
        </w:rPr>
        <w:t xml:space="preserve"> </w:t>
      </w:r>
      <w:r w:rsidR="00505804">
        <w:rPr>
          <w:rFonts w:ascii="Times New Roman" w:hAnsi="Times New Roman" w:cs="Times New Roman"/>
          <w:color w:val="0070C0"/>
        </w:rPr>
        <w:t>moderately</w:t>
      </w:r>
      <w:r w:rsidR="00567B88" w:rsidRPr="007243B3">
        <w:rPr>
          <w:rFonts w:ascii="Times New Roman" w:hAnsi="Times New Roman" w:cs="Times New Roman"/>
          <w:color w:val="0070C0"/>
        </w:rPr>
        <w:t xml:space="preserve"> better than 2PLM for the Chinese grou</w:t>
      </w:r>
      <w:ins w:id="180" w:author="Luyao Zhang" w:date="2016-11-01T20:02:00Z">
        <w:r w:rsidR="00AE7B4F">
          <w:rPr>
            <w:rFonts w:ascii="Times New Roman" w:hAnsi="Times New Roman" w:cs="Times New Roman"/>
            <w:color w:val="0070C0"/>
          </w:rPr>
          <w:t>p (</w:t>
        </w:r>
        <w:r w:rsidR="00AE7B4F" w:rsidRPr="00F17A18">
          <w:rPr>
            <w:rFonts w:ascii="Times New Roman" w:hAnsi="Times New Roman" w:cs="Times New Roman"/>
            <w:color w:val="0070C0"/>
            <w:highlight w:val="yellow"/>
            <w:rPrChange w:id="181" w:author="Luyao Zhang" w:date="2016-11-01T20:02:00Z">
              <w:rPr>
                <w:rFonts w:ascii="Times New Roman" w:hAnsi="Times New Roman" w:cs="Times New Roman"/>
                <w:color w:val="0070C0"/>
              </w:rPr>
            </w:rPrChange>
          </w:rPr>
          <w:t>Table 17</w:t>
        </w:r>
        <w:r w:rsidR="00AE7B4F">
          <w:rPr>
            <w:rFonts w:ascii="Times New Roman" w:hAnsi="Times New Roman" w:cs="Times New Roman"/>
            <w:color w:val="0070C0"/>
          </w:rPr>
          <w:t>).</w:t>
        </w:r>
      </w:ins>
      <w:del w:id="182" w:author="Luyao Zhang" w:date="2016-11-01T20:02:00Z">
        <w:r w:rsidR="00567B88" w:rsidRPr="007243B3" w:rsidDel="00AE7B4F">
          <w:rPr>
            <w:rFonts w:ascii="Times New Roman" w:hAnsi="Times New Roman" w:cs="Times New Roman"/>
            <w:color w:val="0070C0"/>
          </w:rPr>
          <w:delText>p.</w:delText>
        </w:r>
      </w:del>
    </w:p>
    <w:p w14:paraId="4EFA9EBF" w14:textId="77777777" w:rsidR="00E3100F" w:rsidDel="00FD7C42" w:rsidRDefault="00E3100F" w:rsidP="002203D0">
      <w:pPr>
        <w:ind w:firstLine="420"/>
        <w:rPr>
          <w:del w:id="183" w:author="Luyao Zhang" w:date="2016-11-01T01:22:00Z"/>
          <w:rFonts w:ascii="Times New Roman" w:hAnsi="Times New Roman" w:cs="Times New Roman"/>
          <w:color w:val="0070C0"/>
        </w:rPr>
      </w:pPr>
    </w:p>
    <w:p w14:paraId="187FD6BA" w14:textId="77777777" w:rsidR="00AF43C1" w:rsidDel="00D132C6" w:rsidRDefault="00AF43C1" w:rsidP="00F86F48">
      <w:pPr>
        <w:outlineLvl w:val="0"/>
        <w:rPr>
          <w:del w:id="184" w:author="Luyao Zhang" w:date="2016-11-01T01:22:00Z"/>
          <w:rFonts w:ascii="Times New Roman" w:hAnsi="Times New Roman" w:cs="Times New Roman"/>
          <w:color w:val="0070C0"/>
        </w:rPr>
      </w:pPr>
    </w:p>
    <w:p w14:paraId="3F86177E" w14:textId="77777777" w:rsidR="00DB4C16" w:rsidRDefault="00DB4C16" w:rsidP="00F86F48">
      <w:pPr>
        <w:outlineLvl w:val="0"/>
        <w:rPr>
          <w:rFonts w:ascii="Times New Roman" w:hAnsi="Times New Roman" w:cs="Times New Roman"/>
          <w:b/>
          <w:color w:val="000000" w:themeColor="text1"/>
        </w:rPr>
      </w:pPr>
    </w:p>
    <w:p w14:paraId="6F84E03F" w14:textId="0F42E901" w:rsidR="0048547C" w:rsidRPr="0048547C" w:rsidRDefault="0048547C" w:rsidP="00F86F48">
      <w:pPr>
        <w:outlineLvl w:val="0"/>
        <w:rPr>
          <w:rFonts w:ascii="Times New Roman" w:hAnsi="Times New Roman" w:cs="Times New Roman"/>
          <w:b/>
          <w:color w:val="000000" w:themeColor="text1"/>
        </w:rPr>
      </w:pPr>
      <w:r w:rsidRPr="0048547C">
        <w:rPr>
          <w:rFonts w:ascii="Times New Roman" w:hAnsi="Times New Roman" w:cs="Times New Roman"/>
          <w:b/>
          <w:color w:val="000000" w:themeColor="text1"/>
        </w:rPr>
        <w:t>DIF</w:t>
      </w:r>
    </w:p>
    <w:p w14:paraId="75C3B725" w14:textId="274B75E5" w:rsidR="00E66C96" w:rsidRDefault="00BA4DFA" w:rsidP="00FE4CB6">
      <w:pPr>
        <w:rPr>
          <w:ins w:id="185" w:author="Luyao Zhang" w:date="2016-10-29T10:47:00Z"/>
          <w:rFonts w:ascii="Times New Roman" w:hAnsi="Times New Roman" w:cs="Times New Roman"/>
          <w:color w:val="000000" w:themeColor="text1"/>
        </w:rPr>
      </w:pPr>
      <w:r w:rsidRPr="00E53FAA">
        <w:rPr>
          <w:rFonts w:ascii="Times New Roman" w:hAnsi="Times New Roman" w:cs="Times New Roman"/>
          <w:b/>
          <w:i/>
          <w:color w:val="000000" w:themeColor="text1"/>
        </w:rPr>
        <w:t xml:space="preserve">The </w:t>
      </w:r>
      <w:ins w:id="186" w:author="Luyao Zhang" w:date="2016-10-29T10:52:00Z">
        <w:r w:rsidR="00B0202A">
          <w:rPr>
            <w:rFonts w:ascii="Times New Roman" w:hAnsi="Times New Roman" w:cs="Times New Roman"/>
            <w:b/>
            <w:i/>
            <w:color w:val="000000" w:themeColor="text1"/>
          </w:rPr>
          <w:t>W</w:t>
        </w:r>
      </w:ins>
      <w:del w:id="187" w:author="Luyao Zhang" w:date="2016-10-29T10:52:00Z">
        <w:r w:rsidRPr="00E53FAA" w:rsidDel="00B0202A">
          <w:rPr>
            <w:rFonts w:ascii="Times New Roman" w:hAnsi="Times New Roman" w:cs="Times New Roman"/>
            <w:b/>
            <w:i/>
            <w:color w:val="000000" w:themeColor="text1"/>
          </w:rPr>
          <w:delText>w</w:delText>
        </w:r>
      </w:del>
      <w:r w:rsidRPr="00E53FAA">
        <w:rPr>
          <w:rFonts w:ascii="Times New Roman" w:hAnsi="Times New Roman" w:cs="Times New Roman"/>
          <w:b/>
          <w:i/>
          <w:color w:val="000000" w:themeColor="text1"/>
        </w:rPr>
        <w:t xml:space="preserve">ell-being </w:t>
      </w:r>
      <w:del w:id="188" w:author="Luyao Zhang" w:date="2016-10-29T10:52:00Z">
        <w:r w:rsidRPr="00E53FAA" w:rsidDel="00B0202A">
          <w:rPr>
            <w:rFonts w:ascii="Times New Roman" w:hAnsi="Times New Roman" w:cs="Times New Roman"/>
            <w:b/>
            <w:i/>
            <w:color w:val="000000" w:themeColor="text1"/>
          </w:rPr>
          <w:delText>facet of neuroticism</w:delText>
        </w:r>
      </w:del>
      <w:proofErr w:type="spellStart"/>
      <w:ins w:id="189" w:author="Luyao Zhang" w:date="2016-10-29T10:52:00Z">
        <w:r w:rsidR="00B0202A">
          <w:rPr>
            <w:rFonts w:ascii="Times New Roman" w:hAnsi="Times New Roman" w:cs="Times New Roman"/>
            <w:b/>
            <w:i/>
            <w:color w:val="000000" w:themeColor="text1"/>
          </w:rPr>
          <w:t>sacle</w:t>
        </w:r>
      </w:ins>
      <w:proofErr w:type="spellEnd"/>
      <w:r w:rsidRPr="00E53FAA">
        <w:rPr>
          <w:rFonts w:ascii="Times New Roman" w:hAnsi="Times New Roman" w:cs="Times New Roman"/>
          <w:b/>
          <w:i/>
          <w:color w:val="000000" w:themeColor="text1"/>
        </w:rPr>
        <w:t>.</w:t>
      </w:r>
      <w:r w:rsidR="00892006">
        <w:rPr>
          <w:rFonts w:ascii="Times New Roman" w:hAnsi="Times New Roman" w:cs="Times New Roman"/>
          <w:color w:val="000000" w:themeColor="text1"/>
        </w:rPr>
        <w:t xml:space="preserve"> </w:t>
      </w:r>
      <w:ins w:id="190" w:author="Luyao Zhang" w:date="2016-10-29T10:41:00Z">
        <w:r w:rsidR="00826560">
          <w:rPr>
            <w:rFonts w:ascii="Times New Roman" w:hAnsi="Times New Roman" w:cs="Times New Roman"/>
            <w:color w:val="000000" w:themeColor="text1"/>
          </w:rPr>
          <w:t>Under the constrained baseline approach</w:t>
        </w:r>
        <w:r w:rsidR="00FB7EAC">
          <w:rPr>
            <w:rFonts w:ascii="Times New Roman" w:hAnsi="Times New Roman" w:cs="Times New Roman"/>
            <w:color w:val="000000" w:themeColor="text1"/>
          </w:rPr>
          <w:t xml:space="preserve"> </w:t>
        </w:r>
        <w:r w:rsidR="009871AC">
          <w:rPr>
            <w:rFonts w:ascii="Times New Roman" w:hAnsi="Times New Roman" w:cs="Times New Roman"/>
            <w:color w:val="000000" w:themeColor="text1"/>
          </w:rPr>
          <w:t xml:space="preserve">with </w:t>
        </w:r>
      </w:ins>
      <w:ins w:id="191" w:author="Luyao Zhang" w:date="2016-10-29T10:45:00Z">
        <w:r w:rsidR="006639E6">
          <w:rPr>
            <w:rFonts w:ascii="Times New Roman" w:hAnsi="Times New Roman" w:cs="Times New Roman"/>
            <w:color w:val="000000" w:themeColor="text1"/>
          </w:rPr>
          <w:t xml:space="preserve">the </w:t>
        </w:r>
      </w:ins>
      <w:ins w:id="192" w:author="Luyao Zhang" w:date="2016-10-29T10:41:00Z">
        <w:r w:rsidR="009871AC">
          <w:rPr>
            <w:rFonts w:ascii="Times New Roman" w:hAnsi="Times New Roman" w:cs="Times New Roman"/>
            <w:color w:val="000000" w:themeColor="text1"/>
          </w:rPr>
          <w:t xml:space="preserve">GGUM, </w:t>
        </w:r>
      </w:ins>
      <w:ins w:id="193" w:author="Luyao Zhang" w:date="2016-10-29T10:45:00Z">
        <w:r w:rsidR="00134C5D">
          <w:rPr>
            <w:rFonts w:ascii="Times New Roman" w:hAnsi="Times New Roman" w:cs="Times New Roman"/>
            <w:color w:val="000000" w:themeColor="text1"/>
          </w:rPr>
          <w:t xml:space="preserve">when </w:t>
        </w:r>
        <w:r w:rsidR="001956FF">
          <w:rPr>
            <w:rFonts w:ascii="Times New Roman" w:hAnsi="Times New Roman" w:cs="Times New Roman"/>
            <w:color w:val="000000" w:themeColor="text1"/>
          </w:rPr>
          <w:t>we freed various items</w:t>
        </w:r>
        <w:r w:rsidR="00134C5D">
          <w:rPr>
            <w:rFonts w:ascii="Times New Roman" w:hAnsi="Times New Roman" w:cs="Times New Roman"/>
            <w:color w:val="000000" w:themeColor="text1"/>
          </w:rPr>
          <w:t xml:space="preserve">, </w:t>
        </w:r>
        <w:r w:rsidR="00966E43">
          <w:rPr>
            <w:rFonts w:ascii="Times New Roman" w:hAnsi="Times New Roman" w:cs="Times New Roman"/>
            <w:color w:val="000000" w:themeColor="text1"/>
          </w:rPr>
          <w:t xml:space="preserve">GGUM2004 reported </w:t>
        </w:r>
      </w:ins>
      <w:ins w:id="194" w:author="Luyao Zhang" w:date="2016-10-29T10:46:00Z">
        <w:r w:rsidR="004F0797">
          <w:rPr>
            <w:rFonts w:ascii="Times New Roman" w:hAnsi="Times New Roman" w:cs="Times New Roman"/>
            <w:color w:val="000000" w:themeColor="text1"/>
          </w:rPr>
          <w:t xml:space="preserve">that </w:t>
        </w:r>
      </w:ins>
      <w:ins w:id="195" w:author="Luyao Zhang" w:date="2016-10-29T10:41:00Z">
        <w:r w:rsidR="00826560">
          <w:rPr>
            <w:rFonts w:ascii="Times New Roman" w:hAnsi="Times New Roman" w:cs="Times New Roman"/>
            <w:color w:val="000000" w:themeColor="text1"/>
          </w:rPr>
          <w:t>many of the matrices</w:t>
        </w:r>
      </w:ins>
      <w:ins w:id="196" w:author="Luyao Zhang" w:date="2016-10-29T10:46:00Z">
        <w:r w:rsidR="004F0797">
          <w:rPr>
            <w:rFonts w:ascii="Times New Roman" w:hAnsi="Times New Roman" w:cs="Times New Roman"/>
            <w:color w:val="000000" w:themeColor="text1"/>
          </w:rPr>
          <w:t xml:space="preserve"> were too ill-conditioned and thus the inverse m</w:t>
        </w:r>
        <w:r w:rsidR="0032568F">
          <w:rPr>
            <w:rFonts w:ascii="Times New Roman" w:hAnsi="Times New Roman" w:cs="Times New Roman"/>
            <w:color w:val="000000" w:themeColor="text1"/>
          </w:rPr>
          <w:t xml:space="preserve">ay have been inaccurate. </w:t>
        </w:r>
        <w:r w:rsidR="00B7438C">
          <w:rPr>
            <w:rFonts w:ascii="Times New Roman" w:hAnsi="Times New Roman" w:cs="Times New Roman"/>
            <w:color w:val="000000" w:themeColor="text1"/>
          </w:rPr>
          <w:t xml:space="preserve">Unable to </w:t>
        </w:r>
        <w:r w:rsidR="00407813">
          <w:rPr>
            <w:rFonts w:ascii="Times New Roman" w:hAnsi="Times New Roman" w:cs="Times New Roman"/>
            <w:color w:val="000000" w:themeColor="text1"/>
          </w:rPr>
          <w:t xml:space="preserve">obtain trustworthy linking items, we </w:t>
        </w:r>
        <w:r w:rsidR="008B0A4C">
          <w:rPr>
            <w:rFonts w:ascii="Times New Roman" w:hAnsi="Times New Roman" w:cs="Times New Roman"/>
            <w:color w:val="000000" w:themeColor="text1"/>
          </w:rPr>
          <w:t>turned to ICCs and effect sizes</w:t>
        </w:r>
      </w:ins>
      <w:ins w:id="197" w:author="Luyao Zhang" w:date="2016-10-29T10:49:00Z">
        <w:r w:rsidR="00B84AED">
          <w:rPr>
            <w:rFonts w:ascii="Times New Roman" w:hAnsi="Times New Roman" w:cs="Times New Roman"/>
            <w:color w:val="000000" w:themeColor="text1"/>
          </w:rPr>
          <w:t xml:space="preserve">, and </w:t>
        </w:r>
      </w:ins>
      <w:ins w:id="198" w:author="Luyao Zhang" w:date="2016-10-29T10:46:00Z">
        <w:r w:rsidR="00B84AED">
          <w:rPr>
            <w:rFonts w:ascii="Times New Roman" w:hAnsi="Times New Roman" w:cs="Times New Roman"/>
            <w:color w:val="000000" w:themeColor="text1"/>
          </w:rPr>
          <w:t>identified</w:t>
        </w:r>
        <w:r w:rsidR="008B0A4C">
          <w:rPr>
            <w:rFonts w:ascii="Times New Roman" w:hAnsi="Times New Roman" w:cs="Times New Roman"/>
            <w:color w:val="000000" w:themeColor="text1"/>
          </w:rPr>
          <w:t xml:space="preserve"> at least one </w:t>
        </w:r>
      </w:ins>
      <w:ins w:id="199" w:author="Luyao Zhang" w:date="2016-10-29T10:47:00Z">
        <w:r w:rsidR="00615C87">
          <w:rPr>
            <w:rFonts w:ascii="Times New Roman" w:hAnsi="Times New Roman" w:cs="Times New Roman"/>
            <w:color w:val="000000" w:themeColor="text1"/>
          </w:rPr>
          <w:t xml:space="preserve">item </w:t>
        </w:r>
        <w:r w:rsidR="00A835F3">
          <w:rPr>
            <w:rFonts w:ascii="Times New Roman" w:hAnsi="Times New Roman" w:cs="Times New Roman"/>
            <w:color w:val="000000" w:themeColor="text1"/>
          </w:rPr>
          <w:t>as the linking item</w:t>
        </w:r>
        <w:r w:rsidR="00DF412E">
          <w:rPr>
            <w:rFonts w:ascii="Times New Roman" w:hAnsi="Times New Roman" w:cs="Times New Roman"/>
            <w:color w:val="000000" w:themeColor="text1"/>
          </w:rPr>
          <w:t xml:space="preserve"> for the free baseline analysis. </w:t>
        </w:r>
      </w:ins>
      <w:ins w:id="200" w:author="Luyao Zhang" w:date="2016-10-29T10:48:00Z">
        <w:r w:rsidR="004D5529">
          <w:rPr>
            <w:rFonts w:ascii="Times New Roman" w:hAnsi="Times New Roman" w:cs="Times New Roman"/>
            <w:color w:val="000000" w:themeColor="text1"/>
          </w:rPr>
          <w:t xml:space="preserve">However, </w:t>
        </w:r>
        <w:r w:rsidR="00EE47AE">
          <w:rPr>
            <w:rFonts w:ascii="Times New Roman" w:hAnsi="Times New Roman" w:cs="Times New Roman"/>
            <w:color w:val="000000" w:themeColor="text1"/>
          </w:rPr>
          <w:t xml:space="preserve">during the free baseline approach, </w:t>
        </w:r>
      </w:ins>
      <w:ins w:id="201" w:author="Luyao Zhang" w:date="2016-10-29T10:50:00Z">
        <w:r w:rsidR="00D46597">
          <w:rPr>
            <w:rFonts w:ascii="Times New Roman" w:hAnsi="Times New Roman" w:cs="Times New Roman"/>
            <w:color w:val="000000" w:themeColor="text1"/>
          </w:rPr>
          <w:t xml:space="preserve">many of the </w:t>
        </w:r>
      </w:ins>
      <w:ins w:id="202" w:author="Luyao Zhang" w:date="2016-10-29T10:48:00Z">
        <w:r w:rsidR="009564F4">
          <w:rPr>
            <w:rFonts w:ascii="Times New Roman" w:hAnsi="Times New Roman" w:cs="Times New Roman"/>
            <w:color w:val="000000" w:themeColor="text1"/>
          </w:rPr>
          <w:t xml:space="preserve">matrices </w:t>
        </w:r>
      </w:ins>
      <w:ins w:id="203" w:author="Luyao Zhang" w:date="2016-10-29T10:50:00Z">
        <w:r w:rsidR="00C007ED">
          <w:rPr>
            <w:rFonts w:ascii="Times New Roman" w:hAnsi="Times New Roman" w:cs="Times New Roman"/>
            <w:color w:val="000000" w:themeColor="text1"/>
          </w:rPr>
          <w:t>again turned out to have been</w:t>
        </w:r>
      </w:ins>
      <w:ins w:id="204" w:author="Luyao Zhang" w:date="2016-10-29T10:48:00Z">
        <w:r w:rsidR="009564F4">
          <w:rPr>
            <w:rFonts w:ascii="Times New Roman" w:hAnsi="Times New Roman" w:cs="Times New Roman"/>
            <w:color w:val="000000" w:themeColor="text1"/>
          </w:rPr>
          <w:t xml:space="preserve"> too </w:t>
        </w:r>
        <w:r w:rsidR="00420C45">
          <w:rPr>
            <w:rFonts w:ascii="Times New Roman" w:hAnsi="Times New Roman" w:cs="Times New Roman"/>
            <w:color w:val="000000" w:themeColor="text1"/>
          </w:rPr>
          <w:t xml:space="preserve">ill-conditioned to </w:t>
        </w:r>
        <w:r w:rsidR="009564F4">
          <w:rPr>
            <w:rFonts w:ascii="Times New Roman" w:hAnsi="Times New Roman" w:cs="Times New Roman"/>
            <w:color w:val="000000" w:themeColor="text1"/>
          </w:rPr>
          <w:t>produce</w:t>
        </w:r>
      </w:ins>
      <w:ins w:id="205" w:author="Luyao Zhang" w:date="2016-10-29T10:49:00Z">
        <w:r w:rsidR="005D7F63">
          <w:rPr>
            <w:rFonts w:ascii="Times New Roman" w:hAnsi="Times New Roman" w:cs="Times New Roman"/>
            <w:color w:val="000000" w:themeColor="text1"/>
          </w:rPr>
          <w:t>d</w:t>
        </w:r>
      </w:ins>
      <w:ins w:id="206" w:author="Luyao Zhang" w:date="2016-10-29T10:48:00Z">
        <w:r w:rsidR="009564F4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ins w:id="207" w:author="Luyao Zhang" w:date="2016-10-29T10:49:00Z">
        <w:r w:rsidR="00E54B9F">
          <w:rPr>
            <w:rFonts w:ascii="Times New Roman" w:hAnsi="Times New Roman" w:cs="Times New Roman"/>
            <w:color w:val="000000" w:themeColor="text1"/>
          </w:rPr>
          <w:t>in</w:t>
        </w:r>
      </w:ins>
      <w:ins w:id="208" w:author="Luyao Zhang" w:date="2016-10-29T10:48:00Z">
        <w:r w:rsidR="00A334B3">
          <w:rPr>
            <w:rFonts w:ascii="Times New Roman" w:hAnsi="Times New Roman" w:cs="Times New Roman"/>
            <w:color w:val="000000" w:themeColor="text1"/>
          </w:rPr>
          <w:t xml:space="preserve">correct </w:t>
        </w:r>
        <w:r w:rsidR="00E1249A">
          <w:rPr>
            <w:rFonts w:ascii="Times New Roman" w:hAnsi="Times New Roman" w:cs="Times New Roman"/>
            <w:color w:val="000000" w:themeColor="text1"/>
          </w:rPr>
          <w:t xml:space="preserve">results. </w:t>
        </w:r>
      </w:ins>
      <w:ins w:id="209" w:author="Luyao Zhang" w:date="2016-10-29T10:50:00Z">
        <w:r w:rsidR="006144F2">
          <w:rPr>
            <w:rFonts w:ascii="Times New Roman" w:hAnsi="Times New Roman" w:cs="Times New Roman"/>
            <w:color w:val="000000" w:themeColor="text1"/>
          </w:rPr>
          <w:t xml:space="preserve">Therefore, we had to </w:t>
        </w:r>
        <w:r w:rsidR="003C4095">
          <w:rPr>
            <w:rFonts w:ascii="Times New Roman" w:hAnsi="Times New Roman" w:cs="Times New Roman"/>
            <w:color w:val="000000" w:themeColor="text1"/>
          </w:rPr>
          <w:t xml:space="preserve">drop the GGUM </w:t>
        </w:r>
        <w:r w:rsidR="004C4E6A">
          <w:rPr>
            <w:rFonts w:ascii="Times New Roman" w:hAnsi="Times New Roman" w:cs="Times New Roman"/>
            <w:color w:val="000000" w:themeColor="text1"/>
          </w:rPr>
          <w:t>from our DIF analyses.</w:t>
        </w:r>
      </w:ins>
    </w:p>
    <w:p w14:paraId="4591FC5E" w14:textId="7055F329" w:rsidR="00B9421E" w:rsidDel="004F0797" w:rsidRDefault="006E2F80" w:rsidP="00FE4CB6">
      <w:pPr>
        <w:rPr>
          <w:del w:id="210" w:author="Luyao Zhang" w:date="2016-10-29T10:45:00Z"/>
          <w:rFonts w:ascii="Times New Roman" w:hAnsi="Times New Roman" w:cs="Times New Roman"/>
          <w:color w:val="000000" w:themeColor="text1"/>
        </w:rPr>
      </w:pPr>
      <w:ins w:id="211" w:author="Luyao Zhang" w:date="2016-10-29T10:42:00Z">
        <w:r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del w:id="212" w:author="Luyao Zhang" w:date="2016-10-29T10:41:00Z">
        <w:r w:rsidR="003F2D44" w:rsidDel="00826560">
          <w:rPr>
            <w:rFonts w:ascii="Times New Roman" w:hAnsi="Times New Roman" w:cs="Times New Roman"/>
            <w:color w:val="000000" w:themeColor="text1"/>
          </w:rPr>
          <w:delText>Under the constrained baseline approach,</w:delText>
        </w:r>
        <w:r w:rsidR="000E38D6" w:rsidDel="00826560">
          <w:rPr>
            <w:rFonts w:ascii="Times New Roman" w:hAnsi="Times New Roman" w:cs="Times New Roman"/>
            <w:color w:val="000000" w:themeColor="text1"/>
          </w:rPr>
          <w:delText xml:space="preserve"> </w:delText>
        </w:r>
        <w:r w:rsidR="000441B8" w:rsidDel="00826560">
          <w:rPr>
            <w:rFonts w:ascii="Times New Roman" w:hAnsi="Times New Roman" w:cs="Times New Roman"/>
            <w:color w:val="000000" w:themeColor="text1"/>
          </w:rPr>
          <w:delText xml:space="preserve">DIF analysis in GGUM2004, </w:delText>
        </w:r>
        <w:r w:rsidR="00FA395A" w:rsidDel="00826560">
          <w:rPr>
            <w:rFonts w:ascii="Times New Roman" w:hAnsi="Times New Roman" w:cs="Times New Roman"/>
            <w:color w:val="000000" w:themeColor="text1"/>
          </w:rPr>
          <w:delText>many of the matrices</w:delText>
        </w:r>
      </w:del>
    </w:p>
    <w:p w14:paraId="5C93BC6D" w14:textId="1E6D0237" w:rsidR="00B9421E" w:rsidDel="00711293" w:rsidRDefault="00DF55C2" w:rsidP="00FE4CB6">
      <w:pPr>
        <w:rPr>
          <w:del w:id="213" w:author="Luyao Zhang" w:date="2016-10-29T10:53:00Z"/>
          <w:rFonts w:ascii="Times New Roman" w:hAnsi="Times New Roman" w:cs="Times New Roman"/>
          <w:color w:val="000000" w:themeColor="text1"/>
        </w:rPr>
      </w:pPr>
      <w:ins w:id="214" w:author="Luyao Zhang" w:date="2016-10-29T10:53:00Z">
        <w:r>
          <w:rPr>
            <w:rFonts w:ascii="Times New Roman" w:hAnsi="Times New Roman" w:cs="Times New Roman"/>
            <w:color w:val="FF0000"/>
          </w:rPr>
          <w:t xml:space="preserve">     </w:t>
        </w:r>
      </w:ins>
    </w:p>
    <w:p w14:paraId="4E92F19F" w14:textId="2D421FEA" w:rsidR="00FE4CB6" w:rsidRPr="00CC040E" w:rsidDel="00453FB1" w:rsidRDefault="00892006" w:rsidP="00FE4CB6">
      <w:pPr>
        <w:rPr>
          <w:del w:id="215" w:author="Luyao Zhang" w:date="2016-10-29T10:51:00Z"/>
          <w:rFonts w:ascii="Times New Roman" w:eastAsia="Times New Roman" w:hAnsi="Times New Roman" w:cs="Times New Roman"/>
          <w:color w:val="000000" w:themeColor="text1"/>
        </w:rPr>
      </w:pPr>
      <w:r w:rsidRPr="00FA71A2">
        <w:rPr>
          <w:rFonts w:ascii="Times New Roman" w:hAnsi="Times New Roman" w:cs="Times New Roman"/>
          <w:color w:val="FF0000"/>
          <w:highlight w:val="yellow"/>
          <w:rPrChange w:id="216" w:author="Luyao Zhang" w:date="2016-11-03T15:50:00Z">
            <w:rPr>
              <w:rFonts w:ascii="Times New Roman" w:hAnsi="Times New Roman" w:cs="Times New Roman"/>
              <w:color w:val="FF0000"/>
            </w:rPr>
          </w:rPrChange>
        </w:rPr>
        <w:t xml:space="preserve">Table </w:t>
      </w:r>
      <w:r w:rsidR="00EF7A7F" w:rsidRPr="00FA71A2">
        <w:rPr>
          <w:rFonts w:ascii="Times New Roman" w:hAnsi="Times New Roman" w:cs="Times New Roman"/>
          <w:color w:val="FF0000"/>
          <w:highlight w:val="yellow"/>
          <w:rPrChange w:id="217" w:author="Luyao Zhang" w:date="2016-11-03T15:50:00Z">
            <w:rPr>
              <w:rFonts w:ascii="Times New Roman" w:hAnsi="Times New Roman" w:cs="Times New Roman"/>
              <w:color w:val="FF0000"/>
            </w:rPr>
          </w:rPrChange>
        </w:rPr>
        <w:t>1</w:t>
      </w:r>
      <w:ins w:id="218" w:author="Luyao Zhang" w:date="2016-11-03T15:50:00Z">
        <w:r w:rsidR="00C91703" w:rsidRPr="00FA71A2">
          <w:rPr>
            <w:rFonts w:ascii="Times New Roman" w:hAnsi="Times New Roman" w:cs="Times New Roman"/>
            <w:color w:val="FF0000"/>
            <w:highlight w:val="yellow"/>
            <w:rPrChange w:id="219" w:author="Luyao Zhang" w:date="2016-11-03T15:50:00Z">
              <w:rPr>
                <w:rFonts w:ascii="Times New Roman" w:hAnsi="Times New Roman" w:cs="Times New Roman"/>
                <w:color w:val="FF0000"/>
              </w:rPr>
            </w:rPrChange>
          </w:rPr>
          <w:t>8</w:t>
        </w:r>
      </w:ins>
      <w:del w:id="220" w:author="Luyao Zhang" w:date="2016-11-03T15:50:00Z">
        <w:r w:rsidR="00EF7A7F" w:rsidRPr="003031D4" w:rsidDel="00C91703">
          <w:rPr>
            <w:rFonts w:ascii="Times New Roman" w:hAnsi="Times New Roman" w:cs="Times New Roman"/>
            <w:color w:val="FF0000"/>
          </w:rPr>
          <w:delText>6</w:delText>
        </w:r>
      </w:del>
      <w:r w:rsidR="002043A2">
        <w:rPr>
          <w:rFonts w:ascii="Times New Roman" w:hAnsi="Times New Roman" w:cs="Times New Roman"/>
          <w:color w:val="000000" w:themeColor="text1"/>
        </w:rPr>
        <w:t xml:space="preserve"> present</w:t>
      </w:r>
      <w:r w:rsidR="001C2D1B">
        <w:rPr>
          <w:rFonts w:ascii="Times New Roman" w:hAnsi="Times New Roman" w:cs="Times New Roman"/>
          <w:color w:val="000000" w:themeColor="text1"/>
        </w:rPr>
        <w:t xml:space="preserve">s the DIF results obtained with </w:t>
      </w:r>
      <w:r w:rsidR="002043A2">
        <w:rPr>
          <w:rFonts w:ascii="Times New Roman" w:hAnsi="Times New Roman" w:cs="Times New Roman"/>
          <w:color w:val="000000" w:themeColor="text1"/>
        </w:rPr>
        <w:t xml:space="preserve">SGR, </w:t>
      </w:r>
      <w:del w:id="221" w:author="Luyao Zhang" w:date="2016-10-29T10:50:00Z">
        <w:r w:rsidR="002043A2" w:rsidDel="001F550D">
          <w:rPr>
            <w:rFonts w:ascii="Times New Roman" w:hAnsi="Times New Roman" w:cs="Times New Roman"/>
            <w:color w:val="000000" w:themeColor="text1"/>
          </w:rPr>
          <w:delText xml:space="preserve">GGUM, </w:delText>
        </w:r>
      </w:del>
      <w:r w:rsidR="002043A2">
        <w:rPr>
          <w:rFonts w:ascii="Times New Roman" w:hAnsi="Times New Roman" w:cs="Times New Roman"/>
          <w:color w:val="000000" w:themeColor="text1"/>
        </w:rPr>
        <w:t>and DIF effect size</w:t>
      </w:r>
      <w:r w:rsidR="0054038F">
        <w:rPr>
          <w:rFonts w:ascii="Times New Roman" w:hAnsi="Times New Roman" w:cs="Times New Roman"/>
          <w:color w:val="000000" w:themeColor="text1"/>
        </w:rPr>
        <w:t xml:space="preserve"> for the </w:t>
      </w:r>
      <w:ins w:id="222" w:author="Luyao Zhang" w:date="2016-10-29T10:52:00Z">
        <w:r w:rsidR="008861A8">
          <w:rPr>
            <w:rFonts w:ascii="Times New Roman" w:hAnsi="Times New Roman" w:cs="Times New Roman"/>
            <w:color w:val="000000" w:themeColor="text1"/>
          </w:rPr>
          <w:t>W</w:t>
        </w:r>
      </w:ins>
      <w:del w:id="223" w:author="Luyao Zhang" w:date="2016-10-29T10:52:00Z">
        <w:r w:rsidR="0054038F" w:rsidDel="008861A8">
          <w:rPr>
            <w:rFonts w:ascii="Times New Roman" w:hAnsi="Times New Roman" w:cs="Times New Roman"/>
            <w:color w:val="000000" w:themeColor="text1"/>
          </w:rPr>
          <w:delText>w</w:delText>
        </w:r>
      </w:del>
      <w:r w:rsidR="0054038F">
        <w:rPr>
          <w:rFonts w:ascii="Times New Roman" w:hAnsi="Times New Roman" w:cs="Times New Roman"/>
          <w:color w:val="000000" w:themeColor="text1"/>
        </w:rPr>
        <w:t>ell-being scale</w:t>
      </w:r>
      <w:r w:rsidR="002043A2">
        <w:rPr>
          <w:rFonts w:ascii="Times New Roman" w:hAnsi="Times New Roman" w:cs="Times New Roman"/>
          <w:color w:val="000000" w:themeColor="text1"/>
        </w:rPr>
        <w:t xml:space="preserve">. </w:t>
      </w:r>
      <w:r w:rsidR="00B75C56">
        <w:rPr>
          <w:rFonts w:ascii="Times New Roman" w:hAnsi="Times New Roman" w:cs="Times New Roman"/>
          <w:color w:val="000000" w:themeColor="text1"/>
        </w:rPr>
        <w:t xml:space="preserve">Items </w:t>
      </w:r>
      <w:r w:rsidR="00983ED3">
        <w:rPr>
          <w:rFonts w:ascii="Times New Roman" w:hAnsi="Times New Roman" w:cs="Times New Roman"/>
          <w:color w:val="000000" w:themeColor="text1"/>
        </w:rPr>
        <w:t>6, 19, and 20 were dropped</w:t>
      </w:r>
      <w:r w:rsidR="00A70121">
        <w:rPr>
          <w:rFonts w:ascii="Times New Roman" w:hAnsi="Times New Roman" w:cs="Times New Roman"/>
          <w:color w:val="000000" w:themeColor="text1"/>
        </w:rPr>
        <w:t xml:space="preserve"> from the analysis because </w:t>
      </w:r>
      <w:r w:rsidR="00035AF0">
        <w:rPr>
          <w:rFonts w:ascii="Times New Roman" w:hAnsi="Times New Roman" w:cs="Times New Roman"/>
          <w:color w:val="000000" w:themeColor="text1"/>
        </w:rPr>
        <w:t xml:space="preserve">they were found </w:t>
      </w:r>
      <w:r w:rsidR="00957784">
        <w:rPr>
          <w:rFonts w:ascii="Times New Roman" w:hAnsi="Times New Roman" w:cs="Times New Roman"/>
          <w:color w:val="000000" w:themeColor="text1"/>
        </w:rPr>
        <w:t>to have shown poor fit.</w:t>
      </w:r>
      <w:r w:rsidR="00905630">
        <w:rPr>
          <w:rFonts w:ascii="Times New Roman" w:hAnsi="Times New Roman" w:cs="Times New Roman"/>
          <w:color w:val="000000" w:themeColor="text1"/>
        </w:rPr>
        <w:t xml:space="preserve"> </w:t>
      </w:r>
      <w:r w:rsidR="00100F4F">
        <w:rPr>
          <w:rFonts w:ascii="Times New Roman" w:hAnsi="Times New Roman" w:cs="Times New Roman"/>
          <w:color w:val="000000" w:themeColor="text1"/>
        </w:rPr>
        <w:t>Under</w:t>
      </w:r>
      <w:r w:rsidR="003C42C8">
        <w:rPr>
          <w:rFonts w:ascii="Times New Roman" w:hAnsi="Times New Roman" w:cs="Times New Roman"/>
          <w:color w:val="000000" w:themeColor="text1"/>
        </w:rPr>
        <w:t xml:space="preserve"> </w:t>
      </w:r>
      <w:r w:rsidR="00BE23D2">
        <w:rPr>
          <w:rFonts w:ascii="Times New Roman" w:hAnsi="Times New Roman" w:cs="Times New Roman"/>
          <w:color w:val="000000" w:themeColor="text1"/>
        </w:rPr>
        <w:t xml:space="preserve">SGR, </w:t>
      </w:r>
      <w:r w:rsidR="001763FE">
        <w:rPr>
          <w:rFonts w:ascii="Times New Roman" w:hAnsi="Times New Roman" w:cs="Times New Roman"/>
          <w:color w:val="000000" w:themeColor="text1"/>
        </w:rPr>
        <w:t xml:space="preserve">all items had significant DIF </w:t>
      </w:r>
      <w:r w:rsidR="00312FF6">
        <w:rPr>
          <w:rFonts w:ascii="Times New Roman" w:hAnsi="Times New Roman" w:cs="Times New Roman"/>
          <w:color w:val="000000" w:themeColor="text1"/>
        </w:rPr>
        <w:t>with</w:t>
      </w:r>
      <w:r w:rsidR="001763FE">
        <w:rPr>
          <w:rFonts w:ascii="Times New Roman" w:hAnsi="Times New Roman" w:cs="Times New Roman"/>
          <w:color w:val="000000" w:themeColor="text1"/>
        </w:rPr>
        <w:t xml:space="preserve"> the </w:t>
      </w:r>
      <w:r w:rsidR="00AD1526">
        <w:rPr>
          <w:rFonts w:ascii="Times New Roman" w:hAnsi="Times New Roman" w:cs="Times New Roman"/>
          <w:color w:val="000000" w:themeColor="text1"/>
        </w:rPr>
        <w:t>constrained baseline approach</w:t>
      </w:r>
      <w:r w:rsidR="00B20DAB">
        <w:rPr>
          <w:rFonts w:ascii="Times New Roman" w:hAnsi="Times New Roman" w:cs="Times New Roman"/>
          <w:color w:val="000000" w:themeColor="text1"/>
        </w:rPr>
        <w:t xml:space="preserve">, </w:t>
      </w:r>
      <w:r w:rsidR="0083417E">
        <w:rPr>
          <w:rFonts w:ascii="Times New Roman" w:hAnsi="Times New Roman" w:cs="Times New Roman"/>
          <w:color w:val="000000" w:themeColor="text1"/>
        </w:rPr>
        <w:t xml:space="preserve">and thus the item with the smallest </w:t>
      </w:r>
      <w:r w:rsidR="00DD16A8">
        <w:rPr>
          <w:rFonts w:ascii="Times New Roman" w:hAnsi="Times New Roman" w:cs="Times New Roman"/>
          <w:color w:val="000000" w:themeColor="text1"/>
        </w:rPr>
        <w:t xml:space="preserve">negative </w:t>
      </w:r>
      <w:r w:rsidR="0092693B">
        <w:rPr>
          <w:rFonts w:ascii="Times New Roman" w:hAnsi="Times New Roman" w:cs="Times New Roman"/>
          <w:color w:val="000000" w:themeColor="text1"/>
        </w:rPr>
        <w:t>tw</w:t>
      </w:r>
      <w:r w:rsidR="00F11C37">
        <w:rPr>
          <w:rFonts w:ascii="Times New Roman" w:hAnsi="Times New Roman" w:cs="Times New Roman"/>
          <w:color w:val="000000" w:themeColor="text1"/>
        </w:rPr>
        <w:t xml:space="preserve">ice the difference </w:t>
      </w:r>
      <w:r w:rsidR="00710528">
        <w:rPr>
          <w:rFonts w:ascii="Times New Roman" w:hAnsi="Times New Roman" w:cs="Times New Roman"/>
          <w:color w:val="000000" w:themeColor="text1"/>
        </w:rPr>
        <w:t>between</w:t>
      </w:r>
      <w:r w:rsidR="00DD16A8">
        <w:rPr>
          <w:rFonts w:ascii="Times New Roman" w:hAnsi="Times New Roman" w:cs="Times New Roman"/>
          <w:color w:val="000000" w:themeColor="text1"/>
        </w:rPr>
        <w:t xml:space="preserve"> </w:t>
      </w:r>
      <w:r w:rsidR="00945CD0">
        <w:rPr>
          <w:rFonts w:ascii="Times New Roman" w:hAnsi="Times New Roman" w:cs="Times New Roman"/>
          <w:color w:val="000000" w:themeColor="text1"/>
        </w:rPr>
        <w:t>log-likelihood</w:t>
      </w:r>
      <w:r w:rsidR="0083417E">
        <w:rPr>
          <w:rFonts w:ascii="Times New Roman" w:hAnsi="Times New Roman" w:cs="Times New Roman"/>
          <w:color w:val="000000" w:themeColor="text1"/>
        </w:rPr>
        <w:t xml:space="preserve"> </w:t>
      </w:r>
      <w:r w:rsidR="00F51857">
        <w:rPr>
          <w:rFonts w:ascii="Times New Roman" w:hAnsi="Times New Roman" w:cs="Times New Roman"/>
          <w:color w:val="000000" w:themeColor="text1"/>
        </w:rPr>
        <w:t>after and before</w:t>
      </w:r>
      <w:r w:rsidR="006B1BF9">
        <w:rPr>
          <w:rFonts w:ascii="Times New Roman" w:hAnsi="Times New Roman" w:cs="Times New Roman"/>
          <w:color w:val="000000" w:themeColor="text1"/>
        </w:rPr>
        <w:t xml:space="preserve"> </w:t>
      </w:r>
      <w:r w:rsidR="00F72BF3">
        <w:rPr>
          <w:rFonts w:ascii="Times New Roman" w:hAnsi="Times New Roman" w:cs="Times New Roman"/>
          <w:color w:val="000000" w:themeColor="text1"/>
        </w:rPr>
        <w:t xml:space="preserve">it was freed </w:t>
      </w:r>
      <w:r w:rsidR="00CC4176">
        <w:rPr>
          <w:rFonts w:ascii="Times New Roman" w:hAnsi="Times New Roman" w:cs="Times New Roman"/>
          <w:color w:val="000000" w:themeColor="text1"/>
        </w:rPr>
        <w:t>(31.8; critical value</w:t>
      </w:r>
      <w:r w:rsidR="00F62CFD">
        <w:rPr>
          <w:rFonts w:ascii="Times New Roman" w:hAnsi="Times New Roman" w:cs="Times New Roman"/>
          <w:color w:val="000000" w:themeColor="text1"/>
        </w:rPr>
        <w:t xml:space="preserve"> with </w:t>
      </w:r>
      <w:r w:rsidR="00F62CFD" w:rsidRPr="00F62CFD">
        <w:rPr>
          <w:rFonts w:ascii="Times New Roman" w:hAnsi="Times New Roman" w:cs="Times New Roman"/>
          <w:color w:val="000000" w:themeColor="text1"/>
        </w:rPr>
        <w:t>Bonferroni correction</w:t>
      </w:r>
      <w:r w:rsidR="00CC4176">
        <w:rPr>
          <w:rFonts w:ascii="Times New Roman" w:hAnsi="Times New Roman" w:cs="Times New Roman"/>
          <w:color w:val="000000" w:themeColor="text1"/>
        </w:rPr>
        <w:t>: 16.06</w:t>
      </w:r>
      <w:r w:rsidR="00D476B4">
        <w:rPr>
          <w:rFonts w:ascii="Times New Roman" w:hAnsi="Times New Roman" w:cs="Times New Roman"/>
          <w:color w:val="000000" w:themeColor="text1"/>
        </w:rPr>
        <w:t xml:space="preserve">; </w:t>
      </w:r>
      <w:r w:rsidR="00D476B4" w:rsidRPr="00D476B4">
        <w:rPr>
          <w:rFonts w:ascii="Times New Roman" w:hAnsi="Times New Roman" w:cs="Times New Roman"/>
          <w:i/>
          <w:color w:val="000000" w:themeColor="text1"/>
        </w:rPr>
        <w:t>df</w:t>
      </w:r>
      <w:r w:rsidR="00D476B4">
        <w:rPr>
          <w:rFonts w:ascii="Times New Roman" w:hAnsi="Times New Roman" w:cs="Times New Roman"/>
          <w:color w:val="000000" w:themeColor="text1"/>
        </w:rPr>
        <w:t xml:space="preserve"> </w:t>
      </w:r>
      <w:r w:rsidR="00D476B4">
        <w:rPr>
          <w:rFonts w:ascii="Times New Roman" w:hAnsi="Times New Roman" w:cs="Times New Roman"/>
          <w:i/>
          <w:color w:val="000000" w:themeColor="text1"/>
        </w:rPr>
        <w:t>=</w:t>
      </w:r>
      <w:r w:rsidR="00D476B4">
        <w:rPr>
          <w:rFonts w:ascii="Times New Roman" w:hAnsi="Times New Roman" w:cs="Times New Roman"/>
          <w:color w:val="000000" w:themeColor="text1"/>
        </w:rPr>
        <w:t xml:space="preserve"> 4</w:t>
      </w:r>
      <w:r w:rsidR="00CC4176">
        <w:rPr>
          <w:rFonts w:ascii="Times New Roman" w:hAnsi="Times New Roman" w:cs="Times New Roman"/>
          <w:color w:val="000000" w:themeColor="text1"/>
        </w:rPr>
        <w:t xml:space="preserve">) </w:t>
      </w:r>
      <w:r w:rsidR="00700CDC">
        <w:rPr>
          <w:rFonts w:ascii="Times New Roman" w:hAnsi="Times New Roman" w:cs="Times New Roman"/>
          <w:color w:val="000000" w:themeColor="text1"/>
        </w:rPr>
        <w:t xml:space="preserve">was chosen as the linking item for the free baseline approach. </w:t>
      </w:r>
      <w:r w:rsidR="00D47870">
        <w:rPr>
          <w:rFonts w:ascii="Times New Roman" w:hAnsi="Times New Roman" w:cs="Times New Roman"/>
          <w:color w:val="000000" w:themeColor="text1"/>
        </w:rPr>
        <w:t xml:space="preserve">The </w:t>
      </w:r>
      <w:r w:rsidR="002810B3">
        <w:rPr>
          <w:rFonts w:ascii="Times New Roman" w:hAnsi="Times New Roman" w:cs="Times New Roman"/>
          <w:color w:val="000000" w:themeColor="text1"/>
        </w:rPr>
        <w:t>free bas</w:t>
      </w:r>
      <w:r w:rsidR="00407580">
        <w:rPr>
          <w:rFonts w:ascii="Times New Roman" w:hAnsi="Times New Roman" w:cs="Times New Roman"/>
          <w:color w:val="000000" w:themeColor="text1"/>
        </w:rPr>
        <w:t>e</w:t>
      </w:r>
      <w:r w:rsidR="002810B3">
        <w:rPr>
          <w:rFonts w:ascii="Times New Roman" w:hAnsi="Times New Roman" w:cs="Times New Roman"/>
          <w:color w:val="000000" w:themeColor="text1"/>
        </w:rPr>
        <w:t xml:space="preserve">line approach, with </w:t>
      </w:r>
      <w:r w:rsidR="00176A69">
        <w:rPr>
          <w:rFonts w:ascii="Times New Roman" w:hAnsi="Times New Roman" w:cs="Times New Roman"/>
          <w:color w:val="000000" w:themeColor="text1"/>
        </w:rPr>
        <w:t xml:space="preserve">an ideal Type I error rate, </w:t>
      </w:r>
      <w:r w:rsidR="00E1464F">
        <w:rPr>
          <w:rFonts w:ascii="Times New Roman" w:hAnsi="Times New Roman" w:cs="Times New Roman"/>
          <w:color w:val="000000" w:themeColor="text1"/>
        </w:rPr>
        <w:t>also identified all the</w:t>
      </w:r>
      <w:r w:rsidR="008337C2">
        <w:rPr>
          <w:rFonts w:ascii="Times New Roman" w:hAnsi="Times New Roman" w:cs="Times New Roman"/>
          <w:color w:val="000000" w:themeColor="text1"/>
        </w:rPr>
        <w:t xml:space="preserve"> n</w:t>
      </w:r>
      <w:r w:rsidR="00E1464F">
        <w:rPr>
          <w:rFonts w:ascii="Times New Roman" w:hAnsi="Times New Roman" w:cs="Times New Roman"/>
          <w:color w:val="000000" w:themeColor="text1"/>
        </w:rPr>
        <w:t xml:space="preserve">on-linking items as </w:t>
      </w:r>
      <w:r w:rsidR="00662A0D">
        <w:rPr>
          <w:rFonts w:ascii="Times New Roman" w:hAnsi="Times New Roman" w:cs="Times New Roman"/>
          <w:color w:val="000000" w:themeColor="text1"/>
        </w:rPr>
        <w:t xml:space="preserve">DIF items. </w:t>
      </w:r>
      <w:r w:rsidR="00341E0E">
        <w:rPr>
          <w:rFonts w:ascii="Times New Roman" w:hAnsi="Times New Roman" w:cs="Times New Roman"/>
          <w:color w:val="000000" w:themeColor="text1"/>
        </w:rPr>
        <w:t xml:space="preserve">Therefore, all items were flagged as DIF items under SGR. </w:t>
      </w:r>
      <w:r w:rsidR="00FC26F5" w:rsidRPr="007B6FFA">
        <w:rPr>
          <w:rFonts w:ascii="Times New Roman" w:hAnsi="Times New Roman" w:cs="Times New Roman"/>
          <w:strike/>
          <w:color w:val="00B050"/>
          <w:rPrChange w:id="224" w:author="Luyao Zhang" w:date="2016-10-29T10:51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When GGUM was applied, however, </w:t>
      </w:r>
      <w:r w:rsidR="00A56E84" w:rsidRPr="007B6FFA">
        <w:rPr>
          <w:rFonts w:ascii="Times New Roman" w:hAnsi="Times New Roman" w:cs="Times New Roman"/>
          <w:strike/>
          <w:color w:val="00B050"/>
          <w:rPrChange w:id="225" w:author="Luyao Zhang" w:date="2016-10-29T10:51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8 items were considered </w:t>
      </w:r>
      <w:r w:rsidR="005F7232" w:rsidRPr="007B6FFA">
        <w:rPr>
          <w:rFonts w:ascii="Times New Roman" w:hAnsi="Times New Roman" w:cs="Times New Roman"/>
          <w:strike/>
          <w:color w:val="00B050"/>
          <w:rPrChange w:id="226" w:author="Luyao Zhang" w:date="2016-10-29T10:51:00Z">
            <w:rPr>
              <w:rFonts w:ascii="Times New Roman" w:hAnsi="Times New Roman" w:cs="Times New Roman"/>
              <w:color w:val="000000" w:themeColor="text1"/>
            </w:rPr>
          </w:rPrChange>
        </w:rPr>
        <w:t>DIF free by</w:t>
      </w:r>
      <w:r w:rsidR="007F26C9" w:rsidRPr="007B6FFA">
        <w:rPr>
          <w:rFonts w:ascii="Times New Roman" w:hAnsi="Times New Roman" w:cs="Times New Roman"/>
          <w:strike/>
          <w:color w:val="00B050"/>
          <w:rPrChange w:id="227" w:author="Luyao Zhang" w:date="2016-10-29T10:51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the constrained baseline approach, </w:t>
      </w:r>
      <w:r w:rsidR="001E7433" w:rsidRPr="007B6FFA">
        <w:rPr>
          <w:rFonts w:ascii="Times New Roman" w:hAnsi="Times New Roman" w:cs="Times New Roman"/>
          <w:strike/>
          <w:color w:val="00B050"/>
          <w:rPrChange w:id="228" w:author="Luyao Zhang" w:date="2016-10-29T10:51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and with them serving as the linking items, the free baseline approach found all the other 9 items </w:t>
      </w:r>
      <w:r w:rsidR="00C14DC8" w:rsidRPr="007B6FFA">
        <w:rPr>
          <w:rFonts w:ascii="Times New Roman" w:hAnsi="Times New Roman" w:cs="Times New Roman"/>
          <w:strike/>
          <w:color w:val="00B050"/>
          <w:rPrChange w:id="229" w:author="Luyao Zhang" w:date="2016-10-29T10:51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having </w:t>
      </w:r>
      <w:r w:rsidR="00573710" w:rsidRPr="007B6FFA">
        <w:rPr>
          <w:rFonts w:ascii="Times New Roman" w:hAnsi="Times New Roman" w:cs="Times New Roman"/>
          <w:strike/>
          <w:color w:val="00B050"/>
          <w:rPrChange w:id="230" w:author="Luyao Zhang" w:date="2016-10-29T10:51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statistically </w:t>
      </w:r>
      <w:r w:rsidR="00C14DC8" w:rsidRPr="007B6FFA">
        <w:rPr>
          <w:rFonts w:ascii="Times New Roman" w:hAnsi="Times New Roman" w:cs="Times New Roman"/>
          <w:strike/>
          <w:color w:val="00B050"/>
          <w:rPrChange w:id="231" w:author="Luyao Zhang" w:date="2016-10-29T10:51:00Z">
            <w:rPr>
              <w:rFonts w:ascii="Times New Roman" w:hAnsi="Times New Roman" w:cs="Times New Roman"/>
              <w:color w:val="000000" w:themeColor="text1"/>
            </w:rPr>
          </w:rPrChange>
        </w:rPr>
        <w:t>significant DIF.</w:t>
      </w:r>
      <w:r w:rsidR="00C14DC8" w:rsidRPr="007B6FFA">
        <w:rPr>
          <w:rFonts w:ascii="Times New Roman" w:hAnsi="Times New Roman" w:cs="Times New Roman"/>
          <w:color w:val="00B050"/>
          <w:rPrChange w:id="232" w:author="Luyao Zhang" w:date="2016-10-29T10:51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</w:t>
      </w:r>
      <w:r w:rsidR="00846874" w:rsidRPr="00240EC4">
        <w:rPr>
          <w:rFonts w:ascii="Times New Roman" w:hAnsi="Times New Roman" w:cs="Times New Roman"/>
          <w:color w:val="000000" w:themeColor="text1"/>
        </w:rPr>
        <w:t xml:space="preserve">Based on Cohen’s (1992) </w:t>
      </w:r>
      <w:r w:rsidR="0075764B" w:rsidRPr="00240EC4">
        <w:rPr>
          <w:rFonts w:ascii="Times New Roman" w:hAnsi="Times New Roman" w:cs="Times New Roman"/>
          <w:color w:val="000000" w:themeColor="text1"/>
        </w:rPr>
        <w:t>guideline</w:t>
      </w:r>
      <w:r w:rsidR="00571266" w:rsidRPr="00240EC4">
        <w:rPr>
          <w:rFonts w:ascii="Times New Roman" w:hAnsi="Times New Roman" w:cs="Times New Roman"/>
          <w:color w:val="000000" w:themeColor="text1"/>
        </w:rPr>
        <w:t>s for interpreting effect size</w:t>
      </w:r>
      <w:r w:rsidR="00E16407" w:rsidRPr="00240EC4">
        <w:rPr>
          <w:rFonts w:ascii="Times New Roman" w:hAnsi="Times New Roman" w:cs="Times New Roman"/>
          <w:color w:val="000000" w:themeColor="text1"/>
        </w:rPr>
        <w:t xml:space="preserve">, </w:t>
      </w:r>
      <w:r w:rsidR="00BC44B6" w:rsidRPr="00240EC4">
        <w:rPr>
          <w:rFonts w:ascii="Times New Roman" w:hAnsi="Times New Roman" w:cs="Times New Roman"/>
          <w:color w:val="000000" w:themeColor="text1"/>
        </w:rPr>
        <w:t xml:space="preserve">4 out of the 17 items showed </w:t>
      </w:r>
      <w:r w:rsidR="00D108DC" w:rsidRPr="00240EC4">
        <w:rPr>
          <w:rFonts w:ascii="Times New Roman" w:hAnsi="Times New Roman" w:cs="Times New Roman"/>
          <w:color w:val="000000" w:themeColor="text1"/>
        </w:rPr>
        <w:t xml:space="preserve">a negligible </w:t>
      </w:r>
      <w:r w:rsidR="00E202B7" w:rsidRPr="00CC040E">
        <w:rPr>
          <w:rFonts w:ascii="Times New Roman" w:hAnsi="Times New Roman" w:cs="Times New Roman"/>
          <w:color w:val="000000" w:themeColor="text1"/>
        </w:rPr>
        <w:t>DIF e</w:t>
      </w:r>
      <w:r w:rsidR="00C15D42" w:rsidRPr="00CC040E">
        <w:rPr>
          <w:rFonts w:ascii="Times New Roman" w:hAnsi="Times New Roman" w:cs="Times New Roman"/>
          <w:color w:val="000000" w:themeColor="text1"/>
        </w:rPr>
        <w:t xml:space="preserve">ffect size smaller than .2 (Items 3, 9, 16, and 17), </w:t>
      </w:r>
      <w:r w:rsidR="003E1D50" w:rsidRPr="00CC040E">
        <w:rPr>
          <w:rFonts w:ascii="Times New Roman" w:hAnsi="Times New Roman" w:cs="Times New Roman"/>
          <w:color w:val="000000" w:themeColor="text1"/>
        </w:rPr>
        <w:t xml:space="preserve">2 items exhibited </w:t>
      </w:r>
      <w:r w:rsidR="00F0605A" w:rsidRPr="00CC040E">
        <w:rPr>
          <w:rFonts w:ascii="Times New Roman" w:hAnsi="Times New Roman" w:cs="Times New Roman"/>
          <w:color w:val="000000" w:themeColor="text1"/>
        </w:rPr>
        <w:t>moderate DIF (</w:t>
      </w:r>
      <w:r w:rsidR="00E30238" w:rsidRPr="00CC040E">
        <w:rPr>
          <w:rFonts w:ascii="Times New Roman" w:hAnsi="Times New Roman" w:cs="Times New Roman"/>
          <w:color w:val="000000" w:themeColor="text1"/>
        </w:rPr>
        <w:t xml:space="preserve">i.e., </w:t>
      </w:r>
      <w:r w:rsidR="00FE4CB6" w:rsidRPr="00CC040E">
        <w:rPr>
          <w:rFonts w:ascii="Times New Roman" w:hAnsi="Times New Roman" w:cs="Times New Roman"/>
          <w:color w:val="000000" w:themeColor="text1"/>
        </w:rPr>
        <w:t xml:space="preserve">.5 </w:t>
      </w:r>
      <w:r w:rsidR="00FE4CB6" w:rsidRPr="00CC040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≤</w:t>
      </w:r>
      <w:ins w:id="233" w:author="Luyao Zhang" w:date="2016-10-29T10:51:00Z">
        <w:r w:rsidR="00453FB1">
          <w:rPr>
            <w:rFonts w:ascii="Times New Roman" w:hAnsi="Times New Roman" w:cs="Times New Roman"/>
            <w:i/>
            <w:color w:val="000000" w:themeColor="text1"/>
          </w:rPr>
          <w:t xml:space="preserve"> </w:t>
        </w:r>
      </w:ins>
    </w:p>
    <w:p w14:paraId="218B037C" w14:textId="66DD6350" w:rsidR="00FD7543" w:rsidRPr="00CC040E" w:rsidRDefault="00AA17FB" w:rsidP="00FD7543">
      <w:pPr>
        <w:rPr>
          <w:rFonts w:ascii="Times New Roman" w:eastAsia="Times New Roman" w:hAnsi="Times New Roman" w:cs="Times New Roman"/>
          <w:color w:val="000000" w:themeColor="text1"/>
        </w:rPr>
      </w:pPr>
      <w:r w:rsidRPr="00CC040E">
        <w:rPr>
          <w:rFonts w:ascii="Times New Roman" w:hAnsi="Times New Roman" w:cs="Times New Roman"/>
          <w:i/>
          <w:color w:val="000000" w:themeColor="text1"/>
        </w:rPr>
        <w:t>d</w:t>
      </w:r>
      <w:r w:rsidR="00FE4CB6" w:rsidRPr="00CC040E">
        <w:rPr>
          <w:rFonts w:ascii="Times New Roman" w:hAnsi="Times New Roman" w:cs="Times New Roman"/>
          <w:color w:val="000000" w:themeColor="text1"/>
        </w:rPr>
        <w:t xml:space="preserve"> &lt; .8</w:t>
      </w:r>
      <w:r w:rsidR="00B1166D" w:rsidRPr="00CC040E">
        <w:rPr>
          <w:rFonts w:ascii="Times New Roman" w:hAnsi="Times New Roman" w:cs="Times New Roman"/>
          <w:color w:val="000000" w:themeColor="text1"/>
        </w:rPr>
        <w:t>; Items 5 and 7)</w:t>
      </w:r>
      <w:r w:rsidR="003E6C5A" w:rsidRPr="00CC040E">
        <w:rPr>
          <w:rFonts w:ascii="Times New Roman" w:hAnsi="Times New Roman" w:cs="Times New Roman"/>
          <w:color w:val="000000" w:themeColor="text1"/>
        </w:rPr>
        <w:t xml:space="preserve">, </w:t>
      </w:r>
      <w:r w:rsidR="00B2597C" w:rsidRPr="00CC040E">
        <w:rPr>
          <w:rFonts w:ascii="Times New Roman" w:hAnsi="Times New Roman" w:cs="Times New Roman"/>
          <w:color w:val="000000" w:themeColor="text1"/>
        </w:rPr>
        <w:t xml:space="preserve">2 items exhibited large DIF (i.e., </w:t>
      </w:r>
      <w:r w:rsidRPr="00CC040E">
        <w:rPr>
          <w:rFonts w:ascii="Times New Roman" w:hAnsi="Times New Roman" w:cs="Times New Roman"/>
          <w:color w:val="000000" w:themeColor="text1"/>
        </w:rPr>
        <w:t>0.8</w:t>
      </w:r>
      <w:r w:rsidR="0044449E" w:rsidRPr="00CC040E">
        <w:rPr>
          <w:rFonts w:ascii="Times New Roman" w:hAnsi="Times New Roman" w:cs="Times New Roman"/>
          <w:color w:val="000000" w:themeColor="text1"/>
        </w:rPr>
        <w:t xml:space="preserve"> </w:t>
      </w:r>
      <w:r w:rsidR="0044449E" w:rsidRPr="00CC040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≤ </w:t>
      </w:r>
      <w:r w:rsidR="002A77E6" w:rsidRPr="00CC040E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>d</w:t>
      </w:r>
      <w:r w:rsidR="00291E7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; Items 10 and 15</w:t>
      </w:r>
      <w:r w:rsidR="002A77E6" w:rsidRPr="00CC040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)</w:t>
      </w:r>
      <w:r w:rsidR="00B87D19" w:rsidRPr="00CC040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52310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and </w:t>
      </w:r>
      <w:r w:rsidR="00B8791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 remaining</w:t>
      </w:r>
      <w:r w:rsidR="00013413" w:rsidRPr="00CC040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9 items showed small DIF</w:t>
      </w:r>
      <w:r w:rsidR="00FD7543" w:rsidRPr="00CC040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(.2 ≤ </w:t>
      </w:r>
      <w:r w:rsidR="00FD7543" w:rsidRPr="00CC040E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 xml:space="preserve">d </w:t>
      </w:r>
      <w:r w:rsidR="00FD7543" w:rsidRPr="00CC040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&lt; .5)</w:t>
      </w:r>
      <w:r w:rsidR="0008790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</w:p>
    <w:p w14:paraId="6F7F2E23" w14:textId="5819BD11" w:rsidR="0044449E" w:rsidRPr="00240EC4" w:rsidRDefault="0044449E" w:rsidP="0044449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CADC5E0" w14:textId="3FAF4862" w:rsidR="007E03E5" w:rsidRDefault="00AB2D7D" w:rsidP="00BA4DFA">
      <w:pPr>
        <w:rPr>
          <w:ins w:id="234" w:author="Luyao Zhang" w:date="2016-10-29T10:51:00Z"/>
          <w:rFonts w:ascii="Times New Roman" w:hAnsi="Times New Roman" w:cs="Times New Roman"/>
          <w:color w:val="000000" w:themeColor="text1"/>
        </w:rPr>
      </w:pPr>
      <w:r w:rsidRPr="00E568C6">
        <w:rPr>
          <w:rFonts w:ascii="Times New Roman" w:hAnsi="Times New Roman" w:cs="Times New Roman"/>
          <w:b/>
          <w:i/>
          <w:color w:val="000000" w:themeColor="text1"/>
        </w:rPr>
        <w:t xml:space="preserve">The </w:t>
      </w:r>
      <w:ins w:id="235" w:author="Luyao Zhang" w:date="2016-10-29T10:52:00Z">
        <w:r w:rsidR="00886CAB">
          <w:rPr>
            <w:rFonts w:ascii="Times New Roman" w:hAnsi="Times New Roman" w:cs="Times New Roman"/>
            <w:b/>
            <w:i/>
            <w:color w:val="000000" w:themeColor="text1"/>
          </w:rPr>
          <w:t>C</w:t>
        </w:r>
      </w:ins>
      <w:del w:id="236" w:author="Luyao Zhang" w:date="2016-10-29T10:52:00Z">
        <w:r w:rsidR="00D734F8" w:rsidRPr="00E568C6" w:rsidDel="00886CAB">
          <w:rPr>
            <w:rFonts w:ascii="Times New Roman" w:hAnsi="Times New Roman" w:cs="Times New Roman"/>
            <w:b/>
            <w:i/>
            <w:color w:val="000000" w:themeColor="text1"/>
          </w:rPr>
          <w:delText>c</w:delText>
        </w:r>
      </w:del>
      <w:r w:rsidR="00D734F8" w:rsidRPr="00E568C6">
        <w:rPr>
          <w:rFonts w:ascii="Times New Roman" w:hAnsi="Times New Roman" w:cs="Times New Roman"/>
          <w:b/>
          <w:i/>
          <w:color w:val="000000" w:themeColor="text1"/>
        </w:rPr>
        <w:t xml:space="preserve">uriosity </w:t>
      </w:r>
      <w:del w:id="237" w:author="Luyao Zhang" w:date="2016-10-29T10:52:00Z">
        <w:r w:rsidR="00D734F8" w:rsidRPr="00E568C6" w:rsidDel="003D2CDE">
          <w:rPr>
            <w:rFonts w:ascii="Times New Roman" w:hAnsi="Times New Roman" w:cs="Times New Roman"/>
            <w:b/>
            <w:i/>
            <w:color w:val="000000" w:themeColor="text1"/>
          </w:rPr>
          <w:delText xml:space="preserve">facet </w:delText>
        </w:r>
      </w:del>
      <w:ins w:id="238" w:author="Luyao Zhang" w:date="2016-10-29T10:52:00Z">
        <w:r w:rsidR="003D2CDE">
          <w:rPr>
            <w:rFonts w:ascii="Times New Roman" w:hAnsi="Times New Roman" w:cs="Times New Roman"/>
            <w:b/>
            <w:i/>
            <w:color w:val="000000" w:themeColor="text1"/>
          </w:rPr>
          <w:t>scale</w:t>
        </w:r>
      </w:ins>
      <w:del w:id="239" w:author="Luyao Zhang" w:date="2016-10-29T10:52:00Z">
        <w:r w:rsidR="00D734F8" w:rsidRPr="00E568C6" w:rsidDel="000D32FC">
          <w:rPr>
            <w:rFonts w:ascii="Times New Roman" w:hAnsi="Times New Roman" w:cs="Times New Roman"/>
            <w:b/>
            <w:i/>
            <w:color w:val="000000" w:themeColor="text1"/>
          </w:rPr>
          <w:delText>of openness</w:delText>
        </w:r>
      </w:del>
      <w:r w:rsidR="00D734F8" w:rsidRPr="00E568C6">
        <w:rPr>
          <w:rFonts w:ascii="Times New Roman" w:hAnsi="Times New Roman" w:cs="Times New Roman"/>
          <w:b/>
          <w:i/>
          <w:color w:val="000000" w:themeColor="text1"/>
        </w:rPr>
        <w:t>.</w:t>
      </w:r>
      <w:r w:rsidR="00D734F8">
        <w:rPr>
          <w:rFonts w:ascii="Times New Roman" w:hAnsi="Times New Roman" w:cs="Times New Roman"/>
          <w:color w:val="000000" w:themeColor="text1"/>
        </w:rPr>
        <w:t xml:space="preserve"> </w:t>
      </w:r>
      <w:ins w:id="240" w:author="Luyao Zhang" w:date="2016-10-29T10:51:00Z">
        <w:r w:rsidR="007E03E5">
          <w:rPr>
            <w:rFonts w:ascii="Times New Roman" w:hAnsi="Times New Roman" w:cs="Times New Roman"/>
            <w:color w:val="000000" w:themeColor="text1"/>
          </w:rPr>
          <w:t xml:space="preserve">With the Curiosity scale, </w:t>
        </w:r>
      </w:ins>
      <w:ins w:id="241" w:author="Luyao Zhang" w:date="2016-10-29T10:52:00Z">
        <w:r w:rsidR="001D282C">
          <w:rPr>
            <w:rFonts w:ascii="Times New Roman" w:hAnsi="Times New Roman" w:cs="Times New Roman"/>
            <w:color w:val="000000" w:themeColor="text1"/>
          </w:rPr>
          <w:t xml:space="preserve">matrices </w:t>
        </w:r>
      </w:ins>
      <w:ins w:id="242" w:author="Luyao Zhang" w:date="2016-10-29T11:08:00Z">
        <w:r w:rsidR="00387CD7">
          <w:rPr>
            <w:rFonts w:ascii="Times New Roman" w:hAnsi="Times New Roman" w:cs="Times New Roman"/>
            <w:color w:val="000000" w:themeColor="text1"/>
          </w:rPr>
          <w:t xml:space="preserve">were also ill-conditioned </w:t>
        </w:r>
        <w:r w:rsidR="004F6BBB">
          <w:rPr>
            <w:rFonts w:ascii="Times New Roman" w:hAnsi="Times New Roman" w:cs="Times New Roman"/>
            <w:color w:val="000000" w:themeColor="text1"/>
          </w:rPr>
          <w:t xml:space="preserve">under both baseline approaches, and </w:t>
        </w:r>
        <w:r w:rsidR="002234FD">
          <w:rPr>
            <w:rFonts w:ascii="Times New Roman" w:hAnsi="Times New Roman" w:cs="Times New Roman"/>
            <w:color w:val="000000" w:themeColor="text1"/>
          </w:rPr>
          <w:t>eventually we had to exclude</w:t>
        </w:r>
        <w:r w:rsidR="00D32051">
          <w:rPr>
            <w:rFonts w:ascii="Times New Roman" w:hAnsi="Times New Roman" w:cs="Times New Roman"/>
            <w:color w:val="000000" w:themeColor="text1"/>
          </w:rPr>
          <w:t xml:space="preserve"> the GGUM </w:t>
        </w:r>
      </w:ins>
      <w:ins w:id="243" w:author="Luyao Zhang" w:date="2016-10-29T11:09:00Z">
        <w:r w:rsidR="002234FD">
          <w:rPr>
            <w:rFonts w:ascii="Times New Roman" w:hAnsi="Times New Roman" w:cs="Times New Roman"/>
            <w:color w:val="000000" w:themeColor="text1"/>
          </w:rPr>
          <w:t>from the analyses.</w:t>
        </w:r>
      </w:ins>
    </w:p>
    <w:p w14:paraId="36A70C3C" w14:textId="59236515" w:rsidR="00E917A1" w:rsidRPr="00995A9E" w:rsidRDefault="00DC3F32" w:rsidP="00BA4DFA">
      <w:pPr>
        <w:rPr>
          <w:rFonts w:ascii="Times New Roman" w:hAnsi="Times New Roman" w:cs="Times New Roman"/>
          <w:strike/>
          <w:color w:val="000000" w:themeColor="text1"/>
          <w:sz w:val="22"/>
          <w:szCs w:val="22"/>
          <w:rPrChange w:id="244" w:author="Luyao Zhang" w:date="2016-10-29T11:20:00Z">
            <w:rPr>
              <w:rFonts w:ascii="Times New Roman" w:hAnsi="Times New Roman" w:cs="Times New Roman"/>
              <w:color w:val="000000" w:themeColor="text1"/>
              <w:sz w:val="22"/>
              <w:szCs w:val="22"/>
            </w:rPr>
          </w:rPrChange>
        </w:rPr>
      </w:pPr>
      <w:ins w:id="245" w:author="Luyao Zhang" w:date="2016-10-29T11:09:00Z">
        <w:r>
          <w:rPr>
            <w:rFonts w:ascii="Times New Roman" w:hAnsi="Times New Roman" w:cs="Times New Roman"/>
            <w:color w:val="FF0000"/>
          </w:rPr>
          <w:t xml:space="preserve">      </w:t>
        </w:r>
      </w:ins>
      <w:r w:rsidR="003031D4" w:rsidRPr="00D55928">
        <w:rPr>
          <w:rFonts w:ascii="Times New Roman" w:hAnsi="Times New Roman" w:cs="Times New Roman"/>
          <w:strike/>
          <w:color w:val="00B050"/>
          <w:rPrChange w:id="246" w:author="Luyao Zhang" w:date="2016-10-29T11:20:00Z">
            <w:rPr>
              <w:rFonts w:ascii="Times New Roman" w:hAnsi="Times New Roman" w:cs="Times New Roman"/>
              <w:color w:val="FF0000"/>
            </w:rPr>
          </w:rPrChange>
        </w:rPr>
        <w:t>Table 17</w:t>
      </w:r>
      <w:r w:rsidR="00EE4F8C" w:rsidRPr="00D55928">
        <w:rPr>
          <w:rFonts w:ascii="Times New Roman" w:hAnsi="Times New Roman" w:cs="Times New Roman"/>
          <w:strike/>
          <w:color w:val="00B050"/>
          <w:rPrChange w:id="247" w:author="Luyao Zhang" w:date="2016-10-29T11:20:00Z">
            <w:rPr>
              <w:rFonts w:ascii="Times New Roman" w:hAnsi="Times New Roman" w:cs="Times New Roman"/>
              <w:color w:val="FF0000"/>
            </w:rPr>
          </w:rPrChange>
        </w:rPr>
        <w:t xml:space="preserve"> </w:t>
      </w:r>
      <w:r w:rsidR="00691956" w:rsidRPr="00D55928">
        <w:rPr>
          <w:rFonts w:ascii="Times New Roman" w:hAnsi="Times New Roman" w:cs="Times New Roman"/>
          <w:strike/>
          <w:color w:val="00B050"/>
          <w:rPrChange w:id="248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contains the DIF results </w:t>
      </w:r>
      <w:r w:rsidR="00DB6B62" w:rsidRPr="00D55928">
        <w:rPr>
          <w:rFonts w:ascii="Times New Roman" w:hAnsi="Times New Roman" w:cs="Times New Roman"/>
          <w:strike/>
          <w:color w:val="00B050"/>
          <w:rPrChange w:id="249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for the </w:t>
      </w:r>
      <w:r w:rsidR="00E936A9" w:rsidRPr="00D55928">
        <w:rPr>
          <w:rFonts w:ascii="Times New Roman" w:hAnsi="Times New Roman" w:cs="Times New Roman"/>
          <w:strike/>
          <w:color w:val="00B050"/>
          <w:rPrChange w:id="250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>curiosity scale.</w:t>
      </w:r>
      <w:r w:rsidR="00E936A9" w:rsidRPr="00D55928">
        <w:rPr>
          <w:rFonts w:ascii="Times New Roman" w:hAnsi="Times New Roman" w:cs="Times New Roman"/>
          <w:color w:val="00B050"/>
          <w:rPrChange w:id="251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</w:t>
      </w:r>
      <w:r w:rsidR="00950ADA" w:rsidRPr="00D55928">
        <w:rPr>
          <w:rFonts w:ascii="Times New Roman" w:hAnsi="Times New Roman" w:cs="Times New Roman"/>
          <w:strike/>
          <w:color w:val="00B050"/>
          <w:rPrChange w:id="252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As discussed in the </w:t>
      </w:r>
      <w:r w:rsidR="008F5EBD" w:rsidRPr="00D55928">
        <w:rPr>
          <w:rFonts w:ascii="Times New Roman" w:hAnsi="Times New Roman" w:cs="Times New Roman"/>
          <w:strike/>
          <w:color w:val="00B050"/>
          <w:rPrChange w:id="253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>model-data fit part</w:t>
      </w:r>
      <w:r w:rsidR="001A4FB3" w:rsidRPr="00D55928">
        <w:rPr>
          <w:rFonts w:ascii="Times New Roman" w:hAnsi="Times New Roman" w:cs="Times New Roman"/>
          <w:strike/>
          <w:color w:val="00B050"/>
          <w:rPrChange w:id="254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, </w:t>
      </w:r>
      <w:r w:rsidR="005B36B3" w:rsidRPr="00D55928">
        <w:rPr>
          <w:rFonts w:ascii="Times New Roman" w:hAnsi="Times New Roman" w:cs="Times New Roman"/>
          <w:strike/>
          <w:color w:val="00B050"/>
          <w:rPrChange w:id="255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>the DIF anal</w:t>
      </w:r>
      <w:r w:rsidR="00DD0840" w:rsidRPr="00D55928">
        <w:rPr>
          <w:rFonts w:ascii="Times New Roman" w:hAnsi="Times New Roman" w:cs="Times New Roman"/>
          <w:strike/>
          <w:color w:val="00B050"/>
          <w:rPrChange w:id="256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>ysis under GGUM included only 14</w:t>
      </w:r>
      <w:r w:rsidR="005B36B3" w:rsidRPr="00D55928">
        <w:rPr>
          <w:rFonts w:ascii="Times New Roman" w:hAnsi="Times New Roman" w:cs="Times New Roman"/>
          <w:strike/>
          <w:color w:val="00B050"/>
          <w:rPrChange w:id="257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items, with Item</w:t>
      </w:r>
      <w:r w:rsidR="00A50268" w:rsidRPr="00D55928">
        <w:rPr>
          <w:rFonts w:ascii="Times New Roman" w:hAnsi="Times New Roman" w:cs="Times New Roman"/>
          <w:strike/>
          <w:color w:val="00B050"/>
          <w:rPrChange w:id="258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s 1, 10, 12, 16, and 19 dropped. </w:t>
      </w:r>
      <w:r w:rsidR="006B5693" w:rsidRPr="00D55928">
        <w:rPr>
          <w:rFonts w:ascii="Times New Roman" w:hAnsi="Times New Roman" w:cs="Times New Roman"/>
          <w:strike/>
          <w:color w:val="00B050"/>
          <w:rPrChange w:id="259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Under SGR and DIF effect size, </w:t>
      </w:r>
      <w:r w:rsidR="0054268B" w:rsidRPr="00D55928">
        <w:rPr>
          <w:rFonts w:ascii="Times New Roman" w:hAnsi="Times New Roman" w:cs="Times New Roman"/>
          <w:strike/>
          <w:color w:val="00B050"/>
          <w:rPrChange w:id="260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>Ite</w:t>
      </w:r>
      <w:bookmarkStart w:id="261" w:name="_GoBack"/>
      <w:bookmarkEnd w:id="261"/>
      <w:r w:rsidR="0054268B" w:rsidRPr="00D55928">
        <w:rPr>
          <w:rFonts w:ascii="Times New Roman" w:hAnsi="Times New Roman" w:cs="Times New Roman"/>
          <w:strike/>
          <w:color w:val="00B050"/>
          <w:rPrChange w:id="262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ms 10 and 12 were kept, because </w:t>
      </w:r>
      <w:r w:rsidR="00E3389C" w:rsidRPr="00D55928">
        <w:rPr>
          <w:rFonts w:ascii="Times New Roman" w:hAnsi="Times New Roman" w:cs="Times New Roman"/>
          <w:strike/>
          <w:color w:val="00B050"/>
          <w:rPrChange w:id="263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these two approaches </w:t>
      </w:r>
      <w:r w:rsidR="00553A40" w:rsidRPr="00D55928">
        <w:rPr>
          <w:rFonts w:ascii="Times New Roman" w:hAnsi="Times New Roman" w:cs="Times New Roman"/>
          <w:strike/>
          <w:color w:val="00B050"/>
          <w:rPrChange w:id="264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were able to handle </w:t>
      </w:r>
      <w:r w:rsidR="00293915" w:rsidRPr="00D55928">
        <w:rPr>
          <w:rFonts w:ascii="Times New Roman" w:hAnsi="Times New Roman" w:cs="Times New Roman"/>
          <w:strike/>
          <w:color w:val="00B050"/>
          <w:rPrChange w:id="265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response </w:t>
      </w:r>
      <w:r w:rsidR="00E3389C" w:rsidRPr="00D55928">
        <w:rPr>
          <w:rFonts w:ascii="Times New Roman" w:hAnsi="Times New Roman" w:cs="Times New Roman"/>
          <w:strike/>
          <w:color w:val="00B050"/>
          <w:rPrChange w:id="266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>frequency</w:t>
      </w:r>
      <w:r w:rsidR="00457474" w:rsidRPr="00D55928">
        <w:rPr>
          <w:rFonts w:ascii="Times New Roman" w:hAnsi="Times New Roman" w:cs="Times New Roman"/>
          <w:strike/>
          <w:color w:val="00B050"/>
          <w:rPrChange w:id="267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equal to 0</w:t>
      </w:r>
      <w:r w:rsidR="00A15746" w:rsidRPr="00D55928">
        <w:rPr>
          <w:rFonts w:ascii="Times New Roman" w:hAnsi="Times New Roman" w:cs="Times New Roman"/>
          <w:strike/>
          <w:color w:val="00B050"/>
          <w:rPrChange w:id="268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>.</w:t>
      </w:r>
      <w:r w:rsidR="00A15746" w:rsidRPr="00D55928">
        <w:rPr>
          <w:rFonts w:ascii="Times New Roman" w:hAnsi="Times New Roman" w:cs="Times New Roman"/>
          <w:color w:val="00B050"/>
          <w:rPrChange w:id="269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</w:t>
      </w:r>
      <w:r w:rsidR="00F5083F">
        <w:rPr>
          <w:rFonts w:ascii="Times New Roman" w:hAnsi="Times New Roman" w:cs="Times New Roman"/>
          <w:color w:val="000000" w:themeColor="text1"/>
        </w:rPr>
        <w:t xml:space="preserve">As shown in </w:t>
      </w:r>
      <w:r w:rsidR="00F5083F" w:rsidRPr="00A17A51">
        <w:rPr>
          <w:rFonts w:ascii="Times New Roman" w:hAnsi="Times New Roman" w:cs="Times New Roman"/>
          <w:color w:val="FF0000"/>
          <w:highlight w:val="yellow"/>
          <w:rPrChange w:id="270" w:author="Luyao Zhang" w:date="2016-11-03T16:28:00Z">
            <w:rPr>
              <w:rFonts w:ascii="Times New Roman" w:hAnsi="Times New Roman" w:cs="Times New Roman"/>
              <w:color w:val="FF0000"/>
            </w:rPr>
          </w:rPrChange>
        </w:rPr>
        <w:t>Table 1</w:t>
      </w:r>
      <w:ins w:id="271" w:author="Luyao Zhang" w:date="2016-11-03T16:28:00Z">
        <w:r w:rsidR="00201283" w:rsidRPr="00A17A51">
          <w:rPr>
            <w:rFonts w:ascii="Times New Roman" w:hAnsi="Times New Roman" w:cs="Times New Roman"/>
            <w:color w:val="FF0000"/>
            <w:highlight w:val="yellow"/>
            <w:rPrChange w:id="272" w:author="Luyao Zhang" w:date="2016-11-03T16:28:00Z">
              <w:rPr>
                <w:rFonts w:ascii="Times New Roman" w:hAnsi="Times New Roman" w:cs="Times New Roman"/>
                <w:color w:val="FF0000"/>
              </w:rPr>
            </w:rPrChange>
          </w:rPr>
          <w:t>9</w:t>
        </w:r>
      </w:ins>
      <w:del w:id="273" w:author="Luyao Zhang" w:date="2016-11-03T16:28:00Z">
        <w:r w:rsidR="00F5083F" w:rsidRPr="003211C1" w:rsidDel="00201283">
          <w:rPr>
            <w:rFonts w:ascii="Times New Roman" w:hAnsi="Times New Roman" w:cs="Times New Roman"/>
            <w:color w:val="FF0000"/>
          </w:rPr>
          <w:delText>7</w:delText>
        </w:r>
      </w:del>
      <w:r w:rsidR="00F5083F">
        <w:rPr>
          <w:rFonts w:ascii="Times New Roman" w:hAnsi="Times New Roman" w:cs="Times New Roman"/>
          <w:color w:val="000000" w:themeColor="text1"/>
        </w:rPr>
        <w:t xml:space="preserve">, </w:t>
      </w:r>
      <w:r w:rsidR="00E10257">
        <w:rPr>
          <w:rFonts w:ascii="Times New Roman" w:hAnsi="Times New Roman" w:cs="Times New Roman"/>
          <w:color w:val="000000" w:themeColor="text1"/>
        </w:rPr>
        <w:t xml:space="preserve">when SGR was applied, </w:t>
      </w:r>
      <w:del w:id="274" w:author="Luyao Zhang" w:date="2016-10-29T11:16:00Z">
        <w:r w:rsidR="00E10257" w:rsidDel="00CF22FE">
          <w:rPr>
            <w:rFonts w:ascii="Times New Roman" w:hAnsi="Times New Roman" w:cs="Times New Roman"/>
            <w:color w:val="000000" w:themeColor="text1"/>
          </w:rPr>
          <w:delText>I</w:delText>
        </w:r>
      </w:del>
      <w:ins w:id="275" w:author="Luyao Zhang" w:date="2016-10-29T11:16:00Z">
        <w:r w:rsidR="00CF22FE">
          <w:rPr>
            <w:rFonts w:ascii="Times New Roman" w:hAnsi="Times New Roman" w:cs="Times New Roman"/>
            <w:color w:val="000000" w:themeColor="text1"/>
          </w:rPr>
          <w:t xml:space="preserve">except </w:t>
        </w:r>
        <w:r w:rsidR="009D7D35">
          <w:rPr>
            <w:rFonts w:ascii="Times New Roman" w:hAnsi="Times New Roman" w:cs="Times New Roman"/>
            <w:color w:val="000000" w:themeColor="text1"/>
          </w:rPr>
          <w:t xml:space="preserve">for Item </w:t>
        </w:r>
      </w:ins>
      <w:del w:id="276" w:author="Luyao Zhang" w:date="2016-10-29T11:16:00Z">
        <w:r w:rsidR="00E10257" w:rsidDel="009D7D35">
          <w:rPr>
            <w:rFonts w:ascii="Times New Roman" w:hAnsi="Times New Roman" w:cs="Times New Roman"/>
            <w:color w:val="000000" w:themeColor="text1"/>
          </w:rPr>
          <w:delText xml:space="preserve">tem </w:delText>
        </w:r>
      </w:del>
      <w:r w:rsidR="00E10257">
        <w:rPr>
          <w:rFonts w:ascii="Times New Roman" w:hAnsi="Times New Roman" w:cs="Times New Roman"/>
          <w:color w:val="000000" w:themeColor="text1"/>
        </w:rPr>
        <w:t>12</w:t>
      </w:r>
      <w:del w:id="277" w:author="Luyao Zhang" w:date="2016-10-29T11:16:00Z">
        <w:r w:rsidR="00E10257" w:rsidDel="00E077B0">
          <w:rPr>
            <w:rFonts w:ascii="Times New Roman" w:hAnsi="Times New Roman" w:cs="Times New Roman"/>
            <w:color w:val="000000" w:themeColor="text1"/>
          </w:rPr>
          <w:delText xml:space="preserve"> was the only </w:delText>
        </w:r>
        <w:r w:rsidR="00913C71" w:rsidDel="00E077B0">
          <w:rPr>
            <w:rFonts w:ascii="Times New Roman" w:hAnsi="Times New Roman" w:cs="Times New Roman"/>
            <w:color w:val="000000" w:themeColor="text1"/>
          </w:rPr>
          <w:delText xml:space="preserve">DIF-free and </w:delText>
        </w:r>
        <w:r w:rsidR="00E10257" w:rsidDel="00E077B0">
          <w:rPr>
            <w:rFonts w:ascii="Times New Roman" w:hAnsi="Times New Roman" w:cs="Times New Roman"/>
            <w:color w:val="000000" w:themeColor="text1"/>
          </w:rPr>
          <w:delText>linking item</w:delText>
        </w:r>
      </w:del>
      <w:r w:rsidR="00E10257">
        <w:rPr>
          <w:rFonts w:ascii="Times New Roman" w:hAnsi="Times New Roman" w:cs="Times New Roman"/>
          <w:color w:val="000000" w:themeColor="text1"/>
        </w:rPr>
        <w:t>,</w:t>
      </w:r>
      <w:del w:id="278" w:author="Luyao Zhang" w:date="2016-10-29T11:16:00Z">
        <w:r w:rsidR="00E10257" w:rsidDel="0018109D">
          <w:rPr>
            <w:rFonts w:ascii="Times New Roman" w:hAnsi="Times New Roman" w:cs="Times New Roman"/>
            <w:color w:val="000000" w:themeColor="text1"/>
          </w:rPr>
          <w:delText xml:space="preserve"> </w:delText>
        </w:r>
      </w:del>
      <w:ins w:id="279" w:author="Luyao Zhang" w:date="2016-10-29T11:15:00Z">
        <w:r w:rsidR="0018109D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del w:id="280" w:author="Luyao Zhang" w:date="2016-10-29T11:15:00Z">
        <w:r w:rsidR="00E10257" w:rsidDel="009A2EB7">
          <w:rPr>
            <w:rFonts w:ascii="Times New Roman" w:hAnsi="Times New Roman" w:cs="Times New Roman"/>
            <w:color w:val="000000" w:themeColor="text1"/>
          </w:rPr>
          <w:delText xml:space="preserve">and </w:delText>
        </w:r>
      </w:del>
      <w:r w:rsidR="002E3E39">
        <w:rPr>
          <w:rFonts w:ascii="Times New Roman" w:hAnsi="Times New Roman" w:cs="Times New Roman"/>
          <w:color w:val="000000" w:themeColor="text1"/>
        </w:rPr>
        <w:t xml:space="preserve">all the other items </w:t>
      </w:r>
      <w:r w:rsidR="00102EC9">
        <w:rPr>
          <w:rFonts w:ascii="Times New Roman" w:hAnsi="Times New Roman" w:cs="Times New Roman"/>
          <w:color w:val="000000" w:themeColor="text1"/>
        </w:rPr>
        <w:t xml:space="preserve">were found to have significant DIF. </w:t>
      </w:r>
      <w:del w:id="281" w:author="Luyao Zhang" w:date="2016-10-29T11:16:00Z">
        <w:r w:rsidR="00875A03" w:rsidDel="00DD5C1E">
          <w:rPr>
            <w:rFonts w:ascii="Times New Roman" w:hAnsi="Times New Roman" w:cs="Times New Roman"/>
            <w:color w:val="000000" w:themeColor="text1"/>
          </w:rPr>
          <w:delText xml:space="preserve">For </w:delText>
        </w:r>
      </w:del>
      <w:ins w:id="282" w:author="Luyao Zhang" w:date="2016-10-29T11:16:00Z">
        <w:r w:rsidR="00DD5C1E">
          <w:rPr>
            <w:rFonts w:ascii="Times New Roman" w:hAnsi="Times New Roman" w:cs="Times New Roman"/>
            <w:color w:val="000000" w:themeColor="text1"/>
          </w:rPr>
          <w:t xml:space="preserve">With </w:t>
        </w:r>
      </w:ins>
      <w:r w:rsidR="00875A03">
        <w:rPr>
          <w:rFonts w:ascii="Times New Roman" w:hAnsi="Times New Roman" w:cs="Times New Roman"/>
          <w:color w:val="000000" w:themeColor="text1"/>
        </w:rPr>
        <w:t>the exact same set of items</w:t>
      </w:r>
      <w:r w:rsidR="004E120A">
        <w:rPr>
          <w:rFonts w:ascii="Times New Roman" w:hAnsi="Times New Roman" w:cs="Times New Roman"/>
          <w:color w:val="000000" w:themeColor="text1"/>
        </w:rPr>
        <w:t>,</w:t>
      </w:r>
      <w:r w:rsidR="001B61BF">
        <w:rPr>
          <w:rFonts w:ascii="Times New Roman" w:hAnsi="Times New Roman" w:cs="Times New Roman"/>
          <w:color w:val="000000" w:themeColor="text1"/>
        </w:rPr>
        <w:t xml:space="preserve"> according to</w:t>
      </w:r>
      <w:r w:rsidR="004E120A">
        <w:rPr>
          <w:rFonts w:ascii="Times New Roman" w:hAnsi="Times New Roman" w:cs="Times New Roman"/>
          <w:color w:val="000000" w:themeColor="text1"/>
        </w:rPr>
        <w:t xml:space="preserve"> DIF</w:t>
      </w:r>
      <w:ins w:id="283" w:author="Luyao Zhang" w:date="2016-10-29T11:16:00Z">
        <w:r w:rsidR="007A6688">
          <w:rPr>
            <w:rFonts w:ascii="Times New Roman" w:hAnsi="Times New Roman" w:cs="Times New Roman"/>
            <w:color w:val="000000" w:themeColor="text1"/>
          </w:rPr>
          <w:t xml:space="preserve"> </w:t>
        </w:r>
      </w:ins>
      <w:del w:id="284" w:author="Luyao Zhang" w:date="2016-10-29T11:16:00Z">
        <w:r w:rsidR="004E120A" w:rsidDel="007A6688">
          <w:rPr>
            <w:rFonts w:ascii="Times New Roman" w:hAnsi="Times New Roman" w:cs="Times New Roman"/>
            <w:color w:val="000000" w:themeColor="text1"/>
          </w:rPr>
          <w:delText xml:space="preserve"> </w:delText>
        </w:r>
      </w:del>
      <w:r w:rsidR="004E120A">
        <w:rPr>
          <w:rFonts w:ascii="Times New Roman" w:hAnsi="Times New Roman" w:cs="Times New Roman"/>
          <w:color w:val="000000" w:themeColor="text1"/>
        </w:rPr>
        <w:t xml:space="preserve">effect </w:t>
      </w:r>
      <w:r w:rsidR="005F2B96">
        <w:rPr>
          <w:rFonts w:ascii="Times New Roman" w:hAnsi="Times New Roman" w:cs="Times New Roman"/>
          <w:color w:val="000000" w:themeColor="text1"/>
        </w:rPr>
        <w:t>sizes,</w:t>
      </w:r>
      <w:r w:rsidR="00DE6365">
        <w:rPr>
          <w:rFonts w:ascii="Times New Roman" w:hAnsi="Times New Roman" w:cs="Times New Roman"/>
          <w:color w:val="000000" w:themeColor="text1"/>
        </w:rPr>
        <w:t xml:space="preserve"> 4 </w:t>
      </w:r>
      <w:r w:rsidR="008E6346">
        <w:rPr>
          <w:rFonts w:ascii="Times New Roman" w:hAnsi="Times New Roman" w:cs="Times New Roman"/>
          <w:color w:val="000000" w:themeColor="text1"/>
        </w:rPr>
        <w:t xml:space="preserve">out of the </w:t>
      </w:r>
      <w:r w:rsidR="00D3096E">
        <w:rPr>
          <w:rFonts w:ascii="Times New Roman" w:hAnsi="Times New Roman" w:cs="Times New Roman"/>
          <w:color w:val="000000" w:themeColor="text1"/>
        </w:rPr>
        <w:t xml:space="preserve">17 </w:t>
      </w:r>
      <w:r w:rsidR="00DE6365">
        <w:rPr>
          <w:rFonts w:ascii="Times New Roman" w:hAnsi="Times New Roman" w:cs="Times New Roman"/>
          <w:color w:val="000000" w:themeColor="text1"/>
        </w:rPr>
        <w:t xml:space="preserve">items </w:t>
      </w:r>
      <w:r w:rsidR="005F2B96">
        <w:rPr>
          <w:rFonts w:ascii="Times New Roman" w:hAnsi="Times New Roman" w:cs="Times New Roman"/>
          <w:color w:val="000000" w:themeColor="text1"/>
        </w:rPr>
        <w:t>had</w:t>
      </w:r>
      <w:r w:rsidR="007759E5">
        <w:rPr>
          <w:rFonts w:ascii="Times New Roman" w:hAnsi="Times New Roman" w:cs="Times New Roman"/>
          <w:color w:val="000000" w:themeColor="text1"/>
        </w:rPr>
        <w:t xml:space="preserve"> </w:t>
      </w:r>
      <w:r w:rsidR="00F338F5">
        <w:rPr>
          <w:rFonts w:ascii="Times New Roman" w:hAnsi="Times New Roman" w:cs="Times New Roman"/>
          <w:color w:val="000000" w:themeColor="text1"/>
        </w:rPr>
        <w:t>negligible DIF (Items 2, 5, 7, and 20)</w:t>
      </w:r>
      <w:r w:rsidR="00930ABC">
        <w:rPr>
          <w:rFonts w:ascii="Times New Roman" w:hAnsi="Times New Roman" w:cs="Times New Roman"/>
          <w:color w:val="000000" w:themeColor="text1"/>
        </w:rPr>
        <w:t xml:space="preserve">, </w:t>
      </w:r>
      <w:r w:rsidR="00191BFE">
        <w:rPr>
          <w:rFonts w:ascii="Times New Roman" w:hAnsi="Times New Roman" w:cs="Times New Roman"/>
          <w:color w:val="000000" w:themeColor="text1"/>
        </w:rPr>
        <w:t xml:space="preserve">4 </w:t>
      </w:r>
      <w:r w:rsidR="00705C77">
        <w:rPr>
          <w:rFonts w:ascii="Times New Roman" w:hAnsi="Times New Roman" w:cs="Times New Roman"/>
          <w:color w:val="000000" w:themeColor="text1"/>
        </w:rPr>
        <w:t>exhibit</w:t>
      </w:r>
      <w:r w:rsidR="00500289">
        <w:rPr>
          <w:rFonts w:ascii="Times New Roman" w:hAnsi="Times New Roman" w:cs="Times New Roman"/>
          <w:color w:val="000000" w:themeColor="text1"/>
        </w:rPr>
        <w:t>ed</w:t>
      </w:r>
      <w:r w:rsidR="00705C77">
        <w:rPr>
          <w:rFonts w:ascii="Times New Roman" w:hAnsi="Times New Roman" w:cs="Times New Roman"/>
          <w:color w:val="000000" w:themeColor="text1"/>
        </w:rPr>
        <w:t xml:space="preserve"> </w:t>
      </w:r>
      <w:r w:rsidR="00822438">
        <w:rPr>
          <w:rFonts w:ascii="Times New Roman" w:hAnsi="Times New Roman" w:cs="Times New Roman"/>
          <w:color w:val="000000" w:themeColor="text1"/>
        </w:rPr>
        <w:t xml:space="preserve">small DIF (Items 3, 6, 8, and 12), </w:t>
      </w:r>
      <w:r w:rsidR="00AB4EB8">
        <w:rPr>
          <w:rFonts w:ascii="Times New Roman" w:hAnsi="Times New Roman" w:cs="Times New Roman"/>
          <w:color w:val="000000" w:themeColor="text1"/>
        </w:rPr>
        <w:t xml:space="preserve">2 </w:t>
      </w:r>
      <w:r w:rsidR="005F18E1">
        <w:rPr>
          <w:rFonts w:ascii="Times New Roman" w:hAnsi="Times New Roman" w:cs="Times New Roman"/>
          <w:color w:val="000000" w:themeColor="text1"/>
        </w:rPr>
        <w:t>showed</w:t>
      </w:r>
      <w:r w:rsidR="00AB4EB8">
        <w:rPr>
          <w:rFonts w:ascii="Times New Roman" w:hAnsi="Times New Roman" w:cs="Times New Roman"/>
          <w:color w:val="000000" w:themeColor="text1"/>
        </w:rPr>
        <w:t xml:space="preserve"> large DIF (Items 11 and 17)</w:t>
      </w:r>
      <w:r w:rsidR="004F2A52">
        <w:rPr>
          <w:rFonts w:ascii="Times New Roman" w:hAnsi="Times New Roman" w:cs="Times New Roman"/>
          <w:color w:val="000000" w:themeColor="text1"/>
        </w:rPr>
        <w:t>,</w:t>
      </w:r>
      <w:r w:rsidR="005A0EF9">
        <w:rPr>
          <w:rFonts w:ascii="Times New Roman" w:hAnsi="Times New Roman" w:cs="Times New Roman"/>
          <w:color w:val="000000" w:themeColor="text1"/>
        </w:rPr>
        <w:t xml:space="preserve"> and</w:t>
      </w:r>
      <w:r w:rsidR="004F2A52">
        <w:rPr>
          <w:rFonts w:ascii="Times New Roman" w:hAnsi="Times New Roman" w:cs="Times New Roman"/>
          <w:color w:val="000000" w:themeColor="text1"/>
        </w:rPr>
        <w:t xml:space="preserve"> the </w:t>
      </w:r>
      <w:del w:id="285" w:author="Luyao Zhang" w:date="2016-10-29T11:20:00Z">
        <w:r w:rsidR="004F2A52" w:rsidDel="00DA7B04">
          <w:rPr>
            <w:rFonts w:ascii="Times New Roman" w:hAnsi="Times New Roman" w:cs="Times New Roman"/>
            <w:color w:val="000000" w:themeColor="text1"/>
          </w:rPr>
          <w:delText xml:space="preserve">rest </w:delText>
        </w:r>
      </w:del>
      <w:ins w:id="286" w:author="Luyao Zhang" w:date="2016-10-29T11:20:00Z">
        <w:r w:rsidR="00DA7B04">
          <w:rPr>
            <w:rFonts w:ascii="Times New Roman" w:hAnsi="Times New Roman" w:cs="Times New Roman"/>
            <w:color w:val="000000" w:themeColor="text1"/>
          </w:rPr>
          <w:t xml:space="preserve">other </w:t>
        </w:r>
      </w:ins>
      <w:r w:rsidR="00FC5DA7">
        <w:rPr>
          <w:rFonts w:ascii="Times New Roman" w:hAnsi="Times New Roman" w:cs="Times New Roman"/>
          <w:color w:val="000000" w:themeColor="text1"/>
        </w:rPr>
        <w:t xml:space="preserve">6 items </w:t>
      </w:r>
      <w:r w:rsidR="006F3F0C">
        <w:rPr>
          <w:rFonts w:ascii="Times New Roman" w:hAnsi="Times New Roman" w:cs="Times New Roman"/>
          <w:color w:val="000000" w:themeColor="text1"/>
        </w:rPr>
        <w:t>exhibit</w:t>
      </w:r>
      <w:r w:rsidR="00367812">
        <w:rPr>
          <w:rFonts w:ascii="Times New Roman" w:hAnsi="Times New Roman" w:cs="Times New Roman"/>
          <w:color w:val="000000" w:themeColor="text1"/>
        </w:rPr>
        <w:t>ed</w:t>
      </w:r>
      <w:r w:rsidR="006F3F0C">
        <w:rPr>
          <w:rFonts w:ascii="Times New Roman" w:hAnsi="Times New Roman" w:cs="Times New Roman"/>
          <w:color w:val="000000" w:themeColor="text1"/>
        </w:rPr>
        <w:t xml:space="preserve"> </w:t>
      </w:r>
      <w:r w:rsidR="00C508AB">
        <w:rPr>
          <w:rFonts w:ascii="Times New Roman" w:hAnsi="Times New Roman" w:cs="Times New Roman"/>
          <w:color w:val="000000" w:themeColor="text1"/>
        </w:rPr>
        <w:t>moderate DIF.</w:t>
      </w:r>
      <w:r w:rsidR="00294AEE">
        <w:rPr>
          <w:rFonts w:ascii="Times New Roman" w:hAnsi="Times New Roman" w:cs="Times New Roman"/>
          <w:color w:val="000000" w:themeColor="text1"/>
        </w:rPr>
        <w:t xml:space="preserve"> </w:t>
      </w:r>
      <w:r w:rsidR="00294AEE" w:rsidRPr="00D55928">
        <w:rPr>
          <w:rFonts w:ascii="Times New Roman" w:hAnsi="Times New Roman" w:cs="Times New Roman"/>
          <w:strike/>
          <w:color w:val="00B050"/>
          <w:rPrChange w:id="287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>Unde</w:t>
      </w:r>
      <w:r w:rsidR="00D336FB" w:rsidRPr="00D55928">
        <w:rPr>
          <w:rFonts w:ascii="Times New Roman" w:hAnsi="Times New Roman" w:cs="Times New Roman"/>
          <w:strike/>
          <w:color w:val="00B050"/>
          <w:rPrChange w:id="288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>r GGUM, out of</w:t>
      </w:r>
      <w:r w:rsidR="00B03A43" w:rsidRPr="00D55928">
        <w:rPr>
          <w:rFonts w:ascii="Times New Roman" w:hAnsi="Times New Roman" w:cs="Times New Roman"/>
          <w:strike/>
          <w:color w:val="00B050"/>
          <w:rPrChange w:id="289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14</w:t>
      </w:r>
      <w:r w:rsidR="00360BA4" w:rsidRPr="00D55928">
        <w:rPr>
          <w:rFonts w:ascii="Times New Roman" w:hAnsi="Times New Roman" w:cs="Times New Roman"/>
          <w:strike/>
          <w:color w:val="00B050"/>
          <w:rPrChange w:id="290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items, surprisingly, no item </w:t>
      </w:r>
      <w:r w:rsidR="00A15952" w:rsidRPr="00D55928">
        <w:rPr>
          <w:rFonts w:ascii="Times New Roman" w:hAnsi="Times New Roman" w:cs="Times New Roman"/>
          <w:strike/>
          <w:color w:val="00B050"/>
          <w:rPrChange w:id="291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demonstrated significant DIF. </w:t>
      </w:r>
      <w:r w:rsidR="00F12F8C" w:rsidRPr="00D55928">
        <w:rPr>
          <w:rFonts w:ascii="Times New Roman" w:hAnsi="Times New Roman" w:cs="Times New Roman"/>
          <w:strike/>
          <w:color w:val="00B050"/>
          <w:rPrChange w:id="292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>To be more specific, the constrained baseline approach consi</w:t>
      </w:r>
      <w:r w:rsidR="007948BC" w:rsidRPr="00D55928">
        <w:rPr>
          <w:rFonts w:ascii="Times New Roman" w:hAnsi="Times New Roman" w:cs="Times New Roman"/>
          <w:strike/>
          <w:color w:val="00B050"/>
          <w:rPrChange w:id="293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>dered 11 items as DIF-free, and w</w:t>
      </w:r>
      <w:r w:rsidR="00CE646A" w:rsidRPr="00D55928">
        <w:rPr>
          <w:rFonts w:ascii="Times New Roman" w:hAnsi="Times New Roman" w:cs="Times New Roman"/>
          <w:strike/>
          <w:color w:val="00B050"/>
          <w:rPrChange w:id="294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>ith</w:t>
      </w:r>
      <w:r w:rsidR="00DE10C4" w:rsidRPr="00D55928">
        <w:rPr>
          <w:rFonts w:ascii="Times New Roman" w:hAnsi="Times New Roman" w:cs="Times New Roman"/>
          <w:strike/>
          <w:color w:val="00B050"/>
          <w:rPrChange w:id="295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these 11 items as the linking items, </w:t>
      </w:r>
      <w:r w:rsidR="00C37122" w:rsidRPr="00D55928">
        <w:rPr>
          <w:rFonts w:ascii="Times New Roman" w:hAnsi="Times New Roman" w:cs="Times New Roman"/>
          <w:strike/>
          <w:color w:val="00B050"/>
          <w:rPrChange w:id="296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>the remaining 3 items</w:t>
      </w:r>
      <w:r w:rsidR="003C1858" w:rsidRPr="00D55928">
        <w:rPr>
          <w:rFonts w:ascii="Times New Roman" w:hAnsi="Times New Roman" w:cs="Times New Roman"/>
          <w:strike/>
          <w:color w:val="00B050"/>
          <w:rPrChange w:id="297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(Items 6, 13, and 17)</w:t>
      </w:r>
      <w:r w:rsidR="00C37122" w:rsidRPr="00D55928">
        <w:rPr>
          <w:rFonts w:ascii="Times New Roman" w:hAnsi="Times New Roman" w:cs="Times New Roman"/>
          <w:strike/>
          <w:color w:val="00B050"/>
          <w:rPrChange w:id="298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, flagged as DIF items with the constrained baseline approach, </w:t>
      </w:r>
      <w:r w:rsidR="00521910" w:rsidRPr="00D55928">
        <w:rPr>
          <w:rFonts w:ascii="Times New Roman" w:hAnsi="Times New Roman" w:cs="Times New Roman"/>
          <w:strike/>
          <w:color w:val="00B050"/>
          <w:rPrChange w:id="299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were </w:t>
      </w:r>
      <w:r w:rsidR="009E2FBD" w:rsidRPr="00D55928">
        <w:rPr>
          <w:rFonts w:ascii="Times New Roman" w:hAnsi="Times New Roman" w:cs="Times New Roman"/>
          <w:strike/>
          <w:color w:val="00B050"/>
          <w:rPrChange w:id="300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identified as DIF-free </w:t>
      </w:r>
      <w:r w:rsidR="00762177" w:rsidRPr="00D55928">
        <w:rPr>
          <w:rFonts w:ascii="Times New Roman" w:hAnsi="Times New Roman" w:cs="Times New Roman"/>
          <w:strike/>
          <w:color w:val="00B050"/>
          <w:rPrChange w:id="301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>by</w:t>
      </w:r>
      <w:r w:rsidR="00412931" w:rsidRPr="00D55928">
        <w:rPr>
          <w:rFonts w:ascii="Times New Roman" w:hAnsi="Times New Roman" w:cs="Times New Roman"/>
          <w:strike/>
          <w:color w:val="00B050"/>
          <w:rPrChange w:id="302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the free baseline </w:t>
      </w:r>
      <w:r w:rsidR="006B7FCF" w:rsidRPr="00D55928">
        <w:rPr>
          <w:rFonts w:ascii="Times New Roman" w:hAnsi="Times New Roman" w:cs="Times New Roman"/>
          <w:strike/>
          <w:color w:val="00B050"/>
          <w:rPrChange w:id="303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>approach.</w:t>
      </w:r>
      <w:r w:rsidR="006B7FCF" w:rsidRPr="00D55928">
        <w:rPr>
          <w:rFonts w:ascii="Times New Roman" w:hAnsi="Times New Roman" w:cs="Times New Roman"/>
          <w:color w:val="00B050"/>
          <w:rPrChange w:id="304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</w:t>
      </w:r>
      <w:r w:rsidR="00D50C8E" w:rsidRPr="00D55928">
        <w:rPr>
          <w:rFonts w:ascii="Times New Roman" w:hAnsi="Times New Roman" w:cs="Times New Roman"/>
          <w:strike/>
          <w:color w:val="00B050"/>
          <w:rPrChange w:id="305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>This</w:t>
      </w:r>
      <w:r w:rsidR="006B7FCF" w:rsidRPr="00D55928">
        <w:rPr>
          <w:rFonts w:ascii="Times New Roman" w:hAnsi="Times New Roman" w:cs="Times New Roman"/>
          <w:strike/>
          <w:color w:val="00B050"/>
          <w:rPrChange w:id="306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inconsistency </w:t>
      </w:r>
      <w:r w:rsidR="00CB0C95" w:rsidRPr="00D55928">
        <w:rPr>
          <w:rFonts w:ascii="Times New Roman" w:hAnsi="Times New Roman" w:cs="Times New Roman"/>
          <w:strike/>
          <w:color w:val="00B050"/>
          <w:rPrChange w:id="307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between the two approaches is consistent with previous findings that </w:t>
      </w:r>
      <w:r w:rsidR="007059E7" w:rsidRPr="00D55928">
        <w:rPr>
          <w:rFonts w:ascii="Times New Roman" w:hAnsi="Times New Roman" w:cs="Times New Roman"/>
          <w:strike/>
          <w:color w:val="00B050"/>
          <w:rPrChange w:id="308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the constrained baseline approach </w:t>
      </w:r>
      <w:r w:rsidR="00966BBF" w:rsidRPr="00D55928">
        <w:rPr>
          <w:rFonts w:ascii="Times New Roman" w:hAnsi="Times New Roman" w:cs="Times New Roman"/>
          <w:strike/>
          <w:color w:val="00B050"/>
          <w:rPrChange w:id="309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has inflated Type I error rate, while </w:t>
      </w:r>
      <w:r w:rsidR="00C47A8C" w:rsidRPr="00D55928">
        <w:rPr>
          <w:rFonts w:ascii="Times New Roman" w:hAnsi="Times New Roman" w:cs="Times New Roman"/>
          <w:strike/>
          <w:color w:val="00B050"/>
          <w:rPrChange w:id="310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>the Type I error rate of the free basel</w:t>
      </w:r>
      <w:r w:rsidR="003A31F3" w:rsidRPr="00D55928">
        <w:rPr>
          <w:rFonts w:ascii="Times New Roman" w:hAnsi="Times New Roman" w:cs="Times New Roman"/>
          <w:strike/>
          <w:color w:val="00B050"/>
          <w:rPrChange w:id="311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ine approach is close to </w:t>
      </w:r>
      <w:r w:rsidR="00F01D83" w:rsidRPr="00D55928">
        <w:rPr>
          <w:rFonts w:ascii="Times New Roman" w:hAnsi="Times New Roman" w:cs="Times New Roman"/>
          <w:strike/>
          <w:color w:val="00B050"/>
          <w:rPrChange w:id="312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nominal (i.e., </w:t>
      </w:r>
      <w:r w:rsidR="003A31F3" w:rsidRPr="00D55928">
        <w:rPr>
          <w:rFonts w:ascii="Times New Roman" w:hAnsi="Times New Roman" w:cs="Times New Roman"/>
          <w:strike/>
          <w:color w:val="00B050"/>
          <w:rPrChange w:id="313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>0.05</w:t>
      </w:r>
      <w:r w:rsidR="008D3873" w:rsidRPr="00D55928">
        <w:rPr>
          <w:rFonts w:ascii="Times New Roman" w:hAnsi="Times New Roman" w:cs="Times New Roman"/>
          <w:strike/>
          <w:color w:val="00B050"/>
          <w:rPrChange w:id="314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>;</w:t>
      </w:r>
      <w:r w:rsidR="00C47A8C" w:rsidRPr="00D55928">
        <w:rPr>
          <w:rFonts w:ascii="Times New Roman" w:hAnsi="Times New Roman" w:cs="Times New Roman"/>
          <w:strike/>
          <w:color w:val="00B050"/>
          <w:rPrChange w:id="315" w:author="Luyao Zhang" w:date="2016-10-29T11:20:00Z">
            <w:rPr>
              <w:rFonts w:ascii="Times New Roman" w:hAnsi="Times New Roman" w:cs="Times New Roman"/>
              <w:color w:val="000000" w:themeColor="text1"/>
            </w:rPr>
          </w:rPrChange>
        </w:rPr>
        <w:t xml:space="preserve"> </w:t>
      </w:r>
      <w:r w:rsidR="00D444EB" w:rsidRPr="00D55928">
        <w:rPr>
          <w:rFonts w:ascii="Times New Roman" w:hAnsi="Times New Roman" w:cs="Times New Roman"/>
          <w:strike/>
          <w:color w:val="00B050"/>
          <w:sz w:val="22"/>
          <w:szCs w:val="22"/>
          <w:rPrChange w:id="316" w:author="Luyao Zhang" w:date="2016-10-29T11:20:00Z">
            <w:rPr>
              <w:rFonts w:ascii="Times New Roman" w:hAnsi="Times New Roman" w:cs="Times New Roman"/>
              <w:color w:val="000000" w:themeColor="text1"/>
              <w:sz w:val="22"/>
              <w:szCs w:val="22"/>
            </w:rPr>
          </w:rPrChange>
        </w:rPr>
        <w:t>Lopez Rivas et al., 2009).</w:t>
      </w:r>
    </w:p>
    <w:p w14:paraId="41889DCC" w14:textId="77777777" w:rsidR="00D774F2" w:rsidRPr="00691956" w:rsidRDefault="00D774F2" w:rsidP="00BA4DFA">
      <w:pPr>
        <w:rPr>
          <w:rFonts w:ascii="Times New Roman" w:hAnsi="Times New Roman" w:cs="Times New Roman"/>
          <w:color w:val="000000" w:themeColor="text1"/>
        </w:rPr>
      </w:pPr>
    </w:p>
    <w:sectPr w:rsidR="00D774F2" w:rsidRPr="00691956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yao Zhang">
    <w15:presenceInfo w15:providerId="Windows Live" w15:userId="6a6ab7992ae8d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CE"/>
    <w:rsid w:val="00000E41"/>
    <w:rsid w:val="000037B2"/>
    <w:rsid w:val="0000403E"/>
    <w:rsid w:val="0000479B"/>
    <w:rsid w:val="00005DA9"/>
    <w:rsid w:val="000126DE"/>
    <w:rsid w:val="00012BFA"/>
    <w:rsid w:val="00013413"/>
    <w:rsid w:val="00014501"/>
    <w:rsid w:val="0001464B"/>
    <w:rsid w:val="000156A3"/>
    <w:rsid w:val="00016EFB"/>
    <w:rsid w:val="00023259"/>
    <w:rsid w:val="00024752"/>
    <w:rsid w:val="00025DA8"/>
    <w:rsid w:val="00025FBD"/>
    <w:rsid w:val="000262CB"/>
    <w:rsid w:val="00026AE5"/>
    <w:rsid w:val="00026B7D"/>
    <w:rsid w:val="00027315"/>
    <w:rsid w:val="00027749"/>
    <w:rsid w:val="00027C32"/>
    <w:rsid w:val="00027C39"/>
    <w:rsid w:val="000304D6"/>
    <w:rsid w:val="00030E7E"/>
    <w:rsid w:val="00030F71"/>
    <w:rsid w:val="0003146F"/>
    <w:rsid w:val="000323ED"/>
    <w:rsid w:val="00032C1E"/>
    <w:rsid w:val="0003335E"/>
    <w:rsid w:val="000333AD"/>
    <w:rsid w:val="0003472B"/>
    <w:rsid w:val="00035AF0"/>
    <w:rsid w:val="00036FFC"/>
    <w:rsid w:val="00037996"/>
    <w:rsid w:val="0004068A"/>
    <w:rsid w:val="000441B8"/>
    <w:rsid w:val="00044ECC"/>
    <w:rsid w:val="0004536C"/>
    <w:rsid w:val="00045682"/>
    <w:rsid w:val="00046B7F"/>
    <w:rsid w:val="00050AE9"/>
    <w:rsid w:val="00051D8C"/>
    <w:rsid w:val="00054880"/>
    <w:rsid w:val="0005499C"/>
    <w:rsid w:val="00056861"/>
    <w:rsid w:val="0005689B"/>
    <w:rsid w:val="00056D6B"/>
    <w:rsid w:val="00057537"/>
    <w:rsid w:val="00057834"/>
    <w:rsid w:val="00057CE2"/>
    <w:rsid w:val="0006132B"/>
    <w:rsid w:val="00061737"/>
    <w:rsid w:val="000626C4"/>
    <w:rsid w:val="00063926"/>
    <w:rsid w:val="000643A3"/>
    <w:rsid w:val="000650FF"/>
    <w:rsid w:val="00067B97"/>
    <w:rsid w:val="00070B24"/>
    <w:rsid w:val="000723CB"/>
    <w:rsid w:val="000770FB"/>
    <w:rsid w:val="0008353D"/>
    <w:rsid w:val="00083C51"/>
    <w:rsid w:val="00084939"/>
    <w:rsid w:val="00086DB1"/>
    <w:rsid w:val="00087900"/>
    <w:rsid w:val="00092020"/>
    <w:rsid w:val="000920D1"/>
    <w:rsid w:val="0009219A"/>
    <w:rsid w:val="000937D6"/>
    <w:rsid w:val="00094EEA"/>
    <w:rsid w:val="000968B0"/>
    <w:rsid w:val="00096940"/>
    <w:rsid w:val="000A03E7"/>
    <w:rsid w:val="000A04C5"/>
    <w:rsid w:val="000A064C"/>
    <w:rsid w:val="000A2EE7"/>
    <w:rsid w:val="000A4024"/>
    <w:rsid w:val="000A534A"/>
    <w:rsid w:val="000A53EE"/>
    <w:rsid w:val="000A666D"/>
    <w:rsid w:val="000B0DDB"/>
    <w:rsid w:val="000B1870"/>
    <w:rsid w:val="000B4975"/>
    <w:rsid w:val="000B4A90"/>
    <w:rsid w:val="000B586C"/>
    <w:rsid w:val="000B5FDB"/>
    <w:rsid w:val="000C0111"/>
    <w:rsid w:val="000C01E4"/>
    <w:rsid w:val="000C1138"/>
    <w:rsid w:val="000C1263"/>
    <w:rsid w:val="000C2BD6"/>
    <w:rsid w:val="000C2D3E"/>
    <w:rsid w:val="000C44D2"/>
    <w:rsid w:val="000C6B1E"/>
    <w:rsid w:val="000C7911"/>
    <w:rsid w:val="000D1039"/>
    <w:rsid w:val="000D2536"/>
    <w:rsid w:val="000D32FC"/>
    <w:rsid w:val="000D351D"/>
    <w:rsid w:val="000D49A6"/>
    <w:rsid w:val="000D4A83"/>
    <w:rsid w:val="000D72EA"/>
    <w:rsid w:val="000D758F"/>
    <w:rsid w:val="000D7E02"/>
    <w:rsid w:val="000E2D4F"/>
    <w:rsid w:val="000E3100"/>
    <w:rsid w:val="000E38D6"/>
    <w:rsid w:val="000E3F7D"/>
    <w:rsid w:val="000E56A6"/>
    <w:rsid w:val="000E7DB5"/>
    <w:rsid w:val="000F0D55"/>
    <w:rsid w:val="000F2028"/>
    <w:rsid w:val="000F2A4F"/>
    <w:rsid w:val="000F659F"/>
    <w:rsid w:val="000F7136"/>
    <w:rsid w:val="0010033B"/>
    <w:rsid w:val="00100F4F"/>
    <w:rsid w:val="0010139D"/>
    <w:rsid w:val="00101690"/>
    <w:rsid w:val="00102780"/>
    <w:rsid w:val="00102EC9"/>
    <w:rsid w:val="00105447"/>
    <w:rsid w:val="001064F9"/>
    <w:rsid w:val="00106C22"/>
    <w:rsid w:val="00107969"/>
    <w:rsid w:val="00107E86"/>
    <w:rsid w:val="00110B8C"/>
    <w:rsid w:val="00112819"/>
    <w:rsid w:val="00113EEE"/>
    <w:rsid w:val="001160C8"/>
    <w:rsid w:val="0011672B"/>
    <w:rsid w:val="00116D15"/>
    <w:rsid w:val="00117E7D"/>
    <w:rsid w:val="0012148B"/>
    <w:rsid w:val="00122E24"/>
    <w:rsid w:val="00122F2F"/>
    <w:rsid w:val="001236B3"/>
    <w:rsid w:val="00123D53"/>
    <w:rsid w:val="00126FCE"/>
    <w:rsid w:val="00127DB7"/>
    <w:rsid w:val="00131429"/>
    <w:rsid w:val="00132028"/>
    <w:rsid w:val="00132D1E"/>
    <w:rsid w:val="00134C5D"/>
    <w:rsid w:val="0013541F"/>
    <w:rsid w:val="00135BE8"/>
    <w:rsid w:val="00136CD4"/>
    <w:rsid w:val="00137882"/>
    <w:rsid w:val="00142446"/>
    <w:rsid w:val="00142464"/>
    <w:rsid w:val="001425F1"/>
    <w:rsid w:val="00144C02"/>
    <w:rsid w:val="00145EA0"/>
    <w:rsid w:val="001464E4"/>
    <w:rsid w:val="0015431C"/>
    <w:rsid w:val="00154813"/>
    <w:rsid w:val="00155AB2"/>
    <w:rsid w:val="0015650F"/>
    <w:rsid w:val="001567DC"/>
    <w:rsid w:val="00157A7A"/>
    <w:rsid w:val="00161086"/>
    <w:rsid w:val="0016189E"/>
    <w:rsid w:val="00161A12"/>
    <w:rsid w:val="00162750"/>
    <w:rsid w:val="00162D48"/>
    <w:rsid w:val="001646FD"/>
    <w:rsid w:val="00165980"/>
    <w:rsid w:val="00166FEF"/>
    <w:rsid w:val="0017007F"/>
    <w:rsid w:val="0017056F"/>
    <w:rsid w:val="0017165F"/>
    <w:rsid w:val="0017350E"/>
    <w:rsid w:val="001750DB"/>
    <w:rsid w:val="00175C68"/>
    <w:rsid w:val="00175EBE"/>
    <w:rsid w:val="001763BE"/>
    <w:rsid w:val="001763FE"/>
    <w:rsid w:val="00176A69"/>
    <w:rsid w:val="00180DB9"/>
    <w:rsid w:val="00180EEF"/>
    <w:rsid w:val="0018109D"/>
    <w:rsid w:val="00181309"/>
    <w:rsid w:val="00181642"/>
    <w:rsid w:val="00181F1B"/>
    <w:rsid w:val="00182C9E"/>
    <w:rsid w:val="00185D93"/>
    <w:rsid w:val="00186264"/>
    <w:rsid w:val="00187ED0"/>
    <w:rsid w:val="00190B46"/>
    <w:rsid w:val="00191925"/>
    <w:rsid w:val="00191BFE"/>
    <w:rsid w:val="001923DC"/>
    <w:rsid w:val="001924E9"/>
    <w:rsid w:val="00193FEF"/>
    <w:rsid w:val="0019560F"/>
    <w:rsid w:val="001956FF"/>
    <w:rsid w:val="00196C1B"/>
    <w:rsid w:val="00197459"/>
    <w:rsid w:val="001A2125"/>
    <w:rsid w:val="001A2391"/>
    <w:rsid w:val="001A34C9"/>
    <w:rsid w:val="001A3A19"/>
    <w:rsid w:val="001A4FB3"/>
    <w:rsid w:val="001A541C"/>
    <w:rsid w:val="001A5F39"/>
    <w:rsid w:val="001A6367"/>
    <w:rsid w:val="001A6CE2"/>
    <w:rsid w:val="001B12C3"/>
    <w:rsid w:val="001B1C96"/>
    <w:rsid w:val="001B2F9F"/>
    <w:rsid w:val="001B39D3"/>
    <w:rsid w:val="001B4342"/>
    <w:rsid w:val="001B50B3"/>
    <w:rsid w:val="001B61BF"/>
    <w:rsid w:val="001B66E2"/>
    <w:rsid w:val="001B75D4"/>
    <w:rsid w:val="001B7845"/>
    <w:rsid w:val="001C2577"/>
    <w:rsid w:val="001C2D1B"/>
    <w:rsid w:val="001C4D05"/>
    <w:rsid w:val="001C4D82"/>
    <w:rsid w:val="001C5EEB"/>
    <w:rsid w:val="001C75E9"/>
    <w:rsid w:val="001D0DB0"/>
    <w:rsid w:val="001D0E2D"/>
    <w:rsid w:val="001D1446"/>
    <w:rsid w:val="001D1B55"/>
    <w:rsid w:val="001D282C"/>
    <w:rsid w:val="001D2A15"/>
    <w:rsid w:val="001D30A1"/>
    <w:rsid w:val="001D43A5"/>
    <w:rsid w:val="001D4DD3"/>
    <w:rsid w:val="001D52E3"/>
    <w:rsid w:val="001E0AB1"/>
    <w:rsid w:val="001E44E4"/>
    <w:rsid w:val="001E5BE0"/>
    <w:rsid w:val="001E680F"/>
    <w:rsid w:val="001E7433"/>
    <w:rsid w:val="001E786E"/>
    <w:rsid w:val="001F108A"/>
    <w:rsid w:val="001F299A"/>
    <w:rsid w:val="001F2BDF"/>
    <w:rsid w:val="001F2D82"/>
    <w:rsid w:val="001F3A12"/>
    <w:rsid w:val="001F4112"/>
    <w:rsid w:val="001F550D"/>
    <w:rsid w:val="001F6766"/>
    <w:rsid w:val="001F6871"/>
    <w:rsid w:val="001F7314"/>
    <w:rsid w:val="00200608"/>
    <w:rsid w:val="00200A8E"/>
    <w:rsid w:val="00200E2F"/>
    <w:rsid w:val="0020119D"/>
    <w:rsid w:val="00201283"/>
    <w:rsid w:val="002016C9"/>
    <w:rsid w:val="00201D14"/>
    <w:rsid w:val="002027B8"/>
    <w:rsid w:val="00202844"/>
    <w:rsid w:val="00202BFD"/>
    <w:rsid w:val="002043A2"/>
    <w:rsid w:val="00207F7E"/>
    <w:rsid w:val="002139B6"/>
    <w:rsid w:val="00216747"/>
    <w:rsid w:val="002203D0"/>
    <w:rsid w:val="00220EF3"/>
    <w:rsid w:val="00221DE9"/>
    <w:rsid w:val="00221E23"/>
    <w:rsid w:val="0022213D"/>
    <w:rsid w:val="002234FD"/>
    <w:rsid w:val="00223D76"/>
    <w:rsid w:val="0022535A"/>
    <w:rsid w:val="002259AC"/>
    <w:rsid w:val="00227007"/>
    <w:rsid w:val="002270A9"/>
    <w:rsid w:val="002308C8"/>
    <w:rsid w:val="002316EF"/>
    <w:rsid w:val="0023299B"/>
    <w:rsid w:val="00233032"/>
    <w:rsid w:val="00235221"/>
    <w:rsid w:val="00235CE3"/>
    <w:rsid w:val="0024044A"/>
    <w:rsid w:val="00240AC9"/>
    <w:rsid w:val="00240EC4"/>
    <w:rsid w:val="002410A0"/>
    <w:rsid w:val="00241904"/>
    <w:rsid w:val="002422D9"/>
    <w:rsid w:val="002441CF"/>
    <w:rsid w:val="002446DB"/>
    <w:rsid w:val="00245A6C"/>
    <w:rsid w:val="00245A9D"/>
    <w:rsid w:val="00245FBA"/>
    <w:rsid w:val="00246264"/>
    <w:rsid w:val="00246D75"/>
    <w:rsid w:val="002472C3"/>
    <w:rsid w:val="00253DF8"/>
    <w:rsid w:val="00257C69"/>
    <w:rsid w:val="00262051"/>
    <w:rsid w:val="00262E1D"/>
    <w:rsid w:val="00266299"/>
    <w:rsid w:val="0026631E"/>
    <w:rsid w:val="002668CD"/>
    <w:rsid w:val="002672E2"/>
    <w:rsid w:val="0027295D"/>
    <w:rsid w:val="00274D70"/>
    <w:rsid w:val="002751F5"/>
    <w:rsid w:val="00275344"/>
    <w:rsid w:val="00275BC2"/>
    <w:rsid w:val="00276224"/>
    <w:rsid w:val="00276AC5"/>
    <w:rsid w:val="00276C4C"/>
    <w:rsid w:val="002777A2"/>
    <w:rsid w:val="002810B3"/>
    <w:rsid w:val="0028190B"/>
    <w:rsid w:val="00281AD2"/>
    <w:rsid w:val="002842E6"/>
    <w:rsid w:val="00284F08"/>
    <w:rsid w:val="0028646F"/>
    <w:rsid w:val="002912FF"/>
    <w:rsid w:val="00291E7E"/>
    <w:rsid w:val="00292E02"/>
    <w:rsid w:val="00293386"/>
    <w:rsid w:val="00293915"/>
    <w:rsid w:val="00294598"/>
    <w:rsid w:val="00294AEE"/>
    <w:rsid w:val="00294E8F"/>
    <w:rsid w:val="00295E91"/>
    <w:rsid w:val="002A0358"/>
    <w:rsid w:val="002A0561"/>
    <w:rsid w:val="002A0609"/>
    <w:rsid w:val="002A0735"/>
    <w:rsid w:val="002A106E"/>
    <w:rsid w:val="002A1733"/>
    <w:rsid w:val="002A260D"/>
    <w:rsid w:val="002A374E"/>
    <w:rsid w:val="002A3FF5"/>
    <w:rsid w:val="002A4655"/>
    <w:rsid w:val="002A54AC"/>
    <w:rsid w:val="002A75AD"/>
    <w:rsid w:val="002A7617"/>
    <w:rsid w:val="002A77E6"/>
    <w:rsid w:val="002B2D0A"/>
    <w:rsid w:val="002B3B47"/>
    <w:rsid w:val="002B7D42"/>
    <w:rsid w:val="002B7F52"/>
    <w:rsid w:val="002C04E1"/>
    <w:rsid w:val="002C055D"/>
    <w:rsid w:val="002C0C79"/>
    <w:rsid w:val="002C1CA8"/>
    <w:rsid w:val="002C4F1E"/>
    <w:rsid w:val="002C70D5"/>
    <w:rsid w:val="002C74CD"/>
    <w:rsid w:val="002C7E33"/>
    <w:rsid w:val="002D0352"/>
    <w:rsid w:val="002D057F"/>
    <w:rsid w:val="002D090D"/>
    <w:rsid w:val="002D15DB"/>
    <w:rsid w:val="002D1618"/>
    <w:rsid w:val="002D326B"/>
    <w:rsid w:val="002D3424"/>
    <w:rsid w:val="002D34F0"/>
    <w:rsid w:val="002D3B3E"/>
    <w:rsid w:val="002D58CE"/>
    <w:rsid w:val="002D59E0"/>
    <w:rsid w:val="002D5BF5"/>
    <w:rsid w:val="002D6DBC"/>
    <w:rsid w:val="002E1457"/>
    <w:rsid w:val="002E24C7"/>
    <w:rsid w:val="002E2C9F"/>
    <w:rsid w:val="002E3E39"/>
    <w:rsid w:val="002E3FA7"/>
    <w:rsid w:val="002E47E1"/>
    <w:rsid w:val="002E536D"/>
    <w:rsid w:val="002E59AF"/>
    <w:rsid w:val="002E69F1"/>
    <w:rsid w:val="002E7672"/>
    <w:rsid w:val="002F0B25"/>
    <w:rsid w:val="002F12DB"/>
    <w:rsid w:val="002F153D"/>
    <w:rsid w:val="002F7726"/>
    <w:rsid w:val="002F7D7E"/>
    <w:rsid w:val="00300590"/>
    <w:rsid w:val="00300EAA"/>
    <w:rsid w:val="003031D4"/>
    <w:rsid w:val="0030376A"/>
    <w:rsid w:val="00304B4B"/>
    <w:rsid w:val="003052A9"/>
    <w:rsid w:val="003056FA"/>
    <w:rsid w:val="00305F14"/>
    <w:rsid w:val="00306235"/>
    <w:rsid w:val="00306883"/>
    <w:rsid w:val="00306FD2"/>
    <w:rsid w:val="00307DC8"/>
    <w:rsid w:val="00311C4D"/>
    <w:rsid w:val="00312261"/>
    <w:rsid w:val="00312D11"/>
    <w:rsid w:val="00312EA2"/>
    <w:rsid w:val="00312FF6"/>
    <w:rsid w:val="00313797"/>
    <w:rsid w:val="00315430"/>
    <w:rsid w:val="00316777"/>
    <w:rsid w:val="00317953"/>
    <w:rsid w:val="00317B2C"/>
    <w:rsid w:val="003211C1"/>
    <w:rsid w:val="0032230D"/>
    <w:rsid w:val="00322F6A"/>
    <w:rsid w:val="0032568F"/>
    <w:rsid w:val="0033160F"/>
    <w:rsid w:val="00331C0B"/>
    <w:rsid w:val="00331EF4"/>
    <w:rsid w:val="00333663"/>
    <w:rsid w:val="00333E6E"/>
    <w:rsid w:val="00333EC0"/>
    <w:rsid w:val="00335DA6"/>
    <w:rsid w:val="00340459"/>
    <w:rsid w:val="003409F5"/>
    <w:rsid w:val="00340EC1"/>
    <w:rsid w:val="003413F8"/>
    <w:rsid w:val="00341E0E"/>
    <w:rsid w:val="00344178"/>
    <w:rsid w:val="00350EAC"/>
    <w:rsid w:val="003515DA"/>
    <w:rsid w:val="0035163B"/>
    <w:rsid w:val="0035187D"/>
    <w:rsid w:val="00353582"/>
    <w:rsid w:val="00353777"/>
    <w:rsid w:val="00354102"/>
    <w:rsid w:val="00356D84"/>
    <w:rsid w:val="003571A5"/>
    <w:rsid w:val="00360BA4"/>
    <w:rsid w:val="00361BD6"/>
    <w:rsid w:val="00364006"/>
    <w:rsid w:val="003664CB"/>
    <w:rsid w:val="00367812"/>
    <w:rsid w:val="00367A22"/>
    <w:rsid w:val="003714FF"/>
    <w:rsid w:val="00375527"/>
    <w:rsid w:val="003760B8"/>
    <w:rsid w:val="00376A2E"/>
    <w:rsid w:val="00376C10"/>
    <w:rsid w:val="00377335"/>
    <w:rsid w:val="00377BA6"/>
    <w:rsid w:val="0038039F"/>
    <w:rsid w:val="00380529"/>
    <w:rsid w:val="00380864"/>
    <w:rsid w:val="003808EF"/>
    <w:rsid w:val="00381F36"/>
    <w:rsid w:val="00383771"/>
    <w:rsid w:val="003842F0"/>
    <w:rsid w:val="003856EB"/>
    <w:rsid w:val="00385BA4"/>
    <w:rsid w:val="00387CD7"/>
    <w:rsid w:val="003900EE"/>
    <w:rsid w:val="00390D74"/>
    <w:rsid w:val="00391502"/>
    <w:rsid w:val="00393719"/>
    <w:rsid w:val="00396757"/>
    <w:rsid w:val="003A0FCA"/>
    <w:rsid w:val="003A2B62"/>
    <w:rsid w:val="003A31F3"/>
    <w:rsid w:val="003A3373"/>
    <w:rsid w:val="003A43B4"/>
    <w:rsid w:val="003A520C"/>
    <w:rsid w:val="003B0546"/>
    <w:rsid w:val="003B0889"/>
    <w:rsid w:val="003B1B70"/>
    <w:rsid w:val="003B23B6"/>
    <w:rsid w:val="003C1858"/>
    <w:rsid w:val="003C18A6"/>
    <w:rsid w:val="003C1C23"/>
    <w:rsid w:val="003C2138"/>
    <w:rsid w:val="003C26A7"/>
    <w:rsid w:val="003C3299"/>
    <w:rsid w:val="003C34AA"/>
    <w:rsid w:val="003C3C3B"/>
    <w:rsid w:val="003C4078"/>
    <w:rsid w:val="003C4095"/>
    <w:rsid w:val="003C42C8"/>
    <w:rsid w:val="003C4A77"/>
    <w:rsid w:val="003C6500"/>
    <w:rsid w:val="003C683B"/>
    <w:rsid w:val="003D12D6"/>
    <w:rsid w:val="003D2201"/>
    <w:rsid w:val="003D2CDE"/>
    <w:rsid w:val="003D344A"/>
    <w:rsid w:val="003D3612"/>
    <w:rsid w:val="003D546B"/>
    <w:rsid w:val="003D62D7"/>
    <w:rsid w:val="003D676D"/>
    <w:rsid w:val="003D756D"/>
    <w:rsid w:val="003D756F"/>
    <w:rsid w:val="003E0D07"/>
    <w:rsid w:val="003E14D3"/>
    <w:rsid w:val="003E19AF"/>
    <w:rsid w:val="003E1CAF"/>
    <w:rsid w:val="003E1D50"/>
    <w:rsid w:val="003E53E9"/>
    <w:rsid w:val="003E58BA"/>
    <w:rsid w:val="003E5E10"/>
    <w:rsid w:val="003E697C"/>
    <w:rsid w:val="003E6C5A"/>
    <w:rsid w:val="003E7110"/>
    <w:rsid w:val="003F0847"/>
    <w:rsid w:val="003F23BA"/>
    <w:rsid w:val="003F289D"/>
    <w:rsid w:val="003F2D44"/>
    <w:rsid w:val="003F3E0E"/>
    <w:rsid w:val="003F462B"/>
    <w:rsid w:val="003F4A29"/>
    <w:rsid w:val="003F66E9"/>
    <w:rsid w:val="00402DC0"/>
    <w:rsid w:val="00402F1C"/>
    <w:rsid w:val="0040411D"/>
    <w:rsid w:val="00405B36"/>
    <w:rsid w:val="0040651C"/>
    <w:rsid w:val="00406D9B"/>
    <w:rsid w:val="00407580"/>
    <w:rsid w:val="00407813"/>
    <w:rsid w:val="00410A80"/>
    <w:rsid w:val="00411914"/>
    <w:rsid w:val="00412931"/>
    <w:rsid w:val="004179A8"/>
    <w:rsid w:val="00417AE4"/>
    <w:rsid w:val="00420782"/>
    <w:rsid w:val="00420C45"/>
    <w:rsid w:val="00421126"/>
    <w:rsid w:val="00421565"/>
    <w:rsid w:val="00421A17"/>
    <w:rsid w:val="00421ED7"/>
    <w:rsid w:val="0042304C"/>
    <w:rsid w:val="00423AD7"/>
    <w:rsid w:val="004246C5"/>
    <w:rsid w:val="00424B88"/>
    <w:rsid w:val="00424F99"/>
    <w:rsid w:val="00426B5B"/>
    <w:rsid w:val="00426F83"/>
    <w:rsid w:val="00430040"/>
    <w:rsid w:val="0043102F"/>
    <w:rsid w:val="0043196C"/>
    <w:rsid w:val="00431ACC"/>
    <w:rsid w:val="004321E4"/>
    <w:rsid w:val="00432A39"/>
    <w:rsid w:val="00432AD9"/>
    <w:rsid w:val="00433755"/>
    <w:rsid w:val="00433EDD"/>
    <w:rsid w:val="0043599A"/>
    <w:rsid w:val="00435C7D"/>
    <w:rsid w:val="00437912"/>
    <w:rsid w:val="0044054C"/>
    <w:rsid w:val="004406D3"/>
    <w:rsid w:val="00442661"/>
    <w:rsid w:val="004432BD"/>
    <w:rsid w:val="0044449E"/>
    <w:rsid w:val="00444F60"/>
    <w:rsid w:val="0044532D"/>
    <w:rsid w:val="00445903"/>
    <w:rsid w:val="004460AC"/>
    <w:rsid w:val="00447B91"/>
    <w:rsid w:val="00451515"/>
    <w:rsid w:val="004523D5"/>
    <w:rsid w:val="0045271E"/>
    <w:rsid w:val="004533FC"/>
    <w:rsid w:val="0045369F"/>
    <w:rsid w:val="00453FB1"/>
    <w:rsid w:val="00454293"/>
    <w:rsid w:val="00454582"/>
    <w:rsid w:val="00455114"/>
    <w:rsid w:val="00455521"/>
    <w:rsid w:val="00455A0A"/>
    <w:rsid w:val="00455A57"/>
    <w:rsid w:val="0045633B"/>
    <w:rsid w:val="00456709"/>
    <w:rsid w:val="00456850"/>
    <w:rsid w:val="00457474"/>
    <w:rsid w:val="00460DA5"/>
    <w:rsid w:val="00461A10"/>
    <w:rsid w:val="00461B94"/>
    <w:rsid w:val="00461D95"/>
    <w:rsid w:val="004629A4"/>
    <w:rsid w:val="004634EB"/>
    <w:rsid w:val="004670B8"/>
    <w:rsid w:val="004670D3"/>
    <w:rsid w:val="004721C5"/>
    <w:rsid w:val="00472865"/>
    <w:rsid w:val="0047306C"/>
    <w:rsid w:val="00473484"/>
    <w:rsid w:val="00473721"/>
    <w:rsid w:val="00475077"/>
    <w:rsid w:val="00475F7C"/>
    <w:rsid w:val="004773EA"/>
    <w:rsid w:val="00477C45"/>
    <w:rsid w:val="0048147D"/>
    <w:rsid w:val="0048197B"/>
    <w:rsid w:val="004828C7"/>
    <w:rsid w:val="0048547C"/>
    <w:rsid w:val="004856F1"/>
    <w:rsid w:val="00485E63"/>
    <w:rsid w:val="0049083F"/>
    <w:rsid w:val="00490AC9"/>
    <w:rsid w:val="00490C22"/>
    <w:rsid w:val="004917D1"/>
    <w:rsid w:val="00492EC4"/>
    <w:rsid w:val="00492FA6"/>
    <w:rsid w:val="004931EB"/>
    <w:rsid w:val="0049347A"/>
    <w:rsid w:val="0049348E"/>
    <w:rsid w:val="00493AE8"/>
    <w:rsid w:val="00494D7B"/>
    <w:rsid w:val="004957C1"/>
    <w:rsid w:val="004960B9"/>
    <w:rsid w:val="004974DA"/>
    <w:rsid w:val="004A00B7"/>
    <w:rsid w:val="004A111C"/>
    <w:rsid w:val="004A3397"/>
    <w:rsid w:val="004A50B8"/>
    <w:rsid w:val="004A5868"/>
    <w:rsid w:val="004A5C59"/>
    <w:rsid w:val="004A6945"/>
    <w:rsid w:val="004A7C18"/>
    <w:rsid w:val="004B111D"/>
    <w:rsid w:val="004B196A"/>
    <w:rsid w:val="004B2E02"/>
    <w:rsid w:val="004B5E37"/>
    <w:rsid w:val="004B696D"/>
    <w:rsid w:val="004B70EE"/>
    <w:rsid w:val="004B7533"/>
    <w:rsid w:val="004B77A5"/>
    <w:rsid w:val="004B7F19"/>
    <w:rsid w:val="004C13D9"/>
    <w:rsid w:val="004C1D8F"/>
    <w:rsid w:val="004C2F95"/>
    <w:rsid w:val="004C3F83"/>
    <w:rsid w:val="004C4E6A"/>
    <w:rsid w:val="004C503E"/>
    <w:rsid w:val="004C6B5D"/>
    <w:rsid w:val="004C7D5A"/>
    <w:rsid w:val="004D0342"/>
    <w:rsid w:val="004D2E89"/>
    <w:rsid w:val="004D5187"/>
    <w:rsid w:val="004D5529"/>
    <w:rsid w:val="004D6750"/>
    <w:rsid w:val="004D7332"/>
    <w:rsid w:val="004E120A"/>
    <w:rsid w:val="004E1E04"/>
    <w:rsid w:val="004E2AD2"/>
    <w:rsid w:val="004E3711"/>
    <w:rsid w:val="004E3E69"/>
    <w:rsid w:val="004E40C0"/>
    <w:rsid w:val="004E4500"/>
    <w:rsid w:val="004E7CEA"/>
    <w:rsid w:val="004F0797"/>
    <w:rsid w:val="004F08B6"/>
    <w:rsid w:val="004F2456"/>
    <w:rsid w:val="004F2A52"/>
    <w:rsid w:val="004F350A"/>
    <w:rsid w:val="004F3DA0"/>
    <w:rsid w:val="004F4D19"/>
    <w:rsid w:val="004F5548"/>
    <w:rsid w:val="004F6BBB"/>
    <w:rsid w:val="004F7C05"/>
    <w:rsid w:val="00500289"/>
    <w:rsid w:val="00500C32"/>
    <w:rsid w:val="005013A1"/>
    <w:rsid w:val="005028FB"/>
    <w:rsid w:val="00503734"/>
    <w:rsid w:val="00505804"/>
    <w:rsid w:val="00505E3E"/>
    <w:rsid w:val="00510CB2"/>
    <w:rsid w:val="00511FEC"/>
    <w:rsid w:val="00514145"/>
    <w:rsid w:val="00514E38"/>
    <w:rsid w:val="00521548"/>
    <w:rsid w:val="00521910"/>
    <w:rsid w:val="00523108"/>
    <w:rsid w:val="0052445D"/>
    <w:rsid w:val="00524BC6"/>
    <w:rsid w:val="0052792A"/>
    <w:rsid w:val="00531334"/>
    <w:rsid w:val="005347F7"/>
    <w:rsid w:val="005355FF"/>
    <w:rsid w:val="00535B10"/>
    <w:rsid w:val="005379CB"/>
    <w:rsid w:val="00537E97"/>
    <w:rsid w:val="0054038F"/>
    <w:rsid w:val="0054173E"/>
    <w:rsid w:val="0054268B"/>
    <w:rsid w:val="005427D2"/>
    <w:rsid w:val="00544932"/>
    <w:rsid w:val="00545B32"/>
    <w:rsid w:val="00545E88"/>
    <w:rsid w:val="005503E3"/>
    <w:rsid w:val="005512F9"/>
    <w:rsid w:val="00553378"/>
    <w:rsid w:val="0055373D"/>
    <w:rsid w:val="00553A40"/>
    <w:rsid w:val="00553B01"/>
    <w:rsid w:val="00553D7C"/>
    <w:rsid w:val="00555620"/>
    <w:rsid w:val="005569A3"/>
    <w:rsid w:val="00556AA6"/>
    <w:rsid w:val="00556CF7"/>
    <w:rsid w:val="00562C1E"/>
    <w:rsid w:val="00563413"/>
    <w:rsid w:val="00563B10"/>
    <w:rsid w:val="005641B1"/>
    <w:rsid w:val="00564564"/>
    <w:rsid w:val="00564969"/>
    <w:rsid w:val="00564BAC"/>
    <w:rsid w:val="00565037"/>
    <w:rsid w:val="00566BB3"/>
    <w:rsid w:val="00567B88"/>
    <w:rsid w:val="00570937"/>
    <w:rsid w:val="00571266"/>
    <w:rsid w:val="00572216"/>
    <w:rsid w:val="00573710"/>
    <w:rsid w:val="0057489E"/>
    <w:rsid w:val="0057586A"/>
    <w:rsid w:val="005758A8"/>
    <w:rsid w:val="005826E6"/>
    <w:rsid w:val="00582D96"/>
    <w:rsid w:val="005846E6"/>
    <w:rsid w:val="00587B1A"/>
    <w:rsid w:val="00593971"/>
    <w:rsid w:val="005947F5"/>
    <w:rsid w:val="00594A37"/>
    <w:rsid w:val="005953B8"/>
    <w:rsid w:val="005957E3"/>
    <w:rsid w:val="005974FA"/>
    <w:rsid w:val="005A0C1D"/>
    <w:rsid w:val="005A0EF9"/>
    <w:rsid w:val="005A13BA"/>
    <w:rsid w:val="005A159C"/>
    <w:rsid w:val="005A16FD"/>
    <w:rsid w:val="005A1AC7"/>
    <w:rsid w:val="005A2F51"/>
    <w:rsid w:val="005A3382"/>
    <w:rsid w:val="005A4E48"/>
    <w:rsid w:val="005A53CD"/>
    <w:rsid w:val="005A6613"/>
    <w:rsid w:val="005B0787"/>
    <w:rsid w:val="005B0EE5"/>
    <w:rsid w:val="005B22AE"/>
    <w:rsid w:val="005B2D0D"/>
    <w:rsid w:val="005B3279"/>
    <w:rsid w:val="005B36B3"/>
    <w:rsid w:val="005B3AB2"/>
    <w:rsid w:val="005C1F3D"/>
    <w:rsid w:val="005C6334"/>
    <w:rsid w:val="005C7383"/>
    <w:rsid w:val="005C7B8B"/>
    <w:rsid w:val="005D0131"/>
    <w:rsid w:val="005D1056"/>
    <w:rsid w:val="005D12A0"/>
    <w:rsid w:val="005D1821"/>
    <w:rsid w:val="005D1A87"/>
    <w:rsid w:val="005D1C33"/>
    <w:rsid w:val="005D2E6A"/>
    <w:rsid w:val="005D4225"/>
    <w:rsid w:val="005D7D03"/>
    <w:rsid w:val="005D7F0D"/>
    <w:rsid w:val="005D7F63"/>
    <w:rsid w:val="005E1A66"/>
    <w:rsid w:val="005E25BD"/>
    <w:rsid w:val="005E303E"/>
    <w:rsid w:val="005E486E"/>
    <w:rsid w:val="005E49B6"/>
    <w:rsid w:val="005F0281"/>
    <w:rsid w:val="005F17A5"/>
    <w:rsid w:val="005F18E1"/>
    <w:rsid w:val="005F2B96"/>
    <w:rsid w:val="005F2CCF"/>
    <w:rsid w:val="005F3607"/>
    <w:rsid w:val="005F3C8E"/>
    <w:rsid w:val="005F7232"/>
    <w:rsid w:val="00611252"/>
    <w:rsid w:val="00613AAC"/>
    <w:rsid w:val="006142F3"/>
    <w:rsid w:val="006144F2"/>
    <w:rsid w:val="0061538E"/>
    <w:rsid w:val="00615A38"/>
    <w:rsid w:val="00615C87"/>
    <w:rsid w:val="00616214"/>
    <w:rsid w:val="00616B23"/>
    <w:rsid w:val="006178E4"/>
    <w:rsid w:val="00617B69"/>
    <w:rsid w:val="006201CC"/>
    <w:rsid w:val="0062099A"/>
    <w:rsid w:val="00622B7F"/>
    <w:rsid w:val="00623396"/>
    <w:rsid w:val="00624E0C"/>
    <w:rsid w:val="0062509F"/>
    <w:rsid w:val="0062635B"/>
    <w:rsid w:val="00631112"/>
    <w:rsid w:val="006321B0"/>
    <w:rsid w:val="00635270"/>
    <w:rsid w:val="00635D02"/>
    <w:rsid w:val="0063664E"/>
    <w:rsid w:val="00641C2B"/>
    <w:rsid w:val="00644B81"/>
    <w:rsid w:val="00645236"/>
    <w:rsid w:val="0064608D"/>
    <w:rsid w:val="00646894"/>
    <w:rsid w:val="006504E8"/>
    <w:rsid w:val="00652321"/>
    <w:rsid w:val="00653DC9"/>
    <w:rsid w:val="00655544"/>
    <w:rsid w:val="00655F9F"/>
    <w:rsid w:val="00657C5B"/>
    <w:rsid w:val="00660202"/>
    <w:rsid w:val="0066067E"/>
    <w:rsid w:val="00662A0D"/>
    <w:rsid w:val="006639E6"/>
    <w:rsid w:val="006661D8"/>
    <w:rsid w:val="006661F8"/>
    <w:rsid w:val="00667B94"/>
    <w:rsid w:val="006702E4"/>
    <w:rsid w:val="00670D1A"/>
    <w:rsid w:val="0067128D"/>
    <w:rsid w:val="006726FD"/>
    <w:rsid w:val="00674060"/>
    <w:rsid w:val="00675592"/>
    <w:rsid w:val="00680773"/>
    <w:rsid w:val="00680D60"/>
    <w:rsid w:val="006820BE"/>
    <w:rsid w:val="00683420"/>
    <w:rsid w:val="0068373A"/>
    <w:rsid w:val="00683D7F"/>
    <w:rsid w:val="00684D96"/>
    <w:rsid w:val="006852B9"/>
    <w:rsid w:val="00685CB4"/>
    <w:rsid w:val="00686326"/>
    <w:rsid w:val="006869FA"/>
    <w:rsid w:val="00687180"/>
    <w:rsid w:val="006906B2"/>
    <w:rsid w:val="00691956"/>
    <w:rsid w:val="00692726"/>
    <w:rsid w:val="006933CC"/>
    <w:rsid w:val="00694F9F"/>
    <w:rsid w:val="006966FB"/>
    <w:rsid w:val="006A07CC"/>
    <w:rsid w:val="006A1718"/>
    <w:rsid w:val="006A1F92"/>
    <w:rsid w:val="006A2F48"/>
    <w:rsid w:val="006A3890"/>
    <w:rsid w:val="006A42F4"/>
    <w:rsid w:val="006A6037"/>
    <w:rsid w:val="006A6C73"/>
    <w:rsid w:val="006A79F8"/>
    <w:rsid w:val="006B1AD5"/>
    <w:rsid w:val="006B1BF9"/>
    <w:rsid w:val="006B5693"/>
    <w:rsid w:val="006B68B6"/>
    <w:rsid w:val="006B766B"/>
    <w:rsid w:val="006B7FCF"/>
    <w:rsid w:val="006C0858"/>
    <w:rsid w:val="006C2AD6"/>
    <w:rsid w:val="006C2CC8"/>
    <w:rsid w:val="006C2F01"/>
    <w:rsid w:val="006C32A8"/>
    <w:rsid w:val="006C36A6"/>
    <w:rsid w:val="006C4AF3"/>
    <w:rsid w:val="006C4E8E"/>
    <w:rsid w:val="006D036A"/>
    <w:rsid w:val="006D210E"/>
    <w:rsid w:val="006D2D1E"/>
    <w:rsid w:val="006D30B2"/>
    <w:rsid w:val="006D57E2"/>
    <w:rsid w:val="006D6B1B"/>
    <w:rsid w:val="006E2F80"/>
    <w:rsid w:val="006E3D0B"/>
    <w:rsid w:val="006E3FAA"/>
    <w:rsid w:val="006E4716"/>
    <w:rsid w:val="006E64EB"/>
    <w:rsid w:val="006F1A7D"/>
    <w:rsid w:val="006F3F0C"/>
    <w:rsid w:val="006F4163"/>
    <w:rsid w:val="006F4EFC"/>
    <w:rsid w:val="006F5135"/>
    <w:rsid w:val="006F5542"/>
    <w:rsid w:val="006F7441"/>
    <w:rsid w:val="006F7CEE"/>
    <w:rsid w:val="00700021"/>
    <w:rsid w:val="007009BE"/>
    <w:rsid w:val="00700CDC"/>
    <w:rsid w:val="00702A6E"/>
    <w:rsid w:val="00703A6D"/>
    <w:rsid w:val="007047C7"/>
    <w:rsid w:val="007059E7"/>
    <w:rsid w:val="00705C77"/>
    <w:rsid w:val="00707190"/>
    <w:rsid w:val="007075C8"/>
    <w:rsid w:val="007076EE"/>
    <w:rsid w:val="00710528"/>
    <w:rsid w:val="007108EA"/>
    <w:rsid w:val="00711293"/>
    <w:rsid w:val="0071133E"/>
    <w:rsid w:val="0071245C"/>
    <w:rsid w:val="007125C9"/>
    <w:rsid w:val="00713AAF"/>
    <w:rsid w:val="0071523A"/>
    <w:rsid w:val="00715A90"/>
    <w:rsid w:val="00715CE4"/>
    <w:rsid w:val="00715E7F"/>
    <w:rsid w:val="0071668C"/>
    <w:rsid w:val="007172C6"/>
    <w:rsid w:val="0072220B"/>
    <w:rsid w:val="007232E7"/>
    <w:rsid w:val="007243B3"/>
    <w:rsid w:val="00725ACE"/>
    <w:rsid w:val="00726A78"/>
    <w:rsid w:val="00726CDD"/>
    <w:rsid w:val="0073071C"/>
    <w:rsid w:val="007316BA"/>
    <w:rsid w:val="00731A45"/>
    <w:rsid w:val="00731BE3"/>
    <w:rsid w:val="00731D77"/>
    <w:rsid w:val="00732F97"/>
    <w:rsid w:val="00734465"/>
    <w:rsid w:val="0073575C"/>
    <w:rsid w:val="007362C4"/>
    <w:rsid w:val="00737714"/>
    <w:rsid w:val="00742C04"/>
    <w:rsid w:val="007443AB"/>
    <w:rsid w:val="00745762"/>
    <w:rsid w:val="007465AC"/>
    <w:rsid w:val="007466B9"/>
    <w:rsid w:val="007535F1"/>
    <w:rsid w:val="00755EB5"/>
    <w:rsid w:val="00756E5D"/>
    <w:rsid w:val="0075764B"/>
    <w:rsid w:val="00761604"/>
    <w:rsid w:val="00761D2F"/>
    <w:rsid w:val="00761FAC"/>
    <w:rsid w:val="00761FEE"/>
    <w:rsid w:val="00762177"/>
    <w:rsid w:val="007643E0"/>
    <w:rsid w:val="0076496B"/>
    <w:rsid w:val="00764A7B"/>
    <w:rsid w:val="00765D56"/>
    <w:rsid w:val="00766EAD"/>
    <w:rsid w:val="00771A01"/>
    <w:rsid w:val="0077465C"/>
    <w:rsid w:val="007759E5"/>
    <w:rsid w:val="00775E7C"/>
    <w:rsid w:val="00775FAF"/>
    <w:rsid w:val="00776026"/>
    <w:rsid w:val="00776C99"/>
    <w:rsid w:val="007776E4"/>
    <w:rsid w:val="00781EF2"/>
    <w:rsid w:val="00781F84"/>
    <w:rsid w:val="0078205C"/>
    <w:rsid w:val="00782D83"/>
    <w:rsid w:val="00783A47"/>
    <w:rsid w:val="00783CC4"/>
    <w:rsid w:val="007842A7"/>
    <w:rsid w:val="007854B8"/>
    <w:rsid w:val="0078745C"/>
    <w:rsid w:val="00790411"/>
    <w:rsid w:val="00791A3D"/>
    <w:rsid w:val="007926B1"/>
    <w:rsid w:val="007928F6"/>
    <w:rsid w:val="00793E0E"/>
    <w:rsid w:val="00793E48"/>
    <w:rsid w:val="007947A6"/>
    <w:rsid w:val="007948BC"/>
    <w:rsid w:val="0079777E"/>
    <w:rsid w:val="007A20FA"/>
    <w:rsid w:val="007A39A9"/>
    <w:rsid w:val="007A3CF8"/>
    <w:rsid w:val="007A430D"/>
    <w:rsid w:val="007A4357"/>
    <w:rsid w:val="007A4F93"/>
    <w:rsid w:val="007A5597"/>
    <w:rsid w:val="007A5E31"/>
    <w:rsid w:val="007A6688"/>
    <w:rsid w:val="007A66C2"/>
    <w:rsid w:val="007B3A55"/>
    <w:rsid w:val="007B3D00"/>
    <w:rsid w:val="007B40EF"/>
    <w:rsid w:val="007B43DB"/>
    <w:rsid w:val="007B4D63"/>
    <w:rsid w:val="007B6D9C"/>
    <w:rsid w:val="007B6FFA"/>
    <w:rsid w:val="007C0EF3"/>
    <w:rsid w:val="007C1109"/>
    <w:rsid w:val="007C36D1"/>
    <w:rsid w:val="007C3B14"/>
    <w:rsid w:val="007C5D1A"/>
    <w:rsid w:val="007D0F81"/>
    <w:rsid w:val="007D1F04"/>
    <w:rsid w:val="007D538A"/>
    <w:rsid w:val="007D5E24"/>
    <w:rsid w:val="007E03E5"/>
    <w:rsid w:val="007E04A9"/>
    <w:rsid w:val="007E0EA9"/>
    <w:rsid w:val="007E1739"/>
    <w:rsid w:val="007E3675"/>
    <w:rsid w:val="007E4050"/>
    <w:rsid w:val="007E5ADB"/>
    <w:rsid w:val="007E69A0"/>
    <w:rsid w:val="007F0085"/>
    <w:rsid w:val="007F1B2B"/>
    <w:rsid w:val="007F1F8D"/>
    <w:rsid w:val="007F26C9"/>
    <w:rsid w:val="007F36F5"/>
    <w:rsid w:val="007F3E18"/>
    <w:rsid w:val="007F5666"/>
    <w:rsid w:val="007F5D77"/>
    <w:rsid w:val="007F6567"/>
    <w:rsid w:val="007F7A90"/>
    <w:rsid w:val="0080255D"/>
    <w:rsid w:val="00806CCA"/>
    <w:rsid w:val="0081047E"/>
    <w:rsid w:val="008119F6"/>
    <w:rsid w:val="00811F74"/>
    <w:rsid w:val="008122B1"/>
    <w:rsid w:val="008122E6"/>
    <w:rsid w:val="0081322B"/>
    <w:rsid w:val="00814206"/>
    <w:rsid w:val="00814400"/>
    <w:rsid w:val="00814FB9"/>
    <w:rsid w:val="008163B0"/>
    <w:rsid w:val="00816A11"/>
    <w:rsid w:val="0082023E"/>
    <w:rsid w:val="0082044B"/>
    <w:rsid w:val="00821C1F"/>
    <w:rsid w:val="00822438"/>
    <w:rsid w:val="0082279D"/>
    <w:rsid w:val="008236C3"/>
    <w:rsid w:val="00825EE4"/>
    <w:rsid w:val="00826560"/>
    <w:rsid w:val="0082778E"/>
    <w:rsid w:val="00831B40"/>
    <w:rsid w:val="00832818"/>
    <w:rsid w:val="00832F00"/>
    <w:rsid w:val="008337C2"/>
    <w:rsid w:val="00833A37"/>
    <w:rsid w:val="0083417E"/>
    <w:rsid w:val="00834CE1"/>
    <w:rsid w:val="0083779F"/>
    <w:rsid w:val="00837E79"/>
    <w:rsid w:val="008412EA"/>
    <w:rsid w:val="008417D4"/>
    <w:rsid w:val="008418CE"/>
    <w:rsid w:val="00842295"/>
    <w:rsid w:val="008456D0"/>
    <w:rsid w:val="00846874"/>
    <w:rsid w:val="00847018"/>
    <w:rsid w:val="008478C0"/>
    <w:rsid w:val="00847F0C"/>
    <w:rsid w:val="0085107E"/>
    <w:rsid w:val="00851EFB"/>
    <w:rsid w:val="0085252E"/>
    <w:rsid w:val="00853A98"/>
    <w:rsid w:val="00854529"/>
    <w:rsid w:val="00854781"/>
    <w:rsid w:val="00854A87"/>
    <w:rsid w:val="00855BBB"/>
    <w:rsid w:val="00855E4C"/>
    <w:rsid w:val="0085684D"/>
    <w:rsid w:val="00856891"/>
    <w:rsid w:val="00860E27"/>
    <w:rsid w:val="008618BC"/>
    <w:rsid w:val="00861BD8"/>
    <w:rsid w:val="00863B06"/>
    <w:rsid w:val="0086527D"/>
    <w:rsid w:val="0086680D"/>
    <w:rsid w:val="008718F2"/>
    <w:rsid w:val="0087354C"/>
    <w:rsid w:val="00875727"/>
    <w:rsid w:val="0087598B"/>
    <w:rsid w:val="00875A03"/>
    <w:rsid w:val="00876854"/>
    <w:rsid w:val="008769D2"/>
    <w:rsid w:val="008770E0"/>
    <w:rsid w:val="00877C69"/>
    <w:rsid w:val="00880041"/>
    <w:rsid w:val="0088025C"/>
    <w:rsid w:val="00880928"/>
    <w:rsid w:val="0088264E"/>
    <w:rsid w:val="00882CB8"/>
    <w:rsid w:val="008830EF"/>
    <w:rsid w:val="00884798"/>
    <w:rsid w:val="00884FC6"/>
    <w:rsid w:val="008861A8"/>
    <w:rsid w:val="00886A02"/>
    <w:rsid w:val="00886CAB"/>
    <w:rsid w:val="00891622"/>
    <w:rsid w:val="00891776"/>
    <w:rsid w:val="00892006"/>
    <w:rsid w:val="00892BB5"/>
    <w:rsid w:val="00893829"/>
    <w:rsid w:val="008938C7"/>
    <w:rsid w:val="00893C37"/>
    <w:rsid w:val="008942D4"/>
    <w:rsid w:val="008963D2"/>
    <w:rsid w:val="00896EFE"/>
    <w:rsid w:val="008A0295"/>
    <w:rsid w:val="008A0845"/>
    <w:rsid w:val="008A43BF"/>
    <w:rsid w:val="008A71B2"/>
    <w:rsid w:val="008B0A41"/>
    <w:rsid w:val="008B0A4C"/>
    <w:rsid w:val="008B0B2E"/>
    <w:rsid w:val="008B108E"/>
    <w:rsid w:val="008B26B4"/>
    <w:rsid w:val="008B3010"/>
    <w:rsid w:val="008B7044"/>
    <w:rsid w:val="008B705A"/>
    <w:rsid w:val="008B738F"/>
    <w:rsid w:val="008C4ED2"/>
    <w:rsid w:val="008C6924"/>
    <w:rsid w:val="008C710E"/>
    <w:rsid w:val="008C7F1D"/>
    <w:rsid w:val="008D02F7"/>
    <w:rsid w:val="008D119F"/>
    <w:rsid w:val="008D3873"/>
    <w:rsid w:val="008D4749"/>
    <w:rsid w:val="008D506D"/>
    <w:rsid w:val="008D65F1"/>
    <w:rsid w:val="008D7817"/>
    <w:rsid w:val="008E0B77"/>
    <w:rsid w:val="008E3DF8"/>
    <w:rsid w:val="008E5B14"/>
    <w:rsid w:val="008E6346"/>
    <w:rsid w:val="008E6450"/>
    <w:rsid w:val="008F067B"/>
    <w:rsid w:val="008F1DFC"/>
    <w:rsid w:val="008F38D5"/>
    <w:rsid w:val="008F3AE5"/>
    <w:rsid w:val="008F55F1"/>
    <w:rsid w:val="008F5EBD"/>
    <w:rsid w:val="008F7230"/>
    <w:rsid w:val="008F7838"/>
    <w:rsid w:val="00900030"/>
    <w:rsid w:val="00901936"/>
    <w:rsid w:val="00902E37"/>
    <w:rsid w:val="00902F49"/>
    <w:rsid w:val="00904E2A"/>
    <w:rsid w:val="00905620"/>
    <w:rsid w:val="00905630"/>
    <w:rsid w:val="0090656C"/>
    <w:rsid w:val="00906F8A"/>
    <w:rsid w:val="00913C71"/>
    <w:rsid w:val="009149BB"/>
    <w:rsid w:val="0091508D"/>
    <w:rsid w:val="0092140C"/>
    <w:rsid w:val="009218A2"/>
    <w:rsid w:val="00921C10"/>
    <w:rsid w:val="00922522"/>
    <w:rsid w:val="0092267B"/>
    <w:rsid w:val="009240E9"/>
    <w:rsid w:val="00926249"/>
    <w:rsid w:val="00926871"/>
    <w:rsid w:val="0092693B"/>
    <w:rsid w:val="00927A84"/>
    <w:rsid w:val="009300BE"/>
    <w:rsid w:val="00930181"/>
    <w:rsid w:val="00930ABC"/>
    <w:rsid w:val="00930E8A"/>
    <w:rsid w:val="00933ABF"/>
    <w:rsid w:val="009348A6"/>
    <w:rsid w:val="009365A0"/>
    <w:rsid w:val="00936BEB"/>
    <w:rsid w:val="009403AD"/>
    <w:rsid w:val="009404A6"/>
    <w:rsid w:val="00940781"/>
    <w:rsid w:val="00942D7C"/>
    <w:rsid w:val="00943076"/>
    <w:rsid w:val="009437E2"/>
    <w:rsid w:val="00943E8D"/>
    <w:rsid w:val="00944459"/>
    <w:rsid w:val="00945CD0"/>
    <w:rsid w:val="009466BB"/>
    <w:rsid w:val="00950ADA"/>
    <w:rsid w:val="00950FAD"/>
    <w:rsid w:val="00951B3C"/>
    <w:rsid w:val="00952290"/>
    <w:rsid w:val="00952CF6"/>
    <w:rsid w:val="00953A8C"/>
    <w:rsid w:val="0095520F"/>
    <w:rsid w:val="00955AC5"/>
    <w:rsid w:val="00956371"/>
    <w:rsid w:val="009564F4"/>
    <w:rsid w:val="009567A0"/>
    <w:rsid w:val="009567A5"/>
    <w:rsid w:val="009576D1"/>
    <w:rsid w:val="00957733"/>
    <w:rsid w:val="00957784"/>
    <w:rsid w:val="00957F7F"/>
    <w:rsid w:val="009608EE"/>
    <w:rsid w:val="00960EA0"/>
    <w:rsid w:val="009616FE"/>
    <w:rsid w:val="00962798"/>
    <w:rsid w:val="0096338F"/>
    <w:rsid w:val="0096425B"/>
    <w:rsid w:val="00966BBF"/>
    <w:rsid w:val="00966E43"/>
    <w:rsid w:val="00967B06"/>
    <w:rsid w:val="009712E7"/>
    <w:rsid w:val="009715CC"/>
    <w:rsid w:val="0097199D"/>
    <w:rsid w:val="00974D5A"/>
    <w:rsid w:val="0097514B"/>
    <w:rsid w:val="00975E0B"/>
    <w:rsid w:val="00976ECB"/>
    <w:rsid w:val="00977EB4"/>
    <w:rsid w:val="00977FB5"/>
    <w:rsid w:val="00981ACA"/>
    <w:rsid w:val="00983ED3"/>
    <w:rsid w:val="00984B95"/>
    <w:rsid w:val="00985547"/>
    <w:rsid w:val="00985877"/>
    <w:rsid w:val="0098653D"/>
    <w:rsid w:val="009871AC"/>
    <w:rsid w:val="00987437"/>
    <w:rsid w:val="00987804"/>
    <w:rsid w:val="00991902"/>
    <w:rsid w:val="009947D1"/>
    <w:rsid w:val="00995A9E"/>
    <w:rsid w:val="009A1BEE"/>
    <w:rsid w:val="009A2EB7"/>
    <w:rsid w:val="009A49F6"/>
    <w:rsid w:val="009A5538"/>
    <w:rsid w:val="009A64D4"/>
    <w:rsid w:val="009A7E09"/>
    <w:rsid w:val="009B0B8A"/>
    <w:rsid w:val="009B0F9E"/>
    <w:rsid w:val="009B1766"/>
    <w:rsid w:val="009B2F86"/>
    <w:rsid w:val="009B2FBE"/>
    <w:rsid w:val="009B364A"/>
    <w:rsid w:val="009B3908"/>
    <w:rsid w:val="009B4C2B"/>
    <w:rsid w:val="009B4CEF"/>
    <w:rsid w:val="009B55E6"/>
    <w:rsid w:val="009C0518"/>
    <w:rsid w:val="009C1078"/>
    <w:rsid w:val="009C20C8"/>
    <w:rsid w:val="009C2AA4"/>
    <w:rsid w:val="009C32DE"/>
    <w:rsid w:val="009C42EA"/>
    <w:rsid w:val="009C63D5"/>
    <w:rsid w:val="009C6EDC"/>
    <w:rsid w:val="009C6F98"/>
    <w:rsid w:val="009D0527"/>
    <w:rsid w:val="009D2BE7"/>
    <w:rsid w:val="009D4FAB"/>
    <w:rsid w:val="009D5866"/>
    <w:rsid w:val="009D5CA3"/>
    <w:rsid w:val="009D63C8"/>
    <w:rsid w:val="009D68FB"/>
    <w:rsid w:val="009D6CDB"/>
    <w:rsid w:val="009D7D35"/>
    <w:rsid w:val="009E0325"/>
    <w:rsid w:val="009E03E3"/>
    <w:rsid w:val="009E2FBD"/>
    <w:rsid w:val="009E5021"/>
    <w:rsid w:val="009E799D"/>
    <w:rsid w:val="009F0D0C"/>
    <w:rsid w:val="009F1FDF"/>
    <w:rsid w:val="009F2015"/>
    <w:rsid w:val="009F29E9"/>
    <w:rsid w:val="009F2C67"/>
    <w:rsid w:val="009F3319"/>
    <w:rsid w:val="009F35ED"/>
    <w:rsid w:val="009F5689"/>
    <w:rsid w:val="00A013A2"/>
    <w:rsid w:val="00A04519"/>
    <w:rsid w:val="00A0596B"/>
    <w:rsid w:val="00A06095"/>
    <w:rsid w:val="00A0690C"/>
    <w:rsid w:val="00A07644"/>
    <w:rsid w:val="00A10095"/>
    <w:rsid w:val="00A10237"/>
    <w:rsid w:val="00A10868"/>
    <w:rsid w:val="00A10B4A"/>
    <w:rsid w:val="00A10D79"/>
    <w:rsid w:val="00A125A0"/>
    <w:rsid w:val="00A13A2C"/>
    <w:rsid w:val="00A15667"/>
    <w:rsid w:val="00A15746"/>
    <w:rsid w:val="00A15952"/>
    <w:rsid w:val="00A16E11"/>
    <w:rsid w:val="00A17A51"/>
    <w:rsid w:val="00A209BA"/>
    <w:rsid w:val="00A2349F"/>
    <w:rsid w:val="00A23AF4"/>
    <w:rsid w:val="00A246E9"/>
    <w:rsid w:val="00A24872"/>
    <w:rsid w:val="00A259A1"/>
    <w:rsid w:val="00A25B4C"/>
    <w:rsid w:val="00A2639F"/>
    <w:rsid w:val="00A26EC0"/>
    <w:rsid w:val="00A31534"/>
    <w:rsid w:val="00A31F10"/>
    <w:rsid w:val="00A31F41"/>
    <w:rsid w:val="00A32523"/>
    <w:rsid w:val="00A332B6"/>
    <w:rsid w:val="00A334B3"/>
    <w:rsid w:val="00A33822"/>
    <w:rsid w:val="00A364B0"/>
    <w:rsid w:val="00A36C09"/>
    <w:rsid w:val="00A44B8D"/>
    <w:rsid w:val="00A500CB"/>
    <w:rsid w:val="00A50268"/>
    <w:rsid w:val="00A51FC1"/>
    <w:rsid w:val="00A521F2"/>
    <w:rsid w:val="00A52482"/>
    <w:rsid w:val="00A52516"/>
    <w:rsid w:val="00A53E64"/>
    <w:rsid w:val="00A56E84"/>
    <w:rsid w:val="00A57B41"/>
    <w:rsid w:val="00A60485"/>
    <w:rsid w:val="00A61F51"/>
    <w:rsid w:val="00A62A89"/>
    <w:rsid w:val="00A6635F"/>
    <w:rsid w:val="00A677EB"/>
    <w:rsid w:val="00A70121"/>
    <w:rsid w:val="00A7061B"/>
    <w:rsid w:val="00A70DD4"/>
    <w:rsid w:val="00A716E5"/>
    <w:rsid w:val="00A72274"/>
    <w:rsid w:val="00A72477"/>
    <w:rsid w:val="00A72ACB"/>
    <w:rsid w:val="00A739C4"/>
    <w:rsid w:val="00A752F9"/>
    <w:rsid w:val="00A75AE6"/>
    <w:rsid w:val="00A76745"/>
    <w:rsid w:val="00A808B7"/>
    <w:rsid w:val="00A81408"/>
    <w:rsid w:val="00A82709"/>
    <w:rsid w:val="00A835F3"/>
    <w:rsid w:val="00A83833"/>
    <w:rsid w:val="00A86E2A"/>
    <w:rsid w:val="00A87279"/>
    <w:rsid w:val="00A900B8"/>
    <w:rsid w:val="00A90780"/>
    <w:rsid w:val="00A91429"/>
    <w:rsid w:val="00A94286"/>
    <w:rsid w:val="00A95CD6"/>
    <w:rsid w:val="00A9656B"/>
    <w:rsid w:val="00A967BF"/>
    <w:rsid w:val="00A97B24"/>
    <w:rsid w:val="00AA020E"/>
    <w:rsid w:val="00AA17FB"/>
    <w:rsid w:val="00AA2ABE"/>
    <w:rsid w:val="00AA41D8"/>
    <w:rsid w:val="00AA5488"/>
    <w:rsid w:val="00AA69F3"/>
    <w:rsid w:val="00AA702F"/>
    <w:rsid w:val="00AA7127"/>
    <w:rsid w:val="00AA73C3"/>
    <w:rsid w:val="00AB0CC0"/>
    <w:rsid w:val="00AB139F"/>
    <w:rsid w:val="00AB2C90"/>
    <w:rsid w:val="00AB2D7D"/>
    <w:rsid w:val="00AB3FD1"/>
    <w:rsid w:val="00AB4EB8"/>
    <w:rsid w:val="00AB5E82"/>
    <w:rsid w:val="00AB6291"/>
    <w:rsid w:val="00AB75F2"/>
    <w:rsid w:val="00AC20A7"/>
    <w:rsid w:val="00AC2305"/>
    <w:rsid w:val="00AC2F54"/>
    <w:rsid w:val="00AC350B"/>
    <w:rsid w:val="00AC3810"/>
    <w:rsid w:val="00AC46FA"/>
    <w:rsid w:val="00AC51F8"/>
    <w:rsid w:val="00AC6660"/>
    <w:rsid w:val="00AC6C51"/>
    <w:rsid w:val="00AC6FF1"/>
    <w:rsid w:val="00AC77F6"/>
    <w:rsid w:val="00AD044D"/>
    <w:rsid w:val="00AD07E5"/>
    <w:rsid w:val="00AD1526"/>
    <w:rsid w:val="00AD3DD4"/>
    <w:rsid w:val="00AD507C"/>
    <w:rsid w:val="00AD7585"/>
    <w:rsid w:val="00AD7C09"/>
    <w:rsid w:val="00AE2897"/>
    <w:rsid w:val="00AE35F3"/>
    <w:rsid w:val="00AE4061"/>
    <w:rsid w:val="00AE4F36"/>
    <w:rsid w:val="00AE4FCC"/>
    <w:rsid w:val="00AE501F"/>
    <w:rsid w:val="00AE5F2A"/>
    <w:rsid w:val="00AE7B4F"/>
    <w:rsid w:val="00AF0279"/>
    <w:rsid w:val="00AF1074"/>
    <w:rsid w:val="00AF1C14"/>
    <w:rsid w:val="00AF3A7D"/>
    <w:rsid w:val="00AF3E90"/>
    <w:rsid w:val="00AF43C1"/>
    <w:rsid w:val="00AF4749"/>
    <w:rsid w:val="00AF6FDD"/>
    <w:rsid w:val="00B010FE"/>
    <w:rsid w:val="00B015E0"/>
    <w:rsid w:val="00B0202A"/>
    <w:rsid w:val="00B0203A"/>
    <w:rsid w:val="00B02DB6"/>
    <w:rsid w:val="00B0378F"/>
    <w:rsid w:val="00B03A43"/>
    <w:rsid w:val="00B06473"/>
    <w:rsid w:val="00B1050F"/>
    <w:rsid w:val="00B1166D"/>
    <w:rsid w:val="00B1548F"/>
    <w:rsid w:val="00B17ED2"/>
    <w:rsid w:val="00B17FCE"/>
    <w:rsid w:val="00B20DAB"/>
    <w:rsid w:val="00B21338"/>
    <w:rsid w:val="00B2326B"/>
    <w:rsid w:val="00B23BC6"/>
    <w:rsid w:val="00B24830"/>
    <w:rsid w:val="00B254FC"/>
    <w:rsid w:val="00B25689"/>
    <w:rsid w:val="00B2597C"/>
    <w:rsid w:val="00B25FF7"/>
    <w:rsid w:val="00B329ED"/>
    <w:rsid w:val="00B3311B"/>
    <w:rsid w:val="00B333F3"/>
    <w:rsid w:val="00B37126"/>
    <w:rsid w:val="00B371FF"/>
    <w:rsid w:val="00B37F95"/>
    <w:rsid w:val="00B402FC"/>
    <w:rsid w:val="00B4067C"/>
    <w:rsid w:val="00B40BA8"/>
    <w:rsid w:val="00B41A31"/>
    <w:rsid w:val="00B432B7"/>
    <w:rsid w:val="00B434A0"/>
    <w:rsid w:val="00B44731"/>
    <w:rsid w:val="00B45239"/>
    <w:rsid w:val="00B46BB6"/>
    <w:rsid w:val="00B46DD8"/>
    <w:rsid w:val="00B478FC"/>
    <w:rsid w:val="00B529EA"/>
    <w:rsid w:val="00B53006"/>
    <w:rsid w:val="00B54B71"/>
    <w:rsid w:val="00B617D9"/>
    <w:rsid w:val="00B61E86"/>
    <w:rsid w:val="00B62580"/>
    <w:rsid w:val="00B662DC"/>
    <w:rsid w:val="00B67C53"/>
    <w:rsid w:val="00B706E2"/>
    <w:rsid w:val="00B708D2"/>
    <w:rsid w:val="00B7093A"/>
    <w:rsid w:val="00B7137E"/>
    <w:rsid w:val="00B71E8E"/>
    <w:rsid w:val="00B724C7"/>
    <w:rsid w:val="00B73EF3"/>
    <w:rsid w:val="00B73F15"/>
    <w:rsid w:val="00B7438C"/>
    <w:rsid w:val="00B755F9"/>
    <w:rsid w:val="00B75C56"/>
    <w:rsid w:val="00B766EA"/>
    <w:rsid w:val="00B776F0"/>
    <w:rsid w:val="00B77704"/>
    <w:rsid w:val="00B77A5A"/>
    <w:rsid w:val="00B8036E"/>
    <w:rsid w:val="00B81A64"/>
    <w:rsid w:val="00B82B5B"/>
    <w:rsid w:val="00B84AED"/>
    <w:rsid w:val="00B86E40"/>
    <w:rsid w:val="00B87914"/>
    <w:rsid w:val="00B87D19"/>
    <w:rsid w:val="00B91C84"/>
    <w:rsid w:val="00B92295"/>
    <w:rsid w:val="00B9421E"/>
    <w:rsid w:val="00B9445B"/>
    <w:rsid w:val="00B95714"/>
    <w:rsid w:val="00B95D59"/>
    <w:rsid w:val="00B95E2B"/>
    <w:rsid w:val="00B96079"/>
    <w:rsid w:val="00B966C8"/>
    <w:rsid w:val="00B97BCD"/>
    <w:rsid w:val="00B97F8D"/>
    <w:rsid w:val="00BA2E02"/>
    <w:rsid w:val="00BA4DFA"/>
    <w:rsid w:val="00BB231D"/>
    <w:rsid w:val="00BB394E"/>
    <w:rsid w:val="00BC163C"/>
    <w:rsid w:val="00BC2436"/>
    <w:rsid w:val="00BC336C"/>
    <w:rsid w:val="00BC44B6"/>
    <w:rsid w:val="00BC4E07"/>
    <w:rsid w:val="00BC6267"/>
    <w:rsid w:val="00BD1AEF"/>
    <w:rsid w:val="00BD7107"/>
    <w:rsid w:val="00BE0027"/>
    <w:rsid w:val="00BE06EB"/>
    <w:rsid w:val="00BE195B"/>
    <w:rsid w:val="00BE1BF0"/>
    <w:rsid w:val="00BE23D2"/>
    <w:rsid w:val="00BE2997"/>
    <w:rsid w:val="00BE3107"/>
    <w:rsid w:val="00BE4A33"/>
    <w:rsid w:val="00BE51AD"/>
    <w:rsid w:val="00BE5467"/>
    <w:rsid w:val="00BE61F9"/>
    <w:rsid w:val="00BE6D79"/>
    <w:rsid w:val="00BE7152"/>
    <w:rsid w:val="00BE756C"/>
    <w:rsid w:val="00BF519E"/>
    <w:rsid w:val="00BF794F"/>
    <w:rsid w:val="00BF7AD7"/>
    <w:rsid w:val="00C007ED"/>
    <w:rsid w:val="00C017FB"/>
    <w:rsid w:val="00C02A71"/>
    <w:rsid w:val="00C054F6"/>
    <w:rsid w:val="00C079E1"/>
    <w:rsid w:val="00C115A9"/>
    <w:rsid w:val="00C11F36"/>
    <w:rsid w:val="00C126A2"/>
    <w:rsid w:val="00C126B5"/>
    <w:rsid w:val="00C12C41"/>
    <w:rsid w:val="00C14130"/>
    <w:rsid w:val="00C14628"/>
    <w:rsid w:val="00C14DC8"/>
    <w:rsid w:val="00C15D42"/>
    <w:rsid w:val="00C1612B"/>
    <w:rsid w:val="00C162B6"/>
    <w:rsid w:val="00C206E9"/>
    <w:rsid w:val="00C2166A"/>
    <w:rsid w:val="00C2269B"/>
    <w:rsid w:val="00C2270E"/>
    <w:rsid w:val="00C22A9E"/>
    <w:rsid w:val="00C22B9F"/>
    <w:rsid w:val="00C22BFC"/>
    <w:rsid w:val="00C2333C"/>
    <w:rsid w:val="00C27297"/>
    <w:rsid w:val="00C2790D"/>
    <w:rsid w:val="00C27F96"/>
    <w:rsid w:val="00C3059A"/>
    <w:rsid w:val="00C30C67"/>
    <w:rsid w:val="00C30CB5"/>
    <w:rsid w:val="00C31E97"/>
    <w:rsid w:val="00C3347A"/>
    <w:rsid w:val="00C36EA1"/>
    <w:rsid w:val="00C37122"/>
    <w:rsid w:val="00C37D2E"/>
    <w:rsid w:val="00C401B1"/>
    <w:rsid w:val="00C4232C"/>
    <w:rsid w:val="00C440B6"/>
    <w:rsid w:val="00C45920"/>
    <w:rsid w:val="00C4606D"/>
    <w:rsid w:val="00C47129"/>
    <w:rsid w:val="00C47202"/>
    <w:rsid w:val="00C47A8C"/>
    <w:rsid w:val="00C503A7"/>
    <w:rsid w:val="00C508AB"/>
    <w:rsid w:val="00C52166"/>
    <w:rsid w:val="00C5224E"/>
    <w:rsid w:val="00C53CCE"/>
    <w:rsid w:val="00C54A84"/>
    <w:rsid w:val="00C54F57"/>
    <w:rsid w:val="00C56087"/>
    <w:rsid w:val="00C56599"/>
    <w:rsid w:val="00C566B0"/>
    <w:rsid w:val="00C57CB3"/>
    <w:rsid w:val="00C600D9"/>
    <w:rsid w:val="00C61174"/>
    <w:rsid w:val="00C61333"/>
    <w:rsid w:val="00C61393"/>
    <w:rsid w:val="00C62313"/>
    <w:rsid w:val="00C645CE"/>
    <w:rsid w:val="00C65273"/>
    <w:rsid w:val="00C6576E"/>
    <w:rsid w:val="00C659F1"/>
    <w:rsid w:val="00C65CE7"/>
    <w:rsid w:val="00C65F29"/>
    <w:rsid w:val="00C6649F"/>
    <w:rsid w:val="00C70CDF"/>
    <w:rsid w:val="00C72381"/>
    <w:rsid w:val="00C73C00"/>
    <w:rsid w:val="00C74D7B"/>
    <w:rsid w:val="00C7525A"/>
    <w:rsid w:val="00C7571B"/>
    <w:rsid w:val="00C75E48"/>
    <w:rsid w:val="00C81964"/>
    <w:rsid w:val="00C81F79"/>
    <w:rsid w:val="00C841CC"/>
    <w:rsid w:val="00C86C2D"/>
    <w:rsid w:val="00C906BE"/>
    <w:rsid w:val="00C90DFF"/>
    <w:rsid w:val="00C9128C"/>
    <w:rsid w:val="00C91703"/>
    <w:rsid w:val="00C92204"/>
    <w:rsid w:val="00C92B92"/>
    <w:rsid w:val="00C931F1"/>
    <w:rsid w:val="00C947E4"/>
    <w:rsid w:val="00C94F47"/>
    <w:rsid w:val="00C95C06"/>
    <w:rsid w:val="00CA0303"/>
    <w:rsid w:val="00CA05F5"/>
    <w:rsid w:val="00CA1893"/>
    <w:rsid w:val="00CA3FD8"/>
    <w:rsid w:val="00CA4B76"/>
    <w:rsid w:val="00CA734C"/>
    <w:rsid w:val="00CA77BA"/>
    <w:rsid w:val="00CA7AD7"/>
    <w:rsid w:val="00CB0C95"/>
    <w:rsid w:val="00CB18DA"/>
    <w:rsid w:val="00CB2694"/>
    <w:rsid w:val="00CB3260"/>
    <w:rsid w:val="00CB45FE"/>
    <w:rsid w:val="00CB4BB5"/>
    <w:rsid w:val="00CB691C"/>
    <w:rsid w:val="00CC0050"/>
    <w:rsid w:val="00CC040E"/>
    <w:rsid w:val="00CC1F8C"/>
    <w:rsid w:val="00CC358A"/>
    <w:rsid w:val="00CC39E7"/>
    <w:rsid w:val="00CC3A4C"/>
    <w:rsid w:val="00CC4176"/>
    <w:rsid w:val="00CC5229"/>
    <w:rsid w:val="00CC6758"/>
    <w:rsid w:val="00CC6762"/>
    <w:rsid w:val="00CC75A2"/>
    <w:rsid w:val="00CC7DA3"/>
    <w:rsid w:val="00CD08DE"/>
    <w:rsid w:val="00CD0A3C"/>
    <w:rsid w:val="00CD0AD5"/>
    <w:rsid w:val="00CD0AD8"/>
    <w:rsid w:val="00CD2689"/>
    <w:rsid w:val="00CD28AC"/>
    <w:rsid w:val="00CD2DB1"/>
    <w:rsid w:val="00CD34A2"/>
    <w:rsid w:val="00CD4358"/>
    <w:rsid w:val="00CD4D5B"/>
    <w:rsid w:val="00CD62D2"/>
    <w:rsid w:val="00CD7881"/>
    <w:rsid w:val="00CD7AD3"/>
    <w:rsid w:val="00CE2EBE"/>
    <w:rsid w:val="00CE3515"/>
    <w:rsid w:val="00CE5541"/>
    <w:rsid w:val="00CE646A"/>
    <w:rsid w:val="00CE6739"/>
    <w:rsid w:val="00CF1C9F"/>
    <w:rsid w:val="00CF22FE"/>
    <w:rsid w:val="00CF3A58"/>
    <w:rsid w:val="00CF3DEF"/>
    <w:rsid w:val="00CF4F0B"/>
    <w:rsid w:val="00CF574C"/>
    <w:rsid w:val="00CF5E5F"/>
    <w:rsid w:val="00CF73FC"/>
    <w:rsid w:val="00CF77D3"/>
    <w:rsid w:val="00D01341"/>
    <w:rsid w:val="00D018EA"/>
    <w:rsid w:val="00D02F36"/>
    <w:rsid w:val="00D03981"/>
    <w:rsid w:val="00D06F09"/>
    <w:rsid w:val="00D108DC"/>
    <w:rsid w:val="00D10B93"/>
    <w:rsid w:val="00D1298D"/>
    <w:rsid w:val="00D12DEC"/>
    <w:rsid w:val="00D132C6"/>
    <w:rsid w:val="00D13C8B"/>
    <w:rsid w:val="00D1588C"/>
    <w:rsid w:val="00D2144C"/>
    <w:rsid w:val="00D23491"/>
    <w:rsid w:val="00D23C49"/>
    <w:rsid w:val="00D24880"/>
    <w:rsid w:val="00D2489D"/>
    <w:rsid w:val="00D2573E"/>
    <w:rsid w:val="00D26D60"/>
    <w:rsid w:val="00D26E63"/>
    <w:rsid w:val="00D3070C"/>
    <w:rsid w:val="00D3096E"/>
    <w:rsid w:val="00D32051"/>
    <w:rsid w:val="00D32888"/>
    <w:rsid w:val="00D33161"/>
    <w:rsid w:val="00D33223"/>
    <w:rsid w:val="00D336FB"/>
    <w:rsid w:val="00D34893"/>
    <w:rsid w:val="00D3512D"/>
    <w:rsid w:val="00D360B5"/>
    <w:rsid w:val="00D362A4"/>
    <w:rsid w:val="00D36FD4"/>
    <w:rsid w:val="00D444EB"/>
    <w:rsid w:val="00D446D6"/>
    <w:rsid w:val="00D44879"/>
    <w:rsid w:val="00D4550E"/>
    <w:rsid w:val="00D46597"/>
    <w:rsid w:val="00D4708F"/>
    <w:rsid w:val="00D476B4"/>
    <w:rsid w:val="00D47870"/>
    <w:rsid w:val="00D47B8A"/>
    <w:rsid w:val="00D50C8E"/>
    <w:rsid w:val="00D51145"/>
    <w:rsid w:val="00D545D4"/>
    <w:rsid w:val="00D54EDB"/>
    <w:rsid w:val="00D55928"/>
    <w:rsid w:val="00D57317"/>
    <w:rsid w:val="00D57459"/>
    <w:rsid w:val="00D57E0C"/>
    <w:rsid w:val="00D57F56"/>
    <w:rsid w:val="00D60477"/>
    <w:rsid w:val="00D605A2"/>
    <w:rsid w:val="00D63B19"/>
    <w:rsid w:val="00D63B4B"/>
    <w:rsid w:val="00D649D0"/>
    <w:rsid w:val="00D653DF"/>
    <w:rsid w:val="00D658A7"/>
    <w:rsid w:val="00D66953"/>
    <w:rsid w:val="00D67AD4"/>
    <w:rsid w:val="00D67F32"/>
    <w:rsid w:val="00D722F0"/>
    <w:rsid w:val="00D734F8"/>
    <w:rsid w:val="00D774F2"/>
    <w:rsid w:val="00D80C26"/>
    <w:rsid w:val="00D82790"/>
    <w:rsid w:val="00D83077"/>
    <w:rsid w:val="00D833EE"/>
    <w:rsid w:val="00D857B2"/>
    <w:rsid w:val="00D87288"/>
    <w:rsid w:val="00D87BE8"/>
    <w:rsid w:val="00D90E36"/>
    <w:rsid w:val="00D9180A"/>
    <w:rsid w:val="00D91AC8"/>
    <w:rsid w:val="00D92295"/>
    <w:rsid w:val="00D92A88"/>
    <w:rsid w:val="00D92CE5"/>
    <w:rsid w:val="00DA080F"/>
    <w:rsid w:val="00DA20FF"/>
    <w:rsid w:val="00DA3B02"/>
    <w:rsid w:val="00DA6ECD"/>
    <w:rsid w:val="00DA7B04"/>
    <w:rsid w:val="00DB121C"/>
    <w:rsid w:val="00DB150D"/>
    <w:rsid w:val="00DB2AC5"/>
    <w:rsid w:val="00DB3108"/>
    <w:rsid w:val="00DB3658"/>
    <w:rsid w:val="00DB45CA"/>
    <w:rsid w:val="00DB4C16"/>
    <w:rsid w:val="00DB528A"/>
    <w:rsid w:val="00DB5A87"/>
    <w:rsid w:val="00DB6B62"/>
    <w:rsid w:val="00DB6C59"/>
    <w:rsid w:val="00DB7FD6"/>
    <w:rsid w:val="00DC09A5"/>
    <w:rsid w:val="00DC119E"/>
    <w:rsid w:val="00DC30CB"/>
    <w:rsid w:val="00DC3F32"/>
    <w:rsid w:val="00DD00FB"/>
    <w:rsid w:val="00DD03AC"/>
    <w:rsid w:val="00DD0840"/>
    <w:rsid w:val="00DD16A8"/>
    <w:rsid w:val="00DD1B1E"/>
    <w:rsid w:val="00DD3AC3"/>
    <w:rsid w:val="00DD52A0"/>
    <w:rsid w:val="00DD5C1E"/>
    <w:rsid w:val="00DD6552"/>
    <w:rsid w:val="00DD7752"/>
    <w:rsid w:val="00DE042C"/>
    <w:rsid w:val="00DE10C4"/>
    <w:rsid w:val="00DE2519"/>
    <w:rsid w:val="00DE2F4C"/>
    <w:rsid w:val="00DE3369"/>
    <w:rsid w:val="00DE3805"/>
    <w:rsid w:val="00DE5106"/>
    <w:rsid w:val="00DE6365"/>
    <w:rsid w:val="00DE708E"/>
    <w:rsid w:val="00DE73BE"/>
    <w:rsid w:val="00DF00D5"/>
    <w:rsid w:val="00DF1B96"/>
    <w:rsid w:val="00DF412E"/>
    <w:rsid w:val="00DF55C2"/>
    <w:rsid w:val="00E00368"/>
    <w:rsid w:val="00E00637"/>
    <w:rsid w:val="00E022F0"/>
    <w:rsid w:val="00E02ADE"/>
    <w:rsid w:val="00E0550E"/>
    <w:rsid w:val="00E05524"/>
    <w:rsid w:val="00E058C6"/>
    <w:rsid w:val="00E06A56"/>
    <w:rsid w:val="00E077B0"/>
    <w:rsid w:val="00E07CA2"/>
    <w:rsid w:val="00E10257"/>
    <w:rsid w:val="00E11A44"/>
    <w:rsid w:val="00E11C85"/>
    <w:rsid w:val="00E121B8"/>
    <w:rsid w:val="00E1249A"/>
    <w:rsid w:val="00E127DF"/>
    <w:rsid w:val="00E13170"/>
    <w:rsid w:val="00E137D7"/>
    <w:rsid w:val="00E1464F"/>
    <w:rsid w:val="00E16407"/>
    <w:rsid w:val="00E173DC"/>
    <w:rsid w:val="00E202B7"/>
    <w:rsid w:val="00E2408B"/>
    <w:rsid w:val="00E244A8"/>
    <w:rsid w:val="00E2530F"/>
    <w:rsid w:val="00E2561A"/>
    <w:rsid w:val="00E30238"/>
    <w:rsid w:val="00E3035D"/>
    <w:rsid w:val="00E303CE"/>
    <w:rsid w:val="00E307F7"/>
    <w:rsid w:val="00E3100F"/>
    <w:rsid w:val="00E326F0"/>
    <w:rsid w:val="00E3389C"/>
    <w:rsid w:val="00E34EAD"/>
    <w:rsid w:val="00E36A9D"/>
    <w:rsid w:val="00E36B8F"/>
    <w:rsid w:val="00E36ED1"/>
    <w:rsid w:val="00E37501"/>
    <w:rsid w:val="00E4279E"/>
    <w:rsid w:val="00E44FA6"/>
    <w:rsid w:val="00E45005"/>
    <w:rsid w:val="00E45C70"/>
    <w:rsid w:val="00E51E46"/>
    <w:rsid w:val="00E51F47"/>
    <w:rsid w:val="00E53CFA"/>
    <w:rsid w:val="00E53FAA"/>
    <w:rsid w:val="00E54B9F"/>
    <w:rsid w:val="00E568C6"/>
    <w:rsid w:val="00E575A4"/>
    <w:rsid w:val="00E5779E"/>
    <w:rsid w:val="00E6410F"/>
    <w:rsid w:val="00E64308"/>
    <w:rsid w:val="00E65284"/>
    <w:rsid w:val="00E66A17"/>
    <w:rsid w:val="00E66C96"/>
    <w:rsid w:val="00E674B2"/>
    <w:rsid w:val="00E71C59"/>
    <w:rsid w:val="00E722AF"/>
    <w:rsid w:val="00E73628"/>
    <w:rsid w:val="00E74DA8"/>
    <w:rsid w:val="00E7506E"/>
    <w:rsid w:val="00E770D6"/>
    <w:rsid w:val="00E772B6"/>
    <w:rsid w:val="00E813A5"/>
    <w:rsid w:val="00E81B32"/>
    <w:rsid w:val="00E85B36"/>
    <w:rsid w:val="00E85E6D"/>
    <w:rsid w:val="00E875DD"/>
    <w:rsid w:val="00E87CD8"/>
    <w:rsid w:val="00E9075F"/>
    <w:rsid w:val="00E908E2"/>
    <w:rsid w:val="00E90FFC"/>
    <w:rsid w:val="00E913EE"/>
    <w:rsid w:val="00E91624"/>
    <w:rsid w:val="00E917A1"/>
    <w:rsid w:val="00E91D35"/>
    <w:rsid w:val="00E936A9"/>
    <w:rsid w:val="00EA045F"/>
    <w:rsid w:val="00EA1EC4"/>
    <w:rsid w:val="00EA2C16"/>
    <w:rsid w:val="00EA2F24"/>
    <w:rsid w:val="00EA39A9"/>
    <w:rsid w:val="00EA45C1"/>
    <w:rsid w:val="00EA5137"/>
    <w:rsid w:val="00EA5A6D"/>
    <w:rsid w:val="00EA5CFE"/>
    <w:rsid w:val="00EB19F2"/>
    <w:rsid w:val="00EB1F22"/>
    <w:rsid w:val="00EB26E7"/>
    <w:rsid w:val="00EB2784"/>
    <w:rsid w:val="00EB2F07"/>
    <w:rsid w:val="00EB3F25"/>
    <w:rsid w:val="00EB5DCD"/>
    <w:rsid w:val="00EB7F89"/>
    <w:rsid w:val="00EC0272"/>
    <w:rsid w:val="00EC0613"/>
    <w:rsid w:val="00EC2132"/>
    <w:rsid w:val="00EC2CB0"/>
    <w:rsid w:val="00EC2DE3"/>
    <w:rsid w:val="00EC667C"/>
    <w:rsid w:val="00EC6816"/>
    <w:rsid w:val="00EC73A1"/>
    <w:rsid w:val="00ED01EC"/>
    <w:rsid w:val="00ED0752"/>
    <w:rsid w:val="00ED09EF"/>
    <w:rsid w:val="00ED33CA"/>
    <w:rsid w:val="00ED34FC"/>
    <w:rsid w:val="00ED3F00"/>
    <w:rsid w:val="00ED414D"/>
    <w:rsid w:val="00ED5F3D"/>
    <w:rsid w:val="00ED746A"/>
    <w:rsid w:val="00EE22B3"/>
    <w:rsid w:val="00EE2308"/>
    <w:rsid w:val="00EE47AE"/>
    <w:rsid w:val="00EE4F8C"/>
    <w:rsid w:val="00EE5AF6"/>
    <w:rsid w:val="00EE6507"/>
    <w:rsid w:val="00EE6EDE"/>
    <w:rsid w:val="00EE72C8"/>
    <w:rsid w:val="00EF2DB9"/>
    <w:rsid w:val="00EF38BD"/>
    <w:rsid w:val="00EF45E4"/>
    <w:rsid w:val="00EF5C39"/>
    <w:rsid w:val="00EF738E"/>
    <w:rsid w:val="00EF7A7F"/>
    <w:rsid w:val="00F0020B"/>
    <w:rsid w:val="00F01D83"/>
    <w:rsid w:val="00F0238B"/>
    <w:rsid w:val="00F037C5"/>
    <w:rsid w:val="00F04A25"/>
    <w:rsid w:val="00F05F06"/>
    <w:rsid w:val="00F0605A"/>
    <w:rsid w:val="00F063E3"/>
    <w:rsid w:val="00F0749B"/>
    <w:rsid w:val="00F1169F"/>
    <w:rsid w:val="00F11C37"/>
    <w:rsid w:val="00F121A3"/>
    <w:rsid w:val="00F12B40"/>
    <w:rsid w:val="00F12F8C"/>
    <w:rsid w:val="00F13904"/>
    <w:rsid w:val="00F13E30"/>
    <w:rsid w:val="00F143BF"/>
    <w:rsid w:val="00F14434"/>
    <w:rsid w:val="00F1520C"/>
    <w:rsid w:val="00F15E38"/>
    <w:rsid w:val="00F17A18"/>
    <w:rsid w:val="00F20090"/>
    <w:rsid w:val="00F203AF"/>
    <w:rsid w:val="00F20C42"/>
    <w:rsid w:val="00F20C94"/>
    <w:rsid w:val="00F20FC0"/>
    <w:rsid w:val="00F20FDB"/>
    <w:rsid w:val="00F21A8D"/>
    <w:rsid w:val="00F21FC1"/>
    <w:rsid w:val="00F21FF3"/>
    <w:rsid w:val="00F220BC"/>
    <w:rsid w:val="00F2356D"/>
    <w:rsid w:val="00F24A68"/>
    <w:rsid w:val="00F2627D"/>
    <w:rsid w:val="00F26385"/>
    <w:rsid w:val="00F268B7"/>
    <w:rsid w:val="00F26BE7"/>
    <w:rsid w:val="00F275F4"/>
    <w:rsid w:val="00F3054F"/>
    <w:rsid w:val="00F3216A"/>
    <w:rsid w:val="00F3236C"/>
    <w:rsid w:val="00F33312"/>
    <w:rsid w:val="00F338F5"/>
    <w:rsid w:val="00F37009"/>
    <w:rsid w:val="00F413A9"/>
    <w:rsid w:val="00F419EF"/>
    <w:rsid w:val="00F42CCE"/>
    <w:rsid w:val="00F44B2C"/>
    <w:rsid w:val="00F45DFC"/>
    <w:rsid w:val="00F47761"/>
    <w:rsid w:val="00F500B6"/>
    <w:rsid w:val="00F50227"/>
    <w:rsid w:val="00F5083F"/>
    <w:rsid w:val="00F5155C"/>
    <w:rsid w:val="00F51857"/>
    <w:rsid w:val="00F52183"/>
    <w:rsid w:val="00F522C4"/>
    <w:rsid w:val="00F52F8D"/>
    <w:rsid w:val="00F53422"/>
    <w:rsid w:val="00F600F5"/>
    <w:rsid w:val="00F62CFD"/>
    <w:rsid w:val="00F63355"/>
    <w:rsid w:val="00F65142"/>
    <w:rsid w:val="00F651C3"/>
    <w:rsid w:val="00F653AE"/>
    <w:rsid w:val="00F659E4"/>
    <w:rsid w:val="00F666DF"/>
    <w:rsid w:val="00F724AE"/>
    <w:rsid w:val="00F72BF3"/>
    <w:rsid w:val="00F7320D"/>
    <w:rsid w:val="00F73E0B"/>
    <w:rsid w:val="00F76137"/>
    <w:rsid w:val="00F77446"/>
    <w:rsid w:val="00F777E4"/>
    <w:rsid w:val="00F80865"/>
    <w:rsid w:val="00F83D1D"/>
    <w:rsid w:val="00F84912"/>
    <w:rsid w:val="00F8676E"/>
    <w:rsid w:val="00F86F48"/>
    <w:rsid w:val="00F91E8B"/>
    <w:rsid w:val="00F92353"/>
    <w:rsid w:val="00F9238C"/>
    <w:rsid w:val="00F93A19"/>
    <w:rsid w:val="00F94171"/>
    <w:rsid w:val="00F94C94"/>
    <w:rsid w:val="00F960E2"/>
    <w:rsid w:val="00F96A21"/>
    <w:rsid w:val="00F97B9E"/>
    <w:rsid w:val="00FA0967"/>
    <w:rsid w:val="00FA1C36"/>
    <w:rsid w:val="00FA2BDE"/>
    <w:rsid w:val="00FA395A"/>
    <w:rsid w:val="00FA480E"/>
    <w:rsid w:val="00FA542B"/>
    <w:rsid w:val="00FA6E55"/>
    <w:rsid w:val="00FA70D6"/>
    <w:rsid w:val="00FA71A2"/>
    <w:rsid w:val="00FA7B0D"/>
    <w:rsid w:val="00FB18F3"/>
    <w:rsid w:val="00FB66F6"/>
    <w:rsid w:val="00FB767A"/>
    <w:rsid w:val="00FB7EAC"/>
    <w:rsid w:val="00FC08AC"/>
    <w:rsid w:val="00FC2211"/>
    <w:rsid w:val="00FC24A9"/>
    <w:rsid w:val="00FC268D"/>
    <w:rsid w:val="00FC26F5"/>
    <w:rsid w:val="00FC2A25"/>
    <w:rsid w:val="00FC420A"/>
    <w:rsid w:val="00FC5DA7"/>
    <w:rsid w:val="00FC6341"/>
    <w:rsid w:val="00FD16D7"/>
    <w:rsid w:val="00FD3134"/>
    <w:rsid w:val="00FD34A7"/>
    <w:rsid w:val="00FD393D"/>
    <w:rsid w:val="00FD7543"/>
    <w:rsid w:val="00FD7A6A"/>
    <w:rsid w:val="00FD7C42"/>
    <w:rsid w:val="00FE096D"/>
    <w:rsid w:val="00FE0C72"/>
    <w:rsid w:val="00FE1308"/>
    <w:rsid w:val="00FE2F48"/>
    <w:rsid w:val="00FE4CB6"/>
    <w:rsid w:val="00FE4E81"/>
    <w:rsid w:val="00FE77E2"/>
    <w:rsid w:val="00FF07B6"/>
    <w:rsid w:val="00FF0C8C"/>
    <w:rsid w:val="00FF2CF9"/>
    <w:rsid w:val="00FF41FC"/>
    <w:rsid w:val="00FF6752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1C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F86F4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6F48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5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2294</Words>
  <Characters>13079</Characters>
  <Application>Microsoft Macintosh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CHAPTER 3</vt:lpstr>
      <vt:lpstr>MODEL FIT</vt:lpstr>
      <vt:lpstr/>
      <vt:lpstr/>
      <vt:lpstr/>
      <vt:lpstr>DIF</vt:lpstr>
    </vt:vector>
  </TitlesOfParts>
  <LinksUpToDate>false</LinksUpToDate>
  <CharactersWithSpaces>15343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2449</cp:revision>
  <dcterms:created xsi:type="dcterms:W3CDTF">2016-10-19T20:29:00Z</dcterms:created>
  <dcterms:modified xsi:type="dcterms:W3CDTF">2016-11-03T21:28:00Z</dcterms:modified>
</cp:coreProperties>
</file>