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 xml:space="preserve">-curve analysis, composite effect sizes instead of original effect sizes were used. A total of </w:t>
      </w:r>
      <w:r w:rsidR="0033156A">
        <w:rPr>
          <w:rFonts w:ascii="Times New Roman" w:hAnsi="Times New Roman" w:cs="Times New Roman" w:hint="eastAsia"/>
          <w:color w:val="000000"/>
          <w:sz w:val="24"/>
          <w:szCs w:val="24"/>
        </w:rPr>
        <w:t>37</w:t>
      </w:r>
      <w:r>
        <w:rPr>
          <w:rFonts w:ascii="Times New Roman" w:hAnsi="Times New Roman" w:cs="Times New Roman" w:hint="eastAsia"/>
          <w:color w:val="000000"/>
          <w:sz w:val="24"/>
          <w:szCs w:val="24"/>
        </w:rPr>
        <w:t xml:space="preserve">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F1009E">
        <w:rPr>
          <w:rFonts w:ascii="Times New Roman" w:hAnsi="Times New Roman" w:cs="Times New Roman"/>
          <w:color w:val="000000"/>
          <w:sz w:val="24"/>
          <w:szCs w:val="24"/>
        </w:rPr>
        <w:t>ebsite</w:t>
      </w:r>
      <w:r w:rsidR="00F1009E">
        <w:rPr>
          <w:rFonts w:ascii="Times New Roman" w:hAnsi="Times New Roman" w:cs="Times New Roman" w:hint="eastAsia"/>
          <w:color w:val="000000"/>
          <w:sz w:val="24"/>
          <w:szCs w:val="24"/>
        </w:rPr>
        <w:t xml:space="preserve"> </w:t>
      </w:r>
      <w:r w:rsidR="00062842">
        <w:rPr>
          <w:rFonts w:ascii="Times New Roman" w:hAnsi="Times New Roman" w:cs="Times New Roman"/>
          <w:color w:val="000000"/>
          <w:sz w:val="24"/>
          <w:szCs w:val="24"/>
        </w:rPr>
        <w:t xml:space="preserve">along with all other </w:t>
      </w:r>
      <w:r w:rsidR="002876D5">
        <w:rPr>
          <w:rFonts w:ascii="Times New Roman" w:hAnsi="Times New Roman" w:cs="Times New Roman" w:hint="eastAsia"/>
          <w:color w:val="000000"/>
          <w:sz w:val="24"/>
          <w:szCs w:val="24"/>
        </w:rPr>
        <w:t>36</w:t>
      </w:r>
      <w:bookmarkStart w:id="0" w:name="_GoBack"/>
      <w:bookmarkEnd w:id="0"/>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sidR="00DA40DA">
        <w:rPr>
          <w:rFonts w:ascii="Times New Roman" w:hAnsi="Times New Roman" w:cs="Times New Roman" w:hint="eastAsia"/>
          <w:color w:val="000000"/>
          <w:sz w:val="24"/>
          <w:szCs w:val="24"/>
        </w:rPr>
        <w:t>37</w:t>
      </w:r>
      <w:r>
        <w:rPr>
          <w:rFonts w:ascii="Times New Roman" w:hAnsi="Times New Roman" w:cs="Times New Roman" w:hint="eastAsia"/>
          <w:color w:val="000000"/>
          <w:sz w:val="24"/>
          <w:szCs w:val="24"/>
        </w:rPr>
        <w:t xml:space="preserve">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sidR="00DA40DA">
        <w:rPr>
          <w:rFonts w:ascii="Times New Roman" w:hAnsi="Times New Roman" w:cs="Times New Roman" w:hint="eastAsia"/>
          <w:color w:val="000000"/>
          <w:sz w:val="24"/>
          <w:szCs w:val="24"/>
        </w:rPr>
        <w:t>24</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DA40DA"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367.5pt">
            <v:imagedata r:id="rId6" o:title="1_overall_curve"/>
          </v:shape>
        </w:pict>
      </w:r>
    </w:p>
    <w:p w:rsidR="00CD79D6" w:rsidRPr="00122DAC" w:rsidRDefault="00CD79D6" w:rsidP="00B7597B">
      <w:pPr>
        <w:rPr>
          <w:rFonts w:ascii="Times New Roman" w:hAnsi="Times New Roman" w:cs="Times New Roman"/>
          <w:color w:val="000000"/>
        </w:rPr>
      </w:pPr>
      <w:r w:rsidRPr="00122DAC">
        <w:rPr>
          <w:rFonts w:ascii="Times New Roman" w:hAnsi="Times New Roman" w:cs="Times New Roman"/>
          <w:i/>
          <w:color w:val="000000"/>
        </w:rPr>
        <w:t>Figure 1</w:t>
      </w:r>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DA40DA">
        <w:rPr>
          <w:rFonts w:ascii="Times New Roman" w:hAnsi="Times New Roman" w:cs="Times New Roman" w:hint="eastAsia"/>
          <w:color w:val="000000"/>
        </w:rPr>
        <w:t>N= 24</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DA40DA">
        <w:rPr>
          <w:rFonts w:ascii="Times New Roman" w:hAnsi="Times New Roman" w:cs="Times New Roman" w:hint="eastAsia"/>
          <w:color w:val="000000"/>
        </w:rPr>
        <w:t>1</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DA40DA">
        <w:rPr>
          <w:rFonts w:ascii="Times New Roman" w:hAnsi="Times New Roman" w:cs="Times New Roman" w:hint="eastAsia"/>
          <w:color w:val="000000"/>
        </w:rPr>
        <w:t>92</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DA40DA">
        <w:rPr>
          <w:rFonts w:ascii="Times New Roman" w:hAnsi="Times New Roman" w:cs="Times New Roman" w:hint="eastAsia"/>
          <w:color w:val="000000"/>
        </w:rPr>
        <w:t>61</w:t>
      </w:r>
      <w:r w:rsidR="00B7597B" w:rsidRPr="00122DAC">
        <w:rPr>
          <w:rFonts w:ascii="Times New Roman" w:hAnsi="Times New Roman" w:cs="Times New Roman"/>
          <w:color w:val="000000"/>
        </w:rPr>
        <w:t>,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EA447E" w:rsidP="00DE53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sidR="007050E3">
        <w:rPr>
          <w:rFonts w:ascii="Times New Roman" w:hAnsi="Times New Roman" w:cs="Times New Roman" w:hint="eastAsia"/>
          <w:color w:val="000000"/>
          <w:sz w:val="24"/>
          <w:szCs w:val="24"/>
        </w:rPr>
        <w:t>29</w:t>
      </w:r>
      <w:r>
        <w:rPr>
          <w:rFonts w:ascii="Times New Roman" w:hAnsi="Times New Roman" w:cs="Times New Roman" w:hint="eastAsia"/>
          <w:color w:val="000000"/>
          <w:sz w:val="24"/>
          <w:szCs w:val="24"/>
        </w:rPr>
        <w:t xml:space="preserve"> statistically independent composite</w:t>
      </w:r>
      <w:r w:rsidR="00DE5369" w:rsidRPr="00A17953">
        <w:rPr>
          <w:rFonts w:ascii="Times New Roman" w:hAnsi="Times New Roman" w:cs="Times New Roman"/>
          <w:color w:val="000000"/>
          <w:sz w:val="24"/>
          <w:szCs w:val="24"/>
        </w:rPr>
        <w:t xml:space="preserve"> effect sizes</w:t>
      </w:r>
      <w:r w:rsidR="00A5331A">
        <w:rPr>
          <w:rFonts w:ascii="Times New Roman" w:hAnsi="Times New Roman" w:cs="Times New Roman"/>
          <w:color w:val="000000"/>
          <w:sz w:val="24"/>
          <w:szCs w:val="24"/>
        </w:rPr>
        <w:t xml:space="preserve"> </w:t>
      </w:r>
      <w:r w:rsidR="00A5331A">
        <w:rPr>
          <w:rFonts w:ascii="Times New Roman" w:hAnsi="Times New Roman" w:cs="Times New Roman" w:hint="eastAsia"/>
          <w:color w:val="000000"/>
          <w:sz w:val="24"/>
          <w:szCs w:val="24"/>
        </w:rPr>
        <w:t>for</w:t>
      </w:r>
      <w:r w:rsidR="00C31CFF" w:rsidRPr="00A17953">
        <w:rPr>
          <w:rFonts w:ascii="Times New Roman" w:hAnsi="Times New Roman" w:cs="Times New Roman"/>
          <w:color w:val="000000"/>
          <w:sz w:val="24"/>
          <w:szCs w:val="24"/>
        </w:rPr>
        <w:t xml:space="preserve"> agentic constructs, </w:t>
      </w:r>
      <w:r w:rsidR="00276C05">
        <w:rPr>
          <w:rFonts w:ascii="Times New Roman" w:hAnsi="Times New Roman" w:cs="Times New Roman" w:hint="eastAsia"/>
          <w:color w:val="000000"/>
          <w:sz w:val="24"/>
          <w:szCs w:val="24"/>
        </w:rPr>
        <w:t>2</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00C31CFF" w:rsidRPr="00A17953">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insignificance. The remaining </w:t>
      </w:r>
      <w:r w:rsidR="007050E3">
        <w:rPr>
          <w:rFonts w:ascii="Times New Roman" w:hAnsi="Times New Roman" w:cs="Times New Roman" w:hint="eastAsia"/>
          <w:color w:val="000000"/>
          <w:sz w:val="24"/>
          <w:szCs w:val="24"/>
        </w:rPr>
        <w:t>27</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significa</w:t>
      </w:r>
      <w:r w:rsidR="001320EC">
        <w:rPr>
          <w:rFonts w:ascii="Times New Roman" w:hAnsi="Times New Roman" w:cs="Times New Roman"/>
          <w:color w:val="000000"/>
          <w:sz w:val="24"/>
          <w:szCs w:val="24"/>
        </w:rPr>
        <w:t>nt results were included in the analysis.</w:t>
      </w:r>
    </w:p>
    <w:p w:rsidR="00DE5369" w:rsidRPr="00A7230B" w:rsidRDefault="00345AE9"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C7723F" w:rsidRDefault="007050E3" w:rsidP="003F3740">
      <w:pPr>
        <w:jc w:val="center"/>
        <w:rPr>
          <w:rFonts w:ascii="Calibri" w:hAnsi="Calibri"/>
          <w:color w:val="000000"/>
          <w:sz w:val="27"/>
          <w:szCs w:val="27"/>
        </w:rPr>
      </w:pPr>
      <w:r>
        <w:rPr>
          <w:rFonts w:ascii="Calibri" w:hAnsi="Calibri"/>
          <w:color w:val="000000"/>
          <w:sz w:val="27"/>
          <w:szCs w:val="27"/>
        </w:rPr>
        <w:lastRenderedPageBreak/>
        <w:pict>
          <v:shape id="_x0000_i1027" type="#_x0000_t75" style="width:468pt;height:362.25pt">
            <v:imagedata r:id="rId7" o:title="2_agency_curve"/>
          </v:shape>
        </w:pict>
      </w:r>
    </w:p>
    <w:p w:rsidR="00EE3F17" w:rsidRDefault="00327C05" w:rsidP="00EE3F17">
      <w:pPr>
        <w:rPr>
          <w:rFonts w:ascii="Times New Roman" w:hAnsi="Times New Roman" w:cs="Times New Roman"/>
          <w:color w:val="000000"/>
        </w:rPr>
      </w:pPr>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 0.05). </w:t>
      </w:r>
      <w:r w:rsidR="007050E3">
        <w:rPr>
          <w:rFonts w:ascii="Times New Roman" w:hAnsi="Times New Roman" w:cs="Times New Roman" w:hint="eastAsia"/>
          <w:color w:val="000000"/>
        </w:rPr>
        <w:t>N = 27</w:t>
      </w:r>
      <w:r w:rsidR="00F1255C">
        <w:rPr>
          <w:rFonts w:ascii="Times New Roman" w:hAnsi="Times New Roman" w:cs="Times New Roman" w:hint="eastAsia"/>
          <w:color w:val="000000"/>
        </w:rPr>
        <w:t xml:space="preserve">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7050E3">
        <w:rPr>
          <w:rFonts w:ascii="Times New Roman" w:hAnsi="Times New Roman" w:cs="Times New Roman" w:hint="eastAsia"/>
          <w:color w:val="000000"/>
        </w:rPr>
        <w:t>81</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7050E3">
        <w:rPr>
          <w:rFonts w:ascii="Times New Roman" w:hAnsi="Times New Roman" w:cs="Times New Roman" w:hint="eastAsia"/>
          <w:color w:val="000000"/>
        </w:rPr>
        <w:t>96</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B954A0">
        <w:rPr>
          <w:rFonts w:ascii="Times New Roman" w:hAnsi="Times New Roman" w:cs="Times New Roman"/>
          <w:color w:val="000000"/>
        </w:rPr>
        <w:t>Z =</w:t>
      </w:r>
      <w:r w:rsidR="008814B4">
        <w:rPr>
          <w:rFonts w:ascii="Times New Roman" w:hAnsi="Times New Roman" w:cs="Times New Roman" w:hint="eastAsia"/>
          <w:color w:val="000000"/>
        </w:rPr>
        <w:t xml:space="preserve"> -14.55</w:t>
      </w:r>
      <w:r w:rsidR="00EE3F17" w:rsidRPr="00122DAC">
        <w:rPr>
          <w:rFonts w:ascii="Times New Roman" w:hAnsi="Times New Roman" w:cs="Times New Roman"/>
          <w:color w:val="000000"/>
        </w:rPr>
        <w:t>,</w:t>
      </w:r>
      <w:r w:rsidR="003E573B" w:rsidRPr="00122DAC">
        <w:rPr>
          <w:rFonts w:ascii="Times New Roman" w:hAnsi="Times New Roman" w:cs="Times New Roman"/>
          <w:color w:val="000000"/>
        </w:rPr>
        <w:t> </w:t>
      </w:r>
      <w:r w:rsidR="003E573B" w:rsidRPr="003E573B">
        <w:rPr>
          <w:rFonts w:ascii="Times New Roman" w:hAnsi="Times New Roman" w:cs="Times New Roman"/>
          <w:i/>
          <w:color w:val="000000"/>
        </w:rPr>
        <w:t>p</w:t>
      </w:r>
      <w:r w:rsidR="00D60901">
        <w:rPr>
          <w:rFonts w:ascii="Times New Roman" w:hAnsi="Times New Roman" w:cs="Times New Roman"/>
          <w:i/>
          <w:iCs/>
          <w:color w:val="000000"/>
        </w:rPr>
        <w:t xml:space="preserve"> </w:t>
      </w:r>
      <w:r w:rsidR="00EE3F17"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EE3F17" w:rsidRPr="00122DAC">
        <w:rPr>
          <w:rFonts w:ascii="Times New Roman" w:hAnsi="Times New Roman" w:cs="Times New Roman"/>
          <w:color w:val="000000"/>
        </w:rPr>
        <w:t xml:space="preserve">.0001). </w:t>
      </w:r>
    </w:p>
    <w:p w:rsidR="00301D2A" w:rsidRDefault="00301D2A" w:rsidP="00EE3F17">
      <w:pPr>
        <w:rPr>
          <w:rFonts w:ascii="Times New Roman" w:hAnsi="Times New Roman" w:cs="Times New Roman"/>
          <w:color w:val="000000"/>
        </w:rPr>
      </w:pPr>
    </w:p>
    <w:p w:rsidR="00786815" w:rsidRDefault="00D03069" w:rsidP="00081A03">
      <w:pPr>
        <w:rPr>
          <w:rFonts w:ascii="Times New Roman" w:hAnsi="Times New Roman" w:cs="Times New Roman"/>
          <w:color w:val="000000"/>
          <w:sz w:val="24"/>
          <w:szCs w:val="24"/>
        </w:rPr>
      </w:pPr>
      <w:r>
        <w:rPr>
          <w:rFonts w:ascii="Times New Roman" w:hAnsi="Times New Roman" w:cs="Times New Roman" w:hint="eastAsia"/>
          <w:color w:val="000000"/>
          <w:sz w:val="24"/>
          <w:szCs w:val="24"/>
        </w:rPr>
        <w:t>We obtained 11</w:t>
      </w:r>
      <w:r w:rsidR="00786815">
        <w:rPr>
          <w:rFonts w:ascii="Times New Roman" w:hAnsi="Times New Roman" w:cs="Times New Roman" w:hint="eastAsia"/>
          <w:color w:val="000000"/>
          <w:sz w:val="24"/>
          <w:szCs w:val="24"/>
        </w:rPr>
        <w:t xml:space="preserve"> statistically independent effect sizes for</w:t>
      </w:r>
      <w:r>
        <w:rPr>
          <w:rFonts w:ascii="Times New Roman" w:hAnsi="Times New Roman" w:cs="Times New Roman" w:hint="eastAsia"/>
          <w:color w:val="000000"/>
          <w:sz w:val="24"/>
          <w:szCs w:val="24"/>
        </w:rPr>
        <w:t xml:space="preserve"> communal constructs, and only 3 of them are</w:t>
      </w:r>
      <w:r w:rsidR="00786815">
        <w:rPr>
          <w:rFonts w:ascii="Times New Roman" w:hAnsi="Times New Roman" w:cs="Times New Roman" w:hint="eastAsia"/>
          <w:color w:val="000000"/>
          <w:sz w:val="24"/>
          <w:szCs w:val="24"/>
        </w:rPr>
        <w:t xml:space="preserve"> statistically significant,</w:t>
      </w:r>
      <w:r w:rsidR="00B120B3">
        <w:rPr>
          <w:rFonts w:ascii="Times New Roman" w:hAnsi="Times New Roman" w:cs="Times New Roman" w:hint="eastAsia"/>
          <w:color w:val="000000"/>
          <w:sz w:val="24"/>
          <w:szCs w:val="24"/>
        </w:rPr>
        <w:t xml:space="preserve"> and thus are included in the analysis</w:t>
      </w:r>
      <w:r w:rsidR="00786815">
        <w:rPr>
          <w:rFonts w:ascii="Times New Roman" w:hAnsi="Times New Roman" w:cs="Times New Roman" w:hint="eastAsia"/>
          <w:color w:val="000000"/>
          <w:sz w:val="24"/>
          <w:szCs w:val="24"/>
        </w:rPr>
        <w:t xml:space="preserve">. </w:t>
      </w:r>
    </w:p>
    <w:p w:rsidR="00243C69" w:rsidRPr="000337EB" w:rsidDel="00CB7917" w:rsidRDefault="006E3807" w:rsidP="00081A03">
      <w:pPr>
        <w:rPr>
          <w:del w:id="1" w:author="lzhang94" w:date="2015-05-13T21:53:00Z"/>
          <w:rFonts w:ascii="Calibri" w:hAnsi="Calibri"/>
          <w:color w:val="000000"/>
          <w:sz w:val="24"/>
          <w:szCs w:val="24"/>
        </w:rPr>
      </w:pPr>
      <w:r w:rsidRPr="00A17953">
        <w:rPr>
          <w:rFonts w:ascii="Times New Roman" w:hAnsi="Times New Roman" w:cs="Times New Roman"/>
          <w:color w:val="000000"/>
          <w:sz w:val="24"/>
          <w:szCs w:val="24"/>
        </w:rPr>
        <w:t>Figure 3</w:t>
      </w:r>
      <w:r w:rsidR="00081A03" w:rsidRPr="00A17953">
        <w:rPr>
          <w:rFonts w:ascii="Times New Roman" w:hAnsi="Times New Roman" w:cs="Times New Roman"/>
          <w:color w:val="000000"/>
          <w:sz w:val="24"/>
          <w:szCs w:val="24"/>
        </w:rPr>
        <w:t xml:space="preserve"> </w:t>
      </w:r>
      <w:r w:rsidRPr="00A17953">
        <w:rPr>
          <w:rFonts w:ascii="Times New Roman" w:hAnsi="Times New Roman" w:cs="Times New Roman"/>
          <w:color w:val="000000"/>
          <w:sz w:val="24"/>
          <w:szCs w:val="24"/>
        </w:rPr>
        <w:t>demonstrated</w:t>
      </w:r>
      <w:r w:rsidR="00081A03" w:rsidRPr="00A17953">
        <w:rPr>
          <w:rFonts w:ascii="Times New Roman" w:hAnsi="Times New Roman" w:cs="Times New Roman"/>
          <w:color w:val="000000"/>
          <w:sz w:val="24"/>
          <w:szCs w:val="24"/>
        </w:rPr>
        <w:t xml:space="preserve"> the distribution of </w:t>
      </w:r>
      <w:r w:rsidRPr="00A17953">
        <w:rPr>
          <w:rFonts w:ascii="Times New Roman" w:hAnsi="Times New Roman" w:cs="Times New Roman"/>
          <w:color w:val="000000"/>
          <w:sz w:val="24"/>
          <w:szCs w:val="24"/>
        </w:rPr>
        <w:t xml:space="preserve">the </w:t>
      </w:r>
      <w:r w:rsidR="00081A03" w:rsidRPr="00A17953">
        <w:rPr>
          <w:rFonts w:ascii="Times New Roman" w:hAnsi="Times New Roman" w:cs="Times New Roman"/>
          <w:i/>
          <w:iCs/>
          <w:color w:val="000000"/>
          <w:sz w:val="24"/>
          <w:szCs w:val="24"/>
        </w:rPr>
        <w:t>p</w:t>
      </w:r>
      <w:r w:rsidR="00081A03" w:rsidRPr="00A17953">
        <w:rPr>
          <w:rFonts w:ascii="Times New Roman" w:hAnsi="Times New Roman" w:cs="Times New Roman"/>
          <w:color w:val="000000"/>
          <w:sz w:val="24"/>
          <w:szCs w:val="24"/>
        </w:rPr>
        <w:t xml:space="preserve"> values of all significant results </w:t>
      </w:r>
      <w:r w:rsidRPr="00A17953">
        <w:rPr>
          <w:rFonts w:ascii="Times New Roman" w:hAnsi="Times New Roman" w:cs="Times New Roman"/>
          <w:color w:val="000000"/>
          <w:sz w:val="24"/>
          <w:szCs w:val="24"/>
        </w:rPr>
        <w:t>for communal</w:t>
      </w:r>
      <w:r w:rsidR="00081A03" w:rsidRPr="00A17953">
        <w:rPr>
          <w:rFonts w:ascii="Times New Roman" w:hAnsi="Times New Roman" w:cs="Times New Roman"/>
          <w:color w:val="000000"/>
          <w:sz w:val="24"/>
          <w:szCs w:val="24"/>
        </w:rPr>
        <w:t xml:space="preserve"> constructs</w:t>
      </w:r>
      <w:r w:rsidR="00DF677E" w:rsidRPr="00A17953">
        <w:rPr>
          <w:rFonts w:ascii="Times New Roman" w:hAnsi="Times New Roman" w:cs="Times New Roman"/>
          <w:color w:val="000000"/>
          <w:sz w:val="24"/>
          <w:szCs w:val="24"/>
        </w:rPr>
        <w:t xml:space="preserve">. </w:t>
      </w:r>
      <w:del w:id="2" w:author="lzhang94" w:date="2015-05-14T15:26:00Z">
        <w:r w:rsidR="00DF677E" w:rsidRPr="00A17953" w:rsidDel="00556B9D">
          <w:rPr>
            <w:rFonts w:ascii="Times New Roman" w:hAnsi="Times New Roman" w:cs="Times New Roman"/>
            <w:color w:val="000000"/>
            <w:sz w:val="24"/>
            <w:szCs w:val="24"/>
          </w:rPr>
          <w:delText>The curve, again, is significantly right-skewed, contradicting the speculation that the results are out of publication bias and p-hacking instead of real effects.</w:delText>
        </w:r>
      </w:del>
      <w:r w:rsidR="00DE54CE">
        <w:rPr>
          <w:rFonts w:ascii="Times New Roman" w:hAnsi="Times New Roman" w:cs="Times New Roman" w:hint="eastAsia"/>
          <w:color w:val="000000"/>
          <w:sz w:val="24"/>
          <w:szCs w:val="24"/>
        </w:rPr>
        <w:t xml:space="preserve"> </w:t>
      </w:r>
      <w:r w:rsidR="00647BE2">
        <w:rPr>
          <w:rFonts w:ascii="Times New Roman" w:hAnsi="Times New Roman" w:cs="Times New Roman" w:hint="eastAsia"/>
          <w:color w:val="000000"/>
          <w:sz w:val="24"/>
          <w:szCs w:val="24"/>
        </w:rPr>
        <w:t xml:space="preserve">The </w:t>
      </w:r>
      <w:r w:rsidR="00647BE2">
        <w:rPr>
          <w:rFonts w:ascii="Times New Roman" w:hAnsi="Times New Roman" w:cs="Times New Roman" w:hint="eastAsia"/>
          <w:i/>
          <w:color w:val="000000"/>
          <w:sz w:val="24"/>
          <w:szCs w:val="24"/>
        </w:rPr>
        <w:t>p</w:t>
      </w:r>
      <w:r w:rsidR="00647BE2">
        <w:rPr>
          <w:rFonts w:ascii="Times New Roman" w:hAnsi="Times New Roman" w:cs="Times New Roman" w:hint="eastAsia"/>
          <w:color w:val="000000"/>
          <w:sz w:val="24"/>
          <w:szCs w:val="24"/>
        </w:rPr>
        <w:t xml:space="preserve">-curve is </w:t>
      </w:r>
      <w:r w:rsidR="00003C85">
        <w:rPr>
          <w:rFonts w:ascii="Times New Roman" w:hAnsi="Times New Roman" w:cs="Times New Roman"/>
          <w:color w:val="000000"/>
          <w:sz w:val="24"/>
          <w:szCs w:val="24"/>
        </w:rPr>
        <w:t>neither significantly right-skewed nor</w:t>
      </w:r>
      <w:r w:rsidR="00647BE2">
        <w:rPr>
          <w:rFonts w:ascii="Times New Roman" w:hAnsi="Times New Roman" w:cs="Times New Roman" w:hint="eastAsia"/>
          <w:color w:val="000000"/>
          <w:sz w:val="24"/>
          <w:szCs w:val="24"/>
        </w:rPr>
        <w:t xml:space="preserve"> left-skewed, </w:t>
      </w:r>
      <w:r w:rsidR="00F60E43">
        <w:rPr>
          <w:rFonts w:ascii="Times New Roman" w:hAnsi="Times New Roman" w:cs="Times New Roman" w:hint="eastAsia"/>
          <w:color w:val="000000"/>
          <w:sz w:val="24"/>
          <w:szCs w:val="24"/>
        </w:rPr>
        <w:t xml:space="preserve">which </w:t>
      </w:r>
      <w:r w:rsidR="000337EB">
        <w:rPr>
          <w:rFonts w:ascii="Times New Roman" w:hAnsi="Times New Roman" w:cs="Times New Roman" w:hint="eastAsia"/>
          <w:color w:val="000000"/>
          <w:sz w:val="24"/>
          <w:szCs w:val="24"/>
        </w:rPr>
        <w:t xml:space="preserve">should be </w:t>
      </w:r>
      <w:r w:rsidR="00A62A86">
        <w:rPr>
          <w:rFonts w:ascii="Times New Roman" w:hAnsi="Times New Roman" w:cs="Times New Roman" w:hint="eastAsia"/>
          <w:color w:val="000000"/>
          <w:sz w:val="24"/>
          <w:szCs w:val="24"/>
        </w:rPr>
        <w:t xml:space="preserve">the result </w:t>
      </w:r>
      <w:r w:rsidR="00647BE2">
        <w:rPr>
          <w:rFonts w:ascii="Times New Roman" w:hAnsi="Times New Roman" w:cs="Times New Roman" w:hint="eastAsia"/>
          <w:color w:val="000000"/>
          <w:sz w:val="24"/>
          <w:szCs w:val="24"/>
        </w:rPr>
        <w:t xml:space="preserve">of the extremely small sample size (N=3). </w:t>
      </w:r>
      <w:r w:rsidR="001E1B26">
        <w:rPr>
          <w:rFonts w:ascii="Times New Roman" w:hAnsi="Times New Roman" w:cs="Times New Roman" w:hint="eastAsia"/>
          <w:color w:val="000000"/>
          <w:sz w:val="24"/>
          <w:szCs w:val="24"/>
        </w:rPr>
        <w:t xml:space="preserve">However, out of the 3 significant effect sizes, two of them </w:t>
      </w:r>
      <w:r w:rsidR="00A62A86">
        <w:rPr>
          <w:rFonts w:ascii="Times New Roman" w:hAnsi="Times New Roman" w:cs="Times New Roman" w:hint="eastAsia"/>
          <w:color w:val="000000"/>
          <w:sz w:val="24"/>
          <w:szCs w:val="24"/>
        </w:rPr>
        <w:t xml:space="preserve">do </w:t>
      </w:r>
      <w:r w:rsidR="001E1B26">
        <w:rPr>
          <w:rFonts w:ascii="Times New Roman" w:hAnsi="Times New Roman" w:cs="Times New Roman" w:hint="eastAsia"/>
          <w:color w:val="000000"/>
          <w:sz w:val="24"/>
          <w:szCs w:val="24"/>
        </w:rPr>
        <w:t xml:space="preserve">have </w:t>
      </w:r>
      <w:r w:rsidR="001E1B26">
        <w:rPr>
          <w:rFonts w:ascii="Times New Roman" w:hAnsi="Times New Roman" w:cs="Times New Roman" w:hint="eastAsia"/>
          <w:i/>
          <w:color w:val="000000"/>
          <w:sz w:val="24"/>
          <w:szCs w:val="24"/>
        </w:rPr>
        <w:t>p</w:t>
      </w:r>
      <w:r w:rsidR="001E1B26">
        <w:rPr>
          <w:rFonts w:ascii="Times New Roman" w:hAnsi="Times New Roman" w:cs="Times New Roman" w:hint="eastAsia"/>
          <w:color w:val="000000"/>
          <w:sz w:val="24"/>
          <w:szCs w:val="24"/>
        </w:rPr>
        <w:t>-values that are smaller than 0.02.</w:t>
      </w:r>
      <w:r w:rsidR="00153FBA">
        <w:rPr>
          <w:rFonts w:ascii="Times New Roman" w:hAnsi="Times New Roman" w:cs="Times New Roman" w:hint="eastAsia"/>
          <w:color w:val="000000"/>
          <w:sz w:val="24"/>
          <w:szCs w:val="24"/>
        </w:rPr>
        <w:t xml:space="preserve"> </w:t>
      </w:r>
      <w:r w:rsidR="00817594">
        <w:rPr>
          <w:rFonts w:ascii="Times New Roman" w:hAnsi="Times New Roman" w:cs="Times New Roman" w:hint="eastAsia"/>
          <w:color w:val="000000"/>
          <w:sz w:val="24"/>
          <w:szCs w:val="24"/>
        </w:rPr>
        <w:t xml:space="preserve">Also, </w:t>
      </w:r>
      <w:r w:rsidR="00153FBA">
        <w:rPr>
          <w:rFonts w:ascii="Times New Roman" w:hAnsi="Times New Roman" w:cs="Times New Roman" w:hint="eastAsia"/>
          <w:color w:val="000000"/>
          <w:sz w:val="24"/>
          <w:szCs w:val="24"/>
        </w:rPr>
        <w:t>c</w:t>
      </w:r>
      <w:r w:rsidR="007D5D6A">
        <w:rPr>
          <w:rFonts w:ascii="Times New Roman" w:hAnsi="Times New Roman" w:cs="Times New Roman" w:hint="eastAsia"/>
          <w:color w:val="000000"/>
          <w:sz w:val="24"/>
          <w:szCs w:val="24"/>
        </w:rPr>
        <w:t>onsidering the fact that most effect sizes (8 out of 11) we have for communal constructs are not even statistically significant to be</w:t>
      </w:r>
      <w:r w:rsidR="00D94640">
        <w:rPr>
          <w:rFonts w:ascii="Times New Roman" w:hAnsi="Times New Roman" w:cs="Times New Roman" w:hint="eastAsia"/>
          <w:color w:val="000000"/>
          <w:sz w:val="24"/>
          <w:szCs w:val="24"/>
        </w:rPr>
        <w:t xml:space="preserve"> included in the</w:t>
      </w:r>
      <w:r w:rsidR="00827FF3">
        <w:rPr>
          <w:rFonts w:ascii="Times New Roman" w:hAnsi="Times New Roman" w:cs="Times New Roman" w:hint="eastAsia"/>
          <w:color w:val="000000"/>
          <w:sz w:val="24"/>
          <w:szCs w:val="24"/>
        </w:rPr>
        <w:t xml:space="preserve"> analysis, </w:t>
      </w:r>
      <w:r w:rsidR="000337EB">
        <w:rPr>
          <w:rFonts w:ascii="Times New Roman" w:hAnsi="Times New Roman" w:cs="Times New Roman" w:hint="eastAsia"/>
          <w:color w:val="000000"/>
          <w:sz w:val="24"/>
          <w:szCs w:val="24"/>
        </w:rPr>
        <w:t xml:space="preserve">yet </w:t>
      </w:r>
      <w:r w:rsidR="000337EB">
        <w:rPr>
          <w:rFonts w:ascii="Times New Roman" w:hAnsi="Times New Roman" w:cs="Times New Roman" w:hint="eastAsia"/>
          <w:color w:val="000000"/>
          <w:sz w:val="24"/>
          <w:szCs w:val="24"/>
        </w:rPr>
        <w:lastRenderedPageBreak/>
        <w:t xml:space="preserve">they were honestly reported by the authors, we believe that it is unnecessary to worry about </w:t>
      </w:r>
      <w:r w:rsidR="000337EB">
        <w:rPr>
          <w:rFonts w:ascii="Times New Roman" w:hAnsi="Times New Roman" w:cs="Times New Roman" w:hint="eastAsia"/>
          <w:i/>
          <w:color w:val="000000"/>
          <w:sz w:val="24"/>
          <w:szCs w:val="24"/>
        </w:rPr>
        <w:t>p</w:t>
      </w:r>
      <w:r w:rsidR="000337EB">
        <w:rPr>
          <w:rFonts w:ascii="Times New Roman" w:hAnsi="Times New Roman" w:cs="Times New Roman" w:hint="eastAsia"/>
          <w:color w:val="000000"/>
          <w:sz w:val="24"/>
          <w:szCs w:val="24"/>
        </w:rPr>
        <w:t>-hacking in studies</w:t>
      </w:r>
      <w:r w:rsidR="00010B7F">
        <w:rPr>
          <w:rFonts w:ascii="Times New Roman" w:hAnsi="Times New Roman" w:cs="Times New Roman" w:hint="eastAsia"/>
          <w:color w:val="000000"/>
          <w:sz w:val="24"/>
          <w:szCs w:val="24"/>
        </w:rPr>
        <w:t xml:space="preserve"> looking at self-enhancement on communal constructs.</w:t>
      </w:r>
    </w:p>
    <w:p w:rsidR="003F3740" w:rsidRDefault="00DA40DA" w:rsidP="00E90AF1">
      <w:pPr>
        <w:jc w:val="center"/>
      </w:pPr>
      <w:r>
        <w:rPr>
          <w:sz w:val="24"/>
          <w:szCs w:val="24"/>
        </w:rPr>
        <w:pict>
          <v:shape id="_x0000_i1025" type="#_x0000_t75" style="width:467.25pt;height:347.25pt">
            <v:imagedata r:id="rId8" o:title="0514_communal"/>
          </v:shape>
        </w:pict>
      </w:r>
    </w:p>
    <w:p w:rsidR="00DF677E" w:rsidRPr="00405D43" w:rsidRDefault="00E90AF1" w:rsidP="00DF677E">
      <w:pPr>
        <w:rPr>
          <w:rFonts w:ascii="Times New Roman" w:hAnsi="Times New Roman" w:cs="Times New Roman"/>
          <w:color w:val="000000"/>
        </w:rPr>
      </w:pPr>
      <w:r w:rsidRPr="00405D43">
        <w:rPr>
          <w:rFonts w:ascii="Times New Roman" w:hAnsi="Times New Roman" w:cs="Times New Roman"/>
        </w:rPr>
        <w:t xml:space="preserve">Figure 3. </w:t>
      </w:r>
      <w:r w:rsidR="00BA2035">
        <w:rPr>
          <w:rFonts w:ascii="Times New Roman" w:hAnsi="Times New Roman" w:cs="Times New Roman" w:hint="eastAsia"/>
        </w:rPr>
        <w:t xml:space="preserve">The </w:t>
      </w:r>
      <w:r w:rsidR="00BA2035">
        <w:rPr>
          <w:rFonts w:ascii="Times New Roman" w:hAnsi="Times New Roman" w:cs="Times New Roman" w:hint="eastAsia"/>
          <w:i/>
        </w:rPr>
        <w:t>p</w:t>
      </w:r>
      <w:r w:rsidR="00BA2035" w:rsidRPr="00BA2035">
        <w:rPr>
          <w:rFonts w:ascii="Times New Roman" w:hAnsi="Times New Roman" w:cs="Times New Roman" w:hint="eastAsia"/>
        </w:rPr>
        <w:t>-curve</w:t>
      </w:r>
      <w:r w:rsidR="00BA2035">
        <w:rPr>
          <w:rFonts w:ascii="Times New Roman" w:hAnsi="Times New Roman" w:cs="Times New Roman" w:hint="eastAsia"/>
          <w:color w:val="000000"/>
        </w:rPr>
        <w:t xml:space="preserve"> of all significant </w:t>
      </w:r>
      <w:r w:rsidR="00BA2035">
        <w:rPr>
          <w:rFonts w:ascii="Times New Roman" w:hAnsi="Times New Roman" w:cs="Times New Roman"/>
          <w:color w:val="000000"/>
        </w:rPr>
        <w:t>composite</w:t>
      </w:r>
      <w:r w:rsidR="00BA2035">
        <w:rPr>
          <w:rFonts w:ascii="Times New Roman" w:hAnsi="Times New Roman" w:cs="Times New Roman" w:hint="eastAsia"/>
          <w:color w:val="000000"/>
        </w:rPr>
        <w:t xml:space="preserve"> effect sizes for communal constructs is </w:t>
      </w:r>
      <w:r w:rsidR="00BA2035">
        <w:rPr>
          <w:rFonts w:ascii="Times New Roman" w:hAnsi="Times New Roman" w:cs="Times New Roman"/>
          <w:color w:val="000000"/>
        </w:rPr>
        <w:t>neither right-skewed</w:t>
      </w:r>
      <w:r w:rsidR="00AA208A">
        <w:rPr>
          <w:rFonts w:ascii="Times New Roman" w:hAnsi="Times New Roman" w:cs="Times New Roman" w:hint="eastAsia"/>
          <w:color w:val="000000"/>
        </w:rPr>
        <w:t xml:space="preserve"> (binomial test: </w:t>
      </w:r>
      <w:r w:rsidR="00AA208A">
        <w:rPr>
          <w:rFonts w:ascii="Times New Roman" w:hAnsi="Times New Roman" w:cs="Times New Roman" w:hint="eastAsia"/>
          <w:i/>
          <w:color w:val="000000"/>
        </w:rPr>
        <w:t>p</w:t>
      </w:r>
      <w:r w:rsidR="00AA208A">
        <w:rPr>
          <w:rFonts w:ascii="Times New Roman" w:hAnsi="Times New Roman" w:cs="Times New Roman" w:hint="eastAsia"/>
          <w:color w:val="000000"/>
        </w:rPr>
        <w:t xml:space="preserve"> = .5; continuous test: Z = 0.3, </w:t>
      </w:r>
      <w:r w:rsidR="00AA208A">
        <w:rPr>
          <w:rFonts w:ascii="Times New Roman" w:hAnsi="Times New Roman" w:cs="Times New Roman" w:hint="eastAsia"/>
          <w:i/>
          <w:color w:val="000000"/>
        </w:rPr>
        <w:t>p</w:t>
      </w:r>
      <w:r w:rsidR="00003A3A">
        <w:rPr>
          <w:rFonts w:ascii="Times New Roman" w:hAnsi="Times New Roman" w:cs="Times New Roman" w:hint="eastAsia"/>
          <w:color w:val="000000"/>
        </w:rPr>
        <w:t xml:space="preserve"> = .619</w:t>
      </w:r>
      <w:r w:rsidR="00AA208A">
        <w:rPr>
          <w:rFonts w:ascii="Times New Roman" w:hAnsi="Times New Roman" w:cs="Times New Roman" w:hint="eastAsia"/>
          <w:color w:val="000000"/>
        </w:rPr>
        <w:t xml:space="preserve">) </w:t>
      </w:r>
      <w:r w:rsidR="00BA2035">
        <w:rPr>
          <w:rFonts w:ascii="Times New Roman" w:hAnsi="Times New Roman" w:cs="Times New Roman"/>
          <w:color w:val="000000"/>
        </w:rPr>
        <w:t>nor</w:t>
      </w:r>
      <w:r w:rsidR="00BA2035">
        <w:rPr>
          <w:rFonts w:ascii="Times New Roman" w:hAnsi="Times New Roman" w:cs="Times New Roman" w:hint="eastAsia"/>
          <w:color w:val="000000"/>
        </w:rPr>
        <w:t xml:space="preserve"> left-skewed</w:t>
      </w:r>
      <w:r w:rsidR="00AA208A">
        <w:rPr>
          <w:rFonts w:ascii="Times New Roman" w:hAnsi="Times New Roman" w:cs="Times New Roman" w:hint="eastAsia"/>
          <w:color w:val="000000"/>
        </w:rPr>
        <w:t xml:space="preserve"> (binomial test: </w:t>
      </w:r>
      <w:r w:rsidR="00AA208A">
        <w:rPr>
          <w:rFonts w:ascii="Times New Roman" w:hAnsi="Times New Roman" w:cs="Times New Roman" w:hint="eastAsia"/>
          <w:i/>
          <w:color w:val="000000"/>
        </w:rPr>
        <w:t>p</w:t>
      </w:r>
      <w:r w:rsidR="008466FF">
        <w:rPr>
          <w:rFonts w:ascii="Times New Roman" w:hAnsi="Times New Roman" w:cs="Times New Roman" w:hint="eastAsia"/>
          <w:color w:val="000000"/>
        </w:rPr>
        <w:t xml:space="preserve"> = .</w:t>
      </w:r>
      <w:r w:rsidR="00AA208A">
        <w:rPr>
          <w:rFonts w:ascii="Times New Roman" w:hAnsi="Times New Roman" w:cs="Times New Roman" w:hint="eastAsia"/>
          <w:color w:val="000000"/>
        </w:rPr>
        <w:t xml:space="preserve">875; continuous test: Z = -0.3, </w:t>
      </w:r>
      <w:r w:rsidR="00AA208A">
        <w:rPr>
          <w:rFonts w:ascii="Times New Roman" w:hAnsi="Times New Roman" w:cs="Times New Roman" w:hint="eastAsia"/>
          <w:i/>
          <w:color w:val="000000"/>
        </w:rPr>
        <w:t>p</w:t>
      </w:r>
      <w:r w:rsidR="00AA208A">
        <w:rPr>
          <w:rFonts w:ascii="Times New Roman" w:hAnsi="Times New Roman" w:cs="Times New Roman" w:hint="eastAsia"/>
          <w:color w:val="000000"/>
        </w:rPr>
        <w:t xml:space="preserve"> = .38</w:t>
      </w:r>
      <w:r w:rsidR="00003A3A">
        <w:rPr>
          <w:rFonts w:ascii="Times New Roman" w:hAnsi="Times New Roman" w:cs="Times New Roman" w:hint="eastAsia"/>
          <w:color w:val="000000"/>
        </w:rPr>
        <w:t>1</w:t>
      </w:r>
      <w:r w:rsidR="00AA208A">
        <w:rPr>
          <w:rFonts w:ascii="Times New Roman" w:hAnsi="Times New Roman" w:cs="Times New Roman" w:hint="eastAsia"/>
          <w:color w:val="000000"/>
        </w:rPr>
        <w:t>)</w:t>
      </w:r>
      <w:r w:rsidR="00BA2035">
        <w:rPr>
          <w:rFonts w:ascii="Times New Roman" w:hAnsi="Times New Roman" w:cs="Times New Roman" w:hint="eastAsia"/>
          <w:color w:val="000000"/>
        </w:rPr>
        <w:t>.</w:t>
      </w:r>
      <w:r w:rsidR="00AA208A">
        <w:rPr>
          <w:rFonts w:ascii="Times New Roman" w:hAnsi="Times New Roman" w:cs="Times New Roman" w:hint="eastAsia"/>
          <w:color w:val="000000"/>
        </w:rPr>
        <w:t xml:space="preserve"> N= 3 </w:t>
      </w:r>
      <w:r w:rsidR="00AA208A">
        <w:rPr>
          <w:rFonts w:ascii="Times New Roman" w:hAnsi="Times New Roman" w:cs="Times New Roman" w:hint="eastAsia"/>
          <w:i/>
          <w:color w:val="000000"/>
        </w:rPr>
        <w:t xml:space="preserve">p </w:t>
      </w:r>
      <w:r w:rsidR="00AA208A" w:rsidRPr="00AA208A">
        <w:rPr>
          <w:rFonts w:ascii="Times New Roman" w:hAnsi="Times New Roman" w:cs="Times New Roman" w:hint="eastAsia"/>
          <w:color w:val="000000"/>
        </w:rPr>
        <w:t>values</w:t>
      </w:r>
      <w:r w:rsidR="00AA208A">
        <w:rPr>
          <w:rFonts w:ascii="Times New Roman" w:hAnsi="Times New Roman" w:cs="Times New Roman" w:hint="eastAsia"/>
          <w:color w:val="000000"/>
        </w:rPr>
        <w:t xml:space="preserve">. </w:t>
      </w:r>
      <w:del w:id="3" w:author="lzhang94" w:date="2015-05-14T16:14:00Z">
        <w:r w:rsidR="00DF677E" w:rsidRPr="00BA2035" w:rsidDel="00794BE9">
          <w:rPr>
            <w:rFonts w:ascii="Times New Roman" w:hAnsi="Times New Roman" w:cs="Times New Roman"/>
            <w:color w:val="000000"/>
          </w:rPr>
          <w:delText>P</w:delText>
        </w:r>
        <w:r w:rsidR="00DF677E" w:rsidRPr="00405D43" w:rsidDel="00794BE9">
          <w:rPr>
            <w:rFonts w:ascii="Times New Roman" w:hAnsi="Times New Roman" w:cs="Times New Roman"/>
            <w:color w:val="000000"/>
          </w:rPr>
          <w:delText xml:space="preserve">-curve containing </w:delText>
        </w:r>
        <w:r w:rsidR="00DF677E" w:rsidRPr="00405D43" w:rsidDel="00794BE9">
          <w:rPr>
            <w:rFonts w:ascii="Times New Roman" w:hAnsi="Times New Roman" w:cs="Times New Roman"/>
            <w:i/>
            <w:color w:val="000000"/>
          </w:rPr>
          <w:delText xml:space="preserve">p </w:delText>
        </w:r>
        <w:r w:rsidR="00DF677E" w:rsidRPr="00405D43" w:rsidDel="00794BE9">
          <w:rPr>
            <w:rFonts w:ascii="Times New Roman" w:hAnsi="Times New Roman" w:cs="Times New Roman"/>
            <w:color w:val="000000"/>
          </w:rPr>
          <w:delText xml:space="preserve">values of all statistically significant effect sizes on agentic constructs (α= 0.05). </w:delText>
        </w:r>
        <w:r w:rsidR="00F1255C" w:rsidRPr="00405D43" w:rsidDel="00794BE9">
          <w:rPr>
            <w:rFonts w:ascii="Times New Roman" w:hAnsi="Times New Roman" w:cs="Times New Roman"/>
            <w:color w:val="000000"/>
          </w:rPr>
          <w:delText xml:space="preserve">N = 19 </w:delText>
        </w:r>
        <w:r w:rsidR="00F1255C" w:rsidRPr="00405D43" w:rsidDel="00794BE9">
          <w:rPr>
            <w:rFonts w:ascii="Times New Roman" w:hAnsi="Times New Roman" w:cs="Times New Roman"/>
            <w:i/>
            <w:color w:val="000000"/>
          </w:rPr>
          <w:delText xml:space="preserve">p </w:delText>
        </w:r>
        <w:r w:rsidR="00F1255C" w:rsidRPr="00405D43" w:rsidDel="00794BE9">
          <w:rPr>
            <w:rFonts w:ascii="Times New Roman" w:hAnsi="Times New Roman" w:cs="Times New Roman"/>
            <w:color w:val="000000"/>
          </w:rPr>
          <w:delText>values. 6</w:delText>
        </w:r>
        <w:r w:rsidR="00DF677E" w:rsidRPr="00405D43" w:rsidDel="00794BE9">
          <w:rPr>
            <w:rFonts w:ascii="Times New Roman" w:hAnsi="Times New Roman" w:cs="Times New Roman"/>
            <w:color w:val="000000"/>
          </w:rPr>
          <w:delText>8% of all the significant</w:delText>
        </w:r>
        <w:r w:rsidR="00AD6B34" w:rsidRPr="00405D43" w:rsidDel="00794BE9">
          <w:rPr>
            <w:rFonts w:ascii="Times New Roman" w:hAnsi="Times New Roman" w:cs="Times New Roman"/>
            <w:color w:val="000000"/>
          </w:rPr>
          <w:delText xml:space="preserve"> results have</w:delText>
        </w:r>
        <w:r w:rsidR="00DF677E" w:rsidRPr="00405D43" w:rsidDel="00794BE9">
          <w:rPr>
            <w:rFonts w:ascii="Times New Roman" w:hAnsi="Times New Roman" w:cs="Times New Roman"/>
            <w:color w:val="000000"/>
          </w:rPr>
          <w:delText xml:space="preserve"> </w:delText>
        </w:r>
        <w:r w:rsidR="00DF677E" w:rsidRPr="00405D43" w:rsidDel="00794BE9">
          <w:rPr>
            <w:rFonts w:ascii="Times New Roman" w:hAnsi="Times New Roman" w:cs="Times New Roman"/>
            <w:i/>
            <w:iCs/>
            <w:color w:val="000000"/>
          </w:rPr>
          <w:delText>p</w:delText>
        </w:r>
        <w:r w:rsidR="00DF677E" w:rsidRPr="00405D43" w:rsidDel="00794BE9">
          <w:rPr>
            <w:rFonts w:ascii="Times New Roman" w:hAnsi="Times New Roman" w:cs="Times New Roman"/>
            <w:color w:val="000000"/>
          </w:rPr>
          <w:delText xml:space="preserve"> values smaller or equal to 0.01, and </w:delText>
        </w:r>
        <w:r w:rsidR="005B191A" w:rsidRPr="00405D43" w:rsidDel="00794BE9">
          <w:rPr>
            <w:rFonts w:ascii="Times New Roman" w:hAnsi="Times New Roman" w:cs="Times New Roman"/>
            <w:color w:val="000000"/>
          </w:rPr>
          <w:delText>94</w:delText>
        </w:r>
        <w:r w:rsidR="00DF677E" w:rsidRPr="00405D43" w:rsidDel="00794BE9">
          <w:rPr>
            <w:rFonts w:ascii="Times New Roman" w:hAnsi="Times New Roman" w:cs="Times New Roman"/>
            <w:color w:val="000000"/>
          </w:rPr>
          <w:delText>% no larger than 0.02.</w:delText>
        </w:r>
        <w:r w:rsidR="00490F5E" w:rsidRPr="00405D43" w:rsidDel="00794BE9">
          <w:rPr>
            <w:rFonts w:ascii="Times New Roman" w:hAnsi="Times New Roman" w:cs="Times New Roman"/>
            <w:color w:val="000000"/>
          </w:rPr>
          <w:delText xml:space="preserve"> </w:delText>
        </w:r>
        <w:r w:rsidR="00DF677E" w:rsidRPr="00405D43" w:rsidDel="00794BE9">
          <w:rPr>
            <w:rFonts w:ascii="Times New Roman" w:hAnsi="Times New Roman" w:cs="Times New Roman"/>
            <w:color w:val="000000"/>
          </w:rPr>
          <w:delText>The curve is significantly right-skewed based on both the binomial test (p</w:delText>
        </w:r>
        <w:r w:rsidR="00DF677E" w:rsidRPr="00405D43" w:rsidDel="00794BE9">
          <w:rPr>
            <w:rFonts w:ascii="Times New Roman" w:hAnsi="Times New Roman" w:cs="Times New Roman"/>
            <w:i/>
            <w:color w:val="000000"/>
          </w:rPr>
          <w:delText xml:space="preserve"> </w:delText>
        </w:r>
        <w:r w:rsidR="00DF677E" w:rsidRPr="00405D43" w:rsidDel="00794BE9">
          <w:rPr>
            <w:rFonts w:ascii="Times New Roman" w:hAnsi="Times New Roman" w:cs="Times New Roman"/>
            <w:color w:val="000000"/>
          </w:rPr>
          <w:delText>&lt; 0.0001) and the continuous test (Z = 0, </w:delText>
        </w:r>
        <w:r w:rsidR="00DF677E" w:rsidRPr="00405D43" w:rsidDel="00794BE9">
          <w:rPr>
            <w:rFonts w:ascii="Times New Roman" w:hAnsi="Times New Roman" w:cs="Times New Roman"/>
            <w:i/>
            <w:iCs/>
            <w:color w:val="000000"/>
          </w:rPr>
          <w:delText>p</w:delText>
        </w:r>
        <w:r w:rsidR="00DF677E" w:rsidRPr="00405D43" w:rsidDel="00794BE9">
          <w:rPr>
            <w:rFonts w:ascii="Times New Roman" w:hAnsi="Times New Roman" w:cs="Times New Roman"/>
            <w:color w:val="000000"/>
          </w:rPr>
          <w:delText xml:space="preserve">&lt;.0001). </w:delText>
        </w:r>
      </w:del>
    </w:p>
    <w:p w:rsidR="00E90AF1" w:rsidRPr="007B2693"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w:t>
      </w:r>
      <w:r w:rsidR="00596736">
        <w:rPr>
          <w:rFonts w:ascii="Times New Roman" w:hAnsi="Times New Roman" w:cs="Times New Roman" w:hint="eastAsia"/>
          <w:sz w:val="24"/>
          <w:szCs w:val="24"/>
        </w:rPr>
        <w:t>via</w:t>
      </w:r>
      <w:r w:rsidR="00AC1E13">
        <w:rPr>
          <w:rFonts w:ascii="Times New Roman" w:hAnsi="Times New Roman" w:cs="Times New Roman" w:hint="eastAsia"/>
          <w:sz w:val="24"/>
          <w:szCs w:val="24"/>
        </w:rPr>
        <w:t xml:space="preserve"> </w:t>
      </w:r>
      <w:r w:rsidR="00AC1E13">
        <w:rPr>
          <w:rFonts w:ascii="Times New Roman" w:hAnsi="Times New Roman" w:cs="Times New Roman" w:hint="eastAsia"/>
          <w:i/>
          <w:sz w:val="24"/>
          <w:szCs w:val="24"/>
        </w:rPr>
        <w:t>p</w:t>
      </w:r>
      <w:r w:rsidR="00E74667">
        <w:rPr>
          <w:rFonts w:ascii="Times New Roman" w:hAnsi="Times New Roman" w:cs="Times New Roman" w:hint="eastAsia"/>
          <w:sz w:val="24"/>
          <w:szCs w:val="24"/>
        </w:rPr>
        <w:t>-curve analyse</w:t>
      </w:r>
      <w:r w:rsidR="00AC1E13">
        <w:rPr>
          <w:rFonts w:ascii="Times New Roman" w:hAnsi="Times New Roman" w:cs="Times New Roman" w:hint="eastAsia"/>
          <w:sz w:val="24"/>
          <w:szCs w:val="24"/>
        </w:rPr>
        <w:t xml:space="preserve">s for (1) all statistically independent </w:t>
      </w:r>
      <w:r w:rsidR="00AC1E13">
        <w:rPr>
          <w:rFonts w:ascii="Times New Roman" w:hAnsi="Times New Roman" w:cs="Times New Roman"/>
          <w:sz w:val="24"/>
          <w:szCs w:val="24"/>
        </w:rPr>
        <w:t>composite</w:t>
      </w:r>
      <w:r w:rsidR="00AC1E13">
        <w:rPr>
          <w:rFonts w:ascii="Times New Roman" w:hAnsi="Times New Roman" w:cs="Times New Roman" w:hint="eastAsia"/>
          <w:sz w:val="24"/>
          <w:szCs w:val="24"/>
        </w:rPr>
        <w:t xml:space="preserve"> effect sizes in our meta-analysis, (2) all indep</w:t>
      </w:r>
      <w:r w:rsidR="00392793">
        <w:rPr>
          <w:rFonts w:ascii="Times New Roman" w:hAnsi="Times New Roman" w:cs="Times New Roman" w:hint="eastAsia"/>
          <w:sz w:val="24"/>
          <w:szCs w:val="24"/>
        </w:rPr>
        <w:t>endent composite effect sizes for</w:t>
      </w:r>
      <w:r w:rsidR="00AC1E13">
        <w:rPr>
          <w:rFonts w:ascii="Times New Roman" w:hAnsi="Times New Roman" w:cs="Times New Roman" w:hint="eastAsia"/>
          <w:sz w:val="24"/>
          <w:szCs w:val="24"/>
        </w:rPr>
        <w:t xml:space="preserve"> agentic constructs, and (3) all indep</w:t>
      </w:r>
      <w:r w:rsidR="00392793">
        <w:rPr>
          <w:rFonts w:ascii="Times New Roman" w:hAnsi="Times New Roman" w:cs="Times New Roman" w:hint="eastAsia"/>
          <w:sz w:val="24"/>
          <w:szCs w:val="24"/>
        </w:rPr>
        <w:t>endent composite effect sizes for</w:t>
      </w:r>
      <w:r w:rsidR="00AC1E13">
        <w:rPr>
          <w:rFonts w:ascii="Times New Roman" w:hAnsi="Times New Roman" w:cs="Times New Roman" w:hint="eastAsia"/>
          <w:sz w:val="24"/>
          <w:szCs w:val="24"/>
        </w:rPr>
        <w:t xml:space="preserve"> communal constructs, </w:t>
      </w:r>
      <w:r w:rsidR="00596736">
        <w:rPr>
          <w:rFonts w:ascii="Times New Roman" w:hAnsi="Times New Roman" w:cs="Times New Roman" w:hint="eastAsia"/>
          <w:sz w:val="24"/>
          <w:szCs w:val="24"/>
        </w:rPr>
        <w:t xml:space="preserve">we can say that </w:t>
      </w:r>
      <w:r w:rsidR="00A05233">
        <w:rPr>
          <w:rFonts w:ascii="Times New Roman" w:hAnsi="Times New Roman" w:cs="Times New Roman" w:hint="eastAsia"/>
          <w:sz w:val="24"/>
          <w:szCs w:val="24"/>
        </w:rPr>
        <w:t xml:space="preserve">there is no evidence of </w:t>
      </w:r>
      <w:r w:rsidR="00A05233">
        <w:rPr>
          <w:rFonts w:ascii="Times New Roman" w:hAnsi="Times New Roman" w:cs="Times New Roman" w:hint="eastAsia"/>
          <w:i/>
          <w:sz w:val="24"/>
          <w:szCs w:val="24"/>
        </w:rPr>
        <w:t>p</w:t>
      </w:r>
      <w:r w:rsidR="00A05233">
        <w:rPr>
          <w:rFonts w:ascii="Times New Roman" w:hAnsi="Times New Roman" w:cs="Times New Roman" w:hint="eastAsia"/>
          <w:sz w:val="24"/>
          <w:szCs w:val="24"/>
        </w:rPr>
        <w:t>-hacking among the studies that are included in our meta-an</w:t>
      </w:r>
      <w:r w:rsidR="00431F79">
        <w:rPr>
          <w:rFonts w:ascii="Times New Roman" w:hAnsi="Times New Roman" w:cs="Times New Roman" w:hint="eastAsia"/>
          <w:sz w:val="24"/>
          <w:szCs w:val="24"/>
        </w:rPr>
        <w:t>al</w:t>
      </w:r>
      <w:r w:rsidR="00A05233">
        <w:rPr>
          <w:rFonts w:ascii="Times New Roman" w:hAnsi="Times New Roman" w:cs="Times New Roman" w:hint="eastAsia"/>
          <w:sz w:val="24"/>
          <w:szCs w:val="24"/>
        </w:rPr>
        <w:t>ysis</w:t>
      </w:r>
      <w:r w:rsidR="00B039F5">
        <w:rPr>
          <w:rFonts w:ascii="Times New Roman" w:hAnsi="Times New Roman" w:cs="Times New Roman" w:hint="eastAsia"/>
          <w:sz w:val="24"/>
          <w:szCs w:val="24"/>
        </w:rPr>
        <w:t xml:space="preserve">. </w:t>
      </w:r>
      <w:r w:rsidR="00BA2035">
        <w:rPr>
          <w:rFonts w:ascii="Times New Roman" w:hAnsi="Times New Roman" w:cs="Times New Roman" w:hint="eastAsia"/>
          <w:sz w:val="24"/>
          <w:szCs w:val="24"/>
        </w:rPr>
        <w:t xml:space="preserve">When looking at all </w:t>
      </w:r>
      <w:r w:rsidR="00BA2035">
        <w:rPr>
          <w:rFonts w:ascii="Times New Roman" w:hAnsi="Times New Roman" w:cs="Times New Roman"/>
          <w:sz w:val="24"/>
          <w:szCs w:val="24"/>
        </w:rPr>
        <w:t>composite</w:t>
      </w:r>
      <w:r w:rsidR="00BA2035">
        <w:rPr>
          <w:rFonts w:ascii="Times New Roman" w:hAnsi="Times New Roman" w:cs="Times New Roman" w:hint="eastAsia"/>
          <w:sz w:val="24"/>
          <w:szCs w:val="24"/>
        </w:rPr>
        <w:t xml:space="preserve"> effect sizes and </w:t>
      </w:r>
      <w:r w:rsidR="00E36851">
        <w:rPr>
          <w:rFonts w:ascii="Times New Roman" w:hAnsi="Times New Roman" w:cs="Times New Roman" w:hint="eastAsia"/>
          <w:sz w:val="24"/>
          <w:szCs w:val="24"/>
        </w:rPr>
        <w:t>those</w:t>
      </w:r>
      <w:r w:rsidR="00BA2035">
        <w:rPr>
          <w:rFonts w:ascii="Times New Roman" w:hAnsi="Times New Roman" w:cs="Times New Roman" w:hint="eastAsia"/>
          <w:sz w:val="24"/>
          <w:szCs w:val="24"/>
        </w:rPr>
        <w:t xml:space="preserve"> for agentic constructs only, we obtained</w:t>
      </w:r>
      <w:r w:rsidR="007B2693">
        <w:rPr>
          <w:rFonts w:ascii="Times New Roman" w:hAnsi="Times New Roman" w:cs="Times New Roman" w:hint="eastAsia"/>
          <w:sz w:val="24"/>
          <w:szCs w:val="24"/>
        </w:rPr>
        <w:t xml:space="preserve"> significantly right-skewed </w:t>
      </w:r>
      <w:r w:rsidR="007B2693">
        <w:rPr>
          <w:rFonts w:ascii="Times New Roman" w:hAnsi="Times New Roman" w:cs="Times New Roman" w:hint="eastAsia"/>
          <w:i/>
          <w:sz w:val="24"/>
          <w:szCs w:val="24"/>
        </w:rPr>
        <w:t>p</w:t>
      </w:r>
      <w:r w:rsidR="007B2693">
        <w:rPr>
          <w:rFonts w:ascii="Times New Roman" w:hAnsi="Times New Roman" w:cs="Times New Roman" w:hint="eastAsia"/>
          <w:sz w:val="24"/>
          <w:szCs w:val="24"/>
        </w:rPr>
        <w:t xml:space="preserve">-curve, indicating the existence of evidential values and absence of </w:t>
      </w:r>
      <w:r w:rsidR="007B2693">
        <w:rPr>
          <w:rFonts w:ascii="Times New Roman" w:hAnsi="Times New Roman" w:cs="Times New Roman" w:hint="eastAsia"/>
          <w:i/>
          <w:sz w:val="24"/>
          <w:szCs w:val="24"/>
        </w:rPr>
        <w:t>p</w:t>
      </w:r>
      <w:r w:rsidR="007B2693">
        <w:rPr>
          <w:rFonts w:ascii="Times New Roman" w:hAnsi="Times New Roman" w:cs="Times New Roman" w:hint="eastAsia"/>
          <w:sz w:val="24"/>
          <w:szCs w:val="24"/>
        </w:rPr>
        <w:t xml:space="preserve">-hacking or publication bias. When looking at effect sizes for communal constructs, even though the </w:t>
      </w:r>
      <w:r w:rsidR="007B2693">
        <w:rPr>
          <w:rFonts w:ascii="Times New Roman" w:hAnsi="Times New Roman" w:cs="Times New Roman" w:hint="eastAsia"/>
          <w:i/>
          <w:sz w:val="24"/>
          <w:szCs w:val="24"/>
        </w:rPr>
        <w:t>p</w:t>
      </w:r>
      <w:r w:rsidR="00D8483B">
        <w:rPr>
          <w:rFonts w:ascii="Times New Roman" w:hAnsi="Times New Roman" w:cs="Times New Roman" w:hint="eastAsia"/>
          <w:sz w:val="24"/>
          <w:szCs w:val="24"/>
        </w:rPr>
        <w:t xml:space="preserve">-curve </w:t>
      </w:r>
      <w:r w:rsidR="007B2693">
        <w:rPr>
          <w:rFonts w:ascii="Times New Roman" w:hAnsi="Times New Roman" w:cs="Times New Roman" w:hint="eastAsia"/>
          <w:sz w:val="24"/>
          <w:szCs w:val="24"/>
        </w:rPr>
        <w:t xml:space="preserve">is neither right-skewed nor left-skewed, </w:t>
      </w:r>
      <w:r w:rsidR="00C7679A">
        <w:rPr>
          <w:rFonts w:ascii="Times New Roman" w:hAnsi="Times New Roman" w:cs="Times New Roman" w:hint="eastAsia"/>
          <w:sz w:val="24"/>
          <w:szCs w:val="24"/>
        </w:rPr>
        <w:t>there doesn</w:t>
      </w:r>
      <w:r w:rsidR="00C7679A">
        <w:rPr>
          <w:rFonts w:ascii="Times New Roman" w:hAnsi="Times New Roman" w:cs="Times New Roman"/>
          <w:sz w:val="24"/>
          <w:szCs w:val="24"/>
        </w:rPr>
        <w:t>’</w:t>
      </w:r>
      <w:r w:rsidR="00C7679A">
        <w:rPr>
          <w:rFonts w:ascii="Times New Roman" w:hAnsi="Times New Roman" w:cs="Times New Roman" w:hint="eastAsia"/>
          <w:sz w:val="24"/>
          <w:szCs w:val="24"/>
        </w:rPr>
        <w:t>t seem to be publication bias because of the fact that a lot more effect sizes reported are insignificant than significant.</w:t>
      </w:r>
    </w:p>
    <w:sectPr w:rsidR="00E90AF1" w:rsidRPr="007B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03A3A"/>
    <w:rsid w:val="00003C85"/>
    <w:rsid w:val="00010B7F"/>
    <w:rsid w:val="00016B80"/>
    <w:rsid w:val="000337EB"/>
    <w:rsid w:val="00040824"/>
    <w:rsid w:val="00062842"/>
    <w:rsid w:val="000653D8"/>
    <w:rsid w:val="00081A03"/>
    <w:rsid w:val="000A1DA5"/>
    <w:rsid w:val="000D5D32"/>
    <w:rsid w:val="000D75E8"/>
    <w:rsid w:val="000E0E4D"/>
    <w:rsid w:val="000E1CDF"/>
    <w:rsid w:val="000F3167"/>
    <w:rsid w:val="00122DAC"/>
    <w:rsid w:val="001320EC"/>
    <w:rsid w:val="00142FBF"/>
    <w:rsid w:val="00153FBA"/>
    <w:rsid w:val="00175710"/>
    <w:rsid w:val="00190A04"/>
    <w:rsid w:val="001A7C54"/>
    <w:rsid w:val="001B1345"/>
    <w:rsid w:val="001D73E9"/>
    <w:rsid w:val="001E1B26"/>
    <w:rsid w:val="001F6052"/>
    <w:rsid w:val="00235A0F"/>
    <w:rsid w:val="00235C37"/>
    <w:rsid w:val="00236052"/>
    <w:rsid w:val="00243C69"/>
    <w:rsid w:val="0024644B"/>
    <w:rsid w:val="002713BA"/>
    <w:rsid w:val="00276C05"/>
    <w:rsid w:val="002876D5"/>
    <w:rsid w:val="00287795"/>
    <w:rsid w:val="002954D1"/>
    <w:rsid w:val="002A00B6"/>
    <w:rsid w:val="002A3B0E"/>
    <w:rsid w:val="002B4593"/>
    <w:rsid w:val="002D2FD6"/>
    <w:rsid w:val="00301D2A"/>
    <w:rsid w:val="00303F2D"/>
    <w:rsid w:val="00324DA0"/>
    <w:rsid w:val="00327C05"/>
    <w:rsid w:val="0033156A"/>
    <w:rsid w:val="00345AE9"/>
    <w:rsid w:val="00356596"/>
    <w:rsid w:val="00384721"/>
    <w:rsid w:val="00392793"/>
    <w:rsid w:val="003B54F7"/>
    <w:rsid w:val="003E573B"/>
    <w:rsid w:val="003F01DD"/>
    <w:rsid w:val="003F0E75"/>
    <w:rsid w:val="003F3740"/>
    <w:rsid w:val="00405D43"/>
    <w:rsid w:val="00431F79"/>
    <w:rsid w:val="00454BEC"/>
    <w:rsid w:val="00456315"/>
    <w:rsid w:val="0048098C"/>
    <w:rsid w:val="00482423"/>
    <w:rsid w:val="00490F5E"/>
    <w:rsid w:val="00493B1E"/>
    <w:rsid w:val="004B65BB"/>
    <w:rsid w:val="0050134A"/>
    <w:rsid w:val="0051683F"/>
    <w:rsid w:val="00531C46"/>
    <w:rsid w:val="00531E95"/>
    <w:rsid w:val="00556B9D"/>
    <w:rsid w:val="005858C8"/>
    <w:rsid w:val="00596736"/>
    <w:rsid w:val="005B191A"/>
    <w:rsid w:val="005C0065"/>
    <w:rsid w:val="005D05C0"/>
    <w:rsid w:val="005D4649"/>
    <w:rsid w:val="005F6C04"/>
    <w:rsid w:val="00642151"/>
    <w:rsid w:val="00647BE2"/>
    <w:rsid w:val="00654F3C"/>
    <w:rsid w:val="00655F2C"/>
    <w:rsid w:val="00662A9A"/>
    <w:rsid w:val="0069049D"/>
    <w:rsid w:val="006E3807"/>
    <w:rsid w:val="007050E3"/>
    <w:rsid w:val="00741723"/>
    <w:rsid w:val="007447BA"/>
    <w:rsid w:val="00746EFF"/>
    <w:rsid w:val="00782532"/>
    <w:rsid w:val="00786815"/>
    <w:rsid w:val="00794BE9"/>
    <w:rsid w:val="007B2693"/>
    <w:rsid w:val="007D5D6A"/>
    <w:rsid w:val="00817594"/>
    <w:rsid w:val="00827EF1"/>
    <w:rsid w:val="00827FF3"/>
    <w:rsid w:val="00835AE3"/>
    <w:rsid w:val="008466FF"/>
    <w:rsid w:val="0087172C"/>
    <w:rsid w:val="008814B4"/>
    <w:rsid w:val="008C5153"/>
    <w:rsid w:val="00901A16"/>
    <w:rsid w:val="009075DA"/>
    <w:rsid w:val="00931367"/>
    <w:rsid w:val="00940520"/>
    <w:rsid w:val="00964B35"/>
    <w:rsid w:val="009A348F"/>
    <w:rsid w:val="009B57E1"/>
    <w:rsid w:val="009D52F5"/>
    <w:rsid w:val="009F274F"/>
    <w:rsid w:val="00A05233"/>
    <w:rsid w:val="00A17953"/>
    <w:rsid w:val="00A44C74"/>
    <w:rsid w:val="00A5331A"/>
    <w:rsid w:val="00A6204A"/>
    <w:rsid w:val="00A62A86"/>
    <w:rsid w:val="00A7230B"/>
    <w:rsid w:val="00A865BF"/>
    <w:rsid w:val="00AA208A"/>
    <w:rsid w:val="00AA2229"/>
    <w:rsid w:val="00AC1E13"/>
    <w:rsid w:val="00AD6B34"/>
    <w:rsid w:val="00B039F5"/>
    <w:rsid w:val="00B120B3"/>
    <w:rsid w:val="00B14C1E"/>
    <w:rsid w:val="00B1702D"/>
    <w:rsid w:val="00B367F0"/>
    <w:rsid w:val="00B37C52"/>
    <w:rsid w:val="00B7597B"/>
    <w:rsid w:val="00B81947"/>
    <w:rsid w:val="00B835B7"/>
    <w:rsid w:val="00B954A0"/>
    <w:rsid w:val="00B96E26"/>
    <w:rsid w:val="00BA2035"/>
    <w:rsid w:val="00BA4AB4"/>
    <w:rsid w:val="00BA6330"/>
    <w:rsid w:val="00BC6BA6"/>
    <w:rsid w:val="00C31CFF"/>
    <w:rsid w:val="00C66E08"/>
    <w:rsid w:val="00C7679A"/>
    <w:rsid w:val="00C7723F"/>
    <w:rsid w:val="00C7776E"/>
    <w:rsid w:val="00CA4324"/>
    <w:rsid w:val="00CB7917"/>
    <w:rsid w:val="00CD79D6"/>
    <w:rsid w:val="00CE1E49"/>
    <w:rsid w:val="00D03069"/>
    <w:rsid w:val="00D27FD5"/>
    <w:rsid w:val="00D37E9C"/>
    <w:rsid w:val="00D45C77"/>
    <w:rsid w:val="00D46EF5"/>
    <w:rsid w:val="00D60901"/>
    <w:rsid w:val="00D8483B"/>
    <w:rsid w:val="00D909DE"/>
    <w:rsid w:val="00D94640"/>
    <w:rsid w:val="00DA40DA"/>
    <w:rsid w:val="00DE460A"/>
    <w:rsid w:val="00DE5369"/>
    <w:rsid w:val="00DE54CE"/>
    <w:rsid w:val="00DF677E"/>
    <w:rsid w:val="00E03DE3"/>
    <w:rsid w:val="00E34EA9"/>
    <w:rsid w:val="00E36851"/>
    <w:rsid w:val="00E60B04"/>
    <w:rsid w:val="00E703F8"/>
    <w:rsid w:val="00E74667"/>
    <w:rsid w:val="00E75D08"/>
    <w:rsid w:val="00E76180"/>
    <w:rsid w:val="00E8457E"/>
    <w:rsid w:val="00E90AF1"/>
    <w:rsid w:val="00E96640"/>
    <w:rsid w:val="00EA447E"/>
    <w:rsid w:val="00ED1A0F"/>
    <w:rsid w:val="00ED6E80"/>
    <w:rsid w:val="00EE22B1"/>
    <w:rsid w:val="00EE3F17"/>
    <w:rsid w:val="00F075AF"/>
    <w:rsid w:val="00F1009E"/>
    <w:rsid w:val="00F1255C"/>
    <w:rsid w:val="00F20215"/>
    <w:rsid w:val="00F31358"/>
    <w:rsid w:val="00F60E43"/>
    <w:rsid w:val="00F85785"/>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971</Words>
  <Characters>5536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52</cp:revision>
  <dcterms:created xsi:type="dcterms:W3CDTF">2015-05-14T03:02:00Z</dcterms:created>
  <dcterms:modified xsi:type="dcterms:W3CDTF">2015-05-16T01:03:00Z</dcterms:modified>
</cp:coreProperties>
</file>