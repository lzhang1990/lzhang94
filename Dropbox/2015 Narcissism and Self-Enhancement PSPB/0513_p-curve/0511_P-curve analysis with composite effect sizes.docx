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80" w:rsidRPr="00FE777F" w:rsidRDefault="00016B80">
      <w:pPr>
        <w:rPr>
          <w:b/>
          <w:sz w:val="26"/>
          <w:szCs w:val="26"/>
        </w:rPr>
      </w:pPr>
      <w:r w:rsidRPr="00FE777F">
        <w:rPr>
          <w:rFonts w:hint="eastAsia"/>
          <w:b/>
          <w:sz w:val="26"/>
          <w:szCs w:val="26"/>
        </w:rPr>
        <w:t>Methods</w:t>
      </w:r>
    </w:p>
    <w:p w:rsidR="00D37E9C" w:rsidRPr="00A17953" w:rsidRDefault="00E703F8">
      <w:pPr>
        <w:rPr>
          <w:rFonts w:ascii="Times New Roman" w:hAnsi="Times New Roman" w:cs="Times New Roman"/>
          <w:sz w:val="24"/>
          <w:szCs w:val="24"/>
        </w:rPr>
      </w:pPr>
      <w:r w:rsidRPr="00A17953">
        <w:rPr>
          <w:rFonts w:ascii="Times New Roman" w:hAnsi="Times New Roman" w:cs="Times New Roman"/>
          <w:sz w:val="24"/>
          <w:szCs w:val="24"/>
        </w:rPr>
        <w:t>In ord</w:t>
      </w:r>
      <w:r w:rsidR="00287795" w:rsidRPr="00A17953">
        <w:rPr>
          <w:rFonts w:ascii="Times New Roman" w:hAnsi="Times New Roman" w:cs="Times New Roman"/>
          <w:sz w:val="24"/>
          <w:szCs w:val="24"/>
        </w:rPr>
        <w:t>er to check for selective reporting and make sure that what we are observing is not simply the result of publication bias and p-hacking</w:t>
      </w:r>
      <w:r w:rsidR="00662A9A" w:rsidRPr="00A17953">
        <w:rPr>
          <w:rFonts w:ascii="Times New Roman" w:hAnsi="Times New Roman" w:cs="Times New Roman"/>
          <w:sz w:val="24"/>
          <w:szCs w:val="24"/>
        </w:rPr>
        <w:t>,</w:t>
      </w:r>
      <w:r w:rsidRPr="00A17953">
        <w:rPr>
          <w:rFonts w:ascii="Times New Roman" w:hAnsi="Times New Roman" w:cs="Times New Roman"/>
          <w:sz w:val="24"/>
          <w:szCs w:val="24"/>
        </w:rPr>
        <w:t xml:space="preserve"> </w:t>
      </w:r>
      <w:r w:rsidR="0069049D" w:rsidRPr="00A17953">
        <w:rPr>
          <w:rFonts w:ascii="Times New Roman" w:hAnsi="Times New Roman" w:cs="Times New Roman"/>
          <w:sz w:val="24"/>
          <w:szCs w:val="24"/>
        </w:rPr>
        <w:t xml:space="preserve">we carried out </w:t>
      </w:r>
      <w:r w:rsidR="005D4649" w:rsidRPr="00A17953">
        <w:rPr>
          <w:rFonts w:ascii="Times New Roman" w:hAnsi="Times New Roman" w:cs="Times New Roman"/>
          <w:i/>
          <w:sz w:val="24"/>
          <w:szCs w:val="24"/>
        </w:rPr>
        <w:t>p</w:t>
      </w:r>
      <w:r w:rsidR="00040824" w:rsidRPr="00A17953">
        <w:rPr>
          <w:rFonts w:ascii="Times New Roman" w:hAnsi="Times New Roman" w:cs="Times New Roman"/>
          <w:sz w:val="24"/>
          <w:szCs w:val="24"/>
        </w:rPr>
        <w:t>-c</w:t>
      </w:r>
      <w:r w:rsidR="00D45C77" w:rsidRPr="00A17953">
        <w:rPr>
          <w:rFonts w:ascii="Times New Roman" w:hAnsi="Times New Roman" w:cs="Times New Roman"/>
          <w:sz w:val="24"/>
          <w:szCs w:val="24"/>
        </w:rPr>
        <w:t>urve analyses</w:t>
      </w:r>
      <w:r w:rsidRPr="00A17953">
        <w:rPr>
          <w:rFonts w:ascii="Times New Roman" w:hAnsi="Times New Roman" w:cs="Times New Roman"/>
          <w:sz w:val="24"/>
          <w:szCs w:val="24"/>
        </w:rPr>
        <w:t xml:space="preserve"> based on Simonsohn, Nelso, and Simmons (2014)</w:t>
      </w:r>
      <w:r w:rsidR="0048098C" w:rsidRPr="00A17953">
        <w:rPr>
          <w:rFonts w:ascii="Times New Roman" w:hAnsi="Times New Roman" w:cs="Times New Roman"/>
          <w:sz w:val="24"/>
          <w:szCs w:val="24"/>
        </w:rPr>
        <w:t>. According to Simonsoh</w:t>
      </w:r>
      <w:r w:rsidR="009075DA" w:rsidRPr="00A17953">
        <w:rPr>
          <w:rFonts w:ascii="Times New Roman" w:hAnsi="Times New Roman" w:cs="Times New Roman"/>
          <w:sz w:val="24"/>
          <w:szCs w:val="24"/>
        </w:rPr>
        <w:t xml:space="preserve">n et al. (2014), a </w:t>
      </w:r>
      <w:r w:rsidR="004B65BB" w:rsidRPr="00A17953">
        <w:rPr>
          <w:rFonts w:ascii="Times New Roman" w:hAnsi="Times New Roman" w:cs="Times New Roman"/>
          <w:i/>
          <w:sz w:val="24"/>
          <w:szCs w:val="24"/>
        </w:rPr>
        <w:t>p</w:t>
      </w:r>
      <w:r w:rsidR="004B65BB" w:rsidRPr="00A17953">
        <w:rPr>
          <w:rFonts w:ascii="Times New Roman" w:hAnsi="Times New Roman" w:cs="Times New Roman"/>
          <w:sz w:val="24"/>
          <w:szCs w:val="24"/>
        </w:rPr>
        <w:t>-curve</w:t>
      </w:r>
      <w:r w:rsidR="009075DA" w:rsidRPr="00A17953">
        <w:rPr>
          <w:rFonts w:ascii="Times New Roman" w:hAnsi="Times New Roman" w:cs="Times New Roman"/>
          <w:sz w:val="24"/>
          <w:szCs w:val="24"/>
        </w:rPr>
        <w:t xml:space="preserve"> presents visually </w:t>
      </w:r>
      <w:r w:rsidR="0048098C" w:rsidRPr="00A17953">
        <w:rPr>
          <w:rFonts w:ascii="Times New Roman" w:hAnsi="Times New Roman" w:cs="Times New Roman"/>
          <w:sz w:val="24"/>
          <w:szCs w:val="24"/>
        </w:rPr>
        <w:t xml:space="preserve">the distribution of </w:t>
      </w:r>
      <w:r w:rsidR="00827EF1" w:rsidRPr="00A17953">
        <w:rPr>
          <w:rFonts w:ascii="Times New Roman" w:hAnsi="Times New Roman" w:cs="Times New Roman"/>
          <w:sz w:val="24"/>
          <w:szCs w:val="24"/>
        </w:rPr>
        <w:t xml:space="preserve">the </w:t>
      </w:r>
      <w:r w:rsidR="00493B1E" w:rsidRPr="00A17953">
        <w:rPr>
          <w:rFonts w:ascii="Times New Roman" w:hAnsi="Times New Roman" w:cs="Times New Roman"/>
          <w:i/>
          <w:sz w:val="24"/>
          <w:szCs w:val="24"/>
        </w:rPr>
        <w:t>p</w:t>
      </w:r>
      <w:r w:rsidR="00827EF1" w:rsidRPr="00A17953">
        <w:rPr>
          <w:rFonts w:ascii="Times New Roman" w:hAnsi="Times New Roman" w:cs="Times New Roman"/>
          <w:sz w:val="24"/>
          <w:szCs w:val="24"/>
        </w:rPr>
        <w:t xml:space="preserve"> values that are statistically significant for a set of studies</w:t>
      </w:r>
      <w:r w:rsidR="00901A16" w:rsidRPr="00A17953">
        <w:rPr>
          <w:rFonts w:ascii="Times New Roman" w:hAnsi="Times New Roman" w:cs="Times New Roman"/>
          <w:sz w:val="24"/>
          <w:szCs w:val="24"/>
        </w:rPr>
        <w:t xml:space="preserve"> (</w:t>
      </w:r>
      <w:r w:rsidR="00901A16" w:rsidRPr="00A17953">
        <w:rPr>
          <w:rFonts w:ascii="Times New Roman" w:hAnsi="Times New Roman" w:cs="Times New Roman"/>
          <w:i/>
          <w:sz w:val="24"/>
          <w:szCs w:val="24"/>
        </w:rPr>
        <w:t>p</w:t>
      </w:r>
      <w:r w:rsidR="00901A16" w:rsidRPr="00A17953">
        <w:rPr>
          <w:rFonts w:ascii="Times New Roman" w:hAnsi="Times New Roman" w:cs="Times New Roman"/>
          <w:sz w:val="24"/>
          <w:szCs w:val="24"/>
        </w:rPr>
        <w:t>s &lt;. 05)</w:t>
      </w:r>
      <w:r w:rsidR="000D75E8" w:rsidRPr="00A17953">
        <w:rPr>
          <w:rFonts w:ascii="Times New Roman" w:hAnsi="Times New Roman" w:cs="Times New Roman"/>
          <w:sz w:val="24"/>
          <w:szCs w:val="24"/>
        </w:rPr>
        <w:t xml:space="preserve">, and when the effect truly exists, for example, if we set the significance level to 0.05, then we should expect to see more low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 xml:space="preserve">values (0.1s) than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values that although are smaller than 0.05, but very close to it (0.04s).</w:t>
      </w:r>
      <w:r w:rsidR="005D4649" w:rsidRPr="00A17953">
        <w:rPr>
          <w:rFonts w:ascii="Times New Roman" w:hAnsi="Times New Roman" w:cs="Times New Roman"/>
          <w:sz w:val="24"/>
          <w:szCs w:val="24"/>
        </w:rPr>
        <w:t>Therefore, we</w:t>
      </w:r>
      <w:r w:rsidR="00356596" w:rsidRPr="00A17953">
        <w:rPr>
          <w:rFonts w:ascii="Times New Roman" w:hAnsi="Times New Roman" w:cs="Times New Roman"/>
          <w:sz w:val="24"/>
          <w:szCs w:val="24"/>
        </w:rPr>
        <w:t xml:space="preserve"> can</w:t>
      </w:r>
      <w:r w:rsidR="005D4649" w:rsidRPr="00A17953">
        <w:rPr>
          <w:rFonts w:ascii="Times New Roman" w:hAnsi="Times New Roman" w:cs="Times New Roman"/>
          <w:sz w:val="24"/>
          <w:szCs w:val="24"/>
        </w:rPr>
        <w:t xml:space="preserve"> conclude that there is no need </w:t>
      </w:r>
      <w:r w:rsidR="00356596" w:rsidRPr="00A17953">
        <w:rPr>
          <w:rFonts w:ascii="Times New Roman" w:hAnsi="Times New Roman" w:cs="Times New Roman"/>
          <w:sz w:val="24"/>
          <w:szCs w:val="24"/>
        </w:rPr>
        <w:t xml:space="preserve">to worry about publication bias only when the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 xml:space="preserve">-curve is right-skewed, indicating a majority of low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s in the set of studies that are included in our meta-analysis.</w:t>
      </w:r>
    </w:p>
    <w:p w:rsidR="00E96640" w:rsidRPr="00A17953" w:rsidRDefault="00E96640">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Pr="00A17953">
        <w:rPr>
          <w:rFonts w:ascii="Times New Roman" w:hAnsi="Times New Roman" w:cs="Times New Roman"/>
          <w:sz w:val="24"/>
          <w:szCs w:val="24"/>
        </w:rPr>
        <w:t>-curve analysis was conducted not only for effect sizes of all the studies that are in our meta-analysis, but was also carried out separately for the agentic and communal constructs. This is inspired by one of the reviewers, who has proposed that it is possible that publication bias may be observed for the agentic constructs, in that they are the focal constructs in most published studies on narcissistic self-enhancement.</w:t>
      </w:r>
    </w:p>
    <w:p w:rsidR="003F0E75" w:rsidRPr="00A17953" w:rsidRDefault="000E1CDF">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009A348F" w:rsidRPr="00A17953">
        <w:rPr>
          <w:rFonts w:ascii="Times New Roman" w:hAnsi="Times New Roman" w:cs="Times New Roman"/>
          <w:sz w:val="24"/>
          <w:szCs w:val="24"/>
        </w:rPr>
        <w:t>-curve analyses were</w:t>
      </w:r>
      <w:r w:rsidRPr="00A17953">
        <w:rPr>
          <w:rFonts w:ascii="Times New Roman" w:hAnsi="Times New Roman" w:cs="Times New Roman"/>
          <w:sz w:val="24"/>
          <w:szCs w:val="24"/>
        </w:rPr>
        <w:t xml:space="preserve"> realized via the online APP 3.0 (</w:t>
      </w:r>
      <w:hyperlink r:id="rId5" w:history="1">
        <w:r w:rsidRPr="00A17953">
          <w:rPr>
            <w:rStyle w:val="Hyperlink"/>
            <w:rFonts w:ascii="Times New Roman" w:hAnsi="Times New Roman" w:cs="Times New Roman"/>
            <w:sz w:val="24"/>
            <w:szCs w:val="24"/>
          </w:rPr>
          <w:t>http://www.p-curve.com/app3/</w:t>
        </w:r>
      </w:hyperlink>
      <w:r w:rsidRPr="00A17953">
        <w:rPr>
          <w:rFonts w:ascii="Times New Roman" w:hAnsi="Times New Roman" w:cs="Times New Roman"/>
          <w:sz w:val="24"/>
          <w:szCs w:val="24"/>
        </w:rPr>
        <w:t xml:space="preserve">) developed by Simonsohn, Nelson, and Simmons. </w:t>
      </w:r>
    </w:p>
    <w:p w:rsidR="00482423" w:rsidRPr="00FE777F" w:rsidRDefault="00482423">
      <w:pPr>
        <w:rPr>
          <w:b/>
          <w:sz w:val="26"/>
          <w:szCs w:val="26"/>
        </w:rPr>
      </w:pPr>
      <w:r w:rsidRPr="00FE777F">
        <w:rPr>
          <w:rFonts w:hint="eastAsia"/>
          <w:b/>
          <w:sz w:val="26"/>
          <w:szCs w:val="26"/>
        </w:rPr>
        <w:t>Results:</w:t>
      </w:r>
    </w:p>
    <w:p w:rsidR="0050134A" w:rsidRPr="00A17953" w:rsidRDefault="00BC6BA6" w:rsidP="0051683F">
      <w:pPr>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In order to meet the independence assumption of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-curve analysis, composite effect sizes instead of original effect sizes were used. A total of 36 composite effect sizes were</w:t>
      </w:r>
      <w:r w:rsidR="0050134A" w:rsidRPr="00A17953">
        <w:rPr>
          <w:rFonts w:ascii="Times New Roman" w:hAnsi="Times New Roman" w:cs="Times New Roman"/>
          <w:color w:val="000000"/>
          <w:sz w:val="24"/>
          <w:szCs w:val="24"/>
        </w:rPr>
        <w:t xml:space="preserve"> entered </w:t>
      </w:r>
      <w:r w:rsidR="00B1702D" w:rsidRPr="00A17953">
        <w:rPr>
          <w:rFonts w:ascii="Times New Roman" w:hAnsi="Times New Roman" w:cs="Times New Roman"/>
          <w:color w:val="000000"/>
          <w:sz w:val="24"/>
          <w:szCs w:val="24"/>
        </w:rPr>
        <w:t xml:space="preserve">to the online APP along with the sample size. For example, the first </w:t>
      </w:r>
      <w:r w:rsidR="00FA7BA3">
        <w:rPr>
          <w:rFonts w:ascii="Times New Roman" w:hAnsi="Times New Roman" w:cs="Times New Roman" w:hint="eastAsia"/>
          <w:color w:val="000000"/>
          <w:sz w:val="24"/>
          <w:szCs w:val="24"/>
        </w:rPr>
        <w:t xml:space="preserve">composite effect size comes from </w:t>
      </w:r>
      <w:r w:rsidR="00FA7BA3">
        <w:rPr>
          <w:rFonts w:ascii="Times New Roman" w:hAnsi="Times New Roman" w:cs="Times New Roman"/>
          <w:color w:val="000000"/>
          <w:sz w:val="24"/>
          <w:szCs w:val="24"/>
        </w:rPr>
        <w:t>a sample</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of 145</w:t>
      </w:r>
      <w:r w:rsidR="00FA7BA3">
        <w:rPr>
          <w:rFonts w:ascii="Times New Roman" w:hAnsi="Times New Roman" w:cs="Times New Roman" w:hint="eastAsia"/>
          <w:color w:val="000000"/>
          <w:sz w:val="24"/>
          <w:szCs w:val="24"/>
        </w:rPr>
        <w:t xml:space="preserve"> participants</w:t>
      </w:r>
      <w:r w:rsidR="00B1702D" w:rsidRPr="00A17953">
        <w:rPr>
          <w:rFonts w:ascii="Times New Roman" w:hAnsi="Times New Roman" w:cs="Times New Roman"/>
          <w:color w:val="000000"/>
          <w:sz w:val="24"/>
          <w:szCs w:val="24"/>
        </w:rPr>
        <w:t xml:space="preserve">, and the effect size, which is the correlation between narcissism and self-enhancement, equals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0.13. Therefore, we entered r</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(145)</w:t>
      </w:r>
      <w:r w:rsidR="00D60901">
        <w:rPr>
          <w:rFonts w:ascii="Times New Roman" w:hAnsi="Times New Roman" w:cs="Times New Roman"/>
          <w:color w:val="000000"/>
          <w:sz w:val="24"/>
          <w:szCs w:val="24"/>
        </w:rPr>
        <w:t xml:space="preserve"> </w:t>
      </w:r>
      <w:r w:rsidR="00B1702D" w:rsidRPr="00A17953">
        <w:rPr>
          <w:rFonts w:ascii="Times New Roman" w:hAnsi="Times New Roman" w:cs="Times New Roman"/>
          <w:color w:val="000000"/>
          <w:sz w:val="24"/>
          <w:szCs w:val="24"/>
        </w:rPr>
        <w:t>=</w:t>
      </w:r>
      <w:r w:rsidR="00D60901">
        <w:rPr>
          <w:rFonts w:ascii="Times New Roman" w:hAnsi="Times New Roman" w:cs="Times New Roman"/>
          <w:color w:val="000000"/>
          <w:sz w:val="24"/>
          <w:szCs w:val="24"/>
        </w:rPr>
        <w:t xml:space="preserve">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.13 in the box on the APP w</w:t>
      </w:r>
      <w:r w:rsidR="00062842">
        <w:rPr>
          <w:rFonts w:ascii="Times New Roman" w:hAnsi="Times New Roman" w:cs="Times New Roman"/>
          <w:color w:val="000000"/>
          <w:sz w:val="24"/>
          <w:szCs w:val="24"/>
        </w:rPr>
        <w:t xml:space="preserve">ebsite, along with all other </w:t>
      </w:r>
      <w:r w:rsidR="00062842">
        <w:rPr>
          <w:rFonts w:ascii="Times New Roman" w:hAnsi="Times New Roman" w:cs="Times New Roman" w:hint="eastAsia"/>
          <w:color w:val="000000"/>
          <w:sz w:val="24"/>
          <w:szCs w:val="24"/>
        </w:rPr>
        <w:t>35</w:t>
      </w:r>
      <w:r w:rsidR="00B1702D" w:rsidRPr="00A17953">
        <w:rPr>
          <w:rFonts w:ascii="Times New Roman" w:hAnsi="Times New Roman" w:cs="Times New Roman"/>
          <w:color w:val="000000"/>
          <w:sz w:val="24"/>
          <w:szCs w:val="24"/>
        </w:rPr>
        <w:t xml:space="preserve"> results in the same format.</w:t>
      </w:r>
      <w:r w:rsidR="00654F3C" w:rsidRPr="00A17953">
        <w:rPr>
          <w:rFonts w:ascii="Times New Roman" w:hAnsi="Times New Roman" w:cs="Times New Roman"/>
          <w:color w:val="000000"/>
          <w:sz w:val="24"/>
          <w:szCs w:val="24"/>
        </w:rPr>
        <w:t xml:space="preserve"> </w:t>
      </w:r>
    </w:p>
    <w:p w:rsidR="00654F3C" w:rsidRPr="00A17953" w:rsidRDefault="000F3167" w:rsidP="0051683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Pr>
          <w:rFonts w:ascii="Times New Roman" w:hAnsi="Times New Roman" w:cs="Times New Roman" w:hint="eastAsia"/>
          <w:color w:val="000000"/>
          <w:sz w:val="24"/>
          <w:szCs w:val="24"/>
        </w:rPr>
        <w:t>36 composite</w:t>
      </w:r>
      <w:r>
        <w:rPr>
          <w:rFonts w:ascii="Times New Roman" w:hAnsi="Times New Roman" w:cs="Times New Roman"/>
          <w:color w:val="000000"/>
          <w:sz w:val="24"/>
          <w:szCs w:val="24"/>
        </w:rPr>
        <w:t xml:space="preserve"> effect sizes, </w:t>
      </w:r>
      <w:r>
        <w:rPr>
          <w:rFonts w:ascii="Times New Roman" w:hAnsi="Times New Roman" w:cs="Times New Roman" w:hint="eastAsia"/>
          <w:color w:val="000000"/>
          <w:sz w:val="24"/>
          <w:szCs w:val="24"/>
        </w:rPr>
        <w:t>13</w:t>
      </w:r>
      <w:r w:rsidR="00654F3C" w:rsidRPr="00A17953">
        <w:rPr>
          <w:rFonts w:ascii="Times New Roman" w:hAnsi="Times New Roman" w:cs="Times New Roman"/>
          <w:color w:val="000000"/>
          <w:sz w:val="24"/>
          <w:szCs w:val="24"/>
        </w:rPr>
        <w:t xml:space="preserve"> of them were excluded from </w:t>
      </w:r>
      <w:r w:rsidR="00654F3C" w:rsidRPr="00A17953">
        <w:rPr>
          <w:rFonts w:ascii="Times New Roman" w:hAnsi="Times New Roman" w:cs="Times New Roman"/>
          <w:i/>
          <w:iCs/>
          <w:color w:val="000000"/>
          <w:sz w:val="24"/>
          <w:szCs w:val="24"/>
        </w:rPr>
        <w:t>p</w:t>
      </w:r>
      <w:r w:rsidR="00654F3C" w:rsidRPr="00A17953">
        <w:rPr>
          <w:rFonts w:ascii="Times New Roman" w:hAnsi="Times New Roman" w:cs="Times New Roman"/>
          <w:color w:val="000000"/>
          <w:sz w:val="24"/>
          <w:szCs w:val="24"/>
        </w:rPr>
        <w:t xml:space="preserve">-curve because they were not statistically significant at the significance level of 0.05. </w:t>
      </w:r>
      <w:r w:rsidR="00F20215" w:rsidRPr="00A17953">
        <w:rPr>
          <w:rFonts w:ascii="Times New Roman" w:hAnsi="Times New Roman" w:cs="Times New Roman"/>
          <w:color w:val="000000"/>
          <w:sz w:val="24"/>
          <w:szCs w:val="24"/>
        </w:rPr>
        <w:t>The remainin</w:t>
      </w:r>
      <w:r>
        <w:rPr>
          <w:rFonts w:ascii="Times New Roman" w:hAnsi="Times New Roman" w:cs="Times New Roman"/>
          <w:color w:val="000000"/>
          <w:sz w:val="24"/>
          <w:szCs w:val="24"/>
        </w:rPr>
        <w:t xml:space="preserve">g </w:t>
      </w:r>
      <w:r>
        <w:rPr>
          <w:rFonts w:ascii="Times New Roman" w:hAnsi="Times New Roman" w:cs="Times New Roman" w:hint="eastAsia"/>
          <w:color w:val="000000"/>
          <w:sz w:val="24"/>
          <w:szCs w:val="24"/>
        </w:rPr>
        <w:t>23</w:t>
      </w:r>
      <w:r w:rsidR="00F20215" w:rsidRPr="00A17953">
        <w:rPr>
          <w:rFonts w:ascii="Times New Roman" w:hAnsi="Times New Roman" w:cs="Times New Roman"/>
          <w:color w:val="000000"/>
          <w:sz w:val="24"/>
          <w:szCs w:val="24"/>
        </w:rPr>
        <w:t xml:space="preserve"> significant results were included in the </w:t>
      </w:r>
      <w:r w:rsidR="00F20215" w:rsidRPr="00A17953">
        <w:rPr>
          <w:rFonts w:ascii="Times New Roman" w:hAnsi="Times New Roman" w:cs="Times New Roman"/>
          <w:i/>
          <w:iCs/>
          <w:color w:val="000000"/>
          <w:sz w:val="24"/>
          <w:szCs w:val="24"/>
        </w:rPr>
        <w:t>p</w:t>
      </w:r>
      <w:r w:rsidR="00F20215" w:rsidRPr="00A17953">
        <w:rPr>
          <w:rFonts w:ascii="Times New Roman" w:hAnsi="Times New Roman" w:cs="Times New Roman"/>
          <w:color w:val="000000"/>
          <w:sz w:val="24"/>
          <w:szCs w:val="24"/>
        </w:rPr>
        <w:t>-curve.</w:t>
      </w:r>
    </w:p>
    <w:p w:rsidR="002B4593" w:rsidRPr="00A17953" w:rsidRDefault="00746EFF"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In </w:t>
      </w:r>
      <w:r w:rsidR="00CA4324" w:rsidRPr="00A17953">
        <w:rPr>
          <w:rFonts w:ascii="Times New Roman" w:hAnsi="Times New Roman" w:cs="Times New Roman"/>
          <w:color w:val="000000"/>
          <w:sz w:val="24"/>
          <w:szCs w:val="24"/>
        </w:rPr>
        <w:t xml:space="preserve">Figure 1 </w:t>
      </w:r>
      <w:r w:rsidRPr="00A17953">
        <w:rPr>
          <w:rFonts w:ascii="Times New Roman" w:hAnsi="Times New Roman" w:cs="Times New Roman"/>
          <w:color w:val="000000"/>
          <w:sz w:val="24"/>
          <w:szCs w:val="24"/>
        </w:rPr>
        <w:t xml:space="preserve">the distribution of </w:t>
      </w:r>
      <w:r w:rsidR="00CA4324" w:rsidRPr="00A17953">
        <w:rPr>
          <w:rFonts w:ascii="Times New Roman" w:hAnsi="Times New Roman" w:cs="Times New Roman"/>
          <w:color w:val="000000"/>
          <w:sz w:val="24"/>
          <w:szCs w:val="24"/>
        </w:rPr>
        <w:t xml:space="preserve">the </w:t>
      </w:r>
      <w:r w:rsidR="00CA4324"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w:t>
      </w:r>
      <w:r w:rsidR="00CA4324" w:rsidRPr="00A17953">
        <w:rPr>
          <w:rFonts w:ascii="Times New Roman" w:hAnsi="Times New Roman" w:cs="Times New Roman"/>
          <w:color w:val="000000"/>
          <w:sz w:val="24"/>
          <w:szCs w:val="24"/>
        </w:rPr>
        <w:t>significant results</w:t>
      </w:r>
      <w:r w:rsidRPr="00A17953">
        <w:rPr>
          <w:rFonts w:ascii="Times New Roman" w:hAnsi="Times New Roman" w:cs="Times New Roman"/>
          <w:color w:val="000000"/>
          <w:sz w:val="24"/>
          <w:szCs w:val="24"/>
        </w:rPr>
        <w:t xml:space="preserve"> are demonstrated</w:t>
      </w:r>
      <w:r w:rsidR="00CA4324" w:rsidRPr="00A17953">
        <w:rPr>
          <w:rFonts w:ascii="Times New Roman" w:hAnsi="Times New Roman" w:cs="Times New Roman"/>
          <w:color w:val="000000"/>
          <w:sz w:val="24"/>
          <w:szCs w:val="24"/>
        </w:rPr>
        <w:t xml:space="preserve">, presenting </w:t>
      </w:r>
      <w:r w:rsidR="005858C8" w:rsidRPr="00A17953">
        <w:rPr>
          <w:rFonts w:ascii="Times New Roman" w:hAnsi="Times New Roman" w:cs="Times New Roman"/>
          <w:color w:val="000000"/>
          <w:sz w:val="24"/>
          <w:szCs w:val="24"/>
        </w:rPr>
        <w:t>a</w:t>
      </w:r>
      <w:r w:rsidRPr="00A17953">
        <w:rPr>
          <w:rFonts w:ascii="Times New Roman" w:hAnsi="Times New Roman" w:cs="Times New Roman"/>
          <w:color w:val="000000"/>
          <w:sz w:val="24"/>
          <w:szCs w:val="24"/>
        </w:rPr>
        <w:t xml:space="preserve"> curve</w:t>
      </w:r>
      <w:r w:rsidR="005858C8" w:rsidRPr="00A17953">
        <w:rPr>
          <w:rFonts w:ascii="Times New Roman" w:hAnsi="Times New Roman" w:cs="Times New Roman"/>
          <w:color w:val="000000"/>
          <w:sz w:val="24"/>
          <w:szCs w:val="24"/>
        </w:rPr>
        <w:t xml:space="preserve"> of </w:t>
      </w:r>
      <w:r w:rsidR="005858C8" w:rsidRPr="00A17953">
        <w:rPr>
          <w:rFonts w:ascii="Times New Roman" w:hAnsi="Times New Roman" w:cs="Times New Roman"/>
          <w:i/>
          <w:color w:val="000000"/>
          <w:sz w:val="24"/>
          <w:szCs w:val="24"/>
        </w:rPr>
        <w:t>p</w:t>
      </w:r>
      <w:r w:rsidR="005858C8" w:rsidRPr="00A17953">
        <w:rPr>
          <w:rFonts w:ascii="Times New Roman" w:hAnsi="Times New Roman" w:cs="Times New Roman"/>
          <w:color w:val="000000"/>
          <w:sz w:val="24"/>
          <w:szCs w:val="24"/>
        </w:rPr>
        <w:t xml:space="preserve"> values that is statistically significantly right-skewed</w:t>
      </w:r>
      <w:r w:rsidRPr="00A17953">
        <w:rPr>
          <w:rFonts w:ascii="Times New Roman" w:hAnsi="Times New Roman" w:cs="Times New Roman"/>
          <w:color w:val="000000"/>
          <w:sz w:val="24"/>
          <w:szCs w:val="24"/>
        </w:rPr>
        <w:t>.</w:t>
      </w:r>
      <w:r w:rsidR="00324DA0" w:rsidRPr="00A17953">
        <w:rPr>
          <w:rFonts w:ascii="Times New Roman" w:hAnsi="Times New Roman" w:cs="Times New Roman"/>
          <w:color w:val="000000"/>
          <w:sz w:val="24"/>
          <w:szCs w:val="24"/>
        </w:rPr>
        <w:t xml:space="preserve"> </w:t>
      </w:r>
      <w:r w:rsidR="00531C46" w:rsidRPr="00A17953">
        <w:rPr>
          <w:rFonts w:ascii="Times New Roman" w:hAnsi="Times New Roman" w:cs="Times New Roman"/>
          <w:color w:val="000000"/>
          <w:sz w:val="24"/>
          <w:szCs w:val="24"/>
        </w:rPr>
        <w:t xml:space="preserve">Therefore, </w:t>
      </w:r>
      <w:r w:rsidR="00142FBF" w:rsidRPr="00A17953">
        <w:rPr>
          <w:rFonts w:ascii="Times New Roman" w:hAnsi="Times New Roman" w:cs="Times New Roman"/>
          <w:color w:val="000000"/>
          <w:sz w:val="24"/>
          <w:szCs w:val="24"/>
        </w:rPr>
        <w:t xml:space="preserve">we can </w:t>
      </w:r>
      <w:r w:rsidR="000E0E4D" w:rsidRPr="00A17953">
        <w:rPr>
          <w:rFonts w:ascii="Times New Roman" w:hAnsi="Times New Roman" w:cs="Times New Roman"/>
          <w:color w:val="000000"/>
          <w:sz w:val="24"/>
          <w:szCs w:val="24"/>
        </w:rPr>
        <w:t>conclude that there is indeed evidential value in the set of studies that are</w:t>
      </w:r>
      <w:r w:rsidR="00741723" w:rsidRPr="00A17953">
        <w:rPr>
          <w:rFonts w:ascii="Times New Roman" w:hAnsi="Times New Roman" w:cs="Times New Roman"/>
          <w:color w:val="000000"/>
          <w:sz w:val="24"/>
          <w:szCs w:val="24"/>
        </w:rPr>
        <w:t xml:space="preserve"> included in our meta-analysis, and the effect sizes we have are not the results of publication bias or selective reporting.</w:t>
      </w:r>
    </w:p>
    <w:p w:rsidR="00482423" w:rsidRDefault="009D52F5" w:rsidP="00835AE3">
      <w:pPr>
        <w:jc w:val="center"/>
        <w:rPr>
          <w:rFonts w:ascii="Calibri" w:hAnsi="Calibri"/>
          <w:color w:val="000000"/>
          <w:sz w:val="27"/>
          <w:szCs w:val="27"/>
        </w:rPr>
      </w:pPr>
      <w:r>
        <w:rPr>
          <w:rFonts w:ascii="Calibri" w:hAnsi="Calibri"/>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76.5pt">
            <v:imagedata r:id="rId6" o:title="0513_p-curve1"/>
          </v:shape>
        </w:pict>
      </w:r>
    </w:p>
    <w:p w:rsidR="00CD79D6" w:rsidRPr="00122DAC" w:rsidRDefault="00CD79D6" w:rsidP="00B7597B">
      <w:pPr>
        <w:rPr>
          <w:rFonts w:ascii="Times New Roman" w:hAnsi="Times New Roman" w:cs="Times New Roman"/>
          <w:color w:val="000000"/>
        </w:rPr>
      </w:pPr>
      <w:proofErr w:type="gramStart"/>
      <w:r w:rsidRPr="00122DAC">
        <w:rPr>
          <w:rFonts w:ascii="Times New Roman" w:hAnsi="Times New Roman" w:cs="Times New Roman"/>
          <w:i/>
          <w:color w:val="000000"/>
        </w:rPr>
        <w:t>Figure 1</w:t>
      </w:r>
      <w:r w:rsidR="003F3740" w:rsidRPr="00122DAC">
        <w:rPr>
          <w:rFonts w:ascii="Times New Roman" w:hAnsi="Times New Roman" w:cs="Times New Roman"/>
          <w:color w:val="000000"/>
        </w:rPr>
        <w:t>.</w:t>
      </w:r>
      <w:proofErr w:type="gramEnd"/>
      <w:r w:rsidR="003F3740" w:rsidRPr="00122DAC">
        <w:rPr>
          <w:rFonts w:ascii="Times New Roman" w:hAnsi="Times New Roman" w:cs="Times New Roman"/>
          <w:color w:val="000000"/>
        </w:rPr>
        <w:t xml:space="preserve"> </w:t>
      </w:r>
      <w:r w:rsidR="003F3740" w:rsidRPr="00122DAC">
        <w:rPr>
          <w:rFonts w:ascii="Times New Roman" w:hAnsi="Times New Roman" w:cs="Times New Roman"/>
          <w:i/>
          <w:color w:val="000000"/>
        </w:rPr>
        <w:t>P</w:t>
      </w:r>
      <w:r w:rsidR="00E8457E" w:rsidRPr="00122DAC">
        <w:rPr>
          <w:rFonts w:ascii="Times New Roman" w:hAnsi="Times New Roman" w:cs="Times New Roman"/>
          <w:color w:val="000000"/>
        </w:rPr>
        <w:t>-curve</w:t>
      </w:r>
      <w:r w:rsidR="000653D8" w:rsidRPr="00122DAC">
        <w:rPr>
          <w:rFonts w:ascii="Times New Roman" w:hAnsi="Times New Roman" w:cs="Times New Roman"/>
          <w:color w:val="000000"/>
        </w:rPr>
        <w:t xml:space="preserve"> containing </w:t>
      </w:r>
      <w:r w:rsidR="000653D8" w:rsidRPr="00122DAC">
        <w:rPr>
          <w:rFonts w:ascii="Times New Roman" w:hAnsi="Times New Roman" w:cs="Times New Roman"/>
          <w:i/>
          <w:color w:val="000000"/>
        </w:rPr>
        <w:t xml:space="preserve">p </w:t>
      </w:r>
      <w:r w:rsidR="000653D8" w:rsidRPr="00122DAC">
        <w:rPr>
          <w:rFonts w:ascii="Times New Roman" w:hAnsi="Times New Roman" w:cs="Times New Roman"/>
          <w:color w:val="000000"/>
        </w:rPr>
        <w:t>values of all</w:t>
      </w:r>
      <w:r w:rsidR="00E8457E" w:rsidRPr="00122DAC">
        <w:rPr>
          <w:rFonts w:ascii="Times New Roman" w:hAnsi="Times New Roman" w:cs="Times New Roman"/>
          <w:color w:val="000000"/>
        </w:rPr>
        <w:t xml:space="preserve"> statistically significant effect sizes (</w:t>
      </w:r>
      <w:r w:rsidR="001D73E9" w:rsidRPr="00122DAC">
        <w:rPr>
          <w:rFonts w:ascii="Times New Roman" w:hAnsi="Times New Roman" w:cs="Times New Roman"/>
          <w:color w:val="000000"/>
        </w:rPr>
        <w:t>α</w:t>
      </w:r>
      <w:r w:rsidR="00E8457E" w:rsidRPr="00122DAC">
        <w:rPr>
          <w:rFonts w:ascii="Times New Roman" w:hAnsi="Times New Roman" w:cs="Times New Roman"/>
          <w:color w:val="000000"/>
        </w:rPr>
        <w:t>= 0.05)</w:t>
      </w:r>
      <w:r w:rsidR="00B7597B" w:rsidRPr="00122DAC">
        <w:rPr>
          <w:rFonts w:ascii="Times New Roman" w:hAnsi="Times New Roman" w:cs="Times New Roman"/>
          <w:color w:val="000000"/>
        </w:rPr>
        <w:t xml:space="preserve">. </w:t>
      </w:r>
      <w:r w:rsidR="009D52F5">
        <w:rPr>
          <w:rFonts w:ascii="Times New Roman" w:hAnsi="Times New Roman" w:cs="Times New Roman" w:hint="eastAsia"/>
          <w:color w:val="000000"/>
        </w:rPr>
        <w:t>N= 23</w:t>
      </w:r>
      <w:r w:rsidR="00ED6E80">
        <w:rPr>
          <w:rFonts w:ascii="Times New Roman" w:hAnsi="Times New Roman" w:cs="Times New Roman" w:hint="eastAsia"/>
          <w:color w:val="000000"/>
        </w:rPr>
        <w:t xml:space="preserve"> </w:t>
      </w:r>
      <w:r w:rsidR="00ED6E80">
        <w:rPr>
          <w:rFonts w:ascii="Times New Roman" w:hAnsi="Times New Roman" w:cs="Times New Roman" w:hint="eastAsia"/>
          <w:i/>
          <w:color w:val="000000"/>
        </w:rPr>
        <w:t xml:space="preserve">p </w:t>
      </w:r>
      <w:r w:rsidR="00ED6E80">
        <w:rPr>
          <w:rFonts w:ascii="Times New Roman" w:hAnsi="Times New Roman" w:cs="Times New Roman" w:hint="eastAsia"/>
          <w:color w:val="000000"/>
        </w:rPr>
        <w:t>values.</w:t>
      </w:r>
      <w:r w:rsidR="003F01DD">
        <w:rPr>
          <w:rFonts w:ascii="Times New Roman" w:hAnsi="Times New Roman" w:cs="Times New Roman" w:hint="eastAsia"/>
          <w:color w:val="000000"/>
        </w:rPr>
        <w:t xml:space="preserve"> </w:t>
      </w:r>
      <w:r w:rsidR="00BA4AB4">
        <w:rPr>
          <w:rFonts w:ascii="Times New Roman" w:hAnsi="Times New Roman" w:cs="Times New Roman"/>
          <w:color w:val="000000"/>
        </w:rPr>
        <w:t>7</w:t>
      </w:r>
      <w:r w:rsidR="00BA4AB4">
        <w:rPr>
          <w:rFonts w:ascii="Times New Roman" w:hAnsi="Times New Roman" w:cs="Times New Roman" w:hint="eastAsia"/>
          <w:color w:val="000000"/>
        </w:rPr>
        <w:t>4</w:t>
      </w:r>
      <w:r w:rsidR="00B7597B" w:rsidRPr="00122DAC">
        <w:rPr>
          <w:rFonts w:ascii="Times New Roman" w:hAnsi="Times New Roman" w:cs="Times New Roman"/>
          <w:color w:val="000000"/>
        </w:rPr>
        <w:t xml:space="preserve">% of </w:t>
      </w:r>
      <w:r w:rsidR="00D27FD5">
        <w:rPr>
          <w:rFonts w:ascii="Times New Roman" w:hAnsi="Times New Roman" w:cs="Times New Roman" w:hint="eastAsia"/>
          <w:color w:val="000000"/>
        </w:rPr>
        <w:t xml:space="preserve">all </w:t>
      </w:r>
      <w:r w:rsidR="00B7597B" w:rsidRPr="00122DAC">
        <w:rPr>
          <w:rFonts w:ascii="Times New Roman" w:hAnsi="Times New Roman" w:cs="Times New Roman"/>
          <w:color w:val="000000"/>
        </w:rPr>
        <w:t>the</w:t>
      </w:r>
      <w:r w:rsidR="00D27FD5">
        <w:rPr>
          <w:rFonts w:ascii="Times New Roman" w:hAnsi="Times New Roman" w:cs="Times New Roman" w:hint="eastAsia"/>
          <w:color w:val="000000"/>
        </w:rPr>
        <w:t xml:space="preserve"> significant</w:t>
      </w:r>
      <w:r w:rsidR="00AA2229">
        <w:rPr>
          <w:rFonts w:ascii="Times New Roman" w:hAnsi="Times New Roman" w:cs="Times New Roman"/>
          <w:color w:val="000000"/>
        </w:rPr>
        <w:t xml:space="preserve"> results hav</w:t>
      </w:r>
      <w:r w:rsidR="00AA2229">
        <w:rPr>
          <w:rFonts w:ascii="Times New Roman" w:hAnsi="Times New Roman" w:cs="Times New Roman" w:hint="eastAsia"/>
          <w:color w:val="000000"/>
        </w:rPr>
        <w:t xml:space="preserve">e </w:t>
      </w:r>
      <w:r w:rsidR="00B7597B" w:rsidRPr="00122DAC">
        <w:rPr>
          <w:rFonts w:ascii="Times New Roman" w:hAnsi="Times New Roman" w:cs="Times New Roman"/>
          <w:i/>
          <w:iCs/>
          <w:color w:val="000000"/>
        </w:rPr>
        <w:t>p</w:t>
      </w:r>
      <w:r w:rsidR="00B7597B" w:rsidRPr="00122DAC">
        <w:rPr>
          <w:rFonts w:ascii="Times New Roman" w:hAnsi="Times New Roman" w:cs="Times New Roman"/>
          <w:color w:val="000000"/>
        </w:rPr>
        <w:t xml:space="preserve"> values </w:t>
      </w:r>
      <w:r w:rsidR="00BA4AB4">
        <w:rPr>
          <w:rFonts w:ascii="Times New Roman" w:hAnsi="Times New Roman" w:cs="Times New Roman"/>
          <w:color w:val="000000"/>
        </w:rPr>
        <w:t xml:space="preserve">smaller or equal to 0.01, and </w:t>
      </w:r>
      <w:r w:rsidR="00BA4AB4">
        <w:rPr>
          <w:rFonts w:ascii="Times New Roman" w:hAnsi="Times New Roman" w:cs="Times New Roman" w:hint="eastAsia"/>
          <w:color w:val="000000"/>
        </w:rPr>
        <w:t>91</w:t>
      </w:r>
      <w:r w:rsidR="00B7597B" w:rsidRPr="00122DAC">
        <w:rPr>
          <w:rFonts w:ascii="Times New Roman" w:hAnsi="Times New Roman" w:cs="Times New Roman"/>
          <w:color w:val="000000"/>
        </w:rPr>
        <w:t>% no larger than 0.02.</w:t>
      </w:r>
      <w:r w:rsidR="00190A04">
        <w:rPr>
          <w:rFonts w:ascii="Times New Roman" w:hAnsi="Times New Roman" w:cs="Times New Roman" w:hint="eastAsia"/>
          <w:color w:val="000000"/>
        </w:rPr>
        <w:t xml:space="preserve"> </w:t>
      </w:r>
      <w:r w:rsidR="00B7597B" w:rsidRPr="00122DAC">
        <w:rPr>
          <w:rFonts w:ascii="Times New Roman" w:hAnsi="Times New Roman" w:cs="Times New Roman"/>
          <w:color w:val="000000"/>
        </w:rPr>
        <w:t>The curve is significantly right-skewed based on both the binomial test (</w:t>
      </w:r>
      <w:r w:rsidR="00BA4AB4">
        <w:rPr>
          <w:rFonts w:ascii="Times New Roman" w:hAnsi="Times New Roman" w:cs="Times New Roman" w:hint="eastAsia"/>
          <w:color w:val="000000"/>
        </w:rPr>
        <w:t xml:space="preserve">which tests the </w:t>
      </w:r>
      <w:r w:rsidR="00B7597B" w:rsidRPr="00122DAC">
        <w:rPr>
          <w:rFonts w:ascii="Times New Roman" w:hAnsi="Times New Roman" w:cs="Times New Roman"/>
          <w:color w:val="000000"/>
        </w:rPr>
        <w:t xml:space="preserve">share of significant results </w:t>
      </w:r>
      <w:r w:rsidR="00B7597B" w:rsidRPr="00BA4AB4">
        <w:rPr>
          <w:rFonts w:ascii="Times New Roman" w:hAnsi="Times New Roman" w:cs="Times New Roman"/>
          <w:i/>
          <w:color w:val="000000"/>
        </w:rPr>
        <w:t>p</w:t>
      </w:r>
      <w:r w:rsidR="00B7597B" w:rsidRPr="00122DAC">
        <w:rPr>
          <w:rFonts w:ascii="Times New Roman" w:hAnsi="Times New Roman" w:cs="Times New Roman"/>
          <w:color w:val="000000"/>
        </w:rPr>
        <w:t xml:space="preserve"> &lt;.025; </w:t>
      </w:r>
      <w:r w:rsidR="00B7597B" w:rsidRPr="00BA4AB4">
        <w:rPr>
          <w:rFonts w:ascii="Times New Roman" w:hAnsi="Times New Roman" w:cs="Times New Roman"/>
          <w:i/>
          <w:color w:val="000000"/>
        </w:rPr>
        <w:t>p</w:t>
      </w:r>
      <w:r w:rsidR="00B7597B" w:rsidRPr="00122DAC">
        <w:rPr>
          <w:rFonts w:ascii="Times New Roman" w:hAnsi="Times New Roman" w:cs="Times New Roman"/>
          <w:i/>
          <w:color w:val="000000"/>
        </w:rPr>
        <w:t xml:space="preserve"> </w:t>
      </w:r>
      <w:r w:rsidR="00B7597B" w:rsidRPr="00122DAC">
        <w:rPr>
          <w:rFonts w:ascii="Times New Roman" w:hAnsi="Times New Roman" w:cs="Times New Roman"/>
          <w:color w:val="000000"/>
        </w:rPr>
        <w:t xml:space="preserve">&lt; 0.0001) </w:t>
      </w:r>
      <w:r w:rsidR="00BA6330">
        <w:rPr>
          <w:rFonts w:ascii="Times New Roman" w:hAnsi="Times New Roman" w:cs="Times New Roman"/>
          <w:color w:val="000000"/>
        </w:rPr>
        <w:t>and the continuous test (Z = -</w:t>
      </w:r>
      <w:r w:rsidR="00BA6330">
        <w:rPr>
          <w:rFonts w:ascii="Times New Roman" w:hAnsi="Times New Roman" w:cs="Times New Roman" w:hint="eastAsia"/>
          <w:color w:val="000000"/>
        </w:rPr>
        <w:t>12</w:t>
      </w:r>
      <w:r w:rsidR="00BA6330">
        <w:rPr>
          <w:rFonts w:ascii="Times New Roman" w:hAnsi="Times New Roman" w:cs="Times New Roman"/>
          <w:color w:val="000000"/>
        </w:rPr>
        <w:t>.</w:t>
      </w:r>
      <w:r w:rsidR="00BA6330">
        <w:rPr>
          <w:rFonts w:ascii="Times New Roman" w:hAnsi="Times New Roman" w:cs="Times New Roman" w:hint="eastAsia"/>
          <w:color w:val="000000"/>
        </w:rPr>
        <w:t>7</w:t>
      </w:r>
      <w:r w:rsidR="00B7597B" w:rsidRPr="00122DAC">
        <w:rPr>
          <w:rFonts w:ascii="Times New Roman" w:hAnsi="Times New Roman" w:cs="Times New Roman"/>
          <w:color w:val="000000"/>
        </w:rPr>
        <w:t>8, </w:t>
      </w:r>
      <w:r w:rsidR="00B7597B" w:rsidRPr="00122DAC">
        <w:rPr>
          <w:rFonts w:ascii="Times New Roman" w:hAnsi="Times New Roman" w:cs="Times New Roman"/>
          <w:i/>
          <w:iCs/>
          <w:color w:val="000000"/>
        </w:rPr>
        <w:t>p</w:t>
      </w:r>
      <w:r w:rsidR="00D60901">
        <w:rPr>
          <w:rFonts w:ascii="Times New Roman" w:hAnsi="Times New Roman" w:cs="Times New Roman"/>
          <w:i/>
          <w:iCs/>
          <w:color w:val="000000"/>
        </w:rPr>
        <w:t xml:space="preserve"> </w:t>
      </w:r>
      <w:r w:rsidR="00B7597B"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B7597B" w:rsidRPr="00122DAC">
        <w:rPr>
          <w:rFonts w:ascii="Times New Roman" w:hAnsi="Times New Roman" w:cs="Times New Roman"/>
          <w:color w:val="000000"/>
        </w:rPr>
        <w:t xml:space="preserve">.0001). </w:t>
      </w:r>
    </w:p>
    <w:p w:rsidR="00C7723F" w:rsidRPr="00A17953" w:rsidRDefault="00C7723F" w:rsidP="00C7723F">
      <w:pPr>
        <w:rPr>
          <w:rFonts w:ascii="Times New Roman" w:hAnsi="Times New Roman" w:cs="Times New Roman"/>
          <w:color w:val="000000"/>
        </w:rPr>
      </w:pPr>
    </w:p>
    <w:p w:rsidR="00DE5369" w:rsidRPr="00A17953" w:rsidDel="000A1DA5" w:rsidRDefault="00C7723F" w:rsidP="00C7723F">
      <w:pPr>
        <w:rPr>
          <w:del w:id="0" w:author="lzhang94" w:date="2015-05-13T10:49:00Z"/>
          <w:rFonts w:ascii="Times New Roman" w:hAnsi="Times New Roman" w:cs="Times New Roman"/>
          <w:color w:val="000000"/>
          <w:sz w:val="24"/>
          <w:szCs w:val="24"/>
        </w:rPr>
      </w:pPr>
      <w:del w:id="1" w:author="lzhang94" w:date="2015-05-13T10:49:00Z">
        <w:r w:rsidRPr="00A17953" w:rsidDel="000A1DA5">
          <w:rPr>
            <w:rFonts w:ascii="Times New Roman" w:hAnsi="Times New Roman" w:cs="Times New Roman"/>
            <w:color w:val="000000"/>
            <w:sz w:val="24"/>
            <w:szCs w:val="24"/>
          </w:rPr>
          <w:delText xml:space="preserve">Then we conducted </w:delText>
        </w:r>
        <w:r w:rsidRPr="00A17953" w:rsidDel="000A1DA5">
          <w:rPr>
            <w:rFonts w:ascii="Times New Roman" w:hAnsi="Times New Roman" w:cs="Times New Roman"/>
            <w:i/>
            <w:iCs/>
            <w:color w:val="000000"/>
            <w:sz w:val="24"/>
            <w:szCs w:val="24"/>
          </w:rPr>
          <w:delText>p</w:delText>
        </w:r>
        <w:r w:rsidRPr="00A17953" w:rsidDel="000A1DA5">
          <w:rPr>
            <w:rFonts w:ascii="Times New Roman" w:hAnsi="Times New Roman" w:cs="Times New Roman"/>
            <w:color w:val="000000"/>
            <w:sz w:val="24"/>
            <w:szCs w:val="24"/>
          </w:rPr>
          <w:delText>-curve</w:delText>
        </w:r>
        <w:r w:rsidR="009A348F" w:rsidRPr="00A17953" w:rsidDel="000A1DA5">
          <w:rPr>
            <w:rFonts w:ascii="Times New Roman" w:hAnsi="Times New Roman" w:cs="Times New Roman"/>
            <w:color w:val="000000"/>
            <w:sz w:val="24"/>
            <w:szCs w:val="24"/>
          </w:rPr>
          <w:delText xml:space="preserve"> analyses</w:delText>
        </w:r>
        <w:r w:rsidRPr="00A17953" w:rsidDel="000A1DA5">
          <w:rPr>
            <w:rFonts w:ascii="Times New Roman" w:hAnsi="Times New Roman" w:cs="Times New Roman"/>
            <w:color w:val="000000"/>
            <w:sz w:val="24"/>
            <w:szCs w:val="24"/>
          </w:rPr>
          <w:delText xml:space="preserve"> for on both agentic constructs and com</w:delText>
        </w:r>
        <w:r w:rsidR="00DE5369" w:rsidRPr="00A17953" w:rsidDel="000A1DA5">
          <w:rPr>
            <w:rFonts w:ascii="Times New Roman" w:hAnsi="Times New Roman" w:cs="Times New Roman"/>
            <w:color w:val="000000"/>
            <w:sz w:val="24"/>
            <w:szCs w:val="24"/>
          </w:rPr>
          <w:delText xml:space="preserve">munal constructs, respectively. </w:delText>
        </w:r>
      </w:del>
    </w:p>
    <w:p w:rsidR="00DE5369" w:rsidRPr="00A17953" w:rsidDel="000A1DA5" w:rsidRDefault="00C31CFF" w:rsidP="00DE5369">
      <w:pPr>
        <w:rPr>
          <w:del w:id="2" w:author="lzhang94" w:date="2015-05-13T10:49:00Z"/>
          <w:rFonts w:ascii="Times New Roman" w:hAnsi="Times New Roman" w:cs="Times New Roman"/>
          <w:color w:val="000000"/>
          <w:sz w:val="24"/>
          <w:szCs w:val="24"/>
        </w:rPr>
      </w:pPr>
      <w:del w:id="3" w:author="lzhang94" w:date="2015-05-13T10:49:00Z">
        <w:r w:rsidRPr="00A17953" w:rsidDel="000A1DA5">
          <w:rPr>
            <w:rFonts w:ascii="Times New Roman" w:hAnsi="Times New Roman" w:cs="Times New Roman"/>
            <w:color w:val="000000"/>
            <w:sz w:val="24"/>
            <w:szCs w:val="24"/>
          </w:rPr>
          <w:delText>Out of the 95</w:delText>
        </w:r>
        <w:r w:rsidR="00DE5369" w:rsidRPr="00A17953" w:rsidDel="000A1DA5">
          <w:rPr>
            <w:rFonts w:ascii="Times New Roman" w:hAnsi="Times New Roman" w:cs="Times New Roman"/>
            <w:color w:val="000000"/>
            <w:sz w:val="24"/>
            <w:szCs w:val="24"/>
          </w:rPr>
          <w:delText xml:space="preserve"> effect sizes</w:delText>
        </w:r>
        <w:r w:rsidRPr="00A17953" w:rsidDel="000A1DA5">
          <w:rPr>
            <w:rFonts w:ascii="Times New Roman" w:hAnsi="Times New Roman" w:cs="Times New Roman"/>
            <w:color w:val="000000"/>
            <w:sz w:val="24"/>
            <w:szCs w:val="24"/>
          </w:rPr>
          <w:delText xml:space="preserve"> on agentic constructs, 19 </w:delText>
        </w:r>
        <w:r w:rsidR="00DE5369" w:rsidRPr="00A17953" w:rsidDel="000A1DA5">
          <w:rPr>
            <w:rFonts w:ascii="Times New Roman" w:hAnsi="Times New Roman" w:cs="Times New Roman"/>
            <w:color w:val="000000"/>
            <w:sz w:val="24"/>
            <w:szCs w:val="24"/>
          </w:rPr>
          <w:delText xml:space="preserve">of them were excluded from </w:delText>
        </w:r>
        <w:r w:rsidR="00DE5369" w:rsidRPr="00A17953" w:rsidDel="000A1DA5">
          <w:rPr>
            <w:rFonts w:ascii="Times New Roman" w:hAnsi="Times New Roman" w:cs="Times New Roman"/>
            <w:i/>
            <w:iCs/>
            <w:color w:val="000000"/>
            <w:sz w:val="24"/>
            <w:szCs w:val="24"/>
          </w:rPr>
          <w:delText>p</w:delText>
        </w:r>
        <w:r w:rsidR="00DE5369" w:rsidRPr="00A17953" w:rsidDel="000A1DA5">
          <w:rPr>
            <w:rFonts w:ascii="Times New Roman" w:hAnsi="Times New Roman" w:cs="Times New Roman"/>
            <w:color w:val="000000"/>
            <w:sz w:val="24"/>
            <w:szCs w:val="24"/>
          </w:rPr>
          <w:delText xml:space="preserve">-curve because </w:delText>
        </w:r>
        <w:r w:rsidRPr="00A17953" w:rsidDel="000A1DA5">
          <w:rPr>
            <w:rFonts w:ascii="Times New Roman" w:hAnsi="Times New Roman" w:cs="Times New Roman"/>
            <w:color w:val="000000"/>
            <w:sz w:val="24"/>
            <w:szCs w:val="24"/>
          </w:rPr>
          <w:delText xml:space="preserve">of insignificance. The remaining 76 </w:delText>
        </w:r>
        <w:r w:rsidR="00DE5369" w:rsidRPr="00A17953" w:rsidDel="000A1DA5">
          <w:rPr>
            <w:rFonts w:ascii="Times New Roman" w:hAnsi="Times New Roman" w:cs="Times New Roman"/>
            <w:color w:val="000000"/>
            <w:sz w:val="24"/>
            <w:szCs w:val="24"/>
          </w:rPr>
          <w:delText xml:space="preserve">significant results were included in the </w:delText>
        </w:r>
        <w:r w:rsidR="00DE5369" w:rsidRPr="00A17953" w:rsidDel="000A1DA5">
          <w:rPr>
            <w:rFonts w:ascii="Times New Roman" w:hAnsi="Times New Roman" w:cs="Times New Roman"/>
            <w:i/>
            <w:iCs/>
            <w:color w:val="000000"/>
            <w:sz w:val="24"/>
            <w:szCs w:val="24"/>
          </w:rPr>
          <w:delText>p</w:delText>
        </w:r>
        <w:r w:rsidR="00DE5369" w:rsidRPr="00A17953" w:rsidDel="000A1DA5">
          <w:rPr>
            <w:rFonts w:ascii="Times New Roman" w:hAnsi="Times New Roman" w:cs="Times New Roman"/>
            <w:color w:val="000000"/>
            <w:sz w:val="24"/>
            <w:szCs w:val="24"/>
          </w:rPr>
          <w:delText>-curve.</w:delText>
        </w:r>
      </w:del>
    </w:p>
    <w:p w:rsidR="00345AE9" w:rsidRPr="00A17953" w:rsidDel="000A1DA5" w:rsidRDefault="00345AE9" w:rsidP="00345AE9">
      <w:pPr>
        <w:rPr>
          <w:del w:id="4" w:author="lzhang94" w:date="2015-05-13T10:49:00Z"/>
          <w:rFonts w:ascii="Times New Roman" w:hAnsi="Times New Roman" w:cs="Times New Roman"/>
          <w:color w:val="000000"/>
          <w:sz w:val="24"/>
          <w:szCs w:val="24"/>
        </w:rPr>
      </w:pPr>
      <w:del w:id="5" w:author="lzhang94" w:date="2015-05-13T10:49:00Z">
        <w:r w:rsidRPr="00A17953" w:rsidDel="000A1DA5">
          <w:rPr>
            <w:rFonts w:ascii="Times New Roman" w:hAnsi="Times New Roman" w:cs="Times New Roman"/>
            <w:color w:val="000000"/>
            <w:sz w:val="24"/>
            <w:szCs w:val="24"/>
          </w:rPr>
          <w:delText xml:space="preserve">Figure 2 displays the distribution of the </w:delText>
        </w:r>
        <w:r w:rsidRPr="00A17953" w:rsidDel="000A1DA5">
          <w:rPr>
            <w:rFonts w:ascii="Times New Roman" w:hAnsi="Times New Roman" w:cs="Times New Roman"/>
            <w:i/>
            <w:iCs/>
            <w:color w:val="000000"/>
            <w:sz w:val="24"/>
            <w:szCs w:val="24"/>
          </w:rPr>
          <w:delText>p</w:delText>
        </w:r>
        <w:r w:rsidRPr="00A17953" w:rsidDel="000A1DA5">
          <w:rPr>
            <w:rFonts w:ascii="Times New Roman" w:hAnsi="Times New Roman" w:cs="Times New Roman"/>
            <w:color w:val="000000"/>
            <w:sz w:val="24"/>
            <w:szCs w:val="24"/>
          </w:rPr>
          <w:delText xml:space="preserve"> values of all significant results for agentic constructs, presenting a curve of </w:delText>
        </w:r>
        <w:r w:rsidRPr="00A17953" w:rsidDel="000A1DA5">
          <w:rPr>
            <w:rFonts w:ascii="Times New Roman" w:hAnsi="Times New Roman" w:cs="Times New Roman"/>
            <w:i/>
            <w:color w:val="000000"/>
            <w:sz w:val="24"/>
            <w:szCs w:val="24"/>
          </w:rPr>
          <w:delText>p</w:delText>
        </w:r>
        <w:r w:rsidRPr="00A17953" w:rsidDel="000A1DA5">
          <w:rPr>
            <w:rFonts w:ascii="Times New Roman" w:hAnsi="Times New Roman" w:cs="Times New Roman"/>
            <w:color w:val="000000"/>
            <w:sz w:val="24"/>
            <w:szCs w:val="24"/>
          </w:rPr>
          <w:delText xml:space="preserve"> values that is statistically significantly right-skewed, indicating that studies on agentic constructs contain evidential value, and are not subject to publication bias or p-hacking.</w:delText>
        </w:r>
      </w:del>
    </w:p>
    <w:p w:rsidR="00345AE9" w:rsidDel="000A1DA5" w:rsidRDefault="00345AE9" w:rsidP="00345AE9">
      <w:pPr>
        <w:jc w:val="center"/>
        <w:rPr>
          <w:del w:id="6" w:author="lzhang94" w:date="2015-05-13T10:49:00Z"/>
          <w:rFonts w:ascii="Calibri" w:hAnsi="Calibri"/>
          <w:color w:val="000000"/>
          <w:sz w:val="27"/>
          <w:szCs w:val="27"/>
        </w:rPr>
      </w:pPr>
    </w:p>
    <w:p w:rsidR="00DE5369" w:rsidDel="000A1DA5" w:rsidRDefault="00DE5369" w:rsidP="00C7723F">
      <w:pPr>
        <w:rPr>
          <w:del w:id="7" w:author="lzhang94" w:date="2015-05-13T10:49:00Z"/>
          <w:rFonts w:ascii="Calibri" w:hAnsi="Calibri"/>
          <w:color w:val="000000"/>
          <w:sz w:val="27"/>
          <w:szCs w:val="27"/>
        </w:rPr>
      </w:pPr>
    </w:p>
    <w:p w:rsidR="00C7723F" w:rsidDel="000A1DA5" w:rsidRDefault="00782532" w:rsidP="003F3740">
      <w:pPr>
        <w:jc w:val="center"/>
        <w:rPr>
          <w:del w:id="8" w:author="lzhang94" w:date="2015-05-13T10:49:00Z"/>
          <w:rFonts w:ascii="Calibri" w:hAnsi="Calibri"/>
          <w:color w:val="000000"/>
          <w:sz w:val="27"/>
          <w:szCs w:val="27"/>
        </w:rPr>
      </w:pPr>
      <w:del w:id="9" w:author="lzhang94" w:date="2015-05-13T10:49:00Z">
        <w:r w:rsidDel="000A1DA5">
          <w:rPr>
            <w:rFonts w:ascii="Calibri" w:hAnsi="Calibri"/>
            <w:color w:val="000000"/>
            <w:sz w:val="27"/>
            <w:szCs w:val="27"/>
          </w:rPr>
          <w:pict>
            <v:shape id="_x0000_i1025" type="#_x0000_t75" style="width:5in;height:4in">
              <v:imagedata r:id="rId7" o:title="1_p-curve_agency"/>
            </v:shape>
          </w:pict>
        </w:r>
      </w:del>
    </w:p>
    <w:p w:rsidR="00EE3F17" w:rsidDel="000A1DA5" w:rsidRDefault="00327C05" w:rsidP="00EE3F17">
      <w:pPr>
        <w:rPr>
          <w:del w:id="10" w:author="lzhang94" w:date="2015-05-13T10:49:00Z"/>
          <w:rFonts w:ascii="Times New Roman" w:hAnsi="Times New Roman" w:cs="Times New Roman"/>
          <w:color w:val="000000"/>
        </w:rPr>
      </w:pPr>
      <w:del w:id="11" w:author="lzhang94" w:date="2015-05-13T10:49:00Z">
        <w:r w:rsidDel="000A1DA5">
          <w:rPr>
            <w:rFonts w:ascii="Times New Roman" w:hAnsi="Times New Roman" w:cs="Times New Roman"/>
            <w:i/>
            <w:color w:val="000000"/>
          </w:rPr>
          <w:delText>Figure</w:delText>
        </w:r>
        <w:r w:rsidDel="000A1DA5">
          <w:rPr>
            <w:rFonts w:ascii="Times New Roman" w:hAnsi="Times New Roman" w:cs="Times New Roman" w:hint="eastAsia"/>
            <w:i/>
            <w:color w:val="000000"/>
          </w:rPr>
          <w:delText xml:space="preserve"> 2</w:delText>
        </w:r>
        <w:r w:rsidR="00EE3F17" w:rsidRPr="00122DAC" w:rsidDel="000A1DA5">
          <w:rPr>
            <w:rFonts w:ascii="Times New Roman" w:hAnsi="Times New Roman" w:cs="Times New Roman"/>
            <w:color w:val="000000"/>
          </w:rPr>
          <w:delText xml:space="preserve">. </w:delText>
        </w:r>
        <w:r w:rsidR="00EE3F17" w:rsidRPr="00122DAC" w:rsidDel="000A1DA5">
          <w:rPr>
            <w:rFonts w:ascii="Times New Roman" w:hAnsi="Times New Roman" w:cs="Times New Roman"/>
            <w:i/>
            <w:color w:val="000000"/>
          </w:rPr>
          <w:delText>P</w:delText>
        </w:r>
        <w:r w:rsidR="00EE3F17" w:rsidRPr="00122DAC" w:rsidDel="000A1DA5">
          <w:rPr>
            <w:rFonts w:ascii="Times New Roman" w:hAnsi="Times New Roman" w:cs="Times New Roman"/>
            <w:color w:val="000000"/>
          </w:rPr>
          <w:delText xml:space="preserve">-curve containing </w:delText>
        </w:r>
        <w:r w:rsidR="00EE3F17" w:rsidRPr="00122DAC" w:rsidDel="000A1DA5">
          <w:rPr>
            <w:rFonts w:ascii="Times New Roman" w:hAnsi="Times New Roman" w:cs="Times New Roman"/>
            <w:i/>
            <w:color w:val="000000"/>
          </w:rPr>
          <w:delText xml:space="preserve">p </w:delText>
        </w:r>
        <w:r w:rsidR="00EE3F17" w:rsidRPr="00122DAC" w:rsidDel="000A1DA5">
          <w:rPr>
            <w:rFonts w:ascii="Times New Roman" w:hAnsi="Times New Roman" w:cs="Times New Roman"/>
            <w:color w:val="000000"/>
          </w:rPr>
          <w:delText>values of all statistically significant effect sizes</w:delText>
        </w:r>
        <w:r w:rsidR="00DE5369" w:rsidDel="000A1DA5">
          <w:rPr>
            <w:rFonts w:ascii="Times New Roman" w:hAnsi="Times New Roman" w:cs="Times New Roman" w:hint="eastAsia"/>
            <w:color w:val="000000"/>
          </w:rPr>
          <w:delText xml:space="preserve"> on agentic constructs</w:delText>
        </w:r>
        <w:r w:rsidR="00EE3F17" w:rsidRPr="00122DAC" w:rsidDel="000A1DA5">
          <w:rPr>
            <w:rFonts w:ascii="Times New Roman" w:hAnsi="Times New Roman" w:cs="Times New Roman"/>
            <w:color w:val="000000"/>
          </w:rPr>
          <w:delText xml:space="preserve"> (α= 0.05). </w:delText>
        </w:r>
        <w:r w:rsidR="00F1255C" w:rsidDel="000A1DA5">
          <w:rPr>
            <w:rFonts w:ascii="Times New Roman" w:hAnsi="Times New Roman" w:cs="Times New Roman" w:hint="eastAsia"/>
            <w:color w:val="000000"/>
          </w:rPr>
          <w:delText xml:space="preserve">N = 76 </w:delText>
        </w:r>
        <w:r w:rsidR="00F1255C" w:rsidDel="000A1DA5">
          <w:rPr>
            <w:rFonts w:ascii="Times New Roman" w:hAnsi="Times New Roman" w:cs="Times New Roman" w:hint="eastAsia"/>
            <w:i/>
            <w:color w:val="000000"/>
          </w:rPr>
          <w:delText xml:space="preserve">p </w:delText>
        </w:r>
        <w:r w:rsidR="00F1255C" w:rsidDel="000A1DA5">
          <w:rPr>
            <w:rFonts w:ascii="Times New Roman" w:hAnsi="Times New Roman" w:cs="Times New Roman" w:hint="eastAsia"/>
            <w:color w:val="000000"/>
          </w:rPr>
          <w:delText xml:space="preserve">values. </w:delText>
        </w:r>
        <w:r w:rsidR="00EE3F17" w:rsidRPr="00122DAC" w:rsidDel="000A1DA5">
          <w:rPr>
            <w:rFonts w:ascii="Times New Roman" w:hAnsi="Times New Roman" w:cs="Times New Roman"/>
            <w:color w:val="000000"/>
          </w:rPr>
          <w:delText>7</w:delText>
        </w:r>
        <w:r w:rsidR="00DE5369" w:rsidDel="000A1DA5">
          <w:rPr>
            <w:rFonts w:ascii="Times New Roman" w:hAnsi="Times New Roman" w:cs="Times New Roman" w:hint="eastAsia"/>
            <w:color w:val="000000"/>
          </w:rPr>
          <w:delText>8</w:delText>
        </w:r>
        <w:r w:rsidR="00EE3F17" w:rsidRPr="00122DAC" w:rsidDel="000A1DA5">
          <w:rPr>
            <w:rFonts w:ascii="Times New Roman" w:hAnsi="Times New Roman" w:cs="Times New Roman"/>
            <w:color w:val="000000"/>
          </w:rPr>
          <w:delText xml:space="preserve">% of </w:delText>
        </w:r>
        <w:r w:rsidR="00EE3F17" w:rsidDel="000A1DA5">
          <w:rPr>
            <w:rFonts w:ascii="Times New Roman" w:hAnsi="Times New Roman" w:cs="Times New Roman" w:hint="eastAsia"/>
            <w:color w:val="000000"/>
          </w:rPr>
          <w:delText xml:space="preserve">all </w:delText>
        </w:r>
        <w:r w:rsidR="00EE3F17" w:rsidRPr="00122DAC" w:rsidDel="000A1DA5">
          <w:rPr>
            <w:rFonts w:ascii="Times New Roman" w:hAnsi="Times New Roman" w:cs="Times New Roman"/>
            <w:color w:val="000000"/>
          </w:rPr>
          <w:delText>the</w:delText>
        </w:r>
        <w:r w:rsidR="00EE3F17" w:rsidDel="000A1DA5">
          <w:rPr>
            <w:rFonts w:ascii="Times New Roman" w:hAnsi="Times New Roman" w:cs="Times New Roman" w:hint="eastAsia"/>
            <w:color w:val="000000"/>
          </w:rPr>
          <w:delText xml:space="preserve"> significant</w:delText>
        </w:r>
        <w:r w:rsidR="00B835B7" w:rsidDel="000A1DA5">
          <w:rPr>
            <w:rFonts w:ascii="Times New Roman" w:hAnsi="Times New Roman" w:cs="Times New Roman"/>
            <w:color w:val="000000"/>
          </w:rPr>
          <w:delText xml:space="preserve"> results hav</w:delText>
        </w:r>
        <w:r w:rsidR="00B835B7" w:rsidDel="000A1DA5">
          <w:rPr>
            <w:rFonts w:ascii="Times New Roman" w:hAnsi="Times New Roman" w:cs="Times New Roman" w:hint="eastAsia"/>
            <w:color w:val="000000"/>
          </w:rPr>
          <w:delText>e</w:delText>
        </w:r>
        <w:r w:rsidR="00EE3F17" w:rsidRPr="00122DAC" w:rsidDel="000A1DA5">
          <w:rPr>
            <w:rFonts w:ascii="Times New Roman" w:hAnsi="Times New Roman" w:cs="Times New Roman"/>
            <w:color w:val="000000"/>
          </w:rPr>
          <w:delText xml:space="preserve"> </w:delText>
        </w:r>
        <w:r w:rsidR="00EE3F17" w:rsidRPr="00122DAC" w:rsidDel="000A1DA5">
          <w:rPr>
            <w:rFonts w:ascii="Times New Roman" w:hAnsi="Times New Roman" w:cs="Times New Roman"/>
            <w:i/>
            <w:iCs/>
            <w:color w:val="000000"/>
          </w:rPr>
          <w:delText>p</w:delText>
        </w:r>
        <w:r w:rsidR="00EE3F17" w:rsidRPr="00122DAC" w:rsidDel="000A1DA5">
          <w:rPr>
            <w:rFonts w:ascii="Times New Roman" w:hAnsi="Times New Roman" w:cs="Times New Roman"/>
            <w:color w:val="000000"/>
          </w:rPr>
          <w:delText xml:space="preserve"> values smaller or equal to 0.01, and </w:delText>
        </w:r>
        <w:r w:rsidR="00345AE9" w:rsidDel="000A1DA5">
          <w:rPr>
            <w:rFonts w:ascii="Times New Roman" w:hAnsi="Times New Roman" w:cs="Times New Roman" w:hint="eastAsia"/>
            <w:color w:val="000000"/>
          </w:rPr>
          <w:delText>89</w:delText>
        </w:r>
        <w:r w:rsidR="00EE3F17" w:rsidRPr="00122DAC" w:rsidDel="000A1DA5">
          <w:rPr>
            <w:rFonts w:ascii="Times New Roman" w:hAnsi="Times New Roman" w:cs="Times New Roman"/>
            <w:color w:val="000000"/>
          </w:rPr>
          <w:delText>% no larger than 0.02.</w:delText>
        </w:r>
        <w:r w:rsidR="00A865BF" w:rsidDel="000A1DA5">
          <w:rPr>
            <w:rFonts w:ascii="Times New Roman" w:hAnsi="Times New Roman" w:cs="Times New Roman" w:hint="eastAsia"/>
            <w:color w:val="000000"/>
          </w:rPr>
          <w:delText xml:space="preserve"> </w:delText>
        </w:r>
        <w:r w:rsidR="00EE3F17" w:rsidRPr="00122DAC" w:rsidDel="000A1DA5">
          <w:rPr>
            <w:rFonts w:ascii="Times New Roman" w:hAnsi="Times New Roman" w:cs="Times New Roman"/>
            <w:color w:val="000000"/>
          </w:rPr>
          <w:delText>The curve is significantly right-skewed based on both the binomial test (p</w:delText>
        </w:r>
        <w:r w:rsidR="00EE3F17" w:rsidRPr="00122DAC" w:rsidDel="000A1DA5">
          <w:rPr>
            <w:rFonts w:ascii="Times New Roman" w:hAnsi="Times New Roman" w:cs="Times New Roman"/>
            <w:i/>
            <w:color w:val="000000"/>
          </w:rPr>
          <w:delText xml:space="preserve"> </w:delText>
        </w:r>
        <w:r w:rsidR="00EE3F17" w:rsidRPr="00122DAC" w:rsidDel="000A1DA5">
          <w:rPr>
            <w:rFonts w:ascii="Times New Roman" w:hAnsi="Times New Roman" w:cs="Times New Roman"/>
            <w:color w:val="000000"/>
          </w:rPr>
          <w:delText>&lt; 0.0001) and the continuous test (</w:delText>
        </w:r>
        <w:r w:rsidR="00345AE9" w:rsidDel="000A1DA5">
          <w:rPr>
            <w:rFonts w:ascii="Times New Roman" w:hAnsi="Times New Roman" w:cs="Times New Roman"/>
            <w:color w:val="000000"/>
          </w:rPr>
          <w:delText xml:space="preserve">Z = </w:delText>
        </w:r>
        <w:r w:rsidR="00345AE9" w:rsidDel="000A1DA5">
          <w:rPr>
            <w:rFonts w:ascii="Times New Roman" w:hAnsi="Times New Roman" w:cs="Times New Roman" w:hint="eastAsia"/>
            <w:color w:val="000000"/>
          </w:rPr>
          <w:delText>0</w:delText>
        </w:r>
        <w:r w:rsidR="00EE3F17" w:rsidRPr="00122DAC" w:rsidDel="000A1DA5">
          <w:rPr>
            <w:rFonts w:ascii="Times New Roman" w:hAnsi="Times New Roman" w:cs="Times New Roman"/>
            <w:color w:val="000000"/>
          </w:rPr>
          <w:delText>, </w:delText>
        </w:r>
        <w:r w:rsidR="00D60901" w:rsidDel="000A1DA5">
          <w:rPr>
            <w:rFonts w:ascii="Times New Roman" w:hAnsi="Times New Roman" w:cs="Times New Roman"/>
            <w:color w:val="000000"/>
          </w:rPr>
          <w:delText xml:space="preserve"> </w:delText>
        </w:r>
        <w:r w:rsidR="00EE3F17" w:rsidRPr="00122DAC" w:rsidDel="000A1DA5">
          <w:rPr>
            <w:rFonts w:ascii="Times New Roman" w:hAnsi="Times New Roman" w:cs="Times New Roman"/>
            <w:i/>
            <w:iCs/>
            <w:color w:val="000000"/>
          </w:rPr>
          <w:delText>p</w:delText>
        </w:r>
        <w:r w:rsidR="00D60901" w:rsidDel="000A1DA5">
          <w:rPr>
            <w:rFonts w:ascii="Times New Roman" w:hAnsi="Times New Roman" w:cs="Times New Roman"/>
            <w:i/>
            <w:iCs/>
            <w:color w:val="000000"/>
          </w:rPr>
          <w:delText xml:space="preserve"> </w:delText>
        </w:r>
        <w:r w:rsidR="00EE3F17" w:rsidRPr="00122DAC" w:rsidDel="000A1DA5">
          <w:rPr>
            <w:rFonts w:ascii="Times New Roman" w:hAnsi="Times New Roman" w:cs="Times New Roman"/>
            <w:color w:val="000000"/>
          </w:rPr>
          <w:delText>&lt;</w:delText>
        </w:r>
        <w:r w:rsidR="00D60901" w:rsidDel="000A1DA5">
          <w:rPr>
            <w:rFonts w:ascii="Times New Roman" w:hAnsi="Times New Roman" w:cs="Times New Roman"/>
            <w:color w:val="000000"/>
          </w:rPr>
          <w:delText xml:space="preserve"> </w:delText>
        </w:r>
        <w:r w:rsidR="00EE3F17" w:rsidRPr="00122DAC" w:rsidDel="000A1DA5">
          <w:rPr>
            <w:rFonts w:ascii="Times New Roman" w:hAnsi="Times New Roman" w:cs="Times New Roman"/>
            <w:color w:val="000000"/>
          </w:rPr>
          <w:delText xml:space="preserve">.0001). </w:delText>
        </w:r>
      </w:del>
    </w:p>
    <w:p w:rsidR="00301D2A" w:rsidDel="000A1DA5" w:rsidRDefault="00301D2A" w:rsidP="00EE3F17">
      <w:pPr>
        <w:rPr>
          <w:del w:id="12" w:author="lzhang94" w:date="2015-05-13T10:49:00Z"/>
          <w:rFonts w:ascii="Times New Roman" w:hAnsi="Times New Roman" w:cs="Times New Roman"/>
          <w:color w:val="000000"/>
        </w:rPr>
      </w:pPr>
    </w:p>
    <w:p w:rsidR="00081A03" w:rsidRPr="00A17953" w:rsidDel="000A1DA5" w:rsidRDefault="002A3B0E" w:rsidP="00081A03">
      <w:pPr>
        <w:rPr>
          <w:del w:id="13" w:author="lzhang94" w:date="2015-05-13T10:49:00Z"/>
          <w:rFonts w:ascii="Times New Roman" w:hAnsi="Times New Roman" w:cs="Times New Roman"/>
          <w:color w:val="000000"/>
          <w:sz w:val="24"/>
          <w:szCs w:val="24"/>
        </w:rPr>
      </w:pPr>
      <w:del w:id="14" w:author="lzhang94" w:date="2015-05-13T10:49:00Z">
        <w:r w:rsidRPr="00A17953" w:rsidDel="000A1DA5">
          <w:rPr>
            <w:rFonts w:ascii="Times New Roman" w:hAnsi="Times New Roman" w:cs="Times New Roman"/>
            <w:color w:val="000000"/>
            <w:sz w:val="24"/>
            <w:szCs w:val="24"/>
          </w:rPr>
          <w:delText>Among all the studies in our meta-analysis, there are 58 studies in total looking at the relationship between narcissism and self-enh</w:delText>
        </w:r>
        <w:r w:rsidR="00B81947" w:rsidRPr="00A17953" w:rsidDel="000A1DA5">
          <w:rPr>
            <w:rFonts w:ascii="Times New Roman" w:hAnsi="Times New Roman" w:cs="Times New Roman"/>
            <w:color w:val="000000"/>
            <w:sz w:val="24"/>
            <w:szCs w:val="24"/>
          </w:rPr>
          <w:delText xml:space="preserve">ancement on communal constructs, and the </w:delText>
        </w:r>
        <w:r w:rsidR="00B81947" w:rsidRPr="00A17953" w:rsidDel="000A1DA5">
          <w:rPr>
            <w:rFonts w:ascii="Times New Roman" w:hAnsi="Times New Roman" w:cs="Times New Roman"/>
            <w:i/>
            <w:color w:val="000000"/>
            <w:sz w:val="24"/>
            <w:szCs w:val="24"/>
          </w:rPr>
          <w:delText xml:space="preserve">p </w:delText>
        </w:r>
        <w:r w:rsidR="00B81947" w:rsidRPr="00A17953" w:rsidDel="000A1DA5">
          <w:rPr>
            <w:rFonts w:ascii="Times New Roman" w:hAnsi="Times New Roman" w:cs="Times New Roman"/>
            <w:color w:val="000000"/>
            <w:sz w:val="24"/>
            <w:szCs w:val="24"/>
          </w:rPr>
          <w:delText>values of the 19 significant results were included in the analysis.</w:delText>
        </w:r>
      </w:del>
    </w:p>
    <w:p w:rsidR="00081A03" w:rsidRPr="00A17953" w:rsidDel="000A1DA5" w:rsidRDefault="006E3807" w:rsidP="00081A03">
      <w:pPr>
        <w:rPr>
          <w:del w:id="15" w:author="lzhang94" w:date="2015-05-13T10:49:00Z"/>
          <w:rFonts w:ascii="Times New Roman" w:hAnsi="Times New Roman" w:cs="Times New Roman"/>
          <w:color w:val="000000"/>
          <w:sz w:val="24"/>
          <w:szCs w:val="24"/>
        </w:rPr>
      </w:pPr>
      <w:del w:id="16" w:author="lzhang94" w:date="2015-05-13T10:49:00Z">
        <w:r w:rsidRPr="00A17953" w:rsidDel="000A1DA5">
          <w:rPr>
            <w:rFonts w:ascii="Times New Roman" w:hAnsi="Times New Roman" w:cs="Times New Roman"/>
            <w:color w:val="000000"/>
            <w:sz w:val="24"/>
            <w:szCs w:val="24"/>
          </w:rPr>
          <w:delText>Figure 3</w:delText>
        </w:r>
        <w:r w:rsidR="00081A03" w:rsidRPr="00A17953" w:rsidDel="000A1DA5">
          <w:rPr>
            <w:rFonts w:ascii="Times New Roman" w:hAnsi="Times New Roman" w:cs="Times New Roman"/>
            <w:color w:val="000000"/>
            <w:sz w:val="24"/>
            <w:szCs w:val="24"/>
          </w:rPr>
          <w:delText xml:space="preserve"> </w:delText>
        </w:r>
        <w:r w:rsidRPr="00A17953" w:rsidDel="000A1DA5">
          <w:rPr>
            <w:rFonts w:ascii="Times New Roman" w:hAnsi="Times New Roman" w:cs="Times New Roman"/>
            <w:color w:val="000000"/>
            <w:sz w:val="24"/>
            <w:szCs w:val="24"/>
          </w:rPr>
          <w:delText>demonstrated</w:delText>
        </w:r>
        <w:r w:rsidR="00081A03" w:rsidRPr="00A17953" w:rsidDel="000A1DA5">
          <w:rPr>
            <w:rFonts w:ascii="Times New Roman" w:hAnsi="Times New Roman" w:cs="Times New Roman"/>
            <w:color w:val="000000"/>
            <w:sz w:val="24"/>
            <w:szCs w:val="24"/>
          </w:rPr>
          <w:delText xml:space="preserve"> the distribution of </w:delText>
        </w:r>
        <w:r w:rsidRPr="00A17953" w:rsidDel="000A1DA5">
          <w:rPr>
            <w:rFonts w:ascii="Times New Roman" w:hAnsi="Times New Roman" w:cs="Times New Roman"/>
            <w:color w:val="000000"/>
            <w:sz w:val="24"/>
            <w:szCs w:val="24"/>
          </w:rPr>
          <w:delText xml:space="preserve">the </w:delText>
        </w:r>
        <w:r w:rsidR="00081A03" w:rsidRPr="00A17953" w:rsidDel="000A1DA5">
          <w:rPr>
            <w:rFonts w:ascii="Times New Roman" w:hAnsi="Times New Roman" w:cs="Times New Roman"/>
            <w:i/>
            <w:iCs/>
            <w:color w:val="000000"/>
            <w:sz w:val="24"/>
            <w:szCs w:val="24"/>
          </w:rPr>
          <w:delText>p</w:delText>
        </w:r>
        <w:r w:rsidR="00081A03" w:rsidRPr="00A17953" w:rsidDel="000A1DA5">
          <w:rPr>
            <w:rFonts w:ascii="Times New Roman" w:hAnsi="Times New Roman" w:cs="Times New Roman"/>
            <w:color w:val="000000"/>
            <w:sz w:val="24"/>
            <w:szCs w:val="24"/>
          </w:rPr>
          <w:delText xml:space="preserve"> values of all significant results </w:delText>
        </w:r>
        <w:r w:rsidRPr="00A17953" w:rsidDel="000A1DA5">
          <w:rPr>
            <w:rFonts w:ascii="Times New Roman" w:hAnsi="Times New Roman" w:cs="Times New Roman"/>
            <w:color w:val="000000"/>
            <w:sz w:val="24"/>
            <w:szCs w:val="24"/>
          </w:rPr>
          <w:delText>for communal</w:delText>
        </w:r>
        <w:r w:rsidR="00081A03" w:rsidRPr="00A17953" w:rsidDel="000A1DA5">
          <w:rPr>
            <w:rFonts w:ascii="Times New Roman" w:hAnsi="Times New Roman" w:cs="Times New Roman"/>
            <w:color w:val="000000"/>
            <w:sz w:val="24"/>
            <w:szCs w:val="24"/>
          </w:rPr>
          <w:delText xml:space="preserve"> constructs</w:delText>
        </w:r>
        <w:r w:rsidR="00DF677E" w:rsidRPr="00A17953" w:rsidDel="000A1DA5">
          <w:rPr>
            <w:rFonts w:ascii="Times New Roman" w:hAnsi="Times New Roman" w:cs="Times New Roman"/>
            <w:color w:val="000000"/>
            <w:sz w:val="24"/>
            <w:szCs w:val="24"/>
          </w:rPr>
          <w:delText>. The curve, again, is significantly right-skewed, contradicting the speculation that the results are out of publication bias and p-hacking instead of real effects.</w:delText>
        </w:r>
      </w:del>
    </w:p>
    <w:p w:rsidR="00243C69" w:rsidRPr="00C7776E" w:rsidDel="000A1DA5" w:rsidRDefault="00243C69" w:rsidP="00081A03">
      <w:pPr>
        <w:rPr>
          <w:del w:id="17" w:author="lzhang94" w:date="2015-05-13T10:49:00Z"/>
          <w:rFonts w:ascii="Calibri" w:hAnsi="Calibri"/>
          <w:color w:val="000000"/>
          <w:sz w:val="24"/>
          <w:szCs w:val="24"/>
        </w:rPr>
      </w:pPr>
    </w:p>
    <w:p w:rsidR="003F3740" w:rsidDel="000A1DA5" w:rsidRDefault="00782532" w:rsidP="00E90AF1">
      <w:pPr>
        <w:jc w:val="center"/>
        <w:rPr>
          <w:del w:id="18" w:author="lzhang94" w:date="2015-05-13T10:49:00Z"/>
        </w:rPr>
      </w:pPr>
      <w:del w:id="19" w:author="lzhang94" w:date="2015-05-13T10:49:00Z">
        <w:r w:rsidDel="000A1DA5">
          <w:rPr>
            <w:sz w:val="24"/>
            <w:szCs w:val="24"/>
          </w:rPr>
          <w:lastRenderedPageBreak/>
          <w:pict>
            <v:shape id="_x0000_i1026" type="#_x0000_t75" style="width:5in;height:4in">
              <v:imagedata r:id="rId8" o:title="1_p-curve_communion"/>
            </v:shape>
          </w:pict>
        </w:r>
      </w:del>
    </w:p>
    <w:p w:rsidR="00DF677E" w:rsidRPr="00405D43" w:rsidDel="000A1DA5" w:rsidRDefault="00E90AF1" w:rsidP="00DF677E">
      <w:pPr>
        <w:rPr>
          <w:del w:id="20" w:author="lzhang94" w:date="2015-05-13T10:49:00Z"/>
          <w:rFonts w:ascii="Times New Roman" w:hAnsi="Times New Roman" w:cs="Times New Roman"/>
          <w:color w:val="000000"/>
        </w:rPr>
      </w:pPr>
      <w:del w:id="21" w:author="lzhang94" w:date="2015-05-13T10:49:00Z">
        <w:r w:rsidRPr="00405D43" w:rsidDel="000A1DA5">
          <w:rPr>
            <w:rFonts w:ascii="Times New Roman" w:hAnsi="Times New Roman" w:cs="Times New Roman"/>
          </w:rPr>
          <w:delText xml:space="preserve">Figure 3. </w:delText>
        </w:r>
        <w:r w:rsidR="00DF677E" w:rsidRPr="00405D43" w:rsidDel="000A1DA5">
          <w:rPr>
            <w:rFonts w:ascii="Times New Roman" w:hAnsi="Times New Roman" w:cs="Times New Roman"/>
            <w:i/>
            <w:color w:val="000000"/>
          </w:rPr>
          <w:delText>P</w:delText>
        </w:r>
        <w:r w:rsidR="00DF677E" w:rsidRPr="00405D43" w:rsidDel="000A1DA5">
          <w:rPr>
            <w:rFonts w:ascii="Times New Roman" w:hAnsi="Times New Roman" w:cs="Times New Roman"/>
            <w:color w:val="000000"/>
          </w:rPr>
          <w:delText xml:space="preserve">-curve containing </w:delText>
        </w:r>
        <w:r w:rsidR="00DF677E" w:rsidRPr="00405D43" w:rsidDel="000A1DA5">
          <w:rPr>
            <w:rFonts w:ascii="Times New Roman" w:hAnsi="Times New Roman" w:cs="Times New Roman"/>
            <w:i/>
            <w:color w:val="000000"/>
          </w:rPr>
          <w:delText xml:space="preserve">p </w:delText>
        </w:r>
        <w:r w:rsidR="00DF677E" w:rsidRPr="00405D43" w:rsidDel="000A1DA5">
          <w:rPr>
            <w:rFonts w:ascii="Times New Roman" w:hAnsi="Times New Roman" w:cs="Times New Roman"/>
            <w:color w:val="000000"/>
          </w:rPr>
          <w:delText xml:space="preserve">values of all statistically significant effect sizes on agentic constructs (α= 0.05). </w:delText>
        </w:r>
        <w:r w:rsidR="00F1255C" w:rsidRPr="00405D43" w:rsidDel="000A1DA5">
          <w:rPr>
            <w:rFonts w:ascii="Times New Roman" w:hAnsi="Times New Roman" w:cs="Times New Roman"/>
            <w:color w:val="000000"/>
          </w:rPr>
          <w:delText xml:space="preserve">N = 19 </w:delText>
        </w:r>
        <w:r w:rsidR="00F1255C" w:rsidRPr="00405D43" w:rsidDel="000A1DA5">
          <w:rPr>
            <w:rFonts w:ascii="Times New Roman" w:hAnsi="Times New Roman" w:cs="Times New Roman"/>
            <w:i/>
            <w:color w:val="000000"/>
          </w:rPr>
          <w:delText xml:space="preserve">p </w:delText>
        </w:r>
        <w:r w:rsidR="00F1255C" w:rsidRPr="00405D43" w:rsidDel="000A1DA5">
          <w:rPr>
            <w:rFonts w:ascii="Times New Roman" w:hAnsi="Times New Roman" w:cs="Times New Roman"/>
            <w:color w:val="000000"/>
          </w:rPr>
          <w:delText>values. 6</w:delText>
        </w:r>
        <w:r w:rsidR="00DF677E" w:rsidRPr="00405D43" w:rsidDel="000A1DA5">
          <w:rPr>
            <w:rFonts w:ascii="Times New Roman" w:hAnsi="Times New Roman" w:cs="Times New Roman"/>
            <w:color w:val="000000"/>
          </w:rPr>
          <w:delText>8% of all the significant</w:delText>
        </w:r>
        <w:r w:rsidR="00AD6B34" w:rsidRPr="00405D43" w:rsidDel="000A1DA5">
          <w:rPr>
            <w:rFonts w:ascii="Times New Roman" w:hAnsi="Times New Roman" w:cs="Times New Roman"/>
            <w:color w:val="000000"/>
          </w:rPr>
          <w:delText xml:space="preserve"> results have</w:delText>
        </w:r>
        <w:r w:rsidR="00DF677E" w:rsidRPr="00405D43" w:rsidDel="000A1DA5">
          <w:rPr>
            <w:rFonts w:ascii="Times New Roman" w:hAnsi="Times New Roman" w:cs="Times New Roman"/>
            <w:color w:val="000000"/>
          </w:rPr>
          <w:delText xml:space="preserve"> </w:delText>
        </w:r>
        <w:r w:rsidR="00DF677E" w:rsidRPr="00405D43" w:rsidDel="000A1DA5">
          <w:rPr>
            <w:rFonts w:ascii="Times New Roman" w:hAnsi="Times New Roman" w:cs="Times New Roman"/>
            <w:i/>
            <w:iCs/>
            <w:color w:val="000000"/>
          </w:rPr>
          <w:delText>p</w:delText>
        </w:r>
        <w:r w:rsidR="00DF677E" w:rsidRPr="00405D43" w:rsidDel="000A1DA5">
          <w:rPr>
            <w:rFonts w:ascii="Times New Roman" w:hAnsi="Times New Roman" w:cs="Times New Roman"/>
            <w:color w:val="000000"/>
          </w:rPr>
          <w:delText xml:space="preserve"> values smaller or equal to 0.01, and </w:delText>
        </w:r>
        <w:r w:rsidR="005B191A" w:rsidRPr="00405D43" w:rsidDel="000A1DA5">
          <w:rPr>
            <w:rFonts w:ascii="Times New Roman" w:hAnsi="Times New Roman" w:cs="Times New Roman"/>
            <w:color w:val="000000"/>
          </w:rPr>
          <w:delText>94</w:delText>
        </w:r>
        <w:r w:rsidR="00DF677E" w:rsidRPr="00405D43" w:rsidDel="000A1DA5">
          <w:rPr>
            <w:rFonts w:ascii="Times New Roman" w:hAnsi="Times New Roman" w:cs="Times New Roman"/>
            <w:color w:val="000000"/>
          </w:rPr>
          <w:delText>% no larger than 0.02.</w:delText>
        </w:r>
        <w:r w:rsidR="00490F5E" w:rsidRPr="00405D43" w:rsidDel="000A1DA5">
          <w:rPr>
            <w:rFonts w:ascii="Times New Roman" w:hAnsi="Times New Roman" w:cs="Times New Roman"/>
            <w:color w:val="000000"/>
          </w:rPr>
          <w:delText xml:space="preserve"> </w:delText>
        </w:r>
        <w:r w:rsidR="00DF677E" w:rsidRPr="00405D43" w:rsidDel="000A1DA5">
          <w:rPr>
            <w:rFonts w:ascii="Times New Roman" w:hAnsi="Times New Roman" w:cs="Times New Roman"/>
            <w:color w:val="000000"/>
          </w:rPr>
          <w:delText>The curve is significantly right-skewed based on both the binomial test (p</w:delText>
        </w:r>
        <w:r w:rsidR="00DF677E" w:rsidRPr="00405D43" w:rsidDel="000A1DA5">
          <w:rPr>
            <w:rFonts w:ascii="Times New Roman" w:hAnsi="Times New Roman" w:cs="Times New Roman"/>
            <w:i/>
            <w:color w:val="000000"/>
          </w:rPr>
          <w:delText xml:space="preserve"> </w:delText>
        </w:r>
        <w:r w:rsidR="00DF677E" w:rsidRPr="00405D43" w:rsidDel="000A1DA5">
          <w:rPr>
            <w:rFonts w:ascii="Times New Roman" w:hAnsi="Times New Roman" w:cs="Times New Roman"/>
            <w:color w:val="000000"/>
          </w:rPr>
          <w:delText>&lt; 0.0001) and the continuous test (Z = 0, </w:delText>
        </w:r>
        <w:r w:rsidR="00DF677E" w:rsidRPr="00405D43" w:rsidDel="000A1DA5">
          <w:rPr>
            <w:rFonts w:ascii="Times New Roman" w:hAnsi="Times New Roman" w:cs="Times New Roman"/>
            <w:i/>
            <w:iCs/>
            <w:color w:val="000000"/>
          </w:rPr>
          <w:delText>p</w:delText>
        </w:r>
        <w:r w:rsidR="00DF677E" w:rsidRPr="00405D43" w:rsidDel="000A1DA5">
          <w:rPr>
            <w:rFonts w:ascii="Times New Roman" w:hAnsi="Times New Roman" w:cs="Times New Roman"/>
            <w:color w:val="000000"/>
          </w:rPr>
          <w:delText xml:space="preserve">&lt;.0001). </w:delText>
        </w:r>
      </w:del>
    </w:p>
    <w:p w:rsidR="00E90AF1" w:rsidRPr="00456315" w:rsidRDefault="00243C69" w:rsidP="00243C69">
      <w:pPr>
        <w:rPr>
          <w:rFonts w:ascii="Times New Roman" w:hAnsi="Times New Roman" w:cs="Times New Roman"/>
          <w:sz w:val="24"/>
          <w:szCs w:val="24"/>
        </w:rPr>
      </w:pPr>
      <w:r w:rsidRPr="00A17953">
        <w:rPr>
          <w:rFonts w:ascii="Times New Roman" w:hAnsi="Times New Roman" w:cs="Times New Roman"/>
          <w:sz w:val="24"/>
          <w:szCs w:val="24"/>
        </w:rPr>
        <w:t xml:space="preserve">To conclude, </w:t>
      </w:r>
      <w:del w:id="22" w:author="lzhang94" w:date="2015-05-13T10:49:00Z">
        <w:r w:rsidRPr="00A17953" w:rsidDel="00456315">
          <w:rPr>
            <w:rFonts w:ascii="Times New Roman" w:hAnsi="Times New Roman" w:cs="Times New Roman"/>
            <w:sz w:val="24"/>
            <w:szCs w:val="24"/>
          </w:rPr>
          <w:delText xml:space="preserve">all 3 </w:delText>
        </w:r>
        <w:r w:rsidR="00FA4D4B" w:rsidRPr="00A17953" w:rsidDel="00456315">
          <w:rPr>
            <w:rFonts w:ascii="Times New Roman" w:hAnsi="Times New Roman" w:cs="Times New Roman"/>
            <w:sz w:val="24"/>
            <w:szCs w:val="24"/>
          </w:rPr>
          <w:delText>analyses</w:delText>
        </w:r>
        <w:r w:rsidRPr="00A17953" w:rsidDel="00456315">
          <w:rPr>
            <w:rFonts w:ascii="Times New Roman" w:hAnsi="Times New Roman" w:cs="Times New Roman"/>
            <w:sz w:val="24"/>
            <w:szCs w:val="24"/>
          </w:rPr>
          <w:delText xml:space="preserve"> on the distribution of </w:delText>
        </w:r>
        <w:r w:rsidRPr="00A17953" w:rsidDel="00456315">
          <w:rPr>
            <w:rFonts w:ascii="Times New Roman" w:hAnsi="Times New Roman" w:cs="Times New Roman"/>
            <w:i/>
            <w:sz w:val="24"/>
            <w:szCs w:val="24"/>
          </w:rPr>
          <w:delText xml:space="preserve">p </w:delText>
        </w:r>
        <w:r w:rsidRPr="00A17953" w:rsidDel="00456315">
          <w:rPr>
            <w:rFonts w:ascii="Times New Roman" w:hAnsi="Times New Roman" w:cs="Times New Roman"/>
            <w:sz w:val="24"/>
            <w:szCs w:val="24"/>
          </w:rPr>
          <w:delText xml:space="preserve">values of studies with statistically significant results have shown signs of publication bias or p-hacking by demonstrating significantly right-skewed </w:delText>
        </w:r>
        <w:r w:rsidRPr="00A17953" w:rsidDel="00456315">
          <w:rPr>
            <w:rFonts w:ascii="Times New Roman" w:hAnsi="Times New Roman" w:cs="Times New Roman"/>
            <w:i/>
            <w:sz w:val="24"/>
            <w:szCs w:val="24"/>
          </w:rPr>
          <w:delText>p</w:delText>
        </w:r>
        <w:r w:rsidRPr="00A17953" w:rsidDel="00456315">
          <w:rPr>
            <w:rFonts w:ascii="Times New Roman" w:hAnsi="Times New Roman" w:cs="Times New Roman"/>
            <w:sz w:val="24"/>
            <w:szCs w:val="24"/>
          </w:rPr>
          <w:delText>-curves.</w:delText>
        </w:r>
      </w:del>
      <w:ins w:id="23" w:author="lzhang94" w:date="2015-05-13T10:49:00Z">
        <w:r w:rsidR="00456315">
          <w:rPr>
            <w:rFonts w:ascii="Times New Roman" w:hAnsi="Times New Roman" w:cs="Times New Roman" w:hint="eastAsia"/>
            <w:sz w:val="24"/>
            <w:szCs w:val="24"/>
          </w:rPr>
          <w:t xml:space="preserve">the </w:t>
        </w:r>
      </w:ins>
      <w:ins w:id="24" w:author="lzhang94" w:date="2015-05-13T10:50:00Z">
        <w:r w:rsidR="00456315">
          <w:rPr>
            <w:rFonts w:ascii="Times New Roman" w:hAnsi="Times New Roman" w:cs="Times New Roman" w:hint="eastAsia"/>
            <w:i/>
            <w:sz w:val="24"/>
            <w:szCs w:val="24"/>
          </w:rPr>
          <w:t>p</w:t>
        </w:r>
        <w:r w:rsidR="00456315">
          <w:rPr>
            <w:rFonts w:ascii="Times New Roman" w:hAnsi="Times New Roman" w:cs="Times New Roman" w:hint="eastAsia"/>
            <w:sz w:val="24"/>
            <w:szCs w:val="24"/>
          </w:rPr>
          <w:t xml:space="preserve">-curve analysis </w:t>
        </w:r>
      </w:ins>
      <w:ins w:id="25" w:author="lzhang94" w:date="2015-05-13T10:51:00Z">
        <w:r w:rsidR="00456315">
          <w:rPr>
            <w:rFonts w:ascii="Times New Roman" w:hAnsi="Times New Roman" w:cs="Times New Roman" w:hint="eastAsia"/>
            <w:sz w:val="24"/>
            <w:szCs w:val="24"/>
          </w:rPr>
          <w:t xml:space="preserve">with a statistically </w:t>
        </w:r>
        <w:r w:rsidR="00456315">
          <w:rPr>
            <w:rFonts w:ascii="Times New Roman" w:hAnsi="Times New Roman" w:cs="Times New Roman"/>
            <w:sz w:val="24"/>
            <w:szCs w:val="24"/>
          </w:rPr>
          <w:t>significant</w:t>
        </w:r>
        <w:r w:rsidR="00456315">
          <w:rPr>
            <w:rFonts w:ascii="Times New Roman" w:hAnsi="Times New Roman" w:cs="Times New Roman" w:hint="eastAsia"/>
            <w:sz w:val="24"/>
            <w:szCs w:val="24"/>
          </w:rPr>
          <w:t xml:space="preserve"> right-skewed </w:t>
        </w:r>
        <w:r w:rsidR="00456315" w:rsidRPr="00456315">
          <w:rPr>
            <w:rFonts w:ascii="Times New Roman" w:hAnsi="Times New Roman" w:cs="Times New Roman" w:hint="eastAsia"/>
            <w:sz w:val="24"/>
            <w:szCs w:val="24"/>
            <w:rPrChange w:id="26" w:author="lzhang94" w:date="2015-05-13T10:51:00Z">
              <w:rPr>
                <w:rFonts w:ascii="Times New Roman" w:hAnsi="Times New Roman" w:cs="Times New Roman" w:hint="eastAsia"/>
                <w:i/>
                <w:sz w:val="24"/>
                <w:szCs w:val="24"/>
              </w:rPr>
            </w:rPrChange>
          </w:rPr>
          <w:t>p</w:t>
        </w:r>
        <w:r w:rsidR="00456315">
          <w:rPr>
            <w:rFonts w:ascii="Times New Roman" w:hAnsi="Times New Roman" w:cs="Times New Roman" w:hint="eastAsia"/>
            <w:sz w:val="24"/>
            <w:szCs w:val="24"/>
          </w:rPr>
          <w:t xml:space="preserve">-curve </w:t>
        </w:r>
        <w:r w:rsidR="00456315" w:rsidRPr="00456315">
          <w:rPr>
            <w:rFonts w:ascii="Times New Roman" w:hAnsi="Times New Roman" w:cs="Times New Roman" w:hint="eastAsia"/>
            <w:sz w:val="24"/>
            <w:szCs w:val="24"/>
          </w:rPr>
          <w:t>has</w:t>
        </w:r>
        <w:r w:rsidR="00456315">
          <w:rPr>
            <w:rFonts w:ascii="Times New Roman" w:hAnsi="Times New Roman" w:cs="Times New Roman" w:hint="eastAsia"/>
            <w:sz w:val="24"/>
            <w:szCs w:val="24"/>
          </w:rPr>
          <w:t xml:space="preserve"> shown that most studies in our meta-analysis</w:t>
        </w:r>
      </w:ins>
      <w:ins w:id="27" w:author="lzhang94" w:date="2015-05-13T10:52:00Z">
        <w:r w:rsidR="00456315">
          <w:rPr>
            <w:rFonts w:ascii="Times New Roman" w:hAnsi="Times New Roman" w:cs="Times New Roman" w:hint="eastAsia"/>
            <w:sz w:val="24"/>
            <w:szCs w:val="24"/>
          </w:rPr>
          <w:t xml:space="preserve"> contain evidenti</w:t>
        </w:r>
        <w:r w:rsidR="00B14C1E">
          <w:rPr>
            <w:rFonts w:ascii="Times New Roman" w:hAnsi="Times New Roman" w:cs="Times New Roman" w:hint="eastAsia"/>
            <w:sz w:val="24"/>
            <w:szCs w:val="24"/>
          </w:rPr>
          <w:t>al values, and therefore, it doesn</w:t>
        </w:r>
      </w:ins>
      <w:ins w:id="28" w:author="lzhang94" w:date="2015-05-13T10:53:00Z">
        <w:r w:rsidR="00B14C1E">
          <w:rPr>
            <w:rFonts w:ascii="Times New Roman" w:hAnsi="Times New Roman" w:cs="Times New Roman"/>
            <w:sz w:val="24"/>
            <w:szCs w:val="24"/>
          </w:rPr>
          <w:t>’</w:t>
        </w:r>
        <w:r w:rsidR="00B14C1E">
          <w:rPr>
            <w:rFonts w:ascii="Times New Roman" w:hAnsi="Times New Roman" w:cs="Times New Roman" w:hint="eastAsia"/>
            <w:sz w:val="24"/>
            <w:szCs w:val="24"/>
          </w:rPr>
          <w:t>t seem like we</w:t>
        </w:r>
      </w:ins>
      <w:ins w:id="29" w:author="lzhang94" w:date="2015-05-13T10:52:00Z">
        <w:r w:rsidR="00456315">
          <w:rPr>
            <w:rFonts w:ascii="Times New Roman" w:hAnsi="Times New Roman" w:cs="Times New Roman" w:hint="eastAsia"/>
            <w:sz w:val="24"/>
            <w:szCs w:val="24"/>
          </w:rPr>
          <w:t xml:space="preserve"> </w:t>
        </w:r>
        <w:bookmarkStart w:id="30" w:name="_GoBack"/>
        <w:bookmarkEnd w:id="30"/>
        <w:r w:rsidR="00456315">
          <w:rPr>
            <w:rFonts w:ascii="Times New Roman" w:hAnsi="Times New Roman" w:cs="Times New Roman" w:hint="eastAsia"/>
            <w:sz w:val="24"/>
            <w:szCs w:val="24"/>
          </w:rPr>
          <w:t xml:space="preserve">need to worry about publication bias or </w:t>
        </w:r>
        <w:r w:rsidR="00456315">
          <w:rPr>
            <w:rFonts w:ascii="Times New Roman" w:hAnsi="Times New Roman" w:cs="Times New Roman" w:hint="eastAsia"/>
            <w:i/>
            <w:sz w:val="24"/>
            <w:szCs w:val="24"/>
          </w:rPr>
          <w:t>p</w:t>
        </w:r>
        <w:r w:rsidR="00456315">
          <w:rPr>
            <w:rFonts w:ascii="Times New Roman" w:hAnsi="Times New Roman" w:cs="Times New Roman" w:hint="eastAsia"/>
            <w:sz w:val="24"/>
            <w:szCs w:val="24"/>
          </w:rPr>
          <w:t>-hacking.</w:t>
        </w:r>
      </w:ins>
      <w:ins w:id="31" w:author="lzhang94" w:date="2015-05-13T10:51:00Z">
        <w:r w:rsidR="00456315">
          <w:rPr>
            <w:rFonts w:ascii="Times New Roman" w:hAnsi="Times New Roman" w:cs="Times New Roman" w:hint="eastAsia"/>
            <w:sz w:val="24"/>
            <w:szCs w:val="24"/>
          </w:rPr>
          <w:t xml:space="preserve"> </w:t>
        </w:r>
      </w:ins>
    </w:p>
    <w:sectPr w:rsidR="00E90AF1" w:rsidRPr="0045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8"/>
    <w:rsid w:val="00016B80"/>
    <w:rsid w:val="00040824"/>
    <w:rsid w:val="00062842"/>
    <w:rsid w:val="000653D8"/>
    <w:rsid w:val="00081A03"/>
    <w:rsid w:val="000A1DA5"/>
    <w:rsid w:val="000D75E8"/>
    <w:rsid w:val="000E0E4D"/>
    <w:rsid w:val="000E1CDF"/>
    <w:rsid w:val="000F3167"/>
    <w:rsid w:val="00122DAC"/>
    <w:rsid w:val="00142FBF"/>
    <w:rsid w:val="00190A04"/>
    <w:rsid w:val="001A7C54"/>
    <w:rsid w:val="001B1345"/>
    <w:rsid w:val="001D73E9"/>
    <w:rsid w:val="00243C69"/>
    <w:rsid w:val="002713BA"/>
    <w:rsid w:val="00287795"/>
    <w:rsid w:val="002A00B6"/>
    <w:rsid w:val="002A3B0E"/>
    <w:rsid w:val="002B4593"/>
    <w:rsid w:val="00301D2A"/>
    <w:rsid w:val="00303F2D"/>
    <w:rsid w:val="00324DA0"/>
    <w:rsid w:val="00327C05"/>
    <w:rsid w:val="00345AE9"/>
    <w:rsid w:val="00356596"/>
    <w:rsid w:val="00384721"/>
    <w:rsid w:val="003B54F7"/>
    <w:rsid w:val="003F01DD"/>
    <w:rsid w:val="003F0E75"/>
    <w:rsid w:val="003F3740"/>
    <w:rsid w:val="00405D43"/>
    <w:rsid w:val="00454BEC"/>
    <w:rsid w:val="00456315"/>
    <w:rsid w:val="0048098C"/>
    <w:rsid w:val="00482423"/>
    <w:rsid w:val="00490F5E"/>
    <w:rsid w:val="00493B1E"/>
    <w:rsid w:val="004B65BB"/>
    <w:rsid w:val="0050134A"/>
    <w:rsid w:val="0051683F"/>
    <w:rsid w:val="00531C46"/>
    <w:rsid w:val="00531E95"/>
    <w:rsid w:val="005858C8"/>
    <w:rsid w:val="005B191A"/>
    <w:rsid w:val="005D4649"/>
    <w:rsid w:val="005F6C04"/>
    <w:rsid w:val="00642151"/>
    <w:rsid w:val="00654F3C"/>
    <w:rsid w:val="00655F2C"/>
    <w:rsid w:val="00662A9A"/>
    <w:rsid w:val="0069049D"/>
    <w:rsid w:val="006E3807"/>
    <w:rsid w:val="00741723"/>
    <w:rsid w:val="00746EFF"/>
    <w:rsid w:val="00782532"/>
    <w:rsid w:val="00827EF1"/>
    <w:rsid w:val="00835AE3"/>
    <w:rsid w:val="0087172C"/>
    <w:rsid w:val="008C5153"/>
    <w:rsid w:val="00901A16"/>
    <w:rsid w:val="009075DA"/>
    <w:rsid w:val="00931367"/>
    <w:rsid w:val="009A348F"/>
    <w:rsid w:val="009D52F5"/>
    <w:rsid w:val="00A17953"/>
    <w:rsid w:val="00A44C74"/>
    <w:rsid w:val="00A6204A"/>
    <w:rsid w:val="00A865BF"/>
    <w:rsid w:val="00AA2229"/>
    <w:rsid w:val="00AD6B34"/>
    <w:rsid w:val="00B14C1E"/>
    <w:rsid w:val="00B1702D"/>
    <w:rsid w:val="00B367F0"/>
    <w:rsid w:val="00B7597B"/>
    <w:rsid w:val="00B81947"/>
    <w:rsid w:val="00B835B7"/>
    <w:rsid w:val="00B96E26"/>
    <w:rsid w:val="00BA4AB4"/>
    <w:rsid w:val="00BA6330"/>
    <w:rsid w:val="00BC6BA6"/>
    <w:rsid w:val="00C31CFF"/>
    <w:rsid w:val="00C66E08"/>
    <w:rsid w:val="00C7723F"/>
    <w:rsid w:val="00C7776E"/>
    <w:rsid w:val="00CA4324"/>
    <w:rsid w:val="00CD79D6"/>
    <w:rsid w:val="00D27FD5"/>
    <w:rsid w:val="00D37E9C"/>
    <w:rsid w:val="00D45C77"/>
    <w:rsid w:val="00D60901"/>
    <w:rsid w:val="00DE460A"/>
    <w:rsid w:val="00DE5369"/>
    <w:rsid w:val="00DF677E"/>
    <w:rsid w:val="00E03DE3"/>
    <w:rsid w:val="00E34EA9"/>
    <w:rsid w:val="00E703F8"/>
    <w:rsid w:val="00E76180"/>
    <w:rsid w:val="00E8457E"/>
    <w:rsid w:val="00E90AF1"/>
    <w:rsid w:val="00E96640"/>
    <w:rsid w:val="00ED1A0F"/>
    <w:rsid w:val="00ED6E80"/>
    <w:rsid w:val="00EE22B1"/>
    <w:rsid w:val="00EE3F17"/>
    <w:rsid w:val="00F075AF"/>
    <w:rsid w:val="00F1255C"/>
    <w:rsid w:val="00F20215"/>
    <w:rsid w:val="00F31358"/>
    <w:rsid w:val="00FA4D4B"/>
    <w:rsid w:val="00FA7BA3"/>
    <w:rsid w:val="00FC34BB"/>
    <w:rsid w:val="00FE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p-curve.com/ap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2</cp:revision>
  <dcterms:created xsi:type="dcterms:W3CDTF">2015-05-13T15:55:00Z</dcterms:created>
  <dcterms:modified xsi:type="dcterms:W3CDTF">2015-05-13T15:55:00Z</dcterms:modified>
</cp:coreProperties>
</file>