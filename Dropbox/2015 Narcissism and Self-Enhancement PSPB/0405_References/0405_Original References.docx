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5F" w:rsidRPr="00BA1F7B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2211F3" w:rsidDel="00EE2B0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0" w:author="Grijalva, Emily" w:date="2015-04-17T14:36:00Z"/>
          <w:rFonts w:ascii="Times New Roman" w:eastAsia="Times New Roman" w:hAnsi="Times New Roman" w:cs="Times New Roman"/>
          <w:strike/>
          <w:sz w:val="24"/>
          <w:szCs w:val="24"/>
        </w:rPr>
      </w:pPr>
      <w:del w:id="1" w:author="Grijalva, Emily" w:date="2015-04-17T14:36:00Z">
        <w:r w:rsidRPr="002211F3" w:rsidDel="00EE2B0B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American Psychiatric Association. (2013). </w:delText>
        </w:r>
        <w:r w:rsidRPr="002211F3" w:rsidDel="00EE2B0B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Diagnostic and statistical manual of mental disorders</w:delText>
        </w:r>
        <w:r w:rsidRPr="002211F3" w:rsidDel="00EE2B0B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 (5th ed.). Arlington, VA: American Psychiatric Publishing.</w:delText>
        </w:r>
      </w:del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The NPI-16 as a short measure of narcissism.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:rsidR="004A315F" w:rsidRPr="002211F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  <w:lang w:eastAsia="zh-CN"/>
        </w:rPr>
      </w:pPr>
      <w:r w:rsidRPr="002211F3">
        <w:rPr>
          <w:rFonts w:ascii="Times New Roman" w:hAnsi="Times New Roman"/>
          <w:strike/>
          <w:sz w:val="24"/>
          <w:szCs w:val="24"/>
          <w:lang w:eastAsia="zh-CN"/>
        </w:rPr>
        <w:t xml:space="preserve">Ashby, H. U., Lee, R. R., &amp; Duke, E. H. (1979). </w:t>
      </w:r>
      <w:r w:rsidRPr="002211F3">
        <w:rPr>
          <w:rFonts w:ascii="Times New Roman" w:hAnsi="Times New Roman"/>
          <w:i/>
          <w:strike/>
          <w:sz w:val="24"/>
          <w:szCs w:val="24"/>
          <w:lang w:eastAsia="zh-CN"/>
        </w:rPr>
        <w:t>A narcissistic personality disorder MMPI scale.</w:t>
      </w:r>
      <w:r w:rsidRPr="002211F3">
        <w:rPr>
          <w:rFonts w:ascii="Times New Roman" w:hAnsi="Times New Roman"/>
          <w:strike/>
          <w:sz w:val="24"/>
          <w:szCs w:val="24"/>
          <w:lang w:eastAsia="zh-CN"/>
        </w:rPr>
        <w:t xml:space="preserve"> </w:t>
      </w:r>
      <w:r w:rsidRPr="002211F3">
        <w:rPr>
          <w:rFonts w:ascii="Times New Roman" w:hAnsi="Times New Roman"/>
          <w:strike/>
          <w:sz w:val="24"/>
          <w:szCs w:val="24"/>
        </w:rPr>
        <w:t xml:space="preserve">Poster presented at the annual meeting of </w:t>
      </w:r>
      <w:r w:rsidRPr="002211F3">
        <w:rPr>
          <w:rFonts w:ascii="Times New Roman" w:hAnsi="Times New Roman"/>
          <w:strike/>
          <w:sz w:val="24"/>
          <w:szCs w:val="24"/>
          <w:lang w:eastAsia="zh-CN"/>
        </w:rPr>
        <w:t>the American Psychological Association, New York, NY.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4A315F" w:rsidRPr="002211F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 xml:space="preserve">Bianchi, E. C. (2014). Entering Adulthood in a Recession Tempers Later Narcissism. </w:t>
      </w:r>
      <w:r w:rsidRPr="002211F3">
        <w:rPr>
          <w:rFonts w:ascii="Times New Roman" w:eastAsia="Times New Roman" w:hAnsi="Times New Roman" w:cs="Times New Roman"/>
          <w:i/>
          <w:strike/>
          <w:sz w:val="24"/>
          <w:szCs w:val="24"/>
        </w:rPr>
        <w:t>Psychological Science</w:t>
      </w:r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 xml:space="preserve">Blaine, B. &amp; Crocker, J. (1993). Self-esteem and self-serving biases in reactions to positive and negative events: An integrative review. In R. F.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Baumeister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(Ed.), Self-esteem: The puzzle of low self-regard (pp. 55-85). New York, NY: Plenum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 W., &amp; Baker, J. P. (2008).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(2009).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P. M., &amp; Emmons, R. A. (1992). Locating narcissism within the interpersonal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circumplex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Bradley, G. W. (1978). Self-serving biases in the attribution process: A reexamination of the fact or fiction question. </w:t>
      </w:r>
      <w:r w:rsidRPr="00AA4BE1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Personality and Social Psychology, 36</w:t>
      </w: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56-71.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://dx.doi.org/10.1037/0022-3514.36.1.56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 F. (1998).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Brunell, A.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J. (2006). Narcissism, interpersonal self-regulation, and romantic relationships: An agency model approach. In K.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bookmarkStart w:id="3" w:name="OLE_LINK21"/>
      <w:bookmarkStart w:id="4" w:name="OLE_LINK22"/>
      <w:r w:rsidRPr="008B61BF">
        <w:rPr>
          <w:rFonts w:ascii="Times New Roman" w:hAnsi="Times New Roman"/>
          <w:sz w:val="24"/>
          <w:szCs w:val="24"/>
        </w:rPr>
        <w:t>Campbell</w:t>
      </w:r>
      <w:bookmarkEnd w:id="3"/>
      <w:bookmarkEnd w:id="4"/>
      <w:r w:rsidRPr="008B61B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5" w:name="OLE_LINK23"/>
      <w:bookmarkStart w:id="6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5"/>
      <w:bookmarkEnd w:id="6"/>
      <w:r w:rsidRPr="008B61B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://dx.doi.org/10.1002/bdm.475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5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A., &amp; Sedikides, C. (2002). Narcissism, self-esteem, and the positivity of self-views: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</w:rPr>
      </w:pPr>
      <w:r w:rsidRPr="00AA4BE1">
        <w:rPr>
          <w:rFonts w:ascii="Times New Roman" w:hAnsi="Times New Roman"/>
          <w:strike/>
          <w:sz w:val="24"/>
          <w:szCs w:val="24"/>
        </w:rPr>
        <w:t xml:space="preserve">Chatterjee, A., &amp; </w:t>
      </w:r>
      <w:proofErr w:type="spellStart"/>
      <w:r w:rsidRPr="00AA4BE1">
        <w:rPr>
          <w:rFonts w:ascii="Times New Roman" w:hAnsi="Times New Roman"/>
          <w:strike/>
          <w:sz w:val="24"/>
          <w:szCs w:val="24"/>
        </w:rPr>
        <w:t>Hambrick</w:t>
      </w:r>
      <w:proofErr w:type="spellEnd"/>
      <w:r w:rsidRPr="00AA4BE1">
        <w:rPr>
          <w:rFonts w:ascii="Times New Roman" w:hAnsi="Times New Roman"/>
          <w:strike/>
          <w:sz w:val="24"/>
          <w:szCs w:val="24"/>
        </w:rPr>
        <w:t xml:space="preserve">, D. C. (2007). It’s all about me: Narcissistic chief executive officers and their effects on company strategy and performance. </w:t>
      </w:r>
      <w:r w:rsidRPr="00AA4BE1">
        <w:rPr>
          <w:rFonts w:ascii="Times New Roman" w:hAnsi="Times New Roman"/>
          <w:i/>
          <w:strike/>
          <w:sz w:val="24"/>
          <w:szCs w:val="24"/>
        </w:rPr>
        <w:t>Administrative Science Quarterly, 52</w:t>
      </w:r>
      <w:r w:rsidRPr="00AA4BE1">
        <w:rPr>
          <w:rFonts w:ascii="Times New Roman" w:hAnsi="Times New Roman"/>
          <w:strike/>
          <w:sz w:val="24"/>
          <w:szCs w:val="24"/>
        </w:rPr>
        <w:t xml:space="preserve">, 351–386. 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A. H. N., &amp; Rose, A. J. (2005). Understanding popularity in the peer system.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D5687B" w:rsidRDefault="00FE0106" w:rsidP="00FE6332">
      <w:pPr>
        <w:autoSpaceDE w:val="0"/>
        <w:autoSpaceDN w:val="0"/>
        <w:adjustRightInd w:val="0"/>
        <w:spacing w:after="0" w:line="480" w:lineRule="auto"/>
        <w:ind w:left="850" w:hangingChars="327" w:hanging="850"/>
        <w:rPr>
          <w:rFonts w:ascii="Times New Roman" w:hAnsi="Times New Roman" w:cs="Times New Roman"/>
          <w:color w:val="0070C0"/>
          <w:sz w:val="26"/>
          <w:szCs w:val="26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lastRenderedPageBreak/>
        <w:t xml:space="preserve">Clark, L. A. (1993).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SNAP, Schedule for nonadaptive and adaptive personality: Manual for administration, scoring, and interpretation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Minneapolis, MN: University of Minnesota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analysis for the behavior sciences (3rd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 xml:space="preserve">, 1152-1162.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://dx.doi.org/10.1037/0022-3514.68.6.1152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</w:rPr>
      </w:pPr>
      <w:r w:rsidRPr="00AA4BE1">
        <w:rPr>
          <w:rFonts w:ascii="Times New Roman" w:hAnsi="Times New Roman"/>
          <w:strike/>
          <w:sz w:val="24"/>
          <w:szCs w:val="24"/>
        </w:rPr>
        <w:t xml:space="preserve">Costa, P. T. Jr., &amp; McCrae, R. R. (1992).  </w:t>
      </w:r>
      <w:r w:rsidRPr="00AA4BE1">
        <w:rPr>
          <w:rFonts w:ascii="Times New Roman" w:hAnsi="Times New Roman"/>
          <w:i/>
          <w:strike/>
          <w:sz w:val="24"/>
          <w:szCs w:val="24"/>
        </w:rPr>
        <w:t>Revised NEO Personality Inventory (NEO-PI-R) and NEO Five-Factory Inventory (NEO-FFI) professional manual</w:t>
      </w:r>
      <w:r w:rsidRPr="00AA4BE1">
        <w:rPr>
          <w:rFonts w:ascii="Times New Roman" w:hAnsi="Times New Roman"/>
          <w:strike/>
          <w:sz w:val="24"/>
          <w:szCs w:val="24"/>
        </w:rPr>
        <w:t>. Odessa, FL: Psychological Assessment Resources.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(1958). Proposals leading to analytic treatment of social perception scores. In R. </w:t>
      </w:r>
      <w:proofErr w:type="spellStart"/>
      <w:r w:rsidRPr="008B61BF">
        <w:rPr>
          <w:rFonts w:ascii="Times New Roman" w:hAnsi="Times New Roman"/>
          <w:sz w:val="24"/>
          <w:szCs w:val="24"/>
        </w:rPr>
        <w:t>Tagiuri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 w:rsidRPr="008B61BF">
        <w:rPr>
          <w:rFonts w:ascii="Times New Roman" w:hAnsi="Times New Roman"/>
          <w:sz w:val="24"/>
          <w:szCs w:val="24"/>
        </w:rPr>
        <w:t>Petrullo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(Eds.), Person perception and interpersonal behavior (pp. 353-379). Stanford, CA: Stanford Univ.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Furby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(1970).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/>
          <w:sz w:val="24"/>
          <w:szCs w:val="24"/>
        </w:rPr>
        <w:t>Dattner</w:t>
      </w:r>
      <w:proofErr w:type="spellEnd"/>
      <w:r w:rsidRPr="008B61BF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8B61BF">
        <w:rPr>
          <w:rFonts w:ascii="Times New Roman" w:hAnsi="Times New Roman"/>
          <w:sz w:val="24"/>
          <w:szCs w:val="24"/>
        </w:rPr>
        <w:t>?: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:rsidR="004A315F" w:rsidRPr="008B61BF" w:rsidRDefault="004A315F" w:rsidP="00FE6332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Dion, K. K.,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Berscheid</w:t>
      </w:r>
      <w:proofErr w:type="spellEnd"/>
      <w:r w:rsidRPr="008B61BF">
        <w:rPr>
          <w:rFonts w:ascii="Times New Roman" w:hAnsi="Times New Roman"/>
          <w:sz w:val="24"/>
          <w:szCs w:val="24"/>
        </w:rPr>
        <w:t>, E. (1974).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8B61BF">
        <w:rPr>
          <w:rFonts w:ascii="Times New Roman" w:hAnsi="Times New Roman"/>
          <w:i/>
          <w:iCs/>
          <w:sz w:val="24"/>
          <w:szCs w:val="24"/>
        </w:rPr>
        <w:t>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8B61BF" w:rsidRDefault="004A315F" w:rsidP="00FE6332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Edwards, J. R. (1995). Alternatives to difference scores as dependent variables in the study of congruence in organizational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-Lloyd, R. (1998).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6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B42CB4" w:rsidRPr="006B692D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CD596E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CD596E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CD596E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CD596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CD596E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CD596E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Funder, D. C., &amp; Colvin, C. R. (1988). Friends and strangers: Acquaintanceship, agreement, and the accuracy of personality judgment.</w:t>
      </w:r>
      <w:r w:rsidRPr="00AA4BE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 and Social Psychology, 55</w:t>
      </w: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(1), 149-158.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://dx.doi.org/10.1037/0022-3514.55.1.149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44D34">
        <w:rPr>
          <w:rFonts w:ascii="Times New Roman" w:eastAsia="Times New Roman" w:hAnsi="Times New Roman" w:cs="Times New Roman"/>
          <w:sz w:val="24"/>
          <w:szCs w:val="24"/>
        </w:rPr>
        <w:t>Furr,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>n introduction. Sage.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S. (1994). Narcissistic illusions in self-evaluations of intelligence and attractiveness.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7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E., Sedikides,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R. (2012). Communal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8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Gough, H. G., &amp; Bradley, P. (1992). Delinquent and criminal behavior as assessed by the revised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AF402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color w:val="0070C0"/>
          <w:sz w:val="24"/>
          <w:szCs w:val="24"/>
        </w:rPr>
      </w:pPr>
      <w:r w:rsidRPr="00AF4025">
        <w:rPr>
          <w:rFonts w:ascii="Times New Roman" w:hAnsi="Times New Roman"/>
          <w:color w:val="0070C0"/>
          <w:sz w:val="24"/>
          <w:szCs w:val="24"/>
        </w:rPr>
        <w:t xml:space="preserve">Gough, H. G., &amp; Bradley, P. (1996). </w:t>
      </w:r>
      <w:r w:rsidRPr="00AF4025">
        <w:rPr>
          <w:rFonts w:ascii="Times New Roman" w:hAnsi="Times New Roman"/>
          <w:i/>
          <w:color w:val="0070C0"/>
          <w:sz w:val="24"/>
          <w:szCs w:val="24"/>
        </w:rPr>
        <w:t>CPI manual</w:t>
      </w:r>
      <w:r w:rsidRPr="00AF4025">
        <w:rPr>
          <w:rFonts w:ascii="Times New Roman" w:hAnsi="Times New Roman"/>
          <w:color w:val="0070C0"/>
          <w:sz w:val="24"/>
          <w:szCs w:val="24"/>
        </w:rPr>
        <w:t>. Palo Alto, CA: Consulting Psychologists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AF2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AF2C21">
        <w:rPr>
          <w:rFonts w:ascii="Times New Roman" w:hAnsi="Times New Roman" w:cs="Times New Roman"/>
          <w:strike/>
          <w:sz w:val="24"/>
          <w:szCs w:val="24"/>
        </w:rPr>
        <w:t>Gramzow</w:t>
      </w:r>
      <w:proofErr w:type="spellEnd"/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, R. H., &amp; Willard, G. (2006). Exaggerating current and past performance: Motivated </w:t>
      </w:r>
      <w:r w:rsidRPr="00AF2C2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self-enhancement versus reconstructive memory. </w:t>
      </w:r>
      <w:r w:rsidRPr="00AF2C21">
        <w:rPr>
          <w:rFonts w:ascii="Times New Roman" w:hAnsi="Times New Roman" w:cs="Times New Roman"/>
          <w:i/>
          <w:strike/>
          <w:sz w:val="24"/>
          <w:szCs w:val="24"/>
        </w:rPr>
        <w:t>Personality and Social Psychology Bulletin, 32</w:t>
      </w:r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, 1114-1125. </w:t>
      </w:r>
      <w:proofErr w:type="spellStart"/>
      <w:r w:rsidRPr="00AF2C21">
        <w:rPr>
          <w:rFonts w:ascii="Times New Roman" w:hAnsi="Times New Roman" w:cs="Times New Roman"/>
          <w:strike/>
          <w:sz w:val="24"/>
          <w:szCs w:val="24"/>
        </w:rPr>
        <w:t>doi:http</w:t>
      </w:r>
      <w:proofErr w:type="spellEnd"/>
      <w:r w:rsidRPr="00AF2C21">
        <w:rPr>
          <w:rFonts w:ascii="Times New Roman" w:hAnsi="Times New Roman" w:cs="Times New Roman"/>
          <w:strike/>
          <w:sz w:val="24"/>
          <w:szCs w:val="24"/>
        </w:rPr>
        <w:t>://dx.doi.org/10.1177/0146167206288600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Grandiosity. 2014.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9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a worse-than-average measure of self-enhancement: An investigation of conflicting findings from studies of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FD508C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4A315F" w:rsidRPr="008B61BF" w:rsidRDefault="00FD508C" w:rsidP="00FE6332">
      <w:pPr>
        <w:pStyle w:val="NoSpacing"/>
        <w:widowControl w:val="0"/>
        <w:spacing w:line="480" w:lineRule="auto"/>
        <w:ind w:left="850" w:hangingChars="327" w:hanging="850"/>
        <w:rPr>
          <w:rFonts w:ascii="Times New Roman" w:eastAsia="Times New Roman" w:hAnsi="Times New Roman" w:cs="Times New Roman"/>
          <w:sz w:val="24"/>
          <w:szCs w:val="24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Hogan, R., &amp; Hogan, J. (1997).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Hogan development survey manual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Tulsa, OK: Hogan Assessment Systems.</w:t>
      </w:r>
      <w:r w:rsidR="004A315F" w:rsidRPr="008B61BF">
        <w:rPr>
          <w:rFonts w:ascii="Times New Roman" w:hAnsi="Times New Roman"/>
          <w:sz w:val="24"/>
          <w:szCs w:val="24"/>
        </w:rPr>
        <w:t xml:space="preserve"> 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ed</w:t>
      </w:r>
      <w:proofErr w:type="gramEnd"/>
      <w:r w:rsidRPr="008B61BF">
        <w:rPr>
          <w:rFonts w:ascii="Times New Roman" w:hAnsi="Times New Roman"/>
          <w:sz w:val="24"/>
          <w:szCs w:val="24"/>
        </w:rPr>
        <w:t>.). Tulsa, Oklahoma: Hogan Assessment Systems.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Holtzman, N.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 J. (2010). Narcissism and attractiveness.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Hunter, J. E., &amp; Schmidt, F. L. (Eds.).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840E36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840E36" w:rsidRPr="00840E36" w:rsidRDefault="00840E36" w:rsidP="00FE6332">
      <w:pPr>
        <w:autoSpaceDE w:val="0"/>
        <w:autoSpaceDN w:val="0"/>
        <w:adjustRightInd w:val="0"/>
        <w:spacing w:after="0" w:line="480" w:lineRule="auto"/>
        <w:ind w:left="850" w:hangingChars="327" w:hanging="850"/>
        <w:rPr>
          <w:rFonts w:ascii="Times New Roman" w:hAnsi="Times New Roman" w:cs="Times New Roman"/>
          <w:color w:val="0070C0"/>
          <w:sz w:val="26"/>
          <w:szCs w:val="26"/>
          <w:lang w:eastAsia="zh-CN"/>
        </w:rPr>
      </w:pP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Hyler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S. E. (1994).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Personality diagnostic questionnaire-4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New York: New York State Psychiatric Institute.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39351C" w:rsidRPr="0039351C" w:rsidRDefault="0039351C" w:rsidP="0039351C">
      <w:pPr>
        <w:pStyle w:val="NoSpacing"/>
        <w:widowControl w:val="0"/>
        <w:spacing w:line="480" w:lineRule="auto"/>
        <w:ind w:left="850" w:hangingChars="327" w:hanging="850"/>
        <w:rPr>
          <w:rFonts w:ascii="Times New Roman" w:hAnsi="Times New Roman" w:cs="Times New Roman"/>
          <w:sz w:val="24"/>
          <w:szCs w:val="24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Jonason, P. K., &amp; Webster, G. D. (2010). The dirty dozen: A concise measure of the dark triad.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Assessment, 22,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420–432. </w:t>
      </w:r>
      <w:hyperlink r:id="rId10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http://dx.doi.org/10.1037/a0019265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S. E. (1995). Data analysis: Continuing issues in the 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J. A., &amp; Rich, B. L. (2006). Loving yourself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Kenny, D. A. (1991). A general model of consensus and accuracy in interpersonal perception.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Review, 98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155-163.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://dx.doi.org/10.1037/0033-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295X.98.2.155</w:t>
      </w:r>
    </w:p>
    <w:p w:rsidR="004A315F" w:rsidRPr="005312D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 xml:space="preserve">Kenny, D. A. (1994). 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zh-CN"/>
        </w:rPr>
        <w:t>Interpersonal perception: A social relations analysis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>. Guilford Press.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Kenny, D. A., Albright, L., Malloy, T. E.,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Kashy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, D. A. (1994). Consensus in interpersonal perception: Acquaintance and the big five.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Bulletin, 116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245-258.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://dx.doi.org/10.1037/0033-2909.116.2.245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O. F. (1985). </w:t>
      </w:r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8B61BF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M. H., &amp; Sun, C. (1994). 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1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Krueger, J., &amp; Mueller, R. A. (2002). Unskilled, unaware, or both? The better-than-average heuristic and statistical regression predict errors in estimates of own performance. </w:t>
      </w:r>
      <w:r w:rsidRPr="005312D5">
        <w:rPr>
          <w:rFonts w:ascii="Times New Roman" w:hAnsi="Times New Roman" w:cs="Times New Roman"/>
          <w:i/>
          <w:strike/>
          <w:sz w:val="24"/>
          <w:szCs w:val="24"/>
        </w:rPr>
        <w:t>Journal of personality and social psychology, 82</w:t>
      </w:r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, 180-188. </w:t>
      </w:r>
      <w:proofErr w:type="spellStart"/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doi</w:t>
      </w:r>
      <w:proofErr w:type="spellEnd"/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>: 10.1037//0022-3514.82.2.180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T., &amp; Swann, W. B., Jr. (2010). Do people embrace praise even when they feel unworthy? A review of critical tests of self-enhancement versus self-verification. </w:t>
      </w:r>
      <w:r w:rsidRPr="008B61BF">
        <w:rPr>
          <w:rFonts w:ascii="Times New Roman" w:hAnsi="Times New Roman" w:cs="Times New Roman"/>
          <w:i/>
          <w:sz w:val="24"/>
          <w:szCs w:val="24"/>
        </w:rPr>
        <w:lastRenderedPageBreak/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1F1D10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6"/>
          <w:szCs w:val="26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Loranger, A. W. (1999).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IPDE: International personality disorder examination: DSM–IV and ICD-10 interviews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Odessa, FL: Psychological Assessment Resources.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Miller, J. D., &amp; Campbell, W. K. (2010). The case for using research on trait narcissism as a building block for understanding narcissistic personality disorder. </w:t>
      </w:r>
      <w:r w:rsidRPr="005312D5">
        <w:rPr>
          <w:rFonts w:ascii="Times New Roman" w:hAnsi="Times New Roman" w:cs="Times New Roman"/>
          <w:i/>
          <w:strike/>
          <w:sz w:val="24"/>
          <w:szCs w:val="24"/>
        </w:rPr>
        <w:t>Personality Disorders: Theory, Research, and Treatment, 1</w:t>
      </w:r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, 180-191. </w:t>
      </w:r>
      <w:proofErr w:type="spellStart"/>
      <w:r w:rsidRPr="005312D5">
        <w:rPr>
          <w:rFonts w:ascii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hAnsi="Times New Roman" w:cs="Times New Roman"/>
          <w:strike/>
          <w:sz w:val="24"/>
          <w:szCs w:val="24"/>
        </w:rPr>
        <w:t>://dx.doi.org/10.1037/a0018229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8B61BF" w:rsidRDefault="00477595" w:rsidP="00477595">
      <w:pPr>
        <w:pStyle w:val="NoSpacing"/>
        <w:widowControl w:val="0"/>
        <w:spacing w:line="480" w:lineRule="auto"/>
        <w:ind w:left="850" w:hangingChars="327" w:hanging="850"/>
        <w:rPr>
          <w:rFonts w:ascii="Times New Roman" w:hAnsi="Times New Roman" w:cs="Times New Roman"/>
          <w:sz w:val="24"/>
          <w:szCs w:val="24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Millon, T., Millon, C., Davis, R., &amp; Grossman, S. (2006b).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Millon clinical multiaxial inventory-III manual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Minneapolis, MN: Pearson Assessments.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Y. T. (2007). Self-evaluation and functioning.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Nye, C. D., Su, R., Rounds, J.,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Drasgow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, F. (2012). Vocational interests and performance: A quantitative summary of over 60 years of research.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Perspectives on Psychological Science, 7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(4), 384-403.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://dx.doi.org/10.1177/1745691612449021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(2004). Perceptions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Pr="00642711" w:rsidRDefault="00642711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Reports, 61,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499–510. </w:t>
      </w:r>
      <w:hyperlink r:id="rId12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http://dx.doi.org/10.2466/pr0.1987.61.2.499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*Paulhus, D. L. (1998). Interpersonal and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3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9E0FF3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  <w:lang w:eastAsia="zh-CN"/>
        </w:rPr>
      </w:pP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lastRenderedPageBreak/>
        <w:t>Pfohl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B., Blum, N., &amp; Zimmerman, M. (1997).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Structured Interview for DSM–IV Personality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Washington, DC: American Psychiatric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(1991). Narcissism and the use of fantasy.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Raskin, R.,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Novacek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J., &amp; Hogan, R. (1991a). Narcissism, self-esteem, and defensive self-enhancement. </w:t>
      </w:r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Personality, 59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19-38. Retrieved from </w:t>
      </w:r>
      <w:hyperlink r:id="rId14" w:history="1">
        <w:r w:rsidRPr="005312D5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t>http://search.proquest.com/docview/617953271?accountid=1455</w:t>
        </w:r>
      </w:hyperlink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Raskin, R.,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Novacek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J., &amp; Hogan, R. (1991b). </w:t>
      </w:r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Narcissistic self-esteem management. Journal of Personality and Social Psychology, 60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911-918.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://dx.doi.org/10.1037/0022-3514.60.6.911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Rhodewalt, F.,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Tragakis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M. W.,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Finnerty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J. (2006). Narcissism and self-handicapping: Linking self-aggrandizement to behavior. </w:t>
      </w:r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40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573-597.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://dx.doi.org/10.1016/j.jrp.2005.05.001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Richman, W. L.,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Kiesler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S.,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Weisband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S., &amp;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Drasgow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F. (1999). A meta-analytic study of social desirability distortion in computer-administered questionnaires, traditional 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questionnaires, and interviews.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Applied Psychology, 84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(5), 754-775.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://dx.doi.org/10.1037/0021-9010.84.5.754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5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C20854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Rosenthal, S. A., Hooley, J. M., &amp; Steshenko, Y. (2007).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Distinguishing grandiosity from self-esteem: Development of the Narcissistic Grandiosity Scale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. Manuscript in preparation. </w:t>
      </w:r>
      <w:hyperlink r:id="rId16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http://dx.doi.org/10.1016/j.jrp.2010.05.008</w:t>
        </w:r>
      </w:hyperlink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R. L. (1985).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5422D3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Saucier, G., &amp;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Ostendorf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F. (1999). Hierarchical subcomponents of the big five personality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factors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 A cross-language replication.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 and Social Psychology, 76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(4), 613-627.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://dx.doi.org/10.1037/0022-3514.76.4.613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7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Vevea, J. L. (2005).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C. (2004). Are normal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narcissists psychologically healthy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Steel, P. D., &amp; Kammeyer-Mueller, J. (2002). Comparing meta-analytic moderator estimation techniques under realistic conditions.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Trzesniewski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K. H., Donnellan, M. B., &amp; Robins, R. W. (2008). Do today's young people really think they are so extraordinary? </w:t>
      </w: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an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examination of secular trends in narcissism and self-enhancement.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Science, 19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181-188.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://dx.doi.org/10.1111/j.1467-9280.2008.02065.x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Wall, T. D. &amp; Payne, R. (1973). Are deficiency scores deficient?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Applied Psychology, 58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, 322-326.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Wiggins, J. S. (1991). Agency and communion as conceptual coordinates for the understanding and measurement of interpersonal behavior. In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Wink, P. &amp; Gough, H. G. (1990). New narcissism scale for the California Personality Inventory and MMPI.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Young, S. M., &amp; Pinsky, D. (2006). Narcissism and celebrity.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40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463-471.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://dx.doi.org/10.1016/j.jrp.2006.05.005</w:t>
      </w:r>
    </w:p>
    <w:p w:rsidR="00952269" w:rsidRPr="00952269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  <w:lang w:eastAsia="zh-CN"/>
        </w:rPr>
      </w:pP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Zanarini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M. C., </w:t>
      </w: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Frankenburg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F. R., </w:t>
      </w: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Sickel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A. E., &amp; Yong, L. (1996).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The Diagnostic Interview for DSM–IV Personality Disorders (DIPD-IV)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Belmont,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MA: McLean Hospital.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Zeigler-Hill, V. (2006). Discrepancies between implicit and explicit self-esteem: Implications for narcissism and self-esteem instability.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Personality, 74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(1), 119-143.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://dx.doi.org/10.1111/j.1467-6494.2005.00371.x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Zeigler-Hill, V., Myers, E. M., &amp; Clark, C. B. (2010). Narcissism and self-esteem reactivity: The role of negative achievement events.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285-292.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Default="00000AC5" w:rsidP="00FE6332">
      <w:pPr>
        <w:spacing w:line="480" w:lineRule="auto"/>
        <w:ind w:left="719" w:hangingChars="327" w:hanging="719"/>
      </w:pPr>
    </w:p>
    <w:sectPr w:rsidR="000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ijalva, Emily">
    <w15:presenceInfo w15:providerId="AD" w15:userId="S-1-5-21-1078081533-1004336348-839522115-403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1669DB"/>
    <w:rsid w:val="001F1D10"/>
    <w:rsid w:val="002211F3"/>
    <w:rsid w:val="0039351C"/>
    <w:rsid w:val="00402193"/>
    <w:rsid w:val="00477595"/>
    <w:rsid w:val="004A315F"/>
    <w:rsid w:val="005312D5"/>
    <w:rsid w:val="005422D3"/>
    <w:rsid w:val="00642711"/>
    <w:rsid w:val="006B692D"/>
    <w:rsid w:val="00840E36"/>
    <w:rsid w:val="00952269"/>
    <w:rsid w:val="009E0FF3"/>
    <w:rsid w:val="00A83F74"/>
    <w:rsid w:val="00AA4BE1"/>
    <w:rsid w:val="00AE4938"/>
    <w:rsid w:val="00AE727C"/>
    <w:rsid w:val="00AF2C21"/>
    <w:rsid w:val="00AF3513"/>
    <w:rsid w:val="00AF4025"/>
    <w:rsid w:val="00B42CB4"/>
    <w:rsid w:val="00C20854"/>
    <w:rsid w:val="00C756CA"/>
    <w:rsid w:val="00CD596E"/>
    <w:rsid w:val="00D5687B"/>
    <w:rsid w:val="00E656C2"/>
    <w:rsid w:val="00EA76A2"/>
    <w:rsid w:val="00EE2B0B"/>
    <w:rsid w:val="00FD508C"/>
    <w:rsid w:val="00FE0106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98DBC-9742-4E32-99E3-B4749346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38258365?accountid=14553" TargetMode="External"/><Relationship Id="rId13" Type="http://schemas.openxmlformats.org/officeDocument/2006/relationships/hyperlink" Target="http://search.proquest.com/docview/619648461?accountid=1455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proquest.com/docview/618491041?accountid=14553" TargetMode="External"/><Relationship Id="rId12" Type="http://schemas.openxmlformats.org/officeDocument/2006/relationships/hyperlink" Target="http://dx.doi.org/10.2466/pr0.1987.61.2.499" TargetMode="External"/><Relationship Id="rId17" Type="http://schemas.openxmlformats.org/officeDocument/2006/relationships/hyperlink" Target="http://search.proquest.com/docview/38413501?accountid=14553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16/j.jrp.2010.05.00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9179495?accountid=14553" TargetMode="External"/><Relationship Id="rId11" Type="http://schemas.openxmlformats.org/officeDocument/2006/relationships/hyperlink" Target="http://search.proquest.com/docview/618526942?accountid=14553" TargetMode="External"/><Relationship Id="rId5" Type="http://schemas.openxmlformats.org/officeDocument/2006/relationships/hyperlink" Target="http://search.proquest.com/docview/619456156?accountid=14553" TargetMode="External"/><Relationship Id="rId15" Type="http://schemas.openxmlformats.org/officeDocument/2006/relationships/hyperlink" Target="http://search.proquest.com/docview/619143201?accountid=14553" TargetMode="External"/><Relationship Id="rId10" Type="http://schemas.openxmlformats.org/officeDocument/2006/relationships/hyperlink" Target="http://dx.doi.org/10.1037/a0019265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merriam-webster.com/dictionary/grandiosity?show=0&amp;t=1403792900" TargetMode="External"/><Relationship Id="rId14" Type="http://schemas.openxmlformats.org/officeDocument/2006/relationships/hyperlink" Target="http://search.proquest.com/docview/617953271?accountid=1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ED68D-144F-4569-BF3D-30DA17B3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Grijalva, Emily</cp:lastModifiedBy>
  <cp:revision>33</cp:revision>
  <dcterms:created xsi:type="dcterms:W3CDTF">2015-04-06T02:55:00Z</dcterms:created>
  <dcterms:modified xsi:type="dcterms:W3CDTF">2015-04-17T18:42:00Z</dcterms:modified>
</cp:coreProperties>
</file>