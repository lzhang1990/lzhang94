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5F" w:rsidRPr="00A83245" w:rsidRDefault="004A315F" w:rsidP="00FE6332">
      <w:pPr>
        <w:spacing w:after="0" w:line="480" w:lineRule="auto"/>
        <w:ind w:left="788" w:hangingChars="327" w:hanging="7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324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Inc,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0" w:author="lzhang94" w:date="2015-05-11T13:50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D906CA" w:rsidRPr="00A83245" w:rsidRDefault="00D906CA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" w:author="lzhang94" w:date="2015-05-11T13:51:00Z">
          <w:pPr>
            <w:pStyle w:val="NoSpacing"/>
            <w:widowControl w:val="0"/>
            <w:spacing w:line="480" w:lineRule="auto"/>
            <w:ind w:left="589" w:hangingChars="327" w:hanging="589"/>
          </w:pPr>
        </w:pPrChange>
      </w:pPr>
      <w:ins w:id="3" w:author="lzhang94" w:date="2015-05-11T13:50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Alicke, M. D., &amp; Govorun, O. (2005). The better-than-average effect. In M. D. Alicke, D. Dunning, &amp; J. I. Krueger (Eds.), </w:t>
        </w:r>
        <w:r w:rsidRPr="00A83245">
          <w:rPr>
            <w:rFonts w:ascii="Times New Roman" w:hAnsi="Times New Roman" w:cs="Times New Roman"/>
            <w:i/>
            <w:color w:val="4C4C4C"/>
            <w:sz w:val="24"/>
            <w:szCs w:val="24"/>
            <w:shd w:val="clear" w:color="auto" w:fill="FFFFFF"/>
            <w:rPrChange w:id="5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The self in social perception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6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 (pp. 85-106). New York: Psychology Press.2005-14648-005</w:t>
        </w:r>
      </w:ins>
    </w:p>
    <w:p w:rsidR="00A842A4" w:rsidRPr="00A83245" w:rsidRDefault="00A842A4" w:rsidP="00A842A4">
      <w:pPr>
        <w:autoSpaceDE w:val="0"/>
        <w:autoSpaceDN w:val="0"/>
        <w:adjustRightInd w:val="0"/>
        <w:spacing w:after="0" w:line="480" w:lineRule="auto"/>
        <w:ind w:left="792" w:hanging="792"/>
        <w:rPr>
          <w:ins w:id="7" w:author="lzhang94" w:date="2015-04-17T17:24:00Z"/>
          <w:rFonts w:ascii="Times New Roman" w:hAnsi="Times New Roman" w:cs="Times New Roman"/>
          <w:sz w:val="24"/>
          <w:szCs w:val="24"/>
          <w:rPrChange w:id="8" w:author="lzhang94" w:date="2015-05-14T16:40:00Z">
            <w:rPr>
              <w:ins w:id="9" w:author="lzhang94" w:date="2015-04-17T17:24:00Z"/>
              <w:rFonts w:ascii="Times New Roman" w:hAnsi="Times New Roman" w:cs="Times New Roman"/>
              <w:sz w:val="24"/>
              <w:szCs w:val="24"/>
            </w:rPr>
          </w:rPrChange>
        </w:rPr>
      </w:pPr>
      <w:ins w:id="10" w:author="lzhang94" w:date="2015-04-17T17:24:00Z">
        <w:r w:rsidRPr="00A83245">
          <w:rPr>
            <w:rFonts w:ascii="Times New Roman" w:hAnsi="Times New Roman" w:cs="Times New Roman"/>
            <w:sz w:val="24"/>
            <w:szCs w:val="24"/>
            <w:rPrChange w:id="11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Alicke, M. D., &amp; Sedikides, C. (2009). Self-enhancement and self-protection: What they are and what they do.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12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European Review of Social Psychology, 20</w:t>
        </w:r>
        <w:r w:rsidRPr="00A83245">
          <w:rPr>
            <w:rFonts w:ascii="Times New Roman" w:hAnsi="Times New Roman" w:cs="Times New Roman"/>
            <w:sz w:val="24"/>
            <w:szCs w:val="24"/>
            <w:rPrChange w:id="13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 1-48. doi:http://dx.doi.org/10.1080/10463280802613866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1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Allport, G. W. (1937).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16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Personality: A psychological interpretation.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New York, NY: Holt.</w:t>
      </w:r>
    </w:p>
    <w:p w:rsidR="004A315F" w:rsidRPr="00A83245" w:rsidDel="006C1B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8" w:author="lzhang94" w:date="2015-04-17T16:04:00Z"/>
          <w:rFonts w:ascii="Times New Roman" w:eastAsia="Times New Roman" w:hAnsi="Times New Roman" w:cs="Times New Roman"/>
          <w:strike/>
          <w:sz w:val="24"/>
          <w:szCs w:val="24"/>
          <w:rPrChange w:id="19" w:author="lzhang94" w:date="2015-05-14T16:40:00Z">
            <w:rPr>
              <w:del w:id="20" w:author="lzhang94" w:date="2015-04-17T16:04:00Z"/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21" w:author="lzhang94" w:date="2015-04-17T16:04:00Z">
        <w:r w:rsidRPr="00A83245" w:rsidDel="006C1B45">
          <w:rPr>
            <w:rFonts w:ascii="Times New Roman" w:eastAsia="Times New Roman" w:hAnsi="Times New Roman" w:cs="Times New Roman"/>
            <w:strike/>
            <w:sz w:val="24"/>
            <w:szCs w:val="24"/>
            <w:rPrChange w:id="22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American Psychiatric Association. (2013). </w:delText>
        </w:r>
        <w:r w:rsidRPr="00A83245" w:rsidDel="006C1B45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23" w:author="lzhang94" w:date="2015-05-14T16:40:00Z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Diagnostic and statistical manual of mental disorders</w:delText>
        </w:r>
        <w:r w:rsidRPr="00A83245" w:rsidDel="006C1B45">
          <w:rPr>
            <w:rFonts w:ascii="Times New Roman" w:eastAsia="Times New Roman" w:hAnsi="Times New Roman" w:cs="Times New Roman"/>
            <w:strike/>
            <w:sz w:val="24"/>
            <w:szCs w:val="24"/>
            <w:rPrChange w:id="24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 (5th ed.). Arlington, VA: American Psychiatric Publishing.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2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2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*Ames, D. R., &amp; Kammrath, L. K. (2004). Mind-reading and metacognition: Narcissism, not actual competence, predicts self-estimated ability.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27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Nonverbal Behavior, 28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2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187-209. doi:http://dx.doi.org/10.1023/B:JONB.0000039649.20015.0e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29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3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Ames, D. R., Rose, P., &amp; Anderson, C. P. (2006). The NPI-16 as a short measure of narcissism. </w:t>
      </w:r>
      <w:r w:rsidRPr="00A83245">
        <w:rPr>
          <w:rFonts w:ascii="Times New Roman" w:hAnsi="Times New Roman" w:cs="Times New Roman"/>
          <w:i/>
          <w:sz w:val="24"/>
          <w:szCs w:val="24"/>
          <w:rPrChange w:id="31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Research in Personality</w:t>
      </w:r>
      <w:r w:rsidRPr="00A83245">
        <w:rPr>
          <w:rFonts w:ascii="Times New Roman" w:hAnsi="Times New Roman" w:cs="Times New Roman"/>
          <w:sz w:val="24"/>
          <w:szCs w:val="24"/>
          <w:rPrChange w:id="32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</w:t>
      </w:r>
      <w:r w:rsidRPr="00A83245">
        <w:rPr>
          <w:rFonts w:ascii="Times New Roman" w:hAnsi="Times New Roman" w:cs="Times New Roman"/>
          <w:i/>
          <w:sz w:val="24"/>
          <w:szCs w:val="24"/>
          <w:rPrChange w:id="33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40</w:t>
      </w:r>
      <w:r w:rsidRPr="00A83245">
        <w:rPr>
          <w:rFonts w:ascii="Times New Roman" w:hAnsi="Times New Roman" w:cs="Times New Roman"/>
          <w:sz w:val="24"/>
          <w:szCs w:val="24"/>
          <w:rPrChange w:id="34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440-450.</w:t>
      </w:r>
    </w:p>
    <w:p w:rsidR="004A315F" w:rsidRPr="00A83245" w:rsidDel="006C1B45" w:rsidRDefault="004A315F" w:rsidP="00FE6332">
      <w:pPr>
        <w:spacing w:after="0" w:line="480" w:lineRule="auto"/>
        <w:ind w:left="785" w:hangingChars="327" w:hanging="785"/>
        <w:rPr>
          <w:del w:id="35" w:author="lzhang94" w:date="2015-04-17T16:04:00Z"/>
          <w:rFonts w:ascii="Times New Roman" w:hAnsi="Times New Roman" w:cs="Times New Roman"/>
          <w:strike/>
          <w:sz w:val="24"/>
          <w:szCs w:val="24"/>
          <w:lang w:eastAsia="zh-CN"/>
          <w:rPrChange w:id="36" w:author="lzhang94" w:date="2015-05-14T16:40:00Z">
            <w:rPr>
              <w:del w:id="37" w:author="lzhang94" w:date="2015-04-17T16:04:00Z"/>
              <w:rFonts w:ascii="Times New Roman" w:hAnsi="Times New Roman"/>
              <w:strike/>
              <w:sz w:val="24"/>
              <w:szCs w:val="24"/>
              <w:lang w:eastAsia="zh-CN"/>
            </w:rPr>
          </w:rPrChange>
        </w:rPr>
      </w:pPr>
      <w:del w:id="38" w:author="lzhang94" w:date="2015-04-17T16:04:00Z">
        <w:r w:rsidRPr="00A83245" w:rsidDel="006C1B45">
          <w:rPr>
            <w:rFonts w:ascii="Times New Roman" w:hAnsi="Times New Roman" w:cs="Times New Roman"/>
            <w:strike/>
            <w:sz w:val="24"/>
            <w:szCs w:val="24"/>
            <w:lang w:eastAsia="zh-CN"/>
            <w:rPrChange w:id="39" w:author="lzhang94" w:date="2015-05-14T16:40:00Z">
              <w:rPr>
                <w:rFonts w:ascii="Times New Roman" w:hAnsi="Times New Roman"/>
                <w:strike/>
                <w:sz w:val="24"/>
                <w:szCs w:val="24"/>
                <w:lang w:eastAsia="zh-CN"/>
              </w:rPr>
            </w:rPrChange>
          </w:rPr>
          <w:lastRenderedPageBreak/>
          <w:delText xml:space="preserve">Ashby, H. U., Lee, R. R., &amp; Duke, E. H. (1979). </w:delText>
        </w:r>
        <w:r w:rsidRPr="00A83245" w:rsidDel="006C1B45">
          <w:rPr>
            <w:rFonts w:ascii="Times New Roman" w:hAnsi="Times New Roman" w:cs="Times New Roman"/>
            <w:i/>
            <w:strike/>
            <w:sz w:val="24"/>
            <w:szCs w:val="24"/>
            <w:lang w:eastAsia="zh-CN"/>
            <w:rPrChange w:id="40" w:author="lzhang94" w:date="2015-05-14T16:40:00Z">
              <w:rPr>
                <w:rFonts w:ascii="Times New Roman" w:hAnsi="Times New Roman"/>
                <w:i/>
                <w:strike/>
                <w:sz w:val="24"/>
                <w:szCs w:val="24"/>
                <w:lang w:eastAsia="zh-CN"/>
              </w:rPr>
            </w:rPrChange>
          </w:rPr>
          <w:delText>A narcissistic personality disorder MMPI scale.</w:delText>
        </w:r>
        <w:r w:rsidRPr="00A83245" w:rsidDel="006C1B45">
          <w:rPr>
            <w:rFonts w:ascii="Times New Roman" w:hAnsi="Times New Roman" w:cs="Times New Roman"/>
            <w:strike/>
            <w:sz w:val="24"/>
            <w:szCs w:val="24"/>
            <w:lang w:eastAsia="zh-CN"/>
            <w:rPrChange w:id="41" w:author="lzhang94" w:date="2015-05-14T16:40:00Z">
              <w:rPr>
                <w:rFonts w:ascii="Times New Roman" w:hAnsi="Times New Roman"/>
                <w:strike/>
                <w:sz w:val="24"/>
                <w:szCs w:val="24"/>
                <w:lang w:eastAsia="zh-CN"/>
              </w:rPr>
            </w:rPrChange>
          </w:rPr>
          <w:delText xml:space="preserve"> </w:delText>
        </w:r>
        <w:r w:rsidRPr="00A83245" w:rsidDel="006C1B45">
          <w:rPr>
            <w:rFonts w:ascii="Times New Roman" w:hAnsi="Times New Roman" w:cs="Times New Roman"/>
            <w:strike/>
            <w:sz w:val="24"/>
            <w:szCs w:val="24"/>
            <w:rPrChange w:id="42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Poster presented at the annual meeting of </w:delText>
        </w:r>
        <w:r w:rsidRPr="00A83245" w:rsidDel="006C1B45">
          <w:rPr>
            <w:rFonts w:ascii="Times New Roman" w:hAnsi="Times New Roman" w:cs="Times New Roman"/>
            <w:strike/>
            <w:sz w:val="24"/>
            <w:szCs w:val="24"/>
            <w:lang w:eastAsia="zh-CN"/>
            <w:rPrChange w:id="43" w:author="lzhang94" w:date="2015-05-14T16:40:00Z">
              <w:rPr>
                <w:rFonts w:ascii="Times New Roman" w:hAnsi="Times New Roman"/>
                <w:strike/>
                <w:sz w:val="24"/>
                <w:szCs w:val="24"/>
                <w:lang w:eastAsia="zh-CN"/>
              </w:rPr>
            </w:rPrChange>
          </w:rPr>
          <w:delText>the American Psychological Association, New York, NY.</w:delText>
        </w:r>
      </w:del>
    </w:p>
    <w:p w:rsidR="00FA4535" w:rsidRPr="00A83245" w:rsidRDefault="00FA4535" w:rsidP="00FA4535">
      <w:pPr>
        <w:autoSpaceDE w:val="0"/>
        <w:autoSpaceDN w:val="0"/>
        <w:adjustRightInd w:val="0"/>
        <w:spacing w:after="0" w:line="480" w:lineRule="auto"/>
        <w:ind w:left="792" w:hanging="792"/>
        <w:rPr>
          <w:ins w:id="44" w:author="lzhang94" w:date="2015-04-17T17:48:00Z"/>
          <w:rFonts w:ascii="Times New Roman" w:hAnsi="Times New Roman" w:cs="Times New Roman"/>
          <w:sz w:val="24"/>
          <w:szCs w:val="24"/>
          <w:rPrChange w:id="45" w:author="lzhang94" w:date="2015-05-14T16:40:00Z">
            <w:rPr>
              <w:ins w:id="46" w:author="lzhang94" w:date="2015-04-17T17:48:00Z"/>
              <w:rFonts w:ascii="Times New Roman" w:hAnsi="Times New Roman" w:cs="Times New Roman"/>
              <w:sz w:val="24"/>
              <w:szCs w:val="24"/>
            </w:rPr>
          </w:rPrChange>
        </w:rPr>
      </w:pPr>
      <w:ins w:id="47" w:author="lzhang94" w:date="2015-04-17T17:48:00Z">
        <w:r w:rsidRPr="00A83245">
          <w:rPr>
            <w:rFonts w:ascii="Times New Roman" w:hAnsi="Times New Roman" w:cs="Times New Roman"/>
            <w:sz w:val="24"/>
            <w:szCs w:val="24"/>
            <w:rPrChange w:id="48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Back, M. D., Schmukle, S. C., &amp; Egloff, B. (2010). Why are narcissists so charming at first sight? decoding the narcissism–popularity link at zero acquaintance.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49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Personality and Social Psychology, 98</w:t>
        </w:r>
        <w:r w:rsidRPr="00A83245">
          <w:rPr>
            <w:rFonts w:ascii="Times New Roman" w:hAnsi="Times New Roman" w:cs="Times New Roman"/>
            <w:sz w:val="24"/>
            <w:szCs w:val="24"/>
            <w:rPrChange w:id="50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(1), 132-145. doi:http://dx.doi.org/10.1037/a0016338</w:t>
        </w:r>
      </w:ins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51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52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</w:t>
      </w:r>
      <w:r w:rsidRPr="00A83245">
        <w:rPr>
          <w:rFonts w:ascii="Times New Roman" w:hAnsi="Times New Roman" w:cs="Times New Roman"/>
          <w:sz w:val="24"/>
          <w:szCs w:val="24"/>
          <w:lang w:eastAsia="zh-CN"/>
          <w:rPrChange w:id="53" w:author="lzhang94" w:date="2015-05-14T16:40:00Z">
            <w:rPr>
              <w:rFonts w:ascii="Times New Roman" w:hAnsi="Times New Roman" w:cs="Times New Roman" w:hint="eastAsia"/>
              <w:sz w:val="24"/>
              <w:szCs w:val="24"/>
              <w:lang w:eastAsia="zh-CN"/>
            </w:rPr>
          </w:rPrChange>
        </w:rPr>
        <w:t>akan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5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D. (1966).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55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The duality of human existence: an essay on psychology and religion</w:t>
      </w: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  <w:rPrChange w:id="56" w:author="lzhang94" w:date="2015-05-14T16:40:00Z">
            <w:rPr>
              <w:rFonts w:ascii="Times New Roman" w:hAnsi="Times New Roman" w:cs="Times New Roman" w:hint="eastAsia"/>
              <w:i/>
              <w:iCs/>
              <w:sz w:val="24"/>
              <w:szCs w:val="24"/>
              <w:lang w:eastAsia="zh-CN"/>
            </w:rPr>
          </w:rPrChange>
        </w:rPr>
        <w:t xml:space="preserve">.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5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Rand Mcnally, Oxford. </w:t>
      </w:r>
      <w:r w:rsidRPr="00A83245">
        <w:rPr>
          <w:rFonts w:ascii="Times New Roman" w:hAnsi="Times New Roman" w:cs="Times New Roman"/>
          <w:sz w:val="24"/>
          <w:szCs w:val="24"/>
          <w:lang w:eastAsia="zh-CN"/>
          <w:rPrChange w:id="58" w:author="lzhang94" w:date="2015-05-14T16:40:00Z">
            <w:rPr>
              <w:rFonts w:ascii="Times New Roman" w:hAnsi="Times New Roman" w:cs="Times New Roman" w:hint="eastAsia"/>
              <w:sz w:val="24"/>
              <w:szCs w:val="24"/>
              <w:lang w:eastAsia="zh-CN"/>
            </w:rPr>
          </w:rPrChange>
        </w:rPr>
        <w:t xml:space="preserve">Retrieved from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5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http://search.proquest.com/docview/615470079?accountid=14553</w:t>
      </w:r>
    </w:p>
    <w:p w:rsidR="00821EC5" w:rsidRPr="00A83245" w:rsidRDefault="00821EC5" w:rsidP="00821EC5">
      <w:pPr>
        <w:autoSpaceDE w:val="0"/>
        <w:autoSpaceDN w:val="0"/>
        <w:adjustRightInd w:val="0"/>
        <w:spacing w:after="0" w:line="480" w:lineRule="auto"/>
        <w:ind w:left="792" w:hanging="792"/>
        <w:rPr>
          <w:ins w:id="60" w:author="lzhang94" w:date="2015-04-17T17:41:00Z"/>
          <w:rFonts w:ascii="Times New Roman" w:hAnsi="Times New Roman" w:cs="Times New Roman"/>
          <w:sz w:val="24"/>
          <w:szCs w:val="24"/>
          <w:rPrChange w:id="61" w:author="lzhang94" w:date="2015-05-14T16:40:00Z">
            <w:rPr>
              <w:ins w:id="62" w:author="lzhang94" w:date="2015-04-17T17:41:00Z"/>
              <w:rFonts w:ascii="Times New Roman" w:hAnsi="Times New Roman" w:cs="Times New Roman"/>
              <w:sz w:val="24"/>
              <w:szCs w:val="24"/>
            </w:rPr>
          </w:rPrChange>
        </w:rPr>
      </w:pPr>
      <w:ins w:id="63" w:author="lzhang94" w:date="2015-04-17T17:41:00Z">
        <w:r w:rsidRPr="00A83245">
          <w:rPr>
            <w:rFonts w:ascii="Times New Roman" w:hAnsi="Times New Roman" w:cs="Times New Roman"/>
            <w:sz w:val="24"/>
            <w:szCs w:val="24"/>
            <w:rPrChange w:id="64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Besser, A., &amp; Priel, B. (2010). Grandiose narcissism versus vulnerable narcissism in threatening situations: Emotional reactions to achievement failure and interpersonal rejection.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65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Social and Clinical Psychology, 29</w:t>
        </w:r>
        <w:r w:rsidRPr="00A83245">
          <w:rPr>
            <w:rFonts w:ascii="Times New Roman" w:hAnsi="Times New Roman" w:cs="Times New Roman"/>
            <w:sz w:val="24"/>
            <w:szCs w:val="24"/>
            <w:rPrChange w:id="66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(8), 874-902. doi:http://dx.doi.org/10.1521/jscp.2010.29.8.874</w:t>
        </w:r>
      </w:ins>
    </w:p>
    <w:p w:rsidR="004A315F" w:rsidRPr="00A83245" w:rsidDel="0011117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67" w:author="lzhang94" w:date="2015-04-17T16:04:00Z"/>
          <w:rFonts w:ascii="Times New Roman" w:eastAsia="Times New Roman" w:hAnsi="Times New Roman" w:cs="Times New Roman"/>
          <w:strike/>
          <w:sz w:val="24"/>
          <w:szCs w:val="24"/>
          <w:rPrChange w:id="68" w:author="lzhang94" w:date="2015-05-14T16:40:00Z">
            <w:rPr>
              <w:del w:id="69" w:author="lzhang94" w:date="2015-04-17T16:04:00Z"/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70" w:author="lzhang94" w:date="2015-04-17T16:04:00Z">
        <w:r w:rsidRPr="00A83245" w:rsidDel="00111173">
          <w:rPr>
            <w:rFonts w:ascii="Times New Roman" w:eastAsia="Times New Roman" w:hAnsi="Times New Roman" w:cs="Times New Roman"/>
            <w:strike/>
            <w:sz w:val="24"/>
            <w:szCs w:val="24"/>
            <w:rPrChange w:id="71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Bianchi, E. C. (2014). Entering Adulthood in a Recession Tempers Later Narcissism. </w:delText>
        </w:r>
        <w:r w:rsidRPr="00A83245" w:rsidDel="00111173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72" w:author="lzhang94" w:date="2015-05-14T16:40:00Z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Psychological Science</w:delText>
        </w:r>
        <w:r w:rsidRPr="00A83245" w:rsidDel="00111173">
          <w:rPr>
            <w:rFonts w:ascii="Times New Roman" w:eastAsia="Times New Roman" w:hAnsi="Times New Roman" w:cs="Times New Roman"/>
            <w:strike/>
            <w:sz w:val="24"/>
            <w:szCs w:val="24"/>
            <w:rPrChange w:id="73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.</w:delText>
        </w:r>
      </w:del>
    </w:p>
    <w:p w:rsidR="004A315F" w:rsidRPr="00A83245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4" w:author="lzhang94" w:date="2015-04-17T16:10:00Z"/>
          <w:rFonts w:ascii="Times New Roman" w:eastAsia="Times New Roman" w:hAnsi="Times New Roman" w:cs="Times New Roman"/>
          <w:strike/>
          <w:sz w:val="24"/>
          <w:szCs w:val="24"/>
          <w:rPrChange w:id="75" w:author="lzhang94" w:date="2015-05-14T16:40:00Z">
            <w:rPr>
              <w:del w:id="76" w:author="lzhang94" w:date="2015-04-17T16:10:00Z"/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77" w:author="lzhang94" w:date="2015-04-17T16:10:00Z">
        <w:r w:rsidRPr="00A83245" w:rsidDel="00F05312">
          <w:rPr>
            <w:rFonts w:ascii="Times New Roman" w:eastAsia="Times New Roman" w:hAnsi="Times New Roman" w:cs="Times New Roman"/>
            <w:strike/>
            <w:sz w:val="24"/>
            <w:szCs w:val="24"/>
            <w:rPrChange w:id="78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Blaine, B. &amp; Crocker, J. (1993). Self-esteem and self-serving biases in reactions to positive and negative events: An integrative review. In R. F. Baumeister (Ed.), Self-esteem: The puzzle of low self-regard (pp. 55-85). New York, NY: Plenum Press.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79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8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Bleske-Rechek, A., Remiker, M. W., &amp; Baker, J. P. (2008). Narcissistic men and women think they are so hot--but they are not.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81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Personality and Individual Differences, 45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82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420-424. doi:http://dx.doi.org/10.1016/j.paid.2008.05.018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83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8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Bliese, P. D. (2000). Within-group agreement, non-independence, and reliability: Implications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8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 xml:space="preserve">for data aggregation and analysis.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86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Multilevel theory, research, and methods in organizations: Foundations, extensions, and new directions.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8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(pp. 349-381) Jossey-Bass, San Francisco, CA. Retrieved from http://search.proquest.com/docview/619541281?accountid=14553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8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8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Block, J. (1978).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90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The Q-sort method in personality assessment and psychiatric research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9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Palo Alto, CA: Consulting Psychologists Press. (Original work published 1961)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92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9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Block, J., &amp; Colvin, C. R. (1994). Positive illusions and well-being revisited: Separating fiction from fact.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94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9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28. doi:http://dx.doi.org/10.1037/0033-2909.116.1.28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9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9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Borenstein, M., Hedges, L. V., Higgins, J. P. T. and Rothstein, H. R. (2009) Fixed-Effect Versus Random-Effects Models, in Introduction to Meta-Analysis, John Wiley &amp; Sons, Ltd, Chichester, UK. doi: 10.1002/9780470743386.ch13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9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9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Borkenau, P., Zaltauskas, K., &amp; Leising, D. (2009). More may be better but there may be too much: Optimal trait level and self-enhancement bias.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100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Journal of Personality, 77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0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(3), 825-858. doi:http://dx.doi.org/10.1111/j.1467-6494.2009.00566.x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102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0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Bradlee, P. M., &amp; Emmons, R. A. (1992). Locating narcissism within the interpersonal circumplex and the five-factor model.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104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 xml:space="preserve">Personality and Individual Differences, 13,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0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821-830. Retrieved from http://search.proquest.com/docview/618167878?accountid=14553</w:t>
      </w:r>
    </w:p>
    <w:p w:rsidR="004A315F" w:rsidRPr="00A83245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06" w:author="lzhang94" w:date="2015-04-17T16:10:00Z"/>
          <w:rFonts w:ascii="Times New Roman" w:eastAsia="Times New Roman" w:hAnsi="Times New Roman" w:cs="Times New Roman"/>
          <w:strike/>
          <w:sz w:val="24"/>
          <w:szCs w:val="24"/>
          <w:rPrChange w:id="107" w:author="lzhang94" w:date="2015-05-14T16:40:00Z">
            <w:rPr>
              <w:del w:id="108" w:author="lzhang94" w:date="2015-04-17T16:10:00Z"/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109" w:author="lzhang94" w:date="2015-04-17T16:10:00Z">
        <w:r w:rsidRPr="00A83245" w:rsidDel="00F05312">
          <w:rPr>
            <w:rFonts w:ascii="Times New Roman" w:eastAsia="Times New Roman" w:hAnsi="Times New Roman" w:cs="Times New Roman"/>
            <w:strike/>
            <w:sz w:val="24"/>
            <w:szCs w:val="24"/>
            <w:rPrChange w:id="110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Bradley, G. W. (1978). Self-serving biases in the attribution process: A reexamination of the fact or fiction question. </w:delText>
        </w:r>
        <w:r w:rsidRPr="00A83245" w:rsidDel="00F05312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111" w:author="lzhang94" w:date="2015-05-14T16:40:00Z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Journal of Personality and Social Psychology, 36</w:delText>
        </w:r>
        <w:r w:rsidRPr="00A83245" w:rsidDel="00F05312">
          <w:rPr>
            <w:rFonts w:ascii="Times New Roman" w:eastAsia="Times New Roman" w:hAnsi="Times New Roman" w:cs="Times New Roman"/>
            <w:strike/>
            <w:sz w:val="24"/>
            <w:szCs w:val="24"/>
            <w:rPrChange w:id="112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, 56-71. doi:http://dx.doi.org/10.1037/0022-3514.36.1.56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11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1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Brown, J. D. (1986). Evaluations of self and others: Self-enhancement biases in social judgments.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115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Social Cognition, 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1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353-37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11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1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 xml:space="preserve">*Brown, M. N. (2010).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119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Narcissism, attachment style, and interpersonal assessment among clinical psychology graduate students.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2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(Doctoral dissertation). Retrieved from </w:t>
      </w:r>
      <w:r w:rsidRPr="00A83245">
        <w:rPr>
          <w:rFonts w:ascii="Times New Roman" w:hAnsi="Times New Roman" w:cs="Times New Roman"/>
          <w:iCs/>
          <w:sz w:val="24"/>
          <w:szCs w:val="24"/>
          <w:rPrChange w:id="121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>ProQuest Dissertations and Theses.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122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iCs/>
          <w:sz w:val="24"/>
          <w:szCs w:val="24"/>
          <w:rPrChange w:id="123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 xml:space="preserve">(Accession Order No. </w:t>
      </w:r>
      <w:r w:rsidRPr="00A83245">
        <w:rPr>
          <w:rFonts w:ascii="Times New Roman" w:hAnsi="Times New Roman" w:cs="Times New Roman"/>
          <w:sz w:val="24"/>
          <w:szCs w:val="24"/>
          <w:rPrChange w:id="124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3407405)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125" w:author="lzhang94" w:date="2015-05-11T13:54:00Z"/>
          <w:rFonts w:ascii="Times New Roman" w:hAnsi="Times New Roman" w:cs="Times New Roman"/>
          <w:sz w:val="24"/>
          <w:szCs w:val="24"/>
          <w:lang w:eastAsia="zh-CN"/>
          <w:rPrChange w:id="126" w:author="lzhang94" w:date="2015-05-14T16:40:00Z">
            <w:rPr>
              <w:ins w:id="127" w:author="lzhang94" w:date="2015-05-11T13:54:00Z"/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2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Bushman, B. J., &amp; Baumeister, R. F. (1998). Threatened egotism, narcissism, self-esteem, and direct and displaced aggression: Does self-love or self-hate lead to violence?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129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Personality and Social Psychology, 75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3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219-229. doi:http://dx.doi.org/10.1037/0022-3514.75.1.219</w:t>
      </w:r>
    </w:p>
    <w:p w:rsidR="0015739E" w:rsidRPr="00A83245" w:rsidRDefault="0015739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3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32" w:author="lzhang94" w:date="2015-05-11T13:55:00Z">
          <w:pPr>
            <w:pStyle w:val="NoSpacing"/>
            <w:widowControl w:val="0"/>
            <w:spacing w:line="480" w:lineRule="auto"/>
            <w:ind w:left="589" w:hangingChars="327" w:hanging="589"/>
          </w:pPr>
        </w:pPrChange>
      </w:pPr>
      <w:ins w:id="133" w:author="lzhang94" w:date="2015-05-11T13:54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34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Buss, D. M. (1990). Unmitigated agency and unmitigated communion: An analysis of the negative components of masculinity and femininity.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35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36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Sex Roles,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37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38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22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39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(9-10), 555-568. Retrieved from http://search.proquest.com/docview/617888993?accountid=14553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14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4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Campbell, W. K., Brunell, A. B., &amp; Finkel, E. J. (2006). Narcissism, interpersonal self-regulation, and romantic relationships: An agency model approach. In K. D. Vohs &amp; E. J. Finkel (Eds.), Self and relationships: Connecting intrapersonal and interpersonal processes (pp. 57-83). New York, NY: Guilford Press.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142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bookmarkStart w:id="143" w:name="OLE_LINK21"/>
      <w:bookmarkStart w:id="144" w:name="OLE_LINK22"/>
      <w:r w:rsidRPr="00A83245">
        <w:rPr>
          <w:rFonts w:ascii="Times New Roman" w:hAnsi="Times New Roman" w:cs="Times New Roman"/>
          <w:sz w:val="24"/>
          <w:szCs w:val="24"/>
          <w:rPrChange w:id="14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Campbell</w:t>
      </w:r>
      <w:bookmarkEnd w:id="143"/>
      <w:bookmarkEnd w:id="144"/>
      <w:r w:rsidRPr="00A83245">
        <w:rPr>
          <w:rFonts w:ascii="Times New Roman" w:hAnsi="Times New Roman" w:cs="Times New Roman"/>
          <w:sz w:val="24"/>
          <w:szCs w:val="24"/>
          <w:rPrChange w:id="14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, W. K., &amp; Foster, J. D. (2007). The narcissistic self: Background, an </w:t>
      </w:r>
      <w:bookmarkStart w:id="147" w:name="OLE_LINK23"/>
      <w:bookmarkStart w:id="148" w:name="OLE_LINK24"/>
      <w:r w:rsidRPr="00A83245">
        <w:rPr>
          <w:rFonts w:ascii="Times New Roman" w:hAnsi="Times New Roman" w:cs="Times New Roman"/>
          <w:sz w:val="24"/>
          <w:szCs w:val="24"/>
          <w:rPrChange w:id="149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extended agency </w:t>
      </w:r>
      <w:bookmarkEnd w:id="147"/>
      <w:bookmarkEnd w:id="148"/>
      <w:r w:rsidRPr="00A83245">
        <w:rPr>
          <w:rFonts w:ascii="Times New Roman" w:hAnsi="Times New Roman" w:cs="Times New Roman"/>
          <w:sz w:val="24"/>
          <w:szCs w:val="24"/>
          <w:rPrChange w:id="15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model, and ongoing controversies. In C. Sedikides &amp; S. Spencer (Eds.), </w:t>
      </w:r>
      <w:r w:rsidRPr="00A83245">
        <w:rPr>
          <w:rFonts w:ascii="Times New Roman" w:hAnsi="Times New Roman" w:cs="Times New Roman"/>
          <w:i/>
          <w:sz w:val="24"/>
          <w:szCs w:val="24"/>
          <w:rPrChange w:id="151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Frontiers in Social Psychology: The Self </w:t>
      </w:r>
      <w:r w:rsidRPr="00A83245">
        <w:rPr>
          <w:rFonts w:ascii="Times New Roman" w:hAnsi="Times New Roman" w:cs="Times New Roman"/>
          <w:sz w:val="24"/>
          <w:szCs w:val="24"/>
          <w:rPrChange w:id="152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(pp. 115-138). Philadelphia, PA: Psychology Press.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153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154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*Campbell, W. K., Goodie, A. S., &amp; Foster, J. D. (2004). </w:t>
      </w:r>
      <w:r w:rsidRPr="00A83245">
        <w:rPr>
          <w:rFonts w:ascii="Times New Roman" w:hAnsi="Times New Roman" w:cs="Times New Roman"/>
          <w:i/>
          <w:sz w:val="24"/>
          <w:szCs w:val="24"/>
          <w:rPrChange w:id="155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Narcissism, confidence, and risk attitude. Journal of Behavioral Decision Making, 17</w:t>
      </w:r>
      <w:r w:rsidRPr="00A83245">
        <w:rPr>
          <w:rFonts w:ascii="Times New Roman" w:hAnsi="Times New Roman" w:cs="Times New Roman"/>
          <w:sz w:val="24"/>
          <w:szCs w:val="24"/>
          <w:rPrChange w:id="15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297-311. doi:http://dx.doi.org/10.1002/bdm.475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5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Campbell, W. K., Reeder, G. D., Sedikides, C., &amp; Elliot, A. J. (2000). Narcissism and comparative self-enhancement strategies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158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. Journal of Research in Personality, 34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5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329-347.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160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161" w:author="lzhang94" w:date="2015-05-14T16:40:00Z">
            <w:rPr/>
          </w:rPrChange>
        </w:rPr>
        <w:instrText xml:space="preserve"> HYPERLINK "http://search.proquest.com/docview/619456156?accountid=14553"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162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163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t>http://search.proquest.com/docview/619456156?accountid=14553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164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16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Campbell, W. K., Rudich, E. A., &amp; Sedikides, C. (2002). Narcissism, self-esteem, and the positivity of self-views: Two portraits of self-love.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166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Personality and Social Psychology Bulletin, 28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6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358-368. doi:http://dx.doi.org/10.1177/0146167202286007</w:t>
      </w:r>
    </w:p>
    <w:p w:rsidR="00B85702" w:rsidRPr="00A83245" w:rsidRDefault="00B85702" w:rsidP="00B85702">
      <w:pPr>
        <w:autoSpaceDE w:val="0"/>
        <w:autoSpaceDN w:val="0"/>
        <w:adjustRightInd w:val="0"/>
        <w:spacing w:after="0" w:line="480" w:lineRule="auto"/>
        <w:ind w:left="792" w:hanging="792"/>
        <w:rPr>
          <w:ins w:id="168" w:author="lzhang94" w:date="2015-04-17T17:26:00Z"/>
          <w:rFonts w:ascii="Times New Roman" w:hAnsi="Times New Roman" w:cs="Times New Roman"/>
          <w:sz w:val="24"/>
          <w:szCs w:val="24"/>
          <w:rPrChange w:id="169" w:author="lzhang94" w:date="2015-05-14T16:40:00Z">
            <w:rPr>
              <w:ins w:id="170" w:author="lzhang94" w:date="2015-04-17T17:26:00Z"/>
              <w:rFonts w:ascii="Times New Roman" w:hAnsi="Times New Roman" w:cs="Times New Roman"/>
              <w:sz w:val="24"/>
              <w:szCs w:val="24"/>
            </w:rPr>
          </w:rPrChange>
        </w:rPr>
      </w:pPr>
      <w:ins w:id="171" w:author="lzhang94" w:date="2015-04-17T17:26:00Z">
        <w:r w:rsidRPr="00A83245">
          <w:rPr>
            <w:rFonts w:ascii="Times New Roman" w:hAnsi="Times New Roman" w:cs="Times New Roman"/>
            <w:sz w:val="24"/>
            <w:szCs w:val="24"/>
            <w:rPrChange w:id="172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Campbell, W. K., &amp; Sedikides, C. (1999). Self-threat magnifies the self-serving bias: A meta-analytic integration.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173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Review of General Psychology, 3</w:t>
        </w:r>
        <w:r w:rsidRPr="00A83245">
          <w:rPr>
            <w:rFonts w:ascii="Times New Roman" w:hAnsi="Times New Roman" w:cs="Times New Roman"/>
            <w:sz w:val="24"/>
            <w:szCs w:val="24"/>
            <w:rPrChange w:id="174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(1), 23-43. doi:http://dx.doi.org/10.1037/1089-2680.3.1.23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17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7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*Carlson,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17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7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*Carlson, E. N., Vazire, S., &amp; Oltmanns, T. F. (2011b). You probably think this paper's about you: Narcissists' perceptions of their personality and reputation.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179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Personality and Social Psychology, 101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8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185-201. doi:http://dx.doi.org/10.1037/a0023781</w:t>
      </w:r>
    </w:p>
    <w:p w:rsidR="004A315F" w:rsidRPr="00A83245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81" w:author="lzhang94" w:date="2015-04-17T16:11:00Z"/>
          <w:rFonts w:ascii="Times New Roman" w:hAnsi="Times New Roman" w:cs="Times New Roman"/>
          <w:strike/>
          <w:sz w:val="24"/>
          <w:szCs w:val="24"/>
          <w:rPrChange w:id="182" w:author="lzhang94" w:date="2015-05-14T16:40:00Z">
            <w:rPr>
              <w:del w:id="183" w:author="lzhang94" w:date="2015-04-17T16:11:00Z"/>
              <w:rFonts w:ascii="Times New Roman" w:hAnsi="Times New Roman"/>
              <w:strike/>
              <w:sz w:val="24"/>
              <w:szCs w:val="24"/>
            </w:rPr>
          </w:rPrChange>
        </w:rPr>
      </w:pPr>
      <w:del w:id="184" w:author="lzhang94" w:date="2015-04-17T16:11:00Z">
        <w:r w:rsidRPr="00A83245" w:rsidDel="00F05312">
          <w:rPr>
            <w:rFonts w:ascii="Times New Roman" w:hAnsi="Times New Roman" w:cs="Times New Roman"/>
            <w:strike/>
            <w:sz w:val="24"/>
            <w:szCs w:val="24"/>
            <w:rPrChange w:id="185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Chatterjee, A., &amp; Hambrick, D. C. (2007). It’s all about me: Narcissistic chief executive officers and their effects on company strategy and performance. </w:delText>
        </w:r>
        <w:r w:rsidRPr="00A83245" w:rsidDel="00F05312">
          <w:rPr>
            <w:rFonts w:ascii="Times New Roman" w:hAnsi="Times New Roman" w:cs="Times New Roman"/>
            <w:i/>
            <w:strike/>
            <w:sz w:val="24"/>
            <w:szCs w:val="24"/>
            <w:rPrChange w:id="186" w:author="lzhang94" w:date="2015-05-14T16:40:00Z">
              <w:rPr>
                <w:rFonts w:ascii="Times New Roman" w:hAnsi="Times New Roman"/>
                <w:i/>
                <w:strike/>
                <w:sz w:val="24"/>
                <w:szCs w:val="24"/>
              </w:rPr>
            </w:rPrChange>
          </w:rPr>
          <w:delText>Administrative Science Quarterly, 52</w:delText>
        </w:r>
        <w:r w:rsidRPr="00A83245" w:rsidDel="00F05312">
          <w:rPr>
            <w:rFonts w:ascii="Times New Roman" w:hAnsi="Times New Roman" w:cs="Times New Roman"/>
            <w:strike/>
            <w:sz w:val="24"/>
            <w:szCs w:val="24"/>
            <w:rPrChange w:id="187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, 351–386. 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88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8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Cillessen, A. H. N., &amp; Rose, A. J. (2005). Understanding popularity in the peer system.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190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Current Directions in Psychological Science, 14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9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(2), 102-105. doi:http://dx.doi.org/10.1111/j.0963-7214.2005.00343.x</w:t>
      </w:r>
    </w:p>
    <w:p w:rsidR="00FE0106" w:rsidRPr="00A83245" w:rsidRDefault="00FE010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  <w:rPrChange w:id="192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193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Clark, L. A. (1993).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194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>SNAP, Schedule for nonadaptive and adaptive personality: Manual for administration, scoring, and interpretation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195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. Minneapolis, MN: University of Minnesota Press.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96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19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Cohen, J., Cohen, P., West, S. G., &amp; Aiken, L. S. (2003). Applied multiple regression/correlation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19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analysis for the behavior sciences (3rd ed.). Mahwah, NJ: Erlbaum.</w:t>
      </w:r>
    </w:p>
    <w:p w:rsidR="00BC7B25" w:rsidRPr="00A83245" w:rsidRDefault="00BC7B25" w:rsidP="00BC7B25">
      <w:pPr>
        <w:autoSpaceDE w:val="0"/>
        <w:autoSpaceDN w:val="0"/>
        <w:adjustRightInd w:val="0"/>
        <w:spacing w:after="0" w:line="480" w:lineRule="auto"/>
        <w:ind w:left="792" w:hanging="792"/>
        <w:rPr>
          <w:ins w:id="199" w:author="lzhang94" w:date="2015-04-17T17:36:00Z"/>
          <w:rFonts w:ascii="Times New Roman" w:hAnsi="Times New Roman" w:cs="Times New Roman"/>
          <w:sz w:val="24"/>
          <w:szCs w:val="24"/>
          <w:rPrChange w:id="200" w:author="lzhang94" w:date="2015-05-14T16:40:00Z">
            <w:rPr>
              <w:ins w:id="201" w:author="lzhang94" w:date="2015-04-17T17:36:00Z"/>
              <w:rFonts w:ascii="Times New Roman" w:hAnsi="Times New Roman" w:cs="Times New Roman"/>
              <w:sz w:val="24"/>
              <w:szCs w:val="24"/>
            </w:rPr>
          </w:rPrChange>
        </w:rPr>
      </w:pPr>
      <w:ins w:id="202" w:author="lzhang94" w:date="2015-04-17T17:36:00Z">
        <w:r w:rsidRPr="00A83245">
          <w:rPr>
            <w:rFonts w:ascii="Times New Roman" w:hAnsi="Times New Roman" w:cs="Times New Roman"/>
            <w:sz w:val="24"/>
            <w:szCs w:val="24"/>
            <w:rPrChange w:id="203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Collins, D. R., &amp; Stukas, A. A. (2008). Narcissism and self-presentation: The moderating effects of accountability and contingencies of self-worth.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204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Research in Personality, 42</w:t>
        </w:r>
        <w:r w:rsidRPr="00A83245">
          <w:rPr>
            <w:rFonts w:ascii="Times New Roman" w:hAnsi="Times New Roman" w:cs="Times New Roman"/>
            <w:sz w:val="24"/>
            <w:szCs w:val="24"/>
            <w:rPrChange w:id="205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(6), 1629-1634. doi:http://dx.doi.org/10.1016/j.jrp.2008.06.011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20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20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Colvin, C. R., Block, J., &amp; Funder, D. C. (1995). Overly positive self-evaluations and personality: Negative implications for mental health. </w:t>
      </w:r>
      <w:r w:rsidRPr="00A83245">
        <w:rPr>
          <w:rFonts w:ascii="Times New Roman" w:hAnsi="Times New Roman" w:cs="Times New Roman"/>
          <w:i/>
          <w:sz w:val="24"/>
          <w:szCs w:val="24"/>
          <w:rPrChange w:id="208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Personality and Social Psychology, 68</w:t>
      </w:r>
      <w:r w:rsidRPr="00A83245">
        <w:rPr>
          <w:rFonts w:ascii="Times New Roman" w:hAnsi="Times New Roman" w:cs="Times New Roman"/>
          <w:sz w:val="24"/>
          <w:szCs w:val="24"/>
          <w:rPrChange w:id="209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1152-1162. doi:http://dx.doi.org/10.1037/0022-3514.68.6.1152</w:t>
      </w:r>
    </w:p>
    <w:p w:rsidR="004A315F" w:rsidRPr="00A83245" w:rsidDel="00AB5C68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10" w:author="lzhang94" w:date="2015-04-17T16:14:00Z"/>
          <w:rFonts w:ascii="Times New Roman" w:hAnsi="Times New Roman" w:cs="Times New Roman"/>
          <w:strike/>
          <w:sz w:val="24"/>
          <w:szCs w:val="24"/>
          <w:rPrChange w:id="211" w:author="lzhang94" w:date="2015-05-14T16:40:00Z">
            <w:rPr>
              <w:del w:id="212" w:author="lzhang94" w:date="2015-04-17T16:14:00Z"/>
              <w:rFonts w:ascii="Times New Roman" w:hAnsi="Times New Roman"/>
              <w:strike/>
              <w:sz w:val="24"/>
              <w:szCs w:val="24"/>
            </w:rPr>
          </w:rPrChange>
        </w:rPr>
      </w:pPr>
      <w:del w:id="213" w:author="lzhang94" w:date="2015-04-17T16:14:00Z">
        <w:r w:rsidRPr="00A83245" w:rsidDel="00AB5C68">
          <w:rPr>
            <w:rFonts w:ascii="Times New Roman" w:hAnsi="Times New Roman" w:cs="Times New Roman"/>
            <w:strike/>
            <w:sz w:val="24"/>
            <w:szCs w:val="24"/>
            <w:rPrChange w:id="214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Costa, P. T. Jr., &amp; McCrae, R. R. (1992).  </w:delText>
        </w:r>
        <w:r w:rsidRPr="00A83245" w:rsidDel="00AB5C68">
          <w:rPr>
            <w:rFonts w:ascii="Times New Roman" w:hAnsi="Times New Roman" w:cs="Times New Roman"/>
            <w:i/>
            <w:strike/>
            <w:sz w:val="24"/>
            <w:szCs w:val="24"/>
            <w:rPrChange w:id="215" w:author="lzhang94" w:date="2015-05-14T16:40:00Z">
              <w:rPr>
                <w:rFonts w:ascii="Times New Roman" w:hAnsi="Times New Roman"/>
                <w:i/>
                <w:strike/>
                <w:sz w:val="24"/>
                <w:szCs w:val="24"/>
              </w:rPr>
            </w:rPrChange>
          </w:rPr>
          <w:delText>Revised NEO Personality Inventory (NEO-PI-R) and NEO Five-Factory Inventory (NEO-FFI) professional manual</w:delText>
        </w:r>
        <w:r w:rsidRPr="00A83245" w:rsidDel="00AB5C68">
          <w:rPr>
            <w:rFonts w:ascii="Times New Roman" w:hAnsi="Times New Roman" w:cs="Times New Roman"/>
            <w:strike/>
            <w:sz w:val="24"/>
            <w:szCs w:val="24"/>
            <w:rPrChange w:id="216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>. Odessa, FL: Psychological Assessment Resources.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21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21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Cronbach, L. J. (1958). Proposals leading to analytic treatment of social perception scores. In R. Tagiuri &amp; L. Petrullo (Eds.), Person perception and interpersonal behavior (pp. 353-379). Stanford, CA: Stanford Univ. Press.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219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22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Cronbach, L. J. (1992). Four </w:t>
      </w:r>
      <w:r w:rsidRPr="00A83245">
        <w:rPr>
          <w:rFonts w:ascii="Times New Roman" w:hAnsi="Times New Roman" w:cs="Times New Roman"/>
          <w:i/>
          <w:sz w:val="24"/>
          <w:szCs w:val="24"/>
          <w:rPrChange w:id="221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Psychological Bulletin</w:t>
      </w:r>
      <w:r w:rsidRPr="00A83245">
        <w:rPr>
          <w:rFonts w:ascii="Times New Roman" w:hAnsi="Times New Roman" w:cs="Times New Roman"/>
          <w:sz w:val="24"/>
          <w:szCs w:val="24"/>
          <w:rPrChange w:id="222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articles in perspective. </w:t>
      </w:r>
      <w:r w:rsidRPr="00A83245">
        <w:rPr>
          <w:rFonts w:ascii="Times New Roman" w:hAnsi="Times New Roman" w:cs="Times New Roman"/>
          <w:i/>
          <w:sz w:val="24"/>
          <w:szCs w:val="24"/>
          <w:rPrChange w:id="223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Psychological Bulletin, 112</w:t>
      </w:r>
      <w:r w:rsidRPr="00A83245">
        <w:rPr>
          <w:rFonts w:ascii="Times New Roman" w:hAnsi="Times New Roman" w:cs="Times New Roman"/>
          <w:sz w:val="24"/>
          <w:szCs w:val="24"/>
          <w:rPrChange w:id="224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389-392.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22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22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Cronbach, L. J. &amp; Furby (1970). How we should measure “change”—or should we? </w:t>
      </w:r>
      <w:r w:rsidRPr="00A83245">
        <w:rPr>
          <w:rFonts w:ascii="Times New Roman" w:hAnsi="Times New Roman" w:cs="Times New Roman"/>
          <w:i/>
          <w:sz w:val="24"/>
          <w:szCs w:val="24"/>
          <w:rPrChange w:id="227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Psychological Bulletin, 74</w:t>
      </w:r>
      <w:r w:rsidRPr="00A83245">
        <w:rPr>
          <w:rFonts w:ascii="Times New Roman" w:hAnsi="Times New Roman" w:cs="Times New Roman"/>
          <w:sz w:val="24"/>
          <w:szCs w:val="24"/>
          <w:rPrChange w:id="22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68-80.</w:t>
      </w:r>
    </w:p>
    <w:p w:rsidR="004A315F" w:rsidRPr="00A83245" w:rsidRDefault="004A315F" w:rsidP="001951C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229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23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*Dattner, B. (1999). Who’s the fairest of them all?: The impact of narcissism on self- and other-rated fairness in the workplace.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23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(Doctoral dissertation). Retrieved from </w:t>
      </w:r>
      <w:r w:rsidRPr="00A83245">
        <w:rPr>
          <w:rFonts w:ascii="Times New Roman" w:hAnsi="Times New Roman" w:cs="Times New Roman"/>
          <w:iCs/>
          <w:sz w:val="24"/>
          <w:szCs w:val="24"/>
          <w:rPrChange w:id="232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>ProQuest Dissertations and Theses.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233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iCs/>
          <w:sz w:val="24"/>
          <w:szCs w:val="24"/>
          <w:rPrChange w:id="234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>(Accession Order No. 9945268</w:t>
      </w:r>
      <w:r w:rsidRPr="00A83245">
        <w:rPr>
          <w:rFonts w:ascii="Times New Roman" w:hAnsi="Times New Roman" w:cs="Times New Roman"/>
          <w:sz w:val="24"/>
          <w:szCs w:val="24"/>
          <w:rPrChange w:id="23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)</w:t>
      </w:r>
    </w:p>
    <w:p w:rsidR="004A315F" w:rsidRPr="00A83245" w:rsidRDefault="004A315F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ins w:id="236" w:author="lzhang94" w:date="2015-05-14T16:31:00Z"/>
          <w:rFonts w:ascii="Times New Roman" w:hAnsi="Times New Roman"/>
          <w:sz w:val="24"/>
          <w:szCs w:val="24"/>
          <w:rPrChange w:id="237" w:author="lzhang94" w:date="2015-05-14T16:40:00Z">
            <w:rPr>
              <w:ins w:id="238" w:author="lzhang94" w:date="2015-05-14T16:31:00Z"/>
              <w:rFonts w:ascii="Times New Roman" w:hAnsi="Times New Roman" w:hint="eastAsia"/>
              <w:sz w:val="24"/>
              <w:szCs w:val="24"/>
            </w:rPr>
          </w:rPrChange>
        </w:rPr>
      </w:pPr>
      <w:r w:rsidRPr="00A83245">
        <w:rPr>
          <w:rFonts w:ascii="Times New Roman" w:hAnsi="Times New Roman"/>
          <w:sz w:val="24"/>
          <w:szCs w:val="24"/>
          <w:rPrChange w:id="239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Dion, K. K., &amp; Berscheid, E. (1974). Physical attractiveness and peer perception among children.</w:t>
      </w:r>
      <w:r w:rsidRPr="00A83245">
        <w:rPr>
          <w:rFonts w:ascii="Times New Roman" w:hAnsi="Times New Roman"/>
          <w:i/>
          <w:iCs/>
          <w:sz w:val="24"/>
          <w:szCs w:val="24"/>
          <w:rPrChange w:id="240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Sociometry, 37</w:t>
      </w:r>
      <w:r w:rsidRPr="00A83245">
        <w:rPr>
          <w:rFonts w:ascii="Times New Roman" w:hAnsi="Times New Roman"/>
          <w:sz w:val="24"/>
          <w:szCs w:val="24"/>
          <w:rPrChange w:id="24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(1), 1-12. Retrieved from http://search.proquest.com/docview/615963472?accountid=14553 </w:t>
      </w:r>
    </w:p>
    <w:p w:rsidR="001951C2" w:rsidRPr="00A83245" w:rsidRDefault="00F56AC6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ins w:id="242" w:author="lzhang94" w:date="2015-05-14T16:38:00Z">
        <w:r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243" w:author="lzhang94" w:date="2015-05-14T16:40:00Z">
              <w:rPr>
                <w:rFonts w:ascii="Times New Roman" w:hAnsi="Times New Roman" w:hint="eastAsia"/>
                <w:color w:val="4C4C4C"/>
                <w:sz w:val="24"/>
                <w:szCs w:val="24"/>
                <w:shd w:val="clear" w:color="auto" w:fill="FFFFFF"/>
              </w:rPr>
            </w:rPrChange>
          </w:rPr>
          <w:lastRenderedPageBreak/>
          <w:t>*</w:t>
        </w:r>
      </w:ins>
      <w:ins w:id="244" w:author="lzhang94" w:date="2015-05-14T16:31:00Z">
        <w:r w:rsidR="001951C2"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245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Dufner, M., Denissen, J., Sedikides, C., Van Zalk, M., Meeus, W. H. J., &amp; Van Aken, M. (2013). Are actual and perceived intellectual self</w:t>
        </w:r>
        <w:r w:rsidR="001951C2" w:rsidRPr="00A83245">
          <w:rPr>
            <w:rFonts w:ascii="Cambria Math" w:hAnsi="Cambria Math" w:cs="Cambria Math"/>
            <w:color w:val="4C4C4C"/>
            <w:sz w:val="24"/>
            <w:szCs w:val="24"/>
            <w:shd w:val="clear" w:color="auto" w:fill="FFFFFF"/>
            <w:rPrChange w:id="246" w:author="lzhang94" w:date="2015-05-14T16:40:00Z">
              <w:rPr>
                <w:rFonts w:ascii="Cambria Math" w:hAnsi="Cambria Math" w:cs="Cambria Math"/>
                <w:color w:val="4C4C4C"/>
                <w:sz w:val="18"/>
                <w:szCs w:val="18"/>
                <w:shd w:val="clear" w:color="auto" w:fill="FFFFFF"/>
              </w:rPr>
            </w:rPrChange>
          </w:rPr>
          <w:t>‐</w:t>
        </w:r>
        <w:r w:rsidR="001951C2"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247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enhancers evaluated differently by social perceivers?</w:t>
        </w:r>
        <w:r w:rsidR="001951C2" w:rsidRPr="00A83245">
          <w:rPr>
            <w:rStyle w:val="apple-converted-space"/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248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1951C2" w:rsidRPr="00A83245">
          <w:rPr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249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European Journal of Personality,</w:t>
        </w:r>
        <w:r w:rsidR="001951C2" w:rsidRPr="00A83245">
          <w:rPr>
            <w:rStyle w:val="apple-converted-space"/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250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1951C2" w:rsidRPr="00A83245">
          <w:rPr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251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27</w:t>
        </w:r>
        <w:r w:rsidR="001951C2"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252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(6), 621-633. doi:http://dx.doi.org/10.1002/per.1934</w:t>
        </w:r>
      </w:ins>
    </w:p>
    <w:p w:rsidR="004A315F" w:rsidRPr="00A83245" w:rsidRDefault="004A315F" w:rsidP="001951C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253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25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rPrChange>
        </w:rPr>
        <w:t xml:space="preserve">Edwards, J. R. (1994). Regression analysis as an alternative to difference scores.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255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eastAsia="zh-CN"/>
            </w:rPr>
          </w:rPrChange>
        </w:rPr>
        <w:t xml:space="preserve">Journal of  </w:t>
      </w:r>
    </w:p>
    <w:p w:rsidR="004A315F" w:rsidRPr="00A83245" w:rsidRDefault="00A04297" w:rsidP="00A04297">
      <w:pPr>
        <w:spacing w:after="0" w:line="480" w:lineRule="auto"/>
        <w:ind w:leftChars="218" w:left="126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  <w:rPrChange w:id="256" w:author="lzhang94" w:date="2015-05-14T16:40:00Z">
            <w:rPr>
              <w:rFonts w:ascii="Times New Roman" w:hAnsi="Times New Roman" w:cs="Times New Roman" w:hint="eastAsia"/>
              <w:i/>
              <w:iCs/>
              <w:sz w:val="24"/>
              <w:szCs w:val="24"/>
              <w:lang w:eastAsia="zh-CN"/>
            </w:rPr>
          </w:rPrChange>
        </w:rPr>
        <w:t xml:space="preserve">    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257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25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Edwards, J. R. (1995). Alternatives to difference scores as dependent variables in the study of congruence in organizational research.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259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Organizational Behavior and Human Decision Processes, 64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26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(3), 307-324. Retrieved from http://search.proquest.com/docview/618914476?accountid=14553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261" w:author="lzhang94" w:date="2015-04-17T17:06:00Z"/>
          <w:rFonts w:ascii="Times New Roman" w:hAnsi="Times New Roman" w:cs="Times New Roman"/>
          <w:sz w:val="24"/>
          <w:szCs w:val="24"/>
          <w:lang w:eastAsia="zh-CN"/>
          <w:rPrChange w:id="262" w:author="lzhang94" w:date="2015-05-14T16:40:00Z">
            <w:rPr>
              <w:ins w:id="263" w:author="lzhang94" w:date="2015-04-17T17:06:00Z"/>
              <w:rFonts w:ascii="Times New Roman" w:hAnsi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lang w:eastAsia="zh-CN"/>
          <w:rPrChange w:id="264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  <w:t xml:space="preserve">Emmons, R. A. (1984). Factor analysis and construct validity of the Narcissistic Personality Inventory. </w:t>
      </w:r>
      <w:r w:rsidRPr="00A83245">
        <w:rPr>
          <w:rFonts w:ascii="Times New Roman" w:hAnsi="Times New Roman" w:cs="Times New Roman"/>
          <w:i/>
          <w:sz w:val="24"/>
          <w:szCs w:val="24"/>
          <w:lang w:eastAsia="zh-CN"/>
          <w:rPrChange w:id="265" w:author="lzhang94" w:date="2015-05-14T16:40:00Z">
            <w:rPr>
              <w:rFonts w:ascii="Times New Roman" w:hAnsi="Times New Roman"/>
              <w:i/>
              <w:sz w:val="24"/>
              <w:szCs w:val="24"/>
              <w:lang w:eastAsia="zh-CN"/>
            </w:rPr>
          </w:rPrChange>
        </w:rPr>
        <w:t>Journal of Personality Assessment</w:t>
      </w:r>
      <w:r w:rsidRPr="00A83245">
        <w:rPr>
          <w:rFonts w:ascii="Times New Roman" w:hAnsi="Times New Roman" w:cs="Times New Roman"/>
          <w:sz w:val="24"/>
          <w:szCs w:val="24"/>
          <w:lang w:eastAsia="zh-CN"/>
          <w:rPrChange w:id="266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  <w:lang w:eastAsia="zh-CN"/>
          <w:rPrChange w:id="267" w:author="lzhang94" w:date="2015-05-14T16:40:00Z">
            <w:rPr>
              <w:rFonts w:ascii="Times New Roman" w:hAnsi="Times New Roman"/>
              <w:i/>
              <w:sz w:val="24"/>
              <w:szCs w:val="24"/>
              <w:lang w:eastAsia="zh-CN"/>
            </w:rPr>
          </w:rPrChange>
        </w:rPr>
        <w:t>48,</w:t>
      </w:r>
      <w:r w:rsidRPr="00A83245">
        <w:rPr>
          <w:rFonts w:ascii="Times New Roman" w:hAnsi="Times New Roman" w:cs="Times New Roman"/>
          <w:sz w:val="24"/>
          <w:szCs w:val="24"/>
          <w:lang w:eastAsia="zh-CN"/>
          <w:rPrChange w:id="268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  <w:t xml:space="preserve"> 291-300.</w:t>
      </w:r>
    </w:p>
    <w:p w:rsidR="003D1D7D" w:rsidRPr="00A83245" w:rsidRDefault="003D1D7D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  <w:rPrChange w:id="269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  <w:pPrChange w:id="270" w:author="lzhang94" w:date="2015-04-17T17:06:00Z">
          <w:pPr>
            <w:pStyle w:val="NoSpacing"/>
            <w:widowControl w:val="0"/>
            <w:spacing w:line="480" w:lineRule="auto"/>
            <w:ind w:left="785" w:hangingChars="327" w:hanging="785"/>
          </w:pPr>
        </w:pPrChange>
      </w:pPr>
      <w:ins w:id="271" w:author="lzhang94" w:date="2015-04-17T17:06:00Z">
        <w:r w:rsidRPr="00A83245">
          <w:rPr>
            <w:rFonts w:ascii="Times New Roman" w:hAnsi="Times New Roman" w:cs="Times New Roman"/>
            <w:sz w:val="24"/>
            <w:szCs w:val="24"/>
            <w:rPrChange w:id="272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Emmons, R. A. (1987). Narcissism: Theory and measurement.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273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Personality and Social Psychology, 52</w:t>
        </w:r>
        <w:r w:rsidRPr="00A83245">
          <w:rPr>
            <w:rFonts w:ascii="Times New Roman" w:hAnsi="Times New Roman" w:cs="Times New Roman"/>
            <w:sz w:val="24"/>
            <w:szCs w:val="24"/>
            <w:rPrChange w:id="274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(1), 11.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275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276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"http://search.proquest.com/docview/1295954608?accountid=14553"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277" w:author="lzhang94" w:date="2015-05-14T16:40:00Z">
              <w:rPr/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278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http://search.proquest.com/docview/1295954608?accountid=14553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279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28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Farwell, L., &amp; Wohlwend-Lloyd, R. (1998). Narcissistic processes: Optimistic expectations, favorable self-evaluations, and self-enhancing attributions.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281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 Journal of Personality, 66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282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65-83.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283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84" w:author="lzhang94" w:date="2015-05-14T16:40:00Z">
            <w:rPr/>
          </w:rPrChange>
        </w:rPr>
        <w:instrText xml:space="preserve"> HYPERLINK "http://search.proquest.com/docview/619179495?accountid=14553"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285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286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t>http://search.proquest.com/docview/619179495?accountid=14553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287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F726EA" w:rsidRPr="00A83245" w:rsidRDefault="00F726EA" w:rsidP="00F726EA">
      <w:pPr>
        <w:autoSpaceDE w:val="0"/>
        <w:autoSpaceDN w:val="0"/>
        <w:adjustRightInd w:val="0"/>
        <w:spacing w:after="0" w:line="480" w:lineRule="auto"/>
        <w:ind w:left="792" w:hanging="792"/>
        <w:rPr>
          <w:ins w:id="288" w:author="lzhang94" w:date="2015-04-17T17:41:00Z"/>
          <w:rFonts w:ascii="Times New Roman" w:hAnsi="Times New Roman" w:cs="Times New Roman"/>
          <w:sz w:val="24"/>
          <w:szCs w:val="24"/>
          <w:rPrChange w:id="289" w:author="lzhang94" w:date="2015-05-14T16:40:00Z">
            <w:rPr>
              <w:ins w:id="290" w:author="lzhang94" w:date="2015-04-17T17:41:00Z"/>
              <w:rFonts w:ascii="Times New Roman" w:hAnsi="Times New Roman" w:cs="Times New Roman"/>
              <w:sz w:val="24"/>
              <w:szCs w:val="24"/>
            </w:rPr>
          </w:rPrChange>
        </w:rPr>
      </w:pPr>
      <w:ins w:id="291" w:author="lzhang94" w:date="2015-04-17T17:41:00Z">
        <w:r w:rsidRPr="00A83245">
          <w:rPr>
            <w:rFonts w:ascii="Times New Roman" w:hAnsi="Times New Roman" w:cs="Times New Roman"/>
            <w:sz w:val="24"/>
            <w:szCs w:val="24"/>
            <w:rPrChange w:id="292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Findley, D., &amp; Ojanen, T. (2013). Agentic and communal goals in early adulthood: Associations with narcissism, empathy, and perceptions of self and others.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293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Self and Identity, 12</w:t>
        </w:r>
        <w:r w:rsidRPr="00A83245">
          <w:rPr>
            <w:rFonts w:ascii="Times New Roman" w:hAnsi="Times New Roman" w:cs="Times New Roman"/>
            <w:sz w:val="24"/>
            <w:szCs w:val="24"/>
            <w:rPrChange w:id="294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(5), 504-526. doi:http://dx.doi.org/10.1080/15298868.2012.694660</w:t>
        </w:r>
      </w:ins>
    </w:p>
    <w:p w:rsidR="00B42CB4" w:rsidRPr="00A83245" w:rsidRDefault="00B42CB4" w:rsidP="00FE633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  <w:rPrChange w:id="295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296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lastRenderedPageBreak/>
        <w:t xml:space="preserve">First, M. B., Gibbon, M., Spitzer, R. L., Williams, J. B., &amp; Benjamin, L.(1997).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297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>Structuredclinical interview for DSM–IV personality disorders (SCID-II): Interview and questionnaire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298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. Washington, DC: American Psychiatric Association.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  <w:rPrChange w:id="299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300" w:author="lzhang94" w:date="2015-04-17T16:16:00Z">
        <w:r w:rsidRPr="00A83245" w:rsidDel="00421B98">
          <w:rPr>
            <w:rFonts w:ascii="Times New Roman" w:eastAsia="Times New Roman" w:hAnsi="Times New Roman" w:cs="Times New Roman"/>
            <w:strike/>
            <w:sz w:val="24"/>
            <w:szCs w:val="24"/>
            <w:rPrChange w:id="301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Funder, D. C., &amp; Colvin, C. R. (1988). Friends and strangers: Acquaintanceship, agreement, and the accuracy of personality judgment.</w:delText>
        </w:r>
        <w:r w:rsidRPr="00A83245" w:rsidDel="00421B98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  <w:rPrChange w:id="302" w:author="lzhang94" w:date="2015-05-14T16:40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delText xml:space="preserve"> Journal of Personality and Social Psychology, 55</w:delText>
        </w:r>
        <w:r w:rsidRPr="00A83245" w:rsidDel="00421B98">
          <w:rPr>
            <w:rFonts w:ascii="Times New Roman" w:eastAsia="Times New Roman" w:hAnsi="Times New Roman" w:cs="Times New Roman"/>
            <w:strike/>
            <w:sz w:val="24"/>
            <w:szCs w:val="24"/>
            <w:rPrChange w:id="303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(1), 149-158. doi:http://dx.doi.org/10.1037/0022-3514.55.1.149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30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0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Furr, R. M., &amp; Bacharach, V. R. (2013). Psychometrics: An introduction. Sage.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0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*Gabriel, M. T., Critelli, J. W., &amp; Ee, J. S. (1994). Narcissistic illusions in self-evaluations of intelligence and attractiveness.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307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Journal of Personality, 62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0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143-155.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309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310" w:author="lzhang94" w:date="2015-05-14T16:40:00Z">
            <w:rPr/>
          </w:rPrChange>
        </w:rPr>
        <w:instrText xml:space="preserve"> HYPERLINK "http://search.proquest.com/docview/618491041?accountid=14553"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311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312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t>http://search.proquest.com/docview/618491041?accountid=14553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313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31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1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Gaertner, L., Sedikides, C., &amp; Chang, K. (2008). On pancultural self-enhancement. well-adjusted taiwanese self-enhance on personally valued traits.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316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Cross-Cultural Psychology, 39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1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463-477. doi:http://dx.doi.org/10.1177/0022022108318431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31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1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*Gebauer, J. E., Sedikides, C., Verplanken, B., &amp; Maio, G. R. (2012). Communal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320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Personality and Social Psychology, 103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2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854-878. doi:http://dx.doi.org/10.1037/a0029629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322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323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Goncalo, J. A., Flynn, F. J., &amp; Kim, S. H. (2010). Are two narcissists better than one? the link between narcissism, perceived creativity, and creative performance.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324" w:author="lzhang94" w:date="2015-05-14T16:40:00Z">
            <w:rPr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  <w:t> Personality and Social Psychology Bulletin, 36</w:t>
      </w:r>
      <w:r w:rsidRPr="00A83245">
        <w:rPr>
          <w:rFonts w:ascii="Times New Roman" w:hAnsi="Times New Roman" w:cs="Times New Roman"/>
          <w:sz w:val="24"/>
          <w:szCs w:val="24"/>
          <w:rPrChange w:id="325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, 1484-1495. doi:http://dx.doi.org/10.1177/0146167210385109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  <w:rPrChange w:id="326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*Gosling, S. D., John, O. P., Craik, K. H., &amp; Robins, R. W. (1998). Do people know how they behave? self-reported act frequencies compared with on-line codings by observers. </w:t>
      </w:r>
      <w:r w:rsidRPr="00A83245">
        <w:rPr>
          <w:rFonts w:ascii="Times New Roman" w:hAnsi="Times New Roman" w:cs="Times New Roman"/>
          <w:i/>
          <w:sz w:val="24"/>
          <w:szCs w:val="24"/>
          <w:rPrChange w:id="327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Journal of Personality and Social Psychology, 74</w:t>
      </w:r>
      <w:r w:rsidRPr="00A83245">
        <w:rPr>
          <w:rFonts w:ascii="Times New Roman" w:hAnsi="Times New Roman" w:cs="Times New Roman"/>
          <w:sz w:val="24"/>
          <w:szCs w:val="24"/>
          <w:rPrChange w:id="328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1337-1349.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329" w:author="lzhang94" w:date="2015-05-14T16:40:00Z">
            <w:rPr/>
          </w:rPrChange>
        </w:rPr>
        <w:lastRenderedPageBreak/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330" w:author="lzhang94" w:date="2015-05-14T16:40:00Z">
            <w:rPr/>
          </w:rPrChange>
        </w:rPr>
        <w:instrText xml:space="preserve"> HYPERLINK "http://search.proquest.com/docview/38258365?accountid=14553"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331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sz w:val="24"/>
          <w:szCs w:val="24"/>
          <w:rPrChange w:id="332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t>http://search.proquest.com/docview/38258365?accountid=14553</w:t>
      </w:r>
      <w:r w:rsidR="00266ADD" w:rsidRPr="00A83245">
        <w:rPr>
          <w:rStyle w:val="Hyperlink"/>
          <w:rFonts w:ascii="Times New Roman" w:hAnsi="Times New Roman" w:cs="Times New Roman"/>
          <w:sz w:val="24"/>
          <w:szCs w:val="24"/>
          <w:rPrChange w:id="333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334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3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Gough, H. G., &amp; Bradley, P. (1992). Delinquent and criminal behavior as assessed by the revised california psychological inventory.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336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Journal of Clinical Psychology, 48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3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(3), 298-308. Retrieved from http://search.proquest.com/docview/618151565?accountid=14553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rPrChange w:id="338" w:author="lzhang94" w:date="2015-05-14T16:40:00Z">
            <w:rPr>
              <w:rFonts w:ascii="Times New Roman" w:hAnsi="Times New Roman"/>
              <w:color w:val="0070C0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339" w:author="lzhang94" w:date="2015-05-14T16:40:00Z">
            <w:rPr>
              <w:rFonts w:ascii="Times New Roman" w:hAnsi="Times New Roman"/>
              <w:color w:val="0070C0"/>
              <w:sz w:val="24"/>
              <w:szCs w:val="24"/>
            </w:rPr>
          </w:rPrChange>
        </w:rPr>
        <w:t xml:space="preserve">Gough, H. G., &amp; Bradley, P. (1996). </w:t>
      </w:r>
      <w:r w:rsidRPr="00A83245">
        <w:rPr>
          <w:rFonts w:ascii="Times New Roman" w:hAnsi="Times New Roman" w:cs="Times New Roman"/>
          <w:i/>
          <w:color w:val="0070C0"/>
          <w:sz w:val="24"/>
          <w:szCs w:val="24"/>
          <w:rPrChange w:id="340" w:author="lzhang94" w:date="2015-05-14T16:40:00Z">
            <w:rPr>
              <w:rFonts w:ascii="Times New Roman" w:hAnsi="Times New Roman"/>
              <w:i/>
              <w:color w:val="0070C0"/>
              <w:sz w:val="24"/>
              <w:szCs w:val="24"/>
            </w:rPr>
          </w:rPrChange>
        </w:rPr>
        <w:t>CPI manual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341" w:author="lzhang94" w:date="2015-05-14T16:40:00Z">
            <w:rPr>
              <w:rFonts w:ascii="Times New Roman" w:hAnsi="Times New Roman"/>
              <w:color w:val="0070C0"/>
              <w:sz w:val="24"/>
              <w:szCs w:val="24"/>
            </w:rPr>
          </w:rPrChange>
        </w:rPr>
        <w:t>. Palo Alto, CA: Consulting Psychologists Press.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342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4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Gough, H., &amp; Bradley, P. (2002).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344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User's guide to the CPI 260 Report for Clients.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4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Palo Alto, CA: Consulting Psychologists Press, Inc.</w:t>
      </w:r>
    </w:p>
    <w:p w:rsidR="004A315F" w:rsidRPr="00A83245" w:rsidDel="007D0C1A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46" w:author="lzhang94" w:date="2015-04-17T16:16:00Z"/>
          <w:rFonts w:ascii="Times New Roman" w:hAnsi="Times New Roman" w:cs="Times New Roman"/>
          <w:strike/>
          <w:sz w:val="24"/>
          <w:szCs w:val="24"/>
          <w:rPrChange w:id="347" w:author="lzhang94" w:date="2015-05-14T16:40:00Z">
            <w:rPr>
              <w:del w:id="348" w:author="lzhang94" w:date="2015-04-17T16:16:00Z"/>
              <w:rFonts w:ascii="Times New Roman" w:hAnsi="Times New Roman" w:cs="Times New Roman"/>
              <w:strike/>
              <w:sz w:val="24"/>
              <w:szCs w:val="24"/>
            </w:rPr>
          </w:rPrChange>
        </w:rPr>
      </w:pPr>
      <w:del w:id="349" w:author="lzhang94" w:date="2015-04-17T16:16:00Z">
        <w:r w:rsidRPr="00A83245" w:rsidDel="007D0C1A">
          <w:rPr>
            <w:rFonts w:ascii="Times New Roman" w:hAnsi="Times New Roman" w:cs="Times New Roman"/>
            <w:strike/>
            <w:sz w:val="24"/>
            <w:szCs w:val="24"/>
            <w:rPrChange w:id="350" w:author="lzhang94" w:date="2015-05-14T16:40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Gramzow, R. H., &amp; Willard, G. (2006). Exaggerating current and past performance: Motivated self-enhancement versus reconstructive memory. </w:delText>
        </w:r>
        <w:r w:rsidRPr="00A83245" w:rsidDel="007D0C1A">
          <w:rPr>
            <w:rFonts w:ascii="Times New Roman" w:hAnsi="Times New Roman" w:cs="Times New Roman"/>
            <w:i/>
            <w:strike/>
            <w:sz w:val="24"/>
            <w:szCs w:val="24"/>
            <w:rPrChange w:id="351" w:author="lzhang94" w:date="2015-05-14T16:40:00Z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Personality and Social Psychology Bulletin, 32</w:delText>
        </w:r>
        <w:r w:rsidRPr="00A83245" w:rsidDel="007D0C1A">
          <w:rPr>
            <w:rFonts w:ascii="Times New Roman" w:hAnsi="Times New Roman" w:cs="Times New Roman"/>
            <w:strike/>
            <w:sz w:val="24"/>
            <w:szCs w:val="24"/>
            <w:rPrChange w:id="352" w:author="lzhang94" w:date="2015-05-14T16:40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delText>, 1114-1125. doi:http://dx.doi.org/10.1177/0146167206288600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35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5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Grandiosity. 2014. In Merriam-Webster.com. Retrieved June 26, 2014,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355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356" w:author="lzhang94" w:date="2015-05-14T16:40:00Z">
            <w:rPr/>
          </w:rPrChange>
        </w:rPr>
        <w:instrText xml:space="preserve"> HYPERLINK "http://www.merriam-webster.com/dictionary/grandiosity?show=0&amp;t=1403792900"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357" w:author="lzhang94" w:date="2015-05-14T16:40:00Z">
            <w:rPr/>
          </w:rPrChange>
        </w:rPr>
        <w:fldChar w:fldCharType="separate"/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5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http://www.merriam-webster.com/dictionary/grandiosity?show=0&amp;t=1403792900</w:t>
      </w:r>
      <w:r w:rsidR="00266ADD" w:rsidRPr="00A83245">
        <w:rPr>
          <w:rFonts w:ascii="Times New Roman" w:eastAsia="Times New Roman" w:hAnsi="Times New Roman" w:cs="Times New Roman"/>
          <w:sz w:val="24"/>
          <w:szCs w:val="24"/>
          <w:rPrChange w:id="35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006A11" w:rsidRPr="00A83245" w:rsidRDefault="00006A11" w:rsidP="00006A11">
      <w:pPr>
        <w:autoSpaceDE w:val="0"/>
        <w:autoSpaceDN w:val="0"/>
        <w:adjustRightInd w:val="0"/>
        <w:spacing w:after="0" w:line="480" w:lineRule="auto"/>
        <w:ind w:left="792" w:hanging="792"/>
        <w:rPr>
          <w:ins w:id="360" w:author="lzhang94" w:date="2015-04-17T17:11:00Z"/>
          <w:rFonts w:ascii="Times New Roman" w:hAnsi="Times New Roman" w:cs="Times New Roman"/>
          <w:sz w:val="24"/>
          <w:szCs w:val="24"/>
          <w:rPrChange w:id="361" w:author="lzhang94" w:date="2015-05-14T16:40:00Z">
            <w:rPr>
              <w:ins w:id="362" w:author="lzhang94" w:date="2015-04-17T17:11:00Z"/>
              <w:rFonts w:ascii="Times New Roman" w:hAnsi="Times New Roman" w:cs="Times New Roman"/>
              <w:sz w:val="24"/>
              <w:szCs w:val="24"/>
            </w:rPr>
          </w:rPrChange>
        </w:rPr>
      </w:pPr>
      <w:ins w:id="363" w:author="lzhang94" w:date="2015-04-17T17:11:00Z">
        <w:r w:rsidRPr="00A83245">
          <w:rPr>
            <w:rFonts w:ascii="Times New Roman" w:hAnsi="Times New Roman" w:cs="Times New Roman"/>
            <w:sz w:val="24"/>
            <w:szCs w:val="24"/>
            <w:rPrChange w:id="364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Gregg, A. P., &amp; Sedikides, C. (2010). Narcissistic fragility: Rethinking its links to explicit and implicit self-esteem.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365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Self and Identity, 9</w:t>
        </w:r>
        <w:r w:rsidRPr="00A83245">
          <w:rPr>
            <w:rFonts w:ascii="Times New Roman" w:hAnsi="Times New Roman" w:cs="Times New Roman"/>
            <w:sz w:val="24"/>
            <w:szCs w:val="24"/>
            <w:rPrChange w:id="366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(2), 142-161. doi:http://dx.doi.org/10.1080/15298860902815451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36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6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Grijalva, E., Harms, P. D., Newman, D. A., Gaddis, B. H., &amp; Fraley, R. C. (201</w:t>
      </w:r>
      <w:ins w:id="369" w:author="lzhang94" w:date="2015-04-17T17:08:00Z">
        <w:r w:rsidR="00AE6413" w:rsidRPr="00A83245">
          <w:rPr>
            <w:rFonts w:ascii="Times New Roman" w:hAnsi="Times New Roman" w:cs="Times New Roman"/>
            <w:sz w:val="24"/>
            <w:szCs w:val="24"/>
            <w:lang w:eastAsia="zh-CN"/>
            <w:rPrChange w:id="370" w:author="lzhang94" w:date="2015-05-14T16:40:00Z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rPrChange>
          </w:rPr>
          <w:t>5</w:t>
        </w:r>
      </w:ins>
      <w:del w:id="371" w:author="lzhang94" w:date="2015-04-17T17:08:00Z">
        <w:r w:rsidRPr="00A83245" w:rsidDel="00AE6413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A83245">
        <w:rPr>
          <w:rFonts w:ascii="Times New Roman" w:eastAsia="Times New Roman" w:hAnsi="Times New Roman" w:cs="Times New Roman"/>
          <w:sz w:val="24"/>
          <w:szCs w:val="24"/>
        </w:rPr>
        <w:t>). Narcissism and Leadership: A Meta</w:t>
      </w:r>
      <w:r w:rsidRPr="00A83245">
        <w:rPr>
          <w:rFonts w:ascii="Cambria Math" w:eastAsia="Times New Roman" w:hAnsi="Cambria Math" w:cs="Cambria Math"/>
          <w:sz w:val="24"/>
          <w:szCs w:val="24"/>
          <w:rPrChange w:id="372" w:author="lzhang94" w:date="2015-05-14T16:40:00Z">
            <w:rPr>
              <w:rFonts w:ascii="Cambria Math" w:eastAsia="Times New Roman" w:hAnsi="Cambria Math" w:cs="Cambria Math"/>
              <w:sz w:val="24"/>
              <w:szCs w:val="24"/>
            </w:rPr>
          </w:rPrChange>
        </w:rPr>
        <w:t>‐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7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Analytic Review of Linear and Nonlinear Relationships. 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374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Personnel Psychology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7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B54ECA" w:rsidRPr="00A83245" w:rsidRDefault="00B54ECA" w:rsidP="00B54ECA">
      <w:pPr>
        <w:autoSpaceDE w:val="0"/>
        <w:autoSpaceDN w:val="0"/>
        <w:adjustRightInd w:val="0"/>
        <w:spacing w:after="0" w:line="480" w:lineRule="auto"/>
        <w:ind w:left="792" w:hanging="792"/>
        <w:rPr>
          <w:ins w:id="376" w:author="lzhang94" w:date="2015-04-17T17:44:00Z"/>
          <w:rFonts w:ascii="Times New Roman" w:hAnsi="Times New Roman" w:cs="Times New Roman"/>
          <w:sz w:val="24"/>
          <w:szCs w:val="24"/>
          <w:rPrChange w:id="377" w:author="lzhang94" w:date="2015-05-14T16:40:00Z">
            <w:rPr>
              <w:ins w:id="378" w:author="lzhang94" w:date="2015-04-17T17:44:00Z"/>
              <w:rFonts w:ascii="Times New Roman" w:hAnsi="Times New Roman" w:cs="Times New Roman"/>
              <w:sz w:val="24"/>
              <w:szCs w:val="24"/>
            </w:rPr>
          </w:rPrChange>
        </w:rPr>
      </w:pPr>
      <w:ins w:id="379" w:author="lzhang94" w:date="2015-04-17T17:44:00Z">
        <w:r w:rsidRPr="00A83245">
          <w:rPr>
            <w:rFonts w:ascii="Times New Roman" w:hAnsi="Times New Roman" w:cs="Times New Roman"/>
            <w:sz w:val="24"/>
            <w:szCs w:val="24"/>
            <w:rPrChange w:id="380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Gu, Y., He, N., &amp; Zhao, G. (2013). Attentional bias for performance-related words in individuals with narcissism.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381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Personality and Individual Differences, 55</w:t>
        </w:r>
        <w:r w:rsidRPr="00A83245">
          <w:rPr>
            <w:rFonts w:ascii="Times New Roman" w:hAnsi="Times New Roman" w:cs="Times New Roman"/>
            <w:sz w:val="24"/>
            <w:szCs w:val="24"/>
            <w:rPrChange w:id="382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(6), 671-675. doi:http://dx.doi.org/10.1016/j.paid.2013.05.009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38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8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Hamamura, T., Heine, S. J., &amp; Takemoto, T. R. S. (2007). Why the better-than-average effect is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8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a worse-than-average measure of self-enhancement: An investigation of conflicting findings from studies of east asian self-evaluations.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386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Motivation and Emotion, 31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8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(4), 247-259. doi:http://dx.doi.org/10.1007/s11031-007-9072-y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38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8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Harms, P.D., Roberts, B.W., Wood, D.O., &amp; Brummel, B.J. (2006). 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390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The Mini-Markers of Evil.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9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92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ab/>
        <w:t xml:space="preserve">Manuscript in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9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ab/>
        <w:t>preparation.  University of Illinois, Champaign-Urbana.</w:t>
      </w:r>
    </w:p>
    <w:p w:rsidR="00FD508C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394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9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*Harms, P. D., Wood, D. O., &amp; Roberts, B. W. (2007).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396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Self-enhancement and narcissism in group settings: Consequences for organizational satisfaction, leadership ratings, and group cohesion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9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r w:rsidRPr="00A83245">
        <w:rPr>
          <w:rFonts w:ascii="Times New Roman" w:hAnsi="Times New Roman" w:cs="Times New Roman"/>
          <w:sz w:val="24"/>
          <w:szCs w:val="24"/>
          <w:rPrChange w:id="39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Poster presented at the annual conference for the Society of Industrial-Organizational Psychology, New York, NY. </w:t>
      </w:r>
    </w:p>
    <w:p w:rsidR="00177B63" w:rsidRPr="00A83245" w:rsidRDefault="00177B63" w:rsidP="00177B63">
      <w:pPr>
        <w:autoSpaceDE w:val="0"/>
        <w:autoSpaceDN w:val="0"/>
        <w:adjustRightInd w:val="0"/>
        <w:spacing w:after="0" w:line="480" w:lineRule="auto"/>
        <w:ind w:left="792" w:hanging="792"/>
        <w:rPr>
          <w:ins w:id="399" w:author="lzhang94" w:date="2015-04-17T17:40:00Z"/>
          <w:rFonts w:ascii="Times New Roman" w:hAnsi="Times New Roman" w:cs="Times New Roman"/>
          <w:sz w:val="24"/>
          <w:szCs w:val="24"/>
          <w:rPrChange w:id="400" w:author="lzhang94" w:date="2015-05-14T16:40:00Z">
            <w:rPr>
              <w:ins w:id="401" w:author="lzhang94" w:date="2015-04-17T17:40:00Z"/>
              <w:rFonts w:ascii="Times New Roman" w:hAnsi="Times New Roman" w:cs="Times New Roman"/>
              <w:sz w:val="24"/>
              <w:szCs w:val="24"/>
            </w:rPr>
          </w:rPrChange>
        </w:rPr>
      </w:pPr>
      <w:ins w:id="402" w:author="lzhang94" w:date="2015-04-17T17:40:00Z">
        <w:r w:rsidRPr="00A83245">
          <w:rPr>
            <w:rFonts w:ascii="Times New Roman" w:hAnsi="Times New Roman" w:cs="Times New Roman"/>
            <w:sz w:val="24"/>
            <w:szCs w:val="24"/>
            <w:rPrChange w:id="403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Helgeson, V. S., &amp; Fritz, H. L. (1999). Unmitigated agency and unmitigated communion: Distinctions from agency and communion.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404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Research in Personality, 33</w:t>
        </w:r>
        <w:r w:rsidRPr="00A83245">
          <w:rPr>
            <w:rFonts w:ascii="Times New Roman" w:hAnsi="Times New Roman" w:cs="Times New Roman"/>
            <w:sz w:val="24"/>
            <w:szCs w:val="24"/>
            <w:rPrChange w:id="405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(2), 131-158.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406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407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"http://search.proquest.com/docview/619406741?accountid=14553"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408" w:author="lzhang94" w:date="2015-05-14T16:40:00Z">
              <w:rPr/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409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http://search.proquest.com/docview/619406741?accountid=14553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410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FB2FB5" w:rsidRPr="00A83245" w:rsidRDefault="00FB2FB5" w:rsidP="00FB2FB5">
      <w:pPr>
        <w:autoSpaceDE w:val="0"/>
        <w:autoSpaceDN w:val="0"/>
        <w:adjustRightInd w:val="0"/>
        <w:spacing w:after="0" w:line="480" w:lineRule="auto"/>
        <w:ind w:left="792" w:hanging="792"/>
        <w:rPr>
          <w:ins w:id="411" w:author="lzhang94" w:date="2015-04-17T17:40:00Z"/>
          <w:rFonts w:ascii="Times New Roman" w:hAnsi="Times New Roman" w:cs="Times New Roman"/>
          <w:sz w:val="24"/>
          <w:szCs w:val="24"/>
          <w:rPrChange w:id="412" w:author="lzhang94" w:date="2015-05-14T16:40:00Z">
            <w:rPr>
              <w:ins w:id="413" w:author="lzhang94" w:date="2015-04-17T17:40:00Z"/>
              <w:rFonts w:ascii="Times New Roman" w:hAnsi="Times New Roman" w:cs="Times New Roman"/>
              <w:sz w:val="24"/>
              <w:szCs w:val="24"/>
            </w:rPr>
          </w:rPrChange>
        </w:rPr>
      </w:pPr>
      <w:ins w:id="414" w:author="lzhang94" w:date="2015-04-17T17:40:00Z">
        <w:r w:rsidRPr="00A83245">
          <w:rPr>
            <w:rFonts w:ascii="Times New Roman" w:hAnsi="Times New Roman" w:cs="Times New Roman"/>
            <w:sz w:val="24"/>
            <w:szCs w:val="24"/>
            <w:rPrChange w:id="415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Helgeson, V. S., &amp; Fritz, H. L. (2000). The implications of unmitigated agency and unmitigated communion for domains of problem behavior.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416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Personality, 68</w:t>
        </w:r>
        <w:r w:rsidRPr="00A83245">
          <w:rPr>
            <w:rFonts w:ascii="Times New Roman" w:hAnsi="Times New Roman" w:cs="Times New Roman"/>
            <w:sz w:val="24"/>
            <w:szCs w:val="24"/>
            <w:rPrChange w:id="417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(6), 1031-1057.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418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419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"http://search.proquest.com/docview/619512653?accountid=14553"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420" w:author="lzhang94" w:date="2015-05-14T16:40:00Z">
              <w:rPr/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421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http://search.proquest.com/docview/619512653?accountid=14553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422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FD508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42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424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Hogan, R., &amp; Hogan, J.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425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>Hogan development survey manual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426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. Tulsa, OK: Hogan Assessment Systems.</w:t>
      </w:r>
      <w:r w:rsidR="004A315F" w:rsidRPr="00A83245">
        <w:rPr>
          <w:rFonts w:ascii="Times New Roman" w:hAnsi="Times New Roman" w:cs="Times New Roman"/>
          <w:sz w:val="24"/>
          <w:szCs w:val="24"/>
          <w:rPrChange w:id="42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42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429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*Hogan, R., &amp; Hogan, J. (2009). </w:t>
      </w:r>
      <w:r w:rsidRPr="00A83245">
        <w:rPr>
          <w:rFonts w:ascii="Times New Roman" w:hAnsi="Times New Roman" w:cs="Times New Roman"/>
          <w:i/>
          <w:sz w:val="24"/>
          <w:szCs w:val="24"/>
          <w:rPrChange w:id="430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Hogan Development Survey Manual </w:t>
      </w:r>
      <w:r w:rsidRPr="00A83245">
        <w:rPr>
          <w:rFonts w:ascii="Times New Roman" w:hAnsi="Times New Roman" w:cs="Times New Roman"/>
          <w:sz w:val="24"/>
          <w:szCs w:val="24"/>
          <w:rPrChange w:id="43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(2</w:t>
      </w:r>
      <w:r w:rsidRPr="00A83245">
        <w:rPr>
          <w:rFonts w:ascii="Times New Roman" w:hAnsi="Times New Roman" w:cs="Times New Roman"/>
          <w:sz w:val="24"/>
          <w:szCs w:val="24"/>
          <w:vertAlign w:val="superscript"/>
          <w:rPrChange w:id="432" w:author="lzhang94" w:date="2015-05-14T16:40:00Z">
            <w:rPr>
              <w:rFonts w:ascii="Times New Roman" w:hAnsi="Times New Roman"/>
              <w:sz w:val="24"/>
              <w:szCs w:val="24"/>
              <w:vertAlign w:val="superscript"/>
            </w:rPr>
          </w:rPrChange>
        </w:rPr>
        <w:t>nd</w:t>
      </w:r>
      <w:r w:rsidRPr="00A83245">
        <w:rPr>
          <w:rFonts w:ascii="Times New Roman" w:hAnsi="Times New Roman" w:cs="Times New Roman"/>
          <w:sz w:val="24"/>
          <w:szCs w:val="24"/>
          <w:rPrChange w:id="433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ed.). Tulsa, Oklahoma: Hogan Assessment Systems.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434" w:author="lzhang94" w:date="2015-05-14T16:38:00Z"/>
          <w:rFonts w:ascii="Times New Roman" w:hAnsi="Times New Roman" w:cs="Times New Roman"/>
          <w:sz w:val="24"/>
          <w:szCs w:val="24"/>
          <w:lang w:eastAsia="zh-CN"/>
          <w:rPrChange w:id="435" w:author="lzhang94" w:date="2015-05-14T16:40:00Z">
            <w:rPr>
              <w:ins w:id="436" w:author="lzhang94" w:date="2015-05-14T16:38:00Z"/>
              <w:rFonts w:ascii="Times New Roman" w:hAnsi="Times New Roman" w:cs="Times New Roman" w:hint="eastAsia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43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Holtzman, N. S., &amp; Strube, M. J. (2010). Narcissism and attractiveness.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438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43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133-136. doi:http://dx.doi.org/10.1016/j.jrp.2009.10.004</w:t>
      </w:r>
    </w:p>
    <w:p w:rsidR="008538FA" w:rsidRPr="00A83245" w:rsidRDefault="00C011B4" w:rsidP="00C011B4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ins w:id="440" w:author="lzhang94" w:date="2015-05-14T16:38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  <w:rPrChange w:id="441" w:author="lzhang94" w:date="2015-05-14T16:40:00Z">
              <w:rPr>
                <w:rFonts w:ascii="Times New Roman" w:hAnsi="Times New Roman" w:cs="Times New Roman" w:hint="eastAsia"/>
                <w:color w:val="4C4C4C"/>
                <w:sz w:val="24"/>
                <w:szCs w:val="24"/>
                <w:shd w:val="clear" w:color="auto" w:fill="FFFFFF"/>
                <w:lang w:eastAsia="zh-CN"/>
              </w:rPr>
            </w:rPrChange>
          </w:rPr>
          <w:t>*</w:t>
        </w:r>
        <w:r w:rsidR="008538FA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42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Holtzman, N. S., &amp; Strube, M. J. (2013). Above and beyond short-term mating, long-term </w:t>
        </w:r>
        <w:r w:rsidR="008538FA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43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lastRenderedPageBreak/>
          <w:t>mating is uniquely tied to human personality.</w:t>
        </w:r>
        <w:r w:rsidR="008538FA"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44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8538FA"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45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Evolutionary Psychology,</w:t>
        </w:r>
        <w:r w:rsidR="008538FA"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46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8538FA"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47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11</w:t>
        </w:r>
        <w:r w:rsidR="008538FA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48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(5), 1101-1129. Retrieved from http://search.proquest.com/docview/1506425648?accountid=14553</w:t>
        </w:r>
      </w:ins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449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45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rPrChange>
        </w:rPr>
        <w:t xml:space="preserve">Hunter, J. E., &amp; Schmidt, F. L. (Eds.). (2004).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451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eastAsia="zh-CN"/>
            </w:rPr>
          </w:rPrChange>
        </w:rPr>
        <w:t xml:space="preserve">Methods of meta-analysis: Correcting error and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452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453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eastAsia="zh-CN"/>
            </w:rPr>
          </w:rPrChange>
        </w:rPr>
        <w:t xml:space="preserve"> bias in research findings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45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rPrChange>
        </w:rPr>
        <w:t>. Sage.</w:t>
      </w:r>
    </w:p>
    <w:p w:rsidR="00840E36" w:rsidRPr="00A83245" w:rsidRDefault="00840E3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ins w:id="455" w:author="lzhang94" w:date="2015-05-14T16:40:00Z"/>
          <w:rFonts w:ascii="Times New Roman" w:hAnsi="Times New Roman" w:cs="Times New Roman"/>
          <w:color w:val="0070C0"/>
          <w:sz w:val="24"/>
          <w:szCs w:val="24"/>
          <w:lang w:eastAsia="zh-CN"/>
          <w:rPrChange w:id="456" w:author="lzhang94" w:date="2015-05-14T16:40:00Z">
            <w:rPr>
              <w:ins w:id="457" w:author="lzhang94" w:date="2015-05-14T16:40:00Z"/>
              <w:rFonts w:ascii="Times New Roman" w:hAnsi="Times New Roman" w:cs="Times New Roman" w:hint="eastAsia"/>
              <w:color w:val="0070C0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458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Hyler, S. E. (1994).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459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>Personality diagnostic questionnaire-4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460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. New York: New York State Psychiatric Institute.</w:t>
      </w:r>
    </w:p>
    <w:p w:rsidR="00CA5922" w:rsidRPr="00A83245" w:rsidRDefault="00CA5922" w:rsidP="00CA592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  <w:pPrChange w:id="461" w:author="lzhang94" w:date="2015-05-14T16:40:00Z">
          <w:pPr>
            <w:autoSpaceDE w:val="0"/>
            <w:autoSpaceDN w:val="0"/>
            <w:adjustRightInd w:val="0"/>
            <w:spacing w:after="0" w:line="480" w:lineRule="auto"/>
            <w:ind w:left="589" w:hangingChars="327" w:hanging="589"/>
          </w:pPr>
        </w:pPrChange>
      </w:pPr>
      <w:ins w:id="462" w:author="lzhang94" w:date="2015-05-14T16:40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  <w:rPrChange w:id="463" w:author="lzhang94" w:date="2015-05-14T16:40:00Z">
              <w:rPr>
                <w:rFonts w:ascii="Verdana" w:hAnsi="Verdana" w:hint="eastAsia"/>
                <w:color w:val="4C4C4C"/>
                <w:sz w:val="18"/>
                <w:szCs w:val="18"/>
                <w:shd w:val="clear" w:color="auto" w:fill="FFFFFF"/>
                <w:lang w:eastAsia="zh-CN"/>
              </w:rPr>
            </w:rPrChange>
          </w:rPr>
          <w:t>*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64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Iliescu, D., Ispas, D., Sulea, C., &amp; Ilie, A. (2015). Vocational fit and counterproductive work behaviors: A self-regulation perspective.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65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66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Journal of Applied Psychology,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67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68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100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69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(1), 21-39. doi:http://dx.doi.org/10.1037/a0036652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47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47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*John, O. P., &amp; Robins, R. W. (1994). Accuracy and bias in self-perception: Individual differences in self-enhancement and the role of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472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Personality and Social Psychology, 66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47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206-219. doi:http://dx.doi.org/10.1037/0022-3514.66.1.206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474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47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Johns, G. (1981). Difference score measures of organizational behavior variables: A critique.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476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 xml:space="preserve">Organizational Behavior and Human Performance, 27,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47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443-463.</w:t>
      </w:r>
    </w:p>
    <w:p w:rsidR="00803788" w:rsidRPr="00A83245" w:rsidRDefault="00803788" w:rsidP="00803788">
      <w:pPr>
        <w:autoSpaceDE w:val="0"/>
        <w:autoSpaceDN w:val="0"/>
        <w:adjustRightInd w:val="0"/>
        <w:spacing w:after="0" w:line="480" w:lineRule="auto"/>
        <w:ind w:left="792" w:hanging="792"/>
        <w:rPr>
          <w:ins w:id="478" w:author="lzhang94" w:date="2015-04-17T17:45:00Z"/>
          <w:rFonts w:ascii="Times New Roman" w:hAnsi="Times New Roman" w:cs="Times New Roman"/>
          <w:sz w:val="24"/>
          <w:szCs w:val="24"/>
        </w:rPr>
      </w:pPr>
      <w:ins w:id="479" w:author="lzhang94" w:date="2015-04-17T17:45:00Z">
        <w:r w:rsidRPr="00A83245">
          <w:rPr>
            <w:rFonts w:ascii="Times New Roman" w:hAnsi="Times New Roman" w:cs="Times New Roman"/>
            <w:sz w:val="24"/>
            <w:szCs w:val="24"/>
            <w:rPrChange w:id="480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Jonason, P. K., Li, N. P., &amp; Teicher, E. A. (2010). Who is james bond?: The dark triad as an agentic social style.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481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Individual Differences Research, 8</w:t>
        </w:r>
        <w:r w:rsidRPr="00A83245">
          <w:rPr>
            <w:rFonts w:ascii="Times New Roman" w:hAnsi="Times New Roman" w:cs="Times New Roman"/>
            <w:sz w:val="24"/>
            <w:szCs w:val="24"/>
            <w:rPrChange w:id="482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(2), 111-120.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483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484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"http://search.proquest.com/docview/755202684?accountid=14553"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485" w:author="lzhang94" w:date="2015-05-14T16:40:00Z">
              <w:rPr/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486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http://search.proquest.com/docview/755202684?accountid=14553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487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39351C" w:rsidRPr="00A83245" w:rsidRDefault="0039351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488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489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Jonason, P. K., &amp; Webster, G. D. (2010). The dirty dozen: A concise measure of the dark triad.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490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 xml:space="preserve">Psychological Assessment, 22, 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491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420–432. </w:t>
      </w:r>
      <w:r w:rsidR="00266ADD" w:rsidRPr="00A83245">
        <w:rPr>
          <w:rFonts w:ascii="Times New Roman" w:hAnsi="Times New Roman" w:cs="Times New Roman"/>
          <w:sz w:val="24"/>
          <w:szCs w:val="24"/>
          <w:rPrChange w:id="492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493" w:author="lzhang94" w:date="2015-05-14T16:40:00Z">
            <w:rPr/>
          </w:rPrChange>
        </w:rPr>
        <w:instrText xml:space="preserve"> HYPERLINK "http://dx.doi.org/10.1037/a0019265"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494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495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http://dx.doi.org/10.1037/a0019265</w:t>
      </w:r>
      <w:r w:rsidR="00266ADD"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496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49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49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Jones, S. C. (1973). Self and interpersonal evaluation: Esteem theories versus consistency theories.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499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Psychological Bulletin, 79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50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185-199.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50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502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Judd, C. M., McClelland, G. H., &amp; Culhane, S. E. (1995). Data analysis: Continuing issues in the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50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everyday analysis of psychological data.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504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Annual Review of Psychology, 46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50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433-465. Retrieved from http://search.proquest.com/docview/618635605?accountid=14553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506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507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Judge, T. A., LePine, J. A., &amp; Rich, B. L. (2006). Loving yourself abundantly: Relationship of the narcissistic personality to self- and other perceptions of workplace deviance, leadership, and task and contextual performance. </w:t>
      </w:r>
      <w:r w:rsidRPr="00A83245">
        <w:rPr>
          <w:rFonts w:ascii="Times New Roman" w:hAnsi="Times New Roman" w:cs="Times New Roman"/>
          <w:i/>
          <w:sz w:val="24"/>
          <w:szCs w:val="24"/>
          <w:rPrChange w:id="508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Journal of Applied Psychology</w:t>
      </w:r>
      <w:r w:rsidRPr="00A83245">
        <w:rPr>
          <w:rFonts w:ascii="Times New Roman" w:hAnsi="Times New Roman" w:cs="Times New Roman"/>
          <w:sz w:val="24"/>
          <w:szCs w:val="24"/>
          <w:rPrChange w:id="509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  <w:rPrChange w:id="510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91</w:t>
      </w:r>
      <w:r w:rsidRPr="00A83245">
        <w:rPr>
          <w:rFonts w:ascii="Times New Roman" w:hAnsi="Times New Roman" w:cs="Times New Roman"/>
          <w:sz w:val="24"/>
          <w:szCs w:val="24"/>
          <w:rPrChange w:id="511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762-776. </w:t>
      </w:r>
    </w:p>
    <w:p w:rsidR="004A315F" w:rsidRPr="00A83245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512" w:author="lzhang94" w:date="2015-04-17T16:21:00Z"/>
          <w:rFonts w:ascii="Times New Roman" w:eastAsia="Times New Roman" w:hAnsi="Times New Roman" w:cs="Times New Roman"/>
          <w:strike/>
          <w:sz w:val="24"/>
          <w:szCs w:val="24"/>
          <w:rPrChange w:id="513" w:author="lzhang94" w:date="2015-05-14T16:40:00Z">
            <w:rPr>
              <w:del w:id="514" w:author="lzhang94" w:date="2015-04-17T16:21:00Z"/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515" w:author="lzhang94" w:date="2015-04-17T16:21:00Z"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  <w:rPrChange w:id="516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Kenny, D. A. (1991). A general model of consensus and accuracy in interpersonal perception.</w:delText>
        </w:r>
        <w:r w:rsidRPr="00A83245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  <w:rPrChange w:id="517" w:author="lzhang94" w:date="2015-05-14T16:40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delText xml:space="preserve"> Psychological Review, 98</w:delText>
        </w:r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  <w:rPrChange w:id="518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(2), 155-163. doi:http://dx.doi.org/10.1037/0033-295X.98.2.155</w:delText>
        </w:r>
      </w:del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  <w:rPrChange w:id="519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520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 xml:space="preserve">Kenny, D. A. (1994).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521" w:author="lzhang94" w:date="2015-05-14T16:40:00Z">
            <w:rPr>
              <w:rFonts w:ascii="Times New Roman" w:eastAsia="Times New Roman" w:hAnsi="Times New Roman" w:cs="Times New Roman"/>
              <w:i/>
              <w:iCs/>
              <w:strike/>
              <w:sz w:val="24"/>
              <w:szCs w:val="24"/>
              <w:lang w:eastAsia="zh-CN"/>
            </w:rPr>
          </w:rPrChange>
        </w:rPr>
        <w:t>Interpersonal perception: A social relations analysis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522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>. Guilford Press.</w:t>
      </w:r>
    </w:p>
    <w:p w:rsidR="004A315F" w:rsidRPr="00A83245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523" w:author="lzhang94" w:date="2015-04-17T16:21:00Z"/>
          <w:rFonts w:ascii="Times New Roman" w:hAnsi="Times New Roman" w:cs="Times New Roman"/>
          <w:strike/>
          <w:sz w:val="24"/>
          <w:szCs w:val="24"/>
          <w:rPrChange w:id="524" w:author="lzhang94" w:date="2015-05-14T16:40:00Z">
            <w:rPr>
              <w:del w:id="525" w:author="lzhang94" w:date="2015-04-17T16:21:00Z"/>
              <w:rFonts w:ascii="Times New Roman" w:hAnsi="Times New Roman" w:cs="Times New Roman"/>
              <w:strike/>
              <w:sz w:val="24"/>
              <w:szCs w:val="24"/>
            </w:rPr>
          </w:rPrChange>
        </w:rPr>
      </w:pPr>
      <w:del w:id="526" w:author="lzhang94" w:date="2015-04-17T16:21:00Z"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Kenny, D. A., Albright, L., Malloy, T. E., &amp; Kashy, D. A. (1994). Consensus in interpersonal perception: Acquaintance and the big five.</w:delText>
        </w:r>
        <w:r w:rsidRPr="00A83245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  <w:rPrChange w:id="527" w:author="lzhang94" w:date="2015-05-14T16:40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delText xml:space="preserve"> Psychological Bulletin, 116</w:delText>
        </w:r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  <w:rPrChange w:id="528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(2), 245-258. doi:http://dx.doi.org/10.1037/0033-2909.116.2.245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529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530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Kernberg, O. F. (1985). </w:t>
      </w:r>
      <w:r w:rsidRPr="00A83245">
        <w:rPr>
          <w:rFonts w:ascii="Times New Roman" w:hAnsi="Times New Roman" w:cs="Times New Roman"/>
          <w:i/>
          <w:sz w:val="24"/>
          <w:szCs w:val="24"/>
          <w:rPrChange w:id="531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Borderline conditions and pathological narcissism.</w:t>
      </w:r>
      <w:r w:rsidRPr="00A83245">
        <w:rPr>
          <w:rFonts w:ascii="Times New Roman" w:hAnsi="Times New Roman" w:cs="Times New Roman"/>
          <w:sz w:val="24"/>
          <w:szCs w:val="24"/>
          <w:rPrChange w:id="532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Oxford, UK: Rowman &amp; Littlefield.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  <w:rPrChange w:id="533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Kernis, M. H., &amp; Sun, C. (1994). Narcissism and reactions to interpersonal feedback</w:t>
      </w:r>
      <w:r w:rsidRPr="00A83245">
        <w:rPr>
          <w:rFonts w:ascii="Times New Roman" w:hAnsi="Times New Roman" w:cs="Times New Roman"/>
          <w:i/>
          <w:sz w:val="24"/>
          <w:szCs w:val="24"/>
          <w:rPrChange w:id="534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. Journal of Research in Personality, 28</w:t>
      </w:r>
      <w:r w:rsidRPr="00A83245">
        <w:rPr>
          <w:rFonts w:ascii="Times New Roman" w:hAnsi="Times New Roman" w:cs="Times New Roman"/>
          <w:sz w:val="24"/>
          <w:szCs w:val="24"/>
          <w:rPrChange w:id="535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4-13.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536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537" w:author="lzhang94" w:date="2015-05-14T16:40:00Z">
            <w:rPr/>
          </w:rPrChange>
        </w:rPr>
        <w:instrText xml:space="preserve"> HYPERLINK "http://search.proquest.com/docview/61852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538" w:author="lzhang94" w:date="2015-05-14T16:40:00Z">
            <w:rPr/>
          </w:rPrChange>
        </w:rPr>
        <w:instrText xml:space="preserve">6942?accountid=14553"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539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sz w:val="24"/>
          <w:szCs w:val="24"/>
          <w:rPrChange w:id="540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t>http://search.proquest.com/docview/618526942?accountid=14553</w:t>
      </w:r>
      <w:r w:rsidR="00266ADD" w:rsidRPr="00A83245">
        <w:rPr>
          <w:rStyle w:val="Hyperlink"/>
          <w:rFonts w:ascii="Times New Roman" w:hAnsi="Times New Roman" w:cs="Times New Roman"/>
          <w:sz w:val="24"/>
          <w:szCs w:val="24"/>
          <w:rPrChange w:id="541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355B41" w:rsidRPr="00355B41" w:rsidRDefault="003C20DB" w:rsidP="003C20DB">
      <w:pPr>
        <w:pStyle w:val="NoSpacing"/>
        <w:widowControl w:val="0"/>
        <w:spacing w:line="480" w:lineRule="auto"/>
        <w:ind w:left="785" w:hangingChars="327" w:hanging="785"/>
        <w:rPr>
          <w:ins w:id="542" w:author="lzhang94" w:date="2015-05-14T16:41:00Z"/>
          <w:rFonts w:ascii="Times New Roman" w:hAnsi="Times New Roman" w:cs="Times New Roman"/>
          <w:strike/>
          <w:sz w:val="24"/>
          <w:szCs w:val="24"/>
          <w:lang w:eastAsia="zh-CN"/>
          <w:rPrChange w:id="543" w:author="lzhang94" w:date="2015-05-14T16:41:00Z">
            <w:rPr>
              <w:ins w:id="544" w:author="lzhang94" w:date="2015-05-14T16:41:00Z"/>
              <w:rFonts w:ascii="Times New Roman" w:hAnsi="Times New Roman" w:cs="Times New Roman" w:hint="eastAsia"/>
              <w:strike/>
              <w:sz w:val="24"/>
              <w:szCs w:val="24"/>
              <w:lang w:eastAsia="zh-CN"/>
            </w:rPr>
          </w:rPrChange>
        </w:rPr>
      </w:pPr>
      <w:ins w:id="545" w:author="lzhang94" w:date="2015-05-14T16:43:00Z">
        <w:r>
          <w:rPr>
            <w:rFonts w:ascii="Times New Roman" w:hAnsi="Times New Roman" w:cs="Times New Roman" w:hint="eastAsia"/>
            <w:color w:val="4C4C4C"/>
            <w:sz w:val="24"/>
            <w:szCs w:val="24"/>
            <w:shd w:val="clear" w:color="auto" w:fill="FFFFFF"/>
            <w:lang w:eastAsia="zh-CN"/>
          </w:rPr>
          <w:t>*</w:t>
        </w:r>
      </w:ins>
      <w:ins w:id="546" w:author="lzhang94" w:date="2015-05-14T16:41:00Z">
        <w:r w:rsidR="00355B41" w:rsidRPr="00355B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547" w:author="lzhang94" w:date="2015-05-14T16:4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Krizan, Z., &amp; Johar, O. (2012). Envy divides the two faces of narcissism.</w:t>
        </w:r>
        <w:r w:rsidR="00355B41" w:rsidRPr="00355B41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548" w:author="lzhang94" w:date="2015-05-14T16:41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355B41" w:rsidRPr="00355B41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549" w:author="lzhang94" w:date="2015-05-14T16:41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Journal of Personality,</w:t>
        </w:r>
        <w:r w:rsidR="00355B41" w:rsidRPr="00355B41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550" w:author="lzhang94" w:date="2015-05-14T16:41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355B41" w:rsidRPr="00355B41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551" w:author="lzhang94" w:date="2015-05-14T16:41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80</w:t>
        </w:r>
        <w:r w:rsidR="00355B41" w:rsidRPr="00355B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552" w:author="lzhang94" w:date="2015-05-14T16:4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(5), 1415-1451. doi:http://dx.doi.org/10.1111/j.1467-6494.2012.00767.x</w:t>
        </w:r>
      </w:ins>
    </w:p>
    <w:p w:rsidR="004A315F" w:rsidDel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553" w:author="lzhang94" w:date="2015-04-17T16:21:00Z"/>
          <w:rFonts w:ascii="Times New Roman" w:hAnsi="Times New Roman" w:cs="Times New Roman" w:hint="eastAsia"/>
          <w:strike/>
          <w:sz w:val="24"/>
          <w:szCs w:val="24"/>
          <w:lang w:eastAsia="zh-CN"/>
        </w:rPr>
      </w:pPr>
      <w:del w:id="554" w:author="lzhang94" w:date="2015-04-17T16:21:00Z">
        <w:r w:rsidRPr="00355B41" w:rsidDel="00BB6175">
          <w:rPr>
            <w:rFonts w:ascii="Times New Roman" w:hAnsi="Times New Roman" w:cs="Times New Roman"/>
            <w:strike/>
            <w:sz w:val="24"/>
            <w:szCs w:val="24"/>
          </w:rPr>
          <w:delText xml:space="preserve">Krueger, J., &amp; Mueller, R. A. (2002). Unskilled, unaware, or both? The better-than-average heuristic and statistical regression predict errors in estimates of own performance. </w:delText>
        </w:r>
        <w:r w:rsidRPr="00A83245" w:rsidDel="00BB6175">
          <w:rPr>
            <w:rFonts w:ascii="Times New Roman" w:hAnsi="Times New Roman" w:cs="Times New Roman"/>
            <w:i/>
            <w:strike/>
            <w:sz w:val="24"/>
            <w:szCs w:val="24"/>
            <w:rPrChange w:id="555" w:author="lzhang94" w:date="2015-05-14T16:40:00Z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Journal of personality and social psychology, 82</w:delText>
        </w:r>
        <w:r w:rsidRPr="00A83245" w:rsidDel="00BB6175">
          <w:rPr>
            <w:rFonts w:ascii="Times New Roman" w:hAnsi="Times New Roman" w:cs="Times New Roman"/>
            <w:strike/>
            <w:sz w:val="24"/>
            <w:szCs w:val="24"/>
            <w:rPrChange w:id="556" w:author="lzhang94" w:date="2015-05-14T16:40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delText>, 180-188. doi: 10.1037//0022-</w:delText>
        </w:r>
        <w:r w:rsidRPr="00A83245" w:rsidDel="00BB6175">
          <w:rPr>
            <w:rFonts w:ascii="Times New Roman" w:hAnsi="Times New Roman" w:cs="Times New Roman"/>
            <w:strike/>
            <w:sz w:val="24"/>
            <w:szCs w:val="24"/>
            <w:rPrChange w:id="557" w:author="lzhang94" w:date="2015-05-14T16:40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lastRenderedPageBreak/>
          <w:delText>3514.82.2.180</w:delText>
        </w:r>
      </w:del>
    </w:p>
    <w:p w:rsidR="007D2647" w:rsidRPr="00A83245" w:rsidRDefault="007D2647" w:rsidP="007D2647">
      <w:pPr>
        <w:autoSpaceDE w:val="0"/>
        <w:autoSpaceDN w:val="0"/>
        <w:adjustRightInd w:val="0"/>
        <w:spacing w:after="0" w:line="480" w:lineRule="auto"/>
        <w:ind w:left="792" w:hanging="792"/>
        <w:rPr>
          <w:ins w:id="558" w:author="lzhang94" w:date="2015-04-17T17:49:00Z"/>
          <w:rFonts w:ascii="Times New Roman" w:hAnsi="Times New Roman" w:cs="Times New Roman"/>
          <w:sz w:val="24"/>
          <w:szCs w:val="24"/>
        </w:rPr>
      </w:pPr>
      <w:ins w:id="559" w:author="lzhang94" w:date="2015-04-17T17:49:00Z">
        <w:r w:rsidRPr="00355B41">
          <w:rPr>
            <w:rFonts w:ascii="Times New Roman" w:hAnsi="Times New Roman" w:cs="Times New Roman"/>
            <w:sz w:val="24"/>
            <w:szCs w:val="24"/>
          </w:rPr>
          <w:t xml:space="preserve">Krueger, J. I., &amp; Wright, J. C. (2011). Measurement of self-enhancement (and self-protection).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560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Handbook of self-enhancement and self-protection.</w:t>
        </w:r>
        <w:r w:rsidRPr="00A83245">
          <w:rPr>
            <w:rFonts w:ascii="Times New Roman" w:hAnsi="Times New Roman" w:cs="Times New Roman"/>
            <w:sz w:val="24"/>
            <w:szCs w:val="24"/>
            <w:rPrChange w:id="561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(pp. 472-494) Guilford Press, New York, NY.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562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563" w:author="lzhang94" w:date="2015-05-14T16:40:00Z">
              <w:rPr/>
            </w:rPrChange>
          </w:rPr>
          <w:instrText xml:space="preserve"> HYPERLINK "http://search.proquest.com/docview/870549752?accountid=14553"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564" w:author="lzhang94" w:date="2015-05-14T16:40:00Z">
              <w:rPr/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565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http://search.proquest.com/docview/870549752?accountid=14553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566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AE0601" w:rsidRPr="00A83245" w:rsidRDefault="00AE0601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ins w:id="567" w:author="lzhang94" w:date="2015-05-14T16:36:00Z"/>
          <w:rFonts w:ascii="Times New Roman" w:hAnsi="Times New Roman" w:cs="Times New Roman"/>
          <w:sz w:val="24"/>
          <w:szCs w:val="24"/>
          <w:lang w:eastAsia="zh-CN"/>
          <w:rPrChange w:id="568" w:author="lzhang94" w:date="2015-05-14T16:40:00Z">
            <w:rPr>
              <w:ins w:id="569" w:author="lzhang94" w:date="2015-05-14T16:36:00Z"/>
              <w:rFonts w:ascii="Times New Roman" w:hAnsi="Times New Roman" w:cs="Times New Roman" w:hint="eastAsia"/>
              <w:sz w:val="24"/>
              <w:szCs w:val="24"/>
              <w:lang w:eastAsia="zh-CN"/>
            </w:rPr>
          </w:rPrChange>
        </w:rPr>
      </w:pPr>
      <w:ins w:id="570" w:author="lzhang94" w:date="2015-04-17T17:23:00Z">
        <w:r w:rsidRPr="00A83245">
          <w:rPr>
            <w:rFonts w:ascii="Times New Roman" w:hAnsi="Times New Roman" w:cs="Times New Roman"/>
            <w:sz w:val="24"/>
            <w:szCs w:val="24"/>
            <w:rPrChange w:id="571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Kurt, A., &amp; Paulhus, D. L. (2008). Moderators of the adaptiveness of self-enhancement: Operationalization, motivational domain, adjustment facet, and evaluator.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572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Research in Personality, 42</w:t>
        </w:r>
        <w:r w:rsidRPr="00A83245">
          <w:rPr>
            <w:rFonts w:ascii="Times New Roman" w:hAnsi="Times New Roman" w:cs="Times New Roman"/>
            <w:sz w:val="24"/>
            <w:szCs w:val="24"/>
            <w:rPrChange w:id="573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(4), 839-853. doi:http://dx.doi.org/10.1016/j.jrp.2007.11.005</w:t>
        </w:r>
      </w:ins>
    </w:p>
    <w:p w:rsidR="007236F9" w:rsidRPr="00A83245" w:rsidRDefault="006E6B8C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ins w:id="574" w:author="lzhang94" w:date="2015-04-17T17:23:00Z"/>
          <w:rFonts w:ascii="Times New Roman" w:hAnsi="Times New Roman" w:cs="Times New Roman"/>
          <w:sz w:val="24"/>
          <w:szCs w:val="24"/>
          <w:lang w:eastAsia="zh-CN"/>
        </w:rPr>
      </w:pPr>
      <w:ins w:id="575" w:author="lzhang94" w:date="2015-05-14T16:38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  <w:rPrChange w:id="576" w:author="lzhang94" w:date="2015-05-14T16:40:00Z">
              <w:rPr>
                <w:rFonts w:ascii="Times New Roman" w:hAnsi="Times New Roman" w:cs="Times New Roman" w:hint="eastAsia"/>
                <w:color w:val="4C4C4C"/>
                <w:sz w:val="24"/>
                <w:szCs w:val="24"/>
                <w:shd w:val="clear" w:color="auto" w:fill="FFFFFF"/>
                <w:lang w:eastAsia="zh-CN"/>
              </w:rPr>
            </w:rPrChange>
          </w:rPr>
          <w:t>*</w:t>
        </w:r>
      </w:ins>
      <w:ins w:id="577" w:author="lzhang94" w:date="2015-05-14T16:36:00Z">
        <w:r w:rsidR="007236F9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578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Kurt, A. (2005).</w:t>
        </w:r>
        <w:r w:rsidR="007236F9" w:rsidRPr="00A83245">
          <w:rPr>
            <w:rStyle w:val="apple-converted-space"/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579" w:author="lzhang94" w:date="2015-05-14T16:40:00Z">
              <w:rPr>
                <w:rStyle w:val="apple-converted-space"/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7236F9"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580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The adaptiveness of positive self-evaluations</w:t>
        </w:r>
        <w:r w:rsidR="007236F9"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581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7236F9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582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(Order No. AAINQ99495). Available from PsycINFO. (621050700; 2005-99016-017). Retrieved from http://search.proquest.com/docview/621050700?accountid=14553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583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584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Kwan, V. S. Y., John, O. P., Kenny, D. A., Bond, M. H., &amp; Robins, R. W. (2004). Reconceptualizing individual differences in self-enhancement bias: An interpersonal approach. </w:t>
      </w:r>
      <w:r w:rsidRPr="00A83245">
        <w:rPr>
          <w:rFonts w:ascii="Times New Roman" w:hAnsi="Times New Roman" w:cs="Times New Roman"/>
          <w:i/>
          <w:sz w:val="24"/>
          <w:szCs w:val="24"/>
          <w:rPrChange w:id="585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Psychological Review, 111</w:t>
      </w:r>
      <w:r w:rsidRPr="00A83245">
        <w:rPr>
          <w:rFonts w:ascii="Times New Roman" w:hAnsi="Times New Roman" w:cs="Times New Roman"/>
          <w:sz w:val="24"/>
          <w:szCs w:val="24"/>
          <w:rPrChange w:id="586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, 94-110. doi:http://dx.doi.org/10.1037/0033-295X.111.1.94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587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588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Kwan, V. S. Y., John, O. P., Robins, R. W., &amp; Kuang, L. L. (2008). Conceptualizing and assessing self-enhancement bias: A componential approach. </w:t>
      </w:r>
      <w:r w:rsidRPr="00A83245">
        <w:rPr>
          <w:rFonts w:ascii="Times New Roman" w:hAnsi="Times New Roman" w:cs="Times New Roman"/>
          <w:i/>
          <w:sz w:val="24"/>
          <w:szCs w:val="24"/>
          <w:rPrChange w:id="589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Journal of Personality and Social Psychology, 94</w:t>
      </w:r>
      <w:r w:rsidRPr="00A83245">
        <w:rPr>
          <w:rFonts w:ascii="Times New Roman" w:hAnsi="Times New Roman" w:cs="Times New Roman"/>
          <w:sz w:val="24"/>
          <w:szCs w:val="24"/>
          <w:rPrChange w:id="590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, 1062-1077. doi:http://dx.doi.org/10.1037/0022-3514.94.6.1062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591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592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Kwang, T., &amp; Swann, W. B., Jr. (2010). Do people embrace praise even when they feel unworthy? A review of critical tests of self-enhancement versus self-verification. </w:t>
      </w:r>
      <w:r w:rsidRPr="00A83245">
        <w:rPr>
          <w:rFonts w:ascii="Times New Roman" w:hAnsi="Times New Roman" w:cs="Times New Roman"/>
          <w:i/>
          <w:sz w:val="24"/>
          <w:szCs w:val="24"/>
          <w:rPrChange w:id="593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Personality and Social Psychology Review, 14</w:t>
      </w:r>
      <w:r w:rsidRPr="00A83245">
        <w:rPr>
          <w:rFonts w:ascii="Times New Roman" w:hAnsi="Times New Roman" w:cs="Times New Roman"/>
          <w:sz w:val="24"/>
          <w:szCs w:val="24"/>
          <w:rPrChange w:id="594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, 263-280. doi:http://dx.doi.org/10.1177/1088868310365876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595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596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Leary, M. R. (2007). Motivational and emotional aspects of the self. </w:t>
      </w:r>
      <w:r w:rsidRPr="00A83245">
        <w:rPr>
          <w:rFonts w:ascii="Times New Roman" w:hAnsi="Times New Roman" w:cs="Times New Roman"/>
          <w:i/>
          <w:sz w:val="24"/>
          <w:szCs w:val="24"/>
          <w:rPrChange w:id="597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 xml:space="preserve">Annual Review of </w:t>
      </w:r>
      <w:r w:rsidRPr="00A83245">
        <w:rPr>
          <w:rFonts w:ascii="Times New Roman" w:hAnsi="Times New Roman" w:cs="Times New Roman"/>
          <w:i/>
          <w:sz w:val="24"/>
          <w:szCs w:val="24"/>
          <w:rPrChange w:id="598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lastRenderedPageBreak/>
        <w:t>Psychology</w:t>
      </w:r>
      <w:r w:rsidRPr="00A83245">
        <w:rPr>
          <w:rFonts w:ascii="Times New Roman" w:hAnsi="Times New Roman" w:cs="Times New Roman"/>
          <w:sz w:val="24"/>
          <w:szCs w:val="24"/>
          <w:rPrChange w:id="599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  <w:rPrChange w:id="600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58</w:t>
      </w:r>
      <w:r w:rsidRPr="00A83245">
        <w:rPr>
          <w:rFonts w:ascii="Times New Roman" w:hAnsi="Times New Roman" w:cs="Times New Roman"/>
          <w:sz w:val="24"/>
          <w:szCs w:val="24"/>
          <w:rPrChange w:id="601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, 317-344.</w:t>
      </w:r>
    </w:p>
    <w:p w:rsidR="001F1D10" w:rsidRPr="00A83245" w:rsidRDefault="001F1D10" w:rsidP="001F1D1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4"/>
          <w:szCs w:val="24"/>
          <w:lang w:eastAsia="zh-CN"/>
          <w:rPrChange w:id="602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603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Loranger, A. W. (1999).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604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>IPDE: International personality disorder examination: DSM–IV and ICD-10 interviews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605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. Odessa, FL: Psychological Assessment Resources.</w:t>
      </w:r>
    </w:p>
    <w:p w:rsidR="004A315F" w:rsidRPr="00A83245" w:rsidDel="00BB617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606" w:author="lzhang94" w:date="2015-04-17T16:21:00Z"/>
          <w:rFonts w:ascii="Times New Roman" w:hAnsi="Times New Roman" w:cs="Times New Roman"/>
          <w:strike/>
          <w:sz w:val="24"/>
          <w:szCs w:val="24"/>
          <w:rPrChange w:id="607" w:author="lzhang94" w:date="2015-05-14T16:40:00Z">
            <w:rPr>
              <w:del w:id="608" w:author="lzhang94" w:date="2015-04-17T16:21:00Z"/>
              <w:rFonts w:ascii="Times New Roman" w:hAnsi="Times New Roman" w:cs="Times New Roman"/>
              <w:strike/>
              <w:sz w:val="24"/>
              <w:szCs w:val="24"/>
            </w:rPr>
          </w:rPrChange>
        </w:rPr>
      </w:pPr>
      <w:del w:id="609" w:author="lzhang94" w:date="2015-04-17T16:21:00Z">
        <w:r w:rsidRPr="00A83245" w:rsidDel="00BB6175">
          <w:rPr>
            <w:rFonts w:ascii="Times New Roman" w:hAnsi="Times New Roman" w:cs="Times New Roman"/>
            <w:strike/>
            <w:sz w:val="24"/>
            <w:szCs w:val="24"/>
            <w:rPrChange w:id="610" w:author="lzhang94" w:date="2015-05-14T16:40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Miller, J. D., &amp; Campbell, W. K. (2010). The case for using research on trait narcissism as a building block for understanding narcissistic personality disorder. </w:delText>
        </w:r>
        <w:r w:rsidRPr="00A83245" w:rsidDel="00BB6175">
          <w:rPr>
            <w:rFonts w:ascii="Times New Roman" w:hAnsi="Times New Roman" w:cs="Times New Roman"/>
            <w:i/>
            <w:strike/>
            <w:sz w:val="24"/>
            <w:szCs w:val="24"/>
            <w:rPrChange w:id="611" w:author="lzhang94" w:date="2015-05-14T16:40:00Z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Personality Disorders: Theory, Research, and Treatment, 1</w:delText>
        </w:r>
        <w:r w:rsidRPr="00A83245" w:rsidDel="00BB6175">
          <w:rPr>
            <w:rFonts w:ascii="Times New Roman" w:hAnsi="Times New Roman" w:cs="Times New Roman"/>
            <w:strike/>
            <w:sz w:val="24"/>
            <w:szCs w:val="24"/>
            <w:rPrChange w:id="612" w:author="lzhang94" w:date="2015-05-14T16:40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delText>, 180-191. doi:http://dx.doi.org/10.1037/a0018229</w:delText>
        </w:r>
      </w:del>
    </w:p>
    <w:p w:rsidR="00B66620" w:rsidRPr="00A83245" w:rsidRDefault="00B66620" w:rsidP="00B66620">
      <w:pPr>
        <w:autoSpaceDE w:val="0"/>
        <w:autoSpaceDN w:val="0"/>
        <w:adjustRightInd w:val="0"/>
        <w:spacing w:after="0" w:line="480" w:lineRule="auto"/>
        <w:ind w:left="792" w:hanging="792"/>
        <w:rPr>
          <w:ins w:id="613" w:author="lzhang94" w:date="2015-04-17T17:18:00Z"/>
          <w:rFonts w:ascii="Times New Roman" w:hAnsi="Times New Roman" w:cs="Times New Roman"/>
          <w:sz w:val="24"/>
          <w:szCs w:val="24"/>
          <w:rPrChange w:id="614" w:author="lzhang94" w:date="2015-05-14T16:40:00Z">
            <w:rPr>
              <w:ins w:id="615" w:author="lzhang94" w:date="2015-04-17T17:18:00Z"/>
              <w:rFonts w:ascii="Times New Roman" w:hAnsi="Times New Roman" w:cs="Times New Roman"/>
              <w:sz w:val="24"/>
              <w:szCs w:val="24"/>
            </w:rPr>
          </w:rPrChange>
        </w:rPr>
      </w:pPr>
      <w:ins w:id="616" w:author="lzhang94" w:date="2015-04-17T17:18:00Z">
        <w:r w:rsidRPr="00A83245">
          <w:rPr>
            <w:rFonts w:ascii="Times New Roman" w:hAnsi="Times New Roman" w:cs="Times New Roman"/>
            <w:sz w:val="24"/>
            <w:szCs w:val="24"/>
            <w:rPrChange w:id="617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Mezulis, A. H., Abramson, L. Y., Hyde, J. S., &amp; Hankin, B. L. (2004). Is there a universal positivity bias in attributions? A meta-analytic review of individual, developmental, and cultural differences in the self-serving attributional bias.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618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Psychological Bulletin, 130</w:t>
        </w:r>
        <w:r w:rsidRPr="00A83245">
          <w:rPr>
            <w:rFonts w:ascii="Times New Roman" w:hAnsi="Times New Roman" w:cs="Times New Roman"/>
            <w:sz w:val="24"/>
            <w:szCs w:val="24"/>
            <w:rPrChange w:id="619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(5), 711-747. doi:http://dx.doi.org/10.1037/0033-2909.130.5.711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620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621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Millon, T. (1990). The disorders of personality. In L. A. Pervin (Ed.), </w:t>
      </w:r>
      <w:r w:rsidRPr="00A83245">
        <w:rPr>
          <w:rFonts w:ascii="Times New Roman" w:hAnsi="Times New Roman" w:cs="Times New Roman"/>
          <w:i/>
          <w:sz w:val="24"/>
          <w:szCs w:val="24"/>
          <w:rPrChange w:id="622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Handbook of personality: Theory and research</w:t>
      </w:r>
      <w:r w:rsidRPr="00A83245">
        <w:rPr>
          <w:rFonts w:ascii="Times New Roman" w:hAnsi="Times New Roman" w:cs="Times New Roman"/>
          <w:sz w:val="24"/>
          <w:szCs w:val="24"/>
          <w:rPrChange w:id="623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(pp. 339-370). New York, Guilford Press.</w:t>
      </w:r>
    </w:p>
    <w:p w:rsidR="00477595" w:rsidRPr="00A83245" w:rsidRDefault="00477595" w:rsidP="00E15F51">
      <w:pPr>
        <w:pStyle w:val="NoSpacing"/>
        <w:widowControl w:val="0"/>
        <w:spacing w:line="480" w:lineRule="auto"/>
        <w:ind w:left="785" w:hangingChars="327" w:hanging="785"/>
        <w:rPr>
          <w:ins w:id="624" w:author="lzhang94" w:date="2015-04-17T17:01:00Z"/>
          <w:rFonts w:ascii="Times New Roman" w:hAnsi="Times New Roman" w:cs="Times New Roman"/>
          <w:color w:val="0070C0"/>
          <w:sz w:val="24"/>
          <w:szCs w:val="24"/>
          <w:lang w:eastAsia="zh-CN"/>
          <w:rPrChange w:id="625" w:author="lzhang94" w:date="2015-05-14T16:40:00Z">
            <w:rPr>
              <w:ins w:id="626" w:author="lzhang94" w:date="2015-04-17T17:01:00Z"/>
              <w:rFonts w:ascii="Times New Roman" w:hAnsi="Times New Roman" w:cs="Times New Roman"/>
              <w:color w:val="0070C0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627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Millon, T., Millon, C., Davis, R., &amp; Grossman, S. (2006b).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628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>Millon clinical multiaxial inventory-III manual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629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. Minneapolis, MN: Pearson Assessments.</w:t>
      </w:r>
    </w:p>
    <w:p w:rsidR="00C601FE" w:rsidRPr="00A83245" w:rsidRDefault="00C601FE" w:rsidP="00C601FE">
      <w:pPr>
        <w:autoSpaceDE w:val="0"/>
        <w:autoSpaceDN w:val="0"/>
        <w:adjustRightInd w:val="0"/>
        <w:spacing w:after="0" w:line="480" w:lineRule="auto"/>
        <w:ind w:left="792" w:hanging="792"/>
        <w:rPr>
          <w:ins w:id="630" w:author="lzhang94" w:date="2015-04-17T17:01:00Z"/>
          <w:rFonts w:ascii="Times New Roman" w:hAnsi="Times New Roman" w:cs="Times New Roman"/>
          <w:sz w:val="24"/>
          <w:szCs w:val="24"/>
        </w:rPr>
      </w:pPr>
      <w:ins w:id="631" w:author="lzhang94" w:date="2015-04-17T17:01:00Z">
        <w:r w:rsidRPr="00A83245">
          <w:rPr>
            <w:rFonts w:ascii="Times New Roman" w:hAnsi="Times New Roman" w:cs="Times New Roman"/>
            <w:sz w:val="24"/>
            <w:szCs w:val="24"/>
            <w:rPrChange w:id="632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Morf, C. C., Horvath, S., &amp; Torchetti, L. (2011). Narcissistic self-enhancement: Tales of (successful?) self-portrayal.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633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Handbook of self-enhancement and self-protection.</w:t>
        </w:r>
        <w:r w:rsidRPr="00A83245">
          <w:rPr>
            <w:rFonts w:ascii="Times New Roman" w:hAnsi="Times New Roman" w:cs="Times New Roman"/>
            <w:sz w:val="24"/>
            <w:szCs w:val="24"/>
            <w:rPrChange w:id="634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(pp. 399-424) Guilford Press, New York, NY.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635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636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"http://search.proquest.com/docview/870549727?accountid=14553"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637" w:author="lzhang94" w:date="2015-05-14T16:40:00Z">
              <w:rPr/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638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http://search.proquest.com/docview/870549727?accountid=14553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639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C601FE" w:rsidRPr="00A83245" w:rsidRDefault="00C601FE" w:rsidP="00C601F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640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641" w:author="lzhang94" w:date="2015-05-14T16:43:00Z"/>
          <w:rFonts w:ascii="Times New Roman" w:hAnsi="Times New Roman" w:cs="Times New Roman" w:hint="eastAsia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  <w:rPrChange w:id="642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Morf, C. C., &amp; Rhodewalt, F. (2001). Unraveling the paradoxes of narcissism: A dynamic self-regulatory processing model. </w:t>
      </w:r>
      <w:r w:rsidRPr="00A83245">
        <w:rPr>
          <w:rFonts w:ascii="Times New Roman" w:hAnsi="Times New Roman" w:cs="Times New Roman"/>
          <w:i/>
          <w:sz w:val="24"/>
          <w:szCs w:val="24"/>
          <w:rPrChange w:id="643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  <w:rPrChange w:id="644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, 177-196. doi:http://dx.doi.org/10.1207/S15327965PLI1204_1</w:t>
      </w:r>
    </w:p>
    <w:p w:rsidR="00CF0296" w:rsidRPr="00CF0296" w:rsidRDefault="005619B7" w:rsidP="005619B7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645" w:author="lzhang94" w:date="2015-05-14T16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id="646" w:author="lzhang94" w:date="2015-05-14T16:43:00Z">
        <w:r>
          <w:rPr>
            <w:rFonts w:ascii="Times New Roman" w:hAnsi="Times New Roman" w:cs="Times New Roman" w:hint="eastAsia"/>
            <w:color w:val="4C4C4C"/>
            <w:sz w:val="24"/>
            <w:szCs w:val="24"/>
            <w:shd w:val="clear" w:color="auto" w:fill="FFFFFF"/>
            <w:lang w:eastAsia="zh-CN"/>
          </w:rPr>
          <w:lastRenderedPageBreak/>
          <w:t>*</w:t>
        </w:r>
        <w:r w:rsidR="00CF0296" w:rsidRPr="00CF0296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647" w:author="lzhang94" w:date="2015-05-14T16:43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Nehrig, N. (2015).</w:t>
        </w:r>
        <w:r w:rsidR="00CF0296" w:rsidRPr="00CF0296">
          <w:rPr>
            <w:rStyle w:val="apple-converted-space"/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648" w:author="lzhang94" w:date="2015-05-14T16:43:00Z">
              <w:rPr>
                <w:rStyle w:val="apple-converted-space"/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CF0296" w:rsidRPr="00CF0296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649" w:author="lzhang94" w:date="2015-05-14T16:43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Self-reported mental health of narcissists: Illusion or reality?</w:t>
        </w:r>
        <w:r w:rsidR="00CF0296" w:rsidRPr="00CF0296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650" w:author="lzhang94" w:date="2015-05-14T16:43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(Order No. AAI3579848). Available from PsycINFO. (1648596703; 2015-99020-461). Retrieved from http://search.proquest.com/docview/1648596703?accountid=14553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651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652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*Nùnez, Y. T. (2007). Self-evaluation and functioning. 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65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(Doctoral dissertation). Retrieved from </w:t>
      </w:r>
      <w:r w:rsidRPr="00A83245">
        <w:rPr>
          <w:rFonts w:ascii="Times New Roman" w:hAnsi="Times New Roman" w:cs="Times New Roman"/>
          <w:iCs/>
          <w:sz w:val="24"/>
          <w:szCs w:val="24"/>
          <w:rPrChange w:id="654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>ProQuest Dissertations and Theses.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655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iCs/>
          <w:sz w:val="24"/>
          <w:szCs w:val="24"/>
          <w:rPrChange w:id="656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 xml:space="preserve">(Accession Order No. </w:t>
      </w:r>
      <w:r w:rsidRPr="00A83245">
        <w:rPr>
          <w:rFonts w:ascii="Times New Roman" w:hAnsi="Times New Roman" w:cs="Times New Roman"/>
          <w:sz w:val="24"/>
          <w:szCs w:val="24"/>
          <w:rPrChange w:id="657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3285793)</w:t>
      </w:r>
    </w:p>
    <w:p w:rsidR="004A315F" w:rsidRPr="00A83245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658" w:author="lzhang94" w:date="2015-04-17T16:27:00Z"/>
          <w:rFonts w:ascii="Times New Roman" w:hAnsi="Times New Roman" w:cs="Times New Roman"/>
          <w:strike/>
          <w:sz w:val="24"/>
          <w:szCs w:val="24"/>
          <w:lang w:eastAsia="zh-CN"/>
          <w:rPrChange w:id="659" w:author="lzhang94" w:date="2015-05-14T16:40:00Z">
            <w:rPr>
              <w:del w:id="660" w:author="lzhang94" w:date="2015-04-17T16:27:00Z"/>
              <w:rFonts w:ascii="Times New Roman" w:hAnsi="Times New Roman" w:cs="Times New Roman"/>
              <w:strike/>
              <w:sz w:val="24"/>
              <w:szCs w:val="24"/>
              <w:lang w:eastAsia="zh-CN"/>
            </w:rPr>
          </w:rPrChange>
        </w:rPr>
      </w:pPr>
      <w:del w:id="661" w:author="lzhang94" w:date="2015-04-17T16:27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  <w:rPrChange w:id="662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Nye, C. D., Su, R., Rounds, J., &amp; Drasgow, F. (2012). Vocational interests and performance: A quantitative summary of over 60 years of research.</w:delText>
        </w:r>
        <w:r w:rsidRPr="00A83245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  <w:rPrChange w:id="663" w:author="lzhang94" w:date="2015-05-14T16:40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delText xml:space="preserve"> Perspectives on Psychological Science, 7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  <w:rPrChange w:id="664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(4), 384-403. doi:http://dx.doi.org/10.1177/1745691612449021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66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66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Oltmanns, T. F., Friedman, J. N. W., Fiedler, E. R., &amp; Turkheimer, E. (2004). Perceptions of people with personality disorders based on thin slices of behavior.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667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Journal of Research in Personality, 38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66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(3), 216-229.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669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67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doi:http://dx.doi.org/10.1016/S0092-6566(03)00066-7</w:t>
      </w:r>
    </w:p>
    <w:p w:rsidR="00642711" w:rsidRDefault="00642711" w:rsidP="00642711">
      <w:pPr>
        <w:pStyle w:val="NoSpacing"/>
        <w:widowControl w:val="0"/>
        <w:spacing w:line="480" w:lineRule="auto"/>
        <w:ind w:left="720" w:hanging="720"/>
        <w:rPr>
          <w:ins w:id="671" w:author="lzhang94" w:date="2015-05-14T16:44:00Z"/>
          <w:rStyle w:val="Hyperlink"/>
          <w:rFonts w:ascii="Times New Roman" w:hAnsi="Times New Roman" w:cs="Times New Roman" w:hint="eastAsia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672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O’Brien, M. L. (1987). Examining the dimensionality of pathological narcissism: Factor analysis and construct validity of the O’Brien Multiphasic Narcissism Inventory.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673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 xml:space="preserve">Psychological Reports, 61, 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674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499–510. </w:t>
      </w:r>
      <w:r w:rsidR="00266ADD" w:rsidRPr="00A83245">
        <w:rPr>
          <w:rFonts w:ascii="Times New Roman" w:hAnsi="Times New Roman" w:cs="Times New Roman"/>
          <w:sz w:val="24"/>
          <w:szCs w:val="24"/>
          <w:rPrChange w:id="675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676" w:author="lzhang94" w:date="2015-05-14T16:40:00Z">
            <w:rPr/>
          </w:rPrChange>
        </w:rPr>
        <w:instrText xml:space="preserve"> HYPERLINK "http://dx.doi.org/10.2466/pr0.1987.61.2.499"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677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678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http://dx.doi.org/10.2466/pr0.1987.61.2.499</w:t>
      </w:r>
      <w:r w:rsidR="00266ADD"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679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end"/>
      </w:r>
    </w:p>
    <w:p w:rsidR="00E41DCB" w:rsidRPr="00477E14" w:rsidRDefault="00477E14" w:rsidP="00642711">
      <w:pPr>
        <w:pStyle w:val="NoSpacing"/>
        <w:widowControl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CN"/>
          <w:rPrChange w:id="680" w:author="lzhang94" w:date="2015-05-14T16:44:00Z">
            <w:rPr>
              <w:rFonts w:ascii="Times New Roman" w:hAnsi="Times New Roman" w:cs="Times New Roman" w:hint="eastAsia"/>
              <w:sz w:val="24"/>
              <w:szCs w:val="24"/>
              <w:lang w:eastAsia="zh-CN"/>
            </w:rPr>
          </w:rPrChange>
        </w:rPr>
      </w:pPr>
      <w:ins w:id="681" w:author="lzhang94" w:date="2015-05-14T16:44:00Z">
        <w:r w:rsidRPr="00477E14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  <w:rPrChange w:id="682" w:author="lzhang94" w:date="2015-05-14T16:44:00Z">
              <w:rPr>
                <w:rFonts w:ascii="Verdana" w:hAnsi="Verdana" w:hint="eastAsia"/>
                <w:color w:val="4C4C4C"/>
                <w:sz w:val="18"/>
                <w:szCs w:val="18"/>
                <w:shd w:val="clear" w:color="auto" w:fill="FFFFFF"/>
                <w:lang w:eastAsia="zh-CN"/>
              </w:rPr>
            </w:rPrChange>
          </w:rPr>
          <w:t>*</w:t>
        </w:r>
        <w:r w:rsidR="00E41DCB" w:rsidRPr="00477E14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683" w:author="lzhang94" w:date="2015-05-14T16:4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Park, S. W., &amp; Colvin, C. R. (2014). Narcissism and discrepancy between self and friends' perceptions of personality.</w:t>
        </w:r>
        <w:r w:rsidR="00E41DCB" w:rsidRPr="00477E14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684" w:author="lzhang94" w:date="2015-05-14T16:44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E41DCB" w:rsidRPr="00477E14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685" w:author="lzhang94" w:date="2015-05-14T16:44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Journal of Personality,</w:t>
        </w:r>
        <w:r w:rsidR="00E41DCB" w:rsidRPr="00477E14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686" w:author="lzhang94" w:date="2015-05-14T16:44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E41DCB" w:rsidRPr="00477E14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687" w:author="lzhang94" w:date="2015-05-14T16:44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82</w:t>
        </w:r>
        <w:r w:rsidR="00E41DCB" w:rsidRPr="00477E14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688" w:author="lzhang94" w:date="2015-05-14T16:4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(4), 278-286. doi:http://dx.doi.org/10.1111/jopy.12053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689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690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*Paulhus, D. L. (1998). Interpersonal and intrapsychic adaptiveness of trait self-enhancement: A mixed blessing? </w:t>
      </w:r>
      <w:r w:rsidRPr="00A83245">
        <w:rPr>
          <w:rFonts w:ascii="Times New Roman" w:hAnsi="Times New Roman" w:cs="Times New Roman"/>
          <w:i/>
          <w:sz w:val="24"/>
          <w:szCs w:val="24"/>
          <w:rPrChange w:id="691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Journal of Personality and Social Psychology, 74,</w:t>
      </w:r>
      <w:r w:rsidRPr="00A83245">
        <w:rPr>
          <w:rFonts w:ascii="Times New Roman" w:hAnsi="Times New Roman" w:cs="Times New Roman"/>
          <w:sz w:val="24"/>
          <w:szCs w:val="24"/>
          <w:rPrChange w:id="692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1197-1208. doi:http://dx.doi.org/10.1037/0022-3514.74.5.1197</w:t>
      </w:r>
    </w:p>
    <w:p w:rsidR="004A315F" w:rsidRPr="00355B4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  <w:rPrChange w:id="693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Paulhus, D. L. (2001). Normal narcissism: Two minimalist accounts. </w:t>
      </w:r>
      <w:r w:rsidRPr="00A83245">
        <w:rPr>
          <w:rFonts w:ascii="Times New Roman" w:hAnsi="Times New Roman" w:cs="Times New Roman"/>
          <w:i/>
          <w:sz w:val="24"/>
          <w:szCs w:val="24"/>
          <w:rPrChange w:id="694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  <w:rPrChange w:id="695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228-230.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696" w:author="lzhang94" w:date="2015-05-14T16:40:00Z">
            <w:rPr/>
          </w:rPrChange>
        </w:rPr>
        <w:lastRenderedPageBreak/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697" w:author="lzhang94" w:date="2015-05-14T16:40:00Z">
            <w:rPr/>
          </w:rPrChange>
        </w:rPr>
        <w:instrText xml:space="preserve"> HYPERLINK "http://search.proquest.com/docview/619648461?accountid=14553"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698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sz w:val="24"/>
          <w:szCs w:val="24"/>
          <w:rPrChange w:id="699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t>http://search.proquest.com/docview/619648461?accountid=14553</w:t>
      </w:r>
      <w:r w:rsidR="00266ADD" w:rsidRPr="00A83245">
        <w:rPr>
          <w:rStyle w:val="Hyperlink"/>
          <w:rFonts w:ascii="Times New Roman" w:hAnsi="Times New Roman" w:cs="Times New Roman"/>
          <w:sz w:val="24"/>
          <w:szCs w:val="24"/>
          <w:rPrChange w:id="700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701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E41DCB">
        <w:rPr>
          <w:rFonts w:ascii="Times New Roman" w:hAnsi="Times New Roman" w:cs="Times New Roman"/>
          <w:sz w:val="24"/>
          <w:szCs w:val="24"/>
        </w:rPr>
        <w:t>Paulhus, D. L., &amp; John, O. P. (1998). Egoistic and moralistic biases in self-perception: The interp</w:t>
      </w:r>
      <w:r w:rsidRPr="00477E14">
        <w:rPr>
          <w:rFonts w:ascii="Times New Roman" w:hAnsi="Times New Roman" w:cs="Times New Roman"/>
          <w:sz w:val="24"/>
          <w:szCs w:val="24"/>
        </w:rPr>
        <w:t xml:space="preserve">lay of self-deceptive styles with basic traits and motives. </w:t>
      </w:r>
      <w:r w:rsidRPr="00A83245">
        <w:rPr>
          <w:rFonts w:ascii="Times New Roman" w:hAnsi="Times New Roman" w:cs="Times New Roman"/>
          <w:i/>
          <w:sz w:val="24"/>
          <w:szCs w:val="24"/>
          <w:rPrChange w:id="702" w:author="lzhang94" w:date="2015-05-14T16:4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Journal of Personality, 66</w:t>
      </w:r>
      <w:r w:rsidRPr="00A83245">
        <w:rPr>
          <w:rFonts w:ascii="Times New Roman" w:hAnsi="Times New Roman" w:cs="Times New Roman"/>
          <w:sz w:val="24"/>
          <w:szCs w:val="24"/>
          <w:rPrChange w:id="703" w:author="lzhang94" w:date="2015-05-14T16:40:00Z">
            <w:rPr>
              <w:rFonts w:ascii="Times New Roman" w:hAnsi="Times New Roman" w:cs="Times New Roman"/>
              <w:sz w:val="24"/>
              <w:szCs w:val="24"/>
            </w:rPr>
          </w:rPrChange>
        </w:rPr>
        <w:t>, 1025-1060. Retrieved from http://search.proquest.com/docview/619339531?accountid=14553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70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70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Paulhus, D. L., Harms, P. D., Bruce, M. N., &amp; Lysy, D. C. (2003). The over-claiming technique: Measuring self-enhancement independent of ability.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706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 Journal of Personality and Social Psychology, 84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70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890-904. doi:http://dx.doi.org/10.1037/0022-3514.84.4.890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708" w:author="lzhang94" w:date="2015-05-14T16:40:00Z">
            <w:rPr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70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*Paulhus, D. L., &amp; Williams, K. M. (2002). The dark triad of personality: Narcissism, machiavellianism and psychopathy.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710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Journal of Research in Personality, 36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71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556-563. doi:http://dx.doi.org/10.1016/S0092-6566(02)00505-6</w:t>
      </w:r>
    </w:p>
    <w:p w:rsidR="009E0FF3" w:rsidRPr="00A83245" w:rsidRDefault="009E0FF3" w:rsidP="009E0FF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  <w:rPrChange w:id="712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713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Pfohl, B., Blum, N., &amp; Zimmerman, M.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714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>Structured Interview for DSM–IV Personality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715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. Washington, DC: American Psychiatric Press.</w:t>
      </w:r>
    </w:p>
    <w:p w:rsidR="001B6008" w:rsidRPr="00A83245" w:rsidRDefault="001B6008" w:rsidP="001B6008">
      <w:pPr>
        <w:autoSpaceDE w:val="0"/>
        <w:autoSpaceDN w:val="0"/>
        <w:adjustRightInd w:val="0"/>
        <w:spacing w:after="0" w:line="480" w:lineRule="auto"/>
        <w:ind w:left="792" w:hanging="792"/>
        <w:rPr>
          <w:ins w:id="716" w:author="lzhang94" w:date="2015-04-17T17:51:00Z"/>
          <w:rFonts w:ascii="Times New Roman" w:hAnsi="Times New Roman" w:cs="Times New Roman"/>
          <w:sz w:val="24"/>
          <w:szCs w:val="24"/>
          <w:rPrChange w:id="717" w:author="lzhang94" w:date="2015-05-14T16:40:00Z">
            <w:rPr>
              <w:ins w:id="718" w:author="lzhang94" w:date="2015-04-17T17:51:00Z"/>
              <w:rFonts w:ascii="Times New Roman" w:hAnsi="Times New Roman" w:cs="Times New Roman"/>
              <w:sz w:val="24"/>
              <w:szCs w:val="24"/>
            </w:rPr>
          </w:rPrChange>
        </w:rPr>
      </w:pPr>
      <w:ins w:id="719" w:author="lzhang94" w:date="2015-04-17T17:51:00Z">
        <w:r w:rsidRPr="00A83245">
          <w:rPr>
            <w:rFonts w:ascii="Times New Roman" w:hAnsi="Times New Roman" w:cs="Times New Roman"/>
            <w:sz w:val="24"/>
            <w:szCs w:val="24"/>
            <w:rPrChange w:id="720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Pincus, A. L., Ansell, E. B., Pimentel, C. A., Cain, N. M., Wright, A. G. C., &amp; Levy, K. N. (2009). Initial construction and validation of the pathological narcissism inventory.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721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Psychological Assessment, 21</w:t>
        </w:r>
        <w:r w:rsidRPr="00A83245">
          <w:rPr>
            <w:rFonts w:ascii="Times New Roman" w:hAnsi="Times New Roman" w:cs="Times New Roman"/>
            <w:sz w:val="24"/>
            <w:szCs w:val="24"/>
            <w:rPrChange w:id="722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(3), 365-379. doi:http://dx.doi.org/10.1037/a0016530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72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72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Podsakoff, N. P., Whiting, S. W., Welsh, D. T., &amp; Mai, K. M. (2013). Surveying for “artifacts”: The susceptibility of the OCB–performance evaluation relationship to common rater, item, and measurement context effects.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725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 Journal of Applied Psychology, 98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72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863-874. doi:http://dx.doi.org/10.1037/a0032588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72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72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Raskin, R., &amp; Novacek, J. (1991). Narcissism and the use of fantasy.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729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Clinical Psychology, 47,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73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490-499. Retrieved from http://search.proquest.com/docview/617985618?accountid=14553</w:t>
      </w:r>
    </w:p>
    <w:p w:rsidR="004A315F" w:rsidRPr="00355B4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31" w:author="lzhang94" w:date="2015-04-17T16:28:00Z"/>
          <w:rFonts w:ascii="Times New Roman" w:eastAsia="Times New Roman" w:hAnsi="Times New Roman" w:cs="Times New Roman"/>
          <w:strike/>
          <w:sz w:val="24"/>
          <w:szCs w:val="24"/>
        </w:rPr>
      </w:pPr>
      <w:del w:id="732" w:author="lzhang94" w:date="2015-04-17T16:28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  <w:rPrChange w:id="733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lastRenderedPageBreak/>
          <w:delText xml:space="preserve">Raskin, R., Novacek, J., &amp; Hogan, R. (1991a). Narcissism, self-esteem, and defensive self-enhancement. </w:delText>
        </w:r>
        <w:r w:rsidRPr="00A83245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734" w:author="lzhang94" w:date="2015-05-14T16:40:00Z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Journal of Personality, 59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  <w:rPrChange w:id="735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, 19-38. Retrieved from </w:delText>
        </w:r>
        <w:r w:rsidR="006558B1" w:rsidRPr="00A83245" w:rsidDel="00915C21">
          <w:rPr>
            <w:rFonts w:ascii="Times New Roman" w:hAnsi="Times New Roman" w:cs="Times New Roman"/>
            <w:sz w:val="24"/>
            <w:szCs w:val="24"/>
            <w:rPrChange w:id="736" w:author="lzhang94" w:date="2015-05-14T16:40:00Z">
              <w:rPr/>
            </w:rPrChange>
          </w:rPr>
          <w:fldChar w:fldCharType="begin"/>
        </w:r>
        <w:r w:rsidR="006558B1" w:rsidRPr="00A83245" w:rsidDel="00915C21">
          <w:rPr>
            <w:rFonts w:ascii="Times New Roman" w:hAnsi="Times New Roman" w:cs="Times New Roman"/>
            <w:sz w:val="24"/>
            <w:szCs w:val="24"/>
            <w:rPrChange w:id="737" w:author="lzhang94" w:date="2015-05-14T16:40:00Z">
              <w:rPr>
                <w:sz w:val="24"/>
                <w:szCs w:val="24"/>
              </w:rPr>
            </w:rPrChange>
          </w:rPr>
          <w:delInstrText xml:space="preserve"> HYPERLINK "http://search.proquest.com/docview/617953271?accountid=1455" </w:delInstrText>
        </w:r>
        <w:r w:rsidR="006558B1" w:rsidRPr="00A83245" w:rsidDel="00915C21">
          <w:rPr>
            <w:rFonts w:ascii="Times New Roman" w:hAnsi="Times New Roman" w:cs="Times New Roman"/>
            <w:sz w:val="24"/>
            <w:szCs w:val="24"/>
            <w:rPrChange w:id="738" w:author="lzhang94" w:date="2015-05-14T16:40:00Z">
              <w:rPr/>
            </w:rPrChange>
          </w:rPr>
          <w:fldChar w:fldCharType="separate"/>
        </w:r>
        <w:r w:rsidRPr="00A83245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  <w:rPrChange w:id="739" w:author="lzhang94" w:date="2015-05-14T16:40:00Z">
              <w:rPr>
                <w:rStyle w:val="Hyperlink"/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http://search.proquest.com/docview/617953271?accountid=1455</w:delText>
        </w:r>
        <w:r w:rsidR="006558B1" w:rsidRPr="00A83245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  <w:rPrChange w:id="740" w:author="lzhang94" w:date="2015-05-14T16:40:00Z">
              <w:rPr>
                <w:rStyle w:val="Hyperlink"/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fldChar w:fldCharType="end"/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  <w:rPrChange w:id="741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742" w:author="lzhang94" w:date="2015-04-17T16:28:00Z">
        <w:r w:rsidRPr="00CF0296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Raskin, R., Novacek, J., &amp; Hogan, R. (1991b). </w:delText>
        </w:r>
        <w:r w:rsidRPr="00A83245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743" w:author="lzhang94" w:date="2015-05-14T16:40:00Z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Narcissistic self-esteem management. Journal of Personality and Social Psychology, 60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  <w:rPrChange w:id="744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, 911-918. doi:http://dx.doi.org/10.1037/0022-3514.60.6.911</w:delText>
        </w:r>
      </w:del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74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74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Raskin, R., &amp; Terry, H. (1988). A principal-components analysis of the narcissistic personality inventory and further evidence of its construct validity. </w:t>
      </w:r>
      <w:r w:rsidRPr="00A83245">
        <w:rPr>
          <w:rFonts w:ascii="Times New Roman" w:hAnsi="Times New Roman" w:cs="Times New Roman"/>
          <w:i/>
          <w:sz w:val="24"/>
          <w:szCs w:val="24"/>
          <w:rPrChange w:id="747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Personality and Social Psychology, 54</w:t>
      </w:r>
      <w:r w:rsidRPr="00A83245">
        <w:rPr>
          <w:rFonts w:ascii="Times New Roman" w:hAnsi="Times New Roman" w:cs="Times New Roman"/>
          <w:sz w:val="24"/>
          <w:szCs w:val="24"/>
          <w:rPrChange w:id="74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890-902.</w:t>
      </w:r>
    </w:p>
    <w:p w:rsidR="004A315F" w:rsidRPr="00A83245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49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  <w:rPrChange w:id="750" w:author="lzhang94" w:date="2015-05-14T16:40:00Z">
            <w:rPr>
              <w:del w:id="751" w:author="lzhang94" w:date="2015-04-17T16:28:00Z"/>
              <w:rFonts w:ascii="Times New Roman" w:hAnsi="Times New Roman" w:cs="Times New Roman"/>
              <w:strike/>
              <w:sz w:val="24"/>
              <w:szCs w:val="24"/>
              <w:lang w:eastAsia="zh-CN"/>
            </w:rPr>
          </w:rPrChange>
        </w:rPr>
      </w:pPr>
      <w:del w:id="752" w:author="lzhang94" w:date="2015-04-17T16:28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  <w:rPrChange w:id="753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Rhodewalt, F., Tragakis, M. W., &amp; Finnerty, J. (2006). Narcissism and self-handicapping: Linking self-aggrandizement to behavior. </w:delText>
        </w:r>
        <w:r w:rsidRPr="00A83245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754" w:author="lzhang94" w:date="2015-05-14T16:40:00Z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Journal of Research in Personality, 40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  <w:rPrChange w:id="755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, 573-597. doi:http://dx.doi.org/10.1016/j.jrp.2005.05.001</w:delText>
        </w:r>
      </w:del>
    </w:p>
    <w:p w:rsidR="004A315F" w:rsidRPr="00A83245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56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  <w:rPrChange w:id="757" w:author="lzhang94" w:date="2015-05-14T16:40:00Z">
            <w:rPr>
              <w:del w:id="758" w:author="lzhang94" w:date="2015-04-17T16:28:00Z"/>
              <w:rFonts w:ascii="Times New Roman" w:hAnsi="Times New Roman" w:cs="Times New Roman"/>
              <w:strike/>
              <w:sz w:val="24"/>
              <w:szCs w:val="24"/>
              <w:lang w:eastAsia="zh-CN"/>
            </w:rPr>
          </w:rPrChange>
        </w:rPr>
      </w:pPr>
      <w:del w:id="759" w:author="lzhang94" w:date="2015-04-17T16:28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  <w:rPrChange w:id="760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Richman, W. L., Kiesler, S., Weisband, S., &amp; Drasgow, F. (1999). A meta-analytic study of social desirability distortion in computer-administered questionnaires, traditional questionnaires, and interviews.</w:delText>
        </w:r>
        <w:r w:rsidRPr="00A83245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  <w:rPrChange w:id="761" w:author="lzhang94" w:date="2015-05-14T16:40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delText xml:space="preserve"> Journal of Applied Psychology, 84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  <w:rPrChange w:id="762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(5), 754-775. doi:http://dx.doi.org/10.1037/0021-9010.84.5.754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76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764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*Robins, R. W., &amp; Beer, J. S. (2001). Positive illusions about the self: Short-term benefits and long-term costs.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765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Personality and Social Psychology, 80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76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340-352. doi:http://dx.doi.org/10.1037/0022-3514.80.2.340</w:t>
      </w:r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76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Robins, R. W., &amp; John, O. P. (1997). Effects of visual perspective and narcissism on self-perception: Is seeing believing?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768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Psychological Science, 8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76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37-42.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770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771" w:author="lzhang94" w:date="2015-05-14T16:40:00Z">
            <w:rPr/>
          </w:rPrChange>
        </w:rPr>
        <w:instrText xml:space="preserve"> HYPERLINK "http://search.proquest.com/docview/619143201?accountid=14553"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772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773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t>http://search.proquest.com/docview/619143201?accountid=14553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774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C20854" w:rsidRPr="00A83245" w:rsidRDefault="00C20854" w:rsidP="00C20854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eastAsia="zh-CN"/>
        </w:rPr>
      </w:pPr>
      <w:r w:rsidRPr="00E41DC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Rosenthal, S. A., Hooley, J. M., &amp; Steshenko, Y. (2007). </w:t>
      </w:r>
      <w:r w:rsidRPr="00477E14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Distinguishing grandiosity from self-esteem: Development of the Narcissistic Grandiosity Scale</w:t>
      </w:r>
      <w:r w:rsidRPr="00477E14">
        <w:rPr>
          <w:rFonts w:ascii="Times New Roman" w:hAnsi="Times New Roman" w:cs="Times New Roman"/>
          <w:color w:val="0070C0"/>
          <w:sz w:val="24"/>
          <w:szCs w:val="24"/>
        </w:rPr>
        <w:t xml:space="preserve">. Manuscript in preparation. </w:t>
      </w:r>
      <w:r w:rsidR="00266ADD" w:rsidRPr="00A83245">
        <w:rPr>
          <w:rFonts w:ascii="Times New Roman" w:hAnsi="Times New Roman" w:cs="Times New Roman"/>
          <w:sz w:val="24"/>
          <w:szCs w:val="24"/>
          <w:rPrChange w:id="775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776" w:author="lzhang94" w:date="2015-05-14T16:40:00Z">
            <w:rPr/>
          </w:rPrChange>
        </w:rPr>
        <w:instrText xml:space="preserve"> HYPERLINK "http://dx.doi.org/10.1016/j.jrp.2010.05.008"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777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778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http://dx.doi.org/10.1016/j.jrp.2010.05.008</w:t>
      </w:r>
      <w:r w:rsidR="00266ADD"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779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780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eastAsia="zh-CN"/>
            </w:rPr>
          </w:rPrChange>
        </w:rPr>
      </w:pPr>
      <w:r w:rsidRPr="00E41D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Rosnow, R. L. (1985). </w:t>
      </w:r>
      <w:r w:rsidRPr="00477E14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  <w:rPrChange w:id="78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782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eastAsia="zh-CN"/>
            </w:rPr>
          </w:rPrChange>
        </w:rPr>
        <w:t>of variance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78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rPrChange>
        </w:rPr>
        <w:t>. CUP Archive.</w:t>
      </w:r>
    </w:p>
    <w:p w:rsidR="004A315F" w:rsidRPr="00A83245" w:rsidDel="00451BF6" w:rsidRDefault="004A315F" w:rsidP="00FE6332">
      <w:pPr>
        <w:spacing w:after="0" w:line="480" w:lineRule="auto"/>
        <w:ind w:left="785" w:hangingChars="327" w:hanging="785"/>
        <w:rPr>
          <w:del w:id="784" w:author="lzhang94" w:date="2015-04-17T16:28:00Z"/>
          <w:rFonts w:ascii="Times New Roman" w:eastAsia="Times New Roman" w:hAnsi="Times New Roman" w:cs="Times New Roman"/>
          <w:strike/>
          <w:sz w:val="24"/>
          <w:szCs w:val="24"/>
          <w:rPrChange w:id="785" w:author="lzhang94" w:date="2015-05-14T16:40:00Z">
            <w:rPr>
              <w:del w:id="786" w:author="lzhang94" w:date="2015-04-17T16:28:00Z"/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787" w:author="lzhang94" w:date="2015-04-17T16:28:00Z">
        <w:r w:rsidRPr="00A83245" w:rsidDel="00451BF6">
          <w:rPr>
            <w:rFonts w:ascii="Times New Roman" w:eastAsia="Times New Roman" w:hAnsi="Times New Roman" w:cs="Times New Roman"/>
            <w:strike/>
            <w:sz w:val="24"/>
            <w:szCs w:val="24"/>
            <w:rPrChange w:id="788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Saucier, G., &amp; Ostendorf, F. (1999). Hierarchical subcomponents of the big five personality </w:delText>
        </w:r>
      </w:del>
    </w:p>
    <w:p w:rsidR="004A315F" w:rsidRPr="00A83245" w:rsidDel="00451BF6" w:rsidRDefault="004A315F" w:rsidP="00FE6332">
      <w:pPr>
        <w:spacing w:after="0" w:line="480" w:lineRule="auto"/>
        <w:ind w:leftChars="327" w:left="1504" w:hangingChars="327" w:hanging="785"/>
        <w:rPr>
          <w:del w:id="789" w:author="lzhang94" w:date="2015-04-17T16:28:00Z"/>
          <w:rFonts w:ascii="Times New Roman" w:eastAsia="Times New Roman" w:hAnsi="Times New Roman" w:cs="Times New Roman"/>
          <w:sz w:val="24"/>
          <w:szCs w:val="24"/>
          <w:rPrChange w:id="790" w:author="lzhang94" w:date="2015-05-14T16:40:00Z">
            <w:rPr>
              <w:del w:id="791" w:author="lzhang94" w:date="2015-04-17T16:28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792" w:author="lzhang94" w:date="2015-04-17T16:28:00Z">
        <w:r w:rsidRPr="00A83245" w:rsidDel="00451BF6">
          <w:rPr>
            <w:rFonts w:ascii="Times New Roman" w:eastAsia="Times New Roman" w:hAnsi="Times New Roman" w:cs="Times New Roman"/>
            <w:strike/>
            <w:sz w:val="24"/>
            <w:szCs w:val="24"/>
            <w:rPrChange w:id="793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factors: A cross-language replication.</w:delText>
        </w:r>
        <w:r w:rsidRPr="00A83245" w:rsidDel="00451BF6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  <w:rPrChange w:id="794" w:author="lzhang94" w:date="2015-05-14T16:40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delText xml:space="preserve"> Journal of Personality and Social Psychology, 76</w:delText>
        </w:r>
        <w:r w:rsidRPr="00A83245" w:rsidDel="00451BF6">
          <w:rPr>
            <w:rFonts w:ascii="Times New Roman" w:eastAsia="Times New Roman" w:hAnsi="Times New Roman" w:cs="Times New Roman"/>
            <w:strike/>
            <w:sz w:val="24"/>
            <w:szCs w:val="24"/>
            <w:rPrChange w:id="795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(4), 613-627. doi:http://dx.doi.org/10.1037/0022-3514.76.4.613</w:delText>
        </w:r>
      </w:del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79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Sedikides, C., Gaertner, L., &amp; Toguchi, Y. (2003). Pancultural self-enhancement.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797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Journal of Personality and Social Psychology, 84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79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60-79.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799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800" w:author="lzhang94" w:date="2015-05-14T16:40:00Z">
            <w:rPr/>
          </w:rPrChange>
        </w:rPr>
        <w:instrText xml:space="preserve"> HYPERLINK "http://search.proquest.com/docview/38413501?accountid=14553"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801" w:author="lzhang94" w:date="2015-05-14T16:40:00Z">
            <w:rPr/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802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t>http://search.proquest.com/docview/38413501?accountid=14553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803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  <w:rPrChange w:id="804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80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Sedikides, C., Gaertner, L., &amp; Vevea, J. L. (2005). Pancultural self-enhancement reloaded: A meta-analytic reply to heine (2005).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806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Journal of Personality and Social Psychology, 89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80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(4), 539-551. doi:http://dx.doi.org/10.1037/0022-3514.89.4.539</w:t>
      </w:r>
    </w:p>
    <w:p w:rsidR="004A0602" w:rsidRPr="00A83245" w:rsidRDefault="004A0602" w:rsidP="004A0602">
      <w:pPr>
        <w:autoSpaceDE w:val="0"/>
        <w:autoSpaceDN w:val="0"/>
        <w:adjustRightInd w:val="0"/>
        <w:spacing w:after="0" w:line="480" w:lineRule="auto"/>
        <w:ind w:left="792" w:hanging="792"/>
        <w:rPr>
          <w:ins w:id="808" w:author="lzhang94" w:date="2015-04-17T17:14:00Z"/>
          <w:rFonts w:ascii="Times New Roman" w:hAnsi="Times New Roman" w:cs="Times New Roman"/>
          <w:sz w:val="24"/>
          <w:szCs w:val="24"/>
          <w:rPrChange w:id="809" w:author="lzhang94" w:date="2015-05-14T16:40:00Z">
            <w:rPr>
              <w:ins w:id="810" w:author="lzhang94" w:date="2015-04-17T17:14:00Z"/>
              <w:rFonts w:ascii="Times New Roman" w:hAnsi="Times New Roman" w:cs="Times New Roman"/>
              <w:sz w:val="24"/>
              <w:szCs w:val="24"/>
            </w:rPr>
          </w:rPrChange>
        </w:rPr>
      </w:pPr>
      <w:ins w:id="811" w:author="lzhang94" w:date="2015-04-17T17:14:00Z">
        <w:r w:rsidRPr="00A83245">
          <w:rPr>
            <w:rFonts w:ascii="Times New Roman" w:hAnsi="Times New Roman" w:cs="Times New Roman"/>
            <w:sz w:val="24"/>
            <w:szCs w:val="24"/>
            <w:rPrChange w:id="812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Sedikides, C., &amp; Gregg, A. P. (2008). Self-enhancement: Food for thought.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813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Perspectives on Psychological Science, 3</w:t>
        </w:r>
        <w:r w:rsidRPr="00A83245">
          <w:rPr>
            <w:rFonts w:ascii="Times New Roman" w:hAnsi="Times New Roman" w:cs="Times New Roman"/>
            <w:sz w:val="24"/>
            <w:szCs w:val="24"/>
            <w:rPrChange w:id="814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(2), 102-116. doi:http://dx.doi.org/10.1111/j.1745-6916.2008.00068.x</w:t>
        </w:r>
      </w:ins>
    </w:p>
    <w:p w:rsidR="00644997" w:rsidRPr="00A83245" w:rsidRDefault="00644997" w:rsidP="00644997">
      <w:pPr>
        <w:autoSpaceDE w:val="0"/>
        <w:autoSpaceDN w:val="0"/>
        <w:adjustRightInd w:val="0"/>
        <w:spacing w:after="0" w:line="480" w:lineRule="auto"/>
        <w:ind w:left="792" w:hanging="792"/>
        <w:rPr>
          <w:ins w:id="815" w:author="lzhang94" w:date="2015-04-17T17:31:00Z"/>
          <w:rFonts w:ascii="Times New Roman" w:hAnsi="Times New Roman" w:cs="Times New Roman"/>
          <w:sz w:val="24"/>
          <w:szCs w:val="24"/>
          <w:rPrChange w:id="816" w:author="lzhang94" w:date="2015-05-14T16:40:00Z">
            <w:rPr>
              <w:ins w:id="817" w:author="lzhang94" w:date="2015-04-17T17:31:00Z"/>
              <w:rFonts w:ascii="Times New Roman" w:hAnsi="Times New Roman" w:cs="Times New Roman"/>
              <w:sz w:val="24"/>
              <w:szCs w:val="24"/>
            </w:rPr>
          </w:rPrChange>
        </w:rPr>
      </w:pPr>
      <w:ins w:id="818" w:author="lzhang94" w:date="2015-04-17T17:31:00Z">
        <w:r w:rsidRPr="00A83245">
          <w:rPr>
            <w:rFonts w:ascii="Times New Roman" w:hAnsi="Times New Roman" w:cs="Times New Roman"/>
            <w:sz w:val="24"/>
            <w:szCs w:val="24"/>
            <w:rPrChange w:id="819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Sedikides, C., Herbst, K. C., Hardin, D. P., &amp; Dardis, G. J. (2002). Accountability as a deterrent to self-enhancement: The search for mechanisms.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820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Personality and Social Psychology, 83</w:t>
        </w:r>
        <w:r w:rsidRPr="00A83245">
          <w:rPr>
            <w:rFonts w:ascii="Times New Roman" w:hAnsi="Times New Roman" w:cs="Times New Roman"/>
            <w:sz w:val="24"/>
            <w:szCs w:val="24"/>
            <w:rPrChange w:id="821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(3), 592-605. doi:http://dx.doi.org/10.1037/0022-3514.83.3.592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822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823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Sedikides, C., Rudich, E. A., Gregg, A. P., Kumashiro, M., &amp; Rusbult, C. (2004). Are normal narcissists psychologically healthy?: Self-esteem matters.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824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Journal of Personality and Social Psychology, 87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82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(3), 400-416. doi:http://dx.doi.org/10.1037/0022-3514.87.3.400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82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82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Steel, P. D., &amp; Kammeyer-Mueller, J. (2002). Comparing meta-analytic moderator estimation techniques under realistic conditions.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828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 Journal of Applied Psychology, 87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82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96-111. Retrieved from http://search.proquest.com/docview/38381321?accountid=14553</w:t>
      </w:r>
    </w:p>
    <w:p w:rsidR="006558B1" w:rsidRPr="00A83245" w:rsidRDefault="006558B1" w:rsidP="006558B1">
      <w:pPr>
        <w:autoSpaceDE w:val="0"/>
        <w:autoSpaceDN w:val="0"/>
        <w:adjustRightInd w:val="0"/>
        <w:spacing w:after="0" w:line="480" w:lineRule="auto"/>
        <w:ind w:left="792" w:hanging="792"/>
        <w:rPr>
          <w:ins w:id="830" w:author="lzhang94" w:date="2015-04-17T17:52:00Z"/>
          <w:rFonts w:ascii="Times New Roman" w:hAnsi="Times New Roman" w:cs="Times New Roman"/>
          <w:sz w:val="24"/>
          <w:szCs w:val="24"/>
          <w:rPrChange w:id="831" w:author="lzhang94" w:date="2015-05-14T16:40:00Z">
            <w:rPr>
              <w:ins w:id="832" w:author="lzhang94" w:date="2015-04-17T17:52:00Z"/>
              <w:rFonts w:ascii="Times New Roman" w:hAnsi="Times New Roman" w:cs="Times New Roman"/>
              <w:sz w:val="24"/>
              <w:szCs w:val="24"/>
            </w:rPr>
          </w:rPrChange>
        </w:rPr>
      </w:pPr>
      <w:ins w:id="833" w:author="lzhang94" w:date="2015-04-17T17:52:00Z">
        <w:r w:rsidRPr="00A83245">
          <w:rPr>
            <w:rFonts w:ascii="Times New Roman" w:hAnsi="Times New Roman" w:cs="Times New Roman"/>
            <w:sz w:val="24"/>
            <w:szCs w:val="24"/>
            <w:rPrChange w:id="834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Steel, P. D. G., &amp; Kammeyer-Mueller, J. (2008). Bayesian variance estimation for meta-analysis: Quantifying our uncertainty.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835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Organizational Research Methods, 11</w:t>
        </w:r>
        <w:r w:rsidRPr="00A83245">
          <w:rPr>
            <w:rFonts w:ascii="Times New Roman" w:hAnsi="Times New Roman" w:cs="Times New Roman"/>
            <w:sz w:val="24"/>
            <w:szCs w:val="24"/>
            <w:rPrChange w:id="836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(1), 54-78. doi:http://dx.doi.org/10.1177/1094428107300339</w:t>
        </w:r>
      </w:ins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837" w:author="lzhang94" w:date="2015-04-17T17:51:00Z"/>
          <w:rFonts w:ascii="Times New Roman" w:hAnsi="Times New Roman" w:cs="Times New Roman"/>
          <w:sz w:val="24"/>
          <w:szCs w:val="24"/>
        </w:rPr>
      </w:pPr>
      <w:ins w:id="838" w:author="lzhang94" w:date="2015-04-17T17:51:00Z">
        <w:r w:rsidRPr="00A83245">
          <w:rPr>
            <w:rFonts w:ascii="Times New Roman" w:hAnsi="Times New Roman" w:cs="Times New Roman"/>
            <w:sz w:val="24"/>
            <w:szCs w:val="24"/>
            <w:rPrChange w:id="839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Tamborski, M., &amp; Brown, R. P. (2011). The measurement of trait narcissism in social-personality research.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840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The handbook of narcissism and narcissistic personality disorder: Theoretical approaches, empirical findings, and treatments.</w:t>
        </w:r>
        <w:r w:rsidRPr="00A83245">
          <w:rPr>
            <w:rFonts w:ascii="Times New Roman" w:hAnsi="Times New Roman" w:cs="Times New Roman"/>
            <w:sz w:val="24"/>
            <w:szCs w:val="24"/>
            <w:rPrChange w:id="841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(pp. 133-140) John Wiley &amp; Sons Inc, Hoboken, NJ.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842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843" w:author="lzhang94" w:date="2015-05-14T16:40:00Z">
              <w:rPr/>
            </w:rPrChange>
          </w:rPr>
          <w:instrText xml:space="preserve"> HYPERLINK "http://search.proquest.com/docview/1220371656?accountid=14553"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844" w:author="lzhang94" w:date="2015-05-14T16:40:00Z">
              <w:rPr/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845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http://search.proquest.com/docview/1220371656?accountid=14553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846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847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848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Taylor, S. E., &amp; Brown, J. D. (1994). Positive illusions and well-being revisited: Separating fact from fiction.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849" w:author="lzhang94" w:date="2015-05-14T16:40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85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21-27. doi:http://dx.doi.org/10.1037/0033-2909.116.1.21</w:t>
      </w:r>
    </w:p>
    <w:p w:rsidR="004A315F" w:rsidRPr="00A83245" w:rsidDel="00C0281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851" w:author="lzhang94" w:date="2015-04-17T16:37:00Z"/>
          <w:rFonts w:ascii="Times New Roman" w:eastAsia="Times New Roman" w:hAnsi="Times New Roman" w:cs="Times New Roman"/>
          <w:strike/>
          <w:sz w:val="24"/>
          <w:szCs w:val="24"/>
          <w:rPrChange w:id="852" w:author="lzhang94" w:date="2015-05-14T16:40:00Z">
            <w:rPr>
              <w:del w:id="853" w:author="lzhang94" w:date="2015-04-17T16:37:00Z"/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854" w:author="lzhang94" w:date="2015-04-17T16:37:00Z">
        <w:r w:rsidRPr="00A83245" w:rsidDel="00C02813">
          <w:rPr>
            <w:rFonts w:ascii="Times New Roman" w:eastAsia="Times New Roman" w:hAnsi="Times New Roman" w:cs="Times New Roman"/>
            <w:strike/>
            <w:sz w:val="24"/>
            <w:szCs w:val="24"/>
            <w:rPrChange w:id="855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Trzesniewski, K. H., Donnellan, M. B., &amp; Robins, R. W. (2008). Do today's young people really think they are so extraordinary? an examination of secular trends in narcissism and self-enhancement.</w:delText>
        </w:r>
        <w:r w:rsidRPr="00A83245" w:rsidDel="00C0281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  <w:rPrChange w:id="856" w:author="lzhang94" w:date="2015-05-14T16:40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delText xml:space="preserve"> Psychological Science, 19</w:delText>
        </w:r>
        <w:r w:rsidRPr="00A83245" w:rsidDel="00C02813">
          <w:rPr>
            <w:rFonts w:ascii="Times New Roman" w:eastAsia="Times New Roman" w:hAnsi="Times New Roman" w:cs="Times New Roman"/>
            <w:strike/>
            <w:sz w:val="24"/>
            <w:szCs w:val="24"/>
            <w:rPrChange w:id="857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(2), 181-188. doi:http://dx.doi.org/10.1111/j.1467-9280.2008.02065.x</w:delText>
        </w:r>
      </w:del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858" w:author="lzhang94" w:date="2015-05-14T16:54:00Z"/>
          <w:rFonts w:ascii="Times New Roman" w:hAnsi="Times New Roman" w:cs="Times New Roman" w:hint="eastAsia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85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van, d. L., Scholte, R. H. J., Cillessen, A. H. N., Nijenhuis, J. t., &amp; Segers, E. (2010). Classroom ratings of likeability and popularity are related to the big five and the general factor of personality.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rPrChange w:id="860" w:author="lzhang94" w:date="2015-05-14T16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86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(5), 669-672. doi:http://dx.doi.org/10.1016/j.jrp.2010.08.007</w:t>
      </w:r>
    </w:p>
    <w:p w:rsidR="00266ADD" w:rsidRPr="00266ADD" w:rsidRDefault="00266ADD" w:rsidP="00266ADD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 w:hint="eastAsia"/>
          <w:sz w:val="24"/>
          <w:szCs w:val="24"/>
          <w:lang w:eastAsia="zh-CN"/>
          <w:rPrChange w:id="862" w:author="lzhang94" w:date="2015-05-14T16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863" w:author="lzhang94" w:date="2015-05-14T16:54:00Z">
        <w:r>
          <w:rPr>
            <w:rFonts w:ascii="Times New Roman" w:hAnsi="Times New Roman" w:cs="Times New Roman" w:hint="eastAsia"/>
            <w:color w:val="4C4C4C"/>
            <w:sz w:val="24"/>
            <w:szCs w:val="24"/>
            <w:shd w:val="clear" w:color="auto" w:fill="FFFFFF"/>
            <w:lang w:eastAsia="zh-CN"/>
          </w:rPr>
          <w:t>*</w:t>
        </w:r>
        <w:bookmarkStart w:id="864" w:name="_GoBack"/>
        <w:bookmarkEnd w:id="864"/>
        <w:r w:rsidRPr="00266AD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865" w:author="lzhang94" w:date="2015-05-14T16:5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Vazire, S. (2015).</w:t>
        </w:r>
        <w:r w:rsidRPr="00266ADD">
          <w:rPr>
            <w:rStyle w:val="apple-converted-space"/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866" w:author="lzhang94" w:date="2015-05-14T16:54:00Z">
              <w:rPr>
                <w:rStyle w:val="apple-converted-space"/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266ADD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867" w:author="lzhang94" w:date="2015-05-14T16:54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The person from the inside and outside</w:t>
        </w:r>
        <w:r w:rsidRPr="00266ADD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868" w:author="lzhang94" w:date="2015-05-14T16:54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266AD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869" w:author="lzhang94" w:date="2015-05-14T16:5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(Order No. AAI3615763). Available </w:t>
        </w:r>
        <w:r w:rsidRPr="00266AD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870" w:author="lzhang94" w:date="2015-05-14T16:5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lastRenderedPageBreak/>
          <w:t>from PsycINFO. (1648598882; 2015-99020-421). Retrieved from</w:t>
        </w:r>
        <w:r>
          <w:rPr>
            <w:rFonts w:ascii="Verdana" w:hAnsi="Verdana"/>
            <w:color w:val="4C4C4C"/>
            <w:sz w:val="18"/>
            <w:szCs w:val="18"/>
            <w:shd w:val="clear" w:color="auto" w:fill="FFFFFF"/>
          </w:rPr>
          <w:t xml:space="preserve"> http://search.proquest.com/docview/1648598882?accountid=14553</w:t>
        </w:r>
      </w:ins>
    </w:p>
    <w:p w:rsidR="00701F95" w:rsidRPr="00A83245" w:rsidRDefault="00701F95" w:rsidP="00701F95">
      <w:pPr>
        <w:autoSpaceDE w:val="0"/>
        <w:autoSpaceDN w:val="0"/>
        <w:adjustRightInd w:val="0"/>
        <w:spacing w:after="0" w:line="480" w:lineRule="auto"/>
        <w:ind w:left="792" w:hanging="792"/>
        <w:rPr>
          <w:ins w:id="871" w:author="lzhang94" w:date="2015-04-17T17:48:00Z"/>
          <w:rFonts w:ascii="Times New Roman" w:hAnsi="Times New Roman" w:cs="Times New Roman"/>
          <w:sz w:val="24"/>
          <w:szCs w:val="24"/>
          <w:rPrChange w:id="872" w:author="lzhang94" w:date="2015-05-14T16:40:00Z">
            <w:rPr>
              <w:ins w:id="873" w:author="lzhang94" w:date="2015-04-17T17:48:00Z"/>
              <w:rFonts w:ascii="Times New Roman" w:hAnsi="Times New Roman" w:cs="Times New Roman"/>
              <w:sz w:val="24"/>
              <w:szCs w:val="24"/>
            </w:rPr>
          </w:rPrChange>
        </w:rPr>
      </w:pPr>
      <w:ins w:id="874" w:author="lzhang94" w:date="2015-04-17T17:48:00Z">
        <w:r w:rsidRPr="00266ADD">
          <w:rPr>
            <w:rFonts w:ascii="Times New Roman" w:hAnsi="Times New Roman" w:cs="Times New Roman"/>
            <w:sz w:val="24"/>
            <w:szCs w:val="24"/>
          </w:rPr>
          <w:t>Vazire, S., Naumann, L. P., Rentfrow, P. J., &amp; Gosling, S. D. (2008). Portrait of a narcissist: Manifestations of narcissism in physical appear</w:t>
        </w:r>
        <w:r w:rsidRPr="00A83245">
          <w:rPr>
            <w:rFonts w:ascii="Times New Roman" w:hAnsi="Times New Roman" w:cs="Times New Roman"/>
            <w:sz w:val="24"/>
            <w:szCs w:val="24"/>
            <w:rPrChange w:id="875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ance.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876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Research in Personality, 42</w:t>
        </w:r>
        <w:r w:rsidRPr="00A83245">
          <w:rPr>
            <w:rFonts w:ascii="Times New Roman" w:hAnsi="Times New Roman" w:cs="Times New Roman"/>
            <w:sz w:val="24"/>
            <w:szCs w:val="24"/>
            <w:rPrChange w:id="877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(6), 1439-1447. doi:http://dx.doi.org/10.1016/j.jrp.2008.06.007</w:t>
        </w:r>
      </w:ins>
    </w:p>
    <w:p w:rsidR="004A315F" w:rsidRPr="00A83245" w:rsidDel="003B396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878" w:author="lzhang94" w:date="2015-04-17T16:37:00Z"/>
          <w:rFonts w:ascii="Times New Roman" w:eastAsia="Times New Roman" w:hAnsi="Times New Roman" w:cs="Times New Roman"/>
          <w:strike/>
          <w:sz w:val="24"/>
          <w:szCs w:val="24"/>
          <w:rPrChange w:id="879" w:author="lzhang94" w:date="2015-05-14T16:40:00Z">
            <w:rPr>
              <w:del w:id="880" w:author="lzhang94" w:date="2015-04-17T16:37:00Z"/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</w:pPr>
      <w:del w:id="881" w:author="lzhang94" w:date="2015-04-17T16:37:00Z">
        <w:r w:rsidRPr="00A83245" w:rsidDel="003B3961">
          <w:rPr>
            <w:rFonts w:ascii="Times New Roman" w:eastAsia="Times New Roman" w:hAnsi="Times New Roman" w:cs="Times New Roman"/>
            <w:strike/>
            <w:sz w:val="24"/>
            <w:szCs w:val="24"/>
            <w:rPrChange w:id="882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Wall, T. D. &amp; Payne, R. (1973). Are deficiency scores deficient? </w:delText>
        </w:r>
        <w:r w:rsidRPr="00A83245" w:rsidDel="003B3961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883" w:author="lzhang94" w:date="2015-05-14T16:40:00Z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Journal of Applied Psychology, 58</w:delText>
        </w:r>
        <w:r w:rsidRPr="00A83245" w:rsidDel="003B3961">
          <w:rPr>
            <w:rFonts w:ascii="Times New Roman" w:eastAsia="Times New Roman" w:hAnsi="Times New Roman" w:cs="Times New Roman"/>
            <w:strike/>
            <w:sz w:val="24"/>
            <w:szCs w:val="24"/>
            <w:rPrChange w:id="884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, 322-326.</w:delText>
        </w:r>
      </w:del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885" w:author="lzhang94" w:date="2015-04-17T17:51:00Z"/>
          <w:rFonts w:ascii="Times New Roman" w:hAnsi="Times New Roman" w:cs="Times New Roman"/>
          <w:sz w:val="24"/>
          <w:szCs w:val="24"/>
        </w:rPr>
      </w:pPr>
      <w:ins w:id="886" w:author="lzhang94" w:date="2015-04-17T17:51:00Z">
        <w:r w:rsidRPr="00A83245">
          <w:rPr>
            <w:rFonts w:ascii="Times New Roman" w:hAnsi="Times New Roman" w:cs="Times New Roman"/>
            <w:sz w:val="24"/>
            <w:szCs w:val="24"/>
            <w:rPrChange w:id="887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Watson, C., &amp; Bagby, R. M. (2011). Assessment of narcissistic personality disorder.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888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The handbook of narcissism and narcissistic personality disorder: Theoretical approaches, empirical findings, and treatments.</w:t>
        </w:r>
        <w:r w:rsidRPr="00A83245">
          <w:rPr>
            <w:rFonts w:ascii="Times New Roman" w:hAnsi="Times New Roman" w:cs="Times New Roman"/>
            <w:sz w:val="24"/>
            <w:szCs w:val="24"/>
            <w:rPrChange w:id="889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(pp. 120-132) John Wiley &amp; Sons Inc, Hoboken, NJ.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890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891" w:author="lzhang94" w:date="2015-05-14T16:40:00Z">
              <w:rPr/>
            </w:rPrChange>
          </w:rPr>
          <w:instrText xml:space="preserve"> HYPERLINK "http://search.proquest.com/docview/1220371648?accountid=14553"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892" w:author="lzhang94" w:date="2015-05-14T16:40:00Z">
              <w:rPr/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893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http://search.proquest.com/docview/1220371648?accountid=14553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894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rPrChange w:id="895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89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Wiggins, J. S. (1991). Agency and communion as conceptual coordinates for the understanding and measurement of interpersonal behavior. In D. Cicchetti &amp; W. M. Grove (Eds.), Thinking clearly about psychology: Essays in honor of Paul E. Meehl (pp. 89-113). Minneapolis, MN: University of Minnesota Press.</w:t>
      </w:r>
    </w:p>
    <w:p w:rsidR="00982E3D" w:rsidRPr="00A83245" w:rsidRDefault="00982E3D" w:rsidP="00982E3D">
      <w:pPr>
        <w:autoSpaceDE w:val="0"/>
        <w:autoSpaceDN w:val="0"/>
        <w:adjustRightInd w:val="0"/>
        <w:spacing w:after="0" w:line="480" w:lineRule="auto"/>
        <w:ind w:left="792" w:hanging="792"/>
        <w:rPr>
          <w:ins w:id="897" w:author="lzhang94" w:date="2015-04-17T17:39:00Z"/>
          <w:rFonts w:ascii="Times New Roman" w:hAnsi="Times New Roman" w:cs="Times New Roman"/>
          <w:sz w:val="24"/>
          <w:szCs w:val="24"/>
          <w:rPrChange w:id="898" w:author="lzhang94" w:date="2015-05-14T16:40:00Z">
            <w:rPr>
              <w:ins w:id="899" w:author="lzhang94" w:date="2015-04-17T17:39:00Z"/>
              <w:rFonts w:ascii="Times New Roman" w:hAnsi="Times New Roman" w:cs="Times New Roman"/>
              <w:sz w:val="24"/>
              <w:szCs w:val="24"/>
            </w:rPr>
          </w:rPrChange>
        </w:rPr>
      </w:pPr>
      <w:ins w:id="900" w:author="lzhang94" w:date="2015-04-17T17:39:00Z">
        <w:r w:rsidRPr="00A83245">
          <w:rPr>
            <w:rFonts w:ascii="Times New Roman" w:hAnsi="Times New Roman" w:cs="Times New Roman"/>
            <w:sz w:val="24"/>
            <w:szCs w:val="24"/>
            <w:rPrChange w:id="901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Wiggins, J. S., &amp; Pincus, A. L. (1994).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902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Personality structure and the structure of personality disorders</w:t>
        </w:r>
        <w:r w:rsidRPr="00A83245">
          <w:rPr>
            <w:rFonts w:ascii="Times New Roman" w:hAnsi="Times New Roman" w:cs="Times New Roman"/>
            <w:sz w:val="24"/>
            <w:szCs w:val="24"/>
            <w:rPrChange w:id="903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American Psychological Association, Washington, DC. doi:http://dx.doi.org/10.1037/10140-023</w:t>
        </w:r>
      </w:ins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904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90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Wink, P. &amp; Gough, H. G. (1990). New narcissism scale for the California Personality Inventory and MMPI. </w:t>
      </w:r>
      <w:r w:rsidRPr="00A83245">
        <w:rPr>
          <w:rFonts w:ascii="Times New Roman" w:hAnsi="Times New Roman" w:cs="Times New Roman"/>
          <w:i/>
          <w:sz w:val="24"/>
          <w:szCs w:val="24"/>
          <w:rPrChange w:id="906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Personality Assessment, 54</w:t>
      </w:r>
      <w:r w:rsidRPr="00A83245">
        <w:rPr>
          <w:rFonts w:ascii="Times New Roman" w:hAnsi="Times New Roman" w:cs="Times New Roman"/>
          <w:sz w:val="24"/>
          <w:szCs w:val="24"/>
          <w:rPrChange w:id="90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446-462.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  <w:rPrChange w:id="908" w:author="lzhang94" w:date="2015-05-14T16:40:00Z">
            <w:rPr>
              <w:rFonts w:ascii="Times New Roman" w:hAnsi="Times New Roman" w:cs="Times New Roman"/>
              <w:strike/>
              <w:sz w:val="24"/>
              <w:szCs w:val="24"/>
              <w:lang w:eastAsia="zh-CN"/>
            </w:rPr>
          </w:rPrChange>
        </w:rPr>
      </w:pPr>
      <w:del w:id="909" w:author="lzhang94" w:date="2015-04-17T16:37:00Z">
        <w:r w:rsidRPr="00A83245" w:rsidDel="008F52E2">
          <w:rPr>
            <w:rFonts w:ascii="Times New Roman" w:eastAsia="Times New Roman" w:hAnsi="Times New Roman" w:cs="Times New Roman"/>
            <w:strike/>
            <w:sz w:val="24"/>
            <w:szCs w:val="24"/>
            <w:rPrChange w:id="910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Young, S. M., &amp; Pinsky, D. (2006). Narcissism and celebrity. </w:delText>
        </w:r>
        <w:r w:rsidRPr="00A83245" w:rsidDel="008F52E2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911" w:author="lzhang94" w:date="2015-05-14T16:40:00Z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Journal of Research in Personality, 40</w:delText>
        </w:r>
        <w:r w:rsidRPr="00A83245" w:rsidDel="008F52E2">
          <w:rPr>
            <w:rFonts w:ascii="Times New Roman" w:eastAsia="Times New Roman" w:hAnsi="Times New Roman" w:cs="Times New Roman"/>
            <w:strike/>
            <w:sz w:val="24"/>
            <w:szCs w:val="24"/>
            <w:rPrChange w:id="912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, 463-471. doi:http://dx.doi.org/10.1016/j.jrp.2006.05.005</w:delText>
        </w:r>
      </w:del>
    </w:p>
    <w:p w:rsidR="00952269" w:rsidRPr="00A83245" w:rsidRDefault="00952269" w:rsidP="00952269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  <w:rPrChange w:id="913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  <w:rPrChange w:id="914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 xml:space="preserve">Zanarini, M. C., Frankenburg, F. R., Sickel, A. E., &amp; Yong, L. (1996).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915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>The Diagnostic Interview for DSM–IV Personality Disorders (DIPD-IV)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916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. Belmont,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  <w:rPrChange w:id="917" w:author="lzhang94" w:date="2015-05-14T16:40:00Z">
            <w:rPr>
              <w:rFonts w:ascii="Times New Roman" w:hAnsi="Times New Roman" w:cs="Times New Roman"/>
              <w:i/>
              <w:iCs/>
              <w:color w:val="0070C0"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918" w:author="lzhang94" w:date="2015-05-14T16:40:00Z">
            <w:rPr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t>MA: McLean Hospital.</w:t>
      </w:r>
    </w:p>
    <w:p w:rsidR="00D74F2B" w:rsidRPr="00A83245" w:rsidRDefault="00D74F2B" w:rsidP="00D74F2B">
      <w:pPr>
        <w:autoSpaceDE w:val="0"/>
        <w:autoSpaceDN w:val="0"/>
        <w:adjustRightInd w:val="0"/>
        <w:spacing w:after="0" w:line="480" w:lineRule="auto"/>
        <w:ind w:left="792" w:hanging="792"/>
        <w:rPr>
          <w:ins w:id="919" w:author="lzhang94" w:date="2015-04-17T17:48:00Z"/>
          <w:rFonts w:ascii="Times New Roman" w:hAnsi="Times New Roman" w:cs="Times New Roman"/>
          <w:sz w:val="24"/>
          <w:szCs w:val="24"/>
          <w:rPrChange w:id="920" w:author="lzhang94" w:date="2015-05-14T16:40:00Z">
            <w:rPr>
              <w:ins w:id="921" w:author="lzhang94" w:date="2015-04-17T17:48:00Z"/>
              <w:rFonts w:ascii="Times New Roman" w:hAnsi="Times New Roman" w:cs="Times New Roman"/>
              <w:sz w:val="24"/>
              <w:szCs w:val="24"/>
            </w:rPr>
          </w:rPrChange>
        </w:rPr>
      </w:pPr>
      <w:ins w:id="922" w:author="lzhang94" w:date="2015-04-17T17:48:00Z">
        <w:r w:rsidRPr="00A83245">
          <w:rPr>
            <w:rFonts w:ascii="Times New Roman" w:hAnsi="Times New Roman" w:cs="Times New Roman"/>
            <w:sz w:val="24"/>
            <w:szCs w:val="24"/>
            <w:rPrChange w:id="923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lastRenderedPageBreak/>
          <w:t>Zuckerman, M., &amp; Knee, C. R. (1996). The relation between overly positive self-evaluation and adjustment: A comment on colvin, block, and funder (1995).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  <w:rPrChange w:id="924" w:author="lzhang94" w:date="2015-05-14T16:40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Journal of Personality and Social Psychology, 70</w:t>
        </w:r>
        <w:r w:rsidRPr="00A83245">
          <w:rPr>
            <w:rFonts w:ascii="Times New Roman" w:hAnsi="Times New Roman" w:cs="Times New Roman"/>
            <w:sz w:val="24"/>
            <w:szCs w:val="24"/>
            <w:rPrChange w:id="925" w:author="lzhang94" w:date="2015-05-14T16:4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(6), 1250-1251. doi:http://dx.doi.org/10.1037/0022-3514.70.6.1250</w:t>
        </w:r>
      </w:ins>
    </w:p>
    <w:p w:rsidR="004A315F" w:rsidRPr="00A83245" w:rsidDel="00FE312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926" w:author="lzhang94" w:date="2015-04-17T16:37:00Z"/>
          <w:rFonts w:ascii="Times New Roman" w:eastAsia="Times New Roman" w:hAnsi="Times New Roman" w:cs="Times New Roman"/>
          <w:strike/>
          <w:sz w:val="24"/>
          <w:szCs w:val="24"/>
          <w:lang w:eastAsia="zh-CN"/>
          <w:rPrChange w:id="927" w:author="lzhang94" w:date="2015-05-14T16:40:00Z">
            <w:rPr>
              <w:del w:id="928" w:author="lzhang94" w:date="2015-04-17T16:37:00Z"/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</w:pPr>
      <w:del w:id="929" w:author="lzhang94" w:date="2015-04-17T16:37:00Z">
        <w:r w:rsidRPr="00A83245" w:rsidDel="00FE3123">
          <w:rPr>
            <w:rFonts w:ascii="Times New Roman" w:eastAsia="Times New Roman" w:hAnsi="Times New Roman" w:cs="Times New Roman"/>
            <w:strike/>
            <w:sz w:val="24"/>
            <w:szCs w:val="24"/>
            <w:rPrChange w:id="930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Zeigler-Hill, V. (2006). Discrepancies between implicit and explicit self-esteem: Implications for narcissism and self-esteem instability.</w:delText>
        </w:r>
        <w:r w:rsidRPr="00A83245" w:rsidDel="00FE312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  <w:rPrChange w:id="931" w:author="lzhang94" w:date="2015-05-14T16:40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delText xml:space="preserve"> Journal of Personality, 74</w:delText>
        </w:r>
        <w:r w:rsidRPr="00A83245" w:rsidDel="00FE3123">
          <w:rPr>
            <w:rFonts w:ascii="Times New Roman" w:eastAsia="Times New Roman" w:hAnsi="Times New Roman" w:cs="Times New Roman"/>
            <w:strike/>
            <w:sz w:val="24"/>
            <w:szCs w:val="24"/>
            <w:rPrChange w:id="932" w:author="lzhang94" w:date="2015-05-14T16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(1), 119-143. doi:http://dx.doi.org/10.1111/j.1467-6494.2005.00371.x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933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Zeigler-Hill, V., Myers, E. M., &amp; Clark, C. B. (2010). Narcissism and self-esteem reactivity: The role of negative achievement events.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934" w:author="lzhang94" w:date="2015-05-14T16:40:00Z">
            <w:rPr>
              <w:rFonts w:ascii="Times New Roman" w:eastAsia="Times New Roman" w:hAnsi="Times New Roman" w:cs="Times New Roman"/>
              <w:i/>
              <w:strike/>
              <w:sz w:val="24"/>
              <w:szCs w:val="24"/>
            </w:rPr>
          </w:rPrChange>
        </w:rPr>
        <w:t>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935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, 285-292. doi:http://dx.doi.org/10.1016/j.jrp.2010.02.005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AC5" w:rsidRPr="00A83245" w:rsidRDefault="00000AC5" w:rsidP="00E15F51">
      <w:pPr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936" w:author="lzhang94" w:date="2015-05-14T16:40:00Z">
            <w:rPr>
              <w:sz w:val="24"/>
              <w:szCs w:val="24"/>
            </w:rPr>
          </w:rPrChange>
        </w:rPr>
      </w:pPr>
    </w:p>
    <w:sectPr w:rsidR="00000AC5" w:rsidRPr="00A8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F"/>
    <w:rsid w:val="00000AC5"/>
    <w:rsid w:val="00006A11"/>
    <w:rsid w:val="00050454"/>
    <w:rsid w:val="000F61D1"/>
    <w:rsid w:val="00111173"/>
    <w:rsid w:val="001357AE"/>
    <w:rsid w:val="0015739E"/>
    <w:rsid w:val="00161C1C"/>
    <w:rsid w:val="001669DB"/>
    <w:rsid w:val="00177B63"/>
    <w:rsid w:val="001951C2"/>
    <w:rsid w:val="001B09CB"/>
    <w:rsid w:val="001B5AAD"/>
    <w:rsid w:val="001B6008"/>
    <w:rsid w:val="001F1D10"/>
    <w:rsid w:val="002211F3"/>
    <w:rsid w:val="002224C9"/>
    <w:rsid w:val="00232178"/>
    <w:rsid w:val="00240298"/>
    <w:rsid w:val="00266ADD"/>
    <w:rsid w:val="002B704A"/>
    <w:rsid w:val="002D5B60"/>
    <w:rsid w:val="002E666A"/>
    <w:rsid w:val="003007C1"/>
    <w:rsid w:val="00355B41"/>
    <w:rsid w:val="0036438D"/>
    <w:rsid w:val="0039351C"/>
    <w:rsid w:val="003A6B76"/>
    <w:rsid w:val="003B3961"/>
    <w:rsid w:val="003C20DB"/>
    <w:rsid w:val="003D0FDA"/>
    <w:rsid w:val="003D1D7D"/>
    <w:rsid w:val="003F4E70"/>
    <w:rsid w:val="00402193"/>
    <w:rsid w:val="00421B98"/>
    <w:rsid w:val="00451BF6"/>
    <w:rsid w:val="00477595"/>
    <w:rsid w:val="00477E14"/>
    <w:rsid w:val="004A0602"/>
    <w:rsid w:val="004A315F"/>
    <w:rsid w:val="004D5AF2"/>
    <w:rsid w:val="005312D5"/>
    <w:rsid w:val="005422D3"/>
    <w:rsid w:val="005438F0"/>
    <w:rsid w:val="005619B7"/>
    <w:rsid w:val="005B1BDF"/>
    <w:rsid w:val="005B71EA"/>
    <w:rsid w:val="00630DDA"/>
    <w:rsid w:val="00642711"/>
    <w:rsid w:val="00644997"/>
    <w:rsid w:val="006558B1"/>
    <w:rsid w:val="0068386D"/>
    <w:rsid w:val="00691091"/>
    <w:rsid w:val="006B692D"/>
    <w:rsid w:val="006C1B45"/>
    <w:rsid w:val="006C64DD"/>
    <w:rsid w:val="006E6B8C"/>
    <w:rsid w:val="00701F95"/>
    <w:rsid w:val="007236F9"/>
    <w:rsid w:val="00741C43"/>
    <w:rsid w:val="00791041"/>
    <w:rsid w:val="007A6EF0"/>
    <w:rsid w:val="007D0C1A"/>
    <w:rsid w:val="007D2647"/>
    <w:rsid w:val="00803788"/>
    <w:rsid w:val="00821EC5"/>
    <w:rsid w:val="00821F3A"/>
    <w:rsid w:val="00832FAB"/>
    <w:rsid w:val="00840E36"/>
    <w:rsid w:val="008538FA"/>
    <w:rsid w:val="008C35A9"/>
    <w:rsid w:val="008D34E9"/>
    <w:rsid w:val="008F52E2"/>
    <w:rsid w:val="00915C21"/>
    <w:rsid w:val="00952269"/>
    <w:rsid w:val="00962178"/>
    <w:rsid w:val="00982E3D"/>
    <w:rsid w:val="009E0FF3"/>
    <w:rsid w:val="00A04297"/>
    <w:rsid w:val="00A83245"/>
    <w:rsid w:val="00A83F74"/>
    <w:rsid w:val="00A842A4"/>
    <w:rsid w:val="00A975F3"/>
    <w:rsid w:val="00AA4BE1"/>
    <w:rsid w:val="00AB5C68"/>
    <w:rsid w:val="00AD598F"/>
    <w:rsid w:val="00AE0601"/>
    <w:rsid w:val="00AE4938"/>
    <w:rsid w:val="00AE6413"/>
    <w:rsid w:val="00AE727C"/>
    <w:rsid w:val="00AF2C21"/>
    <w:rsid w:val="00AF3513"/>
    <w:rsid w:val="00AF4025"/>
    <w:rsid w:val="00B22409"/>
    <w:rsid w:val="00B30AE6"/>
    <w:rsid w:val="00B42CB4"/>
    <w:rsid w:val="00B54ECA"/>
    <w:rsid w:val="00B66620"/>
    <w:rsid w:val="00B85702"/>
    <w:rsid w:val="00BB6175"/>
    <w:rsid w:val="00BC7B25"/>
    <w:rsid w:val="00BD0808"/>
    <w:rsid w:val="00BE67DE"/>
    <w:rsid w:val="00C011B4"/>
    <w:rsid w:val="00C02813"/>
    <w:rsid w:val="00C20854"/>
    <w:rsid w:val="00C32198"/>
    <w:rsid w:val="00C601FE"/>
    <w:rsid w:val="00C756CA"/>
    <w:rsid w:val="00CA5922"/>
    <w:rsid w:val="00CD300D"/>
    <w:rsid w:val="00CD596E"/>
    <w:rsid w:val="00CF0296"/>
    <w:rsid w:val="00D14EA9"/>
    <w:rsid w:val="00D5687B"/>
    <w:rsid w:val="00D7161B"/>
    <w:rsid w:val="00D74F2B"/>
    <w:rsid w:val="00D906CA"/>
    <w:rsid w:val="00D96593"/>
    <w:rsid w:val="00E14D47"/>
    <w:rsid w:val="00E15F51"/>
    <w:rsid w:val="00E41DCB"/>
    <w:rsid w:val="00E656C2"/>
    <w:rsid w:val="00EA75DB"/>
    <w:rsid w:val="00EA76A2"/>
    <w:rsid w:val="00F05312"/>
    <w:rsid w:val="00F24368"/>
    <w:rsid w:val="00F56AC6"/>
    <w:rsid w:val="00F726EA"/>
    <w:rsid w:val="00FA4535"/>
    <w:rsid w:val="00FB2FB5"/>
    <w:rsid w:val="00FC66F1"/>
    <w:rsid w:val="00FD508C"/>
    <w:rsid w:val="00FE0106"/>
    <w:rsid w:val="00FE3123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85707-882A-434E-A4D8-79C4278C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5310</Words>
  <Characters>30269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25</cp:revision>
  <dcterms:created xsi:type="dcterms:W3CDTF">2015-05-14T21:15:00Z</dcterms:created>
  <dcterms:modified xsi:type="dcterms:W3CDTF">2015-05-14T21:54:00Z</dcterms:modified>
</cp:coreProperties>
</file>