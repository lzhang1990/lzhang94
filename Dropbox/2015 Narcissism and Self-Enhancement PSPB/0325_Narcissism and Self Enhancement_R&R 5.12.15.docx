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2F69F8F2"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to observer-reports or objective data.</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del w:id="0" w:author="Author">
        <w:r w:rsidR="002C7388" w:rsidRPr="00475DC3" w:rsidDel="00CD2B5C">
          <w:rPr>
            <w:rFonts w:ascii="Times New Roman" w:hAnsi="Times New Roman" w:cs="Times New Roman"/>
            <w:sz w:val="24"/>
            <w:szCs w:val="24"/>
          </w:rPr>
          <w:delText xml:space="preserve">correlation </w:delText>
        </w:r>
      </w:del>
      <w:ins w:id="1" w:author="Autho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ins>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ins w:id="2" w:author="Author">
        <w:r w:rsidR="00CD2B5C">
          <w:rPr>
            <w:rFonts w:ascii="Times New Roman" w:hAnsi="Times New Roman" w:cs="Times New Roman"/>
            <w:sz w:val="24"/>
            <w:szCs w:val="24"/>
          </w:rPr>
          <w:t>7</w:t>
        </w:r>
      </w:ins>
      <w:del w:id="3" w:author="Author">
        <w:r w:rsidR="00EF3752" w:rsidRPr="002B6276" w:rsidDel="00CD2B5C">
          <w:rPr>
            <w:rFonts w:ascii="Times New Roman" w:hAnsi="Times New Roman" w:cs="Times New Roman"/>
            <w:sz w:val="24"/>
            <w:szCs w:val="24"/>
          </w:rPr>
          <w:delText>6</w:delText>
        </w:r>
      </w:del>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w:t>
      </w:r>
      <w:proofErr w:type="spellStart"/>
      <w:r w:rsidR="008F7CAD">
        <w:rPr>
          <w:rFonts w:ascii="Times New Roman" w:hAnsi="Times New Roman" w:cs="Times New Roman"/>
          <w:sz w:val="24"/>
          <w:szCs w:val="24"/>
        </w:rPr>
        <w:t>agentic</w:t>
      </w:r>
      <w:proofErr w:type="spellEnd"/>
      <w:r w:rsidR="008F7CAD">
        <w:rPr>
          <w:rFonts w:ascii="Times New Roman" w:hAnsi="Times New Roman" w:cs="Times New Roman"/>
          <w:sz w:val="24"/>
          <w:szCs w:val="24"/>
        </w:rPr>
        <w:t xml:space="preserve">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w:t>
      </w:r>
      <w:proofErr w:type="spellStart"/>
      <w:r w:rsidR="00FD566E">
        <w:rPr>
          <w:rFonts w:ascii="Times New Roman" w:hAnsi="Times New Roman" w:cs="Times New Roman"/>
          <w:sz w:val="24"/>
          <w:szCs w:val="24"/>
        </w:rPr>
        <w:t>agentic</w:t>
      </w:r>
      <w:proofErr w:type="spellEnd"/>
      <w:r w:rsidR="00FD566E">
        <w:rPr>
          <w:rFonts w:ascii="Times New Roman" w:hAnsi="Times New Roman" w:cs="Times New Roman"/>
          <w:sz w:val="24"/>
          <w:szCs w:val="24"/>
        </w:rPr>
        <w:t xml:space="preserve">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ins w:id="4" w:author="Author">
        <w:r w:rsidR="00CD2B5C">
          <w:rPr>
            <w:rFonts w:ascii="Times New Roman" w:hAnsi="Times New Roman" w:cs="Times New Roman"/>
            <w:sz w:val="24"/>
            <w:szCs w:val="24"/>
          </w:rPr>
          <w:t>4</w:t>
        </w:r>
      </w:ins>
      <w:del w:id="5" w:author="Author">
        <w:r w:rsidR="00475DC3" w:rsidRPr="00475DC3" w:rsidDel="00CD2B5C">
          <w:rPr>
            <w:rFonts w:ascii="Times New Roman" w:hAnsi="Times New Roman" w:cs="Times New Roman"/>
            <w:sz w:val="24"/>
            <w:szCs w:val="24"/>
          </w:rPr>
          <w:delText>3</w:delText>
        </w:r>
      </w:del>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proofErr w:type="spellStart"/>
      <w:r w:rsidR="003459A4" w:rsidRPr="00DC637E">
        <w:rPr>
          <w:rFonts w:ascii="Times New Roman" w:hAnsi="Times New Roman" w:cs="Times New Roman"/>
          <w:sz w:val="24"/>
          <w:szCs w:val="24"/>
        </w:rPr>
        <w:t>Morf</w:t>
      </w:r>
      <w:proofErr w:type="spellEnd"/>
      <w:r w:rsidR="003459A4" w:rsidRPr="00DC637E">
        <w:rPr>
          <w:rFonts w:ascii="Times New Roman" w:hAnsi="Times New Roman" w:cs="Times New Roman"/>
          <w:sz w:val="24"/>
          <w:szCs w:val="24"/>
        </w:rPr>
        <w:t xml:space="preserve">, Horvath, &amp; </w:t>
      </w:r>
      <w:proofErr w:type="spellStart"/>
      <w:r w:rsidR="003459A4" w:rsidRPr="00DC637E">
        <w:rPr>
          <w:rFonts w:ascii="Times New Roman" w:hAnsi="Times New Roman" w:cs="Times New Roman"/>
          <w:sz w:val="24"/>
          <w:szCs w:val="24"/>
        </w:rPr>
        <w:t>Torchetti</w:t>
      </w:r>
      <w:proofErr w:type="spellEnd"/>
      <w:r w:rsidR="003459A4" w:rsidRPr="00DC637E">
        <w:rPr>
          <w:rFonts w:ascii="Times New Roman" w:hAnsi="Times New Roman" w:cs="Times New Roman"/>
          <w:sz w:val="24"/>
          <w:szCs w:val="24"/>
        </w:rPr>
        <w:t>,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 xml:space="preserve">Gabriel, </w:t>
      </w:r>
      <w:proofErr w:type="spellStart"/>
      <w:r w:rsidR="00260A9E" w:rsidRPr="00DC637E">
        <w:rPr>
          <w:rFonts w:ascii="Times New Roman" w:hAnsi="Times New Roman" w:cs="Times New Roman"/>
          <w:sz w:val="24"/>
          <w:szCs w:val="24"/>
        </w:rPr>
        <w:t>Critelli</w:t>
      </w:r>
      <w:proofErr w:type="spellEnd"/>
      <w:r w:rsidR="00260A9E" w:rsidRPr="00DC637E">
        <w:rPr>
          <w:rFonts w:ascii="Times New Roman" w:hAnsi="Times New Roman" w:cs="Times New Roman"/>
          <w:sz w:val="24"/>
          <w:szCs w:val="24"/>
        </w:rPr>
        <w:t xml:space="preserve">, &amp; </w:t>
      </w:r>
      <w:proofErr w:type="spellStart"/>
      <w:r w:rsidR="00260A9E" w:rsidRPr="00DC637E">
        <w:rPr>
          <w:rFonts w:ascii="Times New Roman" w:hAnsi="Times New Roman" w:cs="Times New Roman"/>
          <w:sz w:val="24"/>
          <w:szCs w:val="24"/>
        </w:rPr>
        <w:t>Ee</w:t>
      </w:r>
      <w:proofErr w:type="spellEnd"/>
      <w:r w:rsidR="00260A9E" w:rsidRPr="00DC637E">
        <w:rPr>
          <w:rFonts w:ascii="Times New Roman" w:hAnsi="Times New Roman" w:cs="Times New Roman"/>
          <w:sz w:val="24"/>
          <w:szCs w:val="24"/>
        </w:rPr>
        <w:t>,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proofErr w:type="spellStart"/>
      <w:r w:rsidR="00523991" w:rsidRPr="00DC637E">
        <w:rPr>
          <w:rFonts w:ascii="Times New Roman" w:hAnsi="Times New Roman" w:cs="Times New Roman"/>
          <w:sz w:val="24"/>
          <w:szCs w:val="24"/>
        </w:rPr>
        <w:t>Paulhus</w:t>
      </w:r>
      <w:proofErr w:type="spellEnd"/>
      <w:r w:rsidR="00523991" w:rsidRPr="00DC637E">
        <w:rPr>
          <w:rFonts w:ascii="Times New Roman" w:hAnsi="Times New Roman" w:cs="Times New Roman"/>
          <w:sz w:val="24"/>
          <w:szCs w:val="24"/>
        </w:rPr>
        <w:t xml:space="preserve">,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proofErr w:type="spellStart"/>
      <w:r w:rsidR="00260A9E" w:rsidRPr="00DC637E">
        <w:rPr>
          <w:rFonts w:ascii="Times New Roman" w:hAnsi="Times New Roman" w:cs="Times New Roman"/>
          <w:sz w:val="24"/>
          <w:szCs w:val="24"/>
        </w:rPr>
        <w:t>Paulhus</w:t>
      </w:r>
      <w:proofErr w:type="spellEnd"/>
      <w:r w:rsidR="00260A9E" w:rsidRPr="00DC637E">
        <w:rPr>
          <w:rFonts w:ascii="Times New Roman" w:hAnsi="Times New Roman" w:cs="Times New Roman"/>
          <w:sz w:val="24"/>
          <w:szCs w:val="24"/>
        </w:rPr>
        <w:t xml:space="preserve">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proofErr w:type="spellStart"/>
      <w:r w:rsidR="00830F11" w:rsidRPr="00DC637E">
        <w:rPr>
          <w:rFonts w:ascii="Times New Roman" w:hAnsi="Times New Roman" w:cs="Times New Roman"/>
          <w:sz w:val="24"/>
          <w:szCs w:val="24"/>
        </w:rPr>
        <w:t>Vazire</w:t>
      </w:r>
      <w:proofErr w:type="spellEnd"/>
      <w:r w:rsidR="00830F11" w:rsidRPr="00DC637E">
        <w:rPr>
          <w:rFonts w:ascii="Times New Roman" w:hAnsi="Times New Roman" w:cs="Times New Roman"/>
          <w:sz w:val="24"/>
          <w:szCs w:val="24"/>
        </w:rPr>
        <w:t xml:space="preserve">, &amp; </w:t>
      </w:r>
      <w:proofErr w:type="spellStart"/>
      <w:r w:rsidR="00830F11" w:rsidRPr="00DC637E">
        <w:rPr>
          <w:rFonts w:ascii="Times New Roman" w:hAnsi="Times New Roman" w:cs="Times New Roman"/>
          <w:sz w:val="24"/>
          <w:szCs w:val="24"/>
        </w:rPr>
        <w:t>Oltmanns</w:t>
      </w:r>
      <w:proofErr w:type="spellEnd"/>
      <w:r w:rsidR="00830F11" w:rsidRPr="00DC637E">
        <w:rPr>
          <w:rFonts w:ascii="Times New Roman" w:hAnsi="Times New Roman" w:cs="Times New Roman"/>
          <w:sz w:val="24"/>
          <w:szCs w:val="24"/>
        </w:rPr>
        <w:t>,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Gaertner</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&amp; Chang, 2008; </w:t>
      </w:r>
      <w:proofErr w:type="spellStart"/>
      <w:r w:rsidR="007F3D21" w:rsidRPr="00DC637E">
        <w:rPr>
          <w:rFonts w:ascii="Times New Roman" w:hAnsi="Times New Roman" w:cs="Times New Roman"/>
          <w:sz w:val="24"/>
          <w:szCs w:val="24"/>
        </w:rPr>
        <w:t>Gebauer</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Verplanken</w:t>
      </w:r>
      <w:proofErr w:type="spellEnd"/>
      <w:r w:rsidR="007F3D21" w:rsidRPr="00DC637E">
        <w:rPr>
          <w:rFonts w:ascii="Times New Roman" w:hAnsi="Times New Roman" w:cs="Times New Roman"/>
          <w:sz w:val="24"/>
          <w:szCs w:val="24"/>
        </w:rPr>
        <w:t xml:space="preserve">, &amp; </w:t>
      </w:r>
      <w:proofErr w:type="spellStart"/>
      <w:r w:rsidR="007F3D21" w:rsidRPr="00DC637E">
        <w:rPr>
          <w:rFonts w:ascii="Times New Roman" w:hAnsi="Times New Roman" w:cs="Times New Roman"/>
          <w:sz w:val="24"/>
          <w:szCs w:val="24"/>
        </w:rPr>
        <w:t>Maio</w:t>
      </w:r>
      <w:proofErr w:type="spellEnd"/>
      <w:r w:rsidR="007F3D21" w:rsidRPr="00DC637E">
        <w:rPr>
          <w:rFonts w:ascii="Times New Roman" w:hAnsi="Times New Roman" w:cs="Times New Roman"/>
          <w:sz w:val="24"/>
          <w:szCs w:val="24"/>
        </w:rPr>
        <w:t xml:space="preserve">, 2012; </w:t>
      </w:r>
      <w:proofErr w:type="spellStart"/>
      <w:r w:rsidR="007F3D21"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Gaertner</w:t>
      </w:r>
      <w:proofErr w:type="spellEnd"/>
      <w:r w:rsidR="007F3D21" w:rsidRPr="00DC637E">
        <w:rPr>
          <w:rFonts w:ascii="Times New Roman" w:hAnsi="Times New Roman" w:cs="Times New Roman"/>
          <w:sz w:val="24"/>
          <w:szCs w:val="24"/>
        </w:rPr>
        <w:t xml:space="preserve">, &amp; </w:t>
      </w:r>
      <w:proofErr w:type="spellStart"/>
      <w:r w:rsidR="007F3D21" w:rsidRPr="00DC637E">
        <w:rPr>
          <w:rFonts w:ascii="Times New Roman" w:hAnsi="Times New Roman" w:cs="Times New Roman"/>
          <w:sz w:val="24"/>
          <w:szCs w:val="24"/>
        </w:rPr>
        <w:t>Toguchi</w:t>
      </w:r>
      <w:proofErr w:type="spellEnd"/>
      <w:r w:rsidR="007F3D21" w:rsidRPr="00DC637E">
        <w:rPr>
          <w:rFonts w:ascii="Times New Roman" w:hAnsi="Times New Roman" w:cs="Times New Roman"/>
          <w:sz w:val="24"/>
          <w:szCs w:val="24"/>
        </w:rPr>
        <w:t>,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proofErr w:type="spellStart"/>
      <w:r w:rsidR="00BB75F5" w:rsidRPr="00DC637E">
        <w:rPr>
          <w:rFonts w:ascii="Times New Roman" w:hAnsi="Times New Roman" w:cs="Times New Roman"/>
          <w:sz w:val="24"/>
          <w:szCs w:val="24"/>
        </w:rPr>
        <w:t>agentic</w:t>
      </w:r>
      <w:proofErr w:type="spellEnd"/>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DA82260"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proofErr w:type="spellStart"/>
      <w:r w:rsidR="00B267C5" w:rsidRPr="00DC637E">
        <w:rPr>
          <w:rFonts w:ascii="Times New Roman" w:hAnsi="Times New Roman" w:cs="Times New Roman"/>
          <w:sz w:val="24"/>
          <w:szCs w:val="24"/>
        </w:rPr>
        <w:t>Raskin</w:t>
      </w:r>
      <w:proofErr w:type="spellEnd"/>
      <w:r w:rsidR="00B267C5" w:rsidRPr="00DC637E">
        <w:rPr>
          <w:rFonts w:ascii="Times New Roman" w:hAnsi="Times New Roman" w:cs="Times New Roman"/>
          <w:sz w:val="24"/>
          <w:szCs w:val="24"/>
        </w:rPr>
        <w:t xml:space="preserve"> &amp; Terry, 1988</w:t>
      </w:r>
      <w:r w:rsidR="007F4EBA" w:rsidRPr="00DC637E">
        <w:rPr>
          <w:rFonts w:ascii="Times New Roman" w:hAnsi="Times New Roman" w:cs="Times New Roman"/>
          <w:sz w:val="24"/>
          <w:szCs w:val="24"/>
        </w:rPr>
        <w:t xml:space="preserve">; </w:t>
      </w:r>
      <w:proofErr w:type="spellStart"/>
      <w:r w:rsidR="007F4EBA" w:rsidRPr="00DC637E">
        <w:rPr>
          <w:rFonts w:ascii="Times New Roman" w:hAnsi="Times New Roman" w:cs="Times New Roman"/>
          <w:sz w:val="24"/>
          <w:szCs w:val="24"/>
        </w:rPr>
        <w:t>Rhodewalt</w:t>
      </w:r>
      <w:proofErr w:type="spellEnd"/>
      <w:r w:rsidR="007F4EBA" w:rsidRPr="00DC637E">
        <w:rPr>
          <w:rFonts w:ascii="Times New Roman" w:hAnsi="Times New Roman" w:cs="Times New Roman"/>
          <w:sz w:val="24"/>
          <w:szCs w:val="24"/>
        </w:rPr>
        <w:t>, 2011</w:t>
      </w:r>
      <w:r w:rsidR="00B267C5" w:rsidRPr="00DC637E">
        <w:rPr>
          <w:rFonts w:ascii="Times New Roman" w:hAnsi="Times New Roman" w:cs="Times New Roman"/>
          <w:sz w:val="24"/>
          <w:szCs w:val="24"/>
        </w:rPr>
        <w:t xml:space="preserve">). </w:t>
      </w:r>
      <w:r w:rsidR="00CC5C48">
        <w:rPr>
          <w:rFonts w:ascii="Times New Roman" w:hAnsi="Times New Roman" w:cs="Times New Roman"/>
          <w:sz w:val="24"/>
          <w:szCs w:val="24"/>
        </w:rPr>
        <w:t>Although</w:t>
      </w:r>
      <w:r w:rsidR="00187EF4" w:rsidRPr="00DC637E">
        <w:rPr>
          <w:rFonts w:ascii="Times New Roman" w:hAnsi="Times New Roman" w:cs="Times New Roman"/>
          <w:sz w:val="24"/>
          <w:szCs w:val="24"/>
        </w:rPr>
        <w:t xml:space="preserve"> </w:t>
      </w:r>
      <w:r w:rsidR="007C15FB" w:rsidRPr="00DC637E">
        <w:rPr>
          <w:rFonts w:ascii="Times New Roman" w:hAnsi="Times New Roman" w:cs="Times New Roman"/>
          <w:sz w:val="24"/>
          <w:szCs w:val="24"/>
        </w:rPr>
        <w:t>i</w:t>
      </w:r>
      <w:r w:rsidR="007F4EBA" w:rsidRPr="00DC637E">
        <w:rPr>
          <w:rFonts w:ascii="Times New Roman" w:hAnsi="Times New Roman" w:cs="Times New Roman"/>
          <w:sz w:val="24"/>
          <w:szCs w:val="24"/>
        </w:rPr>
        <w:t>ndividuals</w:t>
      </w:r>
      <w:r w:rsidR="007F4EBA">
        <w:rPr>
          <w:rFonts w:ascii="Times New Roman" w:hAnsi="Times New Roman" w:cs="Times New Roman"/>
          <w:sz w:val="24"/>
          <w:szCs w:val="24"/>
        </w:rPr>
        <w:t xml:space="preserve"> high in </w:t>
      </w:r>
      <w:r w:rsidR="00535ABB">
        <w:rPr>
          <w:rFonts w:ascii="Times New Roman" w:hAnsi="Times New Roman" w:cs="Times New Roman"/>
          <w:sz w:val="24"/>
          <w:szCs w:val="24"/>
        </w:rPr>
        <w:t>n</w:t>
      </w:r>
      <w:r w:rsidR="007F4EBA">
        <w:rPr>
          <w:rFonts w:ascii="Times New Roman" w:hAnsi="Times New Roman" w:cs="Times New Roman"/>
          <w:sz w:val="24"/>
          <w:szCs w:val="24"/>
        </w:rPr>
        <w:t>arcissism</w:t>
      </w:r>
      <w:r w:rsidR="00F01248" w:rsidRPr="002F3A4A">
        <w:rPr>
          <w:rFonts w:ascii="Times New Roman" w:hAnsi="Times New Roman" w:cs="Times New Roman"/>
          <w:sz w:val="24"/>
          <w:szCs w:val="24"/>
        </w:rPr>
        <w:t xml:space="preserve"> self-report </w:t>
      </w:r>
      <w:r w:rsidR="00CC5C48">
        <w:rPr>
          <w:rFonts w:ascii="Times New Roman" w:hAnsi="Times New Roman" w:cs="Times New Roman"/>
          <w:sz w:val="24"/>
          <w:szCs w:val="24"/>
        </w:rPr>
        <w:t>being emotional stable</w:t>
      </w:r>
      <w:r w:rsidR="00217EC0">
        <w:rPr>
          <w:rFonts w:ascii="Times New Roman" w:hAnsi="Times New Roman" w:cs="Times New Roman"/>
          <w:sz w:val="24"/>
          <w:szCs w:val="24"/>
        </w:rPr>
        <w:t xml:space="preserve"> </w:t>
      </w:r>
      <w:r w:rsidR="00217EC0" w:rsidRPr="00DC637E">
        <w:rPr>
          <w:rFonts w:ascii="Times New Roman" w:hAnsi="Times New Roman" w:cs="Times New Roman"/>
          <w:sz w:val="24"/>
          <w:szCs w:val="24"/>
          <w:highlight w:val="yellow"/>
        </w:rPr>
        <w:t>(</w:t>
      </w:r>
      <w:proofErr w:type="spellStart"/>
      <w:r w:rsidR="003F2F9E" w:rsidRPr="003F2F9E">
        <w:rPr>
          <w:rFonts w:ascii="Times New Roman" w:hAnsi="Times New Roman" w:cs="Times New Roman"/>
          <w:sz w:val="24"/>
          <w:szCs w:val="24"/>
          <w:highlight w:val="yellow"/>
        </w:rPr>
        <w:t>Trzesniewski</w:t>
      </w:r>
      <w:proofErr w:type="spellEnd"/>
      <w:r w:rsidR="003F2F9E" w:rsidRPr="003F2F9E">
        <w:rPr>
          <w:rFonts w:ascii="Times New Roman" w:hAnsi="Times New Roman" w:cs="Times New Roman"/>
          <w:sz w:val="24"/>
          <w:szCs w:val="24"/>
          <w:highlight w:val="yellow"/>
        </w:rPr>
        <w:t>, Donnellan, &amp; Robins, 2008</w:t>
      </w:r>
      <w:r w:rsidR="00217EC0">
        <w:rPr>
          <w:rFonts w:ascii="Times New Roman" w:hAnsi="Times New Roman" w:cs="Times New Roman"/>
          <w:sz w:val="24"/>
          <w:szCs w:val="24"/>
        </w:rPr>
        <w:t>)</w:t>
      </w:r>
      <w:r w:rsidR="00CC5C48">
        <w:rPr>
          <w:rFonts w:ascii="Times New Roman" w:hAnsi="Times New Roman" w:cs="Times New Roman"/>
          <w:sz w:val="24"/>
          <w:szCs w:val="24"/>
        </w:rPr>
        <w:t>,</w:t>
      </w:r>
      <w:r w:rsidR="00F01248" w:rsidRPr="002F3A4A">
        <w:rPr>
          <w:rFonts w:ascii="Times New Roman" w:hAnsi="Times New Roman" w:cs="Times New Roman"/>
          <w:sz w:val="24"/>
          <w:szCs w:val="24"/>
        </w:rPr>
        <w:t xml:space="preserve"> it has long been suspected </w:t>
      </w:r>
      <w:r w:rsidR="00F01248" w:rsidRPr="00DC637E">
        <w:rPr>
          <w:rFonts w:ascii="Times New Roman" w:hAnsi="Times New Roman" w:cs="Times New Roman"/>
          <w:sz w:val="24"/>
          <w:szCs w:val="24"/>
        </w:rPr>
        <w:t>that narcissists’ positive self-evaluations are fragile and unstable—</w:t>
      </w:r>
      <w:r w:rsidR="0050353E" w:rsidRPr="00DC637E">
        <w:rPr>
          <w:rFonts w:ascii="Times New Roman" w:hAnsi="Times New Roman" w:cs="Times New Roman"/>
          <w:sz w:val="24"/>
          <w:szCs w:val="24"/>
        </w:rPr>
        <w:t xml:space="preserve">such that narcissism is </w:t>
      </w:r>
      <w:r w:rsidR="00F01248" w:rsidRPr="00DC637E">
        <w:rPr>
          <w:rFonts w:ascii="Times New Roman" w:hAnsi="Times New Roman" w:cs="Times New Roman"/>
          <w:sz w:val="24"/>
          <w:szCs w:val="24"/>
        </w:rPr>
        <w:t xml:space="preserve">a defensive form of self-esteem that is inordinately contingent upon others’ admiration and </w:t>
      </w:r>
      <w:r w:rsidR="0050353E" w:rsidRPr="00DC637E">
        <w:rPr>
          <w:rFonts w:ascii="Times New Roman" w:hAnsi="Times New Roman" w:cs="Times New Roman"/>
          <w:sz w:val="24"/>
          <w:szCs w:val="24"/>
        </w:rPr>
        <w:t>i</w:t>
      </w:r>
      <w:r w:rsidR="00F01248" w:rsidRPr="00DC637E">
        <w:rPr>
          <w:rFonts w:ascii="Times New Roman" w:hAnsi="Times New Roman" w:cs="Times New Roman"/>
          <w:sz w:val="24"/>
          <w:szCs w:val="24"/>
        </w:rPr>
        <w:t>s vulnerable to challenge (</w:t>
      </w:r>
      <w:r w:rsidR="00C66E26" w:rsidRPr="00DC637E">
        <w:rPr>
          <w:rFonts w:ascii="Times New Roman" w:hAnsi="Times New Roman" w:cs="Times New Roman"/>
          <w:sz w:val="24"/>
          <w:szCs w:val="24"/>
        </w:rPr>
        <w:t xml:space="preserve">Gregg &amp; </w:t>
      </w:r>
      <w:proofErr w:type="spellStart"/>
      <w:r w:rsidR="00C66E26" w:rsidRPr="00DC637E">
        <w:rPr>
          <w:rFonts w:ascii="Times New Roman" w:hAnsi="Times New Roman" w:cs="Times New Roman"/>
          <w:sz w:val="24"/>
          <w:szCs w:val="24"/>
        </w:rPr>
        <w:t>Sedikides</w:t>
      </w:r>
      <w:proofErr w:type="spellEnd"/>
      <w:r w:rsidR="00C66E26" w:rsidRPr="00DC637E">
        <w:rPr>
          <w:rFonts w:ascii="Times New Roman" w:hAnsi="Times New Roman" w:cs="Times New Roman"/>
          <w:sz w:val="24"/>
          <w:szCs w:val="24"/>
        </w:rPr>
        <w:t xml:space="preserve">, 2010; </w:t>
      </w:r>
      <w:proofErr w:type="spellStart"/>
      <w:r w:rsidR="00F01248" w:rsidRPr="00DC637E">
        <w:rPr>
          <w:rFonts w:ascii="Times New Roman" w:hAnsi="Times New Roman" w:cs="Times New Roman"/>
          <w:sz w:val="24"/>
          <w:szCs w:val="24"/>
        </w:rPr>
        <w:t>Kernberg</w:t>
      </w:r>
      <w:proofErr w:type="spellEnd"/>
      <w:r w:rsidR="00F01248" w:rsidRPr="00DC637E">
        <w:rPr>
          <w:rFonts w:ascii="Times New Roman" w:hAnsi="Times New Roman" w:cs="Times New Roman"/>
          <w:sz w:val="24"/>
          <w:szCs w:val="24"/>
        </w:rPr>
        <w:t xml:space="preserve">, 1985; </w:t>
      </w:r>
      <w:proofErr w:type="spellStart"/>
      <w:r w:rsidR="00F01248" w:rsidRPr="00DC637E">
        <w:rPr>
          <w:rFonts w:ascii="Times New Roman" w:hAnsi="Times New Roman" w:cs="Times New Roman"/>
          <w:sz w:val="24"/>
          <w:szCs w:val="24"/>
        </w:rPr>
        <w:t>Millon</w:t>
      </w:r>
      <w:proofErr w:type="spellEnd"/>
      <w:r w:rsidR="00F01248" w:rsidRPr="00DC637E">
        <w:rPr>
          <w:rFonts w:ascii="Times New Roman" w:hAnsi="Times New Roman" w:cs="Times New Roman"/>
          <w:sz w:val="24"/>
          <w:szCs w:val="24"/>
        </w:rPr>
        <w:t xml:space="preserve">, 1990; </w:t>
      </w:r>
      <w:proofErr w:type="spellStart"/>
      <w:r w:rsidR="004C46B8" w:rsidRPr="00DC637E">
        <w:rPr>
          <w:rFonts w:ascii="Times New Roman" w:hAnsi="Times New Roman" w:cs="Times New Roman"/>
          <w:sz w:val="24"/>
          <w:szCs w:val="24"/>
        </w:rPr>
        <w:t>Morf</w:t>
      </w:r>
      <w:proofErr w:type="spellEnd"/>
      <w:r w:rsidR="004C46B8" w:rsidRPr="00DC637E">
        <w:rPr>
          <w:rFonts w:ascii="Times New Roman" w:hAnsi="Times New Roman" w:cs="Times New Roman"/>
          <w:sz w:val="24"/>
          <w:szCs w:val="24"/>
        </w:rPr>
        <w:t xml:space="preserve"> et al., 2011; </w:t>
      </w:r>
      <w:proofErr w:type="spellStart"/>
      <w:r w:rsidR="00F01248" w:rsidRPr="00DC637E">
        <w:rPr>
          <w:rFonts w:ascii="Times New Roman" w:hAnsi="Times New Roman" w:cs="Times New Roman"/>
          <w:sz w:val="24"/>
          <w:szCs w:val="24"/>
        </w:rPr>
        <w:t>Morf</w:t>
      </w:r>
      <w:proofErr w:type="spellEnd"/>
      <w:r w:rsidR="00F01248" w:rsidRPr="00DC637E">
        <w:rPr>
          <w:rFonts w:ascii="Times New Roman" w:hAnsi="Times New Roman" w:cs="Times New Roman"/>
          <w:sz w:val="24"/>
          <w:szCs w:val="24"/>
        </w:rPr>
        <w:t xml:space="preserve"> &amp; </w:t>
      </w:r>
      <w:proofErr w:type="spellStart"/>
      <w:r w:rsidR="00F01248" w:rsidRPr="00DC637E">
        <w:rPr>
          <w:rFonts w:ascii="Times New Roman" w:hAnsi="Times New Roman" w:cs="Times New Roman"/>
          <w:sz w:val="24"/>
          <w:szCs w:val="24"/>
        </w:rPr>
        <w:t>Rhodewalt</w:t>
      </w:r>
      <w:proofErr w:type="spellEnd"/>
      <w:r w:rsidR="00F01248" w:rsidRPr="00DC637E">
        <w:rPr>
          <w:rFonts w:ascii="Times New Roman" w:hAnsi="Times New Roman" w:cs="Times New Roman"/>
          <w:sz w:val="24"/>
          <w:szCs w:val="24"/>
        </w:rPr>
        <w:t>, 2001;</w:t>
      </w:r>
      <w:r w:rsidR="004C46B8" w:rsidRPr="00DC637E">
        <w:rPr>
          <w:rFonts w:ascii="Times New Roman" w:hAnsi="Times New Roman" w:cs="Times New Roman"/>
          <w:sz w:val="24"/>
          <w:szCs w:val="24"/>
        </w:rPr>
        <w:t xml:space="preserve"> </w:t>
      </w:r>
      <w:proofErr w:type="spellStart"/>
      <w:r w:rsidR="004C46B8" w:rsidRPr="00DC637E">
        <w:rPr>
          <w:rFonts w:ascii="Times New Roman" w:hAnsi="Times New Roman" w:cs="Times New Roman"/>
          <w:sz w:val="24"/>
          <w:szCs w:val="24"/>
        </w:rPr>
        <w:t>Rhodewalt</w:t>
      </w:r>
      <w:proofErr w:type="spellEnd"/>
      <w:r w:rsidR="004C46B8" w:rsidRPr="00DC637E">
        <w:rPr>
          <w:rFonts w:ascii="Times New Roman" w:hAnsi="Times New Roman" w:cs="Times New Roman"/>
          <w:sz w:val="24"/>
          <w:szCs w:val="24"/>
        </w:rPr>
        <w:t>, 2013</w:t>
      </w:r>
      <w:r w:rsidR="00F01248" w:rsidRPr="00DC637E">
        <w:rPr>
          <w:rFonts w:ascii="Times New Roman" w:hAnsi="Times New Roman" w:cs="Times New Roman"/>
          <w:sz w:val="24"/>
          <w:szCs w:val="24"/>
        </w:rPr>
        <w:t xml:space="preserve">). From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proofErr w:type="spellStart"/>
      <w:r w:rsidR="004C46B8" w:rsidRPr="00DC637E">
        <w:rPr>
          <w:rFonts w:ascii="Times New Roman" w:hAnsi="Times New Roman" w:cs="Times New Roman"/>
          <w:sz w:val="24"/>
          <w:szCs w:val="24"/>
        </w:rPr>
        <w:t>Morf</w:t>
      </w:r>
      <w:proofErr w:type="spellEnd"/>
      <w:r w:rsidR="004C46B8" w:rsidRPr="00DC637E">
        <w:rPr>
          <w:rFonts w:ascii="Times New Roman" w:hAnsi="Times New Roman" w:cs="Times New Roman"/>
          <w:sz w:val="24"/>
          <w:szCs w:val="24"/>
        </w:rPr>
        <w:t xml:space="preserve"> et al., 2011; </w:t>
      </w:r>
      <w:proofErr w:type="spellStart"/>
      <w:r w:rsidR="004C46B8" w:rsidRPr="00DC637E">
        <w:rPr>
          <w:rFonts w:ascii="Times New Roman" w:hAnsi="Times New Roman" w:cs="Times New Roman"/>
          <w:sz w:val="24"/>
          <w:szCs w:val="24"/>
        </w:rPr>
        <w:t>Rhodewalt</w:t>
      </w:r>
      <w:proofErr w:type="spellEnd"/>
      <w:r w:rsidR="004C46B8" w:rsidRPr="00DC637E">
        <w:rPr>
          <w:rFonts w:ascii="Times New Roman" w:hAnsi="Times New Roman" w:cs="Times New Roman"/>
          <w:sz w:val="24"/>
          <w:szCs w:val="24"/>
        </w:rPr>
        <w:t>, 2013</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they experience failure (</w:t>
      </w:r>
      <w:commentRangeStart w:id="6"/>
      <w:r w:rsidR="008B5273" w:rsidRPr="00DC637E">
        <w:rPr>
          <w:rFonts w:ascii="Times New Roman" w:hAnsi="Times New Roman" w:cs="Times New Roman"/>
          <w:sz w:val="24"/>
          <w:szCs w:val="24"/>
        </w:rPr>
        <w:t>Campbell et al., 2000</w:t>
      </w:r>
      <w:commentRangeEnd w:id="6"/>
      <w:r w:rsidR="005D3E0A" w:rsidRPr="00DC637E">
        <w:rPr>
          <w:rStyle w:val="CommentReference"/>
        </w:rPr>
        <w:commentReference w:id="6"/>
      </w:r>
      <w:r w:rsidR="008B5273" w:rsidRPr="00DC637E">
        <w:rPr>
          <w:rFonts w:ascii="Times New Roman" w:hAnsi="Times New Roman" w:cs="Times New Roman"/>
          <w:sz w:val="24"/>
          <w:szCs w:val="24"/>
        </w:rPr>
        <w:t xml:space="preserve">).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warranted”, </w:t>
      </w:r>
      <w:proofErr w:type="spellStart"/>
      <w:r w:rsidR="00C32A80" w:rsidRPr="00DC637E">
        <w:rPr>
          <w:rFonts w:ascii="Times New Roman" w:hAnsi="Times New Roman" w:cs="Times New Roman"/>
          <w:sz w:val="24"/>
          <w:szCs w:val="24"/>
        </w:rPr>
        <w:t>Alicke</w:t>
      </w:r>
      <w:proofErr w:type="spellEnd"/>
      <w:r w:rsidR="00C32A80" w:rsidRPr="00DC637E">
        <w:rPr>
          <w:rFonts w:ascii="Times New Roman" w:hAnsi="Times New Roman" w:cs="Times New Roman"/>
          <w:sz w:val="24"/>
          <w:szCs w:val="24"/>
        </w:rPr>
        <w:t xml:space="preserve"> &amp; </w:t>
      </w:r>
      <w:proofErr w:type="spellStart"/>
      <w:r w:rsidR="00C32A80" w:rsidRPr="00DC637E">
        <w:rPr>
          <w:rFonts w:ascii="Times New Roman" w:hAnsi="Times New Roman" w:cs="Times New Roman"/>
          <w:sz w:val="24"/>
          <w:szCs w:val="24"/>
        </w:rPr>
        <w:t>Sedikides</w:t>
      </w:r>
      <w:proofErr w:type="spellEnd"/>
      <w:r w:rsidR="00C32A80" w:rsidRPr="00DC637E">
        <w:rPr>
          <w:rFonts w:ascii="Times New Roman" w:hAnsi="Times New Roman" w:cs="Times New Roman"/>
          <w:sz w:val="24"/>
          <w:szCs w:val="24"/>
        </w:rPr>
        <w:t>, 2011, p. 2)</w:t>
      </w:r>
      <w:r w:rsidR="008B5273" w:rsidRPr="00DC637E">
        <w:rPr>
          <w:rFonts w:ascii="Times New Roman" w:hAnsi="Times New Roman" w:cs="Times New Roman"/>
          <w:sz w:val="24"/>
          <w:szCs w:val="24"/>
        </w:rPr>
        <w:t>.</w:t>
      </w:r>
    </w:p>
    <w:p w14:paraId="4893AB66" w14:textId="77777777"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w:t>
      </w:r>
      <w:proofErr w:type="spellStart"/>
      <w:r w:rsidR="00A7479A" w:rsidRPr="00DC637E">
        <w:rPr>
          <w:rFonts w:ascii="Times New Roman" w:hAnsi="Times New Roman" w:cs="Times New Roman"/>
          <w:sz w:val="24"/>
          <w:szCs w:val="24"/>
        </w:rPr>
        <w:t>Alicke</w:t>
      </w:r>
      <w:proofErr w:type="spellEnd"/>
      <w:r w:rsidR="00A7479A" w:rsidRPr="00DC637E">
        <w:rPr>
          <w:rFonts w:ascii="Times New Roman" w:hAnsi="Times New Roman" w:cs="Times New Roman"/>
          <w:sz w:val="24"/>
          <w:szCs w:val="24"/>
        </w:rPr>
        <w:t xml:space="preserve"> and </w:t>
      </w:r>
      <w:proofErr w:type="spellStart"/>
      <w:r w:rsidR="00A7479A" w:rsidRPr="00DC637E">
        <w:rPr>
          <w:rFonts w:ascii="Times New Roman" w:hAnsi="Times New Roman" w:cs="Times New Roman"/>
          <w:sz w:val="24"/>
          <w:szCs w:val="24"/>
        </w:rPr>
        <w:t>Sedikides</w:t>
      </w:r>
      <w:proofErr w:type="spellEnd"/>
      <w:r w:rsidR="00A7479A" w:rsidRPr="00DC637E">
        <w:rPr>
          <w:rFonts w:ascii="Times New Roman" w:hAnsi="Times New Roman" w:cs="Times New Roman"/>
          <w:sz w:val="24"/>
          <w:szCs w:val="24"/>
        </w:rPr>
        <w:t xml:space="preserve">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proofErr w:type="spellStart"/>
      <w:r w:rsidR="00024F0D" w:rsidRPr="00DC637E">
        <w:rPr>
          <w:rFonts w:ascii="Times New Roman" w:hAnsi="Times New Roman" w:cs="Times New Roman"/>
          <w:sz w:val="24"/>
          <w:szCs w:val="24"/>
        </w:rPr>
        <w:t>Alicke</w:t>
      </w:r>
      <w:proofErr w:type="spellEnd"/>
      <w:r w:rsidR="00024F0D" w:rsidRPr="00DC637E">
        <w:rPr>
          <w:rFonts w:ascii="Times New Roman" w:hAnsi="Times New Roman" w:cs="Times New Roman"/>
          <w:sz w:val="24"/>
          <w:szCs w:val="24"/>
        </w:rPr>
        <w:t xml:space="preserve"> &amp; </w:t>
      </w:r>
      <w:proofErr w:type="spellStart"/>
      <w:r w:rsidR="00024F0D" w:rsidRPr="00DC637E">
        <w:rPr>
          <w:rFonts w:ascii="Times New Roman" w:hAnsi="Times New Roman" w:cs="Times New Roman"/>
          <w:sz w:val="24"/>
          <w:szCs w:val="24"/>
        </w:rPr>
        <w:t>Sedikides</w:t>
      </w:r>
      <w:proofErr w:type="spellEnd"/>
      <w:r w:rsidR="00024F0D" w:rsidRPr="00DC637E">
        <w:rPr>
          <w:rFonts w:ascii="Times New Roman" w:hAnsi="Times New Roman" w:cs="Times New Roman"/>
          <w:sz w:val="24"/>
          <w:szCs w:val="24"/>
        </w:rPr>
        <w:t xml:space="preserve">, 2009; </w:t>
      </w:r>
      <w:proofErr w:type="spellStart"/>
      <w:r w:rsidR="00024F0D" w:rsidRPr="00DC637E">
        <w:rPr>
          <w:rFonts w:ascii="Times New Roman" w:hAnsi="Times New Roman" w:cs="Times New Roman"/>
          <w:sz w:val="24"/>
          <w:szCs w:val="24"/>
        </w:rPr>
        <w:t>Alicke</w:t>
      </w:r>
      <w:proofErr w:type="spellEnd"/>
      <w:r w:rsidR="00024F0D" w:rsidRPr="00DC637E">
        <w:rPr>
          <w:rFonts w:ascii="Times New Roman" w:hAnsi="Times New Roman" w:cs="Times New Roman"/>
          <w:sz w:val="24"/>
          <w:szCs w:val="24"/>
        </w:rPr>
        <w:t xml:space="preserve"> &amp; </w:t>
      </w:r>
      <w:proofErr w:type="spellStart"/>
      <w:r w:rsidR="00024F0D" w:rsidRPr="00DC637E">
        <w:rPr>
          <w:rFonts w:ascii="Times New Roman" w:hAnsi="Times New Roman" w:cs="Times New Roman"/>
          <w:sz w:val="24"/>
          <w:szCs w:val="24"/>
        </w:rPr>
        <w:t>Sedikides</w:t>
      </w:r>
      <w:proofErr w:type="spellEnd"/>
      <w:r w:rsidR="00024F0D" w:rsidRPr="00DC637E">
        <w:rPr>
          <w:rFonts w:ascii="Times New Roman" w:hAnsi="Times New Roman" w:cs="Times New Roman"/>
          <w:sz w:val="24"/>
          <w:szCs w:val="24"/>
        </w:rPr>
        <w:t xml:space="preserve">, 2011; </w:t>
      </w:r>
      <w:proofErr w:type="spellStart"/>
      <w:r w:rsidR="00024F0D" w:rsidRPr="00DC637E">
        <w:rPr>
          <w:rFonts w:ascii="Times New Roman" w:hAnsi="Times New Roman" w:cs="Times New Roman"/>
          <w:sz w:val="24"/>
          <w:szCs w:val="24"/>
        </w:rPr>
        <w:t>Sedikides</w:t>
      </w:r>
      <w:proofErr w:type="spellEnd"/>
      <w:r w:rsidR="00024F0D" w:rsidRPr="00DC637E">
        <w:rPr>
          <w:rFonts w:ascii="Times New Roman" w:hAnsi="Times New Roman" w:cs="Times New Roman"/>
          <w:sz w:val="24"/>
          <w:szCs w:val="24"/>
        </w:rPr>
        <w:t xml:space="preserve">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 xml:space="preserve">Campbell &amp; </w:t>
      </w:r>
      <w:proofErr w:type="spellStart"/>
      <w:r w:rsidR="00FC3CD1" w:rsidRPr="00DC637E">
        <w:rPr>
          <w:rFonts w:ascii="Times New Roman" w:hAnsi="Times New Roman" w:cs="Times New Roman"/>
          <w:sz w:val="24"/>
          <w:szCs w:val="24"/>
        </w:rPr>
        <w:t>Sedikides</w:t>
      </w:r>
      <w:proofErr w:type="spellEnd"/>
      <w:r w:rsidR="00FC3CD1" w:rsidRPr="00DC637E">
        <w:rPr>
          <w:rFonts w:ascii="Times New Roman" w:hAnsi="Times New Roman" w:cs="Times New Roman"/>
          <w:sz w:val="24"/>
          <w:szCs w:val="24"/>
        </w:rPr>
        <w:t xml:space="preserve">, 1999; </w:t>
      </w:r>
      <w:proofErr w:type="spellStart"/>
      <w:r w:rsidR="00FC3CD1" w:rsidRPr="00DC637E">
        <w:rPr>
          <w:rFonts w:ascii="Times New Roman" w:hAnsi="Times New Roman" w:cs="Times New Roman"/>
          <w:sz w:val="24"/>
          <w:szCs w:val="24"/>
        </w:rPr>
        <w:t>Mezulis</w:t>
      </w:r>
      <w:proofErr w:type="spellEnd"/>
      <w:r w:rsidR="00FC3CD1" w:rsidRPr="00DC637E">
        <w:rPr>
          <w:rFonts w:ascii="Times New Roman" w:hAnsi="Times New Roman" w:cs="Times New Roman"/>
          <w:sz w:val="24"/>
          <w:szCs w:val="24"/>
        </w:rPr>
        <w:t xml:space="preserve">, Abramson, Hyde, &amp; </w:t>
      </w:r>
      <w:proofErr w:type="spellStart"/>
      <w:r w:rsidR="00FC3CD1" w:rsidRPr="00DC637E">
        <w:rPr>
          <w:rFonts w:ascii="Times New Roman" w:hAnsi="Times New Roman" w:cs="Times New Roman"/>
          <w:sz w:val="24"/>
          <w:szCs w:val="24"/>
        </w:rPr>
        <w:t>Hankin</w:t>
      </w:r>
      <w:proofErr w:type="spellEnd"/>
      <w:r w:rsidR="00FC3CD1" w:rsidRPr="00DC637E">
        <w:rPr>
          <w:rFonts w:ascii="Times New Roman" w:hAnsi="Times New Roman" w:cs="Times New Roman"/>
          <w:sz w:val="24"/>
          <w:szCs w:val="24"/>
        </w:rPr>
        <w:t>,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w:t>
      </w:r>
      <w:proofErr w:type="spellStart"/>
      <w:r w:rsidR="00A538AB" w:rsidRPr="00DC637E">
        <w:rPr>
          <w:rFonts w:ascii="Times New Roman" w:hAnsi="Times New Roman" w:cs="Times New Roman"/>
          <w:sz w:val="24"/>
          <w:szCs w:val="24"/>
        </w:rPr>
        <w:t>Alicke</w:t>
      </w:r>
      <w:proofErr w:type="spellEnd"/>
      <w:r w:rsidR="00A538AB" w:rsidRPr="00DC637E">
        <w:rPr>
          <w:rFonts w:ascii="Times New Roman" w:hAnsi="Times New Roman" w:cs="Times New Roman"/>
          <w:sz w:val="24"/>
          <w:szCs w:val="24"/>
        </w:rPr>
        <w:t xml:space="preserve">, 1985; </w:t>
      </w:r>
      <w:proofErr w:type="spellStart"/>
      <w:r w:rsidR="00FC3CD1" w:rsidRPr="00DC637E">
        <w:rPr>
          <w:rFonts w:ascii="Times New Roman" w:hAnsi="Times New Roman" w:cs="Times New Roman"/>
          <w:sz w:val="24"/>
          <w:szCs w:val="24"/>
        </w:rPr>
        <w:t>Alicke</w:t>
      </w:r>
      <w:proofErr w:type="spellEnd"/>
      <w:r w:rsidR="00FC3CD1" w:rsidRPr="00DC637E">
        <w:rPr>
          <w:rFonts w:ascii="Times New Roman" w:hAnsi="Times New Roman" w:cs="Times New Roman"/>
          <w:sz w:val="24"/>
          <w:szCs w:val="24"/>
        </w:rPr>
        <w:t xml:space="preserv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 xml:space="preserve">Gosling, John, </w:t>
      </w:r>
      <w:proofErr w:type="spellStart"/>
      <w:r w:rsidR="00FA6B77" w:rsidRPr="00DC637E">
        <w:rPr>
          <w:rFonts w:ascii="Times New Roman" w:hAnsi="Times New Roman" w:cs="Times New Roman"/>
          <w:sz w:val="24"/>
          <w:szCs w:val="24"/>
        </w:rPr>
        <w:t>Craik</w:t>
      </w:r>
      <w:proofErr w:type="spellEnd"/>
      <w:r w:rsidR="00FA6B77" w:rsidRPr="00DC637E">
        <w:rPr>
          <w:rFonts w:ascii="Times New Roman" w:hAnsi="Times New Roman" w:cs="Times New Roman"/>
          <w:sz w:val="24"/>
          <w:szCs w:val="24"/>
        </w:rPr>
        <w:t>, and Robins (</w:t>
      </w:r>
      <w:commentRangeStart w:id="7"/>
      <w:r w:rsidR="00FA6B77" w:rsidRPr="00DC637E">
        <w:rPr>
          <w:rFonts w:ascii="Times New Roman" w:hAnsi="Times New Roman" w:cs="Times New Roman"/>
          <w:sz w:val="24"/>
          <w:szCs w:val="24"/>
        </w:rPr>
        <w:t>2008</w:t>
      </w:r>
      <w:commentRangeEnd w:id="7"/>
      <w:r w:rsidR="003974FC" w:rsidRPr="00DC637E">
        <w:rPr>
          <w:rStyle w:val="CommentReference"/>
        </w:rPr>
        <w:commentReference w:id="7"/>
      </w:r>
      <w:r w:rsidR="00FA6B77" w:rsidRPr="00DC637E">
        <w:rPr>
          <w:rFonts w:ascii="Times New Roman" w:hAnsi="Times New Roman" w:cs="Times New Roman"/>
          <w:sz w:val="24"/>
          <w:szCs w:val="24"/>
        </w:rPr>
        <w:t>)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 xml:space="preserve">Kwan, John, Kenny, Bond, &amp; Robins, 2004; Kwan, John, Robins, &amp; </w:t>
      </w:r>
      <w:proofErr w:type="spellStart"/>
      <w:r w:rsidR="00E87CD3" w:rsidRPr="00DC637E">
        <w:rPr>
          <w:rFonts w:ascii="Times New Roman" w:hAnsi="Times New Roman" w:cs="Times New Roman"/>
          <w:sz w:val="24"/>
          <w:szCs w:val="24"/>
        </w:rPr>
        <w:t>Kuang</w:t>
      </w:r>
      <w:proofErr w:type="spellEnd"/>
      <w:r w:rsidR="00E87CD3" w:rsidRPr="00DC637E">
        <w:rPr>
          <w:rFonts w:ascii="Times New Roman" w:hAnsi="Times New Roman" w:cs="Times New Roman"/>
          <w:sz w:val="24"/>
          <w:szCs w:val="24"/>
        </w:rPr>
        <w:t>, 2008</w:t>
      </w:r>
      <w:r w:rsidR="00CF2300" w:rsidRPr="00DC637E">
        <w:rPr>
          <w:rFonts w:ascii="Times New Roman" w:hAnsi="Times New Roman" w:cs="Times New Roman"/>
          <w:sz w:val="24"/>
          <w:szCs w:val="24"/>
        </w:rPr>
        <w:t xml:space="preserve">; Kurt &amp; </w:t>
      </w:r>
      <w:proofErr w:type="spellStart"/>
      <w:r w:rsidR="00CF2300" w:rsidRPr="00DC637E">
        <w:rPr>
          <w:rFonts w:ascii="Times New Roman" w:hAnsi="Times New Roman" w:cs="Times New Roman"/>
          <w:sz w:val="24"/>
          <w:szCs w:val="24"/>
        </w:rPr>
        <w:t>Paulhus</w:t>
      </w:r>
      <w:proofErr w:type="spellEnd"/>
      <w:r w:rsidR="00CF2300" w:rsidRPr="00DC637E">
        <w:rPr>
          <w:rFonts w:ascii="Times New Roman" w:hAnsi="Times New Roman" w:cs="Times New Roman"/>
          <w:sz w:val="24"/>
          <w:szCs w:val="24"/>
        </w:rPr>
        <w:t>, 2008; Taylor, Lerner, Sherman, Sage, &amp; McDowell, 2003</w:t>
      </w:r>
      <w:r w:rsidR="00C25E3B" w:rsidRPr="00DC637E">
        <w:rPr>
          <w:rFonts w:ascii="Times New Roman" w:hAnsi="Times New Roman" w:cs="Times New Roman"/>
          <w:sz w:val="24"/>
          <w:szCs w:val="24"/>
        </w:rPr>
        <w:t xml:space="preserve">). </w:t>
      </w:r>
      <w:r w:rsidR="002146FF" w:rsidRPr="00DC637E">
        <w:rPr>
          <w:rFonts w:ascii="Times New Roman" w:hAnsi="Times New Roman" w:cs="Times New Roman"/>
          <w:sz w:val="24"/>
          <w:szCs w:val="24"/>
        </w:rPr>
        <w:t>S</w:t>
      </w:r>
      <w:r w:rsidR="006E4204" w:rsidRPr="00DC637E">
        <w:rPr>
          <w:rFonts w:ascii="Times New Roman" w:hAnsi="Times New Roman" w:cs="Times New Roman"/>
          <w:sz w:val="24"/>
          <w:szCs w:val="24"/>
        </w:rPr>
        <w:t>o</w:t>
      </w:r>
      <w:r w:rsidR="002146FF" w:rsidRPr="00DC637E">
        <w:rPr>
          <w:rFonts w:ascii="Times New Roman" w:hAnsi="Times New Roman" w:cs="Times New Roman"/>
          <w:sz w:val="24"/>
          <w:szCs w:val="24"/>
        </w:rPr>
        <w:t xml:space="preserve">cial comparison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1E1FC811"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w:t>
      </w:r>
      <w:proofErr w:type="spellStart"/>
      <w:r w:rsidR="00D40F9D" w:rsidRPr="00DC637E">
        <w:rPr>
          <w:rFonts w:ascii="Times New Roman" w:hAnsi="Times New Roman" w:cs="Times New Roman"/>
          <w:sz w:val="24"/>
          <w:szCs w:val="24"/>
        </w:rPr>
        <w:t>Paulhus</w:t>
      </w:r>
      <w:proofErr w:type="spellEnd"/>
      <w:r w:rsidR="00D40F9D" w:rsidRPr="00DC637E">
        <w:rPr>
          <w:rFonts w:ascii="Times New Roman" w:hAnsi="Times New Roman" w:cs="Times New Roman"/>
          <w:sz w:val="24"/>
          <w:szCs w:val="24"/>
        </w:rPr>
        <w:t xml:space="preserve">,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 xml:space="preserve">Further, in one of the few studies that collected both social comparison and self-insight information from the same participants, Kurt and </w:t>
      </w:r>
      <w:proofErr w:type="spellStart"/>
      <w:r w:rsidR="00B309C3" w:rsidRPr="00DC637E">
        <w:rPr>
          <w:rFonts w:ascii="Times New Roman" w:hAnsi="Times New Roman" w:cs="Times New Roman"/>
          <w:sz w:val="24"/>
          <w:szCs w:val="24"/>
        </w:rPr>
        <w:t>Paulhus</w:t>
      </w:r>
      <w:proofErr w:type="spellEnd"/>
      <w:r w:rsidR="00B309C3" w:rsidRPr="00DC637E">
        <w:rPr>
          <w:rFonts w:ascii="Times New Roman" w:hAnsi="Times New Roman" w:cs="Times New Roman"/>
          <w:sz w:val="24"/>
          <w:szCs w:val="24"/>
        </w:rPr>
        <w:t xml:space="preserve">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the</w:t>
      </w:r>
      <w:r w:rsidR="001967D6" w:rsidRPr="00DC637E">
        <w:rPr>
          <w:rFonts w:ascii="Times New Roman" w:hAnsi="Times New Roman" w:cs="Times New Roman"/>
          <w:sz w:val="24"/>
          <w:szCs w:val="24"/>
        </w:rPr>
        <w:t>n 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 xml:space="preserve">Kurt and </w:t>
      </w:r>
      <w:proofErr w:type="spellStart"/>
      <w:r w:rsidR="001B04F5">
        <w:rPr>
          <w:rFonts w:ascii="Times New Roman" w:hAnsi="Times New Roman" w:cs="Times New Roman"/>
          <w:sz w:val="24"/>
          <w:szCs w:val="24"/>
        </w:rPr>
        <w:t>Paulhus</w:t>
      </w:r>
      <w:proofErr w:type="spellEnd"/>
      <w:r w:rsidR="001B04F5">
        <w:rPr>
          <w:rFonts w:ascii="Times New Roman" w:hAnsi="Times New Roman" w:cs="Times New Roman"/>
          <w:sz w:val="24"/>
          <w:szCs w:val="24"/>
        </w:rPr>
        <w:t xml:space="preserve">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w:t>
      </w:r>
      <w:r w:rsidR="00C939F0">
        <w:rPr>
          <w:rFonts w:ascii="Times New Roman" w:hAnsi="Times New Roman" w:cs="Times New Roman"/>
          <w:sz w:val="24"/>
          <w:szCs w:val="24"/>
        </w:rPr>
        <w:lastRenderedPageBreak/>
        <w:t>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60DBF53" w:rsidR="000B3B1A"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w:t>
      </w:r>
      <w:proofErr w:type="spellStart"/>
      <w:r w:rsidR="00F01B20" w:rsidRPr="00DC637E">
        <w:rPr>
          <w:rFonts w:ascii="Times New Roman" w:hAnsi="Times New Roman" w:cs="Times New Roman"/>
          <w:sz w:val="24"/>
          <w:szCs w:val="24"/>
        </w:rPr>
        <w:t>Paulhus</w:t>
      </w:r>
      <w:proofErr w:type="spellEnd"/>
      <w:r w:rsidR="00F01B20" w:rsidRPr="00DC637E">
        <w:rPr>
          <w:rFonts w:ascii="Times New Roman" w:hAnsi="Times New Roman" w:cs="Times New Roman"/>
          <w:sz w:val="24"/>
          <w:szCs w:val="24"/>
        </w:rPr>
        <w:t xml:space="preserve">,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problematic 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w:t>
      </w:r>
      <w:proofErr w:type="spellStart"/>
      <w:r w:rsidR="00A15AA5" w:rsidRPr="00DC637E">
        <w:rPr>
          <w:rFonts w:ascii="Times New Roman" w:hAnsi="Times New Roman"/>
          <w:sz w:val="24"/>
          <w:szCs w:val="24"/>
        </w:rPr>
        <w:t>Holtzman</w:t>
      </w:r>
      <w:proofErr w:type="spellEnd"/>
      <w:r w:rsidR="00A15AA5" w:rsidRPr="00DC637E">
        <w:rPr>
          <w:rFonts w:ascii="Times New Roman" w:hAnsi="Times New Roman"/>
          <w:sz w:val="24"/>
          <w:szCs w:val="24"/>
        </w:rPr>
        <w:t xml:space="preserve">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 xml:space="preserve">Farwell &amp; </w:t>
      </w:r>
      <w:proofErr w:type="spellStart"/>
      <w:r w:rsidR="00941B5A" w:rsidRPr="00DC637E">
        <w:rPr>
          <w:rFonts w:ascii="Times New Roman" w:hAnsi="Times New Roman"/>
          <w:sz w:val="24"/>
          <w:szCs w:val="24"/>
        </w:rPr>
        <w:t>Wohlwend</w:t>
      </w:r>
      <w:proofErr w:type="spellEnd"/>
      <w:r w:rsidR="00941B5A" w:rsidRPr="00DC637E">
        <w:rPr>
          <w:rFonts w:ascii="Times New Roman" w:hAnsi="Times New Roman"/>
          <w:sz w:val="24"/>
          <w:szCs w:val="24"/>
        </w:rPr>
        <w:t>-Lloyd,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9E0AEE" w:rsidRPr="00DC637E">
        <w:rPr>
          <w:rFonts w:ascii="Times New Roman" w:hAnsi="Times New Roman"/>
          <w:sz w:val="24"/>
          <w:szCs w:val="24"/>
        </w:rPr>
        <w:t>er 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 xml:space="preserve">se </w:t>
      </w:r>
      <w:r w:rsidR="005371CF" w:rsidRPr="00DC637E">
        <w:rPr>
          <w:rFonts w:ascii="Times New Roman" w:hAnsi="Times New Roman"/>
          <w:sz w:val="24"/>
          <w:szCs w:val="24"/>
        </w:rPr>
        <w:lastRenderedPageBreak/>
        <w:t>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which to establish the magnitude and</w:t>
      </w:r>
      <w:r w:rsidR="00C71BCA" w:rsidRPr="00DC637E">
        <w:rPr>
          <w:rFonts w:ascii="Times New Roman" w:hAnsi="Times New Roman"/>
          <w:sz w:val="24"/>
          <w:szCs w:val="24"/>
        </w:rPr>
        <w:t xml:space="preserve"> direction of</w:t>
      </w:r>
      <w:r w:rsidR="00C71BCA">
        <w:rPr>
          <w:rFonts w:ascii="Times New Roman" w:hAnsi="Times New Roman"/>
          <w:sz w:val="24"/>
          <w:szCs w:val="24"/>
        </w:rPr>
        <w:t xml:space="preserve">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r w:rsidR="00A850D8">
        <w:rPr>
          <w:rFonts w:ascii="Times New Roman" w:hAnsi="Times New Roman"/>
          <w:sz w:val="24"/>
          <w:szCs w:val="24"/>
        </w:rPr>
        <w:t xml:space="preserve"> </w:t>
      </w:r>
    </w:p>
    <w:p w14:paraId="6A6DCA32" w14:textId="78A79632" w:rsidR="00E474A0" w:rsidRPr="00DC637E" w:rsidRDefault="00EB5C3B" w:rsidP="00DC637E">
      <w:pPr>
        <w:pStyle w:val="CommentText"/>
        <w:spacing w:after="0" w:line="480" w:lineRule="auto"/>
        <w:rPr>
          <w:rFonts w:ascii="Times New Roman" w:hAnsi="Times New Roman"/>
          <w:b/>
          <w:sz w:val="24"/>
          <w:szCs w:val="24"/>
        </w:rPr>
      </w:pPr>
      <w:r w:rsidRPr="00DC637E">
        <w:rPr>
          <w:rFonts w:ascii="Times New Roman" w:hAnsi="Times New Roman"/>
          <w:b/>
          <w:sz w:val="24"/>
          <w:szCs w:val="24"/>
          <w:highlight w:val="yellow"/>
        </w:rPr>
        <w:t>Past Research on Narcissism and Self-Enhancement</w:t>
      </w:r>
    </w:p>
    <w:p w14:paraId="2B3398A5" w14:textId="02F4CB1A" w:rsidR="00B718C2" w:rsidRPr="00DC637E" w:rsidRDefault="00DC602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ab/>
      </w:r>
      <w:r w:rsidR="00766131">
        <w:rPr>
          <w:rFonts w:ascii="Times New Roman" w:hAnsi="Times New Roman"/>
          <w:sz w:val="24"/>
          <w:szCs w:val="24"/>
        </w:rPr>
        <w:t xml:space="preserve">Evidence </w:t>
      </w:r>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w:t>
      </w:r>
      <w:proofErr w:type="spellStart"/>
      <w:r w:rsidR="00FC07CD" w:rsidRPr="00DC637E">
        <w:rPr>
          <w:rFonts w:ascii="Times New Roman" w:hAnsi="Times New Roman"/>
          <w:sz w:val="24"/>
          <w:szCs w:val="24"/>
        </w:rPr>
        <w:t>Morf</w:t>
      </w:r>
      <w:proofErr w:type="spellEnd"/>
      <w:r w:rsidR="00FC07CD" w:rsidRPr="00DC637E">
        <w:rPr>
          <w:rFonts w:ascii="Times New Roman" w:hAnsi="Times New Roman"/>
          <w:sz w:val="24"/>
          <w:szCs w:val="24"/>
        </w:rPr>
        <w:t xml:space="preserve">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individuals are less likely to self-enhance if they think they will later have to justify or defend their self-ratings; </w:t>
      </w:r>
      <w:proofErr w:type="spellStart"/>
      <w:r w:rsidR="00B718C2" w:rsidRPr="00DC637E">
        <w:rPr>
          <w:rFonts w:ascii="Times New Roman" w:hAnsi="Times New Roman" w:cs="Times New Roman"/>
          <w:sz w:val="24"/>
          <w:szCs w:val="24"/>
        </w:rPr>
        <w:t>Sedikides</w:t>
      </w:r>
      <w:proofErr w:type="spellEnd"/>
      <w:r w:rsidR="00B718C2" w:rsidRPr="00DC637E">
        <w:rPr>
          <w:rFonts w:ascii="Times New Roman" w:hAnsi="Times New Roman" w:cs="Times New Roman"/>
          <w:sz w:val="24"/>
          <w:szCs w:val="24"/>
        </w:rPr>
        <w:t xml:space="preserve">, </w:t>
      </w:r>
      <w:proofErr w:type="spellStart"/>
      <w:r w:rsidR="00B718C2" w:rsidRPr="00DC637E">
        <w:rPr>
          <w:rFonts w:ascii="Times New Roman" w:hAnsi="Times New Roman" w:cs="Times New Roman"/>
          <w:sz w:val="24"/>
          <w:szCs w:val="24"/>
        </w:rPr>
        <w:t>Herbst</w:t>
      </w:r>
      <w:proofErr w:type="spellEnd"/>
      <w:r w:rsidR="00B718C2" w:rsidRPr="00DC637E">
        <w:rPr>
          <w:rFonts w:ascii="Times New Roman" w:hAnsi="Times New Roman" w:cs="Times New Roman"/>
          <w:sz w:val="24"/>
          <w:szCs w:val="24"/>
        </w:rPr>
        <w:t xml:space="preserve">, Hardin, &amp; </w:t>
      </w:r>
      <w:proofErr w:type="spellStart"/>
      <w:r w:rsidR="00B718C2" w:rsidRPr="00DC637E">
        <w:rPr>
          <w:rFonts w:ascii="Times New Roman" w:hAnsi="Times New Roman" w:cs="Times New Roman"/>
          <w:sz w:val="24"/>
          <w:szCs w:val="24"/>
        </w:rPr>
        <w:t>Dardis</w:t>
      </w:r>
      <w:proofErr w:type="spellEnd"/>
      <w:r w:rsidR="00B718C2" w:rsidRPr="00DC637E">
        <w:rPr>
          <w:rFonts w:ascii="Times New Roman" w:hAnsi="Times New Roman" w:cs="Times New Roman"/>
          <w:sz w:val="24"/>
          <w:szCs w:val="24"/>
        </w:rPr>
        <w:t xml:space="preserve">,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AF385B" w:rsidRPr="00DC637E">
        <w:rPr>
          <w:rFonts w:ascii="Times New Roman" w:hAnsi="Times New Roman"/>
          <w:sz w:val="24"/>
          <w:szCs w:val="24"/>
        </w:rPr>
        <w:t xml:space="preserve">(Campbell, Reeder, </w:t>
      </w:r>
      <w:proofErr w:type="spellStart"/>
      <w:r w:rsidR="00AF385B" w:rsidRPr="00DC637E">
        <w:rPr>
          <w:rFonts w:ascii="Times New Roman" w:hAnsi="Times New Roman"/>
          <w:sz w:val="24"/>
          <w:szCs w:val="24"/>
        </w:rPr>
        <w:t>Sedikides</w:t>
      </w:r>
      <w:proofErr w:type="spellEnd"/>
      <w:r w:rsidR="00AF385B" w:rsidRPr="00DC637E">
        <w:rPr>
          <w:rFonts w:ascii="Times New Roman" w:hAnsi="Times New Roman"/>
          <w:sz w:val="24"/>
          <w:szCs w:val="24"/>
        </w:rPr>
        <w:t>, &amp; Elliot, 2000).</w:t>
      </w:r>
      <w:r w:rsidR="00F725B1" w:rsidRPr="00DC637E">
        <w:rPr>
          <w:rFonts w:ascii="Times New Roman" w:hAnsi="Times New Roman"/>
          <w:sz w:val="24"/>
          <w:szCs w:val="24"/>
        </w:rPr>
        <w:t xml:space="preserve"> </w:t>
      </w:r>
    </w:p>
    <w:p w14:paraId="2CEC93B5" w14:textId="18698744"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w:t>
      </w:r>
      <w:proofErr w:type="spellStart"/>
      <w:r w:rsidR="00216492" w:rsidRPr="00DC637E">
        <w:rPr>
          <w:rFonts w:ascii="Times New Roman" w:hAnsi="Times New Roman" w:cs="Times New Roman"/>
          <w:sz w:val="24"/>
          <w:szCs w:val="24"/>
        </w:rPr>
        <w:t>Sedikides</w:t>
      </w:r>
      <w:proofErr w:type="spellEnd"/>
      <w:r w:rsidR="00216492" w:rsidRPr="00DC637E">
        <w:rPr>
          <w:rFonts w:ascii="Times New Roman" w:hAnsi="Times New Roman" w:cs="Times New Roman"/>
          <w:sz w:val="24"/>
          <w:szCs w:val="24"/>
        </w:rPr>
        <w:t>, 2002; Carlson et al., 2011b</w:t>
      </w:r>
      <w:r w:rsidR="00FB7B5E" w:rsidRPr="00DC637E">
        <w:rPr>
          <w:rFonts w:ascii="Times New Roman" w:hAnsi="Times New Roman" w:cs="Times New Roman"/>
          <w:sz w:val="24"/>
          <w:szCs w:val="24"/>
        </w:rPr>
        <w:t xml:space="preserve">; </w:t>
      </w:r>
      <w:proofErr w:type="spellStart"/>
      <w:r w:rsidR="00FB7B5E" w:rsidRPr="00DC637E">
        <w:rPr>
          <w:rFonts w:ascii="Times New Roman" w:hAnsi="Times New Roman" w:cs="Times New Roman"/>
          <w:sz w:val="24"/>
          <w:szCs w:val="24"/>
        </w:rPr>
        <w:t>Rauthmann</w:t>
      </w:r>
      <w:proofErr w:type="spellEnd"/>
      <w:r w:rsidR="00FB7B5E" w:rsidRPr="00DC637E">
        <w:rPr>
          <w:rFonts w:ascii="Times New Roman" w:hAnsi="Times New Roman" w:cs="Times New Roman"/>
          <w:sz w:val="24"/>
          <w:szCs w:val="24"/>
        </w:rPr>
        <w:t xml:space="preserve"> &amp; Kolar, 2013</w:t>
      </w:r>
      <w:r w:rsidR="00766131" w:rsidRPr="00DC637E">
        <w:rPr>
          <w:rFonts w:ascii="Times New Roman" w:hAnsi="Times New Roman" w:cs="Times New Roman"/>
          <w:sz w:val="24"/>
          <w:szCs w:val="24"/>
        </w:rPr>
        <w:t>)</w:t>
      </w:r>
      <w:r w:rsidR="00166E1F" w:rsidRPr="00DC637E">
        <w:rPr>
          <w:rFonts w:ascii="Times New Roman" w:hAnsi="Times New Roman" w:cs="Times New Roman"/>
          <w:sz w:val="24"/>
          <w:szCs w:val="24"/>
        </w:rPr>
        <w:t>. Specifically, this work indicates that narcissistic individuals</w:t>
      </w:r>
      <w:r w:rsidRPr="00DC637E">
        <w:rPr>
          <w:rFonts w:ascii="Times New Roman" w:hAnsi="Times New Roman" w:cs="Times New Roman"/>
          <w:sz w:val="24"/>
          <w:szCs w:val="24"/>
        </w:rPr>
        <w:t xml:space="preserve"> </w:t>
      </w:r>
      <w:r w:rsidR="007E2B40" w:rsidRPr="00DC637E">
        <w:rPr>
          <w:rFonts w:ascii="Times New Roman" w:hAnsi="Times New Roman" w:cs="Times New Roman"/>
          <w:sz w:val="24"/>
          <w:szCs w:val="24"/>
        </w:rPr>
        <w:t>have unrealistically positive evaluations of their</w:t>
      </w:r>
      <w:r w:rsidR="00166E1F" w:rsidRPr="00DC637E">
        <w:rPr>
          <w:rFonts w:ascii="Times New Roman" w:hAnsi="Times New Roman" w:cs="Times New Roman"/>
          <w:sz w:val="24"/>
          <w:szCs w:val="24"/>
        </w:rPr>
        <w:t xml:space="preserve"> </w:t>
      </w:r>
      <w:proofErr w:type="spellStart"/>
      <w:r w:rsidR="006B0AE3" w:rsidRPr="00DC637E">
        <w:rPr>
          <w:rFonts w:ascii="Times New Roman" w:hAnsi="Times New Roman" w:cs="Times New Roman"/>
          <w:sz w:val="24"/>
          <w:szCs w:val="24"/>
        </w:rPr>
        <w:t>agentic</w:t>
      </w:r>
      <w:proofErr w:type="spellEnd"/>
      <w:r w:rsidR="006B0AE3" w:rsidRPr="00DC637E">
        <w:rPr>
          <w:rFonts w:ascii="Times New Roman" w:hAnsi="Times New Roman" w:cs="Times New Roman"/>
          <w:sz w:val="24"/>
          <w:szCs w:val="24"/>
        </w:rPr>
        <w:t xml:space="preserve">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w:t>
      </w:r>
      <w:commentRangeStart w:id="8"/>
      <w:r w:rsidR="006B0AE3" w:rsidRPr="00DC637E">
        <w:rPr>
          <w:rFonts w:ascii="Times New Roman" w:hAnsi="Times New Roman" w:cs="Times New Roman"/>
          <w:sz w:val="24"/>
          <w:szCs w:val="24"/>
        </w:rPr>
        <w:t>manifest</w:t>
      </w:r>
      <w:commentRangeEnd w:id="8"/>
      <w:r w:rsidR="008D0C63" w:rsidRPr="00DC637E">
        <w:rPr>
          <w:rStyle w:val="CommentReference"/>
        </w:rPr>
        <w:commentReference w:id="8"/>
      </w:r>
      <w:r w:rsidR="006B0AE3" w:rsidRPr="00DC637E">
        <w:rPr>
          <w:rFonts w:ascii="Times New Roman" w:hAnsi="Times New Roman" w:cs="Times New Roman"/>
          <w:sz w:val="24"/>
          <w:szCs w:val="24"/>
        </w:rPr>
        <w:t xml:space="preserve">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w:t>
      </w:r>
      <w:proofErr w:type="spellStart"/>
      <w:r w:rsidR="00BE237F" w:rsidRPr="00DC637E">
        <w:rPr>
          <w:rFonts w:ascii="Times New Roman" w:hAnsi="Times New Roman" w:cs="Times New Roman"/>
          <w:sz w:val="24"/>
          <w:szCs w:val="24"/>
        </w:rPr>
        <w:t>Paulhus</w:t>
      </w:r>
      <w:proofErr w:type="spellEnd"/>
      <w:r w:rsidR="00BE237F" w:rsidRPr="00DC637E">
        <w:rPr>
          <w:rFonts w:ascii="Times New Roman" w:hAnsi="Times New Roman" w:cs="Times New Roman"/>
          <w:sz w:val="24"/>
          <w:szCs w:val="24"/>
        </w:rPr>
        <w:t xml:space="preserve">, 2001; </w:t>
      </w:r>
      <w:proofErr w:type="spellStart"/>
      <w:r w:rsidR="00BE237F" w:rsidRPr="00DC637E">
        <w:rPr>
          <w:rFonts w:ascii="Times New Roman" w:hAnsi="Times New Roman" w:cs="Times New Roman"/>
          <w:sz w:val="24"/>
          <w:szCs w:val="24"/>
        </w:rPr>
        <w:t>Paulhus</w:t>
      </w:r>
      <w:proofErr w:type="spellEnd"/>
      <w:r w:rsidR="00BE237F" w:rsidRPr="00DC637E">
        <w:rPr>
          <w:rFonts w:ascii="Times New Roman" w:hAnsi="Times New Roman" w:cs="Times New Roman"/>
          <w:sz w:val="24"/>
          <w:szCs w:val="24"/>
        </w:rPr>
        <w:t xml:space="preserve"> &amp; Williams, 2002; Wiggins &amp; </w:t>
      </w:r>
      <w:proofErr w:type="spellStart"/>
      <w:r w:rsidR="00BE237F" w:rsidRPr="00DC637E">
        <w:rPr>
          <w:rFonts w:ascii="Times New Roman" w:hAnsi="Times New Roman" w:cs="Times New Roman"/>
          <w:sz w:val="24"/>
          <w:szCs w:val="24"/>
        </w:rPr>
        <w:t>Pincus</w:t>
      </w:r>
      <w:proofErr w:type="spellEnd"/>
      <w:r w:rsidR="00BE237F" w:rsidRPr="00DC637E">
        <w:rPr>
          <w:rFonts w:ascii="Times New Roman" w:hAnsi="Times New Roman" w:cs="Times New Roman"/>
          <w:sz w:val="24"/>
          <w:szCs w:val="24"/>
        </w:rPr>
        <w:t>,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w:t>
      </w:r>
      <w:proofErr w:type="spellStart"/>
      <w:r w:rsidR="00BE237F" w:rsidRPr="00DC637E">
        <w:rPr>
          <w:rFonts w:ascii="Times New Roman" w:hAnsi="Times New Roman" w:cs="Times New Roman"/>
          <w:sz w:val="24"/>
          <w:szCs w:val="24"/>
        </w:rPr>
        <w:t>Helgeson</w:t>
      </w:r>
      <w:proofErr w:type="spellEnd"/>
      <w:r w:rsidR="00BE237F" w:rsidRPr="00DC637E">
        <w:rPr>
          <w:rFonts w:ascii="Times New Roman" w:hAnsi="Times New Roman" w:cs="Times New Roman"/>
          <w:sz w:val="24"/>
          <w:szCs w:val="24"/>
        </w:rPr>
        <w:t xml:space="preserve">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w:t>
      </w:r>
      <w:proofErr w:type="spellStart"/>
      <w:r w:rsidR="00BE237F" w:rsidRPr="00DC637E">
        <w:rPr>
          <w:rFonts w:ascii="Times New Roman" w:hAnsi="Times New Roman" w:cs="Times New Roman"/>
          <w:sz w:val="24"/>
          <w:szCs w:val="24"/>
        </w:rPr>
        <w:t>Helgeson</w:t>
      </w:r>
      <w:proofErr w:type="spellEnd"/>
      <w:r w:rsidR="00BE237F" w:rsidRPr="00DC637E">
        <w:rPr>
          <w:rFonts w:ascii="Times New Roman" w:hAnsi="Times New Roman" w:cs="Times New Roman"/>
          <w:sz w:val="24"/>
          <w:szCs w:val="24"/>
        </w:rPr>
        <w:t xml:space="preserve"> &amp; Fritz, 1999, p. 132; see also </w:t>
      </w:r>
      <w:proofErr w:type="spellStart"/>
      <w:r w:rsidR="00BE237F" w:rsidRPr="00DC637E">
        <w:rPr>
          <w:rFonts w:ascii="Times New Roman" w:hAnsi="Times New Roman" w:cs="Times New Roman"/>
          <w:sz w:val="24"/>
          <w:szCs w:val="24"/>
        </w:rPr>
        <w:t>Rauthmann</w:t>
      </w:r>
      <w:proofErr w:type="spellEnd"/>
      <w:r w:rsidR="00BE237F" w:rsidRPr="00DC637E">
        <w:rPr>
          <w:rFonts w:ascii="Times New Roman" w:hAnsi="Times New Roman" w:cs="Times New Roman"/>
          <w:sz w:val="24"/>
          <w:szCs w:val="24"/>
        </w:rPr>
        <w:t xml:space="preserve">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7A628ABA"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proofErr w:type="spellStart"/>
      <w:r w:rsidRPr="00DC637E">
        <w:rPr>
          <w:rFonts w:ascii="Times New Roman" w:hAnsi="Times New Roman" w:cs="Times New Roman"/>
          <w:sz w:val="24"/>
          <w:szCs w:val="24"/>
        </w:rPr>
        <w:t>Gaertner</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w:t>
      </w:r>
      <w:proofErr w:type="spellStart"/>
      <w:r w:rsidRPr="00DC637E">
        <w:rPr>
          <w:rFonts w:ascii="Times New Roman" w:hAnsi="Times New Roman" w:cs="Times New Roman"/>
          <w:sz w:val="24"/>
          <w:szCs w:val="24"/>
        </w:rPr>
        <w:t>Gebauer</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2012; </w:t>
      </w:r>
      <w:proofErr w:type="spellStart"/>
      <w:r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 xml:space="preserve">that narcissists’ positive illusions would give priority to </w:t>
      </w:r>
      <w:proofErr w:type="spellStart"/>
      <w:r w:rsidRPr="00DC637E">
        <w:rPr>
          <w:rFonts w:ascii="Times New Roman" w:hAnsi="Times New Roman" w:cs="Times New Roman"/>
          <w:sz w:val="24"/>
          <w:szCs w:val="24"/>
        </w:rPr>
        <w:t>agentic</w:t>
      </w:r>
      <w:proofErr w:type="spellEnd"/>
      <w:r w:rsidRPr="00DC637E">
        <w:rPr>
          <w:rFonts w:ascii="Times New Roman" w:hAnsi="Times New Roman" w:cs="Times New Roman"/>
          <w:sz w:val="24"/>
          <w:szCs w:val="24"/>
        </w:rPr>
        <w:t xml:space="preserve">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 xml:space="preserve">that narcissists value </w:t>
      </w:r>
      <w:proofErr w:type="spellStart"/>
      <w:r w:rsidR="00893055" w:rsidRPr="00DC637E">
        <w:rPr>
          <w:rFonts w:ascii="Times New Roman" w:hAnsi="Times New Roman" w:cs="Times New Roman"/>
          <w:sz w:val="24"/>
          <w:szCs w:val="24"/>
        </w:rPr>
        <w:t>agentic</w:t>
      </w:r>
      <w:proofErr w:type="spellEnd"/>
      <w:r w:rsidR="00893055" w:rsidRPr="00DC637E">
        <w:rPr>
          <w:rFonts w:ascii="Times New Roman" w:hAnsi="Times New Roman" w:cs="Times New Roman"/>
          <w:sz w:val="24"/>
          <w:szCs w:val="24"/>
        </w:rPr>
        <w:t xml:space="preserve"> outcomes and attributes more than communal outcomes and attributes</w:t>
      </w:r>
      <w:r w:rsidR="00010E74" w:rsidRPr="00DC637E">
        <w:rPr>
          <w:rFonts w:ascii="Times New Roman" w:hAnsi="Times New Roman" w:cs="Times New Roman"/>
          <w:sz w:val="24"/>
          <w:szCs w:val="24"/>
        </w:rPr>
        <w:t xml:space="preserve">. </w:t>
      </w:r>
      <w:r w:rsidR="00062051" w:rsidRPr="00DC637E">
        <w:rPr>
          <w:rFonts w:ascii="Times New Roman" w:hAnsi="Times New Roman" w:cs="Times New Roman"/>
          <w:sz w:val="24"/>
          <w:szCs w:val="24"/>
        </w:rPr>
        <w:t xml:space="preserve">For example, narcissism is associated with </w:t>
      </w:r>
      <w:proofErr w:type="spellStart"/>
      <w:r w:rsidR="00062051" w:rsidRPr="00DC637E">
        <w:rPr>
          <w:rFonts w:ascii="Times New Roman" w:hAnsi="Times New Roman" w:cs="Times New Roman"/>
          <w:sz w:val="24"/>
          <w:szCs w:val="24"/>
        </w:rPr>
        <w:t>agentic</w:t>
      </w:r>
      <w:proofErr w:type="spellEnd"/>
      <w:r w:rsidR="00062051" w:rsidRPr="00DC637E">
        <w:rPr>
          <w:rFonts w:ascii="Times New Roman" w:hAnsi="Times New Roman" w:cs="Times New Roman"/>
          <w:sz w:val="24"/>
          <w:szCs w:val="24"/>
        </w:rPr>
        <w:t xml:space="preserve">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w:t>
      </w:r>
      <w:proofErr w:type="spellStart"/>
      <w:r w:rsidR="00062051" w:rsidRPr="00DC637E">
        <w:rPr>
          <w:rFonts w:ascii="Times New Roman" w:hAnsi="Times New Roman" w:cs="Times New Roman"/>
          <w:sz w:val="24"/>
          <w:szCs w:val="24"/>
        </w:rPr>
        <w:t>Ojanen</w:t>
      </w:r>
      <w:proofErr w:type="spellEnd"/>
      <w:r w:rsidR="00062051" w:rsidRPr="00DC637E">
        <w:rPr>
          <w:rFonts w:ascii="Times New Roman" w:hAnsi="Times New Roman" w:cs="Times New Roman"/>
          <w:sz w:val="24"/>
          <w:szCs w:val="24"/>
        </w:rPr>
        <w:t xml:space="preserve">, 2013). </w:t>
      </w:r>
      <w:r w:rsidR="00AC1398" w:rsidRPr="00DC637E">
        <w:rPr>
          <w:rFonts w:ascii="Times New Roman" w:hAnsi="Times New Roman" w:cs="Times New Roman"/>
          <w:sz w:val="24"/>
          <w:szCs w:val="24"/>
        </w:rPr>
        <w:t xml:space="preserve">In addition, narcissists tend to have </w:t>
      </w:r>
      <w:proofErr w:type="spellStart"/>
      <w:r w:rsidR="00AC1398" w:rsidRPr="00DC637E">
        <w:rPr>
          <w:rFonts w:ascii="Times New Roman" w:hAnsi="Times New Roman" w:cs="Times New Roman"/>
          <w:sz w:val="24"/>
          <w:szCs w:val="24"/>
        </w:rPr>
        <w:t>agentic</w:t>
      </w:r>
      <w:proofErr w:type="spellEnd"/>
      <w:r w:rsidR="00AC1398" w:rsidRPr="00DC637E">
        <w:rPr>
          <w:rFonts w:ascii="Times New Roman" w:hAnsi="Times New Roman" w:cs="Times New Roman"/>
          <w:sz w:val="24"/>
          <w:szCs w:val="24"/>
        </w:rPr>
        <w:t xml:space="preserve"> daydreams focusing on achievement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.45), heroic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.44), sexual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.37) and hostile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.23) themes (</w:t>
      </w:r>
      <w:proofErr w:type="spellStart"/>
      <w:r w:rsidR="00AC1398" w:rsidRPr="00DC637E">
        <w:rPr>
          <w:rFonts w:ascii="Times New Roman" w:hAnsi="Times New Roman" w:cs="Times New Roman"/>
          <w:sz w:val="24"/>
          <w:szCs w:val="24"/>
        </w:rPr>
        <w:t>Raskin</w:t>
      </w:r>
      <w:proofErr w:type="spellEnd"/>
      <w:r w:rsidR="00AC1398" w:rsidRPr="00DC637E">
        <w:rPr>
          <w:rFonts w:ascii="Times New Roman" w:hAnsi="Times New Roman" w:cs="Times New Roman"/>
          <w:sz w:val="24"/>
          <w:szCs w:val="24"/>
        </w:rPr>
        <w:t xml:space="preserve"> &amp; </w:t>
      </w:r>
      <w:proofErr w:type="spellStart"/>
      <w:r w:rsidR="00AC1398" w:rsidRPr="00DC637E">
        <w:rPr>
          <w:rFonts w:ascii="Times New Roman" w:hAnsi="Times New Roman" w:cs="Times New Roman"/>
          <w:sz w:val="24"/>
          <w:szCs w:val="24"/>
        </w:rPr>
        <w:t>Novacek</w:t>
      </w:r>
      <w:proofErr w:type="spellEnd"/>
      <w:r w:rsidR="00AC1398" w:rsidRPr="00DC637E">
        <w:rPr>
          <w:rFonts w:ascii="Times New Roman" w:hAnsi="Times New Roman" w:cs="Times New Roman"/>
          <w:sz w:val="24"/>
          <w:szCs w:val="24"/>
        </w:rPr>
        <w:t xml:space="preserve">, 1991), and in a daily diary study, 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w:t>
      </w:r>
      <w:commentRangeStart w:id="9"/>
      <w:r w:rsidR="00AC1398" w:rsidRPr="00DC637E">
        <w:rPr>
          <w:rFonts w:ascii="Times New Roman" w:hAnsi="Times New Roman" w:cs="Times New Roman"/>
          <w:sz w:val="24"/>
          <w:szCs w:val="24"/>
        </w:rPr>
        <w:t>Zeigler-Hill et al., 2010</w:t>
      </w:r>
      <w:commentRangeEnd w:id="9"/>
      <w:r w:rsidR="0003374E" w:rsidRPr="00DC637E">
        <w:rPr>
          <w:rStyle w:val="CommentReference"/>
        </w:rPr>
        <w:commentReference w:id="9"/>
      </w:r>
      <w:r w:rsidR="00AC1398" w:rsidRPr="00DC637E">
        <w:rPr>
          <w:rFonts w:ascii="Times New Roman" w:hAnsi="Times New Roman" w:cs="Times New Roman"/>
          <w:sz w:val="24"/>
          <w:szCs w:val="24"/>
        </w:rPr>
        <w:t xml:space="preserve">). </w:t>
      </w:r>
      <w:r w:rsidR="002E4D46" w:rsidRPr="00DC637E">
        <w:rPr>
          <w:rFonts w:ascii="Times New Roman" w:hAnsi="Times New Roman" w:cs="Times New Roman"/>
          <w:sz w:val="24"/>
          <w:szCs w:val="24"/>
        </w:rPr>
        <w:t xml:space="preserve"> </w:t>
      </w:r>
      <w:r w:rsidR="00346E8C" w:rsidRPr="00DC637E">
        <w:rPr>
          <w:rFonts w:ascii="Times New Roman" w:hAnsi="Times New Roman" w:cs="Times New Roman"/>
          <w:sz w:val="24"/>
          <w:szCs w:val="24"/>
        </w:rPr>
        <w:t xml:space="preserve">Similarly, </w:t>
      </w:r>
      <w:r w:rsidR="007C5272" w:rsidRPr="00DC637E">
        <w:rPr>
          <w:rFonts w:ascii="Times New Roman" w:hAnsi="Times New Roman" w:cs="Times New Roman"/>
          <w:sz w:val="24"/>
          <w:szCs w:val="24"/>
        </w:rPr>
        <w:t xml:space="preserve">in a lab study, </w:t>
      </w:r>
      <w:proofErr w:type="spellStart"/>
      <w:r w:rsidR="007C5272" w:rsidRPr="00DC637E">
        <w:rPr>
          <w:rFonts w:ascii="Times New Roman" w:hAnsi="Times New Roman" w:cs="Times New Roman"/>
          <w:sz w:val="24"/>
          <w:szCs w:val="24"/>
        </w:rPr>
        <w:t>Besser</w:t>
      </w:r>
      <w:proofErr w:type="spellEnd"/>
      <w:r w:rsidR="007C5272" w:rsidRPr="00DC637E">
        <w:rPr>
          <w:rFonts w:ascii="Times New Roman" w:hAnsi="Times New Roman" w:cs="Times New Roman"/>
          <w:sz w:val="24"/>
          <w:szCs w:val="24"/>
        </w:rPr>
        <w:t xml:space="preserve"> and </w:t>
      </w:r>
      <w:proofErr w:type="spellStart"/>
      <w:r w:rsidR="007C5272" w:rsidRPr="00DC637E">
        <w:rPr>
          <w:rFonts w:ascii="Times New Roman" w:hAnsi="Times New Roman" w:cs="Times New Roman"/>
          <w:sz w:val="24"/>
          <w:szCs w:val="24"/>
        </w:rPr>
        <w:t>Priel</w:t>
      </w:r>
      <w:proofErr w:type="spellEnd"/>
      <w:r w:rsidR="007C5272" w:rsidRPr="00DC637E">
        <w:rPr>
          <w:rFonts w:ascii="Times New Roman" w:hAnsi="Times New Roman" w:cs="Times New Roman"/>
          <w:sz w:val="24"/>
          <w:szCs w:val="24"/>
        </w:rPr>
        <w:t xml:space="preserve"> (2010) found that </w:t>
      </w:r>
      <w:r w:rsidR="00E23B92" w:rsidRPr="00DC637E">
        <w:rPr>
          <w:rFonts w:ascii="Times New Roman" w:hAnsi="Times New Roman" w:cs="Times New Roman"/>
          <w:sz w:val="24"/>
          <w:szCs w:val="24"/>
        </w:rPr>
        <w:t>narcissist</w:t>
      </w:r>
      <w:r w:rsidR="00346E8C" w:rsidRPr="00DC637E">
        <w:rPr>
          <w:rFonts w:ascii="Times New Roman" w:hAnsi="Times New Roman" w:cs="Times New Roman"/>
          <w:sz w:val="24"/>
          <w:szCs w:val="24"/>
        </w:rPr>
        <w:t>ic participants</w:t>
      </w:r>
      <w:r w:rsidR="00E23B92" w:rsidRPr="00DC637E">
        <w:rPr>
          <w:rFonts w:ascii="Times New Roman" w:hAnsi="Times New Roman" w:cs="Times New Roman"/>
          <w:sz w:val="24"/>
          <w:szCs w:val="24"/>
        </w:rPr>
        <w:t xml:space="preserve"> reported being angry after reading a hypothetical vignette about a</w:t>
      </w:r>
      <w:r w:rsidR="00346E8C" w:rsidRPr="00DC637E">
        <w:rPr>
          <w:rFonts w:ascii="Times New Roman" w:hAnsi="Times New Roman" w:cs="Times New Roman"/>
          <w:sz w:val="24"/>
          <w:szCs w:val="24"/>
        </w:rPr>
        <w:t>n</w:t>
      </w:r>
      <w:r w:rsidR="00E23B92" w:rsidRPr="00DC637E">
        <w:rPr>
          <w:rFonts w:ascii="Times New Roman" w:hAnsi="Times New Roman" w:cs="Times New Roman"/>
          <w:sz w:val="24"/>
          <w:szCs w:val="24"/>
        </w:rPr>
        <w:t xml:space="preserve"> achievement threat, but did not report being angry after reading </w:t>
      </w:r>
      <w:r w:rsidR="006B1F56" w:rsidRPr="00DC637E">
        <w:rPr>
          <w:rFonts w:ascii="Times New Roman" w:hAnsi="Times New Roman" w:cs="Times New Roman"/>
          <w:sz w:val="24"/>
          <w:szCs w:val="24"/>
        </w:rPr>
        <w:t>a hypothetical vignette</w:t>
      </w:r>
      <w:r w:rsidR="006B1F56" w:rsidRPr="00DC637E" w:rsidDel="00546008">
        <w:rPr>
          <w:rFonts w:ascii="Times New Roman" w:hAnsi="Times New Roman" w:cs="Times New Roman"/>
          <w:sz w:val="24"/>
          <w:szCs w:val="24"/>
        </w:rPr>
        <w:t xml:space="preserve"> </w:t>
      </w:r>
      <w:r w:rsidR="00E23B92" w:rsidRPr="00DC637E">
        <w:rPr>
          <w:rFonts w:ascii="Times New Roman" w:hAnsi="Times New Roman" w:cs="Times New Roman"/>
          <w:sz w:val="24"/>
          <w:szCs w:val="24"/>
        </w:rPr>
        <w:t>about a romantic</w:t>
      </w:r>
      <w:r w:rsidR="00E23B92">
        <w:rPr>
          <w:rFonts w:ascii="Times New Roman" w:hAnsi="Times New Roman" w:cs="Times New Roman"/>
          <w:sz w:val="24"/>
          <w:szCs w:val="24"/>
        </w:rPr>
        <w:t xml:space="preserve"> rejection threat.</w:t>
      </w:r>
      <w:r w:rsidR="007C5272">
        <w:rPr>
          <w:rFonts w:ascii="Times New Roman" w:hAnsi="Times New Roman" w:cs="Times New Roman"/>
          <w:sz w:val="24"/>
          <w:szCs w:val="24"/>
        </w:rPr>
        <w:t xml:space="preserve"> </w:t>
      </w:r>
      <w:r w:rsidR="0071416B" w:rsidRPr="00DC637E">
        <w:rPr>
          <w:rFonts w:ascii="Times New Roman" w:hAnsi="Times New Roman" w:cs="Times New Roman"/>
          <w:sz w:val="24"/>
          <w:szCs w:val="24"/>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DC637E">
        <w:rPr>
          <w:rFonts w:ascii="Times New Roman" w:hAnsi="Times New Roman" w:cs="Times New Roman"/>
          <w:sz w:val="24"/>
          <w:szCs w:val="24"/>
        </w:rPr>
        <w:t xml:space="preserve">showed </w:t>
      </w:r>
      <w:r w:rsidR="0071416B" w:rsidRPr="00187DC6">
        <w:rPr>
          <w:rFonts w:ascii="Times New Roman" w:hAnsi="Times New Roman" w:cs="Times New Roman"/>
          <w:sz w:val="24"/>
          <w:szCs w:val="24"/>
        </w:rPr>
        <w:t xml:space="preserve">that </w:t>
      </w:r>
      <w:r w:rsidR="0071416B" w:rsidRPr="00187DC6">
        <w:rPr>
          <w:rFonts w:ascii="Times New Roman" w:hAnsi="Times New Roman" w:cs="Times New Roman"/>
          <w:sz w:val="24"/>
          <w:szCs w:val="24"/>
        </w:rPr>
        <w:lastRenderedPageBreak/>
        <w:t xml:space="preserve">narcissists displayed a pronounced better-than-average effect for </w:t>
      </w:r>
      <w:proofErr w:type="spellStart"/>
      <w:r w:rsidR="0071416B" w:rsidRPr="00187DC6">
        <w:rPr>
          <w:rFonts w:ascii="Times New Roman" w:hAnsi="Times New Roman" w:cs="Times New Roman"/>
          <w:sz w:val="24"/>
          <w:szCs w:val="24"/>
        </w:rPr>
        <w:t>agentic</w:t>
      </w:r>
      <w:proofErr w:type="spellEnd"/>
      <w:r w:rsidR="0071416B" w:rsidRPr="00187DC6">
        <w:rPr>
          <w:rFonts w:ascii="Times New Roman" w:hAnsi="Times New Roman" w:cs="Times New Roman"/>
          <w:sz w:val="24"/>
          <w:szCs w:val="24"/>
        </w:rPr>
        <w:t xml:space="preserve"> characteristics but not communal characteristics.</w:t>
      </w:r>
      <w:r w:rsidR="0071416B">
        <w:rPr>
          <w:rFonts w:ascii="Times New Roman" w:hAnsi="Times New Roman" w:cs="Times New Roman"/>
          <w:sz w:val="24"/>
          <w:szCs w:val="24"/>
        </w:rPr>
        <w:t xml:space="preserve"> </w:t>
      </w:r>
    </w:p>
    <w:p w14:paraId="1B4FE121" w14:textId="0A08E4EA"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commentRangeStart w:id="10"/>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commentRangeEnd w:id="10"/>
      <w:r w:rsidR="000675B1" w:rsidRPr="00DC637E">
        <w:rPr>
          <w:rStyle w:val="CommentReference"/>
        </w:rPr>
        <w:commentReference w:id="10"/>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spellStart"/>
      <w:proofErr w:type="gramStart"/>
      <w:r w:rsidR="00893055" w:rsidRPr="00DC637E">
        <w:rPr>
          <w:rFonts w:ascii="Times New Roman" w:hAnsi="Times New Roman" w:cs="Times New Roman"/>
          <w:sz w:val="24"/>
          <w:szCs w:val="24"/>
        </w:rPr>
        <w:t>Gu</w:t>
      </w:r>
      <w:proofErr w:type="spellEnd"/>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w:t>
      </w:r>
      <w:proofErr w:type="spellStart"/>
      <w:r w:rsidR="00C84E43" w:rsidRPr="00DC637E">
        <w:rPr>
          <w:rFonts w:ascii="Times New Roman" w:hAnsi="Times New Roman" w:cs="Times New Roman"/>
          <w:sz w:val="24"/>
          <w:szCs w:val="24"/>
        </w:rPr>
        <w:t>agentic</w:t>
      </w:r>
      <w:proofErr w:type="spellEnd"/>
      <w:r w:rsidR="00C84E43" w:rsidRPr="00DC637E">
        <w:rPr>
          <w:rFonts w:ascii="Times New Roman" w:hAnsi="Times New Roman" w:cs="Times New Roman"/>
          <w:sz w:val="24"/>
          <w:szCs w:val="24"/>
        </w:rPr>
        <w:t xml:space="preserve">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likely to remember self-relevant (i.e., </w:t>
      </w:r>
      <w:proofErr w:type="spellStart"/>
      <w:r w:rsidR="008E332E" w:rsidRPr="00DC637E">
        <w:rPr>
          <w:rFonts w:ascii="Times New Roman" w:hAnsi="Times New Roman" w:cs="Times New Roman"/>
          <w:sz w:val="24"/>
          <w:szCs w:val="24"/>
        </w:rPr>
        <w:t>agentic</w:t>
      </w:r>
      <w:proofErr w:type="spellEnd"/>
      <w:r w:rsidR="008E332E" w:rsidRPr="00DC637E">
        <w:rPr>
          <w:rFonts w:ascii="Times New Roman" w:hAnsi="Times New Roman" w:cs="Times New Roman"/>
          <w:sz w:val="24"/>
          <w:szCs w:val="24"/>
        </w:rPr>
        <w:t>) trait content</w:t>
      </w:r>
      <w:r w:rsidR="00AC1398" w:rsidRPr="00DC637E">
        <w:rPr>
          <w:rFonts w:ascii="Times New Roman" w:hAnsi="Times New Roman" w:cs="Times New Roman"/>
          <w:sz w:val="24"/>
          <w:szCs w:val="24"/>
        </w:rPr>
        <w:t xml:space="preserve"> (Jones &amp; </w:t>
      </w:r>
      <w:proofErr w:type="spellStart"/>
      <w:r w:rsidR="00AC1398" w:rsidRPr="00DC637E">
        <w:rPr>
          <w:rFonts w:ascii="Times New Roman" w:hAnsi="Times New Roman" w:cs="Times New Roman"/>
          <w:sz w:val="24"/>
          <w:szCs w:val="24"/>
        </w:rPr>
        <w:t>Brunell</w:t>
      </w:r>
      <w:proofErr w:type="spellEnd"/>
      <w:r w:rsidR="00AC1398" w:rsidRPr="00DC637E">
        <w:rPr>
          <w:rFonts w:ascii="Times New Roman" w:hAnsi="Times New Roman" w:cs="Times New Roman"/>
          <w:sz w:val="24"/>
          <w:szCs w:val="24"/>
        </w:rPr>
        <w:t xml:space="preserve">, 2015). </w:t>
      </w:r>
      <w:r w:rsidR="004A7F8F" w:rsidRPr="00DC637E">
        <w:rPr>
          <w:rFonts w:ascii="Times New Roman" w:hAnsi="Times New Roman" w:cs="Times New Roman"/>
          <w:sz w:val="24"/>
          <w:szCs w:val="24"/>
        </w:rPr>
        <w:t xml:space="preserve">Results like these led </w:t>
      </w:r>
      <w:proofErr w:type="spellStart"/>
      <w:r w:rsidR="004A7F8F" w:rsidRPr="00DC637E">
        <w:rPr>
          <w:rFonts w:ascii="Times New Roman" w:hAnsi="Times New Roman" w:cs="Times New Roman"/>
          <w:sz w:val="24"/>
          <w:szCs w:val="24"/>
        </w:rPr>
        <w:t>Paulhus</w:t>
      </w:r>
      <w:proofErr w:type="spellEnd"/>
      <w:r w:rsidR="004A7F8F" w:rsidRPr="00DC637E">
        <w:rPr>
          <w:rFonts w:ascii="Times New Roman" w:hAnsi="Times New Roman" w:cs="Times New Roman"/>
          <w:sz w:val="24"/>
          <w:szCs w:val="24"/>
        </w:rPr>
        <w:t xml:space="preserve"> (2001) to propose that narcissism is an extreme form of agency, and more recently, Campbell and colleagues introduced an agency model of narcissism (Campbell, </w:t>
      </w:r>
      <w:proofErr w:type="spellStart"/>
      <w:r w:rsidR="004A7F8F" w:rsidRPr="00DC637E">
        <w:rPr>
          <w:rFonts w:ascii="Times New Roman" w:hAnsi="Times New Roman" w:cs="Times New Roman"/>
          <w:sz w:val="24"/>
          <w:szCs w:val="24"/>
        </w:rPr>
        <w:t>Brunell</w:t>
      </w:r>
      <w:proofErr w:type="spellEnd"/>
      <w:r w:rsidR="004A7F8F" w:rsidRPr="00DC637E">
        <w:rPr>
          <w:rFonts w:ascii="Times New Roman" w:hAnsi="Times New Roman" w:cs="Times New Roman"/>
          <w:sz w:val="24"/>
          <w:szCs w:val="24"/>
        </w:rPr>
        <w:t xml:space="preserve">,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 xml:space="preserve">than the finding that narcissists endorse </w:t>
      </w:r>
      <w:proofErr w:type="spellStart"/>
      <w:r w:rsidRPr="00DC637E">
        <w:rPr>
          <w:rFonts w:ascii="Times New Roman" w:hAnsi="Times New Roman" w:cs="Times New Roman"/>
          <w:sz w:val="24"/>
          <w:szCs w:val="24"/>
        </w:rPr>
        <w:t>agentic</w:t>
      </w:r>
      <w:proofErr w:type="spellEnd"/>
      <w:r w:rsidRPr="00DC637E">
        <w:rPr>
          <w:rFonts w:ascii="Times New Roman" w:hAnsi="Times New Roman" w:cs="Times New Roman"/>
          <w:sz w:val="24"/>
          <w:szCs w:val="24"/>
        </w:rPr>
        <w:t xml:space="preserve">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proofErr w:type="spellStart"/>
      <w:r w:rsidR="001D1232" w:rsidRPr="00DC637E">
        <w:rPr>
          <w:rFonts w:ascii="Times New Roman" w:hAnsi="Times New Roman" w:cs="Times New Roman"/>
          <w:sz w:val="24"/>
          <w:szCs w:val="24"/>
        </w:rPr>
        <w:t>agentic</w:t>
      </w:r>
      <w:proofErr w:type="spellEnd"/>
      <w:r w:rsidR="001D1232" w:rsidRPr="00DC637E">
        <w:rPr>
          <w:rFonts w:ascii="Times New Roman" w:hAnsi="Times New Roman" w:cs="Times New Roman"/>
          <w:sz w:val="24"/>
          <w:szCs w:val="24"/>
        </w:rPr>
        <w:t xml:space="preserve">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w:t>
      </w:r>
      <w:proofErr w:type="spellStart"/>
      <w:r w:rsidR="002423FC" w:rsidRPr="00DC637E">
        <w:rPr>
          <w:rFonts w:ascii="Times New Roman" w:hAnsi="Times New Roman" w:cs="Times New Roman"/>
          <w:sz w:val="24"/>
          <w:szCs w:val="24"/>
        </w:rPr>
        <w:t>Naumann</w:t>
      </w:r>
      <w:proofErr w:type="spellEnd"/>
      <w:r w:rsidR="002423FC" w:rsidRPr="00DC637E">
        <w:rPr>
          <w:rFonts w:ascii="Times New Roman" w:hAnsi="Times New Roman" w:cs="Times New Roman"/>
          <w:sz w:val="24"/>
          <w:szCs w:val="24"/>
        </w:rPr>
        <w:t xml:space="preserve">, &amp; </w:t>
      </w:r>
      <w:proofErr w:type="spellStart"/>
      <w:r w:rsidR="002423FC" w:rsidRPr="00DC637E">
        <w:rPr>
          <w:rFonts w:ascii="Times New Roman" w:hAnsi="Times New Roman" w:cs="Times New Roman"/>
          <w:sz w:val="24"/>
          <w:szCs w:val="24"/>
        </w:rPr>
        <w:t>Vazire</w:t>
      </w:r>
      <w:proofErr w:type="spellEnd"/>
      <w:r w:rsidR="002423FC" w:rsidRPr="00DC637E">
        <w:rPr>
          <w:rFonts w:ascii="Times New Roman" w:hAnsi="Times New Roman" w:cs="Times New Roman"/>
          <w:sz w:val="24"/>
          <w:szCs w:val="24"/>
        </w:rPr>
        <w:t xml:space="preserv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w:t>
      </w:r>
      <w:proofErr w:type="spellStart"/>
      <w:r w:rsidR="00B3520E" w:rsidRPr="00DC637E">
        <w:rPr>
          <w:rFonts w:ascii="Times New Roman" w:hAnsi="Times New Roman" w:cs="Times New Roman"/>
          <w:sz w:val="24"/>
          <w:szCs w:val="24"/>
        </w:rPr>
        <w:t>Morf</w:t>
      </w:r>
      <w:proofErr w:type="spellEnd"/>
      <w:r w:rsidR="00B3520E" w:rsidRPr="00DC637E">
        <w:rPr>
          <w:rFonts w:ascii="Times New Roman" w:hAnsi="Times New Roman" w:cs="Times New Roman"/>
          <w:sz w:val="24"/>
          <w:szCs w:val="24"/>
        </w:rPr>
        <w:t xml:space="preserve"> &amp; </w:t>
      </w:r>
      <w:proofErr w:type="spellStart"/>
      <w:r w:rsidR="00B3520E" w:rsidRPr="00DC637E">
        <w:rPr>
          <w:rFonts w:ascii="Times New Roman" w:hAnsi="Times New Roman" w:cs="Times New Roman"/>
          <w:sz w:val="24"/>
          <w:szCs w:val="24"/>
        </w:rPr>
        <w:t>Rhodewalt</w:t>
      </w:r>
      <w:proofErr w:type="spellEnd"/>
      <w:r w:rsidR="00B3520E" w:rsidRPr="00DC637E">
        <w:rPr>
          <w:rFonts w:ascii="Times New Roman" w:hAnsi="Times New Roman" w:cs="Times New Roman"/>
          <w:sz w:val="24"/>
          <w:szCs w:val="24"/>
        </w:rPr>
        <w: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lastRenderedPageBreak/>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w:t>
      </w:r>
      <w:proofErr w:type="spellStart"/>
      <w:r w:rsidR="00245774" w:rsidRPr="00DC637E">
        <w:rPr>
          <w:rFonts w:ascii="Times New Roman" w:hAnsi="Times New Roman" w:cs="Times New Roman"/>
          <w:sz w:val="24"/>
          <w:szCs w:val="24"/>
        </w:rPr>
        <w:t>agentic</w:t>
      </w:r>
      <w:proofErr w:type="spellEnd"/>
      <w:r w:rsidR="00245774" w:rsidRPr="00DC637E">
        <w:rPr>
          <w:rFonts w:ascii="Times New Roman" w:hAnsi="Times New Roman" w:cs="Times New Roman"/>
          <w:sz w:val="24"/>
          <w:szCs w:val="24"/>
        </w:rPr>
        <w:t xml:space="preserve">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w:t>
      </w:r>
      <w:proofErr w:type="spellStart"/>
      <w:r w:rsidR="00382622" w:rsidRPr="00DC637E">
        <w:rPr>
          <w:rFonts w:ascii="Times New Roman" w:hAnsi="Times New Roman" w:cs="Times New Roman"/>
          <w:sz w:val="24"/>
          <w:szCs w:val="24"/>
        </w:rPr>
        <w:t>Jonason</w:t>
      </w:r>
      <w:proofErr w:type="spellEnd"/>
      <w:r w:rsidR="00382622" w:rsidRPr="00DC637E">
        <w:rPr>
          <w:rFonts w:ascii="Times New Roman" w:hAnsi="Times New Roman" w:cs="Times New Roman"/>
          <w:sz w:val="24"/>
          <w:szCs w:val="24"/>
        </w:rPr>
        <w:t xml:space="preserve">, Li, &amp; </w:t>
      </w:r>
      <w:proofErr w:type="spellStart"/>
      <w:r w:rsidR="00382622" w:rsidRPr="00DC637E">
        <w:rPr>
          <w:rFonts w:ascii="Times New Roman" w:hAnsi="Times New Roman" w:cs="Times New Roman"/>
          <w:sz w:val="24"/>
          <w:szCs w:val="24"/>
        </w:rPr>
        <w:t>Teicher</w:t>
      </w:r>
      <w:proofErr w:type="spellEnd"/>
      <w:r w:rsidR="00382622" w:rsidRPr="00DC637E">
        <w:rPr>
          <w:rFonts w:ascii="Times New Roman" w:hAnsi="Times New Roman" w:cs="Times New Roman"/>
          <w:sz w:val="24"/>
          <w:szCs w:val="24"/>
        </w:rPr>
        <w:t>, 2010)</w:t>
      </w:r>
      <w:r w:rsidR="00245774"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 xml:space="preserve">Carlson (2013)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Jones and </w:t>
      </w:r>
      <w:proofErr w:type="spellStart"/>
      <w:r w:rsidR="00AD6169" w:rsidRPr="00DC637E">
        <w:rPr>
          <w:rFonts w:ascii="Times New Roman" w:hAnsi="Times New Roman" w:cs="Times New Roman"/>
          <w:sz w:val="24"/>
          <w:szCs w:val="24"/>
        </w:rPr>
        <w:t>Brunell</w:t>
      </w:r>
      <w:proofErr w:type="spellEnd"/>
      <w:r w:rsidR="00AD6169" w:rsidRPr="00DC637E">
        <w:rPr>
          <w:rFonts w:ascii="Times New Roman" w:hAnsi="Times New Roman" w:cs="Times New Roman"/>
          <w:sz w:val="24"/>
          <w:szCs w:val="24"/>
        </w:rPr>
        <w:t xml:space="preserve">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proofErr w:type="spellStart"/>
      <w:r w:rsidR="00AD6169" w:rsidRPr="00DC637E">
        <w:rPr>
          <w:rFonts w:ascii="Times New Roman" w:hAnsi="Times New Roman" w:cs="Times New Roman"/>
          <w:sz w:val="24"/>
          <w:szCs w:val="24"/>
        </w:rPr>
        <w:t>agentic</w:t>
      </w:r>
      <w:proofErr w:type="spellEnd"/>
      <w:r w:rsidR="00AD6169"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w:t>
      </w:r>
      <w:proofErr w:type="spellStart"/>
      <w:r w:rsidR="001445DC" w:rsidRPr="00DC637E">
        <w:rPr>
          <w:rFonts w:ascii="Times New Roman" w:hAnsi="Times New Roman" w:cs="Times New Roman"/>
          <w:sz w:val="24"/>
          <w:szCs w:val="24"/>
        </w:rPr>
        <w:t>Brunell</w:t>
      </w:r>
      <w:proofErr w:type="spellEnd"/>
      <w:r w:rsidR="001445DC" w:rsidRPr="00DC637E">
        <w:rPr>
          <w:rFonts w:ascii="Times New Roman" w:hAnsi="Times New Roman" w:cs="Times New Roman"/>
          <w:sz w:val="24"/>
          <w:szCs w:val="24"/>
        </w:rPr>
        <w:t>,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sum, narcissists appear to enhance </w:t>
      </w:r>
      <w:proofErr w:type="spellStart"/>
      <w:r w:rsidRPr="00DC637E">
        <w:rPr>
          <w:rFonts w:ascii="Times New Roman" w:hAnsi="Times New Roman" w:cs="Times New Roman"/>
          <w:sz w:val="24"/>
          <w:szCs w:val="24"/>
        </w:rPr>
        <w:t>agentic</w:t>
      </w:r>
      <w:proofErr w:type="spellEnd"/>
      <w:r w:rsidRPr="00DC637E">
        <w:rPr>
          <w:rFonts w:ascii="Times New Roman" w:hAnsi="Times New Roman" w:cs="Times New Roman"/>
          <w:sz w:val="24"/>
          <w:szCs w:val="24"/>
        </w:rPr>
        <w:t xml:space="preserve">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w:t>
      </w:r>
      <w:proofErr w:type="spellStart"/>
      <w:r w:rsidRPr="0007672F">
        <w:rPr>
          <w:rFonts w:ascii="Times New Roman" w:hAnsi="Times New Roman" w:cs="Times New Roman"/>
          <w:sz w:val="24"/>
          <w:szCs w:val="24"/>
        </w:rPr>
        <w:t>agentic</w:t>
      </w:r>
      <w:proofErr w:type="spellEnd"/>
      <w:r w:rsidRPr="0007672F">
        <w:rPr>
          <w:rFonts w:ascii="Times New Roman" w:hAnsi="Times New Roman" w:cs="Times New Roman"/>
          <w:sz w:val="24"/>
          <w:szCs w:val="24"/>
        </w:rPr>
        <w:t xml:space="preserve">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B3D4CAB"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w:t>
      </w:r>
      <w:proofErr w:type="spellStart"/>
      <w:r w:rsidR="00FC3CD1" w:rsidRPr="00DC637E">
        <w:rPr>
          <w:rFonts w:ascii="Times New Roman" w:hAnsi="Times New Roman" w:cs="Times New Roman"/>
          <w:sz w:val="24"/>
          <w:szCs w:val="24"/>
        </w:rPr>
        <w:t>Schmukle</w:t>
      </w:r>
      <w:proofErr w:type="spellEnd"/>
      <w:r w:rsidR="00FC3CD1" w:rsidRPr="00DC637E">
        <w:rPr>
          <w:rFonts w:ascii="Times New Roman" w:hAnsi="Times New Roman" w:cs="Times New Roman"/>
          <w:sz w:val="24"/>
          <w:szCs w:val="24"/>
        </w:rPr>
        <w:t xml:space="preserve">, &amp; </w:t>
      </w:r>
      <w:proofErr w:type="spellStart"/>
      <w:r w:rsidR="00FC3CD1" w:rsidRPr="00DC637E">
        <w:rPr>
          <w:rFonts w:ascii="Times New Roman" w:hAnsi="Times New Roman" w:cs="Times New Roman"/>
          <w:sz w:val="24"/>
          <w:szCs w:val="24"/>
        </w:rPr>
        <w:t>Egloff</w:t>
      </w:r>
      <w:proofErr w:type="spellEnd"/>
      <w:r w:rsidR="00FC3CD1" w:rsidRPr="00DC637E">
        <w:rPr>
          <w:rFonts w:ascii="Times New Roman" w:hAnsi="Times New Roman" w:cs="Times New Roman"/>
          <w:sz w:val="24"/>
          <w:szCs w:val="24"/>
        </w:rPr>
        <w:t xml:space="preserve">, 2010; </w:t>
      </w:r>
      <w:commentRangeStart w:id="11"/>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commentRangeEnd w:id="11"/>
      <w:r w:rsidR="00D11CDB" w:rsidRPr="00DC637E">
        <w:rPr>
          <w:rStyle w:val="CommentReference"/>
        </w:rPr>
        <w:commentReference w:id="11"/>
      </w:r>
      <w:r w:rsidR="00F51576" w:rsidRPr="00DC637E">
        <w:rPr>
          <w:rFonts w:ascii="Times New Roman" w:hAnsi="Times New Roman" w:cs="Times New Roman"/>
          <w:sz w:val="24"/>
          <w:szCs w:val="24"/>
        </w:rPr>
        <w:t xml:space="preserve">; </w:t>
      </w:r>
      <w:proofErr w:type="spellStart"/>
      <w:r w:rsidR="00F51576" w:rsidRPr="00DC637E">
        <w:rPr>
          <w:rFonts w:ascii="Times New Roman" w:hAnsi="Times New Roman" w:cs="Times New Roman"/>
          <w:sz w:val="24"/>
          <w:szCs w:val="24"/>
        </w:rPr>
        <w:t>Paulhus</w:t>
      </w:r>
      <w:proofErr w:type="spellEnd"/>
      <w:r w:rsidR="00F51576" w:rsidRPr="00DC637E">
        <w:rPr>
          <w:rFonts w:ascii="Times New Roman" w:hAnsi="Times New Roman" w:cs="Times New Roman"/>
          <w:sz w:val="24"/>
          <w:szCs w:val="24"/>
        </w:rPr>
        <w:t xml:space="preserve">,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sidRPr="00DC637E">
        <w:rPr>
          <w:rFonts w:ascii="Times New Roman" w:hAnsi="Times New Roman" w:cs="Times New Roman"/>
          <w:sz w:val="24"/>
          <w:szCs w:val="24"/>
        </w:rPr>
        <w:t>Oltmanns</w:t>
      </w:r>
      <w:proofErr w:type="spellEnd"/>
      <w:r w:rsidR="00AC04D0" w:rsidRPr="00DC637E">
        <w:rPr>
          <w:rFonts w:ascii="Times New Roman" w:hAnsi="Times New Roman" w:cs="Times New Roman"/>
          <w:sz w:val="24"/>
          <w:szCs w:val="24"/>
        </w:rPr>
        <w:t xml:space="preserve">,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attractive, and for women, wearing makeup and having visible cleavage (</w:t>
      </w:r>
      <w:proofErr w:type="spellStart"/>
      <w:r w:rsidR="00DA59F8" w:rsidRPr="00DC637E">
        <w:rPr>
          <w:rFonts w:ascii="Times New Roman" w:hAnsi="Times New Roman" w:cs="Times New Roman"/>
          <w:sz w:val="24"/>
          <w:szCs w:val="24"/>
        </w:rPr>
        <w:t>Vazire</w:t>
      </w:r>
      <w:proofErr w:type="spellEnd"/>
      <w:r w:rsidR="00DA59F8" w:rsidRPr="00DC637E">
        <w:rPr>
          <w:rFonts w:ascii="Times New Roman" w:hAnsi="Times New Roman" w:cs="Times New Roman"/>
          <w:sz w:val="24"/>
          <w:szCs w:val="24"/>
        </w:rPr>
        <w:t xml:space="preserve">, </w:t>
      </w:r>
      <w:proofErr w:type="spellStart"/>
      <w:r w:rsidR="00DA59F8" w:rsidRPr="00DC637E">
        <w:rPr>
          <w:rFonts w:ascii="Times New Roman" w:hAnsi="Times New Roman" w:cs="Times New Roman"/>
          <w:sz w:val="24"/>
          <w:szCs w:val="24"/>
        </w:rPr>
        <w:t>Naumann</w:t>
      </w:r>
      <w:proofErr w:type="spellEnd"/>
      <w:r w:rsidR="00DA59F8" w:rsidRPr="00DC637E">
        <w:rPr>
          <w:rFonts w:ascii="Times New Roman" w:hAnsi="Times New Roman" w:cs="Times New Roman"/>
          <w:sz w:val="24"/>
          <w:szCs w:val="24"/>
        </w:rPr>
        <w:t xml:space="preserve">, </w:t>
      </w:r>
      <w:proofErr w:type="spellStart"/>
      <w:r w:rsidR="00DA59F8" w:rsidRPr="00DC637E">
        <w:rPr>
          <w:rFonts w:ascii="Times New Roman" w:hAnsi="Times New Roman" w:cs="Times New Roman"/>
          <w:sz w:val="24"/>
          <w:szCs w:val="24"/>
        </w:rPr>
        <w:t>Rentfrow</w:t>
      </w:r>
      <w:proofErr w:type="spellEnd"/>
      <w:r w:rsidR="00DA59F8" w:rsidRPr="00DC637E">
        <w:rPr>
          <w:rFonts w:ascii="Times New Roman" w:hAnsi="Times New Roman" w:cs="Times New Roman"/>
          <w:sz w:val="24"/>
          <w:szCs w:val="24"/>
        </w:rPr>
        <w:t xml:space="preserve">,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proofErr w:type="spellStart"/>
      <w:r w:rsidR="00B04C8E" w:rsidRPr="00DC637E">
        <w:rPr>
          <w:rFonts w:ascii="Times New Roman" w:hAnsi="Times New Roman" w:cs="Times New Roman"/>
          <w:sz w:val="24"/>
          <w:szCs w:val="24"/>
        </w:rPr>
        <w:t>Paulhus</w:t>
      </w:r>
      <w:proofErr w:type="spellEnd"/>
      <w:r w:rsidR="00B04C8E" w:rsidRPr="00DC637E">
        <w:rPr>
          <w:rFonts w:ascii="Times New Roman" w:hAnsi="Times New Roman" w:cs="Times New Roman"/>
          <w:sz w:val="24"/>
          <w:szCs w:val="24"/>
        </w:rPr>
        <w:t xml:space="preserve">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w:t>
      </w:r>
      <w:r w:rsidR="00B04C8E" w:rsidRPr="00DC637E">
        <w:rPr>
          <w:rFonts w:ascii="Times New Roman" w:hAnsi="Times New Roman" w:cs="Times New Roman"/>
          <w:sz w:val="24"/>
          <w:szCs w:val="24"/>
        </w:rPr>
        <w:lastRenderedPageBreak/>
        <w:t xml:space="preserve">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998487B"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 xml:space="preserve">the self-criterion residual method (John &amp; Robins, 1994; </w:t>
      </w:r>
      <w:proofErr w:type="spellStart"/>
      <w:r w:rsidR="00A37F57" w:rsidRPr="00DC637E">
        <w:rPr>
          <w:rFonts w:ascii="Times New Roman" w:hAnsi="Times New Roman" w:cs="Times New Roman"/>
          <w:sz w:val="24"/>
          <w:szCs w:val="24"/>
        </w:rPr>
        <w:t>Paulhus</w:t>
      </w:r>
      <w:proofErr w:type="spellEnd"/>
      <w:r w:rsidR="00A37F57" w:rsidRPr="00DC637E">
        <w:rPr>
          <w:rFonts w:ascii="Times New Roman" w:hAnsi="Times New Roman" w:cs="Times New Roman"/>
          <w:sz w:val="24"/>
          <w:szCs w:val="24"/>
        </w:rPr>
        <w:t xml:space="preserve">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44AF583"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w:t>
      </w:r>
      <w:proofErr w:type="spellStart"/>
      <w:r w:rsidR="00064536" w:rsidRPr="00DC637E">
        <w:rPr>
          <w:rFonts w:ascii="Times New Roman" w:hAnsi="Times New Roman" w:cs="Times New Roman"/>
          <w:sz w:val="24"/>
          <w:szCs w:val="24"/>
        </w:rPr>
        <w:t>Furby</w:t>
      </w:r>
      <w:proofErr w:type="spellEnd"/>
      <w:r w:rsidR="00064536" w:rsidRPr="00DC637E">
        <w:rPr>
          <w:rFonts w:ascii="Times New Roman" w:hAnsi="Times New Roman" w:cs="Times New Roman"/>
          <w:sz w:val="24"/>
          <w:szCs w:val="24"/>
        </w:rPr>
        <w:t xml:space="preserve">, 1970; Edwards, 1994; </w:t>
      </w:r>
      <w:r w:rsidR="00032537" w:rsidRPr="00DC637E">
        <w:rPr>
          <w:rFonts w:ascii="Times New Roman" w:hAnsi="Times New Roman" w:cs="Times New Roman"/>
          <w:sz w:val="24"/>
          <w:szCs w:val="24"/>
        </w:rPr>
        <w:t xml:space="preserve">Edwards, 1995; </w:t>
      </w:r>
      <w:commentRangeStart w:id="12"/>
      <w:proofErr w:type="spellStart"/>
      <w:r w:rsidR="0075370E" w:rsidRPr="00DC637E">
        <w:rPr>
          <w:rFonts w:ascii="Times New Roman" w:hAnsi="Times New Roman" w:cs="Times New Roman"/>
          <w:sz w:val="24"/>
          <w:szCs w:val="24"/>
        </w:rPr>
        <w:t>Furr</w:t>
      </w:r>
      <w:proofErr w:type="spellEnd"/>
      <w:r w:rsidR="0075370E" w:rsidRPr="00DC637E">
        <w:rPr>
          <w:rFonts w:ascii="Times New Roman" w:hAnsi="Times New Roman" w:cs="Times New Roman"/>
          <w:sz w:val="24"/>
          <w:szCs w:val="24"/>
        </w:rPr>
        <w:t xml:space="preserve"> &amp; Bacharach</w:t>
      </w:r>
      <w:r w:rsidR="00543DFE" w:rsidRPr="00DC637E">
        <w:rPr>
          <w:rFonts w:ascii="Times New Roman" w:hAnsi="Times New Roman" w:cs="Times New Roman"/>
          <w:sz w:val="24"/>
          <w:szCs w:val="24"/>
        </w:rPr>
        <w:t>, 2014</w:t>
      </w:r>
      <w:commentRangeEnd w:id="12"/>
      <w:r w:rsidR="005A6AB9" w:rsidRPr="00DC637E">
        <w:rPr>
          <w:rStyle w:val="CommentReference"/>
        </w:rPr>
        <w:commentReference w:id="12"/>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w:t>
      </w:r>
      <w:commentRangeStart w:id="13"/>
      <w:r w:rsidR="00B61293" w:rsidRPr="00DC637E">
        <w:rPr>
          <w:rFonts w:ascii="Times New Roman" w:hAnsi="Times New Roman" w:cs="Times New Roman"/>
          <w:sz w:val="24"/>
          <w:szCs w:val="24"/>
        </w:rPr>
        <w:t>report</w:t>
      </w:r>
      <w:r w:rsidR="00C7482B" w:rsidRPr="00DC637E">
        <w:rPr>
          <w:rFonts w:ascii="Times New Roman" w:hAnsi="Times New Roman" w:cs="Times New Roman"/>
          <w:sz w:val="24"/>
          <w:szCs w:val="24"/>
        </w:rPr>
        <w:t>s</w:t>
      </w:r>
      <w:commentRangeEnd w:id="13"/>
      <w:r w:rsidR="008860C4" w:rsidRPr="00DC637E">
        <w:rPr>
          <w:rStyle w:val="CommentReference"/>
        </w:rPr>
        <w:commentReference w:id="13"/>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 xml:space="preserve">Given the criticisms of difference scores, the self-criterion residual method (John &amp; Robins, 1994; </w:t>
      </w:r>
      <w:proofErr w:type="spellStart"/>
      <w:r w:rsidR="00472614" w:rsidRPr="00DC637E">
        <w:rPr>
          <w:rFonts w:ascii="Times New Roman" w:hAnsi="Times New Roman" w:cs="Times New Roman"/>
          <w:sz w:val="24"/>
          <w:szCs w:val="24"/>
        </w:rPr>
        <w:t>Paulhus</w:t>
      </w:r>
      <w:proofErr w:type="spellEnd"/>
      <w:r w:rsidR="00472614" w:rsidRPr="00DC637E">
        <w:rPr>
          <w:rFonts w:ascii="Times New Roman" w:hAnsi="Times New Roman" w:cs="Times New Roman"/>
          <w:sz w:val="24"/>
          <w:szCs w:val="24"/>
        </w:rPr>
        <w:t xml:space="preserve">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w:t>
      </w:r>
      <w:commentRangeStart w:id="14"/>
      <w:r w:rsidR="00472614" w:rsidRPr="00DC637E">
        <w:rPr>
          <w:rFonts w:ascii="Times New Roman" w:hAnsi="Times New Roman" w:cs="Times New Roman"/>
          <w:sz w:val="24"/>
          <w:szCs w:val="24"/>
        </w:rPr>
        <w:t xml:space="preserve">one </w:t>
      </w:r>
      <w:r w:rsidRPr="00DC637E">
        <w:rPr>
          <w:rFonts w:ascii="Times New Roman" w:hAnsi="Times New Roman" w:cs="Times New Roman"/>
          <w:sz w:val="24"/>
          <w:szCs w:val="24"/>
        </w:rPr>
        <w:t>of the two methods</w:t>
      </w:r>
      <w:commentRangeEnd w:id="14"/>
      <w:r w:rsidR="005A0B92" w:rsidRPr="00DC637E">
        <w:rPr>
          <w:rStyle w:val="CommentReference"/>
        </w:rPr>
        <w:commentReference w:id="14"/>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w:t>
      </w:r>
      <w:commentRangeStart w:id="15"/>
      <w:r w:rsidR="00C636B6" w:rsidRPr="00DC637E">
        <w:rPr>
          <w:rFonts w:ascii="Times New Roman" w:hAnsi="Times New Roman" w:cs="Times New Roman"/>
          <w:sz w:val="24"/>
          <w:szCs w:val="24"/>
        </w:rPr>
        <w:t>method</w:t>
      </w:r>
      <w:commentRangeEnd w:id="15"/>
      <w:r w:rsidR="002B7202">
        <w:rPr>
          <w:rStyle w:val="CommentReference"/>
        </w:rPr>
        <w:commentReference w:id="15"/>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lastRenderedPageBreak/>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16"/>
      <w:r w:rsidRPr="002F3A4A">
        <w:rPr>
          <w:rFonts w:ascii="Times New Roman" w:hAnsi="Times New Roman" w:cs="Times New Roman"/>
          <w:b/>
          <w:sz w:val="24"/>
          <w:szCs w:val="24"/>
        </w:rPr>
        <w:t>Search</w:t>
      </w:r>
      <w:commentRangeEnd w:id="16"/>
      <w:r w:rsidR="00D258C2">
        <w:rPr>
          <w:rStyle w:val="CommentReference"/>
        </w:rPr>
        <w:commentReference w:id="16"/>
      </w:r>
    </w:p>
    <w:p w14:paraId="0C7028AE" w14:textId="242989FB"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 xml:space="preserve">eyword searches in </w:t>
      </w:r>
      <w:proofErr w:type="spellStart"/>
      <w:r w:rsidR="003C2FE9" w:rsidRPr="002F3A4A">
        <w:rPr>
          <w:rFonts w:ascii="Times New Roman" w:hAnsi="Times New Roman" w:cs="Times New Roman"/>
          <w:sz w:val="24"/>
          <w:szCs w:val="24"/>
        </w:rPr>
        <w:t>PsycINFO</w:t>
      </w:r>
      <w:proofErr w:type="spellEnd"/>
      <w:r w:rsidR="003C2FE9" w:rsidRPr="002F3A4A">
        <w:rPr>
          <w:rFonts w:ascii="Times New Roman" w:hAnsi="Times New Roman" w:cs="Times New Roman"/>
          <w:sz w:val="24"/>
          <w:szCs w:val="24"/>
        </w:rPr>
        <w:t>,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98506F">
        <w:rPr>
          <w:rFonts w:ascii="Times New Roman" w:hAnsi="Times New Roman" w:cs="Times New Roman"/>
          <w:sz w:val="24"/>
          <w:szCs w:val="24"/>
        </w:rPr>
        <w:lastRenderedPageBreak/>
        <w:t xml:space="preserve">including the: </w:t>
      </w:r>
      <w:r w:rsidR="0098506F">
        <w:rPr>
          <w:rFonts w:ascii="Times New Roman" w:hAnsi="Times New Roman" w:cs="Times New Roman"/>
        </w:rPr>
        <w:t xml:space="preserve">Narcissistic </w:t>
      </w:r>
      <w:r w:rsidR="0098506F" w:rsidRPr="00DC637E">
        <w:rPr>
          <w:rFonts w:ascii="Times New Roman" w:hAnsi="Times New Roman" w:cs="Times New Roman"/>
        </w:rPr>
        <w:t>Personality Inventory (NPI;</w:t>
      </w:r>
      <w:r w:rsidR="007F0497" w:rsidRPr="00DC637E">
        <w:rPr>
          <w:rFonts w:ascii="Times New Roman" w:hAnsi="Times New Roman" w:cs="Times New Roman"/>
        </w:rPr>
        <w:t xml:space="preserve"> </w:t>
      </w:r>
      <w:proofErr w:type="spellStart"/>
      <w:r w:rsidR="00AD1128" w:rsidRPr="00DC637E">
        <w:rPr>
          <w:rFonts w:ascii="Times New Roman" w:hAnsi="Times New Roman" w:cs="Times New Roman"/>
          <w:lang w:eastAsia="zh-CN"/>
        </w:rPr>
        <w:t>Raskin</w:t>
      </w:r>
      <w:proofErr w:type="spellEnd"/>
      <w:r w:rsidR="00AD1128" w:rsidRPr="00DC637E">
        <w:rPr>
          <w:rFonts w:ascii="Times New Roman" w:hAnsi="Times New Roman" w:cs="Times New Roman"/>
          <w:lang w:eastAsia="zh-CN"/>
        </w:rPr>
        <w:t xml:space="preserve"> &amp; Terry, 1988</w:t>
      </w:r>
      <w:r w:rsidR="0098506F" w:rsidRPr="00DC637E">
        <w:rPr>
          <w:rFonts w:ascii="Times New Roman" w:hAnsi="Times New Roman" w:cs="Times New Roman"/>
        </w:rPr>
        <w:t>), OMNI Personality Inventory (</w:t>
      </w:r>
      <w:r w:rsidR="00E76455" w:rsidRPr="00DC637E">
        <w:rPr>
          <w:rFonts w:ascii="Times New Roman" w:hAnsi="Times New Roman" w:cs="Times New Roman" w:hint="eastAsia"/>
          <w:lang w:eastAsia="zh-CN"/>
        </w:rPr>
        <w:t>O</w:t>
      </w:r>
      <w:r w:rsidR="00E76455" w:rsidRPr="00DC637E">
        <w:rPr>
          <w:rFonts w:ascii="Times New Roman" w:hAnsi="Times New Roman" w:cs="Times New Roman"/>
          <w:lang w:eastAsia="zh-CN"/>
        </w:rPr>
        <w:t>’</w:t>
      </w:r>
      <w:r w:rsidR="00E76455" w:rsidRPr="00DC637E">
        <w:rPr>
          <w:rFonts w:ascii="Times New Roman" w:hAnsi="Times New Roman" w:cs="Times New Roman" w:hint="eastAsia"/>
          <w:lang w:eastAsia="zh-CN"/>
        </w:rPr>
        <w:t>Brien</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1987</w:t>
      </w:r>
      <w:r w:rsidR="0098506F" w:rsidRPr="00DC637E">
        <w:rPr>
          <w:rFonts w:ascii="Times New Roman" w:hAnsi="Times New Roman" w:cs="Times New Roman"/>
        </w:rPr>
        <w:t>), Structured Clinical Interview for DSM Disorders (SCID</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Fir</w:t>
      </w:r>
      <w:r w:rsidR="00087614" w:rsidRPr="00DC637E">
        <w:rPr>
          <w:rFonts w:ascii="Times New Roman" w:hAnsi="Times New Roman" w:cs="Times New Roman"/>
        </w:rPr>
        <w:t>st</w:t>
      </w:r>
      <w:r w:rsidR="004B47D2" w:rsidRPr="00DC637E">
        <w:rPr>
          <w:rFonts w:ascii="Times New Roman" w:hAnsi="Times New Roman" w:cs="Times New Roman" w:hint="eastAsia"/>
          <w:lang w:eastAsia="zh-CN"/>
        </w:rPr>
        <w:t>, Gibbon,</w:t>
      </w:r>
      <w:r w:rsidR="00E80F95" w:rsidRPr="00DC637E">
        <w:rPr>
          <w:rFonts w:ascii="Times New Roman" w:hAnsi="Times New Roman" w:cs="Times New Roman" w:hint="eastAsia"/>
          <w:lang w:eastAsia="zh-CN"/>
        </w:rPr>
        <w:t xml:space="preserve"> </w:t>
      </w:r>
      <w:r w:rsidR="004B47D2" w:rsidRPr="00DC637E">
        <w:rPr>
          <w:rFonts w:ascii="Times New Roman" w:hAnsi="Times New Roman" w:cs="Times New Roman" w:hint="eastAsia"/>
          <w:lang w:eastAsia="zh-CN"/>
        </w:rPr>
        <w:t>Spitzer, Williams, &amp; Benjamin, 1997</w:t>
      </w:r>
      <w:r w:rsidR="00E76455" w:rsidRPr="00DC637E">
        <w:rPr>
          <w:rFonts w:ascii="Times New Roman" w:hAnsi="Times New Roman" w:cs="Times New Roman" w:hint="eastAsia"/>
          <w:lang w:eastAsia="zh-CN"/>
        </w:rPr>
        <w:t xml:space="preserve"> </w:t>
      </w:r>
      <w:r w:rsidR="0098506F" w:rsidRPr="00DC637E">
        <w:rPr>
          <w:rFonts w:ascii="Times New Roman" w:hAnsi="Times New Roman" w:cs="Times New Roman"/>
        </w:rPr>
        <w:t>), Personality Diagnostic Questionnaire-4 (PDQ-4</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proofErr w:type="spellStart"/>
      <w:r w:rsidR="004D0FBB" w:rsidRPr="00DC637E">
        <w:rPr>
          <w:rFonts w:ascii="Times New Roman" w:hAnsi="Times New Roman" w:cs="Times New Roman" w:hint="eastAsia"/>
          <w:lang w:eastAsia="zh-CN"/>
        </w:rPr>
        <w:t>Hyler</w:t>
      </w:r>
      <w:proofErr w:type="spellEnd"/>
      <w:r w:rsidR="004D0FBB" w:rsidRPr="00DC637E">
        <w:rPr>
          <w:rFonts w:ascii="Times New Roman" w:hAnsi="Times New Roman" w:cs="Times New Roman" w:hint="eastAsia"/>
          <w:lang w:eastAsia="zh-CN"/>
        </w:rPr>
        <w:t>, 1994</w:t>
      </w:r>
      <w:r w:rsidR="0098506F" w:rsidRPr="00DC637E">
        <w:rPr>
          <w:rFonts w:ascii="Times New Roman" w:hAnsi="Times New Roman" w:cs="Times New Roman"/>
        </w:rPr>
        <w:t>), Diagnostic Interview for DSM- IV Personality Disorders (DIPD</w:t>
      </w:r>
      <w:r w:rsidR="00372239" w:rsidRPr="00DC637E">
        <w:rPr>
          <w:rFonts w:ascii="Times New Roman" w:hAnsi="Times New Roman" w:cs="Times New Roman" w:hint="eastAsia"/>
          <w:color w:val="0070C0"/>
          <w:lang w:eastAsia="zh-CN"/>
        </w:rPr>
        <w:t>-IV</w:t>
      </w:r>
      <w:r w:rsidR="00A116C6" w:rsidRPr="00DC637E">
        <w:rPr>
          <w:rFonts w:ascii="Times New Roman" w:hAnsi="Times New Roman" w:cs="Times New Roman" w:hint="eastAsia"/>
          <w:color w:val="0070C0"/>
          <w:lang w:eastAsia="zh-CN"/>
        </w:rPr>
        <w:t xml:space="preserve">; </w:t>
      </w:r>
      <w:proofErr w:type="spellStart"/>
      <w:r w:rsidR="00372239" w:rsidRPr="00DC637E">
        <w:rPr>
          <w:rFonts w:ascii="Times New Roman" w:hAnsi="Times New Roman" w:cs="Times New Roman"/>
          <w:color w:val="0070C0"/>
        </w:rPr>
        <w:t>Zanarini</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Frankenburg</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Sickel</w:t>
      </w:r>
      <w:proofErr w:type="spellEnd"/>
      <w:r w:rsidR="00372239" w:rsidRPr="00DC637E">
        <w:rPr>
          <w:rFonts w:ascii="Times New Roman" w:hAnsi="Times New Roman" w:cs="Times New Roman"/>
          <w:color w:val="0070C0"/>
        </w:rPr>
        <w:t xml:space="preserve">, &amp; </w:t>
      </w:r>
      <w:r w:rsidR="00372239" w:rsidRPr="00DC637E">
        <w:rPr>
          <w:rFonts w:ascii="Times New Roman" w:hAnsi="Times New Roman" w:cs="Times New Roman"/>
        </w:rPr>
        <w:t>Yong, 1996</w:t>
      </w:r>
      <w:r w:rsidR="0098506F" w:rsidRPr="00DC637E">
        <w:rPr>
          <w:rFonts w:ascii="Times New Roman" w:hAnsi="Times New Roman" w:cs="Times New Roman"/>
        </w:rPr>
        <w:t>), International Personality Disorders Examination (IPDE</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proofErr w:type="spellStart"/>
      <w:r w:rsidR="00327158" w:rsidRPr="00DC637E">
        <w:rPr>
          <w:rFonts w:ascii="Times New Roman" w:hAnsi="Times New Roman" w:cs="Times New Roman" w:hint="eastAsia"/>
          <w:lang w:eastAsia="zh-CN"/>
        </w:rPr>
        <w:t>Loranger</w:t>
      </w:r>
      <w:proofErr w:type="spellEnd"/>
      <w:r w:rsidR="00327158" w:rsidRPr="00DC637E">
        <w:rPr>
          <w:rFonts w:ascii="Times New Roman" w:hAnsi="Times New Roman" w:cs="Times New Roman" w:hint="eastAsia"/>
          <w:lang w:eastAsia="zh-CN"/>
        </w:rPr>
        <w:t>, 1999</w:t>
      </w:r>
      <w:r w:rsidR="0098506F" w:rsidRPr="00DC637E">
        <w:rPr>
          <w:rFonts w:ascii="Times New Roman" w:hAnsi="Times New Roman" w:cs="Times New Roman"/>
        </w:rPr>
        <w:t>), Personality</w:t>
      </w:r>
      <w:r w:rsidR="0098506F" w:rsidRPr="00AC0F31">
        <w:rPr>
          <w:rFonts w:ascii="Times New Roman" w:hAnsi="Times New Roman" w:cs="Times New Roman"/>
        </w:rPr>
        <w:t xml:space="preserve"> Disorder Interview–IV (</w:t>
      </w:r>
      <w:r w:rsidR="0098506F" w:rsidRPr="00DC637E">
        <w:rPr>
          <w:rFonts w:ascii="Times New Roman" w:hAnsi="Times New Roman" w:cs="Times New Roman"/>
          <w:highlight w:val="cyan"/>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r w:rsidR="00C56F99">
        <w:rPr>
          <w:rFonts w:ascii="Times New Roman" w:hAnsi="Times New Roman" w:cs="Times New Roman" w:hint="eastAsia"/>
          <w:lang w:eastAsia="zh-CN"/>
        </w:rPr>
        <w:t xml:space="preserve">; </w:t>
      </w:r>
      <w:proofErr w:type="spellStart"/>
      <w:r w:rsidR="00C56F99" w:rsidRPr="00DC637E">
        <w:rPr>
          <w:rFonts w:ascii="Times New Roman" w:hAnsi="Times New Roman" w:cs="Times New Roman"/>
        </w:rPr>
        <w:t>Pfohl</w:t>
      </w:r>
      <w:proofErr w:type="spellEnd"/>
      <w:r w:rsidR="00C56F99" w:rsidRPr="00DC637E">
        <w:rPr>
          <w:rFonts w:ascii="Times New Roman" w:hAnsi="Times New Roman" w:cs="Times New Roman"/>
        </w:rPr>
        <w:t>, Blum, &amp; Zimmerman, 1997</w:t>
      </w:r>
      <w:r w:rsidR="0098506F" w:rsidRPr="00DC637E">
        <w:rPr>
          <w:rFonts w:ascii="Times New Roman" w:hAnsi="Times New Roman" w:cs="Times New Roman"/>
        </w:rPr>
        <w:t>), Diagnostic Interview</w:t>
      </w:r>
      <w:r w:rsidR="0098506F">
        <w:rPr>
          <w:rFonts w:ascii="Times New Roman" w:hAnsi="Times New Roman" w:cs="Times New Roman"/>
        </w:rPr>
        <w:t xml:space="preserve"> for Narcissism (</w:t>
      </w:r>
      <w:r w:rsidR="0098506F" w:rsidRPr="00DC637E">
        <w:rPr>
          <w:rFonts w:ascii="Times New Roman" w:hAnsi="Times New Roman" w:cs="Times New Roman"/>
          <w:highlight w:val="cyan"/>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w:t>
      </w:r>
      <w:proofErr w:type="spellStart"/>
      <w:r w:rsidR="0098506F" w:rsidRPr="0098506F">
        <w:rPr>
          <w:rFonts w:ascii="Times New Roman" w:hAnsi="Times New Roman" w:cs="Times New Roman"/>
        </w:rPr>
        <w:t>Nonadaptive</w:t>
      </w:r>
      <w:proofErr w:type="spellEnd"/>
      <w:r w:rsidR="0098506F" w:rsidRPr="0098506F">
        <w:rPr>
          <w:rFonts w:ascii="Times New Roman" w:hAnsi="Times New Roman" w:cs="Times New Roman"/>
        </w:rPr>
        <w:t xml:space="preser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sidRPr="00DC637E">
        <w:rPr>
          <w:rFonts w:ascii="Times New Roman" w:hAnsi="Times New Roman" w:cs="Times New Roman"/>
        </w:rPr>
        <w:t>-2</w:t>
      </w:r>
      <w:r w:rsidR="00815C8C" w:rsidRPr="00DC637E">
        <w:rPr>
          <w:rFonts w:ascii="Times New Roman" w:hAnsi="Times New Roman" w:cs="Times New Roman" w:hint="eastAsia"/>
          <w:lang w:eastAsia="zh-CN"/>
        </w:rPr>
        <w:t>; Clark, 1993</w:t>
      </w:r>
      <w:r w:rsidR="0098506F" w:rsidRPr="00DC637E">
        <w:rPr>
          <w:rFonts w:ascii="Times New Roman" w:hAnsi="Times New Roman" w:cs="Times New Roman"/>
        </w:rPr>
        <w:t xml:space="preserve">), </w:t>
      </w:r>
      <w:proofErr w:type="spellStart"/>
      <w:r w:rsidR="0098506F" w:rsidRPr="00DC637E">
        <w:rPr>
          <w:rFonts w:ascii="Times New Roman" w:hAnsi="Times New Roman"/>
          <w:sz w:val="24"/>
          <w:szCs w:val="24"/>
        </w:rPr>
        <w:t>Millon</w:t>
      </w:r>
      <w:proofErr w:type="spellEnd"/>
      <w:r w:rsidR="0098506F" w:rsidRPr="00DC637E">
        <w:rPr>
          <w:rFonts w:ascii="Times New Roman" w:hAnsi="Times New Roman"/>
          <w:sz w:val="24"/>
          <w:szCs w:val="24"/>
        </w:rPr>
        <w:t xml:space="preserve"> Clinical </w:t>
      </w:r>
      <w:proofErr w:type="spellStart"/>
      <w:r w:rsidR="0098506F" w:rsidRPr="00DC637E">
        <w:rPr>
          <w:rFonts w:ascii="Times New Roman" w:hAnsi="Times New Roman"/>
          <w:sz w:val="24"/>
          <w:szCs w:val="24"/>
        </w:rPr>
        <w:t>Multiaxial</w:t>
      </w:r>
      <w:proofErr w:type="spellEnd"/>
      <w:r w:rsidR="0098506F" w:rsidRPr="00DC637E">
        <w:rPr>
          <w:rFonts w:ascii="Times New Roman" w:hAnsi="Times New Roman"/>
          <w:sz w:val="24"/>
          <w:szCs w:val="24"/>
        </w:rPr>
        <w:t xml:space="preserve"> Inventory (MCMI-III</w:t>
      </w:r>
      <w:r w:rsidR="007C7815" w:rsidRPr="00DC637E">
        <w:rPr>
          <w:rFonts w:ascii="Times New Roman" w:hAnsi="Times New Roman" w:hint="eastAsia"/>
          <w:sz w:val="24"/>
          <w:szCs w:val="24"/>
          <w:lang w:eastAsia="zh-CN"/>
        </w:rPr>
        <w:t xml:space="preserve">; </w:t>
      </w:r>
      <w:proofErr w:type="spellStart"/>
      <w:r w:rsidR="007C7815" w:rsidRPr="00DC637E">
        <w:rPr>
          <w:rFonts w:ascii="Times New Roman" w:hAnsi="Times New Roman" w:cs="Times New Roman"/>
        </w:rPr>
        <w:t>Millon</w:t>
      </w:r>
      <w:proofErr w:type="spellEnd"/>
      <w:r w:rsidR="007C7815" w:rsidRPr="00DC637E">
        <w:rPr>
          <w:rFonts w:ascii="Times New Roman" w:hAnsi="Times New Roman" w:cs="Times New Roman"/>
        </w:rPr>
        <w:t xml:space="preserve">, </w:t>
      </w:r>
      <w:proofErr w:type="spellStart"/>
      <w:r w:rsidR="007C7815" w:rsidRPr="00DC637E">
        <w:rPr>
          <w:rFonts w:ascii="Times New Roman" w:hAnsi="Times New Roman" w:cs="Times New Roman"/>
        </w:rPr>
        <w:t>Millon</w:t>
      </w:r>
      <w:proofErr w:type="spellEnd"/>
      <w:r w:rsidR="007C7815" w:rsidRPr="00DC637E">
        <w:rPr>
          <w:rFonts w:ascii="Times New Roman" w:hAnsi="Times New Roman" w:cs="Times New Roman"/>
        </w:rPr>
        <w:t>, Davis, &amp; Grossman, 2006b</w:t>
      </w:r>
      <w:r w:rsidR="0098506F" w:rsidRPr="00DC637E">
        <w:rPr>
          <w:rFonts w:ascii="Times New Roman" w:hAnsi="Times New Roman"/>
          <w:sz w:val="24"/>
          <w:szCs w:val="24"/>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DC637E">
        <w:rPr>
          <w:rFonts w:ascii="Times New Roman" w:hAnsi="Times New Roman" w:cs="Times New Roman"/>
          <w:highlight w:val="cyan"/>
        </w:rPr>
        <w:t>MMPI-2</w:t>
      </w:r>
      <w:r w:rsidR="0098506F" w:rsidRPr="0098506F">
        <w:rPr>
          <w:rFonts w:ascii="Times New Roman" w:hAnsi="Times New Roman" w:cs="Times New Roman"/>
        </w:rPr>
        <w:t>), Dirty Dozen</w:t>
      </w:r>
      <w:r w:rsidR="00B33918">
        <w:rPr>
          <w:rFonts w:ascii="Times New Roman" w:hAnsi="Times New Roman" w:cs="Times New Roman" w:hint="eastAsia"/>
          <w:lang w:eastAsia="zh-CN"/>
        </w:rPr>
        <w:t xml:space="preserve"> </w:t>
      </w:r>
      <w:r w:rsidR="00B33918" w:rsidRPr="00DC637E">
        <w:rPr>
          <w:rFonts w:ascii="Times New Roman" w:hAnsi="Times New Roman" w:cs="Times New Roman" w:hint="eastAsia"/>
          <w:lang w:eastAsia="zh-CN"/>
        </w:rPr>
        <w:t>(</w:t>
      </w:r>
      <w:proofErr w:type="spellStart"/>
      <w:r w:rsidR="00B33918" w:rsidRPr="00DC637E">
        <w:rPr>
          <w:rFonts w:ascii="Times New Roman" w:hAnsi="Times New Roman" w:cs="Times New Roman"/>
        </w:rPr>
        <w:t>Jonason</w:t>
      </w:r>
      <w:proofErr w:type="spellEnd"/>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Webster</w:t>
      </w:r>
      <w:r w:rsidR="00B33918" w:rsidRPr="00DC637E">
        <w:rPr>
          <w:rFonts w:ascii="Times New Roman" w:hAnsi="Times New Roman" w:cs="Times New Roman" w:hint="eastAsia"/>
          <w:lang w:eastAsia="zh-CN"/>
        </w:rPr>
        <w:t>, 2010)</w:t>
      </w:r>
      <w:r w:rsidR="0098506F" w:rsidRPr="00DC637E">
        <w:rPr>
          <w:rFonts w:ascii="Times New Roman" w:hAnsi="Times New Roman" w:cs="Times New Roman"/>
        </w:rPr>
        <w:t>, Narcissistic Grandiosity Scale (NGS</w:t>
      </w:r>
      <w:r w:rsidR="00BA0FB2" w:rsidRPr="00DC637E">
        <w:rPr>
          <w:rFonts w:ascii="Times New Roman" w:hAnsi="Times New Roman" w:cs="Times New Roman" w:hint="eastAsia"/>
          <w:lang w:eastAsia="zh-CN"/>
        </w:rPr>
        <w:t xml:space="preserve">; </w:t>
      </w:r>
      <w:r w:rsidR="00BA0FB2" w:rsidRPr="00DC637E">
        <w:rPr>
          <w:rFonts w:ascii="Times New Roman" w:hAnsi="Times New Roman" w:cs="Times New Roman"/>
        </w:rPr>
        <w:t xml:space="preserve">Rosenthal, Hooley, &amp; </w:t>
      </w:r>
      <w:proofErr w:type="spellStart"/>
      <w:r w:rsidR="00BA0FB2" w:rsidRPr="00DC637E">
        <w:rPr>
          <w:rFonts w:ascii="Times New Roman" w:hAnsi="Times New Roman" w:cs="Times New Roman"/>
        </w:rPr>
        <w:t>Steshenko</w:t>
      </w:r>
      <w:proofErr w:type="spellEnd"/>
      <w:r w:rsidR="00BA0FB2" w:rsidRPr="00DC637E">
        <w:rPr>
          <w:rFonts w:ascii="Times New Roman" w:hAnsi="Times New Roman" w:cs="Times New Roman"/>
        </w:rPr>
        <w:t>, 2007</w:t>
      </w:r>
      <w:r w:rsidR="0098506F" w:rsidRPr="00DC637E">
        <w:rPr>
          <w:rFonts w:ascii="Times New Roman" w:hAnsi="Times New Roman" w:cs="Times New Roman"/>
        </w:rPr>
        <w:t>), Hogan Developmental Survey Bold Scale (HDS-Bold</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 1997; 2009</w:t>
      </w:r>
      <w:r w:rsidR="0098506F" w:rsidRPr="00DC637E">
        <w:rPr>
          <w:rFonts w:ascii="Times New Roman" w:hAnsi="Times New Roman" w:cs="Times New Roman"/>
        </w:rPr>
        <w:t>), and California Personality Inventory (CPI</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Gough</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&amp;</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Bradley, 1996</w:t>
      </w:r>
      <w:r w:rsidR="0098506F" w:rsidRPr="00DC637E">
        <w:rPr>
          <w:rFonts w:ascii="Times New Roman" w:hAnsi="Times New Roman" w:cs="Times New Roman"/>
        </w:rPr>
        <w:t>)</w:t>
      </w:r>
      <w:r w:rsidR="00D60123" w:rsidRPr="00DC637E">
        <w:rPr>
          <w:rFonts w:ascii="Times New Roman" w:hAnsi="Times New Roman" w:cs="Times New Roman"/>
          <w:sz w:val="24"/>
          <w:szCs w:val="24"/>
        </w:rPr>
        <w:t xml:space="preserve">. </w:t>
      </w:r>
      <w:r w:rsidR="0098506F" w:rsidRPr="00DC637E">
        <w:rPr>
          <w:rFonts w:ascii="Times New Roman" w:hAnsi="Times New Roman" w:cs="Times New Roman"/>
          <w:sz w:val="24"/>
          <w:szCs w:val="24"/>
        </w:rPr>
        <w:t>These inventories were identified through</w:t>
      </w:r>
      <w:r w:rsidR="007F0497" w:rsidRPr="00DC637E">
        <w:rPr>
          <w:rFonts w:ascii="Times New Roman" w:hAnsi="Times New Roman" w:cs="Times New Roman"/>
          <w:sz w:val="24"/>
          <w:szCs w:val="24"/>
        </w:rPr>
        <w:t xml:space="preserve"> two chapters in</w:t>
      </w:r>
      <w:r w:rsidR="0098506F" w:rsidRPr="00DC637E">
        <w:rPr>
          <w:rFonts w:ascii="Times New Roman" w:hAnsi="Times New Roman" w:cs="Times New Roman"/>
          <w:sz w:val="24"/>
          <w:szCs w:val="24"/>
        </w:rPr>
        <w:t xml:space="preserve"> the </w:t>
      </w:r>
      <w:r w:rsidR="0098506F" w:rsidRPr="00DC637E">
        <w:rPr>
          <w:rFonts w:ascii="Times New Roman" w:hAnsi="Times New Roman" w:cs="Times New Roman"/>
          <w:i/>
          <w:sz w:val="24"/>
          <w:szCs w:val="24"/>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proofErr w:type="spellStart"/>
      <w:r w:rsidR="0098506F">
        <w:rPr>
          <w:rFonts w:ascii="Times New Roman" w:hAnsi="Times New Roman"/>
          <w:sz w:val="24"/>
          <w:szCs w:val="24"/>
        </w:rPr>
        <w:t>Tamborski</w:t>
      </w:r>
      <w:proofErr w:type="spellEnd"/>
      <w:r w:rsidR="0098506F">
        <w:rPr>
          <w:rFonts w:ascii="Times New Roman" w:hAnsi="Times New Roman"/>
          <w:sz w:val="24"/>
          <w:szCs w:val="24"/>
        </w:rPr>
        <w:t xml:space="preserve"> &amp; Brown, 2011; </w:t>
      </w:r>
      <w:r w:rsidR="0098506F" w:rsidRPr="0032339C">
        <w:rPr>
          <w:rFonts w:ascii="Times New Roman" w:hAnsi="Times New Roman"/>
          <w:sz w:val="24"/>
          <w:szCs w:val="24"/>
        </w:rPr>
        <w:t xml:space="preserve">Watson &amp; </w:t>
      </w:r>
      <w:proofErr w:type="spellStart"/>
      <w:r w:rsidR="0098506F" w:rsidRPr="0032339C">
        <w:rPr>
          <w:rFonts w:ascii="Times New Roman" w:hAnsi="Times New Roman"/>
          <w:sz w:val="24"/>
          <w:szCs w:val="24"/>
        </w:rPr>
        <w:t>Bagby</w:t>
      </w:r>
      <w:proofErr w:type="spellEnd"/>
      <w:r w:rsidR="0098506F" w:rsidRPr="0032339C">
        <w:rPr>
          <w:rFonts w:ascii="Times New Roman" w:hAnsi="Times New Roman"/>
          <w:sz w:val="24"/>
          <w:szCs w:val="24"/>
        </w:rPr>
        <w:t>, 2011</w:t>
      </w:r>
      <w:r w:rsidR="0098506F">
        <w:rPr>
          <w:rFonts w:ascii="Times New Roman" w:hAnsi="Times New Roman"/>
          <w:sz w:val="24"/>
          <w:szCs w:val="24"/>
        </w:rPr>
        <w:t xml:space="preserve">). </w:t>
      </w:r>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17"/>
      <w:r w:rsidR="003C2FE9" w:rsidRPr="00DC637E">
        <w:rPr>
          <w:rFonts w:ascii="Times New Roman" w:hAnsi="Times New Roman" w:cs="Times New Roman"/>
          <w:sz w:val="24"/>
          <w:szCs w:val="24"/>
          <w:highlight w:val="yellow"/>
        </w:rPr>
        <w:t>49</w:t>
      </w:r>
      <w:commentRangeEnd w:id="17"/>
      <w:r w:rsidR="00B54D02">
        <w:rPr>
          <w:rStyle w:val="CommentReference"/>
        </w:rPr>
        <w:commentReference w:id="17"/>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1F1D0A0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 xml:space="preserve">measures of vulnerable narcissism because </w:t>
      </w:r>
      <w:r w:rsidR="00531EBA">
        <w:rPr>
          <w:rFonts w:ascii="Times New Roman" w:hAnsi="Times New Roman" w:cs="Times New Roman"/>
          <w:sz w:val="24"/>
          <w:szCs w:val="24"/>
        </w:rPr>
        <w:lastRenderedPageBreak/>
        <w:t>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ins w:id="18" w:author="Author">
        <w:r w:rsidR="00BD3C83">
          <w:rPr>
            <w:rFonts w:ascii="Times New Roman" w:hAnsi="Times New Roman" w:cs="Times New Roman"/>
            <w:sz w:val="24"/>
            <w:szCs w:val="24"/>
          </w:rPr>
          <w:t>entitled</w:t>
        </w:r>
      </w:ins>
      <w:del w:id="19" w:author="Author">
        <w:r w:rsidR="003E44BD" w:rsidDel="00BD3C83">
          <w:rPr>
            <w:rFonts w:ascii="Times New Roman" w:hAnsi="Times New Roman" w:cs="Times New Roman"/>
            <w:sz w:val="24"/>
            <w:szCs w:val="24"/>
          </w:rPr>
          <w:delText>i.e.,</w:delText>
        </w:r>
      </w:del>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proofErr w:type="spellStart"/>
      <w:r w:rsidR="00531EBA">
        <w:rPr>
          <w:rFonts w:ascii="Times New Roman" w:hAnsi="Times New Roman" w:cs="Times New Roman"/>
          <w:sz w:val="24"/>
          <w:szCs w:val="24"/>
        </w:rPr>
        <w:t>Pincus</w:t>
      </w:r>
      <w:proofErr w:type="spellEnd"/>
      <w:r w:rsidR="00531EBA">
        <w:rPr>
          <w:rFonts w:ascii="Times New Roman" w:hAnsi="Times New Roman" w:cs="Times New Roman"/>
          <w:sz w:val="24"/>
          <w:szCs w:val="24"/>
        </w:rPr>
        <w:t xml:space="preserve">,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8B2554">
        <w:rPr>
          <w:rFonts w:ascii="Times New Roman" w:hAnsi="Times New Roman" w:cs="Times New Roman"/>
          <w:sz w:val="24"/>
          <w:szCs w:val="24"/>
        </w:rPr>
        <w:t>b</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proofErr w:type="spellStart"/>
      <w:r w:rsidR="00BB508D">
        <w:rPr>
          <w:rFonts w:ascii="Times New Roman" w:hAnsi="Times New Roman"/>
          <w:sz w:val="24"/>
          <w:szCs w:val="24"/>
        </w:rPr>
        <w:t>Thomaes</w:t>
      </w:r>
      <w:proofErr w:type="spellEnd"/>
      <w:r w:rsidR="00BB508D">
        <w:rPr>
          <w:rFonts w:ascii="Times New Roman" w:hAnsi="Times New Roman"/>
          <w:sz w:val="24"/>
          <w:szCs w:val="24"/>
        </w:rPr>
        <w:t xml:space="preserve">, </w:t>
      </w:r>
      <w:proofErr w:type="spellStart"/>
      <w:r w:rsidR="00BB508D">
        <w:rPr>
          <w:rFonts w:ascii="Times New Roman" w:hAnsi="Times New Roman"/>
          <w:sz w:val="24"/>
          <w:szCs w:val="24"/>
        </w:rPr>
        <w:t>Stegge</w:t>
      </w:r>
      <w:proofErr w:type="spellEnd"/>
      <w:r w:rsidR="00BB508D">
        <w:rPr>
          <w:rFonts w:ascii="Times New Roman" w:hAnsi="Times New Roman"/>
          <w:sz w:val="24"/>
          <w:szCs w:val="24"/>
        </w:rPr>
        <w:t xml:space="preserve">, </w:t>
      </w:r>
      <w:proofErr w:type="spellStart"/>
      <w:r w:rsidR="00BB508D">
        <w:rPr>
          <w:rFonts w:ascii="Times New Roman" w:hAnsi="Times New Roman"/>
          <w:sz w:val="24"/>
          <w:szCs w:val="24"/>
        </w:rPr>
        <w:t>Bushmann</w:t>
      </w:r>
      <w:proofErr w:type="spellEnd"/>
      <w:r w:rsidR="00BB508D">
        <w:rPr>
          <w:rFonts w:ascii="Times New Roman" w:hAnsi="Times New Roman"/>
          <w:sz w:val="24"/>
          <w:szCs w:val="24"/>
        </w:rPr>
        <w:t xml:space="preserve">, Olthof, &amp; </w:t>
      </w:r>
      <w:proofErr w:type="spellStart"/>
      <w:r w:rsidR="00BB508D">
        <w:rPr>
          <w:rFonts w:ascii="Times New Roman" w:hAnsi="Times New Roman"/>
          <w:sz w:val="24"/>
          <w:szCs w:val="24"/>
        </w:rPr>
        <w:t>Denissen</w:t>
      </w:r>
      <w:proofErr w:type="spellEnd"/>
      <w:r w:rsidR="00BB508D">
        <w:rPr>
          <w:rFonts w:ascii="Times New Roman" w:hAnsi="Times New Roman"/>
          <w:sz w:val="24"/>
          <w:szCs w:val="24"/>
        </w:rPr>
        <w:t xml:space="preserve">, 2008), </w:t>
      </w:r>
      <w:r w:rsidR="00982DC1">
        <w:rPr>
          <w:rFonts w:ascii="Times New Roman" w:hAnsi="Times New Roman"/>
          <w:sz w:val="24"/>
          <w:szCs w:val="24"/>
        </w:rPr>
        <w:t xml:space="preserve">and </w:t>
      </w:r>
      <w:r w:rsidR="006B7950">
        <w:rPr>
          <w:rFonts w:ascii="Times New Roman" w:hAnsi="Times New Roman"/>
          <w:sz w:val="24"/>
          <w:szCs w:val="24"/>
        </w:rPr>
        <w:t>a short dark-triad measure (</w:t>
      </w:r>
      <w:proofErr w:type="spellStart"/>
      <w:r w:rsidR="006B7950">
        <w:rPr>
          <w:rFonts w:ascii="Times New Roman" w:hAnsi="Times New Roman"/>
          <w:sz w:val="24"/>
          <w:szCs w:val="24"/>
        </w:rPr>
        <w:t>Paulhus</w:t>
      </w:r>
      <w:proofErr w:type="spellEnd"/>
      <w:r w:rsidR="006B7950">
        <w:rPr>
          <w:rFonts w:ascii="Times New Roman" w:hAnsi="Times New Roman"/>
          <w:sz w:val="24"/>
          <w:szCs w:val="24"/>
        </w:rPr>
        <w:t xml:space="preserve"> &amp; Jones, 2011)</w:t>
      </w:r>
      <w:r w:rsidR="00D258C2">
        <w:rPr>
          <w:rFonts w:ascii="Times New Roman" w:hAnsi="Times New Roman" w:cs="Times New Roman"/>
          <w:sz w:val="24"/>
          <w:szCs w:val="24"/>
        </w:rPr>
        <w:t xml:space="preserve">. Fourth, </w:t>
      </w:r>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w:t>
      </w:r>
      <w:r w:rsidR="003E44BD">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Pr>
          <w:rFonts w:ascii="Times New Roman" w:hAnsi="Times New Roman" w:cs="Times New Roman"/>
          <w:sz w:val="24"/>
          <w:szCs w:val="24"/>
        </w:rPr>
        <w:t>.</w:t>
      </w:r>
      <w:r w:rsidR="003E44BD">
        <w:rPr>
          <w:rFonts w:ascii="Times New Roman" w:hAnsi="Times New Roman" w:cs="Times New Roman"/>
          <w:sz w:val="24"/>
          <w:szCs w:val="24"/>
        </w:rPr>
        <w:t>06</w:t>
      </w:r>
      <w:r w:rsidR="0011287E">
        <w:rPr>
          <w:rFonts w:ascii="Times New Roman" w:hAnsi="Times New Roman" w:cs="Times New Roman"/>
          <w:sz w:val="24"/>
          <w:szCs w:val="24"/>
        </w:rPr>
        <w:t>5</w:t>
      </w:r>
      <w:r w:rsidR="00BB6FA0">
        <w:rPr>
          <w:rFonts w:ascii="Times New Roman" w:hAnsi="Times New Roman" w:cs="Times New Roman"/>
          <w:sz w:val="24"/>
          <w:szCs w:val="24"/>
        </w:rPr>
        <w:t xml:space="preserve"> (</w:t>
      </w:r>
      <w:r w:rsidR="00BC1DF4">
        <w:rPr>
          <w:rFonts w:ascii="Times New Roman" w:hAnsi="Times New Roman" w:cs="Times New Roman"/>
          <w:sz w:val="24"/>
          <w:szCs w:val="24"/>
        </w:rPr>
        <w:t xml:space="preserve">i.e., Cohen, </w:t>
      </w:r>
      <w:proofErr w:type="spellStart"/>
      <w:r w:rsidR="00BC1DF4">
        <w:rPr>
          <w:rFonts w:ascii="Times New Roman" w:hAnsi="Times New Roman" w:cs="Times New Roman"/>
          <w:sz w:val="24"/>
          <w:szCs w:val="24"/>
        </w:rPr>
        <w:t>Panter</w:t>
      </w:r>
      <w:proofErr w:type="spellEnd"/>
      <w:r w:rsidR="00BC1DF4">
        <w:rPr>
          <w:rFonts w:ascii="Times New Roman" w:hAnsi="Times New Roman" w:cs="Times New Roman"/>
          <w:sz w:val="24"/>
          <w:szCs w:val="24"/>
        </w:rPr>
        <w:t xml:space="preserve">, </w:t>
      </w:r>
      <w:proofErr w:type="spellStart"/>
      <w:r w:rsidR="00BC1DF4">
        <w:rPr>
          <w:rFonts w:ascii="Times New Roman" w:hAnsi="Times New Roman" w:cs="Times New Roman"/>
          <w:sz w:val="24"/>
          <w:szCs w:val="24"/>
        </w:rPr>
        <w:t>Turan</w:t>
      </w:r>
      <w:proofErr w:type="spellEnd"/>
      <w:r w:rsidR="00BC1DF4">
        <w:rPr>
          <w:rFonts w:ascii="Times New Roman" w:hAnsi="Times New Roman" w:cs="Times New Roman"/>
          <w:sz w:val="24"/>
          <w:szCs w:val="24"/>
        </w:rPr>
        <w:t>, Morse, &amp; Kim, 2014)</w:t>
      </w:r>
      <w:r w:rsidR="003E44BD">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31C5CF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w:t>
      </w:r>
      <w:r w:rsidR="00656294">
        <w:rPr>
          <w:rFonts w:ascii="Times New Roman" w:hAnsi="Times New Roman" w:cs="Times New Roman"/>
          <w:sz w:val="24"/>
          <w:szCs w:val="24"/>
        </w:rPr>
        <w:lastRenderedPageBreak/>
        <w:t>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ins w:id="20" w:author="Author">
        <w:r w:rsidR="00BD3C83">
          <w:rPr>
            <w:rFonts w:ascii="Times New Roman" w:hAnsi="Times New Roman" w:cs="Times New Roman"/>
            <w:sz w:val="24"/>
            <w:szCs w:val="24"/>
          </w:rPr>
          <w:t>were</w:t>
        </w:r>
      </w:ins>
      <w:del w:id="21" w:author="Author">
        <w:r w:rsidR="00CC611E" w:rsidRPr="002B6276" w:rsidDel="00BD3C83">
          <w:rPr>
            <w:rFonts w:ascii="Times New Roman" w:hAnsi="Times New Roman" w:cs="Times New Roman"/>
            <w:sz w:val="24"/>
            <w:szCs w:val="24"/>
          </w:rPr>
          <w:delText>are</w:delText>
        </w:r>
      </w:del>
      <w:r w:rsidR="00CC611E" w:rsidRPr="002B6276">
        <w:rPr>
          <w:rFonts w:ascii="Times New Roman" w:hAnsi="Times New Roman" w:cs="Times New Roman"/>
          <w:sz w:val="24"/>
          <w:szCs w:val="24"/>
        </w:rPr>
        <w:t xml:space="preserve"> strangers who ha</w:t>
      </w:r>
      <w:ins w:id="22" w:author="Author">
        <w:r w:rsidR="00BD3C83">
          <w:rPr>
            <w:rFonts w:ascii="Times New Roman" w:hAnsi="Times New Roman" w:cs="Times New Roman"/>
            <w:sz w:val="24"/>
            <w:szCs w:val="24"/>
          </w:rPr>
          <w:t>d</w:t>
        </w:r>
      </w:ins>
      <w:del w:id="23" w:author="Author">
        <w:r w:rsidR="00CC611E" w:rsidRPr="002B6276" w:rsidDel="00BD3C83">
          <w:rPr>
            <w:rFonts w:ascii="Times New Roman" w:hAnsi="Times New Roman" w:cs="Times New Roman"/>
            <w:sz w:val="24"/>
            <w:szCs w:val="24"/>
          </w:rPr>
          <w:delText>ve</w:delText>
        </w:r>
      </w:del>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ins w:id="24" w:author="Author">
        <w:r w:rsidR="00BD3C83">
          <w:rPr>
            <w:rFonts w:ascii="Times New Roman" w:hAnsi="Times New Roman" w:cs="Times New Roman"/>
            <w:sz w:val="24"/>
            <w:szCs w:val="24"/>
          </w:rPr>
          <w:t xml:space="preserve">by strangers </w:t>
        </w:r>
      </w:ins>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Carlson, </w:t>
      </w:r>
      <w:proofErr w:type="spellStart"/>
      <w:r w:rsidR="0078234C" w:rsidRPr="002B6276">
        <w:rPr>
          <w:rFonts w:ascii="Times New Roman" w:hAnsi="Times New Roman" w:cs="Times New Roman"/>
          <w:sz w:val="24"/>
          <w:szCs w:val="24"/>
        </w:rPr>
        <w:t>Naumann</w:t>
      </w:r>
      <w:proofErr w:type="spellEnd"/>
      <w:r w:rsidR="0078234C" w:rsidRPr="002B6276">
        <w:rPr>
          <w:rFonts w:ascii="Times New Roman" w:hAnsi="Times New Roman" w:cs="Times New Roman"/>
          <w:sz w:val="24"/>
          <w:szCs w:val="24"/>
        </w:rPr>
        <w:t xml:space="preserve">, &amp; </w:t>
      </w:r>
      <w:proofErr w:type="spellStart"/>
      <w:r w:rsidR="0078234C" w:rsidRPr="002B6276">
        <w:rPr>
          <w:rFonts w:ascii="Times New Roman" w:hAnsi="Times New Roman" w:cs="Times New Roman"/>
          <w:sz w:val="24"/>
          <w:szCs w:val="24"/>
        </w:rPr>
        <w:t>Vazire</w:t>
      </w:r>
      <w:proofErr w:type="spellEnd"/>
      <w:r w:rsidR="0078234C" w:rsidRPr="002B6276">
        <w:rPr>
          <w:rFonts w:ascii="Times New Roman" w:hAnsi="Times New Roman" w:cs="Times New Roman"/>
          <w:sz w:val="24"/>
          <w:szCs w:val="24"/>
        </w:rPr>
        <w:t>, 2011</w:t>
      </w:r>
      <w:r w:rsidR="0035119B" w:rsidRPr="002B6276">
        <w:rPr>
          <w:rFonts w:ascii="Times New Roman" w:hAnsi="Times New Roman" w:cs="Times New Roman"/>
          <w:sz w:val="24"/>
          <w:szCs w:val="24"/>
        </w:rPr>
        <w:t xml:space="preserve">); participants’ physical attractiveness was rated </w:t>
      </w:r>
      <w:ins w:id="25" w:author="Author">
        <w:r w:rsidR="00BD3C83">
          <w:rPr>
            <w:rFonts w:ascii="Times New Roman" w:hAnsi="Times New Roman" w:cs="Times New Roman"/>
            <w:sz w:val="24"/>
            <w:szCs w:val="24"/>
          </w:rPr>
          <w:t xml:space="preserve">by strangers </w:t>
        </w:r>
      </w:ins>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when the rater and participant </w:t>
      </w:r>
      <w:r w:rsidR="002B71D5" w:rsidRPr="002B6276">
        <w:rPr>
          <w:rFonts w:ascii="Times New Roman" w:hAnsi="Times New Roman" w:cs="Times New Roman"/>
          <w:sz w:val="24"/>
          <w:szCs w:val="24"/>
        </w:rPr>
        <w:t>ha</w:t>
      </w:r>
      <w:ins w:id="26" w:author="Author">
        <w:r w:rsidR="00BD3C83">
          <w:rPr>
            <w:rFonts w:ascii="Times New Roman" w:hAnsi="Times New Roman" w:cs="Times New Roman"/>
            <w:sz w:val="24"/>
            <w:szCs w:val="24"/>
          </w:rPr>
          <w:t>d</w:t>
        </w:r>
      </w:ins>
      <w:del w:id="27" w:author="Author">
        <w:r w:rsidR="002B71D5" w:rsidRPr="002B6276" w:rsidDel="00BD3C83">
          <w:rPr>
            <w:rFonts w:ascii="Times New Roman" w:hAnsi="Times New Roman" w:cs="Times New Roman"/>
            <w:sz w:val="24"/>
            <w:szCs w:val="24"/>
          </w:rPr>
          <w:delText>ve</w:delText>
        </w:r>
      </w:del>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xml:space="preserve">; without prior interaction, pairs of participants talked for five minutes and then rated their partner’s personality (Carlson, </w:t>
      </w:r>
      <w:proofErr w:type="spellStart"/>
      <w:r w:rsidR="0035119B" w:rsidRPr="002B6276">
        <w:rPr>
          <w:rFonts w:ascii="Times New Roman" w:hAnsi="Times New Roman" w:cs="Times New Roman"/>
          <w:sz w:val="24"/>
          <w:szCs w:val="24"/>
        </w:rPr>
        <w:t>Vazire</w:t>
      </w:r>
      <w:proofErr w:type="spellEnd"/>
      <w:r w:rsidR="0035119B" w:rsidRPr="002B6276">
        <w:rPr>
          <w:rFonts w:ascii="Times New Roman" w:hAnsi="Times New Roman" w:cs="Times New Roman"/>
          <w:sz w:val="24"/>
          <w:szCs w:val="24"/>
        </w:rPr>
        <w:t xml:space="preserve">, &amp; </w:t>
      </w:r>
      <w:proofErr w:type="spellStart"/>
      <w:r w:rsidR="0035119B" w:rsidRPr="002B6276">
        <w:rPr>
          <w:rFonts w:ascii="Times New Roman" w:hAnsi="Times New Roman" w:cs="Times New Roman"/>
          <w:sz w:val="24"/>
          <w:szCs w:val="24"/>
        </w:rPr>
        <w:t>Oltmanns</w:t>
      </w:r>
      <w:proofErr w:type="spellEnd"/>
      <w:r w:rsidR="0035119B" w:rsidRPr="002B6276">
        <w:rPr>
          <w:rFonts w:ascii="Times New Roman" w:hAnsi="Times New Roman" w:cs="Times New Roman"/>
          <w:sz w:val="24"/>
          <w:szCs w:val="24"/>
        </w:rPr>
        <w:t>, 2011)]</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6374BD" w:rsidRPr="002B6276">
        <w:rPr>
          <w:rFonts w:ascii="Times New Roman" w:hAnsi="Times New Roman" w:cs="Times New Roman"/>
          <w:sz w:val="24"/>
          <w:szCs w:val="24"/>
        </w:rPr>
        <w:t>when the rater and participant ha</w:t>
      </w:r>
      <w:ins w:id="28" w:author="Author">
        <w:r w:rsidR="00BD3C83">
          <w:rPr>
            <w:rFonts w:ascii="Times New Roman" w:hAnsi="Times New Roman" w:cs="Times New Roman"/>
            <w:sz w:val="24"/>
            <w:szCs w:val="24"/>
          </w:rPr>
          <w:t>d</w:t>
        </w:r>
      </w:ins>
      <w:del w:id="29" w:author="Author">
        <w:r w:rsidR="006374BD" w:rsidRPr="002B6276" w:rsidDel="00BD3C83">
          <w:rPr>
            <w:rFonts w:ascii="Times New Roman" w:hAnsi="Times New Roman" w:cs="Times New Roman"/>
            <w:sz w:val="24"/>
            <w:szCs w:val="24"/>
          </w:rPr>
          <w:delText>ve</w:delText>
        </w:r>
      </w:del>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w:t>
      </w:r>
      <w:r w:rsidR="00F9220A">
        <w:rPr>
          <w:rFonts w:ascii="Times New Roman" w:hAnsi="Times New Roman" w:cs="Times New Roman"/>
          <w:sz w:val="24"/>
          <w:szCs w:val="24"/>
        </w:rPr>
        <w:lastRenderedPageBreak/>
        <w:t>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3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30"/>
      <w:r w:rsidR="00420D28">
        <w:rPr>
          <w:rStyle w:val="CommentReference"/>
        </w:rPr>
        <w:commentReference w:id="3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57B077D1"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whether there </w:t>
      </w:r>
      <w:ins w:id="31" w:author="Author">
        <w:r w:rsidR="00C074CE">
          <w:rPr>
            <w:rFonts w:ascii="Times New Roman" w:hAnsi="Times New Roman" w:cs="Times New Roman"/>
            <w:sz w:val="24"/>
            <w:szCs w:val="24"/>
          </w:rPr>
          <w:t xml:space="preserve">was a preponderance of positive results included in our </w:t>
        </w:r>
        <w:proofErr w:type="gramStart"/>
        <w:r w:rsidR="00C074CE">
          <w:rPr>
            <w:rFonts w:ascii="Times New Roman" w:hAnsi="Times New Roman" w:cs="Times New Roman"/>
            <w:sz w:val="24"/>
            <w:szCs w:val="24"/>
          </w:rPr>
          <w:t>meta</w:t>
        </w:r>
        <w:proofErr w:type="gramEnd"/>
        <w:r w:rsidR="00C074CE">
          <w:rPr>
            <w:rFonts w:ascii="Times New Roman" w:hAnsi="Times New Roman" w:cs="Times New Roman"/>
            <w:sz w:val="24"/>
            <w:szCs w:val="24"/>
          </w:rPr>
          <w:t xml:space="preserve"> analysis</w:t>
        </w:r>
      </w:ins>
      <w:del w:id="32" w:author="Author">
        <w:r w:rsidR="006A46EA" w:rsidDel="00C074CE">
          <w:rPr>
            <w:rFonts w:ascii="Times New Roman" w:hAnsi="Times New Roman" w:cs="Times New Roman"/>
            <w:sz w:val="24"/>
            <w:szCs w:val="24"/>
          </w:rPr>
          <w:delText xml:space="preserve">is a problem with selective reporting of </w:delText>
        </w:r>
        <w:r w:rsidR="00E6375C" w:rsidDel="00C074CE">
          <w:rPr>
            <w:rFonts w:ascii="Times New Roman" w:hAnsi="Times New Roman" w:cs="Times New Roman"/>
            <w:sz w:val="24"/>
            <w:szCs w:val="24"/>
          </w:rPr>
          <w:delText>studies that produce statistically significant results</w:delText>
        </w:r>
        <w:r w:rsidR="006A46EA" w:rsidDel="00C074CE">
          <w:rPr>
            <w:rFonts w:ascii="Times New Roman" w:hAnsi="Times New Roman" w:cs="Times New Roman"/>
            <w:sz w:val="24"/>
            <w:szCs w:val="24"/>
          </w:rPr>
          <w:delText>, presumably</w:delText>
        </w:r>
      </w:del>
      <w:r w:rsidR="006A46EA">
        <w:rPr>
          <w:rFonts w:ascii="Times New Roman" w:hAnsi="Times New Roman" w:cs="Times New Roman"/>
          <w:sz w:val="24"/>
          <w:szCs w:val="24"/>
        </w:rPr>
        <w:t xml:space="preserve"> because statistically significant results </w:t>
      </w:r>
      <w:ins w:id="33" w:author="Author">
        <w:r w:rsidR="00C074CE">
          <w:rPr>
            <w:rFonts w:ascii="Times New Roman" w:hAnsi="Times New Roman" w:cs="Times New Roman"/>
            <w:sz w:val="24"/>
            <w:szCs w:val="24"/>
          </w:rPr>
          <w:t>were</w:t>
        </w:r>
      </w:ins>
      <w:del w:id="34" w:author="Author">
        <w:r w:rsidR="006A46EA" w:rsidDel="00C074CE">
          <w:rPr>
            <w:rFonts w:ascii="Times New Roman" w:hAnsi="Times New Roman" w:cs="Times New Roman"/>
            <w:sz w:val="24"/>
            <w:szCs w:val="24"/>
          </w:rPr>
          <w:delText>are</w:delText>
        </w:r>
      </w:del>
      <w:r w:rsidR="006A46EA">
        <w:rPr>
          <w:rFonts w:ascii="Times New Roman" w:hAnsi="Times New Roman" w:cs="Times New Roman"/>
          <w:sz w:val="24"/>
          <w:szCs w:val="24"/>
        </w:rPr>
        <w:t xml:space="preserve"> more likely to get published </w:t>
      </w:r>
      <w:del w:id="35" w:author="Author">
        <w:r w:rsidR="006A46EA" w:rsidDel="00C074CE">
          <w:rPr>
            <w:rFonts w:ascii="Times New Roman" w:hAnsi="Times New Roman" w:cs="Times New Roman"/>
            <w:sz w:val="24"/>
            <w:szCs w:val="24"/>
          </w:rPr>
          <w:delText>(i.e., the file drawer effect)</w:delText>
        </w:r>
      </w:del>
      <w:ins w:id="36" w:author="Author">
        <w:r w:rsidR="00C074CE">
          <w:rPr>
            <w:rFonts w:ascii="Times New Roman" w:hAnsi="Times New Roman" w:cs="Times New Roman"/>
            <w:sz w:val="24"/>
            <w:szCs w:val="24"/>
          </w:rPr>
          <w:t>than null results (i.e., the file drawer effect)</w:t>
        </w:r>
      </w:ins>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utilizes Hedges and </w:t>
      </w:r>
      <w:proofErr w:type="spellStart"/>
      <w:r w:rsidR="008A1F24">
        <w:rPr>
          <w:rFonts w:ascii="Times New Roman" w:hAnsi="Times New Roman" w:cs="Times New Roman"/>
          <w:sz w:val="24"/>
          <w:szCs w:val="24"/>
        </w:rPr>
        <w:t>Olkin’s</w:t>
      </w:r>
      <w:proofErr w:type="spellEnd"/>
      <w:r w:rsidR="008A1F24">
        <w:rPr>
          <w:rFonts w:ascii="Times New Roman" w:hAnsi="Times New Roman" w:cs="Times New Roman"/>
          <w:sz w:val="24"/>
          <w:szCs w:val="24"/>
        </w:rPr>
        <w:t xml:space="preserve"> </w:t>
      </w:r>
      <w:r w:rsidR="00180652">
        <w:rPr>
          <w:rFonts w:ascii="Times New Roman" w:hAnsi="Times New Roman" w:cs="Times New Roman"/>
          <w:sz w:val="24"/>
          <w:szCs w:val="24"/>
        </w:rPr>
        <w:t>(</w:t>
      </w:r>
      <w:r w:rsidR="00997A26">
        <w:rPr>
          <w:rFonts w:ascii="Times New Roman" w:hAnsi="Times New Roman" w:cs="Times New Roman"/>
          <w:sz w:val="24"/>
          <w:szCs w:val="24"/>
        </w:rPr>
        <w:t>1985)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analyses based on </w:t>
      </w:r>
      <w:proofErr w:type="spellStart"/>
      <w:r w:rsidR="006A46EA" w:rsidRPr="006A46EA">
        <w:rPr>
          <w:rFonts w:ascii="Times New Roman" w:hAnsi="Times New Roman" w:cs="Times New Roman"/>
          <w:sz w:val="24"/>
          <w:szCs w:val="24"/>
        </w:rPr>
        <w:t>Simonsohn</w:t>
      </w:r>
      <w:proofErr w:type="spellEnd"/>
      <w:r w:rsidR="006A46EA" w:rsidRPr="006A46EA">
        <w:rPr>
          <w:rFonts w:ascii="Times New Roman" w:hAnsi="Times New Roman" w:cs="Times New Roman"/>
          <w:sz w:val="24"/>
          <w:szCs w:val="24"/>
        </w:rPr>
        <w:t>, Nelso</w:t>
      </w:r>
      <w:r w:rsidR="006A46EA">
        <w:rPr>
          <w:rFonts w:ascii="Times New Roman" w:hAnsi="Times New Roman" w:cs="Times New Roman"/>
          <w:sz w:val="24"/>
          <w:szCs w:val="24"/>
        </w:rPr>
        <w:t>n</w:t>
      </w:r>
      <w:r w:rsidR="006A46EA" w:rsidRPr="006A46EA">
        <w:rPr>
          <w:rFonts w:ascii="Times New Roman" w:hAnsi="Times New Roman" w:cs="Times New Roman"/>
          <w:sz w:val="24"/>
          <w:szCs w:val="24"/>
        </w:rPr>
        <w:t xml:space="preserve">, and Simmons (2014). </w:t>
      </w:r>
      <w:r w:rsidR="002B0DCF">
        <w:rPr>
          <w:rFonts w:ascii="Times New Roman" w:hAnsi="Times New Roman" w:cs="Times New Roman"/>
          <w:sz w:val="24"/>
          <w:szCs w:val="24"/>
        </w:rPr>
        <w:t>A</w:t>
      </w:r>
      <w:r w:rsidR="006A46EA" w:rsidRPr="006A46EA">
        <w:rPr>
          <w:rFonts w:ascii="Times New Roman" w:hAnsi="Times New Roman" w:cs="Times New Roman"/>
          <w:sz w:val="24"/>
          <w:szCs w:val="24"/>
        </w:rPr>
        <w:t xml:space="preserve">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visually </w:t>
      </w:r>
      <w:r w:rsidR="006A46EA">
        <w:rPr>
          <w:rFonts w:ascii="Times New Roman" w:hAnsi="Times New Roman" w:cs="Times New Roman"/>
          <w:sz w:val="24"/>
          <w:szCs w:val="24"/>
        </w:rPr>
        <w:t xml:space="preserve">displays </w:t>
      </w:r>
      <w:r w:rsidR="002B0DCF">
        <w:rPr>
          <w:rFonts w:ascii="Times New Roman" w:hAnsi="Times New Roman" w:cs="Times New Roman"/>
          <w:sz w:val="24"/>
          <w:szCs w:val="24"/>
        </w:rPr>
        <w:t>the distribution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Pr>
          <w:rFonts w:ascii="Times New Roman" w:hAnsi="Times New Roman" w:cs="Times New Roman"/>
          <w:sz w:val="24"/>
          <w:szCs w:val="24"/>
        </w:rPr>
        <w:t xml:space="preserve">p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xml:space="preserve">) developed by </w:t>
      </w:r>
      <w:proofErr w:type="spellStart"/>
      <w:r w:rsidR="005529AB">
        <w:rPr>
          <w:rFonts w:ascii="Times New Roman" w:hAnsi="Times New Roman" w:cs="Times New Roman"/>
          <w:sz w:val="24"/>
          <w:szCs w:val="24"/>
        </w:rPr>
        <w:t>Simonsohn</w:t>
      </w:r>
      <w:proofErr w:type="spellEnd"/>
      <w:r w:rsidR="005529AB">
        <w:rPr>
          <w:rFonts w:ascii="Times New Roman" w:hAnsi="Times New Roman" w:cs="Times New Roman"/>
          <w:sz w:val="24"/>
          <w:szCs w:val="24"/>
        </w:rPr>
        <w:t xml:space="preserve">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77777777"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lastRenderedPageBreak/>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w:t>
      </w:r>
      <w:proofErr w:type="spellStart"/>
      <w:r w:rsidR="004C6F73" w:rsidRPr="00C5220B">
        <w:rPr>
          <w:rFonts w:ascii="Times New Roman" w:hAnsi="Times New Roman" w:cs="Times New Roman"/>
          <w:sz w:val="24"/>
          <w:szCs w:val="24"/>
        </w:rPr>
        <w:t>Bliese</w:t>
      </w:r>
      <w:proofErr w:type="spellEnd"/>
      <w:r w:rsidR="004C6F73" w:rsidRPr="00C5220B">
        <w:rPr>
          <w:rFonts w:ascii="Times New Roman" w:hAnsi="Times New Roman" w:cs="Times New Roman"/>
          <w:sz w:val="24"/>
          <w:szCs w:val="24"/>
        </w:rPr>
        <w:t xml:space="preserv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case, </w:t>
      </w:r>
      <w:r w:rsidR="0082733E" w:rsidRPr="007655EE">
        <w:rPr>
          <w:rFonts w:ascii="Times New Roman" w:hAnsi="Times New Roman" w:cs="Times New Roman"/>
          <w:sz w:val="24"/>
          <w:szCs w:val="24"/>
          <w:highlight w:val="yellow"/>
        </w:rPr>
        <w:t>1</w:t>
      </w:r>
      <w:r w:rsidR="00F4301D" w:rsidRPr="007655EE">
        <w:rPr>
          <w:rFonts w:ascii="Times New Roman" w:hAnsi="Times New Roman" w:cs="Times New Roman"/>
          <w:sz w:val="24"/>
          <w:szCs w:val="24"/>
          <w:highlight w:val="yellow"/>
        </w:rPr>
        <w:t>3</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68BC9FE0" w14:textId="031B8BFC" w:rsidR="008B50E7" w:rsidRPr="00ED2D3B" w:rsidDel="009E4FD7" w:rsidRDefault="00770860" w:rsidP="009E700D">
      <w:pPr>
        <w:spacing w:after="0" w:line="480" w:lineRule="auto"/>
        <w:ind w:firstLine="720"/>
        <w:rPr>
          <w:del w:id="37" w:author="Autho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proofErr w:type="spellStart"/>
      <w:r w:rsidR="00BB3688" w:rsidRPr="001C6982">
        <w:rPr>
          <w:rFonts w:ascii="Times New Roman" w:hAnsi="Times New Roman" w:cs="Times New Roman"/>
          <w:sz w:val="24"/>
          <w:szCs w:val="24"/>
        </w:rPr>
        <w:t>Kammeyer</w:t>
      </w:r>
      <w:proofErr w:type="spellEnd"/>
      <w:r w:rsidR="00BB3688" w:rsidRPr="001C6982">
        <w:rPr>
          <w:rFonts w:ascii="Times New Roman" w:hAnsi="Times New Roman" w:cs="Times New Roman"/>
          <w:sz w:val="24"/>
          <w:szCs w:val="24"/>
        </w:rPr>
        <w:t>-Mueller,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3"/>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4"/>
      </w:r>
      <w:r w:rsidR="00DD3B49" w:rsidRPr="00ED2D3B">
        <w:rPr>
          <w:rFonts w:ascii="Times New Roman" w:hAnsi="Times New Roman" w:cs="Times New Roman"/>
          <w:sz w:val="24"/>
          <w:szCs w:val="24"/>
        </w:rPr>
        <w:t xml:space="preserve"> </w:t>
      </w:r>
    </w:p>
    <w:p w14:paraId="68A53BAA" w14:textId="0E9C6D62" w:rsidR="00FC59EE" w:rsidRPr="00446DC2" w:rsidDel="005A05E2" w:rsidRDefault="003F2F9E" w:rsidP="009E4FD7">
      <w:pPr>
        <w:spacing w:after="0" w:line="480" w:lineRule="auto"/>
        <w:ind w:firstLine="720"/>
        <w:rPr>
          <w:del w:id="40" w:author="Author"/>
          <w:rFonts w:ascii="Times New Roman" w:hAnsi="Times New Roman" w:cs="Times New Roman"/>
          <w:sz w:val="24"/>
          <w:szCs w:val="24"/>
        </w:rPr>
        <w:pPrChange w:id="41" w:author="Grijalva, Emily" w:date="2015-05-15T10:16:00Z">
          <w:pPr>
            <w:spacing w:after="0" w:line="480" w:lineRule="auto"/>
            <w:ind w:firstLine="720"/>
          </w:pPr>
        </w:pPrChange>
      </w:pPr>
      <w:r w:rsidRPr="00ED2D3B">
        <w:rPr>
          <w:rFonts w:ascii="Times New Roman" w:hAnsi="Times New Roman" w:cs="Times New Roman"/>
          <w:sz w:val="24"/>
          <w:szCs w:val="24"/>
        </w:rPr>
        <w:t>In addition, we examined several methodological moderators of interest</w:t>
      </w:r>
      <w:r w:rsidR="00ED2D3B" w:rsidRPr="00ED2D3B">
        <w:rPr>
          <w:rFonts w:ascii="Times New Roman" w:hAnsi="Times New Roman" w:cs="Times New Roman"/>
          <w:sz w:val="24"/>
          <w:szCs w:val="24"/>
        </w:rPr>
        <w:t xml:space="preserve"> (</w:t>
      </w:r>
      <w:r w:rsidR="00BC75AB">
        <w:rPr>
          <w:rFonts w:ascii="Times New Roman" w:hAnsi="Times New Roman" w:cs="Times New Roman"/>
          <w:sz w:val="24"/>
          <w:szCs w:val="24"/>
        </w:rPr>
        <w:t>see</w:t>
      </w:r>
      <w:r w:rsidR="00ED2D3B" w:rsidRPr="00ED2D3B">
        <w:rPr>
          <w:rFonts w:ascii="Times New Roman" w:hAnsi="Times New Roman" w:cs="Times New Roman"/>
          <w:sz w:val="24"/>
          <w:szCs w:val="24"/>
        </w:rPr>
        <w:t xml:space="preserve"> Table 3)</w:t>
      </w:r>
      <w:r w:rsidRPr="00ED2D3B">
        <w:rPr>
          <w:rFonts w:ascii="Times New Roman" w:hAnsi="Times New Roman" w:cs="Times New Roman"/>
          <w:sz w:val="24"/>
          <w:szCs w:val="24"/>
        </w:rPr>
        <w:t xml:space="preserve">. Neither publication status (i.e., published vs. unpublished;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Pr="00ED2D3B">
        <w:rPr>
          <w:rFonts w:ascii="Times New Roman" w:hAnsi="Times New Roman" w:cs="Times New Roman"/>
          <w:sz w:val="24"/>
          <w:szCs w:val="24"/>
        </w:rPr>
        <w:t xml:space="preserve">]), the source of the self-enhancement ratings (i.e., observer-reports vs. objective </w:t>
      </w:r>
      <w:r w:rsidRPr="00ED2D3B">
        <w:rPr>
          <w:rFonts w:ascii="Times New Roman" w:hAnsi="Times New Roman" w:cs="Times New Roman"/>
          <w:sz w:val="24"/>
          <w:szCs w:val="24"/>
        </w:rPr>
        <w:lastRenderedPageBreak/>
        <w:t xml:space="preserve">measures;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Pr="00ED2D3B">
        <w:rPr>
          <w:rFonts w:ascii="Times New Roman" w:hAnsi="Times New Roman" w:cs="Times New Roman"/>
          <w:sz w:val="24"/>
          <w:szCs w:val="24"/>
        </w:rPr>
        <w:t xml:space="preserve">9]), </w:t>
      </w:r>
      <w:moveFromRangeStart w:id="42" w:author="Author" w:name="move419384090"/>
      <w:moveFrom w:id="43" w:author="Author">
        <w:r w:rsidRPr="00ED2D3B" w:rsidDel="0056695A">
          <w:rPr>
            <w:rFonts w:ascii="Times New Roman" w:hAnsi="Times New Roman" w:cs="Times New Roman"/>
            <w:sz w:val="24"/>
            <w:szCs w:val="24"/>
          </w:rPr>
          <w:t xml:space="preserve">the narcissism measure used (i.e., NPI vs. non-NPI; </w:t>
        </w:r>
        <w:r w:rsidRPr="00ED2D3B" w:rsidDel="0056695A">
          <w:rPr>
            <w:rFonts w:ascii="Times New Roman" w:hAnsi="Times New Roman" w:cs="Times New Roman"/>
            <w:i/>
            <w:sz w:val="24"/>
            <w:szCs w:val="24"/>
          </w:rPr>
          <w:t>B</w:t>
        </w:r>
        <w:r w:rsidR="009E700D" w:rsidDel="0056695A">
          <w:rPr>
            <w:rFonts w:ascii="Times New Roman" w:hAnsi="Times New Roman" w:cs="Times New Roman"/>
            <w:sz w:val="24"/>
            <w:szCs w:val="24"/>
          </w:rPr>
          <w:t xml:space="preserve"> = -.10, 95% CI = [-.20, -.01]), </w:t>
        </w:r>
      </w:moveFrom>
      <w:moveFromRangeEnd w:id="42"/>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Pr="00ED2D3B">
        <w:rPr>
          <w:rFonts w:ascii="Times New Roman" w:hAnsi="Times New Roman" w:cs="Times New Roman"/>
          <w:sz w:val="24"/>
          <w:szCs w:val="24"/>
        </w:rPr>
        <w:t xml:space="preserve">were statistically significant predictors of the narcissism-self-enhancement relationship. </w:t>
      </w:r>
      <w:ins w:id="44" w:author="Author">
        <w:r w:rsidR="0056695A">
          <w:rPr>
            <w:rFonts w:ascii="Times New Roman" w:hAnsi="Times New Roman" w:cs="Times New Roman"/>
            <w:sz w:val="24"/>
            <w:szCs w:val="24"/>
          </w:rPr>
          <w:t xml:space="preserve">However, </w:t>
        </w:r>
      </w:ins>
      <w:moveToRangeStart w:id="45" w:author="Author" w:name="move419384090"/>
      <w:moveTo w:id="46" w:author="Autho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56695A">
          <w:rPr>
            <w:rFonts w:ascii="Times New Roman" w:hAnsi="Times New Roman" w:cs="Times New Roman"/>
            <w:sz w:val="24"/>
            <w:szCs w:val="24"/>
          </w:rPr>
          <w:t xml:space="preserve"> = -.10, 95% CI = [-.20, -.01]</w:t>
        </w:r>
      </w:moveTo>
      <w:ins w:id="47" w:author="Author">
        <w:r w:rsidR="0056695A">
          <w:rPr>
            <w:rFonts w:ascii="Times New Roman" w:hAnsi="Times New Roman" w:cs="Times New Roman"/>
            <w:sz w:val="24"/>
            <w:szCs w:val="24"/>
          </w:rPr>
          <w:t>, pseudo-</w:t>
        </w:r>
        <w:r w:rsidR="0056695A" w:rsidRPr="0056695A">
          <w:rPr>
            <w:rFonts w:ascii="Times New Roman" w:hAnsi="Times New Roman" w:cs="Times New Roman"/>
            <w:i/>
            <w:sz w:val="24"/>
            <w:szCs w:val="24"/>
            <w:rPrChange w:id="48" w:author="Author">
              <w:rPr>
                <w:rFonts w:ascii="Times New Roman" w:hAnsi="Times New Roman" w:cs="Times New Roman"/>
                <w:sz w:val="24"/>
                <w:szCs w:val="24"/>
              </w:rPr>
            </w:rPrChange>
          </w:rPr>
          <w:t>R</w:t>
        </w:r>
        <w:r w:rsidR="0056695A" w:rsidRPr="0056695A">
          <w:rPr>
            <w:rFonts w:ascii="Times New Roman" w:hAnsi="Times New Roman" w:cs="Times New Roman"/>
            <w:i/>
            <w:sz w:val="24"/>
            <w:szCs w:val="24"/>
            <w:vertAlign w:val="superscript"/>
            <w:rPrChange w:id="49" w:author="Author">
              <w:rPr>
                <w:rFonts w:ascii="Times New Roman" w:hAnsi="Times New Roman" w:cs="Times New Roman"/>
                <w:sz w:val="24"/>
                <w:szCs w:val="24"/>
              </w:rPr>
            </w:rPrChange>
          </w:rPr>
          <w:t>2</w:t>
        </w:r>
        <w:r w:rsidR="0056695A">
          <w:rPr>
            <w:rFonts w:ascii="Times New Roman" w:hAnsi="Times New Roman" w:cs="Times New Roman"/>
            <w:sz w:val="24"/>
            <w:szCs w:val="24"/>
          </w:rPr>
          <w:t xml:space="preserve"> = .03</w:t>
        </w:r>
      </w:ins>
      <w:moveTo w:id="50" w:author="Author">
        <w:r w:rsidR="0056695A">
          <w:rPr>
            <w:rFonts w:ascii="Times New Roman" w:hAnsi="Times New Roman" w:cs="Times New Roman"/>
            <w:sz w:val="24"/>
            <w:szCs w:val="24"/>
          </w:rPr>
          <w:t>)</w:t>
        </w:r>
      </w:moveTo>
      <w:ins w:id="51" w:author="Author">
        <w:r w:rsidR="0056695A">
          <w:rPr>
            <w:rStyle w:val="FootnoteReference"/>
            <w:rFonts w:ascii="Times New Roman" w:hAnsi="Times New Roman" w:cs="Times New Roman"/>
            <w:sz w:val="24"/>
            <w:szCs w:val="24"/>
          </w:rPr>
          <w:footnoteReference w:id="5"/>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ins>
      <w:moveTo w:id="80" w:author="Author">
        <w:del w:id="81" w:author="Author">
          <w:r w:rsidR="0056695A" w:rsidDel="0056695A">
            <w:rPr>
              <w:rFonts w:ascii="Times New Roman" w:hAnsi="Times New Roman" w:cs="Times New Roman"/>
              <w:sz w:val="24"/>
              <w:szCs w:val="24"/>
            </w:rPr>
            <w:delText>,</w:delText>
          </w:r>
        </w:del>
      </w:moveTo>
      <w:moveToRangeEnd w:id="45"/>
      <w:r w:rsidRPr="00ED2D3B">
        <w:rPr>
          <w:rFonts w:ascii="Times New Roman" w:hAnsi="Times New Roman" w:cs="Times New Roman"/>
          <w:sz w:val="24"/>
          <w:szCs w:val="24"/>
        </w:rPr>
        <w:t>A final</w:t>
      </w:r>
      <w:r>
        <w:rPr>
          <w:rFonts w:ascii="Times New Roman" w:hAnsi="Times New Roman" w:cs="Times New Roman"/>
          <w:sz w:val="24"/>
          <w:szCs w:val="24"/>
        </w:rPr>
        <w:t xml:space="preserve"> </w:t>
      </w:r>
      <w:r w:rsidRPr="00DB53D6">
        <w:rPr>
          <w:rFonts w:ascii="Times New Roman" w:hAnsi="Times New Roman" w:cs="Times New Roman"/>
          <w:sz w:val="24"/>
          <w:szCs w:val="24"/>
        </w:rPr>
        <w:t xml:space="preserve">methodological moderator of interest </w:t>
      </w:r>
      <w:r>
        <w:rPr>
          <w:rFonts w:ascii="Times New Roman" w:hAnsi="Times New Roman" w:cs="Times New Roman"/>
          <w:sz w:val="24"/>
          <w:szCs w:val="24"/>
        </w:rPr>
        <w:t>addressed</w:t>
      </w:r>
      <w:r w:rsidRPr="00DB53D6">
        <w:rPr>
          <w:rFonts w:ascii="Times New Roman" w:hAnsi="Times New Roman" w:cs="Times New Roman"/>
          <w:sz w:val="24"/>
          <w:szCs w:val="24"/>
        </w:rPr>
        <w:t xml:space="preserve"> Research Question 1</w:t>
      </w:r>
      <w:r>
        <w:rPr>
          <w:rFonts w:ascii="Times New Roman" w:hAnsi="Times New Roman" w:cs="Times New Roman"/>
          <w:sz w:val="24"/>
          <w:szCs w:val="24"/>
        </w:rPr>
        <w:t xml:space="preserve"> (i.e., whether</w:t>
      </w:r>
      <w:r w:rsidRPr="00DB53D6">
        <w:rPr>
          <w:rFonts w:ascii="Times New Roman" w:hAnsi="Times New Roman" w:cs="Times New Roman"/>
          <w:sz w:val="24"/>
          <w:szCs w:val="24"/>
        </w:rPr>
        <w:t xml:space="preserve"> effect sizes produced using </w:t>
      </w:r>
      <w:r>
        <w:rPr>
          <w:rFonts w:ascii="Times New Roman" w:hAnsi="Times New Roman" w:cs="Times New Roman"/>
          <w:sz w:val="24"/>
          <w:szCs w:val="24"/>
        </w:rPr>
        <w:t xml:space="preserve">the </w:t>
      </w:r>
      <w:r w:rsidRPr="00DB53D6">
        <w:rPr>
          <w:rFonts w:ascii="Times New Roman" w:hAnsi="Times New Roman" w:cs="Times New Roman"/>
          <w:sz w:val="24"/>
          <w:szCs w:val="24"/>
        </w:rPr>
        <w:t>self-criterion residual method are the same as those p</w:t>
      </w:r>
      <w:r>
        <w:rPr>
          <w:rFonts w:ascii="Times New Roman" w:hAnsi="Times New Roman" w:cs="Times New Roman"/>
          <w:sz w:val="24"/>
          <w:szCs w:val="24"/>
        </w:rPr>
        <w:t xml:space="preserve">roduced using difference scores). In this case, </w:t>
      </w:r>
      <w:r w:rsidRPr="00446DC2">
        <w:rPr>
          <w:rFonts w:ascii="Times New Roman" w:hAnsi="Times New Roman" w:cs="Times New Roman"/>
          <w:sz w:val="24"/>
          <w:szCs w:val="24"/>
        </w:rPr>
        <w:t>the regression coefficient was also not statistically significant (</w:t>
      </w:r>
      <w:r w:rsidRPr="00446DC2">
        <w:rPr>
          <w:rFonts w:ascii="Times New Roman" w:hAnsi="Times New Roman" w:cs="Times New Roman"/>
          <w:i/>
          <w:sz w:val="24"/>
          <w:szCs w:val="24"/>
        </w:rPr>
        <w:t>B</w:t>
      </w:r>
      <w:r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del w:id="82" w:author="Author">
        <w:r w:rsidR="00FC59EE" w:rsidRPr="00446DC2" w:rsidDel="0056695A">
          <w:rPr>
            <w:rFonts w:ascii="Times New Roman" w:hAnsi="Times New Roman" w:cs="Times New Roman"/>
            <w:sz w:val="24"/>
            <w:szCs w:val="24"/>
          </w:rPr>
          <w:delText>Notably, because the current</w:delText>
        </w:r>
        <w:r w:rsidR="00FC59EE" w:rsidDel="0056695A">
          <w:rPr>
            <w:rFonts w:ascii="Times New Roman" w:hAnsi="Times New Roman" w:cs="Times New Roman"/>
            <w:sz w:val="24"/>
            <w:szCs w:val="24"/>
          </w:rPr>
          <w:delText xml:space="preserve"> study is </w:delText>
        </w:r>
        <w:r w:rsidR="00FE18DA" w:rsidDel="0056695A">
          <w:rPr>
            <w:rFonts w:ascii="Times New Roman" w:hAnsi="Times New Roman" w:cs="Times New Roman"/>
            <w:sz w:val="24"/>
            <w:szCs w:val="24"/>
          </w:rPr>
          <w:delText xml:space="preserve">using </w:delText>
        </w:r>
        <w:r w:rsidR="00FC59EE" w:rsidDel="0056695A">
          <w:rPr>
            <w:rFonts w:ascii="Times New Roman" w:hAnsi="Times New Roman" w:cs="Times New Roman"/>
            <w:sz w:val="24"/>
            <w:szCs w:val="24"/>
          </w:rPr>
          <w:delText xml:space="preserve">multilevel modeling for which there are multiple variance components, </w:delText>
        </w:r>
        <w:r w:rsidR="009E700D" w:rsidDel="0056695A">
          <w:rPr>
            <w:rFonts w:ascii="Times New Roman" w:hAnsi="Times New Roman" w:cs="Times New Roman"/>
            <w:sz w:val="24"/>
            <w:szCs w:val="24"/>
          </w:rPr>
          <w:delText xml:space="preserve">calculating the variance explained (i.e., </w:delText>
        </w:r>
        <w:r w:rsidR="009E700D" w:rsidRPr="00FC59EE" w:rsidDel="0056695A">
          <w:rPr>
            <w:rFonts w:ascii="Times New Roman" w:hAnsi="Times New Roman" w:cs="Times New Roman"/>
            <w:i/>
            <w:sz w:val="24"/>
            <w:szCs w:val="24"/>
          </w:rPr>
          <w:delText>R</w:delText>
        </w:r>
        <w:r w:rsidR="009E700D" w:rsidDel="0056695A">
          <w:rPr>
            <w:rFonts w:ascii="Times New Roman" w:hAnsi="Times New Roman" w:cs="Times New Roman"/>
            <w:i/>
            <w:sz w:val="24"/>
            <w:szCs w:val="24"/>
            <w:vertAlign w:val="superscript"/>
          </w:rPr>
          <w:delText xml:space="preserve">2 </w:delText>
        </w:r>
        <w:r w:rsidR="009E700D" w:rsidRPr="009E700D" w:rsidDel="0056695A">
          <w:rPr>
            <w:rFonts w:ascii="Times New Roman" w:hAnsi="Times New Roman" w:cs="Times New Roman"/>
            <w:sz w:val="24"/>
            <w:szCs w:val="24"/>
          </w:rPr>
          <w:delText>)</w:delText>
        </w:r>
        <w:r w:rsidR="009E700D" w:rsidDel="0056695A">
          <w:rPr>
            <w:rFonts w:ascii="Times New Roman" w:hAnsi="Times New Roman" w:cs="Times New Roman"/>
            <w:i/>
            <w:sz w:val="24"/>
            <w:szCs w:val="24"/>
          </w:rPr>
          <w:delText xml:space="preserve"> </w:delText>
        </w:r>
        <w:r w:rsidR="009E700D" w:rsidDel="0056695A">
          <w:rPr>
            <w:rFonts w:ascii="Times New Roman" w:hAnsi="Times New Roman" w:cs="Times New Roman"/>
            <w:sz w:val="24"/>
            <w:szCs w:val="24"/>
          </w:rPr>
          <w:delText xml:space="preserve">is more complicated. In fact, </w:delText>
        </w:r>
        <w:r w:rsidR="00FE18DA" w:rsidDel="0056695A">
          <w:rPr>
            <w:rFonts w:ascii="Times New Roman" w:hAnsi="Times New Roman" w:cs="Times New Roman"/>
            <w:sz w:val="24"/>
            <w:szCs w:val="24"/>
          </w:rPr>
          <w:delText>adding predictor</w:delText>
        </w:r>
        <w:r w:rsidR="009E700D" w:rsidDel="0056695A">
          <w:rPr>
            <w:rFonts w:ascii="Times New Roman" w:hAnsi="Times New Roman" w:cs="Times New Roman"/>
            <w:sz w:val="24"/>
            <w:szCs w:val="24"/>
          </w:rPr>
          <w:delText xml:space="preserve"> variables</w:delText>
        </w:r>
        <w:r w:rsidR="00FE18DA" w:rsidDel="0056695A">
          <w:rPr>
            <w:rFonts w:ascii="Times New Roman" w:hAnsi="Times New Roman" w:cs="Times New Roman"/>
            <w:sz w:val="24"/>
            <w:szCs w:val="24"/>
          </w:rPr>
          <w:delText xml:space="preserve"> occasionally </w:delText>
        </w:r>
        <w:r w:rsidR="00FC59EE" w:rsidDel="0056695A">
          <w:rPr>
            <w:rFonts w:ascii="Times New Roman" w:hAnsi="Times New Roman" w:cs="Times New Roman"/>
            <w:sz w:val="24"/>
            <w:szCs w:val="24"/>
          </w:rPr>
          <w:delText>increases rather than decreases some of the variance components</w:delText>
        </w:r>
        <w:r w:rsidR="00DF2511" w:rsidDel="0056695A">
          <w:rPr>
            <w:rFonts w:ascii="Times New Roman" w:hAnsi="Times New Roman" w:cs="Times New Roman"/>
            <w:sz w:val="24"/>
            <w:szCs w:val="24"/>
          </w:rPr>
          <w:delText xml:space="preserve"> in multilevel modeling</w:delText>
        </w:r>
        <w:r w:rsidR="00FC59EE" w:rsidDel="0056695A">
          <w:rPr>
            <w:rFonts w:ascii="Times New Roman" w:hAnsi="Times New Roman" w:cs="Times New Roman"/>
            <w:sz w:val="24"/>
            <w:szCs w:val="24"/>
          </w:rPr>
          <w:delText xml:space="preserve">. This increase in variance makes negative </w:delText>
        </w:r>
        <w:r w:rsidR="00FE18DA" w:rsidDel="0056695A">
          <w:rPr>
            <w:rFonts w:ascii="Times New Roman" w:hAnsi="Times New Roman" w:cs="Times New Roman"/>
            <w:sz w:val="24"/>
            <w:szCs w:val="24"/>
          </w:rPr>
          <w:delText>pseudo-</w:delText>
        </w:r>
        <w:r w:rsidR="00FC59EE" w:rsidRPr="00FC59EE" w:rsidDel="0056695A">
          <w:rPr>
            <w:rFonts w:ascii="Times New Roman" w:hAnsi="Times New Roman" w:cs="Times New Roman"/>
            <w:i/>
            <w:sz w:val="24"/>
            <w:szCs w:val="24"/>
          </w:rPr>
          <w:delText>R</w:delText>
        </w:r>
        <w:r w:rsidR="00FC59EE" w:rsidRPr="00FC59EE" w:rsidDel="0056695A">
          <w:rPr>
            <w:rFonts w:ascii="Times New Roman" w:hAnsi="Times New Roman" w:cs="Times New Roman"/>
            <w:i/>
            <w:sz w:val="24"/>
            <w:szCs w:val="24"/>
            <w:vertAlign w:val="superscript"/>
          </w:rPr>
          <w:delText>2</w:delText>
        </w:r>
        <w:r w:rsidR="00FC59EE" w:rsidDel="0056695A">
          <w:rPr>
            <w:rFonts w:ascii="Times New Roman" w:hAnsi="Times New Roman" w:cs="Times New Roman"/>
            <w:i/>
            <w:sz w:val="24"/>
            <w:szCs w:val="24"/>
            <w:vertAlign w:val="superscript"/>
          </w:rPr>
          <w:delText xml:space="preserve"> </w:delText>
        </w:r>
        <w:r w:rsidR="00FC59EE" w:rsidRPr="00FC59EE" w:rsidDel="0056695A">
          <w:rPr>
            <w:rFonts w:ascii="Times New Roman" w:hAnsi="Times New Roman" w:cs="Times New Roman"/>
            <w:sz w:val="24"/>
            <w:szCs w:val="24"/>
          </w:rPr>
          <w:delText>vari</w:delText>
        </w:r>
        <w:r w:rsidR="00FC59EE" w:rsidDel="0056695A">
          <w:rPr>
            <w:rFonts w:ascii="Times New Roman" w:hAnsi="Times New Roman" w:cs="Times New Roman"/>
            <w:sz w:val="24"/>
            <w:szCs w:val="24"/>
          </w:rPr>
          <w:delText>ables possible in this context.</w:delText>
        </w:r>
        <w:r w:rsidR="00FE18DA" w:rsidDel="0056695A">
          <w:rPr>
            <w:rFonts w:ascii="Times New Roman" w:hAnsi="Times New Roman" w:cs="Times New Roman"/>
            <w:sz w:val="24"/>
            <w:szCs w:val="24"/>
          </w:rPr>
          <w:delText xml:space="preserve"> Raudenbush and Bryk (2002) note that “…it is mathematically possible under maximum likelihood estimation for the residual variance to increase slightly if a truly nonsignificant predictor is entered into the equation. Such cases result in the computation of slightly negative-variance-explained statistics for the variable just entered. The negative differences here, however, will </w:delText>
        </w:r>
        <w:r w:rsidR="00FE18DA" w:rsidRPr="00446DC2" w:rsidDel="0056695A">
          <w:rPr>
            <w:rFonts w:ascii="Times New Roman" w:hAnsi="Times New Roman" w:cs="Times New Roman"/>
            <w:sz w:val="24"/>
            <w:szCs w:val="24"/>
          </w:rPr>
          <w:delText xml:space="preserve">typically be quite small” (p. 150). </w:delText>
        </w:r>
        <w:r w:rsidR="00446DC2" w:rsidRPr="00446DC2" w:rsidDel="0056695A">
          <w:rPr>
            <w:rFonts w:ascii="Times New Roman" w:hAnsi="Times New Roman" w:cs="Times New Roman"/>
            <w:sz w:val="24"/>
            <w:szCs w:val="24"/>
          </w:rPr>
          <w:delText>Thus, in the current paper, negative pseudo-</w:delText>
        </w:r>
        <w:r w:rsidR="00446DC2" w:rsidRPr="00446DC2" w:rsidDel="0056695A">
          <w:rPr>
            <w:rFonts w:ascii="Times New Roman" w:hAnsi="Times New Roman" w:cs="Times New Roman"/>
            <w:i/>
            <w:sz w:val="24"/>
            <w:szCs w:val="24"/>
          </w:rPr>
          <w:delText>R</w:delText>
        </w:r>
        <w:r w:rsidR="00446DC2" w:rsidRPr="00446DC2" w:rsidDel="0056695A">
          <w:rPr>
            <w:rFonts w:ascii="Times New Roman" w:hAnsi="Times New Roman" w:cs="Times New Roman"/>
            <w:i/>
            <w:sz w:val="24"/>
            <w:szCs w:val="24"/>
            <w:vertAlign w:val="superscript"/>
          </w:rPr>
          <w:delText>2</w:delText>
        </w:r>
        <w:r w:rsidR="00446DC2" w:rsidRPr="00446DC2" w:rsidDel="0056695A">
          <w:rPr>
            <w:rFonts w:ascii="Times New Roman" w:hAnsi="Times New Roman" w:cs="Times New Roman"/>
            <w:sz w:val="24"/>
            <w:szCs w:val="24"/>
          </w:rPr>
          <w:delText xml:space="preserve"> values w</w:delText>
        </w:r>
        <w:r w:rsidR="00446DC2" w:rsidDel="0056695A">
          <w:rPr>
            <w:rFonts w:ascii="Times New Roman" w:hAnsi="Times New Roman" w:cs="Times New Roman"/>
            <w:sz w:val="24"/>
            <w:szCs w:val="24"/>
          </w:rPr>
          <w:delText xml:space="preserve">ill be interpreted as indicating particularly nonsignificant predictors. </w:delText>
        </w:r>
      </w:del>
    </w:p>
    <w:p w14:paraId="221D07B1" w14:textId="77777777" w:rsidR="005A05E2" w:rsidRDefault="005A05E2">
      <w:pPr>
        <w:spacing w:after="0" w:line="480" w:lineRule="auto"/>
        <w:rPr>
          <w:ins w:id="83" w:author="Author"/>
          <w:rFonts w:ascii="Times New Roman" w:hAnsi="Times New Roman" w:cs="Times New Roman"/>
          <w:sz w:val="24"/>
          <w:szCs w:val="24"/>
        </w:rPr>
        <w:pPrChange w:id="84" w:author="Author">
          <w:pPr>
            <w:spacing w:after="0" w:line="480" w:lineRule="auto"/>
            <w:ind w:firstLine="720"/>
          </w:pPr>
        </w:pPrChange>
      </w:pPr>
    </w:p>
    <w:p w14:paraId="7CE74A69" w14:textId="4E0D210B"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ins w:id="85" w:author="Author">
        <w:r w:rsidR="00F55DC9">
          <w:rPr>
            <w:rFonts w:ascii="Times New Roman" w:hAnsi="Times New Roman" w:cs="Times New Roman"/>
            <w:sz w:val="24"/>
            <w:szCs w:val="24"/>
          </w:rPr>
          <w:t xml:space="preserve"> (see Table </w:t>
        </w:r>
        <w:r w:rsidR="00F55DC9" w:rsidRPr="00ED2D3B">
          <w:rPr>
            <w:rFonts w:ascii="Times New Roman" w:hAnsi="Times New Roman" w:cs="Times New Roman"/>
            <w:sz w:val="24"/>
            <w:szCs w:val="24"/>
            <w:highlight w:val="yellow"/>
          </w:rPr>
          <w:t>4</w:t>
        </w:r>
        <w:r w:rsidR="00F55DC9">
          <w:rPr>
            <w:rFonts w:ascii="Times New Roman" w:hAnsi="Times New Roman" w:cs="Times New Roman"/>
            <w:sz w:val="24"/>
            <w:szCs w:val="24"/>
          </w:rPr>
          <w:t>)</w:t>
        </w:r>
      </w:ins>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w:t>
      </w:r>
      <w:del w:id="86" w:author="Author">
        <w:r w:rsidR="001B6E74" w:rsidDel="009E4FD7">
          <w:rPr>
            <w:rFonts w:ascii="Times New Roman" w:hAnsi="Times New Roman" w:cs="Times New Roman"/>
            <w:sz w:val="24"/>
            <w:szCs w:val="24"/>
          </w:rPr>
          <w:delText>s</w:delText>
        </w:r>
      </w:del>
      <w:r w:rsidR="001B6E74">
        <w:rPr>
          <w:rFonts w:ascii="Times New Roman" w:hAnsi="Times New Roman" w:cs="Times New Roman"/>
          <w:sz w:val="24"/>
          <w:szCs w:val="24"/>
        </w:rPr>
        <w:t xml:space="preserve"> scores</w:t>
      </w:r>
      <w:del w:id="87" w:author="Author">
        <w:r w:rsidR="003F2F9E" w:rsidDel="00F55DC9">
          <w:rPr>
            <w:rFonts w:ascii="Times New Roman" w:hAnsi="Times New Roman" w:cs="Times New Roman"/>
            <w:sz w:val="24"/>
            <w:szCs w:val="24"/>
          </w:rPr>
          <w:delText xml:space="preserve"> (see Table </w:delText>
        </w:r>
        <w:r w:rsidR="003F2F9E" w:rsidRPr="00ED2D3B" w:rsidDel="00F55DC9">
          <w:rPr>
            <w:rFonts w:ascii="Times New Roman" w:hAnsi="Times New Roman" w:cs="Times New Roman"/>
            <w:sz w:val="24"/>
            <w:szCs w:val="24"/>
            <w:highlight w:val="yellow"/>
          </w:rPr>
          <w:delText>4</w:delText>
        </w:r>
        <w:r w:rsidR="003F2F9E" w:rsidDel="00F55DC9">
          <w:rPr>
            <w:rFonts w:ascii="Times New Roman" w:hAnsi="Times New Roman" w:cs="Times New Roman"/>
            <w:sz w:val="24"/>
            <w:szCs w:val="24"/>
          </w:rPr>
          <w:delText>)</w:delText>
        </w:r>
      </w:del>
      <w:r w:rsid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t>With effect sizes derived from difference scores removed, the number of effect sizes decreased from 16</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to 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(76% of the correlations in our original data set were based on residuals) and the number of independent samples </w:t>
      </w:r>
      <w:r w:rsidR="00ED2D3B">
        <w:rPr>
          <w:rFonts w:ascii="Times New Roman" w:hAnsi="Times New Roman" w:cs="Times New Roman"/>
          <w:sz w:val="24"/>
          <w:szCs w:val="24"/>
        </w:rPr>
        <w:t>decreased from 36</w:t>
      </w:r>
      <w:r w:rsidR="003F2F9E" w:rsidRPr="003F2F9E">
        <w:rPr>
          <w:rFonts w:ascii="Times New Roman" w:hAnsi="Times New Roman" w:cs="Times New Roman"/>
          <w:sz w:val="24"/>
          <w:szCs w:val="24"/>
        </w:rPr>
        <w:t xml:space="preserve"> to 2</w:t>
      </w:r>
      <w:r w:rsidR="00ED2D3B">
        <w:rPr>
          <w:rFonts w:ascii="Times New Roman" w:hAnsi="Times New Roman" w:cs="Times New Roman"/>
          <w:sz w:val="24"/>
          <w:szCs w:val="24"/>
        </w:rPr>
        <w:t>5</w:t>
      </w:r>
      <w:r w:rsidR="003F2F9E" w:rsidRPr="003F2F9E">
        <w:rPr>
          <w:rFonts w:ascii="Times New Roman" w:hAnsi="Times New Roman" w:cs="Times New Roman"/>
          <w:sz w:val="24"/>
          <w:szCs w:val="24"/>
        </w:rPr>
        <w:t>.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3F2F9E" w:rsidRPr="003F2F9E">
        <w:rPr>
          <w:rFonts w:ascii="Times New Roman" w:hAnsi="Times New Roman" w:cs="Times New Roman"/>
          <w:sz w:val="24"/>
          <w:szCs w:val="24"/>
        </w:rPr>
        <w:t>95% CI = [.18, .29]</w:t>
      </w:r>
      <w:r w:rsidR="001B6E74">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meta-analytic effect size based only on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w:t>
      </w:r>
      <w:r w:rsidR="003F2F9E" w:rsidRPr="003F2F9E">
        <w:rPr>
          <w:rFonts w:ascii="Times New Roman" w:hAnsi="Times New Roman" w:cs="Times New Roman"/>
          <w:sz w:val="24"/>
          <w:szCs w:val="24"/>
        </w:rPr>
        <w:lastRenderedPageBreak/>
        <w:t xml:space="preserve">that based on a combination of difference scores and regression residuals). The overall pattern of results remained the same with and without difference scores—in both cases, </w:t>
      </w:r>
      <w:r w:rsidR="001B6E74">
        <w:rPr>
          <w:rFonts w:ascii="Times New Roman" w:hAnsi="Times New Roman" w:cs="Times New Roman"/>
          <w:sz w:val="24"/>
          <w:szCs w:val="24"/>
        </w:rPr>
        <w:t>none of the methodological moderators was</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In other words, 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3F651445" w:rsidR="00AB0771" w:rsidRDefault="00C65FC0" w:rsidP="0008260D">
      <w:pPr>
        <w:spacing w:after="0" w:line="480" w:lineRule="auto"/>
        <w:ind w:firstLine="720"/>
        <w:rPr>
          <w:ins w:id="88" w:author="Autho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w:t>
      </w:r>
      <w:proofErr w:type="spellStart"/>
      <w:r w:rsidR="00A87BA8" w:rsidRPr="006D2CE3">
        <w:rPr>
          <w:rFonts w:ascii="Times New Roman" w:hAnsi="Times New Roman" w:cs="Times New Roman"/>
          <w:sz w:val="24"/>
          <w:szCs w:val="24"/>
        </w:rPr>
        <w:t>age</w:t>
      </w:r>
      <w:r w:rsidR="004C3A85" w:rsidRPr="006D2CE3">
        <w:rPr>
          <w:rFonts w:ascii="Times New Roman" w:hAnsi="Times New Roman" w:cs="Times New Roman"/>
          <w:sz w:val="24"/>
          <w:szCs w:val="24"/>
        </w:rPr>
        <w:t>ntic</w:t>
      </w:r>
      <w:proofErr w:type="spellEnd"/>
      <w:r w:rsidR="004C3A85" w:rsidRPr="006D2CE3">
        <w:rPr>
          <w:rFonts w:ascii="Times New Roman" w:hAnsi="Times New Roman" w:cs="Times New Roman"/>
          <w:sz w:val="24"/>
          <w:szCs w:val="24"/>
        </w:rPr>
        <w:t xml:space="preserve">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w:t>
      </w:r>
      <w:proofErr w:type="spellStart"/>
      <w:r w:rsidR="004C3A85">
        <w:rPr>
          <w:rFonts w:ascii="Times New Roman" w:hAnsi="Times New Roman" w:cs="Times New Roman"/>
          <w:sz w:val="24"/>
          <w:szCs w:val="24"/>
        </w:rPr>
        <w:t>agentic</w:t>
      </w:r>
      <w:proofErr w:type="spellEnd"/>
      <w:r w:rsidR="004C3A85">
        <w:rPr>
          <w:rFonts w:ascii="Times New Roman" w:hAnsi="Times New Roman" w:cs="Times New Roman"/>
          <w:sz w:val="24"/>
          <w:szCs w:val="24"/>
        </w:rPr>
        <w:t xml:space="preserve">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with only </w:t>
      </w:r>
      <w:proofErr w:type="spellStart"/>
      <w:r w:rsidR="00C70F15" w:rsidRPr="00DC637E">
        <w:rPr>
          <w:rFonts w:ascii="Times New Roman" w:hAnsi="Times New Roman" w:cs="Times New Roman"/>
          <w:sz w:val="24"/>
          <w:szCs w:val="24"/>
        </w:rPr>
        <w:t>agentic</w:t>
      </w:r>
      <w:proofErr w:type="spellEnd"/>
      <w:r w:rsidR="00C70F15" w:rsidRPr="00DC637E">
        <w:rPr>
          <w:rFonts w:ascii="Times New Roman" w:hAnsi="Times New Roman" w:cs="Times New Roman"/>
          <w:sz w:val="24"/>
          <w:szCs w:val="24"/>
        </w:rPr>
        <w:t xml:space="preserve"> effect sizes</w:t>
      </w:r>
      <w:ins w:id="89"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0"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D109E">
        <w:rPr>
          <w:rFonts w:ascii="Times New Roman" w:hAnsi="Times New Roman" w:cs="Times New Roman"/>
          <w:sz w:val="24"/>
          <w:szCs w:val="24"/>
          <w:highlight w:val="yellow"/>
        </w:rPr>
        <w:t xml:space="preserve">Table </w:t>
      </w:r>
      <w:r w:rsidR="0012182B" w:rsidRPr="0012182B">
        <w:rPr>
          <w:rFonts w:ascii="Times New Roman" w:hAnsi="Times New Roman" w:cs="Times New Roman"/>
          <w:sz w:val="24"/>
          <w:szCs w:val="24"/>
          <w:highlight w:val="yellow"/>
        </w:rPr>
        <w:t>5</w:t>
      </w:r>
      <w:r w:rsidR="00C70F15" w:rsidRPr="00DC637E">
        <w:rPr>
          <w:rFonts w:ascii="Times New Roman" w:hAnsi="Times New Roman" w:cs="Times New Roman"/>
          <w:sz w:val="24"/>
          <w:szCs w:val="24"/>
        </w:rPr>
        <w:t>), and then with only communal effect sizes</w:t>
      </w:r>
      <w:ins w:id="91"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2"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.0</w:t>
      </w:r>
      <w:r w:rsidR="0071377A">
        <w:rPr>
          <w:rFonts w:ascii="Times New Roman" w:hAnsi="Times New Roman" w:cs="Times New Roman"/>
          <w:sz w:val="24"/>
          <w:szCs w:val="24"/>
        </w:rPr>
        <w:t>5</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.03, </w:t>
      </w:r>
      <w:r w:rsidR="00C70F15" w:rsidRPr="00DC637E">
        <w:rPr>
          <w:rFonts w:ascii="Times New Roman" w:hAnsi="Times New Roman" w:cs="Times New Roman"/>
          <w:i/>
          <w:sz w:val="24"/>
          <w:szCs w:val="24"/>
        </w:rPr>
        <w:t xml:space="preserve">k </w:t>
      </w:r>
      <w:r w:rsidR="00C70F15" w:rsidRPr="00DC637E">
        <w:rPr>
          <w:rFonts w:ascii="Times New Roman" w:hAnsi="Times New Roman" w:cs="Times New Roman"/>
          <w:sz w:val="24"/>
          <w:szCs w:val="24"/>
        </w:rPr>
        <w:t>= 5</w:t>
      </w:r>
      <w:r w:rsidR="0071377A">
        <w:rPr>
          <w:rFonts w:ascii="Times New Roman" w:hAnsi="Times New Roman" w:cs="Times New Roman"/>
          <w:sz w:val="24"/>
          <w:szCs w:val="24"/>
        </w:rPr>
        <w:t>3</w:t>
      </w:r>
      <w:r w:rsidR="00C70F15" w:rsidRPr="00DC637E">
        <w:rPr>
          <w:rFonts w:ascii="Times New Roman" w:hAnsi="Times New Roman" w:cs="Times New Roman"/>
          <w:sz w:val="24"/>
          <w:szCs w:val="24"/>
        </w:rPr>
        <w:t>, number of samples = 11, 95% CI = [-.0</w:t>
      </w:r>
      <w:r w:rsidR="0071377A">
        <w:rPr>
          <w:rFonts w:ascii="Times New Roman" w:hAnsi="Times New Roman" w:cs="Times New Roman"/>
          <w:sz w:val="24"/>
          <w:szCs w:val="24"/>
        </w:rPr>
        <w:t>0</w:t>
      </w:r>
      <w:r w:rsidR="00C70F15" w:rsidRPr="00DC637E">
        <w:rPr>
          <w:rFonts w:ascii="Times New Roman" w:hAnsi="Times New Roman" w:cs="Times New Roman"/>
          <w:sz w:val="24"/>
          <w:szCs w:val="24"/>
        </w:rPr>
        <w:t>4, .1</w:t>
      </w:r>
      <w:r w:rsidR="0071377A">
        <w:rPr>
          <w:rFonts w:ascii="Times New Roman" w:hAnsi="Times New Roman" w:cs="Times New Roman"/>
          <w:sz w:val="24"/>
          <w:szCs w:val="24"/>
        </w:rPr>
        <w:t>1</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C668F">
        <w:rPr>
          <w:rFonts w:ascii="Times New Roman" w:hAnsi="Times New Roman" w:cs="Times New Roman"/>
          <w:sz w:val="24"/>
          <w:szCs w:val="24"/>
          <w:highlight w:val="yellow"/>
        </w:rPr>
        <w:t xml:space="preserve">Table </w:t>
      </w:r>
      <w:r w:rsidR="0012182B">
        <w:rPr>
          <w:rFonts w:ascii="Times New Roman" w:hAnsi="Times New Roman" w:cs="Times New Roman"/>
          <w:sz w:val="24"/>
          <w:szCs w:val="24"/>
        </w:rPr>
        <w:t>6</w:t>
      </w:r>
      <w:r w:rsidR="00C70F15" w:rsidRPr="00DC637E">
        <w:rPr>
          <w:rFonts w:ascii="Times New Roman" w:hAnsi="Times New Roman" w:cs="Times New Roman"/>
          <w:sz w:val="24"/>
          <w:szCs w:val="24"/>
        </w:rPr>
        <w:t>).</w:t>
      </w:r>
      <w:r w:rsidR="003115A3">
        <w:rPr>
          <w:rStyle w:val="FootnoteReference"/>
          <w:rFonts w:ascii="Times New Roman" w:hAnsi="Times New Roman" w:cs="Times New Roman"/>
          <w:sz w:val="24"/>
          <w:szCs w:val="24"/>
        </w:rPr>
        <w:footnoteReference w:id="6"/>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w:t>
      </w:r>
      <w:proofErr w:type="spellStart"/>
      <w:r w:rsidR="00C70F15" w:rsidRPr="00C70F15">
        <w:rPr>
          <w:rFonts w:ascii="Times New Roman" w:hAnsi="Times New Roman" w:cs="Times New Roman"/>
          <w:sz w:val="24"/>
          <w:szCs w:val="24"/>
        </w:rPr>
        <w:t>agentic</w:t>
      </w:r>
      <w:proofErr w:type="spellEnd"/>
      <w:r w:rsidR="00C70F15" w:rsidRPr="00C70F15">
        <w:rPr>
          <w:rFonts w:ascii="Times New Roman" w:hAnsi="Times New Roman" w:cs="Times New Roman"/>
          <w:sz w:val="24"/>
          <w:szCs w:val="24"/>
        </w:rPr>
        <w:t>, but not communal traits.</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w:t>
      </w:r>
      <w:proofErr w:type="spellStart"/>
      <w:r w:rsidR="001B1F2D">
        <w:rPr>
          <w:rFonts w:ascii="Times New Roman" w:hAnsi="Times New Roman" w:cs="Times New Roman"/>
          <w:sz w:val="24"/>
          <w:szCs w:val="24"/>
        </w:rPr>
        <w:t>agentic</w:t>
      </w:r>
      <w:proofErr w:type="spellEnd"/>
      <w:r w:rsidR="001B1F2D">
        <w:rPr>
          <w:rFonts w:ascii="Times New Roman" w:hAnsi="Times New Roman" w:cs="Times New Roman"/>
          <w:sz w:val="24"/>
          <w:szCs w:val="24"/>
        </w:rPr>
        <w:t xml:space="preserve">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proofErr w:type="spellStart"/>
      <w:r w:rsidR="00AB0771">
        <w:rPr>
          <w:rFonts w:ascii="Times New Roman" w:hAnsi="Times New Roman" w:cs="Times New Roman"/>
          <w:sz w:val="24"/>
          <w:szCs w:val="24"/>
        </w:rPr>
        <w:t>agentic</w:t>
      </w:r>
      <w:proofErr w:type="spellEnd"/>
      <w:r w:rsidR="00AB0771">
        <w:rPr>
          <w:rFonts w:ascii="Times New Roman" w:hAnsi="Times New Roman" w:cs="Times New Roman"/>
          <w:sz w:val="24"/>
          <w:szCs w:val="24"/>
        </w:rPr>
        <w:t xml:space="preserve"> and communal criteria do not overlap. Th</w:t>
      </w:r>
      <w:ins w:id="96" w:author="Author">
        <w:r w:rsidR="00F55DC9">
          <w:rPr>
            <w:rFonts w:ascii="Times New Roman" w:hAnsi="Times New Roman" w:cs="Times New Roman"/>
            <w:sz w:val="24"/>
            <w:szCs w:val="24"/>
          </w:rPr>
          <w:t>erefore</w:t>
        </w:r>
      </w:ins>
      <w:del w:id="97" w:author="Author">
        <w:r w:rsidR="00AB0771" w:rsidDel="00F55DC9">
          <w:rPr>
            <w:rFonts w:ascii="Times New Roman" w:hAnsi="Times New Roman" w:cs="Times New Roman"/>
            <w:sz w:val="24"/>
            <w:szCs w:val="24"/>
          </w:rPr>
          <w:delText>us</w:delText>
        </w:r>
      </w:del>
      <w:r w:rsidR="00AB0771">
        <w:rPr>
          <w:rFonts w:ascii="Times New Roman" w:hAnsi="Times New Roman" w:cs="Times New Roman"/>
          <w:sz w:val="24"/>
          <w:szCs w:val="24"/>
        </w:rPr>
        <w:t xml:space="preserve">, narcissists tend to self-enhance their </w:t>
      </w:r>
      <w:proofErr w:type="spellStart"/>
      <w:r w:rsidR="00AB0771">
        <w:rPr>
          <w:rFonts w:ascii="Times New Roman" w:hAnsi="Times New Roman" w:cs="Times New Roman"/>
          <w:sz w:val="24"/>
          <w:szCs w:val="24"/>
        </w:rPr>
        <w:t>agentic</w:t>
      </w:r>
      <w:proofErr w:type="spellEnd"/>
      <w:r w:rsidR="00AB0771">
        <w:rPr>
          <w:rFonts w:ascii="Times New Roman" w:hAnsi="Times New Roman" w:cs="Times New Roman"/>
          <w:sz w:val="24"/>
          <w:szCs w:val="24"/>
        </w:rPr>
        <w:t xml:space="preserve"> characteristics more than their communal characteristics, on average, supporting Hypothesis </w:t>
      </w:r>
      <w:commentRangeStart w:id="98"/>
      <w:r w:rsidR="00AB0771">
        <w:rPr>
          <w:rFonts w:ascii="Times New Roman" w:hAnsi="Times New Roman" w:cs="Times New Roman"/>
          <w:sz w:val="24"/>
          <w:szCs w:val="24"/>
        </w:rPr>
        <w:t>2</w:t>
      </w:r>
      <w:commentRangeEnd w:id="98"/>
      <w:r w:rsidR="0091147B">
        <w:rPr>
          <w:rStyle w:val="CommentReference"/>
        </w:rPr>
        <w:commentReference w:id="98"/>
      </w:r>
      <w:r w:rsidR="00AB0771">
        <w:rPr>
          <w:rFonts w:ascii="Times New Roman" w:hAnsi="Times New Roman" w:cs="Times New Roman"/>
          <w:sz w:val="24"/>
          <w:szCs w:val="24"/>
        </w:rPr>
        <w:t>.</w:t>
      </w:r>
      <w:r w:rsidR="00AB0771" w:rsidDel="00AB0771">
        <w:rPr>
          <w:rFonts w:ascii="Times New Roman" w:hAnsi="Times New Roman" w:cs="Times New Roman"/>
          <w:sz w:val="24"/>
          <w:szCs w:val="24"/>
        </w:rPr>
        <w:t xml:space="preserve"> </w:t>
      </w:r>
      <w:del w:id="99" w:author="Author">
        <w:r w:rsidR="0012182B" w:rsidDel="009E4FD7">
          <w:rPr>
            <w:rFonts w:ascii="Times New Roman" w:hAnsi="Times New Roman" w:cs="Times New Roman"/>
            <w:sz w:val="24"/>
            <w:szCs w:val="24"/>
          </w:rPr>
          <w:delText>We also</w:delText>
        </w:r>
      </w:del>
      <w:ins w:id="100" w:author="Author">
        <w:r w:rsidR="009E4FD7">
          <w:rPr>
            <w:rFonts w:ascii="Times New Roman" w:hAnsi="Times New Roman" w:cs="Times New Roman"/>
            <w:sz w:val="24"/>
            <w:szCs w:val="24"/>
          </w:rPr>
          <w:t>In addition, we</w:t>
        </w:r>
      </w:ins>
      <w:r w:rsidR="0012182B">
        <w:rPr>
          <w:rFonts w:ascii="Times New Roman" w:hAnsi="Times New Roman" w:cs="Times New Roman"/>
          <w:sz w:val="24"/>
          <w:szCs w:val="24"/>
        </w:rPr>
        <w:t xml:space="preserve"> reported the methodological moderator results </w:t>
      </w:r>
      <w:r w:rsidR="0012182B">
        <w:rPr>
          <w:rFonts w:ascii="Times New Roman" w:hAnsi="Times New Roman" w:cs="Times New Roman"/>
          <w:sz w:val="24"/>
          <w:szCs w:val="24"/>
        </w:rPr>
        <w:lastRenderedPageBreak/>
        <w:t xml:space="preserve">separately for </w:t>
      </w:r>
      <w:proofErr w:type="spellStart"/>
      <w:r w:rsidR="0012182B">
        <w:rPr>
          <w:rFonts w:ascii="Times New Roman" w:hAnsi="Times New Roman" w:cs="Times New Roman"/>
          <w:sz w:val="24"/>
          <w:szCs w:val="24"/>
        </w:rPr>
        <w:t>agentic</w:t>
      </w:r>
      <w:proofErr w:type="spellEnd"/>
      <w:r w:rsidR="0012182B">
        <w:rPr>
          <w:rFonts w:ascii="Times New Roman" w:hAnsi="Times New Roman" w:cs="Times New Roman"/>
          <w:sz w:val="24"/>
          <w:szCs w:val="24"/>
        </w:rPr>
        <w:t xml:space="preserve"> criteria (in Table 5) and communal criteria (in Table 6). </w:t>
      </w:r>
      <w:del w:id="101" w:author="Author">
        <w:r w:rsidR="0012182B" w:rsidDel="00F55DC9">
          <w:rPr>
            <w:rFonts w:ascii="Times New Roman" w:hAnsi="Times New Roman" w:cs="Times New Roman"/>
            <w:sz w:val="24"/>
            <w:szCs w:val="24"/>
          </w:rPr>
          <w:delText>Once again</w:delText>
        </w:r>
      </w:del>
      <w:ins w:id="102" w:author="Author">
        <w:r w:rsidR="00F55DC9">
          <w:rPr>
            <w:rFonts w:ascii="Times New Roman" w:hAnsi="Times New Roman" w:cs="Times New Roman"/>
            <w:sz w:val="24"/>
            <w:szCs w:val="24"/>
          </w:rPr>
          <w:t>For these analyses</w:t>
        </w:r>
      </w:ins>
      <w:r w:rsidR="0012182B">
        <w:rPr>
          <w:rFonts w:ascii="Times New Roman" w:hAnsi="Times New Roman" w:cs="Times New Roman"/>
          <w:sz w:val="24"/>
          <w:szCs w:val="24"/>
        </w:rPr>
        <w:t>, none of the methodological moderators w</w:t>
      </w:r>
      <w:ins w:id="103" w:author="Author">
        <w:r w:rsidR="009E4FD7">
          <w:rPr>
            <w:rFonts w:ascii="Times New Roman" w:hAnsi="Times New Roman" w:cs="Times New Roman"/>
            <w:sz w:val="24"/>
            <w:szCs w:val="24"/>
          </w:rPr>
          <w:t>ere</w:t>
        </w:r>
      </w:ins>
      <w:del w:id="104" w:author="Author">
        <w:r w:rsidR="0012182B" w:rsidDel="009E4FD7">
          <w:rPr>
            <w:rFonts w:ascii="Times New Roman" w:hAnsi="Times New Roman" w:cs="Times New Roman"/>
            <w:sz w:val="24"/>
            <w:szCs w:val="24"/>
          </w:rPr>
          <w:delText>as</w:delText>
        </w:r>
      </w:del>
      <w:r w:rsidR="0012182B">
        <w:rPr>
          <w:rFonts w:ascii="Times New Roman" w:hAnsi="Times New Roman" w:cs="Times New Roman"/>
          <w:sz w:val="24"/>
          <w:szCs w:val="24"/>
        </w:rPr>
        <w:t xml:space="preserve"> statistically significant.</w:t>
      </w:r>
    </w:p>
    <w:p w14:paraId="23C7652C" w14:textId="3381151D" w:rsidR="009E4FD7" w:rsidRPr="009E4FD7" w:rsidRDefault="009E4FD7" w:rsidP="009E4FD7">
      <w:pPr>
        <w:spacing w:after="0" w:line="480" w:lineRule="auto"/>
        <w:rPr>
          <w:rFonts w:ascii="Times New Roman" w:hAnsi="Times New Roman" w:cs="Times New Roman"/>
          <w:b/>
          <w:sz w:val="24"/>
          <w:szCs w:val="24"/>
          <w:rPrChange w:id="105" w:author="Author">
            <w:rPr>
              <w:rFonts w:ascii="Times New Roman" w:hAnsi="Times New Roman" w:cs="Times New Roman"/>
              <w:sz w:val="24"/>
              <w:szCs w:val="24"/>
            </w:rPr>
          </w:rPrChange>
        </w:rPr>
        <w:pPrChange w:id="106" w:author="Author">
          <w:pPr>
            <w:spacing w:after="0" w:line="480" w:lineRule="auto"/>
            <w:ind w:firstLine="720"/>
          </w:pPr>
        </w:pPrChange>
      </w:pPr>
      <w:ins w:id="107" w:author="Author">
        <w:r w:rsidRPr="009E4FD7">
          <w:rPr>
            <w:rFonts w:ascii="Times New Roman" w:hAnsi="Times New Roman" w:cs="Times New Roman"/>
            <w:b/>
            <w:sz w:val="24"/>
            <w:szCs w:val="24"/>
            <w:rPrChange w:id="108" w:author="Author">
              <w:rPr>
                <w:rFonts w:ascii="Times New Roman" w:hAnsi="Times New Roman" w:cs="Times New Roman"/>
                <w:sz w:val="24"/>
                <w:szCs w:val="24"/>
              </w:rPr>
            </w:rPrChange>
          </w:rPr>
          <w:t>Publication Bias</w:t>
        </w:r>
      </w:ins>
    </w:p>
    <w:p w14:paraId="3EA9531A" w14:textId="44CBED0D" w:rsidR="00E95A3F" w:rsidRPr="006A46EA" w:rsidDel="00FA4C30" w:rsidRDefault="00B03CF9" w:rsidP="008B167C">
      <w:pPr>
        <w:spacing w:after="0" w:line="480" w:lineRule="auto"/>
        <w:ind w:firstLine="720"/>
        <w:rPr>
          <w:ins w:id="109" w:author="Author"/>
          <w:del w:id="110" w:author="Author"/>
          <w:rFonts w:ascii="Times New Roman" w:hAnsi="Times New Roman" w:cs="Times New Roman"/>
          <w:sz w:val="24"/>
          <w:szCs w:val="24"/>
        </w:rPr>
      </w:pPr>
      <w:del w:id="111" w:author="Author">
        <w:r w:rsidDel="009E4FD7">
          <w:rPr>
            <w:rFonts w:ascii="Times New Roman" w:hAnsi="Times New Roman" w:cs="Times New Roman"/>
            <w:sz w:val="24"/>
            <w:szCs w:val="24"/>
          </w:rPr>
          <w:delText>We also examined p</w:delText>
        </w:r>
      </w:del>
      <w:ins w:id="112" w:author="Author">
        <w:r w:rsidR="009E4FD7">
          <w:rPr>
            <w:rFonts w:ascii="Times New Roman" w:hAnsi="Times New Roman" w:cs="Times New Roman"/>
            <w:sz w:val="24"/>
            <w:szCs w:val="24"/>
          </w:rPr>
          <w:t>P</w:t>
        </w:r>
      </w:ins>
      <w:r>
        <w:rPr>
          <w:rFonts w:ascii="Times New Roman" w:hAnsi="Times New Roman" w:cs="Times New Roman"/>
          <w:sz w:val="24"/>
          <w:szCs w:val="24"/>
        </w:rPr>
        <w:t>ublication bias</w:t>
      </w:r>
      <w:ins w:id="113" w:author="Author">
        <w:r w:rsidR="009E4FD7">
          <w:rPr>
            <w:rFonts w:ascii="Times New Roman" w:hAnsi="Times New Roman" w:cs="Times New Roman"/>
            <w:sz w:val="24"/>
            <w:szCs w:val="24"/>
          </w:rPr>
          <w:t xml:space="preserve"> was </w:t>
        </w:r>
        <w:del w:id="114" w:author="Author">
          <w:r w:rsidR="009E4FD7" w:rsidDel="003154A2">
            <w:rPr>
              <w:rFonts w:ascii="Times New Roman" w:hAnsi="Times New Roman" w:cs="Times New Roman"/>
              <w:sz w:val="24"/>
              <w:szCs w:val="24"/>
            </w:rPr>
            <w:delText xml:space="preserve">also </w:delText>
          </w:r>
        </w:del>
        <w:r w:rsidR="009E4FD7">
          <w:rPr>
            <w:rFonts w:ascii="Times New Roman" w:hAnsi="Times New Roman" w:cs="Times New Roman"/>
            <w:sz w:val="24"/>
            <w:szCs w:val="24"/>
          </w:rPr>
          <w:t>investigated</w:t>
        </w:r>
      </w:ins>
      <w:r>
        <w:rPr>
          <w:rFonts w:ascii="Times New Roman" w:hAnsi="Times New Roman" w:cs="Times New Roman"/>
          <w:sz w:val="24"/>
          <w:szCs w:val="24"/>
        </w:rPr>
        <w:t xml:space="preserve"> </w:t>
      </w:r>
      <w:del w:id="115" w:author="Author">
        <w:r w:rsidDel="009E4FD7">
          <w:rPr>
            <w:rFonts w:ascii="Times New Roman" w:hAnsi="Times New Roman" w:cs="Times New Roman"/>
            <w:sz w:val="24"/>
            <w:szCs w:val="24"/>
          </w:rPr>
          <w:delText>in the</w:delText>
        </w:r>
      </w:del>
      <w:ins w:id="116" w:author="Author">
        <w:r w:rsidR="009E4FD7">
          <w:rPr>
            <w:rFonts w:ascii="Times New Roman" w:hAnsi="Times New Roman" w:cs="Times New Roman"/>
            <w:sz w:val="24"/>
            <w:szCs w:val="24"/>
          </w:rPr>
          <w:t>for the</w:t>
        </w:r>
      </w:ins>
      <w:r>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Pr>
          <w:rFonts w:ascii="Times New Roman" w:hAnsi="Times New Roman" w:cs="Times New Roman"/>
          <w:sz w:val="24"/>
          <w:szCs w:val="24"/>
        </w:rPr>
        <w:t xml:space="preserve">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ins w:id="117" w:author="Author">
        <w:r w:rsidR="003154A2">
          <w:rPr>
            <w:rFonts w:ascii="Times New Roman" w:hAnsi="Times New Roman" w:cs="Times New Roman"/>
            <w:sz w:val="24"/>
            <w:szCs w:val="24"/>
          </w:rPr>
          <w:t xml:space="preserve">as mentioned above, we compared published to unpublished studies—the concern being that studies with larger effect sizes are more likely to get published. We </w:t>
        </w:r>
        <w:r w:rsidR="003154A2">
          <w:rPr>
            <w:rFonts w:ascii="Times New Roman" w:hAnsi="Times New Roman" w:cs="Times New Roman"/>
            <w:sz w:val="24"/>
            <w:szCs w:val="24"/>
          </w:rPr>
          <w:t xml:space="preserve">found that the effect sizes did not differ </w:t>
        </w:r>
        <w:r w:rsidR="003154A2">
          <w:rPr>
            <w:rFonts w:ascii="Times New Roman" w:hAnsi="Times New Roman" w:cs="Times New Roman"/>
            <w:sz w:val="24"/>
            <w:szCs w:val="24"/>
          </w:rPr>
          <w:t xml:space="preserve">between published and unpublished studies. Second, </w:t>
        </w:r>
      </w:ins>
      <w:r>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In general, l</w:t>
      </w:r>
      <w:r w:rsidR="004806FE">
        <w:rPr>
          <w:rFonts w:ascii="Times New Roman" w:hAnsi="Times New Roman" w:cs="Times New Roman"/>
          <w:sz w:val="24"/>
          <w:szCs w:val="24"/>
        </w:rPr>
        <w:t>a</w:t>
      </w:r>
      <w:r w:rsidR="00A62DDF">
        <w:rPr>
          <w:rFonts w:ascii="Times New Roman" w:hAnsi="Times New Roman" w:cs="Times New Roman"/>
          <w:sz w:val="24"/>
          <w:szCs w:val="24"/>
        </w:rPr>
        <w:t>rge studies 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smaller studies </w:t>
      </w:r>
      <w:r w:rsidR="003043E5">
        <w:rPr>
          <w:rFonts w:ascii="Times New Roman" w:hAnsi="Times New Roman" w:cs="Times New Roman"/>
          <w:sz w:val="24"/>
          <w:szCs w:val="24"/>
        </w:rPr>
        <w:t xml:space="preserve">are expected to </w:t>
      </w:r>
      <w:del w:id="118" w:author="Author">
        <w:r w:rsidR="00A62DDF" w:rsidDel="00F55DC9">
          <w:rPr>
            <w:rFonts w:ascii="Times New Roman" w:hAnsi="Times New Roman" w:cs="Times New Roman"/>
            <w:sz w:val="24"/>
            <w:szCs w:val="24"/>
          </w:rPr>
          <w:delText xml:space="preserve">cluster </w:delText>
        </w:r>
      </w:del>
      <w:ins w:id="119" w:author="Author">
        <w:r w:rsidR="00F55DC9">
          <w:rPr>
            <w:rFonts w:ascii="Times New Roman" w:hAnsi="Times New Roman" w:cs="Times New Roman"/>
            <w:sz w:val="24"/>
            <w:szCs w:val="24"/>
          </w:rPr>
          <w:t xml:space="preserve">be located </w:t>
        </w:r>
      </w:ins>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and have</w:t>
      </w:r>
      <w:r w:rsidR="00A62DDF">
        <w:rPr>
          <w:rFonts w:ascii="Times New Roman" w:hAnsi="Times New Roman" w:cs="Times New Roman"/>
          <w:sz w:val="24"/>
          <w:szCs w:val="24"/>
        </w:rPr>
        <w:t xml:space="preserve"> larger variation in the effect sizes. Publication bias is indicated by a lack of symmetry </w:t>
      </w:r>
      <w:r w:rsidR="00251CC7">
        <w:rPr>
          <w:rFonts w:ascii="Times New Roman" w:hAnsi="Times New Roman" w:cs="Times New Roman"/>
          <w:sz w:val="24"/>
          <w:szCs w:val="24"/>
        </w:rPr>
        <w:t>about the mean with smaller studies (toward the bottom of the graph) tending to have larger than average effect sizes</w:t>
      </w:r>
      <w:r w:rsidR="00373D7D">
        <w:rPr>
          <w:rFonts w:ascii="Times New Roman" w:hAnsi="Times New Roman" w:cs="Times New Roman"/>
          <w:sz w:val="24"/>
          <w:szCs w:val="24"/>
        </w:rPr>
        <w:t xml:space="preserve"> (</w:t>
      </w:r>
      <w:del w:id="120" w:author="Author">
        <w:r w:rsidR="00373D7D" w:rsidDel="00F55DC9">
          <w:rPr>
            <w:rFonts w:ascii="Times New Roman" w:hAnsi="Times New Roman" w:cs="Times New Roman"/>
            <w:sz w:val="24"/>
            <w:szCs w:val="24"/>
          </w:rPr>
          <w:delText xml:space="preserve">appearing </w:delText>
        </w:r>
      </w:del>
      <w:ins w:id="121" w:author="Author">
        <w:r w:rsidR="00F55DC9">
          <w:rPr>
            <w:rFonts w:ascii="Times New Roman" w:hAnsi="Times New Roman" w:cs="Times New Roman"/>
            <w:sz w:val="24"/>
            <w:szCs w:val="24"/>
          </w:rPr>
          <w:t xml:space="preserve">i.e., to be located </w:t>
        </w:r>
      </w:ins>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ins w:id="122" w:author="Author">
        <w:r w:rsidR="00F55DC9">
          <w:rPr>
            <w:rFonts w:ascii="Times New Roman" w:hAnsi="Times New Roman" w:cs="Times New Roman"/>
            <w:sz w:val="24"/>
            <w:szCs w:val="24"/>
          </w:rPr>
          <w:t xml:space="preserve">some </w:t>
        </w:r>
      </w:ins>
      <w:r w:rsidR="00373D7D">
        <w:rPr>
          <w:rFonts w:ascii="Times New Roman" w:hAnsi="Times New Roman" w:cs="Times New Roman"/>
          <w:sz w:val="24"/>
          <w:szCs w:val="24"/>
        </w:rPr>
        <w:t>studies</w:t>
      </w:r>
      <w:ins w:id="123" w:author="Author">
        <w:r w:rsidR="00F55DC9">
          <w:rPr>
            <w:rFonts w:ascii="Times New Roman" w:hAnsi="Times New Roman" w:cs="Times New Roman"/>
            <w:sz w:val="24"/>
            <w:szCs w:val="24"/>
          </w:rPr>
          <w:t xml:space="preserve"> with smaller effect sizes (i.e., studies </w:t>
        </w:r>
      </w:ins>
      <w:del w:id="124" w:author="Author">
        <w:r w:rsidR="00373D7D" w:rsidDel="00F55DC9">
          <w:rPr>
            <w:rFonts w:ascii="Times New Roman" w:hAnsi="Times New Roman" w:cs="Times New Roman"/>
            <w:sz w:val="24"/>
            <w:szCs w:val="24"/>
          </w:rPr>
          <w:delText xml:space="preserve"> </w:delText>
        </w:r>
      </w:del>
      <w:r w:rsidR="00373D7D">
        <w:rPr>
          <w:rFonts w:ascii="Times New Roman" w:hAnsi="Times New Roman" w:cs="Times New Roman"/>
          <w:sz w:val="24"/>
          <w:szCs w:val="24"/>
        </w:rPr>
        <w:t>on the left side of the graph</w:t>
      </w:r>
      <w:ins w:id="125" w:author="Author">
        <w:r w:rsidR="00F55DC9">
          <w:rPr>
            <w:rFonts w:ascii="Times New Roman" w:hAnsi="Times New Roman" w:cs="Times New Roman"/>
            <w:sz w:val="24"/>
            <w:szCs w:val="24"/>
          </w:rPr>
          <w:t>)</w:t>
        </w:r>
      </w:ins>
      <w:r w:rsidR="00373D7D">
        <w:rPr>
          <w:rFonts w:ascii="Times New Roman" w:hAnsi="Times New Roman" w:cs="Times New Roman"/>
          <w:sz w:val="24"/>
          <w:szCs w:val="24"/>
        </w:rPr>
        <w:t xml:space="preserve"> are missing from the meta-analysis</w:t>
      </w:r>
      <w:ins w:id="126" w:author="Author">
        <w:r w:rsidR="00F55DC9">
          <w:rPr>
            <w:rFonts w:ascii="Times New Roman" w:hAnsi="Times New Roman" w:cs="Times New Roman"/>
            <w:sz w:val="24"/>
            <w:szCs w:val="24"/>
          </w:rPr>
          <w:t xml:space="preserve"> because null results are less likely to be published</w:t>
        </w:r>
      </w:ins>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ins w:id="127" w:author="Author">
        <w:r w:rsidR="009E4FD7">
          <w:rPr>
            <w:rFonts w:ascii="Times New Roman" w:hAnsi="Times New Roman" w:cs="Times New Roman"/>
            <w:sz w:val="24"/>
            <w:szCs w:val="24"/>
          </w:rPr>
          <w:t>,</w:t>
        </w:r>
      </w:ins>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w:t>
      </w:r>
      <w:proofErr w:type="spellStart"/>
      <w:r w:rsidR="003043E5">
        <w:rPr>
          <w:rFonts w:ascii="Times New Roman" w:hAnsi="Times New Roman" w:cs="Times New Roman"/>
          <w:sz w:val="24"/>
          <w:szCs w:val="24"/>
        </w:rPr>
        <w:t>agentic</w:t>
      </w:r>
      <w:proofErr w:type="spellEnd"/>
      <w:r w:rsidR="003043E5">
        <w:rPr>
          <w:rFonts w:ascii="Times New Roman" w:hAnsi="Times New Roman" w:cs="Times New Roman"/>
          <w:sz w:val="24"/>
          <w:szCs w:val="24"/>
        </w:rPr>
        <w:t xml:space="preserve">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ins w:id="128" w:author="Author">
        <w:r w:rsidR="003154A2">
          <w:rPr>
            <w:rFonts w:ascii="Times New Roman" w:hAnsi="Times New Roman" w:cs="Times New Roman"/>
            <w:sz w:val="24"/>
            <w:szCs w:val="24"/>
          </w:rPr>
          <w:t>Third, t</w:t>
        </w:r>
      </w:ins>
      <w:del w:id="129" w:author="Author">
        <w:r w:rsidR="00373D7D" w:rsidDel="003154A2">
          <w:rPr>
            <w:rFonts w:ascii="Times New Roman" w:hAnsi="Times New Roman" w:cs="Times New Roman"/>
            <w:sz w:val="24"/>
            <w:szCs w:val="24"/>
          </w:rPr>
          <w:delText>T</w:delText>
        </w:r>
      </w:del>
      <w:r w:rsidR="00373D7D">
        <w:rPr>
          <w:rFonts w:ascii="Times New Roman" w:hAnsi="Times New Roman" w:cs="Times New Roman"/>
          <w:sz w:val="24"/>
          <w:szCs w:val="24"/>
        </w:rPr>
        <w:t xml:space="preserve">o quantify the magnitude of any potential publication bias we also performed </w:t>
      </w:r>
      <w:r>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w:t>
      </w:r>
      <w:del w:id="130" w:author="Author">
        <w:r w:rsidR="00027735" w:rsidDel="00F55DC9">
          <w:rPr>
            <w:rFonts w:ascii="Times New Roman" w:hAnsi="Times New Roman" w:cs="Times New Roman"/>
            <w:sz w:val="24"/>
            <w:szCs w:val="24"/>
          </w:rPr>
          <w:delText>s</w:delText>
        </w:r>
      </w:del>
      <w:r w:rsidR="00373D7D">
        <w:rPr>
          <w:rFonts w:ascii="Times New Roman" w:hAnsi="Times New Roman" w:cs="Times New Roman"/>
          <w:sz w:val="24"/>
          <w:szCs w:val="24"/>
        </w:rPr>
        <w:t xml:space="preserve"> these</w:t>
      </w:r>
      <w:r w:rsidR="00027735">
        <w:rPr>
          <w:rFonts w:ascii="Times New Roman" w:hAnsi="Times New Roman" w:cs="Times New Roman"/>
          <w:sz w:val="24"/>
          <w:szCs w:val="24"/>
        </w:rPr>
        <w:t xml:space="preserve"> missing studies in order to </w:t>
      </w:r>
      <w:del w:id="131" w:author="Author">
        <w:r w:rsidR="00373D7D" w:rsidDel="00F55DC9">
          <w:rPr>
            <w:rFonts w:ascii="Times New Roman" w:hAnsi="Times New Roman" w:cs="Times New Roman"/>
            <w:sz w:val="24"/>
            <w:szCs w:val="24"/>
          </w:rPr>
          <w:delText>re</w:delText>
        </w:r>
      </w:del>
      <w:r w:rsidR="00373D7D">
        <w:rPr>
          <w:rFonts w:ascii="Times New Roman" w:hAnsi="Times New Roman" w:cs="Times New Roman"/>
          <w:sz w:val="24"/>
          <w:szCs w:val="24"/>
        </w:rPr>
        <w:t>compute a less biased</w:t>
      </w:r>
      <w:ins w:id="132" w:author="Author">
        <w:r w:rsidR="009E4FD7">
          <w:rPr>
            <w:rFonts w:ascii="Times New Roman" w:hAnsi="Times New Roman" w:cs="Times New Roman"/>
            <w:sz w:val="24"/>
            <w:szCs w:val="24"/>
          </w:rPr>
          <w:t>, “adjusted”</w:t>
        </w:r>
      </w:ins>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del w:id="133" w:author="Author">
        <w:r w:rsidR="00C44D7B" w:rsidDel="00F55DC9">
          <w:rPr>
            <w:rFonts w:ascii="Times New Roman" w:hAnsi="Times New Roman" w:cs="Times New Roman"/>
            <w:sz w:val="24"/>
            <w:szCs w:val="24"/>
          </w:rPr>
          <w:delText>Under the random effects model computed by Comprehensive Meta-Analysis, t</w:delText>
        </w:r>
      </w:del>
      <w:ins w:id="134" w:author="Author">
        <w:r w:rsidR="00F55DC9">
          <w:rPr>
            <w:rFonts w:ascii="Times New Roman" w:hAnsi="Times New Roman" w:cs="Times New Roman"/>
            <w:sz w:val="24"/>
            <w:szCs w:val="24"/>
          </w:rPr>
          <w:t>T</w:t>
        </w:r>
      </w:ins>
      <w:r w:rsidR="00C44D7B">
        <w:rPr>
          <w:rFonts w:ascii="Times New Roman" w:hAnsi="Times New Roman" w:cs="Times New Roman"/>
          <w:sz w:val="24"/>
          <w:szCs w:val="24"/>
        </w:rPr>
        <w:t>he observed point estimate for overall self-</w:t>
      </w:r>
      <w:r w:rsidR="00C44D7B">
        <w:rPr>
          <w:rFonts w:ascii="Times New Roman" w:hAnsi="Times New Roman" w:cs="Times New Roman"/>
          <w:sz w:val="24"/>
          <w:szCs w:val="24"/>
        </w:rPr>
        <w:lastRenderedPageBreak/>
        <w:t xml:space="preserve">enhancement was .21 (95% CI = [.16, .26]), whereas the adjusted value was .17 (95% CI = [.12, .23]); for </w:t>
      </w:r>
      <w:proofErr w:type="spellStart"/>
      <w:r w:rsidR="00C44D7B">
        <w:rPr>
          <w:rFonts w:ascii="Times New Roman" w:hAnsi="Times New Roman" w:cs="Times New Roman"/>
          <w:sz w:val="24"/>
          <w:szCs w:val="24"/>
        </w:rPr>
        <w:t>agentic</w:t>
      </w:r>
      <w:proofErr w:type="spellEnd"/>
      <w:r w:rsidR="00C44D7B">
        <w:rPr>
          <w:rFonts w:ascii="Times New Roman" w:hAnsi="Times New Roman" w:cs="Times New Roman"/>
          <w:sz w:val="24"/>
          <w:szCs w:val="24"/>
        </w:rPr>
        <w:t xml:space="preserve">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xml:space="preserve">, whereas the adjusted value was .25 (95% CI = [.19, .30]); for communal effect sizes the observed point estimate was .004 (95% CI = [-.08, .08]), whereas the adjusted value was .004 (95% CI = [-.08, .08]). Although for overall self-enhancement and self-enhancement in </w:t>
      </w:r>
      <w:proofErr w:type="spellStart"/>
      <w:r w:rsidR="00E14E3D">
        <w:rPr>
          <w:rFonts w:ascii="Times New Roman" w:hAnsi="Times New Roman" w:cs="Times New Roman"/>
          <w:sz w:val="24"/>
          <w:szCs w:val="24"/>
        </w:rPr>
        <w:t>agentic</w:t>
      </w:r>
      <w:proofErr w:type="spellEnd"/>
      <w:r w:rsidR="00E14E3D">
        <w:rPr>
          <w:rFonts w:ascii="Times New Roman" w:hAnsi="Times New Roman" w:cs="Times New Roman"/>
          <w:sz w:val="24"/>
          <w:szCs w:val="24"/>
        </w:rPr>
        <w:t xml:space="preserve">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w:t>
      </w:r>
      <w:proofErr w:type="spellStart"/>
      <w:r w:rsidR="00027735">
        <w:rPr>
          <w:rFonts w:ascii="Times New Roman" w:hAnsi="Times New Roman" w:cs="Times New Roman"/>
          <w:sz w:val="24"/>
          <w:szCs w:val="24"/>
        </w:rPr>
        <w:t>Simonsohn</w:t>
      </w:r>
      <w:proofErr w:type="spellEnd"/>
      <w:r w:rsidR="00027735">
        <w:rPr>
          <w:rFonts w:ascii="Times New Roman" w:hAnsi="Times New Roman" w:cs="Times New Roman"/>
          <w:sz w:val="24"/>
          <w:szCs w:val="24"/>
        </w:rPr>
        <w:t xml:space="preserve"> et al., 2014, p.5</w:t>
      </w:r>
      <w:r w:rsidR="00027735" w:rsidRPr="00987FE2">
        <w:rPr>
          <w:rFonts w:ascii="Times New Roman" w:hAnsi="Times New Roman" w:cs="Times New Roman"/>
          <w:sz w:val="24"/>
          <w:szCs w:val="24"/>
          <w:rPrChange w:id="135" w:author="Author">
            <w:rPr>
              <w:rFonts w:ascii="Times New Roman" w:hAnsi="Times New Roman" w:cs="Times New Roman"/>
              <w:sz w:val="24"/>
              <w:szCs w:val="24"/>
            </w:rPr>
          </w:rPrChange>
        </w:rPr>
        <w:t>35).</w:t>
      </w:r>
      <w:r w:rsidR="005529AB" w:rsidRPr="00987FE2">
        <w:rPr>
          <w:rFonts w:ascii="Times New Roman" w:hAnsi="Times New Roman" w:cs="Times New Roman"/>
          <w:sz w:val="24"/>
          <w:szCs w:val="24"/>
          <w:rPrChange w:id="136" w:author="Author">
            <w:rPr>
              <w:rFonts w:ascii="Times New Roman" w:hAnsi="Times New Roman" w:cs="Times New Roman"/>
              <w:sz w:val="24"/>
              <w:szCs w:val="24"/>
            </w:rPr>
          </w:rPrChange>
        </w:rPr>
        <w:t xml:space="preserve"> </w:t>
      </w:r>
      <w:r w:rsidR="005529AB" w:rsidRPr="00987FE2">
        <w:rPr>
          <w:rFonts w:ascii="Times New Roman" w:hAnsi="Times New Roman" w:cs="Times New Roman"/>
          <w:sz w:val="24"/>
          <w:szCs w:val="24"/>
          <w:rPrChange w:id="137" w:author="Author">
            <w:rPr>
              <w:rFonts w:ascii="Times New Roman" w:hAnsi="Times New Roman" w:cs="Times New Roman"/>
              <w:sz w:val="24"/>
              <w:szCs w:val="24"/>
              <w:highlight w:val="yellow"/>
            </w:rPr>
          </w:rPrChange>
        </w:rPr>
        <w:t xml:space="preserve">If the </w:t>
      </w:r>
      <w:r w:rsidR="00027735" w:rsidRPr="00987FE2">
        <w:rPr>
          <w:rFonts w:ascii="Times New Roman" w:hAnsi="Times New Roman" w:cs="Times New Roman"/>
          <w:i/>
          <w:sz w:val="24"/>
          <w:szCs w:val="24"/>
          <w:rPrChange w:id="138" w:author="Author">
            <w:rPr>
              <w:rFonts w:ascii="Times New Roman" w:hAnsi="Times New Roman" w:cs="Times New Roman"/>
              <w:i/>
              <w:sz w:val="24"/>
              <w:szCs w:val="24"/>
              <w:highlight w:val="yellow"/>
            </w:rPr>
          </w:rPrChange>
        </w:rPr>
        <w:t>p-curve</w:t>
      </w:r>
      <w:r w:rsidR="00027735" w:rsidRPr="00987FE2">
        <w:rPr>
          <w:rFonts w:ascii="Times New Roman" w:hAnsi="Times New Roman" w:cs="Times New Roman"/>
          <w:sz w:val="24"/>
          <w:szCs w:val="24"/>
          <w:rPrChange w:id="139" w:author="Author">
            <w:rPr>
              <w:rFonts w:ascii="Times New Roman" w:hAnsi="Times New Roman" w:cs="Times New Roman"/>
              <w:sz w:val="24"/>
              <w:szCs w:val="24"/>
              <w:highlight w:val="yellow"/>
            </w:rPr>
          </w:rPrChange>
        </w:rPr>
        <w:t xml:space="preserve"> </w:t>
      </w:r>
      <w:r w:rsidR="005529AB" w:rsidRPr="00987FE2">
        <w:rPr>
          <w:rFonts w:ascii="Times New Roman" w:hAnsi="Times New Roman" w:cs="Times New Roman"/>
          <w:sz w:val="24"/>
          <w:szCs w:val="24"/>
          <w:rPrChange w:id="140" w:author="Author">
            <w:rPr>
              <w:rFonts w:ascii="Times New Roman" w:hAnsi="Times New Roman" w:cs="Times New Roman"/>
              <w:sz w:val="24"/>
              <w:szCs w:val="24"/>
              <w:highlight w:val="yellow"/>
            </w:rPr>
          </w:rPrChange>
        </w:rPr>
        <w:t>distribution is right-skewed</w:t>
      </w:r>
      <w:r w:rsidR="00027735" w:rsidRPr="00987FE2">
        <w:rPr>
          <w:rFonts w:ascii="Times New Roman" w:hAnsi="Times New Roman" w:cs="Times New Roman"/>
          <w:sz w:val="24"/>
          <w:szCs w:val="24"/>
          <w:rPrChange w:id="141" w:author="Author">
            <w:rPr>
              <w:rFonts w:ascii="Times New Roman" w:hAnsi="Times New Roman" w:cs="Times New Roman"/>
              <w:sz w:val="24"/>
              <w:szCs w:val="24"/>
              <w:highlight w:val="yellow"/>
            </w:rPr>
          </w:rPrChange>
        </w:rPr>
        <w:t>,</w:t>
      </w:r>
      <w:r w:rsidR="005529AB" w:rsidRPr="00987FE2">
        <w:rPr>
          <w:rFonts w:ascii="Times New Roman" w:hAnsi="Times New Roman" w:cs="Times New Roman"/>
          <w:sz w:val="24"/>
          <w:szCs w:val="24"/>
          <w:rPrChange w:id="142" w:author="Author">
            <w:rPr>
              <w:rFonts w:ascii="Times New Roman" w:hAnsi="Times New Roman" w:cs="Times New Roman"/>
              <w:sz w:val="24"/>
              <w:szCs w:val="24"/>
              <w:highlight w:val="yellow"/>
            </w:rPr>
          </w:rPrChange>
        </w:rPr>
        <w:t xml:space="preserve"> this is an indication that publication bias is less likely b</w:t>
      </w:r>
      <w:r w:rsidR="00750482" w:rsidRPr="00987FE2">
        <w:rPr>
          <w:rFonts w:ascii="Times New Roman" w:hAnsi="Times New Roman" w:cs="Times New Roman"/>
          <w:sz w:val="24"/>
          <w:szCs w:val="24"/>
          <w:rPrChange w:id="143" w:author="Author">
            <w:rPr>
              <w:rFonts w:ascii="Times New Roman" w:hAnsi="Times New Roman" w:cs="Times New Roman"/>
              <w:sz w:val="24"/>
              <w:szCs w:val="24"/>
              <w:highlight w:val="yellow"/>
            </w:rPr>
          </w:rPrChange>
        </w:rPr>
        <w:t xml:space="preserve">ecause a larger number of the </w:t>
      </w:r>
      <w:r w:rsidR="00750482" w:rsidRPr="00987FE2">
        <w:rPr>
          <w:rFonts w:ascii="Times New Roman" w:hAnsi="Times New Roman" w:cs="Times New Roman"/>
          <w:i/>
          <w:sz w:val="24"/>
          <w:szCs w:val="24"/>
          <w:rPrChange w:id="144" w:author="Author">
            <w:rPr>
              <w:rFonts w:ascii="Times New Roman" w:hAnsi="Times New Roman" w:cs="Times New Roman"/>
              <w:i/>
              <w:sz w:val="24"/>
              <w:szCs w:val="24"/>
              <w:highlight w:val="yellow"/>
            </w:rPr>
          </w:rPrChange>
        </w:rPr>
        <w:t>p</w:t>
      </w:r>
      <w:r w:rsidR="00750482" w:rsidRPr="00987FE2">
        <w:rPr>
          <w:rFonts w:ascii="Times New Roman" w:hAnsi="Times New Roman" w:cs="Times New Roman"/>
          <w:sz w:val="24"/>
          <w:szCs w:val="24"/>
          <w:rPrChange w:id="145" w:author="Author">
            <w:rPr>
              <w:rFonts w:ascii="Times New Roman" w:hAnsi="Times New Roman" w:cs="Times New Roman"/>
              <w:sz w:val="24"/>
              <w:szCs w:val="24"/>
              <w:highlight w:val="yellow"/>
            </w:rPr>
          </w:rPrChange>
        </w:rPr>
        <w:t xml:space="preserve"> </w:t>
      </w:r>
      <w:r w:rsidR="005529AB" w:rsidRPr="00987FE2">
        <w:rPr>
          <w:rFonts w:ascii="Times New Roman" w:hAnsi="Times New Roman" w:cs="Times New Roman"/>
          <w:sz w:val="24"/>
          <w:szCs w:val="24"/>
          <w:rPrChange w:id="146" w:author="Author">
            <w:rPr>
              <w:rFonts w:ascii="Times New Roman" w:hAnsi="Times New Roman" w:cs="Times New Roman"/>
              <w:sz w:val="24"/>
              <w:szCs w:val="24"/>
              <w:highlight w:val="yellow"/>
            </w:rPr>
          </w:rPrChange>
        </w:rPr>
        <w:t>values are near</w:t>
      </w:r>
      <w:r w:rsidR="00027735" w:rsidRPr="00987FE2">
        <w:rPr>
          <w:rFonts w:ascii="Times New Roman" w:hAnsi="Times New Roman" w:cs="Times New Roman"/>
          <w:sz w:val="24"/>
          <w:szCs w:val="24"/>
          <w:rPrChange w:id="147" w:author="Author">
            <w:rPr>
              <w:rFonts w:ascii="Times New Roman" w:hAnsi="Times New Roman" w:cs="Times New Roman"/>
              <w:sz w:val="24"/>
              <w:szCs w:val="24"/>
              <w:highlight w:val="yellow"/>
            </w:rPr>
          </w:rPrChange>
        </w:rPr>
        <w:t xml:space="preserve"> .01 rather than the high .04s</w:t>
      </w:r>
      <w:r w:rsidR="005529AB" w:rsidRPr="00987FE2">
        <w:rPr>
          <w:rFonts w:ascii="Times New Roman" w:hAnsi="Times New Roman" w:cs="Times New Roman"/>
          <w:sz w:val="24"/>
          <w:szCs w:val="24"/>
          <w:rPrChange w:id="148" w:author="Author">
            <w:rPr>
              <w:rFonts w:ascii="Times New Roman" w:hAnsi="Times New Roman" w:cs="Times New Roman"/>
              <w:sz w:val="24"/>
              <w:szCs w:val="24"/>
              <w:highlight w:val="yellow"/>
            </w:rPr>
          </w:rPrChange>
        </w:rPr>
        <w:t>.</w:t>
      </w:r>
      <w:r w:rsidR="005529AB" w:rsidRPr="00987FE2">
        <w:rPr>
          <w:rFonts w:ascii="Times New Roman" w:hAnsi="Times New Roman" w:cs="Times New Roman"/>
          <w:sz w:val="24"/>
          <w:szCs w:val="24"/>
          <w:rPrChange w:id="149" w:author="Author">
            <w:rPr>
              <w:rFonts w:ascii="Times New Roman" w:hAnsi="Times New Roman" w:cs="Times New Roman"/>
              <w:sz w:val="24"/>
              <w:szCs w:val="24"/>
            </w:rPr>
          </w:rPrChange>
        </w:rPr>
        <w:t xml:space="preserve"> </w:t>
      </w:r>
      <w:ins w:id="150" w:author="Author">
        <w:r w:rsidR="00E47B6D" w:rsidRPr="00987FE2">
          <w:rPr>
            <w:rFonts w:ascii="Times New Roman" w:hAnsi="Times New Roman" w:cs="Times New Roman"/>
            <w:sz w:val="24"/>
            <w:szCs w:val="24"/>
            <w:rPrChange w:id="151" w:author="Author">
              <w:rPr>
                <w:rFonts w:ascii="Times New Roman" w:hAnsi="Times New Roman" w:cs="Times New Roman"/>
                <w:sz w:val="24"/>
                <w:szCs w:val="24"/>
              </w:rPr>
            </w:rPrChange>
          </w:rPr>
          <w:t>First</w:t>
        </w:r>
        <w:r w:rsidR="00E47B6D">
          <w:rPr>
            <w:rFonts w:ascii="Times New Roman" w:hAnsi="Times New Roman" w:cs="Times New Roman"/>
            <w:sz w:val="24"/>
            <w:szCs w:val="24"/>
          </w:rPr>
          <w:t xml:space="preserve">, for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E95A3F">
          <w:rPr>
            <w:rFonts w:ascii="Times New Roman" w:hAnsi="Times New Roman" w:cs="Times New Roman"/>
            <w:i/>
            <w:sz w:val="24"/>
            <w:szCs w:val="24"/>
            <w:rPrChange w:id="152" w:author="Author">
              <w:rPr>
                <w:rFonts w:ascii="Times New Roman" w:hAnsi="Times New Roman" w:cs="Times New Roman"/>
                <w:sz w:val="24"/>
                <w:szCs w:val="24"/>
              </w:rPr>
            </w:rPrChange>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E47B6D">
          <w:rPr>
            <w:rFonts w:ascii="Times New Roman" w:hAnsi="Times New Roman" w:cs="Times New Roman"/>
            <w:sz w:val="24"/>
            <w:szCs w:val="24"/>
          </w:rPr>
          <w:t>because they were not statistically significant</w:t>
        </w:r>
        <w:r w:rsidR="00E95A3F">
          <w:rPr>
            <w:rFonts w:ascii="Times New Roman" w:hAnsi="Times New Roman" w:cs="Times New Roman"/>
            <w:sz w:val="24"/>
            <w:szCs w:val="24"/>
          </w:rPr>
          <w:t>, leaving 23 effect sizes to include in the analysis</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The results </w:t>
        </w:r>
        <w:r w:rsidR="00E95A3F">
          <w:rPr>
            <w:rFonts w:ascii="Times New Roman" w:hAnsi="Times New Roman" w:cs="Times New Roman"/>
            <w:sz w:val="24"/>
            <w:szCs w:val="24"/>
          </w:rPr>
          <w:t xml:space="preserve">are summarized in Figure 4 where </w:t>
        </w:r>
        <w:r w:rsidR="00E47B6D">
          <w:rPr>
            <w:rFonts w:ascii="Times New Roman" w:hAnsi="Times New Roman" w:cs="Times New Roman"/>
            <w:sz w:val="24"/>
            <w:szCs w:val="24"/>
          </w:rPr>
          <w:t xml:space="preserve">one can see that the distribution is </w:t>
        </w:r>
        <w:r w:rsidR="00E95A3F">
          <w:rPr>
            <w:rFonts w:ascii="Times New Roman" w:hAnsi="Times New Roman" w:cs="Times New Roman"/>
            <w:sz w:val="24"/>
            <w:szCs w:val="24"/>
          </w:rPr>
          <w:t xml:space="preserve">right-skewed; </w:t>
        </w:r>
        <w:r w:rsidR="00E95A3F">
          <w:rPr>
            <w:rFonts w:ascii="Times New Roman" w:hAnsi="Times New Roman" w:cs="Times New Roman"/>
            <w:color w:val="000000"/>
          </w:rPr>
          <w:t>7</w:t>
        </w:r>
        <w:r w:rsidR="00E95A3F">
          <w:rPr>
            <w:rFonts w:ascii="Times New Roman" w:hAnsi="Times New Roman" w:cs="Times New Roman" w:hint="eastAsia"/>
            <w:color w:val="000000"/>
          </w:rPr>
          <w:t>4</w:t>
        </w:r>
        <w:r w:rsidR="00E95A3F" w:rsidRPr="00122DAC">
          <w:rPr>
            <w:rFonts w:ascii="Times New Roman" w:hAnsi="Times New Roman" w:cs="Times New Roman"/>
            <w:color w:val="000000"/>
          </w:rPr>
          <w:t xml:space="preserve">% of </w:t>
        </w:r>
        <w:r w:rsidR="00E95A3F">
          <w:rPr>
            <w:rFonts w:ascii="Times New Roman" w:hAnsi="Times New Roman" w:cs="Times New Roman"/>
            <w:color w:val="000000"/>
          </w:rPr>
          <w:t>effect sizes had</w:t>
        </w:r>
        <w:r w:rsidR="00E95A3F">
          <w:rPr>
            <w:rFonts w:ascii="Times New Roman" w:hAnsi="Times New Roman" w:cs="Times New Roman" w:hint="eastAsia"/>
            <w:color w:val="000000"/>
          </w:rPr>
          <w:t xml:space="preserve"> </w:t>
        </w:r>
        <w:r w:rsidR="00E95A3F" w:rsidRPr="00122DAC">
          <w:rPr>
            <w:rFonts w:ascii="Times New Roman" w:hAnsi="Times New Roman" w:cs="Times New Roman"/>
            <w:i/>
            <w:iCs/>
            <w:color w:val="000000"/>
          </w:rPr>
          <w:t>p</w:t>
        </w:r>
        <w:r w:rsidR="00E95A3F" w:rsidRPr="00122DAC">
          <w:rPr>
            <w:rFonts w:ascii="Times New Roman" w:hAnsi="Times New Roman" w:cs="Times New Roman"/>
            <w:color w:val="000000"/>
          </w:rPr>
          <w:t xml:space="preserve"> values </w:t>
        </w:r>
        <w:r w:rsidR="00E95A3F">
          <w:rPr>
            <w:rFonts w:ascii="Times New Roman" w:hAnsi="Times New Roman" w:cs="Times New Roman"/>
            <w:color w:val="000000"/>
          </w:rPr>
          <w:t xml:space="preserve">smaller or equal to 0.01, and </w:t>
        </w:r>
        <w:r w:rsidR="00E95A3F">
          <w:rPr>
            <w:rFonts w:ascii="Times New Roman" w:hAnsi="Times New Roman" w:cs="Times New Roman" w:hint="eastAsia"/>
            <w:color w:val="000000"/>
          </w:rPr>
          <w:t>91</w:t>
        </w:r>
        <w:r w:rsidR="00E95A3F" w:rsidRPr="00122DAC">
          <w:rPr>
            <w:rFonts w:ascii="Times New Roman" w:hAnsi="Times New Roman" w:cs="Times New Roman"/>
            <w:color w:val="000000"/>
          </w:rPr>
          <w:t>% no larger than 0.02.</w:t>
        </w:r>
        <w:r w:rsidR="00E95A3F">
          <w:rPr>
            <w:rFonts w:ascii="Times New Roman" w:hAnsi="Times New Roman" w:cs="Times New Roman" w:hint="eastAsia"/>
            <w:color w:val="000000"/>
          </w:rPr>
          <w:t xml:space="preserve"> </w:t>
        </w:r>
        <w:r w:rsidR="00E95A3F" w:rsidRPr="00122DAC">
          <w:rPr>
            <w:rFonts w:ascii="Times New Roman" w:hAnsi="Times New Roman" w:cs="Times New Roman"/>
            <w:color w:val="000000"/>
          </w:rPr>
          <w:t>The curve is significantly right-skewed based on both the binomial test (</w:t>
        </w:r>
        <w:r w:rsidR="00E95A3F">
          <w:rPr>
            <w:rFonts w:ascii="Times New Roman" w:hAnsi="Times New Roman" w:cs="Times New Roman" w:hint="eastAsia"/>
            <w:color w:val="000000"/>
          </w:rPr>
          <w:t xml:space="preserve">which tests the </w:t>
        </w:r>
        <w:r w:rsidR="00E95A3F" w:rsidRPr="00122DAC">
          <w:rPr>
            <w:rFonts w:ascii="Times New Roman" w:hAnsi="Times New Roman" w:cs="Times New Roman"/>
            <w:color w:val="000000"/>
          </w:rPr>
          <w:t xml:space="preserve">share of significant results </w:t>
        </w:r>
        <w:r w:rsidR="00E95A3F" w:rsidRPr="00BA4AB4">
          <w:rPr>
            <w:rFonts w:ascii="Times New Roman" w:hAnsi="Times New Roman" w:cs="Times New Roman"/>
            <w:i/>
            <w:color w:val="000000"/>
          </w:rPr>
          <w:t>p</w:t>
        </w:r>
        <w:r w:rsidR="00E95A3F" w:rsidRPr="00122DAC">
          <w:rPr>
            <w:rFonts w:ascii="Times New Roman" w:hAnsi="Times New Roman" w:cs="Times New Roman"/>
            <w:color w:val="000000"/>
          </w:rPr>
          <w:t xml:space="preserve"> &lt;.025; </w:t>
        </w:r>
        <w:r w:rsidR="00E95A3F" w:rsidRPr="00BA4AB4">
          <w:rPr>
            <w:rFonts w:ascii="Times New Roman" w:hAnsi="Times New Roman" w:cs="Times New Roman"/>
            <w:i/>
            <w:color w:val="000000"/>
          </w:rPr>
          <w:t>p</w:t>
        </w:r>
        <w:r w:rsidR="00E95A3F" w:rsidRPr="00122DAC">
          <w:rPr>
            <w:rFonts w:ascii="Times New Roman" w:hAnsi="Times New Roman" w:cs="Times New Roman"/>
            <w:i/>
            <w:color w:val="000000"/>
          </w:rPr>
          <w:t xml:space="preserve"> </w:t>
        </w:r>
        <w:r w:rsidR="00E95A3F" w:rsidRPr="00122DAC">
          <w:rPr>
            <w:rFonts w:ascii="Times New Roman" w:hAnsi="Times New Roman" w:cs="Times New Roman"/>
            <w:color w:val="000000"/>
          </w:rPr>
          <w:t xml:space="preserve">&lt; 0.0001) </w:t>
        </w:r>
        <w:r w:rsidR="00E95A3F">
          <w:rPr>
            <w:rFonts w:ascii="Times New Roman" w:hAnsi="Times New Roman" w:cs="Times New Roman"/>
            <w:color w:val="000000"/>
          </w:rPr>
          <w:t>and the continuous test (Z = -</w:t>
        </w:r>
        <w:r w:rsidR="00E95A3F">
          <w:rPr>
            <w:rFonts w:ascii="Times New Roman" w:hAnsi="Times New Roman" w:cs="Times New Roman" w:hint="eastAsia"/>
            <w:color w:val="000000"/>
          </w:rPr>
          <w:t>12</w:t>
        </w:r>
        <w:r w:rsidR="00E95A3F">
          <w:rPr>
            <w:rFonts w:ascii="Times New Roman" w:hAnsi="Times New Roman" w:cs="Times New Roman"/>
            <w:color w:val="000000"/>
          </w:rPr>
          <w:t>.</w:t>
        </w:r>
        <w:r w:rsidR="00E95A3F">
          <w:rPr>
            <w:rFonts w:ascii="Times New Roman" w:hAnsi="Times New Roman" w:cs="Times New Roman" w:hint="eastAsia"/>
            <w:color w:val="000000"/>
          </w:rPr>
          <w:t>7</w:t>
        </w:r>
        <w:r w:rsidR="00E95A3F" w:rsidRPr="00122DAC">
          <w:rPr>
            <w:rFonts w:ascii="Times New Roman" w:hAnsi="Times New Roman" w:cs="Times New Roman"/>
            <w:color w:val="000000"/>
          </w:rPr>
          <w:t>8, </w:t>
        </w:r>
        <w:r w:rsidR="00E95A3F" w:rsidRPr="00122DAC">
          <w:rPr>
            <w:rFonts w:ascii="Times New Roman" w:hAnsi="Times New Roman" w:cs="Times New Roman"/>
            <w:i/>
            <w:iCs/>
            <w:color w:val="000000"/>
          </w:rPr>
          <w:t>p</w:t>
        </w:r>
        <w:r w:rsidR="00E95A3F">
          <w:rPr>
            <w:rFonts w:ascii="Times New Roman" w:hAnsi="Times New Roman" w:cs="Times New Roman"/>
            <w:i/>
            <w:iCs/>
            <w:color w:val="000000"/>
          </w:rPr>
          <w:t xml:space="preserve"> </w:t>
        </w:r>
        <w:r w:rsidR="00E95A3F" w:rsidRPr="00122DAC">
          <w:rPr>
            <w:rFonts w:ascii="Times New Roman" w:hAnsi="Times New Roman" w:cs="Times New Roman"/>
            <w:color w:val="000000"/>
          </w:rPr>
          <w:t>&lt;</w:t>
        </w:r>
        <w:r w:rsidR="00E95A3F">
          <w:rPr>
            <w:rFonts w:ascii="Times New Roman" w:hAnsi="Times New Roman" w:cs="Times New Roman"/>
            <w:color w:val="000000"/>
          </w:rPr>
          <w:t xml:space="preserve"> </w:t>
        </w:r>
        <w:r w:rsidR="00E95A3F" w:rsidRPr="00122DAC">
          <w:rPr>
            <w:rFonts w:ascii="Times New Roman" w:hAnsi="Times New Roman" w:cs="Times New Roman"/>
            <w:color w:val="000000"/>
          </w:rPr>
          <w:t>.0001).</w:t>
        </w:r>
        <w:r w:rsidR="00FA4C30">
          <w:rPr>
            <w:rFonts w:ascii="Times New Roman" w:hAnsi="Times New Roman" w:cs="Times New Roman"/>
            <w:color w:val="000000"/>
          </w:rPr>
          <w:t xml:space="preserve"> Next, for self-enhancement in </w:t>
        </w:r>
        <w:proofErr w:type="spellStart"/>
        <w:r w:rsidR="00FA4C30">
          <w:rPr>
            <w:rFonts w:ascii="Times New Roman" w:hAnsi="Times New Roman" w:cs="Times New Roman"/>
            <w:color w:val="000000"/>
          </w:rPr>
          <w:t>agentic</w:t>
        </w:r>
        <w:proofErr w:type="spellEnd"/>
        <w:r w:rsidR="00FA4C30">
          <w:rPr>
            <w:rFonts w:ascii="Times New Roman" w:hAnsi="Times New Roman" w:cs="Times New Roman"/>
            <w:color w:val="000000"/>
          </w:rPr>
          <w:t xml:space="preserve"> criteria, 26 effect sizes</w:t>
        </w:r>
        <w:r w:rsidR="00886E50">
          <w:rPr>
            <w:rFonts w:ascii="Times New Roman" w:hAnsi="Times New Roman" w:cs="Times New Roman"/>
            <w:color w:val="000000"/>
          </w:rPr>
          <w:t xml:space="preserve"> were</w:t>
        </w:r>
        <w:r w:rsidR="00FA4C30">
          <w:rPr>
            <w:rFonts w:ascii="Times New Roman" w:hAnsi="Times New Roman" w:cs="Times New Roman"/>
            <w:color w:val="000000"/>
          </w:rPr>
          <w:t xml:space="preserve"> included in the analysis. Table 5 shows that this distribution is also right-skewed with </w:t>
        </w:r>
        <w:r w:rsidR="00FA4C30">
          <w:rPr>
            <w:rFonts w:ascii="Times New Roman" w:hAnsi="Times New Roman" w:cs="Times New Roman" w:hint="eastAsia"/>
            <w:color w:val="000000"/>
          </w:rPr>
          <w:t>85</w:t>
        </w:r>
        <w:r w:rsidR="00FA4C30" w:rsidRPr="00122DAC">
          <w:rPr>
            <w:rFonts w:ascii="Times New Roman" w:hAnsi="Times New Roman" w:cs="Times New Roman"/>
            <w:color w:val="000000"/>
          </w:rPr>
          <w:t xml:space="preserve">% of </w:t>
        </w:r>
        <w:r w:rsidR="00FA4C30">
          <w:rPr>
            <w:rFonts w:ascii="Times New Roman" w:hAnsi="Times New Roman" w:cs="Times New Roman"/>
            <w:color w:val="000000"/>
          </w:rPr>
          <w:t>the effect sizes having</w:t>
        </w:r>
        <w:r w:rsidR="00FA4C30" w:rsidRPr="00122DAC">
          <w:rPr>
            <w:rFonts w:ascii="Times New Roman" w:hAnsi="Times New Roman" w:cs="Times New Roman"/>
            <w:color w:val="000000"/>
          </w:rPr>
          <w:t xml:space="preserve"> </w:t>
        </w:r>
        <w:r w:rsidR="00FA4C30" w:rsidRPr="00122DAC">
          <w:rPr>
            <w:rFonts w:ascii="Times New Roman" w:hAnsi="Times New Roman" w:cs="Times New Roman"/>
            <w:i/>
            <w:iCs/>
            <w:color w:val="000000"/>
          </w:rPr>
          <w:t>p</w:t>
        </w:r>
        <w:r w:rsidR="00FA4C30" w:rsidRPr="00122DAC">
          <w:rPr>
            <w:rFonts w:ascii="Times New Roman" w:hAnsi="Times New Roman" w:cs="Times New Roman"/>
            <w:color w:val="000000"/>
          </w:rPr>
          <w:t xml:space="preserve"> values smaller or equal to 0.01, and </w:t>
        </w:r>
        <w:r w:rsidR="00FA4C30">
          <w:rPr>
            <w:rFonts w:ascii="Times New Roman" w:hAnsi="Times New Roman" w:cs="Times New Roman" w:hint="eastAsia"/>
            <w:color w:val="000000"/>
          </w:rPr>
          <w:t>97</w:t>
        </w:r>
        <w:r w:rsidR="00FA4C30" w:rsidRPr="00122DAC">
          <w:rPr>
            <w:rFonts w:ascii="Times New Roman" w:hAnsi="Times New Roman" w:cs="Times New Roman"/>
            <w:color w:val="000000"/>
          </w:rPr>
          <w:t>% no larger than 0.02.</w:t>
        </w:r>
        <w:r w:rsidR="00FA4C30">
          <w:rPr>
            <w:rFonts w:ascii="Times New Roman" w:hAnsi="Times New Roman" w:cs="Times New Roman" w:hint="eastAsia"/>
            <w:color w:val="000000"/>
          </w:rPr>
          <w:t xml:space="preserve"> </w:t>
        </w:r>
        <w:r w:rsidR="00FA4C30" w:rsidRPr="00122DAC">
          <w:rPr>
            <w:rFonts w:ascii="Times New Roman" w:hAnsi="Times New Roman" w:cs="Times New Roman"/>
            <w:color w:val="000000"/>
          </w:rPr>
          <w:t>The curve is significantly right-skewed based on both the binomial test (p</w:t>
        </w:r>
        <w:r w:rsidR="00FA4C30" w:rsidRPr="00122DAC">
          <w:rPr>
            <w:rFonts w:ascii="Times New Roman" w:hAnsi="Times New Roman" w:cs="Times New Roman"/>
            <w:i/>
            <w:color w:val="000000"/>
          </w:rPr>
          <w:t xml:space="preserve"> </w:t>
        </w:r>
        <w:r w:rsidR="00FA4C30" w:rsidRPr="00122DAC">
          <w:rPr>
            <w:rFonts w:ascii="Times New Roman" w:hAnsi="Times New Roman" w:cs="Times New Roman"/>
            <w:color w:val="000000"/>
          </w:rPr>
          <w:t>&lt; 0.0001) and the continuous test (</w:t>
        </w:r>
        <w:r w:rsidR="00FA4C30">
          <w:rPr>
            <w:rFonts w:ascii="Times New Roman" w:hAnsi="Times New Roman" w:cs="Times New Roman"/>
            <w:color w:val="000000"/>
          </w:rPr>
          <w:t>Z =</w:t>
        </w:r>
        <w:r w:rsidR="00FA4C30">
          <w:rPr>
            <w:rFonts w:ascii="Times New Roman" w:hAnsi="Times New Roman" w:cs="Times New Roman" w:hint="eastAsia"/>
            <w:color w:val="000000"/>
          </w:rPr>
          <w:t xml:space="preserve"> -14.73</w:t>
        </w:r>
        <w:r w:rsidR="00FA4C30" w:rsidRPr="00122DAC">
          <w:rPr>
            <w:rFonts w:ascii="Times New Roman" w:hAnsi="Times New Roman" w:cs="Times New Roman"/>
            <w:color w:val="000000"/>
          </w:rPr>
          <w:t>, </w:t>
        </w:r>
        <w:r w:rsidR="00FA4C30" w:rsidRPr="003E573B">
          <w:rPr>
            <w:rFonts w:ascii="Times New Roman" w:hAnsi="Times New Roman" w:cs="Times New Roman"/>
            <w:i/>
            <w:color w:val="000000"/>
          </w:rPr>
          <w:t>p</w:t>
        </w:r>
        <w:r w:rsidR="00FA4C30">
          <w:rPr>
            <w:rFonts w:ascii="Times New Roman" w:hAnsi="Times New Roman" w:cs="Times New Roman"/>
            <w:i/>
            <w:iCs/>
            <w:color w:val="000000"/>
          </w:rPr>
          <w:t xml:space="preserve"> </w:t>
        </w:r>
        <w:r w:rsidR="00FA4C30" w:rsidRPr="00122DAC">
          <w:rPr>
            <w:rFonts w:ascii="Times New Roman" w:hAnsi="Times New Roman" w:cs="Times New Roman"/>
            <w:color w:val="000000"/>
          </w:rPr>
          <w:t>&lt;</w:t>
        </w:r>
        <w:r w:rsidR="00FA4C30">
          <w:rPr>
            <w:rFonts w:ascii="Times New Roman" w:hAnsi="Times New Roman" w:cs="Times New Roman"/>
            <w:color w:val="000000"/>
          </w:rPr>
          <w:t xml:space="preserve"> </w:t>
        </w:r>
        <w:r w:rsidR="00FA4C30" w:rsidRPr="00122DAC">
          <w:rPr>
            <w:rFonts w:ascii="Times New Roman" w:hAnsi="Times New Roman" w:cs="Times New Roman"/>
            <w:color w:val="000000"/>
          </w:rPr>
          <w:t>.0001).</w:t>
        </w:r>
        <w:r w:rsidR="00FA4C30">
          <w:rPr>
            <w:rFonts w:ascii="Times New Roman" w:hAnsi="Times New Roman" w:cs="Times New Roman"/>
            <w:color w:val="000000"/>
          </w:rPr>
          <w:t xml:space="preserve"> </w:t>
        </w:r>
        <w:r w:rsidR="008B167C">
          <w:rPr>
            <w:rFonts w:ascii="Times New Roman" w:hAnsi="Times New Roman" w:cs="Times New Roman"/>
            <w:color w:val="000000"/>
          </w:rPr>
          <w:t xml:space="preserve">We could not perform this analysis for communal self-enhancement because only 3 effect sizes were significant. </w:t>
        </w:r>
      </w:ins>
    </w:p>
    <w:p w14:paraId="6A256685" w14:textId="5759DFA3" w:rsidR="00E47B6D" w:rsidRDefault="00E47B6D" w:rsidP="008B167C">
      <w:pPr>
        <w:spacing w:after="0" w:line="480" w:lineRule="auto"/>
        <w:ind w:firstLine="720"/>
        <w:rPr>
          <w:ins w:id="153" w:author="Author"/>
          <w:rFonts w:ascii="Times New Roman" w:hAnsi="Times New Roman" w:cs="Times New Roman"/>
          <w:sz w:val="24"/>
          <w:szCs w:val="24"/>
        </w:rPr>
        <w:pPrChange w:id="154" w:author="Author">
          <w:pPr>
            <w:spacing w:after="0" w:line="480" w:lineRule="auto"/>
            <w:ind w:firstLine="720"/>
          </w:pPr>
        </w:pPrChange>
      </w:pPr>
      <w:ins w:id="155" w:author="Author">
        <w:r w:rsidRPr="00E47B6D">
          <w:rPr>
            <w:rFonts w:ascii="Times New Roman" w:hAnsi="Times New Roman" w:cs="Times New Roman"/>
            <w:sz w:val="24"/>
            <w:szCs w:val="24"/>
          </w:rPr>
          <w:t xml:space="preserve">Therefore, we can conclude that </w:t>
        </w:r>
        <w:r w:rsidR="008B167C">
          <w:rPr>
            <w:rFonts w:ascii="Times New Roman" w:hAnsi="Times New Roman" w:cs="Times New Roman"/>
            <w:sz w:val="24"/>
            <w:szCs w:val="24"/>
          </w:rPr>
          <w:t>publication bias is likely not a great threat to the validity of the current study.</w:t>
        </w:r>
        <w:del w:id="156" w:author="Author">
          <w:r w:rsidRPr="00E47B6D" w:rsidDel="008B167C">
            <w:rPr>
              <w:rFonts w:ascii="Times New Roman" w:hAnsi="Times New Roman" w:cs="Times New Roman"/>
              <w:sz w:val="24"/>
              <w:szCs w:val="24"/>
            </w:rPr>
            <w:delText>there is indeed evidential value in the set of studies that are included in our meta-analysis, and the effect sizes we have are not the results of publication bias or selective reporting.</w:delText>
          </w:r>
        </w:del>
      </w:ins>
    </w:p>
    <w:p w14:paraId="61DAC841" w14:textId="31075369" w:rsidR="00E47B6D" w:rsidDel="00FA4C30" w:rsidRDefault="00E47B6D" w:rsidP="005529AB">
      <w:pPr>
        <w:spacing w:after="0" w:line="480" w:lineRule="auto"/>
        <w:ind w:firstLine="720"/>
        <w:rPr>
          <w:ins w:id="157" w:author="Author"/>
          <w:del w:id="158" w:author="Author"/>
          <w:rFonts w:ascii="Times New Roman" w:hAnsi="Times New Roman" w:cs="Times New Roman"/>
          <w:sz w:val="24"/>
          <w:szCs w:val="24"/>
        </w:rPr>
      </w:pPr>
    </w:p>
    <w:p w14:paraId="1C4CEA93" w14:textId="0750B7D6" w:rsidR="005529AB" w:rsidRPr="006A46EA" w:rsidDel="00E95A3F" w:rsidRDefault="005529AB" w:rsidP="005529AB">
      <w:pPr>
        <w:spacing w:after="0" w:line="480" w:lineRule="auto"/>
        <w:ind w:firstLine="720"/>
        <w:rPr>
          <w:del w:id="159" w:author="Author"/>
          <w:rFonts w:ascii="Times New Roman" w:hAnsi="Times New Roman" w:cs="Times New Roman"/>
          <w:sz w:val="24"/>
          <w:szCs w:val="24"/>
        </w:rPr>
      </w:pPr>
    </w:p>
    <w:p w14:paraId="0536E5A2" w14:textId="0117AEE7" w:rsidR="007222B1" w:rsidDel="00FA4C30" w:rsidRDefault="007222B1" w:rsidP="0008260D">
      <w:pPr>
        <w:spacing w:after="0" w:line="480" w:lineRule="auto"/>
        <w:ind w:firstLine="720"/>
        <w:rPr>
          <w:del w:id="160" w:author="Author"/>
          <w:rFonts w:ascii="Times New Roman" w:hAnsi="Times New Roman" w:cs="Times New Roman"/>
          <w:b/>
          <w:i/>
          <w:sz w:val="24"/>
          <w:szCs w:val="24"/>
        </w:rPr>
      </w:pPr>
    </w:p>
    <w:p w14:paraId="02247A05" w14:textId="56CD3A95" w:rsidR="00D4496A" w:rsidRPr="00D4496A" w:rsidRDefault="00D4496A" w:rsidP="00D4496A">
      <w:pPr>
        <w:spacing w:after="0" w:line="480" w:lineRule="auto"/>
        <w:rPr>
          <w:rFonts w:ascii="Times New Roman" w:hAnsi="Times New Roman" w:cs="Times New Roman"/>
          <w:sz w:val="24"/>
          <w:szCs w:val="24"/>
        </w:rPr>
      </w:pPr>
      <w:r w:rsidRPr="008B167C">
        <w:rPr>
          <w:rFonts w:ascii="Times New Roman" w:hAnsi="Times New Roman" w:cs="Times New Roman"/>
          <w:b/>
          <w:sz w:val="24"/>
          <w:szCs w:val="24"/>
          <w:rPrChange w:id="161" w:author="Author">
            <w:rPr>
              <w:rFonts w:ascii="Times New Roman" w:hAnsi="Times New Roman" w:cs="Times New Roman"/>
              <w:b/>
              <w:sz w:val="24"/>
              <w:szCs w:val="24"/>
              <w:highlight w:val="yellow"/>
            </w:rPr>
          </w:rPrChange>
        </w:rPr>
        <w:t>Acquaintanceship</w:t>
      </w:r>
    </w:p>
    <w:p w14:paraId="455C5F50" w14:textId="1C73DCF5" w:rsidR="006C14A2" w:rsidRDefault="00D4496A" w:rsidP="00D4496A">
      <w:pPr>
        <w:spacing w:after="0" w:line="480" w:lineRule="auto"/>
        <w:ind w:firstLine="720"/>
        <w:rPr>
          <w:rFonts w:ascii="Times New Roman" w:hAnsi="Times New Roman" w:cs="Times New Roman"/>
          <w:sz w:val="24"/>
          <w:szCs w:val="24"/>
        </w:rPr>
      </w:pPr>
      <w:del w:id="162" w:author="Author">
        <w:r w:rsidDel="00905E64">
          <w:rPr>
            <w:rFonts w:ascii="Times New Roman" w:hAnsi="Times New Roman" w:cs="Times New Roman"/>
            <w:sz w:val="24"/>
            <w:szCs w:val="24"/>
          </w:rPr>
          <w:lastRenderedPageBreak/>
          <w:delText>We also</w:delText>
        </w:r>
        <w:r w:rsidR="00352E8A" w:rsidDel="00905E64">
          <w:rPr>
            <w:rFonts w:ascii="Times New Roman" w:hAnsi="Times New Roman" w:cs="Times New Roman"/>
            <w:sz w:val="24"/>
            <w:szCs w:val="24"/>
          </w:rPr>
          <w:delText xml:space="preserve"> examined whether</w:delText>
        </w:r>
      </w:del>
      <w:ins w:id="163" w:author="Author">
        <w:r w:rsidR="00905E64">
          <w:rPr>
            <w:rFonts w:ascii="Times New Roman" w:hAnsi="Times New Roman" w:cs="Times New Roman"/>
            <w:sz w:val="24"/>
            <w:szCs w:val="24"/>
          </w:rPr>
          <w:t>Next, we assessed the impact of</w:t>
        </w:r>
      </w:ins>
      <w:r w:rsidR="00352E8A">
        <w:rPr>
          <w:rFonts w:ascii="Times New Roman" w:hAnsi="Times New Roman" w:cs="Times New Roman"/>
          <w:sz w:val="24"/>
          <w:szCs w:val="24"/>
        </w:rPr>
        <w:t xml:space="preserve"> </w:t>
      </w:r>
      <w:del w:id="164" w:author="Author">
        <w:r w:rsidR="00352E8A" w:rsidDel="00905E64">
          <w:rPr>
            <w:rFonts w:ascii="Times New Roman" w:hAnsi="Times New Roman" w:cs="Times New Roman"/>
            <w:sz w:val="24"/>
            <w:szCs w:val="24"/>
          </w:rPr>
          <w:delText xml:space="preserve">the </w:delText>
        </w:r>
      </w:del>
      <w:r w:rsidR="00352E8A">
        <w:rPr>
          <w:rFonts w:ascii="Times New Roman" w:hAnsi="Times New Roman" w:cs="Times New Roman"/>
          <w:sz w:val="24"/>
          <w:szCs w:val="24"/>
        </w:rPr>
        <w:t>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w:t>
      </w:r>
      <w:del w:id="165" w:author="Author">
        <w:r w:rsidR="002479E5" w:rsidDel="00905E64">
          <w:rPr>
            <w:rFonts w:ascii="Times New Roman" w:hAnsi="Times New Roman" w:cs="Times New Roman"/>
            <w:sz w:val="24"/>
            <w:szCs w:val="24"/>
          </w:rPr>
          <w:delText>a</w:delText>
        </w:r>
        <w:r w:rsidDel="00905E64">
          <w:rPr>
            <w:rFonts w:ascii="Times New Roman" w:hAnsi="Times New Roman" w:cs="Times New Roman"/>
            <w:sz w:val="24"/>
            <w:szCs w:val="24"/>
          </w:rPr>
          <w:delText>ffected</w:delText>
        </w:r>
        <w:r w:rsidR="00352E8A" w:rsidDel="00905E64">
          <w:rPr>
            <w:rFonts w:ascii="Times New Roman" w:hAnsi="Times New Roman" w:cs="Times New Roman"/>
            <w:sz w:val="24"/>
            <w:szCs w:val="24"/>
          </w:rPr>
          <w:delText xml:space="preserve"> </w:delText>
        </w:r>
      </w:del>
      <w:ins w:id="166" w:author="Author">
        <w:r w:rsidR="00905E64">
          <w:rPr>
            <w:rFonts w:ascii="Times New Roman" w:hAnsi="Times New Roman" w:cs="Times New Roman"/>
            <w:sz w:val="24"/>
            <w:szCs w:val="24"/>
          </w:rPr>
          <w:t xml:space="preserve">on </w:t>
        </w:r>
      </w:ins>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ins w:id="167" w:author="Author">
        <w:r w:rsidR="00905E64">
          <w:rPr>
            <w:rFonts w:ascii="Times New Roman" w:hAnsi="Times New Roman" w:cs="Times New Roman"/>
            <w:sz w:val="24"/>
            <w:szCs w:val="24"/>
          </w:rPr>
          <w:t>d</w:t>
        </w:r>
      </w:ins>
      <w:del w:id="168" w:author="Author">
        <w:r w:rsidR="001B31C7" w:rsidDel="00905E64">
          <w:rPr>
            <w:rFonts w:ascii="Times New Roman" w:hAnsi="Times New Roman" w:cs="Times New Roman"/>
            <w:sz w:val="24"/>
            <w:szCs w:val="24"/>
          </w:rPr>
          <w:delText>ve</w:delText>
        </w:r>
      </w:del>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ins w:id="169" w:author="Author">
        <w:r w:rsidR="00905E64">
          <w:rPr>
            <w:rFonts w:ascii="Times New Roman" w:hAnsi="Times New Roman" w:cs="Times New Roman"/>
            <w:sz w:val="24"/>
            <w:szCs w:val="24"/>
          </w:rPr>
          <w:t>ould</w:t>
        </w:r>
      </w:ins>
      <w:del w:id="170" w:author="Author">
        <w:r w:rsidR="002479E5" w:rsidDel="00905E64">
          <w:rPr>
            <w:rFonts w:ascii="Times New Roman" w:hAnsi="Times New Roman" w:cs="Times New Roman"/>
            <w:sz w:val="24"/>
            <w:szCs w:val="24"/>
          </w:rPr>
          <w:delText>ill</w:delText>
        </w:r>
      </w:del>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w:t>
      </w:r>
      <w:ins w:id="171" w:author="Author">
        <w:r w:rsidR="00905E64">
          <w:rPr>
            <w:rFonts w:ascii="Times New Roman" w:hAnsi="Times New Roman" w:cs="Times New Roman"/>
            <w:sz w:val="24"/>
            <w:szCs w:val="24"/>
          </w:rPr>
          <w:t>,</w:t>
        </w:r>
      </w:ins>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ins w:id="172" w:author="Author">
        <w:r w:rsidR="00905E64">
          <w:rPr>
            <w:rFonts w:ascii="Times New Roman" w:hAnsi="Times New Roman" w:cs="Times New Roman"/>
            <w:sz w:val="24"/>
            <w:szCs w:val="24"/>
          </w:rPr>
          <w:t>,</w:t>
        </w:r>
      </w:ins>
      <w:r w:rsidR="006C14A2">
        <w:rPr>
          <w:rFonts w:ascii="Times New Roman" w:hAnsi="Times New Roman" w:cs="Times New Roman"/>
          <w:sz w:val="24"/>
          <w:szCs w:val="24"/>
        </w:rPr>
        <w:t xml:space="preserve"> we </w:t>
      </w:r>
      <w:del w:id="173" w:author="Author">
        <w:r w:rsidR="006C14A2" w:rsidDel="00905E64">
          <w:rPr>
            <w:rFonts w:ascii="Times New Roman" w:hAnsi="Times New Roman" w:cs="Times New Roman"/>
            <w:sz w:val="24"/>
            <w:szCs w:val="24"/>
          </w:rPr>
          <w:delText>were able to identify</w:delText>
        </w:r>
      </w:del>
      <w:ins w:id="174" w:author="Author">
        <w:r w:rsidR="00905E64">
          <w:rPr>
            <w:rFonts w:ascii="Times New Roman" w:hAnsi="Times New Roman" w:cs="Times New Roman"/>
            <w:sz w:val="24"/>
            <w:szCs w:val="24"/>
          </w:rPr>
          <w:t>identified</w:t>
        </w:r>
      </w:ins>
      <w:r w:rsidR="006C14A2">
        <w:rPr>
          <w:rFonts w:ascii="Times New Roman" w:hAnsi="Times New Roman" w:cs="Times New Roman"/>
          <w:sz w:val="24"/>
          <w:szCs w:val="24"/>
        </w:rPr>
        <w:t xml:space="preserve"> three broad categories of acquaintance</w:t>
      </w:r>
      <w:ins w:id="175" w:author="Author">
        <w:r w:rsidR="00905E64">
          <w:rPr>
            <w:rFonts w:ascii="Times New Roman" w:hAnsi="Times New Roman" w:cs="Times New Roman"/>
            <w:sz w:val="24"/>
            <w:szCs w:val="24"/>
          </w:rPr>
          <w:t xml:space="preserve"> for which we ran separate regression analyses</w:t>
        </w:r>
      </w:ins>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The self-enhancement bias was not larger in magnitude when 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acquaintanceship category, as compared to </w:t>
      </w:r>
      <w:del w:id="176" w:author="Author">
        <w:r w:rsidR="006C55CF" w:rsidDel="001E540C">
          <w:rPr>
            <w:rFonts w:ascii="Times New Roman" w:hAnsi="Times New Roman" w:cs="Times New Roman"/>
            <w:sz w:val="24"/>
            <w:szCs w:val="24"/>
          </w:rPr>
          <w:delText xml:space="preserve">self-enhancement bias from </w:delText>
        </w:r>
      </w:del>
      <w:r w:rsidR="006C55CF">
        <w:rPr>
          <w:rFonts w:ascii="Times New Roman" w:hAnsi="Times New Roman" w:cs="Times New Roman"/>
          <w:sz w:val="24"/>
          <w:szCs w:val="24"/>
        </w:rPr>
        <w:t xml:space="preserve">newer acquaintances (i.e., zero acquaintance </w:t>
      </w:r>
      <w:r w:rsidR="006B7CB1">
        <w:rPr>
          <w:rFonts w:ascii="Times New Roman" w:hAnsi="Times New Roman" w:cs="Times New Roman"/>
          <w:sz w:val="24"/>
          <w:szCs w:val="24"/>
        </w:rPr>
        <w:t>or short</w:t>
      </w:r>
      <w:r w:rsidR="006C55CF">
        <w:rPr>
          <w:rFonts w:ascii="Times New Roman" w:hAnsi="Times New Roman" w:cs="Times New Roman"/>
          <w:sz w:val="24"/>
          <w:szCs w:val="24"/>
        </w:rPr>
        <w:t xml:space="preserve"> acquaintance). </w:t>
      </w:r>
      <w:del w:id="177" w:author="Author">
        <w:r w:rsidR="00922538" w:rsidDel="001E540C">
          <w:rPr>
            <w:rFonts w:ascii="Times New Roman" w:hAnsi="Times New Roman" w:cs="Times New Roman"/>
            <w:sz w:val="24"/>
            <w:szCs w:val="24"/>
          </w:rPr>
          <w:delText>At the same time</w:delText>
        </w:r>
      </w:del>
      <w:ins w:id="178" w:author="Author">
        <w:r w:rsidR="001E540C">
          <w:rPr>
            <w:rFonts w:ascii="Times New Roman" w:hAnsi="Times New Roman" w:cs="Times New Roman"/>
            <w:sz w:val="24"/>
            <w:szCs w:val="24"/>
          </w:rPr>
          <w:t>Interestingly</w:t>
        </w:r>
      </w:ins>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ins w:id="179" w:author="Author">
        <w:r w:rsidR="001E540C">
          <w:rPr>
            <w:rFonts w:ascii="Times New Roman" w:hAnsi="Times New Roman" w:cs="Times New Roman"/>
            <w:sz w:val="24"/>
            <w:szCs w:val="24"/>
          </w:rPr>
          <w:t>from</w:t>
        </w:r>
      </w:ins>
      <w:del w:id="180" w:author="Author">
        <w:r w:rsidR="00A0292A" w:rsidDel="001E540C">
          <w:rPr>
            <w:rFonts w:ascii="Times New Roman" w:hAnsi="Times New Roman" w:cs="Times New Roman"/>
            <w:sz w:val="24"/>
            <w:szCs w:val="24"/>
          </w:rPr>
          <w:delText>than</w:delText>
        </w:r>
      </w:del>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zero and long</w:t>
      </w:r>
      <w:r w:rsidR="00A0292A">
        <w:rPr>
          <w:rFonts w:ascii="Times New Roman" w:hAnsi="Times New Roman" w:cs="Times New Roman"/>
          <w:sz w:val="24"/>
          <w:szCs w:val="24"/>
        </w:rPr>
        <w:t xml:space="preserve"> acquaintance </w:t>
      </w:r>
      <w:ins w:id="181" w:author="Author">
        <w:r w:rsidR="001E540C">
          <w:rPr>
            <w:rFonts w:ascii="Times New Roman" w:hAnsi="Times New Roman" w:cs="Times New Roman"/>
            <w:sz w:val="24"/>
            <w:szCs w:val="24"/>
          </w:rPr>
          <w:t>exhibited</w:t>
        </w:r>
      </w:ins>
      <w:del w:id="182" w:author="Author">
        <w:r w:rsidR="00A0292A" w:rsidDel="001E540C">
          <w:rPr>
            <w:rFonts w:ascii="Times New Roman" w:hAnsi="Times New Roman" w:cs="Times New Roman"/>
            <w:sz w:val="24"/>
            <w:szCs w:val="24"/>
          </w:rPr>
          <w:delText>had</w:delText>
        </w:r>
      </w:del>
      <w:r w:rsidR="00A0292A">
        <w:rPr>
          <w:rFonts w:ascii="Times New Roman" w:hAnsi="Times New Roman" w:cs="Times New Roman"/>
          <w:sz w:val="24"/>
          <w:szCs w:val="24"/>
        </w:rPr>
        <w:t xml:space="preserve"> a positive relationship between narcissism and self-enhancement.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89DFC44" w:rsidR="00A87BA8" w:rsidRDefault="00C92FA2" w:rsidP="00DF29E0">
      <w:pPr>
        <w:spacing w:after="0" w:line="480" w:lineRule="auto"/>
        <w:ind w:firstLine="720"/>
        <w:rPr>
          <w:rFonts w:ascii="Times New Roman" w:hAnsi="Times New Roman" w:cs="Times New Roman"/>
          <w:sz w:val="24"/>
          <w:szCs w:val="24"/>
        </w:rPr>
      </w:pPr>
      <w:del w:id="183" w:author="Author">
        <w:r w:rsidDel="00A474FF">
          <w:rPr>
            <w:rFonts w:ascii="Times New Roman" w:hAnsi="Times New Roman" w:cs="Times New Roman"/>
            <w:sz w:val="24"/>
            <w:szCs w:val="24"/>
          </w:rPr>
          <w:delText>Next</w:delText>
        </w:r>
      </w:del>
      <w:ins w:id="184" w:author="Author">
        <w:r w:rsidR="00A474FF">
          <w:rPr>
            <w:rFonts w:ascii="Times New Roman" w:hAnsi="Times New Roman" w:cs="Times New Roman"/>
            <w:sz w:val="24"/>
            <w:szCs w:val="24"/>
          </w:rPr>
          <w:t>Finally</w:t>
        </w:r>
      </w:ins>
      <w:r>
        <w:rPr>
          <w:rFonts w:ascii="Times New Roman" w:hAnsi="Times New Roman" w:cs="Times New Roman"/>
          <w:sz w:val="24"/>
          <w:szCs w:val="24"/>
        </w:rPr>
        <w:t xml:space="preserve">, we individually examined the extent to which </w:t>
      </w:r>
      <w:proofErr w:type="gramStart"/>
      <w:r>
        <w:rPr>
          <w:rFonts w:ascii="Times New Roman" w:hAnsi="Times New Roman" w:cs="Times New Roman"/>
          <w:sz w:val="24"/>
          <w:szCs w:val="24"/>
        </w:rPr>
        <w:t>narcissists</w:t>
      </w:r>
      <w:proofErr w:type="gramEnd"/>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Pr>
          <w:rFonts w:ascii="Times New Roman" w:hAnsi="Times New Roman" w:cs="Times New Roman"/>
          <w:sz w:val="24"/>
          <w:szCs w:val="24"/>
          <w:highlight w:val="yellow"/>
        </w:rPr>
        <w:t>Table 7</w:t>
      </w:r>
      <w:r w:rsidR="00A2390F">
        <w:rPr>
          <w:rFonts w:ascii="Times New Roman" w:hAnsi="Times New Roman" w:cs="Times New Roman"/>
          <w:sz w:val="24"/>
          <w:szCs w:val="24"/>
        </w:rPr>
        <w:t xml:space="preserve">. </w:t>
      </w:r>
      <w:r>
        <w:rPr>
          <w:rFonts w:ascii="Times New Roman" w:hAnsi="Times New Roman" w:cs="Times New Roman"/>
          <w:sz w:val="24"/>
          <w:szCs w:val="24"/>
        </w:rPr>
        <w:t>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for agency and communion</w:t>
      </w:r>
      <w:ins w:id="185" w:author="Author">
        <w:r w:rsidR="001E540C">
          <w:rPr>
            <w:rFonts w:ascii="Times New Roman" w:hAnsi="Times New Roman" w:cs="Times New Roman"/>
            <w:sz w:val="24"/>
            <w:szCs w:val="24"/>
          </w:rPr>
          <w:t xml:space="preserve">. In other words, </w:t>
        </w:r>
      </w:ins>
      <w:del w:id="186" w:author="Author">
        <w:r w:rsidDel="001E540C">
          <w:rPr>
            <w:rFonts w:ascii="Times New Roman" w:hAnsi="Times New Roman" w:cs="Times New Roman"/>
            <w:sz w:val="24"/>
            <w:szCs w:val="24"/>
          </w:rPr>
          <w:delText xml:space="preserve"> </w:delText>
        </w:r>
        <w:r w:rsidR="00BF4A75" w:rsidDel="001E540C">
          <w:rPr>
            <w:rFonts w:ascii="Times New Roman" w:hAnsi="Times New Roman" w:cs="Times New Roman"/>
            <w:sz w:val="24"/>
            <w:szCs w:val="24"/>
          </w:rPr>
          <w:delText xml:space="preserve">(i.e., </w:delText>
        </w:r>
      </w:del>
      <w:r w:rsidR="00EB0B97">
        <w:rPr>
          <w:rFonts w:ascii="Times New Roman" w:hAnsi="Times New Roman" w:cs="Times New Roman"/>
          <w:sz w:val="24"/>
          <w:szCs w:val="24"/>
        </w:rPr>
        <w:t xml:space="preserve">we examined whether there were any </w:t>
      </w:r>
      <w:proofErr w:type="spellStart"/>
      <w:r w:rsidR="00257514">
        <w:rPr>
          <w:rFonts w:ascii="Times New Roman" w:hAnsi="Times New Roman" w:cs="Times New Roman"/>
          <w:sz w:val="24"/>
          <w:szCs w:val="24"/>
        </w:rPr>
        <w:t>agentic</w:t>
      </w:r>
      <w:proofErr w:type="spellEnd"/>
      <w:r w:rsidR="00257514">
        <w:rPr>
          <w:rFonts w:ascii="Times New Roman" w:hAnsi="Times New Roman" w:cs="Times New Roman"/>
          <w:sz w:val="24"/>
          <w:szCs w:val="24"/>
        </w:rPr>
        <w:t xml:space="preserve"> characteristics that narcissists did not inflate and communal characteristics that narcissists did inflate</w:t>
      </w:r>
      <w:del w:id="187" w:author="Author">
        <w:r w:rsidR="00BF4A75" w:rsidDel="001E540C">
          <w:rPr>
            <w:rFonts w:ascii="Times New Roman" w:hAnsi="Times New Roman" w:cs="Times New Roman"/>
            <w:sz w:val="24"/>
            <w:szCs w:val="24"/>
          </w:rPr>
          <w:delText>)</w:delText>
        </w:r>
      </w:del>
      <w:r w:rsidR="003C6E39">
        <w:rPr>
          <w:rFonts w:ascii="Times New Roman"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w:t>
      </w:r>
      <w:proofErr w:type="spellStart"/>
      <w:r w:rsidR="00D90CB0">
        <w:rPr>
          <w:rFonts w:ascii="Times New Roman" w:hAnsi="Times New Roman" w:cs="Times New Roman"/>
          <w:sz w:val="24"/>
          <w:szCs w:val="24"/>
        </w:rPr>
        <w:t>agentic</w:t>
      </w:r>
      <w:proofErr w:type="spellEnd"/>
      <w:r w:rsidR="00D90CB0">
        <w:rPr>
          <w:rFonts w:ascii="Times New Roman" w:hAnsi="Times New Roman" w:cs="Times New Roman"/>
          <w:sz w:val="24"/>
          <w:szCs w:val="24"/>
        </w:rPr>
        <w:t xml:space="preserve">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 xml:space="preserve">only performed </w:t>
      </w:r>
      <w:r w:rsidR="00CE307C">
        <w:rPr>
          <w:rFonts w:ascii="Times New Roman" w:hAnsi="Times New Roman" w:cs="Times New Roman"/>
          <w:sz w:val="24"/>
          <w:szCs w:val="24"/>
        </w:rPr>
        <w:lastRenderedPageBreak/>
        <w:t>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construct; see </w:t>
      </w:r>
      <w:r w:rsidR="008C709B" w:rsidRPr="00613E66">
        <w:rPr>
          <w:rFonts w:ascii="Times New Roman" w:hAnsi="Times New Roman" w:cs="Times New Roman"/>
          <w:sz w:val="24"/>
          <w:szCs w:val="24"/>
          <w:highlight w:val="yellow"/>
        </w:rPr>
        <w:t>Table 1</w:t>
      </w:r>
      <w:r w:rsidR="008C709B">
        <w:rPr>
          <w:rFonts w:ascii="Times New Roman" w:hAnsi="Times New Roman" w:cs="Times New Roman"/>
          <w:sz w:val="24"/>
          <w:szCs w:val="24"/>
        </w:rPr>
        <w:t xml:space="preserve">). </w:t>
      </w:r>
    </w:p>
    <w:p w14:paraId="40C7F169" w14:textId="0E27B43B"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 xml:space="preserve">tructs categorized as </w:t>
      </w:r>
      <w:proofErr w:type="spellStart"/>
      <w:r w:rsidR="005718D4">
        <w:rPr>
          <w:rFonts w:ascii="Times New Roman" w:hAnsi="Times New Roman" w:cs="Times New Roman"/>
          <w:sz w:val="24"/>
          <w:szCs w:val="24"/>
        </w:rPr>
        <w:t>agentic</w:t>
      </w:r>
      <w:proofErr w:type="spellEnd"/>
      <w:r w:rsidR="005718D4">
        <w:rPr>
          <w:rFonts w:ascii="Times New Roman" w:hAnsi="Times New Roman" w:cs="Times New Roman"/>
          <w:sz w:val="24"/>
          <w:szCs w:val="24"/>
        </w:rPr>
        <w:t>. 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w:t>
      </w:r>
      <w:proofErr w:type="spellStart"/>
      <w:r w:rsidR="00220613">
        <w:rPr>
          <w:rFonts w:ascii="Times New Roman" w:hAnsi="Times New Roman" w:cs="Times New Roman"/>
          <w:sz w:val="24"/>
          <w:szCs w:val="24"/>
        </w:rPr>
        <w:t>agentic</w:t>
      </w:r>
      <w:proofErr w:type="spellEnd"/>
      <w:r w:rsidR="00220613">
        <w:rPr>
          <w:rFonts w:ascii="Times New Roman" w:hAnsi="Times New Roman" w:cs="Times New Roman"/>
          <w:sz w:val="24"/>
          <w:szCs w:val="24"/>
        </w:rPr>
        <w:t xml:space="preserve">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ins w:id="188" w:author="Author">
        <w:r w:rsidR="008C3905">
          <w:rPr>
            <w:rFonts w:ascii="Times New Roman" w:hAnsi="Times New Roman" w:cs="Times New Roman"/>
            <w:sz w:val="24"/>
            <w:szCs w:val="24"/>
          </w:rPr>
          <w:t>40</w:t>
        </w:r>
      </w:ins>
      <w:del w:id="189" w:author="Author">
        <w:r w:rsidR="00220613" w:rsidDel="008C3905">
          <w:rPr>
            <w:rFonts w:ascii="Times New Roman" w:hAnsi="Times New Roman" w:cs="Times New Roman"/>
            <w:sz w:val="24"/>
            <w:szCs w:val="24"/>
          </w:rPr>
          <w:delText>38</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ins w:id="190" w:author="Author">
        <w:r w:rsidR="008C3905">
          <w:rPr>
            <w:rFonts w:ascii="Times New Roman" w:hAnsi="Times New Roman" w:cs="Times New Roman"/>
            <w:sz w:val="24"/>
            <w:szCs w:val="24"/>
          </w:rPr>
          <w:t>8</w:t>
        </w:r>
      </w:ins>
      <w:del w:id="191" w:author="Author">
        <w:r w:rsidR="00681B7A" w:rsidDel="008C3905">
          <w:rPr>
            <w:rFonts w:ascii="Times New Roman" w:hAnsi="Times New Roman" w:cs="Times New Roman"/>
            <w:sz w:val="24"/>
            <w:szCs w:val="24"/>
          </w:rPr>
          <w:delText>2</w:delText>
        </w:r>
      </w:del>
      <w:r w:rsidR="00681B7A">
        <w:rPr>
          <w:rFonts w:ascii="Times New Roman" w:hAnsi="Times New Roman" w:cs="Times New Roman"/>
          <w:sz w:val="24"/>
          <w:szCs w:val="24"/>
        </w:rPr>
        <w:t>, .5</w:t>
      </w:r>
      <w:ins w:id="192" w:author="Author">
        <w:r w:rsidR="008C3905">
          <w:rPr>
            <w:rFonts w:ascii="Times New Roman" w:hAnsi="Times New Roman" w:cs="Times New Roman"/>
            <w:sz w:val="24"/>
            <w:szCs w:val="24"/>
          </w:rPr>
          <w:t>2</w:t>
        </w:r>
      </w:ins>
      <w:del w:id="193" w:author="Author">
        <w:r w:rsidR="00681B7A" w:rsidDel="008C3905">
          <w:rPr>
            <w:rFonts w:ascii="Times New Roman" w:hAnsi="Times New Roman" w:cs="Times New Roman"/>
            <w:sz w:val="24"/>
            <w:szCs w:val="24"/>
          </w:rPr>
          <w:delText>4</w:delText>
        </w:r>
      </w:del>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ins w:id="194" w:author="Author">
        <w:r w:rsidR="007826C0">
          <w:rPr>
            <w:rFonts w:ascii="Times New Roman" w:hAnsi="Times New Roman" w:cs="Times New Roman"/>
            <w:sz w:val="24"/>
            <w:szCs w:val="24"/>
          </w:rPr>
          <w:t>.</w:t>
        </w:r>
      </w:ins>
      <w:del w:id="195" w:author="Author">
        <w:r w:rsidR="00220613" w:rsidDel="007826C0">
          <w:rPr>
            <w:rFonts w:ascii="Times New Roman" w:hAnsi="Times New Roman" w:cs="Times New Roman"/>
            <w:sz w:val="24"/>
            <w:szCs w:val="24"/>
          </w:rPr>
          <w:delText xml:space="preserve">—all of the meta-analytic effect sizes were statistically significant </w:delText>
        </w:r>
        <w:r w:rsidR="00971E4E" w:rsidRPr="00971E4E" w:rsidDel="007826C0">
          <w:rPr>
            <w:rFonts w:ascii="Times New Roman" w:hAnsi="Times New Roman" w:cs="Times New Roman"/>
            <w:sz w:val="24"/>
            <w:szCs w:val="24"/>
            <w:highlight w:val="yellow"/>
          </w:rPr>
          <w:delText>except openness</w:delText>
        </w:r>
        <w:r w:rsidR="00971E4E" w:rsidDel="007826C0">
          <w:rPr>
            <w:rFonts w:ascii="Times New Roman" w:hAnsi="Times New Roman" w:cs="Times New Roman"/>
            <w:sz w:val="24"/>
            <w:szCs w:val="24"/>
          </w:rPr>
          <w:delText xml:space="preserve"> </w:delText>
        </w:r>
        <w:r w:rsidR="00220613" w:rsidDel="007826C0">
          <w:rPr>
            <w:rFonts w:ascii="Times New Roman" w:hAnsi="Times New Roman" w:cs="Times New Roman"/>
            <w:sz w:val="24"/>
            <w:szCs w:val="24"/>
          </w:rPr>
          <w:delText>(i.e</w:delText>
        </w:r>
        <w:r w:rsidR="004C3A85" w:rsidDel="007826C0">
          <w:rPr>
            <w:rFonts w:ascii="Times New Roman" w:hAnsi="Times New Roman" w:cs="Times New Roman"/>
            <w:sz w:val="24"/>
            <w:szCs w:val="24"/>
          </w:rPr>
          <w:delText xml:space="preserve">., their </w:delText>
        </w:r>
        <w:r w:rsidR="00220613" w:rsidDel="007826C0">
          <w:rPr>
            <w:rFonts w:ascii="Times New Roman" w:hAnsi="Times New Roman" w:cs="Times New Roman"/>
            <w:sz w:val="24"/>
            <w:szCs w:val="24"/>
          </w:rPr>
          <w:delText xml:space="preserve">confidence intervals did not include </w:delText>
        </w:r>
        <w:r w:rsidR="00220613" w:rsidRPr="00A2390F" w:rsidDel="007826C0">
          <w:rPr>
            <w:rFonts w:ascii="Times New Roman" w:hAnsi="Times New Roman" w:cs="Times New Roman"/>
            <w:sz w:val="24"/>
            <w:szCs w:val="24"/>
          </w:rPr>
          <w:delText>zero).</w:delText>
        </w:r>
      </w:del>
      <w:r w:rsidR="004C3A85" w:rsidRPr="00A2390F">
        <w:rPr>
          <w:rFonts w:ascii="Times New Roman" w:hAnsi="Times New Roman" w:cs="Times New Roman"/>
          <w:sz w:val="24"/>
          <w:szCs w:val="24"/>
        </w:rPr>
        <w:t xml:space="preserve"> </w:t>
      </w:r>
      <w:commentRangeStart w:id="196"/>
      <w:r w:rsidR="004C3A85" w:rsidRPr="00A2390F">
        <w:rPr>
          <w:rFonts w:ascii="Times New Roman" w:hAnsi="Times New Roman" w:cs="Times New Roman"/>
          <w:sz w:val="24"/>
          <w:szCs w:val="24"/>
        </w:rPr>
        <w:t>In</w:t>
      </w:r>
      <w:commentRangeEnd w:id="196"/>
      <w:r w:rsidR="001524DA" w:rsidRPr="00A2390F">
        <w:rPr>
          <w:rStyle w:val="CommentReference"/>
        </w:rPr>
        <w:commentReference w:id="196"/>
      </w:r>
      <w:r w:rsidR="004C3A85" w:rsidRPr="00A2390F">
        <w:rPr>
          <w:rFonts w:ascii="Times New Roman" w:hAnsi="Times New Roman" w:cs="Times New Roman"/>
          <w:sz w:val="24"/>
          <w:szCs w:val="24"/>
        </w:rPr>
        <w:t xml:space="preserve"> summary, </w:t>
      </w:r>
      <w:r w:rsidR="005718D4" w:rsidRPr="00A2390F">
        <w:rPr>
          <w:rFonts w:ascii="Times New Roman" w:hAnsi="Times New Roman" w:cs="Times New Roman"/>
          <w:sz w:val="24"/>
          <w:szCs w:val="24"/>
        </w:rPr>
        <w:t>each</w:t>
      </w:r>
      <w:r w:rsidR="004C3A85" w:rsidRPr="00A2390F">
        <w:rPr>
          <w:rFonts w:ascii="Times New Roman" w:hAnsi="Times New Roman" w:cs="Times New Roman"/>
          <w:sz w:val="24"/>
          <w:szCs w:val="24"/>
        </w:rPr>
        <w:t xml:space="preserve"> of the </w:t>
      </w:r>
      <w:proofErr w:type="spellStart"/>
      <w:r w:rsidR="004C3A85" w:rsidRPr="00A2390F">
        <w:rPr>
          <w:rFonts w:ascii="Times New Roman" w:hAnsi="Times New Roman" w:cs="Times New Roman"/>
          <w:i/>
          <w:sz w:val="24"/>
          <w:szCs w:val="24"/>
        </w:rPr>
        <w:t>agentic</w:t>
      </w:r>
      <w:proofErr w:type="spellEnd"/>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ins w:id="197" w:author="Author">
        <w:r w:rsidR="00CA1C0F">
          <w:rPr>
            <w:rFonts w:ascii="Times New Roman" w:hAnsi="Times New Roman" w:cs="Times New Roman"/>
            <w:sz w:val="24"/>
            <w:szCs w:val="24"/>
          </w:rPr>
          <w:t>—</w:t>
        </w:r>
        <w:del w:id="198" w:author="Author">
          <w:r w:rsidR="007826C0" w:rsidDel="00CA1C0F">
            <w:rPr>
              <w:rFonts w:ascii="Times New Roman" w:hAnsi="Times New Roman" w:cs="Times New Roman"/>
              <w:sz w:val="24"/>
              <w:szCs w:val="24"/>
            </w:rPr>
            <w:delText xml:space="preserve"> </w:delText>
          </w:r>
        </w:del>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ins>
      <w:del w:id="199" w:author="Author">
        <w:r w:rsidR="00986FB3" w:rsidDel="00CA1C0F">
          <w:rPr>
            <w:rFonts w:ascii="Times New Roman" w:hAnsi="Times New Roman" w:cs="Times New Roman"/>
            <w:sz w:val="24"/>
            <w:szCs w:val="24"/>
          </w:rPr>
          <w:delText>.</w:delText>
        </w:r>
      </w:del>
      <w:ins w:id="200" w:author="Author">
        <w:del w:id="201" w:author="Author">
          <w:r w:rsidR="007A7B1F" w:rsidDel="00CA1C0F">
            <w:rPr>
              <w:rFonts w:ascii="Times New Roman" w:hAnsi="Times New Roman" w:cs="Times New Roman"/>
              <w:sz w:val="24"/>
              <w:szCs w:val="24"/>
            </w:rPr>
            <w:delText xml:space="preserve"> </w:delText>
          </w:r>
        </w:del>
      </w:ins>
    </w:p>
    <w:p w14:paraId="6032C230" w14:textId="406BC3CC"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examined narcissists’ tendency to self-enhance</w:t>
      </w:r>
      <w:del w:id="202" w:author="Author">
        <w:r w:rsidDel="001E540C">
          <w:rPr>
            <w:rFonts w:ascii="Times New Roman" w:hAnsi="Times New Roman" w:cs="Times New Roman"/>
            <w:sz w:val="24"/>
            <w:szCs w:val="24"/>
          </w:rPr>
          <w:delText xml:space="preserve"> on</w:delText>
        </w:r>
      </w:del>
      <w:r>
        <w:rPr>
          <w:rFonts w:ascii="Times New Roman" w:hAnsi="Times New Roman" w:cs="Times New Roman"/>
          <w:sz w:val="24"/>
          <w:szCs w:val="24"/>
        </w:rPr>
        <w:t xml:space="preserv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ins w:id="203" w:author="Author">
        <w:r w:rsidR="008C3905">
          <w:rPr>
            <w:rFonts w:ascii="Times New Roman" w:hAnsi="Times New Roman" w:cs="Times New Roman"/>
            <w:sz w:val="24"/>
            <w:szCs w:val="24"/>
          </w:rPr>
          <w:t>,</w:t>
        </w:r>
      </w:ins>
      <w:r w:rsidR="00D44F20">
        <w:rPr>
          <w:rFonts w:ascii="Times New Roman" w:hAnsi="Times New Roman" w:cs="Times New Roman"/>
          <w:sz w:val="24"/>
          <w:szCs w:val="24"/>
        </w:rPr>
        <w:t xml:space="preserve"> </w:t>
      </w:r>
      <w:del w:id="204" w:author="Author">
        <w:r w:rsidR="00D44F20" w:rsidRPr="0050263A" w:rsidDel="008C3905">
          <w:rPr>
            <w:rFonts w:ascii="Times New Roman" w:hAnsi="Times New Roman" w:cs="Times New Roman"/>
            <w:sz w:val="24"/>
            <w:szCs w:val="24"/>
          </w:rPr>
          <w:delText>nor their conscientiousness (</w:delText>
        </w:r>
        <w:r w:rsidR="00D44F20" w:rsidRPr="0050263A" w:rsidDel="008C3905">
          <w:rPr>
            <w:rFonts w:ascii="Times New Roman" w:hAnsi="Times New Roman" w:cs="Times New Roman"/>
            <w:i/>
            <w:sz w:val="24"/>
            <w:szCs w:val="24"/>
          </w:rPr>
          <w:delText>B</w:delText>
        </w:r>
        <w:r w:rsidR="00D44F20" w:rsidRPr="0050263A" w:rsidDel="008C3905">
          <w:rPr>
            <w:rFonts w:ascii="Times New Roman" w:hAnsi="Times New Roman" w:cs="Times New Roman"/>
            <w:sz w:val="24"/>
            <w:szCs w:val="24"/>
          </w:rPr>
          <w:delText xml:space="preserve"> = .1</w:delText>
        </w:r>
        <w:r w:rsidR="007765F4" w:rsidDel="008C3905">
          <w:rPr>
            <w:rFonts w:ascii="Times New Roman" w:hAnsi="Times New Roman" w:cs="Times New Roman"/>
            <w:sz w:val="24"/>
            <w:szCs w:val="24"/>
          </w:rPr>
          <w:delText>8</w:delText>
        </w:r>
        <w:r w:rsidR="00D44F20" w:rsidRPr="0050263A" w:rsidDel="008C3905">
          <w:rPr>
            <w:rFonts w:ascii="Times New Roman" w:hAnsi="Times New Roman" w:cs="Times New Roman"/>
            <w:sz w:val="24"/>
            <w:szCs w:val="24"/>
          </w:rPr>
          <w:delText xml:space="preserve">, </w:delText>
        </w:r>
        <w:r w:rsidR="00D44F20" w:rsidRPr="0050263A" w:rsidDel="008C3905">
          <w:rPr>
            <w:rFonts w:ascii="Times New Roman" w:hAnsi="Times New Roman" w:cs="Times New Roman"/>
            <w:i/>
            <w:sz w:val="24"/>
            <w:szCs w:val="24"/>
          </w:rPr>
          <w:delText>k</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effect sizes </w:delText>
        </w:r>
        <w:r w:rsidR="00D44F20" w:rsidRPr="0050263A" w:rsidDel="008C3905">
          <w:rPr>
            <w:rFonts w:ascii="Times New Roman" w:hAnsi="Times New Roman" w:cs="Times New Roman"/>
            <w:sz w:val="24"/>
            <w:szCs w:val="24"/>
          </w:rPr>
          <w:delText xml:space="preserve">= </w:delText>
        </w:r>
        <w:r w:rsidR="007765F4" w:rsidDel="008C3905">
          <w:rPr>
            <w:rFonts w:ascii="Times New Roman" w:hAnsi="Times New Roman" w:cs="Times New Roman"/>
            <w:sz w:val="24"/>
            <w:szCs w:val="24"/>
          </w:rPr>
          <w:delText>9</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number of </w:delText>
        </w:r>
        <w:r w:rsidR="00D44F20" w:rsidRPr="0050263A" w:rsidDel="008C3905">
          <w:rPr>
            <w:rFonts w:ascii="Times New Roman" w:hAnsi="Times New Roman" w:cs="Times New Roman"/>
            <w:sz w:val="24"/>
            <w:szCs w:val="24"/>
          </w:rPr>
          <w:delText xml:space="preserve">samples = </w:delText>
        </w:r>
        <w:r w:rsidR="007765F4" w:rsidDel="008C3905">
          <w:rPr>
            <w:rFonts w:ascii="Times New Roman" w:hAnsi="Times New Roman" w:cs="Times New Roman"/>
            <w:sz w:val="24"/>
            <w:szCs w:val="24"/>
          </w:rPr>
          <w:delText>4, 95% CI = [.04, .32</w:delText>
        </w:r>
        <w:r w:rsidR="007765F4" w:rsidRPr="008F1347" w:rsidDel="008C3905">
          <w:rPr>
            <w:rFonts w:ascii="Times New Roman" w:hAnsi="Times New Roman" w:cs="Times New Roman"/>
            <w:sz w:val="24"/>
            <w:szCs w:val="24"/>
          </w:rPr>
          <w:delText>]</w:delText>
        </w:r>
        <w:r w:rsidR="00D44F20" w:rsidRPr="0050263A" w:rsidDel="008C3905">
          <w:rPr>
            <w:rFonts w:ascii="Times New Roman" w:hAnsi="Times New Roman" w:cs="Times New Roman"/>
            <w:sz w:val="24"/>
            <w:szCs w:val="24"/>
          </w:rPr>
          <w:delText>)</w:delText>
        </w:r>
        <w:r w:rsidR="00EB0B97" w:rsidDel="008C3905">
          <w:rPr>
            <w:rFonts w:ascii="Times New Roman" w:hAnsi="Times New Roman" w:cs="Times New Roman"/>
            <w:sz w:val="24"/>
            <w:szCs w:val="24"/>
          </w:rPr>
          <w:delText xml:space="preserve">, </w:delText>
        </w:r>
      </w:del>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ins w:id="205" w:author="Autho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ins>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ins w:id="206" w:author="Author">
        <w:r w:rsidR="008C3905">
          <w:rPr>
            <w:rFonts w:ascii="Times New Roman" w:hAnsi="Times New Roman" w:cs="Times New Roman"/>
            <w:sz w:val="24"/>
            <w:szCs w:val="24"/>
          </w:rPr>
          <w:t xml:space="preserve"> and conscientiousness</w:t>
        </w:r>
      </w:ins>
      <w:r w:rsidR="00643E9D">
        <w:rPr>
          <w:rFonts w:ascii="Times New Roman" w:hAnsi="Times New Roman" w:cs="Times New Roman"/>
          <w:sz w:val="24"/>
          <w:szCs w:val="24"/>
        </w:rPr>
        <w:t xml:space="preserve"> provide</w:t>
      </w:r>
      <w:ins w:id="207" w:author="Author">
        <w:r w:rsidR="008C3905">
          <w:rPr>
            <w:rFonts w:ascii="Times New Roman" w:hAnsi="Times New Roman" w:cs="Times New Roman"/>
            <w:sz w:val="24"/>
            <w:szCs w:val="24"/>
          </w:rPr>
          <w:t xml:space="preserve"> </w:t>
        </w:r>
      </w:ins>
      <w:del w:id="208" w:author="Author">
        <w:r w:rsidR="00643E9D" w:rsidDel="008C3905">
          <w:rPr>
            <w:rFonts w:ascii="Times New Roman" w:hAnsi="Times New Roman" w:cs="Times New Roman"/>
            <w:sz w:val="24"/>
            <w:szCs w:val="24"/>
          </w:rPr>
          <w:delText xml:space="preserve">s an </w:delText>
        </w:r>
      </w:del>
      <w:r w:rsidR="00643E9D">
        <w:rPr>
          <w:rFonts w:ascii="Times New Roman" w:hAnsi="Times New Roman" w:cs="Times New Roman"/>
          <w:sz w:val="24"/>
          <w:szCs w:val="24"/>
        </w:rPr>
        <w:t>exception</w:t>
      </w:r>
      <w:ins w:id="209" w:author="Author">
        <w:r w:rsidR="008C3905">
          <w:rPr>
            <w:rFonts w:ascii="Times New Roman" w:hAnsi="Times New Roman" w:cs="Times New Roman"/>
            <w:sz w:val="24"/>
            <w:szCs w:val="24"/>
          </w:rPr>
          <w:t>s</w:t>
        </w:r>
      </w:ins>
      <w:r w:rsidR="00643E9D">
        <w:rPr>
          <w:rFonts w:ascii="Times New Roman" w:hAnsi="Times New Roman" w:cs="Times New Roman"/>
          <w:sz w:val="24"/>
          <w:szCs w:val="24"/>
        </w:rPr>
        <w:t xml:space="preserve"> to the overall null relationship </w:t>
      </w:r>
      <w:del w:id="210" w:author="Author">
        <w:r w:rsidR="00643E9D" w:rsidDel="008C3905">
          <w:rPr>
            <w:rFonts w:ascii="Times New Roman" w:hAnsi="Times New Roman" w:cs="Times New Roman"/>
            <w:sz w:val="24"/>
            <w:szCs w:val="24"/>
          </w:rPr>
          <w:delText xml:space="preserve">between </w:delText>
        </w:r>
      </w:del>
      <w:ins w:id="211" w:author="Author">
        <w:r w:rsidR="008C3905">
          <w:rPr>
            <w:rFonts w:ascii="Times New Roman" w:hAnsi="Times New Roman" w:cs="Times New Roman"/>
            <w:sz w:val="24"/>
            <w:szCs w:val="24"/>
          </w:rPr>
          <w:t xml:space="preserve">for </w:t>
        </w:r>
      </w:ins>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ins w:id="212" w:author="Author">
        <w:r w:rsidR="008C3905">
          <w:rPr>
            <w:rFonts w:ascii="Times New Roman" w:hAnsi="Times New Roman" w:cs="Times New Roman"/>
            <w:sz w:val="24"/>
            <w:szCs w:val="24"/>
          </w:rPr>
          <w:t xml:space="preserve">and conscientiousness, </w:t>
        </w:r>
      </w:ins>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ins w:id="213" w:author="Author">
        <w:r w:rsidR="008C3905">
          <w:rPr>
            <w:rFonts w:ascii="Times New Roman" w:hAnsi="Times New Roman" w:cs="Times New Roman"/>
            <w:sz w:val="24"/>
            <w:szCs w:val="24"/>
          </w:rPr>
          <w:t>,</w:t>
        </w:r>
      </w:ins>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del w:id="214" w:author="Author">
        <w:r w:rsidR="00D44F20" w:rsidDel="001E540C">
          <w:rPr>
            <w:rFonts w:ascii="Times New Roman" w:hAnsi="Times New Roman" w:cs="Times New Roman"/>
            <w:sz w:val="24"/>
            <w:szCs w:val="24"/>
          </w:rPr>
          <w:delText>we should point out that</w:delText>
        </w:r>
      </w:del>
      <w:ins w:id="215" w:author="Author">
        <w:r w:rsidR="001E540C">
          <w:rPr>
            <w:rFonts w:ascii="Times New Roman" w:hAnsi="Times New Roman" w:cs="Times New Roman"/>
            <w:sz w:val="24"/>
            <w:szCs w:val="24"/>
          </w:rPr>
          <w:t>both</w:t>
        </w:r>
      </w:ins>
      <w:r w:rsidR="00D44F20">
        <w:rPr>
          <w:rFonts w:ascii="Times New Roman" w:hAnsi="Times New Roman" w:cs="Times New Roman"/>
          <w:sz w:val="24"/>
          <w:szCs w:val="24"/>
        </w:rPr>
        <w:t xml:space="preserve"> the </w:t>
      </w:r>
      <w:r w:rsidR="00D44F20">
        <w:rPr>
          <w:rFonts w:ascii="Times New Roman" w:hAnsi="Times New Roman" w:cs="Times New Roman"/>
          <w:sz w:val="24"/>
          <w:szCs w:val="24"/>
        </w:rPr>
        <w:lastRenderedPageBreak/>
        <w:t xml:space="preserve">likeability </w:t>
      </w:r>
      <w:ins w:id="216" w:author="Author">
        <w:r w:rsidR="008C3905">
          <w:rPr>
            <w:rFonts w:ascii="Times New Roman" w:hAnsi="Times New Roman" w:cs="Times New Roman"/>
            <w:sz w:val="24"/>
            <w:szCs w:val="24"/>
          </w:rPr>
          <w:t xml:space="preserve">and conscientiousness </w:t>
        </w:r>
      </w:ins>
      <w:r w:rsidR="00D44F20">
        <w:rPr>
          <w:rFonts w:ascii="Times New Roman" w:hAnsi="Times New Roman" w:cs="Times New Roman"/>
          <w:sz w:val="24"/>
          <w:szCs w:val="24"/>
        </w:rPr>
        <w:t>result</w:t>
      </w:r>
      <w:ins w:id="217" w:author="Author">
        <w:r w:rsidR="008C3905">
          <w:rPr>
            <w:rFonts w:ascii="Times New Roman" w:hAnsi="Times New Roman" w:cs="Times New Roman"/>
            <w:sz w:val="24"/>
            <w:szCs w:val="24"/>
          </w:rPr>
          <w:t>s</w:t>
        </w:r>
      </w:ins>
      <w:r w:rsidR="00D44F20">
        <w:rPr>
          <w:rFonts w:ascii="Times New Roman" w:hAnsi="Times New Roman" w:cs="Times New Roman"/>
          <w:sz w:val="24"/>
          <w:szCs w:val="24"/>
        </w:rPr>
        <w:t xml:space="preserve"> should be interpreted with caution because </w:t>
      </w:r>
      <w:del w:id="218" w:author="Author">
        <w:r w:rsidR="00D44F20" w:rsidDel="008C3905">
          <w:rPr>
            <w:rFonts w:ascii="Times New Roman" w:hAnsi="Times New Roman" w:cs="Times New Roman"/>
            <w:sz w:val="24"/>
            <w:szCs w:val="24"/>
          </w:rPr>
          <w:delText xml:space="preserve">it was </w:delText>
        </w:r>
      </w:del>
      <w:ins w:id="219" w:author="Author">
        <w:r w:rsidR="008C3905">
          <w:rPr>
            <w:rFonts w:ascii="Times New Roman" w:hAnsi="Times New Roman" w:cs="Times New Roman"/>
            <w:sz w:val="24"/>
            <w:szCs w:val="24"/>
          </w:rPr>
          <w:t xml:space="preserve">they were </w:t>
        </w:r>
      </w:ins>
      <w:r w:rsidR="00D44F20">
        <w:rPr>
          <w:rFonts w:ascii="Times New Roman" w:hAnsi="Times New Roman" w:cs="Times New Roman"/>
          <w:sz w:val="24"/>
          <w:szCs w:val="24"/>
        </w:rPr>
        <w:t>based on</w:t>
      </w:r>
      <w:del w:id="220" w:author="Author">
        <w:r w:rsidR="00D44F20" w:rsidDel="00AC6A4F">
          <w:rPr>
            <w:rFonts w:ascii="Times New Roman" w:hAnsi="Times New Roman" w:cs="Times New Roman"/>
            <w:sz w:val="24"/>
            <w:szCs w:val="24"/>
          </w:rPr>
          <w:delText xml:space="preserve"> only</w:delText>
        </w:r>
      </w:del>
      <w:r w:rsidR="00D44F20">
        <w:rPr>
          <w:rFonts w:ascii="Times New Roman" w:hAnsi="Times New Roman" w:cs="Times New Roman"/>
          <w:sz w:val="24"/>
          <w:szCs w:val="24"/>
        </w:rPr>
        <w:t xml:space="preserve"> 3 </w:t>
      </w:r>
      <w:ins w:id="221" w:author="Author">
        <w:r w:rsidR="008C3905">
          <w:rPr>
            <w:rFonts w:ascii="Times New Roman" w:hAnsi="Times New Roman" w:cs="Times New Roman"/>
            <w:sz w:val="24"/>
            <w:szCs w:val="24"/>
          </w:rPr>
          <w:t xml:space="preserve">and 5 </w:t>
        </w:r>
      </w:ins>
      <w:r w:rsidR="00D44F20">
        <w:rPr>
          <w:rFonts w:ascii="Times New Roman" w:hAnsi="Times New Roman" w:cs="Times New Roman"/>
          <w:sz w:val="24"/>
          <w:szCs w:val="24"/>
        </w:rPr>
        <w:t>samples</w:t>
      </w:r>
      <w:ins w:id="222" w:author="Author">
        <w:r w:rsidR="008C3905">
          <w:rPr>
            <w:rFonts w:ascii="Times New Roman" w:hAnsi="Times New Roman" w:cs="Times New Roman"/>
            <w:sz w:val="24"/>
            <w:szCs w:val="24"/>
          </w:rPr>
          <w:t>, respectively</w:t>
        </w:r>
      </w:ins>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proofErr w:type="spellStart"/>
      <w:r w:rsidR="00D44F20">
        <w:rPr>
          <w:rFonts w:ascii="Times New Roman" w:hAnsi="Times New Roman" w:cs="Times New Roman"/>
          <w:sz w:val="24"/>
          <w:szCs w:val="24"/>
        </w:rPr>
        <w:t>agentic</w:t>
      </w:r>
      <w:proofErr w:type="spellEnd"/>
      <w:r w:rsidR="00D44F20">
        <w:rPr>
          <w:rFonts w:ascii="Times New Roman" w:hAnsi="Times New Roman" w:cs="Times New Roman"/>
          <w:sz w:val="24"/>
          <w:szCs w:val="24"/>
        </w:rPr>
        <w:t xml:space="preserve">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ins w:id="223" w:author="Author">
        <w:r w:rsidR="00AC6A4F">
          <w:rPr>
            <w:rFonts w:ascii="Times New Roman" w:hAnsi="Times New Roman" w:cs="Times New Roman"/>
            <w:sz w:val="24"/>
            <w:szCs w:val="24"/>
          </w:rPr>
          <w:t>10</w:t>
        </w:r>
      </w:ins>
      <w:del w:id="224" w:author="Author">
        <w:r w:rsidR="0050263A" w:rsidRPr="0050263A" w:rsidDel="00AC6A4F">
          <w:rPr>
            <w:rFonts w:ascii="Times New Roman" w:hAnsi="Times New Roman" w:cs="Times New Roman"/>
            <w:sz w:val="24"/>
            <w:szCs w:val="24"/>
          </w:rPr>
          <w:delText>7</w:delText>
        </w:r>
      </w:del>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ins w:id="225" w:author="Author">
        <w:r w:rsidR="00AC6A4F">
          <w:rPr>
            <w:rFonts w:ascii="Times New Roman" w:hAnsi="Times New Roman" w:cs="Times New Roman"/>
            <w:sz w:val="24"/>
            <w:szCs w:val="24"/>
          </w:rPr>
          <w:t>6</w:t>
        </w:r>
      </w:ins>
      <w:del w:id="226" w:author="Author">
        <w:r w:rsidR="0050263A" w:rsidRPr="0050263A" w:rsidDel="00AC6A4F">
          <w:rPr>
            <w:rFonts w:ascii="Times New Roman" w:hAnsi="Times New Roman" w:cs="Times New Roman"/>
            <w:sz w:val="24"/>
            <w:szCs w:val="24"/>
          </w:rPr>
          <w:delText>4</w:delText>
        </w:r>
      </w:del>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DA477B">
        <w:rPr>
          <w:rFonts w:ascii="Times New Roman" w:hAnsi="Times New Roman" w:cs="Times New Roman"/>
          <w:sz w:val="24"/>
          <w:szCs w:val="24"/>
          <w:highlight w:val="yellow"/>
        </w:rPr>
        <w:t>16</w:t>
      </w:r>
      <w:r w:rsidR="00B00FE2">
        <w:rPr>
          <w:rFonts w:ascii="Times New Roman" w:hAnsi="Times New Roman" w:cs="Times New Roman"/>
          <w:sz w:val="24"/>
          <w:szCs w:val="24"/>
          <w:highlight w:val="yellow"/>
        </w:rPr>
        <w:t>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9C76CB">
        <w:rPr>
          <w:rFonts w:ascii="Times New Roman" w:hAnsi="Times New Roman" w:cs="Times New Roman"/>
          <w:sz w:val="24"/>
          <w:szCs w:val="24"/>
          <w:highlight w:val="yellow"/>
        </w:rPr>
        <w:t>3</w:t>
      </w:r>
      <w:r w:rsidR="00B00FE2">
        <w:rPr>
          <w:rFonts w:ascii="Times New Roman" w:hAnsi="Times New Roman" w:cs="Times New Roman"/>
          <w:sz w:val="24"/>
          <w:szCs w:val="24"/>
        </w:rPr>
        <w:t>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w:t>
      </w:r>
      <w:proofErr w:type="spellStart"/>
      <w:r w:rsidR="005D0373">
        <w:rPr>
          <w:rFonts w:ascii="Times New Roman" w:hAnsi="Times New Roman" w:cs="Times New Roman"/>
          <w:sz w:val="24"/>
          <w:szCs w:val="24"/>
        </w:rPr>
        <w:t>agentic</w:t>
      </w:r>
      <w:proofErr w:type="spellEnd"/>
      <w:r w:rsidR="005D0373">
        <w:rPr>
          <w:rFonts w:ascii="Times New Roman" w:hAnsi="Times New Roman" w:cs="Times New Roman"/>
          <w:sz w:val="24"/>
          <w:szCs w:val="24"/>
        </w:rPr>
        <w:t xml:space="preserve">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w:t>
      </w:r>
      <w:proofErr w:type="spellStart"/>
      <w:r w:rsidR="00671ED0">
        <w:rPr>
          <w:rFonts w:ascii="Times New Roman" w:hAnsi="Times New Roman" w:cs="Times New Roman"/>
          <w:sz w:val="24"/>
          <w:szCs w:val="24"/>
        </w:rPr>
        <w:t>agentic</w:t>
      </w:r>
      <w:proofErr w:type="spellEnd"/>
      <w:r w:rsidR="00671ED0">
        <w:rPr>
          <w:rFonts w:ascii="Times New Roman" w:hAnsi="Times New Roman" w:cs="Times New Roman"/>
          <w:sz w:val="24"/>
          <w:szCs w:val="24"/>
        </w:rPr>
        <w:t xml:space="preserve">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6A2CA68D"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ins w:id="227" w:author="Author">
        <w:r w:rsidR="00BE33A8">
          <w:rPr>
            <w:rFonts w:ascii="Times New Roman" w:hAnsi="Times New Roman" w:cs="Times New Roman"/>
            <w:sz w:val="24"/>
            <w:szCs w:val="24"/>
          </w:rPr>
          <w:t xml:space="preserve">somewhat </w:t>
        </w:r>
      </w:ins>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ins w:id="228" w:author="Author">
        <w:r w:rsidR="00BE33A8">
          <w:rPr>
            <w:rFonts w:ascii="Times New Roman" w:hAnsi="Times New Roman" w:cs="Times New Roman"/>
            <w:sz w:val="24"/>
            <w:szCs w:val="24"/>
          </w:rPr>
          <w:t xml:space="preserve"> most of the </w:t>
        </w:r>
        <w:proofErr w:type="spellStart"/>
        <w:r w:rsidR="00BE33A8">
          <w:rPr>
            <w:rFonts w:ascii="Times New Roman" w:hAnsi="Times New Roman" w:cs="Times New Roman"/>
            <w:sz w:val="24"/>
            <w:szCs w:val="24"/>
          </w:rPr>
          <w:t>agentic</w:t>
        </w:r>
        <w:proofErr w:type="spellEnd"/>
        <w:r w:rsidR="00BE33A8">
          <w:rPr>
            <w:rFonts w:ascii="Times New Roman" w:hAnsi="Times New Roman" w:cs="Times New Roman"/>
            <w:sz w:val="24"/>
            <w:szCs w:val="24"/>
          </w:rPr>
          <w:t xml:space="preserve"> constructs including</w:t>
        </w:r>
      </w:ins>
      <w:r w:rsidR="00EF44E1">
        <w:rPr>
          <w:rFonts w:ascii="Times New Roman" w:hAnsi="Times New Roman" w:cs="Times New Roman"/>
          <w:sz w:val="24"/>
          <w:szCs w:val="24"/>
        </w:rPr>
        <w:t xml:space="preserve"> </w:t>
      </w:r>
      <w:del w:id="229" w:author="Author">
        <w:r w:rsidR="00EF44E1" w:rsidDel="00BE33A8">
          <w:rPr>
            <w:rFonts w:ascii="Times New Roman" w:hAnsi="Times New Roman" w:cs="Times New Roman"/>
            <w:sz w:val="24"/>
            <w:szCs w:val="24"/>
          </w:rPr>
          <w:delText xml:space="preserve">all of the agentic characteristics </w:delText>
        </w:r>
        <w:r w:rsidR="00F55DBE" w:rsidDel="00BE33A8">
          <w:rPr>
            <w:rFonts w:ascii="Times New Roman" w:hAnsi="Times New Roman" w:cs="Times New Roman"/>
            <w:sz w:val="24"/>
            <w:szCs w:val="24"/>
          </w:rPr>
          <w:delText>(</w:delText>
        </w:r>
        <w:r w:rsidR="00EF44E1" w:rsidDel="00BE33A8">
          <w:rPr>
            <w:rFonts w:ascii="Times New Roman" w:hAnsi="Times New Roman" w:cs="Times New Roman"/>
            <w:sz w:val="24"/>
            <w:szCs w:val="24"/>
          </w:rPr>
          <w:delText xml:space="preserve">i.e., </w:delText>
        </w:r>
      </w:del>
      <w:r w:rsidR="00EF44E1">
        <w:rPr>
          <w:rFonts w:ascii="Times New Roman" w:hAnsi="Times New Roman" w:cs="Times New Roman"/>
          <w:sz w:val="24"/>
          <w:szCs w:val="24"/>
        </w:rPr>
        <w:t xml:space="preserve">task performance, attractiveness, leadership, intelligence, </w:t>
      </w:r>
      <w:ins w:id="230" w:author="Author">
        <w:r w:rsidR="00BE33A8">
          <w:rPr>
            <w:rFonts w:ascii="Times New Roman" w:hAnsi="Times New Roman" w:cs="Times New Roman"/>
            <w:sz w:val="24"/>
            <w:szCs w:val="24"/>
          </w:rPr>
          <w:t xml:space="preserve">and </w:t>
        </w:r>
      </w:ins>
      <w:r w:rsidR="00EF44E1">
        <w:rPr>
          <w:rFonts w:ascii="Times New Roman" w:hAnsi="Times New Roman" w:cs="Times New Roman"/>
          <w:sz w:val="24"/>
          <w:szCs w:val="24"/>
        </w:rPr>
        <w:t>extraversion</w:t>
      </w:r>
      <w:del w:id="231" w:author="Author">
        <w:r w:rsidR="00EF44E1" w:rsidDel="00BE33A8">
          <w:rPr>
            <w:rFonts w:ascii="Times New Roman" w:hAnsi="Times New Roman" w:cs="Times New Roman"/>
            <w:sz w:val="24"/>
            <w:szCs w:val="24"/>
          </w:rPr>
          <w:delText>, and</w:delText>
        </w:r>
      </w:del>
      <w:ins w:id="232" w:author="Author">
        <w:r w:rsidR="00BE33A8">
          <w:rPr>
            <w:rFonts w:ascii="Times New Roman" w:hAnsi="Times New Roman" w:cs="Times New Roman"/>
            <w:sz w:val="24"/>
            <w:szCs w:val="24"/>
          </w:rPr>
          <w:t>; but not</w:t>
        </w:r>
      </w:ins>
      <w:r w:rsidR="00EF44E1">
        <w:rPr>
          <w:rFonts w:ascii="Times New Roman" w:hAnsi="Times New Roman" w:cs="Times New Roman"/>
          <w:sz w:val="24"/>
          <w:szCs w:val="24"/>
        </w:rPr>
        <w:t xml:space="preserve"> openness</w:t>
      </w:r>
      <w:del w:id="233" w:author="Author">
        <w:r w:rsidR="00EF44E1" w:rsidDel="00BE33A8">
          <w:rPr>
            <w:rFonts w:ascii="Times New Roman" w:hAnsi="Times New Roman" w:cs="Times New Roman"/>
            <w:sz w:val="24"/>
            <w:szCs w:val="24"/>
          </w:rPr>
          <w:delText>)</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ins w:id="234" w:author="Author">
        <w:r w:rsidR="00BE33A8">
          <w:rPr>
            <w:rFonts w:ascii="Times New Roman" w:hAnsi="Times New Roman" w:cs="Times New Roman"/>
            <w:sz w:val="24"/>
            <w:szCs w:val="24"/>
          </w:rPr>
          <w:t>the narcissism-self-enhancement relationship</w:t>
        </w:r>
      </w:ins>
      <w:del w:id="235" w:author="Author">
        <w:r w:rsidR="00EF44E1" w:rsidDel="00BE33A8">
          <w:rPr>
            <w:rFonts w:ascii="Times New Roman" w:hAnsi="Times New Roman" w:cs="Times New Roman"/>
            <w:sz w:val="24"/>
            <w:szCs w:val="24"/>
          </w:rPr>
          <w:delText>narcissism</w:delText>
        </w:r>
      </w:del>
      <w:r w:rsidR="00EF44E1">
        <w:rPr>
          <w:rFonts w:ascii="Times New Roman" w:hAnsi="Times New Roman" w:cs="Times New Roman"/>
          <w:sz w:val="24"/>
          <w:szCs w:val="24"/>
        </w:rPr>
        <w:t xml:space="preserve"> </w:t>
      </w:r>
      <w:del w:id="236" w:author="Author">
        <w:r w:rsidR="00EF44E1" w:rsidDel="00BE33A8">
          <w:rPr>
            <w:rFonts w:ascii="Times New Roman" w:hAnsi="Times New Roman" w:cs="Times New Roman"/>
            <w:sz w:val="24"/>
            <w:szCs w:val="24"/>
          </w:rPr>
          <w:delText xml:space="preserve">was </w:delText>
        </w:r>
        <w:r w:rsidR="00622F5F" w:rsidDel="00BE33A8">
          <w:rPr>
            <w:rFonts w:ascii="Times New Roman" w:hAnsi="Times New Roman" w:cs="Times New Roman"/>
            <w:sz w:val="24"/>
            <w:szCs w:val="24"/>
          </w:rPr>
          <w:delText xml:space="preserve">largely </w:delText>
        </w:r>
        <w:r w:rsidR="00EF44E1" w:rsidDel="00BE33A8">
          <w:rPr>
            <w:rFonts w:ascii="Times New Roman" w:hAnsi="Times New Roman" w:cs="Times New Roman"/>
            <w:sz w:val="24"/>
            <w:szCs w:val="24"/>
          </w:rPr>
          <w:delText xml:space="preserve">unrelated to </w:delText>
        </w:r>
        <w:r w:rsidR="00622F5F" w:rsidDel="00BE33A8">
          <w:rPr>
            <w:rFonts w:ascii="Times New Roman" w:hAnsi="Times New Roman" w:cs="Times New Roman"/>
            <w:sz w:val="24"/>
            <w:szCs w:val="24"/>
          </w:rPr>
          <w:delText xml:space="preserve">self-enhancement </w:delText>
        </w:r>
      </w:del>
      <w:r w:rsidR="00622F5F">
        <w:rPr>
          <w:rFonts w:ascii="Times New Roman" w:hAnsi="Times New Roman" w:cs="Times New Roman"/>
          <w:sz w:val="24"/>
          <w:szCs w:val="24"/>
        </w:rPr>
        <w:t>in individual</w:t>
      </w:r>
      <w:r w:rsidR="00AA3C24">
        <w:rPr>
          <w:rFonts w:ascii="Times New Roman" w:hAnsi="Times New Roman" w:cs="Times New Roman"/>
          <w:sz w:val="24"/>
          <w:szCs w:val="24"/>
        </w:rPr>
        <w:t xml:space="preserve"> traits categorized as communal</w:t>
      </w:r>
      <w:ins w:id="237" w:author="Author">
        <w:r w:rsidR="00BE33A8">
          <w:rPr>
            <w:rFonts w:ascii="Times New Roman" w:hAnsi="Times New Roman" w:cs="Times New Roman"/>
            <w:sz w:val="24"/>
            <w:szCs w:val="24"/>
          </w:rPr>
          <w:t xml:space="preserve"> was not as consistent. To our surprise, Narcissists enhanced their likeability</w:t>
        </w:r>
        <w:r w:rsidR="00960C0F">
          <w:rPr>
            <w:rFonts w:ascii="Times New Roman" w:hAnsi="Times New Roman" w:cs="Times New Roman"/>
            <w:sz w:val="24"/>
            <w:szCs w:val="24"/>
          </w:rPr>
          <w:t xml:space="preserve"> and conscientiousness</w:t>
        </w:r>
      </w:ins>
      <w:r w:rsidR="00AA3C24">
        <w:rPr>
          <w:rFonts w:ascii="Times New Roman" w:hAnsi="Times New Roman" w:cs="Times New Roman"/>
          <w:sz w:val="24"/>
          <w:szCs w:val="24"/>
        </w:rPr>
        <w:t xml:space="preserve">, </w:t>
      </w:r>
      <w:del w:id="238" w:author="Author">
        <w:r w:rsidR="00AA3C24" w:rsidDel="00BE33A8">
          <w:rPr>
            <w:rFonts w:ascii="Times New Roman" w:hAnsi="Times New Roman" w:cs="Times New Roman"/>
            <w:sz w:val="24"/>
            <w:szCs w:val="24"/>
          </w:rPr>
          <w:delText>which included</w:delText>
        </w:r>
      </w:del>
      <w:ins w:id="239" w:author="Author">
        <w:r w:rsidR="00BE33A8">
          <w:rPr>
            <w:rFonts w:ascii="Times New Roman" w:hAnsi="Times New Roman" w:cs="Times New Roman"/>
            <w:sz w:val="24"/>
            <w:szCs w:val="24"/>
          </w:rPr>
          <w:t>although they did not enhance their</w:t>
        </w:r>
      </w:ins>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w:t>
      </w:r>
      <w:del w:id="240" w:author="Author">
        <w:r w:rsidR="00EF44E1" w:rsidDel="00BE33A8">
          <w:rPr>
            <w:rFonts w:ascii="Times New Roman" w:hAnsi="Times New Roman" w:cs="Times New Roman"/>
            <w:sz w:val="24"/>
            <w:szCs w:val="24"/>
          </w:rPr>
          <w:delText xml:space="preserve"> and conscientiousness</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 xml:space="preserve">expect narcissists’ self-reported agreeableness </w:t>
      </w:r>
      <w:del w:id="241" w:author="Author">
        <w:r w:rsidR="00EF44E1" w:rsidDel="00BE33A8">
          <w:rPr>
            <w:rFonts w:ascii="Times New Roman" w:hAnsi="Times New Roman" w:cs="Times New Roman"/>
            <w:sz w:val="24"/>
            <w:szCs w:val="24"/>
          </w:rPr>
          <w:delText>and conscientio</w:delText>
        </w:r>
        <w:r w:rsidR="00AB79FD" w:rsidDel="00BE33A8">
          <w:rPr>
            <w:rFonts w:ascii="Times New Roman" w:hAnsi="Times New Roman" w:cs="Times New Roman"/>
            <w:sz w:val="24"/>
            <w:szCs w:val="24"/>
          </w:rPr>
          <w:delText xml:space="preserve">usness </w:delText>
        </w:r>
      </w:del>
      <w:r w:rsidR="00AB79FD">
        <w:rPr>
          <w:rFonts w:ascii="Times New Roman" w:hAnsi="Times New Roman" w:cs="Times New Roman"/>
          <w:sz w:val="24"/>
          <w:szCs w:val="24"/>
        </w:rPr>
        <w:t xml:space="preserve">ratings to </w:t>
      </w:r>
      <w:r w:rsidR="00AB79FD" w:rsidRPr="00DC637E">
        <w:rPr>
          <w:rFonts w:ascii="Times New Roman" w:hAnsi="Times New Roman" w:cs="Times New Roman"/>
          <w:sz w:val="24"/>
          <w:szCs w:val="24"/>
          <w:highlight w:val="yellow"/>
        </w:rPr>
        <w:t xml:space="preserve">be relatively </w:t>
      </w:r>
      <w:r w:rsidR="003A6E12" w:rsidRPr="00DC637E">
        <w:rPr>
          <w:rFonts w:ascii="Times New Roman" w:hAnsi="Times New Roman" w:cs="Times New Roman"/>
          <w:sz w:val="24"/>
          <w:szCs w:val="24"/>
          <w:highlight w:val="yellow"/>
        </w:rPr>
        <w:t>similar to observer ratings</w:t>
      </w:r>
      <w:r w:rsidR="0091351E"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From a practical perspective, this means that </w:t>
      </w:r>
      <w:r w:rsidR="009C76CB">
        <w:rPr>
          <w:rFonts w:ascii="Times New Roman" w:hAnsi="Times New Roman" w:cs="Times New Roman"/>
          <w:sz w:val="24"/>
          <w:szCs w:val="24"/>
          <w:highlight w:val="yellow"/>
        </w:rPr>
        <w:t>r</w:t>
      </w:r>
      <w:r w:rsidR="0074067D" w:rsidRPr="00DC637E">
        <w:rPr>
          <w:rFonts w:ascii="Times New Roman" w:hAnsi="Times New Roman" w:cs="Times New Roman"/>
          <w:sz w:val="24"/>
          <w:szCs w:val="24"/>
          <w:highlight w:val="yellow"/>
        </w:rPr>
        <w:t>esearchers</w:t>
      </w:r>
      <w:r w:rsidR="009047C2"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may</w:t>
      </w:r>
      <w:r w:rsidR="009C76CB">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be able to rely on narcissists’ self-reported </w:t>
      </w:r>
      <w:r w:rsidR="00EF44E1" w:rsidRPr="00DC637E">
        <w:rPr>
          <w:rFonts w:ascii="Times New Roman" w:hAnsi="Times New Roman" w:cs="Times New Roman"/>
          <w:sz w:val="24"/>
          <w:szCs w:val="24"/>
          <w:highlight w:val="yellow"/>
        </w:rPr>
        <w:lastRenderedPageBreak/>
        <w:t>communal ratings</w:t>
      </w:r>
      <w:r w:rsidR="00843CD1" w:rsidRPr="00DC637E">
        <w:rPr>
          <w:rFonts w:ascii="Times New Roman" w:hAnsi="Times New Roman" w:cs="Times New Roman"/>
          <w:sz w:val="24"/>
          <w:szCs w:val="24"/>
          <w:highlight w:val="yellow"/>
        </w:rPr>
        <w:t>, at least for agreeableness</w:t>
      </w:r>
      <w:del w:id="242" w:author="Author">
        <w:r w:rsidR="00843CD1" w:rsidRPr="00DC637E" w:rsidDel="00BE33A8">
          <w:rPr>
            <w:rFonts w:ascii="Times New Roman" w:hAnsi="Times New Roman" w:cs="Times New Roman"/>
            <w:sz w:val="24"/>
            <w:szCs w:val="24"/>
            <w:highlight w:val="yellow"/>
          </w:rPr>
          <w:delText xml:space="preserve"> and conscientiousness</w:delText>
        </w:r>
      </w:del>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a narcissist</w:t>
      </w:r>
      <w:del w:id="243" w:author="Author">
        <w:r w:rsidR="009C76CB" w:rsidRPr="00FC71B6" w:rsidDel="00BE33A8">
          <w:rPr>
            <w:rFonts w:ascii="Times New Roman" w:hAnsi="Times New Roman" w:cs="Times New Roman"/>
            <w:sz w:val="24"/>
            <w:szCs w:val="24"/>
            <w:highlight w:val="yellow"/>
          </w:rPr>
          <w:delText>’</w:delText>
        </w:r>
      </w:del>
      <w:r w:rsidR="009C76CB" w:rsidRPr="00FC71B6">
        <w:rPr>
          <w:rFonts w:ascii="Times New Roman" w:hAnsi="Times New Roman" w:cs="Times New Roman"/>
          <w:sz w:val="24"/>
          <w:szCs w:val="24"/>
          <w:highlight w:val="yellow"/>
        </w:rPr>
        <w:t>s</w:t>
      </w:r>
      <w:ins w:id="244" w:author="Author">
        <w:r w:rsidR="00BE33A8">
          <w:rPr>
            <w:rFonts w:ascii="Times New Roman" w:hAnsi="Times New Roman" w:cs="Times New Roman"/>
            <w:sz w:val="24"/>
            <w:szCs w:val="24"/>
            <w:highlight w:val="yellow"/>
          </w:rPr>
          <w:t>’</w:t>
        </w:r>
      </w:ins>
      <w:r w:rsidR="009C76CB" w:rsidRPr="00FC71B6">
        <w:rPr>
          <w:rFonts w:ascii="Times New Roman" w:hAnsi="Times New Roman" w:cs="Times New Roman"/>
          <w:sz w:val="24"/>
          <w:szCs w:val="24"/>
          <w:highlight w:val="yellow"/>
        </w:rPr>
        <w:t xml:space="preserve"> </w:t>
      </w:r>
      <w:r w:rsidR="009C76CB">
        <w:rPr>
          <w:rFonts w:ascii="Times New Roman" w:hAnsi="Times New Roman" w:cs="Times New Roman"/>
          <w:sz w:val="24"/>
          <w:szCs w:val="24"/>
          <w:highlight w:val="yellow"/>
        </w:rPr>
        <w:t xml:space="preserve">self-reports of </w:t>
      </w:r>
      <w:proofErr w:type="spellStart"/>
      <w:r w:rsidR="009C76CB" w:rsidRPr="00FC71B6">
        <w:rPr>
          <w:rFonts w:ascii="Times New Roman" w:hAnsi="Times New Roman" w:cs="Times New Roman"/>
          <w:sz w:val="24"/>
          <w:szCs w:val="24"/>
          <w:highlight w:val="yellow"/>
        </w:rPr>
        <w:t>agentic</w:t>
      </w:r>
      <w:proofErr w:type="spellEnd"/>
      <w:r w:rsidR="009C76CB" w:rsidRPr="00FC71B6">
        <w:rPr>
          <w:rFonts w:ascii="Times New Roman" w:hAnsi="Times New Roman" w:cs="Times New Roman"/>
          <w:sz w:val="24"/>
          <w:szCs w:val="24"/>
          <w:highlight w:val="yellow"/>
        </w:rPr>
        <w:t xml:space="preserve"> qualities</w:t>
      </w:r>
      <w:r w:rsidR="009C76CB">
        <w:rPr>
          <w:rFonts w:ascii="Times New Roman" w:hAnsi="Times New Roman" w:cs="Times New Roman"/>
          <w:sz w:val="24"/>
          <w:szCs w:val="24"/>
          <w:highlight w:val="yellow"/>
        </w:rPr>
        <w:t>.</w:t>
      </w:r>
    </w:p>
    <w:p w14:paraId="021F7407" w14:textId="24556CD5" w:rsidR="007F3A68"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del w:id="245" w:author="Author">
        <w:r w:rsidRPr="007F3A68" w:rsidDel="00BE33A8">
          <w:rPr>
            <w:rFonts w:ascii="Times New Roman" w:hAnsi="Times New Roman" w:cs="Times New Roman"/>
            <w:sz w:val="24"/>
            <w:szCs w:val="24"/>
          </w:rPr>
          <w:delText xml:space="preserve">only </w:delText>
        </w:r>
      </w:del>
      <w:ins w:id="246" w:author="Autho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ins>
      <w:r w:rsidRPr="007F3A68">
        <w:rPr>
          <w:rFonts w:ascii="Times New Roman" w:hAnsi="Times New Roman" w:cs="Times New Roman"/>
          <w:sz w:val="24"/>
          <w:szCs w:val="24"/>
        </w:rPr>
        <w:t>communal trait</w:t>
      </w:r>
      <w:ins w:id="247" w:author="Author">
        <w:r w:rsidR="00BE33A8">
          <w:rPr>
            <w:rFonts w:ascii="Times New Roman" w:hAnsi="Times New Roman" w:cs="Times New Roman"/>
            <w:sz w:val="24"/>
            <w:szCs w:val="24"/>
          </w:rPr>
          <w:t>s</w:t>
        </w:r>
      </w:ins>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ins w:id="248" w:author="Author">
        <w:r w:rsidR="00960C0F">
          <w:rPr>
            <w:rFonts w:ascii="Times New Roman" w:hAnsi="Times New Roman" w:cs="Times New Roman"/>
            <w:sz w:val="24"/>
            <w:szCs w:val="24"/>
          </w:rPr>
          <w:t xml:space="preserve"> and conscientiousness</w:t>
        </w:r>
      </w:ins>
      <w:r w:rsidRPr="007F3A68">
        <w:rPr>
          <w:rFonts w:ascii="Times New Roman" w:hAnsi="Times New Roman" w:cs="Times New Roman"/>
          <w:sz w:val="24"/>
          <w:szCs w:val="24"/>
        </w:rPr>
        <w:t>. At first, it appear</w:t>
      </w:r>
      <w:ins w:id="249" w:author="Author">
        <w:r w:rsidR="00960C0F">
          <w:rPr>
            <w:rFonts w:ascii="Times New Roman" w:hAnsi="Times New Roman" w:cs="Times New Roman"/>
            <w:sz w:val="24"/>
            <w:szCs w:val="24"/>
          </w:rPr>
          <w:t>ed</w:t>
        </w:r>
      </w:ins>
      <w:del w:id="250" w:author="Author">
        <w:r w:rsidRPr="007F3A68" w:rsidDel="00960C0F">
          <w:rPr>
            <w:rFonts w:ascii="Times New Roman" w:hAnsi="Times New Roman" w:cs="Times New Roman"/>
            <w:sz w:val="24"/>
            <w:szCs w:val="24"/>
          </w:rPr>
          <w:delText>s</w:delText>
        </w:r>
      </w:del>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stige (</w:t>
      </w:r>
      <w:proofErr w:type="spellStart"/>
      <w:r w:rsidR="00A42F82">
        <w:rPr>
          <w:rFonts w:ascii="Times New Roman" w:hAnsi="Times New Roman" w:cs="Times New Roman"/>
          <w:sz w:val="24"/>
          <w:szCs w:val="24"/>
        </w:rPr>
        <w:t>agentic</w:t>
      </w:r>
      <w:proofErr w:type="spellEnd"/>
      <w:r w:rsidR="00A42F82">
        <w:rPr>
          <w:rFonts w:ascii="Times New Roman" w:hAnsi="Times New Roman" w:cs="Times New Roman"/>
          <w:sz w:val="24"/>
          <w:szCs w:val="24"/>
        </w:rPr>
        <w:t xml:space="preserve"> characteristics), </w:t>
      </w:r>
      <w:r w:rsidRPr="007F3A68">
        <w:rPr>
          <w:rFonts w:ascii="Times New Roman" w:hAnsi="Times New Roman" w:cs="Times New Roman"/>
          <w:sz w:val="24"/>
          <w:szCs w:val="24"/>
        </w:rPr>
        <w:t>a possibility that necessitates further research.</w:t>
      </w:r>
      <w:ins w:id="251" w:author="Author">
        <w:r w:rsidR="00960C0F">
          <w:rPr>
            <w:rFonts w:ascii="Times New Roman" w:hAnsi="Times New Roman" w:cs="Times New Roman"/>
            <w:sz w:val="24"/>
            <w:szCs w:val="24"/>
          </w:rPr>
          <w:t xml:space="preserve"> Although previous researchers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w:t>
        </w:r>
        <w:proofErr w:type="spellStart"/>
        <w:r w:rsidR="00960C0F" w:rsidRPr="00960C0F">
          <w:rPr>
            <w:rFonts w:ascii="Times New Roman" w:hAnsi="Times New Roman" w:cs="Times New Roman"/>
            <w:sz w:val="24"/>
            <w:szCs w:val="24"/>
          </w:rPr>
          <w:t>agentic</w:t>
        </w:r>
        <w:proofErr w:type="spellEnd"/>
        <w:r w:rsidR="00960C0F" w:rsidRPr="00960C0F">
          <w:rPr>
            <w:rFonts w:ascii="Times New Roman" w:hAnsi="Times New Roman" w:cs="Times New Roman"/>
            <w:sz w:val="24"/>
            <w:szCs w:val="24"/>
          </w:rPr>
          <w:t xml:space="preserve">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del w:id="252" w:author="Author">
          <w:r w:rsidR="00861E73" w:rsidDel="004A5C48">
            <w:rPr>
              <w:rFonts w:ascii="Times New Roman" w:hAnsi="Times New Roman" w:cs="Times New Roman"/>
              <w:sz w:val="24"/>
              <w:szCs w:val="24"/>
            </w:rPr>
            <w:delText>although the</w:delText>
          </w:r>
        </w:del>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 I</w:t>
        </w:r>
        <w:r w:rsidR="00EC59E5">
          <w:rPr>
            <w:rFonts w:ascii="Times New Roman" w:hAnsi="Times New Roman" w:cs="Times New Roman"/>
            <w:sz w:val="24"/>
            <w:szCs w:val="24"/>
          </w:rPr>
          <w:t>n sum, i</w:t>
        </w:r>
        <w:r w:rsidR="004A5C48">
          <w:rPr>
            <w:rFonts w:ascii="Times New Roman" w:hAnsi="Times New Roman" w:cs="Times New Roman"/>
            <w:sz w:val="24"/>
            <w:szCs w:val="24"/>
          </w:rPr>
          <w:t>t is possible that only certain facets of conscientiousness are driving the observed relationship between narcissism and self-enhancement</w:t>
        </w:r>
        <w:del w:id="253" w:author="Author">
          <w:r w:rsidR="004A5C48" w:rsidDel="00EC59E5">
            <w:rPr>
              <w:rFonts w:ascii="Times New Roman" w:hAnsi="Times New Roman" w:cs="Times New Roman"/>
              <w:sz w:val="24"/>
              <w:szCs w:val="24"/>
            </w:rPr>
            <w:delText xml:space="preserve"> in this trait</w:delText>
          </w:r>
        </w:del>
        <w:r w:rsidR="004A5C48">
          <w:rPr>
            <w:rFonts w:ascii="Times New Roman" w:hAnsi="Times New Roman" w:cs="Times New Roman"/>
            <w:sz w:val="24"/>
            <w:szCs w:val="24"/>
          </w:rPr>
          <w:t xml:space="preserve">. </w:t>
        </w:r>
        <w:r w:rsidR="00BA14B7">
          <w:rPr>
            <w:rFonts w:ascii="Times New Roman" w:hAnsi="Times New Roman" w:cs="Times New Roman"/>
            <w:sz w:val="24"/>
            <w:szCs w:val="24"/>
          </w:rPr>
          <w:t>In fact, opposing facet level relationships could also explain why narcissists did not enhance their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EA0099">
          <w:rPr>
            <w:rFonts w:ascii="Times New Roman" w:hAnsi="Times New Roman" w:cs="Times New Roman"/>
            <w:i/>
            <w:sz w:val="24"/>
            <w:szCs w:val="24"/>
            <w:rPrChange w:id="254" w:author="Author">
              <w:rPr>
                <w:rFonts w:ascii="Times New Roman" w:hAnsi="Times New Roman" w:cs="Times New Roman"/>
                <w:sz w:val="24"/>
                <w:szCs w:val="24"/>
              </w:rPr>
            </w:rPrChange>
          </w:rPr>
          <w:t>feelings</w:t>
        </w:r>
        <w:r w:rsidR="00E36E40">
          <w:rPr>
            <w:rFonts w:ascii="Times New Roman" w:hAnsi="Times New Roman" w:cs="Times New Roman"/>
            <w:sz w:val="24"/>
            <w:szCs w:val="24"/>
          </w:rPr>
          <w:t xml:space="preserve"> “experience emotions intensely”, whereas another facet is </w:t>
        </w:r>
        <w:r w:rsidR="00E36E40" w:rsidRPr="00EA0099">
          <w:rPr>
            <w:rFonts w:ascii="Times New Roman" w:hAnsi="Times New Roman" w:cs="Times New Roman"/>
            <w:i/>
            <w:sz w:val="24"/>
            <w:szCs w:val="24"/>
            <w:rPrChange w:id="255" w:author="Author">
              <w:rPr>
                <w:rFonts w:ascii="Times New Roman" w:hAnsi="Times New Roman" w:cs="Times New Roman"/>
                <w:sz w:val="24"/>
                <w:szCs w:val="24"/>
              </w:rPr>
            </w:rPrChange>
          </w:rPr>
          <w:t>actions</w:t>
        </w:r>
        <w:r w:rsidR="00E36E40">
          <w:rPr>
            <w:rFonts w:ascii="Times New Roman" w:hAnsi="Times New Roman" w:cs="Times New Roman"/>
            <w:sz w:val="24"/>
            <w:szCs w:val="24"/>
          </w:rPr>
          <w:t xml:space="preserve"> “prefer variety to routine”; </w:t>
        </w:r>
        <w:r w:rsidR="00E36E40">
          <w:rPr>
            <w:rFonts w:ascii="Times New Roman" w:hAnsi="Times New Roman" w:cs="Times New Roman"/>
            <w:sz w:val="24"/>
            <w:szCs w:val="24"/>
          </w:rPr>
          <w:lastRenderedPageBreak/>
          <w:t xml:space="preserve">Costa &amp; McCrae, </w:t>
        </w:r>
        <w:r w:rsidR="00E36E40" w:rsidRPr="00E36E40">
          <w:rPr>
            <w:rFonts w:ascii="Times New Roman" w:hAnsi="Times New Roman" w:cs="Times New Roman"/>
            <w:sz w:val="24"/>
            <w:szCs w:val="24"/>
            <w:highlight w:val="yellow"/>
            <w:rPrChange w:id="256" w:author="Author">
              <w:rPr>
                <w:rFonts w:ascii="Times New Roman" w:hAnsi="Times New Roman" w:cs="Times New Roman"/>
                <w:sz w:val="24"/>
                <w:szCs w:val="24"/>
              </w:rPr>
            </w:rPrChange>
          </w:rPr>
          <w:t>1992</w:t>
        </w:r>
        <w:r w:rsidR="00E36E40">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On one hand, Narcissists are not known for being particularly introspective,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proofErr w:type="spellStart"/>
        <w:r w:rsidR="00351FDD">
          <w:rPr>
            <w:rFonts w:ascii="Times New Roman" w:hAnsi="Times New Roman" w:cs="Times New Roman"/>
            <w:sz w:val="24"/>
            <w:szCs w:val="24"/>
          </w:rPr>
          <w:t>Vazire</w:t>
        </w:r>
        <w:proofErr w:type="spellEnd"/>
        <w:r w:rsidR="00351FDD">
          <w:rPr>
            <w:rFonts w:ascii="Times New Roman" w:hAnsi="Times New Roman" w:cs="Times New Roman"/>
            <w:sz w:val="24"/>
            <w:szCs w:val="24"/>
          </w:rPr>
          <w:t xml:space="preserve"> &amp; Funder, 2006) and </w:t>
        </w:r>
        <w:r w:rsidR="002B7F40">
          <w:rPr>
            <w:rFonts w:ascii="Times New Roman" w:hAnsi="Times New Roman" w:cs="Times New Roman"/>
            <w:sz w:val="24"/>
            <w:szCs w:val="24"/>
          </w:rPr>
          <w:t>sensation/fun seeking</w:t>
        </w:r>
        <w:r w:rsidR="00351FDD">
          <w:rPr>
            <w:rFonts w:ascii="Times New Roman" w:hAnsi="Times New Roman" w:cs="Times New Roman"/>
            <w:sz w:val="24"/>
            <w:szCs w:val="24"/>
          </w:rPr>
          <w:t xml:space="preserve"> (</w:t>
        </w:r>
        <w:r w:rsidR="002B7F40" w:rsidRPr="002B7F40">
          <w:rPr>
            <w:rFonts w:ascii="Times New Roman" w:hAnsi="Times New Roman" w:cs="Times New Roman"/>
            <w:sz w:val="24"/>
            <w:szCs w:val="24"/>
            <w:highlight w:val="yellow"/>
            <w:rPrChange w:id="257" w:author="Author">
              <w:rPr>
                <w:rFonts w:ascii="Times New Roman" w:hAnsi="Times New Roman" w:cs="Times New Roman"/>
                <w:sz w:val="24"/>
                <w:szCs w:val="24"/>
              </w:rPr>
            </w:rPrChange>
          </w:rPr>
          <w:t xml:space="preserve">Campbell, </w:t>
        </w:r>
        <w:proofErr w:type="spellStart"/>
        <w:r w:rsidR="002B7F40" w:rsidRPr="002B7F40">
          <w:rPr>
            <w:rFonts w:ascii="Times New Roman" w:hAnsi="Times New Roman" w:cs="Times New Roman"/>
            <w:sz w:val="24"/>
            <w:szCs w:val="24"/>
            <w:highlight w:val="yellow"/>
            <w:rPrChange w:id="258" w:author="Author">
              <w:rPr>
                <w:rFonts w:ascii="Times New Roman" w:hAnsi="Times New Roman" w:cs="Times New Roman"/>
                <w:sz w:val="24"/>
                <w:szCs w:val="24"/>
              </w:rPr>
            </w:rPrChange>
          </w:rPr>
          <w:t>Brunell</w:t>
        </w:r>
        <w:proofErr w:type="spellEnd"/>
        <w:r w:rsidR="002B7F40" w:rsidRPr="002B7F40">
          <w:rPr>
            <w:rFonts w:ascii="Times New Roman" w:hAnsi="Times New Roman" w:cs="Times New Roman"/>
            <w:sz w:val="24"/>
            <w:szCs w:val="24"/>
            <w:highlight w:val="yellow"/>
            <w:rPrChange w:id="259" w:author="Author">
              <w:rPr>
                <w:rFonts w:ascii="Times New Roman" w:hAnsi="Times New Roman" w:cs="Times New Roman"/>
                <w:sz w:val="24"/>
                <w:szCs w:val="24"/>
              </w:rPr>
            </w:rPrChange>
          </w:rPr>
          <w:t xml:space="preserve">, &amp; </w:t>
        </w:r>
        <w:proofErr w:type="spellStart"/>
        <w:r w:rsidR="002B7F40" w:rsidRPr="002B7F40">
          <w:rPr>
            <w:rFonts w:ascii="Times New Roman" w:hAnsi="Times New Roman" w:cs="Times New Roman"/>
            <w:sz w:val="24"/>
            <w:szCs w:val="24"/>
            <w:highlight w:val="yellow"/>
            <w:rPrChange w:id="260" w:author="Author">
              <w:rPr>
                <w:rFonts w:ascii="Times New Roman" w:hAnsi="Times New Roman" w:cs="Times New Roman"/>
                <w:sz w:val="24"/>
                <w:szCs w:val="24"/>
              </w:rPr>
            </w:rPrChange>
          </w:rPr>
          <w:t>Finkel</w:t>
        </w:r>
        <w:proofErr w:type="spellEnd"/>
        <w:r w:rsidR="002B7F40" w:rsidRPr="002B7F40">
          <w:rPr>
            <w:rFonts w:ascii="Times New Roman" w:hAnsi="Times New Roman" w:cs="Times New Roman"/>
            <w:sz w:val="24"/>
            <w:szCs w:val="24"/>
            <w:highlight w:val="yellow"/>
            <w:rPrChange w:id="261" w:author="Author">
              <w:rPr>
                <w:rFonts w:ascii="Times New Roman" w:hAnsi="Times New Roman" w:cs="Times New Roman"/>
                <w:sz w:val="24"/>
                <w:szCs w:val="24"/>
              </w:rPr>
            </w:rPrChange>
          </w:rPr>
          <w:t xml:space="preserve">, 2006; Miller, Campbell, Young, </w:t>
        </w:r>
        <w:proofErr w:type="spellStart"/>
        <w:r w:rsidR="002B7F40" w:rsidRPr="002B7F40">
          <w:rPr>
            <w:rFonts w:ascii="Times New Roman" w:hAnsi="Times New Roman" w:cs="Times New Roman"/>
            <w:sz w:val="24"/>
            <w:szCs w:val="24"/>
            <w:highlight w:val="yellow"/>
            <w:rPrChange w:id="262" w:author="Author">
              <w:rPr>
                <w:rFonts w:ascii="Times New Roman" w:hAnsi="Times New Roman" w:cs="Times New Roman"/>
                <w:sz w:val="24"/>
                <w:szCs w:val="24"/>
              </w:rPr>
            </w:rPrChange>
          </w:rPr>
          <w:t>Lakey</w:t>
        </w:r>
        <w:proofErr w:type="spellEnd"/>
        <w:r w:rsidR="002B7F40" w:rsidRPr="002B7F40">
          <w:rPr>
            <w:rFonts w:ascii="Times New Roman" w:hAnsi="Times New Roman" w:cs="Times New Roman"/>
            <w:sz w:val="24"/>
            <w:szCs w:val="24"/>
            <w:highlight w:val="yellow"/>
            <w:rPrChange w:id="263"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64" w:author="Author">
              <w:rPr>
                <w:rFonts w:ascii="Times New Roman" w:hAnsi="Times New Roman" w:cs="Times New Roman"/>
                <w:sz w:val="24"/>
                <w:szCs w:val="24"/>
              </w:rPr>
            </w:rPrChange>
          </w:rPr>
          <w:t>Reidy</w:t>
        </w:r>
        <w:proofErr w:type="spellEnd"/>
        <w:r w:rsidR="002B7F40" w:rsidRPr="002B7F40">
          <w:rPr>
            <w:rFonts w:ascii="Times New Roman" w:hAnsi="Times New Roman" w:cs="Times New Roman"/>
            <w:sz w:val="24"/>
            <w:szCs w:val="24"/>
            <w:highlight w:val="yellow"/>
            <w:rPrChange w:id="265"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66" w:author="Author">
              <w:rPr>
                <w:rFonts w:ascii="Times New Roman" w:hAnsi="Times New Roman" w:cs="Times New Roman"/>
                <w:sz w:val="24"/>
                <w:szCs w:val="24"/>
              </w:rPr>
            </w:rPrChange>
          </w:rPr>
          <w:t>Zeichner</w:t>
        </w:r>
        <w:proofErr w:type="spellEnd"/>
        <w:r w:rsidR="002B7F40" w:rsidRPr="002B7F40">
          <w:rPr>
            <w:rFonts w:ascii="Times New Roman" w:hAnsi="Times New Roman" w:cs="Times New Roman"/>
            <w:sz w:val="24"/>
            <w:szCs w:val="24"/>
            <w:highlight w:val="yellow"/>
            <w:rPrChange w:id="267" w:author="Author">
              <w:rPr>
                <w:rFonts w:ascii="Times New Roman" w:hAnsi="Times New Roman" w:cs="Times New Roman"/>
                <w:sz w:val="24"/>
                <w:szCs w:val="24"/>
              </w:rPr>
            </w:rPrChange>
          </w:rPr>
          <w:t>, &amp; Goodie, 2009</w:t>
        </w:r>
        <w:r w:rsidR="00351FDD">
          <w:rPr>
            <w:rFonts w:ascii="Times New Roman" w:hAnsi="Times New Roman" w:cs="Times New Roman"/>
            <w:sz w:val="24"/>
            <w:szCs w:val="24"/>
          </w:rPr>
          <w:t xml:space="preserve">), so they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del w:id="268" w:author="Author">
          <w:r w:rsidR="00BA14B7" w:rsidDel="00EA0099">
            <w:rPr>
              <w:rFonts w:ascii="Times New Roman" w:hAnsi="Times New Roman" w:cs="Times New Roman"/>
              <w:sz w:val="24"/>
              <w:szCs w:val="24"/>
            </w:rPr>
            <w:delText>Again, however,</w:delText>
          </w:r>
          <w:r w:rsidR="00BA14B7" w:rsidDel="00EA0099">
            <w:rPr>
              <w:rFonts w:ascii="Times New Roman" w:hAnsi="Times New Roman" w:cs="Times New Roman"/>
              <w:sz w:val="24"/>
              <w:szCs w:val="24"/>
            </w:rPr>
            <w:delText xml:space="preserve"> we caution readers not to over interpret the openness result because it is only based on 4 samples, and the effect size itself is relatively large (i.e., </w:delText>
          </w:r>
          <w:r w:rsidR="00BA14B7" w:rsidRPr="00D81ECA" w:rsidDel="00EA0099">
            <w:rPr>
              <w:rFonts w:ascii="Times New Roman" w:hAnsi="Times New Roman" w:cs="Times New Roman"/>
              <w:i/>
              <w:sz w:val="24"/>
              <w:szCs w:val="24"/>
            </w:rPr>
            <w:delText>B</w:delText>
          </w:r>
          <w:r w:rsidR="00BA14B7" w:rsidDel="00EA0099">
            <w:rPr>
              <w:rFonts w:ascii="Times New Roman" w:hAnsi="Times New Roman" w:cs="Times New Roman"/>
              <w:sz w:val="24"/>
              <w:szCs w:val="24"/>
            </w:rPr>
            <w:delText xml:space="preserve"> = .29).</w:delText>
          </w:r>
          <w:r w:rsidR="00BA14B7" w:rsidDel="00EA0099">
            <w:rPr>
              <w:rFonts w:ascii="Times New Roman" w:hAnsi="Times New Roman" w:cs="Times New Roman"/>
              <w:sz w:val="24"/>
              <w:szCs w:val="24"/>
            </w:rPr>
            <w:delText xml:space="preserve"> </w:delText>
          </w:r>
          <w:r w:rsidR="004A5C48" w:rsidDel="00EA0099">
            <w:rPr>
              <w:rFonts w:ascii="Times New Roman" w:hAnsi="Times New Roman" w:cs="Times New Roman"/>
              <w:sz w:val="24"/>
              <w:szCs w:val="24"/>
            </w:rPr>
            <w:delText>Unfortunately, i</w:delText>
          </w:r>
        </w:del>
        <w:r w:rsidR="00EA0099">
          <w:rPr>
            <w:rFonts w:ascii="Times New Roman" w:hAnsi="Times New Roman" w:cs="Times New Roman"/>
            <w:sz w:val="24"/>
            <w:szCs w:val="24"/>
          </w:rPr>
          <w:t>Unfortunately, i</w:t>
        </w:r>
        <w:r w:rsidR="00861E73">
          <w:rPr>
            <w:rFonts w:ascii="Times New Roman" w:hAnsi="Times New Roman" w:cs="Times New Roman"/>
            <w:sz w:val="24"/>
            <w:szCs w:val="24"/>
          </w:rPr>
          <w:t>n the present meta-analysis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4A5C48">
          <w:rPr>
            <w:rFonts w:ascii="Times New Roman" w:hAnsi="Times New Roman" w:cs="Times New Roman"/>
            <w:sz w:val="24"/>
            <w:szCs w:val="24"/>
          </w:rPr>
          <w:t>at the facet level</w:t>
        </w:r>
        <w:del w:id="269" w:author="Author">
          <w:r w:rsidR="00861E73" w:rsidDel="004A5C48">
            <w:rPr>
              <w:rFonts w:ascii="Times New Roman" w:hAnsi="Times New Roman" w:cs="Times New Roman"/>
              <w:sz w:val="24"/>
              <w:szCs w:val="24"/>
            </w:rPr>
            <w:delText>for facet-level conscientiousness,</w:delText>
          </w:r>
        </w:del>
        <w:r w:rsidR="004A5C48">
          <w:rPr>
            <w:rFonts w:ascii="Times New Roman" w:hAnsi="Times New Roman" w:cs="Times New Roman"/>
            <w:sz w:val="24"/>
            <w:szCs w:val="24"/>
          </w:rPr>
          <w:t>,</w:t>
        </w:r>
        <w:r w:rsidR="00861E73">
          <w:rPr>
            <w:rFonts w:ascii="Times New Roman" w:hAnsi="Times New Roman" w:cs="Times New Roman"/>
            <w:sz w:val="24"/>
            <w:szCs w:val="24"/>
          </w:rPr>
          <w:t xml:space="preserve"> </w:t>
        </w:r>
        <w:r w:rsidR="00DD5E1F">
          <w:rPr>
            <w:rFonts w:ascii="Times New Roman" w:hAnsi="Times New Roman" w:cs="Times New Roman"/>
            <w:sz w:val="24"/>
            <w:szCs w:val="24"/>
          </w:rPr>
          <w:t xml:space="preserve">so </w:t>
        </w:r>
        <w:del w:id="270" w:author="Author">
          <w:r w:rsidR="00BA14B7" w:rsidDel="00DD5E1F">
            <w:rPr>
              <w:rFonts w:ascii="Times New Roman" w:hAnsi="Times New Roman" w:cs="Times New Roman"/>
              <w:sz w:val="24"/>
              <w:szCs w:val="24"/>
            </w:rPr>
            <w:delText>but</w:delText>
          </w:r>
          <w:r w:rsidR="00EC59E5" w:rsidDel="00BA14B7">
            <w:rPr>
              <w:rFonts w:ascii="Times New Roman" w:hAnsi="Times New Roman" w:cs="Times New Roman"/>
              <w:sz w:val="24"/>
              <w:szCs w:val="24"/>
            </w:rPr>
            <w:delText>so</w:delText>
          </w:r>
          <w:r w:rsidR="00861E73" w:rsidDel="00EC59E5">
            <w:rPr>
              <w:rFonts w:ascii="Times New Roman" w:hAnsi="Times New Roman" w:cs="Times New Roman"/>
              <w:sz w:val="24"/>
              <w:szCs w:val="24"/>
            </w:rPr>
            <w:delText>but</w:delText>
          </w:r>
          <w:r w:rsidR="00861E73" w:rsidDel="00DD5E1F">
            <w:rPr>
              <w:rFonts w:ascii="Times New Roman" w:hAnsi="Times New Roman" w:cs="Times New Roman"/>
              <w:sz w:val="24"/>
              <w:szCs w:val="24"/>
            </w:rPr>
            <w:delText xml:space="preserve"> </w:delText>
          </w:r>
          <w:r w:rsidR="00861E73" w:rsidDel="00BA14B7">
            <w:rPr>
              <w:rFonts w:ascii="Times New Roman" w:hAnsi="Times New Roman" w:cs="Times New Roman"/>
              <w:sz w:val="24"/>
              <w:szCs w:val="24"/>
            </w:rPr>
            <w:delText>this seems like</w:delText>
          </w:r>
          <w:r w:rsidR="004A5C48" w:rsidDel="00BA14B7">
            <w:rPr>
              <w:rFonts w:ascii="Times New Roman" w:hAnsi="Times New Roman" w:cs="Times New Roman"/>
              <w:sz w:val="24"/>
              <w:szCs w:val="24"/>
            </w:rPr>
            <w:delText>appears</w:delText>
          </w:r>
          <w:r w:rsidR="00EC59E5" w:rsidDel="00BA14B7">
            <w:rPr>
              <w:rFonts w:ascii="Times New Roman" w:hAnsi="Times New Roman" w:cs="Times New Roman"/>
              <w:sz w:val="24"/>
              <w:szCs w:val="24"/>
            </w:rPr>
            <w:delText>is</w:delText>
          </w:r>
          <w:r w:rsidR="004A5C48" w:rsidDel="00BA14B7">
            <w:rPr>
              <w:rFonts w:ascii="Times New Roman" w:hAnsi="Times New Roman" w:cs="Times New Roman"/>
              <w:sz w:val="24"/>
              <w:szCs w:val="24"/>
            </w:rPr>
            <w:delText xml:space="preserve"> to be</w:delText>
          </w:r>
          <w:r w:rsidR="00861E73" w:rsidDel="00BA14B7">
            <w:rPr>
              <w:rFonts w:ascii="Times New Roman" w:hAnsi="Times New Roman" w:cs="Times New Roman"/>
              <w:sz w:val="24"/>
              <w:szCs w:val="24"/>
            </w:rPr>
            <w:delText xml:space="preserve"> a promising avenue</w:delText>
          </w:r>
          <w:r w:rsidR="00EC59E5" w:rsidDel="00BA14B7">
            <w:rPr>
              <w:rFonts w:ascii="Times New Roman" w:hAnsi="Times New Roman" w:cs="Times New Roman"/>
              <w:sz w:val="24"/>
              <w:szCs w:val="24"/>
            </w:rPr>
            <w:delText xml:space="preserve"> question</w:delText>
          </w:r>
        </w:del>
        <w:r w:rsidR="00E36E40">
          <w:rPr>
            <w:rFonts w:ascii="Times New Roman" w:hAnsi="Times New Roman" w:cs="Times New Roman"/>
            <w:sz w:val="24"/>
            <w:szCs w:val="24"/>
          </w:rPr>
          <w:t>this</w:t>
        </w:r>
        <w:del w:id="271" w:author="Author">
          <w:r w:rsidR="00861E73" w:rsidDel="00BA14B7">
            <w:rPr>
              <w:rFonts w:ascii="Times New Roman" w:hAnsi="Times New Roman" w:cs="Times New Roman"/>
              <w:sz w:val="24"/>
              <w:szCs w:val="24"/>
            </w:rPr>
            <w:delText xml:space="preserve"> </w:delText>
          </w:r>
          <w:r w:rsidR="00EC59E5" w:rsidDel="00BA14B7">
            <w:rPr>
              <w:rFonts w:ascii="Times New Roman" w:hAnsi="Times New Roman" w:cs="Times New Roman"/>
              <w:sz w:val="24"/>
              <w:szCs w:val="24"/>
            </w:rPr>
            <w:delText>that</w:delText>
          </w:r>
        </w:del>
        <w:r w:rsidR="00EC59E5">
          <w:rPr>
            <w:rFonts w:ascii="Times New Roman" w:hAnsi="Times New Roman" w:cs="Times New Roman"/>
            <w:sz w:val="24"/>
            <w:szCs w:val="24"/>
          </w:rPr>
          <w:t xml:space="preserve"> </w:t>
        </w:r>
        <w:del w:id="272" w:author="Author">
          <w:r w:rsidR="00EC59E5" w:rsidDel="00DD5E1F">
            <w:rPr>
              <w:rFonts w:ascii="Times New Roman" w:hAnsi="Times New Roman" w:cs="Times New Roman"/>
              <w:sz w:val="24"/>
              <w:szCs w:val="24"/>
            </w:rPr>
            <w:delText xml:space="preserve">must </w:delText>
          </w:r>
        </w:del>
        <w:r w:rsidR="00DD5E1F">
          <w:rPr>
            <w:rFonts w:ascii="Times New Roman" w:hAnsi="Times New Roman" w:cs="Times New Roman"/>
            <w:sz w:val="24"/>
            <w:szCs w:val="24"/>
          </w:rPr>
          <w:t xml:space="preserve">needs to </w:t>
        </w:r>
        <w:r w:rsidR="00EC59E5">
          <w:rPr>
            <w:rFonts w:ascii="Times New Roman" w:hAnsi="Times New Roman" w:cs="Times New Roman"/>
            <w:sz w:val="24"/>
            <w:szCs w:val="24"/>
          </w:rPr>
          <w:t>be addressed by</w:t>
        </w:r>
        <w:del w:id="273" w:author="Author">
          <w:r w:rsidR="00861E73" w:rsidDel="00EC59E5">
            <w:rPr>
              <w:rFonts w:ascii="Times New Roman" w:hAnsi="Times New Roman" w:cs="Times New Roman"/>
              <w:sz w:val="24"/>
              <w:szCs w:val="24"/>
            </w:rPr>
            <w:delText>for</w:delText>
          </w:r>
        </w:del>
        <w:r w:rsidR="00861E73">
          <w:rPr>
            <w:rFonts w:ascii="Times New Roman" w:hAnsi="Times New Roman" w:cs="Times New Roman"/>
            <w:sz w:val="24"/>
            <w:szCs w:val="24"/>
          </w:rPr>
          <w:t xml:space="preserve"> future research.</w:t>
        </w:r>
        <w:r w:rsidR="00EA0099">
          <w:rPr>
            <w:rFonts w:ascii="Times New Roman" w:hAnsi="Times New Roman" w:cs="Times New Roman"/>
            <w:sz w:val="24"/>
            <w:szCs w:val="24"/>
          </w:rPr>
          <w:t xml:space="preserve"> </w:t>
        </w:r>
      </w:ins>
    </w:p>
    <w:p w14:paraId="02ED20FB" w14:textId="377E0BD6" w:rsidR="00544B9E" w:rsidRDefault="000B0486" w:rsidP="00DF29E0">
      <w:pPr>
        <w:spacing w:after="0" w:line="480" w:lineRule="auto"/>
        <w:ind w:firstLine="720"/>
        <w:rPr>
          <w:rFonts w:ascii="Times New Roman" w:hAnsi="Times New Roman" w:cs="Times New Roman"/>
          <w:sz w:val="24"/>
          <w:szCs w:val="24"/>
        </w:rPr>
      </w:pPr>
      <w:ins w:id="274" w:author="Author">
        <w:del w:id="275" w:author="Author">
          <w:r w:rsidRPr="0046545C" w:rsidDel="008739B2">
            <w:rPr>
              <w:rFonts w:ascii="Times New Roman" w:hAnsi="Times New Roman" w:cs="Times New Roman"/>
              <w:sz w:val="24"/>
              <w:szCs w:val="24"/>
              <w:rPrChange w:id="276" w:author="Author">
                <w:rPr>
                  <w:rFonts w:ascii="Times New Roman" w:hAnsi="Times New Roman" w:cs="Times New Roman"/>
                  <w:sz w:val="24"/>
                  <w:szCs w:val="24"/>
                  <w:highlight w:val="yellow"/>
                </w:rPr>
              </w:rPrChange>
            </w:rPr>
            <w:delText>It is perhaps also interesting</w:delText>
          </w:r>
        </w:del>
        <w:r w:rsidR="008739B2" w:rsidRPr="0046545C">
          <w:rPr>
            <w:rFonts w:ascii="Times New Roman" w:hAnsi="Times New Roman" w:cs="Times New Roman"/>
            <w:sz w:val="24"/>
            <w:szCs w:val="24"/>
            <w:rPrChange w:id="277" w:author="Author">
              <w:rPr>
                <w:rFonts w:ascii="Times New Roman" w:hAnsi="Times New Roman" w:cs="Times New Roman"/>
                <w:sz w:val="24"/>
                <w:szCs w:val="24"/>
                <w:highlight w:val="yellow"/>
              </w:rPr>
            </w:rPrChange>
          </w:rPr>
          <w:t>Our findings further indicated</w:t>
        </w:r>
        <w:r w:rsidRPr="0046545C">
          <w:rPr>
            <w:rFonts w:ascii="Times New Roman" w:hAnsi="Times New Roman" w:cs="Times New Roman"/>
            <w:sz w:val="24"/>
            <w:szCs w:val="24"/>
            <w:rPrChange w:id="278" w:author="Author">
              <w:rPr>
                <w:rFonts w:ascii="Times New Roman" w:hAnsi="Times New Roman" w:cs="Times New Roman"/>
                <w:sz w:val="24"/>
                <w:szCs w:val="24"/>
                <w:highlight w:val="yellow"/>
              </w:rPr>
            </w:rPrChange>
          </w:rPr>
          <w:t xml:space="preserve"> that narcissists </w:t>
        </w:r>
        <w:del w:id="279" w:author="Author">
          <w:r w:rsidRPr="0046545C" w:rsidDel="00C13DCF">
            <w:rPr>
              <w:rFonts w:ascii="Times New Roman" w:hAnsi="Times New Roman" w:cs="Times New Roman"/>
              <w:i/>
              <w:sz w:val="24"/>
              <w:szCs w:val="24"/>
              <w:rPrChange w:id="280" w:author="Author">
                <w:rPr>
                  <w:rFonts w:ascii="Times New Roman" w:hAnsi="Times New Roman" w:cs="Times New Roman"/>
                  <w:sz w:val="24"/>
                  <w:szCs w:val="24"/>
                  <w:highlight w:val="yellow"/>
                </w:rPr>
              </w:rPrChange>
            </w:rPr>
            <w:delText>did not</w:delText>
          </w:r>
          <w:r w:rsidRPr="0046545C" w:rsidDel="00C13DCF">
            <w:rPr>
              <w:rFonts w:ascii="Times New Roman" w:hAnsi="Times New Roman" w:cs="Times New Roman"/>
              <w:sz w:val="24"/>
              <w:szCs w:val="24"/>
              <w:rPrChange w:id="281" w:author="Author">
                <w:rPr>
                  <w:rFonts w:ascii="Times New Roman" w:hAnsi="Times New Roman" w:cs="Times New Roman"/>
                  <w:sz w:val="24"/>
                  <w:szCs w:val="24"/>
                  <w:highlight w:val="yellow"/>
                </w:rPr>
              </w:rPrChange>
            </w:rPr>
            <w:delText xml:space="preserve"> </w:delText>
          </w:r>
        </w:del>
        <w:r w:rsidRPr="0046545C">
          <w:rPr>
            <w:rFonts w:ascii="Times New Roman" w:hAnsi="Times New Roman" w:cs="Times New Roman"/>
            <w:sz w:val="24"/>
            <w:szCs w:val="24"/>
            <w:rPrChange w:id="282" w:author="Author">
              <w:rPr>
                <w:rFonts w:ascii="Times New Roman" w:hAnsi="Times New Roman" w:cs="Times New Roman"/>
                <w:sz w:val="24"/>
                <w:szCs w:val="24"/>
                <w:highlight w:val="yellow"/>
              </w:rPr>
            </w:rPrChange>
          </w:rPr>
          <w:t>self-enhance</w:t>
        </w:r>
        <w:r w:rsidR="00C13DCF">
          <w:rPr>
            <w:rFonts w:ascii="Times New Roman" w:hAnsi="Times New Roman" w:cs="Times New Roman"/>
            <w:sz w:val="24"/>
            <w:szCs w:val="24"/>
          </w:rPr>
          <w:t>d</w:t>
        </w:r>
        <w:r w:rsidRPr="0046545C">
          <w:rPr>
            <w:rFonts w:ascii="Times New Roman" w:hAnsi="Times New Roman" w:cs="Times New Roman"/>
            <w:sz w:val="24"/>
            <w:szCs w:val="24"/>
            <w:rPrChange w:id="283" w:author="Author">
              <w:rPr>
                <w:rFonts w:ascii="Times New Roman" w:hAnsi="Times New Roman" w:cs="Times New Roman"/>
                <w:sz w:val="24"/>
                <w:szCs w:val="24"/>
                <w:highlight w:val="yellow"/>
              </w:rPr>
            </w:rPrChange>
          </w:rPr>
          <w:t xml:space="preserve"> to </w:t>
        </w:r>
        <w:del w:id="284" w:author="Author">
          <w:r w:rsidRPr="0046545C" w:rsidDel="00C13DCF">
            <w:rPr>
              <w:rFonts w:ascii="Times New Roman" w:hAnsi="Times New Roman" w:cs="Times New Roman"/>
              <w:sz w:val="24"/>
              <w:szCs w:val="24"/>
              <w:rPrChange w:id="285" w:author="Author">
                <w:rPr>
                  <w:rFonts w:ascii="Times New Roman" w:hAnsi="Times New Roman" w:cs="Times New Roman"/>
                  <w:sz w:val="24"/>
                  <w:szCs w:val="24"/>
                  <w:highlight w:val="yellow"/>
                </w:rPr>
              </w:rPrChange>
            </w:rPr>
            <w:delText>differing</w:delText>
          </w:r>
        </w:del>
        <w:r w:rsidR="00C13DCF">
          <w:rPr>
            <w:rFonts w:ascii="Times New Roman" w:hAnsi="Times New Roman" w:cs="Times New Roman"/>
            <w:sz w:val="24"/>
            <w:szCs w:val="24"/>
          </w:rPr>
          <w:t>similar</w:t>
        </w:r>
        <w:r w:rsidRPr="0046545C">
          <w:rPr>
            <w:rFonts w:ascii="Times New Roman" w:hAnsi="Times New Roman" w:cs="Times New Roman"/>
            <w:sz w:val="24"/>
            <w:szCs w:val="24"/>
            <w:rPrChange w:id="286" w:author="Author">
              <w:rPr>
                <w:rFonts w:ascii="Times New Roman" w:hAnsi="Times New Roman" w:cs="Times New Roman"/>
                <w:sz w:val="24"/>
                <w:szCs w:val="24"/>
                <w:highlight w:val="yellow"/>
              </w:rPr>
            </w:rPrChange>
          </w:rPr>
          <w:t xml:space="preserve"> degrees when self-enhancement was measured using </w:t>
        </w:r>
        <w:r w:rsidR="00EA0099" w:rsidRPr="0046545C">
          <w:rPr>
            <w:rFonts w:ascii="Times New Roman" w:hAnsi="Times New Roman" w:cs="Times New Roman"/>
            <w:sz w:val="24"/>
            <w:szCs w:val="24"/>
            <w:rPrChange w:id="287" w:author="Author">
              <w:rPr>
                <w:rFonts w:ascii="Times New Roman" w:hAnsi="Times New Roman" w:cs="Times New Roman"/>
                <w:sz w:val="24"/>
                <w:szCs w:val="24"/>
                <w:highlight w:val="yellow"/>
              </w:rPr>
            </w:rPrChange>
          </w:rPr>
          <w:t>different sources of comparison</w:t>
        </w:r>
        <w:r w:rsidR="00C13DCF" w:rsidRPr="0046545C">
          <w:rPr>
            <w:rFonts w:ascii="Times New Roman" w:hAnsi="Times New Roman" w:cs="Times New Roman"/>
            <w:sz w:val="24"/>
            <w:szCs w:val="24"/>
            <w:rPrChange w:id="288" w:author="Author">
              <w:rPr>
                <w:rFonts w:ascii="Times New Roman" w:hAnsi="Times New Roman" w:cs="Times New Roman"/>
                <w:sz w:val="24"/>
                <w:szCs w:val="24"/>
                <w:highlight w:val="yellow"/>
              </w:rPr>
            </w:rPrChange>
          </w:rPr>
          <w:t>—</w:t>
        </w:r>
        <w:del w:id="289" w:author="Author">
          <w:r w:rsidR="008739B2" w:rsidRPr="0046545C" w:rsidDel="00C13DCF">
            <w:rPr>
              <w:rFonts w:ascii="Times New Roman" w:hAnsi="Times New Roman" w:cs="Times New Roman"/>
              <w:sz w:val="24"/>
              <w:szCs w:val="24"/>
              <w:rPrChange w:id="290" w:author="Author">
                <w:rPr>
                  <w:rFonts w:ascii="Times New Roman" w:hAnsi="Times New Roman" w:cs="Times New Roman"/>
                  <w:sz w:val="24"/>
                  <w:szCs w:val="24"/>
                  <w:highlight w:val="yellow"/>
                </w:rPr>
              </w:rPrChange>
            </w:rPr>
            <w:delText>,</w:delText>
          </w:r>
          <w:r w:rsidR="00EA0099" w:rsidRPr="0046545C" w:rsidDel="008739B2">
            <w:rPr>
              <w:rFonts w:ascii="Times New Roman" w:hAnsi="Times New Roman" w:cs="Times New Roman"/>
              <w:sz w:val="24"/>
              <w:szCs w:val="24"/>
              <w:rPrChange w:id="291" w:author="Author">
                <w:rPr>
                  <w:rFonts w:ascii="Times New Roman" w:hAnsi="Times New Roman" w:cs="Times New Roman"/>
                  <w:sz w:val="24"/>
                  <w:szCs w:val="24"/>
                  <w:highlight w:val="yellow"/>
                </w:rPr>
              </w:rPrChange>
            </w:rPr>
            <w:delText>:</w:delText>
          </w:r>
          <w:r w:rsidR="00EA0099" w:rsidRPr="0046545C" w:rsidDel="00C13DCF">
            <w:rPr>
              <w:rFonts w:ascii="Times New Roman" w:hAnsi="Times New Roman" w:cs="Times New Roman"/>
              <w:sz w:val="24"/>
              <w:szCs w:val="24"/>
              <w:rPrChange w:id="292" w:author="Author">
                <w:rPr>
                  <w:rFonts w:ascii="Times New Roman" w:hAnsi="Times New Roman" w:cs="Times New Roman"/>
                  <w:sz w:val="24"/>
                  <w:szCs w:val="24"/>
                  <w:highlight w:val="yellow"/>
                </w:rPr>
              </w:rPrChange>
            </w:rPr>
            <w:delText xml:space="preserve"> </w:delText>
          </w:r>
        </w:del>
      </w:ins>
      <w:del w:id="293" w:author="Author">
        <w:r w:rsidR="00544B9E" w:rsidRPr="0046545C" w:rsidDel="000B0486">
          <w:rPr>
            <w:rFonts w:ascii="Times New Roman" w:hAnsi="Times New Roman" w:cs="Times New Roman"/>
            <w:sz w:val="24"/>
            <w:szCs w:val="24"/>
            <w:rPrChange w:id="294" w:author="Author">
              <w:rPr>
                <w:rFonts w:ascii="Times New Roman" w:hAnsi="Times New Roman" w:cs="Times New Roman"/>
                <w:sz w:val="24"/>
                <w:szCs w:val="24"/>
                <w:highlight w:val="yellow"/>
              </w:rPr>
            </w:rPrChange>
          </w:rPr>
          <w:delText>O</w:delText>
        </w:r>
      </w:del>
      <w:ins w:id="295" w:author="Author">
        <w:r w:rsidRPr="0046545C">
          <w:rPr>
            <w:rFonts w:ascii="Times New Roman" w:hAnsi="Times New Roman" w:cs="Times New Roman"/>
            <w:sz w:val="24"/>
            <w:szCs w:val="24"/>
            <w:rPrChange w:id="296" w:author="Author">
              <w:rPr>
                <w:rFonts w:ascii="Times New Roman" w:hAnsi="Times New Roman" w:cs="Times New Roman"/>
                <w:sz w:val="24"/>
                <w:szCs w:val="24"/>
                <w:highlight w:val="yellow"/>
              </w:rPr>
            </w:rPrChange>
          </w:rPr>
          <w:t>o</w:t>
        </w:r>
      </w:ins>
      <w:r w:rsidR="00544B9E" w:rsidRPr="0046545C">
        <w:rPr>
          <w:rFonts w:ascii="Times New Roman" w:hAnsi="Times New Roman" w:cs="Times New Roman"/>
          <w:sz w:val="24"/>
          <w:szCs w:val="24"/>
          <w:rPrChange w:id="297" w:author="Author">
            <w:rPr>
              <w:rFonts w:ascii="Times New Roman" w:hAnsi="Times New Roman" w:cs="Times New Roman"/>
              <w:sz w:val="24"/>
              <w:szCs w:val="24"/>
              <w:highlight w:val="yellow"/>
            </w:rPr>
          </w:rPrChange>
        </w:rPr>
        <w:t>bserver-report</w:t>
      </w:r>
      <w:ins w:id="298" w:author="Author">
        <w:r w:rsidRPr="0046545C">
          <w:rPr>
            <w:rFonts w:ascii="Times New Roman" w:hAnsi="Times New Roman" w:cs="Times New Roman"/>
            <w:sz w:val="24"/>
            <w:szCs w:val="24"/>
            <w:rPrChange w:id="299" w:author="Author">
              <w:rPr>
                <w:rFonts w:ascii="Times New Roman" w:hAnsi="Times New Roman" w:cs="Times New Roman"/>
                <w:sz w:val="24"/>
                <w:szCs w:val="24"/>
                <w:highlight w:val="yellow"/>
              </w:rPr>
            </w:rPrChange>
          </w:rPr>
          <w:t>s</w:t>
        </w:r>
      </w:ins>
      <w:r w:rsidR="00544B9E" w:rsidRPr="0046545C">
        <w:rPr>
          <w:rFonts w:ascii="Times New Roman" w:hAnsi="Times New Roman" w:cs="Times New Roman"/>
          <w:sz w:val="24"/>
          <w:szCs w:val="24"/>
          <w:rPrChange w:id="300" w:author="Author">
            <w:rPr>
              <w:rFonts w:ascii="Times New Roman" w:hAnsi="Times New Roman" w:cs="Times New Roman"/>
              <w:sz w:val="24"/>
              <w:szCs w:val="24"/>
              <w:highlight w:val="yellow"/>
            </w:rPr>
          </w:rPrChange>
        </w:rPr>
        <w:t xml:space="preserve"> </w:t>
      </w:r>
      <w:del w:id="301" w:author="Author">
        <w:r w:rsidR="00544B9E" w:rsidRPr="0046545C" w:rsidDel="000B0486">
          <w:rPr>
            <w:rFonts w:ascii="Times New Roman" w:hAnsi="Times New Roman" w:cs="Times New Roman"/>
            <w:sz w:val="24"/>
            <w:szCs w:val="24"/>
            <w:rPrChange w:id="302" w:author="Author">
              <w:rPr>
                <w:rFonts w:ascii="Times New Roman" w:hAnsi="Times New Roman" w:cs="Times New Roman"/>
                <w:sz w:val="24"/>
                <w:szCs w:val="24"/>
                <w:highlight w:val="yellow"/>
              </w:rPr>
            </w:rPrChange>
          </w:rPr>
          <w:delText>vs.</w:delText>
        </w:r>
      </w:del>
      <w:ins w:id="303" w:author="Author">
        <w:r w:rsidRPr="0046545C">
          <w:rPr>
            <w:rFonts w:ascii="Times New Roman" w:hAnsi="Times New Roman" w:cs="Times New Roman"/>
            <w:sz w:val="24"/>
            <w:szCs w:val="24"/>
            <w:rPrChange w:id="304" w:author="Author">
              <w:rPr>
                <w:rFonts w:ascii="Times New Roman" w:hAnsi="Times New Roman" w:cs="Times New Roman"/>
                <w:sz w:val="24"/>
                <w:szCs w:val="24"/>
                <w:highlight w:val="yellow"/>
              </w:rPr>
            </w:rPrChange>
          </w:rPr>
          <w:t>as opposed to</w:t>
        </w:r>
      </w:ins>
      <w:r w:rsidR="00544B9E" w:rsidRPr="0046545C">
        <w:rPr>
          <w:rFonts w:ascii="Times New Roman" w:hAnsi="Times New Roman" w:cs="Times New Roman"/>
          <w:sz w:val="24"/>
          <w:szCs w:val="24"/>
          <w:rPrChange w:id="305" w:author="Author">
            <w:rPr>
              <w:rFonts w:ascii="Times New Roman" w:hAnsi="Times New Roman" w:cs="Times New Roman"/>
              <w:sz w:val="24"/>
              <w:szCs w:val="24"/>
              <w:highlight w:val="yellow"/>
            </w:rPr>
          </w:rPrChange>
        </w:rPr>
        <w:t xml:space="preserve"> objective measures</w:t>
      </w:r>
      <w:ins w:id="306" w:author="Author">
        <w:r w:rsidRPr="0046545C">
          <w:rPr>
            <w:rFonts w:ascii="Times New Roman" w:hAnsi="Times New Roman" w:cs="Times New Roman"/>
            <w:sz w:val="24"/>
            <w:szCs w:val="24"/>
            <w:rPrChange w:id="307" w:author="Author">
              <w:rPr>
                <w:rFonts w:ascii="Times New Roman" w:hAnsi="Times New Roman" w:cs="Times New Roman"/>
                <w:sz w:val="24"/>
                <w:szCs w:val="24"/>
              </w:rPr>
            </w:rPrChange>
          </w:rPr>
          <w:t xml:space="preserve"> </w:t>
        </w:r>
        <w:r w:rsidRPr="0046545C">
          <w:rPr>
            <w:rFonts w:ascii="Times New Roman" w:hAnsi="Times New Roman" w:cs="Times New Roman"/>
            <w:sz w:val="24"/>
            <w:szCs w:val="24"/>
            <w:rPrChange w:id="308" w:author="Author">
              <w:rPr>
                <w:rFonts w:ascii="Times New Roman" w:hAnsi="Times New Roman" w:cs="Times New Roman"/>
                <w:sz w:val="24"/>
                <w:szCs w:val="24"/>
                <w:highlight w:val="yellow"/>
              </w:rPr>
            </w:rPrChange>
          </w:rPr>
          <w:t>(e.g., intelligence tests)</w:t>
        </w:r>
        <w:r w:rsidRPr="0046545C">
          <w:rPr>
            <w:rFonts w:ascii="Times New Roman" w:hAnsi="Times New Roman" w:cs="Times New Roman"/>
            <w:sz w:val="24"/>
            <w:szCs w:val="24"/>
            <w:rPrChange w:id="309" w:author="Author">
              <w:rPr>
                <w:rFonts w:ascii="Times New Roman" w:hAnsi="Times New Roman" w:cs="Times New Roman"/>
                <w:sz w:val="24"/>
                <w:szCs w:val="24"/>
                <w:highlight w:val="yellow"/>
              </w:rPr>
            </w:rPrChange>
          </w:rPr>
          <w:t xml:space="preserve">. </w:t>
        </w:r>
        <w:proofErr w:type="spellStart"/>
        <w:r w:rsidR="00A207CA">
          <w:rPr>
            <w:rFonts w:ascii="Times New Roman" w:hAnsi="Times New Roman" w:cs="Times New Roman"/>
            <w:sz w:val="24"/>
            <w:szCs w:val="24"/>
          </w:rPr>
          <w:t>Dufner</w:t>
        </w:r>
        <w:proofErr w:type="spellEnd"/>
        <w:r w:rsidR="00A207CA">
          <w:rPr>
            <w:rFonts w:ascii="Times New Roman" w:hAnsi="Times New Roman" w:cs="Times New Roman"/>
            <w:sz w:val="24"/>
            <w:szCs w:val="24"/>
          </w:rPr>
          <w:t xml:space="preserve">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B61E3">
          <w:rPr>
            <w:rFonts w:ascii="Times New Roman" w:hAnsi="Times New Roman" w:cs="Times New Roman"/>
            <w:i/>
            <w:sz w:val="24"/>
            <w:szCs w:val="24"/>
            <w:rPrChange w:id="310" w:author="Author">
              <w:rPr>
                <w:rFonts w:ascii="Times New Roman" w:hAnsi="Times New Roman" w:cs="Times New Roman"/>
                <w:sz w:val="24"/>
                <w:szCs w:val="24"/>
              </w:rPr>
            </w:rPrChange>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Our meta-analytic results however showed that narcissists self-enhanced regardless of whether researchers used objective measures or observer-reports. This is particularly int</w:t>
        </w:r>
        <w:bookmarkStart w:id="311" w:name="_GoBack"/>
        <w:bookmarkEnd w:id="311"/>
        <w:r w:rsidR="0046545C">
          <w:rPr>
            <w:rFonts w:ascii="Times New Roman" w:hAnsi="Times New Roman" w:cs="Times New Roman"/>
            <w:sz w:val="24"/>
            <w:szCs w:val="24"/>
          </w:rPr>
          <w:t xml:space="preserve">eresting because </w:t>
        </w:r>
        <w:del w:id="312" w:author="Author">
          <w:r w:rsidR="00EC759C" w:rsidDel="00C13DCF">
            <w:rPr>
              <w:rFonts w:ascii="Times New Roman" w:hAnsi="Times New Roman" w:cs="Times New Roman"/>
              <w:sz w:val="24"/>
              <w:szCs w:val="24"/>
            </w:rPr>
            <w:delText xml:space="preserve">Overall, they concluded that </w:delText>
          </w:r>
        </w:del>
        <w:proofErr w:type="spellStart"/>
        <w:r w:rsidR="0046545C">
          <w:rPr>
            <w:rFonts w:ascii="Times New Roman" w:hAnsi="Times New Roman" w:cs="Times New Roman"/>
            <w:sz w:val="24"/>
            <w:szCs w:val="24"/>
          </w:rPr>
          <w:t>Dufner</w:t>
        </w:r>
        <w:proofErr w:type="spellEnd"/>
        <w:r w:rsidR="0046545C">
          <w:rPr>
            <w:rFonts w:ascii="Times New Roman" w:hAnsi="Times New Roman" w:cs="Times New Roman"/>
            <w:sz w:val="24"/>
            <w:szCs w:val="24"/>
          </w:rPr>
          <w:t xml:space="preserve"> and colleagues (2013) also</w:t>
        </w:r>
        <w:r w:rsidR="00C13DCF">
          <w:rPr>
            <w:rFonts w:ascii="Times New Roman" w:hAnsi="Times New Roman" w:cs="Times New Roman"/>
            <w:sz w:val="24"/>
            <w:szCs w:val="24"/>
          </w:rPr>
          <w:t xml:space="preserve"> found 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impressions—there was a positive relationship between objective self-enhancement and perceptions of emotional stability, whereas there was an inverted u-shaped relationship with observer-reported self-enhancement such that people with moderate levels of self-enhancement were perceived to be the most emotionally stable. </w:t>
        </w:r>
        <w:del w:id="313" w:author="Author">
          <w:r w:rsidR="00EC759C" w:rsidDel="00C13DCF">
            <w:rPr>
              <w:rFonts w:ascii="Times New Roman" w:hAnsi="Times New Roman" w:cs="Times New Roman"/>
              <w:sz w:val="24"/>
              <w:szCs w:val="24"/>
            </w:rPr>
            <w:delText xml:space="preserve">e </w:delText>
          </w:r>
        </w:del>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DEB2703"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w:t>
      </w:r>
      <w:proofErr w:type="gramStart"/>
      <w:r w:rsidR="002A1EEC">
        <w:rPr>
          <w:rFonts w:ascii="Times New Roman" w:hAnsi="Times New Roman" w:cs="Times New Roman"/>
          <w:sz w:val="24"/>
          <w:szCs w:val="24"/>
        </w:rPr>
        <w:t>implications</w:t>
      </w:r>
      <w:proofErr w:type="gramEnd"/>
      <w:r w:rsidR="002A1EEC">
        <w:rPr>
          <w:rFonts w:ascii="Times New Roman" w:hAnsi="Times New Roman" w:cs="Times New Roman"/>
          <w:sz w:val="24"/>
          <w:szCs w:val="24"/>
        </w:rPr>
        <w:t xml:space="preserve">.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w:t>
      </w:r>
      <w:proofErr w:type="spellStart"/>
      <w:r w:rsidR="002A1EEC">
        <w:rPr>
          <w:rFonts w:ascii="Times New Roman" w:hAnsi="Times New Roman" w:cs="Times New Roman"/>
          <w:sz w:val="24"/>
          <w:szCs w:val="24"/>
        </w:rPr>
        <w:t>agentic</w:t>
      </w:r>
      <w:proofErr w:type="spellEnd"/>
      <w:r w:rsidR="002A1EEC">
        <w:rPr>
          <w:rFonts w:ascii="Times New Roman" w:hAnsi="Times New Roman" w:cs="Times New Roman"/>
          <w:sz w:val="24"/>
          <w:szCs w:val="24"/>
        </w:rPr>
        <w:t xml:space="preserve">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 xml:space="preserve">posits that prioritizing </w:t>
      </w:r>
      <w:proofErr w:type="spellStart"/>
      <w:r w:rsidR="00CD1E67">
        <w:rPr>
          <w:rFonts w:ascii="Times New Roman" w:hAnsi="Times New Roman" w:cs="Times New Roman"/>
          <w:sz w:val="24"/>
          <w:szCs w:val="24"/>
        </w:rPr>
        <w:t>agentic</w:t>
      </w:r>
      <w:proofErr w:type="spellEnd"/>
      <w:r w:rsidR="00CD1E67">
        <w:rPr>
          <w:rFonts w:ascii="Times New Roman" w:hAnsi="Times New Roman" w:cs="Times New Roman"/>
          <w:sz w:val="24"/>
          <w:szCs w:val="24"/>
        </w:rPr>
        <w:t xml:space="preserve"> over </w:t>
      </w:r>
      <w:r w:rsidR="00CD1E67">
        <w:rPr>
          <w:rFonts w:ascii="Times New Roman" w:hAnsi="Times New Roman" w:cs="Times New Roman"/>
          <w:sz w:val="24"/>
          <w:szCs w:val="24"/>
        </w:rPr>
        <w:lastRenderedPageBreak/>
        <w:t>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549EAF19"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r w:rsidR="0044089C">
        <w:rPr>
          <w:rFonts w:ascii="Times New Roman" w:hAnsi="Times New Roman" w:cs="Times New Roman"/>
          <w:sz w:val="24"/>
          <w:szCs w:val="24"/>
        </w:rPr>
        <w:t xml:space="preserve">discrepant </w:t>
      </w:r>
      <w:r w:rsidR="00235E3E">
        <w:rPr>
          <w:rFonts w:ascii="Times New Roman" w:hAnsi="Times New Roman" w:cs="Times New Roman"/>
          <w:sz w:val="24"/>
          <w:szCs w:val="24"/>
        </w:rPr>
        <w:t>perception of narcissists’ personality and behavior</w:t>
      </w:r>
      <w:r w:rsidR="0044089C">
        <w:rPr>
          <w:rFonts w:ascii="Times New Roman" w:hAnsi="Times New Roman" w:cs="Times New Roman"/>
          <w:sz w:val="24"/>
          <w:szCs w:val="24"/>
        </w:rPr>
        <w:t xml:space="preserve"> than new acquaintances</w:t>
      </w:r>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r w:rsidR="005802F3">
        <w:rPr>
          <w:rFonts w:ascii="Times New Roman" w:hAnsi="Times New Roman" w:cs="Times New Roman"/>
          <w:sz w:val="24"/>
          <w:szCs w:val="24"/>
        </w:rPr>
        <w:t xml:space="preserve">the criterion measure was </w:t>
      </w:r>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w:t>
      </w:r>
      <w:r w:rsidR="008B2554">
        <w:rPr>
          <w:rFonts w:ascii="Times New Roman" w:hAnsi="Times New Roman" w:cs="Times New Roman"/>
          <w:sz w:val="24"/>
          <w:szCs w:val="24"/>
        </w:rPr>
        <w:t>5a</w:t>
      </w:r>
      <w:r w:rsidR="00E26859" w:rsidRPr="00E26859">
        <w:rPr>
          <w:rFonts w:ascii="Times New Roman" w:hAnsi="Times New Roman" w:cs="Times New Roman"/>
          <w:sz w:val="24"/>
          <w:szCs w:val="24"/>
        </w:rPr>
        <w:t>).</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66B027CC"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w:t>
      </w:r>
      <w:r w:rsidR="00196E77" w:rsidRPr="00446DC2">
        <w:rPr>
          <w:rFonts w:ascii="Times New Roman" w:hAnsi="Times New Roman" w:cs="Times New Roman"/>
          <w:sz w:val="24"/>
          <w:szCs w:val="24"/>
          <w:highlight w:val="yellow"/>
        </w:rPr>
        <w:t xml:space="preserve">a statistically significant difference in the magnitude of </w:t>
      </w:r>
      <w:r w:rsidR="00A42F82" w:rsidRPr="00446DC2">
        <w:rPr>
          <w:rFonts w:ascii="Times New Roman" w:hAnsi="Times New Roman" w:cs="Times New Roman"/>
          <w:sz w:val="24"/>
          <w:szCs w:val="24"/>
          <w:highlight w:val="yellow"/>
        </w:rPr>
        <w:t>the effect sizes produced when ‘</w:t>
      </w:r>
      <w:r w:rsidR="00196E77" w:rsidRPr="00446DC2">
        <w:rPr>
          <w:rFonts w:ascii="Times New Roman" w:hAnsi="Times New Roman" w:cs="Times New Roman"/>
          <w:sz w:val="24"/>
          <w:szCs w:val="24"/>
          <w:highlight w:val="yellow"/>
        </w:rPr>
        <w:t>differenc</w:t>
      </w:r>
      <w:r w:rsidR="00A42F82" w:rsidRPr="00446DC2">
        <w:rPr>
          <w:rFonts w:ascii="Times New Roman" w:hAnsi="Times New Roman" w:cs="Times New Roman"/>
          <w:sz w:val="24"/>
          <w:szCs w:val="24"/>
          <w:highlight w:val="yellow"/>
        </w:rPr>
        <w:t>e score vs. regression residual’</w:t>
      </w:r>
      <w:r w:rsidR="00196E77" w:rsidRPr="00446DC2">
        <w:rPr>
          <w:rFonts w:ascii="Times New Roman" w:hAnsi="Times New Roman" w:cs="Times New Roman"/>
          <w:sz w:val="24"/>
          <w:szCs w:val="24"/>
          <w:highlight w:val="yellow"/>
        </w:rPr>
        <w:t xml:space="preserve"> was the only covariate</w:t>
      </w:r>
      <w:r w:rsidR="007007AE" w:rsidRPr="00446DC2">
        <w:rPr>
          <w:rFonts w:ascii="Times New Roman" w:hAnsi="Times New Roman" w:cs="Times New Roman"/>
          <w:sz w:val="24"/>
          <w:szCs w:val="24"/>
          <w:highlight w:val="yellow"/>
        </w:rPr>
        <w:t xml:space="preserve"> (see Table 3)</w:t>
      </w:r>
      <w:r w:rsidR="00196E77" w:rsidRPr="00446DC2">
        <w:rPr>
          <w:rFonts w:ascii="Times New Roman" w:hAnsi="Times New Roman" w:cs="Times New Roman"/>
          <w:sz w:val="24"/>
          <w:szCs w:val="24"/>
          <w:highlight w:val="yellow"/>
        </w:rPr>
        <w:t xml:space="preserve">. When, however, the other competing moderators were included in the model, </w:t>
      </w:r>
      <w:r w:rsidR="00550937" w:rsidRPr="00446DC2">
        <w:rPr>
          <w:rFonts w:ascii="Times New Roman" w:hAnsi="Times New Roman" w:cs="Times New Roman"/>
          <w:sz w:val="24"/>
          <w:szCs w:val="24"/>
          <w:highlight w:val="yellow"/>
        </w:rPr>
        <w:t xml:space="preserve">the </w:t>
      </w:r>
      <w:r w:rsidR="00A71D37" w:rsidRPr="00446DC2">
        <w:rPr>
          <w:rFonts w:ascii="Times New Roman" w:hAnsi="Times New Roman" w:cs="Times New Roman"/>
          <w:sz w:val="24"/>
          <w:szCs w:val="24"/>
          <w:highlight w:val="yellow"/>
        </w:rPr>
        <w:t>difference score vs. regression residual</w:t>
      </w:r>
      <w:r w:rsidR="00196E77" w:rsidRPr="00446DC2">
        <w:rPr>
          <w:rFonts w:ascii="Times New Roman" w:hAnsi="Times New Roman" w:cs="Times New Roman"/>
          <w:sz w:val="24"/>
          <w:szCs w:val="24"/>
          <w:highlight w:val="yellow"/>
        </w:rPr>
        <w:t xml:space="preserve"> </w:t>
      </w:r>
      <w:r w:rsidR="00550937" w:rsidRPr="00446DC2">
        <w:rPr>
          <w:rFonts w:ascii="Times New Roman" w:hAnsi="Times New Roman" w:cs="Times New Roman"/>
          <w:sz w:val="24"/>
          <w:szCs w:val="24"/>
          <w:highlight w:val="yellow"/>
        </w:rPr>
        <w:t>predictor was no longer</w:t>
      </w:r>
      <w:r w:rsidR="00A71D37" w:rsidRPr="00446DC2">
        <w:rPr>
          <w:rFonts w:ascii="Times New Roman" w:hAnsi="Times New Roman" w:cs="Times New Roman"/>
          <w:sz w:val="24"/>
          <w:szCs w:val="24"/>
          <w:highlight w:val="yellow"/>
        </w:rPr>
        <w:t xml:space="preserve"> </w:t>
      </w:r>
      <w:r w:rsidR="00A71D37" w:rsidRPr="00446DC2">
        <w:rPr>
          <w:rFonts w:ascii="Times New Roman" w:hAnsi="Times New Roman" w:cs="Times New Roman"/>
          <w:sz w:val="24"/>
          <w:szCs w:val="24"/>
          <w:highlight w:val="yellow"/>
        </w:rPr>
        <w:lastRenderedPageBreak/>
        <w:t xml:space="preserve">statistically </w:t>
      </w:r>
      <w:r w:rsidR="00196E77" w:rsidRPr="00446DC2">
        <w:rPr>
          <w:rFonts w:ascii="Times New Roman" w:hAnsi="Times New Roman" w:cs="Times New Roman"/>
          <w:sz w:val="24"/>
          <w:szCs w:val="24"/>
          <w:highlight w:val="yellow"/>
        </w:rPr>
        <w:t>significant. Regardless, the</w:t>
      </w:r>
      <w:r w:rsidR="003112F8" w:rsidRPr="00446DC2">
        <w:rPr>
          <w:rFonts w:ascii="Times New Roman" w:hAnsi="Times New Roman" w:cs="Times New Roman"/>
          <w:sz w:val="24"/>
          <w:szCs w:val="24"/>
          <w:highlight w:val="yellow"/>
        </w:rPr>
        <w:t xml:space="preserve"> conclusion that we would like </w:t>
      </w:r>
      <w:r w:rsidR="00196E77" w:rsidRPr="00446DC2">
        <w:rPr>
          <w:rFonts w:ascii="Times New Roman" w:hAnsi="Times New Roman" w:cs="Times New Roman"/>
          <w:sz w:val="24"/>
          <w:szCs w:val="24"/>
          <w:highlight w:val="yellow"/>
        </w:rPr>
        <w:t>readers</w:t>
      </w:r>
      <w:r w:rsidRPr="00446DC2">
        <w:rPr>
          <w:rFonts w:ascii="Times New Roman" w:hAnsi="Times New Roman" w:cs="Times New Roman"/>
          <w:sz w:val="24"/>
          <w:szCs w:val="24"/>
          <w:highlight w:val="yellow"/>
        </w:rPr>
        <w:t xml:space="preserve"> to draw from our paper</w:t>
      </w:r>
      <w:r w:rsidR="003112F8" w:rsidRPr="00446DC2">
        <w:rPr>
          <w:rFonts w:ascii="Times New Roman" w:hAnsi="Times New Roman" w:cs="Times New Roman"/>
          <w:sz w:val="24"/>
          <w:szCs w:val="24"/>
          <w:highlight w:val="yellow"/>
        </w:rPr>
        <w:t xml:space="preserve"> is that </w:t>
      </w:r>
      <w:r w:rsidR="00550937" w:rsidRPr="00446DC2">
        <w:rPr>
          <w:rFonts w:ascii="Times New Roman" w:hAnsi="Times New Roman" w:cs="Times New Roman"/>
          <w:sz w:val="24"/>
          <w:szCs w:val="24"/>
          <w:highlight w:val="yellow"/>
        </w:rPr>
        <w:t xml:space="preserve">if </w:t>
      </w:r>
      <w:r w:rsidR="009276B8" w:rsidRPr="00446DC2">
        <w:rPr>
          <w:rFonts w:ascii="Times New Roman" w:hAnsi="Times New Roman" w:cs="Times New Roman"/>
          <w:sz w:val="24"/>
          <w:szCs w:val="24"/>
          <w:highlight w:val="yellow"/>
        </w:rPr>
        <w:t xml:space="preserve">they are forced to choose between using the difference score and </w:t>
      </w:r>
      <w:r w:rsidR="00010B5F" w:rsidRPr="00446DC2">
        <w:rPr>
          <w:rFonts w:ascii="Times New Roman" w:hAnsi="Times New Roman" w:cs="Times New Roman"/>
          <w:sz w:val="24"/>
          <w:szCs w:val="24"/>
          <w:highlight w:val="yellow"/>
        </w:rPr>
        <w:t xml:space="preserve">the </w:t>
      </w:r>
      <w:r w:rsidR="009276B8" w:rsidRPr="00446DC2">
        <w:rPr>
          <w:rFonts w:ascii="Times New Roman" w:hAnsi="Times New Roman" w:cs="Times New Roman"/>
          <w:sz w:val="24"/>
          <w:szCs w:val="24"/>
          <w:highlight w:val="yellow"/>
        </w:rPr>
        <w:t>regression residual approaches to calculating self-enhancement,</w:t>
      </w:r>
      <w:r w:rsidR="009276B8">
        <w:rPr>
          <w:rFonts w:ascii="Times New Roman" w:hAnsi="Times New Roman" w:cs="Times New Roman"/>
          <w:sz w:val="24"/>
          <w:szCs w:val="24"/>
        </w:rPr>
        <w:t xml:space="preserve">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proofErr w:type="spellStart"/>
      <w:r w:rsidR="00B44D34">
        <w:rPr>
          <w:rFonts w:ascii="Times New Roman" w:hAnsi="Times New Roman" w:cs="Times New Roman"/>
          <w:sz w:val="24"/>
          <w:szCs w:val="24"/>
        </w:rPr>
        <w:t>Furr</w:t>
      </w:r>
      <w:proofErr w:type="spellEnd"/>
      <w:r w:rsidR="00B44D34">
        <w:rPr>
          <w:rFonts w:ascii="Times New Roman" w:hAnsi="Times New Roman" w:cs="Times New Roman"/>
          <w:sz w:val="24"/>
          <w:szCs w:val="24"/>
        </w:rPr>
        <w:t xml:space="preserve">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r w:rsidR="00443AF8">
        <w:rPr>
          <w:rFonts w:ascii="Times New Roman" w:hAnsi="Times New Roman" w:cs="Times New Roman"/>
          <w:sz w:val="24"/>
          <w:szCs w:val="24"/>
        </w:rPr>
        <w:t>are</w:t>
      </w:r>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w:t>
      </w:r>
      <w:r w:rsidR="00B6546D">
        <w:rPr>
          <w:rFonts w:ascii="Times New Roman" w:hAnsi="Times New Roman"/>
          <w:sz w:val="24"/>
          <w:szCs w:val="24"/>
        </w:rPr>
        <w:lastRenderedPageBreak/>
        <w:t>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Sedikides</w:t>
      </w:r>
      <w:proofErr w:type="spellEnd"/>
      <w:r w:rsidR="00FE2A29">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Gaertner</w:t>
      </w:r>
      <w:proofErr w:type="spellEnd"/>
      <w:r w:rsidR="00FE2A29">
        <w:rPr>
          <w:rFonts w:ascii="Times New Roman" w:hAnsi="Times New Roman" w:cs="Times New Roman"/>
          <w:sz w:val="24"/>
          <w:szCs w:val="24"/>
        </w:rPr>
        <w:t xml:space="preserve">, &amp; </w:t>
      </w:r>
      <w:proofErr w:type="spellStart"/>
      <w:r w:rsidR="00FE2A29">
        <w:rPr>
          <w:rFonts w:ascii="Times New Roman" w:hAnsi="Times New Roman" w:cs="Times New Roman"/>
          <w:sz w:val="24"/>
          <w:szCs w:val="24"/>
        </w:rPr>
        <w:t>Toguchi</w:t>
      </w:r>
      <w:proofErr w:type="spellEnd"/>
      <w:r w:rsidR="00FE2A29">
        <w:rPr>
          <w:rFonts w:ascii="Times New Roman" w:hAnsi="Times New Roman" w:cs="Times New Roman"/>
          <w:sz w:val="24"/>
          <w:szCs w:val="24"/>
        </w:rPr>
        <w:t xml:space="preserve">, </w:t>
      </w:r>
      <w:r w:rsidR="00FE2A29" w:rsidRPr="00FE2A29">
        <w:rPr>
          <w:rFonts w:ascii="Times New Roman" w:hAnsi="Times New Roman" w:cs="Times New Roman"/>
          <w:sz w:val="24"/>
          <w:szCs w:val="24"/>
        </w:rPr>
        <w:t xml:space="preserve">2003; </w:t>
      </w:r>
      <w:proofErr w:type="spellStart"/>
      <w:r w:rsidR="00FE2A29" w:rsidRPr="00FE2A29">
        <w:rPr>
          <w:rFonts w:ascii="Times New Roman" w:hAnsi="Times New Roman" w:cs="Times New Roman"/>
          <w:sz w:val="24"/>
          <w:szCs w:val="24"/>
        </w:rPr>
        <w:t>Sedikides</w:t>
      </w:r>
      <w:proofErr w:type="spellEnd"/>
      <w:r w:rsidR="00FE2A29" w:rsidRPr="00FE2A29">
        <w:rPr>
          <w:rFonts w:ascii="Times New Roman" w:hAnsi="Times New Roman" w:cs="Times New Roman"/>
          <w:sz w:val="24"/>
          <w:szCs w:val="24"/>
        </w:rPr>
        <w:t xml:space="preserve">, </w:t>
      </w:r>
      <w:proofErr w:type="spellStart"/>
      <w:r w:rsidR="00FE2A29" w:rsidRPr="00FE2A29">
        <w:rPr>
          <w:rFonts w:ascii="Times New Roman" w:hAnsi="Times New Roman" w:cs="Times New Roman"/>
          <w:sz w:val="24"/>
          <w:szCs w:val="24"/>
        </w:rPr>
        <w:t>Gaertner</w:t>
      </w:r>
      <w:proofErr w:type="spellEnd"/>
      <w:r w:rsidR="00FE2A29" w:rsidRPr="00FE2A29">
        <w:rPr>
          <w:rFonts w:ascii="Times New Roman" w:hAnsi="Times New Roman" w:cs="Times New Roman"/>
          <w:sz w:val="24"/>
          <w:szCs w:val="24"/>
        </w:rPr>
        <w:t xml:space="preserve">, &amp; </w:t>
      </w:r>
      <w:proofErr w:type="spellStart"/>
      <w:r w:rsidR="00FE2A29" w:rsidRPr="00FE2A29">
        <w:rPr>
          <w:rFonts w:ascii="Times New Roman" w:hAnsi="Times New Roman" w:cs="Times New Roman"/>
          <w:sz w:val="24"/>
          <w:szCs w:val="24"/>
        </w:rPr>
        <w:t>Vevea</w:t>
      </w:r>
      <w:proofErr w:type="spellEnd"/>
      <w:r w:rsidR="00FE2A29" w:rsidRPr="00FE2A29">
        <w:rPr>
          <w:rFonts w:ascii="Times New Roman" w:hAnsi="Times New Roman" w:cs="Times New Roman"/>
          <w:sz w:val="24"/>
          <w:szCs w:val="24"/>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Pr>
          <w:rFonts w:ascii="Times New Roman" w:hAnsi="Times New Roman" w:cs="Times New Roman"/>
          <w:sz w:val="24"/>
          <w:szCs w:val="24"/>
        </w:rPr>
        <w:t>Hamamura</w:t>
      </w:r>
      <w:proofErr w:type="spellEnd"/>
      <w:r w:rsidR="00AC4ADA">
        <w:rPr>
          <w:rFonts w:ascii="Times New Roman" w:hAnsi="Times New Roman" w:cs="Times New Roman"/>
          <w:sz w:val="24"/>
          <w:szCs w:val="24"/>
        </w:rPr>
        <w:t>,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proofErr w:type="spellStart"/>
      <w:r w:rsidR="00163633">
        <w:rPr>
          <w:rFonts w:ascii="Times New Roman" w:hAnsi="Times New Roman" w:cs="Times New Roman"/>
          <w:sz w:val="24"/>
          <w:szCs w:val="24"/>
        </w:rPr>
        <w:t>Sedikides</w:t>
      </w:r>
      <w:proofErr w:type="spellEnd"/>
      <w:r w:rsidR="00163633">
        <w:rPr>
          <w:rFonts w:ascii="Times New Roman" w:hAnsi="Times New Roman" w:cs="Times New Roman"/>
          <w:sz w:val="24"/>
          <w:szCs w:val="24"/>
        </w:rPr>
        <w:t xml:space="preserve">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w:t>
      </w:r>
      <w:proofErr w:type="spellStart"/>
      <w:r w:rsidR="001E29D6">
        <w:rPr>
          <w:rFonts w:ascii="Times New Roman" w:hAnsi="Times New Roman" w:cs="Times New Roman"/>
          <w:sz w:val="24"/>
          <w:szCs w:val="24"/>
        </w:rPr>
        <w:t>construals</w:t>
      </w:r>
      <w:proofErr w:type="spellEnd"/>
      <w:r w:rsidR="001E29D6">
        <w:rPr>
          <w:rFonts w:ascii="Times New Roman" w:hAnsi="Times New Roman" w:cs="Times New Roman"/>
          <w:sz w:val="24"/>
          <w:szCs w:val="24"/>
        </w:rPr>
        <w:t>”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w:t>
      </w:r>
      <w:proofErr w:type="spellStart"/>
      <w:r w:rsidR="001E29D6">
        <w:rPr>
          <w:rFonts w:ascii="Times New Roman" w:hAnsi="Times New Roman" w:cs="Times New Roman"/>
          <w:sz w:val="24"/>
          <w:szCs w:val="24"/>
        </w:rPr>
        <w:t>construals</w:t>
      </w:r>
      <w:proofErr w:type="spellEnd"/>
      <w:r w:rsidR="001E29D6">
        <w:rPr>
          <w:rFonts w:ascii="Times New Roman" w:hAnsi="Times New Roman" w:cs="Times New Roman"/>
          <w:sz w:val="24"/>
          <w:szCs w:val="24"/>
        </w:rPr>
        <w:t>).</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 xml:space="preserve">c societies tend to self-enhance </w:t>
      </w:r>
      <w:proofErr w:type="spellStart"/>
      <w:r w:rsidR="000A2EE3">
        <w:rPr>
          <w:rFonts w:ascii="Times New Roman" w:hAnsi="Times New Roman" w:cs="Times New Roman"/>
          <w:sz w:val="24"/>
          <w:szCs w:val="24"/>
        </w:rPr>
        <w:t>agentic</w:t>
      </w:r>
      <w:proofErr w:type="spellEnd"/>
      <w:r w:rsidR="000A2EE3">
        <w:rPr>
          <w:rFonts w:ascii="Times New Roman" w:hAnsi="Times New Roman" w:cs="Times New Roman"/>
          <w:sz w:val="24"/>
          <w:szCs w:val="24"/>
        </w:rPr>
        <w:t xml:space="preserve">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 xml:space="preserve">t by showing that the relationship was driven by narcissists’ tendency to self-enhance their </w:t>
      </w:r>
      <w:proofErr w:type="spellStart"/>
      <w:r w:rsidR="0068281C" w:rsidRPr="00335DA9">
        <w:rPr>
          <w:rFonts w:ascii="Times New Roman" w:hAnsi="Times New Roman"/>
          <w:sz w:val="24"/>
          <w:szCs w:val="24"/>
        </w:rPr>
        <w:t>agentic</w:t>
      </w:r>
      <w:proofErr w:type="spellEnd"/>
      <w:r w:rsidR="0068281C" w:rsidRPr="00335DA9">
        <w:rPr>
          <w:rFonts w:ascii="Times New Roman" w:hAnsi="Times New Roman"/>
          <w:sz w:val="24"/>
          <w:szCs w:val="24"/>
        </w:rPr>
        <w:t xml:space="preserve">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Alicke</w:t>
      </w:r>
      <w:proofErr w:type="spellEnd"/>
      <w:r w:rsidRPr="008B61BF">
        <w:rPr>
          <w:rFonts w:ascii="Times New Roman" w:eastAsia="Times New Roman" w:hAnsi="Times New Roman" w:cs="Times New Roman"/>
          <w:sz w:val="24"/>
          <w:szCs w:val="24"/>
        </w:rPr>
        <w:t xml:space="preserv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xml:space="preserve">, 187-209.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 xml:space="preserve">Blaine, B. &amp; Crocker, J. (1993).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xml:space="preserve">,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xml:space="preserve">, 420-424.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Bliese</w:t>
      </w:r>
      <w:proofErr w:type="spellEnd"/>
      <w:r w:rsidRPr="008B61BF">
        <w:rPr>
          <w:rFonts w:ascii="Times New Roman" w:eastAsia="Times New Roman" w:hAnsi="Times New Roman" w:cs="Times New Roman"/>
          <w:sz w:val="24"/>
          <w:szCs w:val="24"/>
        </w:rPr>
        <w:t xml:space="preserv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 xml:space="preserve">(3), 825-858.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xml:space="preserve">, P. M., &amp; Emmons, R. A. (1992). 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xml:space="preserve">, 56-71.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xml:space="preserve">, 219-229.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Brunell</w:t>
      </w:r>
      <w:proofErr w:type="spellEnd"/>
      <w:r w:rsidRPr="008B61BF">
        <w:rPr>
          <w:rFonts w:ascii="Times New Roman" w:eastAsia="Times New Roman" w:hAnsi="Times New Roman" w:cs="Times New Roman"/>
          <w:sz w:val="24"/>
          <w:szCs w:val="24"/>
        </w:rPr>
        <w:t xml:space="preserve">,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 J. (2006).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314" w:name="OLE_LINK21"/>
      <w:bookmarkStart w:id="315" w:name="OLE_LINK22"/>
      <w:r w:rsidRPr="008B61BF">
        <w:rPr>
          <w:rFonts w:ascii="Times New Roman" w:hAnsi="Times New Roman"/>
          <w:sz w:val="24"/>
          <w:szCs w:val="24"/>
        </w:rPr>
        <w:t>Campbell</w:t>
      </w:r>
      <w:bookmarkEnd w:id="314"/>
      <w:bookmarkEnd w:id="315"/>
      <w:r w:rsidRPr="008B61BF">
        <w:rPr>
          <w:rFonts w:ascii="Times New Roman" w:hAnsi="Times New Roman"/>
          <w:sz w:val="24"/>
          <w:szCs w:val="24"/>
        </w:rPr>
        <w:t xml:space="preserve">, W. K., &amp; Foster, J. D. (2007). The narcissistic self: Background, an </w:t>
      </w:r>
      <w:bookmarkStart w:id="316" w:name="OLE_LINK23"/>
      <w:bookmarkStart w:id="317" w:name="OLE_LINK24"/>
      <w:r w:rsidRPr="008B61BF">
        <w:rPr>
          <w:rFonts w:ascii="Times New Roman" w:hAnsi="Times New Roman"/>
          <w:sz w:val="24"/>
          <w:szCs w:val="24"/>
        </w:rPr>
        <w:t xml:space="preserve">extended agency </w:t>
      </w:r>
      <w:bookmarkEnd w:id="316"/>
      <w:bookmarkEnd w:id="317"/>
      <w:r w:rsidRPr="008B61BF">
        <w:rPr>
          <w:rFonts w:ascii="Times New Roman" w:hAnsi="Times New Roman"/>
          <w:sz w:val="24"/>
          <w:szCs w:val="24"/>
        </w:rPr>
        <w:t xml:space="preserve">model, and ongoing controversies. In C. </w:t>
      </w:r>
      <w:proofErr w:type="spellStart"/>
      <w:r w:rsidRPr="008B61BF">
        <w:rPr>
          <w:rFonts w:ascii="Times New Roman" w:hAnsi="Times New Roman"/>
          <w:sz w:val="24"/>
          <w:szCs w:val="24"/>
        </w:rPr>
        <w:t>Sedikides</w:t>
      </w:r>
      <w:proofErr w:type="spellEnd"/>
      <w:r w:rsidRPr="008B61BF">
        <w:rPr>
          <w:rFonts w:ascii="Times New Roman" w:hAnsi="Times New Roman"/>
          <w:sz w:val="24"/>
          <w:szCs w:val="24"/>
        </w:rPr>
        <w:t xml:space="preserve">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xml:space="preserve">, 297-311.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Reeder, G. D.,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1"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&amp;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xml:space="preserve">, 358-368.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w:t>
      </w:r>
      <w:proofErr w:type="spellStart"/>
      <w:r w:rsidRPr="008B61BF">
        <w:rPr>
          <w:rFonts w:ascii="Times New Roman" w:eastAsia="Times New Roman" w:hAnsi="Times New Roman" w:cs="Times New Roman"/>
          <w:sz w:val="24"/>
          <w:szCs w:val="24"/>
        </w:rPr>
        <w:t>Naumann</w:t>
      </w:r>
      <w:proofErr w:type="spellEnd"/>
      <w:r w:rsidRPr="008B61BF">
        <w:rPr>
          <w:rFonts w:ascii="Times New Roman" w:eastAsia="Times New Roman" w:hAnsi="Times New Roman" w:cs="Times New Roman"/>
          <w:sz w:val="24"/>
          <w:szCs w:val="24"/>
        </w:rPr>
        <w:t xml:space="preserve">, L. P., &amp; </w:t>
      </w:r>
      <w:proofErr w:type="spellStart"/>
      <w:r w:rsidRPr="008B61BF">
        <w:rPr>
          <w:rFonts w:ascii="Times New Roman" w:eastAsia="Times New Roman" w:hAnsi="Times New Roman" w:cs="Times New Roman"/>
          <w:sz w:val="24"/>
          <w:szCs w:val="24"/>
        </w:rPr>
        <w:t>Vazire</w:t>
      </w:r>
      <w:proofErr w:type="spellEnd"/>
      <w:r w:rsidRPr="008B61BF">
        <w:rPr>
          <w:rFonts w:ascii="Times New Roman" w:eastAsia="Times New Roman" w:hAnsi="Times New Roman" w:cs="Times New Roman"/>
          <w:sz w:val="24"/>
          <w:szCs w:val="24"/>
        </w:rPr>
        <w:t>.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w:t>
      </w:r>
      <w:proofErr w:type="spellStart"/>
      <w:r w:rsidRPr="008B61BF">
        <w:rPr>
          <w:rFonts w:ascii="Times New Roman" w:eastAsia="Times New Roman" w:hAnsi="Times New Roman" w:cs="Times New Roman"/>
          <w:sz w:val="24"/>
          <w:szCs w:val="24"/>
        </w:rPr>
        <w:t>Vazire</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xml:space="preserve">, 185-201.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xml:space="preserve">,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 xml:space="preserve">(2), 102-105.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xml:space="preserve">, 1152-1162.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Proposals leading to analytic treatment of social perception scores. 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2"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 xml:space="preserve">(1), 149-158.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B44D34">
        <w:rPr>
          <w:rFonts w:ascii="Times New Roman" w:eastAsia="Times New Roman" w:hAnsi="Times New Roman" w:cs="Times New Roman"/>
          <w:sz w:val="24"/>
          <w:szCs w:val="24"/>
        </w:rPr>
        <w:t>Furr</w:t>
      </w:r>
      <w:proofErr w:type="spellEnd"/>
      <w:r w:rsidRPr="00B44D34">
        <w:rPr>
          <w:rFonts w:ascii="Times New Roman" w:eastAsia="Times New Roman" w:hAnsi="Times New Roman" w:cs="Times New Roman"/>
          <w:sz w:val="24"/>
          <w:szCs w:val="24"/>
        </w:rPr>
        <w:t>,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3"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&amp; Chang, K. (2008). 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xml:space="preserve">, 463-477.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xml:space="preserve">, 854-878.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Goncalo, J. A., Flynn, F. J., &amp; Kim, S. H. (2010).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xml:space="preserve">, 1484-1495.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w:t>
      </w:r>
      <w:proofErr w:type="spellStart"/>
      <w:r w:rsidRPr="008B61BF">
        <w:rPr>
          <w:rFonts w:ascii="Times New Roman" w:hAnsi="Times New Roman" w:cs="Times New Roman"/>
          <w:sz w:val="24"/>
          <w:szCs w:val="24"/>
        </w:rPr>
        <w:t>Craik</w:t>
      </w:r>
      <w:proofErr w:type="spellEnd"/>
      <w:r w:rsidRPr="008B61BF">
        <w:rPr>
          <w:rFonts w:ascii="Times New Roman" w:hAnsi="Times New Roman" w:cs="Times New Roman"/>
          <w:sz w:val="24"/>
          <w:szCs w:val="24"/>
        </w:rPr>
        <w:t xml:space="preserve">,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4"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Gough, H. G., &amp; Bradley, P. (1992).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xml:space="preserve">,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xml:space="preserve">, 1114-1125.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5" w:history="1">
        <w:r w:rsidRPr="008B61BF">
          <w:rPr>
            <w:rFonts w:ascii="Times New Roman" w:eastAsia="Times New Roman" w:hAnsi="Times New Roman" w:cs="Times New Roman"/>
            <w:sz w:val="24"/>
            <w:szCs w:val="24"/>
          </w:rPr>
          <w:t>http://www.merriam-webster.com/dictionary/grandiosity?show=0&amp;t=1403792900</w:t>
        </w:r>
      </w:hyperlink>
    </w:p>
    <w:p w14:paraId="0C6BBE99" w14:textId="0EF3B586"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w:t>
      </w:r>
      <w:r w:rsidR="008B2554">
        <w:rPr>
          <w:rFonts w:ascii="Times New Roman" w:eastAsia="Times New Roman" w:hAnsi="Times New Roman" w:cs="Times New Roman"/>
          <w:sz w:val="24"/>
          <w:szCs w:val="24"/>
        </w:rPr>
        <w:t>5</w:t>
      </w:r>
      <w:r w:rsidRPr="008B61BF">
        <w:rPr>
          <w:rFonts w:ascii="Times New Roman" w:eastAsia="Times New Roman" w:hAnsi="Times New Roman" w:cs="Times New Roman"/>
          <w:sz w:val="24"/>
          <w:szCs w:val="24"/>
        </w:rPr>
        <w:t>).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Hamamura</w:t>
      </w:r>
      <w:proofErr w:type="spellEnd"/>
      <w:r w:rsidRPr="008B61BF">
        <w:rPr>
          <w:rFonts w:ascii="Times New Roman" w:eastAsia="Times New Roman" w:hAnsi="Times New Roman" w:cs="Times New Roman"/>
          <w:sz w:val="24"/>
          <w:szCs w:val="24"/>
        </w:rPr>
        <w:t xml:space="preserve">,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 xml:space="preserve">(4), 247-259.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Holtzman</w:t>
      </w:r>
      <w:proofErr w:type="spellEnd"/>
      <w:r w:rsidRPr="008B61BF">
        <w:rPr>
          <w:rFonts w:ascii="Times New Roman" w:eastAsia="Times New Roman" w:hAnsi="Times New Roman" w:cs="Times New Roman"/>
          <w:sz w:val="24"/>
          <w:szCs w:val="24"/>
        </w:rPr>
        <w:t xml:space="preserve">,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xml:space="preserv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133-136.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xml:space="preserve">, 206-219.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xml:space="preserv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 xml:space="preserve">(2), 155-163.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 xml:space="preserve">(2), 245-258.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6"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xml:space="preserve">, 94-110.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w:t>
      </w:r>
      <w:proofErr w:type="spellStart"/>
      <w:r w:rsidRPr="008B61BF">
        <w:rPr>
          <w:rFonts w:ascii="Times New Roman" w:hAnsi="Times New Roman" w:cs="Times New Roman"/>
          <w:sz w:val="24"/>
          <w:szCs w:val="24"/>
        </w:rPr>
        <w:t>Kuang</w:t>
      </w:r>
      <w:proofErr w:type="spellEnd"/>
      <w:r w:rsidRPr="008B61BF">
        <w:rPr>
          <w:rFonts w:ascii="Times New Roman" w:hAnsi="Times New Roman" w:cs="Times New Roman"/>
          <w:sz w:val="24"/>
          <w:szCs w:val="24"/>
        </w:rPr>
        <w:t xml:space="preserve">,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xml:space="preserve">, 1062-1077.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xml:space="preserve">, 263-280.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xml:space="preserve">, 180-191.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://dx.doi.org/10.1037/a0018229</w:t>
      </w:r>
    </w:p>
    <w:p w14:paraId="53EB67BB" w14:textId="77777777" w:rsidR="00A32ED8"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Millon</w:t>
      </w:r>
      <w:proofErr w:type="spellEnd"/>
      <w:r w:rsidRPr="008B61BF">
        <w:rPr>
          <w:rFonts w:ascii="Times New Roman" w:hAnsi="Times New Roman" w:cs="Times New Roman"/>
          <w:sz w:val="24"/>
          <w:szCs w:val="24"/>
        </w:rPr>
        <w:t xml:space="preserve">, T. (1990). The disorders of personality.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proofErr w:type="spellStart"/>
      <w:r>
        <w:rPr>
          <w:rFonts w:ascii="Times New Roman" w:hAnsi="Times New Roman" w:cs="Times New Roman"/>
          <w:sz w:val="24"/>
          <w:szCs w:val="24"/>
        </w:rPr>
        <w:t>Morf</w:t>
      </w:r>
      <w:proofErr w:type="spellEnd"/>
      <w:r>
        <w:rPr>
          <w:rFonts w:ascii="Times New Roman" w:hAnsi="Times New Roman" w:cs="Times New Roman"/>
          <w:sz w:val="24"/>
          <w:szCs w:val="24"/>
        </w:rPr>
        <w:t xml:space="preserve">, C. C., Horvath, S., &amp; </w:t>
      </w:r>
      <w:proofErr w:type="spellStart"/>
      <w:r>
        <w:rPr>
          <w:rFonts w:ascii="Times New Roman" w:hAnsi="Times New Roman" w:cs="Times New Roman"/>
          <w:sz w:val="24"/>
          <w:szCs w:val="24"/>
        </w:rPr>
        <w:t>Torchetti</w:t>
      </w:r>
      <w:proofErr w:type="spellEnd"/>
      <w:r>
        <w:rPr>
          <w:rFonts w:ascii="Times New Roman" w:hAnsi="Times New Roman" w:cs="Times New Roman"/>
          <w:sz w:val="24"/>
          <w:szCs w:val="24"/>
        </w:rPr>
        <w:t xml:space="preserve">, L. (2011). Narcissistic </w:t>
      </w:r>
      <w:r w:rsidR="004A2E2F">
        <w:rPr>
          <w:rFonts w:ascii="Times New Roman" w:hAnsi="Times New Roman" w:cs="Times New Roman"/>
          <w:sz w:val="24"/>
          <w:szCs w:val="24"/>
        </w:rPr>
        <w:t>self-enhancement. Tales of (successful?) self-p</w:t>
      </w:r>
      <w:r>
        <w:rPr>
          <w:rFonts w:ascii="Times New Roman" w:hAnsi="Times New Roman" w:cs="Times New Roman"/>
          <w:sz w:val="24"/>
          <w:szCs w:val="24"/>
        </w:rPr>
        <w:t xml:space="preserve">ortrayal. In </w:t>
      </w:r>
      <w:r w:rsidRPr="00DC637E">
        <w:rPr>
          <w:rFonts w:ascii="Times New Roman" w:hAnsi="Times New Roman" w:cs="Times New Roman"/>
          <w:sz w:val="24"/>
          <w:szCs w:val="24"/>
          <w:highlight w:val="yellow"/>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Morf</w:t>
      </w:r>
      <w:proofErr w:type="spellEnd"/>
      <w:r w:rsidRPr="008B61BF">
        <w:rPr>
          <w:rFonts w:ascii="Times New Roman" w:hAnsi="Times New Roman" w:cs="Times New Roman"/>
          <w:sz w:val="24"/>
          <w:szCs w:val="24"/>
        </w:rPr>
        <w:t xml:space="preserve">, C. C., &amp; </w:t>
      </w:r>
      <w:proofErr w:type="spellStart"/>
      <w:r w:rsidRPr="008B61BF">
        <w:rPr>
          <w:rFonts w:ascii="Times New Roman" w:hAnsi="Times New Roman" w:cs="Times New Roman"/>
          <w:sz w:val="24"/>
          <w:szCs w:val="24"/>
        </w:rPr>
        <w:t>Rhodewalt</w:t>
      </w:r>
      <w:proofErr w:type="spellEnd"/>
      <w:r w:rsidRPr="008B61BF">
        <w:rPr>
          <w:rFonts w:ascii="Times New Roman" w:hAnsi="Times New Roman" w:cs="Times New Roman"/>
          <w:sz w:val="24"/>
          <w:szCs w:val="24"/>
        </w:rPr>
        <w:t xml:space="preserve">,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177-196.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 xml:space="preserve">(4), 384-403.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7"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Paulhus</w:t>
      </w:r>
      <w:proofErr w:type="spellEnd"/>
      <w:r w:rsidRPr="008B61BF">
        <w:rPr>
          <w:rFonts w:ascii="Times New Roman" w:eastAsia="Times New Roman" w:hAnsi="Times New Roman" w:cs="Times New Roman"/>
          <w:sz w:val="24"/>
          <w:szCs w:val="24"/>
        </w:rPr>
        <w:t xml:space="preserve">,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xml:space="preserve">, 890-904.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Paulhus</w:t>
      </w:r>
      <w:proofErr w:type="spellEnd"/>
      <w:r w:rsidRPr="008B61BF">
        <w:rPr>
          <w:rFonts w:ascii="Times New Roman" w:eastAsia="Times New Roman" w:hAnsi="Times New Roman" w:cs="Times New Roman"/>
          <w:sz w:val="24"/>
          <w:szCs w:val="24"/>
        </w:rPr>
        <w:t xml:space="preserve">, D. L., &amp; Williams, K. M. (2002). The dark triad of personality: Narcissism, </w:t>
      </w:r>
      <w:proofErr w:type="spellStart"/>
      <w:proofErr w:type="gramStart"/>
      <w:r w:rsidRPr="008B61BF">
        <w:rPr>
          <w:rFonts w:ascii="Times New Roman" w:eastAsia="Times New Roman" w:hAnsi="Times New Roman" w:cs="Times New Roman"/>
          <w:sz w:val="24"/>
          <w:szCs w:val="24"/>
        </w:rPr>
        <w:lastRenderedPageBreak/>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xml:space="preserve">, 556-563.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Podsakoff</w:t>
      </w:r>
      <w:proofErr w:type="spellEnd"/>
      <w:r w:rsidRPr="008B61BF">
        <w:rPr>
          <w:rFonts w:ascii="Times New Roman" w:eastAsia="Times New Roman" w:hAnsi="Times New Roman" w:cs="Times New Roman"/>
          <w:sz w:val="24"/>
          <w:szCs w:val="24"/>
        </w:rPr>
        <w:t>, N. P., Whiting, S. W., Welsh, D. T., &amp; Mai, K. M. (2013). Surveying for “artifacts”: 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xml:space="preserve">, 863-874.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8"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xml:space="preserve">, 911-918.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spellStart"/>
      <w:r w:rsidRPr="008B61BF">
        <w:rPr>
          <w:rFonts w:ascii="Times New Roman" w:hAnsi="Times New Roman"/>
          <w:sz w:val="24"/>
          <w:szCs w:val="24"/>
        </w:rPr>
        <w:t>Raskin</w:t>
      </w:r>
      <w:proofErr w:type="spellEnd"/>
      <w:r w:rsidRPr="008B61BF">
        <w:rPr>
          <w:rFonts w:ascii="Times New Roman" w:hAnsi="Times New Roman"/>
          <w:sz w:val="24"/>
          <w:szCs w:val="24"/>
        </w:rPr>
        <w:t xml:space="preserve">,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Rhodewalt</w:t>
      </w:r>
      <w:proofErr w:type="spellEnd"/>
      <w:r w:rsidRPr="008B61BF">
        <w:rPr>
          <w:rFonts w:ascii="Times New Roman" w:eastAsia="Times New Roman" w:hAnsi="Times New Roman" w:cs="Times New Roman"/>
          <w:sz w:val="24"/>
          <w:szCs w:val="24"/>
        </w:rPr>
        <w:t xml:space="preserve">,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xml:space="preserve">,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573-597.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xml:space="preserve">, F. (1999). 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 xml:space="preserve">(5), 754-775.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xml:space="preserve">, 340-352.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9"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xml:space="preserve">,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xml:space="preserve">,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 xml:space="preserve">(4), 613-627.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&amp; </w:t>
      </w:r>
      <w:proofErr w:type="spellStart"/>
      <w:r w:rsidRPr="008B61BF">
        <w:rPr>
          <w:rFonts w:ascii="Times New Roman" w:eastAsia="Times New Roman" w:hAnsi="Times New Roman" w:cs="Times New Roman"/>
          <w:sz w:val="24"/>
          <w:szCs w:val="24"/>
        </w:rPr>
        <w:t>Toguchi</w:t>
      </w:r>
      <w:proofErr w:type="spellEnd"/>
      <w:r w:rsidRPr="008B61BF">
        <w:rPr>
          <w:rFonts w:ascii="Times New Roman" w:eastAsia="Times New Roman" w:hAnsi="Times New Roman" w:cs="Times New Roman"/>
          <w:sz w:val="24"/>
          <w:szCs w:val="24"/>
        </w:rPr>
        <w:t xml:space="preserve">, Y. (2003).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20"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&amp; </w:t>
      </w:r>
      <w:proofErr w:type="spellStart"/>
      <w:r w:rsidRPr="008B61BF">
        <w:rPr>
          <w:rFonts w:ascii="Times New Roman" w:eastAsia="Times New Roman" w:hAnsi="Times New Roman" w:cs="Times New Roman"/>
          <w:sz w:val="24"/>
          <w:szCs w:val="24"/>
        </w:rPr>
        <w:t>Vevea</w:t>
      </w:r>
      <w:proofErr w:type="spellEnd"/>
      <w:r w:rsidRPr="008B61BF">
        <w:rPr>
          <w:rFonts w:ascii="Times New Roman" w:eastAsia="Times New Roman" w:hAnsi="Times New Roman" w:cs="Times New Roman"/>
          <w:sz w:val="24"/>
          <w:szCs w:val="24"/>
        </w:rPr>
        <w:t xml:space="preserve">, J. L. (2005).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 xml:space="preserve">(4), 539-551.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 xml:space="preserve">(3), 400-416.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Steel, P. D., &amp; </w:t>
      </w:r>
      <w:proofErr w:type="spellStart"/>
      <w:r w:rsidRPr="008B61BF">
        <w:rPr>
          <w:rFonts w:ascii="Times New Roman" w:eastAsia="Times New Roman" w:hAnsi="Times New Roman" w:cs="Times New Roman"/>
          <w:sz w:val="24"/>
          <w:szCs w:val="24"/>
        </w:rPr>
        <w:t>Kammeyer</w:t>
      </w:r>
      <w:proofErr w:type="spellEnd"/>
      <w:r w:rsidRPr="008B61BF">
        <w:rPr>
          <w:rFonts w:ascii="Times New Roman" w:eastAsia="Times New Roman" w:hAnsi="Times New Roman" w:cs="Times New Roman"/>
          <w:sz w:val="24"/>
          <w:szCs w:val="24"/>
        </w:rPr>
        <w:t xml:space="preserve">-Mueller, J. (2002). Comparing meta-analytic moderator estimation </w:t>
      </w:r>
      <w:r w:rsidRPr="008B61BF">
        <w:rPr>
          <w:rFonts w:ascii="Times New Roman" w:eastAsia="Times New Roman" w:hAnsi="Times New Roman" w:cs="Times New Roman"/>
          <w:sz w:val="24"/>
          <w:szCs w:val="24"/>
        </w:rPr>
        <w:lastRenderedPageBreak/>
        <w:t>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21-27.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xml:space="preserve">, K. H., Donnellan, M. B., &amp; Robins, R. W. (2008).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 xml:space="preserve">(2), 181-188.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 xml:space="preserve">(5), 669-672.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463-471.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lastRenderedPageBreak/>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 xml:space="preserve">(1), 119-143.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285-292.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1"/>
          <w:headerReference w:type="first" r:id="rId2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proofErr w:type="spellStart"/>
            <w:r w:rsidRPr="00473552">
              <w:rPr>
                <w:rFonts w:ascii="Times New Roman" w:hAnsi="Times New Roman" w:cs="Times New Roman"/>
                <w:i w:val="0"/>
                <w:sz w:val="22"/>
              </w:rPr>
              <w:t>Agentic</w:t>
            </w:r>
            <w:proofErr w:type="spellEnd"/>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proofErr w:type="spellStart"/>
            <w:r w:rsidRPr="003F2F9E">
              <w:rPr>
                <w:rFonts w:ascii="Times New Roman" w:hAnsi="Times New Roman" w:cs="Times New Roman"/>
                <w:sz w:val="20"/>
                <w:szCs w:val="20"/>
              </w:rPr>
              <w:t>Agentic</w:t>
            </w:r>
            <w:proofErr w:type="spellEnd"/>
            <w:r w:rsidRPr="003F2F9E">
              <w:rPr>
                <w:rFonts w:ascii="Times New Roman" w:hAnsi="Times New Roman" w:cs="Times New Roman"/>
                <w:sz w:val="20"/>
                <w:szCs w:val="20"/>
              </w:rPr>
              <w:t xml:space="preserve">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5B8C71E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ins w:id="318" w:author="Author">
              <w:r w:rsidR="005D5E62">
                <w:rPr>
                  <w:rFonts w:ascii="Times New Roman" w:hAnsi="Times New Roman" w:cs="Times New Roman"/>
                  <w:sz w:val="18"/>
                  <w:szCs w:val="18"/>
                </w:rPr>
                <w:t>*</w:t>
              </w:r>
            </w:ins>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262E5513"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ins w:id="319" w:author="Author">
              <w:r w:rsidR="00C250B5" w:rsidRPr="00F42512">
                <w:rPr>
                  <w:rFonts w:ascii="Times New Roman" w:hAnsi="Times New Roman" w:cs="Times New Roman"/>
                  <w:i/>
                  <w:sz w:val="18"/>
                  <w:szCs w:val="18"/>
                  <w:vertAlign w:val="subscript"/>
                  <w:rPrChange w:id="320" w:author="Author">
                    <w:rPr>
                      <w:rFonts w:ascii="Times New Roman" w:hAnsi="Times New Roman" w:cs="Times New Roman"/>
                      <w:i/>
                      <w:sz w:val="18"/>
                      <w:szCs w:val="18"/>
                    </w:rPr>
                  </w:rPrChange>
                </w:rPr>
                <w:t>0</w:t>
              </w:r>
              <w:r w:rsidR="00C250B5" w:rsidRPr="00F42512">
                <w:rPr>
                  <w:rFonts w:ascii="Times New Roman" w:hAnsi="Times New Roman" w:cs="Times New Roman"/>
                  <w:i/>
                  <w:sz w:val="18"/>
                  <w:szCs w:val="18"/>
                  <w:vertAlign w:val="superscript"/>
                  <w:rPrChange w:id="321" w:author="Author">
                    <w:rPr>
                      <w:rFonts w:ascii="Times New Roman" w:hAnsi="Times New Roman" w:cs="Times New Roman"/>
                      <w:i/>
                      <w:sz w:val="18"/>
                      <w:szCs w:val="18"/>
                    </w:rPr>
                  </w:rPrChange>
                </w:rPr>
                <w:t>2</w:t>
              </w:r>
            </w:ins>
            <w:del w:id="322" w:author="Author">
              <w:r w:rsidRPr="003F2F9E" w:rsidDel="00C250B5">
                <w:rPr>
                  <w:rFonts w:ascii="Times New Roman" w:hAnsi="Times New Roman" w:cs="Times New Roman"/>
                  <w:i/>
                  <w:sz w:val="18"/>
                  <w:szCs w:val="18"/>
                  <w:vertAlign w:val="superscript"/>
                </w:rPr>
                <w:delText>2</w:delText>
              </w:r>
            </w:del>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52C5BC4E"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.0069, 4.716</w:t>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7E7A3864"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 xml:space="preserve">Residual = 1, Difference </w:t>
      </w:r>
      <w:r w:rsidR="00A0200C" w:rsidRPr="003C4B24">
        <w:rPr>
          <w:rFonts w:ascii="Times New Roman" w:hAnsi="Times New Roman" w:cs="Times New Roman"/>
          <w:sz w:val="20"/>
          <w:szCs w:val="20"/>
        </w:rPr>
        <w:t>Score = 0</w:t>
      </w:r>
      <w:r w:rsidR="00341DBE" w:rsidRPr="003C4B24">
        <w:rPr>
          <w:rFonts w:ascii="Times New Roman" w:hAnsi="Times New Roman" w:cs="Times New Roman"/>
          <w:sz w:val="20"/>
          <w:szCs w:val="20"/>
        </w:rPr>
        <w:t>)</w:t>
      </w:r>
      <w:r w:rsidR="0069071B" w:rsidRPr="003C4B24">
        <w:rPr>
          <w:rFonts w:ascii="Times New Roman" w:hAnsi="Times New Roman" w:cs="Times New Roman"/>
          <w:sz w:val="20"/>
          <w:szCs w:val="20"/>
        </w:rPr>
        <w:t xml:space="preserve">; </w:t>
      </w:r>
      <w:r w:rsidR="007F58AC" w:rsidRPr="003C4B24">
        <w:rPr>
          <w:rFonts w:ascii="Times New Roman" w:hAnsi="Times New Roman" w:cs="Times New Roman"/>
          <w:sz w:val="20"/>
          <w:szCs w:val="20"/>
        </w:rPr>
        <w:t>Observer</w:t>
      </w:r>
      <w:r w:rsidR="007F58AC" w:rsidRPr="003E79D4">
        <w:rPr>
          <w:rFonts w:ascii="Times New Roman" w:hAnsi="Times New Roman" w:cs="Times New Roman"/>
          <w:sz w:val="20"/>
          <w:szCs w:val="20"/>
        </w:rPr>
        <w:t xml:space="preserve">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r w:rsidR="00974186">
        <w:rPr>
          <w:rFonts w:ascii="Times New Roman" w:hAnsi="Times New Roman" w:cs="Times New Roman"/>
          <w:sz w:val="20"/>
          <w:szCs w:val="20"/>
        </w:rPr>
        <w:t>; NPI vs. Other Measure (1 = NPI, 0 = Other Measures)</w:t>
      </w:r>
      <w:r w:rsidR="00BC75AB">
        <w:rPr>
          <w:rFonts w:ascii="Times New Roman" w:hAnsi="Times New Roman" w:cs="Times New Roman"/>
          <w:sz w:val="20"/>
          <w:szCs w:val="20"/>
        </w:rPr>
        <w:t>; Student vs. Non-Student Sample (1 = Student, 0 = Non-Student)</w:t>
      </w:r>
      <w:ins w:id="323" w:author="Author">
        <w:r w:rsidR="00C250B5">
          <w:rPr>
            <w:rFonts w:ascii="Times New Roman" w:hAnsi="Times New Roman" w:cs="Times New Roman"/>
            <w:sz w:val="20"/>
            <w:szCs w:val="20"/>
          </w:rPr>
          <w:t xml:space="preserve">; </w:t>
        </w:r>
      </w:ins>
      <w:del w:id="324" w:author="Author">
        <w:r w:rsidR="001D49B4" w:rsidRPr="00F42512" w:rsidDel="00C250B5">
          <w:rPr>
            <w:rFonts w:ascii="Times New Roman" w:hAnsi="Times New Roman" w:cs="Times New Roman"/>
            <w:sz w:val="20"/>
            <w:szCs w:val="20"/>
            <w:highlight w:val="yellow"/>
            <w:rPrChange w:id="325" w:author="Author">
              <w:rPr>
                <w:rFonts w:ascii="Times New Roman" w:hAnsi="Times New Roman" w:cs="Times New Roman"/>
                <w:sz w:val="20"/>
                <w:szCs w:val="20"/>
              </w:rPr>
            </w:rPrChange>
          </w:rPr>
          <w:delText xml:space="preserve">. </w:delText>
        </w:r>
        <w:r w:rsidR="00587A2A" w:rsidRPr="00F42512" w:rsidDel="00C250B5">
          <w:rPr>
            <w:rFonts w:ascii="Times New Roman" w:hAnsi="Times New Roman" w:cs="Times New Roman"/>
            <w:sz w:val="20"/>
            <w:szCs w:val="20"/>
            <w:highlight w:val="yellow"/>
            <w:rPrChange w:id="326" w:author="Author">
              <w:rPr>
                <w:rFonts w:ascii="Times New Roman" w:hAnsi="Times New Roman" w:cs="Times New Roman"/>
                <w:sz w:val="20"/>
                <w:szCs w:val="20"/>
              </w:rPr>
            </w:rPrChange>
          </w:rPr>
          <w:delText>There were 1</w:delText>
        </w:r>
        <w:r w:rsidR="00DA477B" w:rsidRPr="00F42512" w:rsidDel="00C250B5">
          <w:rPr>
            <w:rFonts w:ascii="Times New Roman" w:hAnsi="Times New Roman" w:cs="Times New Roman"/>
            <w:sz w:val="20"/>
            <w:szCs w:val="20"/>
            <w:highlight w:val="yellow"/>
            <w:rPrChange w:id="327" w:author="Author">
              <w:rPr>
                <w:rFonts w:ascii="Times New Roman" w:hAnsi="Times New Roman" w:cs="Times New Roman"/>
                <w:sz w:val="20"/>
                <w:szCs w:val="20"/>
              </w:rPr>
            </w:rPrChange>
          </w:rPr>
          <w:delText>6</w:delText>
        </w:r>
        <w:r w:rsidR="000E083D" w:rsidRPr="00F42512" w:rsidDel="00C250B5">
          <w:rPr>
            <w:rFonts w:ascii="Times New Roman" w:hAnsi="Times New Roman" w:cs="Times New Roman"/>
            <w:sz w:val="20"/>
            <w:szCs w:val="20"/>
            <w:highlight w:val="yellow"/>
            <w:rPrChange w:id="328" w:author="Author">
              <w:rPr>
                <w:rFonts w:ascii="Times New Roman" w:hAnsi="Times New Roman" w:cs="Times New Roman"/>
                <w:sz w:val="20"/>
                <w:szCs w:val="20"/>
              </w:rPr>
            </w:rPrChange>
          </w:rPr>
          <w:delText>8</w:delText>
        </w:r>
        <w:r w:rsidR="00587A2A" w:rsidRPr="00F42512" w:rsidDel="00C250B5">
          <w:rPr>
            <w:rFonts w:ascii="Times New Roman" w:hAnsi="Times New Roman" w:cs="Times New Roman"/>
            <w:sz w:val="20"/>
            <w:szCs w:val="20"/>
            <w:highlight w:val="yellow"/>
            <w:rPrChange w:id="329" w:author="Author">
              <w:rPr>
                <w:rFonts w:ascii="Times New Roman" w:hAnsi="Times New Roman" w:cs="Times New Roman"/>
                <w:sz w:val="20"/>
                <w:szCs w:val="20"/>
              </w:rPr>
            </w:rPrChange>
          </w:rPr>
          <w:delText xml:space="preserve"> effect sizes and </w:delText>
        </w:r>
        <w:r w:rsidR="00801F42" w:rsidRPr="00F42512" w:rsidDel="00C250B5">
          <w:rPr>
            <w:rFonts w:ascii="Times New Roman" w:hAnsi="Times New Roman" w:cs="Times New Roman"/>
            <w:sz w:val="20"/>
            <w:szCs w:val="20"/>
            <w:highlight w:val="yellow"/>
            <w:rPrChange w:id="330" w:author="Author">
              <w:rPr>
                <w:rFonts w:ascii="Times New Roman" w:hAnsi="Times New Roman" w:cs="Times New Roman"/>
                <w:sz w:val="20"/>
                <w:szCs w:val="20"/>
              </w:rPr>
            </w:rPrChange>
          </w:rPr>
          <w:delText>3</w:delText>
        </w:r>
        <w:r w:rsidR="000E083D" w:rsidRPr="00F42512" w:rsidDel="00C250B5">
          <w:rPr>
            <w:rFonts w:ascii="Times New Roman" w:hAnsi="Times New Roman" w:cs="Times New Roman"/>
            <w:sz w:val="20"/>
            <w:szCs w:val="20"/>
            <w:highlight w:val="yellow"/>
            <w:rPrChange w:id="331" w:author="Author">
              <w:rPr>
                <w:rFonts w:ascii="Times New Roman" w:hAnsi="Times New Roman" w:cs="Times New Roman"/>
                <w:sz w:val="20"/>
                <w:szCs w:val="20"/>
              </w:rPr>
            </w:rPrChange>
          </w:rPr>
          <w:delText>6</w:delText>
        </w:r>
        <w:r w:rsidR="00587A2A" w:rsidRPr="00F42512" w:rsidDel="00C250B5">
          <w:rPr>
            <w:rFonts w:ascii="Times New Roman" w:hAnsi="Times New Roman" w:cs="Times New Roman"/>
            <w:sz w:val="20"/>
            <w:szCs w:val="20"/>
            <w:highlight w:val="yellow"/>
            <w:rPrChange w:id="332" w:author="Author">
              <w:rPr>
                <w:rFonts w:ascii="Times New Roman" w:hAnsi="Times New Roman" w:cs="Times New Roman"/>
                <w:sz w:val="20"/>
                <w:szCs w:val="20"/>
              </w:rPr>
            </w:rPrChange>
          </w:rPr>
          <w:delText xml:space="preserve"> independent samples</w:delText>
        </w:r>
        <w:r w:rsidR="00F456A8" w:rsidRPr="00F42512" w:rsidDel="00C250B5">
          <w:rPr>
            <w:rFonts w:ascii="Times New Roman" w:hAnsi="Times New Roman" w:cs="Times New Roman"/>
            <w:sz w:val="20"/>
            <w:szCs w:val="20"/>
            <w:highlight w:val="yellow"/>
            <w:rPrChange w:id="333" w:author="Author">
              <w:rPr>
                <w:rFonts w:ascii="Times New Roman" w:hAnsi="Times New Roman" w:cs="Times New Roman"/>
                <w:sz w:val="20"/>
                <w:szCs w:val="20"/>
              </w:rPr>
            </w:rPrChange>
          </w:rPr>
          <w:delText>.</w:delText>
        </w:r>
      </w:del>
      <w:r w:rsidR="00A02A7B" w:rsidRPr="00F42512">
        <w:rPr>
          <w:rFonts w:ascii="Times New Roman" w:hAnsi="Times New Roman" w:cs="Times New Roman" w:hint="eastAsia"/>
          <w:sz w:val="20"/>
          <w:szCs w:val="20"/>
          <w:highlight w:val="yellow"/>
          <w:lang w:eastAsia="zh-CN"/>
          <w:rPrChange w:id="334" w:author="Author">
            <w:rPr>
              <w:rFonts w:ascii="Times New Roman" w:hAnsi="Times New Roman" w:cs="Times New Roman" w:hint="eastAsia"/>
              <w:sz w:val="20"/>
              <w:szCs w:val="20"/>
              <w:lang w:eastAsia="zh-CN"/>
            </w:rPr>
          </w:rPrChange>
        </w:rPr>
        <w:t xml:space="preserve"> </w:t>
      </w:r>
      <w:ins w:id="335" w:author="Author">
        <w:r w:rsidR="00C250B5" w:rsidRPr="00F42512">
          <w:rPr>
            <w:rFonts w:ascii="Times New Roman" w:hAnsi="Times New Roman" w:cs="Times New Roman"/>
            <w:i/>
            <w:sz w:val="18"/>
            <w:szCs w:val="18"/>
            <w:highlight w:val="yellow"/>
            <w:rPrChange w:id="336" w:author="Author">
              <w:rPr>
                <w:rFonts w:ascii="Times New Roman" w:hAnsi="Times New Roman" w:cs="Times New Roman"/>
                <w:i/>
                <w:sz w:val="18"/>
                <w:szCs w:val="18"/>
              </w:rPr>
            </w:rPrChange>
          </w:rPr>
          <w:t>τ</w:t>
        </w:r>
        <w:r w:rsidR="00C250B5" w:rsidRPr="00F42512">
          <w:rPr>
            <w:rFonts w:ascii="Times New Roman" w:hAnsi="Times New Roman" w:cs="Times New Roman"/>
            <w:i/>
            <w:sz w:val="18"/>
            <w:szCs w:val="18"/>
            <w:highlight w:val="yellow"/>
            <w:vertAlign w:val="subscript"/>
            <w:rPrChange w:id="337" w:author="Author">
              <w:rPr>
                <w:rFonts w:ascii="Times New Roman" w:hAnsi="Times New Roman" w:cs="Times New Roman"/>
                <w:i/>
                <w:sz w:val="18"/>
                <w:szCs w:val="18"/>
                <w:vertAlign w:val="subscript"/>
              </w:rPr>
            </w:rPrChange>
          </w:rPr>
          <w:t>0</w:t>
        </w:r>
        <w:r w:rsidR="00C250B5" w:rsidRPr="00F42512">
          <w:rPr>
            <w:rFonts w:ascii="Times New Roman" w:hAnsi="Times New Roman" w:cs="Times New Roman"/>
            <w:i/>
            <w:sz w:val="18"/>
            <w:szCs w:val="18"/>
            <w:highlight w:val="yellow"/>
            <w:vertAlign w:val="superscript"/>
            <w:rPrChange w:id="338" w:author="Author">
              <w:rPr>
                <w:rFonts w:ascii="Times New Roman" w:hAnsi="Times New Roman" w:cs="Times New Roman"/>
                <w:i/>
                <w:sz w:val="18"/>
                <w:szCs w:val="18"/>
                <w:vertAlign w:val="superscript"/>
              </w:rPr>
            </w:rPrChange>
          </w:rPr>
          <w:t>2</w:t>
        </w:r>
        <w:del w:id="339" w:author="Author">
          <w:r w:rsidR="00BD374C" w:rsidRPr="00F42512" w:rsidDel="00C250B5">
            <w:rPr>
              <w:rFonts w:ascii="Times New Roman" w:hAnsi="Times New Roman" w:cs="Times New Roman"/>
              <w:i/>
              <w:sz w:val="18"/>
              <w:szCs w:val="18"/>
              <w:highlight w:val="yellow"/>
              <w:rPrChange w:id="340" w:author="Author">
                <w:rPr>
                  <w:rFonts w:ascii="Times New Roman" w:hAnsi="Times New Roman" w:cs="Times New Roman"/>
                  <w:i/>
                  <w:sz w:val="18"/>
                  <w:szCs w:val="18"/>
                </w:rPr>
              </w:rPrChange>
            </w:rPr>
            <w:delText>τ</w:delText>
          </w:r>
          <w:r w:rsidR="00BD374C" w:rsidRPr="00F42512" w:rsidDel="00C250B5">
            <w:rPr>
              <w:rFonts w:ascii="Times New Roman" w:hAnsi="Times New Roman" w:cs="Times New Roman"/>
              <w:i/>
              <w:sz w:val="18"/>
              <w:szCs w:val="18"/>
              <w:highlight w:val="yellow"/>
              <w:vertAlign w:val="superscript"/>
              <w:rPrChange w:id="341" w:author="Author">
                <w:rPr>
                  <w:rFonts w:ascii="Times New Roman" w:hAnsi="Times New Roman" w:cs="Times New Roman"/>
                  <w:i/>
                  <w:sz w:val="18"/>
                  <w:szCs w:val="18"/>
                  <w:vertAlign w:val="superscript"/>
                </w:rPr>
              </w:rPrChange>
            </w:rPr>
            <w:delText>2</w:delText>
          </w:r>
        </w:del>
        <w:r w:rsidR="00BD374C" w:rsidRPr="00F42512">
          <w:rPr>
            <w:rFonts w:ascii="Times New Roman" w:hAnsi="Times New Roman" w:cs="Times New Roman"/>
            <w:i/>
            <w:sz w:val="18"/>
            <w:szCs w:val="18"/>
            <w:highlight w:val="yellow"/>
            <w:vertAlign w:val="superscript"/>
            <w:rPrChange w:id="342" w:author="Author">
              <w:rPr>
                <w:rFonts w:ascii="Times New Roman" w:hAnsi="Times New Roman" w:cs="Times New Roman"/>
                <w:i/>
                <w:sz w:val="18"/>
                <w:szCs w:val="18"/>
                <w:vertAlign w:val="superscript"/>
              </w:rPr>
            </w:rPrChange>
          </w:rPr>
          <w:t xml:space="preserve"> </w:t>
        </w:r>
        <w:r w:rsidR="00BD374C" w:rsidRPr="00F42512">
          <w:rPr>
            <w:rFonts w:ascii="Times New Roman" w:hAnsi="Times New Roman" w:cs="Times New Roman"/>
            <w:i/>
            <w:sz w:val="18"/>
            <w:szCs w:val="18"/>
            <w:highlight w:val="yellow"/>
            <w:rPrChange w:id="343" w:author="Author">
              <w:rPr>
                <w:rFonts w:ascii="Times New Roman" w:hAnsi="Times New Roman" w:cs="Times New Roman"/>
                <w:i/>
                <w:sz w:val="18"/>
                <w:szCs w:val="18"/>
              </w:rPr>
            </w:rPrChange>
          </w:rPr>
          <w:t xml:space="preserve">= </w:t>
        </w:r>
        <w:r w:rsidR="00E939B5" w:rsidRPr="00F42512">
          <w:rPr>
            <w:rFonts w:ascii="Times New Roman" w:hAnsi="Times New Roman" w:cs="Times New Roman"/>
            <w:sz w:val="18"/>
            <w:szCs w:val="18"/>
            <w:highlight w:val="yellow"/>
            <w:rPrChange w:id="344" w:author="Author">
              <w:rPr>
                <w:rFonts w:ascii="Times New Roman" w:hAnsi="Times New Roman" w:cs="Times New Roman"/>
                <w:sz w:val="18"/>
                <w:szCs w:val="18"/>
                <w:highlight w:val="yellow"/>
              </w:rPr>
            </w:rPrChange>
          </w:rPr>
          <w:t xml:space="preserve">intercept </w:t>
        </w:r>
        <w:r w:rsidR="00F42512">
          <w:rPr>
            <w:rFonts w:ascii="Times New Roman" w:hAnsi="Times New Roman" w:cs="Times New Roman"/>
            <w:sz w:val="18"/>
            <w:szCs w:val="18"/>
            <w:highlight w:val="yellow"/>
          </w:rPr>
          <w:t>variance</w:t>
        </w:r>
        <w:r w:rsidR="00E939B5">
          <w:rPr>
            <w:rFonts w:ascii="Times New Roman" w:hAnsi="Times New Roman" w:cs="Times New Roman"/>
            <w:sz w:val="18"/>
            <w:szCs w:val="18"/>
            <w:highlight w:val="yellow"/>
          </w:rPr>
          <w:t xml:space="preserve"> across groups</w:t>
        </w:r>
        <w:r w:rsidR="00BD374C" w:rsidRPr="00BD374C">
          <w:rPr>
            <w:rFonts w:ascii="Times New Roman" w:hAnsi="Times New Roman" w:cs="Times New Roman"/>
            <w:i/>
            <w:sz w:val="18"/>
            <w:szCs w:val="18"/>
            <w:highlight w:val="yellow"/>
            <w:rPrChange w:id="345" w:author="Author">
              <w:rPr>
                <w:rFonts w:ascii="Times New Roman" w:hAnsi="Times New Roman" w:cs="Times New Roman"/>
                <w:i/>
                <w:sz w:val="18"/>
                <w:szCs w:val="18"/>
              </w:rPr>
            </w:rPrChange>
          </w:rPr>
          <w:t xml:space="preserve">; </w:t>
        </w:r>
        <w:r w:rsidR="00BD374C" w:rsidRPr="00BD374C">
          <w:rPr>
            <w:rFonts w:ascii="Times New Roman" w:hAnsi="Times New Roman" w:cs="Times New Roman"/>
            <w:i/>
            <w:sz w:val="18"/>
            <w:szCs w:val="18"/>
            <w:highlight w:val="yellow"/>
            <w:rPrChange w:id="346" w:author="Author">
              <w:rPr>
                <w:rFonts w:ascii="Times New Roman" w:hAnsi="Times New Roman" w:cs="Times New Roman"/>
                <w:i/>
                <w:sz w:val="18"/>
                <w:szCs w:val="18"/>
              </w:rPr>
            </w:rPrChange>
          </w:rPr>
          <w:t xml:space="preserve"> σ</w:t>
        </w:r>
        <w:r w:rsidR="00BD374C" w:rsidRPr="00BD374C">
          <w:rPr>
            <w:rFonts w:ascii="Times New Roman" w:hAnsi="Times New Roman" w:cs="Times New Roman"/>
            <w:i/>
            <w:sz w:val="18"/>
            <w:szCs w:val="18"/>
            <w:highlight w:val="yellow"/>
            <w:vertAlign w:val="superscript"/>
            <w:rPrChange w:id="347" w:author="Author">
              <w:rPr>
                <w:rFonts w:ascii="Times New Roman" w:hAnsi="Times New Roman" w:cs="Times New Roman"/>
                <w:i/>
                <w:sz w:val="18"/>
                <w:szCs w:val="18"/>
                <w:vertAlign w:val="superscript"/>
              </w:rPr>
            </w:rPrChange>
          </w:rPr>
          <w:t>2</w:t>
        </w:r>
        <w:r w:rsidR="00BD374C" w:rsidRPr="00BD374C">
          <w:rPr>
            <w:rFonts w:ascii="Times New Roman" w:hAnsi="Times New Roman" w:cs="Times New Roman"/>
            <w:i/>
            <w:sz w:val="18"/>
            <w:szCs w:val="18"/>
            <w:highlight w:val="yellow"/>
            <w:vertAlign w:val="superscript"/>
            <w:rPrChange w:id="348" w:author="Author">
              <w:rPr>
                <w:rFonts w:ascii="Times New Roman" w:hAnsi="Times New Roman" w:cs="Times New Roman"/>
                <w:i/>
                <w:sz w:val="18"/>
                <w:szCs w:val="18"/>
                <w:vertAlign w:val="superscript"/>
              </w:rPr>
            </w:rPrChange>
          </w:rPr>
          <w:t xml:space="preserve"> </w:t>
        </w:r>
        <w:r w:rsidR="00BD374C" w:rsidRPr="00BD374C">
          <w:rPr>
            <w:rFonts w:ascii="Times New Roman" w:hAnsi="Times New Roman" w:cs="Times New Roman"/>
            <w:sz w:val="20"/>
            <w:szCs w:val="20"/>
            <w:highlight w:val="yellow"/>
            <w:vertAlign w:val="superscript"/>
            <w:lang w:eastAsia="zh-CN"/>
            <w:rPrChange w:id="349" w:author="Author">
              <w:rPr>
                <w:rFonts w:ascii="Times New Roman" w:hAnsi="Times New Roman" w:cs="Times New Roman"/>
                <w:sz w:val="20"/>
                <w:szCs w:val="20"/>
                <w:vertAlign w:val="superscript"/>
                <w:lang w:eastAsia="zh-CN"/>
              </w:rPr>
            </w:rPrChange>
          </w:rPr>
          <w:t xml:space="preserve"> </w:t>
        </w:r>
        <w:r w:rsidR="00BD374C" w:rsidRPr="00BD374C">
          <w:rPr>
            <w:rFonts w:ascii="Times New Roman" w:hAnsi="Times New Roman" w:cs="Times New Roman"/>
            <w:sz w:val="20"/>
            <w:szCs w:val="20"/>
            <w:highlight w:val="yellow"/>
            <w:lang w:eastAsia="zh-CN"/>
            <w:rPrChange w:id="350" w:author="Author">
              <w:rPr>
                <w:rFonts w:ascii="Times New Roman" w:hAnsi="Times New Roman" w:cs="Times New Roman"/>
                <w:sz w:val="20"/>
                <w:szCs w:val="20"/>
                <w:lang w:eastAsia="zh-CN"/>
              </w:rPr>
            </w:rPrChange>
          </w:rPr>
          <w:t xml:space="preserve"> = </w:t>
        </w:r>
        <w:r w:rsidR="00E939B5">
          <w:rPr>
            <w:rFonts w:ascii="Times New Roman" w:hAnsi="Times New Roman" w:cs="Times New Roman"/>
            <w:sz w:val="20"/>
            <w:szCs w:val="20"/>
            <w:highlight w:val="yellow"/>
            <w:lang w:eastAsia="zh-CN"/>
          </w:rPr>
          <w:t>within-group, individual variance</w:t>
        </w:r>
        <w:r w:rsidR="00BD374C" w:rsidRPr="00BD374C">
          <w:rPr>
            <w:rFonts w:ascii="Times New Roman" w:hAnsi="Times New Roman" w:cs="Times New Roman"/>
            <w:sz w:val="20"/>
            <w:szCs w:val="20"/>
            <w:highlight w:val="yellow"/>
            <w:lang w:eastAsia="zh-CN"/>
            <w:rPrChange w:id="351" w:author="Author">
              <w:rPr>
                <w:rFonts w:ascii="Times New Roman" w:hAnsi="Times New Roman" w:cs="Times New Roman"/>
                <w:sz w:val="20"/>
                <w:szCs w:val="20"/>
                <w:lang w:eastAsia="zh-CN"/>
              </w:rPr>
            </w:rPrChange>
          </w:rPr>
          <w:t xml:space="preserve">; </w:t>
        </w:r>
        <w:r w:rsidR="00BD374C" w:rsidRPr="00BD374C">
          <w:rPr>
            <w:rFonts w:ascii="Times New Roman" w:hAnsi="Times New Roman" w:cs="Times New Roman"/>
            <w:sz w:val="18"/>
            <w:szCs w:val="18"/>
            <w:highlight w:val="yellow"/>
            <w:rPrChange w:id="352" w:author="Author">
              <w:rPr>
                <w:rFonts w:ascii="Times New Roman" w:hAnsi="Times New Roman" w:cs="Times New Roman"/>
                <w:sz w:val="18"/>
                <w:szCs w:val="18"/>
              </w:rPr>
            </w:rPrChange>
          </w:rPr>
          <w:t>Pseudo-</w:t>
        </w:r>
        <w:r w:rsidR="00BD374C" w:rsidRPr="00BD374C">
          <w:rPr>
            <w:rFonts w:ascii="Times New Roman" w:hAnsi="Times New Roman" w:cs="Times New Roman"/>
            <w:i/>
            <w:sz w:val="18"/>
            <w:szCs w:val="18"/>
            <w:highlight w:val="yellow"/>
            <w:rPrChange w:id="353" w:author="Author">
              <w:rPr>
                <w:rFonts w:ascii="Times New Roman" w:hAnsi="Times New Roman" w:cs="Times New Roman"/>
                <w:i/>
                <w:sz w:val="18"/>
                <w:szCs w:val="18"/>
              </w:rPr>
            </w:rPrChange>
          </w:rPr>
          <w:t>R</w:t>
        </w:r>
        <w:r w:rsidR="00BD374C" w:rsidRPr="00BD374C">
          <w:rPr>
            <w:rFonts w:ascii="Times New Roman" w:hAnsi="Times New Roman" w:cs="Times New Roman"/>
            <w:i/>
            <w:sz w:val="18"/>
            <w:szCs w:val="18"/>
            <w:highlight w:val="yellow"/>
            <w:vertAlign w:val="superscript"/>
            <w:rPrChange w:id="354" w:author="Author">
              <w:rPr>
                <w:rFonts w:ascii="Times New Roman" w:hAnsi="Times New Roman" w:cs="Times New Roman"/>
                <w:i/>
                <w:sz w:val="18"/>
                <w:szCs w:val="18"/>
                <w:vertAlign w:val="superscript"/>
              </w:rPr>
            </w:rPrChange>
          </w:rPr>
          <w:t>2</w:t>
        </w:r>
        <w:r w:rsidR="00BD374C" w:rsidRPr="00BD374C">
          <w:rPr>
            <w:rFonts w:ascii="Times New Roman" w:hAnsi="Times New Roman" w:cs="Times New Roman"/>
            <w:i/>
            <w:sz w:val="18"/>
            <w:szCs w:val="18"/>
            <w:highlight w:val="yellow"/>
            <w:vertAlign w:val="superscript"/>
            <w:rPrChange w:id="355" w:author="Author">
              <w:rPr>
                <w:rFonts w:ascii="Times New Roman" w:hAnsi="Times New Roman" w:cs="Times New Roman"/>
                <w:i/>
                <w:sz w:val="18"/>
                <w:szCs w:val="18"/>
                <w:vertAlign w:val="superscript"/>
              </w:rPr>
            </w:rPrChange>
          </w:rPr>
          <w:t xml:space="preserve"> </w:t>
        </w:r>
        <w:r w:rsidR="00BD374C" w:rsidRPr="00BD374C">
          <w:rPr>
            <w:rFonts w:ascii="Times New Roman" w:hAnsi="Times New Roman" w:cs="Times New Roman"/>
            <w:i/>
            <w:sz w:val="18"/>
            <w:szCs w:val="18"/>
            <w:highlight w:val="yellow"/>
            <w:rPrChange w:id="356" w:author="Author">
              <w:rPr>
                <w:rFonts w:ascii="Times New Roman" w:hAnsi="Times New Roman" w:cs="Times New Roman"/>
                <w:i/>
                <w:sz w:val="18"/>
                <w:szCs w:val="18"/>
              </w:rPr>
            </w:rPrChange>
          </w:rPr>
          <w:t>=</w:t>
        </w:r>
        <w:r w:rsidR="00F42512">
          <w:rPr>
            <w:rFonts w:ascii="Times New Roman" w:hAnsi="Times New Roman" w:cs="Times New Roman"/>
            <w:i/>
            <w:sz w:val="18"/>
            <w:szCs w:val="18"/>
            <w:highlight w:val="yellow"/>
          </w:rPr>
          <w:t xml:space="preserve"> </w:t>
        </w:r>
        <w:r w:rsidR="00E939B5" w:rsidRPr="00F42512">
          <w:rPr>
            <w:rFonts w:ascii="Times New Roman" w:hAnsi="Times New Roman" w:cs="Times New Roman"/>
            <w:sz w:val="18"/>
            <w:szCs w:val="18"/>
            <w:highlight w:val="yellow"/>
            <w:rPrChange w:id="357" w:author="Author">
              <w:rPr>
                <w:rFonts w:ascii="Times New Roman" w:hAnsi="Times New Roman" w:cs="Times New Roman"/>
                <w:i/>
                <w:sz w:val="18"/>
                <w:szCs w:val="18"/>
                <w:highlight w:val="yellow"/>
              </w:rPr>
            </w:rPrChange>
          </w:rPr>
          <w:t>proportion of variance explained beyond baseline model (</w:t>
        </w:r>
        <w:r w:rsidR="00F42512">
          <w:rPr>
            <w:rFonts w:ascii="Times New Roman" w:hAnsi="Times New Roman" w:cs="Times New Roman"/>
            <w:sz w:val="18"/>
            <w:szCs w:val="18"/>
            <w:highlight w:val="yellow"/>
          </w:rPr>
          <w:t>baseline model =</w:t>
        </w:r>
        <w:r w:rsidR="00E939B5" w:rsidRPr="00F42512">
          <w:rPr>
            <w:rFonts w:ascii="Times New Roman" w:hAnsi="Times New Roman" w:cs="Times New Roman"/>
            <w:sz w:val="18"/>
            <w:szCs w:val="18"/>
            <w:highlight w:val="yellow"/>
            <w:rPrChange w:id="358" w:author="Author">
              <w:rPr>
                <w:rFonts w:ascii="Times New Roman" w:hAnsi="Times New Roman" w:cs="Times New Roman"/>
                <w:i/>
                <w:sz w:val="18"/>
                <w:szCs w:val="18"/>
                <w:highlight w:val="yellow"/>
              </w:rPr>
            </w:rPrChange>
          </w:rPr>
          <w:t xml:space="preserve"> Model 2</w:t>
        </w:r>
        <w:r w:rsidR="00E939B5" w:rsidRPr="00F42512">
          <w:rPr>
            <w:rFonts w:ascii="Times New Roman" w:hAnsi="Times New Roman" w:cs="Times New Roman"/>
            <w:sz w:val="18"/>
            <w:szCs w:val="18"/>
            <w:highlight w:val="yellow"/>
            <w:rPrChange w:id="359" w:author="Author">
              <w:rPr>
                <w:rFonts w:ascii="Times New Roman" w:hAnsi="Times New Roman" w:cs="Times New Roman"/>
                <w:sz w:val="18"/>
                <w:szCs w:val="18"/>
                <w:highlight w:val="yellow"/>
              </w:rPr>
            </w:rPrChange>
          </w:rPr>
          <w:t>)</w:t>
        </w:r>
        <w:del w:id="360" w:author="Author">
          <w:r w:rsidR="00BD374C" w:rsidRPr="00BD374C" w:rsidDel="00E939B5">
            <w:rPr>
              <w:rFonts w:ascii="Times New Roman" w:hAnsi="Times New Roman" w:cs="Times New Roman"/>
              <w:i/>
              <w:sz w:val="18"/>
              <w:szCs w:val="18"/>
              <w:highlight w:val="yellow"/>
              <w:rPrChange w:id="361" w:author="Author">
                <w:rPr>
                  <w:rFonts w:ascii="Times New Roman" w:hAnsi="Times New Roman" w:cs="Times New Roman"/>
                  <w:i/>
                  <w:sz w:val="18"/>
                  <w:szCs w:val="18"/>
                </w:rPr>
              </w:rPrChange>
            </w:rPr>
            <w:delText xml:space="preserve"> </w:delText>
          </w:r>
        </w:del>
        <w:r w:rsidR="00BD374C" w:rsidRPr="00BD374C">
          <w:rPr>
            <w:rFonts w:ascii="Times New Roman" w:hAnsi="Times New Roman" w:cs="Times New Roman"/>
            <w:i/>
            <w:sz w:val="18"/>
            <w:szCs w:val="18"/>
            <w:highlight w:val="yellow"/>
            <w:rPrChange w:id="362" w:author="Author">
              <w:rPr>
                <w:rFonts w:ascii="Times New Roman" w:hAnsi="Times New Roman" w:cs="Times New Roman"/>
                <w:i/>
                <w:sz w:val="18"/>
                <w:szCs w:val="18"/>
              </w:rPr>
            </w:rPrChange>
          </w:rPr>
          <w:t>;</w:t>
        </w:r>
        <w:r w:rsidR="00BD374C" w:rsidRPr="00F42512">
          <w:rPr>
            <w:rFonts w:ascii="Times New Roman" w:hAnsi="Times New Roman" w:cs="Times New Roman"/>
            <w:sz w:val="18"/>
            <w:szCs w:val="18"/>
            <w:rPrChange w:id="363" w:author="Author">
              <w:rPr>
                <w:rFonts w:ascii="Times New Roman" w:hAnsi="Times New Roman" w:cs="Times New Roman"/>
                <w:i/>
                <w:sz w:val="18"/>
                <w:szCs w:val="18"/>
              </w:rPr>
            </w:rPrChange>
          </w:rPr>
          <w:t xml:space="preserve"> </w:t>
        </w:r>
        <w:r w:rsidR="00C250B5" w:rsidRPr="00F42512">
          <w:rPr>
            <w:rFonts w:ascii="Times New Roman" w:hAnsi="Times New Roman" w:cs="Times New Roman"/>
            <w:sz w:val="18"/>
            <w:szCs w:val="18"/>
            <w:rPrChange w:id="364" w:author="Author">
              <w:rPr>
                <w:rFonts w:ascii="Times New Roman" w:hAnsi="Times New Roman" w:cs="Times New Roman"/>
                <w:i/>
                <w:sz w:val="18"/>
                <w:szCs w:val="18"/>
              </w:rPr>
            </w:rPrChange>
          </w:rPr>
          <w:t>.</w:t>
        </w:r>
        <w:r w:rsidR="005A05E2">
          <w:rPr>
            <w:rFonts w:ascii="Times New Roman" w:hAnsi="Times New Roman" w:cs="Times New Roman"/>
            <w:sz w:val="20"/>
            <w:szCs w:val="20"/>
            <w:lang w:eastAsia="zh-CN"/>
          </w:rPr>
          <w:t>See Footnote 5 for a</w:t>
        </w:r>
        <w:r w:rsidR="00BD374C">
          <w:rPr>
            <w:rFonts w:ascii="Times New Roman" w:hAnsi="Times New Roman" w:cs="Times New Roman"/>
            <w:sz w:val="20"/>
            <w:szCs w:val="20"/>
            <w:lang w:eastAsia="zh-CN"/>
          </w:rPr>
          <w:t xml:space="preserve"> more thorough</w:t>
        </w:r>
        <w:del w:id="365" w:author="Author">
          <w:r w:rsidR="005A05E2" w:rsidDel="00BD374C">
            <w:rPr>
              <w:rFonts w:ascii="Times New Roman" w:hAnsi="Times New Roman" w:cs="Times New Roman"/>
              <w:sz w:val="20"/>
              <w:szCs w:val="20"/>
              <w:lang w:eastAsia="zh-CN"/>
            </w:rPr>
            <w:delText>n</w:delText>
          </w:r>
        </w:del>
        <w:r w:rsidR="005A05E2">
          <w:rPr>
            <w:rFonts w:ascii="Times New Roman" w:hAnsi="Times New Roman" w:cs="Times New Roman"/>
            <w:sz w:val="20"/>
            <w:szCs w:val="20"/>
            <w:lang w:eastAsia="zh-CN"/>
          </w:rPr>
          <w:t xml:space="preserve"> interpretation of Pseudo-</w:t>
        </w:r>
        <w:r w:rsidR="005A05E2" w:rsidRPr="003E7647">
          <w:rPr>
            <w:rFonts w:ascii="Times New Roman" w:hAnsi="Times New Roman" w:cs="Times New Roman"/>
            <w:i/>
            <w:sz w:val="20"/>
            <w:szCs w:val="20"/>
            <w:lang w:eastAsia="zh-CN"/>
            <w:rPrChange w:id="366" w:author="Author">
              <w:rPr>
                <w:rFonts w:ascii="Times New Roman" w:hAnsi="Times New Roman" w:cs="Times New Roman"/>
                <w:sz w:val="20"/>
                <w:szCs w:val="20"/>
                <w:lang w:eastAsia="zh-CN"/>
              </w:rPr>
            </w:rPrChange>
          </w:rPr>
          <w:t>R</w:t>
        </w:r>
        <w:r w:rsidR="005A05E2" w:rsidRPr="003E7647">
          <w:rPr>
            <w:rFonts w:ascii="Times New Roman" w:hAnsi="Times New Roman" w:cs="Times New Roman"/>
            <w:i/>
            <w:sz w:val="20"/>
            <w:szCs w:val="20"/>
            <w:vertAlign w:val="superscript"/>
            <w:lang w:eastAsia="zh-CN"/>
            <w:rPrChange w:id="367" w:author="Author">
              <w:rPr>
                <w:rFonts w:ascii="Times New Roman" w:hAnsi="Times New Roman" w:cs="Times New Roman"/>
                <w:sz w:val="20"/>
                <w:szCs w:val="20"/>
                <w:lang w:eastAsia="zh-CN"/>
              </w:rPr>
            </w:rPrChange>
          </w:rPr>
          <w:t>2</w:t>
        </w:r>
        <w:r w:rsidR="005A05E2">
          <w:rPr>
            <w:rFonts w:ascii="Times New Roman" w:hAnsi="Times New Roman" w:cs="Times New Roman"/>
            <w:sz w:val="20"/>
            <w:szCs w:val="20"/>
            <w:lang w:eastAsia="zh-CN"/>
          </w:rPr>
          <w:t xml:space="preserve"> values</w:t>
        </w:r>
        <w:r w:rsidR="00C250B5">
          <w:rPr>
            <w:rFonts w:ascii="Times New Roman" w:hAnsi="Times New Roman" w:cs="Times New Roman"/>
            <w:sz w:val="20"/>
            <w:szCs w:val="20"/>
            <w:lang w:eastAsia="zh-CN"/>
          </w:rPr>
          <w:t>, and why they are sometimes negative in multilevel modeling</w:t>
        </w:r>
        <w:r w:rsidR="005A05E2">
          <w:rPr>
            <w:rFonts w:ascii="Times New Roman" w:hAnsi="Times New Roman" w:cs="Times New Roman"/>
            <w:sz w:val="20"/>
            <w:szCs w:val="20"/>
            <w:lang w:eastAsia="zh-CN"/>
          </w:rPr>
          <w:t>.</w:t>
        </w:r>
      </w:ins>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35769240" w:rsidR="00C05D55" w:rsidRPr="003F2F9E" w:rsidRDefault="00C250B5" w:rsidP="009C17F7">
            <w:pPr>
              <w:tabs>
                <w:tab w:val="center" w:pos="4680"/>
              </w:tabs>
              <w:rPr>
                <w:rFonts w:ascii="Times New Roman" w:hAnsi="Times New Roman" w:cs="Times New Roman"/>
                <w:i/>
                <w:sz w:val="18"/>
                <w:szCs w:val="18"/>
                <w:vertAlign w:val="superscript"/>
              </w:rPr>
            </w:pPr>
            <w:ins w:id="368"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69" w:author="Author">
              <w:r w:rsidR="00C05D55" w:rsidRPr="003F2F9E" w:rsidDel="00C250B5">
                <w:rPr>
                  <w:rFonts w:ascii="Times New Roman" w:hAnsi="Times New Roman" w:cs="Times New Roman"/>
                  <w:i/>
                  <w:sz w:val="18"/>
                  <w:szCs w:val="18"/>
                </w:rPr>
                <w:delText>τ</w:delText>
              </w:r>
              <w:r w:rsidR="00C05D55" w:rsidRPr="003F2F9E" w:rsidDel="00C250B5">
                <w:rPr>
                  <w:rFonts w:ascii="Times New Roman" w:hAnsi="Times New Roman" w:cs="Times New Roman"/>
                  <w:i/>
                  <w:sz w:val="18"/>
                  <w:szCs w:val="18"/>
                  <w:vertAlign w:val="superscript"/>
                </w:rPr>
                <w:delText>2</w:delText>
              </w:r>
            </w:del>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03F52CC7"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70"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2EFD4D78"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w:t>
      </w:r>
      <w:proofErr w:type="spellStart"/>
      <w:r>
        <w:rPr>
          <w:rFonts w:ascii="Times New Roman" w:hAnsi="Times New Roman" w:cs="Times New Roman"/>
          <w:i/>
        </w:rPr>
        <w:t>Agentic</w:t>
      </w:r>
      <w:proofErr w:type="spellEnd"/>
      <w:r>
        <w:rPr>
          <w:rFonts w:ascii="Times New Roman" w:hAnsi="Times New Roman" w:cs="Times New Roman"/>
          <w:i/>
        </w:rPr>
        <w:t xml:space="preserve">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CD4A84">
        <w:trPr>
          <w:trHeight w:val="17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77777777"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2483E984" w:rsidR="002213F2" w:rsidRPr="003F2F9E" w:rsidRDefault="00C250B5" w:rsidP="00405755">
            <w:pPr>
              <w:tabs>
                <w:tab w:val="center" w:pos="4680"/>
              </w:tabs>
              <w:rPr>
                <w:rFonts w:ascii="Times New Roman" w:hAnsi="Times New Roman" w:cs="Times New Roman"/>
                <w:i/>
                <w:sz w:val="18"/>
                <w:szCs w:val="18"/>
                <w:vertAlign w:val="superscript"/>
              </w:rPr>
            </w:pPr>
            <w:ins w:id="371"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72" w:author="Author">
              <w:r w:rsidR="002213F2" w:rsidRPr="003F2F9E" w:rsidDel="00C250B5">
                <w:rPr>
                  <w:rFonts w:ascii="Times New Roman" w:hAnsi="Times New Roman" w:cs="Times New Roman"/>
                  <w:i/>
                  <w:sz w:val="18"/>
                  <w:szCs w:val="18"/>
                </w:rPr>
                <w:delText>τ</w:delText>
              </w:r>
              <w:r w:rsidR="002213F2" w:rsidRPr="003F2F9E" w:rsidDel="00C250B5">
                <w:rPr>
                  <w:rFonts w:ascii="Times New Roman" w:hAnsi="Times New Roman" w:cs="Times New Roman"/>
                  <w:i/>
                  <w:sz w:val="18"/>
                  <w:szCs w:val="18"/>
                  <w:vertAlign w:val="superscript"/>
                </w:rPr>
                <w:delText>2</w:delText>
              </w:r>
            </w:del>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6FC37447"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73"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258B8F33"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954B63">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3F0EA23E"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42FBEB41" w:rsidR="00954B63" w:rsidRPr="003F2F9E" w:rsidRDefault="00C250B5" w:rsidP="009C17F7">
            <w:pPr>
              <w:tabs>
                <w:tab w:val="center" w:pos="4680"/>
              </w:tabs>
              <w:rPr>
                <w:rFonts w:ascii="Times New Roman" w:hAnsi="Times New Roman" w:cs="Times New Roman"/>
                <w:i/>
                <w:sz w:val="18"/>
                <w:szCs w:val="18"/>
                <w:vertAlign w:val="superscript"/>
              </w:rPr>
            </w:pPr>
            <w:ins w:id="374"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75" w:author="Author">
              <w:r w:rsidR="00954B63" w:rsidRPr="003F2F9E" w:rsidDel="00C250B5">
                <w:rPr>
                  <w:rFonts w:ascii="Times New Roman" w:hAnsi="Times New Roman" w:cs="Times New Roman"/>
                  <w:i/>
                  <w:sz w:val="18"/>
                  <w:szCs w:val="18"/>
                </w:rPr>
                <w:delText>τ</w:delText>
              </w:r>
              <w:r w:rsidR="00954B63" w:rsidRPr="003F2F9E" w:rsidDel="00C250B5">
                <w:rPr>
                  <w:rFonts w:ascii="Times New Roman" w:hAnsi="Times New Roman" w:cs="Times New Roman"/>
                  <w:i/>
                  <w:sz w:val="18"/>
                  <w:szCs w:val="18"/>
                  <w:vertAlign w:val="superscript"/>
                </w:rPr>
                <w:delText>2</w:delText>
              </w:r>
            </w:del>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3850CB8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76"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rPr>
          <w:ins w:id="377" w:author="Author"/>
        </w:trPr>
        <w:tc>
          <w:tcPr>
            <w:tcW w:w="3330" w:type="dxa"/>
          </w:tcPr>
          <w:p w14:paraId="0643C121" w14:textId="5CB3EFF4" w:rsidR="00C40831" w:rsidRDefault="00C40831" w:rsidP="00C40831">
            <w:pPr>
              <w:jc w:val="both"/>
              <w:rPr>
                <w:ins w:id="378" w:author="Author"/>
                <w:rFonts w:ascii="Times New Roman" w:hAnsi="Times New Roman" w:cs="Times New Roman"/>
              </w:rPr>
            </w:pPr>
            <w:ins w:id="379" w:author="Author">
              <w:r>
                <w:rPr>
                  <w:rFonts w:ascii="Times New Roman" w:hAnsi="Times New Roman" w:cs="Times New Roman"/>
                </w:rPr>
                <w:t>Emotional Stability</w:t>
              </w:r>
            </w:ins>
          </w:p>
        </w:tc>
        <w:tc>
          <w:tcPr>
            <w:tcW w:w="630" w:type="dxa"/>
          </w:tcPr>
          <w:p w14:paraId="7054BDF7" w14:textId="7E0947BE" w:rsidR="00C40831" w:rsidRDefault="00C40831" w:rsidP="00C40831">
            <w:pPr>
              <w:jc w:val="center"/>
              <w:rPr>
                <w:ins w:id="380" w:author="Author"/>
                <w:rFonts w:ascii="Times New Roman" w:hAnsi="Times New Roman" w:cs="Times New Roman"/>
              </w:rPr>
            </w:pPr>
            <w:ins w:id="381" w:author="Author">
              <w:r>
                <w:rPr>
                  <w:rFonts w:ascii="Times New Roman" w:hAnsi="Times New Roman" w:cs="Times New Roman"/>
                </w:rPr>
                <w:t>10</w:t>
              </w:r>
            </w:ins>
          </w:p>
        </w:tc>
        <w:tc>
          <w:tcPr>
            <w:tcW w:w="1080" w:type="dxa"/>
          </w:tcPr>
          <w:p w14:paraId="7E08A8A9" w14:textId="451237A3" w:rsidR="00C40831" w:rsidRDefault="00C40831" w:rsidP="00C40831">
            <w:pPr>
              <w:jc w:val="center"/>
              <w:rPr>
                <w:ins w:id="382" w:author="Author"/>
                <w:rFonts w:ascii="Times New Roman" w:hAnsi="Times New Roman" w:cs="Times New Roman"/>
              </w:rPr>
            </w:pPr>
            <w:ins w:id="383" w:author="Author">
              <w:r>
                <w:rPr>
                  <w:rFonts w:ascii="Times New Roman" w:hAnsi="Times New Roman" w:cs="Times New Roman"/>
                </w:rPr>
                <w:t>6</w:t>
              </w:r>
            </w:ins>
          </w:p>
        </w:tc>
        <w:tc>
          <w:tcPr>
            <w:tcW w:w="810" w:type="dxa"/>
          </w:tcPr>
          <w:p w14:paraId="2D3B4605" w14:textId="66ED4C8B" w:rsidR="00C40831" w:rsidRDefault="00C40831" w:rsidP="00C40831">
            <w:pPr>
              <w:jc w:val="center"/>
              <w:rPr>
                <w:ins w:id="384" w:author="Author"/>
                <w:rFonts w:ascii="Times New Roman" w:hAnsi="Times New Roman" w:cs="Times New Roman"/>
              </w:rPr>
            </w:pPr>
            <w:ins w:id="385" w:author="Author">
              <w:r>
                <w:rPr>
                  <w:rFonts w:ascii="Times New Roman" w:hAnsi="Times New Roman" w:cs="Times New Roman"/>
                </w:rPr>
                <w:t>.11</w:t>
              </w:r>
            </w:ins>
          </w:p>
        </w:tc>
        <w:tc>
          <w:tcPr>
            <w:tcW w:w="630" w:type="dxa"/>
          </w:tcPr>
          <w:p w14:paraId="55F9F393" w14:textId="389E52A7" w:rsidR="00C40831" w:rsidRDefault="00C40831" w:rsidP="00C40831">
            <w:pPr>
              <w:jc w:val="center"/>
              <w:rPr>
                <w:ins w:id="386" w:author="Author"/>
                <w:rFonts w:ascii="Times New Roman" w:hAnsi="Times New Roman" w:cs="Times New Roman"/>
              </w:rPr>
            </w:pPr>
            <w:ins w:id="387" w:author="Author">
              <w:r>
                <w:rPr>
                  <w:rFonts w:ascii="Times New Roman" w:hAnsi="Times New Roman" w:cs="Times New Roman"/>
                </w:rPr>
                <w:t>.05</w:t>
              </w:r>
            </w:ins>
          </w:p>
        </w:tc>
        <w:tc>
          <w:tcPr>
            <w:tcW w:w="1080" w:type="dxa"/>
          </w:tcPr>
          <w:p w14:paraId="71022C5C" w14:textId="2CD5A88F" w:rsidR="00C40831" w:rsidRDefault="00C40831" w:rsidP="00C40831">
            <w:pPr>
              <w:jc w:val="center"/>
              <w:rPr>
                <w:ins w:id="388" w:author="Author"/>
                <w:rFonts w:ascii="Times New Roman" w:hAnsi="Times New Roman" w:cs="Times New Roman"/>
              </w:rPr>
            </w:pPr>
            <w:ins w:id="389" w:author="Autho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ins>
          </w:p>
        </w:tc>
        <w:tc>
          <w:tcPr>
            <w:tcW w:w="990" w:type="dxa"/>
          </w:tcPr>
          <w:p w14:paraId="7B6CBD14" w14:textId="1BB05243" w:rsidR="00C40831" w:rsidRDefault="00C40831" w:rsidP="00C40831">
            <w:pPr>
              <w:jc w:val="center"/>
              <w:rPr>
                <w:ins w:id="390" w:author="Author"/>
                <w:rFonts w:ascii="Times New Roman" w:hAnsi="Times New Roman" w:cs="Times New Roman"/>
              </w:rPr>
            </w:pPr>
            <w:ins w:id="391" w:author="Author">
              <w:r>
                <w:rPr>
                  <w:rFonts w:ascii="Times New Roman" w:hAnsi="Times New Roman" w:cs="Times New Roman"/>
                </w:rPr>
                <w:t>.094</w:t>
              </w:r>
            </w:ins>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75FACDBD" w:rsidR="00F44583" w:rsidRDefault="00F44583" w:rsidP="00F44583">
            <w:pPr>
              <w:jc w:val="center"/>
              <w:rPr>
                <w:rFonts w:ascii="Times New Roman" w:hAnsi="Times New Roman" w:cs="Times New Roman"/>
              </w:rPr>
            </w:pPr>
            <w:r>
              <w:rPr>
                <w:rFonts w:ascii="Times New Roman" w:hAnsi="Times New Roman" w:cs="Times New Roman"/>
              </w:rPr>
              <w:t>.</w:t>
            </w:r>
            <w:ins w:id="392" w:author="Author">
              <w:r w:rsidR="00C40831">
                <w:rPr>
                  <w:rFonts w:ascii="Times New Roman" w:hAnsi="Times New Roman" w:cs="Times New Roman"/>
                </w:rPr>
                <w:t>40</w:t>
              </w:r>
            </w:ins>
            <w:del w:id="393" w:author="Author">
              <w:r w:rsidDel="00C40831">
                <w:rPr>
                  <w:rFonts w:ascii="Times New Roman" w:hAnsi="Times New Roman" w:cs="Times New Roman"/>
                </w:rPr>
                <w:delText>38</w:delText>
              </w:r>
            </w:del>
            <w:r>
              <w:rPr>
                <w:rFonts w:ascii="Times New Roman" w:hAnsi="Times New Roman" w:cs="Times New Roman"/>
              </w:rPr>
              <w:t>*</w:t>
            </w:r>
          </w:p>
        </w:tc>
        <w:tc>
          <w:tcPr>
            <w:tcW w:w="630" w:type="dxa"/>
          </w:tcPr>
          <w:p w14:paraId="778BBDF9" w14:textId="31B3D3BB" w:rsidR="00F44583" w:rsidRDefault="00F44583" w:rsidP="00F44583">
            <w:pPr>
              <w:jc w:val="center"/>
              <w:rPr>
                <w:rFonts w:ascii="Times New Roman" w:hAnsi="Times New Roman" w:cs="Times New Roman"/>
              </w:rPr>
            </w:pPr>
            <w:r>
              <w:rPr>
                <w:rFonts w:ascii="Times New Roman" w:hAnsi="Times New Roman" w:cs="Times New Roman"/>
              </w:rPr>
              <w:t>.0</w:t>
            </w:r>
            <w:ins w:id="394" w:author="Author">
              <w:r w:rsidR="00C40831">
                <w:rPr>
                  <w:rFonts w:ascii="Times New Roman" w:hAnsi="Times New Roman" w:cs="Times New Roman"/>
                </w:rPr>
                <w:t>5</w:t>
              </w:r>
            </w:ins>
            <w:del w:id="395" w:author="Author">
              <w:r w:rsidDel="00C40831">
                <w:rPr>
                  <w:rFonts w:ascii="Times New Roman" w:hAnsi="Times New Roman" w:cs="Times New Roman"/>
                </w:rPr>
                <w:delText>6</w:delText>
              </w:r>
            </w:del>
          </w:p>
        </w:tc>
        <w:tc>
          <w:tcPr>
            <w:tcW w:w="1080" w:type="dxa"/>
          </w:tcPr>
          <w:p w14:paraId="46CBE21A" w14:textId="3F4634EA" w:rsidR="00F44583" w:rsidRDefault="00F44583" w:rsidP="00F44583">
            <w:pPr>
              <w:jc w:val="center"/>
              <w:rPr>
                <w:rFonts w:ascii="Times New Roman" w:hAnsi="Times New Roman" w:cs="Times New Roman"/>
              </w:rPr>
            </w:pPr>
            <w:r>
              <w:rPr>
                <w:rFonts w:ascii="Times New Roman" w:hAnsi="Times New Roman" w:cs="Times New Roman"/>
              </w:rPr>
              <w:t>.2</w:t>
            </w:r>
            <w:ins w:id="396" w:author="Author">
              <w:r w:rsidR="00C40831">
                <w:rPr>
                  <w:rFonts w:ascii="Times New Roman" w:hAnsi="Times New Roman" w:cs="Times New Roman"/>
                </w:rPr>
                <w:t>8</w:t>
              </w:r>
            </w:ins>
            <w:del w:id="397" w:author="Author">
              <w:r w:rsidDel="00C40831">
                <w:rPr>
                  <w:rFonts w:ascii="Times New Roman" w:hAnsi="Times New Roman" w:cs="Times New Roman"/>
                </w:rPr>
                <w:delText>2</w:delText>
              </w:r>
            </w:del>
            <w:r>
              <w:rPr>
                <w:rFonts w:ascii="Times New Roman" w:hAnsi="Times New Roman" w:cs="Times New Roman"/>
              </w:rPr>
              <w:t>, .5</w:t>
            </w:r>
            <w:ins w:id="398" w:author="Author">
              <w:r w:rsidR="00C40831">
                <w:rPr>
                  <w:rFonts w:ascii="Times New Roman" w:hAnsi="Times New Roman" w:cs="Times New Roman"/>
                </w:rPr>
                <w:t>2</w:t>
              </w:r>
            </w:ins>
            <w:del w:id="399" w:author="Author">
              <w:r w:rsidDel="00C40831">
                <w:rPr>
                  <w:rFonts w:ascii="Times New Roman" w:hAnsi="Times New Roman" w:cs="Times New Roman"/>
                </w:rPr>
                <w:delText>4</w:delText>
              </w:r>
            </w:del>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6388FD03" w:rsidR="00F44583" w:rsidRDefault="00C40831" w:rsidP="00F44583">
            <w:pPr>
              <w:jc w:val="center"/>
              <w:rPr>
                <w:rFonts w:ascii="Times New Roman" w:hAnsi="Times New Roman" w:cs="Times New Roman"/>
              </w:rPr>
            </w:pPr>
            <w:ins w:id="400" w:author="Author">
              <w:r>
                <w:rPr>
                  <w:rFonts w:ascii="Times New Roman" w:hAnsi="Times New Roman" w:cs="Times New Roman"/>
                </w:rPr>
                <w:t>5</w:t>
              </w:r>
            </w:ins>
            <w:del w:id="401" w:author="Author">
              <w:r w:rsidR="00F44583" w:rsidDel="00C40831">
                <w:rPr>
                  <w:rFonts w:ascii="Times New Roman" w:hAnsi="Times New Roman" w:cs="Times New Roman"/>
                </w:rPr>
                <w:delText>4</w:delText>
              </w:r>
            </w:del>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rsidDel="00C40831" w14:paraId="4900FDFA" w14:textId="7913D928" w:rsidTr="00DC637E">
        <w:trPr>
          <w:del w:id="402" w:author="Author"/>
        </w:trPr>
        <w:tc>
          <w:tcPr>
            <w:tcW w:w="3330" w:type="dxa"/>
          </w:tcPr>
          <w:p w14:paraId="2744CA79" w14:textId="5650A5C9" w:rsidR="00F44583" w:rsidDel="00C40831" w:rsidRDefault="00F44583" w:rsidP="00F44583">
            <w:pPr>
              <w:jc w:val="both"/>
              <w:rPr>
                <w:del w:id="403" w:author="Author"/>
                <w:rFonts w:ascii="Times New Roman" w:hAnsi="Times New Roman" w:cs="Times New Roman"/>
              </w:rPr>
            </w:pPr>
            <w:del w:id="404" w:author="Author">
              <w:r w:rsidDel="00C40831">
                <w:rPr>
                  <w:rFonts w:ascii="Times New Roman" w:hAnsi="Times New Roman" w:cs="Times New Roman"/>
                </w:rPr>
                <w:delText>Emotional Stability</w:delText>
              </w:r>
            </w:del>
          </w:p>
        </w:tc>
        <w:tc>
          <w:tcPr>
            <w:tcW w:w="630" w:type="dxa"/>
          </w:tcPr>
          <w:p w14:paraId="1518563B" w14:textId="6EF4FADD" w:rsidR="00F44583" w:rsidDel="00C40831" w:rsidRDefault="00F44583" w:rsidP="00F44583">
            <w:pPr>
              <w:jc w:val="center"/>
              <w:rPr>
                <w:del w:id="405" w:author="Author"/>
                <w:rFonts w:ascii="Times New Roman" w:hAnsi="Times New Roman" w:cs="Times New Roman"/>
              </w:rPr>
            </w:pPr>
            <w:del w:id="406" w:author="Author">
              <w:r w:rsidDel="00C40831">
                <w:rPr>
                  <w:rFonts w:ascii="Times New Roman" w:hAnsi="Times New Roman" w:cs="Times New Roman"/>
                </w:rPr>
                <w:delText>7</w:delText>
              </w:r>
            </w:del>
          </w:p>
        </w:tc>
        <w:tc>
          <w:tcPr>
            <w:tcW w:w="1080" w:type="dxa"/>
          </w:tcPr>
          <w:p w14:paraId="61B0D9D7" w14:textId="4748F13D" w:rsidR="00F44583" w:rsidDel="00C40831" w:rsidRDefault="00F44583" w:rsidP="00F44583">
            <w:pPr>
              <w:jc w:val="center"/>
              <w:rPr>
                <w:del w:id="407" w:author="Author"/>
                <w:rFonts w:ascii="Times New Roman" w:hAnsi="Times New Roman" w:cs="Times New Roman"/>
              </w:rPr>
            </w:pPr>
            <w:del w:id="408" w:author="Author">
              <w:r w:rsidDel="00C40831">
                <w:rPr>
                  <w:rFonts w:ascii="Times New Roman" w:hAnsi="Times New Roman" w:cs="Times New Roman"/>
                </w:rPr>
                <w:delText>4</w:delText>
              </w:r>
            </w:del>
          </w:p>
        </w:tc>
        <w:tc>
          <w:tcPr>
            <w:tcW w:w="810" w:type="dxa"/>
          </w:tcPr>
          <w:p w14:paraId="58A20716" w14:textId="545B7BDD" w:rsidR="00F44583" w:rsidDel="00C40831" w:rsidRDefault="00F44583" w:rsidP="00F44583">
            <w:pPr>
              <w:jc w:val="center"/>
              <w:rPr>
                <w:del w:id="409" w:author="Author"/>
                <w:rFonts w:ascii="Times New Roman" w:hAnsi="Times New Roman" w:cs="Times New Roman"/>
              </w:rPr>
            </w:pPr>
            <w:del w:id="410" w:author="Author">
              <w:r w:rsidDel="00C40831">
                <w:rPr>
                  <w:rFonts w:ascii="Times New Roman" w:hAnsi="Times New Roman" w:cs="Times New Roman"/>
                </w:rPr>
                <w:delText>.11</w:delText>
              </w:r>
            </w:del>
          </w:p>
        </w:tc>
        <w:tc>
          <w:tcPr>
            <w:tcW w:w="630" w:type="dxa"/>
          </w:tcPr>
          <w:p w14:paraId="5AF6CC1B" w14:textId="54ABAACB" w:rsidR="00F44583" w:rsidDel="00C40831" w:rsidRDefault="00F44583" w:rsidP="00F44583">
            <w:pPr>
              <w:jc w:val="center"/>
              <w:rPr>
                <w:del w:id="411" w:author="Author"/>
                <w:rFonts w:ascii="Times New Roman" w:hAnsi="Times New Roman" w:cs="Times New Roman"/>
              </w:rPr>
            </w:pPr>
            <w:del w:id="412" w:author="Author">
              <w:r w:rsidDel="00C40831">
                <w:rPr>
                  <w:rFonts w:ascii="Times New Roman" w:hAnsi="Times New Roman" w:cs="Times New Roman"/>
                </w:rPr>
                <w:delText>.05</w:delText>
              </w:r>
            </w:del>
          </w:p>
        </w:tc>
        <w:tc>
          <w:tcPr>
            <w:tcW w:w="1080" w:type="dxa"/>
          </w:tcPr>
          <w:p w14:paraId="18724003" w14:textId="58C421F5" w:rsidR="00F44583" w:rsidRPr="00FF1F6F" w:rsidDel="00C40831" w:rsidRDefault="00F44583" w:rsidP="00F44583">
            <w:pPr>
              <w:jc w:val="center"/>
              <w:rPr>
                <w:del w:id="413" w:author="Author"/>
                <w:rFonts w:ascii="Times New Roman" w:hAnsi="Times New Roman" w:cs="Times New Roman"/>
              </w:rPr>
            </w:pPr>
            <w:del w:id="414" w:author="Author">
              <w:r w:rsidRPr="00FF1F6F" w:rsidDel="00C40831">
                <w:rPr>
                  <w:rFonts w:ascii="Times New Roman" w:hAnsi="Times New Roman" w:cs="Times New Roman"/>
                </w:rPr>
                <w:delText>-.</w:delText>
              </w:r>
              <w:r w:rsidDel="00C40831">
                <w:rPr>
                  <w:rFonts w:ascii="Times New Roman" w:hAnsi="Times New Roman" w:cs="Times New Roman"/>
                </w:rPr>
                <w:delText>03</w:delText>
              </w:r>
              <w:r w:rsidRPr="00FF1F6F" w:rsidDel="00C40831">
                <w:rPr>
                  <w:rFonts w:ascii="Times New Roman" w:hAnsi="Times New Roman" w:cs="Times New Roman"/>
                </w:rPr>
                <w:delText>, .</w:delText>
              </w:r>
              <w:r w:rsidDel="00C40831">
                <w:rPr>
                  <w:rFonts w:ascii="Times New Roman" w:hAnsi="Times New Roman" w:cs="Times New Roman"/>
                </w:rPr>
                <w:delText>24</w:delText>
              </w:r>
            </w:del>
          </w:p>
        </w:tc>
        <w:tc>
          <w:tcPr>
            <w:tcW w:w="990" w:type="dxa"/>
          </w:tcPr>
          <w:p w14:paraId="25A50A35" w14:textId="7757A9A3" w:rsidR="00F44583" w:rsidRPr="00FF1F6F" w:rsidDel="00C40831" w:rsidRDefault="00F44583" w:rsidP="00F44583">
            <w:pPr>
              <w:jc w:val="center"/>
              <w:rPr>
                <w:del w:id="415" w:author="Author"/>
                <w:rFonts w:ascii="Times New Roman" w:hAnsi="Times New Roman" w:cs="Times New Roman"/>
              </w:rPr>
            </w:pPr>
            <w:del w:id="416" w:author="Author">
              <w:r w:rsidDel="00C40831">
                <w:rPr>
                  <w:rFonts w:ascii="Times New Roman" w:hAnsi="Times New Roman" w:cs="Times New Roman"/>
                </w:rPr>
                <w:delText>.094</w:delText>
              </w:r>
            </w:del>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 xml:space="preserve">Funnel Plot for the Relationship between Narcissism and Self-Enhancement in </w:t>
      </w:r>
      <w:proofErr w:type="spellStart"/>
      <w:r w:rsidRPr="00425095">
        <w:rPr>
          <w:rFonts w:ascii="Times New Roman" w:hAnsi="Times New Roman" w:cs="Times New Roman"/>
          <w:i/>
          <w:sz w:val="24"/>
          <w:szCs w:val="24"/>
        </w:rPr>
        <w:t>Agentic</w:t>
      </w:r>
      <w:proofErr w:type="spellEnd"/>
      <w:r w:rsidRPr="00425095">
        <w:rPr>
          <w:rFonts w:ascii="Times New Roman" w:hAnsi="Times New Roman" w:cs="Times New Roman"/>
          <w:i/>
          <w:sz w:val="24"/>
          <w:szCs w:val="24"/>
        </w:rPr>
        <w:t xml:space="preserve">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ins w:id="417" w:author="Autho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ins w:id="418" w:author="Author"/>
          <w:rFonts w:ascii="Times New Roman" w:hAnsi="Times New Roman" w:cs="Times New Roman"/>
          <w:i/>
          <w:sz w:val="24"/>
          <w:szCs w:val="24"/>
        </w:rPr>
      </w:pPr>
    </w:p>
    <w:p w14:paraId="61FA1D51" w14:textId="53438F55" w:rsidR="00987FE2" w:rsidRDefault="00987FE2" w:rsidP="00425095">
      <w:pPr>
        <w:pStyle w:val="NoSpacing"/>
        <w:rPr>
          <w:ins w:id="419" w:author="Author"/>
          <w:rFonts w:ascii="Times New Roman" w:hAnsi="Times New Roman" w:cs="Times New Roman"/>
          <w:i/>
          <w:sz w:val="24"/>
          <w:szCs w:val="24"/>
        </w:rPr>
      </w:pPr>
      <w:ins w:id="420" w:author="Author">
        <w:r w:rsidRPr="00372570">
          <w:rPr>
            <w:noProof/>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ins>
    </w:p>
    <w:p w14:paraId="3E06D528" w14:textId="77777777" w:rsidR="00E95A3F" w:rsidRDefault="00E95A3F">
      <w:pPr>
        <w:rPr>
          <w:ins w:id="421" w:author="Author"/>
          <w:rFonts w:ascii="Times New Roman" w:hAnsi="Times New Roman" w:cs="Times New Roman"/>
          <w:i/>
          <w:sz w:val="24"/>
          <w:szCs w:val="24"/>
        </w:rPr>
      </w:pPr>
      <w:ins w:id="422" w:author="Author">
        <w:r>
          <w:rPr>
            <w:rFonts w:ascii="Times New Roman" w:hAnsi="Times New Roman" w:cs="Times New Roman"/>
            <w:i/>
            <w:sz w:val="24"/>
            <w:szCs w:val="24"/>
          </w:rPr>
          <w:br w:type="page"/>
        </w:r>
      </w:ins>
    </w:p>
    <w:p w14:paraId="63FD82BC" w14:textId="656B5126" w:rsidR="00425095" w:rsidRPr="00E95A3F" w:rsidRDefault="00E95A3F" w:rsidP="00425095">
      <w:pPr>
        <w:pStyle w:val="NoSpacing"/>
        <w:rPr>
          <w:ins w:id="423" w:author="Author"/>
          <w:rFonts w:ascii="Times New Roman" w:hAnsi="Times New Roman" w:cs="Times New Roman"/>
          <w:sz w:val="24"/>
          <w:szCs w:val="24"/>
          <w:rPrChange w:id="424" w:author="Author">
            <w:rPr>
              <w:ins w:id="425" w:author="Author"/>
              <w:rFonts w:ascii="Times New Roman" w:hAnsi="Times New Roman" w:cs="Times New Roman"/>
              <w:i/>
              <w:sz w:val="24"/>
              <w:szCs w:val="24"/>
            </w:rPr>
          </w:rPrChange>
        </w:rPr>
      </w:pPr>
      <w:ins w:id="426" w:author="Author">
        <w:r w:rsidRPr="00E95A3F">
          <w:rPr>
            <w:rFonts w:ascii="Times New Roman" w:hAnsi="Times New Roman" w:cs="Times New Roman"/>
            <w:sz w:val="24"/>
            <w:szCs w:val="24"/>
            <w:rPrChange w:id="427" w:author="Author">
              <w:rPr>
                <w:rFonts w:ascii="Times New Roman" w:hAnsi="Times New Roman" w:cs="Times New Roman"/>
                <w:i/>
                <w:sz w:val="24"/>
                <w:szCs w:val="24"/>
              </w:rPr>
            </w:rPrChange>
          </w:rPr>
          <w:lastRenderedPageBreak/>
          <w:t>Figure 4.</w:t>
        </w:r>
      </w:ins>
    </w:p>
    <w:p w14:paraId="272C3148" w14:textId="2200420C" w:rsidR="00E95A3F" w:rsidRPr="00E95A3F" w:rsidRDefault="00E95A3F" w:rsidP="00425095">
      <w:pPr>
        <w:pStyle w:val="NoSpacing"/>
        <w:rPr>
          <w:ins w:id="428" w:author="Author"/>
          <w:rFonts w:ascii="Times New Roman" w:hAnsi="Times New Roman" w:cs="Times New Roman"/>
          <w:i/>
          <w:sz w:val="24"/>
          <w:szCs w:val="24"/>
          <w:rPrChange w:id="429" w:author="Author">
            <w:rPr>
              <w:ins w:id="430" w:author="Author"/>
              <w:rFonts w:ascii="Times New Roman" w:hAnsi="Times New Roman" w:cs="Times New Roman"/>
              <w:i/>
              <w:sz w:val="24"/>
              <w:szCs w:val="24"/>
            </w:rPr>
          </w:rPrChange>
        </w:rPr>
      </w:pPr>
      <w:ins w:id="431" w:author="Author">
        <w:r w:rsidRPr="00E95A3F">
          <w:rPr>
            <w:rFonts w:ascii="Times New Roman" w:hAnsi="Times New Roman" w:cs="Times New Roman"/>
            <w:i/>
            <w:color w:val="000000"/>
            <w:rPrChange w:id="432" w:author="Author">
              <w:rPr>
                <w:rFonts w:ascii="Times New Roman" w:hAnsi="Times New Roman" w:cs="Times New Roman"/>
                <w:i/>
                <w:color w:val="000000"/>
              </w:rPr>
            </w:rPrChange>
          </w:rPr>
          <w:t>P</w:t>
        </w:r>
        <w:r w:rsidRPr="00E95A3F">
          <w:rPr>
            <w:rFonts w:ascii="Times New Roman" w:hAnsi="Times New Roman" w:cs="Times New Roman"/>
            <w:i/>
            <w:color w:val="000000"/>
            <w:rPrChange w:id="433" w:author="Author">
              <w:rPr>
                <w:rFonts w:ascii="Times New Roman" w:hAnsi="Times New Roman" w:cs="Times New Roman"/>
                <w:color w:val="000000"/>
              </w:rPr>
            </w:rPrChange>
          </w:rPr>
          <w:t xml:space="preserve">-curve </w:t>
        </w:r>
        <w:r w:rsidRPr="00E95A3F">
          <w:rPr>
            <w:rFonts w:ascii="Times New Roman" w:hAnsi="Times New Roman" w:cs="Times New Roman"/>
            <w:i/>
            <w:color w:val="000000"/>
            <w:rPrChange w:id="434" w:author="Author">
              <w:rPr>
                <w:rFonts w:ascii="Times New Roman" w:hAnsi="Times New Roman" w:cs="Times New Roman"/>
                <w:color w:val="000000"/>
              </w:rPr>
            </w:rPrChange>
          </w:rPr>
          <w:t>for Narcissism’s Relationship with Self-Enhancement</w:t>
        </w:r>
      </w:ins>
    </w:p>
    <w:p w14:paraId="61150F45" w14:textId="3A3A5DED" w:rsidR="00E95A3F" w:rsidRDefault="00E95A3F" w:rsidP="00425095">
      <w:pPr>
        <w:pStyle w:val="NoSpacing"/>
        <w:rPr>
          <w:ins w:id="435" w:author="Author"/>
          <w:rFonts w:ascii="Times New Roman" w:hAnsi="Times New Roman" w:cs="Times New Roman"/>
          <w:i/>
          <w:sz w:val="24"/>
          <w:szCs w:val="24"/>
        </w:rPr>
      </w:pPr>
      <w:ins w:id="436" w:author="Author">
        <w:r>
          <w:rPr>
            <w:rFonts w:ascii="Calibri" w:hAnsi="Calibri"/>
            <w:noProof/>
            <w:color w:val="000000"/>
            <w:sz w:val="27"/>
            <w:szCs w:val="27"/>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ins>
    </w:p>
    <w:p w14:paraId="6C3217E0" w14:textId="77777777" w:rsidR="00E95A3F" w:rsidRDefault="00E95A3F">
      <w:pPr>
        <w:rPr>
          <w:ins w:id="437" w:author="Author"/>
          <w:rFonts w:ascii="Times New Roman" w:hAnsi="Times New Roman" w:cs="Times New Roman"/>
          <w:i/>
          <w:sz w:val="24"/>
          <w:szCs w:val="24"/>
        </w:rPr>
      </w:pPr>
      <w:ins w:id="438" w:author="Author">
        <w:r>
          <w:rPr>
            <w:rFonts w:ascii="Times New Roman" w:hAnsi="Times New Roman" w:cs="Times New Roman"/>
            <w:i/>
            <w:sz w:val="24"/>
            <w:szCs w:val="24"/>
          </w:rPr>
          <w:br w:type="page"/>
        </w:r>
      </w:ins>
    </w:p>
    <w:p w14:paraId="7528EC87" w14:textId="77777777" w:rsidR="00E95A3F" w:rsidRPr="002329D7" w:rsidRDefault="00E95A3F" w:rsidP="00E95A3F">
      <w:pPr>
        <w:pStyle w:val="NoSpacing"/>
        <w:rPr>
          <w:ins w:id="439" w:author="Author"/>
          <w:rFonts w:ascii="Times New Roman" w:hAnsi="Times New Roman" w:cs="Times New Roman"/>
          <w:sz w:val="24"/>
          <w:szCs w:val="24"/>
        </w:rPr>
      </w:pPr>
      <w:ins w:id="440" w:author="Author">
        <w:r w:rsidRPr="002329D7">
          <w:rPr>
            <w:rFonts w:ascii="Times New Roman" w:hAnsi="Times New Roman" w:cs="Times New Roman"/>
            <w:sz w:val="24"/>
            <w:szCs w:val="24"/>
          </w:rPr>
          <w:lastRenderedPageBreak/>
          <w:t>Figure 4.</w:t>
        </w:r>
      </w:ins>
    </w:p>
    <w:p w14:paraId="37D9D12C" w14:textId="04513EE5" w:rsidR="00E95A3F" w:rsidRDefault="00E95A3F" w:rsidP="00E95A3F">
      <w:pPr>
        <w:pStyle w:val="NoSpacing"/>
        <w:tabs>
          <w:tab w:val="left" w:pos="9195"/>
        </w:tabs>
        <w:rPr>
          <w:ins w:id="441" w:author="Author"/>
          <w:rFonts w:ascii="Times New Roman" w:hAnsi="Times New Roman" w:cs="Times New Roman"/>
          <w:i/>
          <w:sz w:val="24"/>
          <w:szCs w:val="24"/>
        </w:rPr>
        <w:pPrChange w:id="442" w:author="Author">
          <w:pPr>
            <w:pStyle w:val="NoSpacing"/>
          </w:pPr>
        </w:pPrChange>
      </w:pPr>
      <w:ins w:id="443" w:author="Autho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w:t>
        </w:r>
        <w:proofErr w:type="spellStart"/>
        <w:r w:rsidRPr="00425095">
          <w:rPr>
            <w:rFonts w:ascii="Times New Roman" w:hAnsi="Times New Roman" w:cs="Times New Roman"/>
            <w:i/>
            <w:sz w:val="24"/>
            <w:szCs w:val="24"/>
          </w:rPr>
          <w:t>Agentic</w:t>
        </w:r>
        <w:proofErr w:type="spellEnd"/>
        <w:r w:rsidRPr="00425095">
          <w:rPr>
            <w:rFonts w:ascii="Times New Roman" w:hAnsi="Times New Roman" w:cs="Times New Roman"/>
            <w:i/>
            <w:sz w:val="24"/>
            <w:szCs w:val="24"/>
          </w:rPr>
          <w:t xml:space="preserve"> Criteria</w:t>
        </w:r>
        <w:r>
          <w:rPr>
            <w:rFonts w:ascii="Times New Roman" w:hAnsi="Times New Roman" w:cs="Times New Roman"/>
            <w:i/>
            <w:sz w:val="24"/>
            <w:szCs w:val="24"/>
          </w:rPr>
          <w:tab/>
        </w:r>
      </w:ins>
    </w:p>
    <w:p w14:paraId="3BE68F03" w14:textId="22B17FFA" w:rsidR="00E95A3F" w:rsidRPr="00425095" w:rsidRDefault="00E95A3F" w:rsidP="00E95A3F">
      <w:pPr>
        <w:pStyle w:val="NoSpacing"/>
        <w:tabs>
          <w:tab w:val="left" w:pos="9195"/>
        </w:tabs>
        <w:rPr>
          <w:rFonts w:ascii="Times New Roman" w:hAnsi="Times New Roman" w:cs="Times New Roman"/>
          <w:i/>
          <w:sz w:val="24"/>
          <w:szCs w:val="24"/>
        </w:rPr>
        <w:pPrChange w:id="444" w:author="Author">
          <w:pPr>
            <w:pStyle w:val="NoSpacing"/>
          </w:pPr>
        </w:pPrChange>
      </w:pPr>
      <w:ins w:id="445" w:author="Author">
        <w:r>
          <w:rPr>
            <w:rFonts w:ascii="Calibri" w:hAnsi="Calibri"/>
            <w:noProof/>
            <w:color w:val="000000"/>
            <w:sz w:val="27"/>
            <w:szCs w:val="27"/>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ins>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Agentic</w:t>
            </w:r>
            <w:proofErr w:type="spellEnd"/>
            <w:r w:rsidRPr="00F25738">
              <w:rPr>
                <w:rFonts w:ascii="Times New Roman" w:hAnsi="Times New Roman" w:cs="Times New Roman"/>
                <w:sz w:val="16"/>
                <w:szCs w:val="16"/>
              </w:rPr>
              <w:t xml:space="preserve">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DC637E" w:rsidRDefault="009F5A54" w:rsidP="00DF29E0">
            <w:pPr>
              <w:jc w:val="center"/>
              <w:rPr>
                <w:rFonts w:ascii="Times New Roman" w:hAnsi="Times New Roman" w:cs="Times New Roman"/>
                <w:sz w:val="16"/>
                <w:szCs w:val="16"/>
                <w:highlight w:val="yellow"/>
              </w:rPr>
            </w:pPr>
            <w:commentRangeStart w:id="446"/>
            <w:r w:rsidRPr="00DC637E">
              <w:rPr>
                <w:rFonts w:ascii="Times New Roman" w:hAnsi="Times New Roman" w:cs="Times New Roman"/>
                <w:sz w:val="16"/>
                <w:szCs w:val="16"/>
                <w:highlight w:val="yellow"/>
              </w:rPr>
              <w:t>861</w:t>
            </w:r>
            <w:commentRangeEnd w:id="446"/>
            <w:r w:rsidR="00442EE3">
              <w:rPr>
                <w:rStyle w:val="CommentReference"/>
              </w:rPr>
              <w:commentReference w:id="446"/>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5DEE1D2C" w:rsidR="005F07B1" w:rsidRPr="00F25738" w:rsidRDefault="007F5267"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12E20BAF" w:rsidR="005F07B1" w:rsidRPr="00AB3447" w:rsidRDefault="007F5267" w:rsidP="00DF29E0">
            <w:pPr>
              <w:jc w:val="center"/>
              <w:rPr>
                <w:rFonts w:ascii="Times New Roman" w:hAnsi="Times New Roman" w:cs="Times New Roman"/>
                <w:sz w:val="16"/>
                <w:szCs w:val="16"/>
                <w:highlight w:val="yellow"/>
              </w:rPr>
            </w:pPr>
            <w:r>
              <w:rPr>
                <w:rFonts w:ascii="Times New Roman" w:hAnsi="Times New Roman" w:cs="Times New Roman"/>
                <w:sz w:val="16"/>
                <w:szCs w:val="16"/>
              </w:rPr>
              <w:t>19</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uthor" w:initials="A">
    <w:p w14:paraId="365BFD17" w14:textId="1F583666" w:rsidR="00CA1C0F" w:rsidRDefault="00CA1C0F">
      <w:pPr>
        <w:pStyle w:val="CommentText"/>
      </w:pPr>
      <w:r>
        <w:rPr>
          <w:rStyle w:val="CommentReference"/>
        </w:rPr>
        <w:annotationRef/>
      </w:r>
      <w:r>
        <w:t>This citation’s first appearance; already on the Reference list; just need to list all authors.</w:t>
      </w:r>
    </w:p>
  </w:comment>
  <w:comment w:id="7" w:author="Author" w:initials="A">
    <w:p w14:paraId="6F7D4464" w14:textId="5A877711" w:rsidR="00CA1C0F" w:rsidRDefault="00CA1C0F">
      <w:pPr>
        <w:pStyle w:val="CommentText"/>
        <w:rPr>
          <w:lang w:eastAsia="zh-CN"/>
        </w:rPr>
      </w:pPr>
      <w:r>
        <w:rPr>
          <w:rStyle w:val="CommentReference"/>
        </w:rPr>
        <w:annotationRef/>
      </w:r>
      <w:r>
        <w:rPr>
          <w:rFonts w:hint="eastAsia"/>
          <w:lang w:eastAsia="zh-CN"/>
        </w:rPr>
        <w:t>1998? Already included on the reference list</w:t>
      </w:r>
    </w:p>
  </w:comment>
  <w:comment w:id="8" w:author="Author" w:initials="A">
    <w:p w14:paraId="288117F6" w14:textId="12895CF2" w:rsidR="00CA1C0F" w:rsidRDefault="00CA1C0F">
      <w:pPr>
        <w:pStyle w:val="CommentText"/>
      </w:pPr>
      <w:r>
        <w:rPr>
          <w:rStyle w:val="CommentReference"/>
        </w:rPr>
        <w:annotationRef/>
      </w:r>
      <w:proofErr w:type="gramStart"/>
      <w:r>
        <w:t>manifested</w:t>
      </w:r>
      <w:proofErr w:type="gramEnd"/>
    </w:p>
  </w:comment>
  <w:comment w:id="9" w:author="Author" w:initials="A">
    <w:p w14:paraId="36A1EDEA" w14:textId="7BAEEEBA" w:rsidR="00CA1C0F" w:rsidRDefault="00CA1C0F">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10" w:author="Author" w:initials="A">
    <w:p w14:paraId="11721103" w14:textId="5EFB8B97" w:rsidR="00CA1C0F" w:rsidRDefault="00CA1C0F">
      <w:pPr>
        <w:pStyle w:val="CommentText"/>
        <w:rPr>
          <w:lang w:eastAsia="zh-CN"/>
        </w:rPr>
      </w:pPr>
      <w:r>
        <w:rPr>
          <w:rStyle w:val="CommentReference"/>
        </w:rPr>
        <w:annotationRef/>
      </w:r>
      <w:proofErr w:type="gramStart"/>
      <w:r>
        <w:rPr>
          <w:rFonts w:hint="eastAsia"/>
          <w:lang w:eastAsia="zh-CN"/>
        </w:rPr>
        <w:t>narcissists</w:t>
      </w:r>
      <w:proofErr w:type="gramEnd"/>
      <w:r>
        <w:rPr>
          <w:lang w:eastAsia="zh-CN"/>
        </w:rPr>
        <w:t>’</w:t>
      </w:r>
    </w:p>
  </w:comment>
  <w:comment w:id="11" w:author="Author" w:initials="A">
    <w:p w14:paraId="790A87D3" w14:textId="1F92A1A8" w:rsidR="00CA1C0F" w:rsidRDefault="00CA1C0F">
      <w:pPr>
        <w:pStyle w:val="CommentText"/>
        <w:rPr>
          <w:lang w:eastAsia="zh-CN"/>
        </w:rPr>
      </w:pPr>
      <w:r>
        <w:rPr>
          <w:rStyle w:val="CommentReference"/>
        </w:rPr>
        <w:annotationRef/>
      </w:r>
      <w:r>
        <w:rPr>
          <w:rFonts w:hint="eastAsia"/>
          <w:lang w:eastAsia="zh-CN"/>
        </w:rPr>
        <w:t>2011a or 2011b?</w:t>
      </w:r>
    </w:p>
  </w:comment>
  <w:comment w:id="12" w:author="Author" w:initials="A">
    <w:p w14:paraId="2B270C04" w14:textId="1CA973BC" w:rsidR="00CA1C0F" w:rsidRDefault="00CA1C0F">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 xml:space="preserve">s 2013 instead of 2014; but on </w:t>
      </w:r>
      <w:proofErr w:type="spellStart"/>
      <w:r>
        <w:rPr>
          <w:rFonts w:hint="eastAsia"/>
          <w:lang w:eastAsia="zh-CN"/>
        </w:rPr>
        <w:t>PsycINFO</w:t>
      </w:r>
      <w:proofErr w:type="spellEnd"/>
      <w:r>
        <w:rPr>
          <w:rFonts w:hint="eastAsia"/>
          <w:lang w:eastAsia="zh-CN"/>
        </w:rPr>
        <w:t>, it says 2008</w:t>
      </w:r>
    </w:p>
  </w:comment>
  <w:comment w:id="13" w:author="Author" w:initials="A">
    <w:p w14:paraId="03965CAA" w14:textId="171905E5" w:rsidR="00CA1C0F" w:rsidRDefault="00CA1C0F">
      <w:pPr>
        <w:pStyle w:val="CommentText"/>
      </w:pPr>
      <w:r>
        <w:rPr>
          <w:rStyle w:val="CommentReference"/>
        </w:rPr>
        <w:annotationRef/>
      </w:r>
      <w:r>
        <w:t>Unfortunately, unreliability attenuates observed relationships.</w:t>
      </w:r>
    </w:p>
  </w:comment>
  <w:comment w:id="14" w:author="Author" w:initials="A">
    <w:p w14:paraId="09FAA547" w14:textId="12E8646F" w:rsidR="00CA1C0F" w:rsidRDefault="00CA1C0F">
      <w:pPr>
        <w:pStyle w:val="CommentText"/>
      </w:pPr>
      <w:r>
        <w:rPr>
          <w:rStyle w:val="CommentReference"/>
        </w:rPr>
        <w:annotationRef/>
      </w:r>
      <w:r>
        <w:t xml:space="preserve">Summarize result from Kurt &amp; </w:t>
      </w:r>
      <w:proofErr w:type="spellStart"/>
      <w:r>
        <w:t>Paulhus</w:t>
      </w:r>
      <w:proofErr w:type="spellEnd"/>
    </w:p>
  </w:comment>
  <w:comment w:id="15" w:author="Author" w:initials="A">
    <w:p w14:paraId="5D4ED0B2" w14:textId="77777777" w:rsidR="00CA1C0F" w:rsidRDefault="00CA1C0F" w:rsidP="002B7202">
      <w:pPr>
        <w:autoSpaceDE w:val="0"/>
        <w:autoSpaceDN w:val="0"/>
        <w:adjustRightInd w:val="0"/>
        <w:spacing w:after="0" w:line="240" w:lineRule="auto"/>
        <w:rPr>
          <w:rFonts w:ascii="AdvEPSTIM" w:hAnsi="AdvEPSTIM" w:cs="AdvEPSTIM"/>
          <w:color w:val="000000"/>
          <w:sz w:val="16"/>
          <w:szCs w:val="16"/>
        </w:rPr>
      </w:pPr>
      <w:r>
        <w:rPr>
          <w:rStyle w:val="CommentReference"/>
        </w:rPr>
        <w:annotationRef/>
      </w:r>
      <w:proofErr w:type="spellStart"/>
      <w:r>
        <w:rPr>
          <w:rFonts w:ascii="AdvEPSTIM" w:hAnsi="AdvEPSTIM" w:cs="AdvEPSTIM"/>
          <w:color w:val="000066"/>
          <w:sz w:val="16"/>
          <w:szCs w:val="16"/>
        </w:rPr>
        <w:t>Shrout</w:t>
      </w:r>
      <w:proofErr w:type="spellEnd"/>
      <w:r>
        <w:rPr>
          <w:rFonts w:ascii="AdvEPSTIM" w:hAnsi="AdvEPSTIM" w:cs="AdvEPSTIM"/>
          <w:color w:val="000066"/>
          <w:sz w:val="16"/>
          <w:szCs w:val="16"/>
        </w:rPr>
        <w:t xml:space="preserve"> (2007) </w:t>
      </w:r>
      <w:r>
        <w:rPr>
          <w:rFonts w:ascii="AdvEPSTIM" w:hAnsi="AdvEPSTIM" w:cs="AdvEPSTIM"/>
          <w:color w:val="000000"/>
          <w:sz w:val="16"/>
          <w:szCs w:val="16"/>
        </w:rPr>
        <w:t>suggests that residuals are</w:t>
      </w:r>
    </w:p>
    <w:p w14:paraId="6A4A66F1" w14:textId="33A91634" w:rsidR="00CA1C0F" w:rsidRPr="002B7202" w:rsidRDefault="00CA1C0F" w:rsidP="002B7202">
      <w:pPr>
        <w:pStyle w:val="CommentText"/>
        <w:rPr>
          <w:b/>
        </w:rPr>
      </w:pPr>
      <w:proofErr w:type="gramStart"/>
      <w:r>
        <w:rPr>
          <w:rFonts w:ascii="AdvEPSTIM" w:hAnsi="AdvEPSTIM" w:cs="AdvEPSTIM"/>
          <w:color w:val="000000"/>
          <w:sz w:val="16"/>
          <w:szCs w:val="16"/>
        </w:rPr>
        <w:t>preferred</w:t>
      </w:r>
      <w:proofErr w:type="gramEnd"/>
      <w:r>
        <w:rPr>
          <w:rFonts w:ascii="AdvEPSTIM" w:hAnsi="AdvEPSTIM" w:cs="AdvEPSTIM"/>
          <w:color w:val="000000"/>
          <w:sz w:val="16"/>
          <w:szCs w:val="16"/>
        </w:rPr>
        <w:t xml:space="preserve"> in contexts where one variable represents a criterion for the other variable (also see </w:t>
      </w:r>
      <w:proofErr w:type="spellStart"/>
      <w:r>
        <w:rPr>
          <w:rFonts w:ascii="AdvEPSTIM" w:hAnsi="AdvEPSTIM" w:cs="AdvEPSTIM"/>
          <w:color w:val="000066"/>
          <w:sz w:val="16"/>
          <w:szCs w:val="16"/>
        </w:rPr>
        <w:t>Zumbo</w:t>
      </w:r>
      <w:proofErr w:type="spellEnd"/>
      <w:r>
        <w:rPr>
          <w:rFonts w:ascii="AdvEPSTIM" w:hAnsi="AdvEPSTIM" w:cs="AdvEPSTIM"/>
          <w:color w:val="000066"/>
          <w:sz w:val="16"/>
          <w:szCs w:val="16"/>
        </w:rPr>
        <w:t>, 1999</w:t>
      </w:r>
      <w:r>
        <w:rPr>
          <w:rFonts w:ascii="AdvEPSTIM" w:hAnsi="AdvEPSTIM" w:cs="AdvEPSTIM"/>
          <w:color w:val="000000"/>
          <w:sz w:val="16"/>
          <w:szCs w:val="16"/>
        </w:rPr>
        <w:t>).</w:t>
      </w:r>
    </w:p>
  </w:comment>
  <w:comment w:id="16" w:author="Author" w:initials="A">
    <w:p w14:paraId="7239D611" w14:textId="3DAA4126" w:rsidR="00CA1C0F" w:rsidRDefault="00CA1C0F">
      <w:pPr>
        <w:pStyle w:val="CommentText"/>
      </w:pPr>
      <w:r>
        <w:rPr>
          <w:rStyle w:val="CommentReference"/>
        </w:rPr>
        <w:annotationRef/>
      </w:r>
      <w:r>
        <w:t>Be consistent when using ‘sample’ and ‘study’</w:t>
      </w:r>
    </w:p>
  </w:comment>
  <w:comment w:id="17" w:author="Author" w:initials="A">
    <w:p w14:paraId="7B07580C" w14:textId="4C1F75BC" w:rsidR="00CA1C0F" w:rsidRDefault="00CA1C0F">
      <w:pPr>
        <w:pStyle w:val="CommentText"/>
      </w:pPr>
      <w:r>
        <w:rPr>
          <w:rStyle w:val="CommentReference"/>
        </w:rPr>
        <w:annotationRef/>
      </w:r>
      <w:r>
        <w:t>17 samples I found</w:t>
      </w:r>
    </w:p>
  </w:comment>
  <w:comment w:id="30" w:author="Author" w:initials="A">
    <w:p w14:paraId="688AE30B" w14:textId="13C88C14" w:rsidR="00CA1C0F" w:rsidRDefault="00CA1C0F">
      <w:pPr>
        <w:pStyle w:val="CommentText"/>
      </w:pPr>
      <w:r>
        <w:rPr>
          <w:rStyle w:val="CommentReference"/>
        </w:rPr>
        <w:annotationRef/>
      </w:r>
      <w:r>
        <w:t>Update this?</w:t>
      </w:r>
    </w:p>
  </w:comment>
  <w:comment w:id="98" w:author="Author" w:initials="A">
    <w:p w14:paraId="57B0CE81" w14:textId="0C0254BC" w:rsidR="00CA1C0F" w:rsidRDefault="00CA1C0F">
      <w:pPr>
        <w:pStyle w:val="CommentText"/>
      </w:pPr>
      <w:r>
        <w:rPr>
          <w:rStyle w:val="CommentReference"/>
        </w:rPr>
        <w:annotationRef/>
      </w:r>
      <w:r>
        <w:t>Add tables of moderator analyses with only agency and only communion</w:t>
      </w:r>
    </w:p>
  </w:comment>
  <w:comment w:id="196" w:author="Author" w:initials="A">
    <w:p w14:paraId="5CB78B2F" w14:textId="26CBAB50" w:rsidR="00CA1C0F" w:rsidRDefault="00CA1C0F">
      <w:pPr>
        <w:pStyle w:val="CommentText"/>
      </w:pPr>
      <w:r>
        <w:rPr>
          <w:rStyle w:val="CommentReference"/>
        </w:rPr>
        <w:annotationRef/>
      </w:r>
      <w:r>
        <w:t>Rephrase did not enhance on RAT, per Editor Comment 6</w:t>
      </w:r>
    </w:p>
  </w:comment>
  <w:comment w:id="446" w:author="Author" w:initials="A">
    <w:p w14:paraId="135D0521" w14:textId="74AF4CC0" w:rsidR="00CA1C0F" w:rsidRDefault="00CA1C0F">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6A4A66F1" w15:done="0"/>
  <w15:commentEx w15:paraId="7239D611" w15:done="0"/>
  <w15:commentEx w15:paraId="7B07580C" w15:done="0"/>
  <w15:commentEx w15:paraId="688AE30B" w15:done="0"/>
  <w15:commentEx w15:paraId="57B0CE81" w15:done="0"/>
  <w15:commentEx w15:paraId="5CB78B2F"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A2274" w14:textId="77777777" w:rsidR="004B5C5C" w:rsidRDefault="004B5C5C" w:rsidP="008A68E8">
      <w:pPr>
        <w:spacing w:after="0" w:line="240" w:lineRule="auto"/>
      </w:pPr>
      <w:r>
        <w:separator/>
      </w:r>
    </w:p>
  </w:endnote>
  <w:endnote w:type="continuationSeparator" w:id="0">
    <w:p w14:paraId="6316E900" w14:textId="77777777" w:rsidR="004B5C5C" w:rsidRDefault="004B5C5C"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EPSTIM">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923AE" w14:textId="77777777" w:rsidR="004B5C5C" w:rsidRDefault="004B5C5C" w:rsidP="008A68E8">
      <w:pPr>
        <w:spacing w:after="0" w:line="240" w:lineRule="auto"/>
      </w:pPr>
      <w:r>
        <w:separator/>
      </w:r>
    </w:p>
  </w:footnote>
  <w:footnote w:type="continuationSeparator" w:id="0">
    <w:p w14:paraId="5EA31305" w14:textId="77777777" w:rsidR="004B5C5C" w:rsidRDefault="004B5C5C" w:rsidP="008A68E8">
      <w:pPr>
        <w:spacing w:after="0" w:line="240" w:lineRule="auto"/>
      </w:pPr>
      <w:r>
        <w:continuationSeparator/>
      </w:r>
    </w:p>
  </w:footnote>
  <w:footnote w:id="1">
    <w:p w14:paraId="79B1BDA3" w14:textId="011F437F" w:rsidR="00CA1C0F" w:rsidRPr="0056695A" w:rsidRDefault="00CA1C0F">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most researchers currently report their results by correlating narcissism with a difference score or a regression residual.</w:t>
      </w:r>
    </w:p>
  </w:footnote>
  <w:footnote w:id="2">
    <w:p w14:paraId="0C7A828A" w14:textId="072BEDF8" w:rsidR="00CA1C0F" w:rsidRPr="0056695A" w:rsidRDefault="00CA1C0F">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w:t>
      </w:r>
      <w:proofErr w:type="spellStart"/>
      <w:r w:rsidRPr="0056695A">
        <w:rPr>
          <w:rFonts w:ascii="Times New Roman" w:hAnsi="Times New Roman" w:cs="Times New Roman"/>
        </w:rPr>
        <w:t>agentic</w:t>
      </w:r>
      <w:proofErr w:type="spellEnd"/>
      <w:r w:rsidRPr="0056695A">
        <w:rPr>
          <w:rFonts w:ascii="Times New Roman" w:hAnsi="Times New Roman" w:cs="Times New Roman"/>
        </w:rPr>
        <w:t xml:space="preserve"> (e.g., achievement striving) facets (Costa &amp; McCrae, 1992).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 44; number of samples = 18; 95% CI = [-.04, .08]) and did not significantly differ from the narcissism-self-enhancement effect size for communal criteria when conscientiousness was included .05 (</w:t>
      </w:r>
      <w:r w:rsidRPr="0056695A">
        <w:rPr>
          <w:rFonts w:ascii="Times New Roman" w:hAnsi="Times New Roman" w:cs="Times New Roman"/>
          <w:i/>
        </w:rPr>
        <w:t>k</w:t>
      </w:r>
      <w:r w:rsidRPr="0056695A">
        <w:rPr>
          <w:rFonts w:ascii="Times New Roman" w:hAnsi="Times New Roman" w:cs="Times New Roman"/>
        </w:rPr>
        <w:t xml:space="preserve"> = 53; number of samples = 18; 95% CI = [-.004, .11]).</w:t>
      </w:r>
    </w:p>
  </w:footnote>
  <w:footnote w:id="3">
    <w:p w14:paraId="4C64D741" w14:textId="585E1BE2" w:rsidR="00CA1C0F" w:rsidRPr="0056695A" w:rsidRDefault="00CA1C0F" w:rsidP="00BB3688">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In this case, the intercept of the multilevel model without predictors (i.e., the null model) uses the same metric as a correlation coefficient.</w:t>
      </w:r>
    </w:p>
  </w:footnote>
  <w:footnote w:id="4">
    <w:p w14:paraId="43FC306F" w14:textId="28CF7AB0" w:rsidR="00CA1C0F" w:rsidRPr="0056695A" w:rsidRDefault="00CA1C0F">
      <w:pPr>
        <w:pStyle w:val="FootnoteText"/>
        <w:rPr>
          <w:rFonts w:ascii="Times New Roman" w:hAnsi="Times New Roman" w:cs="Times New Roman"/>
        </w:rPr>
      </w:pPr>
      <w:r w:rsidRPr="0056695A">
        <w:rPr>
          <w:rStyle w:val="FootnoteReference"/>
          <w:rFonts w:ascii="Times New Roman" w:hAnsi="Times New Roman" w:cs="Times New Roman"/>
          <w:rPrChange w:id="38" w:author="Author">
            <w:rPr>
              <w:rStyle w:val="FootnoteReference"/>
            </w:rPr>
          </w:rPrChange>
        </w:rPr>
        <w:footnoteRef/>
      </w:r>
      <w:r w:rsidRPr="0056695A">
        <w:rPr>
          <w:rFonts w:ascii="Times New Roman" w:hAnsi="Times New Roman" w:cs="Times New Roman"/>
          <w:rPrChange w:id="39" w:author="Author">
            <w:rPr/>
          </w:rPrChange>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w:t>
      </w:r>
      <w:proofErr w:type="spellStart"/>
      <w:r w:rsidRPr="0056695A">
        <w:rPr>
          <w:rFonts w:ascii="Times New Roman" w:hAnsi="Times New Roman" w:cs="Times New Roman"/>
        </w:rPr>
        <w:t>agentic</w:t>
      </w:r>
      <w:proofErr w:type="spellEnd"/>
      <w:r w:rsidRPr="0056695A">
        <w:rPr>
          <w:rFonts w:ascii="Times New Roman" w:hAnsi="Times New Roman" w:cs="Times New Roman"/>
        </w:rPr>
        <w:t xml:space="preserve">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 for each of these analyses were relatively wide suggesting that moderator variables were present. </w:t>
      </w:r>
    </w:p>
  </w:footnote>
  <w:footnote w:id="5">
    <w:p w14:paraId="3C4DE02E" w14:textId="5F485C2D" w:rsidR="00CA1C0F" w:rsidRPr="009E4FD7" w:rsidRDefault="00CA1C0F">
      <w:pPr>
        <w:pStyle w:val="FootnoteText"/>
        <w:rPr>
          <w:rFonts w:ascii="Times New Roman" w:hAnsi="Times New Roman" w:cs="Times New Roman"/>
          <w:rPrChange w:id="52" w:author="Author">
            <w:rPr/>
          </w:rPrChange>
        </w:rPr>
      </w:pPr>
      <w:ins w:id="53" w:author="Author">
        <w:r w:rsidRPr="009E4FD7">
          <w:rPr>
            <w:rStyle w:val="FootnoteReference"/>
            <w:rFonts w:ascii="Times New Roman" w:hAnsi="Times New Roman" w:cs="Times New Roman"/>
            <w:rPrChange w:id="54" w:author="Author">
              <w:rPr>
                <w:rStyle w:val="FootnoteReference"/>
              </w:rPr>
            </w:rPrChange>
          </w:rPr>
          <w:footnoteRef/>
        </w:r>
        <w:r w:rsidRPr="009E4FD7">
          <w:rPr>
            <w:rFonts w:ascii="Times New Roman" w:hAnsi="Times New Roman" w:cs="Times New Roman"/>
            <w:rPrChange w:id="55" w:author="Author">
              <w:rPr/>
            </w:rPrChange>
          </w:rPr>
          <w:t xml:space="preserve"> </w:t>
        </w:r>
        <w:r w:rsidRPr="009E4FD7">
          <w:rPr>
            <w:rFonts w:ascii="Times New Roman" w:hAnsi="Times New Roman" w:cs="Times New Roman"/>
            <w:rPrChange w:id="56" w:author="Author">
              <w:rPr>
                <w:rFonts w:ascii="Times New Roman" w:hAnsi="Times New Roman" w:cs="Times New Roman"/>
                <w:sz w:val="24"/>
                <w:szCs w:val="24"/>
              </w:rPr>
            </w:rPrChange>
          </w:rPr>
          <w:t xml:space="preserve">Notably, because the current study is using multilevel modeling for which there are multiple variance components, calculating the variance explained (i.e., </w:t>
        </w:r>
        <w:r w:rsidRPr="009E4FD7">
          <w:rPr>
            <w:rFonts w:ascii="Times New Roman" w:hAnsi="Times New Roman" w:cs="Times New Roman"/>
            <w:i/>
            <w:rPrChange w:id="57"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58"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59" w:author="Author">
              <w:rPr>
                <w:rFonts w:ascii="Times New Roman" w:hAnsi="Times New Roman" w:cs="Times New Roman"/>
                <w:sz w:val="24"/>
                <w:szCs w:val="24"/>
              </w:rPr>
            </w:rPrChange>
          </w:rPr>
          <w:t>)</w:t>
        </w:r>
        <w:r w:rsidRPr="009E4FD7">
          <w:rPr>
            <w:rFonts w:ascii="Times New Roman" w:hAnsi="Times New Roman" w:cs="Times New Roman"/>
            <w:i/>
            <w:rPrChange w:id="60" w:author="Author">
              <w:rPr>
                <w:rFonts w:ascii="Times New Roman" w:hAnsi="Times New Roman" w:cs="Times New Roman"/>
                <w:i/>
                <w:sz w:val="24"/>
                <w:szCs w:val="24"/>
              </w:rPr>
            </w:rPrChange>
          </w:rPr>
          <w:t xml:space="preserve"> </w:t>
        </w:r>
        <w:r w:rsidRPr="009E4FD7">
          <w:rPr>
            <w:rFonts w:ascii="Times New Roman" w:hAnsi="Times New Roman" w:cs="Times New Roman"/>
            <w:rPrChange w:id="61" w:author="Author">
              <w:rPr>
                <w:rFonts w:ascii="Times New Roman" w:hAnsi="Times New Roman" w:cs="Times New Roman"/>
                <w:sz w:val="24"/>
                <w:szCs w:val="24"/>
              </w:rPr>
            </w:rPrChange>
          </w:rPr>
          <w:t>is more complicated</w:t>
        </w:r>
        <w:r>
          <w:rPr>
            <w:rFonts w:ascii="Times New Roman" w:hAnsi="Times New Roman" w:cs="Times New Roman"/>
          </w:rPr>
          <w:t xml:space="preserve"> than for ordinary least squares regression</w:t>
        </w:r>
        <w:r w:rsidRPr="009E4FD7">
          <w:rPr>
            <w:rFonts w:ascii="Times New Roman" w:hAnsi="Times New Roman" w:cs="Times New Roman"/>
            <w:rPrChange w:id="62" w:author="Author">
              <w:rPr>
                <w:rFonts w:ascii="Times New Roman" w:hAnsi="Times New Roman" w:cs="Times New Roman"/>
                <w:sz w:val="24"/>
                <w:szCs w:val="24"/>
              </w:rPr>
            </w:rPrChange>
          </w:rPr>
          <w:t>. In fact, adding predictor variables occasionally increases rather than decreases some of the variance components in multilevel modeling. This increase in variance makes negative pseudo-</w:t>
        </w:r>
        <w:r w:rsidRPr="009E4FD7">
          <w:rPr>
            <w:rFonts w:ascii="Times New Roman" w:hAnsi="Times New Roman" w:cs="Times New Roman"/>
            <w:i/>
            <w:rPrChange w:id="63"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64" w:author="Author">
              <w:rPr>
                <w:rFonts w:ascii="Times New Roman" w:hAnsi="Times New Roman" w:cs="Times New Roman"/>
                <w:i/>
                <w:sz w:val="24"/>
                <w:szCs w:val="24"/>
                <w:vertAlign w:val="superscript"/>
              </w:rPr>
            </w:rPrChange>
          </w:rPr>
          <w:t xml:space="preserve">2 </w:t>
        </w:r>
        <w:r w:rsidRPr="009E4FD7">
          <w:rPr>
            <w:rFonts w:ascii="Times New Roman" w:hAnsi="Times New Roman" w:cs="Times New Roman"/>
            <w:rPrChange w:id="65" w:author="Author">
              <w:rPr>
                <w:rFonts w:ascii="Times New Roman" w:hAnsi="Times New Roman" w:cs="Times New Roman"/>
                <w:sz w:val="24"/>
                <w:szCs w:val="24"/>
              </w:rPr>
            </w:rPrChange>
          </w:rPr>
          <w:t xml:space="preserve">variables possible in </w:t>
        </w:r>
        <w:del w:id="66" w:author="Author">
          <w:r w:rsidRPr="009E4FD7" w:rsidDel="009E4FD7">
            <w:rPr>
              <w:rFonts w:ascii="Times New Roman" w:hAnsi="Times New Roman" w:cs="Times New Roman"/>
              <w:rPrChange w:id="67" w:author="Author">
                <w:rPr>
                  <w:rFonts w:ascii="Times New Roman" w:hAnsi="Times New Roman" w:cs="Times New Roman"/>
                  <w:sz w:val="24"/>
                  <w:szCs w:val="24"/>
                </w:rPr>
              </w:rPrChange>
            </w:rPr>
            <w:delText>this context</w:delText>
          </w:r>
        </w:del>
        <w:r>
          <w:rPr>
            <w:rFonts w:ascii="Times New Roman" w:hAnsi="Times New Roman" w:cs="Times New Roman"/>
          </w:rPr>
          <w:t>the multilevel modeling context</w:t>
        </w:r>
        <w:r w:rsidRPr="009E4FD7">
          <w:rPr>
            <w:rFonts w:ascii="Times New Roman" w:hAnsi="Times New Roman" w:cs="Times New Roman"/>
            <w:rPrChange w:id="68" w:author="Author">
              <w:rPr>
                <w:rFonts w:ascii="Times New Roman" w:hAnsi="Times New Roman" w:cs="Times New Roman"/>
                <w:sz w:val="24"/>
                <w:szCs w:val="24"/>
              </w:rPr>
            </w:rPrChange>
          </w:rPr>
          <w:t xml:space="preserve">. </w:t>
        </w:r>
        <w:proofErr w:type="spellStart"/>
        <w:r w:rsidRPr="009E4FD7">
          <w:rPr>
            <w:rFonts w:ascii="Times New Roman" w:hAnsi="Times New Roman" w:cs="Times New Roman"/>
            <w:rPrChange w:id="69" w:author="Author">
              <w:rPr>
                <w:rFonts w:ascii="Times New Roman" w:hAnsi="Times New Roman" w:cs="Times New Roman"/>
                <w:sz w:val="24"/>
                <w:szCs w:val="24"/>
              </w:rPr>
            </w:rPrChange>
          </w:rPr>
          <w:t>Raudenbush</w:t>
        </w:r>
        <w:proofErr w:type="spellEnd"/>
        <w:r w:rsidRPr="009E4FD7">
          <w:rPr>
            <w:rFonts w:ascii="Times New Roman" w:hAnsi="Times New Roman" w:cs="Times New Roman"/>
            <w:rPrChange w:id="70" w:author="Author">
              <w:rPr>
                <w:rFonts w:ascii="Times New Roman" w:hAnsi="Times New Roman" w:cs="Times New Roman"/>
                <w:sz w:val="24"/>
                <w:szCs w:val="24"/>
              </w:rPr>
            </w:rPrChange>
          </w:rPr>
          <w:t xml:space="preserve"> and </w:t>
        </w:r>
        <w:proofErr w:type="spellStart"/>
        <w:r w:rsidRPr="009E4FD7">
          <w:rPr>
            <w:rFonts w:ascii="Times New Roman" w:hAnsi="Times New Roman" w:cs="Times New Roman"/>
            <w:rPrChange w:id="71" w:author="Author">
              <w:rPr>
                <w:rFonts w:ascii="Times New Roman" w:hAnsi="Times New Roman" w:cs="Times New Roman"/>
                <w:sz w:val="24"/>
                <w:szCs w:val="24"/>
              </w:rPr>
            </w:rPrChange>
          </w:rPr>
          <w:t>Bryk</w:t>
        </w:r>
        <w:proofErr w:type="spellEnd"/>
        <w:r w:rsidRPr="009E4FD7">
          <w:rPr>
            <w:rFonts w:ascii="Times New Roman" w:hAnsi="Times New Roman" w:cs="Times New Roman"/>
            <w:rPrChange w:id="72" w:author="Author">
              <w:rPr>
                <w:rFonts w:ascii="Times New Roman" w:hAnsi="Times New Roman" w:cs="Times New Roman"/>
                <w:sz w:val="24"/>
                <w:szCs w:val="24"/>
              </w:rPr>
            </w:rPrChange>
          </w:rPr>
          <w:t xml:space="preserve"> (2002) note that “…it is mathematically possible under maximum likelihood estimation for the residual variance to increase slightly if a truly </w:t>
        </w:r>
        <w:proofErr w:type="spellStart"/>
        <w:r w:rsidRPr="009E4FD7">
          <w:rPr>
            <w:rFonts w:ascii="Times New Roman" w:hAnsi="Times New Roman" w:cs="Times New Roman"/>
            <w:rPrChange w:id="73"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74" w:author="Author">
              <w:rPr>
                <w:rFonts w:ascii="Times New Roman" w:hAnsi="Times New Roman" w:cs="Times New Roman"/>
                <w:sz w:val="24"/>
                <w:szCs w:val="24"/>
              </w:rPr>
            </w:rPrChange>
          </w:rPr>
          <w:t xml:space="preserve">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9E4FD7">
          <w:rPr>
            <w:rFonts w:ascii="Times New Roman" w:hAnsi="Times New Roman" w:cs="Times New Roman"/>
            <w:i/>
            <w:rPrChange w:id="75"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76"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77" w:author="Author">
              <w:rPr>
                <w:rFonts w:ascii="Times New Roman" w:hAnsi="Times New Roman" w:cs="Times New Roman"/>
                <w:sz w:val="24"/>
                <w:szCs w:val="24"/>
              </w:rPr>
            </w:rPrChange>
          </w:rPr>
          <w:t xml:space="preserve"> values will be interpreted as indicating particularly </w:t>
        </w:r>
        <w:proofErr w:type="spellStart"/>
        <w:r w:rsidRPr="009E4FD7">
          <w:rPr>
            <w:rFonts w:ascii="Times New Roman" w:hAnsi="Times New Roman" w:cs="Times New Roman"/>
            <w:rPrChange w:id="78"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79" w:author="Author">
              <w:rPr>
                <w:rFonts w:ascii="Times New Roman" w:hAnsi="Times New Roman" w:cs="Times New Roman"/>
                <w:sz w:val="24"/>
                <w:szCs w:val="24"/>
              </w:rPr>
            </w:rPrChange>
          </w:rPr>
          <w:t xml:space="preserve"> predictors.</w:t>
        </w:r>
      </w:ins>
    </w:p>
  </w:footnote>
  <w:footnote w:id="6">
    <w:p w14:paraId="7146A64C" w14:textId="7AB94FAF" w:rsidR="00CA1C0F" w:rsidRPr="0056695A" w:rsidRDefault="00CA1C0F">
      <w:pPr>
        <w:pStyle w:val="FootnoteText"/>
        <w:rPr>
          <w:rFonts w:ascii="Times New Roman" w:hAnsi="Times New Roman" w:cs="Times New Roman"/>
          <w:rPrChange w:id="93" w:author="Author">
            <w:rPr/>
          </w:rPrChange>
        </w:rPr>
      </w:pPr>
      <w:r w:rsidRPr="0056695A">
        <w:rPr>
          <w:rStyle w:val="FootnoteReference"/>
          <w:rFonts w:ascii="Times New Roman" w:hAnsi="Times New Roman" w:cs="Times New Roman"/>
          <w:rPrChange w:id="94" w:author="Author">
            <w:rPr>
              <w:rStyle w:val="FootnoteReference"/>
            </w:rPr>
          </w:rPrChange>
        </w:rPr>
        <w:footnoteRef/>
      </w:r>
      <w:r w:rsidRPr="0056695A">
        <w:rPr>
          <w:rFonts w:ascii="Times New Roman" w:hAnsi="Times New Roman" w:cs="Times New Roman"/>
          <w:rPrChange w:id="95" w:author="Author">
            <w:rPr/>
          </w:rPrChange>
        </w:rPr>
        <w:t xml:space="preserve"> </w:t>
      </w:r>
      <w:r w:rsidRPr="0056695A">
        <w:rPr>
          <w:rFonts w:ascii="Times New Roman" w:hAnsi="Times New Roman" w:cs="Times New Roman"/>
        </w:rPr>
        <w:t>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Model 2 in Table 3)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CA1C0F" w:rsidRPr="00AB4679" w:rsidRDefault="00CA1C0F"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9B7B5B">
          <w:rPr>
            <w:rFonts w:ascii="Times New Roman" w:hAnsi="Times New Roman" w:cs="Times New Roman"/>
            <w:noProof/>
          </w:rPr>
          <w:t>41</w:t>
        </w:r>
        <w:r w:rsidRPr="00AB4679">
          <w:rPr>
            <w:rFonts w:ascii="Times New Roman" w:hAnsi="Times New Roman" w:cs="Times New Roman"/>
            <w:noProof/>
          </w:rPr>
          <w:fldChar w:fldCharType="end"/>
        </w:r>
      </w:p>
    </w:sdtContent>
  </w:sdt>
  <w:p w14:paraId="0952CD1B" w14:textId="77777777" w:rsidR="00CA1C0F" w:rsidRPr="00AB4679" w:rsidRDefault="00CA1C0F">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CA1C0F" w:rsidRPr="00163139" w:rsidRDefault="00CA1C0F"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CA1C0F" w:rsidRPr="008A68E8" w:rsidRDefault="00CA1C0F"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29EF"/>
    <w:rsid w:val="000235DA"/>
    <w:rsid w:val="00024F0D"/>
    <w:rsid w:val="00025409"/>
    <w:rsid w:val="000274C9"/>
    <w:rsid w:val="00027735"/>
    <w:rsid w:val="00032537"/>
    <w:rsid w:val="000325C4"/>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2D43"/>
    <w:rsid w:val="00102D59"/>
    <w:rsid w:val="001032DF"/>
    <w:rsid w:val="001043CC"/>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FBB"/>
    <w:rsid w:val="00151665"/>
    <w:rsid w:val="00151A6F"/>
    <w:rsid w:val="00151AD6"/>
    <w:rsid w:val="00152331"/>
    <w:rsid w:val="0015233D"/>
    <w:rsid w:val="001524DA"/>
    <w:rsid w:val="00152F5E"/>
    <w:rsid w:val="0015318F"/>
    <w:rsid w:val="00153C80"/>
    <w:rsid w:val="00154B86"/>
    <w:rsid w:val="001573BB"/>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77D8F"/>
    <w:rsid w:val="001800F3"/>
    <w:rsid w:val="00180652"/>
    <w:rsid w:val="00181221"/>
    <w:rsid w:val="00181FAC"/>
    <w:rsid w:val="00183194"/>
    <w:rsid w:val="00185B63"/>
    <w:rsid w:val="00187DC6"/>
    <w:rsid w:val="00187EF4"/>
    <w:rsid w:val="00187FAB"/>
    <w:rsid w:val="00190473"/>
    <w:rsid w:val="001907D5"/>
    <w:rsid w:val="001923C5"/>
    <w:rsid w:val="00193843"/>
    <w:rsid w:val="00193CB3"/>
    <w:rsid w:val="001945A1"/>
    <w:rsid w:val="00195998"/>
    <w:rsid w:val="00196196"/>
    <w:rsid w:val="001966E1"/>
    <w:rsid w:val="001967D6"/>
    <w:rsid w:val="00196E77"/>
    <w:rsid w:val="001A1BF1"/>
    <w:rsid w:val="001A2282"/>
    <w:rsid w:val="001A378A"/>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6FF"/>
    <w:rsid w:val="00215616"/>
    <w:rsid w:val="0021581B"/>
    <w:rsid w:val="00216492"/>
    <w:rsid w:val="0021688E"/>
    <w:rsid w:val="00216DEE"/>
    <w:rsid w:val="0021768F"/>
    <w:rsid w:val="00217EC0"/>
    <w:rsid w:val="00220613"/>
    <w:rsid w:val="002213F2"/>
    <w:rsid w:val="00221647"/>
    <w:rsid w:val="0022327B"/>
    <w:rsid w:val="0022394F"/>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1800"/>
    <w:rsid w:val="00275B35"/>
    <w:rsid w:val="00276065"/>
    <w:rsid w:val="0027691B"/>
    <w:rsid w:val="00277E69"/>
    <w:rsid w:val="00281040"/>
    <w:rsid w:val="002813F5"/>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0DCF"/>
    <w:rsid w:val="002B1ABE"/>
    <w:rsid w:val="002B36AE"/>
    <w:rsid w:val="002B3E74"/>
    <w:rsid w:val="002B49B6"/>
    <w:rsid w:val="002B4F2B"/>
    <w:rsid w:val="002B50E5"/>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D7519"/>
    <w:rsid w:val="002E0649"/>
    <w:rsid w:val="002E390F"/>
    <w:rsid w:val="002E4D46"/>
    <w:rsid w:val="002E566B"/>
    <w:rsid w:val="002E5D70"/>
    <w:rsid w:val="002E7298"/>
    <w:rsid w:val="002E7517"/>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3E5"/>
    <w:rsid w:val="003049E5"/>
    <w:rsid w:val="00304E31"/>
    <w:rsid w:val="0030647A"/>
    <w:rsid w:val="003065CF"/>
    <w:rsid w:val="003070BB"/>
    <w:rsid w:val="003103E8"/>
    <w:rsid w:val="003112F8"/>
    <w:rsid w:val="003115A3"/>
    <w:rsid w:val="00313CFE"/>
    <w:rsid w:val="003151F9"/>
    <w:rsid w:val="0031535A"/>
    <w:rsid w:val="003154A2"/>
    <w:rsid w:val="003164F9"/>
    <w:rsid w:val="00316860"/>
    <w:rsid w:val="00316C3A"/>
    <w:rsid w:val="00322614"/>
    <w:rsid w:val="00324D6C"/>
    <w:rsid w:val="00324E87"/>
    <w:rsid w:val="003263C5"/>
    <w:rsid w:val="00327158"/>
    <w:rsid w:val="00330200"/>
    <w:rsid w:val="00331DE2"/>
    <w:rsid w:val="00331FB3"/>
    <w:rsid w:val="003324B0"/>
    <w:rsid w:val="00333131"/>
    <w:rsid w:val="00333717"/>
    <w:rsid w:val="00333E3B"/>
    <w:rsid w:val="00333E62"/>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7450"/>
    <w:rsid w:val="003C03CB"/>
    <w:rsid w:val="003C0FCB"/>
    <w:rsid w:val="003C198D"/>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394B"/>
    <w:rsid w:val="00413C27"/>
    <w:rsid w:val="00414AFB"/>
    <w:rsid w:val="00414E7D"/>
    <w:rsid w:val="00415823"/>
    <w:rsid w:val="00420D28"/>
    <w:rsid w:val="004213CC"/>
    <w:rsid w:val="004229E7"/>
    <w:rsid w:val="00425095"/>
    <w:rsid w:val="00425A93"/>
    <w:rsid w:val="0042656A"/>
    <w:rsid w:val="0042753D"/>
    <w:rsid w:val="004275F1"/>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611C9"/>
    <w:rsid w:val="00461DE3"/>
    <w:rsid w:val="0046287F"/>
    <w:rsid w:val="0046370A"/>
    <w:rsid w:val="00463C91"/>
    <w:rsid w:val="00464F35"/>
    <w:rsid w:val="00465099"/>
    <w:rsid w:val="0046545C"/>
    <w:rsid w:val="00466D99"/>
    <w:rsid w:val="00467125"/>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60673"/>
    <w:rsid w:val="00560F8B"/>
    <w:rsid w:val="00561AD8"/>
    <w:rsid w:val="0056307F"/>
    <w:rsid w:val="00564EFF"/>
    <w:rsid w:val="00565F38"/>
    <w:rsid w:val="0056695A"/>
    <w:rsid w:val="00571280"/>
    <w:rsid w:val="005718D4"/>
    <w:rsid w:val="00573421"/>
    <w:rsid w:val="005736EA"/>
    <w:rsid w:val="0057411C"/>
    <w:rsid w:val="005755D7"/>
    <w:rsid w:val="0057695C"/>
    <w:rsid w:val="00577786"/>
    <w:rsid w:val="00577CDD"/>
    <w:rsid w:val="005802F3"/>
    <w:rsid w:val="00581ECB"/>
    <w:rsid w:val="005825F5"/>
    <w:rsid w:val="00582BCB"/>
    <w:rsid w:val="0058327F"/>
    <w:rsid w:val="00583EB5"/>
    <w:rsid w:val="00585231"/>
    <w:rsid w:val="00587140"/>
    <w:rsid w:val="00587A2A"/>
    <w:rsid w:val="00590527"/>
    <w:rsid w:val="00590D79"/>
    <w:rsid w:val="005914FA"/>
    <w:rsid w:val="00594312"/>
    <w:rsid w:val="0059465C"/>
    <w:rsid w:val="005948BC"/>
    <w:rsid w:val="00597CBC"/>
    <w:rsid w:val="005A05E2"/>
    <w:rsid w:val="005A0B92"/>
    <w:rsid w:val="005A18D2"/>
    <w:rsid w:val="005A5DBA"/>
    <w:rsid w:val="005A6710"/>
    <w:rsid w:val="005A6AB9"/>
    <w:rsid w:val="005B0B1A"/>
    <w:rsid w:val="005B1F8C"/>
    <w:rsid w:val="005B2384"/>
    <w:rsid w:val="005B2A8F"/>
    <w:rsid w:val="005B2BD2"/>
    <w:rsid w:val="005B304C"/>
    <w:rsid w:val="005B3F68"/>
    <w:rsid w:val="005B41D2"/>
    <w:rsid w:val="005B6E87"/>
    <w:rsid w:val="005B6ED9"/>
    <w:rsid w:val="005B725B"/>
    <w:rsid w:val="005B7B75"/>
    <w:rsid w:val="005C2531"/>
    <w:rsid w:val="005C3331"/>
    <w:rsid w:val="005C43BB"/>
    <w:rsid w:val="005C5433"/>
    <w:rsid w:val="005C6988"/>
    <w:rsid w:val="005C7FF6"/>
    <w:rsid w:val="005D01FC"/>
    <w:rsid w:val="005D0373"/>
    <w:rsid w:val="005D03F4"/>
    <w:rsid w:val="005D1076"/>
    <w:rsid w:val="005D2076"/>
    <w:rsid w:val="005D293B"/>
    <w:rsid w:val="005D3A7E"/>
    <w:rsid w:val="005D3E0A"/>
    <w:rsid w:val="005D47E3"/>
    <w:rsid w:val="005D5E62"/>
    <w:rsid w:val="005D628D"/>
    <w:rsid w:val="005D6728"/>
    <w:rsid w:val="005D7A51"/>
    <w:rsid w:val="005D7E78"/>
    <w:rsid w:val="005E04F9"/>
    <w:rsid w:val="005E11A1"/>
    <w:rsid w:val="005E1C8E"/>
    <w:rsid w:val="005E358F"/>
    <w:rsid w:val="005E373B"/>
    <w:rsid w:val="005E68ED"/>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E66"/>
    <w:rsid w:val="00614CF5"/>
    <w:rsid w:val="00616C8D"/>
    <w:rsid w:val="006174E5"/>
    <w:rsid w:val="006200A2"/>
    <w:rsid w:val="0062048D"/>
    <w:rsid w:val="00621811"/>
    <w:rsid w:val="00622F5F"/>
    <w:rsid w:val="00623D98"/>
    <w:rsid w:val="006240FD"/>
    <w:rsid w:val="00625099"/>
    <w:rsid w:val="00625413"/>
    <w:rsid w:val="00625BF7"/>
    <w:rsid w:val="00625E29"/>
    <w:rsid w:val="00626780"/>
    <w:rsid w:val="00627181"/>
    <w:rsid w:val="006271B4"/>
    <w:rsid w:val="00630E34"/>
    <w:rsid w:val="00631362"/>
    <w:rsid w:val="00632B21"/>
    <w:rsid w:val="00632F1A"/>
    <w:rsid w:val="00632FE1"/>
    <w:rsid w:val="006335C2"/>
    <w:rsid w:val="00633D77"/>
    <w:rsid w:val="00633E61"/>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07E58"/>
    <w:rsid w:val="007119E2"/>
    <w:rsid w:val="00711C95"/>
    <w:rsid w:val="00712849"/>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5018"/>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0482"/>
    <w:rsid w:val="00751090"/>
    <w:rsid w:val="0075180B"/>
    <w:rsid w:val="0075311C"/>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F54"/>
    <w:rsid w:val="0078234C"/>
    <w:rsid w:val="00782406"/>
    <w:rsid w:val="007826C0"/>
    <w:rsid w:val="00784B1E"/>
    <w:rsid w:val="00784E62"/>
    <w:rsid w:val="00785DF4"/>
    <w:rsid w:val="00786DD4"/>
    <w:rsid w:val="00786EF6"/>
    <w:rsid w:val="007877F2"/>
    <w:rsid w:val="0079024A"/>
    <w:rsid w:val="00790FD9"/>
    <w:rsid w:val="0079386D"/>
    <w:rsid w:val="00793DE7"/>
    <w:rsid w:val="00793F03"/>
    <w:rsid w:val="00795BC4"/>
    <w:rsid w:val="007A10A8"/>
    <w:rsid w:val="007A184E"/>
    <w:rsid w:val="007A2D31"/>
    <w:rsid w:val="007A31F4"/>
    <w:rsid w:val="007A71D6"/>
    <w:rsid w:val="007A7B1F"/>
    <w:rsid w:val="007B1BD9"/>
    <w:rsid w:val="007B2038"/>
    <w:rsid w:val="007B2735"/>
    <w:rsid w:val="007B378F"/>
    <w:rsid w:val="007B4894"/>
    <w:rsid w:val="007B4E38"/>
    <w:rsid w:val="007B5589"/>
    <w:rsid w:val="007B7430"/>
    <w:rsid w:val="007C15FB"/>
    <w:rsid w:val="007C3211"/>
    <w:rsid w:val="007C5272"/>
    <w:rsid w:val="007C536B"/>
    <w:rsid w:val="007C563D"/>
    <w:rsid w:val="007C5AE4"/>
    <w:rsid w:val="007C5BE2"/>
    <w:rsid w:val="007C663B"/>
    <w:rsid w:val="007C668F"/>
    <w:rsid w:val="007C72DD"/>
    <w:rsid w:val="007C7815"/>
    <w:rsid w:val="007D082C"/>
    <w:rsid w:val="007D109E"/>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E89"/>
    <w:rsid w:val="00822FEB"/>
    <w:rsid w:val="0082300A"/>
    <w:rsid w:val="00823267"/>
    <w:rsid w:val="008239D8"/>
    <w:rsid w:val="0082524A"/>
    <w:rsid w:val="0082559C"/>
    <w:rsid w:val="00825FEB"/>
    <w:rsid w:val="0082733E"/>
    <w:rsid w:val="008273A0"/>
    <w:rsid w:val="00830217"/>
    <w:rsid w:val="0083062F"/>
    <w:rsid w:val="008308F4"/>
    <w:rsid w:val="00830DEB"/>
    <w:rsid w:val="00830F11"/>
    <w:rsid w:val="008336F9"/>
    <w:rsid w:val="00833EC9"/>
    <w:rsid w:val="00836330"/>
    <w:rsid w:val="00837164"/>
    <w:rsid w:val="00841A81"/>
    <w:rsid w:val="00841B30"/>
    <w:rsid w:val="00841D10"/>
    <w:rsid w:val="00841E01"/>
    <w:rsid w:val="00842166"/>
    <w:rsid w:val="008437DE"/>
    <w:rsid w:val="00843CD1"/>
    <w:rsid w:val="00846245"/>
    <w:rsid w:val="00847778"/>
    <w:rsid w:val="0085155E"/>
    <w:rsid w:val="00851AB7"/>
    <w:rsid w:val="008546FB"/>
    <w:rsid w:val="00857B26"/>
    <w:rsid w:val="00860C4C"/>
    <w:rsid w:val="00860D06"/>
    <w:rsid w:val="00861E73"/>
    <w:rsid w:val="00862B61"/>
    <w:rsid w:val="00862D4E"/>
    <w:rsid w:val="0086421D"/>
    <w:rsid w:val="00865361"/>
    <w:rsid w:val="008660B1"/>
    <w:rsid w:val="00867850"/>
    <w:rsid w:val="00867BFE"/>
    <w:rsid w:val="00867ED4"/>
    <w:rsid w:val="0087015A"/>
    <w:rsid w:val="008712F9"/>
    <w:rsid w:val="0087139A"/>
    <w:rsid w:val="00871765"/>
    <w:rsid w:val="008739B2"/>
    <w:rsid w:val="0088080A"/>
    <w:rsid w:val="00880EEF"/>
    <w:rsid w:val="00882766"/>
    <w:rsid w:val="00883E32"/>
    <w:rsid w:val="008860C4"/>
    <w:rsid w:val="00886E50"/>
    <w:rsid w:val="00890287"/>
    <w:rsid w:val="008917E5"/>
    <w:rsid w:val="00892587"/>
    <w:rsid w:val="00893055"/>
    <w:rsid w:val="00893311"/>
    <w:rsid w:val="00893C07"/>
    <w:rsid w:val="00893D1D"/>
    <w:rsid w:val="008944DC"/>
    <w:rsid w:val="00894680"/>
    <w:rsid w:val="00894997"/>
    <w:rsid w:val="008967F4"/>
    <w:rsid w:val="00896902"/>
    <w:rsid w:val="008A0020"/>
    <w:rsid w:val="008A1A6D"/>
    <w:rsid w:val="008A1F24"/>
    <w:rsid w:val="008A37E1"/>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C0269"/>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3442"/>
    <w:rsid w:val="0091351E"/>
    <w:rsid w:val="00914488"/>
    <w:rsid w:val="00914774"/>
    <w:rsid w:val="00914F8F"/>
    <w:rsid w:val="00915235"/>
    <w:rsid w:val="0091565A"/>
    <w:rsid w:val="0091652F"/>
    <w:rsid w:val="00916C70"/>
    <w:rsid w:val="00920219"/>
    <w:rsid w:val="00920F24"/>
    <w:rsid w:val="009221E0"/>
    <w:rsid w:val="00922538"/>
    <w:rsid w:val="00922EC4"/>
    <w:rsid w:val="0092309B"/>
    <w:rsid w:val="00923868"/>
    <w:rsid w:val="009242D7"/>
    <w:rsid w:val="009245C4"/>
    <w:rsid w:val="009267C7"/>
    <w:rsid w:val="009276B8"/>
    <w:rsid w:val="00930CA2"/>
    <w:rsid w:val="00931E11"/>
    <w:rsid w:val="0093213D"/>
    <w:rsid w:val="00934F87"/>
    <w:rsid w:val="00935148"/>
    <w:rsid w:val="0093638D"/>
    <w:rsid w:val="00941B5A"/>
    <w:rsid w:val="00944878"/>
    <w:rsid w:val="00944CB1"/>
    <w:rsid w:val="009462C3"/>
    <w:rsid w:val="00946A2F"/>
    <w:rsid w:val="00947021"/>
    <w:rsid w:val="0094709C"/>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E07"/>
    <w:rsid w:val="0098628A"/>
    <w:rsid w:val="00986BF4"/>
    <w:rsid w:val="00986FB3"/>
    <w:rsid w:val="00987FE2"/>
    <w:rsid w:val="00992CBD"/>
    <w:rsid w:val="00992F07"/>
    <w:rsid w:val="00993C78"/>
    <w:rsid w:val="00994F85"/>
    <w:rsid w:val="00994FD6"/>
    <w:rsid w:val="00996F0D"/>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6CB"/>
    <w:rsid w:val="009C7F94"/>
    <w:rsid w:val="009D0297"/>
    <w:rsid w:val="009D0D1B"/>
    <w:rsid w:val="009D0FAE"/>
    <w:rsid w:val="009D1A02"/>
    <w:rsid w:val="009D377F"/>
    <w:rsid w:val="009D4B29"/>
    <w:rsid w:val="009D5F50"/>
    <w:rsid w:val="009D6065"/>
    <w:rsid w:val="009D6B79"/>
    <w:rsid w:val="009E04AE"/>
    <w:rsid w:val="009E0AEE"/>
    <w:rsid w:val="009E2534"/>
    <w:rsid w:val="009E2F10"/>
    <w:rsid w:val="009E2F4C"/>
    <w:rsid w:val="009E3FDA"/>
    <w:rsid w:val="009E4FD7"/>
    <w:rsid w:val="009E5990"/>
    <w:rsid w:val="009E5B68"/>
    <w:rsid w:val="009E662D"/>
    <w:rsid w:val="009E67AA"/>
    <w:rsid w:val="009E700D"/>
    <w:rsid w:val="009F228E"/>
    <w:rsid w:val="009F2ED4"/>
    <w:rsid w:val="009F4530"/>
    <w:rsid w:val="009F5A54"/>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4FF"/>
    <w:rsid w:val="00A47835"/>
    <w:rsid w:val="00A47896"/>
    <w:rsid w:val="00A47A0A"/>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70FDA"/>
    <w:rsid w:val="00A71219"/>
    <w:rsid w:val="00A71D37"/>
    <w:rsid w:val="00A72053"/>
    <w:rsid w:val="00A745F6"/>
    <w:rsid w:val="00A7479A"/>
    <w:rsid w:val="00A74CB0"/>
    <w:rsid w:val="00A74F9B"/>
    <w:rsid w:val="00A75083"/>
    <w:rsid w:val="00A76299"/>
    <w:rsid w:val="00A76A0C"/>
    <w:rsid w:val="00A77674"/>
    <w:rsid w:val="00A7799A"/>
    <w:rsid w:val="00A80E6C"/>
    <w:rsid w:val="00A84728"/>
    <w:rsid w:val="00A850D8"/>
    <w:rsid w:val="00A86F0B"/>
    <w:rsid w:val="00A87BA8"/>
    <w:rsid w:val="00A92207"/>
    <w:rsid w:val="00A92F64"/>
    <w:rsid w:val="00A9525D"/>
    <w:rsid w:val="00A95AA4"/>
    <w:rsid w:val="00A9624A"/>
    <w:rsid w:val="00A96BED"/>
    <w:rsid w:val="00AA1F81"/>
    <w:rsid w:val="00AA2928"/>
    <w:rsid w:val="00AA3C24"/>
    <w:rsid w:val="00AA4D09"/>
    <w:rsid w:val="00AA50A6"/>
    <w:rsid w:val="00AA5284"/>
    <w:rsid w:val="00AA5E30"/>
    <w:rsid w:val="00AA6710"/>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C6A4F"/>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F73"/>
    <w:rsid w:val="00B034B0"/>
    <w:rsid w:val="00B03CF9"/>
    <w:rsid w:val="00B04728"/>
    <w:rsid w:val="00B04C8E"/>
    <w:rsid w:val="00B07FAA"/>
    <w:rsid w:val="00B121F0"/>
    <w:rsid w:val="00B13373"/>
    <w:rsid w:val="00B13BED"/>
    <w:rsid w:val="00B14D5D"/>
    <w:rsid w:val="00B16440"/>
    <w:rsid w:val="00B16F8D"/>
    <w:rsid w:val="00B17395"/>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91845"/>
    <w:rsid w:val="00B91ED7"/>
    <w:rsid w:val="00B934A5"/>
    <w:rsid w:val="00B96D06"/>
    <w:rsid w:val="00BA0FB2"/>
    <w:rsid w:val="00BA14B7"/>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733A"/>
    <w:rsid w:val="00BE7739"/>
    <w:rsid w:val="00BE7990"/>
    <w:rsid w:val="00BF4A75"/>
    <w:rsid w:val="00C01115"/>
    <w:rsid w:val="00C01281"/>
    <w:rsid w:val="00C0144E"/>
    <w:rsid w:val="00C01BBD"/>
    <w:rsid w:val="00C026E9"/>
    <w:rsid w:val="00C02DBB"/>
    <w:rsid w:val="00C0366D"/>
    <w:rsid w:val="00C048EB"/>
    <w:rsid w:val="00C05AC4"/>
    <w:rsid w:val="00C05D55"/>
    <w:rsid w:val="00C073B9"/>
    <w:rsid w:val="00C074CE"/>
    <w:rsid w:val="00C0770C"/>
    <w:rsid w:val="00C07EA1"/>
    <w:rsid w:val="00C10F74"/>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3F86"/>
    <w:rsid w:val="00C56F99"/>
    <w:rsid w:val="00C609FC"/>
    <w:rsid w:val="00C61E62"/>
    <w:rsid w:val="00C62B4A"/>
    <w:rsid w:val="00C636B6"/>
    <w:rsid w:val="00C64A9E"/>
    <w:rsid w:val="00C65FC0"/>
    <w:rsid w:val="00C665A4"/>
    <w:rsid w:val="00C66E26"/>
    <w:rsid w:val="00C67313"/>
    <w:rsid w:val="00C70F15"/>
    <w:rsid w:val="00C71BCA"/>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B0A12"/>
    <w:rsid w:val="00CB0D48"/>
    <w:rsid w:val="00CB25E0"/>
    <w:rsid w:val="00CB5488"/>
    <w:rsid w:val="00CB574E"/>
    <w:rsid w:val="00CB5DCC"/>
    <w:rsid w:val="00CB66B0"/>
    <w:rsid w:val="00CB6FF9"/>
    <w:rsid w:val="00CC1355"/>
    <w:rsid w:val="00CC13EA"/>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D3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40F9D"/>
    <w:rsid w:val="00D419D8"/>
    <w:rsid w:val="00D4496A"/>
    <w:rsid w:val="00D44ED1"/>
    <w:rsid w:val="00D44F20"/>
    <w:rsid w:val="00D4522E"/>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232A"/>
    <w:rsid w:val="00D640DC"/>
    <w:rsid w:val="00D660FC"/>
    <w:rsid w:val="00D67250"/>
    <w:rsid w:val="00D6727F"/>
    <w:rsid w:val="00D67800"/>
    <w:rsid w:val="00D67FC9"/>
    <w:rsid w:val="00D701F1"/>
    <w:rsid w:val="00D70869"/>
    <w:rsid w:val="00D71F91"/>
    <w:rsid w:val="00D727CD"/>
    <w:rsid w:val="00D75B46"/>
    <w:rsid w:val="00D80544"/>
    <w:rsid w:val="00D81B3C"/>
    <w:rsid w:val="00D81ECA"/>
    <w:rsid w:val="00D82443"/>
    <w:rsid w:val="00D8439D"/>
    <w:rsid w:val="00D855A5"/>
    <w:rsid w:val="00D862E6"/>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6983"/>
    <w:rsid w:val="00DA79AC"/>
    <w:rsid w:val="00DB1438"/>
    <w:rsid w:val="00DB2C3E"/>
    <w:rsid w:val="00DB3733"/>
    <w:rsid w:val="00DB3BEE"/>
    <w:rsid w:val="00DB53D6"/>
    <w:rsid w:val="00DB5432"/>
    <w:rsid w:val="00DB5941"/>
    <w:rsid w:val="00DB5E45"/>
    <w:rsid w:val="00DB6699"/>
    <w:rsid w:val="00DB691B"/>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55E"/>
    <w:rsid w:val="00DF358E"/>
    <w:rsid w:val="00DF3B9F"/>
    <w:rsid w:val="00DF63E1"/>
    <w:rsid w:val="00DF68D5"/>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5FFA"/>
    <w:rsid w:val="00E2625D"/>
    <w:rsid w:val="00E26282"/>
    <w:rsid w:val="00E26859"/>
    <w:rsid w:val="00E26C96"/>
    <w:rsid w:val="00E314D8"/>
    <w:rsid w:val="00E3303F"/>
    <w:rsid w:val="00E36046"/>
    <w:rsid w:val="00E36451"/>
    <w:rsid w:val="00E36D8D"/>
    <w:rsid w:val="00E36E40"/>
    <w:rsid w:val="00E37FAB"/>
    <w:rsid w:val="00E41949"/>
    <w:rsid w:val="00E421F5"/>
    <w:rsid w:val="00E43374"/>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B47"/>
    <w:rsid w:val="00E6311F"/>
    <w:rsid w:val="00E6375C"/>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537A"/>
    <w:rsid w:val="00EC56D9"/>
    <w:rsid w:val="00EC59E5"/>
    <w:rsid w:val="00EC624C"/>
    <w:rsid w:val="00EC66A2"/>
    <w:rsid w:val="00EC6DF8"/>
    <w:rsid w:val="00EC7060"/>
    <w:rsid w:val="00EC74F5"/>
    <w:rsid w:val="00EC759C"/>
    <w:rsid w:val="00ED0598"/>
    <w:rsid w:val="00ED0736"/>
    <w:rsid w:val="00ED1AD9"/>
    <w:rsid w:val="00ED2D3B"/>
    <w:rsid w:val="00ED31CB"/>
    <w:rsid w:val="00ED6BC1"/>
    <w:rsid w:val="00ED7A8A"/>
    <w:rsid w:val="00EE10E2"/>
    <w:rsid w:val="00EE1887"/>
    <w:rsid w:val="00EE1FC8"/>
    <w:rsid w:val="00EE29B3"/>
    <w:rsid w:val="00EE2AA1"/>
    <w:rsid w:val="00EE2F43"/>
    <w:rsid w:val="00EE304F"/>
    <w:rsid w:val="00EE33B2"/>
    <w:rsid w:val="00EE4BB0"/>
    <w:rsid w:val="00EE5443"/>
    <w:rsid w:val="00EE6A1A"/>
    <w:rsid w:val="00EE708F"/>
    <w:rsid w:val="00EE751D"/>
    <w:rsid w:val="00EE7E35"/>
    <w:rsid w:val="00EF214B"/>
    <w:rsid w:val="00EF287E"/>
    <w:rsid w:val="00EF2FD6"/>
    <w:rsid w:val="00EF3752"/>
    <w:rsid w:val="00EF39B8"/>
    <w:rsid w:val="00EF44E1"/>
    <w:rsid w:val="00EF4EA9"/>
    <w:rsid w:val="00EF4F81"/>
    <w:rsid w:val="00EF506D"/>
    <w:rsid w:val="00EF5B60"/>
    <w:rsid w:val="00EF667E"/>
    <w:rsid w:val="00EF753F"/>
    <w:rsid w:val="00EF7BA4"/>
    <w:rsid w:val="00F00BC1"/>
    <w:rsid w:val="00F01248"/>
    <w:rsid w:val="00F01B20"/>
    <w:rsid w:val="00F020A0"/>
    <w:rsid w:val="00F03178"/>
    <w:rsid w:val="00F04EAD"/>
    <w:rsid w:val="00F05C31"/>
    <w:rsid w:val="00F07A84"/>
    <w:rsid w:val="00F10C56"/>
    <w:rsid w:val="00F13D6E"/>
    <w:rsid w:val="00F14A35"/>
    <w:rsid w:val="00F15F08"/>
    <w:rsid w:val="00F17A0E"/>
    <w:rsid w:val="00F2186D"/>
    <w:rsid w:val="00F21A23"/>
    <w:rsid w:val="00F21CBC"/>
    <w:rsid w:val="00F23C17"/>
    <w:rsid w:val="00F23F47"/>
    <w:rsid w:val="00F24892"/>
    <w:rsid w:val="00F24B28"/>
    <w:rsid w:val="00F24FB5"/>
    <w:rsid w:val="00F25738"/>
    <w:rsid w:val="00F27092"/>
    <w:rsid w:val="00F2764B"/>
    <w:rsid w:val="00F30764"/>
    <w:rsid w:val="00F30F65"/>
    <w:rsid w:val="00F33C31"/>
    <w:rsid w:val="00F35B00"/>
    <w:rsid w:val="00F366F8"/>
    <w:rsid w:val="00F42512"/>
    <w:rsid w:val="00F4269D"/>
    <w:rsid w:val="00F42BE8"/>
    <w:rsid w:val="00F4301D"/>
    <w:rsid w:val="00F435C2"/>
    <w:rsid w:val="00F43D26"/>
    <w:rsid w:val="00F44583"/>
    <w:rsid w:val="00F453C2"/>
    <w:rsid w:val="00F456A8"/>
    <w:rsid w:val="00F46732"/>
    <w:rsid w:val="00F47179"/>
    <w:rsid w:val="00F47797"/>
    <w:rsid w:val="00F50581"/>
    <w:rsid w:val="00F507E2"/>
    <w:rsid w:val="00F51576"/>
    <w:rsid w:val="00F5205A"/>
    <w:rsid w:val="00F543E7"/>
    <w:rsid w:val="00F55232"/>
    <w:rsid w:val="00F55DBE"/>
    <w:rsid w:val="00F55DC9"/>
    <w:rsid w:val="00F56E95"/>
    <w:rsid w:val="00F57570"/>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0BE5"/>
    <w:rsid w:val="00F81690"/>
    <w:rsid w:val="00F83A68"/>
    <w:rsid w:val="00F84338"/>
    <w:rsid w:val="00F8522F"/>
    <w:rsid w:val="00F853E0"/>
    <w:rsid w:val="00F8564C"/>
    <w:rsid w:val="00F85BA1"/>
    <w:rsid w:val="00F87462"/>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E52"/>
    <w:rsid w:val="00FA08A1"/>
    <w:rsid w:val="00FA27D4"/>
    <w:rsid w:val="00FA2F78"/>
    <w:rsid w:val="00FA4B99"/>
    <w:rsid w:val="00FA4C30"/>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C59EE"/>
    <w:rsid w:val="00FD09FE"/>
    <w:rsid w:val="00FD4647"/>
    <w:rsid w:val="00FD566E"/>
    <w:rsid w:val="00FD627A"/>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arch.proquest.com/docview/618491041?accountid=14553" TargetMode="External"/><Relationship Id="rId18" Type="http://schemas.openxmlformats.org/officeDocument/2006/relationships/hyperlink" Target="http://search.proquest.com/docview/617953271?accountid=1455"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arch.proquest.com/docview/619179495?accountid=14553" TargetMode="External"/><Relationship Id="rId17" Type="http://schemas.openxmlformats.org/officeDocument/2006/relationships/hyperlink" Target="http://search.proquest.com/docview/619648461?accountid=14553"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arch.proquest.com/docview/618526942?accountid=14553" TargetMode="External"/><Relationship Id="rId20" Type="http://schemas.openxmlformats.org/officeDocument/2006/relationships/hyperlink" Target="http://search.proquest.com/docview/38413501?accountid=1455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proquest.com/docview/619456156?accountid=14553" TargetMode="Externa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merriam-webster.com/dictionary/grandiosity?show=0&amp;t=1403792900" TargetMode="External"/><Relationship Id="rId23" Type="http://schemas.openxmlformats.org/officeDocument/2006/relationships/image" Target="media/image1.emf"/><Relationship Id="rId28" Type="http://schemas.openxmlformats.org/officeDocument/2006/relationships/fontTable" Target="fontTable.xml"/><Relationship Id="rId10" Type="http://schemas.openxmlformats.org/officeDocument/2006/relationships/hyperlink" Target="http://www.p-curve.com/app3/" TargetMode="External"/><Relationship Id="rId19" Type="http://schemas.openxmlformats.org/officeDocument/2006/relationships/hyperlink" Target="http://search.proquest.com/docview/619143201?accountid=1455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arch.proquest.com/docview/38258365?accountid=14553" TargetMode="External"/><Relationship Id="rId22" Type="http://schemas.openxmlformats.org/officeDocument/2006/relationships/header" Target="header2.xml"/><Relationship Id="rId27" Type="http://schemas.openxmlformats.org/officeDocument/2006/relationships/image" Target="media/image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5B4E-BC1E-487D-BA94-D33DAE86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19508</Words>
  <Characters>111201</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2015-05-15T19:23:00Z</dcterms:created>
  <dcterms:modified xsi:type="dcterms:W3CDTF">2015-05-15T21:02:00Z</dcterms:modified>
</cp:coreProperties>
</file>