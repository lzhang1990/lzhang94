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w:t>
      </w:r>
      <w:proofErr w:type="spellStart"/>
      <w:r w:rsidR="008F7CAD">
        <w:rPr>
          <w:rFonts w:ascii="Times New Roman" w:hAnsi="Times New Roman" w:cs="Times New Roman"/>
          <w:sz w:val="24"/>
          <w:szCs w:val="24"/>
        </w:rPr>
        <w:t>agentic</w:t>
      </w:r>
      <w:proofErr w:type="spellEnd"/>
      <w:r w:rsidR="008F7CAD">
        <w:rPr>
          <w:rFonts w:ascii="Times New Roman" w:hAnsi="Times New Roman" w:cs="Times New Roman"/>
          <w:sz w:val="24"/>
          <w:szCs w:val="24"/>
        </w:rPr>
        <w:t xml:space="preserve">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w:t>
      </w:r>
      <w:proofErr w:type="spellStart"/>
      <w:r w:rsidR="00FD566E">
        <w:rPr>
          <w:rFonts w:ascii="Times New Roman" w:hAnsi="Times New Roman" w:cs="Times New Roman"/>
          <w:sz w:val="24"/>
          <w:szCs w:val="24"/>
        </w:rPr>
        <w:t>agentic</w:t>
      </w:r>
      <w:proofErr w:type="spellEnd"/>
      <w:r w:rsidR="00FD566E">
        <w:rPr>
          <w:rFonts w:ascii="Times New Roman" w:hAnsi="Times New Roman" w:cs="Times New Roman"/>
          <w:sz w:val="24"/>
          <w:szCs w:val="24"/>
        </w:rPr>
        <w:t xml:space="preserve">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proofErr w:type="spellStart"/>
      <w:r w:rsidR="003459A4" w:rsidRPr="00DC637E">
        <w:rPr>
          <w:rFonts w:ascii="Times New Roman" w:hAnsi="Times New Roman" w:cs="Times New Roman"/>
          <w:sz w:val="24"/>
          <w:szCs w:val="24"/>
        </w:rPr>
        <w:t>Morf</w:t>
      </w:r>
      <w:proofErr w:type="spellEnd"/>
      <w:r w:rsidR="003459A4" w:rsidRPr="00DC637E">
        <w:rPr>
          <w:rFonts w:ascii="Times New Roman" w:hAnsi="Times New Roman" w:cs="Times New Roman"/>
          <w:sz w:val="24"/>
          <w:szCs w:val="24"/>
        </w:rPr>
        <w:t xml:space="preserve">, Horvath, &amp; </w:t>
      </w:r>
      <w:proofErr w:type="spellStart"/>
      <w:r w:rsidR="003459A4" w:rsidRPr="00DC637E">
        <w:rPr>
          <w:rFonts w:ascii="Times New Roman" w:hAnsi="Times New Roman" w:cs="Times New Roman"/>
          <w:sz w:val="24"/>
          <w:szCs w:val="24"/>
        </w:rPr>
        <w:t>Torchetti</w:t>
      </w:r>
      <w:proofErr w:type="spellEnd"/>
      <w:r w:rsidR="003459A4" w:rsidRPr="00DC637E">
        <w:rPr>
          <w:rFonts w:ascii="Times New Roman" w:hAnsi="Times New Roman" w:cs="Times New Roman"/>
          <w:sz w:val="24"/>
          <w:szCs w:val="24"/>
        </w:rPr>
        <w:t>,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proofErr w:type="spellStart"/>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k</w:t>
      </w:r>
      <w:proofErr w:type="spellEnd"/>
      <w:r w:rsidR="00747424" w:rsidRPr="00DC637E">
        <w:rPr>
          <w:rFonts w:ascii="Times New Roman" w:hAnsi="Times New Roman" w:cs="Times New Roman"/>
          <w:sz w:val="24"/>
          <w:szCs w:val="24"/>
        </w:rPr>
        <w:t xml:space="preserve">, </w:t>
      </w:r>
      <w:proofErr w:type="spellStart"/>
      <w:r w:rsidR="00747424" w:rsidRPr="00DC637E">
        <w:rPr>
          <w:rFonts w:ascii="Times New Roman" w:hAnsi="Times New Roman" w:cs="Times New Roman"/>
          <w:sz w:val="24"/>
          <w:szCs w:val="24"/>
        </w:rPr>
        <w:t>Remiker</w:t>
      </w:r>
      <w:proofErr w:type="spellEnd"/>
      <w:r w:rsidR="00747424" w:rsidRPr="00DC637E">
        <w:rPr>
          <w:rFonts w:ascii="Times New Roman" w:hAnsi="Times New Roman" w:cs="Times New Roman"/>
          <w:sz w:val="24"/>
          <w:szCs w:val="24"/>
        </w:rPr>
        <w:t xml:space="preserve">, &amp; Baker, 2008; </w:t>
      </w:r>
      <w:r w:rsidR="00260A9E" w:rsidRPr="00DC637E">
        <w:rPr>
          <w:rFonts w:ascii="Times New Roman" w:hAnsi="Times New Roman" w:cs="Times New Roman"/>
          <w:sz w:val="24"/>
          <w:szCs w:val="24"/>
        </w:rPr>
        <w:t xml:space="preserve">Gabriel, </w:t>
      </w:r>
      <w:proofErr w:type="spellStart"/>
      <w:r w:rsidR="00260A9E" w:rsidRPr="00DC637E">
        <w:rPr>
          <w:rFonts w:ascii="Times New Roman" w:hAnsi="Times New Roman" w:cs="Times New Roman"/>
          <w:sz w:val="24"/>
          <w:szCs w:val="24"/>
        </w:rPr>
        <w:t>Critelli</w:t>
      </w:r>
      <w:proofErr w:type="spellEnd"/>
      <w:r w:rsidR="00260A9E" w:rsidRPr="00DC637E">
        <w:rPr>
          <w:rFonts w:ascii="Times New Roman" w:hAnsi="Times New Roman" w:cs="Times New Roman"/>
          <w:sz w:val="24"/>
          <w:szCs w:val="24"/>
        </w:rPr>
        <w:t xml:space="preserve">, &amp; </w:t>
      </w:r>
      <w:proofErr w:type="spellStart"/>
      <w:r w:rsidR="00260A9E" w:rsidRPr="00DC637E">
        <w:rPr>
          <w:rFonts w:ascii="Times New Roman" w:hAnsi="Times New Roman" w:cs="Times New Roman"/>
          <w:sz w:val="24"/>
          <w:szCs w:val="24"/>
        </w:rPr>
        <w:t>Ee</w:t>
      </w:r>
      <w:proofErr w:type="spellEnd"/>
      <w:r w:rsidR="00260A9E" w:rsidRPr="00DC637E">
        <w:rPr>
          <w:rFonts w:ascii="Times New Roman" w:hAnsi="Times New Roman" w:cs="Times New Roman"/>
          <w:sz w:val="24"/>
          <w:szCs w:val="24"/>
        </w:rPr>
        <w:t>, 1994), intelligent (</w:t>
      </w:r>
      <w:r w:rsidR="00F8564C" w:rsidRPr="00DC637E">
        <w:rPr>
          <w:rFonts w:ascii="Times New Roman" w:hAnsi="Times New Roman" w:cs="Times New Roman"/>
          <w:sz w:val="24"/>
          <w:szCs w:val="24"/>
        </w:rPr>
        <w:t xml:space="preserve">Farwell &amp; </w:t>
      </w:r>
      <w:proofErr w:type="spellStart"/>
      <w:r w:rsidR="00F8564C" w:rsidRPr="00DC637E">
        <w:rPr>
          <w:rFonts w:ascii="Times New Roman" w:hAnsi="Times New Roman" w:cs="Times New Roman"/>
          <w:sz w:val="24"/>
          <w:szCs w:val="24"/>
        </w:rPr>
        <w:t>Wohlwend</w:t>
      </w:r>
      <w:proofErr w:type="spellEnd"/>
      <w:r w:rsidR="00F8564C" w:rsidRPr="00DC637E">
        <w:rPr>
          <w:rFonts w:ascii="Times New Roman" w:hAnsi="Times New Roman" w:cs="Times New Roman"/>
          <w:sz w:val="24"/>
          <w:szCs w:val="24"/>
        </w:rPr>
        <w:t xml:space="preserve">-Lloyd, 1998; </w:t>
      </w:r>
      <w:r w:rsidR="00260A9E" w:rsidRPr="00DC637E">
        <w:rPr>
          <w:rFonts w:ascii="Times New Roman" w:hAnsi="Times New Roman" w:cs="Times New Roman"/>
          <w:sz w:val="24"/>
          <w:szCs w:val="24"/>
        </w:rPr>
        <w:t xml:space="preserve">Gabriel et al., 1994; </w:t>
      </w:r>
      <w:proofErr w:type="spellStart"/>
      <w:r w:rsidR="00523991" w:rsidRPr="00DC637E">
        <w:rPr>
          <w:rFonts w:ascii="Times New Roman" w:hAnsi="Times New Roman" w:cs="Times New Roman"/>
          <w:sz w:val="24"/>
          <w:szCs w:val="24"/>
        </w:rPr>
        <w:t>Paulhus</w:t>
      </w:r>
      <w:proofErr w:type="spellEnd"/>
      <w:r w:rsidR="00523991" w:rsidRPr="00DC637E">
        <w:rPr>
          <w:rFonts w:ascii="Times New Roman" w:hAnsi="Times New Roman" w:cs="Times New Roman"/>
          <w:sz w:val="24"/>
          <w:szCs w:val="24"/>
        </w:rPr>
        <w:t xml:space="preserve">, Harms, Bruce, &amp; </w:t>
      </w:r>
      <w:proofErr w:type="spellStart"/>
      <w:r w:rsidR="00523991" w:rsidRPr="00DC637E">
        <w:rPr>
          <w:rFonts w:ascii="Times New Roman" w:hAnsi="Times New Roman" w:cs="Times New Roman"/>
          <w:sz w:val="24"/>
          <w:szCs w:val="24"/>
        </w:rPr>
        <w:t>Lysy</w:t>
      </w:r>
      <w:proofErr w:type="spellEnd"/>
      <w:r w:rsidR="00523991" w:rsidRPr="00DC637E">
        <w:rPr>
          <w:rFonts w:ascii="Times New Roman" w:hAnsi="Times New Roman" w:cs="Times New Roman"/>
          <w:sz w:val="24"/>
          <w:szCs w:val="24"/>
        </w:rPr>
        <w:t xml:space="preserve">, 2003; </w:t>
      </w:r>
      <w:proofErr w:type="spellStart"/>
      <w:r w:rsidR="00260A9E" w:rsidRPr="00DC637E">
        <w:rPr>
          <w:rFonts w:ascii="Times New Roman" w:hAnsi="Times New Roman" w:cs="Times New Roman"/>
          <w:sz w:val="24"/>
          <w:szCs w:val="24"/>
        </w:rPr>
        <w:t>Paulhus</w:t>
      </w:r>
      <w:proofErr w:type="spellEnd"/>
      <w:r w:rsidR="00260A9E" w:rsidRPr="00DC637E">
        <w:rPr>
          <w:rFonts w:ascii="Times New Roman" w:hAnsi="Times New Roman" w:cs="Times New Roman"/>
          <w:sz w:val="24"/>
          <w:szCs w:val="24"/>
        </w:rPr>
        <w:t xml:space="preserve">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xml:space="preserve">; Judge, </w:t>
      </w:r>
      <w:proofErr w:type="spellStart"/>
      <w:r w:rsidR="00882766" w:rsidRPr="00DC637E">
        <w:rPr>
          <w:rFonts w:ascii="Times New Roman" w:hAnsi="Times New Roman" w:cs="Times New Roman"/>
          <w:sz w:val="24"/>
          <w:szCs w:val="24"/>
        </w:rPr>
        <w:t>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w:t>
      </w:r>
      <w:proofErr w:type="spellEnd"/>
      <w:r w:rsidR="00882766" w:rsidRPr="00DC637E">
        <w:rPr>
          <w:rFonts w:ascii="Times New Roman" w:hAnsi="Times New Roman" w:cs="Times New Roman"/>
          <w:sz w:val="24"/>
          <w:szCs w:val="24"/>
        </w:rPr>
        <w:t>,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proofErr w:type="spellStart"/>
      <w:r w:rsidR="00830F11" w:rsidRPr="00DC637E">
        <w:rPr>
          <w:rFonts w:ascii="Times New Roman" w:hAnsi="Times New Roman" w:cs="Times New Roman"/>
          <w:sz w:val="24"/>
          <w:szCs w:val="24"/>
        </w:rPr>
        <w:t>Vazire</w:t>
      </w:r>
      <w:proofErr w:type="spellEnd"/>
      <w:r w:rsidR="00830F11" w:rsidRPr="00DC637E">
        <w:rPr>
          <w:rFonts w:ascii="Times New Roman" w:hAnsi="Times New Roman" w:cs="Times New Roman"/>
          <w:sz w:val="24"/>
          <w:szCs w:val="24"/>
        </w:rPr>
        <w:t xml:space="preserve">, &amp; </w:t>
      </w:r>
      <w:proofErr w:type="spellStart"/>
      <w:r w:rsidR="00830F11" w:rsidRPr="00DC637E">
        <w:rPr>
          <w:rFonts w:ascii="Times New Roman" w:hAnsi="Times New Roman" w:cs="Times New Roman"/>
          <w:sz w:val="24"/>
          <w:szCs w:val="24"/>
        </w:rPr>
        <w:t>Oltmanns</w:t>
      </w:r>
      <w:proofErr w:type="spellEnd"/>
      <w:r w:rsidR="00830F11" w:rsidRPr="00DC637E">
        <w:rPr>
          <w:rFonts w:ascii="Times New Roman" w:hAnsi="Times New Roman" w:cs="Times New Roman"/>
          <w:sz w:val="24"/>
          <w:szCs w:val="24"/>
        </w:rPr>
        <w:t>,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&amp; Chang, 2008; </w:t>
      </w:r>
      <w:proofErr w:type="spellStart"/>
      <w:r w:rsidR="007F3D21"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Verplanken</w:t>
      </w:r>
      <w:proofErr w:type="spellEnd"/>
      <w:r w:rsidR="007F3D21" w:rsidRPr="00DC637E">
        <w:rPr>
          <w:rFonts w:ascii="Times New Roman" w:hAnsi="Times New Roman" w:cs="Times New Roman"/>
          <w:sz w:val="24"/>
          <w:szCs w:val="24"/>
        </w:rPr>
        <w:t xml:space="preserve">, &amp; </w:t>
      </w:r>
      <w:proofErr w:type="spellStart"/>
      <w:r w:rsidR="007F3D21" w:rsidRPr="00DC637E">
        <w:rPr>
          <w:rFonts w:ascii="Times New Roman" w:hAnsi="Times New Roman" w:cs="Times New Roman"/>
          <w:sz w:val="24"/>
          <w:szCs w:val="24"/>
        </w:rPr>
        <w:t>Maio</w:t>
      </w:r>
      <w:proofErr w:type="spellEnd"/>
      <w:r w:rsidR="007F3D21" w:rsidRPr="00DC637E">
        <w:rPr>
          <w:rFonts w:ascii="Times New Roman" w:hAnsi="Times New Roman" w:cs="Times New Roman"/>
          <w:sz w:val="24"/>
          <w:szCs w:val="24"/>
        </w:rPr>
        <w:t xml:space="preserve">, 2012; </w:t>
      </w:r>
      <w:proofErr w:type="spellStart"/>
      <w:r w:rsidR="007F3D21"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w:t>
      </w:r>
      <w:proofErr w:type="spellStart"/>
      <w:r w:rsidR="007F3D21"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&amp; </w:t>
      </w:r>
      <w:proofErr w:type="spellStart"/>
      <w:r w:rsidR="007F3D21" w:rsidRPr="00DC637E">
        <w:rPr>
          <w:rFonts w:ascii="Times New Roman" w:hAnsi="Times New Roman" w:cs="Times New Roman"/>
          <w:sz w:val="24"/>
          <w:szCs w:val="24"/>
        </w:rPr>
        <w:t>Toguchi</w:t>
      </w:r>
      <w:proofErr w:type="spellEnd"/>
      <w:r w:rsidR="007F3D21" w:rsidRPr="00DC637E">
        <w:rPr>
          <w:rFonts w:ascii="Times New Roman" w:hAnsi="Times New Roman" w:cs="Times New Roman"/>
          <w:sz w:val="24"/>
          <w:szCs w:val="24"/>
        </w:rPr>
        <w:t>,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w:t>
      </w:r>
      <w:proofErr w:type="gramStart"/>
      <w:r w:rsidR="006526F8" w:rsidRPr="00DC637E">
        <w:rPr>
          <w:rFonts w:ascii="Times New Roman" w:hAnsi="Times New Roman" w:cs="Times New Roman"/>
          <w:sz w:val="24"/>
          <w:szCs w:val="24"/>
        </w:rPr>
        <w:t>meta-</w:t>
      </w:r>
      <w:proofErr w:type="gramEnd"/>
      <w:r w:rsidR="006526F8" w:rsidRPr="00DC637E">
        <w:rPr>
          <w:rFonts w:ascii="Times New Roman" w:hAnsi="Times New Roman" w:cs="Times New Roman"/>
          <w:sz w:val="24"/>
          <w:szCs w:val="24"/>
        </w:rPr>
        <w:t xml:space="preserve">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proofErr w:type="spellStart"/>
      <w:r w:rsidR="00BB75F5" w:rsidRPr="00DC637E">
        <w:rPr>
          <w:rFonts w:ascii="Times New Roman" w:hAnsi="Times New Roman" w:cs="Times New Roman"/>
          <w:sz w:val="24"/>
          <w:szCs w:val="24"/>
        </w:rPr>
        <w:t>agentic</w:t>
      </w:r>
      <w:proofErr w:type="spellEnd"/>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proofErr w:type="spellStart"/>
      <w:r w:rsidR="00B267C5" w:rsidRPr="00DC637E">
        <w:rPr>
          <w:rFonts w:ascii="Times New Roman" w:hAnsi="Times New Roman" w:cs="Times New Roman"/>
          <w:sz w:val="24"/>
          <w:szCs w:val="24"/>
        </w:rPr>
        <w:t>Raskin</w:t>
      </w:r>
      <w:proofErr w:type="spellEnd"/>
      <w:r w:rsidR="00B267C5" w:rsidRPr="00DC637E">
        <w:rPr>
          <w:rFonts w:ascii="Times New Roman" w:hAnsi="Times New Roman" w:cs="Times New Roman"/>
          <w:sz w:val="24"/>
          <w:szCs w:val="24"/>
        </w:rPr>
        <w:t xml:space="preserve"> &amp; Terry, 1988</w:t>
      </w:r>
      <w:r w:rsidR="007F4EBA" w:rsidRPr="00DC637E">
        <w:rPr>
          <w:rFonts w:ascii="Times New Roman" w:hAnsi="Times New Roman" w:cs="Times New Roman"/>
          <w:sz w:val="24"/>
          <w:szCs w:val="24"/>
        </w:rPr>
        <w:t xml:space="preserve">; </w:t>
      </w:r>
      <w:proofErr w:type="spellStart"/>
      <w:r w:rsidR="007F4EBA" w:rsidRPr="0056771D">
        <w:rPr>
          <w:rFonts w:ascii="Times New Roman" w:hAnsi="Times New Roman" w:cs="Times New Roman"/>
          <w:sz w:val="24"/>
          <w:szCs w:val="24"/>
        </w:rPr>
        <w:t>Rhodewalt</w:t>
      </w:r>
      <w:proofErr w:type="spellEnd"/>
      <w:r w:rsidR="007F4EBA" w:rsidRPr="0056771D">
        <w:rPr>
          <w:rFonts w:ascii="Times New Roman" w:hAnsi="Times New Roman" w:cs="Times New Roman"/>
          <w:sz w:val="24"/>
          <w:szCs w:val="24"/>
        </w:rPr>
        <w: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proofErr w:type="spellStart"/>
      <w:r w:rsidR="003F2F9E" w:rsidRPr="00021A83">
        <w:rPr>
          <w:rFonts w:ascii="Times New Roman" w:hAnsi="Times New Roman" w:cs="Times New Roman"/>
          <w:sz w:val="24"/>
          <w:szCs w:val="24"/>
        </w:rPr>
        <w:t>Trzesniewski</w:t>
      </w:r>
      <w:proofErr w:type="spellEnd"/>
      <w:r w:rsidR="003F2F9E" w:rsidRPr="00021A83">
        <w:rPr>
          <w:rFonts w:ascii="Times New Roman" w:hAnsi="Times New Roman" w:cs="Times New Roman"/>
          <w:sz w:val="24"/>
          <w:szCs w:val="24"/>
        </w:rPr>
        <w:t>,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w:t>
      </w:r>
      <w:proofErr w:type="spellStart"/>
      <w:r w:rsidR="00C66E26" w:rsidRPr="00021A83">
        <w:rPr>
          <w:rFonts w:ascii="Times New Roman" w:hAnsi="Times New Roman" w:cs="Times New Roman"/>
          <w:sz w:val="24"/>
          <w:szCs w:val="24"/>
        </w:rPr>
        <w:t>Sedikides</w:t>
      </w:r>
      <w:proofErr w:type="spellEnd"/>
      <w:r w:rsidR="00C66E26" w:rsidRPr="00021A83">
        <w:rPr>
          <w:rFonts w:ascii="Times New Roman" w:hAnsi="Times New Roman" w:cs="Times New Roman"/>
          <w:sz w:val="24"/>
          <w:szCs w:val="24"/>
        </w:rPr>
        <w:t xml:space="preserve">, 2010; </w:t>
      </w:r>
      <w:proofErr w:type="spellStart"/>
      <w:r w:rsidR="00F01248" w:rsidRPr="00021A83">
        <w:rPr>
          <w:rFonts w:ascii="Times New Roman" w:hAnsi="Times New Roman" w:cs="Times New Roman"/>
          <w:sz w:val="24"/>
          <w:szCs w:val="24"/>
        </w:rPr>
        <w:t>Kernberg</w:t>
      </w:r>
      <w:proofErr w:type="spellEnd"/>
      <w:r w:rsidR="00F01248" w:rsidRPr="00021A83">
        <w:rPr>
          <w:rFonts w:ascii="Times New Roman" w:hAnsi="Times New Roman" w:cs="Times New Roman"/>
          <w:sz w:val="24"/>
          <w:szCs w:val="24"/>
        </w:rPr>
        <w:t xml:space="preserve">, 1985; </w:t>
      </w:r>
      <w:proofErr w:type="spellStart"/>
      <w:r w:rsidR="00F01248" w:rsidRPr="00021A83">
        <w:rPr>
          <w:rFonts w:ascii="Times New Roman" w:hAnsi="Times New Roman" w:cs="Times New Roman"/>
          <w:sz w:val="24"/>
          <w:szCs w:val="24"/>
        </w:rPr>
        <w:t>Millon</w:t>
      </w:r>
      <w:proofErr w:type="spellEnd"/>
      <w:r w:rsidR="00F01248" w:rsidRPr="00021A83">
        <w:rPr>
          <w:rFonts w:ascii="Times New Roman" w:hAnsi="Times New Roman" w:cs="Times New Roman"/>
          <w:sz w:val="24"/>
          <w:szCs w:val="24"/>
        </w:rPr>
        <w:t xml:space="preserve">, 1990; </w:t>
      </w:r>
      <w:proofErr w:type="spellStart"/>
      <w:r w:rsidR="004C46B8" w:rsidRPr="00021A83">
        <w:rPr>
          <w:rFonts w:ascii="Times New Roman" w:hAnsi="Times New Roman" w:cs="Times New Roman"/>
          <w:sz w:val="24"/>
          <w:szCs w:val="24"/>
        </w:rPr>
        <w:t>Morf</w:t>
      </w:r>
      <w:proofErr w:type="spellEnd"/>
      <w:r w:rsidR="004C46B8" w:rsidRPr="00021A83">
        <w:rPr>
          <w:rFonts w:ascii="Times New Roman" w:hAnsi="Times New Roman" w:cs="Times New Roman"/>
          <w:sz w:val="24"/>
          <w:szCs w:val="24"/>
        </w:rPr>
        <w:t xml:space="preserve"> et al., 2011; </w:t>
      </w:r>
      <w:proofErr w:type="spellStart"/>
      <w:r w:rsidR="00F01248" w:rsidRPr="00021A83">
        <w:rPr>
          <w:rFonts w:ascii="Times New Roman" w:hAnsi="Times New Roman" w:cs="Times New Roman"/>
          <w:sz w:val="24"/>
          <w:szCs w:val="24"/>
        </w:rPr>
        <w:t>Morf</w:t>
      </w:r>
      <w:proofErr w:type="spellEnd"/>
      <w:r w:rsidR="00F01248" w:rsidRPr="00021A83">
        <w:rPr>
          <w:rFonts w:ascii="Times New Roman" w:hAnsi="Times New Roman" w:cs="Times New Roman"/>
          <w:sz w:val="24"/>
          <w:szCs w:val="24"/>
        </w:rPr>
        <w:t xml:space="preserve"> &amp; </w:t>
      </w:r>
      <w:proofErr w:type="spellStart"/>
      <w:r w:rsidR="00F01248" w:rsidRPr="00021A83">
        <w:rPr>
          <w:rFonts w:ascii="Times New Roman" w:hAnsi="Times New Roman" w:cs="Times New Roman"/>
          <w:sz w:val="24"/>
          <w:szCs w:val="24"/>
        </w:rPr>
        <w:t>Rhodewalt</w:t>
      </w:r>
      <w:proofErr w:type="spellEnd"/>
      <w:r w:rsidR="00F01248" w:rsidRPr="00021A83">
        <w:rPr>
          <w:rFonts w:ascii="Times New Roman" w:hAnsi="Times New Roman" w:cs="Times New Roman"/>
          <w:sz w:val="24"/>
          <w:szCs w:val="24"/>
        </w:rPr>
        <w:t>, 2001;</w:t>
      </w:r>
      <w:r w:rsidR="004C46B8" w:rsidRPr="00021A83">
        <w:rPr>
          <w:rFonts w:ascii="Times New Roman" w:hAnsi="Times New Roman" w:cs="Times New Roman"/>
          <w:sz w:val="24"/>
          <w:szCs w:val="24"/>
        </w:rPr>
        <w:t xml:space="preserve"> </w:t>
      </w:r>
      <w:proofErr w:type="spellStart"/>
      <w:r w:rsidR="004C46B8" w:rsidRPr="0056771D">
        <w:rPr>
          <w:rFonts w:ascii="Times New Roman" w:hAnsi="Times New Roman" w:cs="Times New Roman"/>
          <w:sz w:val="24"/>
          <w:szCs w:val="24"/>
        </w:rPr>
        <w:t>Rhodewalt</w:t>
      </w:r>
      <w:proofErr w:type="spellEnd"/>
      <w:r w:rsidR="004C46B8" w:rsidRPr="0056771D">
        <w:rPr>
          <w:rFonts w:ascii="Times New Roman" w:hAnsi="Times New Roman" w:cs="Times New Roman"/>
          <w:sz w:val="24"/>
          <w:szCs w:val="24"/>
        </w:rPr>
        <w: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proofErr w:type="spellStart"/>
      <w:r w:rsidR="004C46B8" w:rsidRPr="00DC637E">
        <w:rPr>
          <w:rFonts w:ascii="Times New Roman" w:hAnsi="Times New Roman" w:cs="Times New Roman"/>
          <w:sz w:val="24"/>
          <w:szCs w:val="24"/>
        </w:rPr>
        <w:t>Mo</w:t>
      </w:r>
      <w:r w:rsidR="00AA3361">
        <w:rPr>
          <w:rFonts w:ascii="Times New Roman" w:hAnsi="Times New Roman" w:cs="Times New Roman"/>
          <w:sz w:val="24"/>
          <w:szCs w:val="24"/>
        </w:rPr>
        <w:t>rf</w:t>
      </w:r>
      <w:proofErr w:type="spellEnd"/>
      <w:r w:rsidR="00AA3361">
        <w:rPr>
          <w:rFonts w:ascii="Times New Roman" w:hAnsi="Times New Roman" w:cs="Times New Roman"/>
          <w:sz w:val="24"/>
          <w:szCs w:val="24"/>
        </w:rPr>
        <w:t xml:space="preserve"> et al., 2011; </w:t>
      </w:r>
      <w:proofErr w:type="spellStart"/>
      <w:r w:rsidR="00AA3361">
        <w:rPr>
          <w:rFonts w:ascii="Times New Roman" w:hAnsi="Times New Roman" w:cs="Times New Roman"/>
          <w:sz w:val="24"/>
          <w:szCs w:val="24"/>
        </w:rPr>
        <w:t>Rhodewalt</w:t>
      </w:r>
      <w:proofErr w:type="spellEnd"/>
      <w:r w:rsidR="00AA3361">
        <w:rPr>
          <w:rFonts w:ascii="Times New Roman" w:hAnsi="Times New Roman" w:cs="Times New Roman"/>
          <w:sz w:val="24"/>
          <w:szCs w:val="24"/>
        </w:rPr>
        <w: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 xml:space="preserve">For example, positive self-perceptions are defended by dealing harshly with potentially disconfirming evidence, such as by derogating and discrediting the source of negative feedback (Bushman &amp; </w:t>
      </w:r>
      <w:proofErr w:type="spellStart"/>
      <w:r w:rsidR="008B5273" w:rsidRPr="00DC637E">
        <w:rPr>
          <w:rFonts w:ascii="Times New Roman" w:hAnsi="Times New Roman" w:cs="Times New Roman"/>
          <w:sz w:val="24"/>
          <w:szCs w:val="24"/>
        </w:rPr>
        <w:t>Baumeister</w:t>
      </w:r>
      <w:proofErr w:type="spellEnd"/>
      <w:r w:rsidR="008B5273" w:rsidRPr="00DC637E">
        <w:rPr>
          <w:rFonts w:ascii="Times New Roman" w:hAnsi="Times New Roman" w:cs="Times New Roman"/>
          <w:sz w:val="24"/>
          <w:szCs w:val="24"/>
        </w:rPr>
        <w:t xml:space="preserve">, 1998; </w:t>
      </w:r>
      <w:proofErr w:type="spellStart"/>
      <w:r w:rsidR="008B5273" w:rsidRPr="00DC637E">
        <w:rPr>
          <w:rFonts w:ascii="Times New Roman" w:hAnsi="Times New Roman" w:cs="Times New Roman"/>
          <w:sz w:val="24"/>
          <w:szCs w:val="24"/>
        </w:rPr>
        <w:t>Kernis</w:t>
      </w:r>
      <w:proofErr w:type="spellEnd"/>
      <w:r w:rsidR="008B5273" w:rsidRPr="00DC637E">
        <w:rPr>
          <w:rFonts w:ascii="Times New Roman" w:hAnsi="Times New Roman" w:cs="Times New Roman"/>
          <w:sz w:val="24"/>
          <w:szCs w:val="24"/>
        </w:rPr>
        <w:t xml:space="preserve"> &amp; Sun, 1994) and by blaming other people when th</w:t>
      </w:r>
      <w:r w:rsidR="00EE71FF">
        <w:rPr>
          <w:rFonts w:ascii="Times New Roman" w:hAnsi="Times New Roman" w:cs="Times New Roman"/>
          <w:sz w:val="24"/>
          <w:szCs w:val="24"/>
        </w:rPr>
        <w:t xml:space="preserve">ey experience failure (Campbell, Reeder, </w:t>
      </w:r>
      <w:proofErr w:type="spellStart"/>
      <w:r w:rsidR="00EE71FF">
        <w:rPr>
          <w:rFonts w:ascii="Times New Roman" w:hAnsi="Times New Roman" w:cs="Times New Roman"/>
          <w:sz w:val="24"/>
          <w:szCs w:val="24"/>
        </w:rPr>
        <w:t>Sedikides</w:t>
      </w:r>
      <w:proofErr w:type="spellEnd"/>
      <w:r w:rsidR="00EE71FF">
        <w:rPr>
          <w:rFonts w:ascii="Times New Roman" w:hAnsi="Times New Roman" w:cs="Times New Roman"/>
          <w:sz w:val="24"/>
          <w:szCs w:val="24"/>
        </w:rPr>
        <w:t>,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proofErr w:type="spellStart"/>
      <w:r w:rsidR="00C32A80" w:rsidRPr="0056771D">
        <w:rPr>
          <w:rFonts w:ascii="Times New Roman" w:hAnsi="Times New Roman" w:cs="Times New Roman"/>
          <w:sz w:val="24"/>
          <w:szCs w:val="24"/>
        </w:rPr>
        <w:t>Alicke</w:t>
      </w:r>
      <w:proofErr w:type="spellEnd"/>
      <w:r w:rsidR="00C32A80" w:rsidRPr="0056771D">
        <w:rPr>
          <w:rFonts w:ascii="Times New Roman" w:hAnsi="Times New Roman" w:cs="Times New Roman"/>
          <w:sz w:val="24"/>
          <w:szCs w:val="24"/>
        </w:rPr>
        <w:t xml:space="preserve"> &amp; </w:t>
      </w:r>
      <w:proofErr w:type="spellStart"/>
      <w:r w:rsidR="00C32A80" w:rsidRPr="0056771D">
        <w:rPr>
          <w:rFonts w:ascii="Times New Roman" w:hAnsi="Times New Roman" w:cs="Times New Roman"/>
          <w:sz w:val="24"/>
          <w:szCs w:val="24"/>
        </w:rPr>
        <w:t>Sedikides</w:t>
      </w:r>
      <w:proofErr w:type="spellEnd"/>
      <w:r w:rsidR="00C32A80" w:rsidRPr="0056771D">
        <w:rPr>
          <w:rFonts w:ascii="Times New Roman" w:hAnsi="Times New Roman" w:cs="Times New Roman"/>
          <w:sz w:val="24"/>
          <w:szCs w:val="24"/>
        </w:rPr>
        <w:t>,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w:t>
      </w:r>
      <w:proofErr w:type="spellStart"/>
      <w:r w:rsidR="00A7479A" w:rsidRPr="00DC637E">
        <w:rPr>
          <w:rFonts w:ascii="Times New Roman" w:hAnsi="Times New Roman" w:cs="Times New Roman"/>
          <w:sz w:val="24"/>
          <w:szCs w:val="24"/>
        </w:rPr>
        <w:t>Alicke</w:t>
      </w:r>
      <w:proofErr w:type="spellEnd"/>
      <w:r w:rsidR="00A7479A" w:rsidRPr="00DC637E">
        <w:rPr>
          <w:rFonts w:ascii="Times New Roman" w:hAnsi="Times New Roman" w:cs="Times New Roman"/>
          <w:sz w:val="24"/>
          <w:szCs w:val="24"/>
        </w:rPr>
        <w:t xml:space="preserve"> and </w:t>
      </w:r>
      <w:proofErr w:type="spellStart"/>
      <w:r w:rsidR="00A7479A" w:rsidRPr="00DC637E">
        <w:rPr>
          <w:rFonts w:ascii="Times New Roman" w:hAnsi="Times New Roman" w:cs="Times New Roman"/>
          <w:sz w:val="24"/>
          <w:szCs w:val="24"/>
        </w:rPr>
        <w:t>Sedikides</w:t>
      </w:r>
      <w:proofErr w:type="spellEnd"/>
      <w:r w:rsidR="00A7479A" w:rsidRPr="00DC637E">
        <w:rPr>
          <w:rFonts w:ascii="Times New Roman" w:hAnsi="Times New Roman" w:cs="Times New Roman"/>
          <w:sz w:val="24"/>
          <w:szCs w:val="24"/>
        </w:rPr>
        <w:t xml:space="preserve">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w:t>
      </w:r>
      <w:proofErr w:type="spellStart"/>
      <w:r w:rsidR="00193843" w:rsidRPr="00DC637E">
        <w:rPr>
          <w:rFonts w:ascii="Times New Roman" w:hAnsi="Times New Roman" w:cs="Times New Roman"/>
          <w:sz w:val="24"/>
          <w:szCs w:val="24"/>
        </w:rPr>
        <w:t>Allport</w:t>
      </w:r>
      <w:proofErr w:type="spellEnd"/>
      <w:r w:rsidR="00193843" w:rsidRPr="00DC637E">
        <w:rPr>
          <w:rFonts w:ascii="Times New Roman" w:hAnsi="Times New Roman" w:cs="Times New Roman"/>
          <w:sz w:val="24"/>
          <w:szCs w:val="24"/>
        </w:rPr>
        <w:t xml:space="preserve">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proofErr w:type="spellStart"/>
      <w:r w:rsidR="00BD45D4" w:rsidRPr="00DC637E">
        <w:rPr>
          <w:rFonts w:ascii="Times New Roman" w:hAnsi="Times New Roman" w:cs="Times New Roman"/>
          <w:sz w:val="24"/>
          <w:szCs w:val="24"/>
        </w:rPr>
        <w:t>Kwang</w:t>
      </w:r>
      <w:proofErr w:type="spellEnd"/>
      <w:r w:rsidR="00BD45D4" w:rsidRPr="00DC637E">
        <w:rPr>
          <w:rFonts w:ascii="Times New Roman" w:hAnsi="Times New Roman" w:cs="Times New Roman"/>
          <w:sz w:val="24"/>
          <w:szCs w:val="24"/>
        </w:rPr>
        <w:t xml:space="preserve">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proofErr w:type="spellStart"/>
      <w:r w:rsidR="00024F0D" w:rsidRPr="00DC637E">
        <w:rPr>
          <w:rFonts w:ascii="Times New Roman" w:hAnsi="Times New Roman" w:cs="Times New Roman"/>
          <w:sz w:val="24"/>
          <w:szCs w:val="24"/>
        </w:rPr>
        <w:t>Alicke</w:t>
      </w:r>
      <w:proofErr w:type="spellEnd"/>
      <w:r w:rsidR="00024F0D" w:rsidRPr="00DC637E">
        <w:rPr>
          <w:rFonts w:ascii="Times New Roman" w:hAnsi="Times New Roman" w:cs="Times New Roman"/>
          <w:sz w:val="24"/>
          <w:szCs w:val="24"/>
        </w:rPr>
        <w:t xml:space="preserve"> &amp;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2009; </w:t>
      </w:r>
      <w:proofErr w:type="spellStart"/>
      <w:r w:rsidR="00024F0D" w:rsidRPr="00DC637E">
        <w:rPr>
          <w:rFonts w:ascii="Times New Roman" w:hAnsi="Times New Roman" w:cs="Times New Roman"/>
          <w:sz w:val="24"/>
          <w:szCs w:val="24"/>
        </w:rPr>
        <w:t>Alicke</w:t>
      </w:r>
      <w:proofErr w:type="spellEnd"/>
      <w:r w:rsidR="00024F0D" w:rsidRPr="00DC637E">
        <w:rPr>
          <w:rFonts w:ascii="Times New Roman" w:hAnsi="Times New Roman" w:cs="Times New Roman"/>
          <w:sz w:val="24"/>
          <w:szCs w:val="24"/>
        </w:rPr>
        <w:t xml:space="preserve"> &amp;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2011; </w:t>
      </w:r>
      <w:proofErr w:type="spellStart"/>
      <w:r w:rsidR="00024F0D" w:rsidRPr="00DC637E">
        <w:rPr>
          <w:rFonts w:ascii="Times New Roman" w:hAnsi="Times New Roman" w:cs="Times New Roman"/>
          <w:sz w:val="24"/>
          <w:szCs w:val="24"/>
        </w:rPr>
        <w:t>Sedikides</w:t>
      </w:r>
      <w:proofErr w:type="spellEnd"/>
      <w:r w:rsidR="00024F0D" w:rsidRPr="00DC637E">
        <w:rPr>
          <w:rFonts w:ascii="Times New Roman" w:hAnsi="Times New Roman" w:cs="Times New Roman"/>
          <w:sz w:val="24"/>
          <w:szCs w:val="24"/>
        </w:rPr>
        <w:t xml:space="preserve">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 xml:space="preserve">Campbell &amp; </w:t>
      </w:r>
      <w:proofErr w:type="spellStart"/>
      <w:r w:rsidR="00FC3CD1" w:rsidRPr="00DC637E">
        <w:rPr>
          <w:rFonts w:ascii="Times New Roman" w:hAnsi="Times New Roman" w:cs="Times New Roman"/>
          <w:sz w:val="24"/>
          <w:szCs w:val="24"/>
        </w:rPr>
        <w:t>Sedikides</w:t>
      </w:r>
      <w:proofErr w:type="spellEnd"/>
      <w:r w:rsidR="00FC3CD1" w:rsidRPr="00DC637E">
        <w:rPr>
          <w:rFonts w:ascii="Times New Roman" w:hAnsi="Times New Roman" w:cs="Times New Roman"/>
          <w:sz w:val="24"/>
          <w:szCs w:val="24"/>
        </w:rPr>
        <w:t xml:space="preserve">, 1999; </w:t>
      </w:r>
      <w:proofErr w:type="spellStart"/>
      <w:r w:rsidR="00FC3CD1" w:rsidRPr="00DC637E">
        <w:rPr>
          <w:rFonts w:ascii="Times New Roman" w:hAnsi="Times New Roman" w:cs="Times New Roman"/>
          <w:sz w:val="24"/>
          <w:szCs w:val="24"/>
        </w:rPr>
        <w:t>Mezulis</w:t>
      </w:r>
      <w:proofErr w:type="spellEnd"/>
      <w:r w:rsidR="00FC3CD1" w:rsidRPr="00DC637E">
        <w:rPr>
          <w:rFonts w:ascii="Times New Roman" w:hAnsi="Times New Roman" w:cs="Times New Roman"/>
          <w:sz w:val="24"/>
          <w:szCs w:val="24"/>
        </w:rPr>
        <w:t xml:space="preserve">, Abramson, Hyde, &amp; </w:t>
      </w:r>
      <w:proofErr w:type="spellStart"/>
      <w:r w:rsidR="00FC3CD1" w:rsidRPr="00DC637E">
        <w:rPr>
          <w:rFonts w:ascii="Times New Roman" w:hAnsi="Times New Roman" w:cs="Times New Roman"/>
          <w:sz w:val="24"/>
          <w:szCs w:val="24"/>
        </w:rPr>
        <w:t>Hankin</w:t>
      </w:r>
      <w:proofErr w:type="spellEnd"/>
      <w:r w:rsidR="00FC3CD1" w:rsidRPr="00DC637E">
        <w:rPr>
          <w:rFonts w:ascii="Times New Roman" w:hAnsi="Times New Roman" w:cs="Times New Roman"/>
          <w:sz w:val="24"/>
          <w:szCs w:val="24"/>
        </w:rPr>
        <w:t>,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w:t>
      </w:r>
      <w:proofErr w:type="spellStart"/>
      <w:r w:rsidR="00A538AB" w:rsidRPr="00DC637E">
        <w:rPr>
          <w:rFonts w:ascii="Times New Roman" w:hAnsi="Times New Roman" w:cs="Times New Roman"/>
          <w:sz w:val="24"/>
          <w:szCs w:val="24"/>
        </w:rPr>
        <w:t>Alicke</w:t>
      </w:r>
      <w:proofErr w:type="spellEnd"/>
      <w:r w:rsidR="00A538AB" w:rsidRPr="00DC637E">
        <w:rPr>
          <w:rFonts w:ascii="Times New Roman" w:hAnsi="Times New Roman" w:cs="Times New Roman"/>
          <w:sz w:val="24"/>
          <w:szCs w:val="24"/>
        </w:rPr>
        <w:t xml:space="preserve">, 1985; </w:t>
      </w:r>
      <w:proofErr w:type="spellStart"/>
      <w:r w:rsidR="00FC3CD1" w:rsidRPr="00DC637E">
        <w:rPr>
          <w:rFonts w:ascii="Times New Roman" w:hAnsi="Times New Roman" w:cs="Times New Roman"/>
          <w:sz w:val="24"/>
          <w:szCs w:val="24"/>
        </w:rPr>
        <w:t>Alicke</w:t>
      </w:r>
      <w:proofErr w:type="spellEnd"/>
      <w:r w:rsidR="00FC3CD1" w:rsidRPr="00DC637E">
        <w:rPr>
          <w:rFonts w:ascii="Times New Roman" w:hAnsi="Times New Roman" w:cs="Times New Roman"/>
          <w:sz w:val="24"/>
          <w:szCs w:val="24"/>
        </w:rPr>
        <w:t xml:space="preserve"> &amp; </w:t>
      </w:r>
      <w:proofErr w:type="spellStart"/>
      <w:r w:rsidR="00FC3CD1" w:rsidRPr="00DC637E">
        <w:rPr>
          <w:rFonts w:ascii="Times New Roman" w:hAnsi="Times New Roman" w:cs="Times New Roman"/>
          <w:sz w:val="24"/>
          <w:szCs w:val="24"/>
        </w:rPr>
        <w:t>Govorun</w:t>
      </w:r>
      <w:proofErr w:type="spellEnd"/>
      <w:r w:rsidR="00FC3CD1" w:rsidRPr="00DC637E">
        <w:rPr>
          <w:rFonts w:ascii="Times New Roman" w:hAnsi="Times New Roman" w:cs="Times New Roman"/>
          <w:sz w:val="24"/>
          <w:szCs w:val="24"/>
        </w:rPr>
        <w:t xml:space="preserve">,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 xml:space="preserve">Gosling, John, </w:t>
      </w:r>
      <w:proofErr w:type="spellStart"/>
      <w:r w:rsidR="00FA6B77" w:rsidRPr="00DC637E">
        <w:rPr>
          <w:rFonts w:ascii="Times New Roman" w:hAnsi="Times New Roman" w:cs="Times New Roman"/>
          <w:sz w:val="24"/>
          <w:szCs w:val="24"/>
        </w:rPr>
        <w:t>Craik</w:t>
      </w:r>
      <w:proofErr w:type="spellEnd"/>
      <w:r w:rsidR="00FA6B77" w:rsidRPr="00DC637E">
        <w:rPr>
          <w:rFonts w:ascii="Times New Roman" w:hAnsi="Times New Roman" w:cs="Times New Roman"/>
          <w:sz w:val="24"/>
          <w:szCs w:val="24"/>
        </w:rPr>
        <w:t>,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 xml:space="preserve">Kwan, John, Kenny, Bond, &amp; Robins, 2004; Kwan, John, Robins, &amp; </w:t>
      </w:r>
      <w:proofErr w:type="spellStart"/>
      <w:r w:rsidR="00E87CD3" w:rsidRPr="00DC637E">
        <w:rPr>
          <w:rFonts w:ascii="Times New Roman" w:hAnsi="Times New Roman" w:cs="Times New Roman"/>
          <w:sz w:val="24"/>
          <w:szCs w:val="24"/>
        </w:rPr>
        <w:t>Kuang</w:t>
      </w:r>
      <w:proofErr w:type="spellEnd"/>
      <w:r w:rsidR="00E87CD3" w:rsidRPr="00DC637E">
        <w:rPr>
          <w:rFonts w:ascii="Times New Roman" w:hAnsi="Times New Roman" w:cs="Times New Roman"/>
          <w:sz w:val="24"/>
          <w:szCs w:val="24"/>
        </w:rPr>
        <w:t>,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w:t>
      </w:r>
      <w:proofErr w:type="spellStart"/>
      <w:r w:rsidR="00CF2300" w:rsidRPr="00021A83">
        <w:rPr>
          <w:rFonts w:ascii="Times New Roman" w:hAnsi="Times New Roman" w:cs="Times New Roman"/>
          <w:sz w:val="24"/>
          <w:szCs w:val="24"/>
        </w:rPr>
        <w:t>Paulhus</w:t>
      </w:r>
      <w:proofErr w:type="spellEnd"/>
      <w:r w:rsidR="00CF2300" w:rsidRPr="00021A83">
        <w:rPr>
          <w:rFonts w:ascii="Times New Roman" w:hAnsi="Times New Roman" w:cs="Times New Roman"/>
          <w:sz w:val="24"/>
          <w:szCs w:val="24"/>
        </w:rPr>
        <w:t xml:space="preserve">,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w:t>
      </w:r>
      <w:proofErr w:type="spellStart"/>
      <w:r w:rsidR="00D40F9D" w:rsidRPr="00DC637E">
        <w:rPr>
          <w:rFonts w:ascii="Times New Roman" w:hAnsi="Times New Roman" w:cs="Times New Roman"/>
          <w:sz w:val="24"/>
          <w:szCs w:val="24"/>
        </w:rPr>
        <w:t>Paulhus</w:t>
      </w:r>
      <w:proofErr w:type="spellEnd"/>
      <w:r w:rsidR="00D40F9D" w:rsidRPr="00DC637E">
        <w:rPr>
          <w:rFonts w:ascii="Times New Roman" w:hAnsi="Times New Roman" w:cs="Times New Roman"/>
          <w:sz w:val="24"/>
          <w:szCs w:val="24"/>
        </w:rPr>
        <w:t xml:space="preserve">,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 xml:space="preserve">Further, in one of the few studies that collected both social comparison and self-insight information from the same participants, Kurt and </w:t>
      </w:r>
      <w:proofErr w:type="spellStart"/>
      <w:r w:rsidR="00B309C3" w:rsidRPr="00DC637E">
        <w:rPr>
          <w:rFonts w:ascii="Times New Roman" w:hAnsi="Times New Roman" w:cs="Times New Roman"/>
          <w:sz w:val="24"/>
          <w:szCs w:val="24"/>
        </w:rPr>
        <w:t>Paulhus</w:t>
      </w:r>
      <w:proofErr w:type="spellEnd"/>
      <w:r w:rsidR="00B309C3" w:rsidRPr="00DC637E">
        <w:rPr>
          <w:rFonts w:ascii="Times New Roman" w:hAnsi="Times New Roman" w:cs="Times New Roman"/>
          <w:sz w:val="24"/>
          <w:szCs w:val="24"/>
        </w:rPr>
        <w:t xml:space="preserve">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 xml:space="preserve">Kurt and </w:t>
      </w:r>
      <w:proofErr w:type="spellStart"/>
      <w:r w:rsidR="001B04F5">
        <w:rPr>
          <w:rFonts w:ascii="Times New Roman" w:hAnsi="Times New Roman" w:cs="Times New Roman"/>
          <w:sz w:val="24"/>
          <w:szCs w:val="24"/>
        </w:rPr>
        <w:t>Paulhus</w:t>
      </w:r>
      <w:proofErr w:type="spellEnd"/>
      <w:r w:rsidR="001B04F5">
        <w:rPr>
          <w:rFonts w:ascii="Times New Roman" w:hAnsi="Times New Roman" w:cs="Times New Roman"/>
          <w:sz w:val="24"/>
          <w:szCs w:val="24"/>
        </w:rPr>
        <w:t xml:space="preserve">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5273F1B4"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w:t>
      </w:r>
      <w:proofErr w:type="spellStart"/>
      <w:r w:rsidR="00F01B20" w:rsidRPr="00DC637E">
        <w:rPr>
          <w:rFonts w:ascii="Times New Roman" w:hAnsi="Times New Roman" w:cs="Times New Roman"/>
          <w:sz w:val="24"/>
          <w:szCs w:val="24"/>
        </w:rPr>
        <w:t>Paulhus</w:t>
      </w:r>
      <w:proofErr w:type="spellEnd"/>
      <w:r w:rsidR="00F01B20" w:rsidRPr="00DC637E">
        <w:rPr>
          <w:rFonts w:ascii="Times New Roman" w:hAnsi="Times New Roman" w:cs="Times New Roman"/>
          <w:sz w:val="24"/>
          <w:szCs w:val="24"/>
        </w:rPr>
        <w:t xml:space="preserve">,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 xml:space="preserve">039; </w:t>
      </w:r>
      <w:proofErr w:type="spellStart"/>
      <w:r w:rsidR="00A15AA5" w:rsidRPr="00DC637E">
        <w:rPr>
          <w:rFonts w:ascii="Times New Roman" w:hAnsi="Times New Roman"/>
          <w:sz w:val="24"/>
          <w:szCs w:val="24"/>
        </w:rPr>
        <w:t>Holtzman</w:t>
      </w:r>
      <w:proofErr w:type="spellEnd"/>
      <w:r w:rsidR="00A15AA5" w:rsidRPr="00DC637E">
        <w:rPr>
          <w:rFonts w:ascii="Times New Roman" w:hAnsi="Times New Roman"/>
          <w:sz w:val="24"/>
          <w:szCs w:val="24"/>
        </w:rPr>
        <w:t xml:space="preserve"> &amp; </w:t>
      </w:r>
      <w:proofErr w:type="spellStart"/>
      <w:r w:rsidR="00A15AA5" w:rsidRPr="00DC637E">
        <w:rPr>
          <w:rFonts w:ascii="Times New Roman" w:hAnsi="Times New Roman"/>
          <w:sz w:val="24"/>
          <w:szCs w:val="24"/>
        </w:rPr>
        <w:t>Strube</w:t>
      </w:r>
      <w:proofErr w:type="spellEnd"/>
      <w:r w:rsidR="00A15AA5" w:rsidRPr="00DC637E">
        <w:rPr>
          <w:rFonts w:ascii="Times New Roman" w:hAnsi="Times New Roman"/>
          <w:sz w:val="24"/>
          <w:szCs w:val="24"/>
        </w:rPr>
        <w:t>,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 xml:space="preserve">Farwell &amp; </w:t>
      </w:r>
      <w:proofErr w:type="spellStart"/>
      <w:r w:rsidR="00941B5A" w:rsidRPr="00DC637E">
        <w:rPr>
          <w:rFonts w:ascii="Times New Roman" w:hAnsi="Times New Roman"/>
          <w:sz w:val="24"/>
          <w:szCs w:val="24"/>
        </w:rPr>
        <w:t>Wohlwend</w:t>
      </w:r>
      <w:proofErr w:type="spellEnd"/>
      <w:r w:rsidR="00941B5A" w:rsidRPr="00DC637E">
        <w:rPr>
          <w:rFonts w:ascii="Times New Roman" w:hAnsi="Times New Roman"/>
          <w:sz w:val="24"/>
          <w:szCs w:val="24"/>
        </w:rPr>
        <w:t>-Lloyd,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ins w:id="2" w:author="Author">
        <w:r w:rsidR="00EC4B78">
          <w:rPr>
            <w:rFonts w:ascii="Times New Roman" w:hAnsi="Times New Roman"/>
            <w:sz w:val="24"/>
            <w:szCs w:val="24"/>
          </w:rPr>
          <w:t>]</w:t>
        </w:r>
      </w:ins>
      <w:del w:id="3" w:author="Author">
        <w:r w:rsidR="00A15AA5" w:rsidRPr="00DC637E" w:rsidDel="00EC4B78">
          <w:rPr>
            <w:rFonts w:ascii="Times New Roman" w:hAnsi="Times New Roman"/>
            <w:sz w:val="24"/>
            <w:szCs w:val="24"/>
          </w:rPr>
          <w:delText>)</w:delText>
        </w:r>
      </w:del>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w:t>
      </w:r>
      <w:proofErr w:type="spellStart"/>
      <w:r w:rsidR="00FC07CD" w:rsidRPr="00DC637E">
        <w:rPr>
          <w:rFonts w:ascii="Times New Roman" w:hAnsi="Times New Roman"/>
          <w:sz w:val="24"/>
          <w:szCs w:val="24"/>
        </w:rPr>
        <w:t>Morf</w:t>
      </w:r>
      <w:proofErr w:type="spellEnd"/>
      <w:r w:rsidR="00FC07CD" w:rsidRPr="00DC637E">
        <w:rPr>
          <w:rFonts w:ascii="Times New Roman" w:hAnsi="Times New Roman"/>
          <w:sz w:val="24"/>
          <w:szCs w:val="24"/>
        </w:rPr>
        <w:t xml:space="preserve">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w:t>
      </w:r>
      <w:proofErr w:type="spellStart"/>
      <w:r w:rsidR="00B718C2" w:rsidRPr="00DC637E">
        <w:rPr>
          <w:rFonts w:ascii="Times New Roman" w:hAnsi="Times New Roman" w:cs="Times New Roman"/>
          <w:sz w:val="24"/>
          <w:szCs w:val="24"/>
        </w:rPr>
        <w:t>Sedikides</w:t>
      </w:r>
      <w:proofErr w:type="spellEnd"/>
      <w:r w:rsidR="00B718C2" w:rsidRPr="00DC637E">
        <w:rPr>
          <w:rFonts w:ascii="Times New Roman" w:hAnsi="Times New Roman" w:cs="Times New Roman"/>
          <w:sz w:val="24"/>
          <w:szCs w:val="24"/>
        </w:rPr>
        <w:t xml:space="preserve">, </w:t>
      </w:r>
      <w:proofErr w:type="spellStart"/>
      <w:r w:rsidR="00B718C2" w:rsidRPr="00DC637E">
        <w:rPr>
          <w:rFonts w:ascii="Times New Roman" w:hAnsi="Times New Roman" w:cs="Times New Roman"/>
          <w:sz w:val="24"/>
          <w:szCs w:val="24"/>
        </w:rPr>
        <w:t>Herbst</w:t>
      </w:r>
      <w:proofErr w:type="spellEnd"/>
      <w:r w:rsidR="00B718C2" w:rsidRPr="00DC637E">
        <w:rPr>
          <w:rFonts w:ascii="Times New Roman" w:hAnsi="Times New Roman" w:cs="Times New Roman"/>
          <w:sz w:val="24"/>
          <w:szCs w:val="24"/>
        </w:rPr>
        <w:t xml:space="preserve">, Hardin, &amp; </w:t>
      </w:r>
      <w:proofErr w:type="spellStart"/>
      <w:r w:rsidR="00B718C2" w:rsidRPr="00DC637E">
        <w:rPr>
          <w:rFonts w:ascii="Times New Roman" w:hAnsi="Times New Roman" w:cs="Times New Roman"/>
          <w:sz w:val="24"/>
          <w:szCs w:val="24"/>
        </w:rPr>
        <w:t>Dardis</w:t>
      </w:r>
      <w:proofErr w:type="spellEnd"/>
      <w:r w:rsidR="00B718C2" w:rsidRPr="00DC637E">
        <w:rPr>
          <w:rFonts w:ascii="Times New Roman" w:hAnsi="Times New Roman" w:cs="Times New Roman"/>
          <w:sz w:val="24"/>
          <w:szCs w:val="24"/>
        </w:rPr>
        <w:t xml:space="preserve">,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w:t>
      </w:r>
      <w:proofErr w:type="spellStart"/>
      <w:r w:rsidR="00216492" w:rsidRPr="00DC637E">
        <w:rPr>
          <w:rFonts w:ascii="Times New Roman" w:hAnsi="Times New Roman" w:cs="Times New Roman"/>
          <w:sz w:val="24"/>
          <w:szCs w:val="24"/>
        </w:rPr>
        <w:t>Rudich</w:t>
      </w:r>
      <w:proofErr w:type="spellEnd"/>
      <w:r w:rsidR="00216492" w:rsidRPr="00DC637E">
        <w:rPr>
          <w:rFonts w:ascii="Times New Roman" w:hAnsi="Times New Roman" w:cs="Times New Roman"/>
          <w:sz w:val="24"/>
          <w:szCs w:val="24"/>
        </w:rPr>
        <w:t xml:space="preserve">, &amp; </w:t>
      </w:r>
      <w:proofErr w:type="spellStart"/>
      <w:r w:rsidR="00216492" w:rsidRPr="00DC637E">
        <w:rPr>
          <w:rFonts w:ascii="Times New Roman" w:hAnsi="Times New Roman" w:cs="Times New Roman"/>
          <w:sz w:val="24"/>
          <w:szCs w:val="24"/>
        </w:rPr>
        <w:t>Sedikides</w:t>
      </w:r>
      <w:proofErr w:type="spellEnd"/>
      <w:r w:rsidR="00216492" w:rsidRPr="00DC637E">
        <w:rPr>
          <w:rFonts w:ascii="Times New Roman" w:hAnsi="Times New Roman" w:cs="Times New Roman"/>
          <w:sz w:val="24"/>
          <w:szCs w:val="24"/>
        </w:rPr>
        <w:t xml:space="preserve">,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proofErr w:type="spellStart"/>
      <w:r w:rsidR="00FB7B5E" w:rsidRPr="0056771D">
        <w:rPr>
          <w:rFonts w:ascii="Times New Roman" w:hAnsi="Times New Roman" w:cs="Times New Roman"/>
          <w:sz w:val="24"/>
          <w:szCs w:val="24"/>
        </w:rPr>
        <w:t>Rauthmann</w:t>
      </w:r>
      <w:proofErr w:type="spellEnd"/>
      <w:r w:rsidR="00FB7B5E" w:rsidRPr="0056771D">
        <w:rPr>
          <w:rFonts w:ascii="Times New Roman" w:hAnsi="Times New Roman" w:cs="Times New Roman"/>
          <w:sz w:val="24"/>
          <w:szCs w:val="24"/>
        </w:rPr>
        <w:t xml:space="preserve">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proofErr w:type="spellStart"/>
      <w:r w:rsidR="006B0AE3" w:rsidRPr="00DC637E">
        <w:rPr>
          <w:rFonts w:ascii="Times New Roman" w:hAnsi="Times New Roman" w:cs="Times New Roman"/>
          <w:sz w:val="24"/>
          <w:szCs w:val="24"/>
        </w:rPr>
        <w:t>agentic</w:t>
      </w:r>
      <w:proofErr w:type="spellEnd"/>
      <w:r w:rsidR="006B0AE3" w:rsidRPr="00DC637E">
        <w:rPr>
          <w:rFonts w:ascii="Times New Roman" w:hAnsi="Times New Roman" w:cs="Times New Roman"/>
          <w:sz w:val="24"/>
          <w:szCs w:val="24"/>
        </w:rPr>
        <w:t xml:space="preserve">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xml:space="preserve">; see also </w:t>
      </w:r>
      <w:proofErr w:type="spellStart"/>
      <w:r w:rsidR="00D44F20" w:rsidRPr="00DC637E">
        <w:rPr>
          <w:rFonts w:ascii="Times New Roman" w:hAnsi="Times New Roman" w:cs="Times New Roman"/>
          <w:sz w:val="24"/>
          <w:szCs w:val="24"/>
        </w:rPr>
        <w:t>Bakan</w:t>
      </w:r>
      <w:proofErr w:type="spellEnd"/>
      <w:r w:rsidR="00D44F20" w:rsidRPr="00DC637E">
        <w:rPr>
          <w:rFonts w:ascii="Times New Roman" w:hAnsi="Times New Roman" w:cs="Times New Roman"/>
          <w:sz w:val="24"/>
          <w:szCs w:val="24"/>
        </w:rPr>
        <w:t>,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w:t>
      </w:r>
      <w:proofErr w:type="spellStart"/>
      <w:r w:rsidR="00BE237F" w:rsidRPr="00DC637E">
        <w:rPr>
          <w:rFonts w:ascii="Times New Roman" w:hAnsi="Times New Roman" w:cs="Times New Roman"/>
          <w:sz w:val="24"/>
          <w:szCs w:val="24"/>
        </w:rPr>
        <w:t>Paulhus</w:t>
      </w:r>
      <w:proofErr w:type="spellEnd"/>
      <w:r w:rsidR="00BE237F" w:rsidRPr="00DC637E">
        <w:rPr>
          <w:rFonts w:ascii="Times New Roman" w:hAnsi="Times New Roman" w:cs="Times New Roman"/>
          <w:sz w:val="24"/>
          <w:szCs w:val="24"/>
        </w:rPr>
        <w:t xml:space="preserve">, 2001; </w:t>
      </w:r>
      <w:proofErr w:type="spellStart"/>
      <w:r w:rsidR="00BE237F" w:rsidRPr="00DC637E">
        <w:rPr>
          <w:rFonts w:ascii="Times New Roman" w:hAnsi="Times New Roman" w:cs="Times New Roman"/>
          <w:sz w:val="24"/>
          <w:szCs w:val="24"/>
        </w:rPr>
        <w:t>Paulhus</w:t>
      </w:r>
      <w:proofErr w:type="spellEnd"/>
      <w:r w:rsidR="00BE237F" w:rsidRPr="00DC637E">
        <w:rPr>
          <w:rFonts w:ascii="Times New Roman" w:hAnsi="Times New Roman" w:cs="Times New Roman"/>
          <w:sz w:val="24"/>
          <w:szCs w:val="24"/>
        </w:rPr>
        <w:t xml:space="preserve"> &amp; Williams, 2002; Wiggins &amp; </w:t>
      </w:r>
      <w:proofErr w:type="spellStart"/>
      <w:r w:rsidR="00BE237F" w:rsidRPr="00DC637E">
        <w:rPr>
          <w:rFonts w:ascii="Times New Roman" w:hAnsi="Times New Roman" w:cs="Times New Roman"/>
          <w:sz w:val="24"/>
          <w:szCs w:val="24"/>
        </w:rPr>
        <w:t>Pincus</w:t>
      </w:r>
      <w:proofErr w:type="spellEnd"/>
      <w:r w:rsidR="00BE237F" w:rsidRPr="00DC637E">
        <w:rPr>
          <w:rFonts w:ascii="Times New Roman" w:hAnsi="Times New Roman" w:cs="Times New Roman"/>
          <w:sz w:val="24"/>
          <w:szCs w:val="24"/>
        </w:rPr>
        <w:t>,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 xml:space="preserve">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w:t>
      </w:r>
      <w:proofErr w:type="spellStart"/>
      <w:r w:rsidR="00BE237F" w:rsidRPr="00DC637E">
        <w:rPr>
          <w:rFonts w:ascii="Times New Roman" w:hAnsi="Times New Roman" w:cs="Times New Roman"/>
          <w:sz w:val="24"/>
          <w:szCs w:val="24"/>
        </w:rPr>
        <w:t>circumplex</w:t>
      </w:r>
      <w:proofErr w:type="spellEnd"/>
      <w:r w:rsidR="00BE237F" w:rsidRPr="00DC637E">
        <w:rPr>
          <w:rFonts w:ascii="Times New Roman" w:hAnsi="Times New Roman" w:cs="Times New Roman"/>
          <w:sz w:val="24"/>
          <w:szCs w:val="24"/>
        </w:rPr>
        <w:t xml:space="preserve"> quadrant labeled unmitigated agency (Buss, 1990;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w:t>
      </w:r>
      <w:proofErr w:type="spellStart"/>
      <w:r w:rsidR="00BE237F" w:rsidRPr="00DC637E">
        <w:rPr>
          <w:rFonts w:ascii="Times New Roman" w:hAnsi="Times New Roman" w:cs="Times New Roman"/>
          <w:sz w:val="24"/>
          <w:szCs w:val="24"/>
        </w:rPr>
        <w:t>Helgeson</w:t>
      </w:r>
      <w:proofErr w:type="spellEnd"/>
      <w:r w:rsidR="00BE237F" w:rsidRPr="00DC637E">
        <w:rPr>
          <w:rFonts w:ascii="Times New Roman" w:hAnsi="Times New Roman" w:cs="Times New Roman"/>
          <w:sz w:val="24"/>
          <w:szCs w:val="24"/>
        </w:rPr>
        <w:t xml:space="preserve"> &amp; Fritz, 1999, p. 132; see also </w:t>
      </w:r>
      <w:proofErr w:type="spellStart"/>
      <w:r w:rsidR="00BE237F" w:rsidRPr="00DC637E">
        <w:rPr>
          <w:rFonts w:ascii="Times New Roman" w:hAnsi="Times New Roman" w:cs="Times New Roman"/>
          <w:sz w:val="24"/>
          <w:szCs w:val="24"/>
        </w:rPr>
        <w:t>Rauthmann</w:t>
      </w:r>
      <w:proofErr w:type="spellEnd"/>
      <w:r w:rsidR="00BE237F" w:rsidRPr="00DC637E">
        <w:rPr>
          <w:rFonts w:ascii="Times New Roman" w:hAnsi="Times New Roman" w:cs="Times New Roman"/>
          <w:sz w:val="24"/>
          <w:szCs w:val="24"/>
        </w:rPr>
        <w:t xml:space="preserve">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proofErr w:type="spellStart"/>
      <w:r w:rsidRPr="00DC637E">
        <w:rPr>
          <w:rFonts w:ascii="Times New Roman" w:hAnsi="Times New Roman" w:cs="Times New Roman"/>
          <w:sz w:val="24"/>
          <w:szCs w:val="24"/>
        </w:rPr>
        <w:t>Gaertner</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w:t>
      </w:r>
      <w:proofErr w:type="spellStart"/>
      <w:r w:rsidRPr="00DC637E">
        <w:rPr>
          <w:rFonts w:ascii="Times New Roman" w:hAnsi="Times New Roman" w:cs="Times New Roman"/>
          <w:sz w:val="24"/>
          <w:szCs w:val="24"/>
        </w:rPr>
        <w:t>Gebauer</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2012; </w:t>
      </w:r>
      <w:proofErr w:type="spellStart"/>
      <w:r w:rsidRPr="00DC637E">
        <w:rPr>
          <w:rFonts w:ascii="Times New Roman" w:hAnsi="Times New Roman" w:cs="Times New Roman"/>
          <w:sz w:val="24"/>
          <w:szCs w:val="24"/>
        </w:rPr>
        <w:t>Sedikides</w:t>
      </w:r>
      <w:proofErr w:type="spellEnd"/>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 xml:space="preserve">that narcissists’ positive illusions would give priority to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 xml:space="preserve">that narcissists value </w:t>
      </w:r>
      <w:proofErr w:type="spellStart"/>
      <w:r w:rsidR="00893055" w:rsidRPr="00DC637E">
        <w:rPr>
          <w:rFonts w:ascii="Times New Roman" w:hAnsi="Times New Roman" w:cs="Times New Roman"/>
          <w:sz w:val="24"/>
          <w:szCs w:val="24"/>
        </w:rPr>
        <w:t>agentic</w:t>
      </w:r>
      <w:proofErr w:type="spellEnd"/>
      <w:r w:rsidR="00893055" w:rsidRPr="00DC637E">
        <w:rPr>
          <w:rFonts w:ascii="Times New Roman" w:hAnsi="Times New Roman" w:cs="Times New Roman"/>
          <w:sz w:val="24"/>
          <w:szCs w:val="24"/>
        </w:rPr>
        <w:t xml:space="preserve">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w:t>
      </w:r>
      <w:proofErr w:type="spellStart"/>
      <w:r w:rsidR="00062051" w:rsidRPr="00DC637E">
        <w:rPr>
          <w:rFonts w:ascii="Times New Roman" w:hAnsi="Times New Roman" w:cs="Times New Roman"/>
          <w:sz w:val="24"/>
          <w:szCs w:val="24"/>
        </w:rPr>
        <w:t>agentic</w:t>
      </w:r>
      <w:proofErr w:type="spellEnd"/>
      <w:r w:rsidR="00062051" w:rsidRPr="00DC637E">
        <w:rPr>
          <w:rFonts w:ascii="Times New Roman" w:hAnsi="Times New Roman" w:cs="Times New Roman"/>
          <w:sz w:val="24"/>
          <w:szCs w:val="24"/>
        </w:rPr>
        <w:t xml:space="preserve">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 xml:space="preserve">affiliation and closeness; Findley &amp; </w:t>
      </w:r>
      <w:proofErr w:type="spellStart"/>
      <w:r w:rsidR="00062051" w:rsidRPr="00DC637E">
        <w:rPr>
          <w:rFonts w:ascii="Times New Roman" w:hAnsi="Times New Roman" w:cs="Times New Roman"/>
          <w:sz w:val="24"/>
          <w:szCs w:val="24"/>
        </w:rPr>
        <w:t>Ojanen</w:t>
      </w:r>
      <w:proofErr w:type="spellEnd"/>
      <w:r w:rsidR="00062051" w:rsidRPr="00DC637E">
        <w:rPr>
          <w:rFonts w:ascii="Times New Roman" w:hAnsi="Times New Roman" w:cs="Times New Roman"/>
          <w:sz w:val="24"/>
          <w:szCs w:val="24"/>
        </w:rPr>
        <w:t>,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w:t>
      </w:r>
      <w:proofErr w:type="spellStart"/>
      <w:r w:rsidR="006311E7" w:rsidRPr="00DC637E">
        <w:rPr>
          <w:rFonts w:ascii="Times New Roman" w:hAnsi="Times New Roman" w:cs="Times New Roman"/>
          <w:sz w:val="24"/>
          <w:szCs w:val="24"/>
        </w:rPr>
        <w:t>Besser</w:t>
      </w:r>
      <w:proofErr w:type="spellEnd"/>
      <w:r w:rsidR="006311E7" w:rsidRPr="00DC637E">
        <w:rPr>
          <w:rFonts w:ascii="Times New Roman" w:hAnsi="Times New Roman" w:cs="Times New Roman"/>
          <w:sz w:val="24"/>
          <w:szCs w:val="24"/>
        </w:rPr>
        <w:t xml:space="preserve"> and </w:t>
      </w:r>
      <w:proofErr w:type="spellStart"/>
      <w:r w:rsidR="006311E7" w:rsidRPr="00DC637E">
        <w:rPr>
          <w:rFonts w:ascii="Times New Roman" w:hAnsi="Times New Roman" w:cs="Times New Roman"/>
          <w:sz w:val="24"/>
          <w:szCs w:val="24"/>
        </w:rPr>
        <w:t>Priel</w:t>
      </w:r>
      <w:proofErr w:type="spellEnd"/>
      <w:r w:rsidR="006311E7" w:rsidRPr="00DC637E">
        <w:rPr>
          <w:rFonts w:ascii="Times New Roman" w:hAnsi="Times New Roman" w:cs="Times New Roman"/>
          <w:sz w:val="24"/>
          <w:szCs w:val="24"/>
        </w:rPr>
        <w:t xml:space="preserve">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1EC9C8D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proofErr w:type="spellStart"/>
      <w:proofErr w:type="gramStart"/>
      <w:r w:rsidR="00893055" w:rsidRPr="00DC637E">
        <w:rPr>
          <w:rFonts w:ascii="Times New Roman" w:hAnsi="Times New Roman" w:cs="Times New Roman"/>
          <w:sz w:val="24"/>
          <w:szCs w:val="24"/>
        </w:rPr>
        <w:t>Gu</w:t>
      </w:r>
      <w:proofErr w:type="spellEnd"/>
      <w:proofErr w:type="gramEnd"/>
      <w:r w:rsidR="00893055" w:rsidRPr="00DC637E">
        <w:rPr>
          <w:rFonts w:ascii="Times New Roman" w:hAnsi="Times New Roman" w:cs="Times New Roman"/>
          <w:sz w:val="24"/>
          <w:szCs w:val="24"/>
        </w:rPr>
        <w:t>,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w:t>
      </w:r>
      <w:ins w:id="4" w:author="Author">
        <w:r w:rsidR="00D10CBC">
          <w:rPr>
            <w:rFonts w:ascii="Times New Roman" w:hAnsi="Times New Roman" w:cs="Times New Roman"/>
            <w:sz w:val="24"/>
            <w:szCs w:val="24"/>
          </w:rPr>
          <w:t>,</w:t>
        </w:r>
      </w:ins>
      <w:r w:rsidR="00893055" w:rsidRPr="00DC637E">
        <w:rPr>
          <w:rFonts w:ascii="Times New Roman" w:hAnsi="Times New Roman" w:cs="Times New Roman"/>
          <w:sz w:val="24"/>
          <w:szCs w:val="24"/>
        </w:rPr>
        <w:t>”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w:t>
      </w:r>
      <w:proofErr w:type="spellStart"/>
      <w:r w:rsidR="00C84E43" w:rsidRPr="00DC637E">
        <w:rPr>
          <w:rFonts w:ascii="Times New Roman" w:hAnsi="Times New Roman" w:cs="Times New Roman"/>
          <w:sz w:val="24"/>
          <w:szCs w:val="24"/>
        </w:rPr>
        <w:t>agentic</w:t>
      </w:r>
      <w:proofErr w:type="spellEnd"/>
      <w:r w:rsidR="00C84E43" w:rsidRPr="00DC637E">
        <w:rPr>
          <w:rFonts w:ascii="Times New Roman" w:hAnsi="Times New Roman" w:cs="Times New Roman"/>
          <w:sz w:val="24"/>
          <w:szCs w:val="24"/>
        </w:rPr>
        <w:t xml:space="preserve">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 xml:space="preserve">ikely to remember </w:t>
      </w:r>
      <w:proofErr w:type="spellStart"/>
      <w:r w:rsidR="00C61696">
        <w:rPr>
          <w:rFonts w:ascii="Times New Roman" w:hAnsi="Times New Roman" w:cs="Times New Roman"/>
          <w:sz w:val="24"/>
          <w:szCs w:val="24"/>
        </w:rPr>
        <w:t>agentic</w:t>
      </w:r>
      <w:proofErr w:type="spellEnd"/>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5"/>
      <w:r w:rsidR="00AC1398" w:rsidRPr="0056771D">
        <w:rPr>
          <w:rFonts w:ascii="Times New Roman" w:hAnsi="Times New Roman" w:cs="Times New Roman"/>
          <w:sz w:val="24"/>
          <w:szCs w:val="24"/>
        </w:rPr>
        <w:t xml:space="preserve">Jones &amp; </w:t>
      </w:r>
      <w:proofErr w:type="spellStart"/>
      <w:r w:rsidR="00AC1398" w:rsidRPr="0056771D">
        <w:rPr>
          <w:rFonts w:ascii="Times New Roman" w:hAnsi="Times New Roman" w:cs="Times New Roman"/>
          <w:sz w:val="24"/>
          <w:szCs w:val="24"/>
        </w:rPr>
        <w:t>Brunell</w:t>
      </w:r>
      <w:proofErr w:type="spellEnd"/>
      <w:r w:rsidR="00AC1398" w:rsidRPr="0056771D">
        <w:rPr>
          <w:rFonts w:ascii="Times New Roman" w:hAnsi="Times New Roman" w:cs="Times New Roman"/>
          <w:sz w:val="24"/>
          <w:szCs w:val="24"/>
        </w:rPr>
        <w:t>, 201</w:t>
      </w:r>
      <w:ins w:id="6" w:author="Author">
        <w:r w:rsidR="001548FB">
          <w:rPr>
            <w:rFonts w:ascii="Times New Roman" w:hAnsi="Times New Roman" w:cs="Times New Roman" w:hint="eastAsia"/>
            <w:sz w:val="24"/>
            <w:szCs w:val="24"/>
            <w:lang w:eastAsia="zh-CN"/>
          </w:rPr>
          <w:t>4</w:t>
        </w:r>
      </w:ins>
      <w:del w:id="7" w:author="Author">
        <w:r w:rsidR="00AC1398" w:rsidRPr="0056771D" w:rsidDel="001548FB">
          <w:rPr>
            <w:rFonts w:ascii="Times New Roman" w:hAnsi="Times New Roman" w:cs="Times New Roman"/>
            <w:sz w:val="24"/>
            <w:szCs w:val="24"/>
          </w:rPr>
          <w:delText>5</w:delText>
        </w:r>
      </w:del>
      <w:commentRangeEnd w:id="5"/>
      <w:r w:rsidR="001548FB">
        <w:rPr>
          <w:rStyle w:val="CommentReference"/>
        </w:rPr>
        <w:commentReference w:id="5"/>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 xml:space="preserve">Results like these led </w:t>
      </w:r>
      <w:proofErr w:type="spellStart"/>
      <w:r w:rsidR="004A7F8F" w:rsidRPr="00021A83">
        <w:rPr>
          <w:rFonts w:ascii="Times New Roman" w:hAnsi="Times New Roman" w:cs="Times New Roman"/>
          <w:sz w:val="24"/>
          <w:szCs w:val="24"/>
        </w:rPr>
        <w:t>Paulhus</w:t>
      </w:r>
      <w:proofErr w:type="spellEnd"/>
      <w:r w:rsidR="004A7F8F" w:rsidRPr="00021A83">
        <w:rPr>
          <w:rFonts w:ascii="Times New Roman" w:hAnsi="Times New Roman" w:cs="Times New Roman"/>
          <w:sz w:val="24"/>
          <w:szCs w:val="24"/>
        </w:rPr>
        <w:t xml:space="preserve">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w:t>
      </w:r>
      <w:proofErr w:type="spellStart"/>
      <w:r w:rsidR="004A7F8F" w:rsidRPr="00DC637E">
        <w:rPr>
          <w:rFonts w:ascii="Times New Roman" w:hAnsi="Times New Roman" w:cs="Times New Roman"/>
          <w:sz w:val="24"/>
          <w:szCs w:val="24"/>
        </w:rPr>
        <w:t>Brunell</w:t>
      </w:r>
      <w:proofErr w:type="spellEnd"/>
      <w:r w:rsidR="004A7F8F" w:rsidRPr="00DC637E">
        <w:rPr>
          <w:rFonts w:ascii="Times New Roman" w:hAnsi="Times New Roman" w:cs="Times New Roman"/>
          <w:sz w:val="24"/>
          <w:szCs w:val="24"/>
        </w:rPr>
        <w:t xml:space="preserve">, &amp; </w:t>
      </w:r>
      <w:proofErr w:type="spellStart"/>
      <w:r w:rsidR="004A7F8F" w:rsidRPr="00DC637E">
        <w:rPr>
          <w:rFonts w:ascii="Times New Roman" w:hAnsi="Times New Roman" w:cs="Times New Roman"/>
          <w:sz w:val="24"/>
          <w:szCs w:val="24"/>
        </w:rPr>
        <w:t>Finkel</w:t>
      </w:r>
      <w:proofErr w:type="spellEnd"/>
      <w:r w:rsidR="004A7F8F" w:rsidRPr="00DC637E">
        <w:rPr>
          <w:rFonts w:ascii="Times New Roman" w:hAnsi="Times New Roman" w:cs="Times New Roman"/>
          <w:sz w:val="24"/>
          <w:szCs w:val="24"/>
        </w:rPr>
        <w:t xml:space="preserve">, 2006; Campbell &amp; Foster, 2007). It appears that agency, but not communion, is consistent with narcissists’ grandiose </w:t>
      </w:r>
      <w:ins w:id="8" w:author="Author">
        <w:r w:rsidR="00E71323">
          <w:rPr>
            <w:rFonts w:ascii="Times New Roman" w:hAnsi="Times New Roman" w:cs="Times New Roman"/>
            <w:sz w:val="24"/>
            <w:szCs w:val="24"/>
          </w:rPr>
          <w:t>self-</w:t>
        </w:r>
      </w:ins>
      <w:r w:rsidR="004A7F8F" w:rsidRPr="00DC637E">
        <w:rPr>
          <w:rFonts w:ascii="Times New Roman" w:hAnsi="Times New Roman" w:cs="Times New Roman"/>
          <w:sz w:val="24"/>
          <w:szCs w:val="24"/>
        </w:rPr>
        <w:t>conception</w:t>
      </w:r>
      <w:del w:id="9" w:author="Author">
        <w:r w:rsidR="004A7F8F" w:rsidRPr="00DC637E" w:rsidDel="00E71323">
          <w:rPr>
            <w:rFonts w:ascii="Times New Roman" w:hAnsi="Times New Roman" w:cs="Times New Roman"/>
            <w:sz w:val="24"/>
            <w:szCs w:val="24"/>
          </w:rPr>
          <w:delText xml:space="preserve"> of success</w:delText>
        </w:r>
      </w:del>
      <w:r w:rsidR="004A7F8F" w:rsidRPr="00DC637E">
        <w:rPr>
          <w:rFonts w:ascii="Times New Roman" w:hAnsi="Times New Roman" w:cs="Times New Roman"/>
          <w:sz w:val="24"/>
          <w:szCs w:val="24"/>
        </w:rPr>
        <w:t>.</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 xml:space="preserve">than the finding that narcissists endorse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proofErr w:type="spellStart"/>
      <w:r w:rsidR="001D1232" w:rsidRPr="00DC637E">
        <w:rPr>
          <w:rFonts w:ascii="Times New Roman" w:hAnsi="Times New Roman" w:cs="Times New Roman"/>
          <w:sz w:val="24"/>
          <w:szCs w:val="24"/>
        </w:rPr>
        <w:t>agentic</w:t>
      </w:r>
      <w:proofErr w:type="spellEnd"/>
      <w:r w:rsidR="001D1232" w:rsidRPr="00DC637E">
        <w:rPr>
          <w:rFonts w:ascii="Times New Roman" w:hAnsi="Times New Roman" w:cs="Times New Roman"/>
          <w:sz w:val="24"/>
          <w:szCs w:val="24"/>
        </w:rPr>
        <w:t xml:space="preserve">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w:t>
      </w:r>
      <w:proofErr w:type="spellStart"/>
      <w:r w:rsidR="002423FC" w:rsidRPr="00DC637E">
        <w:rPr>
          <w:rFonts w:ascii="Times New Roman" w:hAnsi="Times New Roman" w:cs="Times New Roman"/>
          <w:sz w:val="24"/>
          <w:szCs w:val="24"/>
        </w:rPr>
        <w:t>Naumann</w:t>
      </w:r>
      <w:proofErr w:type="spellEnd"/>
      <w:r w:rsidR="002423FC" w:rsidRPr="00DC637E">
        <w:rPr>
          <w:rFonts w:ascii="Times New Roman" w:hAnsi="Times New Roman" w:cs="Times New Roman"/>
          <w:sz w:val="24"/>
          <w:szCs w:val="24"/>
        </w:rPr>
        <w:t xml:space="preserve">, &amp; </w:t>
      </w:r>
      <w:proofErr w:type="spellStart"/>
      <w:r w:rsidR="002423FC" w:rsidRPr="00DC637E">
        <w:rPr>
          <w:rFonts w:ascii="Times New Roman" w:hAnsi="Times New Roman" w:cs="Times New Roman"/>
          <w:sz w:val="24"/>
          <w:szCs w:val="24"/>
        </w:rPr>
        <w:t>Vazire</w:t>
      </w:r>
      <w:proofErr w:type="spellEnd"/>
      <w:r w:rsidR="002423FC" w:rsidRPr="00DC637E">
        <w:rPr>
          <w:rFonts w:ascii="Times New Roman" w:hAnsi="Times New Roman" w:cs="Times New Roman"/>
          <w:sz w:val="24"/>
          <w:szCs w:val="24"/>
        </w:rPr>
        <w:t xml:space="preserv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w:t>
      </w:r>
      <w:proofErr w:type="spellStart"/>
      <w:r w:rsidR="00B3520E" w:rsidRPr="00DC637E">
        <w:rPr>
          <w:rFonts w:ascii="Times New Roman" w:hAnsi="Times New Roman" w:cs="Times New Roman"/>
          <w:sz w:val="24"/>
          <w:szCs w:val="24"/>
        </w:rPr>
        <w:t>Morf</w:t>
      </w:r>
      <w:proofErr w:type="spellEnd"/>
      <w:r w:rsidR="00B3520E" w:rsidRPr="00DC637E">
        <w:rPr>
          <w:rFonts w:ascii="Times New Roman" w:hAnsi="Times New Roman" w:cs="Times New Roman"/>
          <w:sz w:val="24"/>
          <w:szCs w:val="24"/>
        </w:rPr>
        <w:t xml:space="preserve"> &amp; </w:t>
      </w:r>
      <w:proofErr w:type="spellStart"/>
      <w:r w:rsidR="00B3520E" w:rsidRPr="00DC637E">
        <w:rPr>
          <w:rFonts w:ascii="Times New Roman" w:hAnsi="Times New Roman" w:cs="Times New Roman"/>
          <w:sz w:val="24"/>
          <w:szCs w:val="24"/>
        </w:rPr>
        <w:t>Rhodewalt</w:t>
      </w:r>
      <w:proofErr w:type="spellEnd"/>
      <w:r w:rsidR="00B3520E" w:rsidRPr="00DC637E">
        <w:rPr>
          <w:rFonts w:ascii="Times New Roman" w:hAnsi="Times New Roman" w:cs="Times New Roman"/>
          <w:sz w:val="24"/>
          <w:szCs w:val="24"/>
        </w:rPr>
        <w: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w:t>
      </w:r>
      <w:proofErr w:type="spellStart"/>
      <w:r w:rsidR="00245774" w:rsidRPr="00DC637E">
        <w:rPr>
          <w:rFonts w:ascii="Times New Roman" w:hAnsi="Times New Roman" w:cs="Times New Roman"/>
          <w:sz w:val="24"/>
          <w:szCs w:val="24"/>
        </w:rPr>
        <w:t>agentic</w:t>
      </w:r>
      <w:proofErr w:type="spellEnd"/>
      <w:r w:rsidR="00245774" w:rsidRPr="00DC637E">
        <w:rPr>
          <w:rFonts w:ascii="Times New Roman" w:hAnsi="Times New Roman" w:cs="Times New Roman"/>
          <w:sz w:val="24"/>
          <w:szCs w:val="24"/>
        </w:rPr>
        <w:t xml:space="preserve">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w:t>
      </w:r>
      <w:proofErr w:type="spellStart"/>
      <w:r w:rsidR="00382622" w:rsidRPr="00DC637E">
        <w:rPr>
          <w:rFonts w:ascii="Times New Roman" w:hAnsi="Times New Roman" w:cs="Times New Roman"/>
          <w:sz w:val="24"/>
          <w:szCs w:val="24"/>
        </w:rPr>
        <w:t>Jonason</w:t>
      </w:r>
      <w:proofErr w:type="spellEnd"/>
      <w:r w:rsidR="00382622" w:rsidRPr="00DC637E">
        <w:rPr>
          <w:rFonts w:ascii="Times New Roman" w:hAnsi="Times New Roman" w:cs="Times New Roman"/>
          <w:sz w:val="24"/>
          <w:szCs w:val="24"/>
        </w:rPr>
        <w:t xml:space="preserve">, Li, &amp; </w:t>
      </w:r>
      <w:proofErr w:type="spellStart"/>
      <w:r w:rsidR="00382622" w:rsidRPr="00DC637E">
        <w:rPr>
          <w:rFonts w:ascii="Times New Roman" w:hAnsi="Times New Roman" w:cs="Times New Roman"/>
          <w:sz w:val="24"/>
          <w:szCs w:val="24"/>
        </w:rPr>
        <w:t>Teicher</w:t>
      </w:r>
      <w:proofErr w:type="spellEnd"/>
      <w:r w:rsidR="00382622" w:rsidRPr="00DC637E">
        <w:rPr>
          <w:rFonts w:ascii="Times New Roman" w:hAnsi="Times New Roman" w:cs="Times New Roman"/>
          <w:sz w:val="24"/>
          <w:szCs w:val="24"/>
        </w:rPr>
        <w:t>,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Jones and </w:t>
      </w:r>
      <w:proofErr w:type="spellStart"/>
      <w:r w:rsidR="00AD6169" w:rsidRPr="00DC637E">
        <w:rPr>
          <w:rFonts w:ascii="Times New Roman" w:hAnsi="Times New Roman" w:cs="Times New Roman"/>
          <w:sz w:val="24"/>
          <w:szCs w:val="24"/>
        </w:rPr>
        <w:t>Brunell</w:t>
      </w:r>
      <w:proofErr w:type="spellEnd"/>
      <w:r w:rsidR="00AD6169" w:rsidRPr="00DC637E">
        <w:rPr>
          <w:rFonts w:ascii="Times New Roman" w:hAnsi="Times New Roman" w:cs="Times New Roman"/>
          <w:sz w:val="24"/>
          <w:szCs w:val="24"/>
        </w:rPr>
        <w:t xml:space="preserve">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proofErr w:type="spellStart"/>
      <w:r w:rsidR="00AD6169" w:rsidRPr="00DC637E">
        <w:rPr>
          <w:rFonts w:ascii="Times New Roman" w:hAnsi="Times New Roman" w:cs="Times New Roman"/>
          <w:sz w:val="24"/>
          <w:szCs w:val="24"/>
        </w:rPr>
        <w:t>agentic</w:t>
      </w:r>
      <w:proofErr w:type="spellEnd"/>
      <w:r w:rsidR="00AD6169"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w:t>
      </w:r>
      <w:proofErr w:type="spellStart"/>
      <w:r w:rsidR="001445DC" w:rsidRPr="00DC637E">
        <w:rPr>
          <w:rFonts w:ascii="Times New Roman" w:hAnsi="Times New Roman" w:cs="Times New Roman"/>
          <w:sz w:val="24"/>
          <w:szCs w:val="24"/>
        </w:rPr>
        <w:t>defence</w:t>
      </w:r>
      <w:proofErr w:type="spellEnd"/>
      <w:r w:rsidR="001445DC" w:rsidRPr="00DC637E">
        <w:rPr>
          <w:rFonts w:ascii="Times New Roman" w:hAnsi="Times New Roman" w:cs="Times New Roman"/>
          <w:sz w:val="24"/>
          <w:szCs w:val="24"/>
        </w:rPr>
        <w:t xml:space="preserve"> concerning their negative-communal qualities than other qualities” (Jones &amp; </w:t>
      </w:r>
      <w:proofErr w:type="spellStart"/>
      <w:r w:rsidR="001445DC" w:rsidRPr="00DC637E">
        <w:rPr>
          <w:rFonts w:ascii="Times New Roman" w:hAnsi="Times New Roman" w:cs="Times New Roman"/>
          <w:sz w:val="24"/>
          <w:szCs w:val="24"/>
        </w:rPr>
        <w:t>Brunell</w:t>
      </w:r>
      <w:proofErr w:type="spellEnd"/>
      <w:r w:rsidR="001445DC" w:rsidRPr="00DC637E">
        <w:rPr>
          <w:rFonts w:ascii="Times New Roman" w:hAnsi="Times New Roman" w:cs="Times New Roman"/>
          <w:sz w:val="24"/>
          <w:szCs w:val="24"/>
        </w:rPr>
        <w:t>,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sum, narcissists appear to enhance </w:t>
      </w:r>
      <w:proofErr w:type="spellStart"/>
      <w:r w:rsidRPr="00DC637E">
        <w:rPr>
          <w:rFonts w:ascii="Times New Roman" w:hAnsi="Times New Roman" w:cs="Times New Roman"/>
          <w:sz w:val="24"/>
          <w:szCs w:val="24"/>
        </w:rPr>
        <w:t>agentic</w:t>
      </w:r>
      <w:proofErr w:type="spellEnd"/>
      <w:r w:rsidRPr="00DC637E">
        <w:rPr>
          <w:rFonts w:ascii="Times New Roman" w:hAnsi="Times New Roman" w:cs="Times New Roman"/>
          <w:sz w:val="24"/>
          <w:szCs w:val="24"/>
        </w:rPr>
        <w:t xml:space="preserve">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w:t>
      </w:r>
      <w:proofErr w:type="spellStart"/>
      <w:r w:rsidRPr="0007672F">
        <w:rPr>
          <w:rFonts w:ascii="Times New Roman" w:hAnsi="Times New Roman" w:cs="Times New Roman"/>
          <w:sz w:val="24"/>
          <w:szCs w:val="24"/>
        </w:rPr>
        <w:t>agentic</w:t>
      </w:r>
      <w:proofErr w:type="spellEnd"/>
      <w:r w:rsidRPr="0007672F">
        <w:rPr>
          <w:rFonts w:ascii="Times New Roman" w:hAnsi="Times New Roman" w:cs="Times New Roman"/>
          <w:sz w:val="24"/>
          <w:szCs w:val="24"/>
        </w:rPr>
        <w:t xml:space="preserve">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w:t>
      </w:r>
      <w:proofErr w:type="spellStart"/>
      <w:r w:rsidR="00FC3CD1" w:rsidRPr="00DC637E">
        <w:rPr>
          <w:rFonts w:ascii="Times New Roman" w:hAnsi="Times New Roman" w:cs="Times New Roman"/>
          <w:sz w:val="24"/>
          <w:szCs w:val="24"/>
        </w:rPr>
        <w:t>Schmukle</w:t>
      </w:r>
      <w:proofErr w:type="spellEnd"/>
      <w:r w:rsidR="00FC3CD1" w:rsidRPr="00DC637E">
        <w:rPr>
          <w:rFonts w:ascii="Times New Roman" w:hAnsi="Times New Roman" w:cs="Times New Roman"/>
          <w:sz w:val="24"/>
          <w:szCs w:val="24"/>
        </w:rPr>
        <w:t xml:space="preserve">, &amp; </w:t>
      </w:r>
      <w:proofErr w:type="spellStart"/>
      <w:r w:rsidR="00FC3CD1" w:rsidRPr="00DC637E">
        <w:rPr>
          <w:rFonts w:ascii="Times New Roman" w:hAnsi="Times New Roman" w:cs="Times New Roman"/>
          <w:sz w:val="24"/>
          <w:szCs w:val="24"/>
        </w:rPr>
        <w:t>Egloff</w:t>
      </w:r>
      <w:proofErr w:type="spellEnd"/>
      <w:r w:rsidR="00FC3CD1" w:rsidRPr="00DC637E">
        <w:rPr>
          <w:rFonts w:ascii="Times New Roman" w:hAnsi="Times New Roman" w:cs="Times New Roman"/>
          <w:sz w:val="24"/>
          <w:szCs w:val="24"/>
        </w:rPr>
        <w:t xml:space="preserve">,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w:t>
      </w:r>
      <w:proofErr w:type="spellStart"/>
      <w:r w:rsidR="00F51576" w:rsidRPr="00DC637E">
        <w:rPr>
          <w:rFonts w:ascii="Times New Roman" w:hAnsi="Times New Roman" w:cs="Times New Roman"/>
          <w:sz w:val="24"/>
          <w:szCs w:val="24"/>
        </w:rPr>
        <w:t>Paulhus</w:t>
      </w:r>
      <w:proofErr w:type="spellEnd"/>
      <w:r w:rsidR="00F51576" w:rsidRPr="00DC637E">
        <w:rPr>
          <w:rFonts w:ascii="Times New Roman" w:hAnsi="Times New Roman" w:cs="Times New Roman"/>
          <w:sz w:val="24"/>
          <w:szCs w:val="24"/>
        </w:rPr>
        <w:t xml:space="preserve">,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sidRPr="00DC637E">
        <w:rPr>
          <w:rFonts w:ascii="Times New Roman" w:hAnsi="Times New Roman" w:cs="Times New Roman"/>
          <w:sz w:val="24"/>
          <w:szCs w:val="24"/>
        </w:rPr>
        <w:t>Oltmanns</w:t>
      </w:r>
      <w:proofErr w:type="spellEnd"/>
      <w:r w:rsidR="00AC04D0" w:rsidRPr="00DC637E">
        <w:rPr>
          <w:rFonts w:ascii="Times New Roman" w:hAnsi="Times New Roman" w:cs="Times New Roman"/>
          <w:sz w:val="24"/>
          <w:szCs w:val="24"/>
        </w:rPr>
        <w:t xml:space="preserve">, Friedman, Fiedler, &amp; </w:t>
      </w:r>
      <w:proofErr w:type="spellStart"/>
      <w:r w:rsidR="00AC04D0" w:rsidRPr="00DC637E">
        <w:rPr>
          <w:rFonts w:ascii="Times New Roman" w:hAnsi="Times New Roman" w:cs="Times New Roman"/>
          <w:sz w:val="24"/>
          <w:szCs w:val="24"/>
        </w:rPr>
        <w:t>Turkheimer</w:t>
      </w:r>
      <w:proofErr w:type="spellEnd"/>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attractive, and for women, wearing makeup and having visible cleavage (</w:t>
      </w:r>
      <w:proofErr w:type="spellStart"/>
      <w:r w:rsidR="00DA59F8" w:rsidRPr="00DC637E">
        <w:rPr>
          <w:rFonts w:ascii="Times New Roman" w:hAnsi="Times New Roman" w:cs="Times New Roman"/>
          <w:sz w:val="24"/>
          <w:szCs w:val="24"/>
        </w:rPr>
        <w:t>Vazire</w:t>
      </w:r>
      <w:proofErr w:type="spellEnd"/>
      <w:r w:rsidR="00DA59F8" w:rsidRPr="00DC637E">
        <w:rPr>
          <w:rFonts w:ascii="Times New Roman" w:hAnsi="Times New Roman" w:cs="Times New Roman"/>
          <w:sz w:val="24"/>
          <w:szCs w:val="24"/>
        </w:rPr>
        <w:t xml:space="preserve">, </w:t>
      </w:r>
      <w:proofErr w:type="spellStart"/>
      <w:r w:rsidR="00DA59F8" w:rsidRPr="00DC637E">
        <w:rPr>
          <w:rFonts w:ascii="Times New Roman" w:hAnsi="Times New Roman" w:cs="Times New Roman"/>
          <w:sz w:val="24"/>
          <w:szCs w:val="24"/>
        </w:rPr>
        <w:t>Naumann</w:t>
      </w:r>
      <w:proofErr w:type="spellEnd"/>
      <w:r w:rsidR="00DA59F8" w:rsidRPr="00DC637E">
        <w:rPr>
          <w:rFonts w:ascii="Times New Roman" w:hAnsi="Times New Roman" w:cs="Times New Roman"/>
          <w:sz w:val="24"/>
          <w:szCs w:val="24"/>
        </w:rPr>
        <w:t xml:space="preserve">, </w:t>
      </w:r>
      <w:proofErr w:type="spellStart"/>
      <w:r w:rsidR="00DA59F8" w:rsidRPr="00DC637E">
        <w:rPr>
          <w:rFonts w:ascii="Times New Roman" w:hAnsi="Times New Roman" w:cs="Times New Roman"/>
          <w:sz w:val="24"/>
          <w:szCs w:val="24"/>
        </w:rPr>
        <w:t>Rentfrow</w:t>
      </w:r>
      <w:proofErr w:type="spellEnd"/>
      <w:r w:rsidR="00DA59F8" w:rsidRPr="00DC637E">
        <w:rPr>
          <w:rFonts w:ascii="Times New Roman" w:hAnsi="Times New Roman" w:cs="Times New Roman"/>
          <w:sz w:val="24"/>
          <w:szCs w:val="24"/>
        </w:rPr>
        <w:t xml:space="preserve">,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proofErr w:type="spellStart"/>
      <w:r w:rsidR="00B04C8E" w:rsidRPr="00DC637E">
        <w:rPr>
          <w:rFonts w:ascii="Times New Roman" w:hAnsi="Times New Roman" w:cs="Times New Roman"/>
          <w:sz w:val="24"/>
          <w:szCs w:val="24"/>
        </w:rPr>
        <w:t>Paulhus</w:t>
      </w:r>
      <w:proofErr w:type="spellEnd"/>
      <w:r w:rsidR="00B04C8E" w:rsidRPr="00DC637E">
        <w:rPr>
          <w:rFonts w:ascii="Times New Roman" w:hAnsi="Times New Roman" w:cs="Times New Roman"/>
          <w:sz w:val="24"/>
          <w:szCs w:val="24"/>
        </w:rPr>
        <w:t xml:space="preserve">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 xml:space="preserve">the self-criterion residual method (John &amp; Robins, 1994; </w:t>
      </w:r>
      <w:proofErr w:type="spellStart"/>
      <w:r w:rsidR="00A37F57" w:rsidRPr="00DC637E">
        <w:rPr>
          <w:rFonts w:ascii="Times New Roman" w:hAnsi="Times New Roman" w:cs="Times New Roman"/>
          <w:sz w:val="24"/>
          <w:szCs w:val="24"/>
        </w:rPr>
        <w:t>Paulhus</w:t>
      </w:r>
      <w:proofErr w:type="spellEnd"/>
      <w:r w:rsidR="00A37F57" w:rsidRPr="00DC637E">
        <w:rPr>
          <w:rFonts w:ascii="Times New Roman" w:hAnsi="Times New Roman" w:cs="Times New Roman"/>
          <w:sz w:val="24"/>
          <w:szCs w:val="24"/>
        </w:rPr>
        <w:t xml:space="preserve">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w:t>
      </w:r>
      <w:proofErr w:type="spellStart"/>
      <w:r w:rsidR="00064536" w:rsidRPr="00DC637E">
        <w:rPr>
          <w:rFonts w:ascii="Times New Roman" w:hAnsi="Times New Roman" w:cs="Times New Roman"/>
          <w:sz w:val="24"/>
          <w:szCs w:val="24"/>
        </w:rPr>
        <w:t>Furby</w:t>
      </w:r>
      <w:proofErr w:type="spellEnd"/>
      <w:r w:rsidR="00064536" w:rsidRPr="00DC637E">
        <w:rPr>
          <w:rFonts w:ascii="Times New Roman" w:hAnsi="Times New Roman" w:cs="Times New Roman"/>
          <w:sz w:val="24"/>
          <w:szCs w:val="24"/>
        </w:rPr>
        <w:t xml:space="preserve">, 1970; Edwards, 1994; </w:t>
      </w:r>
      <w:r w:rsidR="00032537" w:rsidRPr="00DC637E">
        <w:rPr>
          <w:rFonts w:ascii="Times New Roman" w:hAnsi="Times New Roman" w:cs="Times New Roman"/>
          <w:sz w:val="24"/>
          <w:szCs w:val="24"/>
        </w:rPr>
        <w:t xml:space="preserve">Edwards, 1995; </w:t>
      </w:r>
      <w:proofErr w:type="spellStart"/>
      <w:r w:rsidR="0075370E" w:rsidRPr="00DC637E">
        <w:rPr>
          <w:rFonts w:ascii="Times New Roman" w:hAnsi="Times New Roman" w:cs="Times New Roman"/>
          <w:sz w:val="24"/>
          <w:szCs w:val="24"/>
        </w:rPr>
        <w:t>Furr</w:t>
      </w:r>
      <w:proofErr w:type="spellEnd"/>
      <w:r w:rsidR="0075370E" w:rsidRPr="00DC637E">
        <w:rPr>
          <w:rFonts w:ascii="Times New Roman" w:hAnsi="Times New Roman" w:cs="Times New Roman"/>
          <w:sz w:val="24"/>
          <w:szCs w:val="24"/>
        </w:rPr>
        <w:t xml:space="preserve">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10"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 xml:space="preserve">Given the criticisms of difference scores, the self-criterion residual method (John &amp; Robins, 1994; </w:t>
      </w:r>
      <w:proofErr w:type="spellStart"/>
      <w:r w:rsidR="00472614" w:rsidRPr="00DC637E">
        <w:rPr>
          <w:rFonts w:ascii="Times New Roman" w:hAnsi="Times New Roman" w:cs="Times New Roman"/>
          <w:sz w:val="24"/>
          <w:szCs w:val="24"/>
        </w:rPr>
        <w:t>Paulhus</w:t>
      </w:r>
      <w:proofErr w:type="spellEnd"/>
      <w:r w:rsidR="00472614" w:rsidRPr="00DC637E">
        <w:rPr>
          <w:rFonts w:ascii="Times New Roman" w:hAnsi="Times New Roman" w:cs="Times New Roman"/>
          <w:sz w:val="24"/>
          <w:szCs w:val="24"/>
        </w:rPr>
        <w:t xml:space="preserve">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11"/>
      <w:r w:rsidRPr="002F3A4A">
        <w:rPr>
          <w:rFonts w:ascii="Times New Roman" w:hAnsi="Times New Roman" w:cs="Times New Roman"/>
          <w:b/>
          <w:sz w:val="24"/>
          <w:szCs w:val="24"/>
        </w:rPr>
        <w:t>Search</w:t>
      </w:r>
      <w:commentRangeEnd w:id="11"/>
      <w:r w:rsidR="00D258C2">
        <w:rPr>
          <w:rStyle w:val="CommentReference"/>
        </w:rPr>
        <w:commentReference w:id="11"/>
      </w:r>
    </w:p>
    <w:p w14:paraId="0C7028AE" w14:textId="116330F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 xml:space="preserve">eyword searches in </w:t>
      </w:r>
      <w:proofErr w:type="spellStart"/>
      <w:r w:rsidR="003C2FE9" w:rsidRPr="002F3A4A">
        <w:rPr>
          <w:rFonts w:ascii="Times New Roman" w:hAnsi="Times New Roman" w:cs="Times New Roman"/>
          <w:sz w:val="24"/>
          <w:szCs w:val="24"/>
        </w:rPr>
        <w:t>PsycINFO</w:t>
      </w:r>
      <w:proofErr w:type="spellEnd"/>
      <w:r w:rsidR="003C2FE9" w:rsidRPr="002F3A4A">
        <w:rPr>
          <w:rFonts w:ascii="Times New Roman" w:hAnsi="Times New Roman" w:cs="Times New Roman"/>
          <w:sz w:val="24"/>
          <w:szCs w:val="24"/>
        </w:rPr>
        <w:t>,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12"/>
      <w:r w:rsidR="0037420C" w:rsidRPr="002F3A4A">
        <w:rPr>
          <w:rFonts w:ascii="Times New Roman" w:hAnsi="Times New Roman" w:cs="Times New Roman"/>
          <w:sz w:val="24"/>
          <w:szCs w:val="24"/>
        </w:rPr>
        <w:t>Second</w:t>
      </w:r>
      <w:commentRangeEnd w:id="12"/>
      <w:r w:rsidR="0007685F">
        <w:rPr>
          <w:rStyle w:val="CommentReference"/>
        </w:rPr>
        <w:commentReference w:id="12"/>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13"/>
      <w:del w:id="14" w:author="Author">
        <w:r w:rsidR="002F6440" w:rsidRPr="002F3A4A" w:rsidDel="004C0DFD">
          <w:rPr>
            <w:rFonts w:ascii="Times New Roman" w:hAnsi="Times New Roman" w:cs="Times New Roman"/>
            <w:sz w:val="24"/>
            <w:szCs w:val="24"/>
          </w:rPr>
          <w:delText>was</w:delText>
        </w:r>
        <w:commentRangeEnd w:id="13"/>
        <w:r w:rsidR="001D72EB" w:rsidDel="004C0DFD">
          <w:rPr>
            <w:rStyle w:val="CommentReference"/>
          </w:rPr>
          <w:commentReference w:id="13"/>
        </w:r>
        <w:r w:rsidR="002F6440" w:rsidRPr="002F3A4A" w:rsidDel="004C0DFD">
          <w:rPr>
            <w:rFonts w:ascii="Times New Roman" w:hAnsi="Times New Roman" w:cs="Times New Roman"/>
            <w:sz w:val="24"/>
            <w:szCs w:val="24"/>
          </w:rPr>
          <w:delText xml:space="preserve"> </w:delText>
        </w:r>
      </w:del>
      <w:ins w:id="15" w:author="Author">
        <w:r w:rsidR="004C0DFD">
          <w:rPr>
            <w:rFonts w:ascii="Times New Roman" w:hAnsi="Times New Roman" w:cs="Times New Roman"/>
            <w:sz w:val="24"/>
            <w:szCs w:val="24"/>
          </w:rPr>
          <w:t>were</w:t>
        </w:r>
        <w:r w:rsidR="004C0DFD" w:rsidRPr="002F3A4A">
          <w:rPr>
            <w:rFonts w:ascii="Times New Roman" w:hAnsi="Times New Roman" w:cs="Times New Roman"/>
            <w:sz w:val="24"/>
            <w:szCs w:val="24"/>
          </w:rPr>
          <w:t xml:space="preserve"> </w:t>
        </w:r>
      </w:ins>
      <w:r w:rsidR="002F6440" w:rsidRPr="002F3A4A">
        <w:rPr>
          <w:rFonts w:ascii="Times New Roman" w:hAnsi="Times New Roman" w:cs="Times New Roman"/>
          <w:sz w:val="24"/>
          <w:szCs w:val="24"/>
        </w:rPr>
        <w:t xml:space="preserve">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proofErr w:type="spellStart"/>
      <w:r w:rsidR="00BA2B72">
        <w:rPr>
          <w:rFonts w:ascii="Times New Roman" w:hAnsi="Times New Roman"/>
          <w:sz w:val="24"/>
          <w:szCs w:val="24"/>
        </w:rPr>
        <w:t>Tamborski</w:t>
      </w:r>
      <w:proofErr w:type="spellEnd"/>
      <w:r w:rsidR="00BA2B72">
        <w:rPr>
          <w:rFonts w:ascii="Times New Roman" w:hAnsi="Times New Roman"/>
          <w:sz w:val="24"/>
          <w:szCs w:val="24"/>
        </w:rPr>
        <w:t xml:space="preserve"> &amp; Brown, 2011; </w:t>
      </w:r>
      <w:r w:rsidR="00BA2B72" w:rsidRPr="0032339C">
        <w:rPr>
          <w:rFonts w:ascii="Times New Roman" w:hAnsi="Times New Roman"/>
          <w:sz w:val="24"/>
          <w:szCs w:val="24"/>
        </w:rPr>
        <w:t xml:space="preserve">Watson &amp; </w:t>
      </w:r>
      <w:proofErr w:type="spellStart"/>
      <w:r w:rsidR="00BA2B72" w:rsidRPr="0032339C">
        <w:rPr>
          <w:rFonts w:ascii="Times New Roman" w:hAnsi="Times New Roman"/>
          <w:sz w:val="24"/>
          <w:szCs w:val="24"/>
        </w:rPr>
        <w:t>Bagby</w:t>
      </w:r>
      <w:proofErr w:type="spellEnd"/>
      <w:r w:rsidR="00BA2B72" w:rsidRPr="0032339C">
        <w:rPr>
          <w:rFonts w:ascii="Times New Roman" w:hAnsi="Times New Roman"/>
          <w:sz w:val="24"/>
          <w:szCs w:val="24"/>
        </w:rPr>
        <w:t>,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proofErr w:type="spellStart"/>
      <w:r w:rsidR="00AD1128" w:rsidRPr="009F32D5">
        <w:rPr>
          <w:rFonts w:ascii="Times New Roman" w:hAnsi="Times New Roman" w:cs="Times New Roman"/>
          <w:sz w:val="24"/>
          <w:szCs w:val="24"/>
        </w:rPr>
        <w:t>Raskin</w:t>
      </w:r>
      <w:proofErr w:type="spellEnd"/>
      <w:r w:rsidR="00AD1128" w:rsidRPr="009F32D5">
        <w:rPr>
          <w:rFonts w:ascii="Times New Roman" w:hAnsi="Times New Roman" w:cs="Times New Roman"/>
          <w:sz w:val="24"/>
          <w:szCs w:val="24"/>
        </w:rPr>
        <w:t xml:space="preserve">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4D0FBB" w:rsidRPr="009F32D5">
        <w:rPr>
          <w:rFonts w:ascii="Times New Roman" w:hAnsi="Times New Roman" w:cs="Times New Roman" w:hint="eastAsia"/>
          <w:sz w:val="24"/>
          <w:szCs w:val="24"/>
        </w:rPr>
        <w:t>Hyler</w:t>
      </w:r>
      <w:proofErr w:type="spellEnd"/>
      <w:r w:rsidR="004D0FBB" w:rsidRPr="009F32D5">
        <w:rPr>
          <w:rFonts w:ascii="Times New Roman" w:hAnsi="Times New Roman" w:cs="Times New Roman" w:hint="eastAsia"/>
          <w:sz w:val="24"/>
          <w:szCs w:val="24"/>
        </w:rPr>
        <w:t>,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proofErr w:type="spellStart"/>
      <w:r w:rsidR="00372239" w:rsidRPr="009F32D5">
        <w:rPr>
          <w:rFonts w:ascii="Times New Roman" w:hAnsi="Times New Roman" w:cs="Times New Roman"/>
          <w:sz w:val="24"/>
          <w:szCs w:val="24"/>
        </w:rPr>
        <w:t>Zanarini</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Frankenburg</w:t>
      </w:r>
      <w:proofErr w:type="spellEnd"/>
      <w:r w:rsidR="00372239" w:rsidRPr="009F32D5">
        <w:rPr>
          <w:rFonts w:ascii="Times New Roman" w:hAnsi="Times New Roman" w:cs="Times New Roman"/>
          <w:sz w:val="24"/>
          <w:szCs w:val="24"/>
        </w:rPr>
        <w:t xml:space="preserve">, </w:t>
      </w:r>
      <w:proofErr w:type="spellStart"/>
      <w:r w:rsidR="00372239" w:rsidRPr="009F32D5">
        <w:rPr>
          <w:rFonts w:ascii="Times New Roman" w:hAnsi="Times New Roman" w:cs="Times New Roman"/>
          <w:sz w:val="24"/>
          <w:szCs w:val="24"/>
        </w:rPr>
        <w:t>Sickel</w:t>
      </w:r>
      <w:proofErr w:type="spellEnd"/>
      <w:r w:rsidR="00372239" w:rsidRPr="009F32D5">
        <w:rPr>
          <w:rFonts w:ascii="Times New Roman" w:hAnsi="Times New Roman" w:cs="Times New Roman"/>
          <w:sz w:val="24"/>
          <w:szCs w:val="24"/>
        </w:rPr>
        <w:t>,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proofErr w:type="spellStart"/>
      <w:r w:rsidR="00327158" w:rsidRPr="009F32D5">
        <w:rPr>
          <w:rFonts w:ascii="Times New Roman" w:hAnsi="Times New Roman" w:cs="Times New Roman" w:hint="eastAsia"/>
          <w:sz w:val="24"/>
          <w:szCs w:val="24"/>
        </w:rPr>
        <w:t>Loranger</w:t>
      </w:r>
      <w:proofErr w:type="spellEnd"/>
      <w:r w:rsidR="00327158" w:rsidRPr="009F32D5">
        <w:rPr>
          <w:rFonts w:ascii="Times New Roman" w:hAnsi="Times New Roman" w:cs="Times New Roman" w:hint="eastAsia"/>
          <w:sz w:val="24"/>
          <w:szCs w:val="24"/>
        </w:rPr>
        <w:t>,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 xml:space="preserve">-IV; </w:t>
      </w:r>
      <w:proofErr w:type="spellStart"/>
      <w:r w:rsidR="00DA79D6" w:rsidRPr="00DA79D6">
        <w:rPr>
          <w:rFonts w:ascii="Times New Roman" w:hAnsi="Times New Roman" w:cs="Times New Roman"/>
          <w:sz w:val="24"/>
          <w:szCs w:val="24"/>
        </w:rPr>
        <w:t>Widiger</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Mangine</w:t>
      </w:r>
      <w:proofErr w:type="spellEnd"/>
      <w:r w:rsidR="00DA79D6" w:rsidRPr="00DA79D6">
        <w:rPr>
          <w:rFonts w:ascii="Times New Roman" w:hAnsi="Times New Roman" w:cs="Times New Roman"/>
          <w:sz w:val="24"/>
          <w:szCs w:val="24"/>
        </w:rPr>
        <w:t xml:space="preserve">, </w:t>
      </w:r>
      <w:proofErr w:type="spellStart"/>
      <w:r w:rsidR="00DA79D6" w:rsidRPr="00DA79D6">
        <w:rPr>
          <w:rFonts w:ascii="Times New Roman" w:hAnsi="Times New Roman" w:cs="Times New Roman"/>
          <w:sz w:val="24"/>
          <w:szCs w:val="24"/>
        </w:rPr>
        <w:t>Corbitt</w:t>
      </w:r>
      <w:proofErr w:type="spellEnd"/>
      <w:r w:rsidR="00DA79D6" w:rsidRPr="00DA79D6">
        <w:rPr>
          <w:rFonts w:ascii="Times New Roman" w:hAnsi="Times New Roman" w:cs="Times New Roman"/>
          <w:sz w:val="24"/>
          <w:szCs w:val="24"/>
        </w:rPr>
        <w: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proofErr w:type="spellStart"/>
      <w:r w:rsidR="00C56F99" w:rsidRPr="009F32D5">
        <w:rPr>
          <w:rFonts w:ascii="Times New Roman" w:hAnsi="Times New Roman" w:cs="Times New Roman"/>
          <w:sz w:val="24"/>
          <w:szCs w:val="24"/>
        </w:rPr>
        <w:t>Pfohl</w:t>
      </w:r>
      <w:proofErr w:type="spellEnd"/>
      <w:r w:rsidR="00C56F99" w:rsidRPr="009F32D5">
        <w:rPr>
          <w:rFonts w:ascii="Times New Roman" w:hAnsi="Times New Roman" w:cs="Times New Roman"/>
          <w:sz w:val="24"/>
          <w:szCs w:val="24"/>
        </w:rPr>
        <w:t>,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xml:space="preserve">; Gunderson, </w:t>
      </w:r>
      <w:proofErr w:type="spellStart"/>
      <w:r w:rsidR="00AE5F6E" w:rsidRPr="00AE5F6E">
        <w:rPr>
          <w:rFonts w:ascii="Times New Roman" w:hAnsi="Times New Roman" w:cs="Times New Roman"/>
          <w:sz w:val="24"/>
          <w:szCs w:val="24"/>
        </w:rPr>
        <w:t>Ronningstam</w:t>
      </w:r>
      <w:proofErr w:type="spellEnd"/>
      <w:r w:rsidR="00AE5F6E" w:rsidRPr="00AE5F6E">
        <w:rPr>
          <w:rFonts w:ascii="Times New Roman" w:hAnsi="Times New Roman" w:cs="Times New Roman"/>
          <w:sz w:val="24"/>
          <w:szCs w:val="24"/>
        </w:rPr>
        <w:t>, &amp; Bodkin, 1990</w:t>
      </w:r>
      <w:r w:rsidR="0098506F" w:rsidRPr="009F32D5">
        <w:rPr>
          <w:rFonts w:ascii="Times New Roman" w:hAnsi="Times New Roman" w:cs="Times New Roman"/>
          <w:sz w:val="24"/>
          <w:szCs w:val="24"/>
        </w:rPr>
        <w:t xml:space="preserve">), Schedule for </w:t>
      </w:r>
      <w:proofErr w:type="spellStart"/>
      <w:r w:rsidR="0098506F" w:rsidRPr="009F32D5">
        <w:rPr>
          <w:rFonts w:ascii="Times New Roman" w:hAnsi="Times New Roman" w:cs="Times New Roman"/>
          <w:sz w:val="24"/>
          <w:szCs w:val="24"/>
        </w:rPr>
        <w:t>Nonadaptive</w:t>
      </w:r>
      <w:proofErr w:type="spellEnd"/>
      <w:r w:rsidR="0098506F" w:rsidRPr="009F32D5">
        <w:rPr>
          <w:rFonts w:ascii="Times New Roman" w:hAnsi="Times New Roman" w:cs="Times New Roman"/>
          <w:sz w:val="24"/>
          <w:szCs w:val="24"/>
        </w:rPr>
        <w:t xml:space="preser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xml:space="preserve">), </w:t>
      </w:r>
      <w:proofErr w:type="spellStart"/>
      <w:r w:rsidR="0098506F" w:rsidRPr="009F32D5">
        <w:rPr>
          <w:rFonts w:ascii="Times New Roman" w:hAnsi="Times New Roman" w:cs="Times New Roman"/>
          <w:sz w:val="24"/>
          <w:szCs w:val="24"/>
        </w:rPr>
        <w:t>Millon</w:t>
      </w:r>
      <w:proofErr w:type="spellEnd"/>
      <w:r w:rsidR="0098506F" w:rsidRPr="009F32D5">
        <w:rPr>
          <w:rFonts w:ascii="Times New Roman" w:hAnsi="Times New Roman" w:cs="Times New Roman"/>
          <w:sz w:val="24"/>
          <w:szCs w:val="24"/>
        </w:rPr>
        <w:t xml:space="preserve"> Clinical </w:t>
      </w:r>
      <w:proofErr w:type="spellStart"/>
      <w:r w:rsidR="0098506F" w:rsidRPr="009F32D5">
        <w:rPr>
          <w:rFonts w:ascii="Times New Roman" w:hAnsi="Times New Roman" w:cs="Times New Roman"/>
          <w:sz w:val="24"/>
          <w:szCs w:val="24"/>
        </w:rPr>
        <w:t>Multiaxial</w:t>
      </w:r>
      <w:proofErr w:type="spellEnd"/>
      <w:r w:rsidR="0098506F" w:rsidRPr="009F32D5">
        <w:rPr>
          <w:rFonts w:ascii="Times New Roman" w:hAnsi="Times New Roman" w:cs="Times New Roman"/>
          <w:sz w:val="24"/>
          <w:szCs w:val="24"/>
        </w:rPr>
        <w:t xml:space="preserve"> Inventory (MCMI-III</w:t>
      </w:r>
      <w:r w:rsidR="007C7815" w:rsidRPr="00DA79D6">
        <w:rPr>
          <w:rFonts w:ascii="Times New Roman" w:hAnsi="Times New Roman" w:cs="Times New Roman" w:hint="eastAsia"/>
          <w:sz w:val="24"/>
          <w:szCs w:val="24"/>
        </w:rPr>
        <w:t xml:space="preserve">; </w:t>
      </w:r>
      <w:proofErr w:type="spellStart"/>
      <w:r w:rsidR="007C7815" w:rsidRPr="00DA79D6">
        <w:rPr>
          <w:rFonts w:ascii="Times New Roman" w:hAnsi="Times New Roman" w:cs="Times New Roman"/>
          <w:sz w:val="24"/>
          <w:szCs w:val="24"/>
        </w:rPr>
        <w:t>Millon</w:t>
      </w:r>
      <w:proofErr w:type="spellEnd"/>
      <w:r w:rsidR="007C7815" w:rsidRPr="00DA79D6">
        <w:rPr>
          <w:rFonts w:ascii="Times New Roman" w:hAnsi="Times New Roman" w:cs="Times New Roman"/>
          <w:sz w:val="24"/>
          <w:szCs w:val="24"/>
        </w:rPr>
        <w:t xml:space="preserve">, </w:t>
      </w:r>
      <w:proofErr w:type="spellStart"/>
      <w:r w:rsidR="007C7815" w:rsidRPr="00DA79D6">
        <w:rPr>
          <w:rFonts w:ascii="Times New Roman" w:hAnsi="Times New Roman" w:cs="Times New Roman"/>
          <w:sz w:val="24"/>
          <w:szCs w:val="24"/>
        </w:rPr>
        <w:t>Millon</w:t>
      </w:r>
      <w:proofErr w:type="spellEnd"/>
      <w:r w:rsidR="007C7815" w:rsidRPr="00DA79D6">
        <w:rPr>
          <w:rFonts w:ascii="Times New Roman" w:hAnsi="Times New Roman" w:cs="Times New Roman"/>
          <w:sz w:val="24"/>
          <w:szCs w:val="24"/>
        </w:rPr>
        <w:t>,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xml:space="preserve">, </w:t>
      </w:r>
      <w:proofErr w:type="spellStart"/>
      <w:r w:rsidR="00AE5F6E" w:rsidRPr="00AE5F6E">
        <w:rPr>
          <w:rFonts w:ascii="Times New Roman" w:hAnsi="Times New Roman" w:cs="Times New Roman"/>
          <w:sz w:val="24"/>
          <w:szCs w:val="24"/>
        </w:rPr>
        <w:t>Dahlstrom</w:t>
      </w:r>
      <w:proofErr w:type="spellEnd"/>
      <w:r w:rsidR="00AE5F6E" w:rsidRPr="00AE5F6E">
        <w:rPr>
          <w:rFonts w:ascii="Times New Roman" w:hAnsi="Times New Roman" w:cs="Times New Roman"/>
          <w:sz w:val="24"/>
          <w:szCs w:val="24"/>
        </w:rPr>
        <w:t xml:space="preserve">, Graham, </w:t>
      </w:r>
      <w:proofErr w:type="spellStart"/>
      <w:r w:rsidR="00AE5F6E" w:rsidRPr="00AE5F6E">
        <w:rPr>
          <w:rFonts w:ascii="Times New Roman" w:hAnsi="Times New Roman" w:cs="Times New Roman"/>
          <w:sz w:val="24"/>
          <w:szCs w:val="24"/>
        </w:rPr>
        <w:t>Tellegen</w:t>
      </w:r>
      <w:proofErr w:type="spellEnd"/>
      <w:r w:rsidR="00AE5F6E" w:rsidRPr="00AE5F6E">
        <w:rPr>
          <w:rFonts w:ascii="Times New Roman" w:hAnsi="Times New Roman" w:cs="Times New Roman"/>
          <w:sz w:val="24"/>
          <w:szCs w:val="24"/>
        </w:rPr>
        <w:t xml:space="preserve">, &amp; </w:t>
      </w:r>
      <w:proofErr w:type="spellStart"/>
      <w:r w:rsidR="00AE5F6E" w:rsidRPr="00AE5F6E">
        <w:rPr>
          <w:rFonts w:ascii="Times New Roman" w:hAnsi="Times New Roman" w:cs="Times New Roman"/>
          <w:sz w:val="24"/>
          <w:szCs w:val="24"/>
        </w:rPr>
        <w:t>Kaemmer</w:t>
      </w:r>
      <w:proofErr w:type="spellEnd"/>
      <w:r w:rsidR="00AE5F6E" w:rsidRPr="00AE5F6E">
        <w:rPr>
          <w:rFonts w:ascii="Times New Roman" w:hAnsi="Times New Roman" w:cs="Times New Roman"/>
          <w:sz w:val="24"/>
          <w:szCs w:val="24"/>
        </w:rPr>
        <w:t>,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proofErr w:type="spellStart"/>
      <w:r w:rsidR="00B33918" w:rsidRPr="009F32D5">
        <w:rPr>
          <w:rFonts w:ascii="Times New Roman" w:hAnsi="Times New Roman" w:cs="Times New Roman"/>
          <w:sz w:val="24"/>
          <w:szCs w:val="24"/>
        </w:rPr>
        <w:t>Jonason</w:t>
      </w:r>
      <w:proofErr w:type="spellEnd"/>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 xml:space="preserve">Rosenthal, Hooley, &amp; </w:t>
      </w:r>
      <w:proofErr w:type="spellStart"/>
      <w:r w:rsidR="00BA0FB2" w:rsidRPr="009F32D5">
        <w:rPr>
          <w:rFonts w:ascii="Times New Roman" w:hAnsi="Times New Roman" w:cs="Times New Roman"/>
          <w:sz w:val="24"/>
          <w:szCs w:val="24"/>
        </w:rPr>
        <w:t>Steshenko</w:t>
      </w:r>
      <w:proofErr w:type="spellEnd"/>
      <w:r w:rsidR="00BA0FB2" w:rsidRPr="009F32D5">
        <w:rPr>
          <w:rFonts w:ascii="Times New Roman" w:hAnsi="Times New Roman" w:cs="Times New Roman"/>
          <w:sz w:val="24"/>
          <w:szCs w:val="24"/>
        </w:rPr>
        <w:t>,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proofErr w:type="spellStart"/>
      <w:r w:rsidR="00531EBA">
        <w:rPr>
          <w:rFonts w:ascii="Times New Roman" w:hAnsi="Times New Roman" w:cs="Times New Roman"/>
          <w:sz w:val="24"/>
          <w:szCs w:val="24"/>
        </w:rPr>
        <w:t>Pincus</w:t>
      </w:r>
      <w:proofErr w:type="spellEnd"/>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proofErr w:type="spellStart"/>
      <w:r w:rsidR="00603696" w:rsidRPr="002F3A4A">
        <w:rPr>
          <w:rFonts w:ascii="Times New Roman" w:hAnsi="Times New Roman" w:cs="Times New Roman"/>
          <w:sz w:val="24"/>
          <w:szCs w:val="24"/>
        </w:rPr>
        <w:t>Raskin</w:t>
      </w:r>
      <w:proofErr w:type="spellEnd"/>
      <w:r w:rsidR="00603696" w:rsidRPr="002F3A4A">
        <w:rPr>
          <w:rFonts w:ascii="Times New Roman" w:hAnsi="Times New Roman" w:cs="Times New Roman"/>
          <w:sz w:val="24"/>
          <w:szCs w:val="24"/>
        </w:rPr>
        <w:t xml:space="preserve">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proofErr w:type="spellStart"/>
      <w:r w:rsidR="00BB508D" w:rsidRPr="0056771D">
        <w:rPr>
          <w:rFonts w:ascii="Times New Roman" w:hAnsi="Times New Roman"/>
          <w:sz w:val="24"/>
          <w:szCs w:val="24"/>
        </w:rPr>
        <w:t>Thomaes</w:t>
      </w:r>
      <w:proofErr w:type="spellEnd"/>
      <w:r w:rsidR="00BB508D" w:rsidRPr="0056771D">
        <w:rPr>
          <w:rFonts w:ascii="Times New Roman" w:hAnsi="Times New Roman"/>
          <w:sz w:val="24"/>
          <w:szCs w:val="24"/>
        </w:rPr>
        <w:t xml:space="preserve">, </w:t>
      </w:r>
      <w:proofErr w:type="spellStart"/>
      <w:r w:rsidR="00BB508D" w:rsidRPr="0056771D">
        <w:rPr>
          <w:rFonts w:ascii="Times New Roman" w:hAnsi="Times New Roman"/>
          <w:sz w:val="24"/>
          <w:szCs w:val="24"/>
        </w:rPr>
        <w:t>Stegge</w:t>
      </w:r>
      <w:proofErr w:type="spellEnd"/>
      <w:r w:rsidR="00BB508D" w:rsidRPr="0056771D">
        <w:rPr>
          <w:rFonts w:ascii="Times New Roman" w:hAnsi="Times New Roman"/>
          <w:sz w:val="24"/>
          <w:szCs w:val="24"/>
        </w:rPr>
        <w:t>, Bushman</w:t>
      </w:r>
      <w:del w:id="16"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xml:space="preserve">, Olthof, &amp; </w:t>
      </w:r>
      <w:proofErr w:type="spellStart"/>
      <w:r w:rsidR="00BB508D" w:rsidRPr="0056771D">
        <w:rPr>
          <w:rFonts w:ascii="Times New Roman" w:hAnsi="Times New Roman"/>
          <w:sz w:val="24"/>
          <w:szCs w:val="24"/>
        </w:rPr>
        <w:t>Denissen</w:t>
      </w:r>
      <w:proofErr w:type="spellEnd"/>
      <w:r w:rsidR="00BB508D" w:rsidRPr="0056771D">
        <w:rPr>
          <w:rFonts w:ascii="Times New Roman" w:hAnsi="Times New Roman"/>
          <w:sz w:val="24"/>
          <w:szCs w:val="24"/>
        </w:rPr>
        <w:t>,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proofErr w:type="spellStart"/>
      <w:r w:rsidR="006B7950" w:rsidRPr="0056771D">
        <w:rPr>
          <w:rFonts w:ascii="Times New Roman" w:hAnsi="Times New Roman"/>
          <w:sz w:val="24"/>
          <w:szCs w:val="24"/>
        </w:rPr>
        <w:t>Paulhus</w:t>
      </w:r>
      <w:proofErr w:type="spellEnd"/>
      <w:r w:rsidR="006B7950" w:rsidRPr="0056771D">
        <w:rPr>
          <w:rFonts w:ascii="Times New Roman" w:hAnsi="Times New Roman"/>
          <w:sz w:val="24"/>
          <w:szCs w:val="24"/>
        </w:rPr>
        <w:t xml:space="preserve">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 xml:space="preserve">Cohen, </w:t>
      </w:r>
      <w:proofErr w:type="spellStart"/>
      <w:r w:rsidR="00BC1DF4" w:rsidRPr="0056771D">
        <w:rPr>
          <w:rFonts w:ascii="Times New Roman" w:hAnsi="Times New Roman" w:cs="Times New Roman"/>
          <w:sz w:val="24"/>
          <w:szCs w:val="24"/>
        </w:rPr>
        <w:t>Panter</w:t>
      </w:r>
      <w:proofErr w:type="spellEnd"/>
      <w:r w:rsidR="00BC1DF4" w:rsidRPr="0056771D">
        <w:rPr>
          <w:rFonts w:ascii="Times New Roman" w:hAnsi="Times New Roman" w:cs="Times New Roman"/>
          <w:sz w:val="24"/>
          <w:szCs w:val="24"/>
        </w:rPr>
        <w:t xml:space="preserve">, </w:t>
      </w:r>
      <w:proofErr w:type="spellStart"/>
      <w:r w:rsidR="00BC1DF4" w:rsidRPr="0056771D">
        <w:rPr>
          <w:rFonts w:ascii="Times New Roman" w:hAnsi="Times New Roman" w:cs="Times New Roman"/>
          <w:sz w:val="24"/>
          <w:szCs w:val="24"/>
        </w:rPr>
        <w:t>Turan</w:t>
      </w:r>
      <w:proofErr w:type="spellEnd"/>
      <w:r w:rsidR="00BC1DF4" w:rsidRPr="0056771D">
        <w:rPr>
          <w:rFonts w:ascii="Times New Roman" w:hAnsi="Times New Roman" w:cs="Times New Roman"/>
          <w:sz w:val="24"/>
          <w:szCs w:val="24"/>
        </w:rPr>
        <w:t>,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6E860883"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7"/>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proofErr w:type="gramStart"/>
      <w:r w:rsidR="00146339" w:rsidRPr="00B72800">
        <w:rPr>
          <w:rFonts w:ascii="Times New Roman" w:hAnsi="Times New Roman" w:cs="Times New Roman"/>
          <w:sz w:val="24"/>
          <w:szCs w:val="24"/>
        </w:rPr>
        <w:t>9</w:t>
      </w:r>
      <w:ins w:id="18" w:author="Author">
        <w:r w:rsidR="003151E7">
          <w:rPr>
            <w:rFonts w:ascii="Times New Roman" w:hAnsi="Times New Roman" w:cs="Times New Roman" w:hint="eastAsia"/>
            <w:sz w:val="24"/>
            <w:szCs w:val="24"/>
            <w:lang w:eastAsia="zh-CN"/>
          </w:rPr>
          <w:t>5</w:t>
        </w:r>
      </w:ins>
      <w:proofErr w:type="gramEnd"/>
      <w:del w:id="19" w:author="Author">
        <w:r w:rsidR="00146339" w:rsidRPr="00B72800" w:rsidDel="008918EB">
          <w:rPr>
            <w:rFonts w:ascii="Times New Roman" w:hAnsi="Times New Roman" w:cs="Times New Roman"/>
            <w:sz w:val="24"/>
            <w:szCs w:val="24"/>
          </w:rPr>
          <w:delText>7</w:delText>
        </w:r>
      </w:del>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w:t>
      </w:r>
      <w:ins w:id="20" w:author="Author">
        <w:r w:rsidR="003151E7">
          <w:rPr>
            <w:rFonts w:ascii="Times New Roman" w:hAnsi="Times New Roman" w:cs="Times New Roman" w:hint="eastAsia"/>
            <w:sz w:val="24"/>
            <w:szCs w:val="24"/>
            <w:lang w:eastAsia="zh-CN"/>
          </w:rPr>
          <w:t>3</w:t>
        </w:r>
      </w:ins>
      <w:del w:id="21" w:author="Author">
        <w:r w:rsidR="000E3AEA" w:rsidRPr="000E3AEA" w:rsidDel="003151E7">
          <w:rPr>
            <w:rFonts w:ascii="Times New Roman" w:hAnsi="Times New Roman" w:cs="Times New Roman"/>
            <w:sz w:val="24"/>
            <w:szCs w:val="24"/>
          </w:rPr>
          <w:delText>0</w:delText>
        </w:r>
      </w:del>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7"/>
      <w:r w:rsidR="00420D28">
        <w:rPr>
          <w:rStyle w:val="CommentReference"/>
        </w:rPr>
        <w:commentReference w:id="17"/>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 xml:space="preserve">We chose to use this multilevel approach to meta-analysis because using more traditional techniques (e.g., </w:t>
      </w:r>
      <w:proofErr w:type="spellStart"/>
      <w:r w:rsidR="00B3520E">
        <w:rPr>
          <w:rFonts w:ascii="Times New Roman" w:hAnsi="Times New Roman" w:cs="Times New Roman"/>
          <w:sz w:val="24"/>
          <w:szCs w:val="24"/>
        </w:rPr>
        <w:t>Borenstein</w:t>
      </w:r>
      <w:proofErr w:type="spellEnd"/>
      <w:r w:rsidR="00B3520E">
        <w:rPr>
          <w:rFonts w:ascii="Times New Roman" w:hAnsi="Times New Roman" w:cs="Times New Roman"/>
          <w:sz w:val="24"/>
          <w:szCs w:val="24"/>
        </w:rPr>
        <w:t>,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proofErr w:type="spellStart"/>
      <w:r w:rsidR="003F5FDE" w:rsidRPr="003F5FDE">
        <w:rPr>
          <w:rFonts w:ascii="Times New Roman" w:hAnsi="Times New Roman" w:cs="Times New Roman"/>
          <w:sz w:val="24"/>
          <w:szCs w:val="24"/>
        </w:rPr>
        <w:t>Podsakoff</w:t>
      </w:r>
      <w:proofErr w:type="spellEnd"/>
      <w:r w:rsidR="003F5FDE" w:rsidRPr="003F5FDE">
        <w:rPr>
          <w:rFonts w:ascii="Times New Roman" w:hAnsi="Times New Roman" w:cs="Times New Roman"/>
          <w:sz w:val="24"/>
          <w:szCs w:val="24"/>
        </w:rPr>
        <w:t>,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proofErr w:type="spellStart"/>
      <w:r w:rsidRPr="00733171">
        <w:rPr>
          <w:rFonts w:ascii="Times New Roman" w:hAnsi="Times New Roman" w:cs="Times New Roman"/>
          <w:sz w:val="24"/>
          <w:szCs w:val="24"/>
        </w:rPr>
        <w:t>Podsakoff</w:t>
      </w:r>
      <w:proofErr w:type="spellEnd"/>
      <w:r w:rsidRPr="00733171">
        <w:rPr>
          <w:rFonts w:ascii="Times New Roman" w:hAnsi="Times New Roman" w:cs="Times New Roman"/>
          <w:sz w:val="24"/>
          <w:szCs w:val="24"/>
        </w:rPr>
        <w:t xml:space="preserve">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w:t>
      </w:r>
      <w:proofErr w:type="spellStart"/>
      <w:r w:rsidR="0046370A">
        <w:rPr>
          <w:rFonts w:ascii="Times New Roman" w:hAnsi="Times New Roman" w:cs="Times New Roman"/>
          <w:sz w:val="24"/>
          <w:szCs w:val="24"/>
        </w:rPr>
        <w:t>Kammeyer</w:t>
      </w:r>
      <w:proofErr w:type="spellEnd"/>
      <w:r w:rsidR="0046370A">
        <w:rPr>
          <w:rFonts w:ascii="Times New Roman" w:hAnsi="Times New Roman" w:cs="Times New Roman"/>
          <w:sz w:val="24"/>
          <w:szCs w:val="24"/>
        </w:rPr>
        <w:t>-</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w:t>
      </w:r>
      <w:proofErr w:type="spellStart"/>
      <w:r w:rsidR="008A1F24" w:rsidRPr="0082407C">
        <w:rPr>
          <w:rFonts w:ascii="Times New Roman" w:hAnsi="Times New Roman" w:cs="Times New Roman"/>
          <w:sz w:val="24"/>
          <w:szCs w:val="24"/>
        </w:rPr>
        <w:t>Olkin’s</w:t>
      </w:r>
      <w:proofErr w:type="spellEnd"/>
      <w:r w:rsidR="008A1F24" w:rsidRPr="0082407C">
        <w:rPr>
          <w:rFonts w:ascii="Times New Roman" w:hAnsi="Times New Roman" w:cs="Times New Roman"/>
          <w:sz w:val="24"/>
          <w:szCs w:val="24"/>
        </w:rPr>
        <w:t xml:space="preserve">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w:t>
      </w:r>
      <w:proofErr w:type="spellStart"/>
      <w:r w:rsidR="006A46EA" w:rsidRPr="0056771D">
        <w:rPr>
          <w:rFonts w:ascii="Times New Roman" w:hAnsi="Times New Roman" w:cs="Times New Roman"/>
          <w:sz w:val="24"/>
          <w:szCs w:val="24"/>
        </w:rPr>
        <w:t>Simonsohn</w:t>
      </w:r>
      <w:proofErr w:type="spellEnd"/>
      <w:r w:rsidR="006A46EA" w:rsidRPr="0056771D">
        <w:rPr>
          <w:rFonts w:ascii="Times New Roman" w:hAnsi="Times New Roman" w:cs="Times New Roman"/>
          <w:sz w:val="24"/>
          <w:szCs w:val="24"/>
        </w:rPr>
        <w:t xml:space="preserve">,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xml:space="preserve">) developed by </w:t>
      </w:r>
      <w:proofErr w:type="spellStart"/>
      <w:r w:rsidR="005529AB">
        <w:rPr>
          <w:rFonts w:ascii="Times New Roman" w:hAnsi="Times New Roman" w:cs="Times New Roman"/>
          <w:sz w:val="24"/>
          <w:szCs w:val="24"/>
        </w:rPr>
        <w:t>Simonsohn</w:t>
      </w:r>
      <w:proofErr w:type="spellEnd"/>
      <w:r w:rsidR="005529AB">
        <w:rPr>
          <w:rFonts w:ascii="Times New Roman" w:hAnsi="Times New Roman" w:cs="Times New Roman"/>
          <w:sz w:val="24"/>
          <w:szCs w:val="24"/>
        </w:rPr>
        <w:t xml:space="preserve">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w:t>
      </w:r>
      <w:proofErr w:type="spellStart"/>
      <w:r w:rsidR="004C6F73" w:rsidRPr="00C5220B">
        <w:rPr>
          <w:rFonts w:ascii="Times New Roman" w:hAnsi="Times New Roman" w:cs="Times New Roman"/>
          <w:sz w:val="24"/>
          <w:szCs w:val="24"/>
        </w:rPr>
        <w:t>Bliese</w:t>
      </w:r>
      <w:proofErr w:type="spellEnd"/>
      <w:r w:rsidR="004C6F73" w:rsidRPr="00C5220B">
        <w:rPr>
          <w:rFonts w:ascii="Times New Roman" w:hAnsi="Times New Roman" w:cs="Times New Roman"/>
          <w:sz w:val="24"/>
          <w:szCs w:val="24"/>
        </w:rPr>
        <w:t xml:space="preserv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proofErr w:type="spellStart"/>
      <w:r w:rsidR="00BB3688" w:rsidRPr="001C6982">
        <w:rPr>
          <w:rFonts w:ascii="Times New Roman" w:hAnsi="Times New Roman" w:cs="Times New Roman"/>
          <w:sz w:val="24"/>
          <w:szCs w:val="24"/>
        </w:rPr>
        <w:t>Kammeyer</w:t>
      </w:r>
      <w:proofErr w:type="spellEnd"/>
      <w:r w:rsidR="00BB3688" w:rsidRPr="001C6982">
        <w:rPr>
          <w:rFonts w:ascii="Times New Roman" w:hAnsi="Times New Roman" w:cs="Times New Roman"/>
          <w:sz w:val="24"/>
          <w:szCs w:val="24"/>
        </w:rPr>
        <w:t>-Mueller,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22"/>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23"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22"/>
      <w:r w:rsidR="00711CA4">
        <w:rPr>
          <w:rStyle w:val="CommentReference"/>
        </w:rPr>
        <w:commentReference w:id="22"/>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t>
      </w:r>
      <w:r w:rsidR="0056695A">
        <w:rPr>
          <w:rFonts w:ascii="Times New Roman" w:hAnsi="Times New Roman" w:cs="Times New Roman"/>
          <w:sz w:val="24"/>
          <w:szCs w:val="24"/>
        </w:rPr>
        <w:lastRenderedPageBreak/>
        <w:t xml:space="preserve">was significant such that studies using the NPI produced slightly smaller effect sizes than studies 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24"/>
      <w:r w:rsidR="00696CE7">
        <w:rPr>
          <w:rFonts w:ascii="Times New Roman" w:hAnsi="Times New Roman" w:cs="Times New Roman"/>
          <w:sz w:val="24"/>
          <w:szCs w:val="24"/>
        </w:rPr>
        <w:t>28</w:t>
      </w:r>
      <w:commentRangeEnd w:id="24"/>
      <w:r w:rsidR="00DF3283">
        <w:rPr>
          <w:rStyle w:val="CommentReference"/>
        </w:rPr>
        <w:commentReference w:id="24"/>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25"/>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25"/>
      <w:r w:rsidR="00293777">
        <w:rPr>
          <w:rStyle w:val="CommentReference"/>
        </w:rPr>
        <w:commentReference w:id="25"/>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proofErr w:type="spellStart"/>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w:t>
      </w:r>
      <w:proofErr w:type="spellEnd"/>
      <w:r w:rsidR="003F2F9E" w:rsidRPr="003F2F9E">
        <w:rPr>
          <w:rFonts w:ascii="Times New Roman" w:hAnsi="Times New Roman" w:cs="Times New Roman"/>
          <w:sz w:val="24"/>
          <w:szCs w:val="24"/>
        </w:rPr>
        <w:t xml:space="preserve"> overlapped, which suggests </w:t>
      </w:r>
      <w:r w:rsidR="003F2F9E" w:rsidRPr="003F2F9E">
        <w:rPr>
          <w:rFonts w:ascii="Times New Roman" w:hAnsi="Times New Roman" w:cs="Times New Roman"/>
          <w:sz w:val="24"/>
          <w:szCs w:val="24"/>
        </w:rPr>
        <w:lastRenderedPageBreak/>
        <w:t>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than 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w:t>
      </w:r>
      <w:proofErr w:type="spellStart"/>
      <w:r w:rsidR="00A87BA8" w:rsidRPr="006D2CE3">
        <w:rPr>
          <w:rFonts w:ascii="Times New Roman" w:hAnsi="Times New Roman" w:cs="Times New Roman"/>
          <w:sz w:val="24"/>
          <w:szCs w:val="24"/>
        </w:rPr>
        <w:t>age</w:t>
      </w:r>
      <w:r w:rsidR="004C3A85" w:rsidRPr="006D2CE3">
        <w:rPr>
          <w:rFonts w:ascii="Times New Roman" w:hAnsi="Times New Roman" w:cs="Times New Roman"/>
          <w:sz w:val="24"/>
          <w:szCs w:val="24"/>
        </w:rPr>
        <w:t>ntic</w:t>
      </w:r>
      <w:proofErr w:type="spellEnd"/>
      <w:r w:rsidR="004C3A85" w:rsidRPr="006D2CE3">
        <w:rPr>
          <w:rFonts w:ascii="Times New Roman" w:hAnsi="Times New Roman" w:cs="Times New Roman"/>
          <w:sz w:val="24"/>
          <w:szCs w:val="24"/>
        </w:rPr>
        <w:t xml:space="preserve">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w:t>
      </w:r>
      <w:proofErr w:type="spellStart"/>
      <w:r w:rsidR="004C3A85">
        <w:rPr>
          <w:rFonts w:ascii="Times New Roman" w:hAnsi="Times New Roman" w:cs="Times New Roman"/>
          <w:sz w:val="24"/>
          <w:szCs w:val="24"/>
        </w:rPr>
        <w:t>agentic</w:t>
      </w:r>
      <w:proofErr w:type="spellEnd"/>
      <w:r w:rsidR="004C3A85">
        <w:rPr>
          <w:rFonts w:ascii="Times New Roman" w:hAnsi="Times New Roman" w:cs="Times New Roman"/>
          <w:sz w:val="24"/>
          <w:szCs w:val="24"/>
        </w:rPr>
        <w:t xml:space="preserve">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 xml:space="preserve">with only </w:t>
      </w:r>
      <w:proofErr w:type="spellStart"/>
      <w:r w:rsidR="00C70F15" w:rsidRPr="00DC637E">
        <w:rPr>
          <w:rFonts w:ascii="Times New Roman" w:hAnsi="Times New Roman" w:cs="Times New Roman"/>
          <w:sz w:val="24"/>
          <w:szCs w:val="24"/>
        </w:rPr>
        <w:t>agentic</w:t>
      </w:r>
      <w:proofErr w:type="spellEnd"/>
      <w:r w:rsidR="00C70F15" w:rsidRPr="00DC637E">
        <w:rPr>
          <w:rFonts w:ascii="Times New Roman" w:hAnsi="Times New Roman" w:cs="Times New Roman"/>
          <w:sz w:val="24"/>
          <w:szCs w:val="24"/>
        </w:rPr>
        <w:t xml:space="preserve">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w:t>
      </w:r>
      <w:proofErr w:type="spellStart"/>
      <w:r w:rsidR="00C70F15" w:rsidRPr="00C70F15">
        <w:rPr>
          <w:rFonts w:ascii="Times New Roman" w:hAnsi="Times New Roman" w:cs="Times New Roman"/>
          <w:sz w:val="24"/>
          <w:szCs w:val="24"/>
        </w:rPr>
        <w:t>agentic</w:t>
      </w:r>
      <w:proofErr w:type="spellEnd"/>
      <w:r w:rsidR="00C70F15" w:rsidRPr="00C70F15">
        <w:rPr>
          <w:rFonts w:ascii="Times New Roman" w:hAnsi="Times New Roman" w:cs="Times New Roman"/>
          <w:sz w:val="24"/>
          <w:szCs w:val="24"/>
        </w:rPr>
        <w:t xml:space="preserve">,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w:t>
      </w:r>
      <w:proofErr w:type="spellStart"/>
      <w:r w:rsidR="001B1F2D">
        <w:rPr>
          <w:rFonts w:ascii="Times New Roman" w:hAnsi="Times New Roman" w:cs="Times New Roman"/>
          <w:sz w:val="24"/>
          <w:szCs w:val="24"/>
        </w:rPr>
        <w:t>agentic</w:t>
      </w:r>
      <w:proofErr w:type="spellEnd"/>
      <w:r w:rsidR="001B1F2D">
        <w:rPr>
          <w:rFonts w:ascii="Times New Roman" w:hAnsi="Times New Roman" w:cs="Times New Roman"/>
          <w:sz w:val="24"/>
          <w:szCs w:val="24"/>
        </w:rPr>
        <w:t xml:space="preserve">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proofErr w:type="spellStart"/>
      <w:r w:rsidR="00D72307">
        <w:rPr>
          <w:rFonts w:ascii="Times New Roman" w:hAnsi="Times New Roman" w:cs="Times New Roman"/>
          <w:sz w:val="24"/>
          <w:szCs w:val="24"/>
        </w:rPr>
        <w:t>agentic</w:t>
      </w:r>
      <w:proofErr w:type="spellEnd"/>
      <w:r w:rsidR="00D72307">
        <w:rPr>
          <w:rFonts w:ascii="Times New Roman" w:hAnsi="Times New Roman" w:cs="Times New Roman"/>
          <w:sz w:val="24"/>
          <w:szCs w:val="24"/>
        </w:rPr>
        <w:t xml:space="preserve">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w:t>
      </w:r>
      <w:proofErr w:type="spellStart"/>
      <w:r w:rsidR="00AB0771">
        <w:rPr>
          <w:rFonts w:ascii="Times New Roman" w:hAnsi="Times New Roman" w:cs="Times New Roman"/>
          <w:sz w:val="24"/>
          <w:szCs w:val="24"/>
        </w:rPr>
        <w:t>agentic</w:t>
      </w:r>
      <w:proofErr w:type="spellEnd"/>
      <w:r w:rsidR="00AB0771">
        <w:rPr>
          <w:rFonts w:ascii="Times New Roman" w:hAnsi="Times New Roman" w:cs="Times New Roman"/>
          <w:sz w:val="24"/>
          <w:szCs w:val="24"/>
        </w:rPr>
        <w:t xml:space="preserve"> characteristics </w:t>
      </w:r>
      <w:r w:rsidR="00AB0771">
        <w:rPr>
          <w:rFonts w:ascii="Times New Roman" w:hAnsi="Times New Roman" w:cs="Times New Roman"/>
          <w:sz w:val="24"/>
          <w:szCs w:val="24"/>
        </w:rPr>
        <w:lastRenderedPageBreak/>
        <w:t>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reported the methodological moderator results separately for </w:t>
      </w:r>
      <w:proofErr w:type="spellStart"/>
      <w:r w:rsidR="0012182B">
        <w:rPr>
          <w:rFonts w:ascii="Times New Roman" w:hAnsi="Times New Roman" w:cs="Times New Roman"/>
          <w:sz w:val="24"/>
          <w:szCs w:val="24"/>
        </w:rPr>
        <w:t>agentic</w:t>
      </w:r>
      <w:proofErr w:type="spellEnd"/>
      <w:r w:rsidR="0012182B">
        <w:rPr>
          <w:rFonts w:ascii="Times New Roman" w:hAnsi="Times New Roman" w:cs="Times New Roman"/>
          <w:sz w:val="24"/>
          <w:szCs w:val="24"/>
        </w:rPr>
        <w:t xml:space="preserve">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w:t>
      </w:r>
      <w:proofErr w:type="spellStart"/>
      <w:r w:rsidR="00B03CF9">
        <w:rPr>
          <w:rFonts w:ascii="Times New Roman" w:hAnsi="Times New Roman" w:cs="Times New Roman"/>
          <w:sz w:val="24"/>
          <w:szCs w:val="24"/>
        </w:rPr>
        <w:t>agentic</w:t>
      </w:r>
      <w:proofErr w:type="spellEnd"/>
      <w:r w:rsidR="00B03CF9">
        <w:rPr>
          <w:rFonts w:ascii="Times New Roman" w:hAnsi="Times New Roman" w:cs="Times New Roman"/>
          <w:sz w:val="24"/>
          <w:szCs w:val="24"/>
        </w:rPr>
        <w:t xml:space="preserve">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w:t>
      </w:r>
      <w:proofErr w:type="spellStart"/>
      <w:r w:rsidR="003043E5">
        <w:rPr>
          <w:rFonts w:ascii="Times New Roman" w:hAnsi="Times New Roman" w:cs="Times New Roman"/>
          <w:sz w:val="24"/>
          <w:szCs w:val="24"/>
        </w:rPr>
        <w:t>agentic</w:t>
      </w:r>
      <w:proofErr w:type="spellEnd"/>
      <w:r w:rsidR="003043E5">
        <w:rPr>
          <w:rFonts w:ascii="Times New Roman" w:hAnsi="Times New Roman" w:cs="Times New Roman"/>
          <w:sz w:val="24"/>
          <w:szCs w:val="24"/>
        </w:rPr>
        <w:t xml:space="preserve">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w:t>
      </w:r>
      <w:r w:rsidR="00373D7D">
        <w:rPr>
          <w:rFonts w:ascii="Times New Roman" w:hAnsi="Times New Roman" w:cs="Times New Roman"/>
          <w:sz w:val="24"/>
          <w:szCs w:val="24"/>
        </w:rPr>
        <w:lastRenderedPageBreak/>
        <w:t xml:space="preserve">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w:t>
      </w:r>
      <w:proofErr w:type="spellStart"/>
      <w:r w:rsidR="00C44D7B">
        <w:rPr>
          <w:rFonts w:ascii="Times New Roman" w:hAnsi="Times New Roman" w:cs="Times New Roman"/>
          <w:sz w:val="24"/>
          <w:szCs w:val="24"/>
        </w:rPr>
        <w:t>agentic</w:t>
      </w:r>
      <w:proofErr w:type="spellEnd"/>
      <w:r w:rsidR="00C44D7B">
        <w:rPr>
          <w:rFonts w:ascii="Times New Roman" w:hAnsi="Times New Roman" w:cs="Times New Roman"/>
          <w:sz w:val="24"/>
          <w:szCs w:val="24"/>
        </w:rPr>
        <w:t xml:space="preserve">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xml:space="preserve">, whereas the adjusted value was .25 (95% CI = [.19, .30]); for communal effect sizes the observed point estimate was .004 (95% CI = [-.08, .08]), whereas the adjusted value was .004 (95% CI = [-.08, .08]). Although for overall self-enhancement and self-enhancement in </w:t>
      </w:r>
      <w:proofErr w:type="spellStart"/>
      <w:r w:rsidR="00E14E3D">
        <w:rPr>
          <w:rFonts w:ascii="Times New Roman" w:hAnsi="Times New Roman" w:cs="Times New Roman"/>
          <w:sz w:val="24"/>
          <w:szCs w:val="24"/>
        </w:rPr>
        <w:t>agentic</w:t>
      </w:r>
      <w:proofErr w:type="spellEnd"/>
      <w:r w:rsidR="00E14E3D">
        <w:rPr>
          <w:rFonts w:ascii="Times New Roman" w:hAnsi="Times New Roman" w:cs="Times New Roman"/>
          <w:sz w:val="24"/>
          <w:szCs w:val="24"/>
        </w:rPr>
        <w:t xml:space="preserve">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w:t>
      </w:r>
      <w:proofErr w:type="spellStart"/>
      <w:r w:rsidR="00027735">
        <w:rPr>
          <w:rFonts w:ascii="Times New Roman" w:hAnsi="Times New Roman" w:cs="Times New Roman"/>
          <w:sz w:val="24"/>
          <w:szCs w:val="24"/>
        </w:rPr>
        <w:t>Simonsohn</w:t>
      </w:r>
      <w:proofErr w:type="spellEnd"/>
      <w:r w:rsidR="00027735">
        <w:rPr>
          <w:rFonts w:ascii="Times New Roman" w:hAnsi="Times New Roman" w:cs="Times New Roman"/>
          <w:sz w:val="24"/>
          <w:szCs w:val="24"/>
        </w:rPr>
        <w:t xml:space="preserve">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26"/>
      <w:r w:rsidR="00E95A3F" w:rsidRPr="00ED155D">
        <w:rPr>
          <w:rFonts w:ascii="Times New Roman" w:hAnsi="Times New Roman" w:cs="Times New Roman"/>
          <w:color w:val="000000"/>
          <w:sz w:val="24"/>
          <w:szCs w:val="24"/>
          <w:highlight w:val="green"/>
        </w:rPr>
        <w:t>0001</w:t>
      </w:r>
      <w:commentRangeEnd w:id="26"/>
      <w:r w:rsidR="00ED155D">
        <w:rPr>
          <w:rStyle w:val="CommentReference"/>
        </w:rPr>
        <w:commentReference w:id="26"/>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w:t>
      </w:r>
      <w:proofErr w:type="spellStart"/>
      <w:r w:rsidR="00FA4C30" w:rsidRPr="006F3145">
        <w:rPr>
          <w:rFonts w:ascii="Times New Roman" w:hAnsi="Times New Roman" w:cs="Times New Roman"/>
          <w:color w:val="000000"/>
          <w:sz w:val="24"/>
          <w:szCs w:val="24"/>
        </w:rPr>
        <w:t>agentic</w:t>
      </w:r>
      <w:proofErr w:type="spellEnd"/>
      <w:r w:rsidR="00FA4C30" w:rsidRPr="006F3145">
        <w:rPr>
          <w:rFonts w:ascii="Times New Roman" w:hAnsi="Times New Roman" w:cs="Times New Roman"/>
          <w:color w:val="000000"/>
          <w:sz w:val="24"/>
          <w:szCs w:val="24"/>
        </w:rPr>
        <w:t xml:space="preserve">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lastRenderedPageBreak/>
        <w:t xml:space="preserve">&lt; .0001). </w:t>
      </w:r>
      <w:r w:rsidR="008B167C" w:rsidRPr="006F3145">
        <w:rPr>
          <w:rFonts w:ascii="Times New Roman" w:hAnsi="Times New Roman" w:cs="Times New Roman"/>
          <w:color w:val="000000"/>
          <w:sz w:val="24"/>
          <w:szCs w:val="24"/>
        </w:rPr>
        <w:t>We could not perform this analysis for communal self-enhancement because only 3 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commentRangeStart w:id="27"/>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commentRangeEnd w:id="27"/>
      <w:r w:rsidR="003F175F">
        <w:rPr>
          <w:rStyle w:val="CommentReference"/>
        </w:rPr>
        <w:commentReference w:id="27"/>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w:t>
      </w:r>
      <w:proofErr w:type="gramStart"/>
      <w:r w:rsidR="00C92FA2">
        <w:rPr>
          <w:rFonts w:ascii="Times New Roman" w:hAnsi="Times New Roman" w:cs="Times New Roman"/>
          <w:sz w:val="24"/>
          <w:szCs w:val="24"/>
        </w:rPr>
        <w:t>narcissists</w:t>
      </w:r>
      <w:proofErr w:type="gramEnd"/>
      <w:r w:rsidR="00C92FA2">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t>
      </w:r>
      <w:r w:rsidR="00C92FA2">
        <w:rPr>
          <w:rFonts w:ascii="Times New Roman" w:hAnsi="Times New Roman" w:cs="Times New Roman"/>
          <w:sz w:val="24"/>
          <w:szCs w:val="24"/>
        </w:rPr>
        <w:lastRenderedPageBreak/>
        <w:t>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other words, </w:t>
      </w:r>
      <w:r w:rsidR="00EB0B97">
        <w:rPr>
          <w:rFonts w:ascii="Times New Roman" w:hAnsi="Times New Roman" w:cs="Times New Roman"/>
          <w:sz w:val="24"/>
          <w:szCs w:val="24"/>
        </w:rPr>
        <w:t xml:space="preserve">we examined whether there were any </w:t>
      </w:r>
      <w:proofErr w:type="spellStart"/>
      <w:r w:rsidR="00257514">
        <w:rPr>
          <w:rFonts w:ascii="Times New Roman" w:hAnsi="Times New Roman" w:cs="Times New Roman"/>
          <w:sz w:val="24"/>
          <w:szCs w:val="24"/>
        </w:rPr>
        <w:t>agentic</w:t>
      </w:r>
      <w:proofErr w:type="spellEnd"/>
      <w:r w:rsidR="00257514">
        <w:rPr>
          <w:rFonts w:ascii="Times New Roman" w:hAnsi="Times New Roman" w:cs="Times New Roman"/>
          <w:sz w:val="24"/>
          <w:szCs w:val="24"/>
        </w:rPr>
        <w:t xml:space="preserve">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 xml:space="preserve">Identifying exceptions might offer insight into boundaries concerning narcissists’ </w:t>
      </w:r>
      <w:proofErr w:type="spellStart"/>
      <w:r w:rsidR="00D90CB0">
        <w:rPr>
          <w:rFonts w:ascii="Times New Roman" w:hAnsi="Times New Roman" w:cs="Times New Roman"/>
          <w:sz w:val="24"/>
          <w:szCs w:val="24"/>
        </w:rPr>
        <w:t>agentic</w:t>
      </w:r>
      <w:proofErr w:type="spellEnd"/>
      <w:r w:rsidR="00D90CB0">
        <w:rPr>
          <w:rFonts w:ascii="Times New Roman" w:hAnsi="Times New Roman" w:cs="Times New Roman"/>
          <w:sz w:val="24"/>
          <w:szCs w:val="24"/>
        </w:rPr>
        <w:t xml:space="preserve">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w:t>
      </w:r>
      <w:proofErr w:type="spellStart"/>
      <w:r w:rsidR="00220613">
        <w:rPr>
          <w:rFonts w:ascii="Times New Roman" w:hAnsi="Times New Roman" w:cs="Times New Roman"/>
          <w:sz w:val="24"/>
          <w:szCs w:val="24"/>
        </w:rPr>
        <w:t>agentic</w:t>
      </w:r>
      <w:proofErr w:type="spellEnd"/>
      <w:r w:rsidR="00220613">
        <w:rPr>
          <w:rFonts w:ascii="Times New Roman" w:hAnsi="Times New Roman" w:cs="Times New Roman"/>
          <w:sz w:val="24"/>
          <w:szCs w:val="24"/>
        </w:rPr>
        <w:t xml:space="preserve">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proofErr w:type="spellStart"/>
      <w:r w:rsidR="004C3A85" w:rsidRPr="00A2390F">
        <w:rPr>
          <w:rFonts w:ascii="Times New Roman" w:hAnsi="Times New Roman" w:cs="Times New Roman"/>
          <w:i/>
          <w:sz w:val="24"/>
          <w:szCs w:val="24"/>
        </w:rPr>
        <w:t>agentic</w:t>
      </w:r>
      <w:proofErr w:type="spellEnd"/>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 xml:space="preserve">their </w:t>
      </w:r>
      <w:r w:rsidR="008C3905" w:rsidRPr="0050263A">
        <w:rPr>
          <w:rFonts w:ascii="Times New Roman" w:hAnsi="Times New Roman" w:cs="Times New Roman"/>
          <w:sz w:val="24"/>
          <w:szCs w:val="24"/>
        </w:rPr>
        <w:lastRenderedPageBreak/>
        <w:t>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proofErr w:type="spellStart"/>
      <w:r w:rsidR="00D44F20">
        <w:rPr>
          <w:rFonts w:ascii="Times New Roman" w:hAnsi="Times New Roman" w:cs="Times New Roman"/>
          <w:sz w:val="24"/>
          <w:szCs w:val="24"/>
        </w:rPr>
        <w:t>agentic</w:t>
      </w:r>
      <w:proofErr w:type="spellEnd"/>
      <w:r w:rsidR="00D44F20">
        <w:rPr>
          <w:rFonts w:ascii="Times New Roman" w:hAnsi="Times New Roman" w:cs="Times New Roman"/>
          <w:sz w:val="24"/>
          <w:szCs w:val="24"/>
        </w:rPr>
        <w:t xml:space="preserve">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w:t>
      </w:r>
      <w:proofErr w:type="spellStart"/>
      <w:r w:rsidR="005D0373">
        <w:rPr>
          <w:rFonts w:ascii="Times New Roman" w:hAnsi="Times New Roman" w:cs="Times New Roman"/>
          <w:sz w:val="24"/>
          <w:szCs w:val="24"/>
        </w:rPr>
        <w:t>agentic</w:t>
      </w:r>
      <w:proofErr w:type="spellEnd"/>
      <w:r w:rsidR="005D0373">
        <w:rPr>
          <w:rFonts w:ascii="Times New Roman" w:hAnsi="Times New Roman" w:cs="Times New Roman"/>
          <w:sz w:val="24"/>
          <w:szCs w:val="24"/>
        </w:rPr>
        <w:t xml:space="preserve">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w:t>
      </w:r>
      <w:proofErr w:type="spellStart"/>
      <w:r w:rsidR="00671ED0">
        <w:rPr>
          <w:rFonts w:ascii="Times New Roman" w:hAnsi="Times New Roman" w:cs="Times New Roman"/>
          <w:sz w:val="24"/>
          <w:szCs w:val="24"/>
        </w:rPr>
        <w:t>agentic</w:t>
      </w:r>
      <w:proofErr w:type="spellEnd"/>
      <w:r w:rsidR="00671ED0">
        <w:rPr>
          <w:rFonts w:ascii="Times New Roman" w:hAnsi="Times New Roman" w:cs="Times New Roman"/>
          <w:sz w:val="24"/>
          <w:szCs w:val="24"/>
        </w:rPr>
        <w:t xml:space="preserve">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w:t>
      </w:r>
      <w:proofErr w:type="spellStart"/>
      <w:r w:rsidR="00BE33A8">
        <w:rPr>
          <w:rFonts w:ascii="Times New Roman" w:hAnsi="Times New Roman" w:cs="Times New Roman"/>
          <w:sz w:val="24"/>
          <w:szCs w:val="24"/>
        </w:rPr>
        <w:t>agentic</w:t>
      </w:r>
      <w:proofErr w:type="spellEnd"/>
      <w:r w:rsidR="00BE33A8">
        <w:rPr>
          <w:rFonts w:ascii="Times New Roman" w:hAnsi="Times New Roman" w:cs="Times New Roman"/>
          <w:sz w:val="24"/>
          <w:szCs w:val="24"/>
        </w:rPr>
        <w:t xml:space="preserve">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w:t>
      </w:r>
      <w:r w:rsidR="00EF44E1" w:rsidRPr="00AC0C51">
        <w:rPr>
          <w:rFonts w:ascii="Times New Roman" w:hAnsi="Times New Roman" w:cs="Times New Roman"/>
          <w:sz w:val="24"/>
          <w:szCs w:val="24"/>
        </w:rPr>
        <w:lastRenderedPageBreak/>
        <w:t xml:space="preserve">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be more cautious about 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w:t>
      </w:r>
      <w:proofErr w:type="spellStart"/>
      <w:r w:rsidR="009C76CB" w:rsidRPr="00AC0C51">
        <w:rPr>
          <w:rFonts w:ascii="Times New Roman" w:hAnsi="Times New Roman" w:cs="Times New Roman"/>
          <w:sz w:val="24"/>
          <w:szCs w:val="24"/>
        </w:rPr>
        <w:t>agentic</w:t>
      </w:r>
      <w:proofErr w:type="spellEnd"/>
      <w:r w:rsidR="009C76CB" w:rsidRPr="00AC0C51">
        <w:rPr>
          <w:rFonts w:ascii="Times New Roman" w:hAnsi="Times New Roman" w:cs="Times New Roman"/>
          <w:sz w:val="24"/>
          <w:szCs w:val="24"/>
        </w:rPr>
        <w:t xml:space="preserve">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stige (</w:t>
      </w:r>
      <w:proofErr w:type="spellStart"/>
      <w:r w:rsidR="00A42F82">
        <w:rPr>
          <w:rFonts w:ascii="Times New Roman" w:hAnsi="Times New Roman" w:cs="Times New Roman"/>
          <w:sz w:val="24"/>
          <w:szCs w:val="24"/>
        </w:rPr>
        <w:t>agentic</w:t>
      </w:r>
      <w:proofErr w:type="spellEnd"/>
      <w:r w:rsidR="00A42F82">
        <w:rPr>
          <w:rFonts w:ascii="Times New Roman" w:hAnsi="Times New Roman" w:cs="Times New Roman"/>
          <w:sz w:val="24"/>
          <w:szCs w:val="24"/>
        </w:rPr>
        <w:t xml:space="preserve">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w:t>
      </w:r>
      <w:proofErr w:type="spellStart"/>
      <w:r w:rsidR="00960C0F" w:rsidRPr="00960C0F">
        <w:rPr>
          <w:rFonts w:ascii="Times New Roman" w:hAnsi="Times New Roman" w:cs="Times New Roman"/>
          <w:sz w:val="24"/>
          <w:szCs w:val="24"/>
        </w:rPr>
        <w:t>agentic</w:t>
      </w:r>
      <w:proofErr w:type="spellEnd"/>
      <w:r w:rsidR="00960C0F" w:rsidRPr="00960C0F">
        <w:rPr>
          <w:rFonts w:ascii="Times New Roman" w:hAnsi="Times New Roman" w:cs="Times New Roman"/>
          <w:sz w:val="24"/>
          <w:szCs w:val="24"/>
        </w:rPr>
        <w:t xml:space="preserve">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 xml:space="preserve">t is possible that only certain facets of </w:t>
      </w:r>
      <w:r w:rsidR="004A5C48">
        <w:rPr>
          <w:rFonts w:ascii="Times New Roman" w:hAnsi="Times New Roman" w:cs="Times New Roman"/>
          <w:sz w:val="24"/>
          <w:szCs w:val="24"/>
        </w:rPr>
        <w:lastRenderedPageBreak/>
        <w:t>conscientiousness are driving the observed relationship between narcissism and self-enhancement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w:t>
      </w:r>
      <w:proofErr w:type="spellStart"/>
      <w:r w:rsidR="00F07200">
        <w:rPr>
          <w:rFonts w:ascii="Times New Roman" w:hAnsi="Times New Roman" w:cs="Times New Roman"/>
          <w:sz w:val="24"/>
          <w:szCs w:val="24"/>
        </w:rPr>
        <w:t>agentic</w:t>
      </w:r>
      <w:proofErr w:type="spellEnd"/>
      <w:r w:rsidR="00F07200">
        <w:rPr>
          <w:rFonts w:ascii="Times New Roman" w:hAnsi="Times New Roman" w:cs="Times New Roman"/>
          <w:sz w:val="24"/>
          <w:szCs w:val="24"/>
        </w:rPr>
        <w:t xml:space="preserve">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w:t>
      </w:r>
      <w:proofErr w:type="spellStart"/>
      <w:r w:rsidR="00351FDD" w:rsidRPr="0056771D">
        <w:rPr>
          <w:rFonts w:ascii="Times New Roman" w:hAnsi="Times New Roman" w:cs="Times New Roman"/>
          <w:sz w:val="24"/>
          <w:szCs w:val="24"/>
        </w:rPr>
        <w:t>Vazire</w:t>
      </w:r>
      <w:proofErr w:type="spellEnd"/>
      <w:r w:rsidR="00351FDD" w:rsidRPr="0056771D">
        <w:rPr>
          <w:rFonts w:ascii="Times New Roman" w:hAnsi="Times New Roman" w:cs="Times New Roman"/>
          <w:sz w:val="24"/>
          <w:szCs w:val="24"/>
        </w:rPr>
        <w:t xml:space="preserv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proofErr w:type="spellStart"/>
      <w:r w:rsidR="00A207CA">
        <w:rPr>
          <w:rFonts w:ascii="Times New Roman" w:hAnsi="Times New Roman" w:cs="Times New Roman"/>
          <w:sz w:val="24"/>
          <w:szCs w:val="24"/>
        </w:rPr>
        <w:t>Dufner</w:t>
      </w:r>
      <w:proofErr w:type="spellEnd"/>
      <w:r w:rsidR="00A207CA">
        <w:rPr>
          <w:rFonts w:ascii="Times New Roman" w:hAnsi="Times New Roman" w:cs="Times New Roman"/>
          <w:sz w:val="24"/>
          <w:szCs w:val="24"/>
        </w:rPr>
        <w:t xml:space="preserve"> et al. (2013) found that observer-reports (which they referred to as perceived self-enhancement) and objective measures (which they referred to as actual self-enhancement) had overlapping </w:t>
      </w:r>
      <w:proofErr w:type="spellStart"/>
      <w:r w:rsidR="00A207CA">
        <w:rPr>
          <w:rFonts w:ascii="Times New Roman" w:hAnsi="Times New Roman" w:cs="Times New Roman"/>
          <w:sz w:val="24"/>
          <w:szCs w:val="24"/>
        </w:rPr>
        <w:t>nomological</w:t>
      </w:r>
      <w:proofErr w:type="spellEnd"/>
      <w:r w:rsidR="00A207CA">
        <w:rPr>
          <w:rFonts w:ascii="Times New Roman" w:hAnsi="Times New Roman" w:cs="Times New Roman"/>
          <w:sz w:val="24"/>
          <w:szCs w:val="24"/>
        </w:rPr>
        <w:t xml:space="preserve">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Our meta-analytic results however showed that narcissists self-enhanced regardless of whether researchers used objective measures or observer-</w:t>
      </w:r>
      <w:r w:rsidR="0046545C">
        <w:rPr>
          <w:rFonts w:ascii="Times New Roman" w:hAnsi="Times New Roman" w:cs="Times New Roman"/>
          <w:sz w:val="24"/>
          <w:szCs w:val="24"/>
        </w:rPr>
        <w:lastRenderedPageBreak/>
        <w:t xml:space="preserve">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w:t>
      </w:r>
      <w:proofErr w:type="spellStart"/>
      <w:r w:rsidR="0046545C">
        <w:rPr>
          <w:rFonts w:ascii="Times New Roman" w:hAnsi="Times New Roman" w:cs="Times New Roman"/>
          <w:sz w:val="24"/>
          <w:szCs w:val="24"/>
        </w:rPr>
        <w:t>Dufner</w:t>
      </w:r>
      <w:proofErr w:type="spellEnd"/>
      <w:r w:rsidR="0046545C">
        <w:rPr>
          <w:rFonts w:ascii="Times New Roman" w:hAnsi="Times New Roman" w:cs="Times New Roman"/>
          <w:sz w:val="24"/>
          <w:szCs w:val="24"/>
        </w:rPr>
        <w:t xml:space="preserve">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w:t>
      </w:r>
      <w:proofErr w:type="spellStart"/>
      <w:r w:rsidR="002A1EEC">
        <w:rPr>
          <w:rFonts w:ascii="Times New Roman" w:hAnsi="Times New Roman" w:cs="Times New Roman"/>
          <w:sz w:val="24"/>
          <w:szCs w:val="24"/>
        </w:rPr>
        <w:t>agentic</w:t>
      </w:r>
      <w:proofErr w:type="spellEnd"/>
      <w:r w:rsidR="002A1EEC">
        <w:rPr>
          <w:rFonts w:ascii="Times New Roman" w:hAnsi="Times New Roman" w:cs="Times New Roman"/>
          <w:sz w:val="24"/>
          <w:szCs w:val="24"/>
        </w:rPr>
        <w:t xml:space="preserve">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w:t>
      </w:r>
      <w:proofErr w:type="spellStart"/>
      <w:r w:rsidR="005B2384">
        <w:rPr>
          <w:rFonts w:ascii="Times New Roman" w:hAnsi="Times New Roman" w:cs="Times New Roman"/>
          <w:sz w:val="24"/>
          <w:szCs w:val="24"/>
        </w:rPr>
        <w:t>Morf</w:t>
      </w:r>
      <w:proofErr w:type="spellEnd"/>
      <w:r w:rsidR="005B2384">
        <w:rPr>
          <w:rFonts w:ascii="Times New Roman" w:hAnsi="Times New Roman" w:cs="Times New Roman"/>
          <w:sz w:val="24"/>
          <w:szCs w:val="24"/>
        </w:rPr>
        <w:t xml:space="preserve">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xml:space="preserve">, </w:t>
      </w:r>
      <w:r w:rsidR="005B2384">
        <w:rPr>
          <w:rFonts w:ascii="Times New Roman" w:hAnsi="Times New Roman" w:cs="Times New Roman"/>
          <w:sz w:val="24"/>
          <w:szCs w:val="24"/>
        </w:rPr>
        <w:lastRenderedPageBreak/>
        <w:t>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 xml:space="preserve">posits that prioritizing </w:t>
      </w:r>
      <w:proofErr w:type="spellStart"/>
      <w:r w:rsidR="00CD1E67">
        <w:rPr>
          <w:rFonts w:ascii="Times New Roman" w:hAnsi="Times New Roman" w:cs="Times New Roman"/>
          <w:sz w:val="24"/>
          <w:szCs w:val="24"/>
        </w:rPr>
        <w:t>agentic</w:t>
      </w:r>
      <w:proofErr w:type="spellEnd"/>
      <w:r w:rsidR="00CD1E67">
        <w:rPr>
          <w:rFonts w:ascii="Times New Roman" w:hAnsi="Times New Roman" w:cs="Times New Roman"/>
          <w:sz w:val="24"/>
          <w:szCs w:val="24"/>
        </w:rPr>
        <w:t xml:space="preserve">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44433669"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w:t>
      </w:r>
      <w:r w:rsidR="001A39FC">
        <w:rPr>
          <w:rFonts w:ascii="Times New Roman" w:hAnsi="Times New Roman" w:cs="Times New Roman"/>
          <w:sz w:val="24"/>
          <w:szCs w:val="24"/>
        </w:rPr>
        <w:lastRenderedPageBreak/>
        <w:t xml:space="preserve">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s than difference scores 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sidRPr="00EC49BD">
        <w:rPr>
          <w:rFonts w:ascii="Times New Roman" w:hAnsi="Times New Roman" w:cs="Times New Roman"/>
          <w:sz w:val="24"/>
          <w:szCs w:val="24"/>
        </w:rPr>
        <w:t>Borkenau</w:t>
      </w:r>
      <w:proofErr w:type="spellEnd"/>
      <w:r w:rsidR="00F14A35" w:rsidRPr="00EC49BD">
        <w:rPr>
          <w:rFonts w:ascii="Times New Roman" w:hAnsi="Times New Roman" w:cs="Times New Roman"/>
          <w:sz w:val="24"/>
          <w:szCs w:val="24"/>
        </w:rPr>
        <w:t xml:space="preserve">, </w:t>
      </w:r>
      <w:proofErr w:type="spellStart"/>
      <w:r w:rsidR="00F14A35" w:rsidRPr="00EC49BD">
        <w:rPr>
          <w:rFonts w:ascii="Times New Roman" w:hAnsi="Times New Roman" w:cs="Times New Roman"/>
          <w:sz w:val="24"/>
          <w:szCs w:val="24"/>
        </w:rPr>
        <w:t>Zaltauskas</w:t>
      </w:r>
      <w:proofErr w:type="spellEnd"/>
      <w:r w:rsidR="00F14A35" w:rsidRPr="00EC49BD">
        <w:rPr>
          <w:rFonts w:ascii="Times New Roman" w:hAnsi="Times New Roman" w:cs="Times New Roman"/>
          <w:sz w:val="24"/>
          <w:szCs w:val="24"/>
        </w:rPr>
        <w:t xml:space="preserve">, &amp; </w:t>
      </w:r>
      <w:proofErr w:type="spellStart"/>
      <w:r w:rsidR="00F14A35" w:rsidRPr="00EC49BD">
        <w:rPr>
          <w:rFonts w:ascii="Times New Roman" w:hAnsi="Times New Roman" w:cs="Times New Roman"/>
          <w:sz w:val="24"/>
          <w:szCs w:val="24"/>
        </w:rPr>
        <w:t>Leising</w:t>
      </w:r>
      <w:proofErr w:type="spellEnd"/>
      <w:r w:rsidR="00F14A35" w:rsidRPr="00EC49BD">
        <w:rPr>
          <w:rFonts w:ascii="Times New Roman" w:hAnsi="Times New Roman" w:cs="Times New Roman"/>
          <w:sz w:val="24"/>
          <w:szCs w:val="24"/>
        </w:rPr>
        <w:t>,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w:t>
      </w:r>
      <w:commentRangeStart w:id="28"/>
      <w:r w:rsidR="008954FC" w:rsidRPr="0056771D">
        <w:rPr>
          <w:rFonts w:ascii="Times New Roman" w:hAnsi="Times New Roman" w:cs="Times New Roman"/>
          <w:sz w:val="24"/>
          <w:szCs w:val="24"/>
        </w:rPr>
        <w:t>199</w:t>
      </w:r>
      <w:ins w:id="29" w:author="Author">
        <w:r w:rsidR="0045342E">
          <w:rPr>
            <w:rFonts w:ascii="Times New Roman" w:hAnsi="Times New Roman" w:cs="Times New Roman" w:hint="eastAsia"/>
            <w:sz w:val="24"/>
            <w:szCs w:val="24"/>
            <w:lang w:eastAsia="zh-CN"/>
          </w:rPr>
          <w:t>3</w:t>
        </w:r>
      </w:ins>
      <w:del w:id="30" w:author="Author">
        <w:r w:rsidR="008954FC" w:rsidRPr="0056771D" w:rsidDel="0045342E">
          <w:rPr>
            <w:rFonts w:ascii="Times New Roman" w:hAnsi="Times New Roman" w:cs="Times New Roman"/>
            <w:sz w:val="24"/>
            <w:szCs w:val="24"/>
          </w:rPr>
          <w:delText>2</w:delText>
        </w:r>
      </w:del>
      <w:commentRangeEnd w:id="28"/>
      <w:r w:rsidR="0045342E">
        <w:rPr>
          <w:rStyle w:val="CommentReference"/>
        </w:rPr>
        <w:commentReference w:id="28"/>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w:t>
      </w:r>
      <w:r w:rsidR="003C1F86">
        <w:rPr>
          <w:rFonts w:ascii="Times New Roman" w:hAnsi="Times New Roman"/>
          <w:sz w:val="24"/>
          <w:szCs w:val="24"/>
        </w:rPr>
        <w:lastRenderedPageBreak/>
        <w:t xml:space="preserve">estimates will emerge as results continue to accumulate. </w:t>
      </w:r>
      <w:r w:rsidR="006F3145">
        <w:rPr>
          <w:rFonts w:ascii="Times New Roman" w:hAnsi="Times New Roman" w:cs="Times New Roman"/>
          <w:sz w:val="24"/>
          <w:szCs w:val="24"/>
        </w:rPr>
        <w:t>In addition, although it is logically 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proofErr w:type="spellStart"/>
      <w:r w:rsidR="00FE2A29">
        <w:rPr>
          <w:rFonts w:ascii="Times New Roman" w:hAnsi="Times New Roman" w:cs="Times New Roman"/>
          <w:sz w:val="24"/>
          <w:szCs w:val="24"/>
        </w:rPr>
        <w:t>Sedikides</w:t>
      </w:r>
      <w:proofErr w:type="spellEnd"/>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 xml:space="preserve">2003; </w:t>
      </w:r>
      <w:proofErr w:type="spellStart"/>
      <w:r w:rsidR="00FE2A29" w:rsidRPr="00FE2A29">
        <w:rPr>
          <w:rFonts w:ascii="Times New Roman" w:hAnsi="Times New Roman" w:cs="Times New Roman"/>
          <w:sz w:val="24"/>
          <w:szCs w:val="24"/>
        </w:rPr>
        <w:t>Sedikides</w:t>
      </w:r>
      <w:proofErr w:type="spellEnd"/>
      <w:r w:rsidR="00FE2A29" w:rsidRPr="00FE2A29">
        <w:rPr>
          <w:rFonts w:ascii="Times New Roman" w:hAnsi="Times New Roman" w:cs="Times New Roman"/>
          <w:sz w:val="24"/>
          <w:szCs w:val="24"/>
        </w:rPr>
        <w:t xml:space="preserve">, </w:t>
      </w:r>
      <w:proofErr w:type="spellStart"/>
      <w:r w:rsidR="00FE2A29" w:rsidRPr="00FE2A29">
        <w:rPr>
          <w:rFonts w:ascii="Times New Roman" w:hAnsi="Times New Roman" w:cs="Times New Roman"/>
          <w:sz w:val="24"/>
          <w:szCs w:val="24"/>
        </w:rPr>
        <w:t>Gaertner</w:t>
      </w:r>
      <w:proofErr w:type="spellEnd"/>
      <w:r w:rsidR="00FE2A29" w:rsidRPr="00FE2A29">
        <w:rPr>
          <w:rFonts w:ascii="Times New Roman" w:hAnsi="Times New Roman" w:cs="Times New Roman"/>
          <w:sz w:val="24"/>
          <w:szCs w:val="24"/>
        </w:rPr>
        <w:t xml:space="preserve">, &amp; </w:t>
      </w:r>
      <w:proofErr w:type="spellStart"/>
      <w:r w:rsidR="00FE2A29" w:rsidRPr="00FE2A29">
        <w:rPr>
          <w:rFonts w:ascii="Times New Roman" w:hAnsi="Times New Roman" w:cs="Times New Roman"/>
          <w:sz w:val="24"/>
          <w:szCs w:val="24"/>
        </w:rPr>
        <w:t>Vevea</w:t>
      </w:r>
      <w:proofErr w:type="spellEnd"/>
      <w:r w:rsidR="00FE2A29" w:rsidRPr="00FE2A29">
        <w:rPr>
          <w:rFonts w:ascii="Times New Roman" w:hAnsi="Times New Roman" w:cs="Times New Roman"/>
          <w:sz w:val="24"/>
          <w:szCs w:val="24"/>
        </w:rPr>
        <w:t>,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w:t>
      </w:r>
      <w:proofErr w:type="spellStart"/>
      <w:r w:rsidR="00AC4ADA">
        <w:rPr>
          <w:rFonts w:ascii="Times New Roman" w:hAnsi="Times New Roman" w:cs="Times New Roman"/>
          <w:sz w:val="24"/>
          <w:szCs w:val="24"/>
        </w:rPr>
        <w:t>Hamamura</w:t>
      </w:r>
      <w:proofErr w:type="spellEnd"/>
      <w:r w:rsidR="00AC4ADA">
        <w:rPr>
          <w:rFonts w:ascii="Times New Roman" w:hAnsi="Times New Roman" w:cs="Times New Roman"/>
          <w:sz w:val="24"/>
          <w:szCs w:val="24"/>
        </w:rPr>
        <w:t>,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proofErr w:type="spellStart"/>
      <w:r w:rsidR="00163633">
        <w:rPr>
          <w:rFonts w:ascii="Times New Roman" w:hAnsi="Times New Roman" w:cs="Times New Roman"/>
          <w:sz w:val="24"/>
          <w:szCs w:val="24"/>
        </w:rPr>
        <w:t>Sedikides</w:t>
      </w:r>
      <w:proofErr w:type="spellEnd"/>
      <w:r w:rsidR="00163633">
        <w:rPr>
          <w:rFonts w:ascii="Times New Roman" w:hAnsi="Times New Roman" w:cs="Times New Roman"/>
          <w:sz w:val="24"/>
          <w:szCs w:val="24"/>
        </w:rPr>
        <w:t xml:space="preserve">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w:t>
      </w:r>
      <w:proofErr w:type="spellStart"/>
      <w:r w:rsidR="001E29D6">
        <w:rPr>
          <w:rFonts w:ascii="Times New Roman" w:hAnsi="Times New Roman" w:cs="Times New Roman"/>
          <w:sz w:val="24"/>
          <w:szCs w:val="24"/>
        </w:rPr>
        <w:t>construals</w:t>
      </w:r>
      <w:proofErr w:type="spellEnd"/>
      <w:r w:rsidR="001E29D6">
        <w:rPr>
          <w:rFonts w:ascii="Times New Roman" w:hAnsi="Times New Roman" w:cs="Times New Roman"/>
          <w:sz w:val="24"/>
          <w:szCs w:val="24"/>
        </w:rPr>
        <w:t>).</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 xml:space="preserve">it </w:t>
      </w:r>
      <w:r w:rsidR="000E137B">
        <w:rPr>
          <w:rFonts w:ascii="Times New Roman" w:hAnsi="Times New Roman" w:cs="Times New Roman"/>
          <w:sz w:val="24"/>
          <w:szCs w:val="24"/>
        </w:rPr>
        <w:lastRenderedPageBreak/>
        <w:t>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 xml:space="preserve">c societies tend to self-enhance </w:t>
      </w:r>
      <w:proofErr w:type="spellStart"/>
      <w:r w:rsidR="000A2EE3">
        <w:rPr>
          <w:rFonts w:ascii="Times New Roman" w:hAnsi="Times New Roman" w:cs="Times New Roman"/>
          <w:sz w:val="24"/>
          <w:szCs w:val="24"/>
        </w:rPr>
        <w:t>agentic</w:t>
      </w:r>
      <w:proofErr w:type="spellEnd"/>
      <w:r w:rsidR="000A2EE3">
        <w:rPr>
          <w:rFonts w:ascii="Times New Roman" w:hAnsi="Times New Roman" w:cs="Times New Roman"/>
          <w:sz w:val="24"/>
          <w:szCs w:val="24"/>
        </w:rPr>
        <w:t xml:space="preserve">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 xml:space="preserve">t by showing that the relationship was driven by narcissists’ tendency to self-enhance their </w:t>
      </w:r>
      <w:proofErr w:type="spellStart"/>
      <w:r w:rsidR="0068281C" w:rsidRPr="00335DA9">
        <w:rPr>
          <w:rFonts w:ascii="Times New Roman" w:hAnsi="Times New Roman"/>
          <w:sz w:val="24"/>
          <w:szCs w:val="24"/>
        </w:rPr>
        <w:t>agentic</w:t>
      </w:r>
      <w:proofErr w:type="spellEnd"/>
      <w:r w:rsidR="0068281C" w:rsidRPr="00335DA9">
        <w:rPr>
          <w:rFonts w:ascii="Times New Roman" w:hAnsi="Times New Roman"/>
          <w:sz w:val="24"/>
          <w:szCs w:val="24"/>
        </w:rPr>
        <w:t xml:space="preserve">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Alicke</w:t>
      </w:r>
      <w:proofErr w:type="spellEnd"/>
      <w:r w:rsidRPr="00F83F5E">
        <w:rPr>
          <w:rFonts w:ascii="Times New Roman" w:eastAsia="Times New Roman" w:hAnsi="Times New Roman" w:cs="Times New Roman"/>
          <w:sz w:val="24"/>
          <w:szCs w:val="24"/>
        </w:rPr>
        <w:t>, M. D. (1985). Global self-evaluations as determined by the desirability and controllability o</w:t>
      </w:r>
      <w:r w:rsidRPr="00846A6C">
        <w:rPr>
          <w:rFonts w:ascii="Times New Roman" w:eastAsia="Times New Roman" w:hAnsi="Times New Roman" w:cs="Times New Roman"/>
          <w:sz w:val="24"/>
          <w:szCs w:val="24"/>
        </w:rPr>
        <w:t xml:space="preserve">f trait adjectives. </w:t>
      </w:r>
      <w:r w:rsidRPr="008E7408">
        <w:rPr>
          <w:rFonts w:ascii="Times New Roman" w:eastAsia="Times New Roman" w:hAnsi="Times New Roman" w:cs="Times New Roman"/>
          <w:i/>
          <w:sz w:val="24"/>
          <w:szCs w:val="24"/>
        </w:rPr>
        <w:t>Journal of Personality and Social Psychology, 49</w:t>
      </w:r>
      <w:r w:rsidRPr="008E7408">
        <w:rPr>
          <w:rFonts w:ascii="Times New Roman" w:eastAsia="Times New Roman" w:hAnsi="Times New Roman" w:cs="Times New Roman"/>
          <w:sz w:val="24"/>
          <w:szCs w:val="24"/>
        </w:rPr>
        <w:t>, 1621-1630.</w:t>
      </w:r>
      <w:ins w:id="31" w:author="Author">
        <w:r w:rsidR="002F52B9" w:rsidRPr="008E7408">
          <w:rPr>
            <w:rFonts w:ascii="Times New Roman" w:hAnsi="Times New Roman" w:cs="Times New Roman"/>
            <w:sz w:val="24"/>
            <w:szCs w:val="24"/>
            <w:lang w:eastAsia="zh-CN"/>
          </w:rPr>
          <w:t xml:space="preserve"> </w:t>
        </w:r>
        <w:proofErr w:type="spellStart"/>
        <w:r w:rsidR="002F52B9" w:rsidRPr="00F83F5E">
          <w:rPr>
            <w:rFonts w:ascii="Times New Roman" w:hAnsi="Times New Roman" w:cs="Times New Roman"/>
            <w:sz w:val="24"/>
            <w:szCs w:val="24"/>
            <w:shd w:val="clear" w:color="auto" w:fill="FFFFFF"/>
            <w:rPrChange w:id="32" w:author="Author">
              <w:rPr>
                <w:rFonts w:ascii="Verdana" w:hAnsi="Verdana"/>
                <w:color w:val="4C4C4C"/>
                <w:sz w:val="18"/>
                <w:szCs w:val="18"/>
                <w:shd w:val="clear" w:color="auto" w:fill="FFFFFF"/>
              </w:rPr>
            </w:rPrChange>
          </w:rPr>
          <w:t>doi:http</w:t>
        </w:r>
        <w:proofErr w:type="spellEnd"/>
        <w:r w:rsidR="002F52B9" w:rsidRPr="00F83F5E">
          <w:rPr>
            <w:rFonts w:ascii="Times New Roman" w:hAnsi="Times New Roman" w:cs="Times New Roman"/>
            <w:sz w:val="24"/>
            <w:szCs w:val="24"/>
            <w:shd w:val="clear" w:color="auto" w:fill="FFFFFF"/>
            <w:rPrChange w:id="33" w:author="Author">
              <w:rPr>
                <w:rFonts w:ascii="Verdana" w:hAnsi="Verdana"/>
                <w:color w:val="4C4C4C"/>
                <w:sz w:val="18"/>
                <w:szCs w:val="18"/>
                <w:shd w:val="clear" w:color="auto" w:fill="FFFFFF"/>
              </w:rPr>
            </w:rPrChange>
          </w:rPr>
          <w:t>://dx.doi.org/10.1037/0022-3514.49.6.1621</w:t>
        </w:r>
        <w:r w:rsidR="002F52B9" w:rsidRPr="00F83F5E">
          <w:rPr>
            <w:rStyle w:val="CommentReference"/>
            <w:rFonts w:ascii="Times New Roman" w:hAnsi="Times New Roman" w:cs="Times New Roman"/>
            <w:sz w:val="24"/>
            <w:szCs w:val="24"/>
            <w:rPrChange w:id="34" w:author="Author">
              <w:rPr>
                <w:rStyle w:val="CommentReference"/>
              </w:rPr>
            </w:rPrChange>
          </w:rPr>
          <w:t xml:space="preserve"> </w:t>
        </w:r>
      </w:ins>
    </w:p>
    <w:p w14:paraId="3C5B4CE3" w14:textId="77777777" w:rsidR="008E7408" w:rsidRPr="00F83F5E" w:rsidRDefault="008E7408" w:rsidP="008E7408">
      <w:pPr>
        <w:pStyle w:val="NoSpacing"/>
        <w:widowControl w:val="0"/>
        <w:spacing w:line="480" w:lineRule="auto"/>
        <w:ind w:left="785" w:hangingChars="327" w:hanging="785"/>
        <w:rPr>
          <w:rFonts w:ascii="Times New Roman" w:hAnsi="Times New Roman" w:cs="Times New Roman"/>
          <w:sz w:val="24"/>
          <w:szCs w:val="24"/>
          <w:lang w:eastAsia="zh-CN"/>
        </w:rPr>
      </w:pPr>
      <w:moveToRangeStart w:id="35" w:author="Author" w:name="move420789740"/>
      <w:proofErr w:type="spellStart"/>
      <w:moveTo w:id="36" w:author="Author">
        <w:r w:rsidRPr="00743C0C">
          <w:rPr>
            <w:rFonts w:ascii="Times New Roman" w:hAnsi="Times New Roman" w:cs="Times New Roman"/>
            <w:sz w:val="24"/>
            <w:szCs w:val="24"/>
            <w:shd w:val="clear" w:color="auto" w:fill="FFFFFF"/>
          </w:rPr>
          <w:t>Alicke</w:t>
        </w:r>
        <w:proofErr w:type="spellEnd"/>
        <w:r w:rsidRPr="00743C0C">
          <w:rPr>
            <w:rFonts w:ascii="Times New Roman" w:hAnsi="Times New Roman" w:cs="Times New Roman"/>
            <w:sz w:val="24"/>
            <w:szCs w:val="24"/>
            <w:shd w:val="clear" w:color="auto" w:fill="FFFFFF"/>
          </w:rPr>
          <w:t xml:space="preserve">, M. D., &amp; </w:t>
        </w:r>
        <w:proofErr w:type="spellStart"/>
        <w:r w:rsidRPr="00743C0C">
          <w:rPr>
            <w:rFonts w:ascii="Times New Roman" w:hAnsi="Times New Roman" w:cs="Times New Roman"/>
            <w:sz w:val="24"/>
            <w:szCs w:val="24"/>
            <w:shd w:val="clear" w:color="auto" w:fill="FFFFFF"/>
          </w:rPr>
          <w:t>Govorun</w:t>
        </w:r>
        <w:proofErr w:type="spellEnd"/>
        <w:r w:rsidRPr="00743C0C">
          <w:rPr>
            <w:rFonts w:ascii="Times New Roman" w:hAnsi="Times New Roman" w:cs="Times New Roman"/>
            <w:sz w:val="24"/>
            <w:szCs w:val="24"/>
            <w:shd w:val="clear" w:color="auto" w:fill="FFFFFF"/>
          </w:rPr>
          <w:t xml:space="preserve">, O. (2005). The better-than-average effect. In M. D. </w:t>
        </w:r>
        <w:proofErr w:type="spellStart"/>
        <w:r w:rsidRPr="00743C0C">
          <w:rPr>
            <w:rFonts w:ascii="Times New Roman" w:hAnsi="Times New Roman" w:cs="Times New Roman"/>
            <w:sz w:val="24"/>
            <w:szCs w:val="24"/>
            <w:shd w:val="clear" w:color="auto" w:fill="FFFFFF"/>
          </w:rPr>
          <w:t>Alicke</w:t>
        </w:r>
        <w:proofErr w:type="spellEnd"/>
        <w:r w:rsidRPr="00743C0C">
          <w:rPr>
            <w:rFonts w:ascii="Times New Roman" w:hAnsi="Times New Roman" w:cs="Times New Roman"/>
            <w:sz w:val="24"/>
            <w:szCs w:val="24"/>
            <w:shd w:val="clear" w:color="auto" w:fill="FFFFFF"/>
          </w:rPr>
          <w:t xml:space="preserve">, D. Dunning, &amp; J. I. Krueger (Eds.), </w:t>
        </w:r>
        <w:r w:rsidRPr="00743C0C">
          <w:rPr>
            <w:rFonts w:ascii="Times New Roman" w:hAnsi="Times New Roman" w:cs="Times New Roman"/>
            <w:i/>
            <w:sz w:val="24"/>
            <w:szCs w:val="24"/>
            <w:shd w:val="clear" w:color="auto" w:fill="FFFFFF"/>
          </w:rPr>
          <w:t>The self in social perception</w:t>
        </w:r>
        <w:r w:rsidRPr="00743C0C">
          <w:rPr>
            <w:rFonts w:ascii="Times New Roman" w:hAnsi="Times New Roman" w:cs="Times New Roman"/>
            <w:sz w:val="24"/>
            <w:szCs w:val="24"/>
            <w:shd w:val="clear" w:color="auto" w:fill="FFFFFF"/>
          </w:rPr>
          <w:t xml:space="preserve"> (pp. 85-106). New York: Psychology Press.</w:t>
        </w:r>
        <w:r w:rsidRPr="00F83F5E">
          <w:rPr>
            <w:rFonts w:ascii="Times New Roman" w:hAnsi="Times New Roman" w:cs="Times New Roman"/>
            <w:sz w:val="24"/>
            <w:szCs w:val="24"/>
            <w:shd w:val="clear" w:color="auto" w:fill="FFFFFF"/>
            <w:lang w:eastAsia="zh-CN"/>
          </w:rPr>
          <w:t xml:space="preserve"> </w:t>
        </w:r>
        <w:commentRangeStart w:id="37"/>
        <w:r w:rsidRPr="00743C0C">
          <w:rPr>
            <w:rFonts w:ascii="Times New Roman" w:hAnsi="Times New Roman" w:cs="Times New Roman"/>
            <w:sz w:val="24"/>
            <w:szCs w:val="24"/>
            <w:shd w:val="clear" w:color="auto" w:fill="FFFFFF"/>
          </w:rPr>
          <w:t>2005-14648-005</w:t>
        </w:r>
        <w:r w:rsidRPr="00F83F5E">
          <w:rPr>
            <w:rFonts w:ascii="Times New Roman" w:hAnsi="Times New Roman" w:cs="Times New Roman"/>
            <w:sz w:val="24"/>
            <w:szCs w:val="24"/>
            <w:shd w:val="clear" w:color="auto" w:fill="FFFFFF"/>
            <w:lang w:eastAsia="zh-CN"/>
          </w:rPr>
          <w:t xml:space="preserve">. </w:t>
        </w:r>
        <w:commentRangeEnd w:id="37"/>
        <w:r w:rsidRPr="00743C0C">
          <w:rPr>
            <w:rStyle w:val="CommentReference"/>
            <w:rFonts w:ascii="Times New Roman" w:hAnsi="Times New Roman" w:cs="Times New Roman"/>
            <w:sz w:val="24"/>
            <w:szCs w:val="24"/>
          </w:rPr>
          <w:commentReference w:id="37"/>
        </w:r>
        <w:r w:rsidRPr="00743C0C">
          <w:rPr>
            <w:rFonts w:ascii="Times New Roman" w:hAnsi="Times New Roman" w:cs="Times New Roman"/>
            <w:color w:val="4C4C4C"/>
            <w:sz w:val="24"/>
            <w:szCs w:val="24"/>
            <w:shd w:val="clear" w:color="auto" w:fill="FFFFFF"/>
          </w:rPr>
          <w:t>Retrieved from http://search.proquest.com/docview/620990147?accountid=14553</w:t>
        </w:r>
      </w:moveTo>
    </w:p>
    <w:p w14:paraId="5A256E24" w14:textId="77777777" w:rsidR="008E7408" w:rsidRPr="00616501" w:rsidRDefault="008E7408" w:rsidP="008E7408">
      <w:pPr>
        <w:autoSpaceDE w:val="0"/>
        <w:autoSpaceDN w:val="0"/>
        <w:adjustRightInd w:val="0"/>
        <w:spacing w:after="0" w:line="480" w:lineRule="auto"/>
        <w:ind w:left="792" w:hanging="792"/>
        <w:rPr>
          <w:rFonts w:ascii="Times New Roman" w:hAnsi="Times New Roman" w:cs="Times New Roman"/>
          <w:sz w:val="24"/>
          <w:szCs w:val="24"/>
        </w:rPr>
      </w:pPr>
      <w:moveToRangeStart w:id="38" w:author="Author" w:name="move420789759"/>
      <w:moveToRangeEnd w:id="35"/>
      <w:proofErr w:type="spellStart"/>
      <w:moveTo w:id="39" w:author="Author">
        <w:r w:rsidRPr="00846A6C">
          <w:rPr>
            <w:rFonts w:ascii="Times New Roman" w:hAnsi="Times New Roman" w:cs="Times New Roman"/>
            <w:sz w:val="24"/>
            <w:szCs w:val="24"/>
          </w:rPr>
          <w:t>Alicke</w:t>
        </w:r>
        <w:proofErr w:type="spellEnd"/>
        <w:r w:rsidRPr="00846A6C">
          <w:rPr>
            <w:rFonts w:ascii="Times New Roman" w:hAnsi="Times New Roman" w:cs="Times New Roman"/>
            <w:sz w:val="24"/>
            <w:szCs w:val="24"/>
          </w:rPr>
          <w:t xml:space="preserve">, M. D., &amp; </w:t>
        </w:r>
        <w:proofErr w:type="spellStart"/>
        <w:r w:rsidRPr="00846A6C">
          <w:rPr>
            <w:rFonts w:ascii="Times New Roman" w:hAnsi="Times New Roman" w:cs="Times New Roman"/>
            <w:sz w:val="24"/>
            <w:szCs w:val="24"/>
          </w:rPr>
          <w:t>Sedikides</w:t>
        </w:r>
        <w:proofErr w:type="spellEnd"/>
        <w:r w:rsidRPr="00846A6C">
          <w:rPr>
            <w:rFonts w:ascii="Times New Roman" w:hAnsi="Times New Roman" w:cs="Times New Roman"/>
            <w:sz w:val="24"/>
            <w:szCs w:val="24"/>
          </w:rPr>
          <w:t>, C. (2009). Self-enhancement and self-protection: What they are and what they do.</w:t>
        </w:r>
        <w:r w:rsidRPr="008E7408">
          <w:rPr>
            <w:rFonts w:ascii="Times New Roman" w:hAnsi="Times New Roman" w:cs="Times New Roman"/>
            <w:i/>
            <w:iCs/>
            <w:sz w:val="24"/>
            <w:szCs w:val="24"/>
          </w:rPr>
          <w:t xml:space="preserve"> European Review of Social Psychology, 20</w:t>
        </w:r>
        <w:r w:rsidRPr="00616501">
          <w:rPr>
            <w:rFonts w:ascii="Times New Roman" w:hAnsi="Times New Roman" w:cs="Times New Roman"/>
            <w:sz w:val="24"/>
            <w:szCs w:val="24"/>
          </w:rPr>
          <w:t xml:space="preserve">, 1-48. </w:t>
        </w:r>
        <w:proofErr w:type="spellStart"/>
        <w:r w:rsidRPr="00616501">
          <w:rPr>
            <w:rFonts w:ascii="Times New Roman" w:hAnsi="Times New Roman" w:cs="Times New Roman"/>
            <w:sz w:val="24"/>
            <w:szCs w:val="24"/>
          </w:rPr>
          <w:t>doi:http</w:t>
        </w:r>
        <w:proofErr w:type="spellEnd"/>
        <w:r w:rsidRPr="00616501">
          <w:rPr>
            <w:rFonts w:ascii="Times New Roman" w:hAnsi="Times New Roman" w:cs="Times New Roman"/>
            <w:sz w:val="24"/>
            <w:szCs w:val="24"/>
          </w:rPr>
          <w:t>://dx.doi.org/10.1080/10463280802613866</w:t>
        </w:r>
      </w:moveTo>
    </w:p>
    <w:moveToRangeEnd w:id="38"/>
    <w:p w14:paraId="18B15E2A" w14:textId="713EC2FE"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46A6C">
        <w:rPr>
          <w:rFonts w:ascii="Times New Roman" w:eastAsia="Times New Roman" w:hAnsi="Times New Roman" w:cs="Times New Roman"/>
          <w:sz w:val="24"/>
          <w:szCs w:val="24"/>
        </w:rPr>
        <w:t>Alicke</w:t>
      </w:r>
      <w:proofErr w:type="spellEnd"/>
      <w:r w:rsidRPr="00846A6C">
        <w:rPr>
          <w:rFonts w:ascii="Times New Roman" w:eastAsia="Times New Roman" w:hAnsi="Times New Roman" w:cs="Times New Roman"/>
          <w:sz w:val="24"/>
          <w:szCs w:val="24"/>
        </w:rPr>
        <w:t xml:space="preserve">, M. D. &amp; </w:t>
      </w:r>
      <w:proofErr w:type="spellStart"/>
      <w:r w:rsidRPr="00846A6C">
        <w:rPr>
          <w:rFonts w:ascii="Times New Roman" w:eastAsia="Times New Roman" w:hAnsi="Times New Roman" w:cs="Times New Roman"/>
          <w:sz w:val="24"/>
          <w:szCs w:val="24"/>
        </w:rPr>
        <w:t>Sedikides</w:t>
      </w:r>
      <w:proofErr w:type="spellEnd"/>
      <w:r w:rsidRPr="00846A6C">
        <w:rPr>
          <w:rFonts w:ascii="Times New Roman" w:eastAsia="Times New Roman" w:hAnsi="Times New Roman" w:cs="Times New Roman"/>
          <w:sz w:val="24"/>
          <w:szCs w:val="24"/>
        </w:rPr>
        <w:t xml:space="preserve">, C. (2011). </w:t>
      </w:r>
      <w:r w:rsidRPr="008E7408">
        <w:rPr>
          <w:rFonts w:ascii="Times New Roman" w:eastAsia="Times New Roman" w:hAnsi="Times New Roman" w:cs="Times New Roman"/>
          <w:i/>
          <w:sz w:val="24"/>
          <w:szCs w:val="24"/>
        </w:rPr>
        <w:t>Handbook of Self-Enhancement and Self-Protection</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New</w:t>
      </w:r>
      <w:del w:id="40" w:author="Author">
        <w:r w:rsidRPr="008E7408" w:rsidDel="00FB17EF">
          <w:rPr>
            <w:rFonts w:ascii="Times New Roman" w:eastAsia="Times New Roman" w:hAnsi="Times New Roman" w:cs="Times New Roman"/>
            <w:sz w:val="24"/>
            <w:szCs w:val="24"/>
          </w:rPr>
          <w:delText xml:space="preserve"> </w:delText>
        </w:r>
      </w:del>
      <w:r w:rsidRPr="008E7408">
        <w:rPr>
          <w:rFonts w:ascii="Times New Roman" w:eastAsia="Times New Roman" w:hAnsi="Times New Roman" w:cs="Times New Roman"/>
          <w:sz w:val="24"/>
          <w:szCs w:val="24"/>
        </w:rPr>
        <w:t>York</w:t>
      </w:r>
      <w:proofErr w:type="spellEnd"/>
      <w:r w:rsidRPr="008E7408">
        <w:rPr>
          <w:rFonts w:ascii="Times New Roman" w:eastAsia="Times New Roman" w:hAnsi="Times New Roman" w:cs="Times New Roman"/>
          <w:sz w:val="24"/>
          <w:szCs w:val="24"/>
        </w:rPr>
        <w:t>, NY: The Guilford Press.</w:t>
      </w:r>
      <w:ins w:id="41" w:author="Author">
        <w:r w:rsidR="00911AB2" w:rsidRPr="00612B74">
          <w:rPr>
            <w:rFonts w:ascii="Times New Roman" w:hAnsi="Times New Roman" w:cs="Times New Roman"/>
            <w:sz w:val="24"/>
            <w:szCs w:val="24"/>
            <w:lang w:eastAsia="zh-CN"/>
          </w:rPr>
          <w:t xml:space="preserve"> </w:t>
        </w:r>
        <w:r w:rsidR="00911AB2" w:rsidRPr="00F83F5E">
          <w:rPr>
            <w:rFonts w:ascii="Times New Roman" w:hAnsi="Times New Roman" w:cs="Times New Roman"/>
            <w:sz w:val="24"/>
            <w:szCs w:val="24"/>
            <w:shd w:val="clear" w:color="auto" w:fill="FFFFFF"/>
            <w:rPrChange w:id="42" w:author="Author">
              <w:rPr>
                <w:rFonts w:ascii="Verdana" w:hAnsi="Verdana"/>
                <w:color w:val="4C4C4C"/>
                <w:sz w:val="18"/>
                <w:szCs w:val="18"/>
                <w:shd w:val="clear" w:color="auto" w:fill="FFFFFF"/>
              </w:rPr>
            </w:rPrChange>
          </w:rPr>
          <w:t>Retrieved from http://search.proquest.com/docview/870546974?accountid=14553</w:t>
        </w:r>
        <w:r w:rsidR="00911AB2" w:rsidRPr="00F83F5E">
          <w:rPr>
            <w:rStyle w:val="CommentReference"/>
            <w:rFonts w:ascii="Times New Roman" w:hAnsi="Times New Roman" w:cs="Times New Roman"/>
            <w:sz w:val="24"/>
            <w:szCs w:val="24"/>
            <w:rPrChange w:id="43" w:author="Author">
              <w:rPr>
                <w:rStyle w:val="CommentReference"/>
              </w:rPr>
            </w:rPrChange>
          </w:rPr>
          <w:t xml:space="preserve"> </w:t>
        </w:r>
      </w:ins>
    </w:p>
    <w:p w14:paraId="677639B6" w14:textId="69AD6728" w:rsidR="008516CD" w:rsidRPr="00F83F5E" w:rsidDel="008E7408"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moveFromRangeStart w:id="44" w:author="Author" w:name="move420789740"/>
      <w:moveFrom w:id="45" w:author="Author">
        <w:r w:rsidRPr="00F83F5E" w:rsidDel="008E7408">
          <w:rPr>
            <w:rFonts w:ascii="Times New Roman" w:hAnsi="Times New Roman" w:cs="Times New Roman"/>
            <w:sz w:val="24"/>
            <w:szCs w:val="24"/>
            <w:shd w:val="clear" w:color="auto" w:fill="FFFFFF"/>
            <w:rPrChange w:id="46" w:author="Author">
              <w:rPr>
                <w:rFonts w:ascii="Times New Roman" w:hAnsi="Times New Roman" w:cs="Times New Roman"/>
                <w:color w:val="4C4C4C"/>
                <w:sz w:val="24"/>
                <w:szCs w:val="24"/>
                <w:shd w:val="clear" w:color="auto" w:fill="FFFFFF"/>
              </w:rPr>
            </w:rPrChange>
          </w:rPr>
          <w:t xml:space="preserve">Alicke, M. D., &amp; Govorun, O. (2005). The better-than-average effect. In M. D. Alicke, D. Dunning, &amp; J. I. Krueger (Eds.), </w:t>
        </w:r>
        <w:r w:rsidRPr="00F83F5E" w:rsidDel="008E7408">
          <w:rPr>
            <w:rFonts w:ascii="Times New Roman" w:hAnsi="Times New Roman" w:cs="Times New Roman"/>
            <w:i/>
            <w:sz w:val="24"/>
            <w:szCs w:val="24"/>
            <w:shd w:val="clear" w:color="auto" w:fill="FFFFFF"/>
            <w:rPrChange w:id="47" w:author="Author">
              <w:rPr>
                <w:rFonts w:ascii="Times New Roman" w:hAnsi="Times New Roman" w:cs="Times New Roman"/>
                <w:i/>
                <w:color w:val="4C4C4C"/>
                <w:sz w:val="24"/>
                <w:szCs w:val="24"/>
                <w:shd w:val="clear" w:color="auto" w:fill="FFFFFF"/>
              </w:rPr>
            </w:rPrChange>
          </w:rPr>
          <w:t>The self in social perception</w:t>
        </w:r>
        <w:r w:rsidRPr="00F83F5E" w:rsidDel="008E7408">
          <w:rPr>
            <w:rFonts w:ascii="Times New Roman" w:hAnsi="Times New Roman" w:cs="Times New Roman"/>
            <w:sz w:val="24"/>
            <w:szCs w:val="24"/>
            <w:shd w:val="clear" w:color="auto" w:fill="FFFFFF"/>
            <w:rPrChange w:id="48" w:author="Author">
              <w:rPr>
                <w:rFonts w:ascii="Times New Roman" w:hAnsi="Times New Roman" w:cs="Times New Roman"/>
                <w:color w:val="4C4C4C"/>
                <w:sz w:val="24"/>
                <w:szCs w:val="24"/>
                <w:shd w:val="clear" w:color="auto" w:fill="FFFFFF"/>
              </w:rPr>
            </w:rPrChange>
          </w:rPr>
          <w:t xml:space="preserve"> (pp. 85-106). New York: Psychology Press.</w:t>
        </w:r>
        <w:ins w:id="49" w:author="Author">
          <w:r w:rsidR="00D83A36" w:rsidRPr="00F83F5E" w:rsidDel="008E7408">
            <w:rPr>
              <w:rFonts w:ascii="Times New Roman" w:hAnsi="Times New Roman" w:cs="Times New Roman"/>
              <w:sz w:val="24"/>
              <w:szCs w:val="24"/>
              <w:shd w:val="clear" w:color="auto" w:fill="FFFFFF"/>
              <w:lang w:eastAsia="zh-CN"/>
            </w:rPr>
            <w:t xml:space="preserve"> </w:t>
          </w:r>
        </w:ins>
        <w:commentRangeStart w:id="50"/>
        <w:r w:rsidRPr="00F83F5E" w:rsidDel="008E7408">
          <w:rPr>
            <w:rFonts w:ascii="Times New Roman" w:hAnsi="Times New Roman" w:cs="Times New Roman"/>
            <w:sz w:val="24"/>
            <w:szCs w:val="24"/>
            <w:shd w:val="clear" w:color="auto" w:fill="FFFFFF"/>
            <w:rPrChange w:id="51" w:author="Author">
              <w:rPr>
                <w:rFonts w:ascii="Times New Roman" w:hAnsi="Times New Roman" w:cs="Times New Roman"/>
                <w:color w:val="4C4C4C"/>
                <w:sz w:val="24"/>
                <w:szCs w:val="24"/>
                <w:shd w:val="clear" w:color="auto" w:fill="FFFFFF"/>
              </w:rPr>
            </w:rPrChange>
          </w:rPr>
          <w:t>2005-14648-005</w:t>
        </w:r>
        <w:ins w:id="52" w:author="Author">
          <w:r w:rsidR="00D83A36" w:rsidRPr="00F83F5E" w:rsidDel="008E7408">
            <w:rPr>
              <w:rFonts w:ascii="Times New Roman" w:hAnsi="Times New Roman" w:cs="Times New Roman"/>
              <w:sz w:val="24"/>
              <w:szCs w:val="24"/>
              <w:shd w:val="clear" w:color="auto" w:fill="FFFFFF"/>
              <w:lang w:eastAsia="zh-CN"/>
            </w:rPr>
            <w:t xml:space="preserve">. </w:t>
          </w:r>
        </w:ins>
        <w:commentRangeEnd w:id="50"/>
        <w:r w:rsidR="00C46A39" w:rsidRPr="00F83F5E" w:rsidDel="008E7408">
          <w:rPr>
            <w:rStyle w:val="CommentReference"/>
            <w:rFonts w:ascii="Times New Roman" w:hAnsi="Times New Roman" w:cs="Times New Roman"/>
            <w:sz w:val="24"/>
            <w:szCs w:val="24"/>
            <w:rPrChange w:id="53" w:author="Author">
              <w:rPr>
                <w:rStyle w:val="CommentReference"/>
              </w:rPr>
            </w:rPrChange>
          </w:rPr>
          <w:commentReference w:id="50"/>
        </w:r>
        <w:ins w:id="54" w:author="Author">
          <w:r w:rsidR="00D83A36" w:rsidRPr="00F83F5E" w:rsidDel="008E7408">
            <w:rPr>
              <w:rFonts w:ascii="Times New Roman" w:hAnsi="Times New Roman" w:cs="Times New Roman"/>
              <w:color w:val="4C4C4C"/>
              <w:sz w:val="24"/>
              <w:szCs w:val="24"/>
              <w:shd w:val="clear" w:color="auto" w:fill="FFFFFF"/>
              <w:rPrChange w:id="55" w:author="Author">
                <w:rPr>
                  <w:rFonts w:ascii="Verdana" w:hAnsi="Verdana"/>
                  <w:color w:val="4C4C4C"/>
                  <w:sz w:val="18"/>
                  <w:szCs w:val="18"/>
                  <w:shd w:val="clear" w:color="auto" w:fill="FFFFFF"/>
                </w:rPr>
              </w:rPrChange>
            </w:rPr>
            <w:t>Retrieved from http://search.proquest.com/docview/620990147?accountid=14553</w:t>
          </w:r>
        </w:ins>
      </w:moveFrom>
    </w:p>
    <w:p w14:paraId="3D90EDC2" w14:textId="4485C00C" w:rsidR="008516CD" w:rsidRPr="00F83F5E" w:rsidDel="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moveFromRangeStart w:id="56" w:author="Author" w:name="move420789759"/>
      <w:moveFromRangeEnd w:id="44"/>
      <w:moveFrom w:id="57" w:author="Author">
        <w:r w:rsidRPr="00846A6C" w:rsidDel="008E7408">
          <w:rPr>
            <w:rFonts w:ascii="Times New Roman" w:hAnsi="Times New Roman" w:cs="Times New Roman"/>
            <w:sz w:val="24"/>
            <w:szCs w:val="24"/>
          </w:rPr>
          <w:t>Alicke, M. D., &amp; Sedikides, C. (2009). Self-enhancement and self-protection: What they are and what they do.</w:t>
        </w:r>
        <w:r w:rsidRPr="008E7408" w:rsidDel="008E7408">
          <w:rPr>
            <w:rFonts w:ascii="Times New Roman" w:hAnsi="Times New Roman" w:cs="Times New Roman"/>
            <w:i/>
            <w:iCs/>
            <w:sz w:val="24"/>
            <w:szCs w:val="24"/>
          </w:rPr>
          <w:t xml:space="preserve"> European Review of Social Psychology, 20</w:t>
        </w:r>
        <w:r w:rsidRPr="008E7408" w:rsidDel="008E7408">
          <w:rPr>
            <w:rFonts w:ascii="Times New Roman" w:hAnsi="Times New Roman" w:cs="Times New Roman"/>
            <w:sz w:val="24"/>
            <w:szCs w:val="24"/>
          </w:rPr>
          <w:t xml:space="preserve">, 1-48. </w:t>
        </w:r>
        <w:r w:rsidRPr="00612B74" w:rsidDel="008E7408">
          <w:rPr>
            <w:rFonts w:ascii="Times New Roman" w:hAnsi="Times New Roman" w:cs="Times New Roman"/>
            <w:sz w:val="24"/>
            <w:szCs w:val="24"/>
          </w:rPr>
          <w:t>doi:http://dx.doi.org/10.1080/10463280802613866</w:t>
        </w:r>
      </w:moveFrom>
    </w:p>
    <w:moveFromRangeEnd w:id="56"/>
    <w:p w14:paraId="7BFE01DE" w14:textId="550955C6"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Allport</w:t>
      </w:r>
      <w:proofErr w:type="spellEnd"/>
      <w:r w:rsidRPr="00F83F5E">
        <w:rPr>
          <w:rFonts w:ascii="Times New Roman" w:eastAsia="Times New Roman" w:hAnsi="Times New Roman" w:cs="Times New Roman"/>
          <w:sz w:val="24"/>
          <w:szCs w:val="24"/>
        </w:rPr>
        <w:t xml:space="preserve">, G. W. (1937). </w:t>
      </w:r>
      <w:r w:rsidRPr="00F83F5E">
        <w:rPr>
          <w:rFonts w:ascii="Times New Roman" w:eastAsia="Times New Roman" w:hAnsi="Times New Roman" w:cs="Times New Roman"/>
          <w:i/>
          <w:sz w:val="24"/>
          <w:szCs w:val="24"/>
        </w:rPr>
        <w:t>Personality: A psychological interpretation.</w:t>
      </w:r>
      <w:r w:rsidRPr="00F83F5E">
        <w:rPr>
          <w:rFonts w:ascii="Times New Roman" w:eastAsia="Times New Roman" w:hAnsi="Times New Roman" w:cs="Times New Roman"/>
          <w:sz w:val="24"/>
          <w:szCs w:val="24"/>
        </w:rPr>
        <w:t xml:space="preserve"> New York, NY: Holt.</w:t>
      </w:r>
      <w:ins w:id="58" w:author="Author">
        <w:r w:rsidR="00893423" w:rsidRPr="00F83F5E">
          <w:rPr>
            <w:rFonts w:ascii="Times New Roman" w:hAnsi="Times New Roman" w:cs="Times New Roman"/>
            <w:sz w:val="24"/>
            <w:szCs w:val="24"/>
            <w:lang w:eastAsia="zh-CN"/>
          </w:rPr>
          <w:t xml:space="preserve"> </w:t>
        </w:r>
        <w:r w:rsidR="00893423" w:rsidRPr="00F83F5E">
          <w:rPr>
            <w:rFonts w:ascii="Times New Roman" w:hAnsi="Times New Roman" w:cs="Times New Roman"/>
            <w:color w:val="4C4C4C"/>
            <w:sz w:val="24"/>
            <w:szCs w:val="24"/>
            <w:shd w:val="clear" w:color="auto" w:fill="FFFFFF"/>
            <w:rPrChange w:id="59" w:author="Author">
              <w:rPr>
                <w:rFonts w:ascii="Verdana" w:hAnsi="Verdana"/>
                <w:color w:val="4C4C4C"/>
                <w:sz w:val="18"/>
                <w:szCs w:val="18"/>
                <w:shd w:val="clear" w:color="auto" w:fill="FFFFFF"/>
              </w:rPr>
            </w:rPrChange>
          </w:rPr>
          <w:lastRenderedPageBreak/>
          <w:t>Retrieved from http://search.proquest.com/docview/615071355?accountid=14553</w:t>
        </w:r>
        <w:r w:rsidR="00893423" w:rsidRPr="00F83F5E">
          <w:rPr>
            <w:rStyle w:val="CommentReference"/>
            <w:rFonts w:ascii="Times New Roman" w:hAnsi="Times New Roman" w:cs="Times New Roman"/>
            <w:sz w:val="24"/>
            <w:szCs w:val="24"/>
            <w:rPrChange w:id="60" w:author="Author">
              <w:rPr>
                <w:rStyle w:val="CommentReference"/>
              </w:rPr>
            </w:rPrChange>
          </w:rPr>
          <w:t xml:space="preserve"> </w:t>
        </w:r>
      </w:ins>
    </w:p>
    <w:p w14:paraId="5A9A8C0C"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*Ames, D. R., &amp;</w:t>
      </w:r>
      <w:r w:rsidRPr="008E7408">
        <w:rPr>
          <w:rFonts w:ascii="Times New Roman" w:eastAsia="Times New Roman" w:hAnsi="Times New Roman" w:cs="Times New Roman"/>
          <w:sz w:val="24"/>
          <w:szCs w:val="24"/>
        </w:rPr>
        <w:t xml:space="preserve"> </w:t>
      </w:r>
      <w:proofErr w:type="spellStart"/>
      <w:r w:rsidRPr="008E7408">
        <w:rPr>
          <w:rFonts w:ascii="Times New Roman" w:eastAsia="Times New Roman" w:hAnsi="Times New Roman" w:cs="Times New Roman"/>
          <w:sz w:val="24"/>
          <w:szCs w:val="24"/>
        </w:rPr>
        <w:t>Kammrath</w:t>
      </w:r>
      <w:proofErr w:type="spellEnd"/>
      <w:r w:rsidRPr="008E7408">
        <w:rPr>
          <w:rFonts w:ascii="Times New Roman" w:eastAsia="Times New Roman" w:hAnsi="Times New Roman" w:cs="Times New Roman"/>
          <w:sz w:val="24"/>
          <w:szCs w:val="24"/>
        </w:rPr>
        <w:t xml:space="preserve">, L. K. (2004). Mind-reading and metacognition: Narcissism, not actual competence, predicts self-estimated ability. </w:t>
      </w:r>
      <w:r w:rsidRPr="008E7408">
        <w:rPr>
          <w:rFonts w:ascii="Times New Roman" w:eastAsia="Times New Roman" w:hAnsi="Times New Roman" w:cs="Times New Roman"/>
          <w:i/>
          <w:sz w:val="24"/>
          <w:szCs w:val="24"/>
        </w:rPr>
        <w:t>Journal of Nonverbal Behavior, 28</w:t>
      </w:r>
      <w:r w:rsidRPr="008E7408">
        <w:rPr>
          <w:rFonts w:ascii="Times New Roman" w:eastAsia="Times New Roman" w:hAnsi="Times New Roman" w:cs="Times New Roman"/>
          <w:sz w:val="24"/>
          <w:szCs w:val="24"/>
        </w:rPr>
        <w:t xml:space="preserve">, 187-209. </w:t>
      </w:r>
      <w:proofErr w:type="spellStart"/>
      <w:r w:rsidRPr="008E7408">
        <w:rPr>
          <w:rFonts w:ascii="Times New Roman" w:eastAsia="Times New Roman" w:hAnsi="Times New Roman" w:cs="Times New Roman"/>
          <w:sz w:val="24"/>
          <w:szCs w:val="24"/>
        </w:rPr>
        <w:t>doi:http</w:t>
      </w:r>
      <w:proofErr w:type="spellEnd"/>
      <w:r w:rsidRPr="008E7408">
        <w:rPr>
          <w:rFonts w:ascii="Times New Roman" w:eastAsia="Times New Roman" w:hAnsi="Times New Roman" w:cs="Times New Roman"/>
          <w:sz w:val="24"/>
          <w:szCs w:val="24"/>
        </w:rPr>
        <w:t>://dx.doi.org/10.1023/B:JONB.0000039649.20015.0e</w:t>
      </w:r>
    </w:p>
    <w:p w14:paraId="75FB7F7F" w14:textId="1891F85B"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lang w:eastAsia="zh-CN"/>
        </w:rPr>
        <w:t>*</w:t>
      </w:r>
      <w:r w:rsidRPr="00F83F5E">
        <w:rPr>
          <w:rFonts w:ascii="Times New Roman" w:hAnsi="Times New Roman" w:cs="Times New Roman"/>
          <w:sz w:val="24"/>
          <w:szCs w:val="24"/>
        </w:rPr>
        <w:t xml:space="preserve">Ames, D. R., Rose, P., &amp; Anderson, C. P. (2006). The NPI-16 as a short measure of narcissism. </w:t>
      </w:r>
      <w:r w:rsidRPr="00F83F5E">
        <w:rPr>
          <w:rFonts w:ascii="Times New Roman" w:hAnsi="Times New Roman" w:cs="Times New Roman"/>
          <w:i/>
          <w:sz w:val="24"/>
          <w:szCs w:val="24"/>
        </w:rPr>
        <w:t>Journal of Research in Personality</w:t>
      </w:r>
      <w:r w:rsidRPr="00F83F5E">
        <w:rPr>
          <w:rFonts w:ascii="Times New Roman" w:hAnsi="Times New Roman" w:cs="Times New Roman"/>
          <w:sz w:val="24"/>
          <w:szCs w:val="24"/>
        </w:rPr>
        <w:t>,</w:t>
      </w:r>
      <w:r w:rsidRPr="00F83F5E">
        <w:rPr>
          <w:rFonts w:ascii="Times New Roman" w:hAnsi="Times New Roman" w:cs="Times New Roman"/>
          <w:i/>
          <w:sz w:val="24"/>
          <w:szCs w:val="24"/>
        </w:rPr>
        <w:t xml:space="preserve"> 40</w:t>
      </w:r>
      <w:r w:rsidRPr="00F83F5E">
        <w:rPr>
          <w:rFonts w:ascii="Times New Roman" w:hAnsi="Times New Roman" w:cs="Times New Roman"/>
          <w:sz w:val="24"/>
          <w:szCs w:val="24"/>
        </w:rPr>
        <w:t>, 440-450.</w:t>
      </w:r>
      <w:ins w:id="61" w:author="Author">
        <w:r w:rsidR="006E4FDF" w:rsidRPr="00F83F5E">
          <w:rPr>
            <w:rFonts w:ascii="Times New Roman" w:hAnsi="Times New Roman" w:cs="Times New Roman"/>
            <w:sz w:val="24"/>
            <w:szCs w:val="24"/>
            <w:lang w:eastAsia="zh-CN"/>
          </w:rPr>
          <w:t xml:space="preserve"> </w:t>
        </w:r>
        <w:proofErr w:type="spellStart"/>
        <w:r w:rsidR="006E4FDF" w:rsidRPr="00F83F5E">
          <w:rPr>
            <w:rFonts w:ascii="Times New Roman" w:hAnsi="Times New Roman" w:cs="Times New Roman"/>
            <w:color w:val="4C4C4C"/>
            <w:sz w:val="24"/>
            <w:szCs w:val="24"/>
            <w:shd w:val="clear" w:color="auto" w:fill="FFFFFF"/>
            <w:rPrChange w:id="62" w:author="Author">
              <w:rPr>
                <w:rFonts w:ascii="Verdana" w:hAnsi="Verdana"/>
                <w:color w:val="4C4C4C"/>
                <w:sz w:val="18"/>
                <w:szCs w:val="18"/>
                <w:shd w:val="clear" w:color="auto" w:fill="FFFFFF"/>
              </w:rPr>
            </w:rPrChange>
          </w:rPr>
          <w:t>doi:http</w:t>
        </w:r>
        <w:proofErr w:type="spellEnd"/>
        <w:r w:rsidR="006E4FDF" w:rsidRPr="00F83F5E">
          <w:rPr>
            <w:rFonts w:ascii="Times New Roman" w:hAnsi="Times New Roman" w:cs="Times New Roman"/>
            <w:color w:val="4C4C4C"/>
            <w:sz w:val="24"/>
            <w:szCs w:val="24"/>
            <w:shd w:val="clear" w:color="auto" w:fill="FFFFFF"/>
            <w:rPrChange w:id="63" w:author="Author">
              <w:rPr>
                <w:rFonts w:ascii="Verdana" w:hAnsi="Verdana"/>
                <w:color w:val="4C4C4C"/>
                <w:sz w:val="18"/>
                <w:szCs w:val="18"/>
                <w:shd w:val="clear" w:color="auto" w:fill="FFFFFF"/>
              </w:rPr>
            </w:rPrChange>
          </w:rPr>
          <w:t>://dx.doi.org/10.1016/j.jrp.2005.03.002</w:t>
        </w:r>
        <w:r w:rsidR="006E4FDF" w:rsidRPr="00F83F5E">
          <w:rPr>
            <w:rStyle w:val="CommentReference"/>
            <w:rFonts w:ascii="Times New Roman" w:hAnsi="Times New Roman" w:cs="Times New Roman"/>
            <w:sz w:val="24"/>
            <w:szCs w:val="24"/>
            <w:rPrChange w:id="64" w:author="Author">
              <w:rPr>
                <w:rStyle w:val="CommentReference"/>
              </w:rPr>
            </w:rPrChange>
          </w:rPr>
          <w:t xml:space="preserve"> </w:t>
        </w:r>
      </w:ins>
    </w:p>
    <w:p w14:paraId="4C5734DB" w14:textId="77777777" w:rsidR="008516CD" w:rsidRPr="008E7408"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Back, M. D., </w:t>
      </w:r>
      <w:proofErr w:type="spellStart"/>
      <w:r w:rsidRPr="00F83F5E">
        <w:rPr>
          <w:rFonts w:ascii="Times New Roman" w:hAnsi="Times New Roman" w:cs="Times New Roman"/>
          <w:sz w:val="24"/>
          <w:szCs w:val="24"/>
        </w:rPr>
        <w:t>Schmukle</w:t>
      </w:r>
      <w:proofErr w:type="spellEnd"/>
      <w:r w:rsidRPr="00F83F5E">
        <w:rPr>
          <w:rFonts w:ascii="Times New Roman" w:hAnsi="Times New Roman" w:cs="Times New Roman"/>
          <w:sz w:val="24"/>
          <w:szCs w:val="24"/>
        </w:rPr>
        <w:t xml:space="preserve">, S. C., &amp; </w:t>
      </w:r>
      <w:proofErr w:type="spellStart"/>
      <w:r w:rsidRPr="00F83F5E">
        <w:rPr>
          <w:rFonts w:ascii="Times New Roman" w:hAnsi="Times New Roman" w:cs="Times New Roman"/>
          <w:sz w:val="24"/>
          <w:szCs w:val="24"/>
        </w:rPr>
        <w:t>Egloff</w:t>
      </w:r>
      <w:proofErr w:type="spellEnd"/>
      <w:r w:rsidRPr="00F83F5E">
        <w:rPr>
          <w:rFonts w:ascii="Times New Roman" w:hAnsi="Times New Roman" w:cs="Times New Roman"/>
          <w:sz w:val="24"/>
          <w:szCs w:val="24"/>
        </w:rPr>
        <w:t xml:space="preserve">, B. (2010). Why are narcissists so charming at first </w:t>
      </w:r>
      <w:r w:rsidRPr="00846A6C">
        <w:rPr>
          <w:rFonts w:ascii="Times New Roman" w:hAnsi="Times New Roman" w:cs="Times New Roman"/>
          <w:sz w:val="24"/>
          <w:szCs w:val="24"/>
        </w:rPr>
        <w:t xml:space="preserve">sight? </w:t>
      </w:r>
      <w:proofErr w:type="gramStart"/>
      <w:r w:rsidRPr="00846A6C">
        <w:rPr>
          <w:rFonts w:ascii="Times New Roman" w:hAnsi="Times New Roman" w:cs="Times New Roman"/>
          <w:sz w:val="24"/>
          <w:szCs w:val="24"/>
        </w:rPr>
        <w:t>decoding</w:t>
      </w:r>
      <w:proofErr w:type="gramEnd"/>
      <w:r w:rsidRPr="00846A6C">
        <w:rPr>
          <w:rFonts w:ascii="Times New Roman" w:hAnsi="Times New Roman" w:cs="Times New Roman"/>
          <w:sz w:val="24"/>
          <w:szCs w:val="24"/>
        </w:rPr>
        <w:t xml:space="preserve"> the narcissism–popularity link at zero acquaintance.</w:t>
      </w:r>
      <w:r w:rsidRPr="008E7408">
        <w:rPr>
          <w:rFonts w:ascii="Times New Roman" w:hAnsi="Times New Roman" w:cs="Times New Roman"/>
          <w:i/>
          <w:iCs/>
          <w:sz w:val="24"/>
          <w:szCs w:val="24"/>
        </w:rPr>
        <w:t xml:space="preserve"> Journal of Personality and Social Psychology, 98</w:t>
      </w:r>
      <w:r w:rsidRPr="008E7408">
        <w:rPr>
          <w:rFonts w:ascii="Times New Roman" w:hAnsi="Times New Roman" w:cs="Times New Roman"/>
          <w:sz w:val="24"/>
          <w:szCs w:val="24"/>
        </w:rPr>
        <w:t xml:space="preserve">(1), 132-145. </w:t>
      </w:r>
      <w:proofErr w:type="spellStart"/>
      <w:r w:rsidRPr="008E7408">
        <w:rPr>
          <w:rFonts w:ascii="Times New Roman" w:hAnsi="Times New Roman" w:cs="Times New Roman"/>
          <w:sz w:val="24"/>
          <w:szCs w:val="24"/>
        </w:rPr>
        <w:t>doi:http</w:t>
      </w:r>
      <w:proofErr w:type="spellEnd"/>
      <w:r w:rsidRPr="008E7408">
        <w:rPr>
          <w:rFonts w:ascii="Times New Roman" w:hAnsi="Times New Roman" w:cs="Times New Roman"/>
          <w:sz w:val="24"/>
          <w:szCs w:val="24"/>
        </w:rPr>
        <w:t>://dx.doi.org/10.1037/a0016338</w:t>
      </w:r>
    </w:p>
    <w:p w14:paraId="48938A01"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w:t>
      </w:r>
      <w:r w:rsidRPr="00F83F5E">
        <w:rPr>
          <w:rFonts w:ascii="Times New Roman" w:hAnsi="Times New Roman" w:cs="Times New Roman"/>
          <w:sz w:val="24"/>
          <w:szCs w:val="24"/>
          <w:lang w:eastAsia="zh-CN"/>
        </w:rPr>
        <w:t>akan</w:t>
      </w:r>
      <w:proofErr w:type="spellEnd"/>
      <w:r w:rsidRPr="00F83F5E">
        <w:rPr>
          <w:rFonts w:ascii="Times New Roman" w:eastAsia="Times New Roman" w:hAnsi="Times New Roman" w:cs="Times New Roman"/>
          <w:sz w:val="24"/>
          <w:szCs w:val="24"/>
        </w:rPr>
        <w:t xml:space="preserve">, D. (1966). </w:t>
      </w:r>
      <w:r w:rsidRPr="00F83F5E">
        <w:rPr>
          <w:rFonts w:ascii="Times New Roman" w:eastAsia="Times New Roman" w:hAnsi="Times New Roman" w:cs="Times New Roman"/>
          <w:i/>
          <w:iCs/>
          <w:sz w:val="24"/>
          <w:szCs w:val="24"/>
        </w:rPr>
        <w:t>The duality of human existence: an essay on psychology and religion</w:t>
      </w: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sz w:val="24"/>
          <w:szCs w:val="24"/>
        </w:rPr>
        <w:t xml:space="preserve"> Rand </w:t>
      </w:r>
      <w:proofErr w:type="spellStart"/>
      <w:r w:rsidRPr="00F83F5E">
        <w:rPr>
          <w:rFonts w:ascii="Times New Roman" w:eastAsia="Times New Roman" w:hAnsi="Times New Roman" w:cs="Times New Roman"/>
          <w:sz w:val="24"/>
          <w:szCs w:val="24"/>
        </w:rPr>
        <w:t>Mcnally</w:t>
      </w:r>
      <w:proofErr w:type="spellEnd"/>
      <w:r w:rsidRPr="00F83F5E">
        <w:rPr>
          <w:rFonts w:ascii="Times New Roman" w:eastAsia="Times New Roman" w:hAnsi="Times New Roman" w:cs="Times New Roman"/>
          <w:sz w:val="24"/>
          <w:szCs w:val="24"/>
        </w:rPr>
        <w:t xml:space="preserve">, Oxford. </w:t>
      </w:r>
      <w:r w:rsidRPr="00F83F5E">
        <w:rPr>
          <w:rFonts w:ascii="Times New Roman" w:hAnsi="Times New Roman" w:cs="Times New Roman"/>
          <w:sz w:val="24"/>
          <w:szCs w:val="24"/>
          <w:lang w:eastAsia="zh-CN"/>
        </w:rPr>
        <w:t xml:space="preserve">Retrieved from </w:t>
      </w:r>
      <w:r w:rsidRPr="00F83F5E">
        <w:rPr>
          <w:rFonts w:ascii="Times New Roman" w:eastAsia="Times New Roman" w:hAnsi="Times New Roman" w:cs="Times New Roman"/>
          <w:sz w:val="24"/>
          <w:szCs w:val="24"/>
        </w:rPr>
        <w:t>http://search.proquest.com/docview/615470079?accountid=14553</w:t>
      </w:r>
    </w:p>
    <w:p w14:paraId="5F221709"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Besser</w:t>
      </w:r>
      <w:proofErr w:type="spellEnd"/>
      <w:r w:rsidRPr="00F83F5E">
        <w:rPr>
          <w:rFonts w:ascii="Times New Roman" w:hAnsi="Times New Roman" w:cs="Times New Roman"/>
          <w:sz w:val="24"/>
          <w:szCs w:val="24"/>
        </w:rPr>
        <w:t xml:space="preserve">, A., &amp; </w:t>
      </w:r>
      <w:proofErr w:type="spellStart"/>
      <w:r w:rsidRPr="00F83F5E">
        <w:rPr>
          <w:rFonts w:ascii="Times New Roman" w:hAnsi="Times New Roman" w:cs="Times New Roman"/>
          <w:sz w:val="24"/>
          <w:szCs w:val="24"/>
        </w:rPr>
        <w:t>Priel</w:t>
      </w:r>
      <w:proofErr w:type="spellEnd"/>
      <w:r w:rsidRPr="00F83F5E">
        <w:rPr>
          <w:rFonts w:ascii="Times New Roman" w:hAnsi="Times New Roman" w:cs="Times New Roman"/>
          <w:sz w:val="24"/>
          <w:szCs w:val="24"/>
        </w:rPr>
        <w:t>, B. (2010). Grandiose narcissism versus vulnerable narcissism in threatening situations: Emotional reactions to achievement failure and interpersonal rejection.</w:t>
      </w:r>
      <w:r w:rsidRPr="00F83F5E">
        <w:rPr>
          <w:rFonts w:ascii="Times New Roman" w:hAnsi="Times New Roman" w:cs="Times New Roman"/>
          <w:i/>
          <w:iCs/>
          <w:sz w:val="24"/>
          <w:szCs w:val="24"/>
        </w:rPr>
        <w:t xml:space="preserve"> Journal of Social and Clinical Psychology, 29</w:t>
      </w:r>
      <w:r w:rsidRPr="00F83F5E">
        <w:rPr>
          <w:rFonts w:ascii="Times New Roman" w:hAnsi="Times New Roman" w:cs="Times New Roman"/>
          <w:sz w:val="24"/>
          <w:szCs w:val="24"/>
        </w:rPr>
        <w:t xml:space="preserve">(8), 874-902.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://dx.doi.org/10.1521/jscp.2010.29.8.874</w:t>
      </w:r>
    </w:p>
    <w:p w14:paraId="39DAA9D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Bleske-Rechek</w:t>
      </w:r>
      <w:proofErr w:type="spellEnd"/>
      <w:r w:rsidRPr="00F83F5E">
        <w:rPr>
          <w:rFonts w:ascii="Times New Roman" w:eastAsia="Times New Roman" w:hAnsi="Times New Roman" w:cs="Times New Roman"/>
          <w:sz w:val="24"/>
          <w:szCs w:val="24"/>
        </w:rPr>
        <w:t xml:space="preserve">, A., </w:t>
      </w:r>
      <w:proofErr w:type="spellStart"/>
      <w:r w:rsidRPr="00F83F5E">
        <w:rPr>
          <w:rFonts w:ascii="Times New Roman" w:eastAsia="Times New Roman" w:hAnsi="Times New Roman" w:cs="Times New Roman"/>
          <w:sz w:val="24"/>
          <w:szCs w:val="24"/>
        </w:rPr>
        <w:t>Remiker</w:t>
      </w:r>
      <w:proofErr w:type="spellEnd"/>
      <w:r w:rsidRPr="00F83F5E">
        <w:rPr>
          <w:rFonts w:ascii="Times New Roman" w:eastAsia="Times New Roman" w:hAnsi="Times New Roman" w:cs="Times New Roman"/>
          <w:sz w:val="24"/>
          <w:szCs w:val="24"/>
        </w:rPr>
        <w:t xml:space="preserve">, M. W., &amp; Baker, J. P. (2008). Narcissistic men and women think they are so hot--but they are not. </w:t>
      </w:r>
      <w:r w:rsidRPr="00F83F5E">
        <w:rPr>
          <w:rFonts w:ascii="Times New Roman" w:eastAsia="Times New Roman" w:hAnsi="Times New Roman" w:cs="Times New Roman"/>
          <w:i/>
          <w:sz w:val="24"/>
          <w:szCs w:val="24"/>
        </w:rPr>
        <w:t>Personality and Individual Differences, 45</w:t>
      </w:r>
      <w:r w:rsidRPr="00F83F5E">
        <w:rPr>
          <w:rFonts w:ascii="Times New Roman" w:eastAsia="Times New Roman" w:hAnsi="Times New Roman" w:cs="Times New Roman"/>
          <w:sz w:val="24"/>
          <w:szCs w:val="24"/>
        </w:rPr>
        <w:t xml:space="preserve">, 420-424.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://dx.doi.org/10.1016/j.paid.2008.05.018</w:t>
      </w:r>
    </w:p>
    <w:p w14:paraId="14B229F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Bliese</w:t>
      </w:r>
      <w:proofErr w:type="spellEnd"/>
      <w:r w:rsidRPr="00F83F5E">
        <w:rPr>
          <w:rFonts w:ascii="Times New Roman" w:eastAsia="Times New Roman" w:hAnsi="Times New Roman" w:cs="Times New Roman"/>
          <w:sz w:val="24"/>
          <w:szCs w:val="24"/>
        </w:rPr>
        <w:t xml:space="preserve">, P. D. (2000). Within-group agreement, non-independence, and reliability: Implications for data aggregation and analysis. </w:t>
      </w:r>
      <w:r w:rsidRPr="00F83F5E">
        <w:rPr>
          <w:rFonts w:ascii="Times New Roman" w:eastAsia="Times New Roman" w:hAnsi="Times New Roman" w:cs="Times New Roman"/>
          <w:i/>
          <w:iCs/>
          <w:sz w:val="24"/>
          <w:szCs w:val="24"/>
        </w:rPr>
        <w:t xml:space="preserve">Multilevel theory, research, and methods in </w:t>
      </w:r>
      <w:r w:rsidRPr="00F83F5E">
        <w:rPr>
          <w:rFonts w:ascii="Times New Roman" w:eastAsia="Times New Roman" w:hAnsi="Times New Roman" w:cs="Times New Roman"/>
          <w:i/>
          <w:iCs/>
          <w:sz w:val="24"/>
          <w:szCs w:val="24"/>
        </w:rPr>
        <w:lastRenderedPageBreak/>
        <w:t>organizations: Foundations, extensions, and new directions.</w:t>
      </w:r>
      <w:r w:rsidRPr="00F83F5E">
        <w:rPr>
          <w:rFonts w:ascii="Times New Roman" w:eastAsia="Times New Roman" w:hAnsi="Times New Roman" w:cs="Times New Roman"/>
          <w:sz w:val="24"/>
          <w:szCs w:val="24"/>
        </w:rPr>
        <w:t xml:space="preserve"> (pp. 349-381) </w:t>
      </w:r>
      <w:proofErr w:type="spellStart"/>
      <w:r w:rsidRPr="00F83F5E">
        <w:rPr>
          <w:rFonts w:ascii="Times New Roman" w:eastAsia="Times New Roman" w:hAnsi="Times New Roman" w:cs="Times New Roman"/>
          <w:sz w:val="24"/>
          <w:szCs w:val="24"/>
        </w:rPr>
        <w:t>Jossey</w:t>
      </w:r>
      <w:proofErr w:type="spellEnd"/>
      <w:r w:rsidRPr="00F83F5E">
        <w:rPr>
          <w:rFonts w:ascii="Times New Roman" w:eastAsia="Times New Roman" w:hAnsi="Times New Roman" w:cs="Times New Roman"/>
          <w:sz w:val="24"/>
          <w:szCs w:val="24"/>
        </w:rPr>
        <w:t>-Bass, San Francisco, CA. Retrieved from http://search.proquest.com/docview/619541281?accountid=14553</w:t>
      </w:r>
    </w:p>
    <w:p w14:paraId="1201D868" w14:textId="076AD9A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65"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Block, J. (1978). </w:t>
      </w:r>
      <w:r w:rsidRPr="00F83F5E">
        <w:rPr>
          <w:rFonts w:ascii="Times New Roman" w:eastAsia="Times New Roman" w:hAnsi="Times New Roman" w:cs="Times New Roman"/>
          <w:i/>
          <w:sz w:val="24"/>
          <w:szCs w:val="24"/>
        </w:rPr>
        <w:t>The Q-sort method in personality assessment and psychiatric research</w:t>
      </w:r>
      <w:r w:rsidRPr="00F83F5E">
        <w:rPr>
          <w:rFonts w:ascii="Times New Roman" w:eastAsia="Times New Roman" w:hAnsi="Times New Roman" w:cs="Times New Roman"/>
          <w:sz w:val="24"/>
          <w:szCs w:val="24"/>
        </w:rPr>
        <w:t>. Palo Alto, CA: Consulting Psychologists Press. (Original work published 1961)</w:t>
      </w:r>
      <w:ins w:id="66" w:author="Author">
        <w:r w:rsidR="00054BC0" w:rsidRPr="00F83F5E">
          <w:rPr>
            <w:rFonts w:ascii="Times New Roman" w:hAnsi="Times New Roman" w:cs="Times New Roman"/>
            <w:sz w:val="24"/>
            <w:szCs w:val="24"/>
            <w:lang w:eastAsia="zh-CN"/>
          </w:rPr>
          <w:t>.</w:t>
        </w:r>
        <w:r w:rsidR="00F77E67" w:rsidRPr="00F83F5E">
          <w:rPr>
            <w:rFonts w:ascii="Times New Roman" w:hAnsi="Times New Roman" w:cs="Times New Roman"/>
            <w:sz w:val="24"/>
            <w:szCs w:val="24"/>
            <w:lang w:eastAsia="zh-CN"/>
          </w:rPr>
          <w:t xml:space="preserve"> </w:t>
        </w:r>
        <w:r w:rsidR="00F77E67" w:rsidRPr="00F83F5E">
          <w:rPr>
            <w:rFonts w:ascii="Times New Roman" w:hAnsi="Times New Roman" w:cs="Times New Roman"/>
            <w:color w:val="4C4C4C"/>
            <w:sz w:val="24"/>
            <w:szCs w:val="24"/>
            <w:shd w:val="clear" w:color="auto" w:fill="FFFFFF"/>
            <w:rPrChange w:id="67"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Block, J., &amp; Colvin, C. R. (1994). Positive illusions and well-being revisited: Separating fiction from fact. </w:t>
      </w:r>
      <w:r w:rsidRPr="00F83F5E">
        <w:rPr>
          <w:rFonts w:ascii="Times New Roman" w:eastAsia="Times New Roman" w:hAnsi="Times New Roman" w:cs="Times New Roman"/>
          <w:i/>
          <w:sz w:val="24"/>
          <w:szCs w:val="24"/>
        </w:rPr>
        <w:t>Psychological Bulletin, 116</w:t>
      </w:r>
      <w:r w:rsidRPr="00F83F5E">
        <w:rPr>
          <w:rFonts w:ascii="Times New Roman" w:eastAsia="Times New Roman" w:hAnsi="Times New Roman" w:cs="Times New Roman"/>
          <w:sz w:val="24"/>
          <w:szCs w:val="24"/>
        </w:rPr>
        <w:t xml:space="preserve">, 28.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://dx.doi.org/10.1037/0033-2909.116.1.28</w:t>
      </w:r>
    </w:p>
    <w:p w14:paraId="50E6DE1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Borenstein</w:t>
      </w:r>
      <w:proofErr w:type="spellEnd"/>
      <w:r w:rsidRPr="00F83F5E">
        <w:rPr>
          <w:rFonts w:ascii="Times New Roman" w:eastAsia="Times New Roman" w:hAnsi="Times New Roman" w:cs="Times New Roman"/>
          <w:sz w:val="24"/>
          <w:szCs w:val="24"/>
        </w:rPr>
        <w:t xml:space="preserve">, M., Hedges, L. V., Higgins, J. P. T. and Rothstein, H. R. (2009) Fixed-Effect Versus Random-Effects Models, in Introduction to Meta-Analysis, John Wiley &amp; Sons, Ltd, </w:t>
      </w:r>
      <w:proofErr w:type="spellStart"/>
      <w:r w:rsidRPr="00F83F5E">
        <w:rPr>
          <w:rFonts w:ascii="Times New Roman" w:eastAsia="Times New Roman" w:hAnsi="Times New Roman" w:cs="Times New Roman"/>
          <w:sz w:val="24"/>
          <w:szCs w:val="24"/>
        </w:rPr>
        <w:t>Chichester</w:t>
      </w:r>
      <w:proofErr w:type="spellEnd"/>
      <w:r w:rsidRPr="00F83F5E">
        <w:rPr>
          <w:rFonts w:ascii="Times New Roman" w:eastAsia="Times New Roman" w:hAnsi="Times New Roman" w:cs="Times New Roman"/>
          <w:sz w:val="24"/>
          <w:szCs w:val="24"/>
        </w:rPr>
        <w:t xml:space="preserve">, UK.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10.1002/9780470743386.ch13</w:t>
      </w:r>
    </w:p>
    <w:p w14:paraId="43E2C86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Borkenau</w:t>
      </w:r>
      <w:proofErr w:type="spellEnd"/>
      <w:r w:rsidRPr="00F83F5E">
        <w:rPr>
          <w:rFonts w:ascii="Times New Roman" w:eastAsia="Times New Roman" w:hAnsi="Times New Roman" w:cs="Times New Roman"/>
          <w:sz w:val="24"/>
          <w:szCs w:val="24"/>
        </w:rPr>
        <w:t xml:space="preserve">, P., </w:t>
      </w:r>
      <w:proofErr w:type="spellStart"/>
      <w:r w:rsidRPr="00F83F5E">
        <w:rPr>
          <w:rFonts w:ascii="Times New Roman" w:eastAsia="Times New Roman" w:hAnsi="Times New Roman" w:cs="Times New Roman"/>
          <w:sz w:val="24"/>
          <w:szCs w:val="24"/>
        </w:rPr>
        <w:t>Zaltauskas</w:t>
      </w:r>
      <w:proofErr w:type="spellEnd"/>
      <w:r w:rsidRPr="00F83F5E">
        <w:rPr>
          <w:rFonts w:ascii="Times New Roman" w:eastAsia="Times New Roman" w:hAnsi="Times New Roman" w:cs="Times New Roman"/>
          <w:sz w:val="24"/>
          <w:szCs w:val="24"/>
        </w:rPr>
        <w:t xml:space="preserve">, K., &amp; </w:t>
      </w:r>
      <w:proofErr w:type="spellStart"/>
      <w:r w:rsidRPr="00F83F5E">
        <w:rPr>
          <w:rFonts w:ascii="Times New Roman" w:eastAsia="Times New Roman" w:hAnsi="Times New Roman" w:cs="Times New Roman"/>
          <w:sz w:val="24"/>
          <w:szCs w:val="24"/>
        </w:rPr>
        <w:t>Leising</w:t>
      </w:r>
      <w:proofErr w:type="spellEnd"/>
      <w:r w:rsidRPr="00F83F5E">
        <w:rPr>
          <w:rFonts w:ascii="Times New Roman" w:eastAsia="Times New Roman" w:hAnsi="Times New Roman" w:cs="Times New Roman"/>
          <w:sz w:val="24"/>
          <w:szCs w:val="24"/>
        </w:rPr>
        <w:t>, D. (2009). More may be better but there may be too much: Optimal trait level and self-enhancement bias.</w:t>
      </w:r>
      <w:r w:rsidRPr="00F83F5E">
        <w:rPr>
          <w:rFonts w:ascii="Times New Roman" w:eastAsia="Times New Roman" w:hAnsi="Times New Roman" w:cs="Times New Roman"/>
          <w:i/>
          <w:iCs/>
          <w:sz w:val="24"/>
          <w:szCs w:val="24"/>
        </w:rPr>
        <w:t xml:space="preserve"> Journal of Personality, 77</w:t>
      </w:r>
      <w:r w:rsidRPr="00F83F5E">
        <w:rPr>
          <w:rFonts w:ascii="Times New Roman" w:eastAsia="Times New Roman" w:hAnsi="Times New Roman" w:cs="Times New Roman"/>
          <w:sz w:val="24"/>
          <w:szCs w:val="24"/>
        </w:rPr>
        <w:t xml:space="preserve">(3), 825-858.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://dx.doi.org/10.1111/j.1467-6494.2009.00566.x</w:t>
      </w:r>
    </w:p>
    <w:p w14:paraId="6E2E41FF"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Bradlee</w:t>
      </w:r>
      <w:proofErr w:type="spellEnd"/>
      <w:r w:rsidRPr="00F83F5E">
        <w:rPr>
          <w:rFonts w:ascii="Times New Roman" w:eastAsia="Times New Roman" w:hAnsi="Times New Roman" w:cs="Times New Roman"/>
          <w:sz w:val="24"/>
          <w:szCs w:val="24"/>
        </w:rPr>
        <w:t xml:space="preserve">, P. M., &amp; Emmons, R. A. (1992). Locating narcissism within the interpersonal </w:t>
      </w:r>
      <w:proofErr w:type="spellStart"/>
      <w:r w:rsidRPr="00F83F5E">
        <w:rPr>
          <w:rFonts w:ascii="Times New Roman" w:eastAsia="Times New Roman" w:hAnsi="Times New Roman" w:cs="Times New Roman"/>
          <w:sz w:val="24"/>
          <w:szCs w:val="24"/>
        </w:rPr>
        <w:t>circumplex</w:t>
      </w:r>
      <w:proofErr w:type="spellEnd"/>
      <w:r w:rsidRPr="00F83F5E">
        <w:rPr>
          <w:rFonts w:ascii="Times New Roman" w:eastAsia="Times New Roman" w:hAnsi="Times New Roman" w:cs="Times New Roman"/>
          <w:sz w:val="24"/>
          <w:szCs w:val="24"/>
        </w:rPr>
        <w:t xml:space="preserve"> and the five-factor model. </w:t>
      </w:r>
      <w:r w:rsidRPr="00F83F5E">
        <w:rPr>
          <w:rFonts w:ascii="Times New Roman" w:eastAsia="Times New Roman" w:hAnsi="Times New Roman" w:cs="Times New Roman"/>
          <w:i/>
          <w:sz w:val="24"/>
          <w:szCs w:val="24"/>
        </w:rPr>
        <w:t xml:space="preserve">Personality and Individual Differences, 13, </w:t>
      </w:r>
      <w:r w:rsidRPr="00F83F5E">
        <w:rPr>
          <w:rFonts w:ascii="Times New Roman" w:eastAsia="Times New Roman" w:hAnsi="Times New Roman" w:cs="Times New Roman"/>
          <w:sz w:val="24"/>
          <w:szCs w:val="24"/>
        </w:rPr>
        <w:t>821-830. Retrieved from http://search.proquest.com/docview/618167878?accountid=14553</w:t>
      </w:r>
    </w:p>
    <w:p w14:paraId="7FA6D123" w14:textId="5A4ED881"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68" w:author="Author">
            <w:rPr>
              <w:rFonts w:ascii="Times New Roman" w:eastAsia="Times New Roman" w:hAnsi="Times New Roman" w:cs="Times New Roman"/>
              <w:sz w:val="24"/>
              <w:szCs w:val="24"/>
            </w:rPr>
          </w:rPrChange>
        </w:rPr>
      </w:pPr>
      <w:r w:rsidRPr="00F83F5E">
        <w:rPr>
          <w:rFonts w:ascii="Times New Roman" w:eastAsia="Times New Roman" w:hAnsi="Times New Roman" w:cs="Times New Roman"/>
          <w:sz w:val="24"/>
          <w:szCs w:val="24"/>
        </w:rPr>
        <w:t xml:space="preserve">Brown, J. D. (1986). Evaluations of self and others: Self-enhancement biases in social judgments. </w:t>
      </w:r>
      <w:r w:rsidRPr="00F83F5E">
        <w:rPr>
          <w:rFonts w:ascii="Times New Roman" w:eastAsia="Times New Roman" w:hAnsi="Times New Roman" w:cs="Times New Roman"/>
          <w:i/>
          <w:sz w:val="24"/>
          <w:szCs w:val="24"/>
        </w:rPr>
        <w:t>Social Cognition, 4</w:t>
      </w:r>
      <w:r w:rsidRPr="00F83F5E">
        <w:rPr>
          <w:rFonts w:ascii="Times New Roman" w:eastAsia="Times New Roman" w:hAnsi="Times New Roman" w:cs="Times New Roman"/>
          <w:sz w:val="24"/>
          <w:szCs w:val="24"/>
        </w:rPr>
        <w:t>, 353-37</w:t>
      </w:r>
      <w:ins w:id="69" w:author="Author">
        <w:r w:rsidR="001600C8" w:rsidRPr="00F83F5E">
          <w:rPr>
            <w:rFonts w:ascii="Times New Roman" w:hAnsi="Times New Roman" w:cs="Times New Roman"/>
            <w:sz w:val="24"/>
            <w:szCs w:val="24"/>
            <w:lang w:eastAsia="zh-CN"/>
          </w:rPr>
          <w:t xml:space="preserve">6. </w:t>
        </w:r>
        <w:r w:rsidR="001600C8" w:rsidRPr="00F83F5E">
          <w:rPr>
            <w:rFonts w:ascii="Times New Roman" w:hAnsi="Times New Roman" w:cs="Times New Roman"/>
            <w:color w:val="4C4C4C"/>
            <w:sz w:val="24"/>
            <w:szCs w:val="24"/>
            <w:shd w:val="clear" w:color="auto" w:fill="FFFFFF"/>
            <w:rPrChange w:id="70" w:author="Author">
              <w:rPr>
                <w:rFonts w:ascii="Verdana" w:hAnsi="Verdana"/>
                <w:color w:val="4C4C4C"/>
                <w:sz w:val="18"/>
                <w:szCs w:val="18"/>
                <w:shd w:val="clear" w:color="auto" w:fill="FFFFFF"/>
              </w:rPr>
            </w:rPrChange>
          </w:rPr>
          <w:t>Retrieved from http://search.proquest.com/docview/617397287?accountid=14553</w:t>
        </w:r>
      </w:ins>
    </w:p>
    <w:p w14:paraId="3DB23582" w14:textId="4BF9F79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*Brown, M. N. (2010). </w:t>
      </w:r>
      <w:r w:rsidRPr="00F83F5E">
        <w:rPr>
          <w:rFonts w:ascii="Times New Roman" w:eastAsia="Times New Roman" w:hAnsi="Times New Roman" w:cs="Times New Roman"/>
          <w:i/>
          <w:sz w:val="24"/>
          <w:szCs w:val="24"/>
        </w:rPr>
        <w:t>Narcissism, attachment style, and interpersonal assessment among clinical psychology graduate students.</w:t>
      </w:r>
      <w:r w:rsidRPr="00F83F5E">
        <w:rPr>
          <w:rFonts w:ascii="Times New Roman" w:eastAsia="Times New Roman" w:hAnsi="Times New Roman" w:cs="Times New Roman"/>
          <w:sz w:val="24"/>
          <w:szCs w:val="24"/>
        </w:rPr>
        <w:t xml:space="preserve"> (Doctoral dissertation). Retrieved from </w:t>
      </w:r>
      <w:r w:rsidRPr="00F83F5E">
        <w:rPr>
          <w:rFonts w:ascii="Times New Roman" w:hAnsi="Times New Roman" w:cs="Times New Roman"/>
          <w:iCs/>
          <w:sz w:val="24"/>
          <w:szCs w:val="24"/>
        </w:rPr>
        <w:t xml:space="preserve">ProQuest </w:t>
      </w:r>
      <w:r w:rsidRPr="00F83F5E">
        <w:rPr>
          <w:rFonts w:ascii="Times New Roman" w:hAnsi="Times New Roman" w:cs="Times New Roman"/>
          <w:iCs/>
          <w:sz w:val="24"/>
          <w:szCs w:val="24"/>
        </w:rPr>
        <w:lastRenderedPageBreak/>
        <w:t>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3407405)</w:t>
      </w:r>
      <w:ins w:id="71" w:author="Author">
        <w:r w:rsidR="00EE796A" w:rsidRPr="00F83F5E">
          <w:rPr>
            <w:rFonts w:ascii="Times New Roman" w:hAnsi="Times New Roman" w:cs="Times New Roman"/>
            <w:sz w:val="24"/>
            <w:szCs w:val="24"/>
            <w:lang w:eastAsia="zh-CN"/>
          </w:rPr>
          <w:t xml:space="preserve">. </w:t>
        </w:r>
        <w:r w:rsidR="00EE796A" w:rsidRPr="00F83F5E">
          <w:rPr>
            <w:rFonts w:ascii="Times New Roman" w:hAnsi="Times New Roman" w:cs="Times New Roman"/>
            <w:color w:val="4C4C4C"/>
            <w:sz w:val="24"/>
            <w:szCs w:val="24"/>
            <w:shd w:val="clear" w:color="auto" w:fill="FFFFFF"/>
            <w:rPrChange w:id="72" w:author="Author">
              <w:rPr>
                <w:rFonts w:ascii="Verdana" w:hAnsi="Verdana"/>
                <w:color w:val="4C4C4C"/>
                <w:sz w:val="18"/>
                <w:szCs w:val="18"/>
                <w:shd w:val="clear" w:color="auto" w:fill="FFFFFF"/>
              </w:rPr>
            </w:rPrChange>
          </w:rPr>
          <w:t>Retrieved from http://search.proquest.com/docview/837460727?accountid=14553</w:t>
        </w:r>
      </w:ins>
    </w:p>
    <w:p w14:paraId="78BB979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Bushman, B. J., &amp; </w:t>
      </w:r>
      <w:proofErr w:type="spellStart"/>
      <w:r w:rsidRPr="00846A6C">
        <w:rPr>
          <w:rFonts w:ascii="Times New Roman" w:eastAsia="Times New Roman" w:hAnsi="Times New Roman" w:cs="Times New Roman"/>
          <w:sz w:val="24"/>
          <w:szCs w:val="24"/>
        </w:rPr>
        <w:t>Baumeister</w:t>
      </w:r>
      <w:proofErr w:type="spellEnd"/>
      <w:r w:rsidRPr="00846A6C">
        <w:rPr>
          <w:rFonts w:ascii="Times New Roman" w:eastAsia="Times New Roman" w:hAnsi="Times New Roman" w:cs="Times New Roman"/>
          <w:sz w:val="24"/>
          <w:szCs w:val="24"/>
        </w:rPr>
        <w:t xml:space="preserve">, R. F. (1998). Threatened egotism, narcissism, self-esteem, and direct and displaced aggression: Does self-love or self-hate lead to violence? </w:t>
      </w:r>
      <w:r w:rsidRPr="008E7408">
        <w:rPr>
          <w:rFonts w:ascii="Times New Roman" w:eastAsia="Times New Roman" w:hAnsi="Times New Roman" w:cs="Times New Roman"/>
          <w:i/>
          <w:sz w:val="24"/>
          <w:szCs w:val="24"/>
        </w:rPr>
        <w:t>Journal of Personality and S</w:t>
      </w:r>
      <w:r w:rsidRPr="00F83F5E">
        <w:rPr>
          <w:rFonts w:ascii="Times New Roman" w:eastAsia="Times New Roman" w:hAnsi="Times New Roman" w:cs="Times New Roman"/>
          <w:i/>
          <w:sz w:val="24"/>
          <w:szCs w:val="24"/>
        </w:rPr>
        <w:t>ocial Psychology, 75</w:t>
      </w:r>
      <w:r w:rsidRPr="00F83F5E">
        <w:rPr>
          <w:rFonts w:ascii="Times New Roman" w:eastAsia="Times New Roman" w:hAnsi="Times New Roman" w:cs="Times New Roman"/>
          <w:sz w:val="24"/>
          <w:szCs w:val="24"/>
        </w:rPr>
        <w:t xml:space="preserve">, 219-229.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://dx.doi.org/10.1037/0022-3514.75.1.219</w:t>
      </w:r>
    </w:p>
    <w:p w14:paraId="4FB25943" w14:textId="3E6C7801" w:rsidR="008516CD" w:rsidRPr="00846A6C"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F83F5E">
        <w:rPr>
          <w:rFonts w:ascii="Times New Roman" w:hAnsi="Times New Roman" w:cs="Times New Roman"/>
          <w:sz w:val="24"/>
          <w:szCs w:val="24"/>
          <w:shd w:val="clear" w:color="auto" w:fill="FFFFFF"/>
          <w:rPrChange w:id="73"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F83F5E">
        <w:rPr>
          <w:rStyle w:val="apple-converted-space"/>
          <w:rFonts w:ascii="Times New Roman" w:hAnsi="Times New Roman" w:cs="Times New Roman"/>
          <w:i/>
          <w:iCs/>
          <w:sz w:val="24"/>
          <w:szCs w:val="24"/>
          <w:shd w:val="clear" w:color="auto" w:fill="FFFFFF"/>
          <w:rPrChange w:id="74"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75" w:author="Author">
            <w:rPr>
              <w:rFonts w:ascii="Times New Roman" w:hAnsi="Times New Roman" w:cs="Times New Roman"/>
              <w:i/>
              <w:iCs/>
              <w:color w:val="4C4C4C"/>
              <w:sz w:val="24"/>
              <w:szCs w:val="24"/>
              <w:shd w:val="clear" w:color="auto" w:fill="FFFFFF"/>
            </w:rPr>
          </w:rPrChange>
        </w:rPr>
        <w:t>Sex Roles,</w:t>
      </w:r>
      <w:r w:rsidRPr="00F83F5E">
        <w:rPr>
          <w:rStyle w:val="apple-converted-space"/>
          <w:rFonts w:ascii="Times New Roman" w:hAnsi="Times New Roman" w:cs="Times New Roman"/>
          <w:i/>
          <w:iCs/>
          <w:sz w:val="24"/>
          <w:szCs w:val="24"/>
          <w:shd w:val="clear" w:color="auto" w:fill="FFFFFF"/>
          <w:rPrChange w:id="76"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77" w:author="Author">
            <w:rPr>
              <w:rFonts w:ascii="Times New Roman" w:hAnsi="Times New Roman" w:cs="Times New Roman"/>
              <w:i/>
              <w:iCs/>
              <w:color w:val="4C4C4C"/>
              <w:sz w:val="24"/>
              <w:szCs w:val="24"/>
              <w:shd w:val="clear" w:color="auto" w:fill="FFFFFF"/>
            </w:rPr>
          </w:rPrChange>
        </w:rPr>
        <w:t>22</w:t>
      </w:r>
      <w:r w:rsidRPr="00F83F5E">
        <w:rPr>
          <w:rFonts w:ascii="Times New Roman" w:hAnsi="Times New Roman" w:cs="Times New Roman"/>
          <w:sz w:val="24"/>
          <w:szCs w:val="24"/>
          <w:shd w:val="clear" w:color="auto" w:fill="FFFFFF"/>
          <w:rPrChange w:id="78" w:author="Author">
            <w:rPr>
              <w:rFonts w:ascii="Times New Roman" w:hAnsi="Times New Roman" w:cs="Times New Roman"/>
              <w:color w:val="4C4C4C"/>
              <w:sz w:val="24"/>
              <w:szCs w:val="24"/>
              <w:shd w:val="clear" w:color="auto" w:fill="FFFFFF"/>
            </w:rPr>
          </w:rPrChange>
        </w:rPr>
        <w:t xml:space="preserve">(9-10), 555-568. Retrieved from </w:t>
      </w:r>
      <w:r w:rsidR="007F1451" w:rsidRPr="00F83F5E">
        <w:rPr>
          <w:rFonts w:ascii="Times New Roman" w:hAnsi="Times New Roman" w:cs="Times New Roman"/>
          <w:sz w:val="24"/>
          <w:szCs w:val="24"/>
          <w:shd w:val="clear" w:color="auto" w:fill="FFFFFF"/>
        </w:rPr>
        <w:t>http://search.proquest.com/docview/617888993?accountid=14553</w:t>
      </w:r>
    </w:p>
    <w:p w14:paraId="0817333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79"/>
      <w:r w:rsidRPr="008E7408">
        <w:rPr>
          <w:rFonts w:ascii="Times New Roman" w:hAnsi="Times New Roman" w:cs="Times New Roman"/>
          <w:sz w:val="24"/>
          <w:szCs w:val="24"/>
          <w:lang w:eastAsia="zh-CN"/>
        </w:rPr>
        <w:t xml:space="preserve">Butcher, J. N., </w:t>
      </w:r>
      <w:proofErr w:type="spellStart"/>
      <w:r w:rsidRPr="008E7408">
        <w:rPr>
          <w:rFonts w:ascii="Times New Roman" w:hAnsi="Times New Roman" w:cs="Times New Roman"/>
          <w:sz w:val="24"/>
          <w:szCs w:val="24"/>
          <w:lang w:eastAsia="zh-CN"/>
        </w:rPr>
        <w:t>Dahlstrom</w:t>
      </w:r>
      <w:proofErr w:type="spellEnd"/>
      <w:r w:rsidRPr="008E7408">
        <w:rPr>
          <w:rFonts w:ascii="Times New Roman" w:hAnsi="Times New Roman" w:cs="Times New Roman"/>
          <w:sz w:val="24"/>
          <w:szCs w:val="24"/>
          <w:lang w:eastAsia="zh-CN"/>
        </w:rPr>
        <w:t xml:space="preserve">, W. G., Graham, J. R., </w:t>
      </w:r>
      <w:proofErr w:type="spellStart"/>
      <w:r w:rsidRPr="008E7408">
        <w:rPr>
          <w:rFonts w:ascii="Times New Roman" w:hAnsi="Times New Roman" w:cs="Times New Roman"/>
          <w:sz w:val="24"/>
          <w:szCs w:val="24"/>
          <w:lang w:eastAsia="zh-CN"/>
        </w:rPr>
        <w:t>Tellegen</w:t>
      </w:r>
      <w:proofErr w:type="spellEnd"/>
      <w:r w:rsidRPr="008E7408">
        <w:rPr>
          <w:rFonts w:ascii="Times New Roman" w:hAnsi="Times New Roman" w:cs="Times New Roman"/>
          <w:sz w:val="24"/>
          <w:szCs w:val="24"/>
          <w:lang w:eastAsia="zh-CN"/>
        </w:rPr>
        <w:t xml:space="preserve">, </w:t>
      </w:r>
      <w:r w:rsidRPr="00F83F5E">
        <w:rPr>
          <w:rFonts w:ascii="Times New Roman" w:hAnsi="Times New Roman" w:cs="Times New Roman"/>
          <w:sz w:val="24"/>
          <w:szCs w:val="24"/>
          <w:lang w:eastAsia="zh-CN"/>
        </w:rPr>
        <w:t xml:space="preserve">A., &amp; </w:t>
      </w:r>
      <w:proofErr w:type="spellStart"/>
      <w:r w:rsidRPr="00F83F5E">
        <w:rPr>
          <w:rFonts w:ascii="Times New Roman" w:hAnsi="Times New Roman" w:cs="Times New Roman"/>
          <w:sz w:val="24"/>
          <w:szCs w:val="24"/>
          <w:lang w:eastAsia="zh-CN"/>
        </w:rPr>
        <w:t>Kaemmer</w:t>
      </w:r>
      <w:proofErr w:type="spellEnd"/>
      <w:r w:rsidRPr="00F83F5E">
        <w:rPr>
          <w:rFonts w:ascii="Times New Roman" w:hAnsi="Times New Roman" w:cs="Times New Roman"/>
          <w:sz w:val="24"/>
          <w:szCs w:val="24"/>
          <w:lang w:eastAsia="zh-CN"/>
        </w:rPr>
        <w:t xml:space="preserve">, B. (1989). </w:t>
      </w:r>
      <w:r w:rsidRPr="00F83F5E">
        <w:rPr>
          <w:rFonts w:ascii="Times New Roman" w:hAnsi="Times New Roman" w:cs="Times New Roman"/>
          <w:i/>
          <w:sz w:val="24"/>
          <w:szCs w:val="24"/>
          <w:lang w:eastAsia="zh-CN"/>
        </w:rPr>
        <w:t>Minnesota multiphasic personality inventory (MMPI-2) manual for administration and scoring</w:t>
      </w:r>
      <w:r w:rsidRPr="00F83F5E">
        <w:rPr>
          <w:rFonts w:ascii="Times New Roman" w:hAnsi="Times New Roman" w:cs="Times New Roman"/>
          <w:sz w:val="24"/>
          <w:szCs w:val="24"/>
          <w:lang w:eastAsia="zh-CN"/>
        </w:rPr>
        <w:t>. Minneapolis: University of Minnesota Press.</w:t>
      </w:r>
      <w:commentRangeEnd w:id="79"/>
      <w:r w:rsidR="00872413" w:rsidRPr="00F83F5E">
        <w:rPr>
          <w:rStyle w:val="CommentReference"/>
          <w:rFonts w:ascii="Times New Roman" w:hAnsi="Times New Roman" w:cs="Times New Roman"/>
          <w:sz w:val="24"/>
          <w:szCs w:val="24"/>
          <w:rPrChange w:id="80" w:author="Author">
            <w:rPr>
              <w:rStyle w:val="CommentReference"/>
            </w:rPr>
          </w:rPrChange>
        </w:rPr>
        <w:commentReference w:id="79"/>
      </w:r>
    </w:p>
    <w:p w14:paraId="7D1375BA" w14:textId="36AE2910" w:rsidR="008516CD" w:rsidRPr="005016D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81" w:author="Author">
            <w:rPr>
              <w:rFonts w:ascii="Times New Roman" w:eastAsia="Times New Roman" w:hAnsi="Times New Roman" w:cs="Times New Roman"/>
              <w:sz w:val="24"/>
              <w:szCs w:val="24"/>
            </w:rPr>
          </w:rPrChange>
        </w:rPr>
      </w:pPr>
      <w:r w:rsidRPr="005016DE">
        <w:rPr>
          <w:rFonts w:ascii="Times New Roman" w:eastAsia="Times New Roman" w:hAnsi="Times New Roman" w:cs="Times New Roman"/>
          <w:sz w:val="24"/>
          <w:szCs w:val="24"/>
        </w:rPr>
        <w:t xml:space="preserve">Campbell, W. K., </w:t>
      </w:r>
      <w:proofErr w:type="spellStart"/>
      <w:r w:rsidRPr="005016DE">
        <w:rPr>
          <w:rFonts w:ascii="Times New Roman" w:eastAsia="Times New Roman" w:hAnsi="Times New Roman" w:cs="Times New Roman"/>
          <w:sz w:val="24"/>
          <w:szCs w:val="24"/>
        </w:rPr>
        <w:t>Brunell</w:t>
      </w:r>
      <w:proofErr w:type="spellEnd"/>
      <w:r w:rsidRPr="005016DE">
        <w:rPr>
          <w:rFonts w:ascii="Times New Roman" w:eastAsia="Times New Roman" w:hAnsi="Times New Roman" w:cs="Times New Roman"/>
          <w:sz w:val="24"/>
          <w:szCs w:val="24"/>
        </w:rPr>
        <w:t xml:space="preserve">, A. B., &amp; </w:t>
      </w:r>
      <w:proofErr w:type="spellStart"/>
      <w:r w:rsidRPr="005016DE">
        <w:rPr>
          <w:rFonts w:ascii="Times New Roman" w:eastAsia="Times New Roman" w:hAnsi="Times New Roman" w:cs="Times New Roman"/>
          <w:sz w:val="24"/>
          <w:szCs w:val="24"/>
        </w:rPr>
        <w:t>Finkel</w:t>
      </w:r>
      <w:proofErr w:type="spellEnd"/>
      <w:r w:rsidRPr="005016DE">
        <w:rPr>
          <w:rFonts w:ascii="Times New Roman" w:eastAsia="Times New Roman" w:hAnsi="Times New Roman" w:cs="Times New Roman"/>
          <w:sz w:val="24"/>
          <w:szCs w:val="24"/>
        </w:rPr>
        <w:t>, E. J. (2006).</w:t>
      </w:r>
      <w:r w:rsidRPr="0024296E">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24296E">
        <w:rPr>
          <w:rFonts w:ascii="Times New Roman" w:eastAsia="Times New Roman" w:hAnsi="Times New Roman" w:cs="Times New Roman"/>
          <w:sz w:val="24"/>
          <w:szCs w:val="24"/>
        </w:rPr>
        <w:t>Vohs</w:t>
      </w:r>
      <w:proofErr w:type="spellEnd"/>
      <w:r w:rsidRPr="0024296E">
        <w:rPr>
          <w:rFonts w:ascii="Times New Roman" w:eastAsia="Times New Roman" w:hAnsi="Times New Roman" w:cs="Times New Roman"/>
          <w:sz w:val="24"/>
          <w:szCs w:val="24"/>
        </w:rPr>
        <w:t xml:space="preserve"> &amp; E. J. </w:t>
      </w:r>
      <w:proofErr w:type="spellStart"/>
      <w:r w:rsidRPr="0024296E">
        <w:rPr>
          <w:rFonts w:ascii="Times New Roman" w:eastAsia="Times New Roman" w:hAnsi="Times New Roman" w:cs="Times New Roman"/>
          <w:sz w:val="24"/>
          <w:szCs w:val="24"/>
        </w:rPr>
        <w:t>Finkel</w:t>
      </w:r>
      <w:proofErr w:type="spellEnd"/>
      <w:r w:rsidRPr="0024296E">
        <w:rPr>
          <w:rFonts w:ascii="Times New Roman" w:eastAsia="Times New Roman" w:hAnsi="Times New Roman" w:cs="Times New Roman"/>
          <w:sz w:val="24"/>
          <w:szCs w:val="24"/>
        </w:rPr>
        <w:t xml:space="preserve"> (Eds.), </w:t>
      </w:r>
      <w:proofErr w:type="gramStart"/>
      <w:r w:rsidRPr="0024296E">
        <w:rPr>
          <w:rFonts w:ascii="Times New Roman" w:eastAsia="Times New Roman" w:hAnsi="Times New Roman" w:cs="Times New Roman"/>
          <w:sz w:val="24"/>
          <w:szCs w:val="24"/>
        </w:rPr>
        <w:t>Self</w:t>
      </w:r>
      <w:proofErr w:type="gramEnd"/>
      <w:r w:rsidRPr="0024296E">
        <w:rPr>
          <w:rFonts w:ascii="Times New Roman" w:eastAsia="Times New Roman" w:hAnsi="Times New Roman" w:cs="Times New Roman"/>
          <w:sz w:val="24"/>
          <w:szCs w:val="24"/>
        </w:rPr>
        <w:t xml:space="preserve"> and </w:t>
      </w:r>
      <w:r w:rsidRPr="005016DE">
        <w:rPr>
          <w:rFonts w:ascii="Times New Roman" w:eastAsia="Times New Roman" w:hAnsi="Times New Roman" w:cs="Times New Roman"/>
          <w:sz w:val="24"/>
          <w:szCs w:val="24"/>
        </w:rPr>
        <w:t>relationships: Connecting intrapersonal and interpersonal processes (pp. 57-83). New York, NY: Guilford Press.</w:t>
      </w:r>
      <w:ins w:id="82" w:author="Author">
        <w:r w:rsidR="0049104E" w:rsidRPr="005016DE">
          <w:rPr>
            <w:rFonts w:ascii="Times New Roman" w:hAnsi="Times New Roman" w:cs="Times New Roman"/>
            <w:sz w:val="24"/>
            <w:szCs w:val="24"/>
            <w:lang w:eastAsia="zh-CN"/>
          </w:rPr>
          <w:t xml:space="preserve"> </w:t>
        </w:r>
        <w:r w:rsidR="0049104E" w:rsidRPr="005016DE">
          <w:rPr>
            <w:rFonts w:ascii="Times New Roman" w:hAnsi="Times New Roman" w:cs="Times New Roman"/>
            <w:color w:val="4C4C4C"/>
            <w:sz w:val="24"/>
            <w:szCs w:val="24"/>
            <w:shd w:val="clear" w:color="auto" w:fill="FFFFFF"/>
            <w:rPrChange w:id="83" w:author="Author">
              <w:rPr>
                <w:rFonts w:ascii="Verdana" w:hAnsi="Verdana"/>
                <w:color w:val="4C4C4C"/>
                <w:sz w:val="18"/>
                <w:szCs w:val="18"/>
                <w:shd w:val="clear" w:color="auto" w:fill="FFFFFF"/>
              </w:rPr>
            </w:rPrChange>
          </w:rPr>
          <w:t>Retrieved from http://search.proquest.com/docview/621152013?accountid=14553</w:t>
        </w:r>
      </w:ins>
    </w:p>
    <w:p w14:paraId="6E9850BC" w14:textId="1C78B02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bookmarkStart w:id="84" w:name="OLE_LINK21"/>
      <w:bookmarkStart w:id="85" w:name="OLE_LINK22"/>
      <w:r w:rsidRPr="00F83F5E">
        <w:rPr>
          <w:rFonts w:ascii="Times New Roman" w:hAnsi="Times New Roman" w:cs="Times New Roman"/>
          <w:sz w:val="24"/>
          <w:szCs w:val="24"/>
        </w:rPr>
        <w:t>Campbell</w:t>
      </w:r>
      <w:bookmarkEnd w:id="84"/>
      <w:bookmarkEnd w:id="85"/>
      <w:r w:rsidRPr="00F83F5E">
        <w:rPr>
          <w:rFonts w:ascii="Times New Roman" w:hAnsi="Times New Roman" w:cs="Times New Roman"/>
          <w:sz w:val="24"/>
          <w:szCs w:val="24"/>
        </w:rPr>
        <w:t xml:space="preserve">, W. K., &amp; Foster, J. D. (2007). The narcissistic self: Background, an </w:t>
      </w:r>
      <w:bookmarkStart w:id="86" w:name="OLE_LINK23"/>
      <w:bookmarkStart w:id="87" w:name="OLE_LINK24"/>
      <w:r w:rsidRPr="00F83F5E">
        <w:rPr>
          <w:rFonts w:ascii="Times New Roman" w:hAnsi="Times New Roman" w:cs="Times New Roman"/>
          <w:sz w:val="24"/>
          <w:szCs w:val="24"/>
        </w:rPr>
        <w:t xml:space="preserve">extended agency </w:t>
      </w:r>
      <w:bookmarkEnd w:id="86"/>
      <w:bookmarkEnd w:id="87"/>
      <w:r w:rsidRPr="00F83F5E">
        <w:rPr>
          <w:rFonts w:ascii="Times New Roman" w:hAnsi="Times New Roman" w:cs="Times New Roman"/>
          <w:sz w:val="24"/>
          <w:szCs w:val="24"/>
        </w:rPr>
        <w:t xml:space="preserve">model, and ongoing controversies. In C. </w:t>
      </w:r>
      <w:proofErr w:type="spellStart"/>
      <w:r w:rsidRPr="00F83F5E">
        <w:rPr>
          <w:rFonts w:ascii="Times New Roman" w:hAnsi="Times New Roman" w:cs="Times New Roman"/>
          <w:sz w:val="24"/>
          <w:szCs w:val="24"/>
        </w:rPr>
        <w:t>Sedikides</w:t>
      </w:r>
      <w:proofErr w:type="spellEnd"/>
      <w:r w:rsidRPr="00F83F5E">
        <w:rPr>
          <w:rFonts w:ascii="Times New Roman" w:hAnsi="Times New Roman" w:cs="Times New Roman"/>
          <w:sz w:val="24"/>
          <w:szCs w:val="24"/>
        </w:rPr>
        <w:t xml:space="preserve"> &amp; S. Spencer (Eds.), </w:t>
      </w:r>
      <w:r w:rsidRPr="00F83F5E">
        <w:rPr>
          <w:rFonts w:ascii="Times New Roman" w:hAnsi="Times New Roman" w:cs="Times New Roman"/>
          <w:i/>
          <w:sz w:val="24"/>
          <w:szCs w:val="24"/>
        </w:rPr>
        <w:t xml:space="preserve">Frontiers in Social Psychology: The Self </w:t>
      </w:r>
      <w:r w:rsidRPr="00F83F5E">
        <w:rPr>
          <w:rFonts w:ascii="Times New Roman" w:hAnsi="Times New Roman" w:cs="Times New Roman"/>
          <w:sz w:val="24"/>
          <w:szCs w:val="24"/>
        </w:rPr>
        <w:t>(pp. 115-138). Philadelphia, PA: Psychology Press</w:t>
      </w:r>
      <w:r w:rsidRPr="0024296E">
        <w:rPr>
          <w:rFonts w:ascii="Times New Roman" w:hAnsi="Times New Roman" w:cs="Times New Roman"/>
          <w:sz w:val="24"/>
          <w:szCs w:val="24"/>
        </w:rPr>
        <w:t>.</w:t>
      </w:r>
      <w:ins w:id="88" w:author="Author">
        <w:r w:rsidR="0024296E" w:rsidRPr="0024296E">
          <w:rPr>
            <w:rFonts w:ascii="Times New Roman" w:hAnsi="Times New Roman" w:cs="Times New Roman"/>
            <w:sz w:val="24"/>
            <w:szCs w:val="24"/>
            <w:lang w:eastAsia="zh-CN"/>
          </w:rPr>
          <w:t xml:space="preserve"> </w:t>
        </w:r>
        <w:r w:rsidR="0024296E" w:rsidRPr="0024296E">
          <w:rPr>
            <w:rStyle w:val="apple-converted-space"/>
            <w:rFonts w:ascii="Times New Roman" w:hAnsi="Times New Roman" w:cs="Times New Roman"/>
            <w:color w:val="4C4C4C"/>
            <w:sz w:val="24"/>
            <w:szCs w:val="24"/>
            <w:shd w:val="clear" w:color="auto" w:fill="FFFFFF"/>
            <w:rPrChange w:id="89" w:author="Author">
              <w:rPr>
                <w:rStyle w:val="apple-converted-space"/>
                <w:rFonts w:ascii="Verdana" w:hAnsi="Verdana"/>
                <w:color w:val="4C4C4C"/>
                <w:sz w:val="18"/>
                <w:szCs w:val="18"/>
                <w:shd w:val="clear" w:color="auto" w:fill="FFFFFF"/>
              </w:rPr>
            </w:rPrChange>
          </w:rPr>
          <w:t> </w:t>
        </w:r>
        <w:r w:rsidR="0024296E" w:rsidRPr="0024296E">
          <w:rPr>
            <w:rFonts w:ascii="Times New Roman" w:hAnsi="Times New Roman" w:cs="Times New Roman"/>
            <w:color w:val="4C4C4C"/>
            <w:sz w:val="24"/>
            <w:szCs w:val="24"/>
            <w:shd w:val="clear" w:color="auto" w:fill="FFFFFF"/>
            <w:rPrChange w:id="90" w:author="Author">
              <w:rPr>
                <w:rFonts w:ascii="Verdana" w:hAnsi="Verdana"/>
                <w:color w:val="4C4C4C"/>
                <w:sz w:val="18"/>
                <w:szCs w:val="18"/>
                <w:shd w:val="clear" w:color="auto" w:fill="FFFFFF"/>
              </w:rPr>
            </w:rPrChange>
          </w:rPr>
          <w:t>Retrieved from http://search.proquest.com/docview/621635198?accountid=14553</w:t>
        </w:r>
      </w:ins>
    </w:p>
    <w:p w14:paraId="645E395A"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*Campbell, W. K., Goodie, A. S., &amp; Foster, J. D. (2004). </w:t>
      </w:r>
      <w:r w:rsidRPr="00F83F5E">
        <w:rPr>
          <w:rFonts w:ascii="Times New Roman" w:hAnsi="Times New Roman" w:cs="Times New Roman"/>
          <w:i/>
          <w:sz w:val="24"/>
          <w:szCs w:val="24"/>
        </w:rPr>
        <w:t>Narcissism, confidence, and risk attitude. Journal of Behavioral Decision Making, 17</w:t>
      </w:r>
      <w:r w:rsidRPr="00F83F5E">
        <w:rPr>
          <w:rFonts w:ascii="Times New Roman" w:hAnsi="Times New Roman" w:cs="Times New Roman"/>
          <w:sz w:val="24"/>
          <w:szCs w:val="24"/>
        </w:rPr>
        <w:t xml:space="preserve">, 297-311.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://dx.doi.org/10.1002/bdm.475</w:t>
      </w:r>
    </w:p>
    <w:p w14:paraId="0DCB11AF" w14:textId="1D912C7B"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Reeder, G. D., </w:t>
      </w:r>
      <w:proofErr w:type="spellStart"/>
      <w:r w:rsidRPr="00F83F5E">
        <w:rPr>
          <w:rFonts w:ascii="Times New Roman" w:eastAsia="Times New Roman" w:hAnsi="Times New Roman" w:cs="Times New Roman"/>
          <w:sz w:val="24"/>
          <w:szCs w:val="24"/>
        </w:rPr>
        <w:t>Sedikides</w:t>
      </w:r>
      <w:proofErr w:type="spellEnd"/>
      <w:r w:rsidRPr="00F83F5E">
        <w:rPr>
          <w:rFonts w:ascii="Times New Roman" w:eastAsia="Times New Roman" w:hAnsi="Times New Roman" w:cs="Times New Roman"/>
          <w:sz w:val="24"/>
          <w:szCs w:val="24"/>
        </w:rPr>
        <w:t>, C., &amp; Elliot, A. J. (2000). Narcissism and comparative self-enhancement strategies</w:t>
      </w:r>
      <w:r w:rsidRPr="00F83F5E">
        <w:rPr>
          <w:rFonts w:ascii="Times New Roman" w:eastAsia="Times New Roman" w:hAnsi="Times New Roman" w:cs="Times New Roman"/>
          <w:i/>
          <w:sz w:val="24"/>
          <w:szCs w:val="24"/>
        </w:rPr>
        <w:t>. Journal of Research in Personality, 34</w:t>
      </w:r>
      <w:r w:rsidRPr="00F83F5E">
        <w:rPr>
          <w:rFonts w:ascii="Times New Roman" w:eastAsia="Times New Roman" w:hAnsi="Times New Roman" w:cs="Times New Roman"/>
          <w:sz w:val="24"/>
          <w:szCs w:val="24"/>
        </w:rPr>
        <w:t xml:space="preserve">, 329-347. Retrieved from </w:t>
      </w:r>
      <w:r w:rsidR="0074737E" w:rsidRPr="00F83F5E">
        <w:rPr>
          <w:rFonts w:ascii="Times New Roman" w:eastAsia="Times New Roman" w:hAnsi="Times New Roman" w:cs="Times New Roman"/>
          <w:sz w:val="24"/>
          <w:szCs w:val="24"/>
        </w:rPr>
        <w:t>http://search.proquest.com/docview/619456156?accountid=14553</w:t>
      </w:r>
    </w:p>
    <w:p w14:paraId="42720DD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Campbell, W. K., </w:t>
      </w:r>
      <w:proofErr w:type="spellStart"/>
      <w:r w:rsidRPr="00F83F5E">
        <w:rPr>
          <w:rFonts w:ascii="Times New Roman" w:eastAsia="Times New Roman" w:hAnsi="Times New Roman" w:cs="Times New Roman"/>
          <w:sz w:val="24"/>
          <w:szCs w:val="24"/>
        </w:rPr>
        <w:t>Rudich</w:t>
      </w:r>
      <w:proofErr w:type="spellEnd"/>
      <w:r w:rsidRPr="00F83F5E">
        <w:rPr>
          <w:rFonts w:ascii="Times New Roman" w:eastAsia="Times New Roman" w:hAnsi="Times New Roman" w:cs="Times New Roman"/>
          <w:sz w:val="24"/>
          <w:szCs w:val="24"/>
        </w:rPr>
        <w:t xml:space="preserve">, E. A., &amp; </w:t>
      </w:r>
      <w:proofErr w:type="spellStart"/>
      <w:r w:rsidRPr="00F83F5E">
        <w:rPr>
          <w:rFonts w:ascii="Times New Roman" w:eastAsia="Times New Roman" w:hAnsi="Times New Roman" w:cs="Times New Roman"/>
          <w:sz w:val="24"/>
          <w:szCs w:val="24"/>
        </w:rPr>
        <w:t>Sedikides</w:t>
      </w:r>
      <w:proofErr w:type="spellEnd"/>
      <w:r w:rsidRPr="00F83F5E">
        <w:rPr>
          <w:rFonts w:ascii="Times New Roman" w:eastAsia="Times New Roman" w:hAnsi="Times New Roman" w:cs="Times New Roman"/>
          <w:sz w:val="24"/>
          <w:szCs w:val="24"/>
        </w:rPr>
        <w:t xml:space="preserve">, C. (2002). Narcissism, self-esteem, and the positivity of self-views: Two portraits of self-love. </w:t>
      </w:r>
      <w:r w:rsidRPr="00F83F5E">
        <w:rPr>
          <w:rFonts w:ascii="Times New Roman" w:eastAsia="Times New Roman" w:hAnsi="Times New Roman" w:cs="Times New Roman"/>
          <w:i/>
          <w:sz w:val="24"/>
          <w:szCs w:val="24"/>
        </w:rPr>
        <w:t>Personality and Social Psychology Bulletin, 28</w:t>
      </w:r>
      <w:r w:rsidRPr="00F83F5E">
        <w:rPr>
          <w:rFonts w:ascii="Times New Roman" w:eastAsia="Times New Roman" w:hAnsi="Times New Roman" w:cs="Times New Roman"/>
          <w:sz w:val="24"/>
          <w:szCs w:val="24"/>
        </w:rPr>
        <w:t xml:space="preserve">, 358-368.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10.1177/0146167202286007</w:t>
      </w:r>
    </w:p>
    <w:p w14:paraId="2C89AB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Campbell, W. K., &amp; </w:t>
      </w:r>
      <w:proofErr w:type="spellStart"/>
      <w:r w:rsidRPr="00F83F5E">
        <w:rPr>
          <w:rFonts w:ascii="Times New Roman" w:hAnsi="Times New Roman" w:cs="Times New Roman"/>
          <w:sz w:val="24"/>
          <w:szCs w:val="24"/>
        </w:rPr>
        <w:t>Sedikides</w:t>
      </w:r>
      <w:proofErr w:type="spellEnd"/>
      <w:r w:rsidRPr="00F83F5E">
        <w:rPr>
          <w:rFonts w:ascii="Times New Roman" w:hAnsi="Times New Roman" w:cs="Times New Roman"/>
          <w:sz w:val="24"/>
          <w:szCs w:val="24"/>
        </w:rPr>
        <w:t>, C. (1999). Self-threat magnifies the self-serving bias: A meta-analytic integration.</w:t>
      </w:r>
      <w:r w:rsidRPr="00F83F5E">
        <w:rPr>
          <w:rFonts w:ascii="Times New Roman" w:hAnsi="Times New Roman" w:cs="Times New Roman"/>
          <w:i/>
          <w:iCs/>
          <w:sz w:val="24"/>
          <w:szCs w:val="24"/>
        </w:rPr>
        <w:t xml:space="preserve"> Review of General Psychology, 3</w:t>
      </w:r>
      <w:r w:rsidRPr="00F83F5E">
        <w:rPr>
          <w:rFonts w:ascii="Times New Roman" w:hAnsi="Times New Roman" w:cs="Times New Roman"/>
          <w:sz w:val="24"/>
          <w:szCs w:val="24"/>
        </w:rPr>
        <w:t xml:space="preserve">(1), 23-43.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10.1037/1089-2680.3.1.23</w:t>
      </w:r>
    </w:p>
    <w:p w14:paraId="38842DE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Carlson, E. N. (2013). Honestly arrogant or simply misunderstood? Narcissists’ awareness of their narcissism. </w:t>
      </w:r>
      <w:r w:rsidRPr="00F83F5E">
        <w:rPr>
          <w:rFonts w:ascii="Times New Roman" w:hAnsi="Times New Roman" w:cs="Times New Roman"/>
          <w:i/>
          <w:sz w:val="24"/>
          <w:szCs w:val="24"/>
        </w:rPr>
        <w:t>Self and Identity, 3</w:t>
      </w:r>
      <w:r w:rsidRPr="00F83F5E">
        <w:rPr>
          <w:rFonts w:ascii="Times New Roman" w:hAnsi="Times New Roman" w:cs="Times New Roman"/>
          <w:sz w:val="24"/>
          <w:szCs w:val="24"/>
        </w:rPr>
        <w:t xml:space="preserve">, 259-277.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10.1080/15298868.2012.659427</w:t>
      </w:r>
    </w:p>
    <w:p w14:paraId="41E1D4CE" w14:textId="5597399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*Carlson, E. N., </w:t>
      </w:r>
      <w:proofErr w:type="spellStart"/>
      <w:r w:rsidRPr="00F83F5E">
        <w:rPr>
          <w:rFonts w:ascii="Times New Roman" w:eastAsia="Times New Roman" w:hAnsi="Times New Roman" w:cs="Times New Roman"/>
          <w:sz w:val="24"/>
          <w:szCs w:val="24"/>
        </w:rPr>
        <w:t>Naumann</w:t>
      </w:r>
      <w:proofErr w:type="spellEnd"/>
      <w:r w:rsidRPr="00F83F5E">
        <w:rPr>
          <w:rFonts w:ascii="Times New Roman" w:eastAsia="Times New Roman" w:hAnsi="Times New Roman" w:cs="Times New Roman"/>
          <w:sz w:val="24"/>
          <w:szCs w:val="24"/>
        </w:rPr>
        <w:t xml:space="preserve">, L. P., &amp; </w:t>
      </w:r>
      <w:proofErr w:type="spellStart"/>
      <w:r w:rsidRPr="00F83F5E">
        <w:rPr>
          <w:rFonts w:ascii="Times New Roman" w:eastAsia="Times New Roman" w:hAnsi="Times New Roman" w:cs="Times New Roman"/>
          <w:sz w:val="24"/>
          <w:szCs w:val="24"/>
        </w:rPr>
        <w:t>Vazire</w:t>
      </w:r>
      <w:proofErr w:type="spellEnd"/>
      <w:r w:rsidRPr="00F83F5E">
        <w:rPr>
          <w:rFonts w:ascii="Times New Roman" w:eastAsia="Times New Roman" w:hAnsi="Times New Roman" w:cs="Times New Roman"/>
          <w:sz w:val="24"/>
          <w:szCs w:val="24"/>
        </w:rPr>
        <w:t>. S. (2011a). Getting to know a narcissist inside and out. In C. W. Keith &amp; J. Miller (Eds.), The handbook of narcissism and narcissistic personality disorder: Theoretical approaches, empirical findings, and treatments (pp. 285-299). Hoboken, NJ: John Wiley &amp; Sons Inc.</w:t>
      </w:r>
      <w:ins w:id="91" w:author="Author">
        <w:r w:rsidR="00412B59" w:rsidRPr="00F83F5E">
          <w:rPr>
            <w:rFonts w:ascii="Times New Roman" w:hAnsi="Times New Roman" w:cs="Times New Roman"/>
            <w:sz w:val="24"/>
            <w:szCs w:val="24"/>
            <w:lang w:eastAsia="zh-CN"/>
          </w:rPr>
          <w:t xml:space="preserve"> </w:t>
        </w:r>
        <w:r w:rsidR="00412B59" w:rsidRPr="00F83F5E">
          <w:rPr>
            <w:rFonts w:ascii="Times New Roman" w:hAnsi="Times New Roman" w:cs="Times New Roman"/>
            <w:color w:val="4C4C4C"/>
            <w:sz w:val="24"/>
            <w:szCs w:val="24"/>
            <w:shd w:val="clear" w:color="auto" w:fill="FFFFFF"/>
            <w:rPrChange w:id="92"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*Carlson, E. N., </w:t>
      </w:r>
      <w:proofErr w:type="spellStart"/>
      <w:r w:rsidRPr="00846A6C">
        <w:rPr>
          <w:rFonts w:ascii="Times New Roman" w:eastAsia="Times New Roman" w:hAnsi="Times New Roman" w:cs="Times New Roman"/>
          <w:sz w:val="24"/>
          <w:szCs w:val="24"/>
        </w:rPr>
        <w:t>Vazire</w:t>
      </w:r>
      <w:proofErr w:type="spellEnd"/>
      <w:r w:rsidRPr="00846A6C">
        <w:rPr>
          <w:rFonts w:ascii="Times New Roman" w:eastAsia="Times New Roman" w:hAnsi="Times New Roman" w:cs="Times New Roman"/>
          <w:sz w:val="24"/>
          <w:szCs w:val="24"/>
        </w:rPr>
        <w:t xml:space="preserve">, S., &amp; </w:t>
      </w:r>
      <w:proofErr w:type="spellStart"/>
      <w:r w:rsidRPr="00846A6C">
        <w:rPr>
          <w:rFonts w:ascii="Times New Roman" w:eastAsia="Times New Roman" w:hAnsi="Times New Roman" w:cs="Times New Roman"/>
          <w:sz w:val="24"/>
          <w:szCs w:val="24"/>
        </w:rPr>
        <w:t>Oltmanns</w:t>
      </w:r>
      <w:proofErr w:type="spellEnd"/>
      <w:r w:rsidRPr="00846A6C">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E7408">
        <w:rPr>
          <w:rFonts w:ascii="Times New Roman" w:eastAsia="Times New Roman" w:hAnsi="Times New Roman" w:cs="Times New Roman"/>
          <w:i/>
          <w:sz w:val="24"/>
          <w:szCs w:val="24"/>
        </w:rPr>
        <w:t>Journal of Personality and Social Psychology, 101</w:t>
      </w:r>
      <w:r w:rsidRPr="00F83F5E">
        <w:rPr>
          <w:rFonts w:ascii="Times New Roman" w:eastAsia="Times New Roman" w:hAnsi="Times New Roman" w:cs="Times New Roman"/>
          <w:sz w:val="24"/>
          <w:szCs w:val="24"/>
        </w:rPr>
        <w:t xml:space="preserve">, 185-201.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://dx.doi.org/10.1037/a0023781</w:t>
      </w:r>
    </w:p>
    <w:p w14:paraId="14D9054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A. H. N., &amp; Rose, A. J. (2005). Understanding popularity in the peer system.</w:t>
      </w:r>
      <w:r w:rsidRPr="00F83F5E">
        <w:rPr>
          <w:rFonts w:ascii="Times New Roman" w:eastAsia="Times New Roman" w:hAnsi="Times New Roman" w:cs="Times New Roman"/>
          <w:i/>
          <w:iCs/>
          <w:sz w:val="24"/>
          <w:szCs w:val="24"/>
        </w:rPr>
        <w:t xml:space="preserve"> Current </w:t>
      </w:r>
      <w:r w:rsidRPr="00F83F5E">
        <w:rPr>
          <w:rFonts w:ascii="Times New Roman" w:eastAsia="Times New Roman" w:hAnsi="Times New Roman" w:cs="Times New Roman"/>
          <w:i/>
          <w:iCs/>
          <w:sz w:val="24"/>
          <w:szCs w:val="24"/>
        </w:rPr>
        <w:lastRenderedPageBreak/>
        <w:t>Directions in Psychological Science, 14</w:t>
      </w:r>
      <w:r w:rsidRPr="00F83F5E">
        <w:rPr>
          <w:rFonts w:ascii="Times New Roman" w:eastAsia="Times New Roman" w:hAnsi="Times New Roman" w:cs="Times New Roman"/>
          <w:sz w:val="24"/>
          <w:szCs w:val="24"/>
        </w:rPr>
        <w:t xml:space="preserve">(2), 102-105.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://dx.doi.org/10.1111/j.0963-7214.2005.00343.x</w:t>
      </w:r>
    </w:p>
    <w:p w14:paraId="64ACCA56"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93" w:author="Author">
            <w:rPr>
              <w:rFonts w:ascii="Times New Roman" w:hAnsi="Times New Roman" w:cs="Times New Roman"/>
              <w:color w:val="0070C0"/>
              <w:sz w:val="24"/>
              <w:szCs w:val="24"/>
            </w:rPr>
          </w:rPrChange>
        </w:rPr>
      </w:pPr>
      <w:commentRangeStart w:id="94"/>
      <w:r w:rsidRPr="00F83F5E">
        <w:rPr>
          <w:rFonts w:ascii="Times New Roman" w:hAnsi="Times New Roman" w:cs="Times New Roman"/>
          <w:sz w:val="24"/>
          <w:szCs w:val="24"/>
          <w:rPrChange w:id="95" w:author="Author">
            <w:rPr>
              <w:rFonts w:ascii="Times New Roman" w:hAnsi="Times New Roman" w:cs="Times New Roman"/>
              <w:color w:val="0070C0"/>
              <w:sz w:val="24"/>
              <w:szCs w:val="24"/>
            </w:rPr>
          </w:rPrChange>
        </w:rPr>
        <w:t xml:space="preserve">Clark, L. A. (1993). </w:t>
      </w:r>
      <w:r w:rsidRPr="00F83F5E">
        <w:rPr>
          <w:rFonts w:ascii="Times New Roman" w:hAnsi="Times New Roman" w:cs="Times New Roman"/>
          <w:i/>
          <w:iCs/>
          <w:sz w:val="24"/>
          <w:szCs w:val="24"/>
          <w:rPrChange w:id="96" w:author="Author">
            <w:rPr>
              <w:rFonts w:ascii="Times New Roman" w:hAnsi="Times New Roman" w:cs="Times New Roman"/>
              <w:i/>
              <w:iCs/>
              <w:color w:val="0070C0"/>
              <w:sz w:val="24"/>
              <w:szCs w:val="24"/>
            </w:rPr>
          </w:rPrChange>
        </w:rPr>
        <w:t xml:space="preserve">SNAP, Schedule for </w:t>
      </w:r>
      <w:proofErr w:type="spellStart"/>
      <w:r w:rsidRPr="00F83F5E">
        <w:rPr>
          <w:rFonts w:ascii="Times New Roman" w:hAnsi="Times New Roman" w:cs="Times New Roman"/>
          <w:i/>
          <w:iCs/>
          <w:sz w:val="24"/>
          <w:szCs w:val="24"/>
          <w:rPrChange w:id="97" w:author="Author">
            <w:rPr>
              <w:rFonts w:ascii="Times New Roman" w:hAnsi="Times New Roman" w:cs="Times New Roman"/>
              <w:i/>
              <w:iCs/>
              <w:color w:val="0070C0"/>
              <w:sz w:val="24"/>
              <w:szCs w:val="24"/>
            </w:rPr>
          </w:rPrChange>
        </w:rPr>
        <w:t>nonadaptive</w:t>
      </w:r>
      <w:proofErr w:type="spellEnd"/>
      <w:r w:rsidRPr="00F83F5E">
        <w:rPr>
          <w:rFonts w:ascii="Times New Roman" w:hAnsi="Times New Roman" w:cs="Times New Roman"/>
          <w:i/>
          <w:iCs/>
          <w:sz w:val="24"/>
          <w:szCs w:val="24"/>
          <w:rPrChange w:id="98" w:author="Author">
            <w:rPr>
              <w:rFonts w:ascii="Times New Roman" w:hAnsi="Times New Roman" w:cs="Times New Roman"/>
              <w:i/>
              <w:iCs/>
              <w:color w:val="0070C0"/>
              <w:sz w:val="24"/>
              <w:szCs w:val="24"/>
            </w:rPr>
          </w:rPrChange>
        </w:rPr>
        <w:t xml:space="preserve"> and adaptive personality: Manual for administration, scoring, and interpretation</w:t>
      </w:r>
      <w:r w:rsidRPr="00F83F5E">
        <w:rPr>
          <w:rFonts w:ascii="Times New Roman" w:hAnsi="Times New Roman" w:cs="Times New Roman"/>
          <w:sz w:val="24"/>
          <w:szCs w:val="24"/>
          <w:rPrChange w:id="99" w:author="Author">
            <w:rPr>
              <w:rFonts w:ascii="Times New Roman" w:hAnsi="Times New Roman" w:cs="Times New Roman"/>
              <w:color w:val="0070C0"/>
              <w:sz w:val="24"/>
              <w:szCs w:val="24"/>
            </w:rPr>
          </w:rPrChange>
        </w:rPr>
        <w:t>. Minneapolis, MN: University of Minnesota Press.</w:t>
      </w:r>
      <w:commentRangeEnd w:id="94"/>
      <w:r w:rsidR="00D129F6" w:rsidRPr="00F83F5E">
        <w:rPr>
          <w:rStyle w:val="CommentReference"/>
          <w:rFonts w:ascii="Times New Roman" w:hAnsi="Times New Roman" w:cs="Times New Roman"/>
          <w:sz w:val="24"/>
          <w:szCs w:val="24"/>
          <w:rPrChange w:id="100" w:author="Author">
            <w:rPr>
              <w:rStyle w:val="CommentReference"/>
            </w:rPr>
          </w:rPrChange>
        </w:rPr>
        <w:commentReference w:id="94"/>
      </w:r>
    </w:p>
    <w:p w14:paraId="53DB3901"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Cohen, T. R., </w:t>
      </w:r>
      <w:proofErr w:type="spellStart"/>
      <w:r w:rsidRPr="00F83F5E">
        <w:rPr>
          <w:rFonts w:ascii="Times New Roman" w:hAnsi="Times New Roman" w:cs="Times New Roman"/>
          <w:sz w:val="24"/>
          <w:szCs w:val="24"/>
        </w:rPr>
        <w:t>Panter</w:t>
      </w:r>
      <w:proofErr w:type="spellEnd"/>
      <w:r w:rsidRPr="00F83F5E">
        <w:rPr>
          <w:rFonts w:ascii="Times New Roman" w:hAnsi="Times New Roman" w:cs="Times New Roman"/>
          <w:sz w:val="24"/>
          <w:szCs w:val="24"/>
        </w:rPr>
        <w:t xml:space="preserve">, A. T., </w:t>
      </w:r>
      <w:proofErr w:type="spellStart"/>
      <w:r w:rsidRPr="00F83F5E">
        <w:rPr>
          <w:rFonts w:ascii="Times New Roman" w:hAnsi="Times New Roman" w:cs="Times New Roman"/>
          <w:sz w:val="24"/>
          <w:szCs w:val="24"/>
        </w:rPr>
        <w:t>Turan</w:t>
      </w:r>
      <w:proofErr w:type="spellEnd"/>
      <w:r w:rsidRPr="00F83F5E">
        <w:rPr>
          <w:rFonts w:ascii="Times New Roman" w:hAnsi="Times New Roman" w:cs="Times New Roman"/>
          <w:sz w:val="24"/>
          <w:szCs w:val="24"/>
        </w:rPr>
        <w:t xml:space="preserve">, N., Morse, L., &amp; Kim Y. (2014). Moral character </w:t>
      </w:r>
      <w:r w:rsidRPr="00846A6C">
        <w:rPr>
          <w:rFonts w:ascii="Times New Roman" w:hAnsi="Times New Roman" w:cs="Times New Roman"/>
          <w:sz w:val="24"/>
          <w:szCs w:val="24"/>
        </w:rPr>
        <w:t xml:space="preserve">in the workplace. </w:t>
      </w:r>
      <w:r w:rsidRPr="008E7408">
        <w:rPr>
          <w:rFonts w:ascii="Times New Roman" w:hAnsi="Times New Roman" w:cs="Times New Roman"/>
          <w:i/>
          <w:sz w:val="24"/>
          <w:szCs w:val="24"/>
        </w:rPr>
        <w:t>Journal of Personality and Social Psychology, 107</w:t>
      </w:r>
      <w:r w:rsidRPr="008E7408">
        <w:rPr>
          <w:rFonts w:ascii="Times New Roman" w:hAnsi="Times New Roman" w:cs="Times New Roman"/>
          <w:sz w:val="24"/>
          <w:szCs w:val="24"/>
        </w:rPr>
        <w:t xml:space="preserve">, 943-963. </w:t>
      </w:r>
      <w:proofErr w:type="gramStart"/>
      <w:r w:rsidRPr="008E7408">
        <w:rPr>
          <w:rFonts w:ascii="Times New Roman" w:hAnsi="Times New Roman" w:cs="Times New Roman"/>
          <w:sz w:val="24"/>
          <w:szCs w:val="24"/>
        </w:rPr>
        <w:t>doi</w:t>
      </w:r>
      <w:proofErr w:type="gramEnd"/>
      <w:r w:rsidRPr="008E7408">
        <w:rPr>
          <w:rFonts w:ascii="Times New Roman" w:hAnsi="Times New Roman" w:cs="Times New Roman"/>
          <w:sz w:val="24"/>
          <w:szCs w:val="24"/>
        </w:rPr>
        <w:t>:</w:t>
      </w:r>
      <w:del w:id="101" w:author="Author">
        <w:r w:rsidRPr="00F83F5E" w:rsidDel="000450E2">
          <w:rPr>
            <w:rFonts w:ascii="Times New Roman" w:hAnsi="Times New Roman" w:cs="Times New Roman"/>
            <w:sz w:val="24"/>
            <w:szCs w:val="24"/>
          </w:rPr>
          <w:delText xml:space="preserve"> </w:delText>
        </w:r>
      </w:del>
      <w:r w:rsidRPr="00F83F5E">
        <w:rPr>
          <w:rFonts w:ascii="Times New Roman" w:hAnsi="Times New Roman" w:cs="Times New Roman"/>
          <w:sz w:val="24"/>
          <w:szCs w:val="24"/>
        </w:rPr>
        <w:t>10.1037/a0037245</w:t>
      </w:r>
    </w:p>
    <w:p w14:paraId="1C26CD8E"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Collins, D. R., &amp; Stukas, A. A. (2008). Narcissism and self-presentation: The moderating effects of accountability and contingencies of self-worth.</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1629-1634.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://dx.doi.org/10.1016/j.jrp.2008.06.011</w:t>
      </w:r>
    </w:p>
    <w:p w14:paraId="17A893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Colvin, C. R., Block, J., &amp; Funder, D. C. (1995). Overly positive self-evaluations and personality: Negative implications for mental health. </w:t>
      </w:r>
      <w:r w:rsidRPr="00F83F5E">
        <w:rPr>
          <w:rFonts w:ascii="Times New Roman" w:hAnsi="Times New Roman" w:cs="Times New Roman"/>
          <w:i/>
          <w:sz w:val="24"/>
          <w:szCs w:val="24"/>
        </w:rPr>
        <w:t>Journal of Personality and Social Psychology, 68</w:t>
      </w:r>
      <w:r w:rsidRPr="00F83F5E">
        <w:rPr>
          <w:rFonts w:ascii="Times New Roman" w:hAnsi="Times New Roman" w:cs="Times New Roman"/>
          <w:sz w:val="24"/>
          <w:szCs w:val="24"/>
        </w:rPr>
        <w:t xml:space="preserve">, 1152-1162.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://dx.doi.org/10.1037/0022-3514.68.6.1152</w:t>
      </w:r>
    </w:p>
    <w:p w14:paraId="3930A52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02"/>
      <w:r w:rsidRPr="00F83F5E">
        <w:rPr>
          <w:rFonts w:ascii="Times New Roman" w:hAnsi="Times New Roman" w:cs="Times New Roman"/>
          <w:sz w:val="24"/>
          <w:szCs w:val="24"/>
        </w:rPr>
        <w:t xml:space="preserve">Costa, P. T., &amp; McCrae, R. R. (1992). </w:t>
      </w:r>
      <w:r w:rsidRPr="00F83F5E">
        <w:rPr>
          <w:rFonts w:ascii="Times New Roman" w:hAnsi="Times New Roman" w:cs="Times New Roman"/>
          <w:i/>
          <w:sz w:val="24"/>
          <w:szCs w:val="24"/>
        </w:rPr>
        <w:t>Revised NEO Personality Inventory (NEO-PI-R) and NEO Five-Factor Inventory (NEO-FFI) professional manual</w:t>
      </w:r>
      <w:r w:rsidRPr="00F83F5E">
        <w:rPr>
          <w:rFonts w:ascii="Times New Roman" w:hAnsi="Times New Roman" w:cs="Times New Roman"/>
          <w:sz w:val="24"/>
          <w:szCs w:val="24"/>
        </w:rPr>
        <w:t>. Odessa, FL: Psychological Assessment Resources.</w:t>
      </w:r>
      <w:commentRangeEnd w:id="102"/>
      <w:r w:rsidR="008443A8" w:rsidRPr="00F83F5E">
        <w:rPr>
          <w:rStyle w:val="CommentReference"/>
          <w:rFonts w:ascii="Times New Roman" w:hAnsi="Times New Roman" w:cs="Times New Roman"/>
          <w:sz w:val="24"/>
          <w:szCs w:val="24"/>
          <w:rPrChange w:id="103" w:author="Author">
            <w:rPr>
              <w:rStyle w:val="CommentReference"/>
            </w:rPr>
          </w:rPrChange>
        </w:rPr>
        <w:commentReference w:id="102"/>
      </w:r>
    </w:p>
    <w:p w14:paraId="1A3D378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04"/>
      <w:r w:rsidRPr="00846A6C">
        <w:rPr>
          <w:rFonts w:ascii="Times New Roman" w:hAnsi="Times New Roman" w:cs="Times New Roman"/>
          <w:sz w:val="24"/>
          <w:szCs w:val="24"/>
        </w:rPr>
        <w:t xml:space="preserve">Cronbach, L. J. (1958). Proposals leading to analytic treatment of social perception scores. In R. </w:t>
      </w:r>
      <w:proofErr w:type="spellStart"/>
      <w:r w:rsidRPr="00846A6C">
        <w:rPr>
          <w:rFonts w:ascii="Times New Roman" w:hAnsi="Times New Roman" w:cs="Times New Roman"/>
          <w:sz w:val="24"/>
          <w:szCs w:val="24"/>
        </w:rPr>
        <w:t>Tagiuri</w:t>
      </w:r>
      <w:proofErr w:type="spellEnd"/>
      <w:r w:rsidRPr="00846A6C">
        <w:rPr>
          <w:rFonts w:ascii="Times New Roman" w:hAnsi="Times New Roman" w:cs="Times New Roman"/>
          <w:sz w:val="24"/>
          <w:szCs w:val="24"/>
        </w:rPr>
        <w:t xml:space="preserve"> &amp; L. </w:t>
      </w:r>
      <w:proofErr w:type="spellStart"/>
      <w:r w:rsidRPr="00846A6C">
        <w:rPr>
          <w:rFonts w:ascii="Times New Roman" w:hAnsi="Times New Roman" w:cs="Times New Roman"/>
          <w:sz w:val="24"/>
          <w:szCs w:val="24"/>
        </w:rPr>
        <w:t>Petrullo</w:t>
      </w:r>
      <w:proofErr w:type="spellEnd"/>
      <w:r w:rsidRPr="00846A6C">
        <w:rPr>
          <w:rFonts w:ascii="Times New Roman" w:hAnsi="Times New Roman" w:cs="Times New Roman"/>
          <w:sz w:val="24"/>
          <w:szCs w:val="24"/>
        </w:rPr>
        <w:t xml:space="preserve"> (Eds.), Person perception and interpersonal behavior (pp. 353-379). Stanford, CA: Stanford Univ. </w:t>
      </w:r>
      <w:r w:rsidRPr="008E7408">
        <w:rPr>
          <w:rFonts w:ascii="Times New Roman" w:hAnsi="Times New Roman" w:cs="Times New Roman"/>
          <w:sz w:val="24"/>
          <w:szCs w:val="24"/>
        </w:rPr>
        <w:t>Press.</w:t>
      </w:r>
      <w:commentRangeEnd w:id="104"/>
      <w:r w:rsidR="00223C1D" w:rsidRPr="00F83F5E">
        <w:rPr>
          <w:rStyle w:val="CommentReference"/>
          <w:rFonts w:ascii="Times New Roman" w:hAnsi="Times New Roman" w:cs="Times New Roman"/>
          <w:sz w:val="24"/>
          <w:szCs w:val="24"/>
          <w:rPrChange w:id="105" w:author="Author">
            <w:rPr>
              <w:rStyle w:val="CommentReference"/>
            </w:rPr>
          </w:rPrChange>
        </w:rPr>
        <w:commentReference w:id="104"/>
      </w:r>
    </w:p>
    <w:p w14:paraId="39879513" w14:textId="6CE2B4B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(1992). Four </w:t>
      </w:r>
      <w:r w:rsidRPr="008E7408">
        <w:rPr>
          <w:rFonts w:ascii="Times New Roman" w:hAnsi="Times New Roman" w:cs="Times New Roman"/>
          <w:i/>
          <w:sz w:val="24"/>
          <w:szCs w:val="24"/>
        </w:rPr>
        <w:t>Psychological Bulletin</w:t>
      </w:r>
      <w:r w:rsidRPr="008E7408">
        <w:rPr>
          <w:rFonts w:ascii="Times New Roman" w:hAnsi="Times New Roman" w:cs="Times New Roman"/>
          <w:sz w:val="24"/>
          <w:szCs w:val="24"/>
        </w:rPr>
        <w:t xml:space="preserve"> articles in perspective. </w:t>
      </w:r>
      <w:r w:rsidRPr="00F83F5E">
        <w:rPr>
          <w:rFonts w:ascii="Times New Roman" w:hAnsi="Times New Roman" w:cs="Times New Roman"/>
          <w:i/>
          <w:sz w:val="24"/>
          <w:szCs w:val="24"/>
        </w:rPr>
        <w:t>Psychological Bulletin, 112</w:t>
      </w:r>
      <w:r w:rsidRPr="00F83F5E">
        <w:rPr>
          <w:rFonts w:ascii="Times New Roman" w:hAnsi="Times New Roman" w:cs="Times New Roman"/>
          <w:sz w:val="24"/>
          <w:szCs w:val="24"/>
        </w:rPr>
        <w:t>, 389-392.</w:t>
      </w:r>
      <w:ins w:id="106" w:author="Author">
        <w:r w:rsidR="00AD6361" w:rsidRPr="00F83F5E">
          <w:rPr>
            <w:rFonts w:ascii="Times New Roman" w:hAnsi="Times New Roman" w:cs="Times New Roman"/>
            <w:sz w:val="24"/>
            <w:szCs w:val="24"/>
            <w:lang w:eastAsia="zh-CN"/>
          </w:rPr>
          <w:t xml:space="preserve"> </w:t>
        </w:r>
        <w:proofErr w:type="spellStart"/>
        <w:proofErr w:type="gramStart"/>
        <w:r w:rsidR="00AD6361" w:rsidRPr="00F83F5E">
          <w:rPr>
            <w:rFonts w:ascii="Times New Roman" w:hAnsi="Times New Roman" w:cs="Times New Roman"/>
            <w:sz w:val="24"/>
            <w:szCs w:val="24"/>
            <w:lang w:eastAsia="zh-CN"/>
          </w:rPr>
          <w:t>doi</w:t>
        </w:r>
        <w:proofErr w:type="spellEnd"/>
        <w:proofErr w:type="gramEnd"/>
        <w:r w:rsidR="00AD6361" w:rsidRPr="00F83F5E">
          <w:rPr>
            <w:rFonts w:ascii="Times New Roman" w:hAnsi="Times New Roman" w:cs="Times New Roman"/>
            <w:sz w:val="24"/>
            <w:szCs w:val="24"/>
            <w:lang w:eastAsia="zh-CN"/>
          </w:rPr>
          <w:t xml:space="preserve">: </w:t>
        </w:r>
        <w:r w:rsidR="00AD6361" w:rsidRPr="00F83F5E">
          <w:rPr>
            <w:rFonts w:ascii="Times New Roman" w:hAnsi="Times New Roman" w:cs="Times New Roman"/>
            <w:sz w:val="24"/>
            <w:szCs w:val="24"/>
            <w:rPrChange w:id="107" w:author="Author">
              <w:rPr/>
            </w:rPrChange>
          </w:rPr>
          <w:fldChar w:fldCharType="begin"/>
        </w:r>
        <w:r w:rsidR="00AD6361" w:rsidRPr="00F83F5E">
          <w:rPr>
            <w:rFonts w:ascii="Times New Roman" w:hAnsi="Times New Roman" w:cs="Times New Roman"/>
            <w:sz w:val="24"/>
            <w:szCs w:val="24"/>
            <w:rPrChange w:id="108" w:author="Author">
              <w:rPr/>
            </w:rPrChange>
          </w:rPr>
          <w:instrText xml:space="preserve"> HYPERLINK "http://psycnet.apa.org/doi/10.1037/0033-2909.112.3.389" \t "_blank" </w:instrText>
        </w:r>
        <w:r w:rsidR="00AD6361" w:rsidRPr="00F83F5E">
          <w:rPr>
            <w:rFonts w:ascii="Times New Roman" w:hAnsi="Times New Roman" w:cs="Times New Roman"/>
            <w:sz w:val="24"/>
            <w:szCs w:val="24"/>
            <w:rPrChange w:id="109" w:author="Author">
              <w:rPr/>
            </w:rPrChange>
          </w:rPr>
          <w:fldChar w:fldCharType="separate"/>
        </w:r>
        <w:r w:rsidR="00AD6361" w:rsidRPr="00F83F5E">
          <w:rPr>
            <w:rStyle w:val="Hyperlink"/>
            <w:rFonts w:ascii="Times New Roman" w:hAnsi="Times New Roman" w:cs="Times New Roman"/>
            <w:sz w:val="24"/>
            <w:szCs w:val="24"/>
            <w:rPrChange w:id="110" w:author="Author">
              <w:rPr>
                <w:rStyle w:val="Hyperlink"/>
                <w:rFonts w:ascii="Arial" w:hAnsi="Arial" w:cs="Arial"/>
                <w:sz w:val="16"/>
                <w:szCs w:val="16"/>
              </w:rPr>
            </w:rPrChange>
          </w:rPr>
          <w:t>http://dx.doi.org/10.1037/0033-2909.112.3.389</w:t>
        </w:r>
        <w:r w:rsidR="00AD6361" w:rsidRPr="00F83F5E">
          <w:rPr>
            <w:rFonts w:ascii="Times New Roman" w:hAnsi="Times New Roman" w:cs="Times New Roman"/>
            <w:sz w:val="24"/>
            <w:szCs w:val="24"/>
            <w:rPrChange w:id="111" w:author="Author">
              <w:rPr/>
            </w:rPrChange>
          </w:rPr>
          <w:fldChar w:fldCharType="end"/>
        </w:r>
        <w:r w:rsidR="00AD6361" w:rsidRPr="00F83F5E">
          <w:rPr>
            <w:rStyle w:val="CommentReference"/>
            <w:rFonts w:ascii="Times New Roman" w:hAnsi="Times New Roman" w:cs="Times New Roman"/>
            <w:sz w:val="24"/>
            <w:szCs w:val="24"/>
            <w:rPrChange w:id="112" w:author="Author">
              <w:rPr>
                <w:rStyle w:val="CommentReference"/>
              </w:rPr>
            </w:rPrChange>
          </w:rPr>
          <w:t xml:space="preserve"> </w:t>
        </w:r>
      </w:ins>
    </w:p>
    <w:p w14:paraId="216ED6BE" w14:textId="30B53E45"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Cronbach, L. J. &amp; </w:t>
      </w:r>
      <w:proofErr w:type="spellStart"/>
      <w:r w:rsidRPr="00846A6C">
        <w:rPr>
          <w:rFonts w:ascii="Times New Roman" w:hAnsi="Times New Roman" w:cs="Times New Roman"/>
          <w:sz w:val="24"/>
          <w:szCs w:val="24"/>
        </w:rPr>
        <w:t>Furby</w:t>
      </w:r>
      <w:proofErr w:type="spellEnd"/>
      <w:r w:rsidRPr="00846A6C">
        <w:rPr>
          <w:rFonts w:ascii="Times New Roman" w:hAnsi="Times New Roman" w:cs="Times New Roman"/>
          <w:sz w:val="24"/>
          <w:szCs w:val="24"/>
        </w:rPr>
        <w:t xml:space="preserve"> (1970). How we should measure “change”—or should we? </w:t>
      </w:r>
      <w:r w:rsidRPr="008E7408">
        <w:rPr>
          <w:rFonts w:ascii="Times New Roman" w:hAnsi="Times New Roman" w:cs="Times New Roman"/>
          <w:i/>
          <w:sz w:val="24"/>
          <w:szCs w:val="24"/>
        </w:rPr>
        <w:lastRenderedPageBreak/>
        <w:t>Psychological Bulletin, 74</w:t>
      </w:r>
      <w:r w:rsidRPr="008E7408">
        <w:rPr>
          <w:rFonts w:ascii="Times New Roman" w:hAnsi="Times New Roman" w:cs="Times New Roman"/>
          <w:sz w:val="24"/>
          <w:szCs w:val="24"/>
        </w:rPr>
        <w:t>, 68-80.</w:t>
      </w:r>
      <w:ins w:id="113" w:author="Author">
        <w:r w:rsidR="0028171B" w:rsidRPr="00F83F5E">
          <w:rPr>
            <w:rFonts w:ascii="Times New Roman" w:hAnsi="Times New Roman" w:cs="Times New Roman"/>
            <w:sz w:val="24"/>
            <w:szCs w:val="24"/>
            <w:lang w:eastAsia="zh-CN"/>
          </w:rPr>
          <w:t xml:space="preserve"> </w:t>
        </w:r>
        <w:proofErr w:type="spellStart"/>
        <w:proofErr w:type="gramStart"/>
        <w:r w:rsidR="0084772E" w:rsidRPr="00F83F5E">
          <w:rPr>
            <w:rFonts w:ascii="Times New Roman" w:hAnsi="Times New Roman" w:cs="Times New Roman"/>
            <w:sz w:val="24"/>
            <w:szCs w:val="24"/>
            <w:lang w:eastAsia="zh-CN"/>
          </w:rPr>
          <w:t>doi</w:t>
        </w:r>
        <w:proofErr w:type="spellEnd"/>
        <w:proofErr w:type="gramEnd"/>
        <w:r w:rsidR="0084772E" w:rsidRPr="00F83F5E">
          <w:rPr>
            <w:rFonts w:ascii="Times New Roman" w:hAnsi="Times New Roman" w:cs="Times New Roman"/>
            <w:sz w:val="24"/>
            <w:szCs w:val="24"/>
            <w:lang w:eastAsia="zh-CN"/>
          </w:rPr>
          <w:t xml:space="preserve">: </w:t>
        </w:r>
        <w:r w:rsidR="0028171B" w:rsidRPr="00F83F5E">
          <w:rPr>
            <w:rFonts w:ascii="Times New Roman" w:hAnsi="Times New Roman" w:cs="Times New Roman"/>
            <w:sz w:val="24"/>
            <w:szCs w:val="24"/>
            <w:rPrChange w:id="114" w:author="Author">
              <w:rPr/>
            </w:rPrChange>
          </w:rPr>
          <w:fldChar w:fldCharType="begin"/>
        </w:r>
        <w:r w:rsidR="0028171B" w:rsidRPr="00F83F5E">
          <w:rPr>
            <w:rFonts w:ascii="Times New Roman" w:hAnsi="Times New Roman" w:cs="Times New Roman"/>
            <w:sz w:val="24"/>
            <w:szCs w:val="24"/>
            <w:rPrChange w:id="115" w:author="Author">
              <w:rPr/>
            </w:rPrChange>
          </w:rPr>
          <w:instrText xml:space="preserve"> HYPERLINK "http://psycnet.apa.org/doi/10.1037/h0029382" \t "_blank" </w:instrText>
        </w:r>
        <w:r w:rsidR="0028171B" w:rsidRPr="00F83F5E">
          <w:rPr>
            <w:rFonts w:ascii="Times New Roman" w:hAnsi="Times New Roman" w:cs="Times New Roman"/>
            <w:sz w:val="24"/>
            <w:szCs w:val="24"/>
            <w:rPrChange w:id="116" w:author="Author">
              <w:rPr/>
            </w:rPrChange>
          </w:rPr>
          <w:fldChar w:fldCharType="separate"/>
        </w:r>
        <w:r w:rsidR="0028171B" w:rsidRPr="00F83F5E">
          <w:rPr>
            <w:rStyle w:val="Hyperlink"/>
            <w:rFonts w:ascii="Times New Roman" w:hAnsi="Times New Roman" w:cs="Times New Roman"/>
            <w:sz w:val="24"/>
            <w:szCs w:val="24"/>
            <w:rPrChange w:id="117" w:author="Author">
              <w:rPr>
                <w:rStyle w:val="Hyperlink"/>
                <w:rFonts w:ascii="Arial" w:hAnsi="Arial" w:cs="Arial"/>
                <w:sz w:val="16"/>
                <w:szCs w:val="16"/>
              </w:rPr>
            </w:rPrChange>
          </w:rPr>
          <w:t>http://dx.doi.org/10.1037/h0029382</w:t>
        </w:r>
        <w:r w:rsidR="0028171B" w:rsidRPr="00F83F5E">
          <w:rPr>
            <w:rFonts w:ascii="Times New Roman" w:hAnsi="Times New Roman" w:cs="Times New Roman"/>
            <w:sz w:val="24"/>
            <w:szCs w:val="24"/>
            <w:rPrChange w:id="118" w:author="Author">
              <w:rPr/>
            </w:rPrChange>
          </w:rPr>
          <w:fldChar w:fldCharType="end"/>
        </w:r>
      </w:ins>
    </w:p>
    <w:p w14:paraId="3430EC86" w14:textId="4FE306D4"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w:t>
      </w:r>
      <w:proofErr w:type="spellStart"/>
      <w:r w:rsidRPr="00846A6C">
        <w:rPr>
          <w:rFonts w:ascii="Times New Roman" w:hAnsi="Times New Roman" w:cs="Times New Roman"/>
          <w:sz w:val="24"/>
          <w:szCs w:val="24"/>
        </w:rPr>
        <w:t>Dattner</w:t>
      </w:r>
      <w:proofErr w:type="spellEnd"/>
      <w:r w:rsidRPr="00846A6C">
        <w:rPr>
          <w:rFonts w:ascii="Times New Roman" w:hAnsi="Times New Roman" w:cs="Times New Roman"/>
          <w:sz w:val="24"/>
          <w:szCs w:val="24"/>
        </w:rPr>
        <w:t>, B. (1999). Who’s the fairest of them all</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impact of narcissism on self- and other-rated fairness in the workplace. </w:t>
      </w:r>
      <w:r w:rsidRPr="008E7408">
        <w:rPr>
          <w:rFonts w:ascii="Times New Roman" w:eastAsia="Times New Roman" w:hAnsi="Times New Roman" w:cs="Times New Roman"/>
          <w:sz w:val="24"/>
          <w:szCs w:val="24"/>
        </w:rPr>
        <w:t xml:space="preserve">(Doctoral dissertation). Retrieved from </w:t>
      </w:r>
      <w:r w:rsidRPr="008E7408">
        <w:rPr>
          <w:rFonts w:ascii="Times New Roman" w:hAnsi="Times New Roman" w:cs="Times New Roman"/>
          <w:iCs/>
          <w:sz w:val="24"/>
          <w:szCs w:val="24"/>
        </w:rPr>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(Accession Order No. 9945268</w:t>
      </w:r>
      <w:r w:rsidRPr="00F83F5E">
        <w:rPr>
          <w:rFonts w:ascii="Times New Roman" w:hAnsi="Times New Roman" w:cs="Times New Roman"/>
          <w:sz w:val="24"/>
          <w:szCs w:val="24"/>
        </w:rPr>
        <w:t>)</w:t>
      </w:r>
      <w:ins w:id="119" w:author="Author">
        <w:r w:rsidR="002138D9" w:rsidRPr="00F83F5E">
          <w:rPr>
            <w:rFonts w:ascii="Times New Roman" w:hAnsi="Times New Roman" w:cs="Times New Roman"/>
            <w:sz w:val="24"/>
            <w:szCs w:val="24"/>
            <w:lang w:eastAsia="zh-CN"/>
          </w:rPr>
          <w:t xml:space="preserve">. </w:t>
        </w:r>
        <w:r w:rsidR="002138D9" w:rsidRPr="00F83F5E">
          <w:rPr>
            <w:rFonts w:ascii="Times New Roman" w:hAnsi="Times New Roman" w:cs="Times New Roman"/>
            <w:color w:val="4C4C4C"/>
            <w:sz w:val="24"/>
            <w:szCs w:val="24"/>
            <w:shd w:val="clear" w:color="auto" w:fill="FFFFFF"/>
            <w:rPrChange w:id="120" w:author="Author">
              <w:rPr>
                <w:rFonts w:ascii="Verdana" w:hAnsi="Verdana"/>
                <w:color w:val="4C4C4C"/>
                <w:sz w:val="18"/>
                <w:szCs w:val="18"/>
                <w:shd w:val="clear" w:color="auto" w:fill="FFFFFF"/>
              </w:rPr>
            </w:rPrChange>
          </w:rPr>
          <w:t>Retrieved from http://search.proquest.com/docview/619554532?accountid=14553</w:t>
        </w:r>
      </w:ins>
    </w:p>
    <w:p w14:paraId="53EE9EAE"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846A6C">
        <w:rPr>
          <w:rFonts w:ascii="Times New Roman" w:hAnsi="Times New Roman"/>
          <w:sz w:val="24"/>
          <w:szCs w:val="24"/>
        </w:rPr>
        <w:t xml:space="preserve">Dion, K. K., &amp; </w:t>
      </w:r>
      <w:proofErr w:type="spellStart"/>
      <w:r w:rsidRPr="008E7408">
        <w:rPr>
          <w:rFonts w:ascii="Times New Roman" w:hAnsi="Times New Roman"/>
          <w:sz w:val="24"/>
          <w:szCs w:val="24"/>
        </w:rPr>
        <w:t>Berscheid</w:t>
      </w:r>
      <w:proofErr w:type="spellEnd"/>
      <w:r w:rsidRPr="008E7408">
        <w:rPr>
          <w:rFonts w:ascii="Times New Roman" w:hAnsi="Times New Roman"/>
          <w:sz w:val="24"/>
          <w:szCs w:val="24"/>
        </w:rPr>
        <w:t>, E. (1974). Physical attractiveness and peer perception among children.</w:t>
      </w:r>
      <w:r w:rsidRPr="008E7408">
        <w:rPr>
          <w:rFonts w:ascii="Times New Roman" w:hAnsi="Times New Roman"/>
          <w:i/>
          <w:iCs/>
          <w:sz w:val="24"/>
          <w:szCs w:val="24"/>
        </w:rPr>
        <w:t xml:space="preserve"> </w:t>
      </w:r>
      <w:proofErr w:type="spellStart"/>
      <w:r w:rsidRPr="008E7408">
        <w:rPr>
          <w:rFonts w:ascii="Times New Roman" w:hAnsi="Times New Roman"/>
          <w:i/>
          <w:iCs/>
          <w:sz w:val="24"/>
          <w:szCs w:val="24"/>
        </w:rPr>
        <w:t>Sociometry</w:t>
      </w:r>
      <w:proofErr w:type="spellEnd"/>
      <w:r w:rsidRPr="008E7408">
        <w:rPr>
          <w:rFonts w:ascii="Times New Roman" w:hAnsi="Times New Roman"/>
          <w:i/>
          <w:iCs/>
          <w:sz w:val="24"/>
          <w:szCs w:val="24"/>
        </w:rPr>
        <w:t>, 37</w:t>
      </w:r>
      <w:r w:rsidRPr="00F83F5E">
        <w:rPr>
          <w:rFonts w:ascii="Times New Roman" w:hAnsi="Times New Roman"/>
          <w:sz w:val="24"/>
          <w:szCs w:val="24"/>
        </w:rPr>
        <w:t xml:space="preserve">(1), 1-12. Retrieved from http://search.proquest.com/docview/615963472?accountid=14553 </w:t>
      </w:r>
    </w:p>
    <w:p w14:paraId="044A566D"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121" w:author="Author">
            <w:rPr>
              <w:rFonts w:ascii="Times New Roman" w:hAnsi="Times New Roman"/>
              <w:color w:val="4C4C4C"/>
              <w:sz w:val="24"/>
              <w:szCs w:val="24"/>
              <w:shd w:val="clear" w:color="auto" w:fill="FFFFFF"/>
            </w:rPr>
          </w:rPrChange>
        </w:rPr>
      </w:pPr>
      <w:r w:rsidRPr="00F83F5E">
        <w:rPr>
          <w:rFonts w:ascii="Times New Roman" w:hAnsi="Times New Roman"/>
          <w:sz w:val="24"/>
          <w:szCs w:val="24"/>
          <w:shd w:val="clear" w:color="auto" w:fill="FFFFFF"/>
          <w:rPrChange w:id="122" w:author="Author">
            <w:rPr>
              <w:rFonts w:ascii="Times New Roman" w:hAnsi="Times New Roman"/>
              <w:color w:val="4C4C4C"/>
              <w:sz w:val="24"/>
              <w:szCs w:val="24"/>
              <w:shd w:val="clear" w:color="auto" w:fill="FFFFFF"/>
            </w:rPr>
          </w:rPrChange>
        </w:rPr>
        <w:t>*</w:t>
      </w:r>
      <w:proofErr w:type="spellStart"/>
      <w:r w:rsidRPr="00F83F5E">
        <w:rPr>
          <w:rFonts w:ascii="Times New Roman" w:hAnsi="Times New Roman"/>
          <w:sz w:val="24"/>
          <w:szCs w:val="24"/>
          <w:shd w:val="clear" w:color="auto" w:fill="FFFFFF"/>
          <w:rPrChange w:id="123" w:author="Author">
            <w:rPr>
              <w:rFonts w:ascii="Times New Roman" w:hAnsi="Times New Roman"/>
              <w:color w:val="4C4C4C"/>
              <w:sz w:val="24"/>
              <w:szCs w:val="24"/>
              <w:shd w:val="clear" w:color="auto" w:fill="FFFFFF"/>
            </w:rPr>
          </w:rPrChange>
        </w:rPr>
        <w:t>Dufner</w:t>
      </w:r>
      <w:proofErr w:type="spellEnd"/>
      <w:r w:rsidRPr="00F83F5E">
        <w:rPr>
          <w:rFonts w:ascii="Times New Roman" w:hAnsi="Times New Roman"/>
          <w:sz w:val="24"/>
          <w:szCs w:val="24"/>
          <w:shd w:val="clear" w:color="auto" w:fill="FFFFFF"/>
          <w:rPrChange w:id="124" w:author="Author">
            <w:rPr>
              <w:rFonts w:ascii="Times New Roman" w:hAnsi="Times New Roman"/>
              <w:color w:val="4C4C4C"/>
              <w:sz w:val="24"/>
              <w:szCs w:val="24"/>
              <w:shd w:val="clear" w:color="auto" w:fill="FFFFFF"/>
            </w:rPr>
          </w:rPrChange>
        </w:rPr>
        <w:t xml:space="preserve">, M., </w:t>
      </w:r>
      <w:proofErr w:type="spellStart"/>
      <w:r w:rsidRPr="00F83F5E">
        <w:rPr>
          <w:rFonts w:ascii="Times New Roman" w:hAnsi="Times New Roman"/>
          <w:sz w:val="24"/>
          <w:szCs w:val="24"/>
          <w:shd w:val="clear" w:color="auto" w:fill="FFFFFF"/>
          <w:rPrChange w:id="125" w:author="Author">
            <w:rPr>
              <w:rFonts w:ascii="Times New Roman" w:hAnsi="Times New Roman"/>
              <w:color w:val="4C4C4C"/>
              <w:sz w:val="24"/>
              <w:szCs w:val="24"/>
              <w:shd w:val="clear" w:color="auto" w:fill="FFFFFF"/>
            </w:rPr>
          </w:rPrChange>
        </w:rPr>
        <w:t>Denissen</w:t>
      </w:r>
      <w:proofErr w:type="spellEnd"/>
      <w:r w:rsidRPr="00F83F5E">
        <w:rPr>
          <w:rFonts w:ascii="Times New Roman" w:hAnsi="Times New Roman"/>
          <w:sz w:val="24"/>
          <w:szCs w:val="24"/>
          <w:shd w:val="clear" w:color="auto" w:fill="FFFFFF"/>
          <w:rPrChange w:id="126" w:author="Author">
            <w:rPr>
              <w:rFonts w:ascii="Times New Roman" w:hAnsi="Times New Roman"/>
              <w:color w:val="4C4C4C"/>
              <w:sz w:val="24"/>
              <w:szCs w:val="24"/>
              <w:shd w:val="clear" w:color="auto" w:fill="FFFFFF"/>
            </w:rPr>
          </w:rPrChange>
        </w:rPr>
        <w:t xml:space="preserve">, J., </w:t>
      </w:r>
      <w:proofErr w:type="spellStart"/>
      <w:r w:rsidRPr="00F83F5E">
        <w:rPr>
          <w:rFonts w:ascii="Times New Roman" w:hAnsi="Times New Roman"/>
          <w:sz w:val="24"/>
          <w:szCs w:val="24"/>
          <w:shd w:val="clear" w:color="auto" w:fill="FFFFFF"/>
          <w:rPrChange w:id="127" w:author="Author">
            <w:rPr>
              <w:rFonts w:ascii="Times New Roman" w:hAnsi="Times New Roman"/>
              <w:color w:val="4C4C4C"/>
              <w:sz w:val="24"/>
              <w:szCs w:val="24"/>
              <w:shd w:val="clear" w:color="auto" w:fill="FFFFFF"/>
            </w:rPr>
          </w:rPrChange>
        </w:rPr>
        <w:t>Sedikides</w:t>
      </w:r>
      <w:proofErr w:type="spellEnd"/>
      <w:r w:rsidRPr="00F83F5E">
        <w:rPr>
          <w:rFonts w:ascii="Times New Roman" w:hAnsi="Times New Roman"/>
          <w:sz w:val="24"/>
          <w:szCs w:val="24"/>
          <w:shd w:val="clear" w:color="auto" w:fill="FFFFFF"/>
          <w:rPrChange w:id="128" w:author="Author">
            <w:rPr>
              <w:rFonts w:ascii="Times New Roman" w:hAnsi="Times New Roman"/>
              <w:color w:val="4C4C4C"/>
              <w:sz w:val="24"/>
              <w:szCs w:val="24"/>
              <w:shd w:val="clear" w:color="auto" w:fill="FFFFFF"/>
            </w:rPr>
          </w:rPrChange>
        </w:rPr>
        <w:t xml:space="preserve">, C., Van </w:t>
      </w:r>
      <w:proofErr w:type="spellStart"/>
      <w:r w:rsidRPr="00F83F5E">
        <w:rPr>
          <w:rFonts w:ascii="Times New Roman" w:hAnsi="Times New Roman"/>
          <w:sz w:val="24"/>
          <w:szCs w:val="24"/>
          <w:shd w:val="clear" w:color="auto" w:fill="FFFFFF"/>
          <w:rPrChange w:id="129" w:author="Author">
            <w:rPr>
              <w:rFonts w:ascii="Times New Roman" w:hAnsi="Times New Roman"/>
              <w:color w:val="4C4C4C"/>
              <w:sz w:val="24"/>
              <w:szCs w:val="24"/>
              <w:shd w:val="clear" w:color="auto" w:fill="FFFFFF"/>
            </w:rPr>
          </w:rPrChange>
        </w:rPr>
        <w:t>Zalk</w:t>
      </w:r>
      <w:proofErr w:type="spellEnd"/>
      <w:r w:rsidRPr="00F83F5E">
        <w:rPr>
          <w:rFonts w:ascii="Times New Roman" w:hAnsi="Times New Roman"/>
          <w:sz w:val="24"/>
          <w:szCs w:val="24"/>
          <w:shd w:val="clear" w:color="auto" w:fill="FFFFFF"/>
          <w:rPrChange w:id="130" w:author="Author">
            <w:rPr>
              <w:rFonts w:ascii="Times New Roman" w:hAnsi="Times New Roman"/>
              <w:color w:val="4C4C4C"/>
              <w:sz w:val="24"/>
              <w:szCs w:val="24"/>
              <w:shd w:val="clear" w:color="auto" w:fill="FFFFFF"/>
            </w:rPr>
          </w:rPrChange>
        </w:rPr>
        <w:t xml:space="preserve">, M., </w:t>
      </w:r>
      <w:proofErr w:type="spellStart"/>
      <w:r w:rsidRPr="00F83F5E">
        <w:rPr>
          <w:rFonts w:ascii="Times New Roman" w:hAnsi="Times New Roman"/>
          <w:sz w:val="24"/>
          <w:szCs w:val="24"/>
          <w:shd w:val="clear" w:color="auto" w:fill="FFFFFF"/>
          <w:rPrChange w:id="131" w:author="Author">
            <w:rPr>
              <w:rFonts w:ascii="Times New Roman" w:hAnsi="Times New Roman"/>
              <w:color w:val="4C4C4C"/>
              <w:sz w:val="24"/>
              <w:szCs w:val="24"/>
              <w:shd w:val="clear" w:color="auto" w:fill="FFFFFF"/>
            </w:rPr>
          </w:rPrChange>
        </w:rPr>
        <w:t>Meeus</w:t>
      </w:r>
      <w:proofErr w:type="spellEnd"/>
      <w:r w:rsidRPr="00F83F5E">
        <w:rPr>
          <w:rFonts w:ascii="Times New Roman" w:hAnsi="Times New Roman"/>
          <w:sz w:val="24"/>
          <w:szCs w:val="24"/>
          <w:shd w:val="clear" w:color="auto" w:fill="FFFFFF"/>
          <w:rPrChange w:id="132" w:author="Author">
            <w:rPr>
              <w:rFonts w:ascii="Times New Roman" w:hAnsi="Times New Roman"/>
              <w:color w:val="4C4C4C"/>
              <w:sz w:val="24"/>
              <w:szCs w:val="24"/>
              <w:shd w:val="clear" w:color="auto" w:fill="FFFFFF"/>
            </w:rPr>
          </w:rPrChange>
        </w:rPr>
        <w:t xml:space="preserve">, W. H. J., &amp; Van </w:t>
      </w:r>
      <w:proofErr w:type="spellStart"/>
      <w:r w:rsidRPr="00F83F5E">
        <w:rPr>
          <w:rFonts w:ascii="Times New Roman" w:hAnsi="Times New Roman"/>
          <w:sz w:val="24"/>
          <w:szCs w:val="24"/>
          <w:shd w:val="clear" w:color="auto" w:fill="FFFFFF"/>
          <w:rPrChange w:id="133" w:author="Author">
            <w:rPr>
              <w:rFonts w:ascii="Times New Roman" w:hAnsi="Times New Roman"/>
              <w:color w:val="4C4C4C"/>
              <w:sz w:val="24"/>
              <w:szCs w:val="24"/>
              <w:shd w:val="clear" w:color="auto" w:fill="FFFFFF"/>
            </w:rPr>
          </w:rPrChange>
        </w:rPr>
        <w:t>Aken</w:t>
      </w:r>
      <w:proofErr w:type="spellEnd"/>
      <w:r w:rsidRPr="00F83F5E">
        <w:rPr>
          <w:rFonts w:ascii="Times New Roman" w:hAnsi="Times New Roman"/>
          <w:sz w:val="24"/>
          <w:szCs w:val="24"/>
          <w:shd w:val="clear" w:color="auto" w:fill="FFFFFF"/>
          <w:rPrChange w:id="134" w:author="Author">
            <w:rPr>
              <w:rFonts w:ascii="Times New Roman" w:hAnsi="Times New Roman"/>
              <w:color w:val="4C4C4C"/>
              <w:sz w:val="24"/>
              <w:szCs w:val="24"/>
              <w:shd w:val="clear" w:color="auto" w:fill="FFFFFF"/>
            </w:rPr>
          </w:rPrChange>
        </w:rPr>
        <w:t>, M. (2013). Are actual and perceived intellectual self</w:t>
      </w:r>
      <w:r w:rsidRPr="00F83F5E">
        <w:rPr>
          <w:rFonts w:ascii="Cambria Math" w:hAnsi="Cambria Math" w:cs="Cambria Math" w:hint="eastAsia"/>
          <w:sz w:val="24"/>
          <w:szCs w:val="24"/>
          <w:shd w:val="clear" w:color="auto" w:fill="FFFFFF"/>
          <w:rPrChange w:id="135" w:author="Author">
            <w:rPr>
              <w:rFonts w:ascii="Cambria Math" w:hAnsi="Cambria Math" w:cs="Cambria Math" w:hint="eastAsia"/>
              <w:color w:val="4C4C4C"/>
              <w:sz w:val="24"/>
              <w:szCs w:val="24"/>
              <w:shd w:val="clear" w:color="auto" w:fill="FFFFFF"/>
            </w:rPr>
          </w:rPrChange>
        </w:rPr>
        <w:t>‐</w:t>
      </w:r>
      <w:r w:rsidRPr="00F83F5E">
        <w:rPr>
          <w:rFonts w:ascii="Times New Roman" w:hAnsi="Times New Roman"/>
          <w:sz w:val="24"/>
          <w:szCs w:val="24"/>
          <w:shd w:val="clear" w:color="auto" w:fill="FFFFFF"/>
          <w:rPrChange w:id="136" w:author="Author">
            <w:rPr>
              <w:rFonts w:ascii="Times New Roman" w:hAnsi="Times New Roman"/>
              <w:color w:val="4C4C4C"/>
              <w:sz w:val="24"/>
              <w:szCs w:val="24"/>
              <w:shd w:val="clear" w:color="auto" w:fill="FFFFFF"/>
            </w:rPr>
          </w:rPrChange>
        </w:rPr>
        <w:t>enhancers evaluated differently by social perceivers?</w:t>
      </w:r>
      <w:r w:rsidRPr="00F83F5E">
        <w:rPr>
          <w:rStyle w:val="apple-converted-space"/>
          <w:rFonts w:ascii="Times New Roman" w:hAnsi="Times New Roman"/>
          <w:i/>
          <w:iCs/>
          <w:sz w:val="24"/>
          <w:szCs w:val="24"/>
          <w:shd w:val="clear" w:color="auto" w:fill="FFFFFF"/>
          <w:rPrChange w:id="137"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38" w:author="Author">
            <w:rPr>
              <w:rFonts w:ascii="Times New Roman" w:hAnsi="Times New Roman"/>
              <w:i/>
              <w:iCs/>
              <w:color w:val="4C4C4C"/>
              <w:sz w:val="24"/>
              <w:szCs w:val="24"/>
              <w:shd w:val="clear" w:color="auto" w:fill="FFFFFF"/>
            </w:rPr>
          </w:rPrChange>
        </w:rPr>
        <w:t>European Journal of Personality,</w:t>
      </w:r>
      <w:r w:rsidRPr="00F83F5E">
        <w:rPr>
          <w:rStyle w:val="apple-converted-space"/>
          <w:rFonts w:ascii="Times New Roman" w:hAnsi="Times New Roman"/>
          <w:i/>
          <w:iCs/>
          <w:sz w:val="24"/>
          <w:szCs w:val="24"/>
          <w:shd w:val="clear" w:color="auto" w:fill="FFFFFF"/>
          <w:rPrChange w:id="139" w:author="Author">
            <w:rPr>
              <w:rStyle w:val="apple-converted-space"/>
              <w:rFonts w:ascii="Times New Roman" w:hAnsi="Times New Roman"/>
              <w:i/>
              <w:iCs/>
              <w:color w:val="4C4C4C"/>
              <w:sz w:val="24"/>
              <w:szCs w:val="24"/>
              <w:shd w:val="clear" w:color="auto" w:fill="FFFFFF"/>
            </w:rPr>
          </w:rPrChange>
        </w:rPr>
        <w:t> </w:t>
      </w:r>
      <w:r w:rsidRPr="00F83F5E">
        <w:rPr>
          <w:rFonts w:ascii="Times New Roman" w:hAnsi="Times New Roman"/>
          <w:i/>
          <w:iCs/>
          <w:sz w:val="24"/>
          <w:szCs w:val="24"/>
          <w:shd w:val="clear" w:color="auto" w:fill="FFFFFF"/>
          <w:rPrChange w:id="140" w:author="Author">
            <w:rPr>
              <w:rFonts w:ascii="Times New Roman" w:hAnsi="Times New Roman"/>
              <w:i/>
              <w:iCs/>
              <w:color w:val="4C4C4C"/>
              <w:sz w:val="24"/>
              <w:szCs w:val="24"/>
              <w:shd w:val="clear" w:color="auto" w:fill="FFFFFF"/>
            </w:rPr>
          </w:rPrChange>
        </w:rPr>
        <w:t>27</w:t>
      </w:r>
      <w:r w:rsidRPr="00F83F5E">
        <w:rPr>
          <w:rFonts w:ascii="Times New Roman" w:hAnsi="Times New Roman"/>
          <w:sz w:val="24"/>
          <w:szCs w:val="24"/>
          <w:shd w:val="clear" w:color="auto" w:fill="FFFFFF"/>
          <w:rPrChange w:id="141" w:author="Author">
            <w:rPr>
              <w:rFonts w:ascii="Times New Roman" w:hAnsi="Times New Roman"/>
              <w:color w:val="4C4C4C"/>
              <w:sz w:val="24"/>
              <w:szCs w:val="24"/>
              <w:shd w:val="clear" w:color="auto" w:fill="FFFFFF"/>
            </w:rPr>
          </w:rPrChange>
        </w:rPr>
        <w:t xml:space="preserve">(6), 621-633. </w:t>
      </w:r>
      <w:proofErr w:type="spellStart"/>
      <w:r w:rsidRPr="00F83F5E">
        <w:rPr>
          <w:rFonts w:ascii="Times New Roman" w:hAnsi="Times New Roman"/>
          <w:sz w:val="24"/>
          <w:szCs w:val="24"/>
          <w:shd w:val="clear" w:color="auto" w:fill="FFFFFF"/>
          <w:rPrChange w:id="142" w:author="Author">
            <w:rPr>
              <w:rFonts w:ascii="Times New Roman" w:hAnsi="Times New Roman"/>
              <w:color w:val="4C4C4C"/>
              <w:sz w:val="24"/>
              <w:szCs w:val="24"/>
              <w:shd w:val="clear" w:color="auto" w:fill="FFFFFF"/>
            </w:rPr>
          </w:rPrChange>
        </w:rPr>
        <w:t>doi:http</w:t>
      </w:r>
      <w:proofErr w:type="spellEnd"/>
      <w:r w:rsidRPr="00F83F5E">
        <w:rPr>
          <w:rFonts w:ascii="Times New Roman" w:hAnsi="Times New Roman"/>
          <w:sz w:val="24"/>
          <w:szCs w:val="24"/>
          <w:shd w:val="clear" w:color="auto" w:fill="FFFFFF"/>
          <w:rPrChange w:id="143" w:author="Author">
            <w:rPr>
              <w:rFonts w:ascii="Times New Roman" w:hAnsi="Times New Roman"/>
              <w:color w:val="4C4C4C"/>
              <w:sz w:val="24"/>
              <w:szCs w:val="24"/>
              <w:shd w:val="clear" w:color="auto" w:fill="FFFFFF"/>
            </w:rPr>
          </w:rPrChange>
        </w:rPr>
        <w:t>://dx.doi.org/10.1002/per.1934</w:t>
      </w:r>
    </w:p>
    <w:p w14:paraId="32E24593" w14:textId="77777777" w:rsidR="008516CD" w:rsidRPr="00F83F5E"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F83F5E">
        <w:rPr>
          <w:rFonts w:ascii="Times New Roman" w:hAnsi="Times New Roman"/>
          <w:sz w:val="24"/>
          <w:szCs w:val="24"/>
        </w:rPr>
        <w:t>Duval, S., &amp;</w:t>
      </w:r>
      <w:r w:rsidRPr="00846A6C">
        <w:rPr>
          <w:rFonts w:ascii="Times New Roman" w:hAnsi="Times New Roman"/>
          <w:sz w:val="24"/>
          <w:szCs w:val="24"/>
        </w:rPr>
        <w:t xml:space="preserve"> Tweedie, R. (2000). Trim and fill: A simple funnel-plot-based method of testing and adjusting for publication bias in meta-analysis. </w:t>
      </w:r>
      <w:r w:rsidRPr="008E7408">
        <w:rPr>
          <w:rFonts w:ascii="Times New Roman" w:hAnsi="Times New Roman"/>
          <w:i/>
          <w:sz w:val="24"/>
          <w:szCs w:val="24"/>
        </w:rPr>
        <w:t>Biometrics, 56</w:t>
      </w:r>
      <w:r w:rsidRPr="008E7408">
        <w:rPr>
          <w:rFonts w:ascii="Times New Roman" w:hAnsi="Times New Roman"/>
          <w:sz w:val="24"/>
          <w:szCs w:val="24"/>
        </w:rPr>
        <w:t>, 455–463. doi:10.1111/j.0006-341X.2000.00455.x</w:t>
      </w:r>
    </w:p>
    <w:p w14:paraId="2D93F82A" w14:textId="77777777" w:rsidR="008516CD" w:rsidRPr="00F83F5E"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44"/>
      <w:r w:rsidRPr="00F83F5E">
        <w:rPr>
          <w:rFonts w:ascii="Times New Roman" w:eastAsia="Times New Roman" w:hAnsi="Times New Roman" w:cs="Times New Roman"/>
          <w:sz w:val="24"/>
          <w:szCs w:val="24"/>
          <w:lang w:eastAsia="zh-CN"/>
        </w:rPr>
        <w:t xml:space="preserve">Edwards, J. R. (1994). Regression analysis as an alternative to difference scores. </w:t>
      </w:r>
      <w:r w:rsidRPr="00F83F5E">
        <w:rPr>
          <w:rFonts w:ascii="Times New Roman" w:eastAsia="Times New Roman" w:hAnsi="Times New Roman" w:cs="Times New Roman"/>
          <w:i/>
          <w:iCs/>
          <w:sz w:val="24"/>
          <w:szCs w:val="24"/>
          <w:lang w:eastAsia="zh-CN"/>
        </w:rPr>
        <w:t xml:space="preserve">Journal of  </w:t>
      </w:r>
    </w:p>
    <w:p w14:paraId="20A41BFB" w14:textId="2F8A6265" w:rsidR="008516CD" w:rsidRPr="00F83F5E" w:rsidRDefault="008516CD" w:rsidP="008516CD">
      <w:pPr>
        <w:spacing w:after="0" w:line="480" w:lineRule="auto"/>
        <w:ind w:leftChars="218" w:left="1265" w:hangingChars="327" w:hanging="785"/>
        <w:rPr>
          <w:rFonts w:ascii="Times New Roman" w:hAnsi="Times New Roman" w:cs="Times New Roman"/>
          <w:sz w:val="24"/>
          <w:szCs w:val="24"/>
          <w:lang w:eastAsia="zh-CN"/>
          <w:rPrChange w:id="145" w:author="Author">
            <w:rPr>
              <w:rFonts w:ascii="Times New Roman" w:eastAsia="Times New Roman" w:hAnsi="Times New Roman" w:cs="Times New Roman"/>
              <w:sz w:val="24"/>
              <w:szCs w:val="24"/>
              <w:lang w:eastAsia="zh-CN"/>
            </w:rPr>
          </w:rPrChange>
        </w:rPr>
      </w:pPr>
      <w:r w:rsidRPr="00F83F5E">
        <w:rPr>
          <w:rFonts w:ascii="Times New Roman" w:hAnsi="Times New Roman" w:cs="Times New Roman"/>
          <w:i/>
          <w:iCs/>
          <w:sz w:val="24"/>
          <w:szCs w:val="24"/>
          <w:lang w:eastAsia="zh-CN"/>
        </w:rPr>
        <w:t xml:space="preserve">     </w:t>
      </w:r>
      <w:r w:rsidRPr="00F83F5E">
        <w:rPr>
          <w:rFonts w:ascii="Times New Roman" w:eastAsia="Times New Roman" w:hAnsi="Times New Roman" w:cs="Times New Roman"/>
          <w:i/>
          <w:iCs/>
          <w:sz w:val="24"/>
          <w:szCs w:val="24"/>
          <w:lang w:eastAsia="zh-CN"/>
        </w:rPr>
        <w:t>Management</w:t>
      </w:r>
      <w:r w:rsidRPr="00F83F5E">
        <w:rPr>
          <w:rFonts w:ascii="Times New Roman" w:eastAsia="Times New Roman" w:hAnsi="Times New Roman" w:cs="Times New Roman"/>
          <w:sz w:val="24"/>
          <w:szCs w:val="24"/>
          <w:lang w:eastAsia="zh-CN"/>
        </w:rPr>
        <w:t xml:space="preserve">, </w:t>
      </w:r>
      <w:r w:rsidRPr="00F83F5E">
        <w:rPr>
          <w:rFonts w:ascii="Times New Roman" w:eastAsia="Times New Roman" w:hAnsi="Times New Roman" w:cs="Times New Roman"/>
          <w:i/>
          <w:iCs/>
          <w:sz w:val="24"/>
          <w:szCs w:val="24"/>
          <w:lang w:eastAsia="zh-CN"/>
        </w:rPr>
        <w:t>20</w:t>
      </w:r>
      <w:r w:rsidRPr="00F83F5E">
        <w:rPr>
          <w:rFonts w:ascii="Times New Roman" w:eastAsia="Times New Roman" w:hAnsi="Times New Roman" w:cs="Times New Roman"/>
          <w:sz w:val="24"/>
          <w:szCs w:val="24"/>
          <w:lang w:eastAsia="zh-CN"/>
        </w:rPr>
        <w:t>(3), 683-689.</w:t>
      </w:r>
      <w:commentRangeEnd w:id="144"/>
      <w:r w:rsidR="007F01E7" w:rsidRPr="00F83F5E">
        <w:rPr>
          <w:rStyle w:val="CommentReference"/>
          <w:rFonts w:ascii="Times New Roman" w:hAnsi="Times New Roman" w:cs="Times New Roman"/>
          <w:sz w:val="24"/>
          <w:szCs w:val="24"/>
          <w:rPrChange w:id="146" w:author="Author">
            <w:rPr>
              <w:rStyle w:val="CommentReference"/>
            </w:rPr>
          </w:rPrChange>
        </w:rPr>
        <w:commentReference w:id="144"/>
      </w:r>
      <w:ins w:id="147" w:author="Author">
        <w:r w:rsidR="00F409A8" w:rsidRPr="00F83F5E">
          <w:rPr>
            <w:rFonts w:ascii="Times New Roman" w:hAnsi="Times New Roman" w:cs="Times New Roman"/>
            <w:sz w:val="24"/>
            <w:szCs w:val="24"/>
            <w:lang w:eastAsia="zh-CN"/>
          </w:rPr>
          <w:t xml:space="preserve"> </w:t>
        </w:r>
        <w:r w:rsidR="00F409A8" w:rsidRPr="00F83F5E">
          <w:rPr>
            <w:rFonts w:ascii="Times New Roman" w:hAnsi="Times New Roman" w:cs="Times New Roman"/>
            <w:sz w:val="24"/>
            <w:szCs w:val="24"/>
            <w:rPrChange w:id="148" w:author="Author">
              <w:rPr/>
            </w:rPrChange>
          </w:rPr>
          <w:fldChar w:fldCharType="begin"/>
        </w:r>
        <w:r w:rsidR="00F409A8" w:rsidRPr="00F83F5E">
          <w:rPr>
            <w:rFonts w:ascii="Times New Roman" w:hAnsi="Times New Roman" w:cs="Times New Roman"/>
            <w:sz w:val="24"/>
            <w:szCs w:val="24"/>
            <w:rPrChange w:id="149" w:author="Author">
              <w:rPr/>
            </w:rPrChange>
          </w:rPr>
          <w:instrText xml:space="preserve"> HYPERLINK "http://dx.doi.org/10.1016/0149-2063(94)90011-6" \t "doilink" </w:instrText>
        </w:r>
        <w:r w:rsidR="00F409A8" w:rsidRPr="00F83F5E">
          <w:rPr>
            <w:rFonts w:ascii="Times New Roman" w:hAnsi="Times New Roman" w:cs="Times New Roman"/>
            <w:sz w:val="24"/>
            <w:szCs w:val="24"/>
            <w:rPrChange w:id="150" w:author="Author">
              <w:rPr/>
            </w:rPrChange>
          </w:rPr>
          <w:fldChar w:fldCharType="separate"/>
        </w:r>
        <w:proofErr w:type="gramStart"/>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51"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w:t>
        </w:r>
        <w:proofErr w:type="gramEnd"/>
        <w:r w:rsidR="00F409A8" w:rsidRPr="00F83F5E">
          <w:rPr>
            <w:rStyle w:val="Hyperlink"/>
            <w:rFonts w:ascii="Times New Roman" w:eastAsia="Arial Unicode MS" w:hAnsi="Times New Roman" w:cs="Times New Roman"/>
            <w:color w:val="auto"/>
            <w:sz w:val="24"/>
            <w:szCs w:val="24"/>
            <w:bdr w:val="none" w:sz="0" w:space="0" w:color="auto" w:frame="1"/>
            <w:shd w:val="clear" w:color="auto" w:fill="FFFFFF"/>
            <w:rPrChange w:id="152"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10.1016/0149-2063(94)90011-6</w:t>
        </w:r>
        <w:r w:rsidR="00F409A8" w:rsidRPr="00F83F5E">
          <w:rPr>
            <w:rFonts w:ascii="Times New Roman" w:hAnsi="Times New Roman" w:cs="Times New Roman"/>
            <w:sz w:val="24"/>
            <w:szCs w:val="24"/>
            <w:rPrChange w:id="153" w:author="Author">
              <w:rPr/>
            </w:rPrChange>
          </w:rPr>
          <w:fldChar w:fldCharType="end"/>
        </w:r>
      </w:ins>
    </w:p>
    <w:p w14:paraId="52D232EA" w14:textId="26939DC3"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Edwards, J. R. (1995). Alternatives to difference scores as dependent variables in the study of congruence in organizational research.</w:t>
      </w:r>
      <w:r w:rsidRPr="00F83F5E">
        <w:rPr>
          <w:rFonts w:ascii="Times New Roman" w:eastAsia="Times New Roman" w:hAnsi="Times New Roman" w:cs="Times New Roman"/>
          <w:i/>
          <w:iCs/>
          <w:sz w:val="24"/>
          <w:szCs w:val="24"/>
        </w:rPr>
        <w:t xml:space="preserve"> Organizational Behavior and Human Decision Processes, 64</w:t>
      </w:r>
      <w:r w:rsidRPr="00F83F5E">
        <w:rPr>
          <w:rFonts w:ascii="Times New Roman" w:eastAsia="Times New Roman" w:hAnsi="Times New Roman" w:cs="Times New Roman"/>
          <w:sz w:val="24"/>
          <w:szCs w:val="24"/>
        </w:rPr>
        <w:t xml:space="preserve">(3), 307-324. Retrieved from </w:t>
      </w:r>
      <w:r w:rsidR="004A247F" w:rsidRPr="00F83F5E">
        <w:rPr>
          <w:rFonts w:ascii="Times New Roman" w:eastAsia="Times New Roman" w:hAnsi="Times New Roman" w:cs="Times New Roman"/>
          <w:sz w:val="24"/>
          <w:szCs w:val="24"/>
        </w:rPr>
        <w:t>http://search.proquest.com/docview/618914476?accountid=14553</w:t>
      </w:r>
    </w:p>
    <w:p w14:paraId="64F826D4" w14:textId="31292D2C"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Edwards, J. R. (2002). Alternatives to difference scores: Polynomial regression analysis and response surface methodology. In F. </w:t>
      </w:r>
      <w:proofErr w:type="spellStart"/>
      <w:r w:rsidRPr="00F83F5E">
        <w:rPr>
          <w:rFonts w:ascii="Times New Roman" w:hAnsi="Times New Roman" w:cs="Times New Roman"/>
          <w:sz w:val="24"/>
          <w:szCs w:val="24"/>
          <w:lang w:eastAsia="zh-CN"/>
        </w:rPr>
        <w:t>Drasgow</w:t>
      </w:r>
      <w:proofErr w:type="spellEnd"/>
      <w:r w:rsidRPr="00F83F5E">
        <w:rPr>
          <w:rFonts w:ascii="Times New Roman" w:hAnsi="Times New Roman" w:cs="Times New Roman"/>
          <w:sz w:val="24"/>
          <w:szCs w:val="24"/>
          <w:lang w:eastAsia="zh-CN"/>
        </w:rPr>
        <w:t xml:space="preserve"> &amp; N. Schmitt (Eds.), </w:t>
      </w:r>
      <w:r w:rsidRPr="00F83F5E">
        <w:rPr>
          <w:rFonts w:ascii="Times New Roman" w:hAnsi="Times New Roman" w:cs="Times New Roman"/>
          <w:i/>
          <w:sz w:val="24"/>
          <w:szCs w:val="24"/>
          <w:lang w:eastAsia="zh-CN"/>
        </w:rPr>
        <w:t xml:space="preserve">Measuring and </w:t>
      </w:r>
      <w:r w:rsidRPr="00F83F5E">
        <w:rPr>
          <w:rFonts w:ascii="Times New Roman" w:hAnsi="Times New Roman" w:cs="Times New Roman"/>
          <w:i/>
          <w:sz w:val="24"/>
          <w:szCs w:val="24"/>
          <w:lang w:eastAsia="zh-CN"/>
        </w:rPr>
        <w:lastRenderedPageBreak/>
        <w:t>Analyzing Behavior in Organizations: Advances in Measurement and Data Analysis</w:t>
      </w:r>
      <w:r w:rsidRPr="00F83F5E">
        <w:rPr>
          <w:rFonts w:ascii="Times New Roman" w:hAnsi="Times New Roman" w:cs="Times New Roman"/>
          <w:sz w:val="24"/>
          <w:szCs w:val="24"/>
          <w:lang w:eastAsia="zh-CN"/>
        </w:rPr>
        <w:t xml:space="preserve"> (p. 350-400). San Francisco, CA: </w:t>
      </w:r>
      <w:proofErr w:type="spellStart"/>
      <w:r w:rsidRPr="00F83F5E">
        <w:rPr>
          <w:rFonts w:ascii="Times New Roman" w:hAnsi="Times New Roman" w:cs="Times New Roman"/>
          <w:sz w:val="24"/>
          <w:szCs w:val="24"/>
          <w:lang w:eastAsia="zh-CN"/>
        </w:rPr>
        <w:t>Jossey</w:t>
      </w:r>
      <w:proofErr w:type="spellEnd"/>
      <w:r w:rsidRPr="00F83F5E">
        <w:rPr>
          <w:rFonts w:ascii="Times New Roman" w:hAnsi="Times New Roman" w:cs="Times New Roman"/>
          <w:sz w:val="24"/>
          <w:szCs w:val="24"/>
          <w:lang w:eastAsia="zh-CN"/>
        </w:rPr>
        <w:t>-Bass Inc.</w:t>
      </w:r>
      <w:ins w:id="154" w:author="Author">
        <w:r w:rsidR="007828CE" w:rsidRPr="00F83F5E">
          <w:rPr>
            <w:rFonts w:ascii="Times New Roman" w:hAnsi="Times New Roman" w:cs="Times New Roman"/>
            <w:sz w:val="24"/>
            <w:szCs w:val="24"/>
            <w:lang w:eastAsia="zh-CN"/>
          </w:rPr>
          <w:t xml:space="preserve"> </w:t>
        </w:r>
        <w:r w:rsidR="007828CE" w:rsidRPr="00F83F5E">
          <w:rPr>
            <w:rFonts w:ascii="Times New Roman" w:hAnsi="Times New Roman" w:cs="Times New Roman"/>
            <w:color w:val="4C4C4C"/>
            <w:sz w:val="24"/>
            <w:szCs w:val="24"/>
            <w:shd w:val="clear" w:color="auto" w:fill="FFFFFF"/>
            <w:rPrChange w:id="155" w:author="Author">
              <w:rPr>
                <w:rFonts w:ascii="Verdana" w:hAnsi="Verdana"/>
                <w:color w:val="4C4C4C"/>
                <w:sz w:val="18"/>
                <w:szCs w:val="18"/>
                <w:shd w:val="clear" w:color="auto" w:fill="FFFFFF"/>
              </w:rPr>
            </w:rPrChange>
          </w:rPr>
          <w:t>Retrieved from http://search.proquest.com/docview/619617203?accountid=14553</w:t>
        </w:r>
      </w:ins>
    </w:p>
    <w:p w14:paraId="1EF67B7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8E7408">
        <w:rPr>
          <w:rFonts w:ascii="Times New Roman" w:hAnsi="Times New Roman" w:cs="Times New Roman"/>
          <w:i/>
          <w:sz w:val="24"/>
          <w:szCs w:val="24"/>
          <w:lang w:eastAsia="zh-CN"/>
        </w:rPr>
        <w:t>The Academy of Management Journal, 36</w:t>
      </w:r>
      <w:r w:rsidRPr="008E7408">
        <w:rPr>
          <w:rFonts w:ascii="Times New Roman" w:hAnsi="Times New Roman" w:cs="Times New Roman"/>
          <w:sz w:val="24"/>
          <w:szCs w:val="24"/>
          <w:lang w:eastAsia="zh-CN"/>
        </w:rPr>
        <w:t>, 1577-1613. Retrieved from http://www.jstor.org/stable/256822</w:t>
      </w:r>
    </w:p>
    <w:p w14:paraId="70EB6602" w14:textId="003C693D"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lang w:eastAsia="zh-CN"/>
        </w:rPr>
        <w:t xml:space="preserve">Emmons, R. A. (1984). Factor analysis and construct validity of the Narcissistic Personality Inventory. </w:t>
      </w:r>
      <w:r w:rsidRPr="00F83F5E">
        <w:rPr>
          <w:rFonts w:ascii="Times New Roman" w:hAnsi="Times New Roman" w:cs="Times New Roman"/>
          <w:i/>
          <w:sz w:val="24"/>
          <w:szCs w:val="24"/>
          <w:lang w:eastAsia="zh-CN"/>
        </w:rPr>
        <w:t>Journal of Personality Assessment</w:t>
      </w:r>
      <w:r w:rsidRPr="00F83F5E">
        <w:rPr>
          <w:rFonts w:ascii="Times New Roman" w:hAnsi="Times New Roman" w:cs="Times New Roman"/>
          <w:sz w:val="24"/>
          <w:szCs w:val="24"/>
          <w:lang w:eastAsia="zh-CN"/>
        </w:rPr>
        <w:t xml:space="preserve">, </w:t>
      </w:r>
      <w:r w:rsidRPr="00F83F5E">
        <w:rPr>
          <w:rFonts w:ascii="Times New Roman" w:hAnsi="Times New Roman" w:cs="Times New Roman"/>
          <w:i/>
          <w:sz w:val="24"/>
          <w:szCs w:val="24"/>
          <w:lang w:eastAsia="zh-CN"/>
        </w:rPr>
        <w:t>48,</w:t>
      </w:r>
      <w:r w:rsidRPr="00F83F5E">
        <w:rPr>
          <w:rFonts w:ascii="Times New Roman" w:hAnsi="Times New Roman" w:cs="Times New Roman"/>
          <w:sz w:val="24"/>
          <w:szCs w:val="24"/>
          <w:lang w:eastAsia="zh-CN"/>
        </w:rPr>
        <w:t xml:space="preserve"> 291-300.</w:t>
      </w:r>
      <w:ins w:id="156" w:author="Author">
        <w:r w:rsidR="00DE4B3C" w:rsidRPr="00F83F5E">
          <w:rPr>
            <w:rFonts w:ascii="Times New Roman" w:hAnsi="Times New Roman" w:cs="Times New Roman"/>
            <w:sz w:val="24"/>
            <w:szCs w:val="24"/>
            <w:lang w:eastAsia="zh-CN"/>
          </w:rPr>
          <w:t xml:space="preserve"> </w:t>
        </w:r>
        <w:r w:rsidR="00DE4B3C" w:rsidRPr="00F83F5E">
          <w:rPr>
            <w:rFonts w:ascii="Times New Roman" w:hAnsi="Times New Roman" w:cs="Times New Roman"/>
            <w:color w:val="4C4C4C"/>
            <w:sz w:val="24"/>
            <w:szCs w:val="24"/>
            <w:shd w:val="clear" w:color="auto" w:fill="FFFFFF"/>
            <w:rPrChange w:id="157" w:author="Author">
              <w:rPr>
                <w:rFonts w:ascii="Verdana" w:hAnsi="Verdana"/>
                <w:color w:val="4C4C4C"/>
                <w:sz w:val="18"/>
                <w:szCs w:val="18"/>
                <w:shd w:val="clear" w:color="auto" w:fill="FFFFFF"/>
              </w:rPr>
            </w:rPrChange>
          </w:rPr>
          <w:t>Retrieved from http://search.proquest.com/docview/1303269275?accountid=14553</w:t>
        </w:r>
        <w:r w:rsidR="00DE4B3C" w:rsidRPr="00F83F5E">
          <w:rPr>
            <w:rStyle w:val="CommentReference"/>
            <w:rFonts w:ascii="Times New Roman" w:hAnsi="Times New Roman" w:cs="Times New Roman"/>
            <w:sz w:val="24"/>
            <w:szCs w:val="24"/>
            <w:rPrChange w:id="158" w:author="Author">
              <w:rPr>
                <w:rStyle w:val="CommentReference"/>
              </w:rPr>
            </w:rPrChange>
          </w:rPr>
          <w:t xml:space="preserve"> </w:t>
        </w:r>
      </w:ins>
    </w:p>
    <w:p w14:paraId="11B55C81" w14:textId="6E28E50B"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6A6C">
        <w:rPr>
          <w:rFonts w:ascii="Times New Roman" w:hAnsi="Times New Roman" w:cs="Times New Roman"/>
          <w:sz w:val="24"/>
          <w:szCs w:val="24"/>
        </w:rPr>
        <w:t>Emmons, R. A. (1987). Narc</w:t>
      </w:r>
      <w:r w:rsidRPr="008E7408">
        <w:rPr>
          <w:rFonts w:ascii="Times New Roman" w:hAnsi="Times New Roman" w:cs="Times New Roman"/>
          <w:sz w:val="24"/>
          <w:szCs w:val="24"/>
        </w:rPr>
        <w:t>issism: Theory and measurement.</w:t>
      </w:r>
      <w:r w:rsidRPr="008E7408">
        <w:rPr>
          <w:rFonts w:ascii="Times New Roman" w:hAnsi="Times New Roman" w:cs="Times New Roman"/>
          <w:i/>
          <w:iCs/>
          <w:sz w:val="24"/>
          <w:szCs w:val="24"/>
        </w:rPr>
        <w:t xml:space="preserve"> Journal of Personality and Social Psychology, 52</w:t>
      </w:r>
      <w:r w:rsidRPr="00F83F5E">
        <w:rPr>
          <w:rFonts w:ascii="Times New Roman" w:hAnsi="Times New Roman" w:cs="Times New Roman"/>
          <w:sz w:val="24"/>
          <w:szCs w:val="24"/>
        </w:rPr>
        <w:t xml:space="preserve">(1), 11. Retrieved from </w:t>
      </w:r>
      <w:r w:rsidR="00041F2D" w:rsidRPr="00F83F5E">
        <w:rPr>
          <w:rFonts w:ascii="Times New Roman" w:hAnsi="Times New Roman" w:cs="Times New Roman"/>
          <w:sz w:val="24"/>
          <w:szCs w:val="24"/>
        </w:rPr>
        <w:t>http://search.proquest.com/docview/1295954608?accountid=14553</w:t>
      </w:r>
    </w:p>
    <w:p w14:paraId="75AA8B6A"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159" w:author="Author">
            <w:rPr>
              <w:rFonts w:ascii="Times New Roman" w:eastAsia="Times New Roman" w:hAnsi="Times New Roman" w:cs="Times New Roman"/>
              <w:color w:val="0000FF" w:themeColor="hyperlink"/>
              <w:sz w:val="24"/>
              <w:szCs w:val="24"/>
              <w:u w:val="single"/>
            </w:rPr>
          </w:rPrChange>
        </w:rPr>
        <w:t xml:space="preserve">Farwell, L., &amp; </w:t>
      </w:r>
      <w:proofErr w:type="spellStart"/>
      <w:r w:rsidRPr="00F83F5E">
        <w:rPr>
          <w:rFonts w:ascii="Times New Roman" w:eastAsia="Times New Roman" w:hAnsi="Times New Roman" w:cs="Times New Roman"/>
          <w:sz w:val="24"/>
          <w:szCs w:val="24"/>
          <w:rPrChange w:id="160" w:author="Author">
            <w:rPr>
              <w:rFonts w:ascii="Times New Roman" w:eastAsia="Times New Roman" w:hAnsi="Times New Roman" w:cs="Times New Roman"/>
              <w:color w:val="0000FF" w:themeColor="hyperlink"/>
              <w:sz w:val="24"/>
              <w:szCs w:val="24"/>
              <w:u w:val="single"/>
            </w:rPr>
          </w:rPrChange>
        </w:rPr>
        <w:t>Wohlwend</w:t>
      </w:r>
      <w:proofErr w:type="spellEnd"/>
      <w:r w:rsidRPr="00F83F5E">
        <w:rPr>
          <w:rFonts w:ascii="Times New Roman" w:eastAsia="Times New Roman" w:hAnsi="Times New Roman" w:cs="Times New Roman"/>
          <w:sz w:val="24"/>
          <w:szCs w:val="24"/>
          <w:rPrChange w:id="161" w:author="Author">
            <w:rPr>
              <w:rFonts w:ascii="Times New Roman" w:eastAsia="Times New Roman" w:hAnsi="Times New Roman" w:cs="Times New Roman"/>
              <w:color w:val="0000FF" w:themeColor="hyperlink"/>
              <w:sz w:val="24"/>
              <w:szCs w:val="24"/>
              <w:u w:val="single"/>
            </w:rPr>
          </w:rPrChange>
        </w:rPr>
        <w:t>-Lloyd, R. (1998).</w:t>
      </w:r>
      <w:r w:rsidRPr="00F83F5E">
        <w:rPr>
          <w:rFonts w:ascii="Times New Roman" w:eastAsia="Times New Roman" w:hAnsi="Times New Roman" w:cs="Times New Roman"/>
          <w:sz w:val="24"/>
          <w:szCs w:val="24"/>
        </w:rPr>
        <w:t xml:space="preserve"> Narcissistic processes: Optimistic expectations, favorable self-evaluations, and self-enhancing attributions.</w:t>
      </w:r>
      <w:r w:rsidRPr="00F83F5E">
        <w:rPr>
          <w:rFonts w:ascii="Times New Roman" w:eastAsia="Times New Roman" w:hAnsi="Times New Roman" w:cs="Times New Roman"/>
          <w:i/>
          <w:iCs/>
          <w:sz w:val="24"/>
          <w:szCs w:val="24"/>
        </w:rPr>
        <w:t> Journal of Personality, 66</w:t>
      </w:r>
      <w:r w:rsidRPr="00F83F5E">
        <w:rPr>
          <w:rFonts w:ascii="Times New Roman" w:eastAsia="Times New Roman" w:hAnsi="Times New Roman" w:cs="Times New Roman"/>
          <w:sz w:val="24"/>
          <w:szCs w:val="24"/>
        </w:rPr>
        <w:t xml:space="preserve">, 65-83. Retrieved from </w:t>
      </w:r>
      <w:r w:rsidR="00612B74" w:rsidRPr="00F83F5E">
        <w:rPr>
          <w:rFonts w:ascii="Times New Roman" w:hAnsi="Times New Roman" w:cs="Times New Roman"/>
          <w:sz w:val="24"/>
          <w:szCs w:val="24"/>
          <w:rPrChange w:id="162" w:author="Author">
            <w:rPr/>
          </w:rPrChange>
        </w:rPr>
        <w:fldChar w:fldCharType="begin"/>
      </w:r>
      <w:r w:rsidR="00612B74" w:rsidRPr="00F83F5E">
        <w:rPr>
          <w:rFonts w:ascii="Times New Roman" w:hAnsi="Times New Roman" w:cs="Times New Roman"/>
          <w:sz w:val="24"/>
          <w:szCs w:val="24"/>
          <w:rPrChange w:id="163" w:author="Author">
            <w:rPr/>
          </w:rPrChange>
        </w:rPr>
        <w:instrText xml:space="preserve"> HYPERLINK "http://search.proquest.com/docview/619179495?accountid=14553" </w:instrText>
      </w:r>
      <w:r w:rsidR="00612B74" w:rsidRPr="00F83F5E">
        <w:rPr>
          <w:rPrChange w:id="164"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http://search.proquest.com/docview/619179495?accountid=14553</w:t>
      </w:r>
      <w:r w:rsidR="00612B74" w:rsidRPr="00F83F5E">
        <w:rPr>
          <w:rStyle w:val="Hyperlink"/>
          <w:rFonts w:ascii="Times New Roman" w:eastAsia="Times New Roman" w:hAnsi="Times New Roman" w:cs="Times New Roman"/>
          <w:sz w:val="24"/>
          <w:szCs w:val="24"/>
          <w:rPrChange w:id="165" w:author="Author">
            <w:rPr>
              <w:rStyle w:val="Hyperlink"/>
              <w:rFonts w:ascii="Times New Roman" w:eastAsia="Times New Roman" w:hAnsi="Times New Roman" w:cs="Times New Roman"/>
              <w:sz w:val="24"/>
              <w:szCs w:val="24"/>
            </w:rPr>
          </w:rPrChange>
        </w:rPr>
        <w:fldChar w:fldCharType="end"/>
      </w:r>
    </w:p>
    <w:p w14:paraId="2AB3577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Findley, D., &amp; </w:t>
      </w:r>
      <w:proofErr w:type="spellStart"/>
      <w:r w:rsidRPr="00F83F5E">
        <w:rPr>
          <w:rFonts w:ascii="Times New Roman" w:hAnsi="Times New Roman" w:cs="Times New Roman"/>
          <w:sz w:val="24"/>
          <w:szCs w:val="24"/>
        </w:rPr>
        <w:t>Ojanen</w:t>
      </w:r>
      <w:proofErr w:type="spellEnd"/>
      <w:r w:rsidRPr="00F83F5E">
        <w:rPr>
          <w:rFonts w:ascii="Times New Roman" w:hAnsi="Times New Roman" w:cs="Times New Roman"/>
          <w:sz w:val="24"/>
          <w:szCs w:val="24"/>
        </w:rPr>
        <w:t xml:space="preserve">, T. (2013). </w:t>
      </w:r>
      <w:proofErr w:type="spellStart"/>
      <w:r w:rsidRPr="00F83F5E">
        <w:rPr>
          <w:rFonts w:ascii="Times New Roman" w:hAnsi="Times New Roman" w:cs="Times New Roman"/>
          <w:sz w:val="24"/>
          <w:szCs w:val="24"/>
        </w:rPr>
        <w:t>Agentic</w:t>
      </w:r>
      <w:proofErr w:type="spellEnd"/>
      <w:r w:rsidRPr="00F83F5E">
        <w:rPr>
          <w:rFonts w:ascii="Times New Roman" w:hAnsi="Times New Roman" w:cs="Times New Roman"/>
          <w:sz w:val="24"/>
          <w:szCs w:val="24"/>
        </w:rPr>
        <w:t xml:space="preserve"> and communal goals in early adulthood: Associations with narcissism, empathy, and perceptions of self and others.</w:t>
      </w:r>
      <w:r w:rsidRPr="00F83F5E">
        <w:rPr>
          <w:rFonts w:ascii="Times New Roman" w:hAnsi="Times New Roman" w:cs="Times New Roman"/>
          <w:i/>
          <w:iCs/>
          <w:sz w:val="24"/>
          <w:szCs w:val="24"/>
        </w:rPr>
        <w:t xml:space="preserve"> Self and Identity, 12</w:t>
      </w:r>
      <w:r w:rsidRPr="00F83F5E">
        <w:rPr>
          <w:rFonts w:ascii="Times New Roman" w:hAnsi="Times New Roman" w:cs="Times New Roman"/>
          <w:sz w:val="24"/>
          <w:szCs w:val="24"/>
        </w:rPr>
        <w:t xml:space="preserve">(5), 504-526.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://dx.doi.org/10.1080/15298868.2012.694660</w:t>
      </w:r>
    </w:p>
    <w:p w14:paraId="3D2E86A8" w14:textId="1DEB7AAE"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166" w:author="Author">
            <w:rPr/>
          </w:rPrChange>
        </w:rPr>
      </w:pPr>
      <w:commentRangeStart w:id="167"/>
      <w:r w:rsidRPr="00F83F5E">
        <w:rPr>
          <w:rFonts w:ascii="Times New Roman" w:hAnsi="Times New Roman" w:cs="Times New Roman"/>
          <w:sz w:val="24"/>
          <w:szCs w:val="24"/>
          <w:rPrChange w:id="168" w:author="Author">
            <w:rPr>
              <w:rFonts w:ascii="Times New Roman" w:hAnsi="Times New Roman" w:cs="Times New Roman"/>
              <w:color w:val="0070C0"/>
              <w:sz w:val="24"/>
              <w:szCs w:val="24"/>
            </w:rPr>
          </w:rPrChange>
        </w:rPr>
        <w:t xml:space="preserve">First, M. B., Gibbon, M., Spitzer, R. L., Williams, J. B., &amp; Benjamin, L. (1997). </w:t>
      </w:r>
      <w:r w:rsidRPr="00F83F5E">
        <w:rPr>
          <w:rFonts w:ascii="Times New Roman" w:hAnsi="Times New Roman" w:cs="Times New Roman"/>
          <w:i/>
          <w:iCs/>
          <w:sz w:val="24"/>
          <w:szCs w:val="24"/>
          <w:rPrChange w:id="169" w:author="Author">
            <w:rPr>
              <w:rFonts w:ascii="Times New Roman" w:hAnsi="Times New Roman" w:cs="Times New Roman"/>
              <w:i/>
              <w:iCs/>
              <w:color w:val="0070C0"/>
              <w:sz w:val="24"/>
              <w:szCs w:val="24"/>
            </w:rPr>
          </w:rPrChange>
        </w:rPr>
        <w:t>Structured</w:t>
      </w:r>
      <w:ins w:id="170" w:author="Author">
        <w:r w:rsidR="00C26183" w:rsidRPr="00F83F5E">
          <w:rPr>
            <w:rFonts w:ascii="Times New Roman" w:hAnsi="Times New Roman" w:cs="Times New Roman"/>
            <w:i/>
            <w:iCs/>
            <w:sz w:val="24"/>
            <w:szCs w:val="24"/>
            <w:lang w:eastAsia="zh-CN"/>
          </w:rPr>
          <w:t xml:space="preserve"> </w:t>
        </w:r>
      </w:ins>
      <w:r w:rsidRPr="00F83F5E">
        <w:rPr>
          <w:rFonts w:ascii="Times New Roman" w:hAnsi="Times New Roman" w:cs="Times New Roman"/>
          <w:i/>
          <w:iCs/>
          <w:sz w:val="24"/>
          <w:szCs w:val="24"/>
          <w:rPrChange w:id="171" w:author="Author">
            <w:rPr>
              <w:rFonts w:ascii="Times New Roman" w:hAnsi="Times New Roman" w:cs="Times New Roman"/>
              <w:i/>
              <w:iCs/>
              <w:color w:val="0070C0"/>
              <w:sz w:val="24"/>
              <w:szCs w:val="24"/>
            </w:rPr>
          </w:rPrChange>
        </w:rPr>
        <w:t>clinical interview for DSM–IV personality disorders (SCID-II): Interview and questionnaire</w:t>
      </w:r>
      <w:r w:rsidRPr="00F83F5E">
        <w:rPr>
          <w:rFonts w:ascii="Times New Roman" w:hAnsi="Times New Roman" w:cs="Times New Roman"/>
          <w:sz w:val="24"/>
          <w:szCs w:val="24"/>
          <w:rPrChange w:id="172" w:author="Author">
            <w:rPr>
              <w:rFonts w:ascii="Times New Roman" w:hAnsi="Times New Roman" w:cs="Times New Roman"/>
              <w:color w:val="0070C0"/>
              <w:sz w:val="24"/>
              <w:szCs w:val="24"/>
            </w:rPr>
          </w:rPrChange>
        </w:rPr>
        <w:t>. Washington, DC: American Psychiatric Association.</w:t>
      </w:r>
      <w:commentRangeEnd w:id="167"/>
      <w:r w:rsidR="00081A10" w:rsidRPr="00F83F5E">
        <w:rPr>
          <w:rStyle w:val="CommentReference"/>
          <w:rFonts w:ascii="Times New Roman" w:hAnsi="Times New Roman" w:cs="Times New Roman"/>
          <w:sz w:val="24"/>
          <w:szCs w:val="24"/>
          <w:rPrChange w:id="173" w:author="Author">
            <w:rPr>
              <w:rStyle w:val="CommentReference"/>
            </w:rPr>
          </w:rPrChange>
        </w:rPr>
        <w:commentReference w:id="167"/>
      </w:r>
    </w:p>
    <w:p w14:paraId="3CF0B77E" w14:textId="53CAE119"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Furr</w:t>
      </w:r>
      <w:proofErr w:type="spellEnd"/>
      <w:r w:rsidRPr="00F83F5E">
        <w:rPr>
          <w:rFonts w:ascii="Times New Roman" w:eastAsia="Times New Roman" w:hAnsi="Times New Roman" w:cs="Times New Roman"/>
          <w:sz w:val="24"/>
          <w:szCs w:val="24"/>
        </w:rPr>
        <w:t>, R. M., &amp; Bacharach, V. R. (2013). Psychometrics: An introduction</w:t>
      </w:r>
      <w:r w:rsidRPr="00846A6C">
        <w:rPr>
          <w:rFonts w:ascii="Times New Roman" w:eastAsia="Times New Roman" w:hAnsi="Times New Roman" w:cs="Times New Roman"/>
          <w:sz w:val="24"/>
          <w:szCs w:val="24"/>
        </w:rPr>
        <w:t xml:space="preserve"> (2</w:t>
      </w:r>
      <w:r w:rsidRPr="008E7408">
        <w:rPr>
          <w:rFonts w:ascii="Times New Roman" w:eastAsia="Times New Roman" w:hAnsi="Times New Roman" w:cs="Times New Roman"/>
          <w:sz w:val="24"/>
          <w:szCs w:val="24"/>
          <w:vertAlign w:val="superscript"/>
        </w:rPr>
        <w:t>nd</w:t>
      </w:r>
      <w:r w:rsidRPr="008E7408">
        <w:rPr>
          <w:rFonts w:ascii="Times New Roman" w:eastAsia="Times New Roman" w:hAnsi="Times New Roman" w:cs="Times New Roman"/>
          <w:sz w:val="24"/>
          <w:szCs w:val="24"/>
        </w:rPr>
        <w:t xml:space="preserve"> </w:t>
      </w:r>
      <w:proofErr w:type="gramStart"/>
      <w:r w:rsidRPr="008E7408">
        <w:rPr>
          <w:rFonts w:ascii="Times New Roman" w:eastAsia="Times New Roman" w:hAnsi="Times New Roman" w:cs="Times New Roman"/>
          <w:sz w:val="24"/>
          <w:szCs w:val="24"/>
        </w:rPr>
        <w:t>ed</w:t>
      </w:r>
      <w:proofErr w:type="gramEnd"/>
      <w:r w:rsidRPr="008E7408">
        <w:rPr>
          <w:rFonts w:ascii="Times New Roman" w:eastAsia="Times New Roman" w:hAnsi="Times New Roman" w:cs="Times New Roman"/>
          <w:sz w:val="24"/>
          <w:szCs w:val="24"/>
        </w:rPr>
        <w:t>.)</w:t>
      </w:r>
      <w:r w:rsidRPr="00F83F5E">
        <w:rPr>
          <w:rFonts w:ascii="Times New Roman" w:eastAsia="Times New Roman" w:hAnsi="Times New Roman" w:cs="Times New Roman"/>
          <w:sz w:val="24"/>
          <w:szCs w:val="24"/>
        </w:rPr>
        <w:t>. Thousand Oaks, CA: Sage.</w:t>
      </w:r>
      <w:ins w:id="174" w:author="Author">
        <w:r w:rsidR="00C26183" w:rsidRPr="00F83F5E">
          <w:rPr>
            <w:rFonts w:ascii="Times New Roman" w:hAnsi="Times New Roman" w:cs="Times New Roman"/>
            <w:sz w:val="24"/>
            <w:szCs w:val="24"/>
            <w:lang w:eastAsia="zh-CN"/>
          </w:rPr>
          <w:t xml:space="preserve"> </w:t>
        </w:r>
        <w:commentRangeStart w:id="175"/>
        <w:r w:rsidR="00C26183" w:rsidRPr="00F83F5E">
          <w:rPr>
            <w:rFonts w:ascii="Times New Roman" w:hAnsi="Times New Roman" w:cs="Times New Roman"/>
            <w:color w:val="4C4C4C"/>
            <w:sz w:val="24"/>
            <w:szCs w:val="24"/>
            <w:shd w:val="clear" w:color="auto" w:fill="FFFFFF"/>
            <w:rPrChange w:id="176" w:author="Author">
              <w:rPr>
                <w:rFonts w:ascii="Verdana" w:hAnsi="Verdana"/>
                <w:color w:val="4C4C4C"/>
                <w:sz w:val="18"/>
                <w:szCs w:val="18"/>
                <w:shd w:val="clear" w:color="auto" w:fill="FFFFFF"/>
              </w:rPr>
            </w:rPrChange>
          </w:rPr>
          <w:t xml:space="preserve">Retrieved from </w:t>
        </w:r>
        <w:r w:rsidR="00C26183" w:rsidRPr="00F83F5E">
          <w:rPr>
            <w:rFonts w:ascii="Times New Roman" w:hAnsi="Times New Roman" w:cs="Times New Roman"/>
            <w:color w:val="4C4C4C"/>
            <w:sz w:val="24"/>
            <w:szCs w:val="24"/>
            <w:shd w:val="clear" w:color="auto" w:fill="FFFFFF"/>
            <w:rPrChange w:id="177" w:author="Author">
              <w:rPr>
                <w:rFonts w:ascii="Verdana" w:hAnsi="Verdana"/>
                <w:color w:val="4C4C4C"/>
                <w:sz w:val="18"/>
                <w:szCs w:val="18"/>
                <w:shd w:val="clear" w:color="auto" w:fill="FFFFFF"/>
              </w:rPr>
            </w:rPrChange>
          </w:rPr>
          <w:lastRenderedPageBreak/>
          <w:t>http://search.proquest.com/docview/622145713?accountid=14553</w:t>
        </w:r>
      </w:ins>
      <w:commentRangeEnd w:id="175"/>
      <w:r w:rsidR="001A34A1" w:rsidRPr="00F83F5E">
        <w:rPr>
          <w:rStyle w:val="CommentReference"/>
          <w:rFonts w:ascii="Times New Roman" w:hAnsi="Times New Roman" w:cs="Times New Roman"/>
          <w:sz w:val="24"/>
          <w:szCs w:val="24"/>
          <w:rPrChange w:id="178" w:author="Author">
            <w:rPr>
              <w:rStyle w:val="CommentReference"/>
            </w:rPr>
          </w:rPrChange>
        </w:rPr>
        <w:commentReference w:id="175"/>
      </w:r>
    </w:p>
    <w:p w14:paraId="79BC3C2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*Gabriel, M. T., </w:t>
      </w:r>
      <w:proofErr w:type="spellStart"/>
      <w:r w:rsidRPr="00846A6C">
        <w:rPr>
          <w:rFonts w:ascii="Times New Roman" w:eastAsia="Times New Roman" w:hAnsi="Times New Roman" w:cs="Times New Roman"/>
          <w:sz w:val="24"/>
          <w:szCs w:val="24"/>
        </w:rPr>
        <w:t>Critelli</w:t>
      </w:r>
      <w:proofErr w:type="spellEnd"/>
      <w:r w:rsidRPr="00846A6C">
        <w:rPr>
          <w:rFonts w:ascii="Times New Roman" w:eastAsia="Times New Roman" w:hAnsi="Times New Roman" w:cs="Times New Roman"/>
          <w:sz w:val="24"/>
          <w:szCs w:val="24"/>
        </w:rPr>
        <w:t xml:space="preserve">, J. W., &amp; </w:t>
      </w:r>
      <w:proofErr w:type="spellStart"/>
      <w:r w:rsidRPr="00846A6C">
        <w:rPr>
          <w:rFonts w:ascii="Times New Roman" w:eastAsia="Times New Roman" w:hAnsi="Times New Roman" w:cs="Times New Roman"/>
          <w:sz w:val="24"/>
          <w:szCs w:val="24"/>
        </w:rPr>
        <w:t>Ee</w:t>
      </w:r>
      <w:proofErr w:type="spellEnd"/>
      <w:r w:rsidRPr="00846A6C">
        <w:rPr>
          <w:rFonts w:ascii="Times New Roman" w:eastAsia="Times New Roman" w:hAnsi="Times New Roman" w:cs="Times New Roman"/>
          <w:sz w:val="24"/>
          <w:szCs w:val="24"/>
        </w:rPr>
        <w:t xml:space="preserve">, J. S. (1994). Narcissistic illusions in self-evaluations of intelligence and attractiveness. </w:t>
      </w:r>
      <w:r w:rsidRPr="008E7408">
        <w:rPr>
          <w:rFonts w:ascii="Times New Roman" w:eastAsia="Times New Roman" w:hAnsi="Times New Roman" w:cs="Times New Roman"/>
          <w:i/>
          <w:iCs/>
          <w:sz w:val="24"/>
          <w:szCs w:val="24"/>
        </w:rPr>
        <w:t>Journal of Personality, 62</w:t>
      </w:r>
      <w:r w:rsidRPr="008E7408">
        <w:rPr>
          <w:rFonts w:ascii="Times New Roman" w:eastAsia="Times New Roman" w:hAnsi="Times New Roman" w:cs="Times New Roman"/>
          <w:sz w:val="24"/>
          <w:szCs w:val="24"/>
        </w:rPr>
        <w:t xml:space="preserve">, 143-155. Retrieved from </w:t>
      </w:r>
      <w:r w:rsidR="00612B74" w:rsidRPr="00F83F5E">
        <w:rPr>
          <w:rFonts w:ascii="Times New Roman" w:hAnsi="Times New Roman" w:cs="Times New Roman"/>
          <w:sz w:val="24"/>
          <w:szCs w:val="24"/>
          <w:rPrChange w:id="179" w:author="Author">
            <w:rPr/>
          </w:rPrChange>
        </w:rPr>
        <w:fldChar w:fldCharType="begin"/>
      </w:r>
      <w:r w:rsidR="00612B74" w:rsidRPr="00F83F5E">
        <w:rPr>
          <w:rFonts w:ascii="Times New Roman" w:hAnsi="Times New Roman" w:cs="Times New Roman"/>
          <w:sz w:val="24"/>
          <w:szCs w:val="24"/>
          <w:rPrChange w:id="180" w:author="Author">
            <w:rPr/>
          </w:rPrChange>
        </w:rPr>
        <w:instrText xml:space="preserve"> HYPERLINK "http://search.proquest.com/docview/618491041?accountid=14553" </w:instrText>
      </w:r>
      <w:r w:rsidR="00612B74" w:rsidRPr="00F83F5E">
        <w:rPr>
          <w:rPrChange w:id="181"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http://search.proquest.com/docview/618491041?accountid=14553</w:t>
      </w:r>
      <w:r w:rsidR="00612B74" w:rsidRPr="00F83F5E">
        <w:rPr>
          <w:rStyle w:val="Hyperlink"/>
          <w:rFonts w:ascii="Times New Roman" w:eastAsia="Times New Roman" w:hAnsi="Times New Roman" w:cs="Times New Roman"/>
          <w:sz w:val="24"/>
          <w:szCs w:val="24"/>
          <w:rPrChange w:id="182" w:author="Author">
            <w:rPr>
              <w:rStyle w:val="Hyperlink"/>
              <w:rFonts w:ascii="Times New Roman" w:eastAsia="Times New Roman" w:hAnsi="Times New Roman" w:cs="Times New Roman"/>
              <w:sz w:val="24"/>
              <w:szCs w:val="24"/>
            </w:rPr>
          </w:rPrChange>
        </w:rPr>
        <w:fldChar w:fldCharType="end"/>
      </w:r>
    </w:p>
    <w:p w14:paraId="455CAD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Gaertner</w:t>
      </w:r>
      <w:proofErr w:type="spellEnd"/>
      <w:r w:rsidRPr="00F83F5E">
        <w:rPr>
          <w:rFonts w:ascii="Times New Roman" w:eastAsia="Times New Roman" w:hAnsi="Times New Roman" w:cs="Times New Roman"/>
          <w:sz w:val="24"/>
          <w:szCs w:val="24"/>
        </w:rPr>
        <w:t xml:space="preserve">, L., </w:t>
      </w:r>
      <w:proofErr w:type="spellStart"/>
      <w:r w:rsidRPr="00F83F5E">
        <w:rPr>
          <w:rFonts w:ascii="Times New Roman" w:eastAsia="Times New Roman" w:hAnsi="Times New Roman" w:cs="Times New Roman"/>
          <w:sz w:val="24"/>
          <w:szCs w:val="24"/>
        </w:rPr>
        <w:t>Sedikides</w:t>
      </w:r>
      <w:proofErr w:type="spellEnd"/>
      <w:r w:rsidRPr="00F83F5E">
        <w:rPr>
          <w:rFonts w:ascii="Times New Roman" w:eastAsia="Times New Roman" w:hAnsi="Times New Roman" w:cs="Times New Roman"/>
          <w:sz w:val="24"/>
          <w:szCs w:val="24"/>
        </w:rPr>
        <w:t xml:space="preserve">, C., &amp; Chang, K. (2008). On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proofErr w:type="gramStart"/>
      <w:r w:rsidRPr="00F83F5E">
        <w:rPr>
          <w:rFonts w:ascii="Times New Roman" w:eastAsia="Times New Roman" w:hAnsi="Times New Roman" w:cs="Times New Roman"/>
          <w:sz w:val="24"/>
          <w:szCs w:val="24"/>
        </w:rPr>
        <w:t>well-adjusted</w:t>
      </w:r>
      <w:proofErr w:type="gramEnd"/>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taiwanese</w:t>
      </w:r>
      <w:proofErr w:type="spellEnd"/>
      <w:r w:rsidRPr="00F83F5E">
        <w:rPr>
          <w:rFonts w:ascii="Times New Roman" w:eastAsia="Times New Roman" w:hAnsi="Times New Roman" w:cs="Times New Roman"/>
          <w:sz w:val="24"/>
          <w:szCs w:val="24"/>
        </w:rPr>
        <w:t xml:space="preserve"> self-enhance on personally valued traits. </w:t>
      </w:r>
      <w:r w:rsidRPr="00F83F5E">
        <w:rPr>
          <w:rFonts w:ascii="Times New Roman" w:eastAsia="Times New Roman" w:hAnsi="Times New Roman" w:cs="Times New Roman"/>
          <w:i/>
          <w:sz w:val="24"/>
          <w:szCs w:val="24"/>
        </w:rPr>
        <w:t>Journal of Cross-Cultural Psychology, 39</w:t>
      </w:r>
      <w:r w:rsidRPr="00F83F5E">
        <w:rPr>
          <w:rFonts w:ascii="Times New Roman" w:eastAsia="Times New Roman" w:hAnsi="Times New Roman" w:cs="Times New Roman"/>
          <w:sz w:val="24"/>
          <w:szCs w:val="24"/>
        </w:rPr>
        <w:t xml:space="preserve">, 463-477.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://dx.doi.org/10.1177/0022022108318431</w:t>
      </w:r>
    </w:p>
    <w:p w14:paraId="0F6AF30E"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w:t>
      </w:r>
      <w:proofErr w:type="spellStart"/>
      <w:r w:rsidRPr="00F83F5E">
        <w:rPr>
          <w:rFonts w:ascii="Times New Roman" w:eastAsia="Times New Roman" w:hAnsi="Times New Roman" w:cs="Times New Roman"/>
          <w:sz w:val="24"/>
          <w:szCs w:val="24"/>
        </w:rPr>
        <w:t>Gebauer</w:t>
      </w:r>
      <w:proofErr w:type="spellEnd"/>
      <w:r w:rsidRPr="00F83F5E">
        <w:rPr>
          <w:rFonts w:ascii="Times New Roman" w:eastAsia="Times New Roman" w:hAnsi="Times New Roman" w:cs="Times New Roman"/>
          <w:sz w:val="24"/>
          <w:szCs w:val="24"/>
        </w:rPr>
        <w:t xml:space="preserve">, J. E., </w:t>
      </w:r>
      <w:proofErr w:type="spellStart"/>
      <w:r w:rsidRPr="00F83F5E">
        <w:rPr>
          <w:rFonts w:ascii="Times New Roman" w:eastAsia="Times New Roman" w:hAnsi="Times New Roman" w:cs="Times New Roman"/>
          <w:sz w:val="24"/>
          <w:szCs w:val="24"/>
        </w:rPr>
        <w:t>Sedikides</w:t>
      </w:r>
      <w:proofErr w:type="spellEnd"/>
      <w:r w:rsidRPr="00F83F5E">
        <w:rPr>
          <w:rFonts w:ascii="Times New Roman" w:eastAsia="Times New Roman" w:hAnsi="Times New Roman" w:cs="Times New Roman"/>
          <w:sz w:val="24"/>
          <w:szCs w:val="24"/>
        </w:rPr>
        <w:t xml:space="preserve">, C., </w:t>
      </w:r>
      <w:proofErr w:type="spellStart"/>
      <w:r w:rsidRPr="00F83F5E">
        <w:rPr>
          <w:rFonts w:ascii="Times New Roman" w:eastAsia="Times New Roman" w:hAnsi="Times New Roman" w:cs="Times New Roman"/>
          <w:sz w:val="24"/>
          <w:szCs w:val="24"/>
        </w:rPr>
        <w:t>Verplanken</w:t>
      </w:r>
      <w:proofErr w:type="spellEnd"/>
      <w:r w:rsidRPr="00F83F5E">
        <w:rPr>
          <w:rFonts w:ascii="Times New Roman" w:eastAsia="Times New Roman" w:hAnsi="Times New Roman" w:cs="Times New Roman"/>
          <w:sz w:val="24"/>
          <w:szCs w:val="24"/>
        </w:rPr>
        <w:t xml:space="preserve">, B., &amp; </w:t>
      </w:r>
      <w:proofErr w:type="spellStart"/>
      <w:r w:rsidRPr="00F83F5E">
        <w:rPr>
          <w:rFonts w:ascii="Times New Roman" w:eastAsia="Times New Roman" w:hAnsi="Times New Roman" w:cs="Times New Roman"/>
          <w:sz w:val="24"/>
          <w:szCs w:val="24"/>
        </w:rPr>
        <w:t>Maio</w:t>
      </w:r>
      <w:proofErr w:type="spellEnd"/>
      <w:r w:rsidRPr="00F83F5E">
        <w:rPr>
          <w:rFonts w:ascii="Times New Roman" w:eastAsia="Times New Roman" w:hAnsi="Times New Roman" w:cs="Times New Roman"/>
          <w:sz w:val="24"/>
          <w:szCs w:val="24"/>
        </w:rPr>
        <w:t xml:space="preserve">, G. R. (2012). Communal narcissism. </w:t>
      </w:r>
      <w:r w:rsidRPr="00F83F5E">
        <w:rPr>
          <w:rFonts w:ascii="Times New Roman" w:eastAsia="Times New Roman" w:hAnsi="Times New Roman" w:cs="Times New Roman"/>
          <w:i/>
          <w:sz w:val="24"/>
          <w:szCs w:val="24"/>
        </w:rPr>
        <w:t>Journal of Personality and Social Psychology, 103</w:t>
      </w:r>
      <w:r w:rsidRPr="00F83F5E">
        <w:rPr>
          <w:rFonts w:ascii="Times New Roman" w:eastAsia="Times New Roman" w:hAnsi="Times New Roman" w:cs="Times New Roman"/>
          <w:sz w:val="24"/>
          <w:szCs w:val="24"/>
        </w:rPr>
        <w:t xml:space="preserve">, 854-878.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://dx.doi.org/10.1037/a0029629</w:t>
      </w:r>
    </w:p>
    <w:p w14:paraId="14FB23A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Goncalo, J. A., Flynn, F. J., &amp; Kim, S. H. (2010). Are two narcissists better than one? </w:t>
      </w:r>
      <w:proofErr w:type="gramStart"/>
      <w:r w:rsidRPr="00F83F5E">
        <w:rPr>
          <w:rFonts w:ascii="Times New Roman" w:hAnsi="Times New Roman" w:cs="Times New Roman"/>
          <w:sz w:val="24"/>
          <w:szCs w:val="24"/>
        </w:rPr>
        <w:t>the</w:t>
      </w:r>
      <w:proofErr w:type="gramEnd"/>
      <w:r w:rsidRPr="00F83F5E">
        <w:rPr>
          <w:rFonts w:ascii="Times New Roman" w:hAnsi="Times New Roman" w:cs="Times New Roman"/>
          <w:sz w:val="24"/>
          <w:szCs w:val="24"/>
        </w:rPr>
        <w:t xml:space="preserve"> link between narcissism, perceived creativity, and creative performance.</w:t>
      </w:r>
      <w:r w:rsidRPr="00F83F5E">
        <w:rPr>
          <w:rFonts w:ascii="Times New Roman" w:hAnsi="Times New Roman" w:cs="Times New Roman"/>
          <w:i/>
          <w:iCs/>
          <w:sz w:val="24"/>
          <w:szCs w:val="24"/>
        </w:rPr>
        <w:t> Personality and Social Psychology Bulletin, 36</w:t>
      </w:r>
      <w:r w:rsidRPr="00F83F5E">
        <w:rPr>
          <w:rFonts w:ascii="Times New Roman" w:hAnsi="Times New Roman" w:cs="Times New Roman"/>
          <w:sz w:val="24"/>
          <w:szCs w:val="24"/>
        </w:rPr>
        <w:t xml:space="preserve">, 1484-1495.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://dx.doi.org/10.1177/0146167210385109</w:t>
      </w:r>
    </w:p>
    <w:p w14:paraId="0194512F"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*Gosling, S. D., John, O. P., </w:t>
      </w:r>
      <w:proofErr w:type="spellStart"/>
      <w:r w:rsidRPr="00F83F5E">
        <w:rPr>
          <w:rFonts w:ascii="Times New Roman" w:hAnsi="Times New Roman" w:cs="Times New Roman"/>
          <w:sz w:val="24"/>
          <w:szCs w:val="24"/>
        </w:rPr>
        <w:t>Craik</w:t>
      </w:r>
      <w:proofErr w:type="spellEnd"/>
      <w:r w:rsidRPr="00F83F5E">
        <w:rPr>
          <w:rFonts w:ascii="Times New Roman" w:hAnsi="Times New Roman" w:cs="Times New Roman"/>
          <w:sz w:val="24"/>
          <w:szCs w:val="24"/>
        </w:rPr>
        <w:t xml:space="preserve">, K. H., &amp; Robins, R. W. (1998). Do people know how they behave? </w:t>
      </w:r>
      <w:proofErr w:type="gramStart"/>
      <w:r w:rsidRPr="00F83F5E">
        <w:rPr>
          <w:rFonts w:ascii="Times New Roman" w:hAnsi="Times New Roman" w:cs="Times New Roman"/>
          <w:sz w:val="24"/>
          <w:szCs w:val="24"/>
        </w:rPr>
        <w:t>self-reported</w:t>
      </w:r>
      <w:proofErr w:type="gramEnd"/>
      <w:r w:rsidRPr="00F83F5E">
        <w:rPr>
          <w:rFonts w:ascii="Times New Roman" w:hAnsi="Times New Roman" w:cs="Times New Roman"/>
          <w:sz w:val="24"/>
          <w:szCs w:val="24"/>
        </w:rPr>
        <w:t xml:space="preserve"> act frequencies compared with on-line </w:t>
      </w:r>
      <w:proofErr w:type="spellStart"/>
      <w:r w:rsidRPr="00F83F5E">
        <w:rPr>
          <w:rFonts w:ascii="Times New Roman" w:hAnsi="Times New Roman" w:cs="Times New Roman"/>
          <w:sz w:val="24"/>
          <w:szCs w:val="24"/>
        </w:rPr>
        <w:t>codings</w:t>
      </w:r>
      <w:proofErr w:type="spellEnd"/>
      <w:r w:rsidRPr="00F83F5E">
        <w:rPr>
          <w:rFonts w:ascii="Times New Roman" w:hAnsi="Times New Roman" w:cs="Times New Roman"/>
          <w:sz w:val="24"/>
          <w:szCs w:val="24"/>
        </w:rPr>
        <w:t xml:space="preserve"> by observers. </w:t>
      </w:r>
      <w:r w:rsidRPr="00F83F5E">
        <w:rPr>
          <w:rFonts w:ascii="Times New Roman" w:hAnsi="Times New Roman" w:cs="Times New Roman"/>
          <w:i/>
          <w:sz w:val="24"/>
          <w:szCs w:val="24"/>
        </w:rPr>
        <w:t>Journal of Personality and Social Psychology, 74</w:t>
      </w:r>
      <w:r w:rsidRPr="00F83F5E">
        <w:rPr>
          <w:rFonts w:ascii="Times New Roman" w:hAnsi="Times New Roman" w:cs="Times New Roman"/>
          <w:sz w:val="24"/>
          <w:szCs w:val="24"/>
        </w:rPr>
        <w:t xml:space="preserve">, 1337-1349. Retrieved from </w:t>
      </w:r>
      <w:r w:rsidR="00612B74" w:rsidRPr="00F83F5E">
        <w:rPr>
          <w:rFonts w:ascii="Times New Roman" w:hAnsi="Times New Roman" w:cs="Times New Roman"/>
          <w:sz w:val="24"/>
          <w:szCs w:val="24"/>
          <w:rPrChange w:id="183" w:author="Author">
            <w:rPr/>
          </w:rPrChange>
        </w:rPr>
        <w:fldChar w:fldCharType="begin"/>
      </w:r>
      <w:r w:rsidR="00612B74" w:rsidRPr="00F83F5E">
        <w:rPr>
          <w:rFonts w:ascii="Times New Roman" w:hAnsi="Times New Roman" w:cs="Times New Roman"/>
          <w:sz w:val="24"/>
          <w:szCs w:val="24"/>
          <w:rPrChange w:id="184" w:author="Author">
            <w:rPr/>
          </w:rPrChange>
        </w:rPr>
        <w:instrText xml:space="preserve"> HYPERLINK "http://search.proquest.com/docview/38258365?accountid=14553" </w:instrText>
      </w:r>
      <w:r w:rsidR="00612B74" w:rsidRPr="00F83F5E">
        <w:rPr>
          <w:rPrChange w:id="185"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http://search.proquest.com/docview/38258365?accountid=14553</w:t>
      </w:r>
      <w:r w:rsidR="00612B74" w:rsidRPr="00F83F5E">
        <w:rPr>
          <w:rStyle w:val="Hyperlink"/>
          <w:rFonts w:ascii="Times New Roman" w:hAnsi="Times New Roman" w:cs="Times New Roman"/>
          <w:sz w:val="24"/>
          <w:szCs w:val="24"/>
          <w:rPrChange w:id="186" w:author="Author">
            <w:rPr>
              <w:rStyle w:val="Hyperlink"/>
              <w:rFonts w:ascii="Times New Roman" w:hAnsi="Times New Roman" w:cs="Times New Roman"/>
              <w:sz w:val="24"/>
              <w:szCs w:val="24"/>
            </w:rPr>
          </w:rPrChange>
        </w:rPr>
        <w:fldChar w:fldCharType="end"/>
      </w:r>
    </w:p>
    <w:p w14:paraId="31FB276E" w14:textId="4037C64B"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eastAsia="Times New Roman" w:hAnsi="Times New Roman" w:cs="Times New Roman"/>
          <w:sz w:val="24"/>
          <w:szCs w:val="24"/>
        </w:rPr>
        <w:t xml:space="preserve">Gough, H. G., &amp; Bradley, P. (1992). Delinquent and criminal behavior as assessed by the revised </w:t>
      </w:r>
      <w:proofErr w:type="spellStart"/>
      <w:proofErr w:type="gramStart"/>
      <w:r w:rsidRPr="00F83F5E">
        <w:rPr>
          <w:rFonts w:ascii="Times New Roman" w:eastAsia="Times New Roman" w:hAnsi="Times New Roman" w:cs="Times New Roman"/>
          <w:sz w:val="24"/>
          <w:szCs w:val="24"/>
        </w:rPr>
        <w:t>california</w:t>
      </w:r>
      <w:proofErr w:type="spellEnd"/>
      <w:proofErr w:type="gramEnd"/>
      <w:r w:rsidRPr="00F83F5E">
        <w:rPr>
          <w:rFonts w:ascii="Times New Roman" w:eastAsia="Times New Roman" w:hAnsi="Times New Roman" w:cs="Times New Roman"/>
          <w:sz w:val="24"/>
          <w:szCs w:val="24"/>
        </w:rPr>
        <w:t xml:space="preserve"> psychological inventory.</w:t>
      </w:r>
      <w:r w:rsidRPr="00F83F5E">
        <w:rPr>
          <w:rFonts w:ascii="Times New Roman" w:eastAsia="Times New Roman" w:hAnsi="Times New Roman" w:cs="Times New Roman"/>
          <w:i/>
          <w:iCs/>
          <w:sz w:val="24"/>
          <w:szCs w:val="24"/>
        </w:rPr>
        <w:t xml:space="preserve"> Journal of Clinical Psychology, 48</w:t>
      </w:r>
      <w:r w:rsidRPr="00F83F5E">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Change w:id="187" w:author="Author">
            <w:rPr>
              <w:rFonts w:ascii="Times New Roman" w:hAnsi="Times New Roman" w:cs="Times New Roman"/>
              <w:color w:val="0070C0"/>
              <w:sz w:val="24"/>
              <w:szCs w:val="24"/>
            </w:rPr>
          </w:rPrChange>
        </w:rPr>
      </w:pPr>
      <w:commentRangeStart w:id="188"/>
      <w:r w:rsidRPr="00F83F5E">
        <w:rPr>
          <w:rFonts w:ascii="Times New Roman" w:hAnsi="Times New Roman" w:cs="Times New Roman"/>
          <w:sz w:val="24"/>
          <w:szCs w:val="24"/>
          <w:rPrChange w:id="189" w:author="Author">
            <w:rPr>
              <w:rFonts w:ascii="Times New Roman" w:hAnsi="Times New Roman" w:cs="Times New Roman"/>
              <w:color w:val="0070C0"/>
              <w:sz w:val="24"/>
              <w:szCs w:val="24"/>
            </w:rPr>
          </w:rPrChange>
        </w:rPr>
        <w:t xml:space="preserve">Gough, H. G., &amp; Bradley, P. (1996). </w:t>
      </w:r>
      <w:r w:rsidRPr="00F83F5E">
        <w:rPr>
          <w:rFonts w:ascii="Times New Roman" w:hAnsi="Times New Roman" w:cs="Times New Roman"/>
          <w:i/>
          <w:sz w:val="24"/>
          <w:szCs w:val="24"/>
          <w:rPrChange w:id="190" w:author="Author">
            <w:rPr>
              <w:rFonts w:ascii="Times New Roman" w:hAnsi="Times New Roman" w:cs="Times New Roman"/>
              <w:i/>
              <w:color w:val="0070C0"/>
              <w:sz w:val="24"/>
              <w:szCs w:val="24"/>
            </w:rPr>
          </w:rPrChange>
        </w:rPr>
        <w:t>CPI manual</w:t>
      </w:r>
      <w:r w:rsidRPr="00F83F5E">
        <w:rPr>
          <w:rFonts w:ascii="Times New Roman" w:hAnsi="Times New Roman" w:cs="Times New Roman"/>
          <w:sz w:val="24"/>
          <w:szCs w:val="24"/>
          <w:rPrChange w:id="191" w:author="Author">
            <w:rPr>
              <w:rFonts w:ascii="Times New Roman" w:hAnsi="Times New Roman" w:cs="Times New Roman"/>
              <w:color w:val="0070C0"/>
              <w:sz w:val="24"/>
              <w:szCs w:val="24"/>
            </w:rPr>
          </w:rPrChange>
        </w:rPr>
        <w:t>. Palo Alto, CA: Consulting Psychologists Press.</w:t>
      </w:r>
      <w:commentRangeEnd w:id="188"/>
      <w:r w:rsidR="00FF7584">
        <w:rPr>
          <w:rStyle w:val="CommentReference"/>
        </w:rPr>
        <w:commentReference w:id="188"/>
      </w:r>
    </w:p>
    <w:p w14:paraId="11432319" w14:textId="77777777"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commentRangeStart w:id="192"/>
      <w:r w:rsidRPr="00F83F5E">
        <w:rPr>
          <w:rFonts w:ascii="Times New Roman" w:eastAsia="Times New Roman" w:hAnsi="Times New Roman" w:cs="Times New Roman"/>
          <w:sz w:val="24"/>
          <w:szCs w:val="24"/>
        </w:rPr>
        <w:lastRenderedPageBreak/>
        <w:t xml:space="preserve">Gough, H., &amp; Bradley, P. (2002). </w:t>
      </w:r>
      <w:r w:rsidRPr="00846A6C">
        <w:rPr>
          <w:rFonts w:ascii="Times New Roman" w:eastAsia="Times New Roman" w:hAnsi="Times New Roman" w:cs="Times New Roman"/>
          <w:i/>
          <w:sz w:val="24"/>
          <w:szCs w:val="24"/>
        </w:rPr>
        <w:t>User's guide to the CPI 260 Report for Clients.</w:t>
      </w:r>
      <w:r w:rsidRPr="008E7408">
        <w:rPr>
          <w:rFonts w:ascii="Times New Roman" w:eastAsia="Times New Roman" w:hAnsi="Times New Roman" w:cs="Times New Roman"/>
          <w:sz w:val="24"/>
          <w:szCs w:val="24"/>
        </w:rPr>
        <w:t xml:space="preserve"> Palo Alto, CA: Consulting Psychologists Press, Inc.</w:t>
      </w:r>
      <w:commentRangeEnd w:id="192"/>
      <w:r w:rsidR="005B47F2" w:rsidRPr="00F83F5E">
        <w:rPr>
          <w:rStyle w:val="CommentReference"/>
          <w:rFonts w:ascii="Times New Roman" w:hAnsi="Times New Roman" w:cs="Times New Roman"/>
          <w:sz w:val="24"/>
          <w:szCs w:val="24"/>
          <w:rPrChange w:id="193" w:author="Author">
            <w:rPr>
              <w:rStyle w:val="CommentReference"/>
            </w:rPr>
          </w:rPrChange>
        </w:rPr>
        <w:commentReference w:id="192"/>
      </w:r>
    </w:p>
    <w:p w14:paraId="57A63E5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 xml:space="preserve">Grandiosity. 2014. </w:t>
      </w:r>
      <w:proofErr w:type="gramStart"/>
      <w:r w:rsidRPr="00846A6C">
        <w:rPr>
          <w:rFonts w:ascii="Times New Roman" w:eastAsia="Times New Roman" w:hAnsi="Times New Roman" w:cs="Times New Roman"/>
          <w:sz w:val="24"/>
          <w:szCs w:val="24"/>
        </w:rPr>
        <w:t>In</w:t>
      </w:r>
      <w:proofErr w:type="gramEnd"/>
      <w:r w:rsidRPr="00846A6C">
        <w:rPr>
          <w:rFonts w:ascii="Times New Roman" w:eastAsia="Times New Roman" w:hAnsi="Times New Roman" w:cs="Times New Roman"/>
          <w:sz w:val="24"/>
          <w:szCs w:val="24"/>
        </w:rPr>
        <w:t xml:space="preserve"> Merriam-Webster.com. Retrieved June 26, 2014, from </w:t>
      </w:r>
      <w:r w:rsidR="00612B74" w:rsidRPr="00F83F5E">
        <w:rPr>
          <w:rFonts w:ascii="Times New Roman" w:hAnsi="Times New Roman" w:cs="Times New Roman"/>
          <w:sz w:val="24"/>
          <w:szCs w:val="24"/>
          <w:rPrChange w:id="194" w:author="Author">
            <w:rPr/>
          </w:rPrChange>
        </w:rPr>
        <w:fldChar w:fldCharType="begin"/>
      </w:r>
      <w:r w:rsidR="00612B74" w:rsidRPr="00F83F5E">
        <w:rPr>
          <w:rFonts w:ascii="Times New Roman" w:hAnsi="Times New Roman" w:cs="Times New Roman"/>
          <w:sz w:val="24"/>
          <w:szCs w:val="24"/>
          <w:rPrChange w:id="195" w:author="Author">
            <w:rPr/>
          </w:rPrChange>
        </w:rPr>
        <w:instrText xml:space="preserve"> HYPERLINK "http://www.merriam-webster.com/dictionary/grandiosity?show=0&amp;t=1403792900" </w:instrText>
      </w:r>
      <w:r w:rsidR="00612B74" w:rsidRPr="00F83F5E">
        <w:rPr>
          <w:rFonts w:ascii="Times New Roman" w:hAnsi="Times New Roman" w:cs="Times New Roman"/>
          <w:sz w:val="24"/>
          <w:szCs w:val="24"/>
          <w:rPrChange w:id="196" w:author="Author">
            <w:rPr>
              <w:rFonts w:ascii="Times New Roman" w:eastAsia="Times New Roman" w:hAnsi="Times New Roman" w:cs="Times New Roman"/>
              <w:sz w:val="24"/>
              <w:szCs w:val="24"/>
            </w:rPr>
          </w:rPrChange>
        </w:rPr>
        <w:fldChar w:fldCharType="separate"/>
      </w:r>
      <w:r w:rsidRPr="00F83F5E">
        <w:rPr>
          <w:rFonts w:ascii="Times New Roman" w:eastAsia="Times New Roman" w:hAnsi="Times New Roman" w:cs="Times New Roman"/>
          <w:sz w:val="24"/>
          <w:szCs w:val="24"/>
        </w:rPr>
        <w:t>http://www.merriam-webster.com/dictionary/grandiosity?show=0&amp;t=1403792900</w:t>
      </w:r>
      <w:r w:rsidR="00612B74" w:rsidRPr="00F83F5E">
        <w:rPr>
          <w:rFonts w:ascii="Times New Roman" w:eastAsia="Times New Roman" w:hAnsi="Times New Roman" w:cs="Times New Roman"/>
          <w:sz w:val="24"/>
          <w:szCs w:val="24"/>
          <w:rPrChange w:id="197" w:author="Author">
            <w:rPr>
              <w:rFonts w:ascii="Times New Roman" w:eastAsia="Times New Roman" w:hAnsi="Times New Roman" w:cs="Times New Roman"/>
              <w:sz w:val="24"/>
              <w:szCs w:val="24"/>
            </w:rPr>
          </w:rPrChange>
        </w:rPr>
        <w:fldChar w:fldCharType="end"/>
      </w:r>
    </w:p>
    <w:p w14:paraId="1FB2D0B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Gregg, A. P., &amp; </w:t>
      </w:r>
      <w:proofErr w:type="spellStart"/>
      <w:r w:rsidRPr="00F83F5E">
        <w:rPr>
          <w:rFonts w:ascii="Times New Roman" w:hAnsi="Times New Roman" w:cs="Times New Roman"/>
          <w:sz w:val="24"/>
          <w:szCs w:val="24"/>
        </w:rPr>
        <w:t>Sedikides</w:t>
      </w:r>
      <w:proofErr w:type="spellEnd"/>
      <w:r w:rsidRPr="00F83F5E">
        <w:rPr>
          <w:rFonts w:ascii="Times New Roman" w:hAnsi="Times New Roman" w:cs="Times New Roman"/>
          <w:sz w:val="24"/>
          <w:szCs w:val="24"/>
        </w:rPr>
        <w:t>, C. (2010). Narcissistic fragility: Rethinking its links to explicit and implicit self-esteem.</w:t>
      </w:r>
      <w:r w:rsidRPr="00F83F5E">
        <w:rPr>
          <w:rFonts w:ascii="Times New Roman" w:hAnsi="Times New Roman" w:cs="Times New Roman"/>
          <w:i/>
          <w:iCs/>
          <w:sz w:val="24"/>
          <w:szCs w:val="24"/>
        </w:rPr>
        <w:t xml:space="preserve"> Self and Identity, 9</w:t>
      </w:r>
      <w:r w:rsidRPr="00F83F5E">
        <w:rPr>
          <w:rFonts w:ascii="Times New Roman" w:hAnsi="Times New Roman" w:cs="Times New Roman"/>
          <w:sz w:val="24"/>
          <w:szCs w:val="24"/>
        </w:rPr>
        <w:t xml:space="preserve">(2), 142-161.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://dx.doi.org/10.1080/15298860902815451</w:t>
      </w:r>
    </w:p>
    <w:p w14:paraId="29FE89C6" w14:textId="60FE978D"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Grijalva, E., Harms, P. D., Newman, D. A., Gaddis, B. H., &amp; Fraley, R. C. (201</w:t>
      </w:r>
      <w:r w:rsidRPr="00F83F5E">
        <w:rPr>
          <w:rFonts w:ascii="Times New Roman" w:hAnsi="Times New Roman" w:cs="Times New Roman"/>
          <w:sz w:val="24"/>
          <w:szCs w:val="24"/>
          <w:lang w:eastAsia="zh-CN"/>
        </w:rPr>
        <w:t>5a</w:t>
      </w:r>
      <w:r w:rsidRPr="00F83F5E">
        <w:rPr>
          <w:rFonts w:ascii="Times New Roman" w:eastAsia="Times New Roman" w:hAnsi="Times New Roman" w:cs="Times New Roman"/>
          <w:sz w:val="24"/>
          <w:szCs w:val="24"/>
        </w:rPr>
        <w:t>). Narcissism and Leadership: A Meta</w:t>
      </w:r>
      <w:r w:rsidRPr="00F83F5E">
        <w:rPr>
          <w:rFonts w:ascii="Cambria Math" w:eastAsia="Times New Roman" w:hAnsi="Cambria Math" w:cs="Cambria Math"/>
          <w:sz w:val="24"/>
          <w:szCs w:val="24"/>
        </w:rPr>
        <w:t>‐</w:t>
      </w:r>
      <w:r w:rsidRPr="00F83F5E">
        <w:rPr>
          <w:rFonts w:ascii="Times New Roman" w:eastAsia="Times New Roman" w:hAnsi="Times New Roman" w:cs="Times New Roman"/>
          <w:sz w:val="24"/>
          <w:szCs w:val="24"/>
        </w:rPr>
        <w:t>Analytic Review of Linear and Nonlinear Relationships. </w:t>
      </w:r>
      <w:r w:rsidRPr="00F83F5E">
        <w:rPr>
          <w:rFonts w:ascii="Times New Roman" w:eastAsia="Times New Roman" w:hAnsi="Times New Roman" w:cs="Times New Roman"/>
          <w:i/>
          <w:iCs/>
          <w:sz w:val="24"/>
          <w:szCs w:val="24"/>
        </w:rPr>
        <w:t>Personnel Psychology</w:t>
      </w:r>
      <w:r w:rsidRPr="00F83F5E">
        <w:rPr>
          <w:rFonts w:ascii="Times New Roman" w:eastAsia="Times New Roman" w:hAnsi="Times New Roman" w:cs="Times New Roman"/>
          <w:sz w:val="24"/>
          <w:szCs w:val="24"/>
        </w:rPr>
        <w:t>.</w:t>
      </w:r>
      <w:ins w:id="198" w:author="Author">
        <w:r w:rsidR="00D42819" w:rsidRPr="00F83F5E">
          <w:rPr>
            <w:rFonts w:ascii="Times New Roman" w:hAnsi="Times New Roman" w:cs="Times New Roman"/>
            <w:sz w:val="24"/>
            <w:szCs w:val="24"/>
            <w:lang w:eastAsia="zh-CN"/>
          </w:rPr>
          <w:t xml:space="preserve"> </w:t>
        </w:r>
        <w:proofErr w:type="spellStart"/>
        <w:r w:rsidR="00D42819" w:rsidRPr="00F83F5E">
          <w:rPr>
            <w:rFonts w:ascii="Times New Roman" w:hAnsi="Times New Roman" w:cs="Times New Roman"/>
            <w:color w:val="4C4C4C"/>
            <w:sz w:val="24"/>
            <w:szCs w:val="24"/>
            <w:shd w:val="clear" w:color="auto" w:fill="FFFFFF"/>
            <w:rPrChange w:id="199" w:author="Author">
              <w:rPr>
                <w:rFonts w:ascii="Verdana" w:hAnsi="Verdana"/>
                <w:color w:val="4C4C4C"/>
                <w:sz w:val="18"/>
                <w:szCs w:val="18"/>
                <w:shd w:val="clear" w:color="auto" w:fill="FFFFFF"/>
              </w:rPr>
            </w:rPrChange>
          </w:rPr>
          <w:t>doi:http</w:t>
        </w:r>
        <w:proofErr w:type="spellEnd"/>
        <w:r w:rsidR="00D42819" w:rsidRPr="00F83F5E">
          <w:rPr>
            <w:rFonts w:ascii="Times New Roman" w:hAnsi="Times New Roman" w:cs="Times New Roman"/>
            <w:color w:val="4C4C4C"/>
            <w:sz w:val="24"/>
            <w:szCs w:val="24"/>
            <w:shd w:val="clear" w:color="auto" w:fill="FFFFFF"/>
            <w:rPrChange w:id="200" w:author="Author">
              <w:rPr>
                <w:rFonts w:ascii="Verdana" w:hAnsi="Verdana"/>
                <w:color w:val="4C4C4C"/>
                <w:sz w:val="18"/>
                <w:szCs w:val="18"/>
                <w:shd w:val="clear" w:color="auto" w:fill="FFFFFF"/>
              </w:rPr>
            </w:rPrChange>
          </w:rPr>
          <w:t>://dx.doi.org/10.1111/peps.12072</w:t>
        </w:r>
        <w:r w:rsidR="00D42819" w:rsidRPr="00F83F5E">
          <w:rPr>
            <w:rStyle w:val="CommentReference"/>
            <w:rFonts w:ascii="Times New Roman" w:hAnsi="Times New Roman" w:cs="Times New Roman"/>
            <w:sz w:val="24"/>
            <w:szCs w:val="24"/>
            <w:rPrChange w:id="201" w:author="Author">
              <w:rPr>
                <w:rStyle w:val="CommentReference"/>
              </w:rPr>
            </w:rPrChange>
          </w:rPr>
          <w:t xml:space="preserve"> </w:t>
        </w:r>
      </w:ins>
    </w:p>
    <w:p w14:paraId="24F843BA"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Grijalva, E. Newman, D. A., </w:t>
      </w:r>
      <w:proofErr w:type="spellStart"/>
      <w:r w:rsidRPr="00846A6C">
        <w:rPr>
          <w:rFonts w:ascii="Times New Roman" w:eastAsia="Times New Roman" w:hAnsi="Times New Roman" w:cs="Times New Roman"/>
          <w:sz w:val="24"/>
          <w:szCs w:val="24"/>
        </w:rPr>
        <w:t>Tay</w:t>
      </w:r>
      <w:proofErr w:type="spellEnd"/>
      <w:r w:rsidRPr="00846A6C">
        <w:rPr>
          <w:rFonts w:ascii="Times New Roman" w:eastAsia="Times New Roman" w:hAnsi="Times New Roman" w:cs="Times New Roman"/>
          <w:sz w:val="24"/>
          <w:szCs w:val="24"/>
        </w:rPr>
        <w:t xml:space="preserve">, L., Donnellan, M. B., Harms, P. D., Robins, R. W., &amp; Yan, T. (2015b). Gender differences in narcissism: A meta-analytic review. Psychological Bulletin, 141, 261-310. </w:t>
      </w:r>
      <w:proofErr w:type="spellStart"/>
      <w:proofErr w:type="gramStart"/>
      <w:r w:rsidRPr="00846A6C">
        <w:rPr>
          <w:rFonts w:ascii="Times New Roman" w:eastAsia="Times New Roman" w:hAnsi="Times New Roman" w:cs="Times New Roman"/>
          <w:sz w:val="24"/>
          <w:szCs w:val="24"/>
        </w:rPr>
        <w:t>doi</w:t>
      </w:r>
      <w:proofErr w:type="spellEnd"/>
      <w:proofErr w:type="gramEnd"/>
      <w:r w:rsidRPr="00846A6C">
        <w:rPr>
          <w:rFonts w:ascii="Times New Roman" w:eastAsia="Times New Roman" w:hAnsi="Times New Roman" w:cs="Times New Roman"/>
          <w:sz w:val="24"/>
          <w:szCs w:val="24"/>
        </w:rPr>
        <w:t>:</w:t>
      </w:r>
      <w:r w:rsidRPr="008E7408">
        <w:rPr>
          <w:rFonts w:ascii="Times New Roman" w:eastAsia="Times New Roman" w:hAnsi="Times New Roman" w:cs="Times New Roman"/>
          <w:sz w:val="24"/>
          <w:szCs w:val="24"/>
        </w:rPr>
        <w:t xml:space="preserve"> 10.1037/a0038231</w:t>
      </w:r>
    </w:p>
    <w:p w14:paraId="634B0565"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proofErr w:type="gramStart"/>
      <w:r w:rsidRPr="00F83F5E">
        <w:rPr>
          <w:rFonts w:ascii="Times New Roman" w:hAnsi="Times New Roman" w:cs="Times New Roman"/>
          <w:sz w:val="24"/>
          <w:szCs w:val="24"/>
        </w:rPr>
        <w:t>Gu</w:t>
      </w:r>
      <w:proofErr w:type="spellEnd"/>
      <w:proofErr w:type="gramEnd"/>
      <w:r w:rsidRPr="00F83F5E">
        <w:rPr>
          <w:rFonts w:ascii="Times New Roman" w:hAnsi="Times New Roman" w:cs="Times New Roman"/>
          <w:sz w:val="24"/>
          <w:szCs w:val="24"/>
        </w:rPr>
        <w:t>, Y., He, N., &amp; Zhao, G. (2013). Attentional bias for performance-related words in individuals with narcissism.</w:t>
      </w:r>
      <w:r w:rsidRPr="00F83F5E">
        <w:rPr>
          <w:rFonts w:ascii="Times New Roman" w:hAnsi="Times New Roman" w:cs="Times New Roman"/>
          <w:i/>
          <w:iCs/>
          <w:sz w:val="24"/>
          <w:szCs w:val="24"/>
        </w:rPr>
        <w:t xml:space="preserve"> Personality and Individual Differences, 55</w:t>
      </w:r>
      <w:r w:rsidRPr="00F83F5E">
        <w:rPr>
          <w:rFonts w:ascii="Times New Roman" w:hAnsi="Times New Roman" w:cs="Times New Roman"/>
          <w:sz w:val="24"/>
          <w:szCs w:val="24"/>
        </w:rPr>
        <w:t xml:space="preserve">(6), 671-675.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://dx.doi.org/10.1016/j.paid.2013.05.009</w:t>
      </w:r>
    </w:p>
    <w:p w14:paraId="501AD0D4" w14:textId="36294EF5" w:rsidR="008516CD" w:rsidRPr="00846A6C"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t xml:space="preserve">Gunderson, J. G., </w:t>
      </w:r>
      <w:proofErr w:type="spellStart"/>
      <w:r w:rsidRPr="00F83F5E">
        <w:rPr>
          <w:rFonts w:ascii="Times New Roman" w:hAnsi="Times New Roman" w:cs="Times New Roman"/>
          <w:sz w:val="24"/>
          <w:szCs w:val="24"/>
        </w:rPr>
        <w:t>Ronningstam</w:t>
      </w:r>
      <w:proofErr w:type="spellEnd"/>
      <w:r w:rsidRPr="00F83F5E">
        <w:rPr>
          <w:rFonts w:ascii="Times New Roman" w:hAnsi="Times New Roman" w:cs="Times New Roman"/>
          <w:sz w:val="24"/>
          <w:szCs w:val="24"/>
        </w:rPr>
        <w:t xml:space="preserve">, E., &amp; Bodkin, A. (1990). The diagnostic interview for narcissistic patients. </w:t>
      </w:r>
      <w:r w:rsidRPr="00F83F5E">
        <w:rPr>
          <w:rFonts w:ascii="Times New Roman" w:hAnsi="Times New Roman" w:cs="Times New Roman"/>
          <w:i/>
          <w:sz w:val="24"/>
          <w:szCs w:val="24"/>
        </w:rPr>
        <w:t>Archives of General Psychiatry, 47</w:t>
      </w:r>
      <w:r w:rsidRPr="00F83F5E">
        <w:rPr>
          <w:rFonts w:ascii="Times New Roman" w:hAnsi="Times New Roman" w:cs="Times New Roman"/>
          <w:sz w:val="24"/>
          <w:szCs w:val="24"/>
        </w:rPr>
        <w:t xml:space="preserve">, 676–680. </w:t>
      </w:r>
      <w:ins w:id="202" w:author="Author">
        <w:r w:rsidR="00277188" w:rsidRPr="00F83F5E">
          <w:rPr>
            <w:rFonts w:ascii="Times New Roman" w:hAnsi="Times New Roman" w:cs="Times New Roman"/>
            <w:color w:val="333333"/>
            <w:sz w:val="24"/>
            <w:szCs w:val="24"/>
            <w:shd w:val="clear" w:color="auto" w:fill="FFFFFF"/>
            <w:rPrChange w:id="203" w:author="Author">
              <w:rPr>
                <w:rFonts w:ascii="Helvetica" w:hAnsi="Helvetica"/>
                <w:color w:val="333333"/>
                <w:sz w:val="18"/>
                <w:szCs w:val="18"/>
                <w:shd w:val="clear" w:color="auto" w:fill="FFFFFF"/>
              </w:rPr>
            </w:rPrChange>
          </w:rPr>
          <w:t>doi:10.1001/archpsyc.1990.01810190076011</w:t>
        </w:r>
        <w:r w:rsidR="00277188" w:rsidRPr="00F83F5E" w:rsidDel="00277188">
          <w:rPr>
            <w:rFonts w:ascii="Times New Roman" w:hAnsi="Times New Roman" w:cs="Times New Roman"/>
            <w:sz w:val="24"/>
            <w:szCs w:val="24"/>
            <w:highlight w:val="yellow"/>
          </w:rPr>
          <w:t xml:space="preserve"> </w:t>
        </w:r>
      </w:ins>
    </w:p>
    <w:p w14:paraId="2FCA266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E7408">
        <w:rPr>
          <w:rFonts w:ascii="Times New Roman" w:eastAsia="Times New Roman" w:hAnsi="Times New Roman" w:cs="Times New Roman"/>
          <w:sz w:val="24"/>
          <w:szCs w:val="24"/>
        </w:rPr>
        <w:t>Hamamura</w:t>
      </w:r>
      <w:proofErr w:type="spellEnd"/>
      <w:r w:rsidRPr="008E7408">
        <w:rPr>
          <w:rFonts w:ascii="Times New Roman" w:eastAsia="Times New Roman" w:hAnsi="Times New Roman" w:cs="Times New Roman"/>
          <w:sz w:val="24"/>
          <w:szCs w:val="24"/>
        </w:rPr>
        <w:t xml:space="preserve">, T., Heine, S. J., &amp; Takemoto, T. R. S. (2007). Why the better-than-average effect is a worse-than-average measure of self-enhancement: An investigation of conflicting findings from studies of </w:t>
      </w:r>
      <w:proofErr w:type="gramStart"/>
      <w:r w:rsidRPr="008E7408">
        <w:rPr>
          <w:rFonts w:ascii="Times New Roman" w:eastAsia="Times New Roman" w:hAnsi="Times New Roman" w:cs="Times New Roman"/>
          <w:sz w:val="24"/>
          <w:szCs w:val="24"/>
        </w:rPr>
        <w:t xml:space="preserve">east </w:t>
      </w:r>
      <w:proofErr w:type="spellStart"/>
      <w:r w:rsidRPr="008E7408">
        <w:rPr>
          <w:rFonts w:ascii="Times New Roman" w:eastAsia="Times New Roman" w:hAnsi="Times New Roman" w:cs="Times New Roman"/>
          <w:sz w:val="24"/>
          <w:szCs w:val="24"/>
        </w:rPr>
        <w:t>asian</w:t>
      </w:r>
      <w:proofErr w:type="spellEnd"/>
      <w:proofErr w:type="gramEnd"/>
      <w:r w:rsidRPr="008E7408">
        <w:rPr>
          <w:rFonts w:ascii="Times New Roman" w:eastAsia="Times New Roman" w:hAnsi="Times New Roman" w:cs="Times New Roman"/>
          <w:sz w:val="24"/>
          <w:szCs w:val="24"/>
        </w:rPr>
        <w:t xml:space="preserve"> s</w:t>
      </w:r>
      <w:r w:rsidRPr="00F83F5E">
        <w:rPr>
          <w:rFonts w:ascii="Times New Roman" w:eastAsia="Times New Roman" w:hAnsi="Times New Roman" w:cs="Times New Roman"/>
          <w:sz w:val="24"/>
          <w:szCs w:val="24"/>
        </w:rPr>
        <w:t>elf-evaluations.</w:t>
      </w:r>
      <w:r w:rsidRPr="00F83F5E">
        <w:rPr>
          <w:rFonts w:ascii="Times New Roman" w:eastAsia="Times New Roman" w:hAnsi="Times New Roman" w:cs="Times New Roman"/>
          <w:i/>
          <w:iCs/>
          <w:sz w:val="24"/>
          <w:szCs w:val="24"/>
        </w:rPr>
        <w:t xml:space="preserve"> Motivation and Emotion, 31</w:t>
      </w:r>
      <w:r w:rsidRPr="00F83F5E">
        <w:rPr>
          <w:rFonts w:ascii="Times New Roman" w:eastAsia="Times New Roman" w:hAnsi="Times New Roman" w:cs="Times New Roman"/>
          <w:sz w:val="24"/>
          <w:szCs w:val="24"/>
        </w:rPr>
        <w:t xml:space="preserve">(4), 247-259.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://dx.doi.org/10.1007/s11031-007-9072-y</w:t>
      </w:r>
    </w:p>
    <w:p w14:paraId="792F87D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04"/>
      <w:r w:rsidRPr="00F83F5E">
        <w:rPr>
          <w:rFonts w:ascii="Times New Roman" w:eastAsia="Times New Roman" w:hAnsi="Times New Roman" w:cs="Times New Roman"/>
          <w:sz w:val="24"/>
          <w:szCs w:val="24"/>
        </w:rPr>
        <w:lastRenderedPageBreak/>
        <w:t xml:space="preserve">Harms, P.D., Roberts, B.W., Wood, D.O., &amp; Brummel, B.J. (2006).  </w:t>
      </w:r>
      <w:r w:rsidRPr="00F83F5E">
        <w:rPr>
          <w:rFonts w:ascii="Times New Roman" w:eastAsia="Times New Roman" w:hAnsi="Times New Roman" w:cs="Times New Roman"/>
          <w:i/>
          <w:iCs/>
          <w:sz w:val="24"/>
          <w:szCs w:val="24"/>
        </w:rPr>
        <w:t>The Mini-Markers of Evil.</w:t>
      </w:r>
      <w:r w:rsidRPr="00F83F5E">
        <w:rPr>
          <w:rFonts w:ascii="Times New Roman" w:eastAsia="Times New Roman" w:hAnsi="Times New Roman" w:cs="Times New Roman"/>
          <w:sz w:val="24"/>
          <w:szCs w:val="24"/>
        </w:rPr>
        <w:t xml:space="preserve">  </w:t>
      </w:r>
      <w:r w:rsidRPr="00F83F5E">
        <w:rPr>
          <w:rFonts w:ascii="Times New Roman" w:eastAsia="Times New Roman" w:hAnsi="Times New Roman" w:cs="Times New Roman"/>
          <w:sz w:val="24"/>
          <w:szCs w:val="24"/>
        </w:rPr>
        <w:tab/>
        <w:t xml:space="preserve">Manuscript in </w:t>
      </w:r>
      <w:r w:rsidRPr="00F83F5E">
        <w:rPr>
          <w:rFonts w:ascii="Times New Roman" w:eastAsia="Times New Roman" w:hAnsi="Times New Roman" w:cs="Times New Roman"/>
          <w:sz w:val="24"/>
          <w:szCs w:val="24"/>
        </w:rPr>
        <w:tab/>
        <w:t>preparation.  University of Illinois, Champaign-Urbana.</w:t>
      </w:r>
      <w:commentRangeEnd w:id="204"/>
      <w:r w:rsidR="0033250E" w:rsidRPr="00F83F5E">
        <w:rPr>
          <w:rStyle w:val="CommentReference"/>
          <w:rFonts w:ascii="Times New Roman" w:hAnsi="Times New Roman" w:cs="Times New Roman"/>
          <w:sz w:val="24"/>
          <w:szCs w:val="24"/>
          <w:rPrChange w:id="205" w:author="Author">
            <w:rPr>
              <w:rStyle w:val="CommentReference"/>
            </w:rPr>
          </w:rPrChange>
        </w:rPr>
        <w:commentReference w:id="204"/>
      </w:r>
    </w:p>
    <w:p w14:paraId="2F7B482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06"/>
      <w:r w:rsidRPr="00846A6C">
        <w:rPr>
          <w:rFonts w:ascii="Times New Roman" w:eastAsia="Times New Roman" w:hAnsi="Times New Roman" w:cs="Times New Roman"/>
          <w:sz w:val="24"/>
          <w:szCs w:val="24"/>
        </w:rPr>
        <w:t xml:space="preserve">*Harms, P. D., Wood, D. O., &amp; Roberts, B. W. (2007). </w:t>
      </w:r>
      <w:r w:rsidRPr="00846A6C">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E7408">
        <w:rPr>
          <w:rFonts w:ascii="Times New Roman" w:eastAsia="Times New Roman" w:hAnsi="Times New Roman" w:cs="Times New Roman"/>
          <w:sz w:val="24"/>
          <w:szCs w:val="24"/>
        </w:rPr>
        <w:t xml:space="preserve">. </w:t>
      </w:r>
      <w:r w:rsidRPr="008E7408">
        <w:rPr>
          <w:rFonts w:ascii="Times New Roman" w:hAnsi="Times New Roman" w:cs="Times New Roman"/>
          <w:sz w:val="24"/>
          <w:szCs w:val="24"/>
        </w:rPr>
        <w:t xml:space="preserve">Poster presented at the annual conference for the </w:t>
      </w:r>
      <w:r w:rsidRPr="00F83F5E">
        <w:rPr>
          <w:rFonts w:ascii="Times New Roman" w:hAnsi="Times New Roman" w:cs="Times New Roman"/>
          <w:sz w:val="24"/>
          <w:szCs w:val="24"/>
        </w:rPr>
        <w:t xml:space="preserve">Society of Industrial-Organizational Psychology, New York, NY. </w:t>
      </w:r>
      <w:commentRangeEnd w:id="206"/>
      <w:r w:rsidR="00E61A78" w:rsidRPr="00F83F5E">
        <w:rPr>
          <w:rStyle w:val="CommentReference"/>
          <w:rFonts w:ascii="Times New Roman" w:hAnsi="Times New Roman" w:cs="Times New Roman"/>
          <w:sz w:val="24"/>
          <w:szCs w:val="24"/>
          <w:rPrChange w:id="207" w:author="Author">
            <w:rPr>
              <w:rStyle w:val="CommentReference"/>
            </w:rPr>
          </w:rPrChange>
        </w:rPr>
        <w:commentReference w:id="206"/>
      </w:r>
    </w:p>
    <w:p w14:paraId="278CD6F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208"/>
      <w:r w:rsidRPr="00846A6C">
        <w:rPr>
          <w:rFonts w:ascii="Times New Roman" w:hAnsi="Times New Roman" w:cs="Times New Roman"/>
          <w:sz w:val="24"/>
          <w:szCs w:val="24"/>
          <w:lang w:eastAsia="zh-CN"/>
        </w:rPr>
        <w:t xml:space="preserve">Hedges, L. V., &amp; </w:t>
      </w:r>
      <w:proofErr w:type="spellStart"/>
      <w:r w:rsidRPr="00846A6C">
        <w:rPr>
          <w:rFonts w:ascii="Times New Roman" w:hAnsi="Times New Roman" w:cs="Times New Roman"/>
          <w:sz w:val="24"/>
          <w:szCs w:val="24"/>
          <w:lang w:eastAsia="zh-CN"/>
        </w:rPr>
        <w:t>Olkin</w:t>
      </w:r>
      <w:proofErr w:type="spellEnd"/>
      <w:r w:rsidRPr="00846A6C">
        <w:rPr>
          <w:rFonts w:ascii="Times New Roman" w:hAnsi="Times New Roman" w:cs="Times New Roman"/>
          <w:sz w:val="24"/>
          <w:szCs w:val="24"/>
          <w:lang w:eastAsia="zh-CN"/>
        </w:rPr>
        <w:t xml:space="preserve">, I. (1985). </w:t>
      </w:r>
      <w:r w:rsidRPr="00846A6C">
        <w:rPr>
          <w:rFonts w:ascii="Times New Roman" w:hAnsi="Times New Roman" w:cs="Times New Roman"/>
          <w:i/>
          <w:sz w:val="24"/>
          <w:szCs w:val="24"/>
          <w:lang w:eastAsia="zh-CN"/>
        </w:rPr>
        <w:t>Statistical Methods for Meta-Analysis.</w:t>
      </w:r>
      <w:r w:rsidRPr="008E7408">
        <w:rPr>
          <w:rFonts w:ascii="Times New Roman" w:hAnsi="Times New Roman" w:cs="Times New Roman"/>
          <w:sz w:val="24"/>
          <w:szCs w:val="24"/>
          <w:lang w:eastAsia="zh-CN"/>
        </w:rPr>
        <w:t xml:space="preserve"> Orlando, FL: Academic Press.</w:t>
      </w:r>
      <w:commentRangeEnd w:id="208"/>
      <w:r w:rsidR="00F97D9A" w:rsidRPr="00F83F5E">
        <w:rPr>
          <w:rStyle w:val="CommentReference"/>
          <w:rFonts w:ascii="Times New Roman" w:hAnsi="Times New Roman" w:cs="Times New Roman"/>
          <w:sz w:val="24"/>
          <w:szCs w:val="24"/>
          <w:rPrChange w:id="209" w:author="Author">
            <w:rPr>
              <w:rStyle w:val="CommentReference"/>
            </w:rPr>
          </w:rPrChange>
        </w:rPr>
        <w:commentReference w:id="208"/>
      </w:r>
    </w:p>
    <w:p w14:paraId="611F9BCB" w14:textId="2B7673E2"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Helgeson</w:t>
      </w:r>
      <w:proofErr w:type="spellEnd"/>
      <w:r w:rsidRPr="00846A6C">
        <w:rPr>
          <w:rFonts w:ascii="Times New Roman" w:hAnsi="Times New Roman" w:cs="Times New Roman"/>
          <w:sz w:val="24"/>
          <w:szCs w:val="24"/>
        </w:rPr>
        <w:t xml:space="preserve">, V. S., &amp; Fritz, H. L. (1999). Unmitigated agency and unmitigated communion: </w:t>
      </w:r>
      <w:r w:rsidRPr="008E7408">
        <w:rPr>
          <w:rFonts w:ascii="Times New Roman" w:hAnsi="Times New Roman" w:cs="Times New Roman"/>
          <w:sz w:val="24"/>
          <w:szCs w:val="24"/>
        </w:rPr>
        <w:t>Distinctions from agency and communion.</w:t>
      </w:r>
      <w:r w:rsidRPr="008E7408">
        <w:rPr>
          <w:rFonts w:ascii="Times New Roman" w:hAnsi="Times New Roman" w:cs="Times New Roman"/>
          <w:i/>
          <w:iCs/>
          <w:sz w:val="24"/>
          <w:szCs w:val="24"/>
        </w:rPr>
        <w:t xml:space="preserve"> Journal of Research in Personality, 33</w:t>
      </w:r>
      <w:r w:rsidRPr="00F83F5E">
        <w:rPr>
          <w:rFonts w:ascii="Times New Roman" w:hAnsi="Times New Roman" w:cs="Times New Roman"/>
          <w:sz w:val="24"/>
          <w:szCs w:val="24"/>
        </w:rPr>
        <w:t xml:space="preserve">(2), 131-158. Retrieved from </w:t>
      </w:r>
      <w:r w:rsidR="00562EB3" w:rsidRPr="00F83F5E">
        <w:rPr>
          <w:rFonts w:ascii="Times New Roman" w:hAnsi="Times New Roman" w:cs="Times New Roman"/>
          <w:sz w:val="24"/>
          <w:szCs w:val="24"/>
        </w:rPr>
        <w:t>http://search.proquest.com/docview/619406741?accountid=14553</w:t>
      </w:r>
    </w:p>
    <w:p w14:paraId="14A8A153" w14:textId="11F7A6A1"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Helgeson</w:t>
      </w:r>
      <w:proofErr w:type="spellEnd"/>
      <w:r w:rsidRPr="00F83F5E">
        <w:rPr>
          <w:rFonts w:ascii="Times New Roman" w:hAnsi="Times New Roman" w:cs="Times New Roman"/>
          <w:sz w:val="24"/>
          <w:szCs w:val="24"/>
        </w:rPr>
        <w:t>, V. S., &amp; Fritz, H. L. (2000). The implications of unmitigated agency and unmitigated communion for domains of problem behavior.</w:t>
      </w:r>
      <w:r w:rsidRPr="00F83F5E">
        <w:rPr>
          <w:rFonts w:ascii="Times New Roman" w:hAnsi="Times New Roman" w:cs="Times New Roman"/>
          <w:i/>
          <w:iCs/>
          <w:sz w:val="24"/>
          <w:szCs w:val="24"/>
        </w:rPr>
        <w:t xml:space="preserve"> Journal of Personality, 68</w:t>
      </w:r>
      <w:r w:rsidRPr="00F83F5E">
        <w:rPr>
          <w:rFonts w:ascii="Times New Roman" w:hAnsi="Times New Roman" w:cs="Times New Roman"/>
          <w:sz w:val="24"/>
          <w:szCs w:val="24"/>
        </w:rPr>
        <w:t xml:space="preserve">(6), 1031-1057. Retrieved from </w:t>
      </w:r>
      <w:r w:rsidR="008502E0" w:rsidRPr="00F83F5E">
        <w:rPr>
          <w:rFonts w:ascii="Times New Roman" w:hAnsi="Times New Roman" w:cs="Times New Roman"/>
          <w:sz w:val="24"/>
          <w:szCs w:val="24"/>
        </w:rPr>
        <w:t>http://search.proquest.com/docview/619512653?accountid=14553</w:t>
      </w:r>
    </w:p>
    <w:p w14:paraId="2441BA2E" w14:textId="237CDF8A"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210"/>
      <w:r w:rsidRPr="00F83F5E">
        <w:rPr>
          <w:rFonts w:ascii="Times New Roman" w:hAnsi="Times New Roman" w:cs="Times New Roman"/>
          <w:sz w:val="24"/>
          <w:szCs w:val="24"/>
          <w:rPrChange w:id="211" w:author="Author">
            <w:rPr>
              <w:rFonts w:ascii="Times New Roman" w:hAnsi="Times New Roman" w:cs="Times New Roman"/>
              <w:color w:val="0070C0"/>
              <w:sz w:val="24"/>
              <w:szCs w:val="24"/>
            </w:rPr>
          </w:rPrChange>
        </w:rPr>
        <w:t xml:space="preserve">Hogan, R., &amp; Hogan, J. (1997). </w:t>
      </w:r>
      <w:r w:rsidRPr="00F83F5E">
        <w:rPr>
          <w:rFonts w:ascii="Times New Roman" w:hAnsi="Times New Roman" w:cs="Times New Roman"/>
          <w:i/>
          <w:iCs/>
          <w:sz w:val="24"/>
          <w:szCs w:val="24"/>
          <w:rPrChange w:id="212" w:author="Author">
            <w:rPr>
              <w:rFonts w:ascii="Times New Roman" w:hAnsi="Times New Roman" w:cs="Times New Roman"/>
              <w:i/>
              <w:iCs/>
              <w:color w:val="0070C0"/>
              <w:sz w:val="24"/>
              <w:szCs w:val="24"/>
            </w:rPr>
          </w:rPrChange>
        </w:rPr>
        <w:t>Hogan development survey manual</w:t>
      </w:r>
      <w:r w:rsidRPr="00F83F5E">
        <w:rPr>
          <w:rFonts w:ascii="Times New Roman" w:hAnsi="Times New Roman" w:cs="Times New Roman"/>
          <w:sz w:val="24"/>
          <w:szCs w:val="24"/>
          <w:rPrChange w:id="213" w:author="Author">
            <w:rPr>
              <w:rFonts w:ascii="Times New Roman" w:hAnsi="Times New Roman" w:cs="Times New Roman"/>
              <w:color w:val="0070C0"/>
              <w:sz w:val="24"/>
              <w:szCs w:val="24"/>
            </w:rPr>
          </w:rPrChange>
        </w:rPr>
        <w:t>. Tulsa, OK: Hogan Assessment Systems.</w:t>
      </w:r>
      <w:r w:rsidRPr="00F83F5E">
        <w:rPr>
          <w:rFonts w:ascii="Times New Roman" w:hAnsi="Times New Roman" w:cs="Times New Roman"/>
          <w:sz w:val="24"/>
          <w:szCs w:val="24"/>
        </w:rPr>
        <w:t xml:space="preserve"> </w:t>
      </w:r>
      <w:ins w:id="214" w:author="Author">
        <w:r w:rsidR="00EE0241" w:rsidRPr="00846A6C">
          <w:rPr>
            <w:rFonts w:ascii="Times New Roman" w:hAnsi="Times New Roman" w:cs="Times New Roman"/>
            <w:sz w:val="24"/>
            <w:szCs w:val="24"/>
            <w:lang w:eastAsia="zh-CN"/>
          </w:rPr>
          <w:t xml:space="preserve"> </w:t>
        </w:r>
      </w:ins>
      <w:commentRangeEnd w:id="210"/>
      <w:r w:rsidR="009352EC" w:rsidRPr="00F83F5E">
        <w:rPr>
          <w:rStyle w:val="CommentReference"/>
          <w:rFonts w:ascii="Times New Roman" w:hAnsi="Times New Roman" w:cs="Times New Roman"/>
          <w:sz w:val="24"/>
          <w:szCs w:val="24"/>
          <w:rPrChange w:id="215" w:author="Author">
            <w:rPr>
              <w:rStyle w:val="CommentReference"/>
            </w:rPr>
          </w:rPrChange>
        </w:rPr>
        <w:commentReference w:id="210"/>
      </w:r>
    </w:p>
    <w:p w14:paraId="08904610"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16"/>
      <w:r w:rsidRPr="00846A6C">
        <w:rPr>
          <w:rFonts w:ascii="Times New Roman" w:hAnsi="Times New Roman" w:cs="Times New Roman"/>
          <w:sz w:val="24"/>
          <w:szCs w:val="24"/>
        </w:rPr>
        <w:t xml:space="preserve">*Hogan, R., &amp; Hogan, J. (2009). </w:t>
      </w:r>
      <w:r w:rsidRPr="008E7408">
        <w:rPr>
          <w:rFonts w:ascii="Times New Roman" w:hAnsi="Times New Roman" w:cs="Times New Roman"/>
          <w:i/>
          <w:sz w:val="24"/>
          <w:szCs w:val="24"/>
        </w:rPr>
        <w:t xml:space="preserve">Hogan Development Survey Manual </w:t>
      </w:r>
      <w:r w:rsidRPr="008E7408">
        <w:rPr>
          <w:rFonts w:ascii="Times New Roman" w:hAnsi="Times New Roman" w:cs="Times New Roman"/>
          <w:sz w:val="24"/>
          <w:szCs w:val="24"/>
        </w:rPr>
        <w:t>(2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Tulsa, Oklahoma: Hogan Assessment Systems.</w:t>
      </w:r>
      <w:commentRangeEnd w:id="216"/>
      <w:r w:rsidR="007F68C0" w:rsidRPr="00F83F5E">
        <w:rPr>
          <w:rStyle w:val="CommentReference"/>
          <w:rFonts w:ascii="Times New Roman" w:hAnsi="Times New Roman" w:cs="Times New Roman"/>
          <w:sz w:val="24"/>
          <w:szCs w:val="24"/>
          <w:rPrChange w:id="217" w:author="Author">
            <w:rPr>
              <w:rStyle w:val="CommentReference"/>
            </w:rPr>
          </w:rPrChange>
        </w:rPr>
        <w:commentReference w:id="216"/>
      </w:r>
    </w:p>
    <w:p w14:paraId="21DC950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846A6C">
        <w:rPr>
          <w:rFonts w:ascii="Times New Roman" w:eastAsia="Times New Roman" w:hAnsi="Times New Roman" w:cs="Times New Roman"/>
          <w:sz w:val="24"/>
          <w:szCs w:val="24"/>
        </w:rPr>
        <w:t>Holtzman</w:t>
      </w:r>
      <w:proofErr w:type="spellEnd"/>
      <w:r w:rsidRPr="00846A6C">
        <w:rPr>
          <w:rFonts w:ascii="Times New Roman" w:eastAsia="Times New Roman" w:hAnsi="Times New Roman" w:cs="Times New Roman"/>
          <w:sz w:val="24"/>
          <w:szCs w:val="24"/>
        </w:rPr>
        <w:t xml:space="preserve">, N. S., &amp; </w:t>
      </w:r>
      <w:proofErr w:type="spellStart"/>
      <w:r w:rsidRPr="00846A6C">
        <w:rPr>
          <w:rFonts w:ascii="Times New Roman" w:eastAsia="Times New Roman" w:hAnsi="Times New Roman" w:cs="Times New Roman"/>
          <w:sz w:val="24"/>
          <w:szCs w:val="24"/>
        </w:rPr>
        <w:t>Strube</w:t>
      </w:r>
      <w:proofErr w:type="spellEnd"/>
      <w:r w:rsidRPr="00846A6C">
        <w:rPr>
          <w:rFonts w:ascii="Times New Roman" w:eastAsia="Times New Roman" w:hAnsi="Times New Roman" w:cs="Times New Roman"/>
          <w:sz w:val="24"/>
          <w:szCs w:val="24"/>
        </w:rPr>
        <w:t xml:space="preserve">, M. J. (2010). Narcissism and attractiveness. </w:t>
      </w:r>
      <w:r w:rsidRPr="00846A6C">
        <w:rPr>
          <w:rFonts w:ascii="Times New Roman" w:eastAsia="Times New Roman" w:hAnsi="Times New Roman" w:cs="Times New Roman"/>
          <w:i/>
          <w:sz w:val="24"/>
          <w:szCs w:val="24"/>
        </w:rPr>
        <w:t>Journal of Research in Personality, 44</w:t>
      </w:r>
      <w:r w:rsidRPr="008E7408">
        <w:rPr>
          <w:rFonts w:ascii="Times New Roman" w:eastAsia="Times New Roman" w:hAnsi="Times New Roman" w:cs="Times New Roman"/>
          <w:sz w:val="24"/>
          <w:szCs w:val="24"/>
        </w:rPr>
        <w:t xml:space="preserve">, 133-136. </w:t>
      </w:r>
      <w:proofErr w:type="spellStart"/>
      <w:r w:rsidRPr="008E7408">
        <w:rPr>
          <w:rFonts w:ascii="Times New Roman" w:eastAsia="Times New Roman" w:hAnsi="Times New Roman" w:cs="Times New Roman"/>
          <w:sz w:val="24"/>
          <w:szCs w:val="24"/>
        </w:rPr>
        <w:t>doi:http</w:t>
      </w:r>
      <w:proofErr w:type="spellEnd"/>
      <w:r w:rsidRPr="008E7408">
        <w:rPr>
          <w:rFonts w:ascii="Times New Roman" w:eastAsia="Times New Roman" w:hAnsi="Times New Roman" w:cs="Times New Roman"/>
          <w:sz w:val="24"/>
          <w:szCs w:val="24"/>
        </w:rPr>
        <w:t>://dx.doi.org/10.1016/j.jrp.2009.10.004</w:t>
      </w:r>
    </w:p>
    <w:p w14:paraId="264CFBE4"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218" w:author="Author">
            <w:rPr>
              <w:rFonts w:ascii="Times New Roman" w:hAnsi="Times New Roman" w:cs="Times New Roman"/>
              <w:color w:val="4C4C4C"/>
              <w:sz w:val="24"/>
              <w:szCs w:val="24"/>
              <w:shd w:val="clear" w:color="auto" w:fill="FFFFFF"/>
              <w:lang w:eastAsia="zh-CN"/>
            </w:rPr>
          </w:rPrChange>
        </w:rPr>
        <w:t>*</w:t>
      </w:r>
      <w:proofErr w:type="spellStart"/>
      <w:r w:rsidRPr="00F83F5E">
        <w:rPr>
          <w:rFonts w:ascii="Times New Roman" w:hAnsi="Times New Roman" w:cs="Times New Roman"/>
          <w:sz w:val="24"/>
          <w:szCs w:val="24"/>
          <w:shd w:val="clear" w:color="auto" w:fill="FFFFFF"/>
          <w:rPrChange w:id="219" w:author="Author">
            <w:rPr>
              <w:rFonts w:ascii="Times New Roman" w:hAnsi="Times New Roman" w:cs="Times New Roman"/>
              <w:color w:val="4C4C4C"/>
              <w:sz w:val="24"/>
              <w:szCs w:val="24"/>
              <w:shd w:val="clear" w:color="auto" w:fill="FFFFFF"/>
            </w:rPr>
          </w:rPrChange>
        </w:rPr>
        <w:t>Holtzman</w:t>
      </w:r>
      <w:proofErr w:type="spellEnd"/>
      <w:r w:rsidRPr="00F83F5E">
        <w:rPr>
          <w:rFonts w:ascii="Times New Roman" w:hAnsi="Times New Roman" w:cs="Times New Roman"/>
          <w:sz w:val="24"/>
          <w:szCs w:val="24"/>
          <w:shd w:val="clear" w:color="auto" w:fill="FFFFFF"/>
          <w:rPrChange w:id="220" w:author="Author">
            <w:rPr>
              <w:rFonts w:ascii="Times New Roman" w:hAnsi="Times New Roman" w:cs="Times New Roman"/>
              <w:color w:val="4C4C4C"/>
              <w:sz w:val="24"/>
              <w:szCs w:val="24"/>
              <w:shd w:val="clear" w:color="auto" w:fill="FFFFFF"/>
            </w:rPr>
          </w:rPrChange>
        </w:rPr>
        <w:t xml:space="preserve">, N. S., &amp; </w:t>
      </w:r>
      <w:proofErr w:type="spellStart"/>
      <w:r w:rsidRPr="00F83F5E">
        <w:rPr>
          <w:rFonts w:ascii="Times New Roman" w:hAnsi="Times New Roman" w:cs="Times New Roman"/>
          <w:sz w:val="24"/>
          <w:szCs w:val="24"/>
          <w:shd w:val="clear" w:color="auto" w:fill="FFFFFF"/>
          <w:rPrChange w:id="221" w:author="Author">
            <w:rPr>
              <w:rFonts w:ascii="Times New Roman" w:hAnsi="Times New Roman" w:cs="Times New Roman"/>
              <w:color w:val="4C4C4C"/>
              <w:sz w:val="24"/>
              <w:szCs w:val="24"/>
              <w:shd w:val="clear" w:color="auto" w:fill="FFFFFF"/>
            </w:rPr>
          </w:rPrChange>
        </w:rPr>
        <w:t>Strube</w:t>
      </w:r>
      <w:proofErr w:type="spellEnd"/>
      <w:r w:rsidRPr="00F83F5E">
        <w:rPr>
          <w:rFonts w:ascii="Times New Roman" w:hAnsi="Times New Roman" w:cs="Times New Roman"/>
          <w:sz w:val="24"/>
          <w:szCs w:val="24"/>
          <w:shd w:val="clear" w:color="auto" w:fill="FFFFFF"/>
          <w:rPrChange w:id="222" w:author="Author">
            <w:rPr>
              <w:rFonts w:ascii="Times New Roman" w:hAnsi="Times New Roman" w:cs="Times New Roman"/>
              <w:color w:val="4C4C4C"/>
              <w:sz w:val="24"/>
              <w:szCs w:val="24"/>
              <w:shd w:val="clear" w:color="auto" w:fill="FFFFFF"/>
            </w:rPr>
          </w:rPrChange>
        </w:rPr>
        <w:t>, M. J. (2013). Above and beyond short-term mating, long-term mating is uniquely tied to human personality.</w:t>
      </w:r>
      <w:r w:rsidRPr="00F83F5E">
        <w:rPr>
          <w:rStyle w:val="apple-converted-space"/>
          <w:rFonts w:ascii="Times New Roman" w:hAnsi="Times New Roman" w:cs="Times New Roman"/>
          <w:i/>
          <w:iCs/>
          <w:sz w:val="24"/>
          <w:szCs w:val="24"/>
          <w:shd w:val="clear" w:color="auto" w:fill="FFFFFF"/>
          <w:rPrChange w:id="223"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24" w:author="Author">
            <w:rPr>
              <w:rFonts w:ascii="Times New Roman" w:hAnsi="Times New Roman" w:cs="Times New Roman"/>
              <w:i/>
              <w:iCs/>
              <w:color w:val="4C4C4C"/>
              <w:sz w:val="24"/>
              <w:szCs w:val="24"/>
              <w:shd w:val="clear" w:color="auto" w:fill="FFFFFF"/>
            </w:rPr>
          </w:rPrChange>
        </w:rPr>
        <w:t>Evolutionary Psychology,</w:t>
      </w:r>
      <w:r w:rsidRPr="00F83F5E">
        <w:rPr>
          <w:rStyle w:val="apple-converted-space"/>
          <w:rFonts w:ascii="Times New Roman" w:hAnsi="Times New Roman" w:cs="Times New Roman"/>
          <w:i/>
          <w:iCs/>
          <w:sz w:val="24"/>
          <w:szCs w:val="24"/>
          <w:shd w:val="clear" w:color="auto" w:fill="FFFFFF"/>
          <w:rPrChange w:id="225"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26" w:author="Author">
            <w:rPr>
              <w:rFonts w:ascii="Times New Roman" w:hAnsi="Times New Roman" w:cs="Times New Roman"/>
              <w:i/>
              <w:iCs/>
              <w:color w:val="4C4C4C"/>
              <w:sz w:val="24"/>
              <w:szCs w:val="24"/>
              <w:shd w:val="clear" w:color="auto" w:fill="FFFFFF"/>
            </w:rPr>
          </w:rPrChange>
        </w:rPr>
        <w:t>11</w:t>
      </w:r>
      <w:r w:rsidRPr="00F83F5E">
        <w:rPr>
          <w:rFonts w:ascii="Times New Roman" w:hAnsi="Times New Roman" w:cs="Times New Roman"/>
          <w:sz w:val="24"/>
          <w:szCs w:val="24"/>
          <w:shd w:val="clear" w:color="auto" w:fill="FFFFFF"/>
          <w:rPrChange w:id="227" w:author="Author">
            <w:rPr>
              <w:rFonts w:ascii="Times New Roman" w:hAnsi="Times New Roman" w:cs="Times New Roman"/>
              <w:color w:val="4C4C4C"/>
              <w:sz w:val="24"/>
              <w:szCs w:val="24"/>
              <w:shd w:val="clear" w:color="auto" w:fill="FFFFFF"/>
            </w:rPr>
          </w:rPrChange>
        </w:rPr>
        <w:t>(5), 1101-</w:t>
      </w:r>
      <w:r w:rsidRPr="00F83F5E">
        <w:rPr>
          <w:rFonts w:ascii="Times New Roman" w:hAnsi="Times New Roman" w:cs="Times New Roman"/>
          <w:sz w:val="24"/>
          <w:szCs w:val="24"/>
          <w:shd w:val="clear" w:color="auto" w:fill="FFFFFF"/>
          <w:rPrChange w:id="228" w:author="Author">
            <w:rPr>
              <w:rFonts w:ascii="Times New Roman" w:hAnsi="Times New Roman" w:cs="Times New Roman"/>
              <w:color w:val="4C4C4C"/>
              <w:sz w:val="24"/>
              <w:szCs w:val="24"/>
              <w:shd w:val="clear" w:color="auto" w:fill="FFFFFF"/>
            </w:rPr>
          </w:rPrChange>
        </w:rPr>
        <w:lastRenderedPageBreak/>
        <w:t>1129. Retrieved from http://search.proquest.com/docview/1506425648?accountid=14553</w:t>
      </w:r>
    </w:p>
    <w:p w14:paraId="726819F7" w14:textId="77777777" w:rsidR="008516CD" w:rsidRPr="008E7408"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229"/>
      <w:r w:rsidRPr="00846A6C">
        <w:rPr>
          <w:rFonts w:ascii="Times New Roman" w:eastAsia="Times New Roman" w:hAnsi="Times New Roman" w:cs="Times New Roman"/>
          <w:sz w:val="24"/>
          <w:szCs w:val="24"/>
          <w:lang w:eastAsia="zh-CN"/>
        </w:rPr>
        <w:t xml:space="preserve">Hunter, J. E., &amp; Schmidt, F. L. (Eds.). (2004). </w:t>
      </w:r>
      <w:r w:rsidRPr="00846A6C">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F83F5E"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8E7408">
        <w:rPr>
          <w:rFonts w:ascii="Times New Roman" w:eastAsia="Times New Roman" w:hAnsi="Times New Roman" w:cs="Times New Roman"/>
          <w:i/>
          <w:iCs/>
          <w:sz w:val="24"/>
          <w:szCs w:val="24"/>
          <w:lang w:eastAsia="zh-CN"/>
        </w:rPr>
        <w:t xml:space="preserve"> </w:t>
      </w:r>
      <w:proofErr w:type="gramStart"/>
      <w:r w:rsidRPr="008E7408">
        <w:rPr>
          <w:rFonts w:ascii="Times New Roman" w:eastAsia="Times New Roman" w:hAnsi="Times New Roman" w:cs="Times New Roman"/>
          <w:i/>
          <w:iCs/>
          <w:sz w:val="24"/>
          <w:szCs w:val="24"/>
          <w:lang w:eastAsia="zh-CN"/>
        </w:rPr>
        <w:t>bias</w:t>
      </w:r>
      <w:proofErr w:type="gramEnd"/>
      <w:r w:rsidRPr="008E7408">
        <w:rPr>
          <w:rFonts w:ascii="Times New Roman" w:eastAsia="Times New Roman" w:hAnsi="Times New Roman" w:cs="Times New Roman"/>
          <w:i/>
          <w:iCs/>
          <w:sz w:val="24"/>
          <w:szCs w:val="24"/>
          <w:lang w:eastAsia="zh-CN"/>
        </w:rPr>
        <w:t xml:space="preserve"> in research findings</w:t>
      </w:r>
      <w:r w:rsidRPr="00F83F5E">
        <w:rPr>
          <w:rFonts w:ascii="Times New Roman" w:eastAsia="Times New Roman" w:hAnsi="Times New Roman" w:cs="Times New Roman"/>
          <w:sz w:val="24"/>
          <w:szCs w:val="24"/>
          <w:lang w:eastAsia="zh-CN"/>
        </w:rPr>
        <w:t>. Sage.</w:t>
      </w:r>
      <w:commentRangeEnd w:id="229"/>
      <w:r w:rsidR="009C74B2" w:rsidRPr="00F83F5E">
        <w:rPr>
          <w:rStyle w:val="CommentReference"/>
          <w:rFonts w:ascii="Times New Roman" w:hAnsi="Times New Roman" w:cs="Times New Roman"/>
          <w:sz w:val="24"/>
          <w:szCs w:val="24"/>
          <w:rPrChange w:id="230" w:author="Author">
            <w:rPr>
              <w:rStyle w:val="CommentReference"/>
            </w:rPr>
          </w:rPrChange>
        </w:rPr>
        <w:commentReference w:id="229"/>
      </w:r>
    </w:p>
    <w:p w14:paraId="3B077CB7"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231"/>
      <w:proofErr w:type="spellStart"/>
      <w:r w:rsidRPr="00F83F5E">
        <w:rPr>
          <w:rFonts w:ascii="Times New Roman" w:hAnsi="Times New Roman" w:cs="Times New Roman"/>
          <w:sz w:val="24"/>
          <w:szCs w:val="24"/>
          <w:rPrChange w:id="232" w:author="Author">
            <w:rPr>
              <w:rFonts w:ascii="Times New Roman" w:hAnsi="Times New Roman" w:cs="Times New Roman"/>
              <w:color w:val="0070C0"/>
              <w:sz w:val="24"/>
              <w:szCs w:val="24"/>
            </w:rPr>
          </w:rPrChange>
        </w:rPr>
        <w:t>Hyler</w:t>
      </w:r>
      <w:proofErr w:type="spellEnd"/>
      <w:r w:rsidRPr="00F83F5E">
        <w:rPr>
          <w:rFonts w:ascii="Times New Roman" w:hAnsi="Times New Roman" w:cs="Times New Roman"/>
          <w:sz w:val="24"/>
          <w:szCs w:val="24"/>
          <w:rPrChange w:id="233" w:author="Author">
            <w:rPr>
              <w:rFonts w:ascii="Times New Roman" w:hAnsi="Times New Roman" w:cs="Times New Roman"/>
              <w:color w:val="0070C0"/>
              <w:sz w:val="24"/>
              <w:szCs w:val="24"/>
            </w:rPr>
          </w:rPrChange>
        </w:rPr>
        <w:t xml:space="preserve">, S. E. (1994). </w:t>
      </w:r>
      <w:r w:rsidRPr="00F83F5E">
        <w:rPr>
          <w:rFonts w:ascii="Times New Roman" w:hAnsi="Times New Roman" w:cs="Times New Roman"/>
          <w:i/>
          <w:iCs/>
          <w:sz w:val="24"/>
          <w:szCs w:val="24"/>
          <w:rPrChange w:id="234" w:author="Author">
            <w:rPr>
              <w:rFonts w:ascii="Times New Roman" w:hAnsi="Times New Roman" w:cs="Times New Roman"/>
              <w:i/>
              <w:iCs/>
              <w:color w:val="0070C0"/>
              <w:sz w:val="24"/>
              <w:szCs w:val="24"/>
            </w:rPr>
          </w:rPrChange>
        </w:rPr>
        <w:t>Personality diagnostic questionnaire-4</w:t>
      </w:r>
      <w:r w:rsidRPr="00F83F5E">
        <w:rPr>
          <w:rFonts w:ascii="Times New Roman" w:hAnsi="Times New Roman" w:cs="Times New Roman"/>
          <w:sz w:val="24"/>
          <w:szCs w:val="24"/>
          <w:rPrChange w:id="235" w:author="Author">
            <w:rPr>
              <w:rFonts w:ascii="Times New Roman" w:hAnsi="Times New Roman" w:cs="Times New Roman"/>
              <w:color w:val="0070C0"/>
              <w:sz w:val="24"/>
              <w:szCs w:val="24"/>
            </w:rPr>
          </w:rPrChange>
        </w:rPr>
        <w:t>. New York: New York State Psychiatric Institute.</w:t>
      </w:r>
      <w:commentRangeEnd w:id="231"/>
      <w:r w:rsidR="001A3D1B" w:rsidRPr="00F83F5E">
        <w:rPr>
          <w:rStyle w:val="CommentReference"/>
          <w:rFonts w:ascii="Times New Roman" w:hAnsi="Times New Roman" w:cs="Times New Roman"/>
          <w:sz w:val="24"/>
          <w:szCs w:val="24"/>
          <w:rPrChange w:id="236" w:author="Author">
            <w:rPr>
              <w:rStyle w:val="CommentReference"/>
            </w:rPr>
          </w:rPrChange>
        </w:rPr>
        <w:commentReference w:id="231"/>
      </w:r>
    </w:p>
    <w:p w14:paraId="29484043" w14:textId="77777777" w:rsidR="008516CD" w:rsidRPr="00F83F5E"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237" w:author="Author">
            <w:rPr>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shd w:val="clear" w:color="auto" w:fill="FFFFFF"/>
          <w:lang w:eastAsia="zh-CN"/>
          <w:rPrChange w:id="238"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239" w:author="Author">
            <w:rPr>
              <w:rFonts w:ascii="Times New Roman" w:hAnsi="Times New Roman" w:cs="Times New Roman"/>
              <w:color w:val="4C4C4C"/>
              <w:sz w:val="24"/>
              <w:szCs w:val="24"/>
              <w:shd w:val="clear" w:color="auto" w:fill="FFFFFF"/>
            </w:rPr>
          </w:rPrChange>
        </w:rPr>
        <w:t xml:space="preserve">Iliescu, D., </w:t>
      </w:r>
      <w:proofErr w:type="spellStart"/>
      <w:r w:rsidRPr="00F83F5E">
        <w:rPr>
          <w:rFonts w:ascii="Times New Roman" w:hAnsi="Times New Roman" w:cs="Times New Roman"/>
          <w:sz w:val="24"/>
          <w:szCs w:val="24"/>
          <w:shd w:val="clear" w:color="auto" w:fill="FFFFFF"/>
          <w:rPrChange w:id="240" w:author="Author">
            <w:rPr>
              <w:rFonts w:ascii="Times New Roman" w:hAnsi="Times New Roman" w:cs="Times New Roman"/>
              <w:color w:val="4C4C4C"/>
              <w:sz w:val="24"/>
              <w:szCs w:val="24"/>
              <w:shd w:val="clear" w:color="auto" w:fill="FFFFFF"/>
            </w:rPr>
          </w:rPrChange>
        </w:rPr>
        <w:t>Ispas</w:t>
      </w:r>
      <w:proofErr w:type="spellEnd"/>
      <w:r w:rsidRPr="00F83F5E">
        <w:rPr>
          <w:rFonts w:ascii="Times New Roman" w:hAnsi="Times New Roman" w:cs="Times New Roman"/>
          <w:sz w:val="24"/>
          <w:szCs w:val="24"/>
          <w:shd w:val="clear" w:color="auto" w:fill="FFFFFF"/>
          <w:rPrChange w:id="241" w:author="Author">
            <w:rPr>
              <w:rFonts w:ascii="Times New Roman" w:hAnsi="Times New Roman" w:cs="Times New Roman"/>
              <w:color w:val="4C4C4C"/>
              <w:sz w:val="24"/>
              <w:szCs w:val="24"/>
              <w:shd w:val="clear" w:color="auto" w:fill="FFFFFF"/>
            </w:rPr>
          </w:rPrChange>
        </w:rPr>
        <w:t xml:space="preserve">, D., </w:t>
      </w:r>
      <w:proofErr w:type="spellStart"/>
      <w:r w:rsidRPr="00F83F5E">
        <w:rPr>
          <w:rFonts w:ascii="Times New Roman" w:hAnsi="Times New Roman" w:cs="Times New Roman"/>
          <w:sz w:val="24"/>
          <w:szCs w:val="24"/>
          <w:shd w:val="clear" w:color="auto" w:fill="FFFFFF"/>
          <w:rPrChange w:id="242" w:author="Author">
            <w:rPr>
              <w:rFonts w:ascii="Times New Roman" w:hAnsi="Times New Roman" w:cs="Times New Roman"/>
              <w:color w:val="4C4C4C"/>
              <w:sz w:val="24"/>
              <w:szCs w:val="24"/>
              <w:shd w:val="clear" w:color="auto" w:fill="FFFFFF"/>
            </w:rPr>
          </w:rPrChange>
        </w:rPr>
        <w:t>Sulea</w:t>
      </w:r>
      <w:proofErr w:type="spellEnd"/>
      <w:r w:rsidRPr="00F83F5E">
        <w:rPr>
          <w:rFonts w:ascii="Times New Roman" w:hAnsi="Times New Roman" w:cs="Times New Roman"/>
          <w:sz w:val="24"/>
          <w:szCs w:val="24"/>
          <w:shd w:val="clear" w:color="auto" w:fill="FFFFFF"/>
          <w:rPrChange w:id="243" w:author="Author">
            <w:rPr>
              <w:rFonts w:ascii="Times New Roman" w:hAnsi="Times New Roman" w:cs="Times New Roman"/>
              <w:color w:val="4C4C4C"/>
              <w:sz w:val="24"/>
              <w:szCs w:val="24"/>
              <w:shd w:val="clear" w:color="auto" w:fill="FFFFFF"/>
            </w:rPr>
          </w:rPrChange>
        </w:rPr>
        <w:t xml:space="preserve">, C., &amp; </w:t>
      </w:r>
      <w:proofErr w:type="spellStart"/>
      <w:r w:rsidRPr="00F83F5E">
        <w:rPr>
          <w:rFonts w:ascii="Times New Roman" w:hAnsi="Times New Roman" w:cs="Times New Roman"/>
          <w:sz w:val="24"/>
          <w:szCs w:val="24"/>
          <w:shd w:val="clear" w:color="auto" w:fill="FFFFFF"/>
          <w:rPrChange w:id="244" w:author="Author">
            <w:rPr>
              <w:rFonts w:ascii="Times New Roman" w:hAnsi="Times New Roman" w:cs="Times New Roman"/>
              <w:color w:val="4C4C4C"/>
              <w:sz w:val="24"/>
              <w:szCs w:val="24"/>
              <w:shd w:val="clear" w:color="auto" w:fill="FFFFFF"/>
            </w:rPr>
          </w:rPrChange>
        </w:rPr>
        <w:t>Ilie</w:t>
      </w:r>
      <w:proofErr w:type="spellEnd"/>
      <w:r w:rsidRPr="00F83F5E">
        <w:rPr>
          <w:rFonts w:ascii="Times New Roman" w:hAnsi="Times New Roman" w:cs="Times New Roman"/>
          <w:sz w:val="24"/>
          <w:szCs w:val="24"/>
          <w:shd w:val="clear" w:color="auto" w:fill="FFFFFF"/>
          <w:rPrChange w:id="245" w:author="Author">
            <w:rPr>
              <w:rFonts w:ascii="Times New Roman" w:hAnsi="Times New Roman" w:cs="Times New Roman"/>
              <w:color w:val="4C4C4C"/>
              <w:sz w:val="24"/>
              <w:szCs w:val="24"/>
              <w:shd w:val="clear" w:color="auto" w:fill="FFFFFF"/>
            </w:rPr>
          </w:rPrChange>
        </w:rPr>
        <w:t>, A. (2015). Vocational fit and counterproductive work behaviors: A self-regulation perspective.</w:t>
      </w:r>
      <w:r w:rsidRPr="00F83F5E">
        <w:rPr>
          <w:rStyle w:val="apple-converted-space"/>
          <w:rFonts w:ascii="Times New Roman" w:hAnsi="Times New Roman" w:cs="Times New Roman"/>
          <w:i/>
          <w:iCs/>
          <w:sz w:val="24"/>
          <w:szCs w:val="24"/>
          <w:shd w:val="clear" w:color="auto" w:fill="FFFFFF"/>
          <w:rPrChange w:id="246"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47" w:author="Author">
            <w:rPr>
              <w:rFonts w:ascii="Times New Roman" w:hAnsi="Times New Roman" w:cs="Times New Roman"/>
              <w:i/>
              <w:iCs/>
              <w:color w:val="4C4C4C"/>
              <w:sz w:val="24"/>
              <w:szCs w:val="24"/>
              <w:shd w:val="clear" w:color="auto" w:fill="FFFFFF"/>
            </w:rPr>
          </w:rPrChange>
        </w:rPr>
        <w:t>Journal of Applied Psychology,</w:t>
      </w:r>
      <w:r w:rsidRPr="00F83F5E">
        <w:rPr>
          <w:rStyle w:val="apple-converted-space"/>
          <w:rFonts w:ascii="Times New Roman" w:hAnsi="Times New Roman" w:cs="Times New Roman"/>
          <w:i/>
          <w:iCs/>
          <w:sz w:val="24"/>
          <w:szCs w:val="24"/>
          <w:shd w:val="clear" w:color="auto" w:fill="FFFFFF"/>
          <w:rPrChange w:id="248"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49" w:author="Author">
            <w:rPr>
              <w:rFonts w:ascii="Times New Roman" w:hAnsi="Times New Roman" w:cs="Times New Roman"/>
              <w:i/>
              <w:iCs/>
              <w:color w:val="4C4C4C"/>
              <w:sz w:val="24"/>
              <w:szCs w:val="24"/>
              <w:shd w:val="clear" w:color="auto" w:fill="FFFFFF"/>
            </w:rPr>
          </w:rPrChange>
        </w:rPr>
        <w:t>100</w:t>
      </w:r>
      <w:r w:rsidRPr="00F83F5E">
        <w:rPr>
          <w:rFonts w:ascii="Times New Roman" w:hAnsi="Times New Roman" w:cs="Times New Roman"/>
          <w:sz w:val="24"/>
          <w:szCs w:val="24"/>
          <w:shd w:val="clear" w:color="auto" w:fill="FFFFFF"/>
          <w:rPrChange w:id="250" w:author="Author">
            <w:rPr>
              <w:rFonts w:ascii="Times New Roman" w:hAnsi="Times New Roman" w:cs="Times New Roman"/>
              <w:color w:val="4C4C4C"/>
              <w:sz w:val="24"/>
              <w:szCs w:val="24"/>
              <w:shd w:val="clear" w:color="auto" w:fill="FFFFFF"/>
            </w:rPr>
          </w:rPrChange>
        </w:rPr>
        <w:t xml:space="preserve">(1), 21-39. </w:t>
      </w:r>
      <w:proofErr w:type="spellStart"/>
      <w:r w:rsidRPr="00F83F5E">
        <w:rPr>
          <w:rFonts w:ascii="Times New Roman" w:hAnsi="Times New Roman" w:cs="Times New Roman"/>
          <w:sz w:val="24"/>
          <w:szCs w:val="24"/>
          <w:shd w:val="clear" w:color="auto" w:fill="FFFFFF"/>
          <w:rPrChange w:id="251" w:author="Author">
            <w:rPr>
              <w:rFonts w:ascii="Times New Roman" w:hAnsi="Times New Roman" w:cs="Times New Roman"/>
              <w:color w:val="4C4C4C"/>
              <w:sz w:val="24"/>
              <w:szCs w:val="24"/>
              <w:shd w:val="clear" w:color="auto" w:fill="FFFFFF"/>
            </w:rPr>
          </w:rPrChange>
        </w:rPr>
        <w:t>doi:http</w:t>
      </w:r>
      <w:proofErr w:type="spellEnd"/>
      <w:r w:rsidRPr="00F83F5E">
        <w:rPr>
          <w:rFonts w:ascii="Times New Roman" w:hAnsi="Times New Roman" w:cs="Times New Roman"/>
          <w:sz w:val="24"/>
          <w:szCs w:val="24"/>
          <w:shd w:val="clear" w:color="auto" w:fill="FFFFFF"/>
          <w:rPrChange w:id="252" w:author="Author">
            <w:rPr>
              <w:rFonts w:ascii="Times New Roman" w:hAnsi="Times New Roman" w:cs="Times New Roman"/>
              <w:color w:val="4C4C4C"/>
              <w:sz w:val="24"/>
              <w:szCs w:val="24"/>
              <w:shd w:val="clear" w:color="auto" w:fill="FFFFFF"/>
            </w:rPr>
          </w:rPrChange>
        </w:rPr>
        <w:t>://dx.doi.org/10.1037/a0036652</w:t>
      </w:r>
    </w:p>
    <w:p w14:paraId="53D624A1"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46A6C">
        <w:rPr>
          <w:rFonts w:ascii="Times New Roman" w:eastAsia="Times New Roman" w:hAnsi="Times New Roman" w:cs="Times New Roman"/>
          <w:i/>
          <w:sz w:val="24"/>
          <w:szCs w:val="24"/>
        </w:rPr>
        <w:t>Journal of Personality and Social Psychology, 66</w:t>
      </w:r>
      <w:r w:rsidRPr="008E7408">
        <w:rPr>
          <w:rFonts w:ascii="Times New Roman" w:eastAsia="Times New Roman" w:hAnsi="Times New Roman" w:cs="Times New Roman"/>
          <w:sz w:val="24"/>
          <w:szCs w:val="24"/>
        </w:rPr>
        <w:t xml:space="preserve">, 206-219. </w:t>
      </w:r>
      <w:proofErr w:type="spellStart"/>
      <w:r w:rsidRPr="008E7408">
        <w:rPr>
          <w:rFonts w:ascii="Times New Roman" w:eastAsia="Times New Roman" w:hAnsi="Times New Roman" w:cs="Times New Roman"/>
          <w:sz w:val="24"/>
          <w:szCs w:val="24"/>
        </w:rPr>
        <w:t>doi:http</w:t>
      </w:r>
      <w:proofErr w:type="spellEnd"/>
      <w:r w:rsidRPr="008E7408">
        <w:rPr>
          <w:rFonts w:ascii="Times New Roman" w:eastAsia="Times New Roman" w:hAnsi="Times New Roman" w:cs="Times New Roman"/>
          <w:sz w:val="24"/>
          <w:szCs w:val="24"/>
        </w:rPr>
        <w:t>://dx.doi.org/10.1037/0022-3514.66.1.206</w:t>
      </w:r>
    </w:p>
    <w:p w14:paraId="5948099B" w14:textId="25B316FF"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Johns, G. (1981). Difference score measures of organizational behavior variables: A critique. </w:t>
      </w:r>
      <w:r w:rsidRPr="00F83F5E">
        <w:rPr>
          <w:rFonts w:ascii="Times New Roman" w:eastAsia="Times New Roman" w:hAnsi="Times New Roman" w:cs="Times New Roman"/>
          <w:i/>
          <w:sz w:val="24"/>
          <w:szCs w:val="24"/>
        </w:rPr>
        <w:t xml:space="preserve">Organizational Behavior and Human Performance, 27, </w:t>
      </w:r>
      <w:r w:rsidRPr="00F83F5E">
        <w:rPr>
          <w:rFonts w:ascii="Times New Roman" w:eastAsia="Times New Roman" w:hAnsi="Times New Roman" w:cs="Times New Roman"/>
          <w:sz w:val="24"/>
          <w:szCs w:val="24"/>
        </w:rPr>
        <w:t>443-463.</w:t>
      </w:r>
      <w:ins w:id="253" w:author="Author">
        <w:r w:rsidR="009C74B2" w:rsidRPr="00F83F5E">
          <w:rPr>
            <w:rFonts w:ascii="Times New Roman" w:hAnsi="Times New Roman" w:cs="Times New Roman"/>
            <w:sz w:val="24"/>
            <w:szCs w:val="24"/>
            <w:lang w:eastAsia="zh-CN"/>
          </w:rPr>
          <w:t xml:space="preserve"> </w:t>
        </w:r>
        <w:r w:rsidR="009C74B2" w:rsidRPr="00F83F5E">
          <w:rPr>
            <w:rFonts w:ascii="Times New Roman" w:hAnsi="Times New Roman" w:cs="Times New Roman"/>
            <w:color w:val="4C4C4C"/>
            <w:sz w:val="24"/>
            <w:szCs w:val="24"/>
            <w:shd w:val="clear" w:color="auto" w:fill="FFFFFF"/>
            <w:rPrChange w:id="254" w:author="Author">
              <w:rPr>
                <w:rFonts w:ascii="Verdana" w:hAnsi="Verdana"/>
                <w:color w:val="4C4C4C"/>
                <w:sz w:val="18"/>
                <w:szCs w:val="18"/>
                <w:shd w:val="clear" w:color="auto" w:fill="FFFFFF"/>
              </w:rPr>
            </w:rPrChange>
          </w:rPr>
          <w:t>Retrieved from http://search.proquest.com/docview/223199171?accountid=14553</w:t>
        </w:r>
        <w:r w:rsidR="009C74B2" w:rsidRPr="00F83F5E">
          <w:rPr>
            <w:rStyle w:val="CommentReference"/>
            <w:rFonts w:ascii="Times New Roman" w:hAnsi="Times New Roman" w:cs="Times New Roman"/>
            <w:sz w:val="24"/>
            <w:szCs w:val="24"/>
            <w:rPrChange w:id="255" w:author="Author">
              <w:rPr>
                <w:rStyle w:val="CommentReference"/>
              </w:rPr>
            </w:rPrChange>
          </w:rPr>
          <w:t xml:space="preserve"> </w:t>
        </w:r>
      </w:ins>
    </w:p>
    <w:p w14:paraId="3BA56656"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Jonason</w:t>
      </w:r>
      <w:proofErr w:type="spellEnd"/>
      <w:r w:rsidRPr="00846A6C">
        <w:rPr>
          <w:rFonts w:ascii="Times New Roman" w:hAnsi="Times New Roman" w:cs="Times New Roman"/>
          <w:sz w:val="24"/>
          <w:szCs w:val="24"/>
        </w:rPr>
        <w:t xml:space="preserve">, P. K., Li, N. P., &amp; </w:t>
      </w:r>
      <w:proofErr w:type="spellStart"/>
      <w:r w:rsidRPr="00846A6C">
        <w:rPr>
          <w:rFonts w:ascii="Times New Roman" w:hAnsi="Times New Roman" w:cs="Times New Roman"/>
          <w:sz w:val="24"/>
          <w:szCs w:val="24"/>
        </w:rPr>
        <w:t>Teicher</w:t>
      </w:r>
      <w:proofErr w:type="spellEnd"/>
      <w:r w:rsidRPr="00846A6C">
        <w:rPr>
          <w:rFonts w:ascii="Times New Roman" w:hAnsi="Times New Roman" w:cs="Times New Roman"/>
          <w:sz w:val="24"/>
          <w:szCs w:val="24"/>
        </w:rPr>
        <w:t xml:space="preserve">, E. A. (2010). Who is </w:t>
      </w:r>
      <w:proofErr w:type="spellStart"/>
      <w:r w:rsidRPr="00846A6C">
        <w:rPr>
          <w:rFonts w:ascii="Times New Roman" w:hAnsi="Times New Roman" w:cs="Times New Roman"/>
          <w:sz w:val="24"/>
          <w:szCs w:val="24"/>
        </w:rPr>
        <w:t>james</w:t>
      </w:r>
      <w:proofErr w:type="spellEnd"/>
      <w:r w:rsidRPr="00846A6C">
        <w:rPr>
          <w:rFonts w:ascii="Times New Roman" w:hAnsi="Times New Roman" w:cs="Times New Roman"/>
          <w:sz w:val="24"/>
          <w:szCs w:val="24"/>
        </w:rPr>
        <w:t xml:space="preserve"> bond</w:t>
      </w:r>
      <w:proofErr w:type="gramStart"/>
      <w:r w:rsidRPr="00846A6C">
        <w:rPr>
          <w:rFonts w:ascii="Times New Roman" w:hAnsi="Times New Roman" w:cs="Times New Roman"/>
          <w:sz w:val="24"/>
          <w:szCs w:val="24"/>
        </w:rPr>
        <w:t>?:</w:t>
      </w:r>
      <w:proofErr w:type="gramEnd"/>
      <w:r w:rsidRPr="00846A6C">
        <w:rPr>
          <w:rFonts w:ascii="Times New Roman" w:hAnsi="Times New Roman" w:cs="Times New Roman"/>
          <w:sz w:val="24"/>
          <w:szCs w:val="24"/>
        </w:rPr>
        <w:t xml:space="preserve"> The dark triad as an </w:t>
      </w:r>
      <w:proofErr w:type="spellStart"/>
      <w:r w:rsidRPr="00846A6C">
        <w:rPr>
          <w:rFonts w:ascii="Times New Roman" w:hAnsi="Times New Roman" w:cs="Times New Roman"/>
          <w:sz w:val="24"/>
          <w:szCs w:val="24"/>
        </w:rPr>
        <w:t>agentic</w:t>
      </w:r>
      <w:proofErr w:type="spellEnd"/>
      <w:r w:rsidRPr="00846A6C">
        <w:rPr>
          <w:rFonts w:ascii="Times New Roman" w:hAnsi="Times New Roman" w:cs="Times New Roman"/>
          <w:sz w:val="24"/>
          <w:szCs w:val="24"/>
        </w:rPr>
        <w:t xml:space="preserve"> social style.</w:t>
      </w:r>
      <w:r w:rsidRPr="008E7408">
        <w:rPr>
          <w:rFonts w:ascii="Times New Roman" w:hAnsi="Times New Roman" w:cs="Times New Roman"/>
          <w:i/>
          <w:iCs/>
          <w:sz w:val="24"/>
          <w:szCs w:val="24"/>
        </w:rPr>
        <w:t xml:space="preserve"> Individual Differences Research, 8</w:t>
      </w:r>
      <w:r w:rsidRPr="008E7408">
        <w:rPr>
          <w:rFonts w:ascii="Times New Roman" w:hAnsi="Times New Roman" w:cs="Times New Roman"/>
          <w:sz w:val="24"/>
          <w:szCs w:val="24"/>
        </w:rPr>
        <w:t xml:space="preserve">(2), 111-120. Retrieved from </w:t>
      </w:r>
      <w:r w:rsidR="00612B74" w:rsidRPr="00F83F5E">
        <w:rPr>
          <w:rFonts w:ascii="Times New Roman" w:hAnsi="Times New Roman" w:cs="Times New Roman"/>
          <w:sz w:val="24"/>
          <w:szCs w:val="24"/>
          <w:rPrChange w:id="256" w:author="Author">
            <w:rPr/>
          </w:rPrChange>
        </w:rPr>
        <w:fldChar w:fldCharType="begin"/>
      </w:r>
      <w:r w:rsidR="00612B74" w:rsidRPr="00F83F5E">
        <w:rPr>
          <w:rFonts w:ascii="Times New Roman" w:hAnsi="Times New Roman" w:cs="Times New Roman"/>
          <w:sz w:val="24"/>
          <w:szCs w:val="24"/>
          <w:rPrChange w:id="257" w:author="Author">
            <w:rPr/>
          </w:rPrChange>
        </w:rPr>
        <w:instrText xml:space="preserve"> HYPERLINK "http://search.proquest.com/docview/755202684?accountid=14553" </w:instrText>
      </w:r>
      <w:r w:rsidR="00612B74" w:rsidRPr="00F83F5E">
        <w:rPr>
          <w:rPrChange w:id="258"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http://search.proquest.com/docview/755202684?accountid=14553</w:t>
      </w:r>
      <w:r w:rsidR="00612B74" w:rsidRPr="00F83F5E">
        <w:rPr>
          <w:rStyle w:val="Hyperlink"/>
          <w:rFonts w:ascii="Times New Roman" w:hAnsi="Times New Roman" w:cs="Times New Roman"/>
          <w:sz w:val="24"/>
          <w:szCs w:val="24"/>
          <w:rPrChange w:id="259" w:author="Author">
            <w:rPr>
              <w:rStyle w:val="Hyperlink"/>
              <w:rFonts w:ascii="Times New Roman" w:hAnsi="Times New Roman" w:cs="Times New Roman"/>
              <w:sz w:val="24"/>
              <w:szCs w:val="24"/>
            </w:rPr>
          </w:rPrChange>
        </w:rPr>
        <w:fldChar w:fldCharType="end"/>
      </w:r>
    </w:p>
    <w:p w14:paraId="5353C1B7"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260" w:author="Author">
            <w:rPr>
              <w:rStyle w:val="Hyperlink"/>
              <w:rFonts w:ascii="Times New Roman" w:hAnsi="Times New Roman" w:cs="Times New Roman"/>
              <w:color w:val="0070C0"/>
              <w:sz w:val="24"/>
              <w:szCs w:val="24"/>
            </w:rPr>
          </w:rPrChange>
        </w:rPr>
      </w:pPr>
      <w:proofErr w:type="spellStart"/>
      <w:r w:rsidRPr="00F83F5E">
        <w:rPr>
          <w:rFonts w:ascii="Times New Roman" w:hAnsi="Times New Roman" w:cs="Times New Roman"/>
          <w:sz w:val="24"/>
          <w:szCs w:val="24"/>
          <w:rPrChange w:id="261" w:author="Author">
            <w:rPr>
              <w:rFonts w:ascii="Times New Roman" w:hAnsi="Times New Roman" w:cs="Times New Roman"/>
              <w:color w:val="0070C0"/>
              <w:sz w:val="24"/>
              <w:szCs w:val="24"/>
              <w:u w:val="single"/>
            </w:rPr>
          </w:rPrChange>
        </w:rPr>
        <w:t>Jonason</w:t>
      </w:r>
      <w:proofErr w:type="spellEnd"/>
      <w:r w:rsidRPr="00F83F5E">
        <w:rPr>
          <w:rFonts w:ascii="Times New Roman" w:hAnsi="Times New Roman" w:cs="Times New Roman"/>
          <w:sz w:val="24"/>
          <w:szCs w:val="24"/>
          <w:rPrChange w:id="262" w:author="Author">
            <w:rPr>
              <w:rFonts w:ascii="Times New Roman" w:hAnsi="Times New Roman" w:cs="Times New Roman"/>
              <w:color w:val="0070C0"/>
              <w:sz w:val="24"/>
              <w:szCs w:val="24"/>
              <w:u w:val="single"/>
            </w:rPr>
          </w:rPrChange>
        </w:rPr>
        <w:t xml:space="preserve">, P. K., &amp; Webster, G. D. (2010). The dirty dozen: A concise measure of the dark triad. </w:t>
      </w:r>
      <w:r w:rsidRPr="00F83F5E">
        <w:rPr>
          <w:rFonts w:ascii="Times New Roman" w:hAnsi="Times New Roman" w:cs="Times New Roman"/>
          <w:i/>
          <w:iCs/>
          <w:sz w:val="24"/>
          <w:szCs w:val="24"/>
          <w:rPrChange w:id="263" w:author="Author">
            <w:rPr>
              <w:rFonts w:ascii="Times New Roman" w:hAnsi="Times New Roman" w:cs="Times New Roman"/>
              <w:i/>
              <w:iCs/>
              <w:color w:val="0070C0"/>
              <w:sz w:val="24"/>
              <w:szCs w:val="24"/>
            </w:rPr>
          </w:rPrChange>
        </w:rPr>
        <w:t xml:space="preserve">Psychological Assessment, 22, </w:t>
      </w:r>
      <w:r w:rsidRPr="00F83F5E">
        <w:rPr>
          <w:rFonts w:ascii="Times New Roman" w:hAnsi="Times New Roman" w:cs="Times New Roman"/>
          <w:sz w:val="24"/>
          <w:szCs w:val="24"/>
          <w:rPrChange w:id="264" w:author="Author">
            <w:rPr>
              <w:rFonts w:ascii="Times New Roman" w:hAnsi="Times New Roman" w:cs="Times New Roman"/>
              <w:color w:val="0070C0"/>
              <w:sz w:val="24"/>
              <w:szCs w:val="24"/>
            </w:rPr>
          </w:rPrChange>
        </w:rPr>
        <w:t xml:space="preserve">420–432. </w:t>
      </w:r>
      <w:r w:rsidR="00675B14" w:rsidRPr="00F83F5E">
        <w:rPr>
          <w:rFonts w:ascii="Times New Roman" w:hAnsi="Times New Roman" w:cs="Times New Roman"/>
          <w:sz w:val="24"/>
          <w:szCs w:val="24"/>
          <w:rPrChange w:id="265" w:author="Author">
            <w:rPr/>
          </w:rPrChange>
        </w:rPr>
        <w:fldChar w:fldCharType="begin"/>
      </w:r>
      <w:r w:rsidR="00675B14" w:rsidRPr="00F83F5E">
        <w:rPr>
          <w:rFonts w:ascii="Times New Roman" w:hAnsi="Times New Roman" w:cs="Times New Roman"/>
          <w:sz w:val="24"/>
          <w:szCs w:val="24"/>
          <w:rPrChange w:id="266" w:author="Author">
            <w:rPr/>
          </w:rPrChange>
        </w:rPr>
        <w:instrText xml:space="preserve"> HYPERLINK "http://dx.doi.org/10.1037/a0019265" </w:instrText>
      </w:r>
      <w:r w:rsidR="00675B14" w:rsidRPr="00F83F5E">
        <w:rPr>
          <w:rPrChange w:id="267"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268" w:author="Author">
            <w:rPr>
              <w:rStyle w:val="Hyperlink"/>
              <w:rFonts w:ascii="Times New Roman" w:hAnsi="Times New Roman" w:cs="Times New Roman"/>
              <w:color w:val="0070C0"/>
              <w:sz w:val="24"/>
              <w:szCs w:val="24"/>
            </w:rPr>
          </w:rPrChange>
        </w:rPr>
        <w:t>http://dx.doi.org/10.1037/a0019265</w:t>
      </w:r>
      <w:r w:rsidR="00675B14" w:rsidRPr="00F83F5E">
        <w:rPr>
          <w:rStyle w:val="Hyperlink"/>
          <w:rFonts w:ascii="Times New Roman" w:hAnsi="Times New Roman" w:cs="Times New Roman"/>
          <w:color w:val="auto"/>
          <w:sz w:val="24"/>
          <w:szCs w:val="24"/>
          <w:rPrChange w:id="269" w:author="Author">
            <w:rPr>
              <w:rStyle w:val="Hyperlink"/>
              <w:rFonts w:ascii="Times New Roman" w:hAnsi="Times New Roman" w:cs="Times New Roman"/>
              <w:color w:val="0070C0"/>
              <w:sz w:val="24"/>
              <w:szCs w:val="24"/>
            </w:rPr>
          </w:rPrChange>
        </w:rPr>
        <w:fldChar w:fldCharType="end"/>
      </w:r>
    </w:p>
    <w:p w14:paraId="4F3B6677"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Jones, L. L. &amp; </w:t>
      </w:r>
      <w:proofErr w:type="spellStart"/>
      <w:r w:rsidRPr="00F83F5E">
        <w:rPr>
          <w:rFonts w:ascii="Times New Roman" w:hAnsi="Times New Roman" w:cs="Times New Roman"/>
          <w:sz w:val="24"/>
          <w:szCs w:val="24"/>
        </w:rPr>
        <w:t>Brunell</w:t>
      </w:r>
      <w:proofErr w:type="spellEnd"/>
      <w:r w:rsidRPr="00F83F5E">
        <w:rPr>
          <w:rFonts w:ascii="Times New Roman" w:hAnsi="Times New Roman" w:cs="Times New Roman"/>
          <w:sz w:val="24"/>
          <w:szCs w:val="24"/>
        </w:rPr>
        <w:t xml:space="preserve">, A. B. (2014). </w:t>
      </w:r>
      <w:r w:rsidRPr="00846A6C">
        <w:rPr>
          <w:rFonts w:ascii="Times New Roman" w:hAnsi="Times New Roman" w:cs="Times New Roman"/>
          <w:sz w:val="24"/>
          <w:szCs w:val="24"/>
        </w:rPr>
        <w:t>Clever and crude but not kind: Narcissism, self</w:t>
      </w:r>
      <w:r w:rsidRPr="008E7408">
        <w:rPr>
          <w:rFonts w:ascii="Times New Roman" w:hAnsi="Times New Roman" w:cs="Times New Roman"/>
          <w:sz w:val="24"/>
          <w:szCs w:val="24"/>
        </w:rPr>
        <w:t>-esteem,</w:t>
      </w:r>
      <w:r w:rsidRPr="00F83F5E">
        <w:rPr>
          <w:rFonts w:ascii="Times New Roman" w:hAnsi="Times New Roman" w:cs="Times New Roman"/>
          <w:sz w:val="24"/>
          <w:szCs w:val="24"/>
        </w:rPr>
        <w:t xml:space="preserve"> and the self-reference effect. Memory, 22, 307-322.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10.1080/09658211.2013.778999</w:t>
      </w:r>
    </w:p>
    <w:p w14:paraId="34D6CD08" w14:textId="0FD9E0F8"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Jones, S. C. (1973). Self and interpersonal evaluation: Esteem theories versus consistency </w:t>
      </w:r>
      <w:r w:rsidRPr="00F83F5E">
        <w:rPr>
          <w:rFonts w:ascii="Times New Roman" w:eastAsia="Times New Roman" w:hAnsi="Times New Roman" w:cs="Times New Roman"/>
          <w:sz w:val="24"/>
          <w:szCs w:val="24"/>
        </w:rPr>
        <w:lastRenderedPageBreak/>
        <w:t xml:space="preserve">theories. </w:t>
      </w:r>
      <w:r w:rsidRPr="00F83F5E">
        <w:rPr>
          <w:rFonts w:ascii="Times New Roman" w:eastAsia="Times New Roman" w:hAnsi="Times New Roman" w:cs="Times New Roman"/>
          <w:i/>
          <w:sz w:val="24"/>
          <w:szCs w:val="24"/>
        </w:rPr>
        <w:t>Psychological Bulletin, 79</w:t>
      </w:r>
      <w:r w:rsidRPr="00F83F5E">
        <w:rPr>
          <w:rFonts w:ascii="Times New Roman" w:eastAsia="Times New Roman" w:hAnsi="Times New Roman" w:cs="Times New Roman"/>
          <w:sz w:val="24"/>
          <w:szCs w:val="24"/>
        </w:rPr>
        <w:t>, 185-199.</w:t>
      </w:r>
      <w:ins w:id="270" w:author="Author">
        <w:r w:rsidR="00B50A5E" w:rsidRPr="00F83F5E">
          <w:rPr>
            <w:rFonts w:ascii="Times New Roman" w:hAnsi="Times New Roman" w:cs="Times New Roman"/>
            <w:sz w:val="24"/>
            <w:szCs w:val="24"/>
            <w:lang w:eastAsia="zh-CN"/>
          </w:rPr>
          <w:t xml:space="preserve"> </w:t>
        </w:r>
        <w:proofErr w:type="spellStart"/>
        <w:proofErr w:type="gramStart"/>
        <w:r w:rsidR="00B50A5E" w:rsidRPr="00F83F5E">
          <w:rPr>
            <w:rFonts w:ascii="Times New Roman" w:hAnsi="Times New Roman" w:cs="Times New Roman"/>
            <w:sz w:val="24"/>
            <w:szCs w:val="24"/>
            <w:lang w:eastAsia="zh-CN"/>
          </w:rPr>
          <w:t>doi</w:t>
        </w:r>
        <w:proofErr w:type="spellEnd"/>
        <w:proofErr w:type="gramEnd"/>
        <w:r w:rsidR="00B50A5E" w:rsidRPr="00F83F5E">
          <w:rPr>
            <w:rFonts w:ascii="Times New Roman" w:hAnsi="Times New Roman" w:cs="Times New Roman"/>
            <w:sz w:val="24"/>
            <w:szCs w:val="24"/>
            <w:lang w:eastAsia="zh-CN"/>
          </w:rPr>
          <w:t>:</w:t>
        </w:r>
        <w:r w:rsidR="00B50A5E" w:rsidRPr="00F83F5E">
          <w:rPr>
            <w:rFonts w:ascii="Times New Roman" w:hAnsi="Times New Roman" w:cs="Times New Roman"/>
            <w:sz w:val="24"/>
            <w:szCs w:val="24"/>
            <w:rPrChange w:id="271" w:author="Author">
              <w:rPr/>
            </w:rPrChange>
          </w:rPr>
          <w:t xml:space="preserve"> </w:t>
        </w:r>
        <w:r w:rsidR="00B50A5E" w:rsidRPr="00F83F5E">
          <w:rPr>
            <w:rFonts w:ascii="Times New Roman" w:hAnsi="Times New Roman" w:cs="Times New Roman"/>
            <w:sz w:val="24"/>
            <w:szCs w:val="24"/>
            <w:rPrChange w:id="272" w:author="Author">
              <w:rPr/>
            </w:rPrChange>
          </w:rPr>
          <w:fldChar w:fldCharType="begin"/>
        </w:r>
        <w:r w:rsidR="00B50A5E" w:rsidRPr="00F83F5E">
          <w:rPr>
            <w:rFonts w:ascii="Times New Roman" w:hAnsi="Times New Roman" w:cs="Times New Roman"/>
            <w:sz w:val="24"/>
            <w:szCs w:val="24"/>
            <w:rPrChange w:id="273" w:author="Author">
              <w:rPr/>
            </w:rPrChange>
          </w:rPr>
          <w:instrText xml:space="preserve"> HYPERLINK "http://psycnet.apa.org/doi/10.1037/h0033957" \t "_blank" </w:instrText>
        </w:r>
        <w:r w:rsidR="00B50A5E" w:rsidRPr="00F83F5E">
          <w:rPr>
            <w:rFonts w:ascii="Times New Roman" w:hAnsi="Times New Roman" w:cs="Times New Roman"/>
            <w:sz w:val="24"/>
            <w:szCs w:val="24"/>
            <w:rPrChange w:id="274" w:author="Author">
              <w:rPr/>
            </w:rPrChange>
          </w:rPr>
          <w:fldChar w:fldCharType="separate"/>
        </w:r>
        <w:r w:rsidR="00B50A5E" w:rsidRPr="00F83F5E">
          <w:rPr>
            <w:rStyle w:val="Hyperlink"/>
            <w:rFonts w:ascii="Times New Roman" w:hAnsi="Times New Roman" w:cs="Times New Roman"/>
            <w:sz w:val="24"/>
            <w:szCs w:val="24"/>
            <w:rPrChange w:id="275" w:author="Author">
              <w:rPr>
                <w:rStyle w:val="Hyperlink"/>
                <w:rFonts w:ascii="Arial" w:hAnsi="Arial" w:cs="Arial"/>
                <w:sz w:val="16"/>
                <w:szCs w:val="16"/>
              </w:rPr>
            </w:rPrChange>
          </w:rPr>
          <w:t>http://dx.doi.org/10.1037/h0033957</w:t>
        </w:r>
        <w:r w:rsidR="00B50A5E" w:rsidRPr="00F83F5E">
          <w:rPr>
            <w:rFonts w:ascii="Times New Roman" w:hAnsi="Times New Roman" w:cs="Times New Roman"/>
            <w:sz w:val="24"/>
            <w:szCs w:val="24"/>
            <w:rPrChange w:id="276" w:author="Author">
              <w:rPr/>
            </w:rPrChange>
          </w:rPr>
          <w:fldChar w:fldCharType="end"/>
        </w:r>
        <w:r w:rsidR="00B50A5E" w:rsidRPr="00F83F5E">
          <w:rPr>
            <w:rStyle w:val="CommentReference"/>
            <w:rFonts w:ascii="Times New Roman" w:hAnsi="Times New Roman" w:cs="Times New Roman"/>
            <w:sz w:val="24"/>
            <w:szCs w:val="24"/>
            <w:rPrChange w:id="277" w:author="Author">
              <w:rPr>
                <w:rStyle w:val="CommentReference"/>
              </w:rPr>
            </w:rPrChange>
          </w:rPr>
          <w:t xml:space="preserve"> </w:t>
        </w:r>
      </w:ins>
    </w:p>
    <w:p w14:paraId="2F8471AA" w14:textId="7317867D" w:rsidR="008516CD" w:rsidRPr="00A52940"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52940">
        <w:rPr>
          <w:rFonts w:ascii="Times New Roman" w:hAnsi="Times New Roman" w:cs="Times New Roman"/>
          <w:sz w:val="24"/>
          <w:szCs w:val="24"/>
        </w:rPr>
        <w:t xml:space="preserve">Judge, T. A., </w:t>
      </w:r>
      <w:proofErr w:type="spellStart"/>
      <w:r w:rsidRPr="00A52940">
        <w:rPr>
          <w:rFonts w:ascii="Times New Roman" w:hAnsi="Times New Roman" w:cs="Times New Roman"/>
          <w:sz w:val="24"/>
          <w:szCs w:val="24"/>
        </w:rPr>
        <w:t>LePine</w:t>
      </w:r>
      <w:proofErr w:type="spellEnd"/>
      <w:r w:rsidRPr="00A52940">
        <w:rPr>
          <w:rFonts w:ascii="Times New Roman" w:hAnsi="Times New Roman" w:cs="Times New Roman"/>
          <w:sz w:val="24"/>
          <w:szCs w:val="24"/>
        </w:rPr>
        <w:t>, J. A., &amp; Rich, B. L. (2006). Loving yourself</w:t>
      </w:r>
      <w:r w:rsidRPr="00540863">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540863">
        <w:rPr>
          <w:rFonts w:ascii="Times New Roman" w:hAnsi="Times New Roman" w:cs="Times New Roman"/>
          <w:i/>
          <w:sz w:val="24"/>
          <w:szCs w:val="24"/>
        </w:rPr>
        <w:t>Journal of Applied Psychology</w:t>
      </w:r>
      <w:r w:rsidRPr="00F60126">
        <w:rPr>
          <w:rFonts w:ascii="Times New Roman" w:hAnsi="Times New Roman" w:cs="Times New Roman"/>
          <w:sz w:val="24"/>
          <w:szCs w:val="24"/>
        </w:rPr>
        <w:t xml:space="preserve">, </w:t>
      </w:r>
      <w:r w:rsidRPr="00A52940">
        <w:rPr>
          <w:rFonts w:ascii="Times New Roman" w:hAnsi="Times New Roman" w:cs="Times New Roman"/>
          <w:i/>
          <w:sz w:val="24"/>
          <w:szCs w:val="24"/>
        </w:rPr>
        <w:t>91</w:t>
      </w:r>
      <w:r w:rsidRPr="00A52940">
        <w:rPr>
          <w:rFonts w:ascii="Times New Roman" w:hAnsi="Times New Roman" w:cs="Times New Roman"/>
          <w:sz w:val="24"/>
          <w:szCs w:val="24"/>
        </w:rPr>
        <w:t xml:space="preserve">, 762-776. </w:t>
      </w:r>
      <w:proofErr w:type="spellStart"/>
      <w:ins w:id="278" w:author="Author">
        <w:r w:rsidR="00A52940" w:rsidRPr="00A52940">
          <w:rPr>
            <w:rFonts w:ascii="Times New Roman" w:hAnsi="Times New Roman" w:cs="Times New Roman"/>
            <w:color w:val="4C4C4C"/>
            <w:sz w:val="24"/>
            <w:szCs w:val="24"/>
            <w:shd w:val="clear" w:color="auto" w:fill="FFFFFF"/>
            <w:rPrChange w:id="279" w:author="Author">
              <w:rPr>
                <w:rFonts w:ascii="Verdana" w:hAnsi="Verdana"/>
                <w:color w:val="4C4C4C"/>
                <w:sz w:val="18"/>
                <w:szCs w:val="18"/>
                <w:shd w:val="clear" w:color="auto" w:fill="FFFFFF"/>
              </w:rPr>
            </w:rPrChange>
          </w:rPr>
          <w:t>doi:http</w:t>
        </w:r>
        <w:proofErr w:type="spellEnd"/>
        <w:r w:rsidR="00A52940" w:rsidRPr="00A52940">
          <w:rPr>
            <w:rFonts w:ascii="Times New Roman" w:hAnsi="Times New Roman" w:cs="Times New Roman"/>
            <w:color w:val="4C4C4C"/>
            <w:sz w:val="24"/>
            <w:szCs w:val="24"/>
            <w:shd w:val="clear" w:color="auto" w:fill="FFFFFF"/>
            <w:rPrChange w:id="280" w:author="Author">
              <w:rPr>
                <w:rFonts w:ascii="Verdana" w:hAnsi="Verdana"/>
                <w:color w:val="4C4C4C"/>
                <w:sz w:val="18"/>
                <w:szCs w:val="18"/>
                <w:shd w:val="clear" w:color="auto" w:fill="FFFFFF"/>
              </w:rPr>
            </w:rPrChange>
          </w:rPr>
          <w:t>://dx.doi.org/10.1037/0021-9010.91.4.762</w:t>
        </w:r>
      </w:ins>
    </w:p>
    <w:p w14:paraId="070964B9" w14:textId="56CA6E68"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Change w:id="281" w:author="Author">
            <w:rPr>
              <w:rFonts w:ascii="Times New Roman" w:eastAsia="Times New Roman" w:hAnsi="Times New Roman" w:cs="Times New Roman"/>
              <w:sz w:val="24"/>
              <w:szCs w:val="24"/>
              <w:lang w:eastAsia="zh-CN"/>
            </w:rPr>
          </w:rPrChange>
        </w:rPr>
      </w:pPr>
      <w:r w:rsidRPr="00F83F5E">
        <w:rPr>
          <w:rFonts w:ascii="Times New Roman" w:eastAsia="Times New Roman" w:hAnsi="Times New Roman" w:cs="Times New Roman"/>
          <w:sz w:val="24"/>
          <w:szCs w:val="24"/>
          <w:lang w:eastAsia="zh-CN"/>
        </w:rPr>
        <w:t xml:space="preserve">Kenny, D. A. (1994). </w:t>
      </w:r>
      <w:r w:rsidRPr="00F83F5E">
        <w:rPr>
          <w:rFonts w:ascii="Times New Roman" w:eastAsia="Times New Roman" w:hAnsi="Times New Roman" w:cs="Times New Roman"/>
          <w:i/>
          <w:iCs/>
          <w:sz w:val="24"/>
          <w:szCs w:val="24"/>
          <w:lang w:eastAsia="zh-CN"/>
        </w:rPr>
        <w:t>Interpersonal perception: A social relations analysis</w:t>
      </w:r>
      <w:r w:rsidRPr="00F83F5E">
        <w:rPr>
          <w:rFonts w:ascii="Times New Roman" w:eastAsia="Times New Roman" w:hAnsi="Times New Roman" w:cs="Times New Roman"/>
          <w:sz w:val="24"/>
          <w:szCs w:val="24"/>
          <w:lang w:eastAsia="zh-CN"/>
        </w:rPr>
        <w:t>. Guilford Press.</w:t>
      </w:r>
      <w:ins w:id="282" w:author="Author">
        <w:r w:rsidR="00F97D9A" w:rsidRPr="00F83F5E">
          <w:rPr>
            <w:rFonts w:ascii="Times New Roman" w:hAnsi="Times New Roman" w:cs="Times New Roman"/>
            <w:sz w:val="24"/>
            <w:szCs w:val="24"/>
            <w:lang w:eastAsia="zh-CN"/>
          </w:rPr>
          <w:t xml:space="preserve"> </w:t>
        </w:r>
        <w:r w:rsidR="00F97D9A" w:rsidRPr="00F83F5E">
          <w:rPr>
            <w:rFonts w:ascii="Times New Roman" w:hAnsi="Times New Roman" w:cs="Times New Roman"/>
            <w:color w:val="4C4C4C"/>
            <w:sz w:val="24"/>
            <w:szCs w:val="24"/>
            <w:shd w:val="clear" w:color="auto" w:fill="FFFFFF"/>
            <w:rPrChange w:id="283" w:author="Author">
              <w:rPr>
                <w:rFonts w:ascii="Verdana" w:hAnsi="Verdana"/>
                <w:color w:val="4C4C4C"/>
                <w:sz w:val="18"/>
                <w:szCs w:val="18"/>
                <w:shd w:val="clear" w:color="auto" w:fill="FFFFFF"/>
              </w:rPr>
            </w:rPrChange>
          </w:rPr>
          <w:t>Retrieved from http://search.proquest.com/docview/618584271?accountid=14553</w:t>
        </w:r>
      </w:ins>
    </w:p>
    <w:p w14:paraId="0E69B825"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84"/>
      <w:proofErr w:type="spellStart"/>
      <w:r w:rsidRPr="00F83F5E">
        <w:rPr>
          <w:rFonts w:ascii="Times New Roman" w:hAnsi="Times New Roman" w:cs="Times New Roman"/>
          <w:sz w:val="24"/>
          <w:szCs w:val="24"/>
        </w:rPr>
        <w:t>Kernberg</w:t>
      </w:r>
      <w:proofErr w:type="spellEnd"/>
      <w:r w:rsidRPr="00F83F5E">
        <w:rPr>
          <w:rFonts w:ascii="Times New Roman" w:hAnsi="Times New Roman" w:cs="Times New Roman"/>
          <w:sz w:val="24"/>
          <w:szCs w:val="24"/>
        </w:rPr>
        <w:t xml:space="preserve">, O. F. (1985). </w:t>
      </w:r>
      <w:r w:rsidRPr="00F83F5E">
        <w:rPr>
          <w:rFonts w:ascii="Times New Roman" w:hAnsi="Times New Roman" w:cs="Times New Roman"/>
          <w:i/>
          <w:sz w:val="24"/>
          <w:szCs w:val="24"/>
        </w:rPr>
        <w:t>Borderline conditions and pathological narcissism.</w:t>
      </w:r>
      <w:r w:rsidRPr="00F83F5E">
        <w:rPr>
          <w:rFonts w:ascii="Times New Roman" w:hAnsi="Times New Roman" w:cs="Times New Roman"/>
          <w:sz w:val="24"/>
          <w:szCs w:val="24"/>
        </w:rPr>
        <w:t xml:space="preserve"> Oxford, UK: </w:t>
      </w:r>
      <w:proofErr w:type="spellStart"/>
      <w:r w:rsidRPr="00F83F5E">
        <w:rPr>
          <w:rFonts w:ascii="Times New Roman" w:hAnsi="Times New Roman" w:cs="Times New Roman"/>
          <w:sz w:val="24"/>
          <w:szCs w:val="24"/>
        </w:rPr>
        <w:t>Rowman</w:t>
      </w:r>
      <w:proofErr w:type="spellEnd"/>
      <w:r w:rsidRPr="00F83F5E">
        <w:rPr>
          <w:rFonts w:ascii="Times New Roman" w:hAnsi="Times New Roman" w:cs="Times New Roman"/>
          <w:sz w:val="24"/>
          <w:szCs w:val="24"/>
        </w:rPr>
        <w:t xml:space="preserve"> &amp; Littlefield.</w:t>
      </w:r>
      <w:commentRangeEnd w:id="284"/>
      <w:r w:rsidR="00EC230A" w:rsidRPr="00F83F5E">
        <w:rPr>
          <w:rStyle w:val="CommentReference"/>
          <w:rFonts w:ascii="Times New Roman" w:hAnsi="Times New Roman" w:cs="Times New Roman"/>
          <w:sz w:val="24"/>
          <w:szCs w:val="24"/>
          <w:rPrChange w:id="285" w:author="Author">
            <w:rPr>
              <w:rStyle w:val="CommentReference"/>
            </w:rPr>
          </w:rPrChange>
        </w:rPr>
        <w:commentReference w:id="284"/>
      </w:r>
    </w:p>
    <w:p w14:paraId="08CA19FE" w14:textId="04D8DA7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846A6C">
        <w:rPr>
          <w:rFonts w:ascii="Times New Roman" w:hAnsi="Times New Roman" w:cs="Times New Roman"/>
          <w:sz w:val="24"/>
          <w:szCs w:val="24"/>
        </w:rPr>
        <w:t>Kernis</w:t>
      </w:r>
      <w:proofErr w:type="spellEnd"/>
      <w:r w:rsidRPr="00846A6C">
        <w:rPr>
          <w:rFonts w:ascii="Times New Roman" w:hAnsi="Times New Roman" w:cs="Times New Roman"/>
          <w:sz w:val="24"/>
          <w:szCs w:val="24"/>
        </w:rPr>
        <w:t>,</w:t>
      </w:r>
      <w:r w:rsidRPr="008E7408">
        <w:rPr>
          <w:rFonts w:ascii="Times New Roman" w:hAnsi="Times New Roman" w:cs="Times New Roman"/>
          <w:sz w:val="24"/>
          <w:szCs w:val="24"/>
        </w:rPr>
        <w:t xml:space="preserve"> M. H., &amp; Sun, C. (1994). Narcissism and reactions to interpersonal feedback</w:t>
      </w:r>
      <w:r w:rsidRPr="008E7408">
        <w:rPr>
          <w:rFonts w:ascii="Times New Roman" w:hAnsi="Times New Roman" w:cs="Times New Roman"/>
          <w:i/>
          <w:sz w:val="24"/>
          <w:szCs w:val="24"/>
        </w:rPr>
        <w:t>. Journal of Research in Personality, 28</w:t>
      </w:r>
      <w:r w:rsidRPr="00F83F5E">
        <w:rPr>
          <w:rFonts w:ascii="Times New Roman" w:hAnsi="Times New Roman" w:cs="Times New Roman"/>
          <w:sz w:val="24"/>
          <w:szCs w:val="24"/>
        </w:rPr>
        <w:t xml:space="preserve">, 4-13. Retrieved from </w:t>
      </w:r>
      <w:r w:rsidR="00352F63" w:rsidRPr="00F83F5E">
        <w:rPr>
          <w:rFonts w:ascii="Times New Roman" w:hAnsi="Times New Roman" w:cs="Times New Roman"/>
          <w:sz w:val="24"/>
          <w:szCs w:val="24"/>
        </w:rPr>
        <w:t>http://search.proquest.com/docview/618526942?accountid=14553</w:t>
      </w:r>
    </w:p>
    <w:p w14:paraId="4C53E1B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F83F5E">
        <w:rPr>
          <w:rFonts w:ascii="Times New Roman" w:hAnsi="Times New Roman" w:cs="Times New Roman"/>
          <w:sz w:val="24"/>
          <w:szCs w:val="24"/>
          <w:shd w:val="clear" w:color="auto" w:fill="FFFFFF"/>
          <w:lang w:eastAsia="zh-CN"/>
          <w:rPrChange w:id="286" w:author="Author">
            <w:rPr>
              <w:rFonts w:ascii="Times New Roman" w:hAnsi="Times New Roman" w:cs="Times New Roman"/>
              <w:color w:val="4C4C4C"/>
              <w:sz w:val="24"/>
              <w:szCs w:val="24"/>
              <w:shd w:val="clear" w:color="auto" w:fill="FFFFFF"/>
              <w:lang w:eastAsia="zh-CN"/>
            </w:rPr>
          </w:rPrChange>
        </w:rPr>
        <w:t>*</w:t>
      </w:r>
      <w:proofErr w:type="spellStart"/>
      <w:r w:rsidRPr="00F83F5E">
        <w:rPr>
          <w:rFonts w:ascii="Times New Roman" w:hAnsi="Times New Roman" w:cs="Times New Roman"/>
          <w:sz w:val="24"/>
          <w:szCs w:val="24"/>
          <w:shd w:val="clear" w:color="auto" w:fill="FFFFFF"/>
          <w:rPrChange w:id="287" w:author="Author">
            <w:rPr>
              <w:rFonts w:ascii="Times New Roman" w:hAnsi="Times New Roman" w:cs="Times New Roman"/>
              <w:color w:val="4C4C4C"/>
              <w:sz w:val="24"/>
              <w:szCs w:val="24"/>
              <w:shd w:val="clear" w:color="auto" w:fill="FFFFFF"/>
            </w:rPr>
          </w:rPrChange>
        </w:rPr>
        <w:t>Krizan</w:t>
      </w:r>
      <w:proofErr w:type="spellEnd"/>
      <w:r w:rsidRPr="00F83F5E">
        <w:rPr>
          <w:rFonts w:ascii="Times New Roman" w:hAnsi="Times New Roman" w:cs="Times New Roman"/>
          <w:sz w:val="24"/>
          <w:szCs w:val="24"/>
          <w:shd w:val="clear" w:color="auto" w:fill="FFFFFF"/>
          <w:rPrChange w:id="288" w:author="Author">
            <w:rPr>
              <w:rFonts w:ascii="Times New Roman" w:hAnsi="Times New Roman" w:cs="Times New Roman"/>
              <w:color w:val="4C4C4C"/>
              <w:sz w:val="24"/>
              <w:szCs w:val="24"/>
              <w:shd w:val="clear" w:color="auto" w:fill="FFFFFF"/>
            </w:rPr>
          </w:rPrChange>
        </w:rPr>
        <w:t xml:space="preserve">, Z., &amp; </w:t>
      </w:r>
      <w:proofErr w:type="spellStart"/>
      <w:r w:rsidRPr="00F83F5E">
        <w:rPr>
          <w:rFonts w:ascii="Times New Roman" w:hAnsi="Times New Roman" w:cs="Times New Roman"/>
          <w:sz w:val="24"/>
          <w:szCs w:val="24"/>
          <w:shd w:val="clear" w:color="auto" w:fill="FFFFFF"/>
          <w:rPrChange w:id="289" w:author="Author">
            <w:rPr>
              <w:rFonts w:ascii="Times New Roman" w:hAnsi="Times New Roman" w:cs="Times New Roman"/>
              <w:color w:val="4C4C4C"/>
              <w:sz w:val="24"/>
              <w:szCs w:val="24"/>
              <w:shd w:val="clear" w:color="auto" w:fill="FFFFFF"/>
            </w:rPr>
          </w:rPrChange>
        </w:rPr>
        <w:t>Johar</w:t>
      </w:r>
      <w:proofErr w:type="spellEnd"/>
      <w:r w:rsidRPr="00F83F5E">
        <w:rPr>
          <w:rFonts w:ascii="Times New Roman" w:hAnsi="Times New Roman" w:cs="Times New Roman"/>
          <w:sz w:val="24"/>
          <w:szCs w:val="24"/>
          <w:shd w:val="clear" w:color="auto" w:fill="FFFFFF"/>
          <w:rPrChange w:id="290" w:author="Author">
            <w:rPr>
              <w:rFonts w:ascii="Times New Roman" w:hAnsi="Times New Roman" w:cs="Times New Roman"/>
              <w:color w:val="4C4C4C"/>
              <w:sz w:val="24"/>
              <w:szCs w:val="24"/>
              <w:shd w:val="clear" w:color="auto" w:fill="FFFFFF"/>
            </w:rPr>
          </w:rPrChange>
        </w:rPr>
        <w:t>, O. (2012). Envy divides the two faces of narcissism.</w:t>
      </w:r>
      <w:r w:rsidRPr="00F83F5E">
        <w:rPr>
          <w:rStyle w:val="apple-converted-space"/>
          <w:rFonts w:ascii="Times New Roman" w:hAnsi="Times New Roman" w:cs="Times New Roman"/>
          <w:i/>
          <w:iCs/>
          <w:sz w:val="24"/>
          <w:szCs w:val="24"/>
          <w:shd w:val="clear" w:color="auto" w:fill="FFFFFF"/>
          <w:rPrChange w:id="291"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92"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293"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294" w:author="Author">
            <w:rPr>
              <w:rFonts w:ascii="Times New Roman" w:hAnsi="Times New Roman" w:cs="Times New Roman"/>
              <w:i/>
              <w:iCs/>
              <w:color w:val="4C4C4C"/>
              <w:sz w:val="24"/>
              <w:szCs w:val="24"/>
              <w:shd w:val="clear" w:color="auto" w:fill="FFFFFF"/>
            </w:rPr>
          </w:rPrChange>
        </w:rPr>
        <w:t>80</w:t>
      </w:r>
      <w:r w:rsidRPr="00F83F5E">
        <w:rPr>
          <w:rFonts w:ascii="Times New Roman" w:hAnsi="Times New Roman" w:cs="Times New Roman"/>
          <w:sz w:val="24"/>
          <w:szCs w:val="24"/>
          <w:shd w:val="clear" w:color="auto" w:fill="FFFFFF"/>
          <w:rPrChange w:id="295" w:author="Author">
            <w:rPr>
              <w:rFonts w:ascii="Times New Roman" w:hAnsi="Times New Roman" w:cs="Times New Roman"/>
              <w:color w:val="4C4C4C"/>
              <w:sz w:val="24"/>
              <w:szCs w:val="24"/>
              <w:shd w:val="clear" w:color="auto" w:fill="FFFFFF"/>
            </w:rPr>
          </w:rPrChange>
        </w:rPr>
        <w:t xml:space="preserve">(5), 1415-1451. </w:t>
      </w:r>
      <w:proofErr w:type="spellStart"/>
      <w:r w:rsidRPr="00F83F5E">
        <w:rPr>
          <w:rFonts w:ascii="Times New Roman" w:hAnsi="Times New Roman" w:cs="Times New Roman"/>
          <w:sz w:val="24"/>
          <w:szCs w:val="24"/>
          <w:shd w:val="clear" w:color="auto" w:fill="FFFFFF"/>
          <w:rPrChange w:id="296" w:author="Author">
            <w:rPr>
              <w:rFonts w:ascii="Times New Roman" w:hAnsi="Times New Roman" w:cs="Times New Roman"/>
              <w:color w:val="4C4C4C"/>
              <w:sz w:val="24"/>
              <w:szCs w:val="24"/>
              <w:shd w:val="clear" w:color="auto" w:fill="FFFFFF"/>
            </w:rPr>
          </w:rPrChange>
        </w:rPr>
        <w:t>doi:http</w:t>
      </w:r>
      <w:proofErr w:type="spellEnd"/>
      <w:r w:rsidRPr="00F83F5E">
        <w:rPr>
          <w:rFonts w:ascii="Times New Roman" w:hAnsi="Times New Roman" w:cs="Times New Roman"/>
          <w:sz w:val="24"/>
          <w:szCs w:val="24"/>
          <w:shd w:val="clear" w:color="auto" w:fill="FFFFFF"/>
          <w:rPrChange w:id="297" w:author="Author">
            <w:rPr>
              <w:rFonts w:ascii="Times New Roman" w:hAnsi="Times New Roman" w:cs="Times New Roman"/>
              <w:color w:val="4C4C4C"/>
              <w:sz w:val="24"/>
              <w:szCs w:val="24"/>
              <w:shd w:val="clear" w:color="auto" w:fill="FFFFFF"/>
            </w:rPr>
          </w:rPrChange>
        </w:rPr>
        <w:t>://dx.doi.org/10.1111/j.1467-6494.2012.00767.x</w:t>
      </w:r>
    </w:p>
    <w:p w14:paraId="4907FFE7" w14:textId="6FC1FD35"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Krueger, J. I., &amp; Wright, J. C. (2011). Measurement of self-enhancement (and self-protection).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472-494) Guilford Press, New York, NY. Retrieved from </w:t>
      </w:r>
      <w:r w:rsidR="00547339" w:rsidRPr="00F83F5E">
        <w:rPr>
          <w:rFonts w:ascii="Times New Roman" w:hAnsi="Times New Roman" w:cs="Times New Roman"/>
          <w:sz w:val="24"/>
          <w:szCs w:val="24"/>
        </w:rPr>
        <w:t>http://search.proquest.com/docview/870549752?accountid=14553</w:t>
      </w:r>
    </w:p>
    <w:p w14:paraId="0BA19045" w14:textId="77777777" w:rsidR="00540863" w:rsidRPr="00F83F5E" w:rsidRDefault="00540863" w:rsidP="00540863">
      <w:pPr>
        <w:autoSpaceDE w:val="0"/>
        <w:autoSpaceDN w:val="0"/>
        <w:adjustRightInd w:val="0"/>
        <w:spacing w:after="0" w:line="480" w:lineRule="auto"/>
        <w:ind w:left="792" w:hanging="792"/>
        <w:rPr>
          <w:rFonts w:ascii="Times New Roman" w:hAnsi="Times New Roman" w:cs="Times New Roman"/>
          <w:sz w:val="24"/>
          <w:szCs w:val="24"/>
          <w:lang w:eastAsia="zh-CN"/>
        </w:rPr>
      </w:pPr>
      <w:moveToRangeStart w:id="298" w:author="Author" w:name="move420792396"/>
      <w:moveTo w:id="299" w:author="Author">
        <w:r w:rsidRPr="00B879AB">
          <w:rPr>
            <w:rFonts w:ascii="Times New Roman" w:hAnsi="Times New Roman" w:cs="Times New Roman"/>
            <w:sz w:val="24"/>
            <w:szCs w:val="24"/>
            <w:shd w:val="clear" w:color="auto" w:fill="FFFFFF"/>
            <w:lang w:eastAsia="zh-CN"/>
          </w:rPr>
          <w:t>*</w:t>
        </w:r>
        <w:r w:rsidRPr="00B879AB">
          <w:rPr>
            <w:rFonts w:ascii="Times New Roman" w:hAnsi="Times New Roman" w:cs="Times New Roman"/>
            <w:sz w:val="24"/>
            <w:szCs w:val="24"/>
            <w:shd w:val="clear" w:color="auto" w:fill="FFFFFF"/>
          </w:rPr>
          <w:t>Kurt, A. (2005).</w:t>
        </w:r>
        <w:r w:rsidRPr="00B879AB">
          <w:rPr>
            <w:rStyle w:val="apple-converted-space"/>
            <w:rFonts w:ascii="Times New Roman" w:hAnsi="Times New Roman" w:cs="Times New Roman"/>
            <w:sz w:val="24"/>
            <w:szCs w:val="24"/>
            <w:shd w:val="clear" w:color="auto" w:fill="FFFFFF"/>
          </w:rPr>
          <w:t> </w:t>
        </w:r>
        <w:r w:rsidRPr="00B879AB">
          <w:rPr>
            <w:rFonts w:ascii="Times New Roman" w:hAnsi="Times New Roman" w:cs="Times New Roman"/>
            <w:i/>
            <w:iCs/>
            <w:sz w:val="24"/>
            <w:szCs w:val="24"/>
            <w:shd w:val="clear" w:color="auto" w:fill="FFFFFF"/>
          </w:rPr>
          <w:t xml:space="preserve">The </w:t>
        </w:r>
        <w:proofErr w:type="spellStart"/>
        <w:r w:rsidRPr="00B879AB">
          <w:rPr>
            <w:rFonts w:ascii="Times New Roman" w:hAnsi="Times New Roman" w:cs="Times New Roman"/>
            <w:i/>
            <w:iCs/>
            <w:sz w:val="24"/>
            <w:szCs w:val="24"/>
            <w:shd w:val="clear" w:color="auto" w:fill="FFFFFF"/>
          </w:rPr>
          <w:t>adaptiveness</w:t>
        </w:r>
        <w:proofErr w:type="spellEnd"/>
        <w:r w:rsidRPr="00B879AB">
          <w:rPr>
            <w:rFonts w:ascii="Times New Roman" w:hAnsi="Times New Roman" w:cs="Times New Roman"/>
            <w:i/>
            <w:iCs/>
            <w:sz w:val="24"/>
            <w:szCs w:val="24"/>
            <w:shd w:val="clear" w:color="auto" w:fill="FFFFFF"/>
          </w:rPr>
          <w:t xml:space="preserve"> of positive self-evaluations</w:t>
        </w:r>
        <w:r w:rsidRPr="00B879AB">
          <w:rPr>
            <w:rStyle w:val="apple-converted-space"/>
            <w:rFonts w:ascii="Times New Roman" w:hAnsi="Times New Roman" w:cs="Times New Roman"/>
            <w:i/>
            <w:iCs/>
            <w:sz w:val="24"/>
            <w:szCs w:val="24"/>
            <w:shd w:val="clear" w:color="auto" w:fill="FFFFFF"/>
          </w:rPr>
          <w:t> </w:t>
        </w:r>
        <w:r w:rsidRPr="00B879AB">
          <w:rPr>
            <w:rFonts w:ascii="Times New Roman" w:hAnsi="Times New Roman" w:cs="Times New Roman"/>
            <w:sz w:val="24"/>
            <w:szCs w:val="24"/>
            <w:shd w:val="clear" w:color="auto" w:fill="FFFFFF"/>
          </w:rPr>
          <w:t xml:space="preserve">(Order No. AAINQ99495). Available from </w:t>
        </w:r>
        <w:proofErr w:type="spellStart"/>
        <w:r w:rsidRPr="00B879AB">
          <w:rPr>
            <w:rFonts w:ascii="Times New Roman" w:hAnsi="Times New Roman" w:cs="Times New Roman"/>
            <w:sz w:val="24"/>
            <w:szCs w:val="24"/>
            <w:shd w:val="clear" w:color="auto" w:fill="FFFFFF"/>
          </w:rPr>
          <w:t>PsycINFO</w:t>
        </w:r>
        <w:proofErr w:type="spellEnd"/>
        <w:r w:rsidRPr="00B879AB">
          <w:rPr>
            <w:rFonts w:ascii="Times New Roman" w:hAnsi="Times New Roman" w:cs="Times New Roman"/>
            <w:sz w:val="24"/>
            <w:szCs w:val="24"/>
            <w:shd w:val="clear" w:color="auto" w:fill="FFFFFF"/>
          </w:rPr>
          <w:t>. (621050700; 2005-99016-017). Retrieved from http://search.proquest.com/docview/621050700?accountid=14553</w:t>
        </w:r>
      </w:moveTo>
    </w:p>
    <w:moveToRangeEnd w:id="298"/>
    <w:p w14:paraId="52F11E81"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F83F5E">
        <w:rPr>
          <w:rFonts w:ascii="Times New Roman" w:hAnsi="Times New Roman" w:cs="Times New Roman"/>
          <w:sz w:val="24"/>
          <w:szCs w:val="24"/>
        </w:rPr>
        <w:lastRenderedPageBreak/>
        <w:t xml:space="preserve">Kurt, A., &amp; </w:t>
      </w: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(2008). Moderators of the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self-enhancement: Operationalization, motivational domain, adjustment facet, and evaluator.</w:t>
      </w:r>
      <w:r w:rsidRPr="00F83F5E">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(4), 839-853.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://dx.doi.org/10.1016/j.jrp.2007.11.005</w:t>
      </w:r>
    </w:p>
    <w:p w14:paraId="072C0FB0" w14:textId="3A41DBFF" w:rsidR="008516CD" w:rsidRPr="00F83F5E" w:rsidDel="00540863"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moveFromRangeStart w:id="300" w:author="Author" w:name="move420792396"/>
      <w:moveFrom w:id="301" w:author="Author">
        <w:r w:rsidRPr="00F83F5E" w:rsidDel="00540863">
          <w:rPr>
            <w:rFonts w:ascii="Times New Roman" w:hAnsi="Times New Roman" w:cs="Times New Roman"/>
            <w:sz w:val="24"/>
            <w:szCs w:val="24"/>
            <w:shd w:val="clear" w:color="auto" w:fill="FFFFFF"/>
            <w:lang w:eastAsia="zh-CN"/>
            <w:rPrChange w:id="302" w:author="Author">
              <w:rPr>
                <w:rFonts w:ascii="Times New Roman" w:hAnsi="Times New Roman" w:cs="Times New Roman"/>
                <w:color w:val="4C4C4C"/>
                <w:sz w:val="24"/>
                <w:szCs w:val="24"/>
                <w:shd w:val="clear" w:color="auto" w:fill="FFFFFF"/>
                <w:lang w:eastAsia="zh-CN"/>
              </w:rPr>
            </w:rPrChange>
          </w:rPr>
          <w:t>*</w:t>
        </w:r>
        <w:r w:rsidRPr="00F83F5E" w:rsidDel="00540863">
          <w:rPr>
            <w:rFonts w:ascii="Times New Roman" w:hAnsi="Times New Roman" w:cs="Times New Roman"/>
            <w:sz w:val="24"/>
            <w:szCs w:val="24"/>
            <w:shd w:val="clear" w:color="auto" w:fill="FFFFFF"/>
            <w:rPrChange w:id="303" w:author="Author">
              <w:rPr>
                <w:rFonts w:ascii="Times New Roman" w:hAnsi="Times New Roman" w:cs="Times New Roman"/>
                <w:color w:val="4C4C4C"/>
                <w:sz w:val="24"/>
                <w:szCs w:val="24"/>
                <w:shd w:val="clear" w:color="auto" w:fill="FFFFFF"/>
              </w:rPr>
            </w:rPrChange>
          </w:rPr>
          <w:t>Kurt, A. (2005).</w:t>
        </w:r>
        <w:r w:rsidRPr="00F83F5E" w:rsidDel="00540863">
          <w:rPr>
            <w:rStyle w:val="apple-converted-space"/>
            <w:rFonts w:ascii="Times New Roman" w:hAnsi="Times New Roman" w:cs="Times New Roman"/>
            <w:sz w:val="24"/>
            <w:szCs w:val="24"/>
            <w:shd w:val="clear" w:color="auto" w:fill="FFFFFF"/>
            <w:rPrChange w:id="304" w:author="Author">
              <w:rPr>
                <w:rStyle w:val="apple-converted-space"/>
                <w:rFonts w:ascii="Times New Roman" w:hAnsi="Times New Roman" w:cs="Times New Roman"/>
                <w:color w:val="4C4C4C"/>
                <w:sz w:val="24"/>
                <w:szCs w:val="24"/>
                <w:shd w:val="clear" w:color="auto" w:fill="FFFFFF"/>
              </w:rPr>
            </w:rPrChange>
          </w:rPr>
          <w:t> </w:t>
        </w:r>
        <w:r w:rsidRPr="00F83F5E" w:rsidDel="00540863">
          <w:rPr>
            <w:rFonts w:ascii="Times New Roman" w:hAnsi="Times New Roman" w:cs="Times New Roman"/>
            <w:i/>
            <w:iCs/>
            <w:sz w:val="24"/>
            <w:szCs w:val="24"/>
            <w:shd w:val="clear" w:color="auto" w:fill="FFFFFF"/>
            <w:rPrChange w:id="305" w:author="Author">
              <w:rPr>
                <w:rFonts w:ascii="Times New Roman" w:hAnsi="Times New Roman" w:cs="Times New Roman"/>
                <w:i/>
                <w:iCs/>
                <w:color w:val="4C4C4C"/>
                <w:sz w:val="24"/>
                <w:szCs w:val="24"/>
                <w:shd w:val="clear" w:color="auto" w:fill="FFFFFF"/>
              </w:rPr>
            </w:rPrChange>
          </w:rPr>
          <w:t>The adaptiveness of positive self-evaluations</w:t>
        </w:r>
        <w:r w:rsidRPr="00F83F5E" w:rsidDel="00540863">
          <w:rPr>
            <w:rStyle w:val="apple-converted-space"/>
            <w:rFonts w:ascii="Times New Roman" w:hAnsi="Times New Roman" w:cs="Times New Roman"/>
            <w:i/>
            <w:iCs/>
            <w:sz w:val="24"/>
            <w:szCs w:val="24"/>
            <w:shd w:val="clear" w:color="auto" w:fill="FFFFFF"/>
            <w:rPrChange w:id="306" w:author="Author">
              <w:rPr>
                <w:rStyle w:val="apple-converted-space"/>
                <w:rFonts w:ascii="Times New Roman" w:hAnsi="Times New Roman" w:cs="Times New Roman"/>
                <w:i/>
                <w:iCs/>
                <w:color w:val="4C4C4C"/>
                <w:sz w:val="24"/>
                <w:szCs w:val="24"/>
                <w:shd w:val="clear" w:color="auto" w:fill="FFFFFF"/>
              </w:rPr>
            </w:rPrChange>
          </w:rPr>
          <w:t> </w:t>
        </w:r>
        <w:r w:rsidRPr="00F83F5E" w:rsidDel="00540863">
          <w:rPr>
            <w:rFonts w:ascii="Times New Roman" w:hAnsi="Times New Roman" w:cs="Times New Roman"/>
            <w:sz w:val="24"/>
            <w:szCs w:val="24"/>
            <w:shd w:val="clear" w:color="auto" w:fill="FFFFFF"/>
            <w:rPrChange w:id="307" w:author="Author">
              <w:rPr>
                <w:rFonts w:ascii="Times New Roman" w:hAnsi="Times New Roman" w:cs="Times New Roman"/>
                <w:color w:val="4C4C4C"/>
                <w:sz w:val="24"/>
                <w:szCs w:val="24"/>
                <w:shd w:val="clear" w:color="auto" w:fill="FFFFFF"/>
              </w:rPr>
            </w:rPrChange>
          </w:rPr>
          <w:t>(Order No. AAINQ99495). Available from PsycINFO. (621050700; 2005-99016-017). Retrieved from http://search.proquest.com/docview/621050700?accountid=14553</w:t>
        </w:r>
      </w:moveFrom>
    </w:p>
    <w:moveFromRangeEnd w:id="300"/>
    <w:p w14:paraId="406277BA"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846A6C">
        <w:rPr>
          <w:rFonts w:ascii="Times New Roman" w:hAnsi="Times New Roman" w:cs="Times New Roman"/>
          <w:sz w:val="24"/>
          <w:szCs w:val="24"/>
        </w:rPr>
        <w:t xml:space="preserve">Kwan, V. S. Y., John, O. P., Kenny, D. A., Bond, M. H., &amp; Robins, R. W. (2004). </w:t>
      </w:r>
      <w:proofErr w:type="spellStart"/>
      <w:r w:rsidRPr="00846A6C">
        <w:rPr>
          <w:rFonts w:ascii="Times New Roman" w:hAnsi="Times New Roman" w:cs="Times New Roman"/>
          <w:sz w:val="24"/>
          <w:szCs w:val="24"/>
        </w:rPr>
        <w:t>Reconceptualizing</w:t>
      </w:r>
      <w:proofErr w:type="spellEnd"/>
      <w:r w:rsidRPr="00846A6C">
        <w:rPr>
          <w:rFonts w:ascii="Times New Roman" w:hAnsi="Times New Roman" w:cs="Times New Roman"/>
          <w:sz w:val="24"/>
          <w:szCs w:val="24"/>
        </w:rPr>
        <w:t xml:space="preserve"> individual differences in self-enhancement bias: An i</w:t>
      </w:r>
      <w:r w:rsidRPr="008E7408">
        <w:rPr>
          <w:rFonts w:ascii="Times New Roman" w:hAnsi="Times New Roman" w:cs="Times New Roman"/>
          <w:sz w:val="24"/>
          <w:szCs w:val="24"/>
        </w:rPr>
        <w:t xml:space="preserve">nterpersonal approach. </w:t>
      </w:r>
      <w:r w:rsidRPr="008E7408">
        <w:rPr>
          <w:rFonts w:ascii="Times New Roman" w:hAnsi="Times New Roman" w:cs="Times New Roman"/>
          <w:i/>
          <w:sz w:val="24"/>
          <w:szCs w:val="24"/>
        </w:rPr>
        <w:t>Psychological Review, 111</w:t>
      </w:r>
      <w:r w:rsidRPr="00F83F5E">
        <w:rPr>
          <w:rFonts w:ascii="Times New Roman" w:hAnsi="Times New Roman" w:cs="Times New Roman"/>
          <w:sz w:val="24"/>
          <w:szCs w:val="24"/>
        </w:rPr>
        <w:t xml:space="preserve">, 94-110.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://dx.doi.org/10.1037/0033-295X.111.1.94</w:t>
      </w:r>
    </w:p>
    <w:p w14:paraId="1C97FB88"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 xml:space="preserve">Kwan, V. S. Y., John, O. P., Robins, R. W., &amp; </w:t>
      </w:r>
      <w:proofErr w:type="spellStart"/>
      <w:r w:rsidRPr="00F83F5E">
        <w:rPr>
          <w:rFonts w:ascii="Times New Roman" w:hAnsi="Times New Roman" w:cs="Times New Roman"/>
          <w:sz w:val="24"/>
          <w:szCs w:val="24"/>
        </w:rPr>
        <w:t>Kuang</w:t>
      </w:r>
      <w:proofErr w:type="spellEnd"/>
      <w:r w:rsidRPr="00F83F5E">
        <w:rPr>
          <w:rFonts w:ascii="Times New Roman" w:hAnsi="Times New Roman" w:cs="Times New Roman"/>
          <w:sz w:val="24"/>
          <w:szCs w:val="24"/>
        </w:rPr>
        <w:t xml:space="preserve">, L. L. (2008). Conceptualizing and assessing self-enhancement bias: A componential approach. </w:t>
      </w:r>
      <w:r w:rsidRPr="00F83F5E">
        <w:rPr>
          <w:rFonts w:ascii="Times New Roman" w:hAnsi="Times New Roman" w:cs="Times New Roman"/>
          <w:i/>
          <w:sz w:val="24"/>
          <w:szCs w:val="24"/>
        </w:rPr>
        <w:t>Journal of Personality and Social Psychology, 94</w:t>
      </w:r>
      <w:r w:rsidRPr="00F83F5E">
        <w:rPr>
          <w:rFonts w:ascii="Times New Roman" w:hAnsi="Times New Roman" w:cs="Times New Roman"/>
          <w:sz w:val="24"/>
          <w:szCs w:val="24"/>
        </w:rPr>
        <w:t xml:space="preserve">, 1062-1077.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://dx.doi.org/10.1037/0022-3514.94.6.1062</w:t>
      </w:r>
    </w:p>
    <w:p w14:paraId="0D994589"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Kwang</w:t>
      </w:r>
      <w:proofErr w:type="spellEnd"/>
      <w:r w:rsidRPr="00F83F5E">
        <w:rPr>
          <w:rFonts w:ascii="Times New Roman" w:hAnsi="Times New Roman" w:cs="Times New Roman"/>
          <w:sz w:val="24"/>
          <w:szCs w:val="24"/>
        </w:rPr>
        <w:t xml:space="preserve">, T., &amp; Swann, W. B., Jr. (2010). Do people embrace praise even when they feel unworthy? A review of critical tests of self-enhancement versus self-verification. </w:t>
      </w:r>
      <w:r w:rsidRPr="00F83F5E">
        <w:rPr>
          <w:rFonts w:ascii="Times New Roman" w:hAnsi="Times New Roman" w:cs="Times New Roman"/>
          <w:i/>
          <w:sz w:val="24"/>
          <w:szCs w:val="24"/>
        </w:rPr>
        <w:t>Personality and Social Psychology Review, 14</w:t>
      </w:r>
      <w:r w:rsidRPr="00F83F5E">
        <w:rPr>
          <w:rFonts w:ascii="Times New Roman" w:hAnsi="Times New Roman" w:cs="Times New Roman"/>
          <w:sz w:val="24"/>
          <w:szCs w:val="24"/>
        </w:rPr>
        <w:t xml:space="preserve">, 263-280.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://dx.doi.org/10.1177/1088868310365876</w:t>
      </w:r>
    </w:p>
    <w:p w14:paraId="4C0D43EE" w14:textId="767CB20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rPr>
        <w:t xml:space="preserve">Leary, M. R. (2007). Motivational and emotional aspects of the self. </w:t>
      </w:r>
      <w:r w:rsidRPr="00F83F5E">
        <w:rPr>
          <w:rFonts w:ascii="Times New Roman" w:hAnsi="Times New Roman" w:cs="Times New Roman"/>
          <w:i/>
          <w:sz w:val="24"/>
          <w:szCs w:val="24"/>
        </w:rPr>
        <w:t>Annual Review of Psychology</w:t>
      </w:r>
      <w:r w:rsidRPr="00F83F5E">
        <w:rPr>
          <w:rFonts w:ascii="Times New Roman" w:hAnsi="Times New Roman" w:cs="Times New Roman"/>
          <w:sz w:val="24"/>
          <w:szCs w:val="24"/>
        </w:rPr>
        <w:t xml:space="preserve">, </w:t>
      </w:r>
      <w:r w:rsidRPr="00F83F5E">
        <w:rPr>
          <w:rFonts w:ascii="Times New Roman" w:hAnsi="Times New Roman" w:cs="Times New Roman"/>
          <w:i/>
          <w:sz w:val="24"/>
          <w:szCs w:val="24"/>
        </w:rPr>
        <w:t>58</w:t>
      </w:r>
      <w:r w:rsidRPr="00F83F5E">
        <w:rPr>
          <w:rFonts w:ascii="Times New Roman" w:hAnsi="Times New Roman" w:cs="Times New Roman"/>
          <w:sz w:val="24"/>
          <w:szCs w:val="24"/>
        </w:rPr>
        <w:t>, 317-344.</w:t>
      </w:r>
      <w:ins w:id="308" w:author="Author">
        <w:r w:rsidR="003C1AC4" w:rsidRPr="00F83F5E">
          <w:rPr>
            <w:rFonts w:ascii="Times New Roman" w:hAnsi="Times New Roman" w:cs="Times New Roman"/>
            <w:sz w:val="24"/>
            <w:szCs w:val="24"/>
            <w:lang w:eastAsia="zh-CN"/>
          </w:rPr>
          <w:t xml:space="preserve"> </w:t>
        </w:r>
        <w:proofErr w:type="spellStart"/>
        <w:r w:rsidR="00D6558B" w:rsidRPr="00F83F5E">
          <w:rPr>
            <w:rFonts w:ascii="Times New Roman" w:hAnsi="Times New Roman" w:cs="Times New Roman"/>
            <w:color w:val="4C4C4C"/>
            <w:sz w:val="24"/>
            <w:szCs w:val="24"/>
            <w:shd w:val="clear" w:color="auto" w:fill="FFFFFF"/>
            <w:rPrChange w:id="309" w:author="Author">
              <w:rPr>
                <w:rFonts w:ascii="Verdana" w:hAnsi="Verdana"/>
                <w:color w:val="4C4C4C"/>
                <w:sz w:val="18"/>
                <w:szCs w:val="18"/>
                <w:shd w:val="clear" w:color="auto" w:fill="FFFFFF"/>
              </w:rPr>
            </w:rPrChange>
          </w:rPr>
          <w:t>doi:http</w:t>
        </w:r>
        <w:proofErr w:type="spellEnd"/>
        <w:r w:rsidR="00D6558B" w:rsidRPr="00F83F5E">
          <w:rPr>
            <w:rFonts w:ascii="Times New Roman" w:hAnsi="Times New Roman" w:cs="Times New Roman"/>
            <w:color w:val="4C4C4C"/>
            <w:sz w:val="24"/>
            <w:szCs w:val="24"/>
            <w:shd w:val="clear" w:color="auto" w:fill="FFFFFF"/>
            <w:rPrChange w:id="310" w:author="Author">
              <w:rPr>
                <w:rFonts w:ascii="Verdana" w:hAnsi="Verdana"/>
                <w:color w:val="4C4C4C"/>
                <w:sz w:val="18"/>
                <w:szCs w:val="18"/>
                <w:shd w:val="clear" w:color="auto" w:fill="FFFFFF"/>
              </w:rPr>
            </w:rPrChange>
          </w:rPr>
          <w:t>://dx.doi.org/10.1146/annurev.psych.58.110405.085658</w:t>
        </w:r>
      </w:ins>
    </w:p>
    <w:p w14:paraId="33F3CCE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311" w:author="Author">
            <w:rPr>
              <w:rFonts w:ascii="Times New Roman" w:hAnsi="Times New Roman" w:cs="Times New Roman"/>
              <w:i/>
              <w:iCs/>
              <w:color w:val="0070C0"/>
              <w:sz w:val="24"/>
              <w:szCs w:val="24"/>
              <w:lang w:eastAsia="zh-CN"/>
            </w:rPr>
          </w:rPrChange>
        </w:rPr>
      </w:pPr>
      <w:commentRangeStart w:id="312"/>
      <w:proofErr w:type="spellStart"/>
      <w:r w:rsidRPr="00F83F5E">
        <w:rPr>
          <w:rFonts w:ascii="Times New Roman" w:hAnsi="Times New Roman" w:cs="Times New Roman"/>
          <w:sz w:val="24"/>
          <w:szCs w:val="24"/>
          <w:rPrChange w:id="313" w:author="Author">
            <w:rPr>
              <w:rFonts w:ascii="Times New Roman" w:hAnsi="Times New Roman" w:cs="Times New Roman"/>
              <w:color w:val="0070C0"/>
              <w:sz w:val="24"/>
              <w:szCs w:val="24"/>
            </w:rPr>
          </w:rPrChange>
        </w:rPr>
        <w:t>Loranger</w:t>
      </w:r>
      <w:proofErr w:type="spellEnd"/>
      <w:r w:rsidRPr="00F83F5E">
        <w:rPr>
          <w:rFonts w:ascii="Times New Roman" w:hAnsi="Times New Roman" w:cs="Times New Roman"/>
          <w:sz w:val="24"/>
          <w:szCs w:val="24"/>
          <w:rPrChange w:id="314" w:author="Author">
            <w:rPr>
              <w:rFonts w:ascii="Times New Roman" w:hAnsi="Times New Roman" w:cs="Times New Roman"/>
              <w:color w:val="0070C0"/>
              <w:sz w:val="24"/>
              <w:szCs w:val="24"/>
            </w:rPr>
          </w:rPrChange>
        </w:rPr>
        <w:t xml:space="preserve">, A. W. (1999). </w:t>
      </w:r>
      <w:r w:rsidRPr="00F83F5E">
        <w:rPr>
          <w:rFonts w:ascii="Times New Roman" w:hAnsi="Times New Roman" w:cs="Times New Roman"/>
          <w:i/>
          <w:iCs/>
          <w:sz w:val="24"/>
          <w:szCs w:val="24"/>
          <w:rPrChange w:id="315" w:author="Author">
            <w:rPr>
              <w:rFonts w:ascii="Times New Roman" w:hAnsi="Times New Roman" w:cs="Times New Roman"/>
              <w:i/>
              <w:iCs/>
              <w:color w:val="0070C0"/>
              <w:sz w:val="24"/>
              <w:szCs w:val="24"/>
            </w:rPr>
          </w:rPrChange>
        </w:rPr>
        <w:t>IPDE: International personality disorder examination: DSM–IV and ICD-10 interviews</w:t>
      </w:r>
      <w:r w:rsidRPr="00F83F5E">
        <w:rPr>
          <w:rFonts w:ascii="Times New Roman" w:hAnsi="Times New Roman" w:cs="Times New Roman"/>
          <w:sz w:val="24"/>
          <w:szCs w:val="24"/>
          <w:rPrChange w:id="316" w:author="Author">
            <w:rPr>
              <w:rFonts w:ascii="Times New Roman" w:hAnsi="Times New Roman" w:cs="Times New Roman"/>
              <w:color w:val="0070C0"/>
              <w:sz w:val="24"/>
              <w:szCs w:val="24"/>
            </w:rPr>
          </w:rPrChange>
        </w:rPr>
        <w:t>. Odessa, FL: Psychological Assessment Resources.</w:t>
      </w:r>
      <w:commentRangeEnd w:id="312"/>
      <w:r w:rsidR="004671F3" w:rsidRPr="00F83F5E">
        <w:rPr>
          <w:rStyle w:val="CommentReference"/>
          <w:rFonts w:ascii="Times New Roman" w:hAnsi="Times New Roman" w:cs="Times New Roman"/>
          <w:sz w:val="24"/>
          <w:szCs w:val="24"/>
          <w:rPrChange w:id="317" w:author="Author">
            <w:rPr>
              <w:rStyle w:val="CommentReference"/>
            </w:rPr>
          </w:rPrChange>
        </w:rPr>
        <w:commentReference w:id="312"/>
      </w:r>
    </w:p>
    <w:p w14:paraId="2B09037A"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lastRenderedPageBreak/>
        <w:t>Mezulis</w:t>
      </w:r>
      <w:proofErr w:type="spellEnd"/>
      <w:r w:rsidRPr="00F83F5E">
        <w:rPr>
          <w:rFonts w:ascii="Times New Roman" w:hAnsi="Times New Roman" w:cs="Times New Roman"/>
          <w:sz w:val="24"/>
          <w:szCs w:val="24"/>
        </w:rPr>
        <w:t xml:space="preserve">, A. H., Abramson, L. Y., Hyde, J. S., &amp; </w:t>
      </w:r>
      <w:proofErr w:type="spellStart"/>
      <w:r w:rsidRPr="00F83F5E">
        <w:rPr>
          <w:rFonts w:ascii="Times New Roman" w:hAnsi="Times New Roman" w:cs="Times New Roman"/>
          <w:sz w:val="24"/>
          <w:szCs w:val="24"/>
        </w:rPr>
        <w:t>Hankin</w:t>
      </w:r>
      <w:proofErr w:type="spellEnd"/>
      <w:r w:rsidRPr="00F83F5E">
        <w:rPr>
          <w:rFonts w:ascii="Times New Roman" w:hAnsi="Times New Roman" w:cs="Times New Roman"/>
          <w:sz w:val="24"/>
          <w:szCs w:val="24"/>
        </w:rPr>
        <w:t>, B. L.</w:t>
      </w:r>
      <w:r w:rsidRPr="00846A6C">
        <w:rPr>
          <w:rFonts w:ascii="Times New Roman" w:hAnsi="Times New Roman" w:cs="Times New Roman"/>
          <w:sz w:val="24"/>
          <w:szCs w:val="24"/>
        </w:rPr>
        <w:t xml:space="preserve"> (2004). Is there a universal positivity bias in attributions? A meta-analytic review of individual, developmental, and cultural differences in the self-serving attributional bias.</w:t>
      </w:r>
      <w:r w:rsidRPr="008E7408">
        <w:rPr>
          <w:rFonts w:ascii="Times New Roman" w:hAnsi="Times New Roman" w:cs="Times New Roman"/>
          <w:i/>
          <w:iCs/>
          <w:sz w:val="24"/>
          <w:szCs w:val="24"/>
        </w:rPr>
        <w:t xml:space="preserve"> Psychological Bulletin, 130</w:t>
      </w:r>
      <w:r w:rsidRPr="008E7408">
        <w:rPr>
          <w:rFonts w:ascii="Times New Roman" w:hAnsi="Times New Roman" w:cs="Times New Roman"/>
          <w:sz w:val="24"/>
          <w:szCs w:val="24"/>
        </w:rPr>
        <w:t xml:space="preserve">(5), 711-747. </w:t>
      </w:r>
      <w:proofErr w:type="spellStart"/>
      <w:r w:rsidRPr="008E7408">
        <w:rPr>
          <w:rFonts w:ascii="Times New Roman" w:hAnsi="Times New Roman" w:cs="Times New Roman"/>
          <w:sz w:val="24"/>
          <w:szCs w:val="24"/>
        </w:rPr>
        <w:t>doi:http</w:t>
      </w:r>
      <w:proofErr w:type="spellEnd"/>
      <w:r w:rsidRPr="008E7408">
        <w:rPr>
          <w:rFonts w:ascii="Times New Roman" w:hAnsi="Times New Roman" w:cs="Times New Roman"/>
          <w:sz w:val="24"/>
          <w:szCs w:val="24"/>
        </w:rPr>
        <w:t>://dx.doi.org/10.1037/0033</w:t>
      </w:r>
      <w:r w:rsidRPr="00F83F5E">
        <w:rPr>
          <w:rFonts w:ascii="Times New Roman" w:hAnsi="Times New Roman" w:cs="Times New Roman"/>
          <w:sz w:val="24"/>
          <w:szCs w:val="24"/>
        </w:rPr>
        <w:t>-2909.130.5.711</w:t>
      </w:r>
    </w:p>
    <w:p w14:paraId="13D72A5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Miller, J. D. Campbell, W. K., Young, D. L., </w:t>
      </w:r>
      <w:proofErr w:type="spellStart"/>
      <w:r w:rsidRPr="00F83F5E">
        <w:rPr>
          <w:rFonts w:ascii="Times New Roman" w:hAnsi="Times New Roman" w:cs="Times New Roman"/>
          <w:sz w:val="24"/>
          <w:szCs w:val="24"/>
        </w:rPr>
        <w:t>Lakey</w:t>
      </w:r>
      <w:proofErr w:type="spellEnd"/>
      <w:r w:rsidRPr="00F83F5E">
        <w:rPr>
          <w:rFonts w:ascii="Times New Roman" w:hAnsi="Times New Roman" w:cs="Times New Roman"/>
          <w:sz w:val="24"/>
          <w:szCs w:val="24"/>
        </w:rPr>
        <w:t xml:space="preserve">, C. E., </w:t>
      </w:r>
      <w:proofErr w:type="spellStart"/>
      <w:r w:rsidRPr="00F83F5E">
        <w:rPr>
          <w:rFonts w:ascii="Times New Roman" w:hAnsi="Times New Roman" w:cs="Times New Roman"/>
          <w:sz w:val="24"/>
          <w:szCs w:val="24"/>
        </w:rPr>
        <w:t>Reidy</w:t>
      </w:r>
      <w:proofErr w:type="spellEnd"/>
      <w:r w:rsidRPr="00F83F5E">
        <w:rPr>
          <w:rFonts w:ascii="Times New Roman" w:hAnsi="Times New Roman" w:cs="Times New Roman"/>
          <w:sz w:val="24"/>
          <w:szCs w:val="24"/>
        </w:rPr>
        <w:t xml:space="preserve">, D. E., </w:t>
      </w:r>
      <w:proofErr w:type="spellStart"/>
      <w:r w:rsidRPr="00F83F5E">
        <w:rPr>
          <w:rFonts w:ascii="Times New Roman" w:hAnsi="Times New Roman" w:cs="Times New Roman"/>
          <w:sz w:val="24"/>
          <w:szCs w:val="24"/>
        </w:rPr>
        <w:t>Zeichner</w:t>
      </w:r>
      <w:proofErr w:type="spellEnd"/>
      <w:r w:rsidRPr="00F83F5E">
        <w:rPr>
          <w:rFonts w:ascii="Times New Roman" w:hAnsi="Times New Roman" w:cs="Times New Roman"/>
          <w:sz w:val="24"/>
          <w:szCs w:val="24"/>
        </w:rPr>
        <w:t xml:space="preserve">, A., &amp; Goodie, A. S. (2009). Journal of Personality, 77, 761-793.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10.1111/j.1467-6494.2009.00564.x</w:t>
      </w:r>
    </w:p>
    <w:p w14:paraId="407F852C" w14:textId="04D045A9"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Millon</w:t>
      </w:r>
      <w:proofErr w:type="spellEnd"/>
      <w:r w:rsidRPr="00F83F5E">
        <w:rPr>
          <w:rFonts w:ascii="Times New Roman" w:hAnsi="Times New Roman" w:cs="Times New Roman"/>
          <w:sz w:val="24"/>
          <w:szCs w:val="24"/>
        </w:rPr>
        <w:t xml:space="preserve">, T. (1990). The disorders of personality. In L. A. </w:t>
      </w:r>
      <w:proofErr w:type="spellStart"/>
      <w:r w:rsidRPr="00F83F5E">
        <w:rPr>
          <w:rFonts w:ascii="Times New Roman" w:hAnsi="Times New Roman" w:cs="Times New Roman"/>
          <w:sz w:val="24"/>
          <w:szCs w:val="24"/>
        </w:rPr>
        <w:t>Pervin</w:t>
      </w:r>
      <w:proofErr w:type="spellEnd"/>
      <w:r w:rsidRPr="00F83F5E">
        <w:rPr>
          <w:rFonts w:ascii="Times New Roman" w:hAnsi="Times New Roman" w:cs="Times New Roman"/>
          <w:sz w:val="24"/>
          <w:szCs w:val="24"/>
        </w:rPr>
        <w:t xml:space="preserve"> (Ed.), </w:t>
      </w:r>
      <w:r w:rsidRPr="00F83F5E">
        <w:rPr>
          <w:rFonts w:ascii="Times New Roman" w:hAnsi="Times New Roman" w:cs="Times New Roman"/>
          <w:i/>
          <w:sz w:val="24"/>
          <w:szCs w:val="24"/>
        </w:rPr>
        <w:t>Handbook of personality: Theory and research</w:t>
      </w:r>
      <w:r w:rsidRPr="00F83F5E">
        <w:rPr>
          <w:rFonts w:ascii="Times New Roman" w:hAnsi="Times New Roman" w:cs="Times New Roman"/>
          <w:sz w:val="24"/>
          <w:szCs w:val="24"/>
        </w:rPr>
        <w:t xml:space="preserve"> (pp. 339-370). New York, Guilford Press.</w:t>
      </w:r>
      <w:ins w:id="318" w:author="Author">
        <w:r w:rsidR="00873A17" w:rsidRPr="00F83F5E">
          <w:rPr>
            <w:rFonts w:ascii="Times New Roman" w:hAnsi="Times New Roman" w:cs="Times New Roman"/>
            <w:sz w:val="24"/>
            <w:szCs w:val="24"/>
            <w:lang w:eastAsia="zh-CN"/>
          </w:rPr>
          <w:t xml:space="preserve"> </w:t>
        </w:r>
        <w:r w:rsidR="00873A17" w:rsidRPr="00F83F5E">
          <w:rPr>
            <w:rFonts w:ascii="Times New Roman" w:hAnsi="Times New Roman" w:cs="Times New Roman"/>
            <w:color w:val="4C4C4C"/>
            <w:sz w:val="24"/>
            <w:szCs w:val="24"/>
            <w:shd w:val="clear" w:color="auto" w:fill="FFFFFF"/>
            <w:rPrChange w:id="319" w:author="Author">
              <w:rPr>
                <w:rFonts w:ascii="Verdana" w:hAnsi="Verdana"/>
                <w:color w:val="4C4C4C"/>
                <w:sz w:val="18"/>
                <w:szCs w:val="18"/>
                <w:shd w:val="clear" w:color="auto" w:fill="FFFFFF"/>
              </w:rPr>
            </w:rPrChange>
          </w:rPr>
          <w:t>Retrieved from http://search.proquest.com/docview/617866660?accountid=14553</w:t>
        </w:r>
        <w:r w:rsidR="00873A17" w:rsidRPr="00F83F5E">
          <w:rPr>
            <w:rStyle w:val="CommentReference"/>
            <w:rFonts w:ascii="Times New Roman" w:hAnsi="Times New Roman" w:cs="Times New Roman"/>
            <w:sz w:val="24"/>
            <w:szCs w:val="24"/>
            <w:rPrChange w:id="320" w:author="Author">
              <w:rPr>
                <w:rStyle w:val="CommentReference"/>
              </w:rPr>
            </w:rPrChange>
          </w:rPr>
          <w:t xml:space="preserve"> </w:t>
        </w:r>
      </w:ins>
    </w:p>
    <w:p w14:paraId="7724CCB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321" w:author="Author">
            <w:rPr>
              <w:rFonts w:ascii="Times New Roman" w:hAnsi="Times New Roman" w:cs="Times New Roman"/>
              <w:color w:val="0070C0"/>
              <w:sz w:val="24"/>
              <w:szCs w:val="24"/>
              <w:lang w:eastAsia="zh-CN"/>
            </w:rPr>
          </w:rPrChange>
        </w:rPr>
      </w:pPr>
      <w:commentRangeStart w:id="322"/>
      <w:proofErr w:type="spellStart"/>
      <w:r w:rsidRPr="00F83F5E">
        <w:rPr>
          <w:rFonts w:ascii="Times New Roman" w:hAnsi="Times New Roman" w:cs="Times New Roman"/>
          <w:sz w:val="24"/>
          <w:szCs w:val="24"/>
          <w:rPrChange w:id="323" w:author="Author">
            <w:rPr>
              <w:rFonts w:ascii="Times New Roman" w:hAnsi="Times New Roman" w:cs="Times New Roman"/>
              <w:color w:val="0070C0"/>
              <w:sz w:val="24"/>
              <w:szCs w:val="24"/>
            </w:rPr>
          </w:rPrChange>
        </w:rPr>
        <w:t>Millon</w:t>
      </w:r>
      <w:proofErr w:type="spellEnd"/>
      <w:r w:rsidRPr="00F83F5E">
        <w:rPr>
          <w:rFonts w:ascii="Times New Roman" w:hAnsi="Times New Roman" w:cs="Times New Roman"/>
          <w:sz w:val="24"/>
          <w:szCs w:val="24"/>
          <w:rPrChange w:id="324" w:author="Author">
            <w:rPr>
              <w:rFonts w:ascii="Times New Roman" w:hAnsi="Times New Roman" w:cs="Times New Roman"/>
              <w:color w:val="0070C0"/>
              <w:sz w:val="24"/>
              <w:szCs w:val="24"/>
            </w:rPr>
          </w:rPrChange>
        </w:rPr>
        <w:t xml:space="preserve">, T., </w:t>
      </w:r>
      <w:proofErr w:type="spellStart"/>
      <w:r w:rsidRPr="00F83F5E">
        <w:rPr>
          <w:rFonts w:ascii="Times New Roman" w:hAnsi="Times New Roman" w:cs="Times New Roman"/>
          <w:sz w:val="24"/>
          <w:szCs w:val="24"/>
          <w:rPrChange w:id="325" w:author="Author">
            <w:rPr>
              <w:rFonts w:ascii="Times New Roman" w:hAnsi="Times New Roman" w:cs="Times New Roman"/>
              <w:color w:val="0070C0"/>
              <w:sz w:val="24"/>
              <w:szCs w:val="24"/>
            </w:rPr>
          </w:rPrChange>
        </w:rPr>
        <w:t>Millon</w:t>
      </w:r>
      <w:proofErr w:type="spellEnd"/>
      <w:r w:rsidRPr="00F83F5E">
        <w:rPr>
          <w:rFonts w:ascii="Times New Roman" w:hAnsi="Times New Roman" w:cs="Times New Roman"/>
          <w:sz w:val="24"/>
          <w:szCs w:val="24"/>
          <w:rPrChange w:id="326" w:author="Author">
            <w:rPr>
              <w:rFonts w:ascii="Times New Roman" w:hAnsi="Times New Roman" w:cs="Times New Roman"/>
              <w:color w:val="0070C0"/>
              <w:sz w:val="24"/>
              <w:szCs w:val="24"/>
            </w:rPr>
          </w:rPrChange>
        </w:rPr>
        <w:t xml:space="preserve">, C., Davis, R., &amp; Grossman, S. (2006b). </w:t>
      </w:r>
      <w:proofErr w:type="spellStart"/>
      <w:r w:rsidRPr="00F83F5E">
        <w:rPr>
          <w:rFonts w:ascii="Times New Roman" w:hAnsi="Times New Roman" w:cs="Times New Roman"/>
          <w:i/>
          <w:iCs/>
          <w:sz w:val="24"/>
          <w:szCs w:val="24"/>
          <w:rPrChange w:id="327" w:author="Author">
            <w:rPr>
              <w:rFonts w:ascii="Times New Roman" w:hAnsi="Times New Roman" w:cs="Times New Roman"/>
              <w:i/>
              <w:iCs/>
              <w:color w:val="0070C0"/>
              <w:sz w:val="24"/>
              <w:szCs w:val="24"/>
            </w:rPr>
          </w:rPrChange>
        </w:rPr>
        <w:t>Millon</w:t>
      </w:r>
      <w:proofErr w:type="spellEnd"/>
      <w:r w:rsidRPr="00F83F5E">
        <w:rPr>
          <w:rFonts w:ascii="Times New Roman" w:hAnsi="Times New Roman" w:cs="Times New Roman"/>
          <w:i/>
          <w:iCs/>
          <w:sz w:val="24"/>
          <w:szCs w:val="24"/>
          <w:rPrChange w:id="328" w:author="Author">
            <w:rPr>
              <w:rFonts w:ascii="Times New Roman" w:hAnsi="Times New Roman" w:cs="Times New Roman"/>
              <w:i/>
              <w:iCs/>
              <w:color w:val="0070C0"/>
              <w:sz w:val="24"/>
              <w:szCs w:val="24"/>
            </w:rPr>
          </w:rPrChange>
        </w:rPr>
        <w:t xml:space="preserve"> clinical </w:t>
      </w:r>
      <w:proofErr w:type="spellStart"/>
      <w:r w:rsidRPr="00F83F5E">
        <w:rPr>
          <w:rFonts w:ascii="Times New Roman" w:hAnsi="Times New Roman" w:cs="Times New Roman"/>
          <w:i/>
          <w:iCs/>
          <w:sz w:val="24"/>
          <w:szCs w:val="24"/>
          <w:rPrChange w:id="329" w:author="Author">
            <w:rPr>
              <w:rFonts w:ascii="Times New Roman" w:hAnsi="Times New Roman" w:cs="Times New Roman"/>
              <w:i/>
              <w:iCs/>
              <w:color w:val="0070C0"/>
              <w:sz w:val="24"/>
              <w:szCs w:val="24"/>
            </w:rPr>
          </w:rPrChange>
        </w:rPr>
        <w:t>multiaxial</w:t>
      </w:r>
      <w:proofErr w:type="spellEnd"/>
      <w:r w:rsidRPr="00F83F5E">
        <w:rPr>
          <w:rFonts w:ascii="Times New Roman" w:hAnsi="Times New Roman" w:cs="Times New Roman"/>
          <w:i/>
          <w:iCs/>
          <w:sz w:val="24"/>
          <w:szCs w:val="24"/>
          <w:rPrChange w:id="330" w:author="Author">
            <w:rPr>
              <w:rFonts w:ascii="Times New Roman" w:hAnsi="Times New Roman" w:cs="Times New Roman"/>
              <w:i/>
              <w:iCs/>
              <w:color w:val="0070C0"/>
              <w:sz w:val="24"/>
              <w:szCs w:val="24"/>
            </w:rPr>
          </w:rPrChange>
        </w:rPr>
        <w:t xml:space="preserve"> inventory-III manual</w:t>
      </w:r>
      <w:r w:rsidRPr="00F83F5E">
        <w:rPr>
          <w:rFonts w:ascii="Times New Roman" w:hAnsi="Times New Roman" w:cs="Times New Roman"/>
          <w:sz w:val="24"/>
          <w:szCs w:val="24"/>
          <w:rPrChange w:id="331" w:author="Author">
            <w:rPr>
              <w:rFonts w:ascii="Times New Roman" w:hAnsi="Times New Roman" w:cs="Times New Roman"/>
              <w:color w:val="0070C0"/>
              <w:sz w:val="24"/>
              <w:szCs w:val="24"/>
            </w:rPr>
          </w:rPrChange>
        </w:rPr>
        <w:t>. Minneapolis, MN: Pearson Assessments.</w:t>
      </w:r>
      <w:commentRangeEnd w:id="322"/>
      <w:r w:rsidR="001559D8" w:rsidRPr="00F83F5E">
        <w:rPr>
          <w:rStyle w:val="CommentReference"/>
          <w:rFonts w:ascii="Times New Roman" w:hAnsi="Times New Roman" w:cs="Times New Roman"/>
          <w:sz w:val="24"/>
          <w:szCs w:val="24"/>
          <w:rPrChange w:id="332" w:author="Author">
            <w:rPr>
              <w:rStyle w:val="CommentReference"/>
            </w:rPr>
          </w:rPrChange>
        </w:rPr>
        <w:commentReference w:id="322"/>
      </w:r>
    </w:p>
    <w:p w14:paraId="59CE5940" w14:textId="58900349"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Morf</w:t>
      </w:r>
      <w:proofErr w:type="spellEnd"/>
      <w:r w:rsidRPr="00F83F5E">
        <w:rPr>
          <w:rFonts w:ascii="Times New Roman" w:hAnsi="Times New Roman" w:cs="Times New Roman"/>
          <w:sz w:val="24"/>
          <w:szCs w:val="24"/>
        </w:rPr>
        <w:t xml:space="preserve">, C. C., Horvath, S., &amp; </w:t>
      </w:r>
      <w:proofErr w:type="spellStart"/>
      <w:r w:rsidRPr="00F83F5E">
        <w:rPr>
          <w:rFonts w:ascii="Times New Roman" w:hAnsi="Times New Roman" w:cs="Times New Roman"/>
          <w:sz w:val="24"/>
          <w:szCs w:val="24"/>
        </w:rPr>
        <w:t>Torchetti</w:t>
      </w:r>
      <w:proofErr w:type="spellEnd"/>
      <w:r w:rsidRPr="00F83F5E">
        <w:rPr>
          <w:rFonts w:ascii="Times New Roman" w:hAnsi="Times New Roman" w:cs="Times New Roman"/>
          <w:sz w:val="24"/>
          <w:szCs w:val="24"/>
        </w:rPr>
        <w:t>, L. (2011). Narcissistic self-enhancement: Tales of (successful?) sel</w:t>
      </w:r>
      <w:r w:rsidRPr="00846A6C">
        <w:rPr>
          <w:rFonts w:ascii="Times New Roman" w:hAnsi="Times New Roman" w:cs="Times New Roman"/>
          <w:sz w:val="24"/>
          <w:szCs w:val="24"/>
        </w:rPr>
        <w:t xml:space="preserve">f-portrayal. </w:t>
      </w:r>
      <w:r w:rsidRPr="008E7408">
        <w:rPr>
          <w:rFonts w:ascii="Times New Roman" w:hAnsi="Times New Roman" w:cs="Times New Roman"/>
          <w:sz w:val="24"/>
          <w:szCs w:val="24"/>
        </w:rPr>
        <w:t xml:space="preserve">In M. D. </w:t>
      </w:r>
      <w:proofErr w:type="spellStart"/>
      <w:r w:rsidRPr="008E7408">
        <w:rPr>
          <w:rFonts w:ascii="Times New Roman" w:hAnsi="Times New Roman" w:cs="Times New Roman"/>
          <w:sz w:val="24"/>
          <w:szCs w:val="24"/>
        </w:rPr>
        <w:t>Alicke</w:t>
      </w:r>
      <w:proofErr w:type="spellEnd"/>
      <w:r w:rsidRPr="008E7408">
        <w:rPr>
          <w:rFonts w:ascii="Times New Roman" w:hAnsi="Times New Roman" w:cs="Times New Roman"/>
          <w:sz w:val="24"/>
          <w:szCs w:val="24"/>
        </w:rPr>
        <w:t xml:space="preserve"> &amp; C. </w:t>
      </w:r>
      <w:proofErr w:type="spellStart"/>
      <w:r w:rsidRPr="008E7408">
        <w:rPr>
          <w:rFonts w:ascii="Times New Roman" w:hAnsi="Times New Roman" w:cs="Times New Roman"/>
          <w:sz w:val="24"/>
          <w:szCs w:val="24"/>
        </w:rPr>
        <w:t>Sedikides</w:t>
      </w:r>
      <w:proofErr w:type="spellEnd"/>
      <w:r w:rsidRPr="008E7408">
        <w:rPr>
          <w:rFonts w:ascii="Times New Roman" w:hAnsi="Times New Roman" w:cs="Times New Roman"/>
          <w:sz w:val="24"/>
          <w:szCs w:val="24"/>
        </w:rPr>
        <w:t xml:space="preserve"> (Eds.), </w:t>
      </w:r>
      <w:r w:rsidRPr="008E7408">
        <w:rPr>
          <w:rFonts w:ascii="Times New Roman" w:hAnsi="Times New Roman" w:cs="Times New Roman"/>
          <w:i/>
          <w:iCs/>
          <w:sz w:val="24"/>
          <w:szCs w:val="24"/>
        </w:rPr>
        <w:t>Handbook of self-enhancement and self-protection.</w:t>
      </w:r>
      <w:r w:rsidRPr="00F83F5E">
        <w:rPr>
          <w:rFonts w:ascii="Times New Roman" w:hAnsi="Times New Roman" w:cs="Times New Roman"/>
          <w:sz w:val="24"/>
          <w:szCs w:val="24"/>
        </w:rPr>
        <w:t xml:space="preserve"> (pp. 399-424) Guilford Press, New York, NY. Retrieved from </w:t>
      </w:r>
      <w:r w:rsidR="00AF2075" w:rsidRPr="00F83F5E">
        <w:rPr>
          <w:rFonts w:ascii="Times New Roman" w:hAnsi="Times New Roman" w:cs="Times New Roman"/>
          <w:sz w:val="24"/>
          <w:szCs w:val="24"/>
        </w:rPr>
        <w:t>http://search.proquest.com/docview/870549727?accountid=14553</w:t>
      </w:r>
    </w:p>
    <w:p w14:paraId="5C42E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Morf</w:t>
      </w:r>
      <w:proofErr w:type="spellEnd"/>
      <w:r w:rsidRPr="00F83F5E">
        <w:rPr>
          <w:rFonts w:ascii="Times New Roman" w:hAnsi="Times New Roman" w:cs="Times New Roman"/>
          <w:sz w:val="24"/>
          <w:szCs w:val="24"/>
        </w:rPr>
        <w:t xml:space="preserve">, C. C., &amp; </w:t>
      </w:r>
      <w:proofErr w:type="spellStart"/>
      <w:r w:rsidRPr="00F83F5E">
        <w:rPr>
          <w:rFonts w:ascii="Times New Roman" w:hAnsi="Times New Roman" w:cs="Times New Roman"/>
          <w:sz w:val="24"/>
          <w:szCs w:val="24"/>
        </w:rPr>
        <w:t>Rhodewalt</w:t>
      </w:r>
      <w:proofErr w:type="spellEnd"/>
      <w:r w:rsidRPr="00F83F5E">
        <w:rPr>
          <w:rFonts w:ascii="Times New Roman" w:hAnsi="Times New Roman" w:cs="Times New Roman"/>
          <w:sz w:val="24"/>
          <w:szCs w:val="24"/>
        </w:rPr>
        <w:t xml:space="preserve">, F. (2001). Unraveling the paradoxes of narcissism: A dynamic self-regulatory processing model.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177-196.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://dx.doi.org/10.1207/S15327965PLI1204_1</w:t>
      </w:r>
    </w:p>
    <w:p w14:paraId="0D61FC3B"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hAnsi="Times New Roman" w:cs="Times New Roman"/>
          <w:sz w:val="24"/>
          <w:szCs w:val="24"/>
          <w:shd w:val="clear" w:color="auto" w:fill="FFFFFF"/>
          <w:lang w:eastAsia="zh-CN"/>
          <w:rPrChange w:id="333" w:author="Author">
            <w:rPr>
              <w:rFonts w:ascii="Times New Roman" w:hAnsi="Times New Roman" w:cs="Times New Roman"/>
              <w:color w:val="4C4C4C"/>
              <w:sz w:val="24"/>
              <w:szCs w:val="24"/>
              <w:shd w:val="clear" w:color="auto" w:fill="FFFFFF"/>
              <w:lang w:eastAsia="zh-CN"/>
            </w:rPr>
          </w:rPrChange>
        </w:rPr>
        <w:t>*</w:t>
      </w:r>
      <w:proofErr w:type="spellStart"/>
      <w:r w:rsidRPr="00F83F5E">
        <w:rPr>
          <w:rFonts w:ascii="Times New Roman" w:hAnsi="Times New Roman" w:cs="Times New Roman"/>
          <w:sz w:val="24"/>
          <w:szCs w:val="24"/>
          <w:shd w:val="clear" w:color="auto" w:fill="FFFFFF"/>
          <w:rPrChange w:id="334" w:author="Author">
            <w:rPr>
              <w:rFonts w:ascii="Times New Roman" w:hAnsi="Times New Roman" w:cs="Times New Roman"/>
              <w:color w:val="4C4C4C"/>
              <w:sz w:val="24"/>
              <w:szCs w:val="24"/>
              <w:shd w:val="clear" w:color="auto" w:fill="FFFFFF"/>
            </w:rPr>
          </w:rPrChange>
        </w:rPr>
        <w:t>Nehrig</w:t>
      </w:r>
      <w:proofErr w:type="spellEnd"/>
      <w:r w:rsidRPr="00F83F5E">
        <w:rPr>
          <w:rFonts w:ascii="Times New Roman" w:hAnsi="Times New Roman" w:cs="Times New Roman"/>
          <w:sz w:val="24"/>
          <w:szCs w:val="24"/>
          <w:shd w:val="clear" w:color="auto" w:fill="FFFFFF"/>
          <w:rPrChange w:id="335" w:author="Author">
            <w:rPr>
              <w:rFonts w:ascii="Times New Roman" w:hAnsi="Times New Roman" w:cs="Times New Roman"/>
              <w:color w:val="4C4C4C"/>
              <w:sz w:val="24"/>
              <w:szCs w:val="24"/>
              <w:shd w:val="clear" w:color="auto" w:fill="FFFFFF"/>
            </w:rPr>
          </w:rPrChange>
        </w:rPr>
        <w:t>, N. (2015).</w:t>
      </w:r>
      <w:r w:rsidRPr="00F83F5E">
        <w:rPr>
          <w:rStyle w:val="apple-converted-space"/>
          <w:rFonts w:ascii="Times New Roman" w:hAnsi="Times New Roman" w:cs="Times New Roman"/>
          <w:sz w:val="24"/>
          <w:szCs w:val="24"/>
          <w:shd w:val="clear" w:color="auto" w:fill="FFFFFF"/>
          <w:rPrChange w:id="336" w:author="Author">
            <w:rPr>
              <w:rStyle w:val="apple-converted-space"/>
              <w:rFonts w:ascii="Times New Roman" w:hAnsi="Times New Roman" w:cs="Times New Roman"/>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37" w:author="Author">
            <w:rPr>
              <w:rFonts w:ascii="Times New Roman" w:hAnsi="Times New Roman" w:cs="Times New Roman"/>
              <w:i/>
              <w:iCs/>
              <w:color w:val="4C4C4C"/>
              <w:sz w:val="24"/>
              <w:szCs w:val="24"/>
              <w:shd w:val="clear" w:color="auto" w:fill="FFFFFF"/>
            </w:rPr>
          </w:rPrChange>
        </w:rPr>
        <w:t>Self-reported mental health of narcissists: Illusion or reality</w:t>
      </w:r>
      <w:proofErr w:type="gramStart"/>
      <w:r w:rsidRPr="00F83F5E">
        <w:rPr>
          <w:rFonts w:ascii="Times New Roman" w:hAnsi="Times New Roman" w:cs="Times New Roman"/>
          <w:i/>
          <w:iCs/>
          <w:sz w:val="24"/>
          <w:szCs w:val="24"/>
          <w:shd w:val="clear" w:color="auto" w:fill="FFFFFF"/>
          <w:rPrChange w:id="338" w:author="Author">
            <w:rPr>
              <w:rFonts w:ascii="Times New Roman" w:hAnsi="Times New Roman" w:cs="Times New Roman"/>
              <w:i/>
              <w:iCs/>
              <w:color w:val="4C4C4C"/>
              <w:sz w:val="24"/>
              <w:szCs w:val="24"/>
              <w:shd w:val="clear" w:color="auto" w:fill="FFFFFF"/>
            </w:rPr>
          </w:rPrChange>
        </w:rPr>
        <w:t>?</w:t>
      </w:r>
      <w:r w:rsidRPr="00F83F5E">
        <w:rPr>
          <w:rFonts w:ascii="Times New Roman" w:hAnsi="Times New Roman" w:cs="Times New Roman"/>
          <w:sz w:val="24"/>
          <w:szCs w:val="24"/>
          <w:shd w:val="clear" w:color="auto" w:fill="FFFFFF"/>
          <w:rPrChange w:id="339" w:author="Author">
            <w:rPr>
              <w:rFonts w:ascii="Times New Roman" w:hAnsi="Times New Roman" w:cs="Times New Roman"/>
              <w:color w:val="4C4C4C"/>
              <w:sz w:val="24"/>
              <w:szCs w:val="24"/>
              <w:shd w:val="clear" w:color="auto" w:fill="FFFFFF"/>
            </w:rPr>
          </w:rPrChange>
        </w:rPr>
        <w:t>(</w:t>
      </w:r>
      <w:proofErr w:type="gramEnd"/>
      <w:r w:rsidRPr="00F83F5E">
        <w:rPr>
          <w:rFonts w:ascii="Times New Roman" w:hAnsi="Times New Roman" w:cs="Times New Roman"/>
          <w:sz w:val="24"/>
          <w:szCs w:val="24"/>
          <w:shd w:val="clear" w:color="auto" w:fill="FFFFFF"/>
          <w:rPrChange w:id="340" w:author="Author">
            <w:rPr>
              <w:rFonts w:ascii="Times New Roman" w:hAnsi="Times New Roman" w:cs="Times New Roman"/>
              <w:color w:val="4C4C4C"/>
              <w:sz w:val="24"/>
              <w:szCs w:val="24"/>
              <w:shd w:val="clear" w:color="auto" w:fill="FFFFFF"/>
            </w:rPr>
          </w:rPrChange>
        </w:rPr>
        <w:t xml:space="preserve">Order No. AAI3579848). Available from </w:t>
      </w:r>
      <w:proofErr w:type="spellStart"/>
      <w:r w:rsidRPr="00F83F5E">
        <w:rPr>
          <w:rFonts w:ascii="Times New Roman" w:hAnsi="Times New Roman" w:cs="Times New Roman"/>
          <w:sz w:val="24"/>
          <w:szCs w:val="24"/>
          <w:shd w:val="clear" w:color="auto" w:fill="FFFFFF"/>
          <w:rPrChange w:id="341" w:author="Author">
            <w:rPr>
              <w:rFonts w:ascii="Times New Roman" w:hAnsi="Times New Roman" w:cs="Times New Roman"/>
              <w:color w:val="4C4C4C"/>
              <w:sz w:val="24"/>
              <w:szCs w:val="24"/>
              <w:shd w:val="clear" w:color="auto" w:fill="FFFFFF"/>
            </w:rPr>
          </w:rPrChange>
        </w:rPr>
        <w:t>PsycINFO</w:t>
      </w:r>
      <w:proofErr w:type="spellEnd"/>
      <w:r w:rsidRPr="00F83F5E">
        <w:rPr>
          <w:rFonts w:ascii="Times New Roman" w:hAnsi="Times New Roman" w:cs="Times New Roman"/>
          <w:sz w:val="24"/>
          <w:szCs w:val="24"/>
          <w:shd w:val="clear" w:color="auto" w:fill="FFFFFF"/>
          <w:rPrChange w:id="342" w:author="Author">
            <w:rPr>
              <w:rFonts w:ascii="Times New Roman" w:hAnsi="Times New Roman" w:cs="Times New Roman"/>
              <w:color w:val="4C4C4C"/>
              <w:sz w:val="24"/>
              <w:szCs w:val="24"/>
              <w:shd w:val="clear" w:color="auto" w:fill="FFFFFF"/>
            </w:rPr>
          </w:rPrChange>
        </w:rPr>
        <w:t>. (1648596703; 2015-99020-461). Retrieved from http://search.proquest.com/docview/1648596703?accountid=14553</w:t>
      </w:r>
    </w:p>
    <w:p w14:paraId="03162274" w14:textId="7A2895C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hAnsi="Times New Roman" w:cs="Times New Roman"/>
          <w:sz w:val="24"/>
          <w:szCs w:val="24"/>
        </w:rPr>
        <w:t>*</w:t>
      </w:r>
      <w:proofErr w:type="spellStart"/>
      <w:r w:rsidRPr="00846A6C">
        <w:rPr>
          <w:rFonts w:ascii="Times New Roman" w:hAnsi="Times New Roman" w:cs="Times New Roman"/>
          <w:sz w:val="24"/>
          <w:szCs w:val="24"/>
        </w:rPr>
        <w:t>Nùnez</w:t>
      </w:r>
      <w:proofErr w:type="spellEnd"/>
      <w:r w:rsidRPr="00846A6C">
        <w:rPr>
          <w:rFonts w:ascii="Times New Roman" w:hAnsi="Times New Roman" w:cs="Times New Roman"/>
          <w:sz w:val="24"/>
          <w:szCs w:val="24"/>
        </w:rPr>
        <w:t xml:space="preserve">, Y. T. (2007). Self-evaluation and functioning. </w:t>
      </w:r>
      <w:r w:rsidRPr="008E7408">
        <w:rPr>
          <w:rFonts w:ascii="Times New Roman" w:eastAsia="Times New Roman" w:hAnsi="Times New Roman" w:cs="Times New Roman"/>
          <w:sz w:val="24"/>
          <w:szCs w:val="24"/>
        </w:rPr>
        <w:t xml:space="preserve">(Doctoral dissertation). Retrieved from </w:t>
      </w:r>
      <w:r w:rsidRPr="00F83F5E">
        <w:rPr>
          <w:rFonts w:ascii="Times New Roman" w:hAnsi="Times New Roman" w:cs="Times New Roman"/>
          <w:iCs/>
          <w:sz w:val="24"/>
          <w:szCs w:val="24"/>
        </w:rPr>
        <w:lastRenderedPageBreak/>
        <w:t>ProQuest Dissertations and Theses.</w:t>
      </w:r>
      <w:r w:rsidRPr="00F83F5E">
        <w:rPr>
          <w:rFonts w:ascii="Times New Roman" w:hAnsi="Times New Roman" w:cs="Times New Roman"/>
          <w:i/>
          <w:iCs/>
          <w:sz w:val="24"/>
          <w:szCs w:val="24"/>
        </w:rPr>
        <w:t xml:space="preserve"> </w:t>
      </w:r>
      <w:r w:rsidRPr="00F83F5E">
        <w:rPr>
          <w:rFonts w:ascii="Times New Roman" w:hAnsi="Times New Roman" w:cs="Times New Roman"/>
          <w:iCs/>
          <w:sz w:val="24"/>
          <w:szCs w:val="24"/>
        </w:rPr>
        <w:t xml:space="preserve">(Accession Order No. </w:t>
      </w:r>
      <w:r w:rsidRPr="00F83F5E">
        <w:rPr>
          <w:rFonts w:ascii="Times New Roman" w:hAnsi="Times New Roman" w:cs="Times New Roman"/>
          <w:sz w:val="24"/>
          <w:szCs w:val="24"/>
        </w:rPr>
        <w:t>3285793)</w:t>
      </w:r>
      <w:ins w:id="343" w:author="Author">
        <w:r w:rsidR="00F60126" w:rsidRPr="00F60126">
          <w:rPr>
            <w:rFonts w:ascii="Times New Roman" w:hAnsi="Times New Roman" w:cs="Times New Roman"/>
            <w:sz w:val="24"/>
            <w:szCs w:val="24"/>
            <w:lang w:eastAsia="zh-CN"/>
          </w:rPr>
          <w:t xml:space="preserve">. </w:t>
        </w:r>
        <w:r w:rsidR="00F60126" w:rsidRPr="00F60126">
          <w:rPr>
            <w:rFonts w:ascii="Times New Roman" w:hAnsi="Times New Roman" w:cs="Times New Roman"/>
            <w:color w:val="4C4C4C"/>
            <w:sz w:val="24"/>
            <w:szCs w:val="24"/>
            <w:shd w:val="clear" w:color="auto" w:fill="FFFFFF"/>
            <w:rPrChange w:id="344" w:author="Author">
              <w:rPr>
                <w:rFonts w:ascii="Verdana" w:hAnsi="Verdana"/>
                <w:color w:val="4C4C4C"/>
                <w:sz w:val="18"/>
                <w:szCs w:val="18"/>
                <w:shd w:val="clear" w:color="auto" w:fill="FFFFFF"/>
              </w:rPr>
            </w:rPrChange>
          </w:rPr>
          <w:t>Retrieved from http://search.proquest.com/docview/621726364?accountid=14553</w:t>
        </w:r>
      </w:ins>
    </w:p>
    <w:p w14:paraId="5DD3F9C9" w14:textId="77777777" w:rsidR="00C419EF" w:rsidRPr="007E6422" w:rsidRDefault="00C419EF" w:rsidP="00C419EF">
      <w:pPr>
        <w:pStyle w:val="NoSpacing"/>
        <w:widowControl w:val="0"/>
        <w:spacing w:line="480" w:lineRule="auto"/>
        <w:ind w:left="720" w:hanging="720"/>
        <w:rPr>
          <w:rStyle w:val="Hyperlink"/>
          <w:rFonts w:ascii="Times New Roman" w:hAnsi="Times New Roman" w:cs="Times New Roman"/>
          <w:color w:val="auto"/>
          <w:sz w:val="24"/>
          <w:szCs w:val="24"/>
          <w:lang w:eastAsia="zh-CN"/>
        </w:rPr>
      </w:pPr>
      <w:moveToRangeStart w:id="345" w:author="Author" w:name="move420792939"/>
      <w:moveTo w:id="346" w:author="Author">
        <w:r w:rsidRPr="007E6422">
          <w:rPr>
            <w:rFonts w:ascii="Times New Roman" w:hAnsi="Times New Roman" w:cs="Times New Roman"/>
            <w:sz w:val="24"/>
            <w:szCs w:val="24"/>
          </w:rPr>
          <w:t xml:space="preserve">O’Brien, M. L. (1987). Examining the dimensionality of pathological narcissism: Factor analysis and construct validity of the O’Brien Multiphasic Narcissism Inventory. </w:t>
        </w:r>
        <w:r w:rsidRPr="007E6422">
          <w:rPr>
            <w:rFonts w:ascii="Times New Roman" w:hAnsi="Times New Roman" w:cs="Times New Roman"/>
            <w:i/>
            <w:iCs/>
            <w:sz w:val="24"/>
            <w:szCs w:val="24"/>
          </w:rPr>
          <w:t xml:space="preserve">Psychological Reports, 61, </w:t>
        </w:r>
        <w:r w:rsidRPr="007E6422">
          <w:rPr>
            <w:rFonts w:ascii="Times New Roman" w:hAnsi="Times New Roman" w:cs="Times New Roman"/>
            <w:sz w:val="24"/>
            <w:szCs w:val="24"/>
          </w:rPr>
          <w:t xml:space="preserve">499–510. </w:t>
        </w:r>
        <w:r w:rsidRPr="007E6422">
          <w:fldChar w:fldCharType="begin"/>
        </w:r>
        <w:r w:rsidRPr="007E6422">
          <w:rPr>
            <w:rFonts w:ascii="Times New Roman" w:hAnsi="Times New Roman" w:cs="Times New Roman"/>
            <w:sz w:val="24"/>
            <w:szCs w:val="24"/>
          </w:rPr>
          <w:instrText xml:space="preserve"> HYPERLINK "http://dx.doi.org/10.2466/pr0.1987.61.2.499" </w:instrText>
        </w:r>
        <w:r w:rsidRPr="007E6422">
          <w:fldChar w:fldCharType="separate"/>
        </w:r>
        <w:r w:rsidRPr="007E6422">
          <w:rPr>
            <w:rStyle w:val="Hyperlink"/>
            <w:rFonts w:ascii="Times New Roman" w:hAnsi="Times New Roman" w:cs="Times New Roman"/>
            <w:color w:val="auto"/>
            <w:sz w:val="24"/>
            <w:szCs w:val="24"/>
          </w:rPr>
          <w:t>http://dx.doi.org/10.2466/pr0.1987.61.2.499</w:t>
        </w:r>
        <w:r w:rsidRPr="007E6422">
          <w:rPr>
            <w:rStyle w:val="Hyperlink"/>
            <w:rFonts w:ascii="Times New Roman" w:hAnsi="Times New Roman" w:cs="Times New Roman"/>
            <w:color w:val="auto"/>
            <w:sz w:val="24"/>
            <w:szCs w:val="24"/>
          </w:rPr>
          <w:fldChar w:fldCharType="end"/>
        </w:r>
      </w:moveTo>
    </w:p>
    <w:moveToRangeEnd w:id="345"/>
    <w:p w14:paraId="03346667"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Oltmanns</w:t>
      </w:r>
      <w:proofErr w:type="spellEnd"/>
      <w:r w:rsidRPr="00F83F5E">
        <w:rPr>
          <w:rFonts w:ascii="Times New Roman" w:eastAsia="Times New Roman" w:hAnsi="Times New Roman" w:cs="Times New Roman"/>
          <w:sz w:val="24"/>
          <w:szCs w:val="24"/>
        </w:rPr>
        <w:t xml:space="preserve">, T. F., Friedman, J. N. W., Fiedler, E. R., &amp; </w:t>
      </w:r>
      <w:proofErr w:type="spellStart"/>
      <w:r w:rsidRPr="00F83F5E">
        <w:rPr>
          <w:rFonts w:ascii="Times New Roman" w:eastAsia="Times New Roman" w:hAnsi="Times New Roman" w:cs="Times New Roman"/>
          <w:sz w:val="24"/>
          <w:szCs w:val="24"/>
        </w:rPr>
        <w:t>Turkheimer</w:t>
      </w:r>
      <w:proofErr w:type="spellEnd"/>
      <w:r w:rsidRPr="00F83F5E">
        <w:rPr>
          <w:rFonts w:ascii="Times New Roman" w:eastAsia="Times New Roman" w:hAnsi="Times New Roman" w:cs="Times New Roman"/>
          <w:sz w:val="24"/>
          <w:szCs w:val="24"/>
        </w:rPr>
        <w:t>, E. (2004). Perceptions of people with personality disorders based on thin slices of behavior.</w:t>
      </w:r>
      <w:r w:rsidRPr="00F83F5E">
        <w:rPr>
          <w:rFonts w:ascii="Times New Roman" w:eastAsia="Times New Roman" w:hAnsi="Times New Roman" w:cs="Times New Roman"/>
          <w:i/>
          <w:iCs/>
          <w:sz w:val="24"/>
          <w:szCs w:val="24"/>
        </w:rPr>
        <w:t xml:space="preserve"> Journal of Research in Personality, 38</w:t>
      </w:r>
      <w:r w:rsidRPr="00F83F5E">
        <w:rPr>
          <w:rFonts w:ascii="Times New Roman" w:eastAsia="Times New Roman" w:hAnsi="Times New Roman" w:cs="Times New Roman"/>
          <w:sz w:val="24"/>
          <w:szCs w:val="24"/>
        </w:rPr>
        <w:t xml:space="preserve">(3), 216-229. </w:t>
      </w:r>
    </w:p>
    <w:p w14:paraId="0C4941FC" w14:textId="77777777" w:rsidR="008516CD" w:rsidRPr="00F83F5E"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://dx.doi.org/10.1016/S0092-</w:t>
      </w:r>
      <w:proofErr w:type="gramStart"/>
      <w:r w:rsidRPr="00F83F5E">
        <w:rPr>
          <w:rFonts w:ascii="Times New Roman" w:eastAsia="Times New Roman" w:hAnsi="Times New Roman" w:cs="Times New Roman"/>
          <w:sz w:val="24"/>
          <w:szCs w:val="24"/>
        </w:rPr>
        <w:t>6566(</w:t>
      </w:r>
      <w:proofErr w:type="gramEnd"/>
      <w:r w:rsidRPr="00F83F5E">
        <w:rPr>
          <w:rFonts w:ascii="Times New Roman" w:eastAsia="Times New Roman" w:hAnsi="Times New Roman" w:cs="Times New Roman"/>
          <w:sz w:val="24"/>
          <w:szCs w:val="24"/>
        </w:rPr>
        <w:t>03)00066-7</w:t>
      </w:r>
    </w:p>
    <w:p w14:paraId="71750C5F" w14:textId="33C669C2" w:rsidR="008516CD" w:rsidRPr="00F83F5E" w:rsidDel="00C419EF"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347" w:author="Author">
            <w:rPr>
              <w:rStyle w:val="Hyperlink"/>
              <w:rFonts w:ascii="Times New Roman" w:hAnsi="Times New Roman" w:cs="Times New Roman"/>
              <w:color w:val="0070C0"/>
              <w:sz w:val="24"/>
              <w:szCs w:val="24"/>
              <w:lang w:eastAsia="zh-CN"/>
            </w:rPr>
          </w:rPrChange>
        </w:rPr>
      </w:pPr>
      <w:moveFromRangeStart w:id="348" w:author="Author" w:name="move420792939"/>
      <w:moveFrom w:id="349" w:author="Author">
        <w:r w:rsidRPr="00F83F5E" w:rsidDel="00C419EF">
          <w:rPr>
            <w:rFonts w:ascii="Times New Roman" w:hAnsi="Times New Roman" w:cs="Times New Roman"/>
            <w:sz w:val="24"/>
            <w:szCs w:val="24"/>
            <w:rPrChange w:id="350" w:author="Author">
              <w:rPr>
                <w:rFonts w:ascii="Times New Roman" w:hAnsi="Times New Roman" w:cs="Times New Roman"/>
                <w:color w:val="0070C0"/>
                <w:sz w:val="24"/>
                <w:szCs w:val="24"/>
                <w:u w:val="single"/>
              </w:rPr>
            </w:rPrChange>
          </w:rPr>
          <w:t xml:space="preserve">O’Brien, M. L. (1987). Examining the dimensionality of pathological narcissism: Factor analysis and construct validity of the O’Brien Multiphasic Narcissism Inventory. </w:t>
        </w:r>
        <w:r w:rsidRPr="00F83F5E" w:rsidDel="00C419EF">
          <w:rPr>
            <w:rFonts w:ascii="Times New Roman" w:hAnsi="Times New Roman" w:cs="Times New Roman"/>
            <w:i/>
            <w:iCs/>
            <w:sz w:val="24"/>
            <w:szCs w:val="24"/>
            <w:rPrChange w:id="351" w:author="Author">
              <w:rPr>
                <w:rFonts w:ascii="Times New Roman" w:hAnsi="Times New Roman" w:cs="Times New Roman"/>
                <w:i/>
                <w:iCs/>
                <w:color w:val="0070C0"/>
                <w:sz w:val="24"/>
                <w:szCs w:val="24"/>
              </w:rPr>
            </w:rPrChange>
          </w:rPr>
          <w:t xml:space="preserve">Psychological Reports, 61, </w:t>
        </w:r>
        <w:r w:rsidRPr="00F83F5E" w:rsidDel="00C419EF">
          <w:rPr>
            <w:rFonts w:ascii="Times New Roman" w:hAnsi="Times New Roman" w:cs="Times New Roman"/>
            <w:sz w:val="24"/>
            <w:szCs w:val="24"/>
            <w:rPrChange w:id="352" w:author="Author">
              <w:rPr>
                <w:rFonts w:ascii="Times New Roman" w:hAnsi="Times New Roman" w:cs="Times New Roman"/>
                <w:color w:val="0070C0"/>
                <w:sz w:val="24"/>
                <w:szCs w:val="24"/>
              </w:rPr>
            </w:rPrChange>
          </w:rPr>
          <w:t xml:space="preserve">499–510. </w:t>
        </w:r>
        <w:r w:rsidR="001437EA" w:rsidRPr="00F83F5E" w:rsidDel="00C419EF">
          <w:rPr>
            <w:rFonts w:ascii="Times New Roman" w:hAnsi="Times New Roman" w:cs="Times New Roman"/>
            <w:sz w:val="24"/>
            <w:szCs w:val="24"/>
            <w:rPrChange w:id="353" w:author="Author">
              <w:rPr/>
            </w:rPrChange>
          </w:rPr>
          <w:fldChar w:fldCharType="begin"/>
        </w:r>
        <w:r w:rsidR="001437EA" w:rsidRPr="00F83F5E" w:rsidDel="00C419EF">
          <w:rPr>
            <w:rFonts w:ascii="Times New Roman" w:hAnsi="Times New Roman" w:cs="Times New Roman"/>
            <w:sz w:val="24"/>
            <w:szCs w:val="24"/>
            <w:rPrChange w:id="354" w:author="Author">
              <w:rPr/>
            </w:rPrChange>
          </w:rPr>
          <w:instrText xml:space="preserve"> HYPERLINK "http://dx.doi.org/10.2466/pr0.1987.61.2.499" </w:instrText>
        </w:r>
        <w:r w:rsidR="001437EA" w:rsidRPr="00F83F5E" w:rsidDel="00C419EF">
          <w:rPr>
            <w:rPrChange w:id="355" w:author="Author">
              <w:rPr>
                <w:rStyle w:val="Hyperlink"/>
                <w:rFonts w:ascii="Times New Roman" w:hAnsi="Times New Roman" w:cs="Times New Roman"/>
                <w:color w:val="0070C0"/>
                <w:sz w:val="24"/>
                <w:szCs w:val="24"/>
              </w:rPr>
            </w:rPrChange>
          </w:rPr>
          <w:fldChar w:fldCharType="separate"/>
        </w:r>
        <w:r w:rsidRPr="00F83F5E" w:rsidDel="00C419EF">
          <w:rPr>
            <w:rStyle w:val="Hyperlink"/>
            <w:rFonts w:ascii="Times New Roman" w:hAnsi="Times New Roman" w:cs="Times New Roman"/>
            <w:color w:val="auto"/>
            <w:sz w:val="24"/>
            <w:szCs w:val="24"/>
            <w:rPrChange w:id="356" w:author="Author">
              <w:rPr>
                <w:rStyle w:val="Hyperlink"/>
                <w:rFonts w:ascii="Times New Roman" w:hAnsi="Times New Roman" w:cs="Times New Roman"/>
                <w:color w:val="0070C0"/>
                <w:sz w:val="24"/>
                <w:szCs w:val="24"/>
              </w:rPr>
            </w:rPrChange>
          </w:rPr>
          <w:t>http://dx.doi.org/10.2466/pr0.1987.61.2.499</w:t>
        </w:r>
        <w:r w:rsidR="001437EA" w:rsidRPr="00F83F5E" w:rsidDel="00C419EF">
          <w:rPr>
            <w:rStyle w:val="Hyperlink"/>
            <w:rFonts w:ascii="Times New Roman" w:hAnsi="Times New Roman" w:cs="Times New Roman"/>
            <w:color w:val="auto"/>
            <w:sz w:val="24"/>
            <w:szCs w:val="24"/>
            <w:rPrChange w:id="357" w:author="Author">
              <w:rPr>
                <w:rStyle w:val="Hyperlink"/>
                <w:rFonts w:ascii="Times New Roman" w:hAnsi="Times New Roman" w:cs="Times New Roman"/>
                <w:color w:val="0070C0"/>
                <w:sz w:val="24"/>
                <w:szCs w:val="24"/>
              </w:rPr>
            </w:rPrChange>
          </w:rPr>
          <w:fldChar w:fldCharType="end"/>
        </w:r>
      </w:moveFrom>
    </w:p>
    <w:moveFromRangeEnd w:id="348"/>
    <w:p w14:paraId="32689B0F"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58" w:author="Author">
            <w:rPr>
              <w:rFonts w:ascii="Times New Roman" w:hAnsi="Times New Roman" w:cs="Times New Roman"/>
              <w:color w:val="4C4C4C"/>
              <w:sz w:val="24"/>
              <w:szCs w:val="24"/>
              <w:shd w:val="clear" w:color="auto" w:fill="FFFFFF"/>
            </w:rPr>
          </w:rPrChange>
        </w:rPr>
      </w:pPr>
      <w:r w:rsidRPr="00F83F5E">
        <w:rPr>
          <w:rFonts w:ascii="Times New Roman" w:hAnsi="Times New Roman" w:cs="Times New Roman"/>
          <w:sz w:val="24"/>
          <w:szCs w:val="24"/>
          <w:shd w:val="clear" w:color="auto" w:fill="FFFFFF"/>
          <w:lang w:eastAsia="zh-CN"/>
          <w:rPrChange w:id="359" w:author="Author">
            <w:rPr>
              <w:rFonts w:ascii="Times New Roman" w:hAnsi="Times New Roman" w:cs="Times New Roman"/>
              <w:color w:val="4C4C4C"/>
              <w:sz w:val="24"/>
              <w:szCs w:val="24"/>
              <w:shd w:val="clear" w:color="auto" w:fill="FFFFFF"/>
              <w:lang w:eastAsia="zh-CN"/>
            </w:rPr>
          </w:rPrChange>
        </w:rPr>
        <w:t>*</w:t>
      </w:r>
      <w:r w:rsidRPr="00F83F5E">
        <w:rPr>
          <w:rFonts w:ascii="Times New Roman" w:hAnsi="Times New Roman" w:cs="Times New Roman"/>
          <w:sz w:val="24"/>
          <w:szCs w:val="24"/>
          <w:shd w:val="clear" w:color="auto" w:fill="FFFFFF"/>
          <w:rPrChange w:id="360" w:author="Author">
            <w:rPr>
              <w:rFonts w:ascii="Times New Roman" w:hAnsi="Times New Roman" w:cs="Times New Roman"/>
              <w:color w:val="4C4C4C"/>
              <w:sz w:val="24"/>
              <w:szCs w:val="24"/>
              <w:shd w:val="clear" w:color="auto" w:fill="FFFFFF"/>
            </w:rPr>
          </w:rPrChange>
        </w:rPr>
        <w:t>Park, S. W., &amp; Colvin, C. R. (2014). Narcissism and discrepancy between self and friends' perceptions of personality.</w:t>
      </w:r>
      <w:r w:rsidRPr="00F83F5E">
        <w:rPr>
          <w:rStyle w:val="apple-converted-space"/>
          <w:rFonts w:ascii="Times New Roman" w:hAnsi="Times New Roman" w:cs="Times New Roman"/>
          <w:i/>
          <w:iCs/>
          <w:sz w:val="24"/>
          <w:szCs w:val="24"/>
          <w:shd w:val="clear" w:color="auto" w:fill="FFFFFF"/>
          <w:rPrChange w:id="361"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62" w:author="Author">
            <w:rPr>
              <w:rFonts w:ascii="Times New Roman" w:hAnsi="Times New Roman" w:cs="Times New Roman"/>
              <w:i/>
              <w:iCs/>
              <w:color w:val="4C4C4C"/>
              <w:sz w:val="24"/>
              <w:szCs w:val="24"/>
              <w:shd w:val="clear" w:color="auto" w:fill="FFFFFF"/>
            </w:rPr>
          </w:rPrChange>
        </w:rPr>
        <w:t>Journal of Personality,</w:t>
      </w:r>
      <w:r w:rsidRPr="00F83F5E">
        <w:rPr>
          <w:rStyle w:val="apple-converted-space"/>
          <w:rFonts w:ascii="Times New Roman" w:hAnsi="Times New Roman" w:cs="Times New Roman"/>
          <w:i/>
          <w:iCs/>
          <w:sz w:val="24"/>
          <w:szCs w:val="24"/>
          <w:shd w:val="clear" w:color="auto" w:fill="FFFFFF"/>
          <w:rPrChange w:id="363" w:author="Author">
            <w:rPr>
              <w:rStyle w:val="apple-converted-space"/>
              <w:rFonts w:ascii="Times New Roman" w:hAnsi="Times New Roman" w:cs="Times New Roman"/>
              <w:i/>
              <w:iCs/>
              <w:color w:val="4C4C4C"/>
              <w:sz w:val="24"/>
              <w:szCs w:val="24"/>
              <w:shd w:val="clear" w:color="auto" w:fill="FFFFFF"/>
            </w:rPr>
          </w:rPrChange>
        </w:rPr>
        <w:t> </w:t>
      </w:r>
      <w:r w:rsidRPr="00F83F5E">
        <w:rPr>
          <w:rFonts w:ascii="Times New Roman" w:hAnsi="Times New Roman" w:cs="Times New Roman"/>
          <w:i/>
          <w:iCs/>
          <w:sz w:val="24"/>
          <w:szCs w:val="24"/>
          <w:shd w:val="clear" w:color="auto" w:fill="FFFFFF"/>
          <w:rPrChange w:id="364" w:author="Author">
            <w:rPr>
              <w:rFonts w:ascii="Times New Roman" w:hAnsi="Times New Roman" w:cs="Times New Roman"/>
              <w:i/>
              <w:iCs/>
              <w:color w:val="4C4C4C"/>
              <w:sz w:val="24"/>
              <w:szCs w:val="24"/>
              <w:shd w:val="clear" w:color="auto" w:fill="FFFFFF"/>
            </w:rPr>
          </w:rPrChange>
        </w:rPr>
        <w:t>82</w:t>
      </w:r>
      <w:r w:rsidRPr="00F83F5E">
        <w:rPr>
          <w:rFonts w:ascii="Times New Roman" w:hAnsi="Times New Roman" w:cs="Times New Roman"/>
          <w:sz w:val="24"/>
          <w:szCs w:val="24"/>
          <w:shd w:val="clear" w:color="auto" w:fill="FFFFFF"/>
          <w:rPrChange w:id="365" w:author="Author">
            <w:rPr>
              <w:rFonts w:ascii="Times New Roman" w:hAnsi="Times New Roman" w:cs="Times New Roman"/>
              <w:color w:val="4C4C4C"/>
              <w:sz w:val="24"/>
              <w:szCs w:val="24"/>
              <w:shd w:val="clear" w:color="auto" w:fill="FFFFFF"/>
            </w:rPr>
          </w:rPrChange>
        </w:rPr>
        <w:t xml:space="preserve">(4), 278-286. </w:t>
      </w:r>
      <w:proofErr w:type="spellStart"/>
      <w:r w:rsidRPr="00F83F5E">
        <w:rPr>
          <w:rFonts w:ascii="Times New Roman" w:hAnsi="Times New Roman" w:cs="Times New Roman"/>
          <w:sz w:val="24"/>
          <w:szCs w:val="24"/>
          <w:shd w:val="clear" w:color="auto" w:fill="FFFFFF"/>
          <w:rPrChange w:id="366" w:author="Author">
            <w:rPr>
              <w:rFonts w:ascii="Times New Roman" w:hAnsi="Times New Roman" w:cs="Times New Roman"/>
              <w:color w:val="4C4C4C"/>
              <w:sz w:val="24"/>
              <w:szCs w:val="24"/>
              <w:shd w:val="clear" w:color="auto" w:fill="FFFFFF"/>
            </w:rPr>
          </w:rPrChange>
        </w:rPr>
        <w:t>doi:http</w:t>
      </w:r>
      <w:proofErr w:type="spellEnd"/>
      <w:r w:rsidRPr="00F83F5E">
        <w:rPr>
          <w:rFonts w:ascii="Times New Roman" w:hAnsi="Times New Roman" w:cs="Times New Roman"/>
          <w:sz w:val="24"/>
          <w:szCs w:val="24"/>
          <w:shd w:val="clear" w:color="auto" w:fill="FFFFFF"/>
          <w:rPrChange w:id="367" w:author="Author">
            <w:rPr>
              <w:rFonts w:ascii="Times New Roman" w:hAnsi="Times New Roman" w:cs="Times New Roman"/>
              <w:color w:val="4C4C4C"/>
              <w:sz w:val="24"/>
              <w:szCs w:val="24"/>
              <w:shd w:val="clear" w:color="auto" w:fill="FFFFFF"/>
            </w:rPr>
          </w:rPrChange>
        </w:rPr>
        <w:t>://dx.doi.org/10.1111/jopy.12053</w:t>
      </w:r>
    </w:p>
    <w:p w14:paraId="72114A2A" w14:textId="77777777" w:rsidR="008516CD" w:rsidRPr="00F83F5E"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368" w:author="Author">
            <w:rPr>
              <w:rFonts w:ascii="Times New Roman" w:hAnsi="Times New Roman" w:cs="Times New Roman"/>
              <w:color w:val="4C4C4C"/>
              <w:sz w:val="24"/>
              <w:szCs w:val="24"/>
              <w:shd w:val="clear" w:color="auto" w:fill="FFFFFF"/>
            </w:rPr>
          </w:rPrChange>
        </w:rPr>
      </w:pPr>
      <w:commentRangeStart w:id="369"/>
      <w:r w:rsidRPr="00F83F5E">
        <w:rPr>
          <w:rFonts w:ascii="Times New Roman" w:hAnsi="Times New Roman" w:cs="Times New Roman"/>
          <w:sz w:val="24"/>
          <w:szCs w:val="24"/>
          <w:shd w:val="clear" w:color="auto" w:fill="FFFFFF"/>
          <w:rPrChange w:id="370" w:author="Author">
            <w:rPr>
              <w:rFonts w:ascii="Times New Roman" w:hAnsi="Times New Roman" w:cs="Times New Roman"/>
              <w:color w:val="4C4C4C"/>
              <w:sz w:val="24"/>
              <w:szCs w:val="24"/>
              <w:shd w:val="clear" w:color="auto" w:fill="FFFFFF"/>
            </w:rPr>
          </w:rPrChange>
        </w:rPr>
        <w:t xml:space="preserve">*Park, S. W., </w:t>
      </w:r>
      <w:proofErr w:type="spellStart"/>
      <w:r w:rsidRPr="00F83F5E">
        <w:rPr>
          <w:rFonts w:ascii="Times New Roman" w:hAnsi="Times New Roman" w:cs="Times New Roman"/>
          <w:sz w:val="24"/>
          <w:szCs w:val="24"/>
          <w:shd w:val="clear" w:color="auto" w:fill="FFFFFF"/>
          <w:rPrChange w:id="371" w:author="Author">
            <w:rPr>
              <w:rFonts w:ascii="Times New Roman" w:hAnsi="Times New Roman" w:cs="Times New Roman"/>
              <w:color w:val="4C4C4C"/>
              <w:sz w:val="24"/>
              <w:szCs w:val="24"/>
              <w:shd w:val="clear" w:color="auto" w:fill="FFFFFF"/>
            </w:rPr>
          </w:rPrChange>
        </w:rPr>
        <w:t>Joo</w:t>
      </w:r>
      <w:proofErr w:type="spellEnd"/>
      <w:r w:rsidRPr="00F83F5E">
        <w:rPr>
          <w:rFonts w:ascii="Times New Roman" w:hAnsi="Times New Roman" w:cs="Times New Roman"/>
          <w:sz w:val="24"/>
          <w:szCs w:val="24"/>
          <w:shd w:val="clear" w:color="auto" w:fill="FFFFFF"/>
          <w:rPrChange w:id="372" w:author="Author">
            <w:rPr>
              <w:rFonts w:ascii="Times New Roman" w:hAnsi="Times New Roman" w:cs="Times New Roman"/>
              <w:color w:val="4C4C4C"/>
              <w:sz w:val="24"/>
              <w:szCs w:val="24"/>
              <w:shd w:val="clear" w:color="auto" w:fill="FFFFFF"/>
            </w:rPr>
          </w:rPrChange>
        </w:rPr>
        <w:t xml:space="preserve">, M. J., </w:t>
      </w:r>
      <w:proofErr w:type="spellStart"/>
      <w:r w:rsidRPr="00F83F5E">
        <w:rPr>
          <w:rFonts w:ascii="Times New Roman" w:hAnsi="Times New Roman" w:cs="Times New Roman"/>
          <w:sz w:val="24"/>
          <w:szCs w:val="24"/>
          <w:shd w:val="clear" w:color="auto" w:fill="FFFFFF"/>
          <w:rPrChange w:id="373" w:author="Author">
            <w:rPr>
              <w:rFonts w:ascii="Times New Roman" w:hAnsi="Times New Roman" w:cs="Times New Roman"/>
              <w:color w:val="4C4C4C"/>
              <w:sz w:val="24"/>
              <w:szCs w:val="24"/>
              <w:shd w:val="clear" w:color="auto" w:fill="FFFFFF"/>
            </w:rPr>
          </w:rPrChange>
        </w:rPr>
        <w:t>Heo</w:t>
      </w:r>
      <w:proofErr w:type="spellEnd"/>
      <w:r w:rsidRPr="00F83F5E">
        <w:rPr>
          <w:rFonts w:ascii="Times New Roman" w:hAnsi="Times New Roman" w:cs="Times New Roman"/>
          <w:sz w:val="24"/>
          <w:szCs w:val="24"/>
          <w:shd w:val="clear" w:color="auto" w:fill="FFFFFF"/>
          <w:rPrChange w:id="374" w:author="Author">
            <w:rPr>
              <w:rFonts w:ascii="Times New Roman" w:hAnsi="Times New Roman" w:cs="Times New Roman"/>
              <w:color w:val="4C4C4C"/>
              <w:sz w:val="24"/>
              <w:szCs w:val="24"/>
              <w:shd w:val="clear" w:color="auto" w:fill="FFFFFF"/>
            </w:rPr>
          </w:rPrChange>
        </w:rPr>
        <w:t xml:space="preserve">, Y. H., &amp; </w:t>
      </w:r>
      <w:proofErr w:type="spellStart"/>
      <w:r w:rsidRPr="00F83F5E">
        <w:rPr>
          <w:rFonts w:ascii="Times New Roman" w:hAnsi="Times New Roman" w:cs="Times New Roman"/>
          <w:sz w:val="24"/>
          <w:szCs w:val="24"/>
          <w:shd w:val="clear" w:color="auto" w:fill="FFFFFF"/>
          <w:rPrChange w:id="375" w:author="Author">
            <w:rPr>
              <w:rFonts w:ascii="Times New Roman" w:hAnsi="Times New Roman" w:cs="Times New Roman"/>
              <w:color w:val="4C4C4C"/>
              <w:sz w:val="24"/>
              <w:szCs w:val="24"/>
              <w:shd w:val="clear" w:color="auto" w:fill="FFFFFF"/>
            </w:rPr>
          </w:rPrChange>
        </w:rPr>
        <w:t>Tignor</w:t>
      </w:r>
      <w:proofErr w:type="spellEnd"/>
      <w:r w:rsidRPr="00F83F5E">
        <w:rPr>
          <w:rFonts w:ascii="Times New Roman" w:hAnsi="Times New Roman" w:cs="Times New Roman"/>
          <w:sz w:val="24"/>
          <w:szCs w:val="24"/>
          <w:shd w:val="clear" w:color="auto" w:fill="FFFFFF"/>
          <w:rPrChange w:id="376" w:author="Author">
            <w:rPr>
              <w:rFonts w:ascii="Times New Roman" w:hAnsi="Times New Roman" w:cs="Times New Roman"/>
              <w:color w:val="4C4C4C"/>
              <w:sz w:val="24"/>
              <w:szCs w:val="24"/>
              <w:shd w:val="clear" w:color="auto" w:fill="FFFFFF"/>
            </w:rPr>
          </w:rPrChange>
        </w:rPr>
        <w:t xml:space="preserve">, S. M. (2015). </w:t>
      </w:r>
      <w:r w:rsidRPr="00F83F5E">
        <w:rPr>
          <w:rFonts w:ascii="Times New Roman" w:hAnsi="Times New Roman" w:cs="Times New Roman"/>
          <w:i/>
          <w:sz w:val="24"/>
          <w:szCs w:val="24"/>
          <w:shd w:val="clear" w:color="auto" w:fill="FFFFFF"/>
          <w:rPrChange w:id="377"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F83F5E">
        <w:rPr>
          <w:rFonts w:ascii="Times New Roman" w:hAnsi="Times New Roman" w:cs="Times New Roman"/>
          <w:sz w:val="24"/>
          <w:szCs w:val="24"/>
          <w:shd w:val="clear" w:color="auto" w:fill="FFFFFF"/>
          <w:rPrChange w:id="378" w:author="Author">
            <w:rPr>
              <w:rFonts w:ascii="Times New Roman" w:hAnsi="Times New Roman" w:cs="Times New Roman"/>
              <w:color w:val="4C4C4C"/>
              <w:sz w:val="24"/>
              <w:szCs w:val="24"/>
              <w:shd w:val="clear" w:color="auto" w:fill="FFFFFF"/>
            </w:rPr>
          </w:rPrChange>
        </w:rPr>
        <w:t xml:space="preserve"> Manuscript submitted for publication.</w:t>
      </w:r>
      <w:commentRangeEnd w:id="369"/>
      <w:r w:rsidR="00785C92" w:rsidRPr="00F83F5E">
        <w:rPr>
          <w:rStyle w:val="CommentReference"/>
          <w:rFonts w:ascii="Times New Roman" w:hAnsi="Times New Roman" w:cs="Times New Roman"/>
          <w:sz w:val="24"/>
          <w:szCs w:val="24"/>
          <w:rPrChange w:id="379" w:author="Author">
            <w:rPr>
              <w:rStyle w:val="CommentReference"/>
            </w:rPr>
          </w:rPrChange>
        </w:rPr>
        <w:commentReference w:id="369"/>
      </w:r>
    </w:p>
    <w:p w14:paraId="1C57248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t>*</w:t>
      </w: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(1998). Interpersonal and </w:t>
      </w:r>
      <w:proofErr w:type="spellStart"/>
      <w:r w:rsidRPr="00F83F5E">
        <w:rPr>
          <w:rFonts w:ascii="Times New Roman" w:hAnsi="Times New Roman" w:cs="Times New Roman"/>
          <w:sz w:val="24"/>
          <w:szCs w:val="24"/>
        </w:rPr>
        <w:t>intrapsychic</w:t>
      </w:r>
      <w:proofErr w:type="spellEnd"/>
      <w:r w:rsidRPr="00F83F5E">
        <w:rPr>
          <w:rFonts w:ascii="Times New Roman" w:hAnsi="Times New Roman" w:cs="Times New Roman"/>
          <w:sz w:val="24"/>
          <w:szCs w:val="24"/>
        </w:rPr>
        <w:t xml:space="preserve"> </w:t>
      </w:r>
      <w:proofErr w:type="spellStart"/>
      <w:r w:rsidRPr="00F83F5E">
        <w:rPr>
          <w:rFonts w:ascii="Times New Roman" w:hAnsi="Times New Roman" w:cs="Times New Roman"/>
          <w:sz w:val="24"/>
          <w:szCs w:val="24"/>
        </w:rPr>
        <w:t>adaptiveness</w:t>
      </w:r>
      <w:proofErr w:type="spellEnd"/>
      <w:r w:rsidRPr="00F83F5E">
        <w:rPr>
          <w:rFonts w:ascii="Times New Roman" w:hAnsi="Times New Roman" w:cs="Times New Roman"/>
          <w:sz w:val="24"/>
          <w:szCs w:val="24"/>
        </w:rPr>
        <w:t xml:space="preserve"> of trait self-enhancement: A mixed blessing? </w:t>
      </w:r>
      <w:r w:rsidRPr="00846A6C">
        <w:rPr>
          <w:rFonts w:ascii="Times New Roman" w:hAnsi="Times New Roman" w:cs="Times New Roman"/>
          <w:i/>
          <w:sz w:val="24"/>
          <w:szCs w:val="24"/>
        </w:rPr>
        <w:t>Journal of Personality and Social Psychology, 74,</w:t>
      </w:r>
      <w:r w:rsidRPr="008E7408">
        <w:rPr>
          <w:rFonts w:ascii="Times New Roman" w:hAnsi="Times New Roman" w:cs="Times New Roman"/>
          <w:sz w:val="24"/>
          <w:szCs w:val="24"/>
        </w:rPr>
        <w:t xml:space="preserve"> 1197-1208. </w:t>
      </w:r>
      <w:proofErr w:type="spellStart"/>
      <w:r w:rsidRPr="008E7408">
        <w:rPr>
          <w:rFonts w:ascii="Times New Roman" w:hAnsi="Times New Roman" w:cs="Times New Roman"/>
          <w:sz w:val="24"/>
          <w:szCs w:val="24"/>
        </w:rPr>
        <w:t>doi:http</w:t>
      </w:r>
      <w:proofErr w:type="spellEnd"/>
      <w:r w:rsidRPr="008E7408">
        <w:rPr>
          <w:rFonts w:ascii="Times New Roman" w:hAnsi="Times New Roman" w:cs="Times New Roman"/>
          <w:sz w:val="24"/>
          <w:szCs w:val="24"/>
        </w:rPr>
        <w:t>://dx.doi.org/10.1037/0022-3514.74.5.1197</w:t>
      </w:r>
    </w:p>
    <w:p w14:paraId="5621C8EE"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(2001). Normal narcissism: Two minimalist accounts. </w:t>
      </w:r>
      <w:r w:rsidRPr="00F83F5E">
        <w:rPr>
          <w:rFonts w:ascii="Times New Roman" w:hAnsi="Times New Roman" w:cs="Times New Roman"/>
          <w:i/>
          <w:sz w:val="24"/>
          <w:szCs w:val="24"/>
        </w:rPr>
        <w:t>Psychological Inquiry, 12</w:t>
      </w:r>
      <w:r w:rsidRPr="00F83F5E">
        <w:rPr>
          <w:rFonts w:ascii="Times New Roman" w:hAnsi="Times New Roman" w:cs="Times New Roman"/>
          <w:sz w:val="24"/>
          <w:szCs w:val="24"/>
        </w:rPr>
        <w:t xml:space="preserve">, 228-230. Retrieved from </w:t>
      </w:r>
      <w:r w:rsidR="00612B74" w:rsidRPr="00F83F5E">
        <w:rPr>
          <w:rFonts w:ascii="Times New Roman" w:hAnsi="Times New Roman" w:cs="Times New Roman"/>
          <w:sz w:val="24"/>
          <w:szCs w:val="24"/>
          <w:rPrChange w:id="380" w:author="Author">
            <w:rPr/>
          </w:rPrChange>
        </w:rPr>
        <w:lastRenderedPageBreak/>
        <w:fldChar w:fldCharType="begin"/>
      </w:r>
      <w:r w:rsidR="00612B74" w:rsidRPr="00F83F5E">
        <w:rPr>
          <w:rFonts w:ascii="Times New Roman" w:hAnsi="Times New Roman" w:cs="Times New Roman"/>
          <w:sz w:val="24"/>
          <w:szCs w:val="24"/>
          <w:rPrChange w:id="381" w:author="Author">
            <w:rPr/>
          </w:rPrChange>
        </w:rPr>
        <w:instrText xml:space="preserve"> HYPERLINK "http://search.proquest.com/docview/619648461?accountid=14553" </w:instrText>
      </w:r>
      <w:r w:rsidR="00612B74" w:rsidRPr="00F83F5E">
        <w:rPr>
          <w:rPrChange w:id="38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http://search.proquest.com/docview/619648461?accountid=14553</w:t>
      </w:r>
      <w:r w:rsidR="00612B74" w:rsidRPr="00F83F5E">
        <w:rPr>
          <w:rStyle w:val="Hyperlink"/>
          <w:rFonts w:ascii="Times New Roman" w:hAnsi="Times New Roman" w:cs="Times New Roman"/>
          <w:sz w:val="24"/>
          <w:szCs w:val="24"/>
          <w:rPrChange w:id="383" w:author="Author">
            <w:rPr>
              <w:rStyle w:val="Hyperlink"/>
              <w:rFonts w:ascii="Times New Roman" w:hAnsi="Times New Roman" w:cs="Times New Roman"/>
              <w:sz w:val="24"/>
              <w:szCs w:val="24"/>
            </w:rPr>
          </w:rPrChange>
        </w:rPr>
        <w:fldChar w:fldCharType="end"/>
      </w:r>
    </w:p>
    <w:p w14:paraId="69262388"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Paulhus</w:t>
      </w:r>
      <w:proofErr w:type="spellEnd"/>
      <w:r w:rsidRPr="00F83F5E">
        <w:rPr>
          <w:rFonts w:ascii="Times New Roman" w:eastAsia="Times New Roman" w:hAnsi="Times New Roman" w:cs="Times New Roman"/>
          <w:sz w:val="24"/>
          <w:szCs w:val="24"/>
        </w:rPr>
        <w:t xml:space="preserve">, D. L., Harms, P. D., Bruce, M. N., &amp; </w:t>
      </w:r>
      <w:proofErr w:type="spellStart"/>
      <w:r w:rsidRPr="00F83F5E">
        <w:rPr>
          <w:rFonts w:ascii="Times New Roman" w:eastAsia="Times New Roman" w:hAnsi="Times New Roman" w:cs="Times New Roman"/>
          <w:sz w:val="24"/>
          <w:szCs w:val="24"/>
        </w:rPr>
        <w:t>Lysy</w:t>
      </w:r>
      <w:proofErr w:type="spellEnd"/>
      <w:r w:rsidRPr="00F83F5E">
        <w:rPr>
          <w:rFonts w:ascii="Times New Roman" w:eastAsia="Times New Roman" w:hAnsi="Times New Roman" w:cs="Times New Roman"/>
          <w:sz w:val="24"/>
          <w:szCs w:val="24"/>
        </w:rPr>
        <w:t>, D. C. (2003). The over-claiming technique: Measuring self-enhancement independent of ability.</w:t>
      </w:r>
      <w:r w:rsidRPr="00F83F5E">
        <w:rPr>
          <w:rFonts w:ascii="Times New Roman" w:eastAsia="Times New Roman" w:hAnsi="Times New Roman" w:cs="Times New Roman"/>
          <w:i/>
          <w:iCs/>
          <w:sz w:val="24"/>
          <w:szCs w:val="24"/>
        </w:rPr>
        <w:t> Journal of Personality and Social Psychology, 84</w:t>
      </w:r>
      <w:r w:rsidRPr="00F83F5E">
        <w:rPr>
          <w:rFonts w:ascii="Times New Roman" w:eastAsia="Times New Roman" w:hAnsi="Times New Roman" w:cs="Times New Roman"/>
          <w:sz w:val="24"/>
          <w:szCs w:val="24"/>
        </w:rPr>
        <w:t xml:space="preserve">, 890-904.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://dx.doi.org/10.1037/0022-3514.84.4.890</w:t>
      </w:r>
    </w:p>
    <w:p w14:paraId="772E06C6"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&amp; John, O. P. (1998). Egoistic and moralistic biases in self-perception: The interplay of self-deceptive styles with basic traits and motives. </w:t>
      </w:r>
      <w:r w:rsidRPr="00F83F5E">
        <w:rPr>
          <w:rFonts w:ascii="Times New Roman" w:hAnsi="Times New Roman" w:cs="Times New Roman"/>
          <w:i/>
          <w:sz w:val="24"/>
          <w:szCs w:val="24"/>
        </w:rPr>
        <w:t>Journal of Personality, 66</w:t>
      </w:r>
      <w:r w:rsidRPr="00F83F5E">
        <w:rPr>
          <w:rFonts w:ascii="Times New Roman" w:hAnsi="Times New Roman" w:cs="Times New Roman"/>
          <w:sz w:val="24"/>
          <w:szCs w:val="24"/>
        </w:rPr>
        <w:t xml:space="preserve">, 1025-1060. Retrieved from </w:t>
      </w:r>
      <w:r w:rsidR="00612B74" w:rsidRPr="00F83F5E">
        <w:rPr>
          <w:rFonts w:ascii="Times New Roman" w:hAnsi="Times New Roman" w:cs="Times New Roman"/>
          <w:sz w:val="24"/>
          <w:szCs w:val="24"/>
          <w:rPrChange w:id="384" w:author="Author">
            <w:rPr/>
          </w:rPrChange>
        </w:rPr>
        <w:fldChar w:fldCharType="begin"/>
      </w:r>
      <w:r w:rsidR="00612B74" w:rsidRPr="00F83F5E">
        <w:rPr>
          <w:rFonts w:ascii="Times New Roman" w:hAnsi="Times New Roman" w:cs="Times New Roman"/>
          <w:sz w:val="24"/>
          <w:szCs w:val="24"/>
          <w:rPrChange w:id="385" w:author="Author">
            <w:rPr/>
          </w:rPrChange>
        </w:rPr>
        <w:instrText xml:space="preserve"> HYPERLINK "http://search.proquest.com/docview/619339531?accountid=14553" </w:instrText>
      </w:r>
      <w:r w:rsidR="00612B74" w:rsidRPr="00F83F5E">
        <w:rPr>
          <w:rPrChange w:id="386"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http://search.proquest.com/docview/619339531?accountid=14553</w:t>
      </w:r>
      <w:r w:rsidR="00612B74" w:rsidRPr="00F83F5E">
        <w:rPr>
          <w:rStyle w:val="Hyperlink"/>
          <w:rFonts w:ascii="Times New Roman" w:hAnsi="Times New Roman" w:cs="Times New Roman"/>
          <w:sz w:val="24"/>
          <w:szCs w:val="24"/>
          <w:rPrChange w:id="387" w:author="Author">
            <w:rPr>
              <w:rStyle w:val="Hyperlink"/>
              <w:rFonts w:ascii="Times New Roman" w:hAnsi="Times New Roman" w:cs="Times New Roman"/>
              <w:sz w:val="24"/>
              <w:szCs w:val="24"/>
            </w:rPr>
          </w:rPrChange>
        </w:rPr>
        <w:fldChar w:fldCharType="end"/>
      </w:r>
    </w:p>
    <w:p w14:paraId="3BC6C920"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388"/>
      <w:proofErr w:type="spellStart"/>
      <w:r w:rsidRPr="00F83F5E">
        <w:rPr>
          <w:rFonts w:ascii="Times New Roman" w:hAnsi="Times New Roman" w:cs="Times New Roman"/>
          <w:sz w:val="24"/>
          <w:szCs w:val="24"/>
        </w:rPr>
        <w:t>Paulhus</w:t>
      </w:r>
      <w:proofErr w:type="spellEnd"/>
      <w:r w:rsidRPr="00F83F5E">
        <w:rPr>
          <w:rFonts w:ascii="Times New Roman" w:hAnsi="Times New Roman" w:cs="Times New Roman"/>
          <w:sz w:val="24"/>
          <w:szCs w:val="24"/>
        </w:rPr>
        <w:t xml:space="preserve">, D. L., &amp; Jones, D. N. (2011, January). </w:t>
      </w:r>
      <w:r w:rsidRPr="00F83F5E">
        <w:rPr>
          <w:rFonts w:ascii="Times New Roman" w:hAnsi="Times New Roman" w:cs="Times New Roman"/>
          <w:i/>
          <w:sz w:val="24"/>
          <w:szCs w:val="24"/>
        </w:rPr>
        <w:t>Introducing a short measure of the Dark Triad.</w:t>
      </w:r>
      <w:r w:rsidRPr="00F83F5E">
        <w:rPr>
          <w:rFonts w:ascii="Times New Roman" w:hAnsi="Times New Roman" w:cs="Times New Roman"/>
          <w:sz w:val="24"/>
          <w:szCs w:val="24"/>
        </w:rPr>
        <w:t xml:space="preserve"> Poster presented at the meeting of the Society for Personality and Social Psychology, San Antonio, TX.</w:t>
      </w:r>
      <w:commentRangeEnd w:id="388"/>
      <w:r w:rsidR="00B02136" w:rsidRPr="00F83F5E">
        <w:rPr>
          <w:rStyle w:val="CommentReference"/>
          <w:rFonts w:ascii="Times New Roman" w:hAnsi="Times New Roman" w:cs="Times New Roman"/>
          <w:sz w:val="24"/>
          <w:szCs w:val="24"/>
          <w:rPrChange w:id="389" w:author="Author">
            <w:rPr>
              <w:rStyle w:val="CommentReference"/>
            </w:rPr>
          </w:rPrChange>
        </w:rPr>
        <w:commentReference w:id="388"/>
      </w:r>
    </w:p>
    <w:p w14:paraId="541E9961"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846A6C">
        <w:rPr>
          <w:rFonts w:ascii="Times New Roman" w:eastAsia="Times New Roman" w:hAnsi="Times New Roman" w:cs="Times New Roman"/>
          <w:sz w:val="24"/>
          <w:szCs w:val="24"/>
        </w:rPr>
        <w:t>*</w:t>
      </w:r>
      <w:proofErr w:type="spellStart"/>
      <w:r w:rsidRPr="00846A6C">
        <w:rPr>
          <w:rFonts w:ascii="Times New Roman" w:eastAsia="Times New Roman" w:hAnsi="Times New Roman" w:cs="Times New Roman"/>
          <w:sz w:val="24"/>
          <w:szCs w:val="24"/>
        </w:rPr>
        <w:t>Paulhus</w:t>
      </w:r>
      <w:proofErr w:type="spellEnd"/>
      <w:r w:rsidRPr="00846A6C">
        <w:rPr>
          <w:rFonts w:ascii="Times New Roman" w:eastAsia="Times New Roman" w:hAnsi="Times New Roman" w:cs="Times New Roman"/>
          <w:sz w:val="24"/>
          <w:szCs w:val="24"/>
        </w:rPr>
        <w:t xml:space="preserve">, D. L., &amp; Williams, K. M. (2002). The dark triad of personality: Narcissism, </w:t>
      </w:r>
      <w:proofErr w:type="spellStart"/>
      <w:proofErr w:type="gramStart"/>
      <w:r w:rsidRPr="00846A6C">
        <w:rPr>
          <w:rFonts w:ascii="Times New Roman" w:eastAsia="Times New Roman" w:hAnsi="Times New Roman" w:cs="Times New Roman"/>
          <w:sz w:val="24"/>
          <w:szCs w:val="24"/>
        </w:rPr>
        <w:t>machiavellianism</w:t>
      </w:r>
      <w:proofErr w:type="spellEnd"/>
      <w:proofErr w:type="gramEnd"/>
      <w:r w:rsidRPr="00846A6C">
        <w:rPr>
          <w:rFonts w:ascii="Times New Roman" w:eastAsia="Times New Roman" w:hAnsi="Times New Roman" w:cs="Times New Roman"/>
          <w:sz w:val="24"/>
          <w:szCs w:val="24"/>
        </w:rPr>
        <w:t xml:space="preserve"> and psychopathy. </w:t>
      </w:r>
      <w:r w:rsidRPr="008E7408">
        <w:rPr>
          <w:rFonts w:ascii="Times New Roman" w:eastAsia="Times New Roman" w:hAnsi="Times New Roman" w:cs="Times New Roman"/>
          <w:i/>
          <w:iCs/>
          <w:sz w:val="24"/>
          <w:szCs w:val="24"/>
        </w:rPr>
        <w:t>Journal of Research in Personality, 36</w:t>
      </w:r>
      <w:r w:rsidRPr="00F83F5E">
        <w:rPr>
          <w:rFonts w:ascii="Times New Roman" w:eastAsia="Times New Roman" w:hAnsi="Times New Roman" w:cs="Times New Roman"/>
          <w:sz w:val="24"/>
          <w:szCs w:val="24"/>
        </w:rPr>
        <w:t xml:space="preserve">, 556-563.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://dx.doi.org/10.1016/S0092-</w:t>
      </w:r>
      <w:proofErr w:type="gramStart"/>
      <w:r w:rsidRPr="00F83F5E">
        <w:rPr>
          <w:rFonts w:ascii="Times New Roman" w:eastAsia="Times New Roman" w:hAnsi="Times New Roman" w:cs="Times New Roman"/>
          <w:sz w:val="24"/>
          <w:szCs w:val="24"/>
        </w:rPr>
        <w:t>6566(</w:t>
      </w:r>
      <w:proofErr w:type="gramEnd"/>
      <w:r w:rsidRPr="00F83F5E">
        <w:rPr>
          <w:rFonts w:ascii="Times New Roman" w:eastAsia="Times New Roman" w:hAnsi="Times New Roman" w:cs="Times New Roman"/>
          <w:sz w:val="24"/>
          <w:szCs w:val="24"/>
        </w:rPr>
        <w:t>02)00505-6</w:t>
      </w:r>
    </w:p>
    <w:p w14:paraId="34EF0664"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390"/>
      <w:proofErr w:type="spellStart"/>
      <w:r w:rsidRPr="00F83F5E">
        <w:rPr>
          <w:rFonts w:ascii="Times New Roman" w:hAnsi="Times New Roman" w:cs="Times New Roman"/>
          <w:color w:val="0070C0"/>
          <w:sz w:val="24"/>
          <w:szCs w:val="24"/>
        </w:rPr>
        <w:t>Pfohl</w:t>
      </w:r>
      <w:proofErr w:type="spellEnd"/>
      <w:r w:rsidRPr="00F83F5E">
        <w:rPr>
          <w:rFonts w:ascii="Times New Roman" w:hAnsi="Times New Roman" w:cs="Times New Roman"/>
          <w:color w:val="0070C0"/>
          <w:sz w:val="24"/>
          <w:szCs w:val="24"/>
        </w:rPr>
        <w:t xml:space="preserve">, B., Blum, N., &amp; Zimmerman, M. (1997). </w:t>
      </w:r>
      <w:r w:rsidRPr="00F83F5E">
        <w:rPr>
          <w:rFonts w:ascii="Times New Roman" w:hAnsi="Times New Roman" w:cs="Times New Roman"/>
          <w:i/>
          <w:iCs/>
          <w:color w:val="0070C0"/>
          <w:sz w:val="24"/>
          <w:szCs w:val="24"/>
        </w:rPr>
        <w:t>Structured Interview for DSM–IV Personality</w:t>
      </w:r>
      <w:r w:rsidRPr="00F83F5E">
        <w:rPr>
          <w:rFonts w:ascii="Times New Roman" w:hAnsi="Times New Roman" w:cs="Times New Roman"/>
          <w:color w:val="0070C0"/>
          <w:sz w:val="24"/>
          <w:szCs w:val="24"/>
        </w:rPr>
        <w:t>. Washington, DC: American Psychiatric Press.</w:t>
      </w:r>
      <w:commentRangeEnd w:id="390"/>
      <w:r w:rsidR="00F731AD" w:rsidRPr="00F83F5E">
        <w:rPr>
          <w:rStyle w:val="CommentReference"/>
          <w:rFonts w:ascii="Times New Roman" w:hAnsi="Times New Roman" w:cs="Times New Roman"/>
          <w:sz w:val="24"/>
          <w:szCs w:val="24"/>
          <w:rPrChange w:id="391" w:author="Author">
            <w:rPr>
              <w:rStyle w:val="CommentReference"/>
            </w:rPr>
          </w:rPrChange>
        </w:rPr>
        <w:commentReference w:id="390"/>
      </w:r>
    </w:p>
    <w:p w14:paraId="50D4F03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Pincus</w:t>
      </w:r>
      <w:proofErr w:type="spellEnd"/>
      <w:r w:rsidRPr="00846A6C">
        <w:rPr>
          <w:rFonts w:ascii="Times New Roman" w:hAnsi="Times New Roman" w:cs="Times New Roman"/>
          <w:sz w:val="24"/>
          <w:szCs w:val="24"/>
        </w:rPr>
        <w:t xml:space="preserve">, A. L., Ansell, E. B., Pimentel, C. </w:t>
      </w:r>
      <w:r w:rsidRPr="008E7408">
        <w:rPr>
          <w:rFonts w:ascii="Times New Roman" w:hAnsi="Times New Roman" w:cs="Times New Roman"/>
          <w:sz w:val="24"/>
          <w:szCs w:val="24"/>
        </w:rPr>
        <w:t>A., Cain, N. M., Wright, A. G. C., &amp; Levy, K. N. (2009). Initial construction and validation of the pathological narcissism inventory.</w:t>
      </w:r>
      <w:r w:rsidRPr="00F83F5E">
        <w:rPr>
          <w:rFonts w:ascii="Times New Roman" w:hAnsi="Times New Roman" w:cs="Times New Roman"/>
          <w:i/>
          <w:iCs/>
          <w:sz w:val="24"/>
          <w:szCs w:val="24"/>
        </w:rPr>
        <w:t xml:space="preserve"> Psychological Assessment, 21</w:t>
      </w:r>
      <w:r w:rsidRPr="00F83F5E">
        <w:rPr>
          <w:rFonts w:ascii="Times New Roman" w:hAnsi="Times New Roman" w:cs="Times New Roman"/>
          <w:sz w:val="24"/>
          <w:szCs w:val="24"/>
        </w:rPr>
        <w:t xml:space="preserve">(3), 365-379.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://dx.doi.org/10.1037/a0016530</w:t>
      </w:r>
    </w:p>
    <w:p w14:paraId="141119B2"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Podsakoff</w:t>
      </w:r>
      <w:proofErr w:type="spellEnd"/>
      <w:r w:rsidRPr="00F83F5E">
        <w:rPr>
          <w:rFonts w:ascii="Times New Roman" w:eastAsia="Times New Roman" w:hAnsi="Times New Roman" w:cs="Times New Roman"/>
          <w:sz w:val="24"/>
          <w:szCs w:val="24"/>
        </w:rPr>
        <w:t>, N. P., Whiting, S. W., Welsh, D. T., &amp; Mai, K. M. (2013). Surveying for “artifacts”: The susceptibility of the OCB–performance evaluation relationship to common rater, item, and measurement context effects.</w:t>
      </w:r>
      <w:r w:rsidRPr="00F83F5E">
        <w:rPr>
          <w:rFonts w:ascii="Times New Roman" w:eastAsia="Times New Roman" w:hAnsi="Times New Roman" w:cs="Times New Roman"/>
          <w:i/>
          <w:iCs/>
          <w:sz w:val="24"/>
          <w:szCs w:val="24"/>
        </w:rPr>
        <w:t> Journal of Applied Psychology, 98</w:t>
      </w:r>
      <w:r w:rsidRPr="00F83F5E">
        <w:rPr>
          <w:rFonts w:ascii="Times New Roman" w:eastAsia="Times New Roman" w:hAnsi="Times New Roman" w:cs="Times New Roman"/>
          <w:sz w:val="24"/>
          <w:szCs w:val="24"/>
        </w:rPr>
        <w:t xml:space="preserve">, 863-874.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://dx.doi.org/10.1037/a0032588</w:t>
      </w:r>
    </w:p>
    <w:p w14:paraId="5BBD9281" w14:textId="47C3978D" w:rsidR="008516CD" w:rsidRPr="00F83F5E" w:rsidRDefault="008516CD" w:rsidP="008516CD">
      <w:pPr>
        <w:spacing w:after="0"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rPr>
        <w:lastRenderedPageBreak/>
        <w:t>Raskin</w:t>
      </w:r>
      <w:proofErr w:type="spellEnd"/>
      <w:r w:rsidRPr="00F83F5E">
        <w:rPr>
          <w:rFonts w:ascii="Times New Roman" w:hAnsi="Times New Roman" w:cs="Times New Roman"/>
          <w:sz w:val="24"/>
          <w:szCs w:val="24"/>
        </w:rPr>
        <w:t xml:space="preserve">, R., &amp; Terry, H. (1988). A principal-components analysis of the narcissistic personality inventory and further evidence of its construct validity. </w:t>
      </w:r>
      <w:r w:rsidRPr="00F83F5E">
        <w:rPr>
          <w:rFonts w:ascii="Times New Roman" w:hAnsi="Times New Roman" w:cs="Times New Roman"/>
          <w:i/>
          <w:sz w:val="24"/>
          <w:szCs w:val="24"/>
        </w:rPr>
        <w:t>Journal of Personality and Social Psychology, 54</w:t>
      </w:r>
      <w:r w:rsidRPr="00F83F5E">
        <w:rPr>
          <w:rFonts w:ascii="Times New Roman" w:hAnsi="Times New Roman" w:cs="Times New Roman"/>
          <w:sz w:val="24"/>
          <w:szCs w:val="24"/>
        </w:rPr>
        <w:t>, 890-902.</w:t>
      </w:r>
      <w:ins w:id="392" w:author="Author">
        <w:r w:rsidR="00FC262F" w:rsidRPr="00F83F5E">
          <w:rPr>
            <w:rFonts w:ascii="Times New Roman" w:hAnsi="Times New Roman" w:cs="Times New Roman"/>
            <w:sz w:val="24"/>
            <w:szCs w:val="24"/>
            <w:lang w:eastAsia="zh-CN"/>
          </w:rPr>
          <w:t xml:space="preserve"> </w:t>
        </w:r>
        <w:proofErr w:type="spellStart"/>
        <w:proofErr w:type="gramStart"/>
        <w:r w:rsidR="00FC262F" w:rsidRPr="00F83F5E">
          <w:rPr>
            <w:rFonts w:ascii="Times New Roman" w:hAnsi="Times New Roman" w:cs="Times New Roman"/>
            <w:sz w:val="24"/>
            <w:szCs w:val="24"/>
            <w:lang w:eastAsia="zh-CN"/>
          </w:rPr>
          <w:t>doi</w:t>
        </w:r>
        <w:proofErr w:type="spellEnd"/>
        <w:proofErr w:type="gramEnd"/>
        <w:r w:rsidR="00FC262F" w:rsidRPr="00F83F5E">
          <w:rPr>
            <w:rFonts w:ascii="Times New Roman" w:hAnsi="Times New Roman" w:cs="Times New Roman"/>
            <w:sz w:val="24"/>
            <w:szCs w:val="24"/>
            <w:lang w:eastAsia="zh-CN"/>
          </w:rPr>
          <w:t>:</w:t>
        </w:r>
        <w:r w:rsidR="00FC262F" w:rsidRPr="00F83F5E">
          <w:rPr>
            <w:rFonts w:ascii="Times New Roman" w:hAnsi="Times New Roman" w:cs="Times New Roman"/>
            <w:color w:val="000000"/>
            <w:sz w:val="24"/>
            <w:szCs w:val="24"/>
            <w:rPrChange w:id="393" w:author="Author">
              <w:rPr>
                <w:rFonts w:ascii="Arial" w:hAnsi="Arial" w:cs="Arial"/>
                <w:color w:val="000000"/>
                <w:sz w:val="16"/>
                <w:szCs w:val="16"/>
              </w:rPr>
            </w:rPrChange>
          </w:rPr>
          <w:t xml:space="preserve"> </w:t>
        </w:r>
        <w:r w:rsidR="00FC262F" w:rsidRPr="00F83F5E">
          <w:rPr>
            <w:rFonts w:ascii="Times New Roman" w:hAnsi="Times New Roman" w:cs="Times New Roman"/>
            <w:sz w:val="24"/>
            <w:szCs w:val="24"/>
            <w:rPrChange w:id="394" w:author="Author">
              <w:rPr/>
            </w:rPrChange>
          </w:rPr>
          <w:fldChar w:fldCharType="begin"/>
        </w:r>
        <w:r w:rsidR="00FC262F" w:rsidRPr="00F83F5E">
          <w:rPr>
            <w:rFonts w:ascii="Times New Roman" w:hAnsi="Times New Roman" w:cs="Times New Roman"/>
            <w:sz w:val="24"/>
            <w:szCs w:val="24"/>
            <w:rPrChange w:id="395" w:author="Author">
              <w:rPr/>
            </w:rPrChange>
          </w:rPr>
          <w:instrText xml:space="preserve"> HYPERLINK "http://psycnet.apa.org/doi/10.1037/0022-3514.54.5.890" \t "_blank" </w:instrText>
        </w:r>
        <w:r w:rsidR="00FC262F" w:rsidRPr="00F83F5E">
          <w:rPr>
            <w:rFonts w:ascii="Times New Roman" w:hAnsi="Times New Roman" w:cs="Times New Roman"/>
            <w:sz w:val="24"/>
            <w:szCs w:val="24"/>
            <w:rPrChange w:id="396" w:author="Author">
              <w:rPr/>
            </w:rPrChange>
          </w:rPr>
          <w:fldChar w:fldCharType="separate"/>
        </w:r>
        <w:r w:rsidR="00FC262F" w:rsidRPr="00F83F5E">
          <w:rPr>
            <w:rStyle w:val="Hyperlink"/>
            <w:rFonts w:ascii="Times New Roman" w:hAnsi="Times New Roman" w:cs="Times New Roman"/>
            <w:sz w:val="24"/>
            <w:szCs w:val="24"/>
            <w:rPrChange w:id="397" w:author="Author">
              <w:rPr>
                <w:rStyle w:val="Hyperlink"/>
                <w:rFonts w:ascii="Arial" w:hAnsi="Arial" w:cs="Arial"/>
                <w:sz w:val="16"/>
                <w:szCs w:val="16"/>
              </w:rPr>
            </w:rPrChange>
          </w:rPr>
          <w:t>http://dx.doi.org/10.1037/0022-3514.54.5.890</w:t>
        </w:r>
        <w:r w:rsidR="00FC262F" w:rsidRPr="00F83F5E">
          <w:rPr>
            <w:rFonts w:ascii="Times New Roman" w:hAnsi="Times New Roman" w:cs="Times New Roman"/>
            <w:sz w:val="24"/>
            <w:szCs w:val="24"/>
            <w:rPrChange w:id="398" w:author="Author">
              <w:rPr/>
            </w:rPrChange>
          </w:rPr>
          <w:fldChar w:fldCharType="end"/>
        </w:r>
      </w:ins>
    </w:p>
    <w:p w14:paraId="12AA3ACE" w14:textId="77777777" w:rsidR="008516CD" w:rsidRPr="00F83F5E" w:rsidRDefault="008516CD" w:rsidP="008516CD">
      <w:pPr>
        <w:spacing w:after="0" w:line="480" w:lineRule="auto"/>
        <w:ind w:left="785" w:hangingChars="327" w:hanging="785"/>
        <w:rPr>
          <w:rFonts w:ascii="Times New Roman" w:hAnsi="Times New Roman" w:cs="Times New Roman"/>
          <w:sz w:val="24"/>
          <w:szCs w:val="24"/>
        </w:rPr>
      </w:pPr>
      <w:commentRangeStart w:id="399"/>
      <w:proofErr w:type="spellStart"/>
      <w:r w:rsidRPr="00846A6C">
        <w:rPr>
          <w:rFonts w:ascii="Times New Roman" w:hAnsi="Times New Roman" w:cs="Times New Roman"/>
          <w:sz w:val="24"/>
          <w:szCs w:val="24"/>
        </w:rPr>
        <w:t>Raudenbush</w:t>
      </w:r>
      <w:proofErr w:type="spellEnd"/>
      <w:r w:rsidRPr="00846A6C">
        <w:rPr>
          <w:rFonts w:ascii="Times New Roman" w:hAnsi="Times New Roman" w:cs="Times New Roman"/>
          <w:sz w:val="24"/>
          <w:szCs w:val="24"/>
        </w:rPr>
        <w:t xml:space="preserve">, S. W. &amp; </w:t>
      </w:r>
      <w:proofErr w:type="spellStart"/>
      <w:r w:rsidRPr="00846A6C">
        <w:rPr>
          <w:rFonts w:ascii="Times New Roman" w:hAnsi="Times New Roman" w:cs="Times New Roman"/>
          <w:sz w:val="24"/>
          <w:szCs w:val="24"/>
        </w:rPr>
        <w:t>Bryk</w:t>
      </w:r>
      <w:proofErr w:type="spellEnd"/>
      <w:r w:rsidRPr="00846A6C">
        <w:rPr>
          <w:rFonts w:ascii="Times New Roman" w:hAnsi="Times New Roman" w:cs="Times New Roman"/>
          <w:sz w:val="24"/>
          <w:szCs w:val="24"/>
        </w:rPr>
        <w:t xml:space="preserve">, A. S. (2002). </w:t>
      </w:r>
      <w:r w:rsidRPr="008E7408">
        <w:rPr>
          <w:rFonts w:ascii="Times New Roman" w:hAnsi="Times New Roman" w:cs="Times New Roman"/>
          <w:i/>
          <w:sz w:val="24"/>
          <w:szCs w:val="24"/>
        </w:rPr>
        <w:t>Hierarchical Linear Models: Applications and Data Analysis Methods</w:t>
      </w:r>
      <w:r w:rsidRPr="00F83F5E">
        <w:rPr>
          <w:rFonts w:ascii="Times New Roman" w:hAnsi="Times New Roman" w:cs="Times New Roman"/>
          <w:sz w:val="24"/>
          <w:szCs w:val="24"/>
        </w:rPr>
        <w:t xml:space="preserve"> (2</w:t>
      </w:r>
      <w:r w:rsidRPr="00F83F5E">
        <w:rPr>
          <w:rFonts w:ascii="Times New Roman" w:hAnsi="Times New Roman" w:cs="Times New Roman"/>
          <w:sz w:val="24"/>
          <w:szCs w:val="24"/>
          <w:vertAlign w:val="superscript"/>
        </w:rPr>
        <w:t>nd</w:t>
      </w:r>
      <w:r w:rsidRPr="00F83F5E">
        <w:rPr>
          <w:rFonts w:ascii="Times New Roman" w:hAnsi="Times New Roman" w:cs="Times New Roman"/>
          <w:sz w:val="24"/>
          <w:szCs w:val="24"/>
        </w:rPr>
        <w:t xml:space="preserve"> </w:t>
      </w:r>
      <w:proofErr w:type="gramStart"/>
      <w:r w:rsidRPr="00F83F5E">
        <w:rPr>
          <w:rFonts w:ascii="Times New Roman" w:hAnsi="Times New Roman" w:cs="Times New Roman"/>
          <w:sz w:val="24"/>
          <w:szCs w:val="24"/>
        </w:rPr>
        <w:t>ed</w:t>
      </w:r>
      <w:proofErr w:type="gramEnd"/>
      <w:r w:rsidRPr="00F83F5E">
        <w:rPr>
          <w:rFonts w:ascii="Times New Roman" w:hAnsi="Times New Roman" w:cs="Times New Roman"/>
          <w:sz w:val="24"/>
          <w:szCs w:val="24"/>
        </w:rPr>
        <w:t>.). Thousand Oaks, CA: Sage Publications, Inc.</w:t>
      </w:r>
      <w:commentRangeEnd w:id="399"/>
      <w:r w:rsidR="000056C5">
        <w:rPr>
          <w:rStyle w:val="CommentReference"/>
        </w:rPr>
        <w:commentReference w:id="399"/>
      </w:r>
    </w:p>
    <w:p w14:paraId="64964935" w14:textId="77777777" w:rsidR="000F0A2D" w:rsidRPr="00F83F5E" w:rsidRDefault="008516CD" w:rsidP="000F0A2D">
      <w:pPr>
        <w:spacing w:after="0" w:line="480" w:lineRule="auto"/>
        <w:ind w:left="785" w:hangingChars="327" w:hanging="785"/>
        <w:rPr>
          <w:ins w:id="400" w:author="Author"/>
          <w:rFonts w:ascii="Times New Roman" w:hAnsi="Times New Roman" w:cs="Times New Roman"/>
          <w:sz w:val="24"/>
          <w:szCs w:val="24"/>
          <w:lang w:eastAsia="zh-CN"/>
        </w:rPr>
      </w:pPr>
      <w:proofErr w:type="spellStart"/>
      <w:r w:rsidRPr="00F83F5E">
        <w:rPr>
          <w:rFonts w:ascii="Times New Roman" w:hAnsi="Times New Roman" w:cs="Times New Roman"/>
          <w:sz w:val="24"/>
          <w:szCs w:val="24"/>
        </w:rPr>
        <w:t>Rauthmann</w:t>
      </w:r>
      <w:proofErr w:type="spellEnd"/>
      <w:r w:rsidRPr="00F83F5E">
        <w:rPr>
          <w:rFonts w:ascii="Times New Roman" w:hAnsi="Times New Roman" w:cs="Times New Roman"/>
          <w:sz w:val="24"/>
          <w:szCs w:val="24"/>
        </w:rPr>
        <w:t xml:space="preserve">, J. F. &amp; Kolar, G. P. (2013). Positioning the dark triad in the interpersonal </w:t>
      </w:r>
      <w:proofErr w:type="spellStart"/>
      <w:r w:rsidRPr="00F83F5E">
        <w:rPr>
          <w:rFonts w:ascii="Times New Roman" w:hAnsi="Times New Roman" w:cs="Times New Roman"/>
          <w:sz w:val="24"/>
          <w:szCs w:val="24"/>
        </w:rPr>
        <w:t>circumplex</w:t>
      </w:r>
      <w:proofErr w:type="spellEnd"/>
      <w:r w:rsidRPr="00F83F5E">
        <w:rPr>
          <w:rFonts w:ascii="Times New Roman" w:hAnsi="Times New Roman" w:cs="Times New Roman"/>
          <w:sz w:val="24"/>
          <w:szCs w:val="24"/>
        </w:rPr>
        <w:t xml:space="preserve">: The friendly-dominant narcissist, hostile-submissive Machiavellian, and hostile-dominant psychopath? </w:t>
      </w:r>
      <w:r w:rsidRPr="00F83F5E">
        <w:rPr>
          <w:rFonts w:ascii="Times New Roman" w:hAnsi="Times New Roman" w:cs="Times New Roman"/>
          <w:i/>
          <w:sz w:val="24"/>
          <w:szCs w:val="24"/>
        </w:rPr>
        <w:t>Personality and Individual Differences, 54</w:t>
      </w:r>
      <w:r w:rsidRPr="00F83F5E">
        <w:rPr>
          <w:rFonts w:ascii="Times New Roman" w:hAnsi="Times New Roman" w:cs="Times New Roman"/>
          <w:sz w:val="24"/>
          <w:szCs w:val="24"/>
        </w:rPr>
        <w:t>, 622-627. doi.org/10.1016/j.paid.2012.11.021</w:t>
      </w:r>
      <w:ins w:id="401" w:author="Author">
        <w:r w:rsidR="000F0A2D" w:rsidRPr="00F83F5E">
          <w:rPr>
            <w:rFonts w:ascii="Times New Roman" w:eastAsia="Times New Roman" w:hAnsi="Times New Roman" w:cs="Times New Roman"/>
            <w:sz w:val="24"/>
            <w:szCs w:val="24"/>
            <w:lang w:eastAsia="zh-CN"/>
          </w:rPr>
          <w:t xml:space="preserve"> </w:t>
        </w:r>
      </w:ins>
    </w:p>
    <w:p w14:paraId="279E9F71" w14:textId="2EA0144F" w:rsidR="008516CD" w:rsidRPr="00F83F5E" w:rsidRDefault="000F0A2D" w:rsidP="0062477C">
      <w:pPr>
        <w:spacing w:after="0" w:line="480" w:lineRule="auto"/>
        <w:ind w:left="785" w:hangingChars="327" w:hanging="785"/>
        <w:rPr>
          <w:rFonts w:ascii="Times New Roman" w:hAnsi="Times New Roman" w:cs="Times New Roman"/>
          <w:sz w:val="24"/>
          <w:szCs w:val="24"/>
          <w:lang w:eastAsia="zh-CN"/>
        </w:rPr>
      </w:pPr>
      <w:moveToRangeStart w:id="402" w:author="Author" w:name="move420500581"/>
      <w:commentRangeStart w:id="403"/>
      <w:proofErr w:type="spellStart"/>
      <w:moveTo w:id="404" w:author="Author">
        <w:r w:rsidRPr="00F83F5E">
          <w:rPr>
            <w:rFonts w:ascii="Times New Roman" w:eastAsia="Times New Roman" w:hAnsi="Times New Roman" w:cs="Times New Roman"/>
            <w:sz w:val="24"/>
            <w:szCs w:val="24"/>
            <w:lang w:eastAsia="zh-CN"/>
          </w:rPr>
          <w:t>Rhodewalt</w:t>
        </w:r>
        <w:proofErr w:type="spellEnd"/>
        <w:r w:rsidRPr="00F83F5E">
          <w:rPr>
            <w:rFonts w:ascii="Times New Roman" w:eastAsia="Times New Roman" w:hAnsi="Times New Roman" w:cs="Times New Roman"/>
            <w:sz w:val="24"/>
            <w:szCs w:val="24"/>
            <w:lang w:eastAsia="zh-CN"/>
          </w:rPr>
          <w:t>, R. (2011). Contemporary perspectives on narcissism and the narcissistic personality type. In M. R. Leary &amp; J. P. Tangney (Eds.), Handbook of Self and Identity (2nd ed.; pp. 571-586), New York, NY: Guilford Publications.</w:t>
        </w:r>
      </w:moveTo>
      <w:commentRangeEnd w:id="403"/>
      <w:r w:rsidR="004301F6" w:rsidRPr="00F83F5E">
        <w:rPr>
          <w:rStyle w:val="CommentReference"/>
          <w:rFonts w:ascii="Times New Roman" w:hAnsi="Times New Roman" w:cs="Times New Roman"/>
          <w:sz w:val="24"/>
          <w:szCs w:val="24"/>
          <w:rPrChange w:id="405" w:author="Author">
            <w:rPr>
              <w:rStyle w:val="CommentReference"/>
            </w:rPr>
          </w:rPrChange>
        </w:rPr>
        <w:commentReference w:id="403"/>
      </w:r>
      <w:moveToRangeEnd w:id="402"/>
    </w:p>
    <w:p w14:paraId="0B578B2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*Robins, R. W., &amp; Beer, J. S. (2001). Positive illusions about the self: Short-term benefits and long-term costs. </w:t>
      </w:r>
      <w:r w:rsidRPr="008E7408">
        <w:rPr>
          <w:rFonts w:ascii="Times New Roman" w:eastAsia="Times New Roman" w:hAnsi="Times New Roman" w:cs="Times New Roman"/>
          <w:i/>
          <w:sz w:val="24"/>
          <w:szCs w:val="24"/>
        </w:rPr>
        <w:t>Journal of Personality and Social Psychology, 80</w:t>
      </w:r>
      <w:r w:rsidRPr="008E7408">
        <w:rPr>
          <w:rFonts w:ascii="Times New Roman" w:eastAsia="Times New Roman" w:hAnsi="Times New Roman" w:cs="Times New Roman"/>
          <w:sz w:val="24"/>
          <w:szCs w:val="24"/>
        </w:rPr>
        <w:t xml:space="preserve">, 340-352.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://dx.doi.org/10.1037/0022-3514.80.2.340</w:t>
      </w:r>
    </w:p>
    <w:p w14:paraId="3881BCCB" w14:textId="77777777" w:rsidR="008516CD" w:rsidRPr="00F83F5E"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F83F5E">
        <w:rPr>
          <w:rFonts w:ascii="Times New Roman" w:eastAsia="Times New Roman" w:hAnsi="Times New Roman" w:cs="Times New Roman"/>
          <w:sz w:val="24"/>
          <w:szCs w:val="24"/>
          <w:rPrChange w:id="406" w:author="Author">
            <w:rPr>
              <w:rFonts w:ascii="Times New Roman" w:eastAsia="Times New Roman" w:hAnsi="Times New Roman" w:cs="Times New Roman"/>
              <w:color w:val="0000FF" w:themeColor="hyperlink"/>
              <w:sz w:val="24"/>
              <w:szCs w:val="24"/>
              <w:u w:val="single"/>
            </w:rPr>
          </w:rPrChange>
        </w:rPr>
        <w:t>Robins, R. W., &amp; John, O. P. (1997).</w:t>
      </w:r>
      <w:r w:rsidRPr="00F83F5E">
        <w:rPr>
          <w:rFonts w:ascii="Times New Roman" w:eastAsia="Times New Roman" w:hAnsi="Times New Roman" w:cs="Times New Roman"/>
          <w:sz w:val="24"/>
          <w:szCs w:val="24"/>
        </w:rPr>
        <w:t xml:space="preserve"> Effects of visual perspective and narcissism on self-perception: Is seeing believing? </w:t>
      </w:r>
      <w:r w:rsidRPr="00F83F5E">
        <w:rPr>
          <w:rFonts w:ascii="Times New Roman" w:eastAsia="Times New Roman" w:hAnsi="Times New Roman" w:cs="Times New Roman"/>
          <w:i/>
          <w:sz w:val="24"/>
          <w:szCs w:val="24"/>
        </w:rPr>
        <w:t>Psychological Science, 8</w:t>
      </w:r>
      <w:r w:rsidRPr="00F83F5E">
        <w:rPr>
          <w:rFonts w:ascii="Times New Roman" w:eastAsia="Times New Roman" w:hAnsi="Times New Roman" w:cs="Times New Roman"/>
          <w:sz w:val="24"/>
          <w:szCs w:val="24"/>
        </w:rPr>
        <w:t xml:space="preserve">, 37-42. Retrieved from </w:t>
      </w:r>
      <w:r w:rsidR="00612B74" w:rsidRPr="00F83F5E">
        <w:rPr>
          <w:rFonts w:ascii="Times New Roman" w:hAnsi="Times New Roman" w:cs="Times New Roman"/>
          <w:sz w:val="24"/>
          <w:szCs w:val="24"/>
          <w:rPrChange w:id="407" w:author="Author">
            <w:rPr/>
          </w:rPrChange>
        </w:rPr>
        <w:fldChar w:fldCharType="begin"/>
      </w:r>
      <w:r w:rsidR="00612B74" w:rsidRPr="00F83F5E">
        <w:rPr>
          <w:rFonts w:ascii="Times New Roman" w:hAnsi="Times New Roman" w:cs="Times New Roman"/>
          <w:sz w:val="24"/>
          <w:szCs w:val="24"/>
          <w:rPrChange w:id="408" w:author="Author">
            <w:rPr/>
          </w:rPrChange>
        </w:rPr>
        <w:instrText xml:space="preserve"> HYPERLINK "http://search.proquest.com/docview/619143201?accountid=14553" </w:instrText>
      </w:r>
      <w:r w:rsidR="00612B74" w:rsidRPr="00F83F5E">
        <w:rPr>
          <w:rPrChange w:id="409"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http://search.proquest.com/docview/619143201?accountid=14553</w:t>
      </w:r>
      <w:r w:rsidR="00612B74" w:rsidRPr="00F83F5E">
        <w:rPr>
          <w:rStyle w:val="Hyperlink"/>
          <w:rFonts w:ascii="Times New Roman" w:eastAsia="Times New Roman" w:hAnsi="Times New Roman" w:cs="Times New Roman"/>
          <w:sz w:val="24"/>
          <w:szCs w:val="24"/>
          <w:rPrChange w:id="410" w:author="Author">
            <w:rPr>
              <w:rStyle w:val="Hyperlink"/>
              <w:rFonts w:ascii="Times New Roman" w:eastAsia="Times New Roman" w:hAnsi="Times New Roman" w:cs="Times New Roman"/>
              <w:sz w:val="24"/>
              <w:szCs w:val="24"/>
            </w:rPr>
          </w:rPrChange>
        </w:rPr>
        <w:fldChar w:fldCharType="end"/>
      </w:r>
    </w:p>
    <w:p w14:paraId="643493FB" w14:textId="77777777" w:rsidR="008516CD" w:rsidRPr="00F83F5E"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411" w:author="Author">
            <w:rPr>
              <w:rStyle w:val="Hyperlink"/>
              <w:rFonts w:ascii="Times New Roman" w:hAnsi="Times New Roman" w:cs="Times New Roman"/>
              <w:color w:val="0070C0"/>
              <w:sz w:val="24"/>
              <w:szCs w:val="24"/>
              <w:lang w:eastAsia="zh-CN"/>
            </w:rPr>
          </w:rPrChange>
        </w:rPr>
      </w:pPr>
      <w:r w:rsidRPr="00F83F5E">
        <w:rPr>
          <w:rFonts w:ascii="Times New Roman" w:hAnsi="Times New Roman" w:cs="Times New Roman"/>
          <w:sz w:val="24"/>
          <w:szCs w:val="24"/>
          <w:rPrChange w:id="412" w:author="Author">
            <w:rPr>
              <w:rFonts w:ascii="Times New Roman" w:hAnsi="Times New Roman" w:cs="Times New Roman"/>
              <w:color w:val="0070C0"/>
              <w:sz w:val="24"/>
              <w:szCs w:val="24"/>
              <w:u w:val="single"/>
            </w:rPr>
          </w:rPrChange>
        </w:rPr>
        <w:t xml:space="preserve">Rosenthal, S. A., Hooley, J. M., &amp; </w:t>
      </w:r>
      <w:proofErr w:type="spellStart"/>
      <w:r w:rsidRPr="00F83F5E">
        <w:rPr>
          <w:rFonts w:ascii="Times New Roman" w:hAnsi="Times New Roman" w:cs="Times New Roman"/>
          <w:sz w:val="24"/>
          <w:szCs w:val="24"/>
          <w:rPrChange w:id="413" w:author="Author">
            <w:rPr>
              <w:rFonts w:ascii="Times New Roman" w:hAnsi="Times New Roman" w:cs="Times New Roman"/>
              <w:color w:val="0070C0"/>
              <w:sz w:val="24"/>
              <w:szCs w:val="24"/>
              <w:u w:val="single"/>
            </w:rPr>
          </w:rPrChange>
        </w:rPr>
        <w:t>Steshenko</w:t>
      </w:r>
      <w:proofErr w:type="spellEnd"/>
      <w:r w:rsidRPr="00F83F5E">
        <w:rPr>
          <w:rFonts w:ascii="Times New Roman" w:hAnsi="Times New Roman" w:cs="Times New Roman"/>
          <w:sz w:val="24"/>
          <w:szCs w:val="24"/>
          <w:rPrChange w:id="414" w:author="Author">
            <w:rPr>
              <w:rFonts w:ascii="Times New Roman" w:hAnsi="Times New Roman" w:cs="Times New Roman"/>
              <w:color w:val="0070C0"/>
              <w:sz w:val="24"/>
              <w:szCs w:val="24"/>
              <w:u w:val="single"/>
            </w:rPr>
          </w:rPrChange>
        </w:rPr>
        <w:t xml:space="preserve">, Y. (2007). </w:t>
      </w:r>
      <w:r w:rsidRPr="00F83F5E">
        <w:rPr>
          <w:rFonts w:ascii="Times New Roman" w:hAnsi="Times New Roman" w:cs="Times New Roman"/>
          <w:i/>
          <w:iCs/>
          <w:sz w:val="24"/>
          <w:szCs w:val="24"/>
          <w:rPrChange w:id="415" w:author="Author">
            <w:rPr>
              <w:rFonts w:ascii="Times New Roman" w:hAnsi="Times New Roman" w:cs="Times New Roman"/>
              <w:i/>
              <w:iCs/>
              <w:color w:val="0070C0"/>
              <w:sz w:val="24"/>
              <w:szCs w:val="24"/>
            </w:rPr>
          </w:rPrChange>
        </w:rPr>
        <w:t>Distinguishing grandiosity from self-esteem: Development of the Narcissistic Grandiosity Scale</w:t>
      </w:r>
      <w:r w:rsidRPr="00F83F5E">
        <w:rPr>
          <w:rFonts w:ascii="Times New Roman" w:hAnsi="Times New Roman" w:cs="Times New Roman"/>
          <w:sz w:val="24"/>
          <w:szCs w:val="24"/>
          <w:rPrChange w:id="416" w:author="Author">
            <w:rPr>
              <w:rFonts w:ascii="Times New Roman" w:hAnsi="Times New Roman" w:cs="Times New Roman"/>
              <w:color w:val="0070C0"/>
              <w:sz w:val="24"/>
              <w:szCs w:val="24"/>
            </w:rPr>
          </w:rPrChange>
        </w:rPr>
        <w:t xml:space="preserve">. Manuscript in preparation. </w:t>
      </w:r>
      <w:r w:rsidR="007C1271" w:rsidRPr="00F83F5E">
        <w:rPr>
          <w:rFonts w:ascii="Times New Roman" w:hAnsi="Times New Roman" w:cs="Times New Roman"/>
          <w:sz w:val="24"/>
          <w:szCs w:val="24"/>
          <w:rPrChange w:id="417" w:author="Author">
            <w:rPr/>
          </w:rPrChange>
        </w:rPr>
        <w:fldChar w:fldCharType="begin"/>
      </w:r>
      <w:r w:rsidR="007C1271" w:rsidRPr="00F83F5E">
        <w:rPr>
          <w:rFonts w:ascii="Times New Roman" w:hAnsi="Times New Roman" w:cs="Times New Roman"/>
          <w:sz w:val="24"/>
          <w:szCs w:val="24"/>
          <w:rPrChange w:id="418" w:author="Author">
            <w:rPr/>
          </w:rPrChange>
        </w:rPr>
        <w:instrText xml:space="preserve"> HYPERLINK "http://dx.doi.org/10.1016/j.jrp.2010.05.008" </w:instrText>
      </w:r>
      <w:r w:rsidR="007C1271" w:rsidRPr="00F83F5E">
        <w:rPr>
          <w:rPrChange w:id="419" w:author="Author">
            <w:rPr>
              <w:rStyle w:val="Hyperlink"/>
              <w:rFonts w:ascii="Times New Roman" w:hAnsi="Times New Roman" w:cs="Times New Roman"/>
              <w:color w:val="0070C0"/>
              <w:sz w:val="24"/>
              <w:szCs w:val="24"/>
            </w:rPr>
          </w:rPrChange>
        </w:rPr>
        <w:fldChar w:fldCharType="separate"/>
      </w:r>
      <w:r w:rsidRPr="00F83F5E">
        <w:rPr>
          <w:rStyle w:val="Hyperlink"/>
          <w:rFonts w:ascii="Times New Roman" w:hAnsi="Times New Roman" w:cs="Times New Roman"/>
          <w:color w:val="auto"/>
          <w:sz w:val="24"/>
          <w:szCs w:val="24"/>
          <w:rPrChange w:id="420" w:author="Author">
            <w:rPr>
              <w:rStyle w:val="Hyperlink"/>
              <w:rFonts w:ascii="Times New Roman" w:hAnsi="Times New Roman" w:cs="Times New Roman"/>
              <w:color w:val="0070C0"/>
              <w:sz w:val="24"/>
              <w:szCs w:val="24"/>
            </w:rPr>
          </w:rPrChange>
        </w:rPr>
        <w:t>http://dx.doi.org/10.1016/j.jrp.2010.05.008</w:t>
      </w:r>
      <w:r w:rsidR="007C1271" w:rsidRPr="00F83F5E">
        <w:rPr>
          <w:rStyle w:val="Hyperlink"/>
          <w:rFonts w:ascii="Times New Roman" w:hAnsi="Times New Roman" w:cs="Times New Roman"/>
          <w:color w:val="auto"/>
          <w:sz w:val="24"/>
          <w:szCs w:val="24"/>
          <w:rPrChange w:id="421" w:author="Author">
            <w:rPr>
              <w:rStyle w:val="Hyperlink"/>
              <w:rFonts w:ascii="Times New Roman" w:hAnsi="Times New Roman" w:cs="Times New Roman"/>
              <w:color w:val="0070C0"/>
              <w:sz w:val="24"/>
              <w:szCs w:val="24"/>
            </w:rPr>
          </w:rPrChange>
        </w:rPr>
        <w:fldChar w:fldCharType="end"/>
      </w:r>
    </w:p>
    <w:p w14:paraId="501DF506" w14:textId="1444D13A" w:rsidR="008516CD" w:rsidRPr="008E7408" w:rsidDel="00CF4492" w:rsidRDefault="008516CD" w:rsidP="008516CD">
      <w:pPr>
        <w:spacing w:after="0" w:line="480" w:lineRule="auto"/>
        <w:ind w:left="785" w:hangingChars="327" w:hanging="785"/>
        <w:rPr>
          <w:del w:id="422" w:author="Author"/>
          <w:rFonts w:ascii="Times New Roman" w:eastAsia="Times New Roman" w:hAnsi="Times New Roman" w:cs="Times New Roman"/>
          <w:i/>
          <w:iCs/>
          <w:sz w:val="24"/>
          <w:szCs w:val="24"/>
          <w:lang w:eastAsia="zh-CN"/>
        </w:rPr>
      </w:pPr>
      <w:commentRangeStart w:id="423"/>
      <w:del w:id="424" w:author="Author">
        <w:r w:rsidRPr="00F83F5E" w:rsidDel="00CF4492">
          <w:rPr>
            <w:rFonts w:ascii="Times New Roman" w:eastAsia="Times New Roman" w:hAnsi="Times New Roman" w:cs="Times New Roman"/>
            <w:sz w:val="24"/>
            <w:szCs w:val="24"/>
            <w:lang w:eastAsia="zh-CN"/>
          </w:rPr>
          <w:delText xml:space="preserve">Rosenthal, R., &amp; Rosnow, R. L. (1985). </w:delText>
        </w:r>
        <w:r w:rsidRPr="00846A6C" w:rsidDel="00CF4492">
          <w:rPr>
            <w:rFonts w:ascii="Times New Roman" w:eastAsia="Times New Roman" w:hAnsi="Times New Roman" w:cs="Times New Roman"/>
            <w:i/>
            <w:iCs/>
            <w:sz w:val="24"/>
            <w:szCs w:val="24"/>
            <w:lang w:eastAsia="zh-CN"/>
          </w:rPr>
          <w:delText xml:space="preserve">Contrast analysis: Focused comparisons in the analysis </w:delText>
        </w:r>
      </w:del>
    </w:p>
    <w:p w14:paraId="284DD626" w14:textId="57A8A051" w:rsidR="008516CD" w:rsidRPr="00F83F5E" w:rsidDel="00CF4492" w:rsidRDefault="008516CD" w:rsidP="008516CD">
      <w:pPr>
        <w:spacing w:after="0" w:line="480" w:lineRule="auto"/>
        <w:ind w:leftChars="327" w:left="1504" w:hangingChars="327" w:hanging="785"/>
        <w:rPr>
          <w:del w:id="425" w:author="Author"/>
          <w:rFonts w:ascii="Times New Roman" w:eastAsia="Times New Roman" w:hAnsi="Times New Roman" w:cs="Times New Roman"/>
          <w:sz w:val="24"/>
          <w:szCs w:val="24"/>
          <w:lang w:eastAsia="zh-CN"/>
        </w:rPr>
      </w:pPr>
      <w:del w:id="426" w:author="Author">
        <w:r w:rsidRPr="008E7408" w:rsidDel="00CF4492">
          <w:rPr>
            <w:rFonts w:ascii="Times New Roman" w:eastAsia="Times New Roman" w:hAnsi="Times New Roman" w:cs="Times New Roman"/>
            <w:i/>
            <w:iCs/>
            <w:sz w:val="24"/>
            <w:szCs w:val="24"/>
            <w:lang w:eastAsia="zh-CN"/>
          </w:rPr>
          <w:delText>of variance</w:delText>
        </w:r>
        <w:r w:rsidRPr="00F83F5E" w:rsidDel="00CF4492">
          <w:rPr>
            <w:rFonts w:ascii="Times New Roman" w:eastAsia="Times New Roman" w:hAnsi="Times New Roman" w:cs="Times New Roman"/>
            <w:sz w:val="24"/>
            <w:szCs w:val="24"/>
            <w:lang w:eastAsia="zh-CN"/>
          </w:rPr>
          <w:delText>. CUP Archive.</w:delText>
        </w:r>
      </w:del>
      <w:commentRangeEnd w:id="423"/>
      <w:r w:rsidR="00CF4492" w:rsidRPr="00F83F5E">
        <w:rPr>
          <w:rStyle w:val="CommentReference"/>
          <w:rFonts w:ascii="Times New Roman" w:hAnsi="Times New Roman" w:cs="Times New Roman"/>
          <w:sz w:val="24"/>
          <w:szCs w:val="24"/>
          <w:rPrChange w:id="427" w:author="Author">
            <w:rPr>
              <w:rStyle w:val="CommentReference"/>
            </w:rPr>
          </w:rPrChange>
        </w:rPr>
        <w:commentReference w:id="423"/>
      </w:r>
    </w:p>
    <w:p w14:paraId="4D1D4A05" w14:textId="4E8865C4" w:rsidR="008516CD" w:rsidRPr="00F83F5E"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428" w:author="Author" w:name="move420500581"/>
      <w:moveFrom w:id="429" w:author="Author">
        <w:r w:rsidRPr="00846A6C" w:rsidDel="000F0A2D">
          <w:rPr>
            <w:rFonts w:ascii="Times New Roman" w:eastAsia="Times New Roman" w:hAnsi="Times New Roman" w:cs="Times New Roman"/>
            <w:sz w:val="24"/>
            <w:szCs w:val="24"/>
            <w:lang w:eastAsia="zh-CN"/>
          </w:rPr>
          <w:lastRenderedPageBreak/>
          <w:t>Rhodewalt, R.</w:t>
        </w:r>
        <w:r w:rsidRPr="008E7408"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F83F5E" w:rsidDel="000F0A2D">
          <w:rPr>
            <w:rFonts w:ascii="Times New Roman" w:eastAsia="Times New Roman" w:hAnsi="Times New Roman" w:cs="Times New Roman"/>
            <w:sz w:val="24"/>
            <w:szCs w:val="24"/>
            <w:lang w:eastAsia="zh-CN"/>
          </w:rPr>
          <w:t>nd ed.; pp. 571-586), New York, NY: Guilford Publications.</w:t>
        </w:r>
      </w:moveFrom>
    </w:p>
    <w:moveFromRangeEnd w:id="428"/>
    <w:p w14:paraId="77AD6FF7"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Change w:id="430" w:author="Author">
            <w:rPr>
              <w:rFonts w:ascii="Times New Roman" w:eastAsia="Times New Roman" w:hAnsi="Times New Roman" w:cs="Times New Roman"/>
              <w:color w:val="0000FF" w:themeColor="hyperlink"/>
              <w:sz w:val="24"/>
              <w:szCs w:val="24"/>
              <w:u w:val="single"/>
            </w:rPr>
          </w:rPrChange>
        </w:rPr>
        <w:t>Sedikides</w:t>
      </w:r>
      <w:proofErr w:type="spellEnd"/>
      <w:r w:rsidRPr="00F83F5E">
        <w:rPr>
          <w:rFonts w:ascii="Times New Roman" w:eastAsia="Times New Roman" w:hAnsi="Times New Roman" w:cs="Times New Roman"/>
          <w:sz w:val="24"/>
          <w:szCs w:val="24"/>
          <w:rPrChange w:id="431" w:author="Author">
            <w:rPr>
              <w:rFonts w:ascii="Times New Roman" w:eastAsia="Times New Roman" w:hAnsi="Times New Roman" w:cs="Times New Roman"/>
              <w:color w:val="0000FF" w:themeColor="hyperlink"/>
              <w:sz w:val="24"/>
              <w:szCs w:val="24"/>
              <w:u w:val="single"/>
            </w:rPr>
          </w:rPrChange>
        </w:rPr>
        <w:t xml:space="preserve">, C., </w:t>
      </w:r>
      <w:proofErr w:type="spellStart"/>
      <w:r w:rsidRPr="00F83F5E">
        <w:rPr>
          <w:rFonts w:ascii="Times New Roman" w:eastAsia="Times New Roman" w:hAnsi="Times New Roman" w:cs="Times New Roman"/>
          <w:sz w:val="24"/>
          <w:szCs w:val="24"/>
          <w:rPrChange w:id="432" w:author="Author">
            <w:rPr>
              <w:rFonts w:ascii="Times New Roman" w:eastAsia="Times New Roman" w:hAnsi="Times New Roman" w:cs="Times New Roman"/>
              <w:color w:val="0000FF" w:themeColor="hyperlink"/>
              <w:sz w:val="24"/>
              <w:szCs w:val="24"/>
              <w:u w:val="single"/>
            </w:rPr>
          </w:rPrChange>
        </w:rPr>
        <w:t>Gaertner</w:t>
      </w:r>
      <w:proofErr w:type="spellEnd"/>
      <w:r w:rsidRPr="00F83F5E">
        <w:rPr>
          <w:rFonts w:ascii="Times New Roman" w:eastAsia="Times New Roman" w:hAnsi="Times New Roman" w:cs="Times New Roman"/>
          <w:sz w:val="24"/>
          <w:szCs w:val="24"/>
          <w:rPrChange w:id="433" w:author="Author">
            <w:rPr>
              <w:rFonts w:ascii="Times New Roman" w:eastAsia="Times New Roman" w:hAnsi="Times New Roman" w:cs="Times New Roman"/>
              <w:color w:val="0000FF" w:themeColor="hyperlink"/>
              <w:sz w:val="24"/>
              <w:szCs w:val="24"/>
              <w:u w:val="single"/>
            </w:rPr>
          </w:rPrChange>
        </w:rPr>
        <w:t xml:space="preserve">, L., &amp; </w:t>
      </w:r>
      <w:proofErr w:type="spellStart"/>
      <w:r w:rsidRPr="00F83F5E">
        <w:rPr>
          <w:rFonts w:ascii="Times New Roman" w:eastAsia="Times New Roman" w:hAnsi="Times New Roman" w:cs="Times New Roman"/>
          <w:sz w:val="24"/>
          <w:szCs w:val="24"/>
          <w:rPrChange w:id="434" w:author="Author">
            <w:rPr>
              <w:rFonts w:ascii="Times New Roman" w:eastAsia="Times New Roman" w:hAnsi="Times New Roman" w:cs="Times New Roman"/>
              <w:color w:val="0000FF" w:themeColor="hyperlink"/>
              <w:sz w:val="24"/>
              <w:szCs w:val="24"/>
              <w:u w:val="single"/>
            </w:rPr>
          </w:rPrChange>
        </w:rPr>
        <w:t>Toguchi</w:t>
      </w:r>
      <w:proofErr w:type="spellEnd"/>
      <w:r w:rsidRPr="00F83F5E">
        <w:rPr>
          <w:rFonts w:ascii="Times New Roman" w:eastAsia="Times New Roman" w:hAnsi="Times New Roman" w:cs="Times New Roman"/>
          <w:sz w:val="24"/>
          <w:szCs w:val="24"/>
          <w:rPrChange w:id="435" w:author="Author">
            <w:rPr>
              <w:rFonts w:ascii="Times New Roman" w:eastAsia="Times New Roman" w:hAnsi="Times New Roman" w:cs="Times New Roman"/>
              <w:color w:val="0000FF" w:themeColor="hyperlink"/>
              <w:sz w:val="24"/>
              <w:szCs w:val="24"/>
              <w:u w:val="single"/>
            </w:rPr>
          </w:rPrChange>
        </w:rPr>
        <w:t>, Y. (2003).</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w:t>
      </w:r>
      <w:r w:rsidRPr="00F83F5E">
        <w:rPr>
          <w:rFonts w:ascii="Times New Roman" w:eastAsia="Times New Roman" w:hAnsi="Times New Roman" w:cs="Times New Roman"/>
          <w:i/>
          <w:sz w:val="24"/>
          <w:szCs w:val="24"/>
        </w:rPr>
        <w:t>Journal of Personality and Social Psychology, 84</w:t>
      </w:r>
      <w:r w:rsidRPr="00F83F5E">
        <w:rPr>
          <w:rFonts w:ascii="Times New Roman" w:eastAsia="Times New Roman" w:hAnsi="Times New Roman" w:cs="Times New Roman"/>
          <w:sz w:val="24"/>
          <w:szCs w:val="24"/>
        </w:rPr>
        <w:t xml:space="preserve">, 60-79. Retrieved from </w:t>
      </w:r>
      <w:r w:rsidR="00612B74" w:rsidRPr="00F83F5E">
        <w:rPr>
          <w:rFonts w:ascii="Times New Roman" w:hAnsi="Times New Roman" w:cs="Times New Roman"/>
          <w:sz w:val="24"/>
          <w:szCs w:val="24"/>
          <w:rPrChange w:id="436" w:author="Author">
            <w:rPr/>
          </w:rPrChange>
        </w:rPr>
        <w:fldChar w:fldCharType="begin"/>
      </w:r>
      <w:r w:rsidR="00612B74" w:rsidRPr="00F83F5E">
        <w:rPr>
          <w:rFonts w:ascii="Times New Roman" w:hAnsi="Times New Roman" w:cs="Times New Roman"/>
          <w:sz w:val="24"/>
          <w:szCs w:val="24"/>
          <w:rPrChange w:id="437" w:author="Author">
            <w:rPr/>
          </w:rPrChange>
        </w:rPr>
        <w:instrText xml:space="preserve"> HYPERLINK "http://search.proquest.com/docview/38413501?accountid=14553" </w:instrText>
      </w:r>
      <w:r w:rsidR="00612B74" w:rsidRPr="00F83F5E">
        <w:rPr>
          <w:rPrChange w:id="438" w:author="Author">
            <w:rPr>
              <w:rStyle w:val="Hyperlink"/>
              <w:rFonts w:ascii="Times New Roman" w:eastAsia="Times New Roman" w:hAnsi="Times New Roman" w:cs="Times New Roman"/>
              <w:sz w:val="24"/>
              <w:szCs w:val="24"/>
            </w:rPr>
          </w:rPrChange>
        </w:rPr>
        <w:fldChar w:fldCharType="separate"/>
      </w:r>
      <w:r w:rsidRPr="00F83F5E">
        <w:rPr>
          <w:rStyle w:val="Hyperlink"/>
          <w:rFonts w:ascii="Times New Roman" w:eastAsia="Times New Roman" w:hAnsi="Times New Roman" w:cs="Times New Roman"/>
          <w:sz w:val="24"/>
          <w:szCs w:val="24"/>
        </w:rPr>
        <w:t>http://search.proquest.com/docview/38413501?accountid=14553</w:t>
      </w:r>
      <w:r w:rsidR="00612B74" w:rsidRPr="00F83F5E">
        <w:rPr>
          <w:rStyle w:val="Hyperlink"/>
          <w:rFonts w:ascii="Times New Roman" w:eastAsia="Times New Roman" w:hAnsi="Times New Roman" w:cs="Times New Roman"/>
          <w:sz w:val="24"/>
          <w:szCs w:val="24"/>
          <w:rPrChange w:id="439" w:author="Author">
            <w:rPr>
              <w:rStyle w:val="Hyperlink"/>
              <w:rFonts w:ascii="Times New Roman" w:eastAsia="Times New Roman" w:hAnsi="Times New Roman" w:cs="Times New Roman"/>
              <w:sz w:val="24"/>
              <w:szCs w:val="24"/>
            </w:rPr>
          </w:rPrChange>
        </w:rPr>
        <w:fldChar w:fldCharType="end"/>
      </w:r>
    </w:p>
    <w:p w14:paraId="53AD41E1" w14:textId="77777777" w:rsidR="008516CD" w:rsidRPr="00F83F5E"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Change w:id="440" w:author="Author">
            <w:rPr>
              <w:rFonts w:ascii="Times New Roman" w:eastAsia="Times New Roman" w:hAnsi="Times New Roman" w:cs="Times New Roman"/>
              <w:color w:val="0000FF" w:themeColor="hyperlink"/>
              <w:sz w:val="24"/>
              <w:szCs w:val="24"/>
              <w:u w:val="single"/>
            </w:rPr>
          </w:rPrChange>
        </w:rPr>
        <w:t>Sedikides</w:t>
      </w:r>
      <w:proofErr w:type="spellEnd"/>
      <w:r w:rsidRPr="00F83F5E">
        <w:rPr>
          <w:rFonts w:ascii="Times New Roman" w:eastAsia="Times New Roman" w:hAnsi="Times New Roman" w:cs="Times New Roman"/>
          <w:sz w:val="24"/>
          <w:szCs w:val="24"/>
          <w:rPrChange w:id="441" w:author="Author">
            <w:rPr>
              <w:rFonts w:ascii="Times New Roman" w:eastAsia="Times New Roman" w:hAnsi="Times New Roman" w:cs="Times New Roman"/>
              <w:color w:val="0000FF" w:themeColor="hyperlink"/>
              <w:sz w:val="24"/>
              <w:szCs w:val="24"/>
              <w:u w:val="single"/>
            </w:rPr>
          </w:rPrChange>
        </w:rPr>
        <w:t xml:space="preserve">, C., </w:t>
      </w:r>
      <w:proofErr w:type="spellStart"/>
      <w:r w:rsidRPr="00F83F5E">
        <w:rPr>
          <w:rFonts w:ascii="Times New Roman" w:eastAsia="Times New Roman" w:hAnsi="Times New Roman" w:cs="Times New Roman"/>
          <w:sz w:val="24"/>
          <w:szCs w:val="24"/>
          <w:rPrChange w:id="442" w:author="Author">
            <w:rPr>
              <w:rFonts w:ascii="Times New Roman" w:eastAsia="Times New Roman" w:hAnsi="Times New Roman" w:cs="Times New Roman"/>
              <w:color w:val="0000FF" w:themeColor="hyperlink"/>
              <w:sz w:val="24"/>
              <w:szCs w:val="24"/>
              <w:u w:val="single"/>
            </w:rPr>
          </w:rPrChange>
        </w:rPr>
        <w:t>Gaertner</w:t>
      </w:r>
      <w:proofErr w:type="spellEnd"/>
      <w:r w:rsidRPr="00F83F5E">
        <w:rPr>
          <w:rFonts w:ascii="Times New Roman" w:eastAsia="Times New Roman" w:hAnsi="Times New Roman" w:cs="Times New Roman"/>
          <w:sz w:val="24"/>
          <w:szCs w:val="24"/>
          <w:rPrChange w:id="443" w:author="Author">
            <w:rPr>
              <w:rFonts w:ascii="Times New Roman" w:eastAsia="Times New Roman" w:hAnsi="Times New Roman" w:cs="Times New Roman"/>
              <w:color w:val="0000FF" w:themeColor="hyperlink"/>
              <w:sz w:val="24"/>
              <w:szCs w:val="24"/>
              <w:u w:val="single"/>
            </w:rPr>
          </w:rPrChange>
        </w:rPr>
        <w:t xml:space="preserve">, L., &amp; </w:t>
      </w:r>
      <w:proofErr w:type="spellStart"/>
      <w:r w:rsidRPr="00F83F5E">
        <w:rPr>
          <w:rFonts w:ascii="Times New Roman" w:eastAsia="Times New Roman" w:hAnsi="Times New Roman" w:cs="Times New Roman"/>
          <w:sz w:val="24"/>
          <w:szCs w:val="24"/>
          <w:rPrChange w:id="444" w:author="Author">
            <w:rPr>
              <w:rFonts w:ascii="Times New Roman" w:eastAsia="Times New Roman" w:hAnsi="Times New Roman" w:cs="Times New Roman"/>
              <w:color w:val="0000FF" w:themeColor="hyperlink"/>
              <w:sz w:val="24"/>
              <w:szCs w:val="24"/>
              <w:u w:val="single"/>
            </w:rPr>
          </w:rPrChange>
        </w:rPr>
        <w:t>Vevea</w:t>
      </w:r>
      <w:proofErr w:type="spellEnd"/>
      <w:r w:rsidRPr="00F83F5E">
        <w:rPr>
          <w:rFonts w:ascii="Times New Roman" w:eastAsia="Times New Roman" w:hAnsi="Times New Roman" w:cs="Times New Roman"/>
          <w:sz w:val="24"/>
          <w:szCs w:val="24"/>
          <w:rPrChange w:id="445" w:author="Author">
            <w:rPr>
              <w:rFonts w:ascii="Times New Roman" w:eastAsia="Times New Roman" w:hAnsi="Times New Roman" w:cs="Times New Roman"/>
              <w:color w:val="0000FF" w:themeColor="hyperlink"/>
              <w:sz w:val="24"/>
              <w:szCs w:val="24"/>
              <w:u w:val="single"/>
            </w:rPr>
          </w:rPrChange>
        </w:rPr>
        <w:t>, J. L. (2005).</w:t>
      </w:r>
      <w:r w:rsidRPr="00F83F5E">
        <w:rPr>
          <w:rFonts w:ascii="Times New Roman" w:eastAsia="Times New Roman" w:hAnsi="Times New Roman" w:cs="Times New Roman"/>
          <w:sz w:val="24"/>
          <w:szCs w:val="24"/>
        </w:rPr>
        <w:t xml:space="preserve"> </w:t>
      </w:r>
      <w:proofErr w:type="spellStart"/>
      <w:r w:rsidRPr="00F83F5E">
        <w:rPr>
          <w:rFonts w:ascii="Times New Roman" w:eastAsia="Times New Roman" w:hAnsi="Times New Roman" w:cs="Times New Roman"/>
          <w:sz w:val="24"/>
          <w:szCs w:val="24"/>
        </w:rPr>
        <w:t>Pancultural</w:t>
      </w:r>
      <w:proofErr w:type="spellEnd"/>
      <w:r w:rsidRPr="00F83F5E">
        <w:rPr>
          <w:rFonts w:ascii="Times New Roman" w:eastAsia="Times New Roman" w:hAnsi="Times New Roman" w:cs="Times New Roman"/>
          <w:sz w:val="24"/>
          <w:szCs w:val="24"/>
        </w:rPr>
        <w:t xml:space="preserve"> self-enhancement reloaded: A meta-analytic reply to </w:t>
      </w:r>
      <w:proofErr w:type="spellStart"/>
      <w:proofErr w:type="gramStart"/>
      <w:r w:rsidRPr="00F83F5E">
        <w:rPr>
          <w:rFonts w:ascii="Times New Roman" w:eastAsia="Times New Roman" w:hAnsi="Times New Roman" w:cs="Times New Roman"/>
          <w:sz w:val="24"/>
          <w:szCs w:val="24"/>
        </w:rPr>
        <w:t>heine</w:t>
      </w:r>
      <w:proofErr w:type="spellEnd"/>
      <w:proofErr w:type="gramEnd"/>
      <w:r w:rsidRPr="00F83F5E">
        <w:rPr>
          <w:rFonts w:ascii="Times New Roman" w:eastAsia="Times New Roman" w:hAnsi="Times New Roman" w:cs="Times New Roman"/>
          <w:sz w:val="24"/>
          <w:szCs w:val="24"/>
        </w:rPr>
        <w:t xml:space="preserve"> (2005).</w:t>
      </w:r>
      <w:r w:rsidRPr="00F83F5E">
        <w:rPr>
          <w:rFonts w:ascii="Times New Roman" w:eastAsia="Times New Roman" w:hAnsi="Times New Roman" w:cs="Times New Roman"/>
          <w:i/>
          <w:iCs/>
          <w:sz w:val="24"/>
          <w:szCs w:val="24"/>
        </w:rPr>
        <w:t xml:space="preserve"> Journal of Personality and Social Psychology, 89</w:t>
      </w:r>
      <w:r w:rsidRPr="00F83F5E">
        <w:rPr>
          <w:rFonts w:ascii="Times New Roman" w:eastAsia="Times New Roman" w:hAnsi="Times New Roman" w:cs="Times New Roman"/>
          <w:sz w:val="24"/>
          <w:szCs w:val="24"/>
        </w:rPr>
        <w:t xml:space="preserve">(4), 539-551.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://dx.doi.org/10.1037/0022-3514.89.4.539</w:t>
      </w:r>
    </w:p>
    <w:p w14:paraId="38C524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Sedikides</w:t>
      </w:r>
      <w:proofErr w:type="spellEnd"/>
      <w:r w:rsidRPr="00F83F5E">
        <w:rPr>
          <w:rFonts w:ascii="Times New Roman" w:hAnsi="Times New Roman" w:cs="Times New Roman"/>
          <w:sz w:val="24"/>
          <w:szCs w:val="24"/>
        </w:rPr>
        <w:t>, C., &amp; Gregg, A. P. (2008). Self-enhancement: Food for thought.</w:t>
      </w:r>
      <w:r w:rsidRPr="00F83F5E">
        <w:rPr>
          <w:rFonts w:ascii="Times New Roman" w:hAnsi="Times New Roman" w:cs="Times New Roman"/>
          <w:i/>
          <w:iCs/>
          <w:sz w:val="24"/>
          <w:szCs w:val="24"/>
        </w:rPr>
        <w:t xml:space="preserve"> Perspectives on Psychological Science, 3</w:t>
      </w:r>
      <w:r w:rsidRPr="00F83F5E">
        <w:rPr>
          <w:rFonts w:ascii="Times New Roman" w:hAnsi="Times New Roman" w:cs="Times New Roman"/>
          <w:sz w:val="24"/>
          <w:szCs w:val="24"/>
        </w:rPr>
        <w:t xml:space="preserve">(2), 102-116.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10.1111/j.1745-6916.2008.00068.x</w:t>
      </w:r>
    </w:p>
    <w:p w14:paraId="7E28C5F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Sedikides</w:t>
      </w:r>
      <w:proofErr w:type="spellEnd"/>
      <w:r w:rsidRPr="00F83F5E">
        <w:rPr>
          <w:rFonts w:ascii="Times New Roman" w:hAnsi="Times New Roman" w:cs="Times New Roman"/>
          <w:sz w:val="24"/>
          <w:szCs w:val="24"/>
        </w:rPr>
        <w:t xml:space="preserve">, C., </w:t>
      </w:r>
      <w:proofErr w:type="spellStart"/>
      <w:r w:rsidRPr="00F83F5E">
        <w:rPr>
          <w:rFonts w:ascii="Times New Roman" w:hAnsi="Times New Roman" w:cs="Times New Roman"/>
          <w:sz w:val="24"/>
          <w:szCs w:val="24"/>
        </w:rPr>
        <w:t>Herbst</w:t>
      </w:r>
      <w:proofErr w:type="spellEnd"/>
      <w:r w:rsidRPr="00F83F5E">
        <w:rPr>
          <w:rFonts w:ascii="Times New Roman" w:hAnsi="Times New Roman" w:cs="Times New Roman"/>
          <w:sz w:val="24"/>
          <w:szCs w:val="24"/>
        </w:rPr>
        <w:t xml:space="preserve">, K. C., Hardin, D. P., &amp; </w:t>
      </w:r>
      <w:proofErr w:type="spellStart"/>
      <w:r w:rsidRPr="00F83F5E">
        <w:rPr>
          <w:rFonts w:ascii="Times New Roman" w:hAnsi="Times New Roman" w:cs="Times New Roman"/>
          <w:sz w:val="24"/>
          <w:szCs w:val="24"/>
        </w:rPr>
        <w:t>Dardis</w:t>
      </w:r>
      <w:proofErr w:type="spellEnd"/>
      <w:r w:rsidRPr="00F83F5E">
        <w:rPr>
          <w:rFonts w:ascii="Times New Roman" w:hAnsi="Times New Roman" w:cs="Times New Roman"/>
          <w:sz w:val="24"/>
          <w:szCs w:val="24"/>
        </w:rPr>
        <w:t>, G. J. (2002). Accountability as a deterrent to self-enhancement: The search for mechanisms.</w:t>
      </w:r>
      <w:r w:rsidRPr="00F83F5E">
        <w:rPr>
          <w:rFonts w:ascii="Times New Roman" w:hAnsi="Times New Roman" w:cs="Times New Roman"/>
          <w:i/>
          <w:iCs/>
          <w:sz w:val="24"/>
          <w:szCs w:val="24"/>
        </w:rPr>
        <w:t xml:space="preserve"> Journal of Personality and Social Psychology, 83</w:t>
      </w:r>
      <w:r w:rsidRPr="00F83F5E">
        <w:rPr>
          <w:rFonts w:ascii="Times New Roman" w:hAnsi="Times New Roman" w:cs="Times New Roman"/>
          <w:sz w:val="24"/>
          <w:szCs w:val="24"/>
        </w:rPr>
        <w:t xml:space="preserve">(3), 592-605.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10.1037/0022-3514.83.3.592</w:t>
      </w:r>
    </w:p>
    <w:p w14:paraId="7D40711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t>Simonsohn</w:t>
      </w:r>
      <w:proofErr w:type="spellEnd"/>
      <w:r w:rsidRPr="00F83F5E">
        <w:rPr>
          <w:rFonts w:ascii="Times New Roman" w:hAnsi="Times New Roman" w:cs="Times New Roman"/>
          <w:sz w:val="24"/>
          <w:szCs w:val="24"/>
        </w:rPr>
        <w:t xml:space="preserve">, U., Nelson, L. D., &amp; Simmons, J. P. (2014). P-Curve: A key to the file drawer. </w:t>
      </w:r>
      <w:r w:rsidRPr="00F83F5E">
        <w:rPr>
          <w:rFonts w:ascii="Times New Roman" w:hAnsi="Times New Roman" w:cs="Times New Roman"/>
          <w:i/>
          <w:sz w:val="24"/>
          <w:szCs w:val="24"/>
        </w:rPr>
        <w:t>Journal of Experimental Psychology: General, 143</w:t>
      </w:r>
      <w:r w:rsidRPr="00F83F5E">
        <w:rPr>
          <w:rFonts w:ascii="Times New Roman" w:hAnsi="Times New Roman" w:cs="Times New Roman"/>
          <w:sz w:val="24"/>
          <w:szCs w:val="24"/>
        </w:rPr>
        <w:t xml:space="preserve">, 534-547.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10.1037/a0033242</w:t>
      </w:r>
    </w:p>
    <w:p w14:paraId="2C3EAA9D"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Steel, P. D., &amp; </w:t>
      </w:r>
      <w:proofErr w:type="spellStart"/>
      <w:r w:rsidRPr="00F83F5E">
        <w:rPr>
          <w:rFonts w:ascii="Times New Roman" w:eastAsia="Times New Roman" w:hAnsi="Times New Roman" w:cs="Times New Roman"/>
          <w:sz w:val="24"/>
          <w:szCs w:val="24"/>
        </w:rPr>
        <w:t>Kammeyer</w:t>
      </w:r>
      <w:proofErr w:type="spellEnd"/>
      <w:r w:rsidRPr="00F83F5E">
        <w:rPr>
          <w:rFonts w:ascii="Times New Roman" w:eastAsia="Times New Roman" w:hAnsi="Times New Roman" w:cs="Times New Roman"/>
          <w:sz w:val="24"/>
          <w:szCs w:val="24"/>
        </w:rPr>
        <w:t>-Mueller, J. (2002). Comparing meta-analytic moderator estimation techniques under realistic conditions.</w:t>
      </w:r>
      <w:r w:rsidRPr="00F83F5E">
        <w:rPr>
          <w:rFonts w:ascii="Times New Roman" w:eastAsia="Times New Roman" w:hAnsi="Times New Roman" w:cs="Times New Roman"/>
          <w:i/>
          <w:iCs/>
          <w:sz w:val="24"/>
          <w:szCs w:val="24"/>
        </w:rPr>
        <w:t> Journal of Applied Psychology, 87</w:t>
      </w:r>
      <w:r w:rsidRPr="00F83F5E">
        <w:rPr>
          <w:rFonts w:ascii="Times New Roman" w:eastAsia="Times New Roman" w:hAnsi="Times New Roman" w:cs="Times New Roman"/>
          <w:sz w:val="24"/>
          <w:szCs w:val="24"/>
        </w:rPr>
        <w:t>, 96-111. Retrieved from http://search.proquest.com/docview/38381321?accountid=14553</w:t>
      </w:r>
    </w:p>
    <w:p w14:paraId="7B24123D"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Steel, P. D. G., &amp; </w:t>
      </w:r>
      <w:proofErr w:type="spellStart"/>
      <w:r w:rsidRPr="00F83F5E">
        <w:rPr>
          <w:rFonts w:ascii="Times New Roman" w:hAnsi="Times New Roman" w:cs="Times New Roman"/>
          <w:sz w:val="24"/>
          <w:szCs w:val="24"/>
        </w:rPr>
        <w:t>Kammeyer</w:t>
      </w:r>
      <w:proofErr w:type="spellEnd"/>
      <w:r w:rsidRPr="00F83F5E">
        <w:rPr>
          <w:rFonts w:ascii="Times New Roman" w:hAnsi="Times New Roman" w:cs="Times New Roman"/>
          <w:sz w:val="24"/>
          <w:szCs w:val="24"/>
        </w:rPr>
        <w:t>-Mueller, J. (2008). Bayesian variance estimation for meta-analysis: Quantifying our uncertainty.</w:t>
      </w:r>
      <w:r w:rsidRPr="00F83F5E">
        <w:rPr>
          <w:rFonts w:ascii="Times New Roman" w:hAnsi="Times New Roman" w:cs="Times New Roman"/>
          <w:i/>
          <w:iCs/>
          <w:sz w:val="24"/>
          <w:szCs w:val="24"/>
        </w:rPr>
        <w:t xml:space="preserve"> Organizational Research Methods, 11</w:t>
      </w:r>
      <w:r w:rsidRPr="00F83F5E">
        <w:rPr>
          <w:rFonts w:ascii="Times New Roman" w:hAnsi="Times New Roman" w:cs="Times New Roman"/>
          <w:sz w:val="24"/>
          <w:szCs w:val="24"/>
        </w:rPr>
        <w:t xml:space="preserve">(1), 54-78. </w:t>
      </w:r>
      <w:proofErr w:type="spellStart"/>
      <w:proofErr w:type="gramStart"/>
      <w:r w:rsidRPr="00F83F5E">
        <w:rPr>
          <w:rFonts w:ascii="Times New Roman" w:hAnsi="Times New Roman" w:cs="Times New Roman"/>
          <w:sz w:val="24"/>
          <w:szCs w:val="24"/>
        </w:rPr>
        <w:t>doi</w:t>
      </w:r>
      <w:proofErr w:type="spellEnd"/>
      <w:proofErr w:type="gramEnd"/>
      <w:r w:rsidRPr="00F83F5E">
        <w:rPr>
          <w:rFonts w:ascii="Times New Roman" w:hAnsi="Times New Roman" w:cs="Times New Roman"/>
          <w:sz w:val="24"/>
          <w:szCs w:val="24"/>
        </w:rPr>
        <w:t>: 10.1177/1094428107300339</w:t>
      </w:r>
    </w:p>
    <w:p w14:paraId="31DC99C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F83F5E">
        <w:rPr>
          <w:rFonts w:ascii="Times New Roman" w:hAnsi="Times New Roman" w:cs="Times New Roman"/>
          <w:sz w:val="24"/>
          <w:szCs w:val="24"/>
        </w:rPr>
        <w:lastRenderedPageBreak/>
        <w:t>Tamborski</w:t>
      </w:r>
      <w:proofErr w:type="spellEnd"/>
      <w:r w:rsidRPr="00F83F5E">
        <w:rPr>
          <w:rFonts w:ascii="Times New Roman" w:hAnsi="Times New Roman" w:cs="Times New Roman"/>
          <w:sz w:val="24"/>
          <w:szCs w:val="24"/>
        </w:rPr>
        <w:t xml:space="preserve">, M., &amp; Brown, R. P. (2011). The measurement of trait narcissism in social-personality research.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133-140)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r w:rsidR="00612B74" w:rsidRPr="00F83F5E">
        <w:rPr>
          <w:rFonts w:ascii="Times New Roman" w:hAnsi="Times New Roman" w:cs="Times New Roman"/>
          <w:sz w:val="24"/>
          <w:szCs w:val="24"/>
          <w:rPrChange w:id="446" w:author="Author">
            <w:rPr/>
          </w:rPrChange>
        </w:rPr>
        <w:fldChar w:fldCharType="begin"/>
      </w:r>
      <w:r w:rsidR="00612B74" w:rsidRPr="00F83F5E">
        <w:rPr>
          <w:rFonts w:ascii="Times New Roman" w:hAnsi="Times New Roman" w:cs="Times New Roman"/>
          <w:sz w:val="24"/>
          <w:szCs w:val="24"/>
          <w:rPrChange w:id="447" w:author="Author">
            <w:rPr/>
          </w:rPrChange>
        </w:rPr>
        <w:instrText xml:space="preserve"> HYPERLINK "http://search.proquest.com/docview/1220371656?accountid=14553" </w:instrText>
      </w:r>
      <w:r w:rsidR="00612B74" w:rsidRPr="00F83F5E">
        <w:rPr>
          <w:rPrChange w:id="448"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http://search.proquest.com/docview/1220371656?accountid=14553</w:t>
      </w:r>
      <w:r w:rsidR="00612B74" w:rsidRPr="00F83F5E">
        <w:rPr>
          <w:rStyle w:val="Hyperlink"/>
          <w:rFonts w:ascii="Times New Roman" w:hAnsi="Times New Roman" w:cs="Times New Roman"/>
          <w:sz w:val="24"/>
          <w:szCs w:val="24"/>
          <w:rPrChange w:id="449" w:author="Author">
            <w:rPr>
              <w:rStyle w:val="Hyperlink"/>
              <w:rFonts w:ascii="Times New Roman" w:hAnsi="Times New Roman" w:cs="Times New Roman"/>
              <w:sz w:val="24"/>
              <w:szCs w:val="24"/>
            </w:rPr>
          </w:rPrChange>
        </w:rPr>
        <w:fldChar w:fldCharType="end"/>
      </w:r>
    </w:p>
    <w:p w14:paraId="77037B05"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Taylor, S. E., &amp; Brown, J. D. (1994). Positive illusions and well-being revisited: Separating fact from fiction. </w:t>
      </w:r>
      <w:r w:rsidRPr="008E7408">
        <w:rPr>
          <w:rFonts w:ascii="Times New Roman" w:eastAsia="Times New Roman" w:hAnsi="Times New Roman" w:cs="Times New Roman"/>
          <w:i/>
          <w:sz w:val="24"/>
          <w:szCs w:val="24"/>
        </w:rPr>
        <w:t>Psychological Bulletin, 116</w:t>
      </w:r>
      <w:r w:rsidRPr="008E7408">
        <w:rPr>
          <w:rFonts w:ascii="Times New Roman" w:eastAsia="Times New Roman" w:hAnsi="Times New Roman" w:cs="Times New Roman"/>
          <w:sz w:val="24"/>
          <w:szCs w:val="24"/>
        </w:rPr>
        <w:t xml:space="preserve">, 21-27. </w:t>
      </w:r>
      <w:proofErr w:type="spellStart"/>
      <w:r w:rsidRPr="008E7408">
        <w:rPr>
          <w:rFonts w:ascii="Times New Roman" w:eastAsia="Times New Roman" w:hAnsi="Times New Roman" w:cs="Times New Roman"/>
          <w:sz w:val="24"/>
          <w:szCs w:val="24"/>
        </w:rPr>
        <w:t>doi:http</w:t>
      </w:r>
      <w:proofErr w:type="spellEnd"/>
      <w:r w:rsidRPr="008E7408">
        <w:rPr>
          <w:rFonts w:ascii="Times New Roman" w:eastAsia="Times New Roman" w:hAnsi="Times New Roman" w:cs="Times New Roman"/>
          <w:sz w:val="24"/>
          <w:szCs w:val="24"/>
        </w:rPr>
        <w:t>://dx.doi.org/10.1037/0033-2909.116.1.21</w:t>
      </w:r>
    </w:p>
    <w:p w14:paraId="5B935CF6"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83F5E">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w:t>
      </w:r>
      <w:proofErr w:type="gramStart"/>
      <w:r w:rsidRPr="00F83F5E">
        <w:rPr>
          <w:rFonts w:ascii="Times New Roman" w:eastAsia="Times New Roman" w:hAnsi="Times New Roman" w:cs="Times New Roman"/>
          <w:sz w:val="24"/>
          <w:szCs w:val="24"/>
        </w:rPr>
        <w:t>profiles.</w:t>
      </w:r>
      <w:proofErr w:type="gramEnd"/>
      <w:r w:rsidRPr="00F83F5E">
        <w:rPr>
          <w:rFonts w:ascii="Times New Roman" w:eastAsia="Times New Roman" w:hAnsi="Times New Roman" w:cs="Times New Roman"/>
          <w:sz w:val="24"/>
          <w:szCs w:val="24"/>
        </w:rPr>
        <w:t xml:space="preserve"> Journal of Personality and Social Psychology, 85, 605-615. </w:t>
      </w:r>
      <w:proofErr w:type="spellStart"/>
      <w:proofErr w:type="gramStart"/>
      <w:r w:rsidRPr="00F83F5E">
        <w:rPr>
          <w:rFonts w:ascii="Times New Roman" w:eastAsia="Times New Roman" w:hAnsi="Times New Roman" w:cs="Times New Roman"/>
          <w:sz w:val="24"/>
          <w:szCs w:val="24"/>
        </w:rPr>
        <w:t>doi</w:t>
      </w:r>
      <w:proofErr w:type="spellEnd"/>
      <w:proofErr w:type="gramEnd"/>
      <w:r w:rsidRPr="00F83F5E">
        <w:rPr>
          <w:rFonts w:ascii="Times New Roman" w:eastAsia="Times New Roman" w:hAnsi="Times New Roman" w:cs="Times New Roman"/>
          <w:sz w:val="24"/>
          <w:szCs w:val="24"/>
        </w:rPr>
        <w:t>: 10.1037/0022-3514.85.4.605</w:t>
      </w:r>
    </w:p>
    <w:p w14:paraId="3F6223CE" w14:textId="30E90C8F"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Thomaes</w:t>
      </w:r>
      <w:proofErr w:type="spellEnd"/>
      <w:r w:rsidRPr="00F83F5E">
        <w:rPr>
          <w:rFonts w:ascii="Times New Roman" w:eastAsia="Times New Roman" w:hAnsi="Times New Roman" w:cs="Times New Roman"/>
          <w:sz w:val="24"/>
          <w:szCs w:val="24"/>
        </w:rPr>
        <w:t xml:space="preserve">, S., </w:t>
      </w:r>
      <w:proofErr w:type="spellStart"/>
      <w:r w:rsidRPr="00F83F5E">
        <w:rPr>
          <w:rFonts w:ascii="Times New Roman" w:eastAsia="Times New Roman" w:hAnsi="Times New Roman" w:cs="Times New Roman"/>
          <w:sz w:val="24"/>
          <w:szCs w:val="24"/>
        </w:rPr>
        <w:t>Stegge</w:t>
      </w:r>
      <w:proofErr w:type="spellEnd"/>
      <w:r w:rsidRPr="00F83F5E">
        <w:rPr>
          <w:rFonts w:ascii="Times New Roman" w:eastAsia="Times New Roman" w:hAnsi="Times New Roman" w:cs="Times New Roman"/>
          <w:sz w:val="24"/>
          <w:szCs w:val="24"/>
        </w:rPr>
        <w:t xml:space="preserve">, H., Bushman, B. J., Olthof, T., &amp; </w:t>
      </w:r>
      <w:proofErr w:type="spellStart"/>
      <w:r w:rsidRPr="00F83F5E">
        <w:rPr>
          <w:rFonts w:ascii="Times New Roman" w:eastAsia="Times New Roman" w:hAnsi="Times New Roman" w:cs="Times New Roman"/>
          <w:sz w:val="24"/>
          <w:szCs w:val="24"/>
        </w:rPr>
        <w:t>Denissen</w:t>
      </w:r>
      <w:proofErr w:type="spellEnd"/>
      <w:r w:rsidRPr="00F83F5E">
        <w:rPr>
          <w:rFonts w:ascii="Times New Roman" w:eastAsia="Times New Roman" w:hAnsi="Times New Roman" w:cs="Times New Roman"/>
          <w:sz w:val="24"/>
          <w:szCs w:val="24"/>
        </w:rPr>
        <w:t xml:space="preserve">, J. (2008). Development and validation of the childhood narcissism scale. </w:t>
      </w:r>
      <w:r w:rsidRPr="00F83F5E">
        <w:rPr>
          <w:rFonts w:ascii="Times New Roman" w:eastAsia="Times New Roman" w:hAnsi="Times New Roman" w:cs="Times New Roman"/>
          <w:i/>
          <w:sz w:val="24"/>
          <w:szCs w:val="24"/>
        </w:rPr>
        <w:t>Journal of Personality Assessment, 90</w:t>
      </w:r>
      <w:r w:rsidRPr="00F83F5E">
        <w:rPr>
          <w:rFonts w:ascii="Times New Roman" w:eastAsia="Times New Roman" w:hAnsi="Times New Roman" w:cs="Times New Roman"/>
          <w:sz w:val="24"/>
          <w:szCs w:val="24"/>
        </w:rPr>
        <w:t xml:space="preserve">, 382–391. </w:t>
      </w:r>
      <w:r w:rsidR="00462283" w:rsidRPr="00462283">
        <w:rPr>
          <w:rFonts w:ascii="Times New Roman" w:eastAsia="Times New Roman" w:hAnsi="Times New Roman" w:cs="Times New Roman"/>
          <w:sz w:val="24"/>
          <w:szCs w:val="24"/>
        </w:rPr>
        <w:t>http://dx.doi.org/10.1080/</w:t>
      </w:r>
      <w:r w:rsidRPr="00F83F5E">
        <w:rPr>
          <w:rFonts w:ascii="Times New Roman" w:eastAsia="Times New Roman" w:hAnsi="Times New Roman" w:cs="Times New Roman"/>
          <w:sz w:val="24"/>
          <w:szCs w:val="24"/>
        </w:rPr>
        <w:t>00223890802108162</w:t>
      </w:r>
    </w:p>
    <w:p w14:paraId="330478E4"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F83F5E">
        <w:rPr>
          <w:rFonts w:ascii="Times New Roman" w:eastAsia="Times New Roman" w:hAnsi="Times New Roman" w:cs="Times New Roman"/>
          <w:sz w:val="24"/>
          <w:szCs w:val="24"/>
        </w:rPr>
        <w:t>Trzesniewski</w:t>
      </w:r>
      <w:proofErr w:type="spellEnd"/>
      <w:r w:rsidRPr="00F83F5E">
        <w:rPr>
          <w:rFonts w:ascii="Times New Roman" w:eastAsia="Times New Roman" w:hAnsi="Times New Roman" w:cs="Times New Roman"/>
          <w:sz w:val="24"/>
          <w:szCs w:val="24"/>
        </w:rPr>
        <w:t xml:space="preserve">, K. H., Donnellan, M. B., &amp; Robins, R. W. (2008). Is “generation me” really more narcissistic than previous generations? </w:t>
      </w:r>
      <w:r w:rsidRPr="00F83F5E">
        <w:rPr>
          <w:rFonts w:ascii="Times New Roman" w:eastAsia="Times New Roman" w:hAnsi="Times New Roman" w:cs="Times New Roman"/>
          <w:i/>
          <w:sz w:val="24"/>
          <w:szCs w:val="24"/>
        </w:rPr>
        <w:t>Journal of Personality, 76</w:t>
      </w:r>
      <w:r w:rsidRPr="00F83F5E">
        <w:rPr>
          <w:rFonts w:ascii="Times New Roman" w:eastAsia="Times New Roman" w:hAnsi="Times New Roman" w:cs="Times New Roman"/>
          <w:sz w:val="24"/>
          <w:szCs w:val="24"/>
        </w:rPr>
        <w:t>, 903–918. http://dx.doi.org/10.1111/j.1467- 6494.2008.00508.x</w:t>
      </w:r>
    </w:p>
    <w:p w14:paraId="4D9EA19D"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83F5E">
        <w:rPr>
          <w:rFonts w:ascii="Times New Roman" w:eastAsia="Times New Roman" w:hAnsi="Times New Roman" w:cs="Times New Roman"/>
          <w:sz w:val="24"/>
          <w:szCs w:val="24"/>
        </w:rPr>
        <w:t xml:space="preserve">van, d. L., </w:t>
      </w:r>
      <w:proofErr w:type="spellStart"/>
      <w:r w:rsidRPr="00F83F5E">
        <w:rPr>
          <w:rFonts w:ascii="Times New Roman" w:eastAsia="Times New Roman" w:hAnsi="Times New Roman" w:cs="Times New Roman"/>
          <w:sz w:val="24"/>
          <w:szCs w:val="24"/>
        </w:rPr>
        <w:t>Scholte</w:t>
      </w:r>
      <w:proofErr w:type="spellEnd"/>
      <w:r w:rsidRPr="00F83F5E">
        <w:rPr>
          <w:rFonts w:ascii="Times New Roman" w:eastAsia="Times New Roman" w:hAnsi="Times New Roman" w:cs="Times New Roman"/>
          <w:sz w:val="24"/>
          <w:szCs w:val="24"/>
        </w:rPr>
        <w:t xml:space="preserve">, R. H. J., </w:t>
      </w:r>
      <w:proofErr w:type="spellStart"/>
      <w:r w:rsidRPr="00F83F5E">
        <w:rPr>
          <w:rFonts w:ascii="Times New Roman" w:eastAsia="Times New Roman" w:hAnsi="Times New Roman" w:cs="Times New Roman"/>
          <w:sz w:val="24"/>
          <w:szCs w:val="24"/>
        </w:rPr>
        <w:t>Cillessen</w:t>
      </w:r>
      <w:proofErr w:type="spellEnd"/>
      <w:r w:rsidRPr="00F83F5E">
        <w:rPr>
          <w:rFonts w:ascii="Times New Roman" w:eastAsia="Times New Roman" w:hAnsi="Times New Roman" w:cs="Times New Roman"/>
          <w:sz w:val="24"/>
          <w:szCs w:val="24"/>
        </w:rPr>
        <w:t xml:space="preserve">, A. H. N., </w:t>
      </w:r>
      <w:proofErr w:type="spellStart"/>
      <w:r w:rsidRPr="00F83F5E">
        <w:rPr>
          <w:rFonts w:ascii="Times New Roman" w:eastAsia="Times New Roman" w:hAnsi="Times New Roman" w:cs="Times New Roman"/>
          <w:sz w:val="24"/>
          <w:szCs w:val="24"/>
        </w:rPr>
        <w:t>Nijenhuis</w:t>
      </w:r>
      <w:proofErr w:type="spellEnd"/>
      <w:r w:rsidRPr="00F83F5E">
        <w:rPr>
          <w:rFonts w:ascii="Times New Roman" w:eastAsia="Times New Roman" w:hAnsi="Times New Roman" w:cs="Times New Roman"/>
          <w:sz w:val="24"/>
          <w:szCs w:val="24"/>
        </w:rPr>
        <w:t xml:space="preserve">, J. t., &amp; </w:t>
      </w:r>
      <w:proofErr w:type="spellStart"/>
      <w:r w:rsidRPr="00F83F5E">
        <w:rPr>
          <w:rFonts w:ascii="Times New Roman" w:eastAsia="Times New Roman" w:hAnsi="Times New Roman" w:cs="Times New Roman"/>
          <w:sz w:val="24"/>
          <w:szCs w:val="24"/>
        </w:rPr>
        <w:t>Segers</w:t>
      </w:r>
      <w:proofErr w:type="spellEnd"/>
      <w:r w:rsidRPr="00F83F5E">
        <w:rPr>
          <w:rFonts w:ascii="Times New Roman" w:eastAsia="Times New Roman" w:hAnsi="Times New Roman" w:cs="Times New Roman"/>
          <w:sz w:val="24"/>
          <w:szCs w:val="24"/>
        </w:rPr>
        <w:t>, E. (2010). Classroom ratings of likeability and popularity are related to the big five and the general factor of personality.</w:t>
      </w:r>
      <w:r w:rsidRPr="00F83F5E">
        <w:rPr>
          <w:rFonts w:ascii="Times New Roman" w:eastAsia="Times New Roman" w:hAnsi="Times New Roman" w:cs="Times New Roman"/>
          <w:i/>
          <w:iCs/>
          <w:sz w:val="24"/>
          <w:szCs w:val="24"/>
        </w:rPr>
        <w:t xml:space="preserve"> Journal of Research in Personality, 44</w:t>
      </w:r>
      <w:r w:rsidRPr="00F83F5E">
        <w:rPr>
          <w:rFonts w:ascii="Times New Roman" w:eastAsia="Times New Roman" w:hAnsi="Times New Roman" w:cs="Times New Roman"/>
          <w:sz w:val="24"/>
          <w:szCs w:val="24"/>
        </w:rPr>
        <w:t xml:space="preserve">(5), 669-672.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://dx.doi.org/10.1016/j.jrp.2010.08.007</w:t>
      </w:r>
    </w:p>
    <w:p w14:paraId="59AAD542"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Change w:id="450" w:author="Author">
            <w:rPr>
              <w:rFonts w:ascii="Verdana" w:hAnsi="Verdana"/>
              <w:color w:val="4C4C4C"/>
              <w:sz w:val="18"/>
              <w:szCs w:val="18"/>
              <w:shd w:val="clear" w:color="auto" w:fill="FFFFFF"/>
            </w:rPr>
          </w:rPrChange>
        </w:rPr>
      </w:pPr>
      <w:r w:rsidRPr="00F83F5E">
        <w:rPr>
          <w:rFonts w:ascii="Times New Roman" w:hAnsi="Times New Roman" w:cs="Times New Roman"/>
          <w:color w:val="4C4C4C"/>
          <w:sz w:val="24"/>
          <w:szCs w:val="24"/>
          <w:shd w:val="clear" w:color="auto" w:fill="FFFFFF"/>
          <w:lang w:eastAsia="zh-CN"/>
        </w:rPr>
        <w:t>*</w:t>
      </w:r>
      <w:proofErr w:type="spellStart"/>
      <w:r w:rsidRPr="00F83F5E">
        <w:rPr>
          <w:rFonts w:ascii="Times New Roman" w:hAnsi="Times New Roman" w:cs="Times New Roman"/>
          <w:color w:val="4C4C4C"/>
          <w:sz w:val="24"/>
          <w:szCs w:val="24"/>
          <w:shd w:val="clear" w:color="auto" w:fill="FFFFFF"/>
        </w:rPr>
        <w:t>Vazire</w:t>
      </w:r>
      <w:proofErr w:type="spellEnd"/>
      <w:r w:rsidRPr="00F83F5E">
        <w:rPr>
          <w:rFonts w:ascii="Times New Roman" w:hAnsi="Times New Roman" w:cs="Times New Roman"/>
          <w:color w:val="4C4C4C"/>
          <w:sz w:val="24"/>
          <w:szCs w:val="24"/>
          <w:shd w:val="clear" w:color="auto" w:fill="FFFFFF"/>
        </w:rPr>
        <w:t>, S. (2015).</w:t>
      </w:r>
      <w:r w:rsidRPr="00F83F5E">
        <w:rPr>
          <w:rStyle w:val="apple-converted-space"/>
          <w:rFonts w:ascii="Times New Roman" w:hAnsi="Times New Roman" w:cs="Times New Roman"/>
          <w:color w:val="4C4C4C"/>
          <w:sz w:val="24"/>
          <w:szCs w:val="24"/>
          <w:shd w:val="clear" w:color="auto" w:fill="FFFFFF"/>
        </w:rPr>
        <w:t> </w:t>
      </w:r>
      <w:r w:rsidRPr="00F83F5E">
        <w:rPr>
          <w:rFonts w:ascii="Times New Roman" w:hAnsi="Times New Roman" w:cs="Times New Roman"/>
          <w:i/>
          <w:iCs/>
          <w:color w:val="4C4C4C"/>
          <w:sz w:val="24"/>
          <w:szCs w:val="24"/>
          <w:shd w:val="clear" w:color="auto" w:fill="FFFFFF"/>
        </w:rPr>
        <w:t>The person from the inside and outside</w:t>
      </w:r>
      <w:r w:rsidRPr="00F83F5E">
        <w:rPr>
          <w:rStyle w:val="apple-converted-space"/>
          <w:rFonts w:ascii="Times New Roman" w:hAnsi="Times New Roman" w:cs="Times New Roman"/>
          <w:i/>
          <w:iCs/>
          <w:color w:val="4C4C4C"/>
          <w:sz w:val="24"/>
          <w:szCs w:val="24"/>
          <w:shd w:val="clear" w:color="auto" w:fill="FFFFFF"/>
        </w:rPr>
        <w:t> </w:t>
      </w:r>
      <w:r w:rsidRPr="00F83F5E">
        <w:rPr>
          <w:rFonts w:ascii="Times New Roman" w:hAnsi="Times New Roman" w:cs="Times New Roman"/>
          <w:color w:val="4C4C4C"/>
          <w:sz w:val="24"/>
          <w:szCs w:val="24"/>
          <w:shd w:val="clear" w:color="auto" w:fill="FFFFFF"/>
        </w:rPr>
        <w:t xml:space="preserve">(Order No. AAI3615763). Available from </w:t>
      </w:r>
      <w:proofErr w:type="spellStart"/>
      <w:r w:rsidRPr="00F83F5E">
        <w:rPr>
          <w:rFonts w:ascii="Times New Roman" w:hAnsi="Times New Roman" w:cs="Times New Roman"/>
          <w:color w:val="4C4C4C"/>
          <w:sz w:val="24"/>
          <w:szCs w:val="24"/>
          <w:shd w:val="clear" w:color="auto" w:fill="FFFFFF"/>
        </w:rPr>
        <w:t>PsycINFO</w:t>
      </w:r>
      <w:proofErr w:type="spellEnd"/>
      <w:r w:rsidRPr="00F83F5E">
        <w:rPr>
          <w:rFonts w:ascii="Times New Roman" w:hAnsi="Times New Roman" w:cs="Times New Roman"/>
          <w:color w:val="4C4C4C"/>
          <w:sz w:val="24"/>
          <w:szCs w:val="24"/>
          <w:shd w:val="clear" w:color="auto" w:fill="FFFFFF"/>
        </w:rPr>
        <w:t xml:space="preserve">. (1648598882; 2015-99020-421). Retrieved from </w:t>
      </w:r>
      <w:r w:rsidR="00612B74" w:rsidRPr="00F83F5E">
        <w:rPr>
          <w:rFonts w:ascii="Times New Roman" w:hAnsi="Times New Roman" w:cs="Times New Roman"/>
          <w:sz w:val="24"/>
          <w:szCs w:val="24"/>
          <w:rPrChange w:id="451" w:author="Author">
            <w:rPr/>
          </w:rPrChange>
        </w:rPr>
        <w:lastRenderedPageBreak/>
        <w:fldChar w:fldCharType="begin"/>
      </w:r>
      <w:r w:rsidR="00612B74" w:rsidRPr="00F83F5E">
        <w:rPr>
          <w:rFonts w:ascii="Times New Roman" w:hAnsi="Times New Roman" w:cs="Times New Roman"/>
          <w:sz w:val="24"/>
          <w:szCs w:val="24"/>
          <w:rPrChange w:id="452" w:author="Author">
            <w:rPr/>
          </w:rPrChange>
        </w:rPr>
        <w:instrText xml:space="preserve"> HYPERLINK "http://search.proquest.com/docview/1648598882?accountid=14553" </w:instrText>
      </w:r>
      <w:r w:rsidR="00612B74" w:rsidRPr="00F83F5E">
        <w:rPr>
          <w:rFonts w:ascii="Times New Roman" w:hAnsi="Times New Roman" w:cs="Times New Roman"/>
          <w:sz w:val="24"/>
          <w:szCs w:val="24"/>
          <w:rPrChange w:id="453" w:author="Author">
            <w:rPr>
              <w:rStyle w:val="Hyperlink"/>
              <w:rFonts w:ascii="Verdana" w:hAnsi="Verdana"/>
              <w:sz w:val="18"/>
              <w:szCs w:val="18"/>
              <w:shd w:val="clear" w:color="auto" w:fill="FFFFFF"/>
            </w:rPr>
          </w:rPrChange>
        </w:rPr>
        <w:fldChar w:fldCharType="separate"/>
      </w:r>
      <w:r w:rsidRPr="00F83F5E">
        <w:rPr>
          <w:rStyle w:val="Hyperlink"/>
          <w:rFonts w:ascii="Times New Roman" w:hAnsi="Times New Roman" w:cs="Times New Roman"/>
          <w:sz w:val="24"/>
          <w:szCs w:val="24"/>
          <w:shd w:val="clear" w:color="auto" w:fill="FFFFFF"/>
          <w:rPrChange w:id="454" w:author="Author">
            <w:rPr>
              <w:rStyle w:val="Hyperlink"/>
              <w:rFonts w:ascii="Verdana" w:hAnsi="Verdana"/>
              <w:sz w:val="18"/>
              <w:szCs w:val="18"/>
              <w:shd w:val="clear" w:color="auto" w:fill="FFFFFF"/>
            </w:rPr>
          </w:rPrChange>
        </w:rPr>
        <w:t>http://search.proquest.com/docview/1648598882?accountid=14553</w:t>
      </w:r>
      <w:r w:rsidR="00612B74" w:rsidRPr="00F83F5E">
        <w:rPr>
          <w:rStyle w:val="Hyperlink"/>
          <w:rFonts w:ascii="Times New Roman" w:hAnsi="Times New Roman" w:cs="Times New Roman"/>
          <w:sz w:val="24"/>
          <w:szCs w:val="24"/>
          <w:shd w:val="clear" w:color="auto" w:fill="FFFFFF"/>
          <w:rPrChange w:id="455" w:author="Author">
            <w:rPr>
              <w:rStyle w:val="Hyperlink"/>
              <w:rFonts w:ascii="Verdana" w:hAnsi="Verdana"/>
              <w:sz w:val="18"/>
              <w:szCs w:val="18"/>
              <w:shd w:val="clear" w:color="auto" w:fill="FFFFFF"/>
            </w:rPr>
          </w:rPrChange>
        </w:rPr>
        <w:fldChar w:fldCharType="end"/>
      </w:r>
    </w:p>
    <w:p w14:paraId="09C41AEC" w14:textId="77777777" w:rsidR="008516CD" w:rsidRPr="00F83F5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r w:rsidRPr="00F83F5E">
        <w:rPr>
          <w:rFonts w:ascii="Times New Roman" w:hAnsi="Times New Roman" w:cs="Times New Roman"/>
          <w:sz w:val="24"/>
          <w:szCs w:val="24"/>
          <w:shd w:val="clear" w:color="auto" w:fill="FFFFFF"/>
          <w:lang w:eastAsia="zh-CN"/>
          <w:rPrChange w:id="456" w:author="Author">
            <w:rPr>
              <w:rFonts w:ascii="Times New Roman" w:hAnsi="Times New Roman" w:cs="Times New Roman"/>
              <w:color w:val="4C4C4C"/>
              <w:sz w:val="24"/>
              <w:szCs w:val="24"/>
              <w:shd w:val="clear" w:color="auto" w:fill="FFFFFF"/>
              <w:lang w:eastAsia="zh-CN"/>
            </w:rPr>
          </w:rPrChange>
        </w:rPr>
        <w:t>Vazire</w:t>
      </w:r>
      <w:proofErr w:type="spellEnd"/>
      <w:r w:rsidRPr="00F83F5E">
        <w:rPr>
          <w:rFonts w:ascii="Times New Roman" w:hAnsi="Times New Roman" w:cs="Times New Roman"/>
          <w:sz w:val="24"/>
          <w:szCs w:val="24"/>
          <w:shd w:val="clear" w:color="auto" w:fill="FFFFFF"/>
          <w:lang w:eastAsia="zh-CN"/>
          <w:rPrChange w:id="457" w:author="Author">
            <w:rPr>
              <w:rFonts w:ascii="Times New Roman" w:hAnsi="Times New Roman" w:cs="Times New Roman"/>
              <w:color w:val="4C4C4C"/>
              <w:sz w:val="24"/>
              <w:szCs w:val="24"/>
              <w:shd w:val="clear" w:color="auto" w:fill="FFFFFF"/>
              <w:lang w:eastAsia="zh-CN"/>
            </w:rPr>
          </w:rPrChange>
        </w:rPr>
        <w:t xml:space="preserve">, S. &amp; Funder, D. C. (2006). Impulsivity and the self-defeating behavior of narcissists. Personality and Social Psychology Review, 10, 154-165. </w:t>
      </w:r>
      <w:proofErr w:type="spellStart"/>
      <w:proofErr w:type="gramStart"/>
      <w:r w:rsidRPr="00F83F5E">
        <w:rPr>
          <w:rFonts w:ascii="Times New Roman" w:hAnsi="Times New Roman" w:cs="Times New Roman"/>
          <w:sz w:val="24"/>
          <w:szCs w:val="24"/>
          <w:shd w:val="clear" w:color="auto" w:fill="FFFFFF"/>
          <w:lang w:eastAsia="zh-CN"/>
          <w:rPrChange w:id="458" w:author="Author">
            <w:rPr>
              <w:rFonts w:ascii="Times New Roman" w:hAnsi="Times New Roman" w:cs="Times New Roman"/>
              <w:color w:val="4C4C4C"/>
              <w:sz w:val="24"/>
              <w:szCs w:val="24"/>
              <w:shd w:val="clear" w:color="auto" w:fill="FFFFFF"/>
              <w:lang w:eastAsia="zh-CN"/>
            </w:rPr>
          </w:rPrChange>
        </w:rPr>
        <w:t>doi</w:t>
      </w:r>
      <w:proofErr w:type="spellEnd"/>
      <w:proofErr w:type="gramEnd"/>
      <w:r w:rsidRPr="00F83F5E">
        <w:rPr>
          <w:rFonts w:ascii="Times New Roman" w:hAnsi="Times New Roman" w:cs="Times New Roman"/>
          <w:sz w:val="24"/>
          <w:szCs w:val="24"/>
          <w:shd w:val="clear" w:color="auto" w:fill="FFFFFF"/>
          <w:lang w:eastAsia="zh-CN"/>
          <w:rPrChange w:id="459" w:author="Author">
            <w:rPr>
              <w:rFonts w:ascii="Times New Roman" w:hAnsi="Times New Roman" w:cs="Times New Roman"/>
              <w:color w:val="4C4C4C"/>
              <w:sz w:val="24"/>
              <w:szCs w:val="24"/>
              <w:shd w:val="clear" w:color="auto" w:fill="FFFFFF"/>
              <w:lang w:eastAsia="zh-CN"/>
            </w:rPr>
          </w:rPrChange>
        </w:rPr>
        <w:t>: 10.1207/s15327957pspr1002_4</w:t>
      </w:r>
    </w:p>
    <w:p w14:paraId="43499053"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proofErr w:type="spellStart"/>
      <w:r w:rsidRPr="00846A6C">
        <w:rPr>
          <w:rFonts w:ascii="Times New Roman" w:hAnsi="Times New Roman" w:cs="Times New Roman"/>
          <w:sz w:val="24"/>
          <w:szCs w:val="24"/>
        </w:rPr>
        <w:t>Vazire</w:t>
      </w:r>
      <w:proofErr w:type="spellEnd"/>
      <w:r w:rsidRPr="00846A6C">
        <w:rPr>
          <w:rFonts w:ascii="Times New Roman" w:hAnsi="Times New Roman" w:cs="Times New Roman"/>
          <w:sz w:val="24"/>
          <w:szCs w:val="24"/>
        </w:rPr>
        <w:t xml:space="preserve">, S., </w:t>
      </w:r>
      <w:proofErr w:type="spellStart"/>
      <w:r w:rsidRPr="00846A6C">
        <w:rPr>
          <w:rFonts w:ascii="Times New Roman" w:hAnsi="Times New Roman" w:cs="Times New Roman"/>
          <w:sz w:val="24"/>
          <w:szCs w:val="24"/>
        </w:rPr>
        <w:t>Naumann</w:t>
      </w:r>
      <w:proofErr w:type="spellEnd"/>
      <w:r w:rsidRPr="00846A6C">
        <w:rPr>
          <w:rFonts w:ascii="Times New Roman" w:hAnsi="Times New Roman" w:cs="Times New Roman"/>
          <w:sz w:val="24"/>
          <w:szCs w:val="24"/>
        </w:rPr>
        <w:t xml:space="preserve">, L. P., </w:t>
      </w:r>
      <w:proofErr w:type="spellStart"/>
      <w:r w:rsidRPr="00846A6C">
        <w:rPr>
          <w:rFonts w:ascii="Times New Roman" w:hAnsi="Times New Roman" w:cs="Times New Roman"/>
          <w:sz w:val="24"/>
          <w:szCs w:val="24"/>
        </w:rPr>
        <w:t>Rentfrow</w:t>
      </w:r>
      <w:proofErr w:type="spellEnd"/>
      <w:r w:rsidRPr="00846A6C">
        <w:rPr>
          <w:rFonts w:ascii="Times New Roman" w:hAnsi="Times New Roman" w:cs="Times New Roman"/>
          <w:sz w:val="24"/>
          <w:szCs w:val="24"/>
        </w:rPr>
        <w:t>, P. J., &amp; Gosling, S. D. (2008). Portrait of a narcissist: Manifestations of narcissism in physical appear</w:t>
      </w:r>
      <w:r w:rsidRPr="008E7408">
        <w:rPr>
          <w:rFonts w:ascii="Times New Roman" w:hAnsi="Times New Roman" w:cs="Times New Roman"/>
          <w:sz w:val="24"/>
          <w:szCs w:val="24"/>
        </w:rPr>
        <w:t>ance.</w:t>
      </w:r>
      <w:r w:rsidRPr="008E7408">
        <w:rPr>
          <w:rFonts w:ascii="Times New Roman" w:hAnsi="Times New Roman" w:cs="Times New Roman"/>
          <w:i/>
          <w:iCs/>
          <w:sz w:val="24"/>
          <w:szCs w:val="24"/>
        </w:rPr>
        <w:t xml:space="preserve"> Journal of Research in Personality, 42</w:t>
      </w:r>
      <w:r w:rsidRPr="00F83F5E">
        <w:rPr>
          <w:rFonts w:ascii="Times New Roman" w:hAnsi="Times New Roman" w:cs="Times New Roman"/>
          <w:sz w:val="24"/>
          <w:szCs w:val="24"/>
        </w:rPr>
        <w:t xml:space="preserve">(6), 1439-1447.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://dx.doi.org/10.1016/j.jrp.2008.06.007</w:t>
      </w:r>
    </w:p>
    <w:p w14:paraId="783289A7"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F83F5E">
        <w:rPr>
          <w:rFonts w:ascii="Times New Roman" w:hAnsi="Times New Roman" w:cs="Times New Roman"/>
          <w:sz w:val="24"/>
          <w:szCs w:val="24"/>
        </w:rPr>
        <w:t xml:space="preserve">Watson, C., &amp; </w:t>
      </w:r>
      <w:proofErr w:type="spellStart"/>
      <w:r w:rsidRPr="00F83F5E">
        <w:rPr>
          <w:rFonts w:ascii="Times New Roman" w:hAnsi="Times New Roman" w:cs="Times New Roman"/>
          <w:sz w:val="24"/>
          <w:szCs w:val="24"/>
        </w:rPr>
        <w:t>Bagby</w:t>
      </w:r>
      <w:proofErr w:type="spellEnd"/>
      <w:r w:rsidRPr="00F83F5E">
        <w:rPr>
          <w:rFonts w:ascii="Times New Roman" w:hAnsi="Times New Roman" w:cs="Times New Roman"/>
          <w:sz w:val="24"/>
          <w:szCs w:val="24"/>
        </w:rPr>
        <w:t xml:space="preserve">, R. M. (2011). Assessment of narcissistic personality disorder. </w:t>
      </w:r>
      <w:r w:rsidRPr="00F83F5E">
        <w:rPr>
          <w:rFonts w:ascii="Times New Roman" w:hAnsi="Times New Roman" w:cs="Times New Roman"/>
          <w:i/>
          <w:iCs/>
          <w:sz w:val="24"/>
          <w:szCs w:val="24"/>
        </w:rPr>
        <w:t>The handbook of narcissism and narcissistic personality disorder: Theoretical approaches, empirical findings, and treatments.</w:t>
      </w:r>
      <w:r w:rsidRPr="00F83F5E">
        <w:rPr>
          <w:rFonts w:ascii="Times New Roman" w:hAnsi="Times New Roman" w:cs="Times New Roman"/>
          <w:sz w:val="24"/>
          <w:szCs w:val="24"/>
        </w:rPr>
        <w:t xml:space="preserve"> (pp. 120-132) John Wiley &amp; Sons </w:t>
      </w:r>
      <w:proofErr w:type="spellStart"/>
      <w:r w:rsidRPr="00F83F5E">
        <w:rPr>
          <w:rFonts w:ascii="Times New Roman" w:hAnsi="Times New Roman" w:cs="Times New Roman"/>
          <w:sz w:val="24"/>
          <w:szCs w:val="24"/>
        </w:rPr>
        <w:t>Inc</w:t>
      </w:r>
      <w:proofErr w:type="spellEnd"/>
      <w:r w:rsidRPr="00F83F5E">
        <w:rPr>
          <w:rFonts w:ascii="Times New Roman" w:hAnsi="Times New Roman" w:cs="Times New Roman"/>
          <w:sz w:val="24"/>
          <w:szCs w:val="24"/>
        </w:rPr>
        <w:t xml:space="preserve">, Hoboken, NJ. Retrieved from </w:t>
      </w:r>
      <w:r w:rsidR="00612B74" w:rsidRPr="00F83F5E">
        <w:rPr>
          <w:rFonts w:ascii="Times New Roman" w:hAnsi="Times New Roman" w:cs="Times New Roman"/>
          <w:sz w:val="24"/>
          <w:szCs w:val="24"/>
          <w:rPrChange w:id="460" w:author="Author">
            <w:rPr/>
          </w:rPrChange>
        </w:rPr>
        <w:fldChar w:fldCharType="begin"/>
      </w:r>
      <w:r w:rsidR="00612B74" w:rsidRPr="00F83F5E">
        <w:rPr>
          <w:rFonts w:ascii="Times New Roman" w:hAnsi="Times New Roman" w:cs="Times New Roman"/>
          <w:sz w:val="24"/>
          <w:szCs w:val="24"/>
          <w:rPrChange w:id="461" w:author="Author">
            <w:rPr/>
          </w:rPrChange>
        </w:rPr>
        <w:instrText xml:space="preserve"> HYPERLINK "http://search.proquest.com/docview/1220371648?accountid=14553" </w:instrText>
      </w:r>
      <w:r w:rsidR="00612B74" w:rsidRPr="00F83F5E">
        <w:rPr>
          <w:rPrChange w:id="462" w:author="Author">
            <w:rPr>
              <w:rStyle w:val="Hyperlink"/>
              <w:rFonts w:ascii="Times New Roman" w:hAnsi="Times New Roman" w:cs="Times New Roman"/>
              <w:sz w:val="24"/>
              <w:szCs w:val="24"/>
            </w:rPr>
          </w:rPrChange>
        </w:rPr>
        <w:fldChar w:fldCharType="separate"/>
      </w:r>
      <w:r w:rsidRPr="00F83F5E">
        <w:rPr>
          <w:rStyle w:val="Hyperlink"/>
          <w:rFonts w:ascii="Times New Roman" w:hAnsi="Times New Roman" w:cs="Times New Roman"/>
          <w:sz w:val="24"/>
          <w:szCs w:val="24"/>
        </w:rPr>
        <w:t>http://search.proquest.com/docview/1220371648?accountid=14553</w:t>
      </w:r>
      <w:r w:rsidR="00612B74" w:rsidRPr="00F83F5E">
        <w:rPr>
          <w:rStyle w:val="Hyperlink"/>
          <w:rFonts w:ascii="Times New Roman" w:hAnsi="Times New Roman" w:cs="Times New Roman"/>
          <w:sz w:val="24"/>
          <w:szCs w:val="24"/>
          <w:rPrChange w:id="463" w:author="Author">
            <w:rPr>
              <w:rStyle w:val="Hyperlink"/>
              <w:rFonts w:ascii="Times New Roman" w:hAnsi="Times New Roman" w:cs="Times New Roman"/>
              <w:sz w:val="24"/>
              <w:szCs w:val="24"/>
            </w:rPr>
          </w:rPrChange>
        </w:rPr>
        <w:fldChar w:fldCharType="end"/>
      </w:r>
    </w:p>
    <w:p w14:paraId="45D7D323" w14:textId="77777777"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464"/>
      <w:proofErr w:type="spellStart"/>
      <w:r w:rsidRPr="00846A6C">
        <w:rPr>
          <w:rFonts w:ascii="Times New Roman" w:eastAsia="Times New Roman" w:hAnsi="Times New Roman" w:cs="Times New Roman"/>
          <w:sz w:val="24"/>
          <w:szCs w:val="24"/>
        </w:rPr>
        <w:t>Widiger</w:t>
      </w:r>
      <w:proofErr w:type="spellEnd"/>
      <w:r w:rsidRPr="00846A6C">
        <w:rPr>
          <w:rFonts w:ascii="Times New Roman" w:eastAsia="Times New Roman" w:hAnsi="Times New Roman" w:cs="Times New Roman"/>
          <w:sz w:val="24"/>
          <w:szCs w:val="24"/>
        </w:rPr>
        <w:t xml:space="preserve">, T. A., </w:t>
      </w:r>
      <w:proofErr w:type="spellStart"/>
      <w:r w:rsidRPr="00846A6C">
        <w:rPr>
          <w:rFonts w:ascii="Times New Roman" w:eastAsia="Times New Roman" w:hAnsi="Times New Roman" w:cs="Times New Roman"/>
          <w:sz w:val="24"/>
          <w:szCs w:val="24"/>
        </w:rPr>
        <w:t>Mangine</w:t>
      </w:r>
      <w:proofErr w:type="spellEnd"/>
      <w:r w:rsidRPr="00846A6C">
        <w:rPr>
          <w:rFonts w:ascii="Times New Roman" w:eastAsia="Times New Roman" w:hAnsi="Times New Roman" w:cs="Times New Roman"/>
          <w:sz w:val="24"/>
          <w:szCs w:val="24"/>
        </w:rPr>
        <w:t xml:space="preserve">, S., </w:t>
      </w:r>
      <w:proofErr w:type="spellStart"/>
      <w:r w:rsidRPr="00846A6C">
        <w:rPr>
          <w:rFonts w:ascii="Times New Roman" w:eastAsia="Times New Roman" w:hAnsi="Times New Roman" w:cs="Times New Roman"/>
          <w:sz w:val="24"/>
          <w:szCs w:val="24"/>
        </w:rPr>
        <w:t>Corbitt</w:t>
      </w:r>
      <w:proofErr w:type="spellEnd"/>
      <w:r w:rsidRPr="00846A6C">
        <w:rPr>
          <w:rFonts w:ascii="Times New Roman" w:eastAsia="Times New Roman" w:hAnsi="Times New Roman" w:cs="Times New Roman"/>
          <w:sz w:val="24"/>
          <w:szCs w:val="24"/>
        </w:rPr>
        <w:t xml:space="preserve">, E. M., Ellis, C. G., </w:t>
      </w:r>
      <w:r w:rsidRPr="008E7408">
        <w:rPr>
          <w:rFonts w:ascii="Times New Roman" w:eastAsia="Times New Roman" w:hAnsi="Times New Roman" w:cs="Times New Roman"/>
          <w:sz w:val="24"/>
          <w:szCs w:val="24"/>
        </w:rPr>
        <w:t xml:space="preserve">&amp; Thomas, G. V. (1995). </w:t>
      </w:r>
      <w:r w:rsidRPr="008E7408">
        <w:rPr>
          <w:rFonts w:ascii="Times New Roman" w:eastAsia="Times New Roman" w:hAnsi="Times New Roman" w:cs="Times New Roman"/>
          <w:i/>
          <w:sz w:val="24"/>
          <w:szCs w:val="24"/>
        </w:rPr>
        <w:t>Personality disorder interview- IV. A semi- structured interview for the assessment of perso</w:t>
      </w:r>
      <w:r w:rsidRPr="00F83F5E">
        <w:rPr>
          <w:rFonts w:ascii="Times New Roman" w:eastAsia="Times New Roman" w:hAnsi="Times New Roman" w:cs="Times New Roman"/>
          <w:i/>
          <w:sz w:val="24"/>
          <w:szCs w:val="24"/>
        </w:rPr>
        <w:t>nality disorders.</w:t>
      </w:r>
      <w:r w:rsidRPr="00F83F5E">
        <w:rPr>
          <w:rFonts w:ascii="Times New Roman" w:eastAsia="Times New Roman" w:hAnsi="Times New Roman" w:cs="Times New Roman"/>
          <w:sz w:val="24"/>
          <w:szCs w:val="24"/>
        </w:rPr>
        <w:t xml:space="preserve"> Odessa, FL: Psychological Assessment Resources.</w:t>
      </w:r>
      <w:commentRangeEnd w:id="464"/>
      <w:r w:rsidR="000A1A13" w:rsidRPr="00F83F5E">
        <w:rPr>
          <w:rStyle w:val="CommentReference"/>
          <w:rFonts w:ascii="Times New Roman" w:hAnsi="Times New Roman" w:cs="Times New Roman"/>
          <w:sz w:val="24"/>
          <w:szCs w:val="24"/>
          <w:rPrChange w:id="465" w:author="Author">
            <w:rPr>
              <w:rStyle w:val="CommentReference"/>
            </w:rPr>
          </w:rPrChange>
        </w:rPr>
        <w:commentReference w:id="464"/>
      </w:r>
    </w:p>
    <w:p w14:paraId="03CBCF25" w14:textId="6C54FCD0" w:rsidR="008516CD" w:rsidRPr="00F83F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846A6C">
        <w:rPr>
          <w:rFonts w:ascii="Times New Roman" w:eastAsia="Times New Roman" w:hAnsi="Times New Roman" w:cs="Times New Roman"/>
          <w:sz w:val="24"/>
          <w:szCs w:val="24"/>
        </w:rPr>
        <w:t xml:space="preserve">Wiggins, J. S. (1991). Agency and communion as conceptual coordinates for the understanding and measurement of interpersonal behavior. In D. </w:t>
      </w:r>
      <w:proofErr w:type="spellStart"/>
      <w:r w:rsidRPr="00846A6C">
        <w:rPr>
          <w:rFonts w:ascii="Times New Roman" w:eastAsia="Times New Roman" w:hAnsi="Times New Roman" w:cs="Times New Roman"/>
          <w:sz w:val="24"/>
          <w:szCs w:val="24"/>
        </w:rPr>
        <w:t>Cicchetti</w:t>
      </w:r>
      <w:proofErr w:type="spellEnd"/>
      <w:r w:rsidRPr="00846A6C">
        <w:rPr>
          <w:rFonts w:ascii="Times New Roman" w:eastAsia="Times New Roman" w:hAnsi="Times New Roman" w:cs="Times New Roman"/>
          <w:sz w:val="24"/>
          <w:szCs w:val="24"/>
        </w:rPr>
        <w:t xml:space="preserve"> &amp; W. M. Grove (Eds.), Thinking clearly about psychology: Essays in honor of Paul E. </w:t>
      </w:r>
      <w:proofErr w:type="spellStart"/>
      <w:r w:rsidRPr="00846A6C">
        <w:rPr>
          <w:rFonts w:ascii="Times New Roman" w:eastAsia="Times New Roman" w:hAnsi="Times New Roman" w:cs="Times New Roman"/>
          <w:sz w:val="24"/>
          <w:szCs w:val="24"/>
        </w:rPr>
        <w:t>Meehl</w:t>
      </w:r>
      <w:proofErr w:type="spellEnd"/>
      <w:r w:rsidRPr="00846A6C">
        <w:rPr>
          <w:rFonts w:ascii="Times New Roman" w:eastAsia="Times New Roman" w:hAnsi="Times New Roman" w:cs="Times New Roman"/>
          <w:sz w:val="24"/>
          <w:szCs w:val="24"/>
        </w:rPr>
        <w:t xml:space="preserve"> (pp. 89-113). Minneapolis, MN: University of Minnesota Press.</w:t>
      </w:r>
      <w:ins w:id="466" w:author="Author">
        <w:r w:rsidR="00FD0003" w:rsidRPr="008E7408">
          <w:rPr>
            <w:rFonts w:ascii="Times New Roman" w:hAnsi="Times New Roman" w:cs="Times New Roman"/>
            <w:sz w:val="24"/>
            <w:szCs w:val="24"/>
            <w:lang w:eastAsia="zh-CN"/>
          </w:rPr>
          <w:t xml:space="preserve"> </w:t>
        </w:r>
        <w:r w:rsidR="00FD0003" w:rsidRPr="00F83F5E">
          <w:rPr>
            <w:rFonts w:ascii="Times New Roman" w:hAnsi="Times New Roman" w:cs="Times New Roman"/>
            <w:color w:val="4C4C4C"/>
            <w:sz w:val="24"/>
            <w:szCs w:val="24"/>
            <w:shd w:val="clear" w:color="auto" w:fill="FFFFFF"/>
            <w:rPrChange w:id="467" w:author="Author">
              <w:rPr>
                <w:rFonts w:ascii="Verdana" w:hAnsi="Verdana"/>
                <w:color w:val="4C4C4C"/>
                <w:sz w:val="18"/>
                <w:szCs w:val="18"/>
                <w:shd w:val="clear" w:color="auto" w:fill="FFFFFF"/>
              </w:rPr>
            </w:rPrChange>
          </w:rPr>
          <w:t>Retrieved from http://search.proquest.com/docview/618228547?accountid=14553</w:t>
        </w:r>
        <w:r w:rsidR="00FD0003" w:rsidRPr="00F83F5E">
          <w:rPr>
            <w:rStyle w:val="CommentReference"/>
            <w:rFonts w:ascii="Times New Roman" w:hAnsi="Times New Roman" w:cs="Times New Roman"/>
            <w:sz w:val="24"/>
            <w:szCs w:val="24"/>
            <w:rPrChange w:id="468" w:author="Author">
              <w:rPr>
                <w:rStyle w:val="CommentReference"/>
              </w:rPr>
            </w:rPrChange>
          </w:rPr>
          <w:t xml:space="preserve"> </w:t>
        </w:r>
      </w:ins>
    </w:p>
    <w:p w14:paraId="3CD6615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 xml:space="preserve">Wiggins, J. S., &amp; </w:t>
      </w:r>
      <w:proofErr w:type="spellStart"/>
      <w:r w:rsidRPr="00846A6C">
        <w:rPr>
          <w:rFonts w:ascii="Times New Roman" w:hAnsi="Times New Roman" w:cs="Times New Roman"/>
          <w:sz w:val="24"/>
          <w:szCs w:val="24"/>
        </w:rPr>
        <w:t>Pincus</w:t>
      </w:r>
      <w:proofErr w:type="spellEnd"/>
      <w:r w:rsidRPr="00846A6C">
        <w:rPr>
          <w:rFonts w:ascii="Times New Roman" w:hAnsi="Times New Roman" w:cs="Times New Roman"/>
          <w:sz w:val="24"/>
          <w:szCs w:val="24"/>
        </w:rPr>
        <w:t xml:space="preserve">, A. L. (1994). </w:t>
      </w:r>
      <w:r w:rsidRPr="008E7408">
        <w:rPr>
          <w:rFonts w:ascii="Times New Roman" w:hAnsi="Times New Roman" w:cs="Times New Roman"/>
          <w:i/>
          <w:iCs/>
          <w:sz w:val="24"/>
          <w:szCs w:val="24"/>
        </w:rPr>
        <w:t>Personality structure and the structure of personality disorders</w:t>
      </w:r>
      <w:r w:rsidRPr="00F83F5E">
        <w:rPr>
          <w:rFonts w:ascii="Times New Roman" w:hAnsi="Times New Roman" w:cs="Times New Roman"/>
          <w:sz w:val="24"/>
          <w:szCs w:val="24"/>
        </w:rPr>
        <w:t xml:space="preserve"> American Psychological Association, Washington, DC.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://dx.doi.org/10.1037/10140-023</w:t>
      </w:r>
    </w:p>
    <w:p w14:paraId="0761D2A1" w14:textId="2638278C" w:rsidR="008516CD" w:rsidRPr="00846A6C" w:rsidRDefault="008516CD" w:rsidP="00EC266F">
      <w:pPr>
        <w:spacing w:after="0" w:line="480" w:lineRule="auto"/>
        <w:ind w:left="785" w:hangingChars="327" w:hanging="785"/>
        <w:rPr>
          <w:rFonts w:ascii="Times New Roman" w:hAnsi="Times New Roman" w:cs="Times New Roman"/>
          <w:sz w:val="24"/>
          <w:szCs w:val="24"/>
        </w:rPr>
      </w:pPr>
      <w:r w:rsidRPr="00F83F5E">
        <w:rPr>
          <w:rFonts w:ascii="Times New Roman" w:hAnsi="Times New Roman" w:cs="Times New Roman"/>
          <w:sz w:val="24"/>
          <w:szCs w:val="24"/>
        </w:rPr>
        <w:lastRenderedPageBreak/>
        <w:t xml:space="preserve">Wink, P. &amp; Gough, H. G. (1990). New narcissism scale for the California Personality Inventory and MMPI. </w:t>
      </w:r>
      <w:r w:rsidRPr="00F83F5E">
        <w:rPr>
          <w:rFonts w:ascii="Times New Roman" w:hAnsi="Times New Roman" w:cs="Times New Roman"/>
          <w:i/>
          <w:sz w:val="24"/>
          <w:szCs w:val="24"/>
        </w:rPr>
        <w:t>Journal of Personality Assessment, 54</w:t>
      </w:r>
      <w:r w:rsidRPr="00F83F5E">
        <w:rPr>
          <w:rFonts w:ascii="Times New Roman" w:hAnsi="Times New Roman" w:cs="Times New Roman"/>
          <w:sz w:val="24"/>
          <w:szCs w:val="24"/>
        </w:rPr>
        <w:t>, 446-462.</w:t>
      </w:r>
      <w:ins w:id="469" w:author="Author">
        <w:r w:rsidR="00EC266F" w:rsidRPr="00F83F5E">
          <w:rPr>
            <w:rFonts w:ascii="Times New Roman" w:hAnsi="Times New Roman" w:cs="Times New Roman"/>
            <w:sz w:val="24"/>
            <w:szCs w:val="24"/>
            <w:lang w:eastAsia="zh-CN"/>
          </w:rPr>
          <w:t xml:space="preserve"> </w:t>
        </w:r>
        <w:proofErr w:type="spellStart"/>
        <w:proofErr w:type="gramStart"/>
        <w:r w:rsidR="00EC266F" w:rsidRPr="00F83F5E">
          <w:rPr>
            <w:rFonts w:ascii="Times New Roman" w:hAnsi="Times New Roman" w:cs="Times New Roman"/>
            <w:sz w:val="24"/>
            <w:szCs w:val="24"/>
            <w:lang w:eastAsia="zh-CN"/>
          </w:rPr>
          <w:t>doi</w:t>
        </w:r>
        <w:proofErr w:type="spellEnd"/>
        <w:proofErr w:type="gramEnd"/>
        <w:r w:rsidR="00EC266F" w:rsidRPr="00F83F5E">
          <w:rPr>
            <w:rFonts w:ascii="Times New Roman" w:hAnsi="Times New Roman" w:cs="Times New Roman"/>
            <w:sz w:val="24"/>
            <w:szCs w:val="24"/>
            <w:lang w:eastAsia="zh-CN"/>
          </w:rPr>
          <w:t xml:space="preserve">: </w:t>
        </w:r>
        <w:r w:rsidR="00EC266F" w:rsidRPr="00F83F5E">
          <w:rPr>
            <w:rFonts w:ascii="Times New Roman" w:hAnsi="Times New Roman" w:cs="Times New Roman"/>
            <w:color w:val="000000"/>
            <w:sz w:val="24"/>
            <w:szCs w:val="24"/>
            <w:rPrChange w:id="470" w:author="Author">
              <w:rPr>
                <w:rFonts w:ascii="Verdana" w:hAnsi="Verdana"/>
                <w:color w:val="000000"/>
                <w:sz w:val="15"/>
                <w:szCs w:val="15"/>
              </w:rPr>
            </w:rPrChange>
          </w:rPr>
          <w:t>10.1080/00223891.1990.9674010</w:t>
        </w:r>
        <w:r w:rsidR="00B93E70" w:rsidRPr="00F83F5E">
          <w:rPr>
            <w:rFonts w:ascii="Times New Roman" w:hAnsi="Times New Roman" w:cs="Times New Roman"/>
            <w:sz w:val="24"/>
            <w:szCs w:val="24"/>
            <w:lang w:eastAsia="zh-CN"/>
          </w:rPr>
          <w:t xml:space="preserve"> </w:t>
        </w:r>
      </w:ins>
    </w:p>
    <w:p w14:paraId="4EDA138C"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471"/>
      <w:proofErr w:type="spellStart"/>
      <w:r w:rsidRPr="00F83F5E">
        <w:rPr>
          <w:rFonts w:ascii="Times New Roman" w:hAnsi="Times New Roman" w:cs="Times New Roman"/>
          <w:sz w:val="24"/>
          <w:szCs w:val="24"/>
          <w:rPrChange w:id="472" w:author="Author">
            <w:rPr>
              <w:rFonts w:ascii="Times New Roman" w:hAnsi="Times New Roman" w:cs="Times New Roman"/>
              <w:color w:val="0070C0"/>
              <w:sz w:val="24"/>
              <w:szCs w:val="24"/>
            </w:rPr>
          </w:rPrChange>
        </w:rPr>
        <w:t>Zanarini</w:t>
      </w:r>
      <w:proofErr w:type="spellEnd"/>
      <w:r w:rsidRPr="00F83F5E">
        <w:rPr>
          <w:rFonts w:ascii="Times New Roman" w:hAnsi="Times New Roman" w:cs="Times New Roman"/>
          <w:sz w:val="24"/>
          <w:szCs w:val="24"/>
          <w:rPrChange w:id="473" w:author="Author">
            <w:rPr>
              <w:rFonts w:ascii="Times New Roman" w:hAnsi="Times New Roman" w:cs="Times New Roman"/>
              <w:color w:val="0070C0"/>
              <w:sz w:val="24"/>
              <w:szCs w:val="24"/>
            </w:rPr>
          </w:rPrChange>
        </w:rPr>
        <w:t xml:space="preserve">, M. C., </w:t>
      </w:r>
      <w:proofErr w:type="spellStart"/>
      <w:r w:rsidRPr="00F83F5E">
        <w:rPr>
          <w:rFonts w:ascii="Times New Roman" w:hAnsi="Times New Roman" w:cs="Times New Roman"/>
          <w:sz w:val="24"/>
          <w:szCs w:val="24"/>
          <w:rPrChange w:id="474" w:author="Author">
            <w:rPr>
              <w:rFonts w:ascii="Times New Roman" w:hAnsi="Times New Roman" w:cs="Times New Roman"/>
              <w:color w:val="0070C0"/>
              <w:sz w:val="24"/>
              <w:szCs w:val="24"/>
            </w:rPr>
          </w:rPrChange>
        </w:rPr>
        <w:t>Frankenburg</w:t>
      </w:r>
      <w:proofErr w:type="spellEnd"/>
      <w:r w:rsidRPr="00F83F5E">
        <w:rPr>
          <w:rFonts w:ascii="Times New Roman" w:hAnsi="Times New Roman" w:cs="Times New Roman"/>
          <w:sz w:val="24"/>
          <w:szCs w:val="24"/>
          <w:rPrChange w:id="475" w:author="Author">
            <w:rPr>
              <w:rFonts w:ascii="Times New Roman" w:hAnsi="Times New Roman" w:cs="Times New Roman"/>
              <w:color w:val="0070C0"/>
              <w:sz w:val="24"/>
              <w:szCs w:val="24"/>
            </w:rPr>
          </w:rPrChange>
        </w:rPr>
        <w:t xml:space="preserve">, F. R., </w:t>
      </w:r>
      <w:proofErr w:type="spellStart"/>
      <w:r w:rsidRPr="00F83F5E">
        <w:rPr>
          <w:rFonts w:ascii="Times New Roman" w:hAnsi="Times New Roman" w:cs="Times New Roman"/>
          <w:sz w:val="24"/>
          <w:szCs w:val="24"/>
          <w:rPrChange w:id="476" w:author="Author">
            <w:rPr>
              <w:rFonts w:ascii="Times New Roman" w:hAnsi="Times New Roman" w:cs="Times New Roman"/>
              <w:color w:val="0070C0"/>
              <w:sz w:val="24"/>
              <w:szCs w:val="24"/>
            </w:rPr>
          </w:rPrChange>
        </w:rPr>
        <w:t>Sickel</w:t>
      </w:r>
      <w:proofErr w:type="spellEnd"/>
      <w:r w:rsidRPr="00F83F5E">
        <w:rPr>
          <w:rFonts w:ascii="Times New Roman" w:hAnsi="Times New Roman" w:cs="Times New Roman"/>
          <w:sz w:val="24"/>
          <w:szCs w:val="24"/>
          <w:rPrChange w:id="477" w:author="Author">
            <w:rPr>
              <w:rFonts w:ascii="Times New Roman" w:hAnsi="Times New Roman" w:cs="Times New Roman"/>
              <w:color w:val="0070C0"/>
              <w:sz w:val="24"/>
              <w:szCs w:val="24"/>
            </w:rPr>
          </w:rPrChange>
        </w:rPr>
        <w:t xml:space="preserve">, A. E., &amp; Yong, L. (1996). </w:t>
      </w:r>
      <w:r w:rsidRPr="00F83F5E">
        <w:rPr>
          <w:rFonts w:ascii="Times New Roman" w:hAnsi="Times New Roman" w:cs="Times New Roman"/>
          <w:i/>
          <w:iCs/>
          <w:sz w:val="24"/>
          <w:szCs w:val="24"/>
          <w:rPrChange w:id="478" w:author="Author">
            <w:rPr>
              <w:rFonts w:ascii="Times New Roman" w:hAnsi="Times New Roman" w:cs="Times New Roman"/>
              <w:i/>
              <w:iCs/>
              <w:color w:val="0070C0"/>
              <w:sz w:val="24"/>
              <w:szCs w:val="24"/>
            </w:rPr>
          </w:rPrChange>
        </w:rPr>
        <w:t>The Diagnostic Interview for DSM–IV Personality Disorders (DIPD-IV)</w:t>
      </w:r>
      <w:r w:rsidRPr="00F83F5E">
        <w:rPr>
          <w:rFonts w:ascii="Times New Roman" w:hAnsi="Times New Roman" w:cs="Times New Roman"/>
          <w:sz w:val="24"/>
          <w:szCs w:val="24"/>
          <w:rPrChange w:id="479" w:author="Author">
            <w:rPr>
              <w:rFonts w:ascii="Times New Roman" w:hAnsi="Times New Roman" w:cs="Times New Roman"/>
              <w:color w:val="0070C0"/>
              <w:sz w:val="24"/>
              <w:szCs w:val="24"/>
            </w:rPr>
          </w:rPrChange>
        </w:rPr>
        <w:t>. Belmont,</w:t>
      </w:r>
      <w:r w:rsidRPr="00F83F5E">
        <w:rPr>
          <w:rFonts w:ascii="Times New Roman" w:hAnsi="Times New Roman" w:cs="Times New Roman"/>
          <w:i/>
          <w:iCs/>
          <w:sz w:val="24"/>
          <w:szCs w:val="24"/>
          <w:rPrChange w:id="480" w:author="Author">
            <w:rPr>
              <w:rFonts w:ascii="Times New Roman" w:hAnsi="Times New Roman" w:cs="Times New Roman"/>
              <w:i/>
              <w:iCs/>
              <w:color w:val="0070C0"/>
              <w:sz w:val="24"/>
              <w:szCs w:val="24"/>
            </w:rPr>
          </w:rPrChange>
        </w:rPr>
        <w:t xml:space="preserve"> </w:t>
      </w:r>
      <w:r w:rsidRPr="00F83F5E">
        <w:rPr>
          <w:rFonts w:ascii="Times New Roman" w:hAnsi="Times New Roman" w:cs="Times New Roman"/>
          <w:sz w:val="24"/>
          <w:szCs w:val="24"/>
          <w:rPrChange w:id="481" w:author="Author">
            <w:rPr>
              <w:rFonts w:ascii="Times New Roman" w:hAnsi="Times New Roman" w:cs="Times New Roman"/>
              <w:color w:val="0070C0"/>
              <w:sz w:val="24"/>
              <w:szCs w:val="24"/>
            </w:rPr>
          </w:rPrChange>
        </w:rPr>
        <w:t>MA: McLean Hospital.</w:t>
      </w:r>
      <w:commentRangeEnd w:id="471"/>
      <w:r w:rsidR="00983309" w:rsidRPr="00F83F5E">
        <w:rPr>
          <w:rStyle w:val="CommentReference"/>
          <w:rFonts w:ascii="Times New Roman" w:hAnsi="Times New Roman" w:cs="Times New Roman"/>
          <w:sz w:val="24"/>
          <w:szCs w:val="24"/>
          <w:rPrChange w:id="482" w:author="Author">
            <w:rPr>
              <w:rStyle w:val="CommentReference"/>
            </w:rPr>
          </w:rPrChange>
        </w:rPr>
        <w:commentReference w:id="471"/>
      </w:r>
    </w:p>
    <w:p w14:paraId="0EEB2CD2" w14:textId="77777777" w:rsidR="00D8182C" w:rsidRPr="00F83F5E" w:rsidRDefault="00D8182C" w:rsidP="00D8182C">
      <w:pPr>
        <w:pStyle w:val="NoSpacing"/>
        <w:widowControl w:val="0"/>
        <w:spacing w:line="480" w:lineRule="auto"/>
        <w:ind w:left="785" w:hangingChars="327" w:hanging="785"/>
        <w:rPr>
          <w:rFonts w:ascii="Times New Roman" w:eastAsia="Times New Roman" w:hAnsi="Times New Roman" w:cs="Times New Roman"/>
          <w:sz w:val="24"/>
          <w:szCs w:val="24"/>
        </w:rPr>
      </w:pPr>
      <w:moveToRangeStart w:id="483" w:author="Author" w:name="move420793693"/>
      <w:moveTo w:id="484" w:author="Author">
        <w:r w:rsidRPr="00F83F5E">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Pr>
            <w:rFonts w:ascii="Times New Roman" w:eastAsia="Times New Roman" w:hAnsi="Times New Roman" w:cs="Times New Roman"/>
            <w:i/>
            <w:sz w:val="24"/>
            <w:szCs w:val="24"/>
          </w:rPr>
          <w:t>Journal of Research in Personality, 44</w:t>
        </w:r>
        <w:r w:rsidRPr="00F83F5E">
          <w:rPr>
            <w:rFonts w:ascii="Times New Roman" w:eastAsia="Times New Roman" w:hAnsi="Times New Roman" w:cs="Times New Roman"/>
            <w:sz w:val="24"/>
            <w:szCs w:val="24"/>
          </w:rPr>
          <w:t xml:space="preserve">, 285-292. </w:t>
        </w:r>
        <w:proofErr w:type="spellStart"/>
        <w:r w:rsidRPr="00F83F5E">
          <w:rPr>
            <w:rFonts w:ascii="Times New Roman" w:eastAsia="Times New Roman" w:hAnsi="Times New Roman" w:cs="Times New Roman"/>
            <w:sz w:val="24"/>
            <w:szCs w:val="24"/>
          </w:rPr>
          <w:t>doi:http</w:t>
        </w:r>
        <w:proofErr w:type="spellEnd"/>
        <w:r w:rsidRPr="00F83F5E">
          <w:rPr>
            <w:rFonts w:ascii="Times New Roman" w:eastAsia="Times New Roman" w:hAnsi="Times New Roman" w:cs="Times New Roman"/>
            <w:sz w:val="24"/>
            <w:szCs w:val="24"/>
          </w:rPr>
          <w:t xml:space="preserve">://dx.doi.org/10.1016/j.jrp.2010.02.005 </w:t>
        </w:r>
      </w:moveTo>
    </w:p>
    <w:moveToRangeEnd w:id="483"/>
    <w:p w14:paraId="1F2CD062" w14:textId="77777777" w:rsidR="008516CD" w:rsidRPr="00F83F5E"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846A6C">
        <w:rPr>
          <w:rFonts w:ascii="Times New Roman" w:hAnsi="Times New Roman" w:cs="Times New Roman"/>
          <w:sz w:val="24"/>
          <w:szCs w:val="24"/>
        </w:rPr>
        <w:t>Zuckerman,</w:t>
      </w:r>
      <w:r w:rsidRPr="008E7408">
        <w:rPr>
          <w:rFonts w:ascii="Times New Roman" w:hAnsi="Times New Roman" w:cs="Times New Roman"/>
          <w:sz w:val="24"/>
          <w:szCs w:val="24"/>
        </w:rPr>
        <w:t xml:space="preserve"> M., &amp; Knee, C. R. (1996). The relation between overly positive self-evaluation and adjustment: A comment on </w:t>
      </w:r>
      <w:proofErr w:type="spellStart"/>
      <w:r w:rsidRPr="008E7408">
        <w:rPr>
          <w:rFonts w:ascii="Times New Roman" w:hAnsi="Times New Roman" w:cs="Times New Roman"/>
          <w:sz w:val="24"/>
          <w:szCs w:val="24"/>
        </w:rPr>
        <w:t>colvin</w:t>
      </w:r>
      <w:proofErr w:type="spellEnd"/>
      <w:r w:rsidRPr="008E7408">
        <w:rPr>
          <w:rFonts w:ascii="Times New Roman" w:hAnsi="Times New Roman" w:cs="Times New Roman"/>
          <w:sz w:val="24"/>
          <w:szCs w:val="24"/>
        </w:rPr>
        <w:t>, block, and funder (1995).</w:t>
      </w:r>
      <w:r w:rsidRPr="00F83F5E">
        <w:rPr>
          <w:rFonts w:ascii="Times New Roman" w:hAnsi="Times New Roman" w:cs="Times New Roman"/>
          <w:i/>
          <w:iCs/>
          <w:sz w:val="24"/>
          <w:szCs w:val="24"/>
        </w:rPr>
        <w:t xml:space="preserve"> Journal of Personality and Social Psychology, 70</w:t>
      </w:r>
      <w:r w:rsidRPr="00F83F5E">
        <w:rPr>
          <w:rFonts w:ascii="Times New Roman" w:hAnsi="Times New Roman" w:cs="Times New Roman"/>
          <w:sz w:val="24"/>
          <w:szCs w:val="24"/>
        </w:rPr>
        <w:t xml:space="preserve">(6), 1250-1251. </w:t>
      </w:r>
      <w:proofErr w:type="spellStart"/>
      <w:r w:rsidRPr="00F83F5E">
        <w:rPr>
          <w:rFonts w:ascii="Times New Roman" w:hAnsi="Times New Roman" w:cs="Times New Roman"/>
          <w:sz w:val="24"/>
          <w:szCs w:val="24"/>
        </w:rPr>
        <w:t>doi:http</w:t>
      </w:r>
      <w:proofErr w:type="spellEnd"/>
      <w:r w:rsidRPr="00F83F5E">
        <w:rPr>
          <w:rFonts w:ascii="Times New Roman" w:hAnsi="Times New Roman" w:cs="Times New Roman"/>
          <w:sz w:val="24"/>
          <w:szCs w:val="24"/>
        </w:rPr>
        <w:t>://dx.doi.org/10.1037/0022-3514.70.6.1250</w:t>
      </w:r>
    </w:p>
    <w:p w14:paraId="1542F002" w14:textId="33BA58BD" w:rsidR="008516CD" w:rsidRPr="00F83F5E" w:rsidDel="00D8182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moveFromRangeStart w:id="485" w:author="Author" w:name="move420793693"/>
      <w:moveFrom w:id="486" w:author="Author">
        <w:r w:rsidRPr="00F83F5E" w:rsidDel="00D8182C">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F83F5E" w:rsidDel="00D8182C">
          <w:rPr>
            <w:rFonts w:ascii="Times New Roman" w:eastAsia="Times New Roman" w:hAnsi="Times New Roman" w:cs="Times New Roman"/>
            <w:i/>
            <w:sz w:val="24"/>
            <w:szCs w:val="24"/>
          </w:rPr>
          <w:t>Journal of Research in Personality, 44</w:t>
        </w:r>
        <w:r w:rsidRPr="00F83F5E" w:rsidDel="00D8182C">
          <w:rPr>
            <w:rFonts w:ascii="Times New Roman" w:eastAsia="Times New Roman" w:hAnsi="Times New Roman" w:cs="Times New Roman"/>
            <w:sz w:val="24"/>
            <w:szCs w:val="24"/>
          </w:rPr>
          <w:t xml:space="preserve">, 285-292. doi:http://dx.doi.org/10.1016/j.jrp.2010.02.005 </w:t>
        </w:r>
      </w:moveFrom>
    </w:p>
    <w:moveFromRangeEnd w:id="485"/>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11"/>
          <w:headerReference w:type="first" r:id="rId12"/>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proofErr w:type="spellStart"/>
            <w:r w:rsidRPr="00473552">
              <w:rPr>
                <w:rFonts w:ascii="Times New Roman" w:hAnsi="Times New Roman" w:cs="Times New Roman"/>
                <w:i w:val="0"/>
                <w:sz w:val="22"/>
              </w:rPr>
              <w:t>Agentic</w:t>
            </w:r>
            <w:proofErr w:type="spellEnd"/>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proofErr w:type="spellStart"/>
            <w:r w:rsidRPr="003F2F9E">
              <w:rPr>
                <w:rFonts w:ascii="Times New Roman" w:hAnsi="Times New Roman" w:cs="Times New Roman"/>
                <w:sz w:val="20"/>
                <w:szCs w:val="20"/>
              </w:rPr>
              <w:t>Agentic</w:t>
            </w:r>
            <w:proofErr w:type="spellEnd"/>
            <w:r w:rsidRPr="003F2F9E">
              <w:rPr>
                <w:rFonts w:ascii="Times New Roman" w:hAnsi="Times New Roman" w:cs="Times New Roman"/>
                <w:sz w:val="20"/>
                <w:szCs w:val="20"/>
              </w:rPr>
              <w:t xml:space="preserve">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bookmarkStart w:id="487" w:name="_GoBack"/>
      <w:bookmarkEnd w:id="487"/>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488"/>
            <w:ins w:id="489"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488"/>
            <w:r w:rsidR="002263D6">
              <w:rPr>
                <w:rStyle w:val="CommentReference"/>
              </w:rPr>
              <w:commentReference w:id="488"/>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490"/>
            <w:r>
              <w:rPr>
                <w:rFonts w:ascii="Times New Roman" w:hAnsi="Times New Roman" w:cs="Times New Roman"/>
                <w:sz w:val="18"/>
                <w:szCs w:val="18"/>
              </w:rPr>
              <w:t>.006</w:t>
            </w:r>
            <w:ins w:id="491" w:author="Author">
              <w:r w:rsidR="00F44B71">
                <w:rPr>
                  <w:rFonts w:ascii="Times New Roman" w:hAnsi="Times New Roman" w:cs="Times New Roman" w:hint="eastAsia"/>
                  <w:sz w:val="18"/>
                  <w:szCs w:val="18"/>
                  <w:lang w:eastAsia="zh-CN"/>
                </w:rPr>
                <w:t>8</w:t>
              </w:r>
            </w:ins>
            <w:del w:id="492"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493" w:author="Author">
              <w:r w:rsidR="003F504F">
                <w:rPr>
                  <w:rFonts w:ascii="Times New Roman" w:hAnsi="Times New Roman" w:cs="Times New Roman" w:hint="eastAsia"/>
                  <w:sz w:val="18"/>
                  <w:szCs w:val="18"/>
                  <w:lang w:eastAsia="zh-CN"/>
                </w:rPr>
                <w:t>00</w:t>
              </w:r>
            </w:ins>
            <w:del w:id="494" w:author="Author">
              <w:r w:rsidDel="003F504F">
                <w:rPr>
                  <w:rFonts w:ascii="Times New Roman" w:hAnsi="Times New Roman" w:cs="Times New Roman"/>
                  <w:sz w:val="18"/>
                  <w:szCs w:val="18"/>
                </w:rPr>
                <w:delText>16</w:delText>
              </w:r>
            </w:del>
            <w:commentRangeEnd w:id="490"/>
            <w:r w:rsidR="00B37872">
              <w:rPr>
                <w:rStyle w:val="CommentReference"/>
              </w:rPr>
              <w:commentReference w:id="490"/>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w:t>
      </w:r>
      <w:proofErr w:type="spellStart"/>
      <w:r>
        <w:rPr>
          <w:rFonts w:ascii="Times New Roman" w:hAnsi="Times New Roman" w:cs="Times New Roman"/>
          <w:i/>
        </w:rPr>
        <w:t>Agentic</w:t>
      </w:r>
      <w:proofErr w:type="spellEnd"/>
      <w:r>
        <w:rPr>
          <w:rFonts w:ascii="Times New Roman" w:hAnsi="Times New Roman" w:cs="Times New Roman"/>
          <w:i/>
        </w:rPr>
        <w:t xml:space="preserve">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495"/>
            <w:ins w:id="496" w:author="Author">
              <w:r>
                <w:rPr>
                  <w:rFonts w:ascii="Times New Roman" w:hAnsi="Times New Roman" w:cs="Times New Roman" w:hint="eastAsia"/>
                  <w:sz w:val="18"/>
                  <w:szCs w:val="18"/>
                  <w:lang w:eastAsia="zh-CN"/>
                </w:rPr>
                <w:t>.036</w:t>
              </w:r>
            </w:ins>
            <w:del w:id="497" w:author="Author">
              <w:r w:rsidR="00CD4A84" w:rsidDel="002E5F11">
                <w:rPr>
                  <w:rFonts w:ascii="Times New Roman" w:hAnsi="Times New Roman" w:cs="Times New Roman"/>
                  <w:sz w:val="18"/>
                  <w:szCs w:val="18"/>
                </w:rPr>
                <w:delText>-.01</w:delText>
              </w:r>
            </w:del>
            <w:commentRangeEnd w:id="495"/>
            <w:r w:rsidR="00DA5B7A">
              <w:rPr>
                <w:rStyle w:val="CommentReference"/>
              </w:rPr>
              <w:commentReference w:id="495"/>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ins w:id="498" w:author="Author">
              <w:r w:rsidR="00512AD5">
                <w:rPr>
                  <w:rFonts w:ascii="Times New Roman" w:hAnsi="Times New Roman" w:cs="Times New Roman" w:hint="eastAsia"/>
                  <w:b/>
                  <w:sz w:val="18"/>
                  <w:szCs w:val="18"/>
                  <w:u w:val="single"/>
                  <w:lang w:eastAsia="zh-CN"/>
                </w:rPr>
                <w:t>7</w:t>
              </w:r>
            </w:ins>
            <w:del w:id="499"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500"/>
            <w:r w:rsidRPr="00465099">
              <w:rPr>
                <w:rFonts w:ascii="Times New Roman" w:hAnsi="Times New Roman" w:cs="Times New Roman"/>
                <w:sz w:val="18"/>
                <w:szCs w:val="18"/>
              </w:rPr>
              <w:t>(.</w:t>
            </w:r>
            <w:ins w:id="501" w:author="Author">
              <w:r w:rsidR="00CB4326">
                <w:rPr>
                  <w:rFonts w:ascii="Times New Roman" w:hAnsi="Times New Roman" w:cs="Times New Roman" w:hint="eastAsia"/>
                  <w:sz w:val="18"/>
                  <w:szCs w:val="18"/>
                  <w:lang w:eastAsia="zh-CN"/>
                </w:rPr>
                <w:t>458</w:t>
              </w:r>
            </w:ins>
            <w:del w:id="502"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500"/>
            <w:r w:rsidR="00B46D6B">
              <w:rPr>
                <w:rStyle w:val="CommentReference"/>
              </w:rPr>
              <w:commentReference w:id="500"/>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del w:id="503" w:author="Author">
              <w:r w:rsidRPr="00DC637E" w:rsidDel="001D4C79">
                <w:rPr>
                  <w:rFonts w:ascii="Times New Roman" w:hAnsi="Times New Roman" w:cs="Times New Roman"/>
                  <w:sz w:val="18"/>
                  <w:szCs w:val="18"/>
                </w:rPr>
                <w:delText>*</w:delText>
              </w:r>
            </w:del>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del w:id="504" w:author="Author">
              <w:r w:rsidDel="001D4C79">
                <w:rPr>
                  <w:rFonts w:ascii="Times New Roman" w:hAnsi="Times New Roman" w:cs="Times New Roman"/>
                  <w:sz w:val="18"/>
                  <w:szCs w:val="18"/>
                </w:rPr>
                <w:delText>*</w:delText>
              </w:r>
            </w:del>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505"/>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505"/>
            <w:r w:rsidR="00B93767">
              <w:rPr>
                <w:rStyle w:val="CommentReference"/>
              </w:rPr>
              <w:commentReference w:id="505"/>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69E77E36" w:rsidR="00F44583" w:rsidRDefault="00F44583" w:rsidP="00F44583">
            <w:pPr>
              <w:jc w:val="center"/>
              <w:rPr>
                <w:rFonts w:ascii="Times New Roman" w:hAnsi="Times New Roman" w:cs="Times New Roman"/>
                <w:lang w:eastAsia="zh-CN"/>
              </w:rPr>
            </w:pPr>
            <w:commentRangeStart w:id="506"/>
            <w:r>
              <w:rPr>
                <w:rFonts w:ascii="Times New Roman" w:hAnsi="Times New Roman" w:cs="Times New Roman"/>
              </w:rPr>
              <w:t>.00</w:t>
            </w:r>
            <w:ins w:id="507" w:author="Author">
              <w:r w:rsidR="004600C6">
                <w:rPr>
                  <w:rFonts w:ascii="Times New Roman" w:hAnsi="Times New Roman" w:cs="Times New Roman" w:hint="eastAsia"/>
                  <w:lang w:eastAsia="zh-CN"/>
                </w:rPr>
                <w:t>0</w:t>
              </w:r>
            </w:ins>
            <w:del w:id="508" w:author="Author">
              <w:r w:rsidDel="004600C6">
                <w:rPr>
                  <w:rFonts w:ascii="Times New Roman" w:hAnsi="Times New Roman" w:cs="Times New Roman"/>
                </w:rPr>
                <w:delText>2</w:delText>
              </w:r>
            </w:del>
            <w:commentRangeEnd w:id="506"/>
            <w:r w:rsidR="00710131">
              <w:rPr>
                <w:rStyle w:val="CommentReference"/>
              </w:rPr>
              <w:commentReference w:id="506"/>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 xml:space="preserve">Funnel Plot for the Relationship between Narcissism and Self-Enhancement in </w:t>
      </w:r>
      <w:proofErr w:type="spellStart"/>
      <w:r w:rsidRPr="00425095">
        <w:rPr>
          <w:rFonts w:ascii="Times New Roman" w:hAnsi="Times New Roman" w:cs="Times New Roman"/>
          <w:i/>
          <w:sz w:val="24"/>
          <w:szCs w:val="24"/>
        </w:rPr>
        <w:t>Agentic</w:t>
      </w:r>
      <w:proofErr w:type="spellEnd"/>
      <w:r w:rsidRPr="00425095">
        <w:rPr>
          <w:rFonts w:ascii="Times New Roman" w:hAnsi="Times New Roman" w:cs="Times New Roman"/>
          <w:i/>
          <w:sz w:val="24"/>
          <w:szCs w:val="24"/>
        </w:rPr>
        <w:t xml:space="preserve">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Figure 4.</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w:t>
      </w:r>
      <w:proofErr w:type="spellStart"/>
      <w:r w:rsidRPr="00425095">
        <w:rPr>
          <w:rFonts w:ascii="Times New Roman" w:hAnsi="Times New Roman" w:cs="Times New Roman"/>
          <w:i/>
          <w:sz w:val="24"/>
          <w:szCs w:val="24"/>
        </w:rPr>
        <w:t>Agentic</w:t>
      </w:r>
      <w:proofErr w:type="spellEnd"/>
      <w:r w:rsidRPr="00425095">
        <w:rPr>
          <w:rFonts w:ascii="Times New Roman" w:hAnsi="Times New Roman" w:cs="Times New Roman"/>
          <w:i/>
          <w:sz w:val="24"/>
          <w:szCs w:val="24"/>
        </w:rPr>
        <w:t xml:space="preserve">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 xml:space="preserve">Carlson, </w:t>
            </w:r>
            <w:proofErr w:type="spellStart"/>
            <w:r w:rsidRPr="00A33875">
              <w:rPr>
                <w:rFonts w:ascii="Times New Roman" w:hAnsi="Times New Roman" w:cs="Times New Roman"/>
                <w:sz w:val="16"/>
                <w:szCs w:val="16"/>
              </w:rPr>
              <w:t>Naumann</w:t>
            </w:r>
            <w:proofErr w:type="spellEnd"/>
            <w:r w:rsidRPr="00A33875">
              <w:rPr>
                <w:rFonts w:ascii="Times New Roman" w:hAnsi="Times New Roman" w:cs="Times New Roman"/>
                <w:sz w:val="16"/>
                <w:szCs w:val="16"/>
              </w:rPr>
              <w:t xml:space="preserve">, &amp; </w:t>
            </w:r>
            <w:proofErr w:type="spellStart"/>
            <w:r w:rsidRPr="00A33875">
              <w:rPr>
                <w:rFonts w:ascii="Times New Roman" w:hAnsi="Times New Roman" w:cs="Times New Roman"/>
                <w:sz w:val="16"/>
                <w:szCs w:val="16"/>
              </w:rPr>
              <w:t>Vazire</w:t>
            </w:r>
            <w:proofErr w:type="spellEnd"/>
            <w:r w:rsidRPr="00A33875">
              <w:rPr>
                <w:rFonts w:ascii="Times New Roman" w:hAnsi="Times New Roman" w:cs="Times New Roman"/>
                <w:sz w:val="16"/>
                <w:szCs w:val="16"/>
              </w:rPr>
              <w:t xml:space="preserv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proofErr w:type="spellStart"/>
            <w:r w:rsidRPr="00F25738">
              <w:rPr>
                <w:rFonts w:ascii="Times New Roman" w:hAnsi="Times New Roman" w:cs="Times New Roman"/>
                <w:sz w:val="16"/>
                <w:szCs w:val="16"/>
              </w:rPr>
              <w:t>Surgency</w:t>
            </w:r>
            <w:proofErr w:type="spellEnd"/>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 xml:space="preserve">Carlson, </w:t>
            </w:r>
            <w:proofErr w:type="spellStart"/>
            <w:r w:rsidRPr="00F25738">
              <w:rPr>
                <w:rFonts w:ascii="Times New Roman" w:hAnsi="Times New Roman" w:cs="Times New Roman"/>
                <w:sz w:val="16"/>
                <w:szCs w:val="16"/>
              </w:rPr>
              <w:t>Naumann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Vazire</w:t>
            </w:r>
            <w:proofErr w:type="spellEnd"/>
            <w:r w:rsidRPr="00F25738">
              <w:rPr>
                <w:rFonts w:ascii="Times New Roman" w:hAnsi="Times New Roman" w:cs="Times New Roman"/>
                <w:sz w:val="16"/>
                <w:szCs w:val="16"/>
              </w:rPr>
              <w:t xml:space="preserv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w:t>
            </w:r>
            <w:proofErr w:type="spellStart"/>
            <w:r w:rsidRPr="00F25738">
              <w:rPr>
                <w:rFonts w:ascii="Times New Roman" w:hAnsi="Times New Roman" w:cs="Times New Roman"/>
                <w:sz w:val="16"/>
                <w:szCs w:val="16"/>
                <w:lang w:eastAsia="zh-CN"/>
              </w:rPr>
              <w:t>Vazire</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675B14">
            <w:pPr>
              <w:rPr>
                <w:rFonts w:ascii="Times New Roman" w:hAnsi="Times New Roman" w:cs="Times New Roman"/>
                <w:color w:val="FF0000"/>
                <w:sz w:val="16"/>
                <w:szCs w:val="16"/>
                <w:lang w:eastAsia="zh-CN"/>
              </w:rPr>
            </w:pPr>
            <w:proofErr w:type="spellStart"/>
            <w:r w:rsidRPr="0026272A">
              <w:rPr>
                <w:rFonts w:ascii="Times New Roman" w:hAnsi="Times New Roman" w:cs="Times New Roman"/>
                <w:color w:val="FF0000"/>
                <w:sz w:val="16"/>
                <w:szCs w:val="16"/>
                <w:lang w:eastAsia="zh-CN"/>
              </w:rPr>
              <w:t>Dufner</w:t>
            </w:r>
            <w:proofErr w:type="spellEnd"/>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675B14">
            <w:pPr>
              <w:rPr>
                <w:rFonts w:ascii="Times New Roman" w:hAnsi="Times New Roman" w:cs="Times New Roman"/>
                <w:color w:val="FF0000"/>
                <w:sz w:val="16"/>
                <w:szCs w:val="16"/>
                <w:lang w:eastAsia="zh-CN"/>
              </w:rPr>
            </w:pPr>
            <w:proofErr w:type="spellStart"/>
            <w:r w:rsidRPr="0026272A">
              <w:rPr>
                <w:rFonts w:ascii="Times New Roman" w:hAnsi="Times New Roman" w:cs="Times New Roman"/>
                <w:color w:val="FF0000"/>
                <w:sz w:val="16"/>
                <w:szCs w:val="16"/>
                <w:lang w:eastAsia="zh-CN"/>
              </w:rPr>
              <w:t>Dufner</w:t>
            </w:r>
            <w:proofErr w:type="spellEnd"/>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675B14">
            <w:pPr>
              <w:rPr>
                <w:rFonts w:ascii="Times New Roman" w:hAnsi="Times New Roman" w:cs="Times New Roman"/>
                <w:color w:val="FF0000"/>
                <w:sz w:val="16"/>
                <w:szCs w:val="16"/>
                <w:lang w:eastAsia="zh-CN"/>
              </w:rPr>
            </w:pPr>
            <w:proofErr w:type="spellStart"/>
            <w:r w:rsidRPr="0026272A">
              <w:rPr>
                <w:rFonts w:ascii="Times New Roman" w:hAnsi="Times New Roman" w:cs="Times New Roman"/>
                <w:color w:val="FF0000"/>
                <w:sz w:val="16"/>
                <w:szCs w:val="16"/>
                <w:lang w:eastAsia="zh-CN"/>
              </w:rPr>
              <w:t>Dufner</w:t>
            </w:r>
            <w:proofErr w:type="spellEnd"/>
          </w:p>
          <w:p w14:paraId="4BC7051C"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675B14">
            <w:pPr>
              <w:rPr>
                <w:rFonts w:ascii="Times New Roman" w:hAnsi="Times New Roman" w:cs="Times New Roman"/>
                <w:color w:val="FF0000"/>
                <w:sz w:val="16"/>
                <w:szCs w:val="16"/>
                <w:lang w:eastAsia="zh-CN"/>
              </w:rPr>
            </w:pPr>
            <w:proofErr w:type="spellStart"/>
            <w:r w:rsidRPr="0026272A">
              <w:rPr>
                <w:rFonts w:ascii="Times New Roman" w:hAnsi="Times New Roman" w:cs="Times New Roman"/>
                <w:color w:val="FF0000"/>
                <w:sz w:val="16"/>
                <w:szCs w:val="16"/>
                <w:lang w:eastAsia="zh-CN"/>
              </w:rPr>
              <w:t>Dufner</w:t>
            </w:r>
            <w:proofErr w:type="spellEnd"/>
          </w:p>
          <w:p w14:paraId="05EDD4C6"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Sedikides</w:t>
            </w:r>
            <w:proofErr w:type="spellEnd"/>
            <w:r w:rsidRPr="00F25738">
              <w:rPr>
                <w:rFonts w:ascii="Times New Roman" w:hAnsi="Times New Roman" w:cs="Times New Roman"/>
                <w:sz w:val="16"/>
                <w:szCs w:val="16"/>
              </w:rPr>
              <w:t xml:space="preserve">,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Agentic</w:t>
            </w:r>
            <w:proofErr w:type="spellEnd"/>
            <w:r w:rsidRPr="00F25738">
              <w:rPr>
                <w:rFonts w:ascii="Times New Roman" w:hAnsi="Times New Roman" w:cs="Times New Roman"/>
                <w:sz w:val="16"/>
                <w:szCs w:val="16"/>
              </w:rPr>
              <w:t xml:space="preserve">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509"/>
            <w:r w:rsidRPr="00DC637E">
              <w:rPr>
                <w:rFonts w:ascii="Times New Roman" w:hAnsi="Times New Roman" w:cs="Times New Roman"/>
                <w:sz w:val="16"/>
                <w:szCs w:val="16"/>
                <w:highlight w:val="yellow"/>
              </w:rPr>
              <w:t>861</w:t>
            </w:r>
            <w:commentRangeEnd w:id="509"/>
            <w:r>
              <w:rPr>
                <w:rStyle w:val="CommentReference"/>
              </w:rPr>
              <w:commentReference w:id="509"/>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proofErr w:type="spellStart"/>
            <w:r w:rsidRPr="007A23DB">
              <w:rPr>
                <w:rFonts w:ascii="Times New Roman" w:hAnsi="Times New Roman" w:cs="Times New Roman"/>
                <w:color w:val="FF0000"/>
                <w:sz w:val="16"/>
                <w:szCs w:val="16"/>
              </w:rPr>
              <w:t>Holtzman</w:t>
            </w:r>
            <w:proofErr w:type="spellEnd"/>
            <w:r w:rsidRPr="007A23DB">
              <w:rPr>
                <w:rFonts w:ascii="Times New Roman" w:hAnsi="Times New Roman" w:cs="Times New Roman"/>
                <w:color w:val="FF0000"/>
                <w:sz w:val="16"/>
                <w:szCs w:val="16"/>
              </w:rPr>
              <w:t xml:space="preserve"> &amp; </w:t>
            </w:r>
            <w:proofErr w:type="spellStart"/>
            <w:r w:rsidRPr="007A23DB">
              <w:rPr>
                <w:rFonts w:ascii="Times New Roman" w:hAnsi="Times New Roman" w:cs="Times New Roman"/>
                <w:color w:val="FF0000"/>
                <w:sz w:val="16"/>
                <w:szCs w:val="16"/>
              </w:rPr>
              <w:t>Strube</w:t>
            </w:r>
            <w:proofErr w:type="spellEnd"/>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 xml:space="preserve">Iliescu, </w:t>
            </w:r>
            <w:proofErr w:type="spellStart"/>
            <w:r w:rsidRPr="007A23DB">
              <w:rPr>
                <w:rFonts w:ascii="Times New Roman" w:hAnsi="Times New Roman" w:cs="Times New Roman"/>
                <w:color w:val="FF0000"/>
                <w:sz w:val="16"/>
                <w:szCs w:val="16"/>
                <w:lang w:eastAsia="zh-CN"/>
              </w:rPr>
              <w:t>Ispas</w:t>
            </w:r>
            <w:proofErr w:type="spellEnd"/>
            <w:r w:rsidRPr="007A23DB">
              <w:rPr>
                <w:rFonts w:ascii="Times New Roman" w:hAnsi="Times New Roman" w:cs="Times New Roman"/>
                <w:color w:val="FF0000"/>
                <w:sz w:val="16"/>
                <w:szCs w:val="16"/>
                <w:lang w:eastAsia="zh-CN"/>
              </w:rPr>
              <w:t xml:space="preserve">, </w:t>
            </w:r>
            <w:proofErr w:type="spellStart"/>
            <w:r w:rsidRPr="007A23DB">
              <w:rPr>
                <w:rFonts w:ascii="Times New Roman" w:hAnsi="Times New Roman" w:cs="Times New Roman"/>
                <w:color w:val="FF0000"/>
                <w:sz w:val="16"/>
                <w:szCs w:val="16"/>
                <w:lang w:eastAsia="zh-CN"/>
              </w:rPr>
              <w:t>Sulea</w:t>
            </w:r>
            <w:proofErr w:type="spellEnd"/>
            <w:r w:rsidRPr="007A23DB">
              <w:rPr>
                <w:rFonts w:ascii="Times New Roman" w:hAnsi="Times New Roman" w:cs="Times New Roman"/>
                <w:color w:val="FF0000"/>
                <w:sz w:val="16"/>
                <w:szCs w:val="16"/>
                <w:lang w:eastAsia="zh-CN"/>
              </w:rPr>
              <w:t xml:space="preserve">, &amp; </w:t>
            </w:r>
            <w:proofErr w:type="spellStart"/>
            <w:r w:rsidRPr="007A23DB">
              <w:rPr>
                <w:rFonts w:ascii="Times New Roman" w:hAnsi="Times New Roman" w:cs="Times New Roman"/>
                <w:color w:val="FF0000"/>
                <w:sz w:val="16"/>
                <w:szCs w:val="16"/>
                <w:lang w:eastAsia="zh-CN"/>
              </w:rPr>
              <w:t>Ilie</w:t>
            </w:r>
            <w:proofErr w:type="spellEnd"/>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proofErr w:type="spellStart"/>
            <w:r w:rsidRPr="007A23DB">
              <w:rPr>
                <w:rFonts w:ascii="Times New Roman" w:hAnsi="Times New Roman" w:cs="Times New Roman"/>
                <w:color w:val="FF0000"/>
                <w:sz w:val="16"/>
                <w:szCs w:val="16"/>
              </w:rPr>
              <w:t>Paulhus</w:t>
            </w:r>
            <w:proofErr w:type="spellEnd"/>
            <w:r w:rsidRPr="007A23DB">
              <w:rPr>
                <w:rFonts w:ascii="Times New Roman" w:hAnsi="Times New Roman" w:cs="Times New Roman"/>
                <w:color w:val="FF0000"/>
                <w:sz w:val="16"/>
                <w:szCs w:val="16"/>
              </w:rPr>
              <w:t>&amp;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proofErr w:type="spellStart"/>
            <w:r w:rsidRPr="000207C9">
              <w:rPr>
                <w:rFonts w:ascii="Times New Roman" w:hAnsi="Times New Roman" w:cs="Times New Roman"/>
                <w:color w:val="FF0000"/>
                <w:sz w:val="16"/>
                <w:szCs w:val="16"/>
              </w:rPr>
              <w:t>Krizan</w:t>
            </w:r>
            <w:proofErr w:type="spellEnd"/>
            <w:r w:rsidRPr="000207C9">
              <w:rPr>
                <w:rFonts w:ascii="Times New Roman" w:hAnsi="Times New Roman" w:cs="Times New Roman"/>
                <w:color w:val="FF0000"/>
                <w:sz w:val="16"/>
                <w:szCs w:val="16"/>
              </w:rPr>
              <w:t xml:space="preserve"> &amp; </w:t>
            </w:r>
            <w:proofErr w:type="spellStart"/>
            <w:r w:rsidRPr="000207C9">
              <w:rPr>
                <w:rFonts w:ascii="Times New Roman" w:hAnsi="Times New Roman" w:cs="Times New Roman"/>
                <w:color w:val="FF0000"/>
                <w:sz w:val="16"/>
                <w:szCs w:val="16"/>
              </w:rPr>
              <w:t>Johar</w:t>
            </w:r>
            <w:proofErr w:type="spellEnd"/>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proofErr w:type="spellStart"/>
            <w:r w:rsidRPr="000207C9">
              <w:rPr>
                <w:rFonts w:ascii="Times New Roman" w:hAnsi="Times New Roman" w:cs="Times New Roman"/>
                <w:color w:val="FF0000"/>
                <w:sz w:val="16"/>
                <w:szCs w:val="16"/>
              </w:rPr>
              <w:t>Nehrig</w:t>
            </w:r>
            <w:proofErr w:type="spellEnd"/>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 xml:space="preserve">Park, </w:t>
            </w:r>
            <w:proofErr w:type="spellStart"/>
            <w:r w:rsidRPr="0081172D">
              <w:rPr>
                <w:rFonts w:ascii="Times New Roman" w:hAnsi="Times New Roman" w:cs="Times New Roman"/>
                <w:color w:val="FF0000"/>
                <w:sz w:val="16"/>
                <w:szCs w:val="16"/>
              </w:rPr>
              <w:t>Joo</w:t>
            </w:r>
            <w:proofErr w:type="spellEnd"/>
            <w:r w:rsidRPr="0081172D">
              <w:rPr>
                <w:rFonts w:ascii="Times New Roman" w:hAnsi="Times New Roman" w:cs="Times New Roman"/>
                <w:color w:val="FF0000"/>
                <w:sz w:val="16"/>
                <w:szCs w:val="16"/>
              </w:rPr>
              <w:t xml:space="preserve">, </w:t>
            </w:r>
            <w:proofErr w:type="spellStart"/>
            <w:r w:rsidRPr="0081172D">
              <w:rPr>
                <w:rFonts w:ascii="Times New Roman" w:hAnsi="Times New Roman" w:cs="Times New Roman"/>
                <w:color w:val="FF0000"/>
                <w:sz w:val="16"/>
                <w:szCs w:val="16"/>
              </w:rPr>
              <w:t>Heo</w:t>
            </w:r>
            <w:proofErr w:type="spellEnd"/>
            <w:r w:rsidRPr="0081172D">
              <w:rPr>
                <w:rFonts w:ascii="Times New Roman" w:hAnsi="Times New Roman" w:cs="Times New Roman"/>
                <w:color w:val="FF0000"/>
                <w:sz w:val="16"/>
                <w:szCs w:val="16"/>
              </w:rPr>
              <w:t xml:space="preserve">, &amp; </w:t>
            </w:r>
            <w:proofErr w:type="spellStart"/>
            <w:r w:rsidRPr="0081172D">
              <w:rPr>
                <w:rFonts w:ascii="Times New Roman" w:hAnsi="Times New Roman" w:cs="Times New Roman"/>
                <w:color w:val="FF0000"/>
                <w:sz w:val="16"/>
                <w:szCs w:val="16"/>
              </w:rPr>
              <w:t>Tignor</w:t>
            </w:r>
            <w:proofErr w:type="spellEnd"/>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proofErr w:type="spellStart"/>
            <w:r w:rsidRPr="00F25738">
              <w:rPr>
                <w:rFonts w:ascii="Times New Roman" w:hAnsi="Times New Roman" w:cs="Times New Roman"/>
                <w:sz w:val="16"/>
                <w:szCs w:val="16"/>
              </w:rPr>
              <w:t>Paulhus</w:t>
            </w:r>
            <w:proofErr w:type="spellEnd"/>
            <w:r w:rsidRPr="00F25738">
              <w:rPr>
                <w:rFonts w:ascii="Times New Roman" w:hAnsi="Times New Roman" w:cs="Times New Roman"/>
                <w:sz w:val="16"/>
                <w:szCs w:val="16"/>
              </w:rPr>
              <w:t xml:space="preserve">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proofErr w:type="spellStart"/>
            <w:r w:rsidRPr="0081172D">
              <w:rPr>
                <w:rFonts w:ascii="Times New Roman" w:hAnsi="Times New Roman" w:cs="Times New Roman"/>
                <w:color w:val="FF0000"/>
                <w:sz w:val="16"/>
                <w:szCs w:val="16"/>
              </w:rPr>
              <w:t>Vazire</w:t>
            </w:r>
            <w:proofErr w:type="spellEnd"/>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proofErr w:type="spellStart"/>
            <w:r w:rsidRPr="0081172D">
              <w:rPr>
                <w:rFonts w:ascii="Times New Roman" w:hAnsi="Times New Roman" w:cs="Times New Roman"/>
                <w:color w:val="FF0000"/>
                <w:sz w:val="16"/>
                <w:szCs w:val="16"/>
              </w:rPr>
              <w:t>Vazire</w:t>
            </w:r>
            <w:proofErr w:type="spellEnd"/>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proofErr w:type="spellStart"/>
            <w:r w:rsidRPr="0081172D">
              <w:rPr>
                <w:rFonts w:ascii="Times New Roman" w:hAnsi="Times New Roman" w:cs="Times New Roman"/>
                <w:color w:val="FF0000"/>
                <w:sz w:val="16"/>
                <w:szCs w:val="16"/>
              </w:rPr>
              <w:t>Vazire</w:t>
            </w:r>
            <w:proofErr w:type="spellEnd"/>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proofErr w:type="spellStart"/>
            <w:r w:rsidRPr="0081172D">
              <w:rPr>
                <w:rFonts w:ascii="Times New Roman" w:hAnsi="Times New Roman" w:cs="Times New Roman"/>
                <w:color w:val="FF0000"/>
                <w:sz w:val="16"/>
                <w:szCs w:val="16"/>
              </w:rPr>
              <w:t>Vazire</w:t>
            </w:r>
            <w:proofErr w:type="spellEnd"/>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w:t>
      </w:r>
      <w:proofErr w:type="spellStart"/>
      <w:r w:rsidRPr="00025498">
        <w:rPr>
          <w:rFonts w:ascii="Times New Roman" w:hAnsi="Times New Roman" w:cs="Times New Roman"/>
          <w:sz w:val="18"/>
          <w:szCs w:val="18"/>
        </w:rPr>
        <w:t>sistic</w:t>
      </w:r>
      <w:proofErr w:type="spellEnd"/>
      <w:r w:rsidRPr="00025498">
        <w:rPr>
          <w:rFonts w:ascii="Times New Roman" w:hAnsi="Times New Roman" w:cs="Times New Roman"/>
          <w:sz w:val="18"/>
          <w:szCs w:val="18"/>
        </w:rPr>
        <w:t xml:space="preserve"> Personality Disorder Scale.</w:t>
      </w:r>
    </w:p>
    <w:p w14:paraId="0D014185" w14:textId="77777777" w:rsidR="00E653C9" w:rsidRPr="00025498" w:rsidDel="007B451A" w:rsidRDefault="00E653C9" w:rsidP="00E653C9">
      <w:pPr>
        <w:pStyle w:val="NoSpacing"/>
        <w:rPr>
          <w:del w:id="510"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3E14995B" w14:textId="7AFEE441" w:rsidR="004C0DFD" w:rsidRDefault="004C0DFD">
      <w:pPr>
        <w:pStyle w:val="CommentText"/>
        <w:rPr>
          <w:lang w:eastAsia="zh-CN"/>
        </w:rPr>
      </w:pPr>
      <w:r>
        <w:rPr>
          <w:rStyle w:val="CommentReference"/>
        </w:rPr>
        <w:annotationRef/>
      </w:r>
      <w:r>
        <w:rPr>
          <w:rFonts w:hint="eastAsia"/>
          <w:lang w:eastAsia="zh-CN"/>
        </w:rPr>
        <w:t>In Gabriel et al (1994) Table 2; r = .11 for female; r = .06 for male;</w:t>
      </w:r>
    </w:p>
  </w:comment>
  <w:comment w:id="5" w:author="Author" w:initials="A">
    <w:p w14:paraId="18D17C38" w14:textId="30F0109D" w:rsidR="004C0DFD" w:rsidRDefault="004C0DFD">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11" w:author="Author" w:initials="A">
    <w:p w14:paraId="7239D611" w14:textId="3DAA4126" w:rsidR="004C0DFD" w:rsidRDefault="004C0DFD">
      <w:pPr>
        <w:pStyle w:val="CommentText"/>
      </w:pPr>
      <w:r>
        <w:rPr>
          <w:rStyle w:val="CommentReference"/>
        </w:rPr>
        <w:annotationRef/>
      </w:r>
      <w:r>
        <w:t>Be consistent when using ‘sample’ and ‘study’</w:t>
      </w:r>
    </w:p>
  </w:comment>
  <w:comment w:id="12" w:author="Author" w:initials="A">
    <w:p w14:paraId="6C5EBDE1" w14:textId="78CFA781" w:rsidR="004C0DFD" w:rsidRDefault="004C0DFD">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13" w:author="Author" w:initials="A">
    <w:p w14:paraId="71D37237" w14:textId="2A90021A" w:rsidR="004C0DFD" w:rsidRDefault="004C0DFD">
      <w:pPr>
        <w:pStyle w:val="CommentText"/>
        <w:rPr>
          <w:lang w:eastAsia="zh-CN"/>
        </w:rPr>
      </w:pPr>
      <w:r>
        <w:rPr>
          <w:rStyle w:val="CommentReference"/>
        </w:rPr>
        <w:annotationRef/>
      </w:r>
      <w:proofErr w:type="gramStart"/>
      <w:r>
        <w:rPr>
          <w:lang w:eastAsia="zh-CN"/>
        </w:rPr>
        <w:t>were</w:t>
      </w:r>
      <w:proofErr w:type="gramEnd"/>
      <w:r>
        <w:rPr>
          <w:lang w:eastAsia="zh-CN"/>
        </w:rPr>
        <w:t>?</w:t>
      </w:r>
    </w:p>
  </w:comment>
  <w:comment w:id="17" w:author="Author" w:initials="A">
    <w:p w14:paraId="688AE30B" w14:textId="6EA0A220" w:rsidR="004C0DFD" w:rsidRDefault="004C0DFD">
      <w:pPr>
        <w:pStyle w:val="CommentText"/>
      </w:pPr>
      <w:r>
        <w:rPr>
          <w:rStyle w:val="CommentReference"/>
        </w:rPr>
        <w:annotationRef/>
      </w:r>
      <w:r>
        <w:t>Update this</w:t>
      </w:r>
    </w:p>
  </w:comment>
  <w:comment w:id="22" w:author="Author" w:initials="A">
    <w:p w14:paraId="2DE36627" w14:textId="5C6BDED0" w:rsidR="004C0DFD" w:rsidRDefault="004C0DFD">
      <w:pPr>
        <w:pStyle w:val="CommentText"/>
        <w:rPr>
          <w:lang w:eastAsia="zh-CN"/>
        </w:rPr>
      </w:pPr>
      <w:r>
        <w:rPr>
          <w:rStyle w:val="CommentReference"/>
        </w:rPr>
        <w:annotationRef/>
      </w:r>
      <w:r>
        <w:rPr>
          <w:rFonts w:hint="eastAsia"/>
          <w:lang w:eastAsia="zh-CN"/>
        </w:rPr>
        <w:t>SAS output file p. 46</w:t>
      </w:r>
    </w:p>
  </w:comment>
  <w:comment w:id="24" w:author="Author" w:initials="A">
    <w:p w14:paraId="7AEEBECF" w14:textId="3F730493" w:rsidR="004C0DFD" w:rsidRDefault="004C0DFD">
      <w:pPr>
        <w:pStyle w:val="CommentText"/>
        <w:rPr>
          <w:lang w:eastAsia="zh-CN"/>
        </w:rPr>
      </w:pPr>
      <w:r>
        <w:rPr>
          <w:rStyle w:val="CommentReference"/>
        </w:rPr>
        <w:annotationRef/>
      </w:r>
      <w:r>
        <w:rPr>
          <w:rFonts w:hint="eastAsia"/>
          <w:lang w:eastAsia="zh-CN"/>
        </w:rPr>
        <w:t>25 samples according to SAS output file (p.55) and Table 4.</w:t>
      </w:r>
    </w:p>
  </w:comment>
  <w:comment w:id="25" w:author="Author" w:initials="A">
    <w:p w14:paraId="20278334" w14:textId="4F2EA12F" w:rsidR="004C0DFD" w:rsidRDefault="004C0DFD">
      <w:pPr>
        <w:pStyle w:val="CommentText"/>
        <w:rPr>
          <w:lang w:eastAsia="zh-CN"/>
        </w:rPr>
      </w:pPr>
      <w:r>
        <w:rPr>
          <w:rStyle w:val="CommentReference"/>
        </w:rPr>
        <w:annotationRef/>
      </w:r>
      <w:r>
        <w:rPr>
          <w:rFonts w:hint="eastAsia"/>
          <w:lang w:eastAsia="zh-CN"/>
        </w:rPr>
        <w:t xml:space="preserve">69% if the number of samples is 25 instead </w:t>
      </w:r>
      <w:proofErr w:type="spellStart"/>
      <w:r>
        <w:rPr>
          <w:rFonts w:hint="eastAsia"/>
          <w:lang w:eastAsia="zh-CN"/>
        </w:rPr>
        <w:t>o</w:t>
      </w:r>
      <w:proofErr w:type="spellEnd"/>
      <w:r>
        <w:rPr>
          <w:rFonts w:hint="eastAsia"/>
          <w:lang w:eastAsia="zh-CN"/>
        </w:rPr>
        <w:t xml:space="preserve"> 28.</w:t>
      </w:r>
    </w:p>
  </w:comment>
  <w:comment w:id="26" w:author="Author" w:initials="A">
    <w:p w14:paraId="15B0A9C7" w14:textId="31AE1D09" w:rsidR="004C0DFD" w:rsidRDefault="004C0DFD">
      <w:pPr>
        <w:pStyle w:val="CommentText"/>
      </w:pPr>
      <w:r>
        <w:rPr>
          <w:rStyle w:val="CommentReference"/>
        </w:rPr>
        <w:annotationRef/>
      </w:r>
      <w:r>
        <w:t>Why are there two p values?</w:t>
      </w:r>
    </w:p>
  </w:comment>
  <w:comment w:id="27" w:author="Author" w:initials="A">
    <w:p w14:paraId="5C298C63" w14:textId="7E7F1123" w:rsidR="004C0DFD" w:rsidRDefault="004C0DFD">
      <w:pPr>
        <w:pStyle w:val="CommentText"/>
        <w:rPr>
          <w:lang w:eastAsia="zh-CN"/>
        </w:rPr>
      </w:pPr>
      <w:r>
        <w:rPr>
          <w:rStyle w:val="CommentReference"/>
        </w:rPr>
        <w:annotationRef/>
      </w:r>
      <w:r>
        <w:rPr>
          <w:rFonts w:hint="eastAsia"/>
          <w:lang w:eastAsia="zh-CN"/>
        </w:rPr>
        <w:t>I can</w:t>
      </w:r>
      <w:r>
        <w:rPr>
          <w:lang w:eastAsia="zh-CN"/>
        </w:rPr>
        <w:t>’</w:t>
      </w:r>
      <w:r>
        <w:rPr>
          <w:rFonts w:hint="eastAsia"/>
          <w:lang w:eastAsia="zh-CN"/>
        </w:rPr>
        <w:t>t seem to find these results in the SAS output file.</w:t>
      </w:r>
    </w:p>
  </w:comment>
  <w:comment w:id="28" w:author="Author" w:initials="A">
    <w:p w14:paraId="618B45D1" w14:textId="6BFBDBB5" w:rsidR="004C0DFD" w:rsidRDefault="004C0DFD">
      <w:pPr>
        <w:pStyle w:val="CommentText"/>
        <w:rPr>
          <w:lang w:eastAsia="zh-CN"/>
        </w:rPr>
      </w:pPr>
      <w:r>
        <w:rPr>
          <w:rStyle w:val="CommentReference"/>
        </w:rPr>
        <w:annotationRef/>
      </w:r>
      <w:r>
        <w:rPr>
          <w:rFonts w:hint="eastAsia"/>
          <w:lang w:eastAsia="zh-CN"/>
        </w:rPr>
        <w:t xml:space="preserve">According to </w:t>
      </w:r>
      <w:proofErr w:type="spellStart"/>
      <w:r>
        <w:rPr>
          <w:rFonts w:hint="eastAsia"/>
          <w:lang w:eastAsia="zh-CN"/>
        </w:rPr>
        <w:t>PsycINFO</w:t>
      </w:r>
      <w:proofErr w:type="spellEnd"/>
      <w:r>
        <w:rPr>
          <w:rFonts w:hint="eastAsia"/>
          <w:lang w:eastAsia="zh-CN"/>
        </w:rPr>
        <w:t>. The year on reference list is correct.</w:t>
      </w:r>
    </w:p>
  </w:comment>
  <w:comment w:id="37" w:author="Author" w:initials="A">
    <w:p w14:paraId="15A174C3" w14:textId="77777777" w:rsidR="004C0DFD" w:rsidRDefault="004C0DFD" w:rsidP="008E7408">
      <w:pPr>
        <w:pStyle w:val="CommentText"/>
        <w:rPr>
          <w:lang w:eastAsia="zh-CN"/>
        </w:rPr>
      </w:pPr>
      <w:r>
        <w:rPr>
          <w:rStyle w:val="CommentReference"/>
        </w:rPr>
        <w:annotationRef/>
      </w:r>
      <w:r>
        <w:rPr>
          <w:rFonts w:hint="eastAsia"/>
          <w:lang w:eastAsia="zh-CN"/>
        </w:rPr>
        <w:t xml:space="preserve">Do we need to keep this? Citation given by </w:t>
      </w:r>
      <w:proofErr w:type="spellStart"/>
      <w:r>
        <w:rPr>
          <w:rFonts w:hint="eastAsia"/>
          <w:lang w:eastAsia="zh-CN"/>
        </w:rPr>
        <w:t>PsycINFO</w:t>
      </w:r>
      <w:proofErr w:type="spellEnd"/>
      <w:r>
        <w:rPr>
          <w:rFonts w:hint="eastAsia"/>
          <w:lang w:eastAsia="zh-CN"/>
        </w:rPr>
        <w:t xml:space="preserve"> doesn</w:t>
      </w:r>
      <w:r>
        <w:rPr>
          <w:lang w:eastAsia="zh-CN"/>
        </w:rPr>
        <w:t>’</w:t>
      </w:r>
      <w:r>
        <w:rPr>
          <w:rFonts w:hint="eastAsia"/>
          <w:lang w:eastAsia="zh-CN"/>
        </w:rPr>
        <w:t>t include this part.</w:t>
      </w:r>
    </w:p>
  </w:comment>
  <w:comment w:id="50" w:author="Author" w:initials="A">
    <w:p w14:paraId="40F1FEFB" w14:textId="588B6442" w:rsidR="004C0DFD" w:rsidRDefault="004C0DFD">
      <w:pPr>
        <w:pStyle w:val="CommentText"/>
        <w:rPr>
          <w:lang w:eastAsia="zh-CN"/>
        </w:rPr>
      </w:pPr>
      <w:r>
        <w:rPr>
          <w:rStyle w:val="CommentReference"/>
        </w:rPr>
        <w:annotationRef/>
      </w:r>
      <w:r>
        <w:rPr>
          <w:rFonts w:hint="eastAsia"/>
          <w:lang w:eastAsia="zh-CN"/>
        </w:rPr>
        <w:t xml:space="preserve">Do we need to keep this? Citation given by </w:t>
      </w:r>
      <w:proofErr w:type="spellStart"/>
      <w:r>
        <w:rPr>
          <w:rFonts w:hint="eastAsia"/>
          <w:lang w:eastAsia="zh-CN"/>
        </w:rPr>
        <w:t>PsycINFO</w:t>
      </w:r>
      <w:proofErr w:type="spellEnd"/>
      <w:r>
        <w:rPr>
          <w:rFonts w:hint="eastAsia"/>
          <w:lang w:eastAsia="zh-CN"/>
        </w:rPr>
        <w:t xml:space="preserve"> doesn</w:t>
      </w:r>
      <w:r>
        <w:rPr>
          <w:lang w:eastAsia="zh-CN"/>
        </w:rPr>
        <w:t>’</w:t>
      </w:r>
      <w:r>
        <w:rPr>
          <w:rFonts w:hint="eastAsia"/>
          <w:lang w:eastAsia="zh-CN"/>
        </w:rPr>
        <w:t>t include this part.</w:t>
      </w:r>
    </w:p>
  </w:comment>
  <w:comment w:id="79" w:author="Author" w:initials="A">
    <w:p w14:paraId="2E8E3EF2" w14:textId="1C71CE74" w:rsidR="004C0DFD" w:rsidRDefault="004C0DFD">
      <w:pPr>
        <w:pStyle w:val="CommentText"/>
        <w:rPr>
          <w:lang w:eastAsia="zh-CN"/>
        </w:rPr>
      </w:pPr>
      <w:r>
        <w:rPr>
          <w:rStyle w:val="CommentReference"/>
        </w:rPr>
        <w:annotationRef/>
      </w:r>
      <w:r>
        <w:rPr>
          <w:rFonts w:hint="eastAsia"/>
          <w:lang w:eastAsia="zh-CN"/>
        </w:rPr>
        <w:t>DOI not found.</w:t>
      </w:r>
    </w:p>
  </w:comment>
  <w:comment w:id="94" w:author="Author" w:initials="A">
    <w:p w14:paraId="6B99633C" w14:textId="582BBC4C" w:rsidR="004C0DFD" w:rsidRDefault="004C0DFD">
      <w:pPr>
        <w:pStyle w:val="CommentText"/>
        <w:rPr>
          <w:lang w:eastAsia="zh-CN"/>
        </w:rPr>
      </w:pPr>
      <w:r>
        <w:rPr>
          <w:rStyle w:val="CommentReference"/>
        </w:rPr>
        <w:annotationRef/>
      </w:r>
      <w:r>
        <w:rPr>
          <w:rFonts w:hint="eastAsia"/>
          <w:lang w:eastAsia="zh-CN"/>
        </w:rPr>
        <w:t>DOI not found.</w:t>
      </w:r>
    </w:p>
  </w:comment>
  <w:comment w:id="102" w:author="Author" w:initials="A">
    <w:p w14:paraId="3A9F50DE" w14:textId="1E5CDAD2" w:rsidR="004C0DFD" w:rsidRDefault="004C0DFD">
      <w:pPr>
        <w:pStyle w:val="CommentText"/>
        <w:rPr>
          <w:lang w:eastAsia="zh-CN"/>
        </w:rPr>
      </w:pPr>
      <w:r>
        <w:rPr>
          <w:rStyle w:val="CommentReference"/>
        </w:rPr>
        <w:annotationRef/>
      </w:r>
      <w:r>
        <w:rPr>
          <w:rFonts w:hint="eastAsia"/>
          <w:lang w:eastAsia="zh-CN"/>
        </w:rPr>
        <w:t>DOI not found.</w:t>
      </w:r>
    </w:p>
  </w:comment>
  <w:comment w:id="104" w:author="Author" w:initials="A">
    <w:p w14:paraId="584A908B" w14:textId="0A9566C0" w:rsidR="004C0DFD" w:rsidRDefault="004C0DFD">
      <w:pPr>
        <w:pStyle w:val="CommentText"/>
        <w:rPr>
          <w:lang w:eastAsia="zh-CN"/>
        </w:rPr>
      </w:pPr>
      <w:r>
        <w:rPr>
          <w:rStyle w:val="CommentReference"/>
        </w:rPr>
        <w:annotationRef/>
      </w:r>
      <w:r>
        <w:rPr>
          <w:rFonts w:hint="eastAsia"/>
          <w:lang w:eastAsia="zh-CN"/>
        </w:rPr>
        <w:t>DOI not found.</w:t>
      </w:r>
    </w:p>
  </w:comment>
  <w:comment w:id="144" w:author="Author" w:initials="A">
    <w:p w14:paraId="34CDA382" w14:textId="25595CDF" w:rsidR="004C0DFD" w:rsidRDefault="004C0DFD">
      <w:pPr>
        <w:pStyle w:val="CommentText"/>
        <w:rPr>
          <w:lang w:eastAsia="zh-CN"/>
        </w:rPr>
      </w:pPr>
      <w:r>
        <w:rPr>
          <w:rStyle w:val="CommentReference"/>
        </w:rPr>
        <w:annotationRef/>
      </w:r>
      <w:proofErr w:type="spellStart"/>
      <w:proofErr w:type="gramStart"/>
      <w:r>
        <w:rPr>
          <w:rFonts w:hint="eastAsia"/>
          <w:lang w:eastAsia="zh-CN"/>
        </w:rPr>
        <w:t>doi</w:t>
      </w:r>
      <w:proofErr w:type="spellEnd"/>
      <w:proofErr w:type="gramEnd"/>
    </w:p>
  </w:comment>
  <w:comment w:id="167" w:author="Author" w:initials="A">
    <w:p w14:paraId="102085CA" w14:textId="236DF5B2" w:rsidR="004C0DFD" w:rsidRDefault="004C0DFD">
      <w:pPr>
        <w:pStyle w:val="CommentText"/>
        <w:rPr>
          <w:lang w:eastAsia="zh-CN"/>
        </w:rPr>
      </w:pPr>
      <w:r>
        <w:rPr>
          <w:rStyle w:val="CommentReference"/>
        </w:rPr>
        <w:annotationRef/>
      </w:r>
      <w:r>
        <w:rPr>
          <w:rFonts w:hint="eastAsia"/>
          <w:lang w:eastAsia="zh-CN"/>
        </w:rPr>
        <w:t>DOI not found</w:t>
      </w:r>
    </w:p>
  </w:comment>
  <w:comment w:id="175" w:author="Author" w:initials="A">
    <w:p w14:paraId="34A215A7" w14:textId="1AEB4229" w:rsidR="004C0DFD" w:rsidRDefault="004C0DFD">
      <w:pPr>
        <w:pStyle w:val="CommentText"/>
        <w:rPr>
          <w:lang w:eastAsia="zh-CN"/>
        </w:rPr>
      </w:pPr>
      <w:r>
        <w:rPr>
          <w:rStyle w:val="CommentReference"/>
        </w:rPr>
        <w:annotationRef/>
      </w:r>
      <w:r>
        <w:rPr>
          <w:rFonts w:hint="eastAsia"/>
          <w:lang w:eastAsia="zh-CN"/>
        </w:rPr>
        <w:t xml:space="preserve">This is the </w:t>
      </w:r>
      <w:proofErr w:type="spellStart"/>
      <w:r>
        <w:rPr>
          <w:rFonts w:hint="eastAsia"/>
          <w:lang w:eastAsia="zh-CN"/>
        </w:rPr>
        <w:t>doi</w:t>
      </w:r>
      <w:proofErr w:type="spellEnd"/>
      <w:r>
        <w:rPr>
          <w:rFonts w:hint="eastAsia"/>
          <w:lang w:eastAsia="zh-CN"/>
        </w:rPr>
        <w:t xml:space="preserve"> for the 2008 edition of the book; can</w:t>
      </w:r>
      <w:r>
        <w:rPr>
          <w:lang w:eastAsia="zh-CN"/>
        </w:rPr>
        <w:t>’</w:t>
      </w:r>
      <w:r>
        <w:rPr>
          <w:rFonts w:hint="eastAsia"/>
          <w:lang w:eastAsia="zh-CN"/>
        </w:rPr>
        <w:t xml:space="preserve">t find the </w:t>
      </w:r>
      <w:proofErr w:type="spellStart"/>
      <w:r>
        <w:rPr>
          <w:rFonts w:hint="eastAsia"/>
          <w:lang w:eastAsia="zh-CN"/>
        </w:rPr>
        <w:t>doi</w:t>
      </w:r>
      <w:proofErr w:type="spellEnd"/>
      <w:r>
        <w:rPr>
          <w:rFonts w:hint="eastAsia"/>
          <w:lang w:eastAsia="zh-CN"/>
        </w:rPr>
        <w:t xml:space="preserve"> for the 2013 edition.</w:t>
      </w:r>
    </w:p>
  </w:comment>
  <w:comment w:id="188" w:author="Author" w:initials="A">
    <w:p w14:paraId="7D3A564C" w14:textId="1E284FC8" w:rsidR="004C0DFD" w:rsidRDefault="004C0DFD">
      <w:pPr>
        <w:pStyle w:val="CommentText"/>
        <w:rPr>
          <w:lang w:eastAsia="zh-CN"/>
        </w:rPr>
      </w:pPr>
      <w:r>
        <w:rPr>
          <w:rStyle w:val="CommentReference"/>
        </w:rPr>
        <w:annotationRef/>
      </w:r>
      <w:r>
        <w:rPr>
          <w:rFonts w:hint="eastAsia"/>
          <w:lang w:eastAsia="zh-CN"/>
        </w:rPr>
        <w:t>DOI not found</w:t>
      </w:r>
    </w:p>
  </w:comment>
  <w:comment w:id="192" w:author="Author" w:initials="A">
    <w:p w14:paraId="52AEDA3F" w14:textId="13A46973" w:rsidR="004C0DFD" w:rsidRDefault="004C0DFD">
      <w:pPr>
        <w:pStyle w:val="CommentText"/>
        <w:rPr>
          <w:lang w:eastAsia="zh-CN"/>
        </w:rPr>
      </w:pPr>
      <w:r>
        <w:rPr>
          <w:rStyle w:val="CommentReference"/>
        </w:rPr>
        <w:annotationRef/>
      </w:r>
      <w:r>
        <w:rPr>
          <w:rFonts w:hint="eastAsia"/>
          <w:lang w:eastAsia="zh-CN"/>
        </w:rPr>
        <w:t>DOI not found.</w:t>
      </w:r>
    </w:p>
  </w:comment>
  <w:comment w:id="204" w:author="Author" w:initials="A">
    <w:p w14:paraId="4C1BE2A2" w14:textId="61C97FF1" w:rsidR="004C0DFD" w:rsidRDefault="004C0DFD">
      <w:pPr>
        <w:pStyle w:val="CommentText"/>
        <w:rPr>
          <w:lang w:eastAsia="zh-CN"/>
        </w:rPr>
      </w:pPr>
      <w:r>
        <w:rPr>
          <w:rStyle w:val="CommentReference"/>
        </w:rPr>
        <w:annotationRef/>
      </w:r>
      <w:r>
        <w:rPr>
          <w:rFonts w:hint="eastAsia"/>
          <w:lang w:eastAsia="zh-CN"/>
        </w:rPr>
        <w:t>DOI not found</w:t>
      </w:r>
    </w:p>
  </w:comment>
  <w:comment w:id="206" w:author="Author" w:initials="A">
    <w:p w14:paraId="38FB6DFE" w14:textId="48D840DB" w:rsidR="004C0DFD" w:rsidRDefault="004C0DFD">
      <w:pPr>
        <w:pStyle w:val="CommentText"/>
        <w:rPr>
          <w:lang w:eastAsia="zh-CN"/>
        </w:rPr>
      </w:pPr>
      <w:r>
        <w:rPr>
          <w:rStyle w:val="CommentReference"/>
        </w:rPr>
        <w:annotationRef/>
      </w:r>
      <w:r>
        <w:rPr>
          <w:rFonts w:hint="eastAsia"/>
          <w:lang w:eastAsia="zh-CN"/>
        </w:rPr>
        <w:t>DOI not found</w:t>
      </w:r>
    </w:p>
  </w:comment>
  <w:comment w:id="208" w:author="Author" w:initials="A">
    <w:p w14:paraId="4382336F" w14:textId="03BEAC2D" w:rsidR="004C0DFD" w:rsidRDefault="004C0DFD">
      <w:pPr>
        <w:pStyle w:val="CommentText"/>
        <w:rPr>
          <w:lang w:eastAsia="zh-CN"/>
        </w:rPr>
      </w:pPr>
      <w:r>
        <w:rPr>
          <w:rStyle w:val="CommentReference"/>
        </w:rPr>
        <w:annotationRef/>
      </w:r>
      <w:r>
        <w:rPr>
          <w:rFonts w:hint="eastAsia"/>
          <w:lang w:eastAsia="zh-CN"/>
        </w:rPr>
        <w:t>DOI not found.</w:t>
      </w:r>
    </w:p>
  </w:comment>
  <w:comment w:id="210" w:author="Author" w:initials="A">
    <w:p w14:paraId="75C921C2" w14:textId="4E974110" w:rsidR="004C0DFD" w:rsidRDefault="004C0DFD">
      <w:pPr>
        <w:pStyle w:val="CommentText"/>
        <w:rPr>
          <w:lang w:eastAsia="zh-CN"/>
        </w:rPr>
      </w:pPr>
      <w:r>
        <w:rPr>
          <w:rStyle w:val="CommentReference"/>
        </w:rPr>
        <w:annotationRef/>
      </w:r>
      <w:r>
        <w:rPr>
          <w:rFonts w:hint="eastAsia"/>
          <w:lang w:eastAsia="zh-CN"/>
        </w:rPr>
        <w:t>DOI not found.</w:t>
      </w:r>
    </w:p>
  </w:comment>
  <w:comment w:id="216" w:author="Author" w:initials="A">
    <w:p w14:paraId="582DB1FF" w14:textId="5E57E685" w:rsidR="004C0DFD" w:rsidRDefault="004C0DFD">
      <w:pPr>
        <w:pStyle w:val="CommentText"/>
        <w:rPr>
          <w:lang w:eastAsia="zh-CN"/>
        </w:rPr>
      </w:pPr>
      <w:r>
        <w:rPr>
          <w:rStyle w:val="CommentReference"/>
        </w:rPr>
        <w:annotationRef/>
      </w:r>
      <w:r>
        <w:rPr>
          <w:rStyle w:val="CommentReference"/>
          <w:rFonts w:hint="eastAsia"/>
          <w:lang w:eastAsia="zh-CN"/>
        </w:rPr>
        <w:t>DOI not found.</w:t>
      </w:r>
    </w:p>
  </w:comment>
  <w:comment w:id="229" w:author="Author" w:initials="A">
    <w:p w14:paraId="190905DC" w14:textId="5272D1D5" w:rsidR="004C0DFD" w:rsidRDefault="004C0DFD">
      <w:pPr>
        <w:pStyle w:val="CommentText"/>
        <w:rPr>
          <w:lang w:eastAsia="zh-CN"/>
        </w:rPr>
      </w:pPr>
      <w:r>
        <w:rPr>
          <w:rStyle w:val="CommentReference"/>
        </w:rPr>
        <w:annotationRef/>
      </w:r>
      <w:r>
        <w:rPr>
          <w:rFonts w:hint="eastAsia"/>
          <w:lang w:eastAsia="zh-CN"/>
        </w:rPr>
        <w:t>DOI not found.</w:t>
      </w:r>
    </w:p>
  </w:comment>
  <w:comment w:id="231" w:author="Author" w:initials="A">
    <w:p w14:paraId="6DFC3350" w14:textId="2A50FDE4" w:rsidR="004C0DFD" w:rsidRDefault="004C0DFD">
      <w:pPr>
        <w:pStyle w:val="CommentText"/>
        <w:rPr>
          <w:lang w:eastAsia="zh-CN"/>
        </w:rPr>
      </w:pPr>
      <w:r>
        <w:rPr>
          <w:rStyle w:val="CommentReference"/>
        </w:rPr>
        <w:annotationRef/>
      </w:r>
      <w:r>
        <w:rPr>
          <w:rFonts w:hint="eastAsia"/>
          <w:lang w:eastAsia="zh-CN"/>
        </w:rPr>
        <w:t>DOI not found.</w:t>
      </w:r>
    </w:p>
  </w:comment>
  <w:comment w:id="284" w:author="Author" w:initials="A">
    <w:p w14:paraId="18D44A40" w14:textId="23312B15" w:rsidR="004C0DFD" w:rsidRDefault="004C0DFD">
      <w:pPr>
        <w:pStyle w:val="CommentText"/>
        <w:rPr>
          <w:lang w:eastAsia="zh-CN"/>
        </w:rPr>
      </w:pPr>
      <w:r>
        <w:rPr>
          <w:rStyle w:val="CommentReference"/>
        </w:rPr>
        <w:annotationRef/>
      </w:r>
      <w:r>
        <w:rPr>
          <w:rFonts w:hint="eastAsia"/>
          <w:lang w:eastAsia="zh-CN"/>
        </w:rPr>
        <w:t>DOI not found</w:t>
      </w:r>
    </w:p>
  </w:comment>
  <w:comment w:id="312" w:author="Author" w:initials="A">
    <w:p w14:paraId="09B85B97" w14:textId="591FFDAE" w:rsidR="004C0DFD" w:rsidRDefault="004C0DFD">
      <w:pPr>
        <w:pStyle w:val="CommentText"/>
        <w:rPr>
          <w:lang w:eastAsia="zh-CN"/>
        </w:rPr>
      </w:pPr>
      <w:r>
        <w:rPr>
          <w:rStyle w:val="CommentReference"/>
        </w:rPr>
        <w:annotationRef/>
      </w:r>
      <w:r>
        <w:rPr>
          <w:rFonts w:hint="eastAsia"/>
          <w:lang w:eastAsia="zh-CN"/>
        </w:rPr>
        <w:t>DOI not found.</w:t>
      </w:r>
    </w:p>
  </w:comment>
  <w:comment w:id="322" w:author="Author" w:initials="A">
    <w:p w14:paraId="0F3D67A4" w14:textId="26E31A9C" w:rsidR="004C0DFD" w:rsidRDefault="004C0DFD">
      <w:pPr>
        <w:pStyle w:val="CommentText"/>
        <w:rPr>
          <w:lang w:eastAsia="zh-CN"/>
        </w:rPr>
      </w:pPr>
      <w:r>
        <w:rPr>
          <w:rStyle w:val="CommentReference"/>
        </w:rPr>
        <w:annotationRef/>
      </w:r>
      <w:r>
        <w:rPr>
          <w:rFonts w:hint="eastAsia"/>
          <w:lang w:eastAsia="zh-CN"/>
        </w:rPr>
        <w:t>DOI not found.</w:t>
      </w:r>
    </w:p>
  </w:comment>
  <w:comment w:id="369" w:author="Author" w:initials="A">
    <w:p w14:paraId="155D7B16" w14:textId="6183C62A" w:rsidR="004C0DFD" w:rsidRDefault="004C0DFD">
      <w:pPr>
        <w:pStyle w:val="CommentText"/>
        <w:rPr>
          <w:lang w:eastAsia="zh-CN"/>
        </w:rPr>
      </w:pPr>
      <w:r>
        <w:rPr>
          <w:rStyle w:val="CommentReference"/>
        </w:rPr>
        <w:annotationRef/>
      </w:r>
      <w:r>
        <w:rPr>
          <w:rFonts w:hint="eastAsia"/>
          <w:lang w:eastAsia="zh-CN"/>
        </w:rPr>
        <w:t>No DOI</w:t>
      </w:r>
    </w:p>
  </w:comment>
  <w:comment w:id="388" w:author="Author" w:initials="A">
    <w:p w14:paraId="49981D29" w14:textId="6CFB9F8F" w:rsidR="004C0DFD" w:rsidRDefault="004C0DFD">
      <w:pPr>
        <w:pStyle w:val="CommentText"/>
        <w:rPr>
          <w:lang w:eastAsia="zh-CN"/>
        </w:rPr>
      </w:pPr>
      <w:r>
        <w:rPr>
          <w:rStyle w:val="CommentReference"/>
        </w:rPr>
        <w:annotationRef/>
      </w:r>
      <w:r>
        <w:rPr>
          <w:rFonts w:hint="eastAsia"/>
          <w:lang w:eastAsia="zh-CN"/>
        </w:rPr>
        <w:t>DOI not found.</w:t>
      </w:r>
    </w:p>
  </w:comment>
  <w:comment w:id="390" w:author="Author" w:initials="A">
    <w:p w14:paraId="6F052972" w14:textId="79638B0E" w:rsidR="004C0DFD" w:rsidRDefault="004C0DFD">
      <w:pPr>
        <w:pStyle w:val="CommentText"/>
        <w:rPr>
          <w:lang w:eastAsia="zh-CN"/>
        </w:rPr>
      </w:pPr>
      <w:r>
        <w:rPr>
          <w:rStyle w:val="CommentReference"/>
        </w:rPr>
        <w:annotationRef/>
      </w:r>
      <w:r>
        <w:rPr>
          <w:rFonts w:hint="eastAsia"/>
          <w:lang w:eastAsia="zh-CN"/>
        </w:rPr>
        <w:t>DOI not found.</w:t>
      </w:r>
    </w:p>
  </w:comment>
  <w:comment w:id="399" w:author="Author" w:initials="A">
    <w:p w14:paraId="0DF37E33" w14:textId="33A03C69" w:rsidR="004C0DFD" w:rsidRDefault="004C0DFD">
      <w:pPr>
        <w:pStyle w:val="CommentText"/>
        <w:rPr>
          <w:lang w:eastAsia="zh-CN"/>
        </w:rPr>
      </w:pPr>
      <w:r>
        <w:rPr>
          <w:rStyle w:val="CommentReference"/>
        </w:rPr>
        <w:annotationRef/>
      </w:r>
      <w:r>
        <w:rPr>
          <w:rFonts w:hint="eastAsia"/>
          <w:lang w:eastAsia="zh-CN"/>
        </w:rPr>
        <w:t>DOI not found</w:t>
      </w:r>
    </w:p>
  </w:comment>
  <w:comment w:id="403" w:author="Author" w:initials="A">
    <w:p w14:paraId="42881B46" w14:textId="0CB2A911" w:rsidR="004C0DFD" w:rsidRDefault="004C0DFD">
      <w:pPr>
        <w:pStyle w:val="CommentText"/>
        <w:rPr>
          <w:lang w:eastAsia="zh-CN"/>
        </w:rPr>
      </w:pPr>
      <w:r>
        <w:rPr>
          <w:rStyle w:val="CommentReference"/>
        </w:rPr>
        <w:annotationRef/>
      </w:r>
      <w:r>
        <w:rPr>
          <w:rFonts w:hint="eastAsia"/>
          <w:lang w:eastAsia="zh-CN"/>
        </w:rPr>
        <w:t>DOI not found.</w:t>
      </w:r>
    </w:p>
  </w:comment>
  <w:comment w:id="423" w:author="Author" w:initials="A">
    <w:p w14:paraId="7B1B297A" w14:textId="634B2784" w:rsidR="004C0DFD" w:rsidRDefault="004C0DFD">
      <w:pPr>
        <w:pStyle w:val="CommentText"/>
        <w:rPr>
          <w:lang w:eastAsia="zh-CN"/>
        </w:rPr>
      </w:pPr>
      <w:r>
        <w:rPr>
          <w:rStyle w:val="CommentReference"/>
        </w:rPr>
        <w:annotationRef/>
      </w:r>
      <w:r>
        <w:rPr>
          <w:rFonts w:hint="eastAsia"/>
          <w:lang w:eastAsia="zh-CN"/>
        </w:rPr>
        <w:t>Not cited in the paper.</w:t>
      </w:r>
    </w:p>
  </w:comment>
  <w:comment w:id="464" w:author="Author" w:initials="A">
    <w:p w14:paraId="00C6CBDD" w14:textId="30A70512" w:rsidR="004C0DFD" w:rsidRDefault="004C0DFD">
      <w:pPr>
        <w:pStyle w:val="CommentText"/>
        <w:rPr>
          <w:lang w:eastAsia="zh-CN"/>
        </w:rPr>
      </w:pPr>
      <w:r>
        <w:rPr>
          <w:rStyle w:val="CommentReference"/>
        </w:rPr>
        <w:annotationRef/>
      </w:r>
      <w:r>
        <w:rPr>
          <w:rFonts w:hint="eastAsia"/>
          <w:lang w:eastAsia="zh-CN"/>
        </w:rPr>
        <w:t>DOI not found.</w:t>
      </w:r>
    </w:p>
  </w:comment>
  <w:comment w:id="471" w:author="Author" w:initials="A">
    <w:p w14:paraId="28C5FBD0" w14:textId="3F25FE5C" w:rsidR="004C0DFD" w:rsidRDefault="004C0DFD">
      <w:pPr>
        <w:pStyle w:val="CommentText"/>
        <w:rPr>
          <w:lang w:eastAsia="zh-CN"/>
        </w:rPr>
      </w:pPr>
      <w:r>
        <w:rPr>
          <w:rStyle w:val="CommentReference"/>
        </w:rPr>
        <w:annotationRef/>
      </w:r>
      <w:r>
        <w:rPr>
          <w:rFonts w:hint="eastAsia"/>
          <w:lang w:eastAsia="zh-CN"/>
        </w:rPr>
        <w:t>DOI not found.</w:t>
      </w:r>
    </w:p>
  </w:comment>
  <w:comment w:id="488" w:author="Author" w:initials="A">
    <w:p w14:paraId="5EE55E98" w14:textId="3BE7962C" w:rsidR="004C0DFD" w:rsidRDefault="004C0DFD">
      <w:pPr>
        <w:pStyle w:val="CommentText"/>
        <w:rPr>
          <w:lang w:eastAsia="zh-CN"/>
        </w:rPr>
      </w:pPr>
      <w:r>
        <w:rPr>
          <w:rStyle w:val="CommentReference"/>
        </w:rPr>
        <w:annotationRef/>
      </w:r>
      <w:r>
        <w:rPr>
          <w:rFonts w:hint="eastAsia"/>
          <w:lang w:eastAsia="zh-CN"/>
        </w:rPr>
        <w:t>SAS output file p.46</w:t>
      </w:r>
    </w:p>
  </w:comment>
  <w:comment w:id="490" w:author="Author" w:initials="A">
    <w:p w14:paraId="01BA8B50" w14:textId="663893D7" w:rsidR="004C0DFD" w:rsidRDefault="004C0DFD">
      <w:pPr>
        <w:pStyle w:val="CommentText"/>
        <w:rPr>
          <w:lang w:eastAsia="zh-CN"/>
        </w:rPr>
      </w:pPr>
      <w:r>
        <w:rPr>
          <w:rStyle w:val="CommentReference"/>
        </w:rPr>
        <w:annotationRef/>
      </w:r>
      <w:r>
        <w:rPr>
          <w:rFonts w:hint="eastAsia"/>
          <w:lang w:eastAsia="zh-CN"/>
        </w:rPr>
        <w:t>SAS output file p.36</w:t>
      </w:r>
    </w:p>
  </w:comment>
  <w:comment w:id="495" w:author="Author" w:initials="A">
    <w:p w14:paraId="1D3C49E4" w14:textId="5D8136AE" w:rsidR="004C0DFD" w:rsidRDefault="004C0DFD">
      <w:pPr>
        <w:pStyle w:val="CommentText"/>
        <w:rPr>
          <w:lang w:eastAsia="zh-CN"/>
        </w:rPr>
      </w:pPr>
      <w:r>
        <w:rPr>
          <w:rStyle w:val="CommentReference"/>
        </w:rPr>
        <w:annotationRef/>
      </w:r>
      <w:r>
        <w:rPr>
          <w:rFonts w:hint="eastAsia"/>
          <w:lang w:eastAsia="zh-CN"/>
        </w:rPr>
        <w:t>SAS output file p.80</w:t>
      </w:r>
    </w:p>
  </w:comment>
  <w:comment w:id="500" w:author="Author" w:initials="A">
    <w:p w14:paraId="1F4CAFAB" w14:textId="6B0F35A4" w:rsidR="004C0DFD" w:rsidRDefault="004C0DFD">
      <w:pPr>
        <w:pStyle w:val="CommentText"/>
        <w:rPr>
          <w:lang w:eastAsia="zh-CN"/>
        </w:rPr>
      </w:pPr>
      <w:r>
        <w:rPr>
          <w:rStyle w:val="CommentReference"/>
        </w:rPr>
        <w:annotationRef/>
      </w:r>
      <w:r>
        <w:rPr>
          <w:rFonts w:hint="eastAsia"/>
          <w:lang w:eastAsia="zh-CN"/>
        </w:rPr>
        <w:t>SAS output file p.106</w:t>
      </w:r>
    </w:p>
  </w:comment>
  <w:comment w:id="505" w:author="Author" w:initials="A">
    <w:p w14:paraId="054FFE6E" w14:textId="029014E5" w:rsidR="004C0DFD" w:rsidRDefault="004C0DFD">
      <w:pPr>
        <w:pStyle w:val="CommentText"/>
        <w:rPr>
          <w:lang w:eastAsia="zh-CN"/>
        </w:rPr>
      </w:pPr>
      <w:r>
        <w:rPr>
          <w:rStyle w:val="CommentReference"/>
        </w:rPr>
        <w:annotationRef/>
      </w:r>
      <w:r>
        <w:rPr>
          <w:rFonts w:hint="eastAsia"/>
          <w:lang w:eastAsia="zh-CN"/>
        </w:rPr>
        <w:t xml:space="preserve">Somehow the SAS output for this model (output file p.108) is problematic. Looks like errors </w:t>
      </w:r>
      <w:r>
        <w:rPr>
          <w:lang w:eastAsia="zh-CN"/>
        </w:rPr>
        <w:t>occurred</w:t>
      </w:r>
      <w:r>
        <w:rPr>
          <w:rFonts w:hint="eastAsia"/>
          <w:lang w:eastAsia="zh-CN"/>
        </w:rPr>
        <w:t xml:space="preserve"> when I ran the analysis.</w:t>
      </w:r>
    </w:p>
  </w:comment>
  <w:comment w:id="506" w:author="Author" w:initials="A">
    <w:p w14:paraId="433BC374" w14:textId="3CFEFDE0" w:rsidR="004C0DFD" w:rsidRDefault="004C0DFD">
      <w:pPr>
        <w:pStyle w:val="CommentText"/>
        <w:rPr>
          <w:lang w:eastAsia="zh-CN"/>
        </w:rPr>
      </w:pPr>
      <w:r>
        <w:rPr>
          <w:rStyle w:val="CommentReference"/>
        </w:rPr>
        <w:annotationRef/>
      </w:r>
      <w:r>
        <w:rPr>
          <w:rFonts w:hint="eastAsia"/>
          <w:lang w:eastAsia="zh-CN"/>
        </w:rPr>
        <w:t>SAS output file p.124</w:t>
      </w:r>
    </w:p>
  </w:comment>
  <w:comment w:id="509" w:author="Author" w:initials="A">
    <w:p w14:paraId="043B3162" w14:textId="77777777" w:rsidR="004C0DFD" w:rsidRDefault="004C0DFD"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4995B" w15:done="0"/>
  <w15:commentEx w15:paraId="18D17C38" w15:done="0"/>
  <w15:commentEx w15:paraId="7239D611" w15:done="0"/>
  <w15:commentEx w15:paraId="6C5EBDE1" w15:done="0"/>
  <w15:commentEx w15:paraId="71D37237" w15:done="0"/>
  <w15:commentEx w15:paraId="688AE30B" w15:done="0"/>
  <w15:commentEx w15:paraId="2DE36627" w15:done="0"/>
  <w15:commentEx w15:paraId="7AEEBECF" w15:done="0"/>
  <w15:commentEx w15:paraId="20278334" w15:done="0"/>
  <w15:commentEx w15:paraId="15B0A9C7" w15:done="0"/>
  <w15:commentEx w15:paraId="5C298C63" w15:done="0"/>
  <w15:commentEx w15:paraId="618B45D1" w15:done="0"/>
  <w15:commentEx w15:paraId="15A174C3" w15:done="0"/>
  <w15:commentEx w15:paraId="40F1FEFB" w15:done="0"/>
  <w15:commentEx w15:paraId="2E8E3EF2" w15:done="0"/>
  <w15:commentEx w15:paraId="6B99633C" w15:done="0"/>
  <w15:commentEx w15:paraId="3A9F50DE" w15:done="0"/>
  <w15:commentEx w15:paraId="584A908B" w15:done="0"/>
  <w15:commentEx w15:paraId="34CDA382" w15:done="0"/>
  <w15:commentEx w15:paraId="102085CA" w15:done="0"/>
  <w15:commentEx w15:paraId="34A215A7" w15:done="0"/>
  <w15:commentEx w15:paraId="7D3A564C" w15:done="0"/>
  <w15:commentEx w15:paraId="52AEDA3F" w15:done="0"/>
  <w15:commentEx w15:paraId="4C1BE2A2" w15:done="0"/>
  <w15:commentEx w15:paraId="38FB6DFE" w15:done="0"/>
  <w15:commentEx w15:paraId="4382336F" w15:done="0"/>
  <w15:commentEx w15:paraId="75C921C2" w15:done="0"/>
  <w15:commentEx w15:paraId="582DB1FF" w15:done="0"/>
  <w15:commentEx w15:paraId="190905DC" w15:done="0"/>
  <w15:commentEx w15:paraId="6DFC3350" w15:done="0"/>
  <w15:commentEx w15:paraId="18D44A40" w15:done="0"/>
  <w15:commentEx w15:paraId="09B85B97" w15:done="0"/>
  <w15:commentEx w15:paraId="0F3D67A4" w15:done="0"/>
  <w15:commentEx w15:paraId="155D7B16" w15:done="0"/>
  <w15:commentEx w15:paraId="49981D29" w15:done="0"/>
  <w15:commentEx w15:paraId="6F052972" w15:done="0"/>
  <w15:commentEx w15:paraId="0DF37E33" w15:done="0"/>
  <w15:commentEx w15:paraId="42881B46" w15:done="0"/>
  <w15:commentEx w15:paraId="7B1B297A" w15:done="0"/>
  <w15:commentEx w15:paraId="00C6CBDD" w15:done="0"/>
  <w15:commentEx w15:paraId="28C5FBD0" w15:done="0"/>
  <w15:commentEx w15:paraId="5EE55E98" w15:done="0"/>
  <w15:commentEx w15:paraId="01BA8B50" w15:done="0"/>
  <w15:commentEx w15:paraId="1D3C49E4" w15:done="0"/>
  <w15:commentEx w15:paraId="1F4CAFAB" w15:done="0"/>
  <w15:commentEx w15:paraId="054FFE6E" w15:done="0"/>
  <w15:commentEx w15:paraId="433BC374"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C9C87" w14:textId="77777777" w:rsidR="004744BE" w:rsidRDefault="004744BE" w:rsidP="008A68E8">
      <w:pPr>
        <w:spacing w:after="0" w:line="240" w:lineRule="auto"/>
      </w:pPr>
      <w:r>
        <w:separator/>
      </w:r>
    </w:p>
  </w:endnote>
  <w:endnote w:type="continuationSeparator" w:id="0">
    <w:p w14:paraId="5528B331" w14:textId="77777777" w:rsidR="004744BE" w:rsidRDefault="004744B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09AF5" w14:textId="77777777" w:rsidR="004744BE" w:rsidRDefault="004744BE" w:rsidP="008A68E8">
      <w:pPr>
        <w:spacing w:after="0" w:line="240" w:lineRule="auto"/>
      </w:pPr>
      <w:r>
        <w:separator/>
      </w:r>
    </w:p>
  </w:footnote>
  <w:footnote w:type="continuationSeparator" w:id="0">
    <w:p w14:paraId="388B1F98" w14:textId="77777777" w:rsidR="004744BE" w:rsidRDefault="004744BE" w:rsidP="008A68E8">
      <w:pPr>
        <w:spacing w:after="0" w:line="240" w:lineRule="auto"/>
      </w:pPr>
      <w:r>
        <w:continuationSeparator/>
      </w:r>
    </w:p>
  </w:footnote>
  <w:footnote w:id="1">
    <w:p w14:paraId="79B1BDA3" w14:textId="249CABAD" w:rsidR="004C0DFD" w:rsidRPr="0056695A" w:rsidRDefault="004C0DF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4C0DFD" w:rsidRPr="0056695A" w:rsidRDefault="004C0DFD">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w:t>
      </w:r>
      <w:proofErr w:type="spellStart"/>
      <w:r w:rsidRPr="0056695A">
        <w:rPr>
          <w:rFonts w:ascii="Times New Roman" w:hAnsi="Times New Roman" w:cs="Times New Roman"/>
        </w:rPr>
        <w:t>agentic</w:t>
      </w:r>
      <w:proofErr w:type="spellEnd"/>
      <w:r w:rsidRPr="0056695A">
        <w:rPr>
          <w:rFonts w:ascii="Times New Roman" w:hAnsi="Times New Roman" w:cs="Times New Roman"/>
        </w:rPr>
        <w:t xml:space="preserve">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4C0DFD" w:rsidRPr="0056695A" w:rsidRDefault="004C0DFD">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w:t>
      </w:r>
      <w:proofErr w:type="spellStart"/>
      <w:r w:rsidRPr="0056695A">
        <w:rPr>
          <w:rFonts w:ascii="Times New Roman" w:hAnsi="Times New Roman" w:cs="Times New Roman"/>
        </w:rPr>
        <w:t>agentic</w:t>
      </w:r>
      <w:proofErr w:type="spellEnd"/>
      <w:r w:rsidRPr="0056695A">
        <w:rPr>
          <w:rFonts w:ascii="Times New Roman" w:hAnsi="Times New Roman" w:cs="Times New Roman"/>
        </w:rPr>
        <w:t xml:space="preserve">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4C0DFD" w:rsidRPr="006F3145" w:rsidRDefault="004C0DFD"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proofErr w:type="spellStart"/>
      <w:r w:rsidRPr="0056771D">
        <w:rPr>
          <w:rFonts w:ascii="Times New Roman" w:hAnsi="Times New Roman" w:cs="Times New Roman"/>
        </w:rPr>
        <w:t>Raudenbush</w:t>
      </w:r>
      <w:proofErr w:type="spellEnd"/>
      <w:r w:rsidRPr="0056771D">
        <w:rPr>
          <w:rFonts w:ascii="Times New Roman" w:hAnsi="Times New Roman" w:cs="Times New Roman"/>
        </w:rPr>
        <w:t xml:space="preserve"> and </w:t>
      </w:r>
      <w:proofErr w:type="spellStart"/>
      <w:r w:rsidRPr="0056771D">
        <w:rPr>
          <w:rFonts w:ascii="Times New Roman" w:hAnsi="Times New Roman" w:cs="Times New Roman"/>
        </w:rPr>
        <w:t>Bryk</w:t>
      </w:r>
      <w:proofErr w:type="spellEnd"/>
      <w:r w:rsidRPr="0056771D">
        <w:rPr>
          <w:rFonts w:ascii="Times New Roman" w:hAnsi="Times New Roman" w:cs="Times New Roman"/>
        </w:rPr>
        <w:t xml:space="preserve"> (2002) note that “…it is mathematically possible under maximum likelihood estimation for the residual variance</w:t>
      </w:r>
      <w:r w:rsidRPr="006F3145">
        <w:rPr>
          <w:rFonts w:ascii="Times New Roman" w:hAnsi="Times New Roman" w:cs="Times New Roman"/>
        </w:rPr>
        <w:t xml:space="preserve"> to increase slightly if a truly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w:t>
      </w:r>
      <w:proofErr w:type="spellStart"/>
      <w:r w:rsidRPr="006F3145">
        <w:rPr>
          <w:rFonts w:ascii="Times New Roman" w:hAnsi="Times New Roman" w:cs="Times New Roman"/>
        </w:rPr>
        <w:t>nonsignificant</w:t>
      </w:r>
      <w:proofErr w:type="spellEnd"/>
      <w:r w:rsidRPr="006F3145">
        <w:rPr>
          <w:rFonts w:ascii="Times New Roman" w:hAnsi="Times New Roman" w:cs="Times New Roman"/>
        </w:rPr>
        <w:t xml:space="preserve"> predictors.</w:t>
      </w:r>
    </w:p>
  </w:footnote>
  <w:footnote w:id="5">
    <w:p w14:paraId="7146A64C" w14:textId="16D46FD3" w:rsidR="004C0DFD" w:rsidRPr="006F3145" w:rsidRDefault="004C0DFD">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4C0DFD" w:rsidRPr="00AB4679" w:rsidRDefault="004C0DFD"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5A15AE">
          <w:rPr>
            <w:rFonts w:ascii="Times New Roman" w:hAnsi="Times New Roman" w:cs="Times New Roman"/>
            <w:noProof/>
          </w:rPr>
          <w:t>64</w:t>
        </w:r>
        <w:r w:rsidRPr="00AB4679">
          <w:rPr>
            <w:rFonts w:ascii="Times New Roman" w:hAnsi="Times New Roman" w:cs="Times New Roman"/>
            <w:noProof/>
          </w:rPr>
          <w:fldChar w:fldCharType="end"/>
        </w:r>
      </w:p>
    </w:sdtContent>
  </w:sdt>
  <w:p w14:paraId="0952CD1B" w14:textId="77777777" w:rsidR="004C0DFD" w:rsidRPr="00AB4679" w:rsidRDefault="004C0DFD">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4C0DFD" w:rsidRPr="00163139" w:rsidRDefault="004C0DFD"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4C0DFD" w:rsidRPr="008A68E8" w:rsidRDefault="004C0DFD"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E8"/>
    <w:rsid w:val="00000015"/>
    <w:rsid w:val="000001D4"/>
    <w:rsid w:val="00001408"/>
    <w:rsid w:val="00001429"/>
    <w:rsid w:val="000014DF"/>
    <w:rsid w:val="0000236F"/>
    <w:rsid w:val="00003C71"/>
    <w:rsid w:val="00004480"/>
    <w:rsid w:val="000056C5"/>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649A"/>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C79"/>
    <w:rsid w:val="001D4E5A"/>
    <w:rsid w:val="001D72EB"/>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38D9"/>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296E"/>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E7"/>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8FB"/>
    <w:rsid w:val="003E2C0D"/>
    <w:rsid w:val="003E34A1"/>
    <w:rsid w:val="003E38D0"/>
    <w:rsid w:val="003E4147"/>
    <w:rsid w:val="003E44BD"/>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283"/>
    <w:rsid w:val="0046287F"/>
    <w:rsid w:val="0046370A"/>
    <w:rsid w:val="00463C91"/>
    <w:rsid w:val="00464F35"/>
    <w:rsid w:val="00465099"/>
    <w:rsid w:val="0046545C"/>
    <w:rsid w:val="00466D99"/>
    <w:rsid w:val="00467125"/>
    <w:rsid w:val="004671F3"/>
    <w:rsid w:val="00467366"/>
    <w:rsid w:val="00467DC0"/>
    <w:rsid w:val="00467EA2"/>
    <w:rsid w:val="00470587"/>
    <w:rsid w:val="00471B7C"/>
    <w:rsid w:val="00472614"/>
    <w:rsid w:val="00473552"/>
    <w:rsid w:val="00473A2B"/>
    <w:rsid w:val="004744BE"/>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104E"/>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DFD"/>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4F632B"/>
    <w:rsid w:val="005016DE"/>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863"/>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5AE"/>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B74"/>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606"/>
    <w:rsid w:val="0067270D"/>
    <w:rsid w:val="00675B14"/>
    <w:rsid w:val="00676F5D"/>
    <w:rsid w:val="00677282"/>
    <w:rsid w:val="0068066E"/>
    <w:rsid w:val="00680C1C"/>
    <w:rsid w:val="00681674"/>
    <w:rsid w:val="0068184A"/>
    <w:rsid w:val="00681B7A"/>
    <w:rsid w:val="00681BB0"/>
    <w:rsid w:val="0068281C"/>
    <w:rsid w:val="0068296F"/>
    <w:rsid w:val="006844DF"/>
    <w:rsid w:val="006847A1"/>
    <w:rsid w:val="00685858"/>
    <w:rsid w:val="00685948"/>
    <w:rsid w:val="00685D72"/>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0131"/>
    <w:rsid w:val="007119E2"/>
    <w:rsid w:val="00711C95"/>
    <w:rsid w:val="00711CA4"/>
    <w:rsid w:val="0071264C"/>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29F0"/>
    <w:rsid w:val="00784B1E"/>
    <w:rsid w:val="00784E62"/>
    <w:rsid w:val="00785C9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919"/>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6A6C"/>
    <w:rsid w:val="0084772E"/>
    <w:rsid w:val="00847778"/>
    <w:rsid w:val="008502E0"/>
    <w:rsid w:val="0085155E"/>
    <w:rsid w:val="008516CD"/>
    <w:rsid w:val="00851AB7"/>
    <w:rsid w:val="008546FB"/>
    <w:rsid w:val="00854AED"/>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EEF"/>
    <w:rsid w:val="00882766"/>
    <w:rsid w:val="00883E32"/>
    <w:rsid w:val="008860C4"/>
    <w:rsid w:val="00886E50"/>
    <w:rsid w:val="00887F5E"/>
    <w:rsid w:val="00890287"/>
    <w:rsid w:val="008917E5"/>
    <w:rsid w:val="008918EB"/>
    <w:rsid w:val="00892587"/>
    <w:rsid w:val="00893055"/>
    <w:rsid w:val="00893311"/>
    <w:rsid w:val="00893423"/>
    <w:rsid w:val="00893C07"/>
    <w:rsid w:val="00893D1D"/>
    <w:rsid w:val="008944DC"/>
    <w:rsid w:val="00894680"/>
    <w:rsid w:val="00894997"/>
    <w:rsid w:val="00894FF2"/>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0F2"/>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E7408"/>
    <w:rsid w:val="008F1A47"/>
    <w:rsid w:val="008F35B8"/>
    <w:rsid w:val="008F4CB2"/>
    <w:rsid w:val="008F5BF7"/>
    <w:rsid w:val="008F6408"/>
    <w:rsid w:val="008F6680"/>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940"/>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77E3E"/>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3E14"/>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19EF"/>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5341"/>
    <w:rsid w:val="00CF55D2"/>
    <w:rsid w:val="00CF6BBF"/>
    <w:rsid w:val="00CF7BDC"/>
    <w:rsid w:val="00D0122F"/>
    <w:rsid w:val="00D0187A"/>
    <w:rsid w:val="00D02183"/>
    <w:rsid w:val="00D04FD6"/>
    <w:rsid w:val="00D0529A"/>
    <w:rsid w:val="00D06F33"/>
    <w:rsid w:val="00D0728A"/>
    <w:rsid w:val="00D10CBC"/>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1CA"/>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82C"/>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19B9"/>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1A78"/>
    <w:rsid w:val="00E62270"/>
    <w:rsid w:val="00E62B47"/>
    <w:rsid w:val="00E6311F"/>
    <w:rsid w:val="00E6375C"/>
    <w:rsid w:val="00E63AFB"/>
    <w:rsid w:val="00E63FD3"/>
    <w:rsid w:val="00E648F4"/>
    <w:rsid w:val="00E65241"/>
    <w:rsid w:val="00E653C9"/>
    <w:rsid w:val="00E670B1"/>
    <w:rsid w:val="00E67821"/>
    <w:rsid w:val="00E702F9"/>
    <w:rsid w:val="00E7065E"/>
    <w:rsid w:val="00E71323"/>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4B78"/>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96A"/>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126"/>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86C"/>
    <w:rsid w:val="00F80BE5"/>
    <w:rsid w:val="00F81690"/>
    <w:rsid w:val="00F83A68"/>
    <w:rsid w:val="00F83F5E"/>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584"/>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6E16D-660B-40A3-8AA7-710478DBD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21756</Words>
  <Characters>124011</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2015-05-31T23:42:00Z</dcterms:created>
  <dcterms:modified xsi:type="dcterms:W3CDTF">2015-06-03T13:43:00Z</dcterms:modified>
</cp:coreProperties>
</file>