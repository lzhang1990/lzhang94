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30AB3" w14:textId="202E5F0E" w:rsidR="00A3732A" w:rsidRPr="00A3732A" w:rsidRDefault="00A3732A" w:rsidP="00A3732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3732A">
        <w:rPr>
          <w:rFonts w:ascii="Times New Roman" w:hAnsi="Times New Roman" w:cs="Times New Roman"/>
          <w:b/>
        </w:rPr>
        <w:t>Regarding</w:t>
      </w:r>
    </w:p>
    <w:p w14:paraId="6B16DBAD" w14:textId="7300F32F" w:rsidR="00BE7F67" w:rsidRPr="000C1F00" w:rsidRDefault="00007698" w:rsidP="00894AE1">
      <w:pPr>
        <w:spacing w:line="480" w:lineRule="auto"/>
        <w:rPr>
          <w:rFonts w:ascii="Times New Roman" w:hAnsi="Times New Roman" w:cs="Times New Roman"/>
        </w:rPr>
      </w:pPr>
      <w:r w:rsidRPr="006058ED">
        <w:rPr>
          <w:rFonts w:ascii="Times New Roman" w:hAnsi="Times New Roman" w:cs="Times New Roman"/>
        </w:rPr>
        <w:t xml:space="preserve">The mainland </w:t>
      </w:r>
      <w:r w:rsidR="007F4E82" w:rsidRPr="006058ED">
        <w:rPr>
          <w:rFonts w:ascii="Times New Roman" w:hAnsi="Times New Roman" w:cs="Times New Roman"/>
        </w:rPr>
        <w:t>China has been</w:t>
      </w:r>
      <w:r w:rsidR="00EC1E12" w:rsidRPr="006058ED">
        <w:rPr>
          <w:rFonts w:ascii="Times New Roman" w:hAnsi="Times New Roman" w:cs="Times New Roman"/>
        </w:rPr>
        <w:t xml:space="preserve"> </w:t>
      </w:r>
      <w:r w:rsidR="00542575" w:rsidRPr="006058ED">
        <w:rPr>
          <w:rFonts w:ascii="Times New Roman" w:hAnsi="Times New Roman" w:cs="Times New Roman"/>
        </w:rPr>
        <w:t xml:space="preserve">experiencing </w:t>
      </w:r>
      <w:r w:rsidR="00BF2238">
        <w:rPr>
          <w:rFonts w:ascii="Times New Roman" w:hAnsi="Times New Roman" w:cs="Times New Roman"/>
        </w:rPr>
        <w:t>unprecedented</w:t>
      </w:r>
      <w:r w:rsidR="00BA7883" w:rsidRPr="006058ED">
        <w:rPr>
          <w:rFonts w:ascii="Times New Roman" w:hAnsi="Times New Roman" w:cs="Times New Roman"/>
        </w:rPr>
        <w:t xml:space="preserve"> development and </w:t>
      </w:r>
      <w:r w:rsidR="002D1BBA">
        <w:rPr>
          <w:rFonts w:ascii="Times New Roman" w:hAnsi="Times New Roman" w:cs="Times New Roman"/>
        </w:rPr>
        <w:t>transformation</w:t>
      </w:r>
      <w:r w:rsidR="00BA7883" w:rsidRPr="006058ED">
        <w:rPr>
          <w:rFonts w:ascii="Times New Roman" w:hAnsi="Times New Roman" w:cs="Times New Roman"/>
        </w:rPr>
        <w:t xml:space="preserve"> </w:t>
      </w:r>
      <w:r w:rsidR="00A33205" w:rsidRPr="006058ED">
        <w:rPr>
          <w:rFonts w:ascii="Times New Roman" w:hAnsi="Times New Roman" w:cs="Times New Roman"/>
        </w:rPr>
        <w:t xml:space="preserve">in the past 30 years, </w:t>
      </w:r>
      <w:r w:rsidR="008C6FDB">
        <w:rPr>
          <w:rFonts w:ascii="Times New Roman" w:hAnsi="Times New Roman" w:cs="Times New Roman"/>
        </w:rPr>
        <w:t xml:space="preserve">which </w:t>
      </w:r>
      <w:r w:rsidR="00BC019F">
        <w:rPr>
          <w:rFonts w:ascii="Times New Roman" w:hAnsi="Times New Roman" w:cs="Times New Roman"/>
        </w:rPr>
        <w:t>has never been</w:t>
      </w:r>
      <w:r w:rsidR="00A468E8">
        <w:rPr>
          <w:rFonts w:ascii="Times New Roman" w:hAnsi="Times New Roman" w:cs="Times New Roman"/>
        </w:rPr>
        <w:t xml:space="preserve"> seen in</w:t>
      </w:r>
      <w:r w:rsidR="00B042C3">
        <w:rPr>
          <w:rFonts w:ascii="Times New Roman" w:hAnsi="Times New Roman" w:cs="Times New Roman"/>
        </w:rPr>
        <w:t xml:space="preserve"> </w:t>
      </w:r>
      <w:r w:rsidR="00935671">
        <w:rPr>
          <w:rFonts w:ascii="Times New Roman" w:hAnsi="Times New Roman" w:cs="Times New Roman"/>
        </w:rPr>
        <w:t xml:space="preserve">the </w:t>
      </w:r>
      <w:r w:rsidR="001757C7" w:rsidRPr="006058ED">
        <w:rPr>
          <w:rFonts w:ascii="Times New Roman" w:hAnsi="Times New Roman" w:cs="Times New Roman"/>
        </w:rPr>
        <w:t>developed</w:t>
      </w:r>
      <w:r w:rsidR="00E77013" w:rsidRPr="006058ED">
        <w:rPr>
          <w:rFonts w:ascii="Times New Roman" w:hAnsi="Times New Roman" w:cs="Times New Roman"/>
        </w:rPr>
        <w:t xml:space="preserve"> countries</w:t>
      </w:r>
      <w:r w:rsidR="00ED5D1D" w:rsidRPr="006058ED">
        <w:rPr>
          <w:rFonts w:ascii="Times New Roman" w:hAnsi="Times New Roman" w:cs="Times New Roman"/>
        </w:rPr>
        <w:t xml:space="preserve"> and regions</w:t>
      </w:r>
      <w:r w:rsidR="00E77013" w:rsidRPr="006058ED">
        <w:rPr>
          <w:rFonts w:ascii="Times New Roman" w:hAnsi="Times New Roman" w:cs="Times New Roman"/>
        </w:rPr>
        <w:t xml:space="preserve"> </w:t>
      </w:r>
      <w:r w:rsidR="009949A0" w:rsidRPr="006058ED">
        <w:rPr>
          <w:rFonts w:ascii="Times New Roman" w:hAnsi="Times New Roman" w:cs="Times New Roman"/>
        </w:rPr>
        <w:t xml:space="preserve">(e.g., Japan, </w:t>
      </w:r>
      <w:r w:rsidR="00FA4E8F" w:rsidRPr="006058ED">
        <w:rPr>
          <w:rFonts w:ascii="Times New Roman" w:hAnsi="Times New Roman" w:cs="Times New Roman"/>
        </w:rPr>
        <w:t xml:space="preserve">Hong Kong, </w:t>
      </w:r>
      <w:r w:rsidR="009949A0" w:rsidRPr="006058ED">
        <w:rPr>
          <w:rFonts w:ascii="Times New Roman" w:hAnsi="Times New Roman" w:cs="Times New Roman"/>
        </w:rPr>
        <w:t>the United State</w:t>
      </w:r>
      <w:r w:rsidR="00957C4C" w:rsidRPr="006058ED">
        <w:rPr>
          <w:rFonts w:ascii="Times New Roman" w:hAnsi="Times New Roman" w:cs="Times New Roman"/>
        </w:rPr>
        <w:t>s)</w:t>
      </w:r>
      <w:r w:rsidR="00454EFE" w:rsidRPr="006058ED">
        <w:rPr>
          <w:rFonts w:ascii="Times New Roman" w:hAnsi="Times New Roman" w:cs="Times New Roman"/>
        </w:rPr>
        <w:t xml:space="preserve"> </w:t>
      </w:r>
      <w:r w:rsidR="00E77013" w:rsidRPr="006058ED">
        <w:rPr>
          <w:rFonts w:ascii="Times New Roman" w:hAnsi="Times New Roman" w:cs="Times New Roman"/>
        </w:rPr>
        <w:t xml:space="preserve">that </w:t>
      </w:r>
      <w:r w:rsidR="00F742DC" w:rsidRPr="006058ED">
        <w:rPr>
          <w:rFonts w:ascii="Times New Roman" w:hAnsi="Times New Roman" w:cs="Times New Roman"/>
        </w:rPr>
        <w:t xml:space="preserve">are frequently studied by </w:t>
      </w:r>
      <w:r w:rsidR="00E85F73" w:rsidRPr="006058ED">
        <w:rPr>
          <w:rFonts w:ascii="Times New Roman" w:hAnsi="Times New Roman" w:cs="Times New Roman"/>
        </w:rPr>
        <w:t>cultural psychologist</w:t>
      </w:r>
      <w:r w:rsidR="00C121F3" w:rsidRPr="006058ED">
        <w:rPr>
          <w:rFonts w:ascii="Times New Roman" w:hAnsi="Times New Roman" w:cs="Times New Roman"/>
        </w:rPr>
        <w:t>s</w:t>
      </w:r>
      <w:r w:rsidR="00342462" w:rsidRPr="006058ED">
        <w:rPr>
          <w:rFonts w:ascii="Times New Roman" w:hAnsi="Times New Roman" w:cs="Times New Roman"/>
        </w:rPr>
        <w:t xml:space="preserve">. </w:t>
      </w:r>
      <w:r w:rsidR="00366825" w:rsidRPr="006058ED">
        <w:rPr>
          <w:rFonts w:ascii="Times New Roman" w:hAnsi="Times New Roman" w:cs="Times New Roman"/>
        </w:rPr>
        <w:t xml:space="preserve">Over the past 3 decades, families </w:t>
      </w:r>
      <w:r w:rsidR="00A46E04">
        <w:rPr>
          <w:rFonts w:ascii="Times New Roman" w:hAnsi="Times New Roman" w:cs="Times New Roman"/>
        </w:rPr>
        <w:t xml:space="preserve">in general </w:t>
      </w:r>
      <w:r w:rsidR="00366825" w:rsidRPr="006058ED">
        <w:rPr>
          <w:rFonts w:ascii="Times New Roman" w:hAnsi="Times New Roman" w:cs="Times New Roman"/>
        </w:rPr>
        <w:t xml:space="preserve">have become </w:t>
      </w:r>
      <w:r w:rsidR="000B6996">
        <w:rPr>
          <w:rFonts w:ascii="Times New Roman" w:hAnsi="Times New Roman" w:cs="Times New Roman"/>
        </w:rPr>
        <w:t>richer</w:t>
      </w:r>
      <w:r w:rsidR="00D113D4">
        <w:rPr>
          <w:rFonts w:ascii="Times New Roman" w:hAnsi="Times New Roman" w:cs="Times New Roman"/>
        </w:rPr>
        <w:t>,</w:t>
      </w:r>
      <w:r w:rsidR="00366825" w:rsidRPr="006058ED">
        <w:rPr>
          <w:rFonts w:ascii="Times New Roman" w:hAnsi="Times New Roman" w:cs="Times New Roman"/>
        </w:rPr>
        <w:t xml:space="preserve"> and smaller</w:t>
      </w:r>
      <w:r w:rsidR="004953DA">
        <w:rPr>
          <w:rFonts w:ascii="Times New Roman" w:hAnsi="Times New Roman" w:cs="Times New Roman"/>
        </w:rPr>
        <w:t xml:space="preserve"> (due to the one-</w:t>
      </w:r>
      <w:r w:rsidR="007B087B">
        <w:rPr>
          <w:rFonts w:ascii="Times New Roman" w:hAnsi="Times New Roman" w:cs="Times New Roman"/>
        </w:rPr>
        <w:t>child policy)</w:t>
      </w:r>
      <w:r w:rsidR="00366825" w:rsidRPr="006058ED">
        <w:rPr>
          <w:rFonts w:ascii="Times New Roman" w:hAnsi="Times New Roman" w:cs="Times New Roman"/>
        </w:rPr>
        <w:t xml:space="preserve">, </w:t>
      </w:r>
      <w:r w:rsidR="00154454">
        <w:rPr>
          <w:rFonts w:ascii="Times New Roman" w:hAnsi="Times New Roman" w:cs="Times New Roman"/>
        </w:rPr>
        <w:t xml:space="preserve">yet the </w:t>
      </w:r>
      <w:r w:rsidR="00DC0442">
        <w:rPr>
          <w:rFonts w:ascii="Times New Roman" w:hAnsi="Times New Roman" w:cs="Times New Roman"/>
        </w:rPr>
        <w:t xml:space="preserve">economic inequality </w:t>
      </w:r>
      <w:r w:rsidR="00E9676A">
        <w:rPr>
          <w:rFonts w:ascii="Times New Roman" w:hAnsi="Times New Roman" w:cs="Times New Roman"/>
        </w:rPr>
        <w:t xml:space="preserve">has become larger. </w:t>
      </w:r>
      <w:r w:rsidR="0064665D">
        <w:rPr>
          <w:rFonts w:ascii="Times New Roman" w:hAnsi="Times New Roman" w:cs="Times New Roman"/>
        </w:rPr>
        <w:t>A</w:t>
      </w:r>
      <w:r w:rsidR="001F1F9B">
        <w:rPr>
          <w:rFonts w:ascii="Times New Roman" w:hAnsi="Times New Roman" w:cs="Times New Roman"/>
        </w:rPr>
        <w:t>s a result,</w:t>
      </w:r>
      <w:r w:rsidR="00006482">
        <w:rPr>
          <w:rFonts w:ascii="Times New Roman" w:hAnsi="Times New Roman" w:cs="Times New Roman"/>
        </w:rPr>
        <w:t xml:space="preserve"> </w:t>
      </w:r>
      <w:r w:rsidR="00021442">
        <w:rPr>
          <w:rFonts w:ascii="Times New Roman" w:hAnsi="Times New Roman" w:cs="Times New Roman"/>
        </w:rPr>
        <w:t xml:space="preserve">the </w:t>
      </w:r>
      <w:r w:rsidR="00D75B36">
        <w:rPr>
          <w:rFonts w:ascii="Times New Roman" w:hAnsi="Times New Roman" w:cs="Times New Roman"/>
        </w:rPr>
        <w:t>younger</w:t>
      </w:r>
      <w:r w:rsidR="00BF4BA3">
        <w:rPr>
          <w:rFonts w:ascii="Times New Roman" w:hAnsi="Times New Roman" w:cs="Times New Roman"/>
        </w:rPr>
        <w:t xml:space="preserve"> generation have been shown to have a higher level of </w:t>
      </w:r>
      <w:r w:rsidR="00DC73D1">
        <w:rPr>
          <w:rFonts w:ascii="Times New Roman" w:hAnsi="Times New Roman" w:cs="Times New Roman"/>
        </w:rPr>
        <w:t>entitlement</w:t>
      </w:r>
      <w:r w:rsidR="00DC7796">
        <w:rPr>
          <w:rFonts w:ascii="Times New Roman" w:hAnsi="Times New Roman" w:cs="Times New Roman"/>
        </w:rPr>
        <w:t xml:space="preserve"> (Kwan, Kuang, &amp; Hui, 2009)</w:t>
      </w:r>
      <w:r w:rsidR="00DC73D1">
        <w:rPr>
          <w:rFonts w:ascii="Times New Roman" w:hAnsi="Times New Roman" w:cs="Times New Roman"/>
        </w:rPr>
        <w:t xml:space="preserve">, </w:t>
      </w:r>
      <w:r w:rsidR="00335B6A">
        <w:rPr>
          <w:rFonts w:ascii="Times New Roman" w:hAnsi="Times New Roman" w:cs="Times New Roman"/>
        </w:rPr>
        <w:t>narcissism</w:t>
      </w:r>
      <w:r w:rsidR="00DC73D1">
        <w:rPr>
          <w:rFonts w:ascii="Times New Roman" w:hAnsi="Times New Roman" w:cs="Times New Roman"/>
        </w:rPr>
        <w:t xml:space="preserve">, </w:t>
      </w:r>
      <w:r w:rsidR="00222DD2">
        <w:rPr>
          <w:rFonts w:ascii="Times New Roman" w:hAnsi="Times New Roman" w:cs="Times New Roman"/>
        </w:rPr>
        <w:t>individualism</w:t>
      </w:r>
      <w:r w:rsidR="009B4AD9">
        <w:rPr>
          <w:rFonts w:ascii="Times New Roman" w:hAnsi="Times New Roman" w:cs="Times New Roman"/>
        </w:rPr>
        <w:t>, and less modesty</w:t>
      </w:r>
      <w:r w:rsidR="00B3013E">
        <w:rPr>
          <w:rFonts w:ascii="Times New Roman" w:hAnsi="Times New Roman" w:cs="Times New Roman"/>
        </w:rPr>
        <w:t xml:space="preserve"> (</w:t>
      </w:r>
      <w:r w:rsidR="005F0206">
        <w:rPr>
          <w:rFonts w:ascii="Times New Roman" w:hAnsi="Times New Roman" w:cs="Times New Roman"/>
        </w:rPr>
        <w:t xml:space="preserve">Cai, Kwan, &amp; Sedikides, </w:t>
      </w:r>
      <w:commentRangeStart w:id="0"/>
      <w:r w:rsidR="005F0206">
        <w:rPr>
          <w:rFonts w:ascii="Times New Roman" w:hAnsi="Times New Roman" w:cs="Times New Roman"/>
        </w:rPr>
        <w:t>2012</w:t>
      </w:r>
      <w:commentRangeEnd w:id="0"/>
      <w:r w:rsidR="003D21FF">
        <w:rPr>
          <w:rStyle w:val="CommentReference"/>
        </w:rPr>
        <w:commentReference w:id="0"/>
      </w:r>
      <w:r w:rsidR="00B3013E">
        <w:rPr>
          <w:rFonts w:ascii="Times New Roman" w:hAnsi="Times New Roman" w:cs="Times New Roman"/>
        </w:rPr>
        <w:t>)</w:t>
      </w:r>
      <w:r w:rsidR="00BD1828">
        <w:rPr>
          <w:rFonts w:ascii="Times New Roman" w:hAnsi="Times New Roman" w:cs="Times New Roman"/>
        </w:rPr>
        <w:t>.</w:t>
      </w:r>
      <w:r w:rsidR="00EA031F">
        <w:rPr>
          <w:rFonts w:ascii="Times New Roman" w:hAnsi="Times New Roman" w:cs="Times New Roman"/>
        </w:rPr>
        <w:t xml:space="preserve"> </w:t>
      </w:r>
      <w:r w:rsidR="002151FF">
        <w:rPr>
          <w:rFonts w:ascii="Times New Roman" w:hAnsi="Times New Roman" w:cs="Times New Roman"/>
        </w:rPr>
        <w:t xml:space="preserve">Given this unique pattern of change in the Chinese society, </w:t>
      </w:r>
      <w:r w:rsidR="00754C68">
        <w:rPr>
          <w:rFonts w:ascii="Times New Roman" w:hAnsi="Times New Roman" w:cs="Times New Roman"/>
        </w:rPr>
        <w:t xml:space="preserve">it may be inappropriate </w:t>
      </w:r>
      <w:r w:rsidR="00FB74D2">
        <w:rPr>
          <w:rFonts w:ascii="Times New Roman" w:hAnsi="Times New Roman" w:cs="Times New Roman"/>
        </w:rPr>
        <w:t xml:space="preserve">today </w:t>
      </w:r>
      <w:r w:rsidR="00754C68">
        <w:rPr>
          <w:rFonts w:ascii="Times New Roman" w:hAnsi="Times New Roman" w:cs="Times New Roman"/>
        </w:rPr>
        <w:t xml:space="preserve">to </w:t>
      </w:r>
      <w:r w:rsidR="00182EC6">
        <w:rPr>
          <w:rFonts w:ascii="Times New Roman" w:hAnsi="Times New Roman" w:cs="Times New Roman"/>
        </w:rPr>
        <w:t>generalize results obtained with</w:t>
      </w:r>
      <w:r w:rsidR="00FA35C1">
        <w:rPr>
          <w:rFonts w:ascii="Times New Roman" w:hAnsi="Times New Roman" w:cs="Times New Roman"/>
        </w:rPr>
        <w:t xml:space="preserve"> East Asian samples from</w:t>
      </w:r>
      <w:r w:rsidR="00D03318">
        <w:rPr>
          <w:rFonts w:ascii="Times New Roman" w:hAnsi="Times New Roman" w:cs="Times New Roman"/>
        </w:rPr>
        <w:t xml:space="preserve"> Japan (Heine, </w:t>
      </w:r>
      <w:r w:rsidR="00E73E79">
        <w:rPr>
          <w:rFonts w:ascii="Times New Roman" w:hAnsi="Times New Roman" w:cs="Times New Roman"/>
        </w:rPr>
        <w:t>Lehman, Markus, &amp; Kitayama, 1999)</w:t>
      </w:r>
      <w:r w:rsidR="00BF7FC5">
        <w:rPr>
          <w:rFonts w:ascii="Times New Roman" w:hAnsi="Times New Roman" w:cs="Times New Roman"/>
        </w:rPr>
        <w:t xml:space="preserve"> or even H</w:t>
      </w:r>
      <w:r w:rsidR="00FA35C1">
        <w:rPr>
          <w:rFonts w:ascii="Times New Roman" w:hAnsi="Times New Roman" w:cs="Times New Roman"/>
        </w:rPr>
        <w:t xml:space="preserve">ong Kong to </w:t>
      </w:r>
      <w:r w:rsidR="00F83189">
        <w:rPr>
          <w:rFonts w:ascii="Times New Roman" w:hAnsi="Times New Roman" w:cs="Times New Roman"/>
        </w:rPr>
        <w:t xml:space="preserve">the younger generation </w:t>
      </w:r>
      <w:r w:rsidR="001B4AB0">
        <w:rPr>
          <w:rFonts w:ascii="Times New Roman" w:hAnsi="Times New Roman" w:cs="Times New Roman"/>
        </w:rPr>
        <w:t xml:space="preserve">from the mainland </w:t>
      </w:r>
      <w:r w:rsidR="00792006">
        <w:rPr>
          <w:rFonts w:ascii="Times New Roman" w:hAnsi="Times New Roman" w:cs="Times New Roman"/>
        </w:rPr>
        <w:t>China</w:t>
      </w:r>
      <w:r w:rsidR="00A07C9B">
        <w:rPr>
          <w:rFonts w:ascii="Times New Roman" w:hAnsi="Times New Roman" w:cs="Times New Roman"/>
        </w:rPr>
        <w:t>,</w:t>
      </w:r>
      <w:r w:rsidR="00881526">
        <w:rPr>
          <w:rFonts w:ascii="Times New Roman" w:hAnsi="Times New Roman" w:cs="Times New Roman"/>
        </w:rPr>
        <w:t xml:space="preserve"> a major region in East </w:t>
      </w:r>
      <w:commentRangeStart w:id="1"/>
      <w:r w:rsidR="00881526">
        <w:rPr>
          <w:rFonts w:ascii="Times New Roman" w:hAnsi="Times New Roman" w:cs="Times New Roman"/>
        </w:rPr>
        <w:t>Asia</w:t>
      </w:r>
      <w:commentRangeEnd w:id="1"/>
      <w:r w:rsidR="003D21FF">
        <w:rPr>
          <w:rStyle w:val="CommentReference"/>
        </w:rPr>
        <w:commentReference w:id="1"/>
      </w:r>
      <w:r w:rsidR="00881526">
        <w:rPr>
          <w:rFonts w:ascii="Times New Roman" w:hAnsi="Times New Roman" w:cs="Times New Roman"/>
        </w:rPr>
        <w:t>.</w:t>
      </w:r>
    </w:p>
    <w:p w14:paraId="026334E2" w14:textId="77777777" w:rsidR="00751D3E" w:rsidRDefault="00751D3E" w:rsidP="00D96E4C">
      <w:pPr>
        <w:spacing w:line="480" w:lineRule="auto"/>
        <w:rPr>
          <w:rFonts w:ascii="Times New Roman" w:hAnsi="Times New Roman" w:cs="Times New Roman"/>
        </w:rPr>
      </w:pPr>
    </w:p>
    <w:p w14:paraId="482663C6" w14:textId="3AEFAE44" w:rsidR="00C933F1" w:rsidRDefault="00BE7F67" w:rsidP="00D96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A840CA">
        <w:rPr>
          <w:rFonts w:ascii="Times New Roman" w:hAnsi="Times New Roman" w:cs="Times New Roman"/>
        </w:rPr>
        <w:t>with the</w:t>
      </w:r>
      <w:r w:rsidR="00DF293A">
        <w:rPr>
          <w:rFonts w:ascii="Times New Roman" w:hAnsi="Times New Roman" w:cs="Times New Roman"/>
        </w:rPr>
        <w:t xml:space="preserve"> </w:t>
      </w:r>
      <w:r w:rsidR="00C92A4A">
        <w:rPr>
          <w:rFonts w:ascii="Times New Roman" w:hAnsi="Times New Roman" w:cs="Times New Roman"/>
        </w:rPr>
        <w:t>same</w:t>
      </w:r>
      <w:r w:rsidR="00025E26">
        <w:rPr>
          <w:rFonts w:ascii="Times New Roman" w:hAnsi="Times New Roman" w:cs="Times New Roman"/>
        </w:rPr>
        <w:t xml:space="preserve"> </w:t>
      </w:r>
      <w:r w:rsidR="00782352">
        <w:rPr>
          <w:rFonts w:ascii="Times New Roman" w:hAnsi="Times New Roman" w:cs="Times New Roman"/>
        </w:rPr>
        <w:t xml:space="preserve">study </w:t>
      </w:r>
      <w:r w:rsidR="00025E26">
        <w:rPr>
          <w:rFonts w:ascii="Times New Roman" w:hAnsi="Times New Roman" w:cs="Times New Roman"/>
        </w:rPr>
        <w:t>design as Kim, Cohen, and Au (2010),</w:t>
      </w:r>
      <w:r w:rsidR="006A7ADE">
        <w:rPr>
          <w:rFonts w:ascii="Times New Roman" w:hAnsi="Times New Roman" w:cs="Times New Roman"/>
        </w:rPr>
        <w:t xml:space="preserve"> </w:t>
      </w:r>
      <w:r w:rsidR="009723BC">
        <w:rPr>
          <w:rFonts w:ascii="Times New Roman" w:hAnsi="Times New Roman" w:cs="Times New Roman"/>
        </w:rPr>
        <w:t xml:space="preserve">I </w:t>
      </w:r>
      <w:r w:rsidR="00ED2D5A">
        <w:rPr>
          <w:rFonts w:ascii="Times New Roman" w:hAnsi="Times New Roman" w:cs="Times New Roman"/>
        </w:rPr>
        <w:t>will</w:t>
      </w:r>
      <w:r w:rsidR="009723BC">
        <w:rPr>
          <w:rFonts w:ascii="Times New Roman" w:hAnsi="Times New Roman" w:cs="Times New Roman"/>
        </w:rPr>
        <w:t xml:space="preserve"> add </w:t>
      </w:r>
      <w:r w:rsidR="00F07A07">
        <w:rPr>
          <w:rFonts w:ascii="Times New Roman" w:hAnsi="Times New Roman" w:cs="Times New Roman"/>
        </w:rPr>
        <w:t xml:space="preserve">an </w:t>
      </w:r>
      <w:r w:rsidR="00160D65">
        <w:rPr>
          <w:rFonts w:ascii="Times New Roman" w:hAnsi="Times New Roman" w:cs="Times New Roman"/>
        </w:rPr>
        <w:t>all-only-child</w:t>
      </w:r>
      <w:r w:rsidR="00506158">
        <w:rPr>
          <w:rFonts w:ascii="Times New Roman" w:hAnsi="Times New Roman" w:cs="Times New Roman"/>
        </w:rPr>
        <w:t xml:space="preserve"> </w:t>
      </w:r>
      <w:r w:rsidR="00454F94">
        <w:rPr>
          <w:rFonts w:ascii="Times New Roman" w:hAnsi="Times New Roman" w:cs="Times New Roman"/>
        </w:rPr>
        <w:t xml:space="preserve">undergraduate </w:t>
      </w:r>
      <w:r w:rsidR="00F07A07">
        <w:rPr>
          <w:rFonts w:ascii="Times New Roman" w:hAnsi="Times New Roman" w:cs="Times New Roman"/>
        </w:rPr>
        <w:t>sample</w:t>
      </w:r>
      <w:r w:rsidR="00160D65">
        <w:rPr>
          <w:rFonts w:ascii="Times New Roman" w:hAnsi="Times New Roman" w:cs="Times New Roman"/>
        </w:rPr>
        <w:t xml:space="preserve"> from the mainland China.</w:t>
      </w:r>
      <w:r w:rsidR="003B1CB6">
        <w:rPr>
          <w:rFonts w:ascii="Times New Roman" w:hAnsi="Times New Roman" w:cs="Times New Roman"/>
        </w:rPr>
        <w:t xml:space="preserve"> </w:t>
      </w:r>
      <w:r w:rsidR="002C6C1E">
        <w:rPr>
          <w:rFonts w:ascii="Times New Roman" w:hAnsi="Times New Roman" w:cs="Times New Roman"/>
        </w:rPr>
        <w:t>As</w:t>
      </w:r>
      <w:r w:rsidR="005806C3">
        <w:rPr>
          <w:rFonts w:ascii="Times New Roman" w:hAnsi="Times New Roman" w:cs="Times New Roman"/>
        </w:rPr>
        <w:t xml:space="preserve"> the </w:t>
      </w:r>
      <w:r w:rsidR="00575325">
        <w:rPr>
          <w:rFonts w:ascii="Times New Roman" w:hAnsi="Times New Roman" w:cs="Times New Roman"/>
        </w:rPr>
        <w:t xml:space="preserve">younger, and only child </w:t>
      </w:r>
      <w:r w:rsidR="00E45C48">
        <w:rPr>
          <w:rFonts w:ascii="Times New Roman" w:hAnsi="Times New Roman" w:cs="Times New Roman"/>
        </w:rPr>
        <w:t>generation become more individualistic</w:t>
      </w:r>
      <w:r w:rsidR="00702AB8">
        <w:rPr>
          <w:rFonts w:ascii="Times New Roman" w:hAnsi="Times New Roman" w:cs="Times New Roman"/>
        </w:rPr>
        <w:t>, and self-oriented</w:t>
      </w:r>
      <w:r w:rsidR="00E45E34">
        <w:rPr>
          <w:rFonts w:ascii="Times New Roman" w:hAnsi="Times New Roman" w:cs="Times New Roman"/>
        </w:rPr>
        <w:t xml:space="preserve"> in the mainland China,</w:t>
      </w:r>
      <w:r w:rsidR="000B648F">
        <w:rPr>
          <w:rFonts w:ascii="Times New Roman" w:hAnsi="Times New Roman" w:cs="Times New Roman"/>
        </w:rPr>
        <w:t xml:space="preserve"> today</w:t>
      </w:r>
      <w:r w:rsidR="00022F4E">
        <w:rPr>
          <w:rFonts w:ascii="Times New Roman" w:hAnsi="Times New Roman" w:cs="Times New Roman"/>
        </w:rPr>
        <w:t>,</w:t>
      </w:r>
      <w:r w:rsidR="00E45E34">
        <w:rPr>
          <w:rFonts w:ascii="Times New Roman" w:hAnsi="Times New Roman" w:cs="Times New Roman"/>
        </w:rPr>
        <w:t xml:space="preserve"> </w:t>
      </w:r>
      <w:r w:rsidR="0002268C">
        <w:rPr>
          <w:rFonts w:ascii="Times New Roman" w:hAnsi="Times New Roman" w:cs="Times New Roman"/>
        </w:rPr>
        <w:t xml:space="preserve">the influence of the face culture </w:t>
      </w:r>
      <w:r w:rsidR="00022F4E">
        <w:rPr>
          <w:rFonts w:ascii="Times New Roman" w:hAnsi="Times New Roman" w:cs="Times New Roman"/>
        </w:rPr>
        <w:t xml:space="preserve">on their self-views </w:t>
      </w:r>
      <w:r w:rsidR="0002268C">
        <w:rPr>
          <w:rFonts w:ascii="Times New Roman" w:hAnsi="Times New Roman" w:cs="Times New Roman"/>
        </w:rPr>
        <w:t xml:space="preserve">may not be as strong, </w:t>
      </w:r>
      <w:r w:rsidR="006064A5">
        <w:rPr>
          <w:rFonts w:ascii="Times New Roman" w:hAnsi="Times New Roman" w:cs="Times New Roman"/>
        </w:rPr>
        <w:t xml:space="preserve">and </w:t>
      </w:r>
      <w:commentRangeStart w:id="2"/>
      <w:r w:rsidR="006064A5">
        <w:rPr>
          <w:rFonts w:ascii="Times New Roman" w:hAnsi="Times New Roman" w:cs="Times New Roman"/>
        </w:rPr>
        <w:t>thus I hypothesize that</w:t>
      </w:r>
      <w:r w:rsidR="003D4E93">
        <w:rPr>
          <w:rFonts w:ascii="Times New Roman" w:hAnsi="Times New Roman" w:cs="Times New Roman"/>
        </w:rPr>
        <w:t xml:space="preserve">, </w:t>
      </w:r>
      <w:r w:rsidR="00AB6D7D">
        <w:rPr>
          <w:rFonts w:ascii="Times New Roman" w:hAnsi="Times New Roman" w:cs="Times New Roman"/>
        </w:rPr>
        <w:t xml:space="preserve">the young mainland Chinese </w:t>
      </w:r>
      <w:r w:rsidR="000E1D6C">
        <w:rPr>
          <w:rFonts w:ascii="Times New Roman" w:hAnsi="Times New Roman" w:cs="Times New Roman"/>
        </w:rPr>
        <w:t xml:space="preserve">will end up in between </w:t>
      </w:r>
      <w:r w:rsidR="00C00887">
        <w:rPr>
          <w:rFonts w:ascii="Times New Roman" w:hAnsi="Times New Roman" w:cs="Times New Roman"/>
        </w:rPr>
        <w:t xml:space="preserve">the U.S. sample and the </w:t>
      </w:r>
      <w:r w:rsidR="000125C1">
        <w:rPr>
          <w:rFonts w:ascii="Times New Roman" w:hAnsi="Times New Roman" w:cs="Times New Roman"/>
        </w:rPr>
        <w:t>Hong Kong</w:t>
      </w:r>
      <w:r w:rsidR="00C00887">
        <w:rPr>
          <w:rFonts w:ascii="Times New Roman" w:hAnsi="Times New Roman" w:cs="Times New Roman"/>
        </w:rPr>
        <w:t xml:space="preserve"> sample</w:t>
      </w:r>
      <w:r w:rsidR="009D6110">
        <w:rPr>
          <w:rFonts w:ascii="Times New Roman" w:hAnsi="Times New Roman" w:cs="Times New Roman"/>
        </w:rPr>
        <w:t xml:space="preserve">, in terms of how much </w:t>
      </w:r>
      <w:r w:rsidR="00B1515E">
        <w:rPr>
          <w:rFonts w:ascii="Times New Roman" w:hAnsi="Times New Roman" w:cs="Times New Roman"/>
        </w:rPr>
        <w:t xml:space="preserve">the judgments of other people </w:t>
      </w:r>
      <w:r w:rsidR="00DC3C91">
        <w:rPr>
          <w:rFonts w:ascii="Times New Roman" w:hAnsi="Times New Roman" w:cs="Times New Roman"/>
        </w:rPr>
        <w:t xml:space="preserve">are absorbed </w:t>
      </w:r>
      <w:r w:rsidR="00B1515E">
        <w:rPr>
          <w:rFonts w:ascii="Times New Roman" w:hAnsi="Times New Roman" w:cs="Times New Roman"/>
        </w:rPr>
        <w:t xml:space="preserve">into their private self-definitions. </w:t>
      </w:r>
      <w:commentRangeEnd w:id="2"/>
      <w:r w:rsidR="003D21FF">
        <w:rPr>
          <w:rStyle w:val="CommentReference"/>
        </w:rPr>
        <w:commentReference w:id="2"/>
      </w:r>
    </w:p>
    <w:p w14:paraId="048F5580" w14:textId="77777777" w:rsidR="003156DF" w:rsidRDefault="003156DF" w:rsidP="00D96E4C">
      <w:pPr>
        <w:spacing w:line="480" w:lineRule="auto"/>
        <w:rPr>
          <w:rFonts w:ascii="Times New Roman" w:hAnsi="Times New Roman" w:cs="Times New Roman"/>
        </w:rPr>
      </w:pPr>
    </w:p>
    <w:p w14:paraId="665FB04F" w14:textId="709F7DE3" w:rsidR="00E2170C" w:rsidRDefault="00DB2794" w:rsidP="003D640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</w:t>
      </w:r>
      <w:r w:rsidR="00857D15">
        <w:rPr>
          <w:rFonts w:ascii="Times New Roman" w:hAnsi="Times New Roman" w:cs="Times New Roman"/>
        </w:rPr>
        <w:t>t</w:t>
      </w:r>
      <w:r w:rsidR="00A07300">
        <w:rPr>
          <w:rFonts w:ascii="Times New Roman" w:hAnsi="Times New Roman" w:cs="Times New Roman"/>
        </w:rPr>
        <w:t xml:space="preserve">o more closely examine the </w:t>
      </w:r>
      <w:r w:rsidR="00D7223A">
        <w:rPr>
          <w:rFonts w:ascii="Times New Roman" w:hAnsi="Times New Roman" w:cs="Times New Roman"/>
        </w:rPr>
        <w:t xml:space="preserve">style of </w:t>
      </w:r>
      <w:r w:rsidR="007E4A24">
        <w:rPr>
          <w:rFonts w:ascii="Times New Roman" w:hAnsi="Times New Roman" w:cs="Times New Roman"/>
        </w:rPr>
        <w:t xml:space="preserve">face culture participants absorbing </w:t>
      </w:r>
      <w:r w:rsidR="009E2106">
        <w:rPr>
          <w:rFonts w:ascii="Times New Roman" w:hAnsi="Times New Roman" w:cs="Times New Roman"/>
        </w:rPr>
        <w:t xml:space="preserve">public </w:t>
      </w:r>
      <w:r w:rsidR="00C37FF7">
        <w:rPr>
          <w:rFonts w:ascii="Times New Roman" w:hAnsi="Times New Roman" w:cs="Times New Roman"/>
        </w:rPr>
        <w:t>judgment</w:t>
      </w:r>
      <w:r w:rsidR="001C1DD9">
        <w:rPr>
          <w:rFonts w:ascii="Times New Roman" w:hAnsi="Times New Roman" w:cs="Times New Roman"/>
        </w:rPr>
        <w:t>s</w:t>
      </w:r>
      <w:r w:rsidR="00C37FF7">
        <w:rPr>
          <w:rFonts w:ascii="Times New Roman" w:hAnsi="Times New Roman" w:cs="Times New Roman"/>
        </w:rPr>
        <w:t xml:space="preserve"> int</w:t>
      </w:r>
      <w:r w:rsidR="00FB26B7">
        <w:rPr>
          <w:rFonts w:ascii="Times New Roman" w:hAnsi="Times New Roman" w:cs="Times New Roman"/>
        </w:rPr>
        <w:t xml:space="preserve">o their private self-views, </w:t>
      </w:r>
      <w:r w:rsidR="006F6642">
        <w:rPr>
          <w:rFonts w:ascii="Times New Roman" w:hAnsi="Times New Roman" w:cs="Times New Roman"/>
        </w:rPr>
        <w:t xml:space="preserve">I will add </w:t>
      </w:r>
      <w:r w:rsidR="00FE722A">
        <w:rPr>
          <w:rFonts w:ascii="Times New Roman" w:hAnsi="Times New Roman" w:cs="Times New Roman"/>
        </w:rPr>
        <w:t xml:space="preserve">another </w:t>
      </w:r>
      <w:r w:rsidR="008E5E98">
        <w:rPr>
          <w:rFonts w:ascii="Times New Roman" w:hAnsi="Times New Roman" w:cs="Times New Roman"/>
        </w:rPr>
        <w:t xml:space="preserve">experiment </w:t>
      </w:r>
      <w:r w:rsidR="0064760E">
        <w:rPr>
          <w:rFonts w:ascii="Times New Roman" w:hAnsi="Times New Roman" w:cs="Times New Roman"/>
        </w:rPr>
        <w:t xml:space="preserve">to the study </w:t>
      </w:r>
      <w:r w:rsidR="008E5E98">
        <w:rPr>
          <w:rFonts w:ascii="Times New Roman" w:hAnsi="Times New Roman" w:cs="Times New Roman"/>
        </w:rPr>
        <w:t>based on</w:t>
      </w:r>
      <w:r w:rsidR="000B37D2">
        <w:rPr>
          <w:rFonts w:ascii="Times New Roman" w:hAnsi="Times New Roman" w:cs="Times New Roman"/>
        </w:rPr>
        <w:t xml:space="preserve"> </w:t>
      </w:r>
      <w:r w:rsidR="00123825">
        <w:rPr>
          <w:rFonts w:ascii="Times New Roman" w:hAnsi="Times New Roman" w:cs="Times New Roman"/>
        </w:rPr>
        <w:t>Experiment 3</w:t>
      </w:r>
      <w:r w:rsidR="001954E6">
        <w:rPr>
          <w:rFonts w:ascii="Times New Roman" w:hAnsi="Times New Roman" w:cs="Times New Roman"/>
        </w:rPr>
        <w:t xml:space="preserve"> in Kim et al. (2010)</w:t>
      </w:r>
      <w:r w:rsidR="00123825">
        <w:rPr>
          <w:rFonts w:ascii="Times New Roman" w:hAnsi="Times New Roman" w:cs="Times New Roman"/>
        </w:rPr>
        <w:t xml:space="preserve">. In the new experiment, </w:t>
      </w:r>
      <w:r w:rsidR="003323D4">
        <w:rPr>
          <w:rFonts w:ascii="Times New Roman" w:hAnsi="Times New Roman" w:cs="Times New Roman"/>
        </w:rPr>
        <w:t xml:space="preserve">both </w:t>
      </w:r>
      <w:r w:rsidR="002F2BE6">
        <w:rPr>
          <w:rFonts w:ascii="Times New Roman" w:hAnsi="Times New Roman" w:cs="Times New Roman"/>
        </w:rPr>
        <w:t>subjective</w:t>
      </w:r>
      <w:r w:rsidR="003D7C94">
        <w:rPr>
          <w:rFonts w:ascii="Times New Roman" w:hAnsi="Times New Roman" w:cs="Times New Roman"/>
        </w:rPr>
        <w:t xml:space="preserve"> </w:t>
      </w:r>
      <w:r w:rsidR="003B0DE2">
        <w:rPr>
          <w:rFonts w:ascii="Times New Roman" w:hAnsi="Times New Roman" w:cs="Times New Roman"/>
        </w:rPr>
        <w:t>assessments</w:t>
      </w:r>
      <w:r w:rsidR="009C7B16">
        <w:rPr>
          <w:rFonts w:ascii="Times New Roman" w:hAnsi="Times New Roman" w:cs="Times New Roman"/>
        </w:rPr>
        <w:t xml:space="preserve"> and computer</w:t>
      </w:r>
      <w:r w:rsidR="00EC52C0">
        <w:rPr>
          <w:rFonts w:ascii="Times New Roman" w:hAnsi="Times New Roman" w:cs="Times New Roman"/>
        </w:rPr>
        <w:t xml:space="preserve"> assessments will be made public</w:t>
      </w:r>
      <w:r w:rsidR="001570C1">
        <w:rPr>
          <w:rFonts w:ascii="Times New Roman" w:hAnsi="Times New Roman" w:cs="Times New Roman"/>
        </w:rPr>
        <w:t xml:space="preserve">. </w:t>
      </w:r>
      <w:r w:rsidR="008250C5">
        <w:rPr>
          <w:rFonts w:ascii="Times New Roman" w:hAnsi="Times New Roman" w:cs="Times New Roman"/>
        </w:rPr>
        <w:t xml:space="preserve">Subjective assessments will be coming from </w:t>
      </w:r>
      <w:r w:rsidR="0045797D">
        <w:rPr>
          <w:rFonts w:ascii="Times New Roman" w:hAnsi="Times New Roman" w:cs="Times New Roman"/>
        </w:rPr>
        <w:t xml:space="preserve">one of </w:t>
      </w:r>
      <w:r w:rsidR="0045797D">
        <w:rPr>
          <w:rFonts w:ascii="Times New Roman" w:hAnsi="Times New Roman" w:cs="Times New Roman"/>
        </w:rPr>
        <w:lastRenderedPageBreak/>
        <w:t xml:space="preserve">the three sources, </w:t>
      </w:r>
      <w:r w:rsidR="001D1B67">
        <w:rPr>
          <w:rFonts w:ascii="Times New Roman" w:hAnsi="Times New Roman" w:cs="Times New Roman"/>
        </w:rPr>
        <w:t>experts</w:t>
      </w:r>
      <w:r w:rsidR="008250C5">
        <w:rPr>
          <w:rFonts w:ascii="Times New Roman" w:hAnsi="Times New Roman" w:cs="Times New Roman"/>
        </w:rPr>
        <w:t>,</w:t>
      </w:r>
      <w:r w:rsidR="0027164C">
        <w:rPr>
          <w:rFonts w:ascii="Times New Roman" w:hAnsi="Times New Roman" w:cs="Times New Roman"/>
        </w:rPr>
        <w:t xml:space="preserve"> </w:t>
      </w:r>
      <w:r w:rsidR="0045797D">
        <w:rPr>
          <w:rFonts w:ascii="Times New Roman" w:hAnsi="Times New Roman" w:cs="Times New Roman"/>
        </w:rPr>
        <w:t>friends, and</w:t>
      </w:r>
      <w:r w:rsidR="005726E5">
        <w:rPr>
          <w:rFonts w:ascii="Times New Roman" w:hAnsi="Times New Roman" w:cs="Times New Roman"/>
        </w:rPr>
        <w:t xml:space="preserve"> </w:t>
      </w:r>
      <w:r w:rsidR="00531894">
        <w:rPr>
          <w:rFonts w:ascii="Times New Roman" w:hAnsi="Times New Roman" w:cs="Times New Roman"/>
        </w:rPr>
        <w:t>unacquainted peers</w:t>
      </w:r>
      <w:r w:rsidR="00834693">
        <w:rPr>
          <w:rFonts w:ascii="Times New Roman" w:hAnsi="Times New Roman" w:cs="Times New Roman"/>
        </w:rPr>
        <w:t>.</w:t>
      </w:r>
      <w:r w:rsidR="00B15BD4">
        <w:rPr>
          <w:rFonts w:ascii="Times New Roman" w:hAnsi="Times New Roman" w:cs="Times New Roman"/>
        </w:rPr>
        <w:t xml:space="preserve"> </w:t>
      </w:r>
      <w:r w:rsidR="00934088">
        <w:rPr>
          <w:rFonts w:ascii="Times New Roman" w:hAnsi="Times New Roman" w:cs="Times New Roman"/>
        </w:rPr>
        <w:t xml:space="preserve">Participants </w:t>
      </w:r>
      <w:r w:rsidR="00E022E1">
        <w:rPr>
          <w:rFonts w:ascii="Times New Roman" w:hAnsi="Times New Roman" w:cs="Times New Roman"/>
        </w:rPr>
        <w:t xml:space="preserve">will be randomly assigned to </w:t>
      </w:r>
      <w:r w:rsidR="0069456D">
        <w:rPr>
          <w:rFonts w:ascii="Times New Roman" w:hAnsi="Times New Roman" w:cs="Times New Roman"/>
        </w:rPr>
        <w:t>one of the</w:t>
      </w:r>
      <w:r w:rsidR="0083598E">
        <w:rPr>
          <w:rFonts w:ascii="Times New Roman" w:hAnsi="Times New Roman" w:cs="Times New Roman"/>
        </w:rPr>
        <w:t>se</w:t>
      </w:r>
      <w:r w:rsidR="0069456D">
        <w:rPr>
          <w:rFonts w:ascii="Times New Roman" w:hAnsi="Times New Roman" w:cs="Times New Roman"/>
        </w:rPr>
        <w:t xml:space="preserve"> three groups, within each of which there are three subgroups </w:t>
      </w:r>
      <w:r w:rsidR="004B7DAA">
        <w:rPr>
          <w:rFonts w:ascii="Times New Roman" w:hAnsi="Times New Roman" w:cs="Times New Roman"/>
        </w:rPr>
        <w:t xml:space="preserve">that </w:t>
      </w:r>
      <w:r w:rsidR="00D94519">
        <w:rPr>
          <w:rFonts w:ascii="Times New Roman" w:hAnsi="Times New Roman" w:cs="Times New Roman"/>
        </w:rPr>
        <w:t>participants</w:t>
      </w:r>
      <w:r w:rsidR="004B7DAA">
        <w:rPr>
          <w:rFonts w:ascii="Times New Roman" w:hAnsi="Times New Roman" w:cs="Times New Roman"/>
        </w:rPr>
        <w:t xml:space="preserve"> will be further randomly assigned to. The three subgroups </w:t>
      </w:r>
      <w:r w:rsidR="00B56BFB">
        <w:rPr>
          <w:rFonts w:ascii="Times New Roman" w:hAnsi="Times New Roman" w:cs="Times New Roman"/>
        </w:rPr>
        <w:t xml:space="preserve">differ in </w:t>
      </w:r>
      <w:r w:rsidR="003D6406">
        <w:rPr>
          <w:rFonts w:ascii="Times New Roman" w:hAnsi="Times New Roman" w:cs="Times New Roman"/>
        </w:rPr>
        <w:t xml:space="preserve">the relationship between subjective and computer scores: </w:t>
      </w:r>
      <w:r w:rsidR="000B405D">
        <w:rPr>
          <w:rFonts w:ascii="Times New Roman" w:hAnsi="Times New Roman" w:cs="Times New Roman"/>
        </w:rPr>
        <w:t>subjective</w:t>
      </w:r>
      <w:r w:rsidR="00E74E6F">
        <w:rPr>
          <w:rFonts w:ascii="Times New Roman" w:hAnsi="Times New Roman" w:cs="Times New Roman"/>
        </w:rPr>
        <w:t xml:space="preserve"> &gt; computer, subjective &lt; computer, and subjective</w:t>
      </w:r>
      <w:r w:rsidR="00F62D04">
        <w:rPr>
          <w:rFonts w:ascii="Times New Roman" w:hAnsi="Times New Roman" w:cs="Times New Roman"/>
        </w:rPr>
        <w:t xml:space="preserve"> </w:t>
      </w:r>
      <w:r w:rsidR="00A0647F">
        <w:rPr>
          <w:rFonts w:ascii="Times New Roman" w:hAnsi="Times New Roman" w:cs="Times New Roman"/>
        </w:rPr>
        <w:t>= computer</w:t>
      </w:r>
      <w:r w:rsidR="00F62D04">
        <w:rPr>
          <w:rFonts w:ascii="Times New Roman" w:hAnsi="Times New Roman" w:cs="Times New Roman"/>
        </w:rPr>
        <w:t xml:space="preserve">. </w:t>
      </w:r>
      <w:commentRangeStart w:id="3"/>
      <w:r w:rsidR="00A0647F">
        <w:rPr>
          <w:rFonts w:ascii="Times New Roman" w:hAnsi="Times New Roman" w:cs="Times New Roman"/>
        </w:rPr>
        <w:t>I’</w:t>
      </w:r>
      <w:r w:rsidR="009B7AFF">
        <w:rPr>
          <w:rFonts w:ascii="Times New Roman" w:hAnsi="Times New Roman" w:cs="Times New Roman"/>
        </w:rPr>
        <w:t xml:space="preserve">d like to </w:t>
      </w:r>
      <w:r w:rsidR="004C3DCB">
        <w:rPr>
          <w:rFonts w:ascii="Times New Roman" w:hAnsi="Times New Roman" w:cs="Times New Roman"/>
        </w:rPr>
        <w:t>examin</w:t>
      </w:r>
      <w:r w:rsidR="009B7AFF">
        <w:rPr>
          <w:rFonts w:ascii="Times New Roman" w:hAnsi="Times New Roman" w:cs="Times New Roman"/>
        </w:rPr>
        <w:t>e</w:t>
      </w:r>
      <w:r w:rsidR="00A0647F">
        <w:rPr>
          <w:rFonts w:ascii="Times New Roman" w:hAnsi="Times New Roman" w:cs="Times New Roman"/>
        </w:rPr>
        <w:t xml:space="preserve"> </w:t>
      </w:r>
      <w:r w:rsidR="00AB3C77">
        <w:rPr>
          <w:rFonts w:ascii="Times New Roman" w:hAnsi="Times New Roman" w:cs="Times New Roman"/>
        </w:rPr>
        <w:t xml:space="preserve">when </w:t>
      </w:r>
      <w:r w:rsidR="00711F61">
        <w:rPr>
          <w:rFonts w:ascii="Times New Roman" w:hAnsi="Times New Roman" w:cs="Times New Roman"/>
        </w:rPr>
        <w:t xml:space="preserve">absorbing </w:t>
      </w:r>
      <w:r w:rsidR="00C45057">
        <w:rPr>
          <w:rFonts w:ascii="Times New Roman" w:hAnsi="Times New Roman" w:cs="Times New Roman"/>
        </w:rPr>
        <w:t xml:space="preserve">public </w:t>
      </w:r>
      <w:r w:rsidR="003918D0">
        <w:rPr>
          <w:rFonts w:ascii="Times New Roman" w:hAnsi="Times New Roman" w:cs="Times New Roman"/>
        </w:rPr>
        <w:t>judgment</w:t>
      </w:r>
      <w:r w:rsidR="00685066">
        <w:rPr>
          <w:rFonts w:ascii="Times New Roman" w:hAnsi="Times New Roman" w:cs="Times New Roman"/>
        </w:rPr>
        <w:t>s</w:t>
      </w:r>
      <w:r w:rsidR="003918D0">
        <w:rPr>
          <w:rFonts w:ascii="Times New Roman" w:hAnsi="Times New Roman" w:cs="Times New Roman"/>
        </w:rPr>
        <w:t xml:space="preserve"> </w:t>
      </w:r>
      <w:r w:rsidR="0074111F">
        <w:rPr>
          <w:rFonts w:ascii="Times New Roman" w:hAnsi="Times New Roman" w:cs="Times New Roman"/>
        </w:rPr>
        <w:t>into self-views,</w:t>
      </w:r>
      <w:r w:rsidR="004B66D9">
        <w:rPr>
          <w:rFonts w:ascii="Times New Roman" w:hAnsi="Times New Roman" w:cs="Times New Roman"/>
        </w:rPr>
        <w:t xml:space="preserve"> what kind of information </w:t>
      </w:r>
      <w:r w:rsidR="006366E9">
        <w:rPr>
          <w:rFonts w:ascii="Times New Roman" w:hAnsi="Times New Roman" w:cs="Times New Roman"/>
        </w:rPr>
        <w:t>will face</w:t>
      </w:r>
      <w:r w:rsidR="0045304E">
        <w:rPr>
          <w:rFonts w:ascii="Times New Roman" w:hAnsi="Times New Roman" w:cs="Times New Roman"/>
        </w:rPr>
        <w:t xml:space="preserve"> </w:t>
      </w:r>
      <w:r w:rsidR="00172892">
        <w:rPr>
          <w:rFonts w:ascii="Times New Roman" w:hAnsi="Times New Roman" w:cs="Times New Roman"/>
        </w:rPr>
        <w:t>culture participants l</w:t>
      </w:r>
      <w:r w:rsidR="00F42DC3">
        <w:rPr>
          <w:rFonts w:ascii="Times New Roman" w:hAnsi="Times New Roman" w:cs="Times New Roman"/>
        </w:rPr>
        <w:t xml:space="preserve">ean towards more, and if </w:t>
      </w:r>
      <w:r w:rsidR="00D71E84">
        <w:rPr>
          <w:rFonts w:ascii="Times New Roman" w:hAnsi="Times New Roman" w:cs="Times New Roman"/>
        </w:rPr>
        <w:t xml:space="preserve">subjective </w:t>
      </w:r>
      <w:r w:rsidR="003520E6">
        <w:rPr>
          <w:rFonts w:ascii="Times New Roman" w:hAnsi="Times New Roman" w:cs="Times New Roman"/>
        </w:rPr>
        <w:t xml:space="preserve">assessments </w:t>
      </w:r>
      <w:r w:rsidR="00B70FC8">
        <w:rPr>
          <w:rFonts w:ascii="Times New Roman" w:hAnsi="Times New Roman" w:cs="Times New Roman"/>
        </w:rPr>
        <w:t xml:space="preserve">from a different source </w:t>
      </w:r>
      <w:r w:rsidR="004517BC">
        <w:rPr>
          <w:rFonts w:ascii="Times New Roman" w:hAnsi="Times New Roman" w:cs="Times New Roman"/>
        </w:rPr>
        <w:t>than</w:t>
      </w:r>
      <w:r w:rsidR="00584581">
        <w:rPr>
          <w:rFonts w:ascii="Times New Roman" w:hAnsi="Times New Roman" w:cs="Times New Roman"/>
        </w:rPr>
        <w:t xml:space="preserve"> unacquainted peers will make</w:t>
      </w:r>
      <w:r w:rsidR="00184279">
        <w:rPr>
          <w:rFonts w:ascii="Times New Roman" w:hAnsi="Times New Roman" w:cs="Times New Roman"/>
        </w:rPr>
        <w:t xml:space="preserve"> a</w:t>
      </w:r>
      <w:r w:rsidR="00584581">
        <w:rPr>
          <w:rFonts w:ascii="Times New Roman" w:hAnsi="Times New Roman" w:cs="Times New Roman"/>
        </w:rPr>
        <w:t xml:space="preserve"> dif</w:t>
      </w:r>
      <w:r w:rsidR="00D36C76">
        <w:rPr>
          <w:rFonts w:ascii="Times New Roman" w:hAnsi="Times New Roman" w:cs="Times New Roman"/>
        </w:rPr>
        <w:t>fere</w:t>
      </w:r>
      <w:r w:rsidR="0038762B">
        <w:rPr>
          <w:rFonts w:ascii="Times New Roman" w:hAnsi="Times New Roman" w:cs="Times New Roman"/>
        </w:rPr>
        <w:t>nce to</w:t>
      </w:r>
      <w:r w:rsidR="00584581">
        <w:rPr>
          <w:rFonts w:ascii="Times New Roman" w:hAnsi="Times New Roman" w:cs="Times New Roman"/>
        </w:rPr>
        <w:t xml:space="preserve"> </w:t>
      </w:r>
      <w:r w:rsidR="00EC6264">
        <w:rPr>
          <w:rFonts w:ascii="Times New Roman" w:hAnsi="Times New Roman" w:cs="Times New Roman"/>
        </w:rPr>
        <w:t>the</w:t>
      </w:r>
      <w:r w:rsidR="0038762B">
        <w:rPr>
          <w:rFonts w:ascii="Times New Roman" w:hAnsi="Times New Roman" w:cs="Times New Roman"/>
        </w:rPr>
        <w:t xml:space="preserve"> self-views of</w:t>
      </w:r>
      <w:r w:rsidR="00EC6264">
        <w:rPr>
          <w:rFonts w:ascii="Times New Roman" w:hAnsi="Times New Roman" w:cs="Times New Roman"/>
        </w:rPr>
        <w:t xml:space="preserve"> </w:t>
      </w:r>
      <w:r w:rsidR="008E057A">
        <w:rPr>
          <w:rFonts w:ascii="Times New Roman" w:hAnsi="Times New Roman" w:cs="Times New Roman"/>
        </w:rPr>
        <w:t>dignity culture participants.</w:t>
      </w:r>
      <w:r w:rsidR="00401C7A">
        <w:rPr>
          <w:rFonts w:ascii="Times New Roman" w:hAnsi="Times New Roman" w:cs="Times New Roman"/>
        </w:rPr>
        <w:t xml:space="preserve"> </w:t>
      </w:r>
      <w:commentRangeEnd w:id="3"/>
      <w:r w:rsidR="003D21FF">
        <w:rPr>
          <w:rStyle w:val="CommentReference"/>
        </w:rPr>
        <w:commentReference w:id="3"/>
      </w:r>
      <w:r w:rsidR="004617D3">
        <w:rPr>
          <w:rFonts w:ascii="Times New Roman" w:hAnsi="Times New Roman" w:cs="Times New Roman"/>
        </w:rPr>
        <w:t>T</w:t>
      </w:r>
      <w:r w:rsidR="009A04F5">
        <w:rPr>
          <w:rFonts w:ascii="Times New Roman" w:hAnsi="Times New Roman" w:cs="Times New Roman"/>
        </w:rPr>
        <w:t xml:space="preserve">his </w:t>
      </w:r>
      <w:r w:rsidR="003B5C8D">
        <w:rPr>
          <w:rFonts w:ascii="Times New Roman" w:hAnsi="Times New Roman" w:cs="Times New Roman"/>
        </w:rPr>
        <w:t xml:space="preserve">new experiment </w:t>
      </w:r>
      <w:r w:rsidR="007968BA">
        <w:rPr>
          <w:rFonts w:ascii="Times New Roman" w:hAnsi="Times New Roman" w:cs="Times New Roman"/>
        </w:rPr>
        <w:t xml:space="preserve">where information from different sources is made public </w:t>
      </w:r>
      <w:r w:rsidR="0035735F">
        <w:rPr>
          <w:rFonts w:ascii="Times New Roman" w:hAnsi="Times New Roman" w:cs="Times New Roman"/>
        </w:rPr>
        <w:t xml:space="preserve">is expected to </w:t>
      </w:r>
      <w:r w:rsidR="00560E65">
        <w:rPr>
          <w:rFonts w:ascii="Times New Roman" w:hAnsi="Times New Roman" w:cs="Times New Roman"/>
        </w:rPr>
        <w:t>imitate</w:t>
      </w:r>
      <w:r w:rsidR="0035735F">
        <w:rPr>
          <w:rFonts w:ascii="Times New Roman" w:hAnsi="Times New Roman" w:cs="Times New Roman"/>
        </w:rPr>
        <w:t xml:space="preserve"> </w:t>
      </w:r>
      <w:r w:rsidR="008C21CB">
        <w:rPr>
          <w:rFonts w:ascii="Times New Roman" w:hAnsi="Times New Roman" w:cs="Times New Roman"/>
        </w:rPr>
        <w:t xml:space="preserve">some </w:t>
      </w:r>
      <w:r w:rsidR="00E0524D">
        <w:rPr>
          <w:rFonts w:ascii="Times New Roman" w:hAnsi="Times New Roman" w:cs="Times New Roman"/>
        </w:rPr>
        <w:t xml:space="preserve">of the </w:t>
      </w:r>
      <w:r w:rsidR="00AB456F">
        <w:rPr>
          <w:rFonts w:ascii="Times New Roman" w:hAnsi="Times New Roman" w:cs="Times New Roman"/>
        </w:rPr>
        <w:t>real</w:t>
      </w:r>
      <w:r w:rsidR="00086C3A">
        <w:rPr>
          <w:rFonts w:ascii="Times New Roman" w:hAnsi="Times New Roman" w:cs="Times New Roman"/>
        </w:rPr>
        <w:t xml:space="preserve"> </w:t>
      </w:r>
      <w:r w:rsidR="00AB456F">
        <w:rPr>
          <w:rFonts w:ascii="Times New Roman" w:hAnsi="Times New Roman" w:cs="Times New Roman"/>
        </w:rPr>
        <w:t xml:space="preserve">life </w:t>
      </w:r>
      <w:r w:rsidR="008C21CB">
        <w:rPr>
          <w:rFonts w:ascii="Times New Roman" w:hAnsi="Times New Roman" w:cs="Times New Roman"/>
        </w:rPr>
        <w:t xml:space="preserve">situations, and thus </w:t>
      </w:r>
      <w:r w:rsidR="004B639B">
        <w:rPr>
          <w:rFonts w:ascii="Times New Roman" w:hAnsi="Times New Roman" w:cs="Times New Roman"/>
        </w:rPr>
        <w:t xml:space="preserve">increase the generalizability of the results. </w:t>
      </w:r>
      <w:commentRangeStart w:id="4"/>
      <w:r w:rsidR="00401C7A">
        <w:rPr>
          <w:rFonts w:ascii="Times New Roman" w:hAnsi="Times New Roman" w:cs="Times New Roman"/>
        </w:rPr>
        <w:t xml:space="preserve">My prediction is that </w:t>
      </w:r>
      <w:r w:rsidR="004C4B7F">
        <w:rPr>
          <w:rFonts w:ascii="Times New Roman" w:hAnsi="Times New Roman" w:cs="Times New Roman"/>
        </w:rPr>
        <w:t xml:space="preserve">for face culture participants, </w:t>
      </w:r>
      <w:r w:rsidR="007F1E69">
        <w:rPr>
          <w:rFonts w:ascii="Times New Roman" w:hAnsi="Times New Roman" w:cs="Times New Roman"/>
        </w:rPr>
        <w:t>their self-views will be influence</w:t>
      </w:r>
      <w:r w:rsidR="00B52B29">
        <w:rPr>
          <w:rFonts w:ascii="Times New Roman" w:hAnsi="Times New Roman" w:cs="Times New Roman"/>
        </w:rPr>
        <w:t>d</w:t>
      </w:r>
      <w:r w:rsidR="007F1E69">
        <w:rPr>
          <w:rFonts w:ascii="Times New Roman" w:hAnsi="Times New Roman" w:cs="Times New Roman"/>
        </w:rPr>
        <w:t xml:space="preserve"> the most by </w:t>
      </w:r>
      <w:r w:rsidR="00105BDA">
        <w:rPr>
          <w:rFonts w:ascii="Times New Roman" w:hAnsi="Times New Roman" w:cs="Times New Roman"/>
        </w:rPr>
        <w:t>experts’</w:t>
      </w:r>
      <w:r w:rsidR="00151F96">
        <w:rPr>
          <w:rFonts w:ascii="Times New Roman" w:hAnsi="Times New Roman" w:cs="Times New Roman"/>
        </w:rPr>
        <w:t xml:space="preserve"> </w:t>
      </w:r>
      <w:r w:rsidR="00AC2DC6">
        <w:rPr>
          <w:rFonts w:ascii="Times New Roman" w:hAnsi="Times New Roman" w:cs="Times New Roman"/>
        </w:rPr>
        <w:t xml:space="preserve">assessments in the condition where </w:t>
      </w:r>
      <w:r w:rsidR="004F22DC">
        <w:rPr>
          <w:rFonts w:ascii="Times New Roman" w:hAnsi="Times New Roman" w:cs="Times New Roman"/>
        </w:rPr>
        <w:t xml:space="preserve">they are consistent with computer </w:t>
      </w:r>
      <w:r w:rsidR="00F050F0">
        <w:rPr>
          <w:rFonts w:ascii="Times New Roman" w:hAnsi="Times New Roman" w:cs="Times New Roman"/>
        </w:rPr>
        <w:t>scores</w:t>
      </w:r>
      <w:r w:rsidR="004F22DC">
        <w:rPr>
          <w:rFonts w:ascii="Times New Roman" w:hAnsi="Times New Roman" w:cs="Times New Roman"/>
        </w:rPr>
        <w:t>.</w:t>
      </w:r>
      <w:commentRangeEnd w:id="4"/>
      <w:r w:rsidR="003D21FF">
        <w:rPr>
          <w:rStyle w:val="CommentReference"/>
        </w:rPr>
        <w:commentReference w:id="4"/>
      </w:r>
      <w:r w:rsidR="004F22DC">
        <w:rPr>
          <w:rFonts w:ascii="Times New Roman" w:hAnsi="Times New Roman" w:cs="Times New Roman"/>
        </w:rPr>
        <w:t xml:space="preserve"> </w:t>
      </w:r>
      <w:r w:rsidR="008E4C6B">
        <w:rPr>
          <w:rFonts w:ascii="Times New Roman" w:hAnsi="Times New Roman" w:cs="Times New Roman"/>
        </w:rPr>
        <w:t xml:space="preserve">I’m not sure how it will turn out for the </w:t>
      </w:r>
      <w:r w:rsidR="00382C5D">
        <w:rPr>
          <w:rFonts w:ascii="Times New Roman" w:hAnsi="Times New Roman" w:cs="Times New Roman"/>
        </w:rPr>
        <w:t xml:space="preserve">dignity </w:t>
      </w:r>
      <w:r w:rsidR="00B27AFC">
        <w:rPr>
          <w:rFonts w:ascii="Times New Roman" w:hAnsi="Times New Roman" w:cs="Times New Roman"/>
        </w:rPr>
        <w:t xml:space="preserve">culture </w:t>
      </w:r>
      <w:r w:rsidR="004B713C">
        <w:rPr>
          <w:rFonts w:ascii="Times New Roman" w:hAnsi="Times New Roman" w:cs="Times New Roman"/>
        </w:rPr>
        <w:t>participants</w:t>
      </w:r>
      <w:r w:rsidR="00B27AFC">
        <w:rPr>
          <w:rFonts w:ascii="Times New Roman" w:hAnsi="Times New Roman" w:cs="Times New Roman"/>
        </w:rPr>
        <w:t>,</w:t>
      </w:r>
      <w:r w:rsidR="00376BA0">
        <w:rPr>
          <w:rFonts w:ascii="Times New Roman" w:hAnsi="Times New Roman" w:cs="Times New Roman"/>
        </w:rPr>
        <w:t xml:space="preserve"> </w:t>
      </w:r>
      <w:r w:rsidR="00A44055">
        <w:rPr>
          <w:rFonts w:ascii="Times New Roman" w:hAnsi="Times New Roman" w:cs="Times New Roman"/>
        </w:rPr>
        <w:t xml:space="preserve">and </w:t>
      </w:r>
      <w:r w:rsidR="00376BA0">
        <w:rPr>
          <w:rFonts w:ascii="Times New Roman" w:hAnsi="Times New Roman" w:cs="Times New Roman"/>
        </w:rPr>
        <w:t xml:space="preserve">whether their self-views will be shaken </w:t>
      </w:r>
      <w:r w:rsidR="0004254D">
        <w:rPr>
          <w:rFonts w:ascii="Times New Roman" w:hAnsi="Times New Roman" w:cs="Times New Roman"/>
        </w:rPr>
        <w:t xml:space="preserve">when </w:t>
      </w:r>
      <w:r w:rsidR="00C0381E">
        <w:rPr>
          <w:rFonts w:ascii="Times New Roman" w:hAnsi="Times New Roman" w:cs="Times New Roman"/>
        </w:rPr>
        <w:t xml:space="preserve">the </w:t>
      </w:r>
      <w:r w:rsidR="00EC1B57">
        <w:rPr>
          <w:rFonts w:ascii="Times New Roman" w:hAnsi="Times New Roman" w:cs="Times New Roman"/>
        </w:rPr>
        <w:t xml:space="preserve">consistent information </w:t>
      </w:r>
      <w:r w:rsidR="00867D9C">
        <w:rPr>
          <w:rFonts w:ascii="Times New Roman" w:hAnsi="Times New Roman" w:cs="Times New Roman"/>
        </w:rPr>
        <w:t xml:space="preserve">is made public coming from </w:t>
      </w:r>
      <w:r w:rsidR="00B93E2E">
        <w:rPr>
          <w:rFonts w:ascii="Times New Roman" w:hAnsi="Times New Roman" w:cs="Times New Roman"/>
        </w:rPr>
        <w:t>qualified sources like experts.</w:t>
      </w:r>
    </w:p>
    <w:p w14:paraId="2C469DB4" w14:textId="18A82E79" w:rsidR="00750969" w:rsidRPr="00D96E4C" w:rsidRDefault="007C4CCA" w:rsidP="00D96E4C">
      <w:pPr>
        <w:spacing w:line="480" w:lineRule="auto"/>
        <w:rPr>
          <w:rFonts w:ascii="Times New Roman" w:hAnsi="Times New Roman" w:cs="Times New Roman"/>
        </w:rPr>
      </w:pPr>
      <w:ins w:id="5" w:author="Luyao Zhang" w:date="2017-01-26T14:24:00Z">
        <w:r>
          <w:rPr>
            <w:rFonts w:ascii="Times New Roman" w:hAnsi="Times New Roman" w:cs="Times New Roman"/>
          </w:rPr>
          <w:t xml:space="preserve"> </w:t>
        </w:r>
      </w:ins>
      <w:bookmarkStart w:id="6" w:name="_GoBack"/>
      <w:bookmarkEnd w:id="6"/>
    </w:p>
    <w:sectPr w:rsidR="00750969" w:rsidRPr="00D96E4C" w:rsidSect="00FE77E2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v Cohen" w:date="2017-01-25T15:48:00Z" w:initials="DC">
    <w:p w14:paraId="7C39A650" w14:textId="7A41FFFB" w:rsidR="003D21FF" w:rsidRDefault="003D21FF">
      <w:pPr>
        <w:pStyle w:val="CommentText"/>
      </w:pPr>
      <w:r>
        <w:rPr>
          <w:rStyle w:val="CommentReference"/>
        </w:rPr>
        <w:annotationRef/>
      </w:r>
      <w:r>
        <w:t>Perhaps also as a result of the one child policy?</w:t>
      </w:r>
    </w:p>
  </w:comment>
  <w:comment w:id="1" w:author="Dov Cohen" w:date="2017-01-25T15:49:00Z" w:initials="DC">
    <w:p w14:paraId="51064974" w14:textId="268D4FC9" w:rsidR="003D21FF" w:rsidRDefault="003D21FF">
      <w:pPr>
        <w:pStyle w:val="CommentText"/>
      </w:pPr>
      <w:r>
        <w:rPr>
          <w:rStyle w:val="CommentReference"/>
        </w:rPr>
        <w:annotationRef/>
      </w:r>
      <w:r>
        <w:t>True.  Knowing how far to generalize can be quite tricky.</w:t>
      </w:r>
    </w:p>
  </w:comment>
  <w:comment w:id="2" w:author="Dov Cohen" w:date="2017-01-25T15:50:00Z" w:initials="DC">
    <w:p w14:paraId="163A9B87" w14:textId="64D73585" w:rsidR="003D21FF" w:rsidRDefault="003D21FF">
      <w:pPr>
        <w:pStyle w:val="CommentText"/>
      </w:pPr>
      <w:r>
        <w:rPr>
          <w:rStyle w:val="CommentReference"/>
        </w:rPr>
        <w:annotationRef/>
      </w:r>
      <w:r>
        <w:t>Interesting that you expect young people from the Mainland to be less face-oriented than those from Hong Kong.  People usually predict the reverse, with Hong Kong between the US and the Mainland on most dimensions.</w:t>
      </w:r>
    </w:p>
  </w:comment>
  <w:comment w:id="3" w:author="Dov Cohen" w:date="2017-01-25T15:52:00Z" w:initials="DC">
    <w:p w14:paraId="2F2D094E" w14:textId="195432D4" w:rsidR="003D21FF" w:rsidRDefault="003D21FF">
      <w:pPr>
        <w:pStyle w:val="CommentText"/>
      </w:pPr>
      <w:r>
        <w:rPr>
          <w:rStyle w:val="CommentReference"/>
        </w:rPr>
        <w:annotationRef/>
      </w:r>
      <w:r>
        <w:t>Good question.  In some ways, it’s surprising that people pay any attention to peers they may never see again…</w:t>
      </w:r>
    </w:p>
  </w:comment>
  <w:comment w:id="4" w:author="Dov Cohen" w:date="2017-01-25T15:53:00Z" w:initials="DC">
    <w:p w14:paraId="4E2EA530" w14:textId="1AF9A8D7" w:rsidR="003D21FF" w:rsidRDefault="003D21FF">
      <w:pPr>
        <w:pStyle w:val="CommentText"/>
      </w:pPr>
      <w:r>
        <w:rPr>
          <w:rStyle w:val="CommentReference"/>
        </w:rPr>
        <w:annotationRef/>
      </w:r>
      <w:r>
        <w:t>Interesting.  Why do you expect experts to be more influential than close friends?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39A650" w15:done="0"/>
  <w15:commentEx w15:paraId="51064974" w15:done="0"/>
  <w15:commentEx w15:paraId="163A9B87" w15:done="0"/>
  <w15:commentEx w15:paraId="2F2D094E" w15:done="0"/>
  <w15:commentEx w15:paraId="4E2EA53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40752" w14:textId="77777777" w:rsidR="003178FD" w:rsidRDefault="003178FD" w:rsidP="00A3732A">
      <w:r>
        <w:separator/>
      </w:r>
    </w:p>
  </w:endnote>
  <w:endnote w:type="continuationSeparator" w:id="0">
    <w:p w14:paraId="04326FDA" w14:textId="77777777" w:rsidR="003178FD" w:rsidRDefault="003178FD" w:rsidP="00A3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42B69" w14:textId="77777777" w:rsidR="003178FD" w:rsidRDefault="003178FD" w:rsidP="00A3732A">
      <w:r>
        <w:separator/>
      </w:r>
    </w:p>
  </w:footnote>
  <w:footnote w:type="continuationSeparator" w:id="0">
    <w:p w14:paraId="54398BD7" w14:textId="77777777" w:rsidR="003178FD" w:rsidRDefault="003178FD" w:rsidP="00A373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1BF5A" w14:textId="1E81F9AE" w:rsidR="005E114C" w:rsidRPr="001C47FB" w:rsidRDefault="005E114C">
    <w:pPr>
      <w:pStyle w:val="Header"/>
      <w:rPr>
        <w:sz w:val="20"/>
        <w:szCs w:val="20"/>
      </w:rPr>
    </w:pPr>
    <w:r w:rsidRPr="001C47FB">
      <w:rPr>
        <w:sz w:val="20"/>
        <w:szCs w:val="20"/>
      </w:rPr>
      <w:t>Luyao Zhang</w:t>
    </w:r>
  </w:p>
  <w:p w14:paraId="51B54498" w14:textId="321566E4" w:rsidR="0059309C" w:rsidRPr="001C47FB" w:rsidRDefault="0059309C">
    <w:pPr>
      <w:pStyle w:val="Header"/>
      <w:rPr>
        <w:sz w:val="20"/>
        <w:szCs w:val="20"/>
      </w:rPr>
    </w:pPr>
    <w:r w:rsidRPr="001C47FB">
      <w:rPr>
        <w:sz w:val="20"/>
        <w:szCs w:val="20"/>
      </w:rPr>
      <w:t>Jan 23 2017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v Cohen">
    <w15:presenceInfo w15:providerId="Windows Live" w15:userId="8d561850d8238ec3"/>
  </w15:person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33"/>
    <w:rsid w:val="0000089B"/>
    <w:rsid w:val="00000FEB"/>
    <w:rsid w:val="00001A52"/>
    <w:rsid w:val="00002762"/>
    <w:rsid w:val="00004FC9"/>
    <w:rsid w:val="00005708"/>
    <w:rsid w:val="00006056"/>
    <w:rsid w:val="00006482"/>
    <w:rsid w:val="00007698"/>
    <w:rsid w:val="000076C4"/>
    <w:rsid w:val="000125C1"/>
    <w:rsid w:val="000126EA"/>
    <w:rsid w:val="000132D6"/>
    <w:rsid w:val="00021442"/>
    <w:rsid w:val="0002268C"/>
    <w:rsid w:val="00022F4E"/>
    <w:rsid w:val="00023F12"/>
    <w:rsid w:val="00025E26"/>
    <w:rsid w:val="00031C6C"/>
    <w:rsid w:val="00037365"/>
    <w:rsid w:val="00042483"/>
    <w:rsid w:val="0004254D"/>
    <w:rsid w:val="00045AF4"/>
    <w:rsid w:val="00050967"/>
    <w:rsid w:val="000528E3"/>
    <w:rsid w:val="00055292"/>
    <w:rsid w:val="0005667C"/>
    <w:rsid w:val="00060DB9"/>
    <w:rsid w:val="00061D4A"/>
    <w:rsid w:val="00062DA7"/>
    <w:rsid w:val="00063E2E"/>
    <w:rsid w:val="0006594F"/>
    <w:rsid w:val="00071D18"/>
    <w:rsid w:val="0008094B"/>
    <w:rsid w:val="000840B0"/>
    <w:rsid w:val="00086C3A"/>
    <w:rsid w:val="000910DF"/>
    <w:rsid w:val="000A1560"/>
    <w:rsid w:val="000A7761"/>
    <w:rsid w:val="000B3651"/>
    <w:rsid w:val="000B37D2"/>
    <w:rsid w:val="000B405D"/>
    <w:rsid w:val="000B5276"/>
    <w:rsid w:val="000B648F"/>
    <w:rsid w:val="000B6996"/>
    <w:rsid w:val="000B7483"/>
    <w:rsid w:val="000B79A1"/>
    <w:rsid w:val="000C1F00"/>
    <w:rsid w:val="000C5DFE"/>
    <w:rsid w:val="000C7C2A"/>
    <w:rsid w:val="000E1D6C"/>
    <w:rsid w:val="000F04FE"/>
    <w:rsid w:val="000F2393"/>
    <w:rsid w:val="000F2CD8"/>
    <w:rsid w:val="000F7198"/>
    <w:rsid w:val="00105BDA"/>
    <w:rsid w:val="00112BB7"/>
    <w:rsid w:val="001148A3"/>
    <w:rsid w:val="00116AFC"/>
    <w:rsid w:val="001201D2"/>
    <w:rsid w:val="001234F7"/>
    <w:rsid w:val="00123825"/>
    <w:rsid w:val="001350FE"/>
    <w:rsid w:val="00142AA1"/>
    <w:rsid w:val="00143224"/>
    <w:rsid w:val="0014785D"/>
    <w:rsid w:val="00150C8E"/>
    <w:rsid w:val="00151F96"/>
    <w:rsid w:val="001528B4"/>
    <w:rsid w:val="00154454"/>
    <w:rsid w:val="001570C1"/>
    <w:rsid w:val="00160D65"/>
    <w:rsid w:val="00161980"/>
    <w:rsid w:val="0016377F"/>
    <w:rsid w:val="001657F6"/>
    <w:rsid w:val="00170666"/>
    <w:rsid w:val="00172892"/>
    <w:rsid w:val="001757C7"/>
    <w:rsid w:val="00182EC6"/>
    <w:rsid w:val="00182EE8"/>
    <w:rsid w:val="00184279"/>
    <w:rsid w:val="001842FF"/>
    <w:rsid w:val="001918DF"/>
    <w:rsid w:val="00191D82"/>
    <w:rsid w:val="001954E6"/>
    <w:rsid w:val="001A0F29"/>
    <w:rsid w:val="001A2F80"/>
    <w:rsid w:val="001B1DBA"/>
    <w:rsid w:val="001B4AB0"/>
    <w:rsid w:val="001C164E"/>
    <w:rsid w:val="001C1DD9"/>
    <w:rsid w:val="001C2109"/>
    <w:rsid w:val="001C47FB"/>
    <w:rsid w:val="001C592D"/>
    <w:rsid w:val="001D1B67"/>
    <w:rsid w:val="001D45B4"/>
    <w:rsid w:val="001E00D2"/>
    <w:rsid w:val="001F1F9B"/>
    <w:rsid w:val="001F5FD2"/>
    <w:rsid w:val="001F6B9E"/>
    <w:rsid w:val="00201178"/>
    <w:rsid w:val="0020142A"/>
    <w:rsid w:val="002043AC"/>
    <w:rsid w:val="002102FC"/>
    <w:rsid w:val="00211493"/>
    <w:rsid w:val="002151FF"/>
    <w:rsid w:val="0021538B"/>
    <w:rsid w:val="00221398"/>
    <w:rsid w:val="00222DD2"/>
    <w:rsid w:val="002254CD"/>
    <w:rsid w:val="00225520"/>
    <w:rsid w:val="002273BA"/>
    <w:rsid w:val="002320BF"/>
    <w:rsid w:val="00232BB7"/>
    <w:rsid w:val="0024302E"/>
    <w:rsid w:val="00243309"/>
    <w:rsid w:val="0024688C"/>
    <w:rsid w:val="00251944"/>
    <w:rsid w:val="0025498A"/>
    <w:rsid w:val="00254CB1"/>
    <w:rsid w:val="00256EDE"/>
    <w:rsid w:val="00262A77"/>
    <w:rsid w:val="00265B7E"/>
    <w:rsid w:val="002663AC"/>
    <w:rsid w:val="0027164C"/>
    <w:rsid w:val="00276160"/>
    <w:rsid w:val="00277DC8"/>
    <w:rsid w:val="00280399"/>
    <w:rsid w:val="00286F54"/>
    <w:rsid w:val="00287034"/>
    <w:rsid w:val="00290A77"/>
    <w:rsid w:val="00297EB5"/>
    <w:rsid w:val="002A4356"/>
    <w:rsid w:val="002A7F5A"/>
    <w:rsid w:val="002A7F8E"/>
    <w:rsid w:val="002B360A"/>
    <w:rsid w:val="002B6900"/>
    <w:rsid w:val="002C1070"/>
    <w:rsid w:val="002C4762"/>
    <w:rsid w:val="002C5439"/>
    <w:rsid w:val="002C573B"/>
    <w:rsid w:val="002C6C1E"/>
    <w:rsid w:val="002D1BBA"/>
    <w:rsid w:val="002D275F"/>
    <w:rsid w:val="002D685F"/>
    <w:rsid w:val="002F2BE6"/>
    <w:rsid w:val="0030522B"/>
    <w:rsid w:val="00307044"/>
    <w:rsid w:val="00311191"/>
    <w:rsid w:val="003156DF"/>
    <w:rsid w:val="003178FD"/>
    <w:rsid w:val="0032497E"/>
    <w:rsid w:val="00324B7A"/>
    <w:rsid w:val="003323D4"/>
    <w:rsid w:val="00333E26"/>
    <w:rsid w:val="00335775"/>
    <w:rsid w:val="00335B6A"/>
    <w:rsid w:val="00336531"/>
    <w:rsid w:val="00342462"/>
    <w:rsid w:val="003430A4"/>
    <w:rsid w:val="003520E6"/>
    <w:rsid w:val="003557E3"/>
    <w:rsid w:val="0035735F"/>
    <w:rsid w:val="00357D03"/>
    <w:rsid w:val="003612DB"/>
    <w:rsid w:val="00366825"/>
    <w:rsid w:val="00376BA0"/>
    <w:rsid w:val="00382A5C"/>
    <w:rsid w:val="00382C5D"/>
    <w:rsid w:val="0038762B"/>
    <w:rsid w:val="003914EE"/>
    <w:rsid w:val="003918D0"/>
    <w:rsid w:val="00392F43"/>
    <w:rsid w:val="00396C8F"/>
    <w:rsid w:val="00397BB1"/>
    <w:rsid w:val="003A218F"/>
    <w:rsid w:val="003B0DE2"/>
    <w:rsid w:val="003B1CB6"/>
    <w:rsid w:val="003B2545"/>
    <w:rsid w:val="003B2D76"/>
    <w:rsid w:val="003B5A09"/>
    <w:rsid w:val="003B5C8D"/>
    <w:rsid w:val="003B5F98"/>
    <w:rsid w:val="003C40FD"/>
    <w:rsid w:val="003D21FF"/>
    <w:rsid w:val="003D4E93"/>
    <w:rsid w:val="003D6406"/>
    <w:rsid w:val="003D6739"/>
    <w:rsid w:val="003D7272"/>
    <w:rsid w:val="003D7C94"/>
    <w:rsid w:val="003E2CAD"/>
    <w:rsid w:val="003E3488"/>
    <w:rsid w:val="003E36DF"/>
    <w:rsid w:val="003F781F"/>
    <w:rsid w:val="00401C7A"/>
    <w:rsid w:val="00414E26"/>
    <w:rsid w:val="004210F8"/>
    <w:rsid w:val="0042464A"/>
    <w:rsid w:val="00430DD3"/>
    <w:rsid w:val="00447A8F"/>
    <w:rsid w:val="004506C7"/>
    <w:rsid w:val="004517BC"/>
    <w:rsid w:val="0045304E"/>
    <w:rsid w:val="0045483E"/>
    <w:rsid w:val="00454EFE"/>
    <w:rsid w:val="00454F94"/>
    <w:rsid w:val="0045797D"/>
    <w:rsid w:val="004617D3"/>
    <w:rsid w:val="00464B43"/>
    <w:rsid w:val="00464BAA"/>
    <w:rsid w:val="004732E0"/>
    <w:rsid w:val="004773D2"/>
    <w:rsid w:val="00477F57"/>
    <w:rsid w:val="00484530"/>
    <w:rsid w:val="00490057"/>
    <w:rsid w:val="00491C47"/>
    <w:rsid w:val="004953DA"/>
    <w:rsid w:val="00496816"/>
    <w:rsid w:val="004A31A5"/>
    <w:rsid w:val="004A3A24"/>
    <w:rsid w:val="004A41CF"/>
    <w:rsid w:val="004A7480"/>
    <w:rsid w:val="004B007F"/>
    <w:rsid w:val="004B2160"/>
    <w:rsid w:val="004B443B"/>
    <w:rsid w:val="004B51ED"/>
    <w:rsid w:val="004B639B"/>
    <w:rsid w:val="004B66D9"/>
    <w:rsid w:val="004B713C"/>
    <w:rsid w:val="004B7DAA"/>
    <w:rsid w:val="004C2734"/>
    <w:rsid w:val="004C2CFD"/>
    <w:rsid w:val="004C3DCB"/>
    <w:rsid w:val="004C4B7F"/>
    <w:rsid w:val="004C5F9B"/>
    <w:rsid w:val="004C6989"/>
    <w:rsid w:val="004D5DF0"/>
    <w:rsid w:val="004D5E37"/>
    <w:rsid w:val="004E551A"/>
    <w:rsid w:val="004F04AB"/>
    <w:rsid w:val="004F22A4"/>
    <w:rsid w:val="004F22DC"/>
    <w:rsid w:val="004F3486"/>
    <w:rsid w:val="004F7D17"/>
    <w:rsid w:val="0050427C"/>
    <w:rsid w:val="0050491F"/>
    <w:rsid w:val="00506158"/>
    <w:rsid w:val="005115C7"/>
    <w:rsid w:val="00524E2B"/>
    <w:rsid w:val="00525008"/>
    <w:rsid w:val="00531894"/>
    <w:rsid w:val="005409CB"/>
    <w:rsid w:val="00542575"/>
    <w:rsid w:val="00542A42"/>
    <w:rsid w:val="00544993"/>
    <w:rsid w:val="0054548C"/>
    <w:rsid w:val="00557D59"/>
    <w:rsid w:val="00560E65"/>
    <w:rsid w:val="005624D5"/>
    <w:rsid w:val="005640DE"/>
    <w:rsid w:val="00564920"/>
    <w:rsid w:val="005669F6"/>
    <w:rsid w:val="005726E5"/>
    <w:rsid w:val="00573728"/>
    <w:rsid w:val="00575325"/>
    <w:rsid w:val="005806C3"/>
    <w:rsid w:val="00582B2D"/>
    <w:rsid w:val="00584581"/>
    <w:rsid w:val="0059309C"/>
    <w:rsid w:val="0059482A"/>
    <w:rsid w:val="00596875"/>
    <w:rsid w:val="005A0BDB"/>
    <w:rsid w:val="005B007E"/>
    <w:rsid w:val="005B08DC"/>
    <w:rsid w:val="005B2B87"/>
    <w:rsid w:val="005B5216"/>
    <w:rsid w:val="005C3A33"/>
    <w:rsid w:val="005C4510"/>
    <w:rsid w:val="005D32CF"/>
    <w:rsid w:val="005D4B11"/>
    <w:rsid w:val="005D6336"/>
    <w:rsid w:val="005E02B2"/>
    <w:rsid w:val="005E114C"/>
    <w:rsid w:val="005E1E21"/>
    <w:rsid w:val="005E7544"/>
    <w:rsid w:val="005F0206"/>
    <w:rsid w:val="005F0FAF"/>
    <w:rsid w:val="005F53C5"/>
    <w:rsid w:val="00600CBB"/>
    <w:rsid w:val="00600D4B"/>
    <w:rsid w:val="006058ED"/>
    <w:rsid w:val="00605E18"/>
    <w:rsid w:val="006064A5"/>
    <w:rsid w:val="00607CF2"/>
    <w:rsid w:val="006102DE"/>
    <w:rsid w:val="00615183"/>
    <w:rsid w:val="00616898"/>
    <w:rsid w:val="00623636"/>
    <w:rsid w:val="006308A4"/>
    <w:rsid w:val="00630F17"/>
    <w:rsid w:val="0063563A"/>
    <w:rsid w:val="00635F32"/>
    <w:rsid w:val="006366E9"/>
    <w:rsid w:val="00636ECF"/>
    <w:rsid w:val="0064665D"/>
    <w:rsid w:val="0064722D"/>
    <w:rsid w:val="0064760E"/>
    <w:rsid w:val="00647807"/>
    <w:rsid w:val="00653C61"/>
    <w:rsid w:val="00660562"/>
    <w:rsid w:val="00662E73"/>
    <w:rsid w:val="006647CD"/>
    <w:rsid w:val="00665BA6"/>
    <w:rsid w:val="00667123"/>
    <w:rsid w:val="00670E8A"/>
    <w:rsid w:val="0067605A"/>
    <w:rsid w:val="00676C49"/>
    <w:rsid w:val="00677E0A"/>
    <w:rsid w:val="00682A14"/>
    <w:rsid w:val="00685066"/>
    <w:rsid w:val="00685558"/>
    <w:rsid w:val="006864FD"/>
    <w:rsid w:val="00693297"/>
    <w:rsid w:val="0069456D"/>
    <w:rsid w:val="00697205"/>
    <w:rsid w:val="006A4EA7"/>
    <w:rsid w:val="006A61C7"/>
    <w:rsid w:val="006A6C2E"/>
    <w:rsid w:val="006A72B7"/>
    <w:rsid w:val="006A7ADE"/>
    <w:rsid w:val="006B1E42"/>
    <w:rsid w:val="006B1EC7"/>
    <w:rsid w:val="006B4642"/>
    <w:rsid w:val="006C39D7"/>
    <w:rsid w:val="006D1772"/>
    <w:rsid w:val="006D1A1A"/>
    <w:rsid w:val="006D2E12"/>
    <w:rsid w:val="006D31AC"/>
    <w:rsid w:val="006D34D6"/>
    <w:rsid w:val="006D3E98"/>
    <w:rsid w:val="006E2819"/>
    <w:rsid w:val="006F10C9"/>
    <w:rsid w:val="006F6642"/>
    <w:rsid w:val="00700227"/>
    <w:rsid w:val="00702AB8"/>
    <w:rsid w:val="00711F61"/>
    <w:rsid w:val="00712F9F"/>
    <w:rsid w:val="00713D3C"/>
    <w:rsid w:val="00714343"/>
    <w:rsid w:val="00720C1D"/>
    <w:rsid w:val="007225AD"/>
    <w:rsid w:val="0072713B"/>
    <w:rsid w:val="00732EBD"/>
    <w:rsid w:val="0074111F"/>
    <w:rsid w:val="00741250"/>
    <w:rsid w:val="00747BC4"/>
    <w:rsid w:val="007501F9"/>
    <w:rsid w:val="00750969"/>
    <w:rsid w:val="00750A7E"/>
    <w:rsid w:val="00751D3E"/>
    <w:rsid w:val="0075274C"/>
    <w:rsid w:val="00754B22"/>
    <w:rsid w:val="00754C68"/>
    <w:rsid w:val="0076269E"/>
    <w:rsid w:val="00772CD0"/>
    <w:rsid w:val="00782352"/>
    <w:rsid w:val="00792006"/>
    <w:rsid w:val="007968BA"/>
    <w:rsid w:val="007A0A4C"/>
    <w:rsid w:val="007A427A"/>
    <w:rsid w:val="007A5F8E"/>
    <w:rsid w:val="007B087B"/>
    <w:rsid w:val="007B21DE"/>
    <w:rsid w:val="007B2A0B"/>
    <w:rsid w:val="007C25AC"/>
    <w:rsid w:val="007C2993"/>
    <w:rsid w:val="007C3CC3"/>
    <w:rsid w:val="007C46C9"/>
    <w:rsid w:val="007C4CCA"/>
    <w:rsid w:val="007C5163"/>
    <w:rsid w:val="007D2EFA"/>
    <w:rsid w:val="007D3070"/>
    <w:rsid w:val="007D753F"/>
    <w:rsid w:val="007E082E"/>
    <w:rsid w:val="007E125B"/>
    <w:rsid w:val="007E4A24"/>
    <w:rsid w:val="007F1E69"/>
    <w:rsid w:val="007F4E82"/>
    <w:rsid w:val="007F6B08"/>
    <w:rsid w:val="00801EA9"/>
    <w:rsid w:val="00804D9A"/>
    <w:rsid w:val="008068F7"/>
    <w:rsid w:val="00806AB2"/>
    <w:rsid w:val="0081033E"/>
    <w:rsid w:val="00811565"/>
    <w:rsid w:val="00815902"/>
    <w:rsid w:val="00816568"/>
    <w:rsid w:val="008167DD"/>
    <w:rsid w:val="008238A0"/>
    <w:rsid w:val="008250C5"/>
    <w:rsid w:val="0082593F"/>
    <w:rsid w:val="008312D2"/>
    <w:rsid w:val="00834693"/>
    <w:rsid w:val="0083598E"/>
    <w:rsid w:val="00836136"/>
    <w:rsid w:val="00837963"/>
    <w:rsid w:val="008404C3"/>
    <w:rsid w:val="00842B1B"/>
    <w:rsid w:val="008433CC"/>
    <w:rsid w:val="008503C5"/>
    <w:rsid w:val="008539A0"/>
    <w:rsid w:val="00857D15"/>
    <w:rsid w:val="00860D7E"/>
    <w:rsid w:val="008659B9"/>
    <w:rsid w:val="00865A8C"/>
    <w:rsid w:val="00867D9C"/>
    <w:rsid w:val="00881526"/>
    <w:rsid w:val="00887BE3"/>
    <w:rsid w:val="00894AE1"/>
    <w:rsid w:val="00895EE8"/>
    <w:rsid w:val="008977C1"/>
    <w:rsid w:val="008A6785"/>
    <w:rsid w:val="008A67D2"/>
    <w:rsid w:val="008B08DE"/>
    <w:rsid w:val="008C0EC4"/>
    <w:rsid w:val="008C21CB"/>
    <w:rsid w:val="008C2236"/>
    <w:rsid w:val="008C338F"/>
    <w:rsid w:val="008C6FDB"/>
    <w:rsid w:val="008D28B8"/>
    <w:rsid w:val="008D465C"/>
    <w:rsid w:val="008E057A"/>
    <w:rsid w:val="008E239C"/>
    <w:rsid w:val="008E4C6B"/>
    <w:rsid w:val="008E5E98"/>
    <w:rsid w:val="008F39C9"/>
    <w:rsid w:val="008F4272"/>
    <w:rsid w:val="008F66DC"/>
    <w:rsid w:val="009008D6"/>
    <w:rsid w:val="00901661"/>
    <w:rsid w:val="00911348"/>
    <w:rsid w:val="00912292"/>
    <w:rsid w:val="0091550C"/>
    <w:rsid w:val="00926FF9"/>
    <w:rsid w:val="00932114"/>
    <w:rsid w:val="0093314A"/>
    <w:rsid w:val="00933AAB"/>
    <w:rsid w:val="00934088"/>
    <w:rsid w:val="009349C4"/>
    <w:rsid w:val="00935671"/>
    <w:rsid w:val="00937D88"/>
    <w:rsid w:val="00942A74"/>
    <w:rsid w:val="009442A0"/>
    <w:rsid w:val="009508FB"/>
    <w:rsid w:val="00957C4C"/>
    <w:rsid w:val="00962EDD"/>
    <w:rsid w:val="00964522"/>
    <w:rsid w:val="0096725A"/>
    <w:rsid w:val="009723BC"/>
    <w:rsid w:val="009731F3"/>
    <w:rsid w:val="0099020C"/>
    <w:rsid w:val="009949A0"/>
    <w:rsid w:val="00995A09"/>
    <w:rsid w:val="009972A6"/>
    <w:rsid w:val="009A04F5"/>
    <w:rsid w:val="009A0705"/>
    <w:rsid w:val="009A4FE5"/>
    <w:rsid w:val="009B0BF8"/>
    <w:rsid w:val="009B311F"/>
    <w:rsid w:val="009B4AD9"/>
    <w:rsid w:val="009B7AFF"/>
    <w:rsid w:val="009C0323"/>
    <w:rsid w:val="009C3EEC"/>
    <w:rsid w:val="009C5FDD"/>
    <w:rsid w:val="009C6629"/>
    <w:rsid w:val="009C7B16"/>
    <w:rsid w:val="009D1A85"/>
    <w:rsid w:val="009D2A96"/>
    <w:rsid w:val="009D6110"/>
    <w:rsid w:val="009E2106"/>
    <w:rsid w:val="009E476B"/>
    <w:rsid w:val="009E6D40"/>
    <w:rsid w:val="009F2150"/>
    <w:rsid w:val="009F3437"/>
    <w:rsid w:val="009F6B65"/>
    <w:rsid w:val="00A01B1E"/>
    <w:rsid w:val="00A0647F"/>
    <w:rsid w:val="00A07300"/>
    <w:rsid w:val="00A0739F"/>
    <w:rsid w:val="00A07C9B"/>
    <w:rsid w:val="00A10271"/>
    <w:rsid w:val="00A133CD"/>
    <w:rsid w:val="00A156DD"/>
    <w:rsid w:val="00A1767E"/>
    <w:rsid w:val="00A268E8"/>
    <w:rsid w:val="00A302E6"/>
    <w:rsid w:val="00A32AFC"/>
    <w:rsid w:val="00A33205"/>
    <w:rsid w:val="00A36549"/>
    <w:rsid w:val="00A3732A"/>
    <w:rsid w:val="00A376E0"/>
    <w:rsid w:val="00A411C4"/>
    <w:rsid w:val="00A4196A"/>
    <w:rsid w:val="00A42F65"/>
    <w:rsid w:val="00A44055"/>
    <w:rsid w:val="00A44086"/>
    <w:rsid w:val="00A468E8"/>
    <w:rsid w:val="00A46E04"/>
    <w:rsid w:val="00A470F9"/>
    <w:rsid w:val="00A5111E"/>
    <w:rsid w:val="00A51F04"/>
    <w:rsid w:val="00A52439"/>
    <w:rsid w:val="00A65198"/>
    <w:rsid w:val="00A7660F"/>
    <w:rsid w:val="00A77F83"/>
    <w:rsid w:val="00A80B26"/>
    <w:rsid w:val="00A8131A"/>
    <w:rsid w:val="00A81D02"/>
    <w:rsid w:val="00A82506"/>
    <w:rsid w:val="00A840CA"/>
    <w:rsid w:val="00A840CD"/>
    <w:rsid w:val="00A94370"/>
    <w:rsid w:val="00AB3C77"/>
    <w:rsid w:val="00AB456F"/>
    <w:rsid w:val="00AB6688"/>
    <w:rsid w:val="00AB6D7D"/>
    <w:rsid w:val="00AB74FD"/>
    <w:rsid w:val="00AB7E37"/>
    <w:rsid w:val="00AC12E4"/>
    <w:rsid w:val="00AC1C6F"/>
    <w:rsid w:val="00AC2DC6"/>
    <w:rsid w:val="00AC2F86"/>
    <w:rsid w:val="00AC5FEB"/>
    <w:rsid w:val="00AC6ED6"/>
    <w:rsid w:val="00AE2E8E"/>
    <w:rsid w:val="00AE5F19"/>
    <w:rsid w:val="00AF0127"/>
    <w:rsid w:val="00AF1A3C"/>
    <w:rsid w:val="00AF5BF7"/>
    <w:rsid w:val="00AF69FC"/>
    <w:rsid w:val="00AF7F34"/>
    <w:rsid w:val="00B00F5E"/>
    <w:rsid w:val="00B01BF0"/>
    <w:rsid w:val="00B042C3"/>
    <w:rsid w:val="00B04377"/>
    <w:rsid w:val="00B044AB"/>
    <w:rsid w:val="00B0526B"/>
    <w:rsid w:val="00B05874"/>
    <w:rsid w:val="00B11976"/>
    <w:rsid w:val="00B14363"/>
    <w:rsid w:val="00B1515E"/>
    <w:rsid w:val="00B15BD4"/>
    <w:rsid w:val="00B162F4"/>
    <w:rsid w:val="00B1791B"/>
    <w:rsid w:val="00B27AFC"/>
    <w:rsid w:val="00B3013E"/>
    <w:rsid w:val="00B338A4"/>
    <w:rsid w:val="00B34F72"/>
    <w:rsid w:val="00B45C39"/>
    <w:rsid w:val="00B50ABE"/>
    <w:rsid w:val="00B52B29"/>
    <w:rsid w:val="00B56BFB"/>
    <w:rsid w:val="00B70FC8"/>
    <w:rsid w:val="00B711B4"/>
    <w:rsid w:val="00B73B24"/>
    <w:rsid w:val="00B85AAF"/>
    <w:rsid w:val="00B93E2E"/>
    <w:rsid w:val="00BA26A6"/>
    <w:rsid w:val="00BA53C7"/>
    <w:rsid w:val="00BA6FD1"/>
    <w:rsid w:val="00BA7883"/>
    <w:rsid w:val="00BB2DE6"/>
    <w:rsid w:val="00BB3876"/>
    <w:rsid w:val="00BB4D7D"/>
    <w:rsid w:val="00BC019F"/>
    <w:rsid w:val="00BC0AFB"/>
    <w:rsid w:val="00BD147D"/>
    <w:rsid w:val="00BD1828"/>
    <w:rsid w:val="00BD3462"/>
    <w:rsid w:val="00BD4538"/>
    <w:rsid w:val="00BD46F8"/>
    <w:rsid w:val="00BD770F"/>
    <w:rsid w:val="00BD7957"/>
    <w:rsid w:val="00BE7F67"/>
    <w:rsid w:val="00BF2238"/>
    <w:rsid w:val="00BF4BA3"/>
    <w:rsid w:val="00BF6E51"/>
    <w:rsid w:val="00BF7FC5"/>
    <w:rsid w:val="00C00887"/>
    <w:rsid w:val="00C0329C"/>
    <w:rsid w:val="00C0381E"/>
    <w:rsid w:val="00C06F87"/>
    <w:rsid w:val="00C10B2D"/>
    <w:rsid w:val="00C121F3"/>
    <w:rsid w:val="00C32AD5"/>
    <w:rsid w:val="00C33A03"/>
    <w:rsid w:val="00C33F0A"/>
    <w:rsid w:val="00C35C86"/>
    <w:rsid w:val="00C37FF7"/>
    <w:rsid w:val="00C43940"/>
    <w:rsid w:val="00C45057"/>
    <w:rsid w:val="00C457EC"/>
    <w:rsid w:val="00C47B07"/>
    <w:rsid w:val="00C614A5"/>
    <w:rsid w:val="00C615A1"/>
    <w:rsid w:val="00C6289A"/>
    <w:rsid w:val="00C62B0C"/>
    <w:rsid w:val="00C634AE"/>
    <w:rsid w:val="00C75BED"/>
    <w:rsid w:val="00C80E0F"/>
    <w:rsid w:val="00C824FF"/>
    <w:rsid w:val="00C85818"/>
    <w:rsid w:val="00C92A4A"/>
    <w:rsid w:val="00C933F1"/>
    <w:rsid w:val="00C959AA"/>
    <w:rsid w:val="00CA05D1"/>
    <w:rsid w:val="00CA561A"/>
    <w:rsid w:val="00CA78B3"/>
    <w:rsid w:val="00CA7986"/>
    <w:rsid w:val="00CA7D4C"/>
    <w:rsid w:val="00CB2BAB"/>
    <w:rsid w:val="00CB3D37"/>
    <w:rsid w:val="00CC0CDB"/>
    <w:rsid w:val="00CC51BD"/>
    <w:rsid w:val="00CC59B4"/>
    <w:rsid w:val="00CD1859"/>
    <w:rsid w:val="00CD3F2D"/>
    <w:rsid w:val="00CD76EB"/>
    <w:rsid w:val="00CE7972"/>
    <w:rsid w:val="00CF088D"/>
    <w:rsid w:val="00CF1BC5"/>
    <w:rsid w:val="00CF6912"/>
    <w:rsid w:val="00D0127E"/>
    <w:rsid w:val="00D03318"/>
    <w:rsid w:val="00D113D4"/>
    <w:rsid w:val="00D12FE3"/>
    <w:rsid w:val="00D13C4A"/>
    <w:rsid w:val="00D13F48"/>
    <w:rsid w:val="00D15FB7"/>
    <w:rsid w:val="00D26EFD"/>
    <w:rsid w:val="00D27664"/>
    <w:rsid w:val="00D277DC"/>
    <w:rsid w:val="00D32BED"/>
    <w:rsid w:val="00D36B07"/>
    <w:rsid w:val="00D36C76"/>
    <w:rsid w:val="00D40719"/>
    <w:rsid w:val="00D41DB3"/>
    <w:rsid w:val="00D4467F"/>
    <w:rsid w:val="00D4588E"/>
    <w:rsid w:val="00D5200B"/>
    <w:rsid w:val="00D52D9D"/>
    <w:rsid w:val="00D636F4"/>
    <w:rsid w:val="00D648BD"/>
    <w:rsid w:val="00D66718"/>
    <w:rsid w:val="00D71E84"/>
    <w:rsid w:val="00D7223A"/>
    <w:rsid w:val="00D75B36"/>
    <w:rsid w:val="00D76F0C"/>
    <w:rsid w:val="00D81C44"/>
    <w:rsid w:val="00D844A1"/>
    <w:rsid w:val="00D9070B"/>
    <w:rsid w:val="00D94519"/>
    <w:rsid w:val="00D96E4C"/>
    <w:rsid w:val="00DA0361"/>
    <w:rsid w:val="00DA42AF"/>
    <w:rsid w:val="00DB0D6E"/>
    <w:rsid w:val="00DB2794"/>
    <w:rsid w:val="00DC0442"/>
    <w:rsid w:val="00DC1B56"/>
    <w:rsid w:val="00DC39D4"/>
    <w:rsid w:val="00DC3C91"/>
    <w:rsid w:val="00DC4FAC"/>
    <w:rsid w:val="00DC73D1"/>
    <w:rsid w:val="00DC7796"/>
    <w:rsid w:val="00DD08A5"/>
    <w:rsid w:val="00DD1209"/>
    <w:rsid w:val="00DD2F34"/>
    <w:rsid w:val="00DD5D80"/>
    <w:rsid w:val="00DD7553"/>
    <w:rsid w:val="00DE1190"/>
    <w:rsid w:val="00DE34A2"/>
    <w:rsid w:val="00DE5BBC"/>
    <w:rsid w:val="00DF293A"/>
    <w:rsid w:val="00DF2D42"/>
    <w:rsid w:val="00DF50E3"/>
    <w:rsid w:val="00E016BA"/>
    <w:rsid w:val="00E022E1"/>
    <w:rsid w:val="00E0524D"/>
    <w:rsid w:val="00E132E9"/>
    <w:rsid w:val="00E1435C"/>
    <w:rsid w:val="00E14AA6"/>
    <w:rsid w:val="00E15D79"/>
    <w:rsid w:val="00E162C5"/>
    <w:rsid w:val="00E166A4"/>
    <w:rsid w:val="00E1736E"/>
    <w:rsid w:val="00E2170C"/>
    <w:rsid w:val="00E22924"/>
    <w:rsid w:val="00E248B6"/>
    <w:rsid w:val="00E25793"/>
    <w:rsid w:val="00E30625"/>
    <w:rsid w:val="00E33A4F"/>
    <w:rsid w:val="00E45C48"/>
    <w:rsid w:val="00E45E34"/>
    <w:rsid w:val="00E462D5"/>
    <w:rsid w:val="00E46B4A"/>
    <w:rsid w:val="00E50925"/>
    <w:rsid w:val="00E54F01"/>
    <w:rsid w:val="00E67169"/>
    <w:rsid w:val="00E6761C"/>
    <w:rsid w:val="00E7108F"/>
    <w:rsid w:val="00E72307"/>
    <w:rsid w:val="00E73E79"/>
    <w:rsid w:val="00E74E6F"/>
    <w:rsid w:val="00E75DE0"/>
    <w:rsid w:val="00E76251"/>
    <w:rsid w:val="00E77013"/>
    <w:rsid w:val="00E811D8"/>
    <w:rsid w:val="00E81EE2"/>
    <w:rsid w:val="00E85EA1"/>
    <w:rsid w:val="00E85F73"/>
    <w:rsid w:val="00E91676"/>
    <w:rsid w:val="00E9676A"/>
    <w:rsid w:val="00EA031F"/>
    <w:rsid w:val="00EA5787"/>
    <w:rsid w:val="00EA6231"/>
    <w:rsid w:val="00EB6611"/>
    <w:rsid w:val="00EC05D7"/>
    <w:rsid w:val="00EC1B57"/>
    <w:rsid w:val="00EC1E12"/>
    <w:rsid w:val="00EC50EA"/>
    <w:rsid w:val="00EC52C0"/>
    <w:rsid w:val="00EC5E2B"/>
    <w:rsid w:val="00EC6264"/>
    <w:rsid w:val="00EC68F8"/>
    <w:rsid w:val="00ED1296"/>
    <w:rsid w:val="00ED2D5A"/>
    <w:rsid w:val="00ED5D1D"/>
    <w:rsid w:val="00EF30FB"/>
    <w:rsid w:val="00EF516C"/>
    <w:rsid w:val="00F01E33"/>
    <w:rsid w:val="00F02271"/>
    <w:rsid w:val="00F050F0"/>
    <w:rsid w:val="00F07A07"/>
    <w:rsid w:val="00F115C3"/>
    <w:rsid w:val="00F156AE"/>
    <w:rsid w:val="00F21ACC"/>
    <w:rsid w:val="00F35E9E"/>
    <w:rsid w:val="00F36335"/>
    <w:rsid w:val="00F408EF"/>
    <w:rsid w:val="00F40A70"/>
    <w:rsid w:val="00F4150E"/>
    <w:rsid w:val="00F42DC3"/>
    <w:rsid w:val="00F44B7F"/>
    <w:rsid w:val="00F52864"/>
    <w:rsid w:val="00F52FB7"/>
    <w:rsid w:val="00F547E5"/>
    <w:rsid w:val="00F566EB"/>
    <w:rsid w:val="00F62D04"/>
    <w:rsid w:val="00F648CD"/>
    <w:rsid w:val="00F71B20"/>
    <w:rsid w:val="00F71DBD"/>
    <w:rsid w:val="00F722F7"/>
    <w:rsid w:val="00F742DC"/>
    <w:rsid w:val="00F80C24"/>
    <w:rsid w:val="00F83066"/>
    <w:rsid w:val="00F83189"/>
    <w:rsid w:val="00F847C7"/>
    <w:rsid w:val="00F92FD0"/>
    <w:rsid w:val="00FA35C1"/>
    <w:rsid w:val="00FA4E8F"/>
    <w:rsid w:val="00FB26B7"/>
    <w:rsid w:val="00FB74D2"/>
    <w:rsid w:val="00FC149E"/>
    <w:rsid w:val="00FC6817"/>
    <w:rsid w:val="00FD3CA3"/>
    <w:rsid w:val="00FE4570"/>
    <w:rsid w:val="00FE5C05"/>
    <w:rsid w:val="00FE68FB"/>
    <w:rsid w:val="00FE69E3"/>
    <w:rsid w:val="00FE722A"/>
    <w:rsid w:val="00FE77E2"/>
    <w:rsid w:val="00FE7CE8"/>
    <w:rsid w:val="00FF11ED"/>
    <w:rsid w:val="00FF13F6"/>
    <w:rsid w:val="00FF37BB"/>
    <w:rsid w:val="00FF5336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2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32A"/>
  </w:style>
  <w:style w:type="paragraph" w:styleId="Footer">
    <w:name w:val="footer"/>
    <w:basedOn w:val="Normal"/>
    <w:link w:val="FooterChar"/>
    <w:uiPriority w:val="99"/>
    <w:unhideWhenUsed/>
    <w:rsid w:val="00A37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32A"/>
  </w:style>
  <w:style w:type="character" w:styleId="CommentReference">
    <w:name w:val="annotation reference"/>
    <w:basedOn w:val="DefaultParagraphFont"/>
    <w:uiPriority w:val="99"/>
    <w:semiHidden/>
    <w:unhideWhenUsed/>
    <w:rsid w:val="003D2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1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1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</cp:revision>
  <dcterms:created xsi:type="dcterms:W3CDTF">2017-01-25T21:54:00Z</dcterms:created>
  <dcterms:modified xsi:type="dcterms:W3CDTF">2017-01-26T20:24:00Z</dcterms:modified>
</cp:coreProperties>
</file>