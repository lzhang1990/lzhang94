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28F3B" w14:textId="36946893" w:rsidR="004E307B" w:rsidRPr="00EB245D" w:rsidRDefault="0090055D">
      <w:pPr>
        <w:rPr>
          <w:b/>
        </w:rPr>
      </w:pPr>
      <w:r w:rsidRPr="00EB245D">
        <w:rPr>
          <w:b/>
        </w:rPr>
        <w:t>Method</w:t>
      </w:r>
    </w:p>
    <w:p w14:paraId="140510E7" w14:textId="77777777" w:rsidR="00BE2C2E" w:rsidRPr="00EB245D" w:rsidRDefault="00BE2C2E">
      <w:pPr>
        <w:rPr>
          <w:i/>
        </w:rPr>
      </w:pPr>
    </w:p>
    <w:p w14:paraId="5CE0C939" w14:textId="090A38B0" w:rsidR="0090055D" w:rsidRPr="00D62253" w:rsidRDefault="008F6CDB">
      <w:pPr>
        <w:rPr>
          <w:i/>
        </w:rPr>
      </w:pPr>
      <w:r w:rsidRPr="00D62253">
        <w:rPr>
          <w:i/>
        </w:rPr>
        <w:t>S</w:t>
      </w:r>
      <w:r w:rsidRPr="00D62253">
        <w:rPr>
          <w:rFonts w:hint="eastAsia"/>
          <w:i/>
        </w:rPr>
        <w:t>amples</w:t>
      </w:r>
    </w:p>
    <w:p w14:paraId="2166316E" w14:textId="77777777" w:rsidR="00BE2C2E" w:rsidRPr="00EB245D" w:rsidRDefault="00BE2C2E"/>
    <w:p w14:paraId="34E57882" w14:textId="7EFA5842" w:rsidR="001E527C" w:rsidRPr="00EB245D" w:rsidRDefault="00A27500" w:rsidP="005F4786">
      <w:pPr>
        <w:ind w:firstLine="360"/>
      </w:pPr>
      <w:r w:rsidRPr="00EB245D">
        <w:t xml:space="preserve">In the current </w:t>
      </w:r>
      <w:r w:rsidR="00677F01" w:rsidRPr="00EB245D">
        <w:t xml:space="preserve">study, we used the latest wave of the PISA study, PISA 2012. </w:t>
      </w:r>
      <w:r w:rsidR="00342A22" w:rsidRPr="00EB245D">
        <w:t xml:space="preserve">PISA 2012 contained </w:t>
      </w:r>
      <w:r w:rsidR="00652B20" w:rsidRPr="00EB245D">
        <w:t xml:space="preserve">responses from </w:t>
      </w:r>
      <w:r w:rsidR="008A151E" w:rsidRPr="00EB245D">
        <w:t xml:space="preserve">485, 490 </w:t>
      </w:r>
      <w:r w:rsidR="00AC4331" w:rsidRPr="00EB245D">
        <w:t xml:space="preserve">15-year olds </w:t>
      </w:r>
      <w:r w:rsidR="00C14C1F" w:rsidRPr="00EB245D">
        <w:t xml:space="preserve">students from </w:t>
      </w:r>
      <w:r w:rsidR="00C53D58" w:rsidRPr="00EB245D">
        <w:t>68 countries</w:t>
      </w:r>
      <w:ins w:id="0" w:author="Luyao Zhang" w:date="2016-11-29T10:14:00Z">
        <w:r w:rsidR="0046394B">
          <w:t xml:space="preserve"> </w:t>
        </w:r>
      </w:ins>
      <w:del w:id="1" w:author="Luyao Zhang" w:date="2016-11-29T10:14:00Z">
        <w:r w:rsidR="00621D78" w:rsidDel="0046394B">
          <w:delText xml:space="preserve">, states, </w:delText>
        </w:r>
      </w:del>
      <w:r w:rsidR="00621D78">
        <w:t xml:space="preserve">and </w:t>
      </w:r>
      <w:ins w:id="2" w:author="Luyao Zhang" w:date="2016-11-29T10:14:00Z">
        <w:r w:rsidR="003C2A86">
          <w:t>region</w:t>
        </w:r>
      </w:ins>
      <w:del w:id="3" w:author="Luyao Zhang" w:date="2016-11-29T10:14:00Z">
        <w:r w:rsidR="00621D78" w:rsidDel="0046394B">
          <w:delText>province</w:delText>
        </w:r>
      </w:del>
      <w:r w:rsidR="00621D78">
        <w:t xml:space="preserve">s </w:t>
      </w:r>
      <w:r w:rsidR="00C53D58" w:rsidRPr="00EB245D">
        <w:t>all over the world.</w:t>
      </w:r>
      <w:r w:rsidR="00490E87" w:rsidRPr="00EB245D">
        <w:t xml:space="preserve"> </w:t>
      </w:r>
      <w:r w:rsidR="00C40A9F" w:rsidRPr="00EB245D">
        <w:t xml:space="preserve">Among all participants, </w:t>
      </w:r>
      <w:r w:rsidR="003430A0" w:rsidRPr="002371FF">
        <w:t>50.5%</w:t>
      </w:r>
      <w:r w:rsidR="00C40A9F" w:rsidRPr="00EB245D">
        <w:t xml:space="preserve"> were female.</w:t>
      </w:r>
    </w:p>
    <w:p w14:paraId="62A61051" w14:textId="745DA8D5" w:rsidR="0031291E" w:rsidRPr="00EB245D" w:rsidRDefault="0031291E" w:rsidP="005F4786">
      <w:pPr>
        <w:ind w:firstLine="360"/>
        <w:rPr>
          <w:color w:val="1A1718"/>
        </w:rPr>
      </w:pPr>
      <w:r w:rsidRPr="00EB245D">
        <w:t>In PISA 2012, there is a wide variety of sample sizes, ranging from 293 for Liechtenstein to 33806 for Mexico, and in order to avoid</w:t>
      </w:r>
      <w:del w:id="4" w:author="Luyao Zhang" w:date="2016-11-29T10:04:00Z">
        <w:r w:rsidRPr="00EB245D" w:rsidDel="006E49DC">
          <w:delText xml:space="preserve"> </w:delText>
        </w:r>
      </w:del>
      <w:ins w:id="5" w:author="Luyao Zhang" w:date="2016-11-29T10:05:00Z">
        <w:r w:rsidR="006E49DC">
          <w:t xml:space="preserve"> the imbalanced influence of</w:t>
        </w:r>
        <w:r w:rsidR="00163081">
          <w:t xml:space="preserve"> different</w:t>
        </w:r>
        <w:r w:rsidR="006E49DC">
          <w:t xml:space="preserve"> sample size</w:t>
        </w:r>
        <w:r w:rsidR="00163081">
          <w:t>s</w:t>
        </w:r>
        <w:r w:rsidR="006E49DC">
          <w:t xml:space="preserve"> on the </w:t>
        </w:r>
        <w:r w:rsidR="00FC02E5">
          <w:t>results</w:t>
        </w:r>
      </w:ins>
      <w:del w:id="6" w:author="Luyao Zhang" w:date="2016-11-29T10:04:00Z">
        <w:r w:rsidRPr="00EB245D" w:rsidDel="006E49DC">
          <w:delText>imbalance of</w:delText>
        </w:r>
        <w:r w:rsidR="00F108E2" w:rsidDel="006E49DC">
          <w:delText xml:space="preserve"> the</w:delText>
        </w:r>
        <w:r w:rsidRPr="00EB245D" w:rsidDel="006E49DC">
          <w:delText xml:space="preserve"> influence on the results by countries with different numbers of participants</w:delText>
        </w:r>
      </w:del>
      <w:r w:rsidRPr="00EB245D">
        <w:t xml:space="preserve">, we </w:t>
      </w:r>
      <w:r w:rsidR="00FC6ACE" w:rsidRPr="00EB245D">
        <w:t>decided to sample</w:t>
      </w:r>
      <w:r w:rsidRPr="00EB245D">
        <w:t xml:space="preserve"> randomly 500 people from each country/</w:t>
      </w:r>
      <w:del w:id="7" w:author="Luyao Zhang" w:date="2016-11-29T10:13:00Z">
        <w:r w:rsidR="009B1092" w:rsidRPr="00EB245D" w:rsidDel="00BE0D37">
          <w:rPr>
            <w:color w:val="FF0000"/>
          </w:rPr>
          <w:delText>state/province</w:delText>
        </w:r>
      </w:del>
      <w:ins w:id="8" w:author="Luyao Zhang" w:date="2016-11-29T10:13:00Z">
        <w:r w:rsidR="00BE0D37">
          <w:rPr>
            <w:color w:val="FF0000"/>
          </w:rPr>
          <w:t>region</w:t>
        </w:r>
      </w:ins>
      <w:r w:rsidR="00F05EA5" w:rsidRPr="00EB245D">
        <w:rPr>
          <w:color w:val="FF0000"/>
        </w:rPr>
        <w:t xml:space="preserve"> for </w:t>
      </w:r>
      <w:r w:rsidR="003F55EC">
        <w:rPr>
          <w:color w:val="FF0000"/>
        </w:rPr>
        <w:t>the an</w:t>
      </w:r>
      <w:r w:rsidR="00836089" w:rsidRPr="00EB245D">
        <w:rPr>
          <w:color w:val="FF0000"/>
        </w:rPr>
        <w:t>a</w:t>
      </w:r>
      <w:r w:rsidR="003F55EC">
        <w:rPr>
          <w:color w:val="FF0000"/>
        </w:rPr>
        <w:t>l</w:t>
      </w:r>
      <w:r w:rsidR="00836089" w:rsidRPr="00EB245D">
        <w:rPr>
          <w:color w:val="FF0000"/>
        </w:rPr>
        <w:t>yses</w:t>
      </w:r>
      <w:r w:rsidRPr="00EB245D">
        <w:t>. Therefore, Liechtenstein, with a total sample size smaller than 500, was excl</w:t>
      </w:r>
      <w:r w:rsidR="00D82ACF" w:rsidRPr="00EB245D">
        <w:t>uded from the analyses.</w:t>
      </w:r>
    </w:p>
    <w:p w14:paraId="71BA2E4C" w14:textId="77777777" w:rsidR="003812E7" w:rsidRPr="00EB245D" w:rsidRDefault="003812E7" w:rsidP="003812E7">
      <w:pPr>
        <w:rPr>
          <w:b/>
          <w:i/>
          <w:color w:val="1A1718"/>
        </w:rPr>
      </w:pPr>
    </w:p>
    <w:p w14:paraId="15FB167C" w14:textId="77777777" w:rsidR="003812E7" w:rsidRPr="00D62253" w:rsidRDefault="003812E7" w:rsidP="003812E7">
      <w:pPr>
        <w:rPr>
          <w:i/>
          <w:color w:val="1A1718"/>
        </w:rPr>
      </w:pPr>
      <w:r w:rsidRPr="00D62253">
        <w:rPr>
          <w:i/>
          <w:color w:val="1A1718"/>
        </w:rPr>
        <w:t>Grouping</w:t>
      </w:r>
    </w:p>
    <w:p w14:paraId="5C9A538F" w14:textId="77777777" w:rsidR="003812E7" w:rsidRPr="00EB245D" w:rsidRDefault="003812E7" w:rsidP="003812E7">
      <w:pPr>
        <w:rPr>
          <w:i/>
        </w:rPr>
      </w:pPr>
    </w:p>
    <w:p w14:paraId="27847DDA" w14:textId="3FF8698F" w:rsidR="003812E7" w:rsidRPr="00EB245D" w:rsidRDefault="003812E7" w:rsidP="003812E7">
      <w:pPr>
        <w:ind w:firstLine="360"/>
        <w:rPr>
          <w:rFonts w:eastAsia="Times New Roman"/>
          <w:bCs/>
          <w:color w:val="000000" w:themeColor="text1"/>
          <w:shd w:val="clear" w:color="auto" w:fill="FFFFFF"/>
        </w:rPr>
      </w:pPr>
      <w:r w:rsidRPr="00EB245D">
        <w:rPr>
          <w:color w:val="000000" w:themeColor="text1"/>
        </w:rPr>
        <w:t xml:space="preserve">As discussed in the Introduction, we did not conduct the analyses using individual countries, which we believed would </w:t>
      </w:r>
      <w:ins w:id="9" w:author="Luyao Zhang" w:date="2016-11-29T10:06:00Z">
        <w:r w:rsidR="007372BD">
          <w:rPr>
            <w:color w:val="000000" w:themeColor="text1"/>
          </w:rPr>
          <w:t xml:space="preserve">probably </w:t>
        </w:r>
      </w:ins>
      <w:r w:rsidRPr="00EB245D">
        <w:rPr>
          <w:color w:val="000000" w:themeColor="text1"/>
        </w:rPr>
        <w:t xml:space="preserve">overstate the </w:t>
      </w:r>
      <w:ins w:id="10" w:author="Luyao Zhang" w:date="2016-11-29T10:06:00Z">
        <w:r w:rsidR="00D53B9D">
          <w:rPr>
            <w:color w:val="000000" w:themeColor="text1"/>
          </w:rPr>
          <w:t xml:space="preserve">sometimes trivial </w:t>
        </w:r>
      </w:ins>
      <w:r w:rsidRPr="00EB245D">
        <w:rPr>
          <w:color w:val="000000" w:themeColor="text1"/>
        </w:rPr>
        <w:t>differences between countries, especially when those countries are geographically proximal</w:t>
      </w:r>
      <w:ins w:id="11" w:author="Luyao Zhang" w:date="2016-11-29T10:12:00Z">
        <w:r w:rsidR="001164EB">
          <w:rPr>
            <w:color w:val="000000" w:themeColor="text1"/>
          </w:rPr>
          <w:t xml:space="preserve">, </w:t>
        </w:r>
      </w:ins>
      <w:del w:id="12" w:author="Luyao Zhang" w:date="2016-11-29T10:12:00Z">
        <w:r w:rsidRPr="00EB245D" w:rsidDel="001164EB">
          <w:rPr>
            <w:color w:val="000000" w:themeColor="text1"/>
          </w:rPr>
          <w:delText xml:space="preserve"> and/or </w:delText>
        </w:r>
      </w:del>
      <w:r w:rsidRPr="00EB245D">
        <w:rPr>
          <w:color w:val="000000" w:themeColor="text1"/>
        </w:rPr>
        <w:t xml:space="preserve">influenced by the same culture (e.g., </w:t>
      </w:r>
      <w:r w:rsidRPr="00EB245D">
        <w:rPr>
          <w:rFonts w:eastAsia="Times New Roman"/>
          <w:color w:val="000000" w:themeColor="text1"/>
        </w:rPr>
        <w:t xml:space="preserve">Confucianism; 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Islam), </w:t>
      </w:r>
      <w:ins w:id="13" w:author="Luyao Zhang" w:date="2016-11-29T10:12:00Z">
        <w:r w:rsidR="001164EB">
          <w:rPr>
            <w:rFonts w:eastAsia="Times New Roman"/>
            <w:bCs/>
            <w:color w:val="000000" w:themeColor="text1"/>
            <w:shd w:val="clear" w:color="auto" w:fill="FFFFFF"/>
          </w:rPr>
          <w:t>and/</w:t>
        </w:r>
      </w:ins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or </w:t>
      </w:r>
      <w:del w:id="14" w:author="Luyao Zhang" w:date="2016-11-29T10:13:00Z">
        <w:r w:rsidRPr="00EB245D" w:rsidDel="00D81622">
          <w:rPr>
            <w:rFonts w:eastAsia="Times New Roman"/>
            <w:bCs/>
            <w:color w:val="000000" w:themeColor="text1"/>
            <w:shd w:val="clear" w:color="auto" w:fill="FFFFFF"/>
          </w:rPr>
          <w:delText>politics/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>ideology (e.g., communism). Therefore, we categorized the 67 countries</w:t>
      </w:r>
      <w:ins w:id="15" w:author="Luyao Zhang" w:date="2016-11-29T10:14:00Z">
        <w:r w:rsidR="001C23B6">
          <w:rPr>
            <w:rFonts w:eastAsia="Times New Roman"/>
            <w:bCs/>
            <w:color w:val="000000" w:themeColor="text1"/>
            <w:shd w:val="clear" w:color="auto" w:fill="FFFFFF"/>
          </w:rPr>
          <w:t>/regions</w:t>
        </w:r>
      </w:ins>
      <w:del w:id="16" w:author="Luyao Zhang" w:date="2016-11-29T10:13:00Z">
        <w:r w:rsidRPr="00EB245D" w:rsidDel="008C2490">
          <w:rPr>
            <w:rFonts w:eastAsia="Times New Roman"/>
            <w:bCs/>
            <w:color w:val="000000" w:themeColor="text1"/>
            <w:shd w:val="clear" w:color="auto" w:fill="FFFFFF"/>
          </w:rPr>
          <w:delText>/</w:delText>
        </w:r>
        <w:r w:rsidRPr="00EB245D" w:rsidDel="008C2490">
          <w:rPr>
            <w:rFonts w:eastAsia="Times New Roman"/>
            <w:bCs/>
            <w:color w:val="FF0000"/>
            <w:shd w:val="clear" w:color="auto" w:fill="FFFFFF"/>
          </w:rPr>
          <w:delText>regions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into 9 major </w:t>
      </w:r>
      <w:ins w:id="17" w:author="Luyao Zhang" w:date="2016-11-29T10:06:00Z">
        <w:r w:rsidR="00394FB4">
          <w:rPr>
            <w:rFonts w:eastAsia="Times New Roman"/>
            <w:bCs/>
            <w:color w:val="000000" w:themeColor="text1"/>
            <w:shd w:val="clear" w:color="auto" w:fill="FFFFFF"/>
          </w:rPr>
          <w:t xml:space="preserve">cultural </w:t>
        </w:r>
      </w:ins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groups. </w:t>
      </w:r>
    </w:p>
    <w:p w14:paraId="20DCD310" w14:textId="0710D322" w:rsidR="003812E7" w:rsidRPr="00EB245D" w:rsidRDefault="003812E7" w:rsidP="003812E7">
      <w:pPr>
        <w:ind w:firstLine="360"/>
        <w:rPr>
          <w:rFonts w:eastAsia="Times New Roman"/>
          <w:bCs/>
          <w:color w:val="000000" w:themeColor="text1"/>
          <w:shd w:val="clear" w:color="auto" w:fill="FFFFFF"/>
        </w:rPr>
      </w:pP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The </w:t>
      </w:r>
      <w:del w:id="18" w:author="Luyao Zhang" w:date="2016-11-29T10:14:00Z">
        <w:r w:rsidRPr="00EB245D" w:rsidDel="009A799F">
          <w:rPr>
            <w:rFonts w:eastAsia="Times New Roman"/>
            <w:bCs/>
            <w:color w:val="000000" w:themeColor="text1"/>
            <w:shd w:val="clear" w:color="auto" w:fill="FFFFFF"/>
          </w:rPr>
          <w:delText xml:space="preserve">framework </w:delText>
        </w:r>
      </w:del>
      <w:ins w:id="19" w:author="Luyao Zhang" w:date="2016-11-29T10:14:00Z">
        <w:r w:rsidR="009A799F">
          <w:rPr>
            <w:rFonts w:eastAsia="Times New Roman"/>
            <w:bCs/>
            <w:color w:val="000000" w:themeColor="text1"/>
            <w:shd w:val="clear" w:color="auto" w:fill="FFFFFF"/>
          </w:rPr>
          <w:t>categorization</w:t>
        </w:r>
        <w:r w:rsidR="009A799F" w:rsidRPr="00EB245D">
          <w:rPr>
            <w:rFonts w:eastAsia="Times New Roman"/>
            <w:bCs/>
            <w:color w:val="000000" w:themeColor="text1"/>
            <w:shd w:val="clear" w:color="auto" w:fill="FFFFFF"/>
          </w:rPr>
          <w:t xml:space="preserve"> </w:t>
        </w:r>
      </w:ins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of the groups </w:t>
      </w:r>
      <w:ins w:id="20" w:author="Luyao Zhang" w:date="2016-11-29T10:14:00Z">
        <w:r w:rsidR="00465EAD">
          <w:rPr>
            <w:rFonts w:eastAsia="Times New Roman"/>
            <w:bCs/>
            <w:color w:val="000000" w:themeColor="text1"/>
            <w:shd w:val="clear" w:color="auto" w:fill="FFFFFF"/>
          </w:rPr>
          <w:t xml:space="preserve">majorly </w:t>
        </w:r>
      </w:ins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derived from Saucier et al. (2015), where the authors grouped 35 countries into 9 groups based on </w:t>
      </w:r>
      <w:del w:id="21" w:author="Luyao Zhang" w:date="2016-11-29T10:14:00Z">
        <w:r w:rsidRPr="00EB245D" w:rsidDel="007F0C75">
          <w:rPr>
            <w:rFonts w:eastAsia="Times New Roman"/>
            <w:bCs/>
            <w:color w:val="000000" w:themeColor="text1"/>
            <w:shd w:val="clear" w:color="auto" w:fill="FFFFFF"/>
          </w:rPr>
          <w:delText>region</w:delText>
        </w:r>
      </w:del>
      <w:ins w:id="22" w:author="Luyao Zhang" w:date="2016-11-29T10:14:00Z">
        <w:r w:rsidR="00FF441F">
          <w:rPr>
            <w:rFonts w:eastAsia="Times New Roman"/>
            <w:bCs/>
            <w:color w:val="000000" w:themeColor="text1"/>
            <w:shd w:val="clear" w:color="auto" w:fill="FFFFFF"/>
          </w:rPr>
          <w:t>locations. T</w:t>
        </w:r>
      </w:ins>
      <w:ins w:id="23" w:author="Luyao Zhang" w:date="2016-11-29T10:15:00Z">
        <w:r w:rsidR="00F528F0">
          <w:rPr>
            <w:rFonts w:eastAsia="Times New Roman"/>
            <w:bCs/>
            <w:color w:val="000000" w:themeColor="text1"/>
            <w:shd w:val="clear" w:color="auto" w:fill="FFFFFF"/>
          </w:rPr>
          <w:t>h</w:t>
        </w:r>
      </w:ins>
      <w:ins w:id="24" w:author="Luyao Zhang" w:date="2016-11-29T10:18:00Z">
        <w:r w:rsidR="00582F3A">
          <w:rPr>
            <w:rFonts w:eastAsia="Times New Roman"/>
            <w:bCs/>
            <w:color w:val="000000" w:themeColor="text1"/>
            <w:shd w:val="clear" w:color="auto" w:fill="FFFFFF"/>
          </w:rPr>
          <w:t>eir</w:t>
        </w:r>
      </w:ins>
      <w:ins w:id="25" w:author="Luyao Zhang" w:date="2016-11-29T10:15:00Z">
        <w:r w:rsidR="00F528F0">
          <w:rPr>
            <w:rFonts w:eastAsia="Times New Roman"/>
            <w:bCs/>
            <w:color w:val="000000" w:themeColor="text1"/>
            <w:shd w:val="clear" w:color="auto" w:fill="FFFFFF"/>
          </w:rPr>
          <w:t xml:space="preserve"> grouping</w:t>
        </w:r>
        <w:r w:rsidR="0070447B">
          <w:rPr>
            <w:rFonts w:eastAsia="Times New Roman"/>
            <w:bCs/>
            <w:color w:val="000000" w:themeColor="text1"/>
            <w:shd w:val="clear" w:color="auto" w:fill="FFFFFF"/>
          </w:rPr>
          <w:t xml:space="preserve"> seem</w:t>
        </w:r>
      </w:ins>
      <w:ins w:id="26" w:author="Luyao Zhang" w:date="2016-11-29T10:16:00Z">
        <w:r w:rsidR="00BF5681">
          <w:rPr>
            <w:rFonts w:eastAsia="Times New Roman"/>
            <w:bCs/>
            <w:color w:val="000000" w:themeColor="text1"/>
            <w:shd w:val="clear" w:color="auto" w:fill="FFFFFF"/>
          </w:rPr>
          <w:t>s</w:t>
        </w:r>
      </w:ins>
      <w:ins w:id="27" w:author="Luyao Zhang" w:date="2016-11-29T10:15:00Z">
        <w:r w:rsidR="0070447B">
          <w:rPr>
            <w:rFonts w:eastAsia="Times New Roman"/>
            <w:bCs/>
            <w:color w:val="000000" w:themeColor="text1"/>
            <w:shd w:val="clear" w:color="auto" w:fill="FFFFFF"/>
          </w:rPr>
          <w:t xml:space="preserve"> </w:t>
        </w:r>
        <w:r w:rsidR="00E9368A">
          <w:rPr>
            <w:rFonts w:eastAsia="Times New Roman"/>
            <w:bCs/>
            <w:color w:val="000000" w:themeColor="text1"/>
            <w:shd w:val="clear" w:color="auto" w:fill="FFFFFF"/>
          </w:rPr>
          <w:t xml:space="preserve">reasonable </w:t>
        </w:r>
      </w:ins>
      <w:ins w:id="28" w:author="Luyao Zhang" w:date="2016-11-29T10:16:00Z">
        <w:r w:rsidR="00F528F0">
          <w:rPr>
            <w:rFonts w:eastAsia="Times New Roman"/>
            <w:bCs/>
            <w:color w:val="000000" w:themeColor="text1"/>
            <w:shd w:val="clear" w:color="auto" w:fill="FFFFFF"/>
          </w:rPr>
          <w:t xml:space="preserve">also </w:t>
        </w:r>
        <w:r w:rsidR="00E9368A">
          <w:rPr>
            <w:rFonts w:eastAsia="Times New Roman"/>
            <w:bCs/>
            <w:color w:val="000000" w:themeColor="text1"/>
            <w:shd w:val="clear" w:color="auto" w:fill="FFFFFF"/>
          </w:rPr>
          <w:t>from the</w:t>
        </w:r>
      </w:ins>
      <w:ins w:id="29" w:author="Luyao Zhang" w:date="2016-11-29T10:15:00Z">
        <w:r w:rsidR="00E9368A">
          <w:rPr>
            <w:rFonts w:eastAsia="Times New Roman"/>
            <w:bCs/>
            <w:color w:val="000000" w:themeColor="text1"/>
            <w:shd w:val="clear" w:color="auto" w:fill="FFFFFF"/>
          </w:rPr>
          <w:t xml:space="preserve"> cultural</w:t>
        </w:r>
      </w:ins>
      <w:ins w:id="30" w:author="Luyao Zhang" w:date="2016-11-29T10:17:00Z">
        <w:r w:rsidR="00F14D99">
          <w:rPr>
            <w:rFonts w:eastAsia="Times New Roman"/>
            <w:bCs/>
            <w:color w:val="000000" w:themeColor="text1"/>
            <w:shd w:val="clear" w:color="auto" w:fill="FFFFFF"/>
          </w:rPr>
          <w:t>, political, or ec</w:t>
        </w:r>
        <w:r w:rsidR="004D3276">
          <w:rPr>
            <w:rFonts w:eastAsia="Times New Roman"/>
            <w:bCs/>
            <w:color w:val="000000" w:themeColor="text1"/>
            <w:shd w:val="clear" w:color="auto" w:fill="FFFFFF"/>
          </w:rPr>
          <w:t>onomic</w:t>
        </w:r>
      </w:ins>
      <w:ins w:id="31" w:author="Luyao Zhang" w:date="2016-11-29T10:15:00Z">
        <w:r w:rsidR="00E9368A">
          <w:rPr>
            <w:rFonts w:eastAsia="Times New Roman"/>
            <w:bCs/>
            <w:color w:val="000000" w:themeColor="text1"/>
            <w:shd w:val="clear" w:color="auto" w:fill="FFFFFF"/>
          </w:rPr>
          <w:t xml:space="preserve"> </w:t>
        </w:r>
      </w:ins>
      <w:ins w:id="32" w:author="Luyao Zhang" w:date="2016-11-29T10:16:00Z">
        <w:r w:rsidR="00E9368A">
          <w:rPr>
            <w:rFonts w:eastAsia="Times New Roman"/>
            <w:bCs/>
            <w:color w:val="000000" w:themeColor="text1"/>
            <w:shd w:val="clear" w:color="auto" w:fill="FFFFFF"/>
          </w:rPr>
          <w:t>perspective</w:t>
        </w:r>
        <w:r w:rsidR="000F0B2C">
          <w:rPr>
            <w:rFonts w:eastAsia="Times New Roman"/>
            <w:bCs/>
            <w:color w:val="000000" w:themeColor="text1"/>
            <w:shd w:val="clear" w:color="auto" w:fill="FFFFFF"/>
          </w:rPr>
          <w:t xml:space="preserve">, and we believe </w:t>
        </w:r>
      </w:ins>
      <w:ins w:id="33" w:author="Luyao Zhang" w:date="2016-11-29T10:18:00Z">
        <w:r w:rsidR="004C5CAF">
          <w:rPr>
            <w:rFonts w:eastAsia="Times New Roman"/>
            <w:bCs/>
            <w:color w:val="000000" w:themeColor="text1"/>
            <w:shd w:val="clear" w:color="auto" w:fill="FFFFFF"/>
          </w:rPr>
          <w:t>that it’s</w:t>
        </w:r>
      </w:ins>
      <w:ins w:id="34" w:author="Luyao Zhang" w:date="2016-11-29T10:16:00Z">
        <w:r w:rsidR="00D240B3">
          <w:rPr>
            <w:rFonts w:eastAsia="Times New Roman"/>
            <w:bCs/>
            <w:color w:val="000000" w:themeColor="text1"/>
            <w:shd w:val="clear" w:color="auto" w:fill="FFFFFF"/>
          </w:rPr>
          <w:t xml:space="preserve"> because </w:t>
        </w:r>
      </w:ins>
      <w:del w:id="35" w:author="Luyao Zhang" w:date="2016-11-29T10:15:00Z">
        <w:r w:rsidRPr="00EB245D" w:rsidDel="0070447B">
          <w:rPr>
            <w:rFonts w:eastAsia="Times New Roman"/>
            <w:bCs/>
            <w:color w:val="000000" w:themeColor="text1"/>
            <w:shd w:val="clear" w:color="auto" w:fill="FFFFFF"/>
          </w:rPr>
          <w:delText>.</w:delText>
        </w:r>
      </w:del>
      <w:del w:id="36" w:author="Luyao Zhang" w:date="2016-11-29T10:17:00Z">
        <w:r w:rsidRPr="00EB245D" w:rsidDel="00D240B3">
          <w:rPr>
            <w:rFonts w:eastAsia="Times New Roman"/>
            <w:bCs/>
            <w:color w:val="000000" w:themeColor="text1"/>
            <w:shd w:val="clear" w:color="auto" w:fill="FFFFFF"/>
          </w:rPr>
          <w:delText xml:space="preserve"> It’s intuitive and true that</w:delText>
        </w:r>
      </w:del>
      <w:del w:id="37" w:author="Luyao Zhang" w:date="2016-11-29T10:18:00Z">
        <w:r w:rsidRPr="00EB245D" w:rsidDel="004C5CAF">
          <w:rPr>
            <w:rFonts w:eastAsia="Times New Roman"/>
            <w:bCs/>
            <w:color w:val="000000" w:themeColor="text1"/>
            <w:shd w:val="clear" w:color="auto" w:fill="FFFFFF"/>
          </w:rPr>
          <w:delText xml:space="preserve"> 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>most of the time, countries close to each other tend to have similar cultural background, politics, and economy conditions.</w:t>
      </w:r>
    </w:p>
    <w:p w14:paraId="3C5F5BEC" w14:textId="36AA6895" w:rsidR="00F91751" w:rsidRPr="00484365" w:rsidRDefault="003812E7" w:rsidP="00484365">
      <w:pPr>
        <w:rPr>
          <w:rFonts w:eastAsia="Times New Roman"/>
          <w:rPrChange w:id="38" w:author="Luyao Zhang" w:date="2016-11-29T10:31:00Z">
            <w:rPr/>
          </w:rPrChange>
        </w:rPr>
        <w:pPrChange w:id="39" w:author="Luyao Zhang" w:date="2016-11-29T10:31:00Z">
          <w:pPr>
            <w:ind w:firstLine="360"/>
          </w:pPr>
        </w:pPrChange>
      </w:pPr>
      <w:r w:rsidRPr="00EB245D">
        <w:rPr>
          <w:rFonts w:eastAsia="Times New Roman"/>
          <w:bCs/>
          <w:color w:val="000000" w:themeColor="text1"/>
          <w:shd w:val="clear" w:color="auto" w:fill="FFFFFF"/>
        </w:rPr>
        <w:t>However, PISA 2012 had 32 more countries/</w:t>
      </w:r>
      <w:r w:rsidRPr="00EB245D">
        <w:rPr>
          <w:rFonts w:eastAsia="Times New Roman"/>
          <w:bCs/>
          <w:color w:val="FF0000"/>
          <w:shd w:val="clear" w:color="auto" w:fill="FFFFFF"/>
        </w:rPr>
        <w:t xml:space="preserve">regions 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than in Saucier et al. (2015), and by looking at theses </w:t>
      </w:r>
      <w:ins w:id="40" w:author="Luyao Zhang" w:date="2016-11-29T10:18:00Z">
        <w:r w:rsidR="00BC0DEA">
          <w:rPr>
            <w:rFonts w:eastAsia="Times New Roman"/>
            <w:bCs/>
            <w:color w:val="000000" w:themeColor="text1"/>
            <w:shd w:val="clear" w:color="auto" w:fill="FFFFFF"/>
          </w:rPr>
          <w:t>individual countries and regions</w:t>
        </w:r>
      </w:ins>
      <w:del w:id="41" w:author="Luyao Zhang" w:date="2016-11-29T10:18:00Z">
        <w:r w:rsidRPr="00EB245D" w:rsidDel="00BC0DEA">
          <w:rPr>
            <w:rFonts w:eastAsia="Times New Roman"/>
            <w:bCs/>
            <w:color w:val="000000" w:themeColor="text1"/>
            <w:shd w:val="clear" w:color="auto" w:fill="FFFFFF"/>
          </w:rPr>
          <w:delText>countries/states/provinces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, we felt that </w:t>
      </w:r>
      <w:ins w:id="42" w:author="Luyao Zhang" w:date="2016-11-29T10:19:00Z">
        <w:r w:rsidR="00957C00">
          <w:rPr>
            <w:rFonts w:eastAsia="Times New Roman"/>
            <w:bCs/>
            <w:color w:val="000000" w:themeColor="text1"/>
            <w:shd w:val="clear" w:color="auto" w:fill="FFFFFF"/>
          </w:rPr>
          <w:t>geographical proximity</w:t>
        </w:r>
      </w:ins>
      <w:del w:id="43" w:author="Luyao Zhang" w:date="2016-11-29T10:19:00Z">
        <w:r w:rsidRPr="00EB245D" w:rsidDel="00957C00">
          <w:rPr>
            <w:rFonts w:eastAsia="Times New Roman"/>
            <w:bCs/>
            <w:color w:val="000000" w:themeColor="text1"/>
            <w:shd w:val="clear" w:color="auto" w:fill="FFFFFF"/>
          </w:rPr>
          <w:delText>region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alone was not enough for obtaining the most representatively distinctive groups for the current study involving education conditions and personality traits. A good example of this would be North and South Korea, although the former </w:t>
      </w:r>
      <w:ins w:id="44" w:author="Luyao Zhang" w:date="2016-11-29T10:20:00Z">
        <w:r w:rsidR="006B0266">
          <w:rPr>
            <w:rFonts w:eastAsia="Times New Roman"/>
            <w:bCs/>
            <w:color w:val="000000" w:themeColor="text1"/>
            <w:shd w:val="clear" w:color="auto" w:fill="FFFFFF"/>
          </w:rPr>
          <w:t>didn’t participate</w:t>
        </w:r>
      </w:ins>
      <w:del w:id="45" w:author="Luyao Zhang" w:date="2016-11-29T10:20:00Z">
        <w:r w:rsidRPr="00EB245D" w:rsidDel="006B0266">
          <w:rPr>
            <w:rFonts w:eastAsia="Times New Roman"/>
            <w:bCs/>
            <w:color w:val="000000" w:themeColor="text1"/>
            <w:shd w:val="clear" w:color="auto" w:fill="FFFFFF"/>
          </w:rPr>
          <w:delText>is not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in PISA 2012</w:t>
      </w:r>
      <w:ins w:id="46" w:author="Luyao Zhang" w:date="2016-11-29T10:20:00Z">
        <w:r w:rsidR="00F238D5">
          <w:rPr>
            <w:rFonts w:eastAsia="Times New Roman"/>
            <w:bCs/>
            <w:color w:val="000000" w:themeColor="text1"/>
            <w:shd w:val="clear" w:color="auto" w:fill="FFFFFF"/>
          </w:rPr>
          <w:t>.</w:t>
        </w:r>
      </w:ins>
      <w:del w:id="47" w:author="Luyao Zhang" w:date="2016-11-29T10:20:00Z">
        <w:r w:rsidRPr="00EB245D" w:rsidDel="00F238D5">
          <w:rPr>
            <w:rFonts w:eastAsia="Times New Roman"/>
            <w:bCs/>
            <w:color w:val="000000" w:themeColor="text1"/>
            <w:shd w:val="clear" w:color="auto" w:fill="FFFFFF"/>
          </w:rPr>
          <w:delText>,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ins w:id="48" w:author="Luyao Zhang" w:date="2016-11-29T10:20:00Z">
        <w:r w:rsidR="000A316E">
          <w:rPr>
            <w:rFonts w:eastAsia="Times New Roman"/>
            <w:bCs/>
            <w:color w:val="000000" w:themeColor="text1"/>
            <w:shd w:val="clear" w:color="auto" w:fill="FFFFFF"/>
          </w:rPr>
          <w:t xml:space="preserve">The two countries </w:t>
        </w:r>
      </w:ins>
      <w:ins w:id="49" w:author="Luyao Zhang" w:date="2016-11-29T10:21:00Z">
        <w:r w:rsidR="00C831F1">
          <w:rPr>
            <w:rFonts w:eastAsia="Times New Roman"/>
            <w:bCs/>
            <w:color w:val="000000" w:themeColor="text1"/>
            <w:shd w:val="clear" w:color="auto" w:fill="FFFFFF"/>
          </w:rPr>
          <w:t xml:space="preserve">are next to each other, but have drastically </w:t>
        </w:r>
        <w:r w:rsidR="00A1243C">
          <w:rPr>
            <w:rFonts w:eastAsia="Times New Roman"/>
            <w:bCs/>
            <w:color w:val="000000" w:themeColor="text1"/>
            <w:shd w:val="clear" w:color="auto" w:fill="FFFFFF"/>
          </w:rPr>
          <w:t xml:space="preserve">dissimilar </w:t>
        </w:r>
      </w:ins>
      <w:ins w:id="50" w:author="Luyao Zhang" w:date="2016-11-29T10:22:00Z">
        <w:r w:rsidR="00317AEA">
          <w:rPr>
            <w:rFonts w:eastAsia="Times New Roman"/>
            <w:bCs/>
            <w:color w:val="000000" w:themeColor="text1"/>
            <w:shd w:val="clear" w:color="auto" w:fill="FFFFFF"/>
          </w:rPr>
          <w:t>conditions in almost every ways.</w:t>
        </w:r>
        <w:r w:rsidR="005E26FA">
          <w:rPr>
            <w:rFonts w:eastAsia="Times New Roman"/>
            <w:bCs/>
            <w:color w:val="000000" w:themeColor="text1"/>
            <w:shd w:val="clear" w:color="auto" w:fill="FFFFFF"/>
          </w:rPr>
          <w:t xml:space="preserve"> </w:t>
        </w:r>
      </w:ins>
      <w:ins w:id="51" w:author="Luyao Zhang" w:date="2016-11-29T10:20:00Z">
        <w:r w:rsidR="00F238D5">
          <w:rPr>
            <w:rFonts w:eastAsia="Times New Roman"/>
            <w:bCs/>
            <w:color w:val="000000" w:themeColor="text1"/>
            <w:shd w:val="clear" w:color="auto" w:fill="FFFFFF"/>
          </w:rPr>
          <w:t>T</w:t>
        </w:r>
      </w:ins>
      <w:del w:id="52" w:author="Luyao Zhang" w:date="2016-11-29T10:20:00Z">
        <w:r w:rsidRPr="00EB245D" w:rsidDel="00F238D5">
          <w:rPr>
            <w:rFonts w:eastAsia="Times New Roman"/>
            <w:bCs/>
            <w:color w:val="000000" w:themeColor="text1"/>
            <w:shd w:val="clear" w:color="auto" w:fill="FFFFFF"/>
          </w:rPr>
          <w:delText>t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he Korean Peninsula is for sure not the only </w:t>
      </w:r>
      <w:ins w:id="53" w:author="Luyao Zhang" w:date="2016-11-29T10:22:00Z">
        <w:r w:rsidR="002809B9">
          <w:rPr>
            <w:rFonts w:eastAsia="Times New Roman"/>
            <w:bCs/>
            <w:color w:val="000000" w:themeColor="text1"/>
            <w:shd w:val="clear" w:color="auto" w:fill="FFFFFF"/>
          </w:rPr>
          <w:t>part</w:t>
        </w:r>
      </w:ins>
      <w:del w:id="54" w:author="Luyao Zhang" w:date="2016-11-29T10:22:00Z">
        <w:r w:rsidRPr="00EB245D" w:rsidDel="002809B9">
          <w:rPr>
            <w:rFonts w:eastAsia="Times New Roman"/>
            <w:bCs/>
            <w:color w:val="000000" w:themeColor="text1"/>
            <w:shd w:val="clear" w:color="auto" w:fill="FFFFFF"/>
          </w:rPr>
          <w:delText>region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in the world where such differences exist. As a result, we decided to take into consideration the influence of culture, politics, and economy conditions, above and beyond region. Exactly which country </w:t>
      </w:r>
      <w:del w:id="55" w:author="Luyao Zhang" w:date="2016-11-29T10:22:00Z">
        <w:r w:rsidRPr="00EB245D" w:rsidDel="00375C67">
          <w:rPr>
            <w:rFonts w:eastAsia="Times New Roman"/>
            <w:bCs/>
            <w:color w:val="000000" w:themeColor="text1"/>
            <w:shd w:val="clear" w:color="auto" w:fill="FFFFFF"/>
          </w:rPr>
          <w:delText>or province/state</w:delText>
        </w:r>
      </w:del>
      <w:ins w:id="56" w:author="Luyao Zhang" w:date="2016-11-29T10:22:00Z">
        <w:r w:rsidR="00375C67">
          <w:rPr>
            <w:rFonts w:eastAsia="Times New Roman"/>
            <w:bCs/>
            <w:color w:val="000000" w:themeColor="text1"/>
            <w:shd w:val="clear" w:color="auto" w:fill="FFFFFF"/>
          </w:rPr>
          <w:t>or region</w:t>
        </w:r>
      </w:ins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belongs to which group can be found in </w:t>
      </w:r>
      <w:r w:rsidRPr="00EB245D">
        <w:rPr>
          <w:rFonts w:eastAsia="Times New Roman"/>
          <w:bCs/>
          <w:color w:val="000000" w:themeColor="text1"/>
          <w:highlight w:val="cyan"/>
          <w:shd w:val="clear" w:color="auto" w:fill="FFFFFF"/>
        </w:rPr>
        <w:t>Table 1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, according to which, </w:t>
      </w:r>
      <w:ins w:id="57" w:author="Luyao Zhang" w:date="2016-11-29T10:23:00Z">
        <w:r w:rsidR="00C015D4">
          <w:rPr>
            <w:rFonts w:eastAsia="Times New Roman"/>
            <w:bCs/>
            <w:color w:val="000000" w:themeColor="text1"/>
            <w:shd w:val="clear" w:color="auto" w:fill="FFFFFF"/>
          </w:rPr>
          <w:t xml:space="preserve">not surprisingly, </w:t>
        </w:r>
      </w:ins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most countries fell in the same group with nearby countries, </w:t>
      </w:r>
      <w:del w:id="58" w:author="Luyao Zhang" w:date="2016-11-29T10:23:00Z">
        <w:r w:rsidRPr="00EB245D" w:rsidDel="00DA0EFF">
          <w:rPr>
            <w:rFonts w:eastAsia="Times New Roman"/>
            <w:bCs/>
            <w:color w:val="000000" w:themeColor="text1"/>
            <w:shd w:val="clear" w:color="auto" w:fill="FFFFFF"/>
          </w:rPr>
          <w:delText xml:space="preserve">and these countries also tend to have </w:delText>
        </w:r>
      </w:del>
      <w:ins w:id="59" w:author="Luyao Zhang" w:date="2016-11-29T10:23:00Z">
        <w:r w:rsidR="00DA0EFF">
          <w:rPr>
            <w:rFonts w:eastAsia="Times New Roman"/>
            <w:bCs/>
            <w:color w:val="000000" w:themeColor="text1"/>
            <w:shd w:val="clear" w:color="auto" w:fill="FFFFFF"/>
          </w:rPr>
          <w:t xml:space="preserve">with </w:t>
        </w:r>
      </w:ins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similar cultural backgrounds, economy conditions, and politics. We came up with two new groups missing from Saucier et al. (2015), one is a group containing Middle East countries, and the other </w:t>
      </w:r>
      <w:del w:id="60" w:author="Luyao Zhang" w:date="2016-11-29T10:23:00Z">
        <w:r w:rsidRPr="00EB245D" w:rsidDel="00617925">
          <w:rPr>
            <w:rFonts w:eastAsia="Times New Roman"/>
            <w:bCs/>
            <w:color w:val="000000" w:themeColor="text1"/>
            <w:shd w:val="clear" w:color="auto" w:fill="FFFFFF"/>
          </w:rPr>
          <w:delText xml:space="preserve">with </w:delText>
        </w:r>
      </w:del>
      <w:ins w:id="61" w:author="Luyao Zhang" w:date="2016-11-29T10:23:00Z">
        <w:r w:rsidR="00617925">
          <w:rPr>
            <w:rFonts w:eastAsia="Times New Roman"/>
            <w:bCs/>
            <w:color w:val="000000" w:themeColor="text1"/>
            <w:shd w:val="clear" w:color="auto" w:fill="FFFFFF"/>
          </w:rPr>
          <w:t>including</w:t>
        </w:r>
        <w:r w:rsidR="00617925" w:rsidRPr="00EB245D">
          <w:rPr>
            <w:rFonts w:eastAsia="Times New Roman"/>
            <w:bCs/>
            <w:color w:val="000000" w:themeColor="text1"/>
            <w:shd w:val="clear" w:color="auto" w:fill="FFFFFF"/>
          </w:rPr>
          <w:t xml:space="preserve"> </w:t>
        </w:r>
      </w:ins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only the Nordic countries. </w:t>
      </w:r>
      <w:ins w:id="62" w:author="Luyao Zhang" w:date="2016-11-29T10:24:00Z">
        <w:r w:rsidR="00FC36C6">
          <w:rPr>
            <w:rFonts w:eastAsia="Times New Roman"/>
            <w:bCs/>
            <w:color w:val="000000" w:themeColor="text1"/>
            <w:shd w:val="clear" w:color="auto" w:fill="FFFFFF"/>
          </w:rPr>
          <w:t>Also</w:t>
        </w:r>
        <w:r w:rsidR="00B875DF">
          <w:rPr>
            <w:rFonts w:eastAsia="Times New Roman"/>
            <w:bCs/>
            <w:color w:val="000000" w:themeColor="text1"/>
            <w:shd w:val="clear" w:color="auto" w:fill="FFFFFF"/>
          </w:rPr>
          <w:t>, w</w:t>
        </w:r>
      </w:ins>
      <w:del w:id="63" w:author="Luyao Zhang" w:date="2016-11-29T10:24:00Z">
        <w:r w:rsidRPr="00EB245D" w:rsidDel="00B875DF">
          <w:rPr>
            <w:rFonts w:eastAsia="Times New Roman"/>
            <w:bCs/>
            <w:color w:val="000000" w:themeColor="text1"/>
            <w:shd w:val="clear" w:color="auto" w:fill="FFFFFF"/>
          </w:rPr>
          <w:delText>W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hen there was a big difference in culture, politics, or economy conditions among countries in the same region, we went with non-geographic factors. For example, Estonia, Latvia, and Lithuania are all Norther European countries, but considering from both the </w:t>
      </w:r>
      <w:r w:rsidRPr="00EB245D">
        <w:rPr>
          <w:rFonts w:eastAsia="Times New Roman" w:hint="eastAsia"/>
          <w:bCs/>
          <w:color w:val="000000" w:themeColor="text1"/>
          <w:shd w:val="clear" w:color="auto" w:fill="FFFFFF"/>
        </w:rPr>
        <w:t>political</w:t>
      </w:r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and economic perspectives, we figured it more appropriate to put them in different groups from the </w:t>
      </w:r>
      <w:ins w:id="64" w:author="Luyao Zhang" w:date="2016-11-29T10:27:00Z">
        <w:r w:rsidR="00E84CB1">
          <w:rPr>
            <w:rFonts w:eastAsia="Times New Roman"/>
            <w:bCs/>
            <w:color w:val="000000" w:themeColor="text1"/>
            <w:shd w:val="clear" w:color="auto" w:fill="FFFFFF"/>
          </w:rPr>
          <w:t>five</w:t>
        </w:r>
        <w:r w:rsidR="005439A2">
          <w:rPr>
            <w:rFonts w:eastAsia="Times New Roman"/>
            <w:bCs/>
            <w:color w:val="000000" w:themeColor="text1"/>
            <w:shd w:val="clear" w:color="auto" w:fill="FFFFFF"/>
          </w:rPr>
          <w:t xml:space="preserve"> </w:t>
        </w:r>
      </w:ins>
      <w:r w:rsidRPr="00EB245D">
        <w:rPr>
          <w:rFonts w:eastAsia="Times New Roman"/>
          <w:bCs/>
          <w:color w:val="000000" w:themeColor="text1"/>
          <w:shd w:val="clear" w:color="auto" w:fill="FFFFFF"/>
        </w:rPr>
        <w:t>Nordic countries</w:t>
      </w:r>
      <w:del w:id="65" w:author="Luyao Zhang" w:date="2016-11-29T10:27:00Z">
        <w:r w:rsidRPr="00EB245D" w:rsidDel="005439A2">
          <w:rPr>
            <w:rFonts w:eastAsia="Times New Roman"/>
            <w:bCs/>
            <w:color w:val="000000" w:themeColor="text1"/>
            <w:shd w:val="clear" w:color="auto" w:fill="FFFFFF"/>
          </w:rPr>
          <w:delText>, Ireland, and UK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, </w:t>
      </w:r>
      <w:ins w:id="66" w:author="Luyao Zhang" w:date="2016-11-29T10:30:00Z">
        <w:r w:rsidR="0065535B">
          <w:rPr>
            <w:rFonts w:eastAsia="Times New Roman"/>
            <w:bCs/>
            <w:color w:val="000000" w:themeColor="text1"/>
            <w:shd w:val="clear" w:color="auto" w:fill="FFFFFF"/>
          </w:rPr>
          <w:t xml:space="preserve">UK, and Ireland, </w:t>
        </w:r>
      </w:ins>
      <w:r w:rsidRPr="00EB245D">
        <w:rPr>
          <w:rFonts w:eastAsia="Times New Roman"/>
          <w:bCs/>
          <w:color w:val="000000" w:themeColor="text1"/>
          <w:shd w:val="clear" w:color="auto" w:fill="FFFFFF"/>
        </w:rPr>
        <w:t>all of which are also located in Northern Europe</w:t>
      </w:r>
      <w:ins w:id="67" w:author="Luyao Zhang" w:date="2016-11-29T10:30:00Z">
        <w:r w:rsidR="0065535B">
          <w:rPr>
            <w:rFonts w:eastAsia="Times New Roman"/>
            <w:bCs/>
            <w:color w:val="000000" w:themeColor="text1"/>
            <w:shd w:val="clear" w:color="auto" w:fill="FFFFFF"/>
          </w:rPr>
          <w:t xml:space="preserve"> (</w:t>
        </w:r>
        <w:r w:rsidR="000C3284">
          <w:rPr>
            <w:rFonts w:ascii="Arial" w:eastAsia="Times New Roman" w:hAnsi="Arial" w:cs="Arial"/>
            <w:b/>
            <w:bCs/>
            <w:color w:val="006621"/>
            <w:sz w:val="21"/>
            <w:szCs w:val="21"/>
            <w:shd w:val="clear" w:color="auto" w:fill="FFFFFF"/>
          </w:rPr>
          <w:t>UNSTATS)</w:t>
        </w:r>
      </w:ins>
      <w:r w:rsidRPr="00EB245D">
        <w:rPr>
          <w:rFonts w:eastAsia="Times New Roman"/>
          <w:bCs/>
          <w:color w:val="000000" w:themeColor="text1"/>
          <w:shd w:val="clear" w:color="auto" w:fill="FFFFFF"/>
        </w:rPr>
        <w:t>. Therefore, these three former USSR countries ended up in the group containing other former communist countries, such as Russia, Poland, and Czech. Kazakhstan, as a former USSR country and the only Central Asian country in PSIA 2012, was also assigned to this group. Ireland and UK</w:t>
      </w:r>
      <w:ins w:id="68" w:author="Luyao Zhang" w:date="2016-11-29T10:32:00Z">
        <w:r w:rsidR="00FA6146">
          <w:rPr>
            <w:rFonts w:eastAsia="Times New Roman"/>
            <w:bCs/>
            <w:color w:val="000000" w:themeColor="text1"/>
            <w:shd w:val="clear" w:color="auto" w:fill="FFFFFF"/>
          </w:rPr>
          <w:t xml:space="preserve"> </w:t>
        </w:r>
      </w:ins>
      <w:ins w:id="69" w:author="Luyao Zhang" w:date="2016-11-29T10:31:00Z">
        <w:r w:rsidR="00220075">
          <w:rPr>
            <w:rFonts w:eastAsia="Times New Roman"/>
            <w:bCs/>
            <w:color w:val="000000" w:themeColor="text1"/>
            <w:shd w:val="clear" w:color="auto" w:fill="FFFFFF"/>
          </w:rPr>
          <w:t>were put under</w:t>
        </w:r>
      </w:ins>
      <w:del w:id="70" w:author="Luyao Zhang" w:date="2016-11-29T10:31:00Z">
        <w:r w:rsidRPr="00EB245D" w:rsidDel="00C02C80">
          <w:rPr>
            <w:rFonts w:eastAsia="Times New Roman"/>
            <w:bCs/>
            <w:color w:val="000000" w:themeColor="text1"/>
            <w:shd w:val="clear" w:color="auto" w:fill="FFFFFF"/>
          </w:rPr>
          <w:delText xml:space="preserve"> went to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 the “</w:t>
      </w:r>
      <w:del w:id="71" w:author="Luyao Zhang" w:date="2016-11-29T10:31:00Z">
        <w:r w:rsidRPr="00EB245D" w:rsidDel="00C02C80">
          <w:rPr>
            <w:rFonts w:eastAsia="Times New Roman"/>
            <w:bCs/>
            <w:color w:val="000000" w:themeColor="text1"/>
            <w:shd w:val="clear" w:color="auto" w:fill="FFFFFF"/>
          </w:rPr>
          <w:delText>More developed European countries</w:delText>
        </w:r>
      </w:del>
      <w:ins w:id="72" w:author="Luyao Zhang" w:date="2016-11-29T10:31:00Z">
        <w:r w:rsidR="00C02C80">
          <w:rPr>
            <w:rFonts w:eastAsia="Times New Roman"/>
            <w:bCs/>
            <w:color w:val="000000" w:themeColor="text1"/>
            <w:shd w:val="clear" w:color="auto" w:fill="FFFFFF"/>
          </w:rPr>
          <w:t xml:space="preserve">Western </w:t>
        </w:r>
        <w:r w:rsidR="00C02C80">
          <w:rPr>
            <w:rFonts w:eastAsia="Times New Roman"/>
            <w:bCs/>
            <w:color w:val="000000" w:themeColor="text1"/>
            <w:shd w:val="clear" w:color="auto" w:fill="FFFFFF"/>
          </w:rPr>
          <w:lastRenderedPageBreak/>
          <w:t>Europe</w:t>
        </w:r>
      </w:ins>
      <w:r w:rsidRPr="00EB245D">
        <w:rPr>
          <w:rFonts w:eastAsia="Times New Roman"/>
          <w:bCs/>
          <w:color w:val="000000" w:themeColor="text1"/>
          <w:shd w:val="clear" w:color="auto" w:fill="FFFFFF"/>
        </w:rPr>
        <w:t xml:space="preserve">” </w:t>
      </w:r>
      <w:ins w:id="73" w:author="Luyao Zhang" w:date="2016-11-29T10:32:00Z">
        <w:r w:rsidR="001907BA">
          <w:rPr>
            <w:rFonts w:eastAsia="Times New Roman"/>
            <w:bCs/>
            <w:color w:val="000000" w:themeColor="text1"/>
            <w:shd w:val="clear" w:color="auto" w:fill="FFFFFF"/>
          </w:rPr>
          <w:t>category</w:t>
        </w:r>
      </w:ins>
      <w:del w:id="74" w:author="Luyao Zhang" w:date="2016-11-29T10:32:00Z">
        <w:r w:rsidRPr="00EB245D" w:rsidDel="002F75A8">
          <w:rPr>
            <w:rFonts w:eastAsia="Times New Roman"/>
            <w:bCs/>
            <w:color w:val="000000" w:themeColor="text1"/>
            <w:shd w:val="clear" w:color="auto" w:fill="FFFFFF"/>
          </w:rPr>
          <w:delText>group</w:delText>
        </w:r>
      </w:del>
      <w:r w:rsidRPr="00EB245D">
        <w:rPr>
          <w:rFonts w:eastAsia="Times New Roman"/>
          <w:bCs/>
          <w:color w:val="000000" w:themeColor="text1"/>
          <w:shd w:val="clear" w:color="auto" w:fill="FFFFFF"/>
        </w:rPr>
        <w:t>, where one can also find other well-developed Western European countries, including France, Germany, and Netherlands. Nordic countries, due to their geographic proximity, and unique Nordic capitalism, became an individual group themselves.</w:t>
      </w:r>
    </w:p>
    <w:p w14:paraId="744FB860" w14:textId="77777777" w:rsidR="00301CC2" w:rsidRDefault="00301CC2" w:rsidP="00441D65">
      <w:pPr>
        <w:rPr>
          <w:ins w:id="75" w:author="Luyao Zhang" w:date="2016-11-29T10:32:00Z"/>
          <w:i/>
        </w:rPr>
      </w:pPr>
    </w:p>
    <w:p w14:paraId="000834A5" w14:textId="34738D94" w:rsidR="00441D65" w:rsidRPr="00D62253" w:rsidRDefault="00441D65" w:rsidP="00441D65">
      <w:pPr>
        <w:rPr>
          <w:i/>
        </w:rPr>
      </w:pPr>
      <w:r w:rsidRPr="00D62253">
        <w:rPr>
          <w:i/>
        </w:rPr>
        <w:t>Measures</w:t>
      </w:r>
    </w:p>
    <w:p w14:paraId="500B25A1" w14:textId="77777777" w:rsidR="00441D65" w:rsidRPr="00EB245D" w:rsidRDefault="00441D65" w:rsidP="00441D65">
      <w:pPr>
        <w:rPr>
          <w:b/>
          <w:i/>
        </w:rPr>
      </w:pPr>
    </w:p>
    <w:p w14:paraId="547DDE19" w14:textId="38615DBE" w:rsidR="00683754" w:rsidRPr="00EB245D" w:rsidRDefault="009512C2" w:rsidP="005F4786">
      <w:pPr>
        <w:ind w:firstLine="360"/>
      </w:pPr>
      <w:r w:rsidRPr="00EB245D">
        <w:t>Since we were interested in the relationship</w:t>
      </w:r>
      <w:ins w:id="76" w:author="Luyao Zhang" w:date="2016-11-29T10:35:00Z">
        <w:r w:rsidR="00FA5C3D">
          <w:t>s</w:t>
        </w:r>
      </w:ins>
      <w:r w:rsidRPr="00EB245D">
        <w:t xml:space="preserve"> between conscientiousness, truancy, and math performance, </w:t>
      </w:r>
      <w:r w:rsidR="001A31FB" w:rsidRPr="00EB245D">
        <w:t>we include in the analysis the 5 items</w:t>
      </w:r>
      <w:ins w:id="77" w:author="Luyao Zhang" w:date="2016-11-29T10:36:00Z">
        <w:r w:rsidR="009264D2">
          <w:t xml:space="preserve"> from the P</w:t>
        </w:r>
      </w:ins>
      <w:del w:id="78" w:author="Luyao Zhang" w:date="2016-11-29T10:36:00Z">
        <w:r w:rsidR="001A31FB" w:rsidRPr="00EB245D" w:rsidDel="009264D2">
          <w:delText xml:space="preserve"> for p</w:delText>
        </w:r>
      </w:del>
      <w:r w:rsidR="001A31FB" w:rsidRPr="00EB245D">
        <w:t>erseverance</w:t>
      </w:r>
      <w:ins w:id="79" w:author="Luyao Zhang" w:date="2016-11-29T10:36:00Z">
        <w:r w:rsidR="009264D2">
          <w:t xml:space="preserve"> scale</w:t>
        </w:r>
      </w:ins>
      <w:r w:rsidR="001A31FB" w:rsidRPr="00EB245D">
        <w:t xml:space="preserve">, </w:t>
      </w:r>
      <w:ins w:id="80" w:author="Luyao Zhang" w:date="2016-11-29T10:36:00Z">
        <w:r w:rsidR="00E84BD5">
          <w:t xml:space="preserve">the </w:t>
        </w:r>
      </w:ins>
      <w:r w:rsidR="00A361B2" w:rsidRPr="00A41149">
        <w:t>3</w:t>
      </w:r>
      <w:r w:rsidR="00542416" w:rsidRPr="00EB245D">
        <w:t xml:space="preserve"> items </w:t>
      </w:r>
      <w:ins w:id="81" w:author="Luyao Zhang" w:date="2016-11-29T10:36:00Z">
        <w:r w:rsidR="00BA331E">
          <w:t xml:space="preserve">on </w:t>
        </w:r>
      </w:ins>
      <w:del w:id="82" w:author="Luyao Zhang" w:date="2016-11-29T10:36:00Z">
        <w:r w:rsidR="00542416" w:rsidRPr="00EB245D" w:rsidDel="00BA331E">
          <w:delText xml:space="preserve">for </w:delText>
        </w:r>
      </w:del>
      <w:ins w:id="83" w:author="Luyao Zhang" w:date="2016-11-29T10:36:00Z">
        <w:r w:rsidR="00B9522D">
          <w:t>the T</w:t>
        </w:r>
      </w:ins>
      <w:del w:id="84" w:author="Luyao Zhang" w:date="2016-11-29T10:36:00Z">
        <w:r w:rsidR="00542416" w:rsidRPr="00EB245D" w:rsidDel="00B9522D">
          <w:delText>t</w:delText>
        </w:r>
      </w:del>
      <w:r w:rsidR="00542416" w:rsidRPr="00EB245D">
        <w:t>ruancy</w:t>
      </w:r>
      <w:ins w:id="85" w:author="Luyao Zhang" w:date="2016-11-29T10:36:00Z">
        <w:r w:rsidR="00BA331E">
          <w:t xml:space="preserve"> scale</w:t>
        </w:r>
      </w:ins>
      <w:r w:rsidR="00542416" w:rsidRPr="00EB245D">
        <w:t>,</w:t>
      </w:r>
      <w:ins w:id="86" w:author="Luyao Zhang" w:date="2016-11-29T10:36:00Z">
        <w:r w:rsidR="004A5C5A">
          <w:t xml:space="preserve"> as well as</w:t>
        </w:r>
      </w:ins>
      <w:del w:id="87" w:author="Luyao Zhang" w:date="2016-11-29T10:36:00Z">
        <w:r w:rsidR="00542416" w:rsidRPr="00EB245D" w:rsidDel="004A5C5A">
          <w:delText xml:space="preserve"> and</w:delText>
        </w:r>
      </w:del>
      <w:ins w:id="88" w:author="Luyao Zhang" w:date="2016-11-29T10:35:00Z">
        <w:r w:rsidR="004A5C5A">
          <w:t xml:space="preserve"> the</w:t>
        </w:r>
        <w:r w:rsidR="00AB1A7C">
          <w:t xml:space="preserve"> </w:t>
        </w:r>
      </w:ins>
      <w:del w:id="89" w:author="Luyao Zhang" w:date="2016-11-29T10:35:00Z">
        <w:r w:rsidR="00542416" w:rsidRPr="00EB245D" w:rsidDel="00AB1A7C">
          <w:delText xml:space="preserve"> </w:delText>
        </w:r>
        <w:r w:rsidR="00542416" w:rsidRPr="00EB245D" w:rsidDel="00AB1A7C">
          <w:rPr>
            <w:highlight w:val="yellow"/>
          </w:rPr>
          <w:delText>xx</w:delText>
        </w:r>
        <w:r w:rsidR="00542416" w:rsidRPr="00EB245D" w:rsidDel="00AB1A7C">
          <w:delText xml:space="preserve"> items for </w:delText>
        </w:r>
      </w:del>
      <w:ins w:id="90" w:author="Luyao Zhang" w:date="2016-11-29T10:36:00Z">
        <w:r w:rsidR="004A5C5A">
          <w:t>M</w:t>
        </w:r>
      </w:ins>
      <w:del w:id="91" w:author="Luyao Zhang" w:date="2016-11-29T10:36:00Z">
        <w:r w:rsidR="00542416" w:rsidRPr="00EB245D" w:rsidDel="004A5C5A">
          <w:delText>m</w:delText>
        </w:r>
      </w:del>
      <w:r w:rsidR="00542416" w:rsidRPr="00EB245D">
        <w:t xml:space="preserve">ath </w:t>
      </w:r>
      <w:ins w:id="92" w:author="Luyao Zhang" w:date="2016-11-29T10:36:00Z">
        <w:r w:rsidR="004A5C5A">
          <w:t>A</w:t>
        </w:r>
      </w:ins>
      <w:del w:id="93" w:author="Luyao Zhang" w:date="2016-11-29T10:36:00Z">
        <w:r w:rsidR="00542416" w:rsidRPr="00EB245D" w:rsidDel="004A5C5A">
          <w:delText>a</w:delText>
        </w:r>
      </w:del>
      <w:r w:rsidR="00542416" w:rsidRPr="00EB245D">
        <w:t>chievement</w:t>
      </w:r>
      <w:ins w:id="94" w:author="Luyao Zhang" w:date="2016-11-29T10:35:00Z">
        <w:r w:rsidR="00AB1A7C">
          <w:t xml:space="preserve"> test</w:t>
        </w:r>
      </w:ins>
      <w:r w:rsidR="00542416" w:rsidRPr="00EB245D">
        <w:t xml:space="preserve">. </w:t>
      </w:r>
      <w:r w:rsidR="004B3935" w:rsidRPr="00EB245D">
        <w:t xml:space="preserve">We also </w:t>
      </w:r>
      <w:r w:rsidR="00665F4C" w:rsidRPr="00EB245D">
        <w:t xml:space="preserve">chose </w:t>
      </w:r>
      <w:r w:rsidR="00665F4C" w:rsidRPr="008F5F61">
        <w:t>SES</w:t>
      </w:r>
      <w:r w:rsidR="00C420C2" w:rsidRPr="00EB245D">
        <w:t xml:space="preserve"> (measured by the item asking about the highest education level of parents)</w:t>
      </w:r>
      <w:r w:rsidR="00665F4C" w:rsidRPr="00EB245D">
        <w:t xml:space="preserve"> and </w:t>
      </w:r>
      <w:ins w:id="95" w:author="Luyao Zhang" w:date="2016-11-29T10:36:00Z">
        <w:r w:rsidR="00434BDA">
          <w:t>G</w:t>
        </w:r>
      </w:ins>
      <w:del w:id="96" w:author="Luyao Zhang" w:date="2016-11-29T10:36:00Z">
        <w:r w:rsidR="00C20931" w:rsidRPr="008F5F61" w:rsidDel="00434BDA">
          <w:delText>g</w:delText>
        </w:r>
      </w:del>
      <w:r w:rsidR="00C20931" w:rsidRPr="008F5F61">
        <w:t>ender</w:t>
      </w:r>
      <w:r w:rsidR="00C20931" w:rsidRPr="00EB245D">
        <w:t xml:space="preserve"> as control variables.</w:t>
      </w:r>
    </w:p>
    <w:p w14:paraId="1D77D454" w14:textId="22D96105" w:rsidR="003060B8" w:rsidRPr="00EB245D" w:rsidRDefault="0079453A" w:rsidP="005F4786">
      <w:pPr>
        <w:ind w:firstLine="360"/>
      </w:pPr>
      <w:r w:rsidRPr="00EB245D">
        <w:t>T</w:t>
      </w:r>
      <w:r w:rsidR="005A6902" w:rsidRPr="00EB245D">
        <w:t xml:space="preserve">he </w:t>
      </w:r>
      <w:r w:rsidR="00D7084B" w:rsidRPr="00EB245D">
        <w:rPr>
          <w:color w:val="FF0000"/>
        </w:rPr>
        <w:t>Math A</w:t>
      </w:r>
      <w:r w:rsidR="005A6902" w:rsidRPr="00EB245D">
        <w:rPr>
          <w:color w:val="FF0000"/>
        </w:rPr>
        <w:t>chievement</w:t>
      </w:r>
      <w:r w:rsidR="006E6814" w:rsidRPr="00EB245D">
        <w:t xml:space="preserve"> test was </w:t>
      </w:r>
      <w:r w:rsidR="00386EC0" w:rsidRPr="00EB245D">
        <w:t>divided</w:t>
      </w:r>
      <w:r w:rsidR="005A6902" w:rsidRPr="00EB245D">
        <w:t xml:space="preserve"> </w:t>
      </w:r>
      <w:r w:rsidR="00A31BF2" w:rsidRPr="00EB245D">
        <w:t>in</w:t>
      </w:r>
      <w:r w:rsidR="005A6902" w:rsidRPr="00EB245D">
        <w:t xml:space="preserve">to </w:t>
      </w:r>
      <w:r w:rsidR="00A95248" w:rsidRPr="00EB245D">
        <w:t>21 booklets (PISA 2012 codebook)</w:t>
      </w:r>
      <w:r w:rsidR="00ED5A0E" w:rsidRPr="00EB245D">
        <w:t xml:space="preserve">, and each </w:t>
      </w:r>
      <w:r w:rsidR="00B80247" w:rsidRPr="00EB245D">
        <w:t xml:space="preserve">participant </w:t>
      </w:r>
      <w:r w:rsidR="00506BA8" w:rsidRPr="00EB245D">
        <w:t xml:space="preserve">was randomly assigned to </w:t>
      </w:r>
      <w:r w:rsidR="00AB3374" w:rsidRPr="00EB245D">
        <w:t>one of them</w:t>
      </w:r>
      <w:r w:rsidR="001E2FC3" w:rsidRPr="00EB245D">
        <w:t xml:space="preserve">. That is to say, each participant </w:t>
      </w:r>
      <w:ins w:id="97" w:author="Luyao Zhang" w:date="2016-11-29T10:37:00Z">
        <w:r w:rsidR="0060416C">
          <w:t>responded to</w:t>
        </w:r>
        <w:r w:rsidR="00472D28">
          <w:t xml:space="preserve"> </w:t>
        </w:r>
      </w:ins>
      <w:del w:id="98" w:author="Luyao Zhang" w:date="2016-11-29T10:37:00Z">
        <w:r w:rsidR="001E2FC3" w:rsidRPr="00EB245D" w:rsidDel="0060416C">
          <w:delText xml:space="preserve">took </w:delText>
        </w:r>
      </w:del>
      <w:r w:rsidR="001E2FC3" w:rsidRPr="00EB245D">
        <w:t xml:space="preserve">a set of the the total items. </w:t>
      </w:r>
      <w:r w:rsidR="005E1B9F" w:rsidRPr="00EB245D">
        <w:t xml:space="preserve">We </w:t>
      </w:r>
      <w:r w:rsidR="00D01D44" w:rsidRPr="00EB245D">
        <w:t xml:space="preserve">treated all </w:t>
      </w:r>
      <w:r w:rsidR="002459F1" w:rsidRPr="00EB245D">
        <w:t xml:space="preserve">booklets </w:t>
      </w:r>
      <w:del w:id="99" w:author="Luyao Zhang" w:date="2016-11-29T10:37:00Z">
        <w:r w:rsidR="002459F1" w:rsidRPr="00EB245D" w:rsidDel="00FC46BD">
          <w:delText xml:space="preserve">as </w:delText>
        </w:r>
        <w:r w:rsidR="004E268E" w:rsidRPr="00EB245D" w:rsidDel="00FC46BD">
          <w:delText>the same</w:delText>
        </w:r>
      </w:del>
      <w:ins w:id="100" w:author="Luyao Zhang" w:date="2016-11-29T10:37:00Z">
        <w:r w:rsidR="00FC46BD">
          <w:t>equally</w:t>
        </w:r>
      </w:ins>
      <w:r w:rsidR="00E75DEC" w:rsidRPr="00EB245D">
        <w:t xml:space="preserve"> in the current study, as PISA 2012 intended, and </w:t>
      </w:r>
      <w:r w:rsidR="00AD51AB" w:rsidRPr="00EB245D">
        <w:t>use</w:t>
      </w:r>
      <w:ins w:id="101" w:author="Luyao Zhang" w:date="2016-11-29T10:37:00Z">
        <w:r w:rsidR="00AE6015">
          <w:t>d</w:t>
        </w:r>
      </w:ins>
      <w:r w:rsidR="00AD51AB" w:rsidRPr="00EB245D">
        <w:t xml:space="preserve"> the mean </w:t>
      </w:r>
      <w:r w:rsidR="00A86E09" w:rsidRPr="00EB245D">
        <w:t xml:space="preserve">of all items on the booklet that a participant was assigned to </w:t>
      </w:r>
      <w:r w:rsidR="001574AD" w:rsidRPr="00EB245D">
        <w:t xml:space="preserve">as her </w:t>
      </w:r>
      <w:r w:rsidR="00430B1B" w:rsidRPr="00EB245D">
        <w:t xml:space="preserve">overall </w:t>
      </w:r>
      <w:r w:rsidR="005B15F8" w:rsidRPr="00EB245D">
        <w:t xml:space="preserve">math </w:t>
      </w:r>
      <w:r w:rsidR="00430B1B" w:rsidRPr="00EB245D">
        <w:t>performance</w:t>
      </w:r>
      <w:r w:rsidR="000E2E33" w:rsidRPr="00EB245D">
        <w:t xml:space="preserve">. </w:t>
      </w:r>
      <w:r w:rsidR="00F6783C" w:rsidRPr="00EB245D">
        <w:t>Students’ responses were graded as 0 (“no credit”), 1 (“partial credit”), and 2 (“full credit”).</w:t>
      </w:r>
      <w:r w:rsidR="00C01EAB" w:rsidRPr="00EB245D">
        <w:t xml:space="preserve"> </w:t>
      </w:r>
      <w:r w:rsidR="00CC4D7C" w:rsidRPr="00EB245D">
        <w:t>If</w:t>
      </w:r>
      <w:r w:rsidR="00140B65" w:rsidRPr="00EB245D">
        <w:t xml:space="preserve"> a participant failed to give an answer, the response will be coded as 0, instead of </w:t>
      </w:r>
      <w:r w:rsidR="00BE72FF" w:rsidRPr="00EB245D">
        <w:t>missing, which means a</w:t>
      </w:r>
      <w:r w:rsidR="0011421C" w:rsidRPr="00EB245D">
        <w:t xml:space="preserve">ll missing values </w:t>
      </w:r>
      <w:r w:rsidR="004754A0" w:rsidRPr="00EB245D">
        <w:t xml:space="preserve">in the data </w:t>
      </w:r>
      <w:r w:rsidR="0011421C" w:rsidRPr="00EB245D">
        <w:t xml:space="preserve">were due </w:t>
      </w:r>
      <w:ins w:id="102" w:author="Luyao Zhang" w:date="2016-11-29T10:42:00Z">
        <w:r w:rsidR="00E93FD4">
          <w:t xml:space="preserve">to </w:t>
        </w:r>
      </w:ins>
      <w:del w:id="103" w:author="Luyao Zhang" w:date="2016-11-29T10:42:00Z">
        <w:r w:rsidR="0011421C" w:rsidRPr="00EB245D" w:rsidDel="00E93FD4">
          <w:delText xml:space="preserve">to </w:delText>
        </w:r>
      </w:del>
      <w:r w:rsidR="0011421C" w:rsidRPr="00EB245D">
        <w:t xml:space="preserve">either the item not being </w:t>
      </w:r>
      <w:r w:rsidR="00AB778A" w:rsidRPr="00EB245D">
        <w:t>administered to a participant</w:t>
      </w:r>
      <w:del w:id="104" w:author="Luyao Zhang" w:date="2016-11-29T10:40:00Z">
        <w:r w:rsidR="00AB778A" w:rsidRPr="00EB245D" w:rsidDel="00EC4E31">
          <w:delText>,</w:delText>
        </w:r>
      </w:del>
      <w:r w:rsidR="00AB778A" w:rsidRPr="00EB245D">
        <w:t xml:space="preserve"> or</w:t>
      </w:r>
      <w:r w:rsidR="00744BD6" w:rsidRPr="00EB245D">
        <w:t xml:space="preserve"> </w:t>
      </w:r>
      <w:r w:rsidR="00C83865" w:rsidRPr="00EB245D">
        <w:t>being</w:t>
      </w:r>
      <w:r w:rsidR="00AB778A" w:rsidRPr="00EB245D">
        <w:t xml:space="preserve"> </w:t>
      </w:r>
      <w:r w:rsidR="001F7D65" w:rsidRPr="00EB245D">
        <w:t xml:space="preserve">dropped for </w:t>
      </w:r>
      <w:r w:rsidR="0041434B" w:rsidRPr="00EB245D">
        <w:t xml:space="preserve">being </w:t>
      </w:r>
      <w:r w:rsidR="00884810" w:rsidRPr="00EB245D">
        <w:t>inaccurate in translation.</w:t>
      </w:r>
      <w:r w:rsidR="00827430" w:rsidRPr="00EB245D">
        <w:t xml:space="preserve"> </w:t>
      </w:r>
      <w:del w:id="105" w:author="Luyao Zhang" w:date="2016-11-29T10:39:00Z">
        <w:r w:rsidR="00066280" w:rsidRPr="00DB4E1C" w:rsidDel="00923E5B">
          <w:rPr>
            <w:strike/>
          </w:rPr>
          <w:delText>In the com</w:delText>
        </w:r>
        <w:r w:rsidR="00F62B63" w:rsidRPr="00DB4E1C" w:rsidDel="00923E5B">
          <w:rPr>
            <w:strike/>
          </w:rPr>
          <w:delText>p</w:delText>
        </w:r>
        <w:r w:rsidR="00066280" w:rsidRPr="00DB4E1C" w:rsidDel="00923E5B">
          <w:rPr>
            <w:strike/>
          </w:rPr>
          <w:delText xml:space="preserve">lete data, </w:delText>
        </w:r>
        <w:r w:rsidR="008C056C" w:rsidRPr="00DB4E1C" w:rsidDel="00923E5B">
          <w:rPr>
            <w:strike/>
          </w:rPr>
          <w:delText>t</w:delText>
        </w:r>
        <w:r w:rsidR="00AA5EFD" w:rsidRPr="00DB4E1C" w:rsidDel="00923E5B">
          <w:rPr>
            <w:strike/>
          </w:rPr>
          <w:delText xml:space="preserve">he missing rate per item for each of the booklet ranged from </w:delText>
        </w:r>
        <w:r w:rsidR="00AA5EFD" w:rsidRPr="00DB4E1C" w:rsidDel="00923E5B">
          <w:rPr>
            <w:strike/>
            <w:highlight w:val="yellow"/>
          </w:rPr>
          <w:delText>xx to xx</w:delText>
        </w:r>
        <w:r w:rsidR="00AA5EFD" w:rsidRPr="00DB4E1C" w:rsidDel="00923E5B">
          <w:rPr>
            <w:strike/>
          </w:rPr>
          <w:delText>.</w:delText>
        </w:r>
        <w:r w:rsidR="00DB138C" w:rsidRPr="00EB245D" w:rsidDel="00923E5B">
          <w:delText xml:space="preserve"> </w:delText>
        </w:r>
      </w:del>
      <w:r w:rsidR="00BA40CB" w:rsidRPr="00EB245D">
        <w:t>If a pa</w:t>
      </w:r>
      <w:r w:rsidR="00A3789C" w:rsidRPr="00EB245D">
        <w:t>rticipant missed all items</w:t>
      </w:r>
      <w:r w:rsidR="00E2197B" w:rsidRPr="00EB245D">
        <w:t xml:space="preserve"> (possible</w:t>
      </w:r>
      <w:r w:rsidR="00615AA7" w:rsidRPr="00EB245D">
        <w:t xml:space="preserve"> when the participant was “not reached”</w:t>
      </w:r>
      <w:r w:rsidR="00117D73" w:rsidRPr="00EB245D">
        <w:t>)</w:t>
      </w:r>
      <w:r w:rsidR="00A3789C" w:rsidRPr="00EB245D">
        <w:t xml:space="preserve">, her overall math achievement </w:t>
      </w:r>
      <w:del w:id="106" w:author="Luyao Zhang" w:date="2016-11-29T10:43:00Z">
        <w:r w:rsidR="00A3789C" w:rsidRPr="00EB245D" w:rsidDel="00CC15C5">
          <w:delText xml:space="preserve">wouldn’t </w:delText>
        </w:r>
      </w:del>
      <w:ins w:id="107" w:author="Luyao Zhang" w:date="2016-11-29T10:43:00Z">
        <w:r w:rsidR="00CC15C5">
          <w:t>couldn’t</w:t>
        </w:r>
        <w:r w:rsidR="00CC15C5" w:rsidRPr="00EB245D">
          <w:t xml:space="preserve"> </w:t>
        </w:r>
      </w:ins>
      <w:r w:rsidR="00A3789C" w:rsidRPr="00EB245D">
        <w:t xml:space="preserve">be computed, and </w:t>
      </w:r>
      <w:r w:rsidR="00405C54" w:rsidRPr="00EB245D">
        <w:t xml:space="preserve">thus </w:t>
      </w:r>
      <w:r w:rsidR="00B41483" w:rsidRPr="00EB245D">
        <w:t xml:space="preserve">would be </w:t>
      </w:r>
      <w:r w:rsidR="009A3DD9" w:rsidRPr="00EB245D">
        <w:t xml:space="preserve">recorded as missing. </w:t>
      </w:r>
      <w:r w:rsidR="00D537C9" w:rsidRPr="00EB245D">
        <w:t>The percentage of this kind of missing values</w:t>
      </w:r>
      <w:r w:rsidR="008B66FD">
        <w:t xml:space="preserve"> in the complete dataset</w:t>
      </w:r>
      <w:r w:rsidR="00D537C9" w:rsidRPr="00EB245D">
        <w:t xml:space="preserve"> </w:t>
      </w:r>
      <w:r w:rsidR="003D6BFC" w:rsidRPr="00EB245D">
        <w:t xml:space="preserve">is </w:t>
      </w:r>
      <w:r w:rsidR="00813213">
        <w:rPr>
          <w:highlight w:val="yellow"/>
        </w:rPr>
        <w:t>0.6%</w:t>
      </w:r>
      <w:r w:rsidR="00B564FA" w:rsidRPr="00EB245D">
        <w:rPr>
          <w:highlight w:val="yellow"/>
        </w:rPr>
        <w:t>.</w:t>
      </w:r>
      <w:r w:rsidR="003668E4" w:rsidRPr="00EB245D">
        <w:t xml:space="preserve"> </w:t>
      </w:r>
      <w:del w:id="108" w:author="Luyao Zhang" w:date="2016-11-29T10:39:00Z">
        <w:r w:rsidR="003668E4" w:rsidRPr="00DF3156" w:rsidDel="00E90209">
          <w:rPr>
            <w:strike/>
          </w:rPr>
          <w:delText xml:space="preserve">In </w:delText>
        </w:r>
        <w:r w:rsidR="00201637" w:rsidRPr="00DF3156" w:rsidDel="00E90209">
          <w:rPr>
            <w:strike/>
          </w:rPr>
          <w:delText>the</w:delText>
        </w:r>
        <w:r w:rsidR="004B4FB9" w:rsidRPr="00DF3156" w:rsidDel="00E90209">
          <w:rPr>
            <w:strike/>
          </w:rPr>
          <w:delText xml:space="preserve"> </w:delText>
        </w:r>
        <w:r w:rsidR="00717841" w:rsidRPr="00DF3156" w:rsidDel="00E90209">
          <w:rPr>
            <w:strike/>
          </w:rPr>
          <w:delText>random samples</w:delText>
        </w:r>
        <w:r w:rsidR="00645B3A" w:rsidRPr="00DF3156" w:rsidDel="00E90209">
          <w:rPr>
            <w:strike/>
          </w:rPr>
          <w:delText xml:space="preserve">, </w:delText>
        </w:r>
        <w:r w:rsidR="00CB542B" w:rsidRPr="00DF3156" w:rsidDel="00E90209">
          <w:rPr>
            <w:strike/>
          </w:rPr>
          <w:delText>the missing rate of</w:delText>
        </w:r>
        <w:r w:rsidR="001F3D06" w:rsidRPr="00DF3156" w:rsidDel="00E90209">
          <w:rPr>
            <w:strike/>
          </w:rPr>
          <w:delText xml:space="preserve"> overall math performance </w:delText>
        </w:r>
        <w:r w:rsidR="00A96C63" w:rsidRPr="00DF3156" w:rsidDel="00E90209">
          <w:rPr>
            <w:strike/>
          </w:rPr>
          <w:delText xml:space="preserve">for each of the 9 major groups </w:delText>
        </w:r>
        <w:r w:rsidR="00D26E09" w:rsidRPr="00DF3156" w:rsidDel="00E90209">
          <w:rPr>
            <w:strike/>
          </w:rPr>
          <w:delText xml:space="preserve">ranged from </w:delText>
        </w:r>
        <w:r w:rsidR="00D26E09" w:rsidRPr="00DF3156" w:rsidDel="00E90209">
          <w:rPr>
            <w:strike/>
            <w:highlight w:val="yellow"/>
          </w:rPr>
          <w:delText>xx to xx</w:delText>
        </w:r>
        <w:r w:rsidR="00D26E09" w:rsidRPr="00DF3156" w:rsidDel="00E90209">
          <w:rPr>
            <w:strike/>
          </w:rPr>
          <w:delText>.</w:delText>
        </w:r>
      </w:del>
    </w:p>
    <w:p w14:paraId="58DC1844" w14:textId="1E7533EF" w:rsidR="00FB192F" w:rsidRPr="009956E8" w:rsidRDefault="00217587" w:rsidP="005F4786">
      <w:pPr>
        <w:ind w:firstLine="360"/>
        <w:rPr>
          <w:strike/>
        </w:rPr>
      </w:pPr>
      <w:r w:rsidRPr="00EB245D">
        <w:t xml:space="preserve">The </w:t>
      </w:r>
      <w:r w:rsidR="00DC025C" w:rsidRPr="00EB245D">
        <w:rPr>
          <w:color w:val="FF0000"/>
        </w:rPr>
        <w:t>T</w:t>
      </w:r>
      <w:r w:rsidRPr="00EB245D">
        <w:rPr>
          <w:color w:val="FF0000"/>
        </w:rPr>
        <w:t>ruancy</w:t>
      </w:r>
      <w:r w:rsidRPr="00EB245D">
        <w:t xml:space="preserve"> </w:t>
      </w:r>
      <w:r w:rsidR="00DA215E" w:rsidRPr="00EB245D">
        <w:t>scale</w:t>
      </w:r>
      <w:r w:rsidR="00785F44" w:rsidRPr="00EB245D">
        <w:t xml:space="preserve"> consisted of </w:t>
      </w:r>
      <w:r w:rsidR="00A30ABF" w:rsidRPr="00EB245D">
        <w:t>3 items</w:t>
      </w:r>
      <w:r w:rsidR="00265AC3" w:rsidRPr="00EB245D">
        <w:t xml:space="preserve"> asking about </w:t>
      </w:r>
      <w:del w:id="109" w:author="Luyao Zhang" w:date="2016-11-29T10:43:00Z">
        <w:r w:rsidR="00265AC3" w:rsidRPr="00EB245D" w:rsidDel="00F8195A">
          <w:delText>students’ frequencies of being</w:delText>
        </w:r>
      </w:del>
      <w:ins w:id="110" w:author="Luyao Zhang" w:date="2016-11-29T10:43:00Z">
        <w:r w:rsidR="00F8195A">
          <w:t xml:space="preserve">how often students </w:t>
        </w:r>
        <w:r w:rsidR="00E13142">
          <w:t>were</w:t>
        </w:r>
      </w:ins>
      <w:r w:rsidR="00265AC3" w:rsidRPr="00EB245D">
        <w:t xml:space="preserve"> </w:t>
      </w:r>
      <w:r w:rsidR="00D2169C">
        <w:t xml:space="preserve">(1) </w:t>
      </w:r>
      <w:r w:rsidR="00265AC3" w:rsidRPr="00EB245D">
        <w:t xml:space="preserve">late for school, </w:t>
      </w:r>
      <w:r w:rsidR="005C0336">
        <w:t xml:space="preserve">(2) </w:t>
      </w:r>
      <w:r w:rsidR="00265AC3" w:rsidRPr="00EB245D">
        <w:t xml:space="preserve">skipping whole school day, and </w:t>
      </w:r>
      <w:r w:rsidR="005C0336">
        <w:t xml:space="preserve">(3) </w:t>
      </w:r>
      <w:r w:rsidR="00265AC3" w:rsidRPr="00EB245D">
        <w:t>skipping classes within school day</w:t>
      </w:r>
      <w:r w:rsidR="00643F52" w:rsidRPr="00EB245D">
        <w:t xml:space="preserve">. </w:t>
      </w:r>
      <w:r w:rsidR="00895A6E">
        <w:t>The participants were asked to indicate the frequenc</w:t>
      </w:r>
      <w:ins w:id="111" w:author="Luyao Zhang" w:date="2016-11-29T10:43:00Z">
        <w:r w:rsidR="002A7327">
          <w:t>ies</w:t>
        </w:r>
      </w:ins>
      <w:del w:id="112" w:author="Luyao Zhang" w:date="2016-11-29T10:43:00Z">
        <w:r w:rsidR="00895A6E" w:rsidDel="002A7327">
          <w:delText>y</w:delText>
        </w:r>
      </w:del>
      <w:r w:rsidR="00895A6E">
        <w:t xml:space="preserve"> </w:t>
      </w:r>
      <w:del w:id="113" w:author="Luyao Zhang" w:date="2016-11-29T10:43:00Z">
        <w:r w:rsidR="00895A6E" w:rsidDel="009B1DBB">
          <w:delText xml:space="preserve">of </w:delText>
        </w:r>
        <w:r w:rsidR="00667145" w:rsidDel="009B1DBB">
          <w:delText>truancy</w:delText>
        </w:r>
      </w:del>
      <w:ins w:id="114" w:author="Luyao Zhang" w:date="2016-11-29T10:43:00Z">
        <w:r w:rsidR="009B1DBB">
          <w:t>for each of the three behaviors</w:t>
        </w:r>
      </w:ins>
      <w:r w:rsidR="00667145">
        <w:t xml:space="preserve"> </w:t>
      </w:r>
      <w:r w:rsidR="00A377CF">
        <w:t>on a scale</w:t>
      </w:r>
      <w:r w:rsidR="000658B4">
        <w:t xml:space="preserve"> from 1-4, where 1 stands for none, 2 stands for </w:t>
      </w:r>
      <w:r w:rsidR="00507B95">
        <w:t xml:space="preserve">one or two times, 3 stands for </w:t>
      </w:r>
      <w:r w:rsidR="00826861">
        <w:t xml:space="preserve">three to four times, and 4 </w:t>
      </w:r>
      <w:r w:rsidR="004276E7">
        <w:t>mea</w:t>
      </w:r>
      <w:r w:rsidR="00817104">
        <w:t xml:space="preserve">ns five or more times. </w:t>
      </w:r>
      <w:r w:rsidR="005F4755" w:rsidRPr="00EB245D">
        <w:t xml:space="preserve">The </w:t>
      </w:r>
      <w:r w:rsidR="00277FEC">
        <w:t>response rates</w:t>
      </w:r>
      <w:r w:rsidR="001D2EE5" w:rsidRPr="00EB245D">
        <w:t xml:space="preserve"> </w:t>
      </w:r>
      <w:r w:rsidR="00096E66">
        <w:t xml:space="preserve">for the three truancy items </w:t>
      </w:r>
      <w:r w:rsidR="00A043EE">
        <w:t>are</w:t>
      </w:r>
      <w:r w:rsidR="00450C80">
        <w:t xml:space="preserve"> all</w:t>
      </w:r>
      <w:r w:rsidR="00B544DC">
        <w:t xml:space="preserve"> around</w:t>
      </w:r>
      <w:r w:rsidR="00CD0189">
        <w:t xml:space="preserve"> </w:t>
      </w:r>
      <w:r w:rsidR="00AE3A55">
        <w:t>1.3%</w:t>
      </w:r>
      <w:r w:rsidR="000A7B19">
        <w:t>.</w:t>
      </w:r>
      <w:r w:rsidR="008C65EE">
        <w:t xml:space="preserve"> </w:t>
      </w:r>
      <w:r w:rsidR="0022725E" w:rsidRPr="00EB245D">
        <w:t>T</w:t>
      </w:r>
      <w:r w:rsidR="00F71D84" w:rsidRPr="00EB245D">
        <w:t xml:space="preserve">he mean of the three items </w:t>
      </w:r>
      <w:r w:rsidR="007077D2" w:rsidRPr="00EB245D">
        <w:t xml:space="preserve">were computed </w:t>
      </w:r>
      <w:r w:rsidR="004E736B" w:rsidRPr="00EB245D">
        <w:t xml:space="preserve">to stand for </w:t>
      </w:r>
      <w:ins w:id="115" w:author="Luyao Zhang" w:date="2016-11-29T10:44:00Z">
        <w:r w:rsidR="00B653E8">
          <w:t>participants</w:t>
        </w:r>
      </w:ins>
      <w:ins w:id="116" w:author="Luyao Zhang" w:date="2016-11-29T10:45:00Z">
        <w:r w:rsidR="00B653E8">
          <w:t xml:space="preserve">’ </w:t>
        </w:r>
      </w:ins>
      <w:r w:rsidR="004E736B" w:rsidRPr="00EB245D">
        <w:t xml:space="preserve">overall truancy, </w:t>
      </w:r>
      <w:r w:rsidR="00E500AB" w:rsidRPr="00EB245D">
        <w:t xml:space="preserve">and </w:t>
      </w:r>
      <w:del w:id="117" w:author="Luyao Zhang" w:date="2016-11-29T10:44:00Z">
        <w:r w:rsidR="00937A3B" w:rsidDel="00815781">
          <w:delText xml:space="preserve">for </w:delText>
        </w:r>
      </w:del>
      <w:ins w:id="118" w:author="Luyao Zhang" w:date="2016-11-29T10:44:00Z">
        <w:r w:rsidR="00815781">
          <w:t xml:space="preserve">in </w:t>
        </w:r>
      </w:ins>
      <w:r w:rsidR="00937A3B">
        <w:t>the</w:t>
      </w:r>
      <w:del w:id="119" w:author="Luyao Zhang" w:date="2016-11-29T10:44:00Z">
        <w:r w:rsidR="00937A3B" w:rsidDel="00950769">
          <w:delText xml:space="preserve"> in</w:delText>
        </w:r>
      </w:del>
      <w:r w:rsidR="00937A3B">
        <w:t xml:space="preserve"> complete data, the missing rate fo</w:t>
      </w:r>
      <w:r w:rsidR="00821920">
        <w:t xml:space="preserve">r </w:t>
      </w:r>
      <w:del w:id="120" w:author="Luyao Zhang" w:date="2016-11-29T10:45:00Z">
        <w:r w:rsidR="00821920" w:rsidDel="00FE6392">
          <w:delText>the overall truancy</w:delText>
        </w:r>
      </w:del>
      <w:ins w:id="121" w:author="Luyao Zhang" w:date="2016-11-29T10:45:00Z">
        <w:r w:rsidR="00FE6392">
          <w:t>this variable</w:t>
        </w:r>
      </w:ins>
      <w:r w:rsidR="00821920">
        <w:t xml:space="preserve"> </w:t>
      </w:r>
      <w:del w:id="122" w:author="Luyao Zhang" w:date="2016-11-29T10:45:00Z">
        <w:r w:rsidR="00821920" w:rsidDel="00AC0F39">
          <w:delText xml:space="preserve">level </w:delText>
        </w:r>
      </w:del>
      <w:r w:rsidR="00821920">
        <w:t xml:space="preserve">is </w:t>
      </w:r>
      <w:r w:rsidR="00953EE8">
        <w:t>1%.</w:t>
      </w:r>
      <w:r w:rsidR="00DF1D20">
        <w:t xml:space="preserve"> </w:t>
      </w:r>
      <w:del w:id="123" w:author="Luyao Zhang" w:date="2016-11-29T10:44:00Z">
        <w:r w:rsidR="0011726D" w:rsidRPr="00C9057E" w:rsidDel="00815781">
          <w:rPr>
            <w:strike/>
          </w:rPr>
          <w:delText xml:space="preserve">The percentage of missing values </w:delText>
        </w:r>
        <w:r w:rsidR="006376A1" w:rsidRPr="00C9057E" w:rsidDel="00815781">
          <w:rPr>
            <w:strike/>
          </w:rPr>
          <w:delText>for</w:delText>
        </w:r>
        <w:r w:rsidR="002A7766" w:rsidRPr="00C9057E" w:rsidDel="00815781">
          <w:rPr>
            <w:strike/>
          </w:rPr>
          <w:delText xml:space="preserve"> </w:delText>
        </w:r>
        <w:r w:rsidR="00452B7D" w:rsidRPr="00C9057E" w:rsidDel="00815781">
          <w:rPr>
            <w:strike/>
          </w:rPr>
          <w:delText xml:space="preserve">overall truancy </w:delText>
        </w:r>
        <w:r w:rsidR="0098195D" w:rsidRPr="00C9057E" w:rsidDel="00815781">
          <w:rPr>
            <w:strike/>
          </w:rPr>
          <w:delText xml:space="preserve">in the random samples for </w:delText>
        </w:r>
        <w:r w:rsidR="00E467A7" w:rsidRPr="00C9057E" w:rsidDel="00815781">
          <w:rPr>
            <w:strike/>
          </w:rPr>
          <w:delText xml:space="preserve">each of the 9 major </w:delText>
        </w:r>
        <w:r w:rsidR="002C0792" w:rsidRPr="00C9057E" w:rsidDel="00815781">
          <w:rPr>
            <w:strike/>
          </w:rPr>
          <w:delText xml:space="preserve">groups </w:delText>
        </w:r>
        <w:r w:rsidR="00105610" w:rsidRPr="00C9057E" w:rsidDel="00815781">
          <w:rPr>
            <w:strike/>
          </w:rPr>
          <w:delText xml:space="preserve">was between </w:delText>
        </w:r>
        <w:r w:rsidR="00105610" w:rsidRPr="00C9057E" w:rsidDel="00815781">
          <w:rPr>
            <w:strike/>
            <w:highlight w:val="yellow"/>
          </w:rPr>
          <w:delText>xx and xx</w:delText>
        </w:r>
        <w:r w:rsidR="00105610" w:rsidRPr="00C9057E" w:rsidDel="00815781">
          <w:rPr>
            <w:strike/>
          </w:rPr>
          <w:delText>.</w:delText>
        </w:r>
      </w:del>
    </w:p>
    <w:p w14:paraId="52D4E35A" w14:textId="348B658B" w:rsidR="009A622E" w:rsidRDefault="00A02CB0" w:rsidP="005F4786">
      <w:pPr>
        <w:ind w:firstLine="360"/>
        <w:rPr>
          <w:color w:val="1A1718"/>
        </w:rPr>
      </w:pPr>
      <w:r w:rsidRPr="00EB245D">
        <w:t>The C</w:t>
      </w:r>
      <w:r w:rsidR="00000410" w:rsidRPr="00EB245D">
        <w:t xml:space="preserve">onscientiousness scale </w:t>
      </w:r>
      <w:r w:rsidR="00056E2A" w:rsidRPr="00EB245D">
        <w:t>in PISA 2012</w:t>
      </w:r>
      <w:r w:rsidR="00000410" w:rsidRPr="00EB245D">
        <w:t xml:space="preserve"> </w:t>
      </w:r>
      <w:r w:rsidR="00422D97" w:rsidRPr="00EB245D">
        <w:t>is</w:t>
      </w:r>
      <w:r w:rsidR="005076EC" w:rsidRPr="00EB245D">
        <w:t xml:space="preserve"> </w:t>
      </w:r>
      <w:r w:rsidR="0032762E">
        <w:t xml:space="preserve">called </w:t>
      </w:r>
      <w:r w:rsidR="005076EC" w:rsidRPr="00EB245D">
        <w:rPr>
          <w:color w:val="FF0000"/>
        </w:rPr>
        <w:t>Perseveranc</w:t>
      </w:r>
      <w:r w:rsidR="0032762E">
        <w:rPr>
          <w:color w:val="FF0000"/>
        </w:rPr>
        <w:t>e</w:t>
      </w:r>
      <w:r w:rsidR="0054430E" w:rsidRPr="00EB245D">
        <w:rPr>
          <w:color w:val="FF0000"/>
        </w:rPr>
        <w:t>, which</w:t>
      </w:r>
      <w:r w:rsidR="00E946F3" w:rsidRPr="00EB245D">
        <w:t xml:space="preserve"> </w:t>
      </w:r>
      <w:r w:rsidR="005D5CC9" w:rsidRPr="00EB245D">
        <w:t>contains</w:t>
      </w:r>
      <w:r w:rsidR="00155A4E" w:rsidRPr="00EB245D">
        <w:t xml:space="preserve"> </w:t>
      </w:r>
      <w:r w:rsidR="00E946F3" w:rsidRPr="00EB245D">
        <w:t xml:space="preserve">5 items, tapping into </w:t>
      </w:r>
      <w:r w:rsidR="00501816" w:rsidRPr="00EB245D">
        <w:t xml:space="preserve">different facets of </w:t>
      </w:r>
      <w:r w:rsidR="00E94BF3" w:rsidRPr="00EB245D">
        <w:t>conscientiousness</w:t>
      </w:r>
      <w:r w:rsidR="00273A1A" w:rsidRPr="00EB245D">
        <w:t xml:space="preserve"> (</w:t>
      </w:r>
      <w:r w:rsidR="00273A1A" w:rsidRPr="00EB245D">
        <w:rPr>
          <w:color w:val="1A1718"/>
        </w:rPr>
        <w:t>MacCann et al., 2009</w:t>
      </w:r>
      <w:ins w:id="124" w:author="Luyao Zhang" w:date="2016-11-29T10:45:00Z">
        <w:r w:rsidR="00D86C5F">
          <w:rPr>
            <w:color w:val="1A1718"/>
          </w:rPr>
          <w:t>)</w:t>
        </w:r>
      </w:ins>
      <w:r w:rsidR="00E94BF3" w:rsidRPr="00EB245D">
        <w:t xml:space="preserve">, including </w:t>
      </w:r>
      <w:r w:rsidR="004738C5" w:rsidRPr="00EB245D">
        <w:t xml:space="preserve">industriousness (“Exceed expectation”), </w:t>
      </w:r>
      <w:r w:rsidR="004738C5" w:rsidRPr="00EB245D">
        <w:rPr>
          <w:color w:val="1A1718"/>
        </w:rPr>
        <w:t>perfectionism (“Continue to perfection”), procrastination refrainment (“Put off difficult problems”), and perseverance (“Give up easily”; “Remain interested”).</w:t>
      </w:r>
      <w:r w:rsidR="00FA4B2C" w:rsidRPr="00EB245D">
        <w:rPr>
          <w:color w:val="1A1718"/>
        </w:rPr>
        <w:t xml:space="preserve"> </w:t>
      </w:r>
      <w:r w:rsidR="00F4523C">
        <w:rPr>
          <w:color w:val="1A1718"/>
        </w:rPr>
        <w:t xml:space="preserve">Participants reported how well </w:t>
      </w:r>
      <w:r w:rsidR="009A622E">
        <w:rPr>
          <w:color w:val="1A1718"/>
        </w:rPr>
        <w:t xml:space="preserve">these statements described them </w:t>
      </w:r>
      <w:r w:rsidR="006B4742">
        <w:rPr>
          <w:color w:val="1A1718"/>
        </w:rPr>
        <w:t xml:space="preserve">on a scale from 1-5. </w:t>
      </w:r>
      <w:r w:rsidR="00B506B2">
        <w:rPr>
          <w:color w:val="1A1718"/>
        </w:rPr>
        <w:t>This scale is the reversal of the common Likert-type scale</w:t>
      </w:r>
      <w:ins w:id="125" w:author="Luyao Zhang" w:date="2016-11-29T10:46:00Z">
        <w:r w:rsidR="00A35E9A">
          <w:rPr>
            <w:color w:val="1A1718"/>
          </w:rPr>
          <w:t>,</w:t>
        </w:r>
      </w:ins>
      <w:r w:rsidR="00B506B2">
        <w:rPr>
          <w:color w:val="1A1718"/>
        </w:rPr>
        <w:t xml:space="preserve"> where the larger number indicate </w:t>
      </w:r>
      <w:r w:rsidR="00206761">
        <w:rPr>
          <w:color w:val="1A1718"/>
        </w:rPr>
        <w:t xml:space="preserve">the </w:t>
      </w:r>
      <w:r w:rsidR="00DA0FDE">
        <w:rPr>
          <w:color w:val="1A1718"/>
        </w:rPr>
        <w:t>higher</w:t>
      </w:r>
      <w:r w:rsidR="00B506B2">
        <w:rPr>
          <w:color w:val="1A1718"/>
        </w:rPr>
        <w:t xml:space="preserve"> </w:t>
      </w:r>
      <w:r w:rsidR="00BC5E0D">
        <w:rPr>
          <w:color w:val="1A1718"/>
        </w:rPr>
        <w:t xml:space="preserve">the </w:t>
      </w:r>
      <w:r w:rsidR="00206761">
        <w:rPr>
          <w:color w:val="1A1718"/>
        </w:rPr>
        <w:t xml:space="preserve">degree of </w:t>
      </w:r>
      <w:r w:rsidR="00B506B2">
        <w:rPr>
          <w:color w:val="1A1718"/>
        </w:rPr>
        <w:t>agreement</w:t>
      </w:r>
      <w:r w:rsidR="005E53FF">
        <w:rPr>
          <w:color w:val="1A1718"/>
        </w:rPr>
        <w:t xml:space="preserve">. </w:t>
      </w:r>
      <w:r w:rsidR="000C4905">
        <w:rPr>
          <w:color w:val="1A1718"/>
        </w:rPr>
        <w:t xml:space="preserve">On this scale, 1 stands for </w:t>
      </w:r>
      <w:r w:rsidR="00413A92">
        <w:rPr>
          <w:color w:val="1A1718"/>
        </w:rPr>
        <w:t xml:space="preserve">the </w:t>
      </w:r>
      <w:r w:rsidR="00E2559C">
        <w:rPr>
          <w:color w:val="1A1718"/>
        </w:rPr>
        <w:t>highest</w:t>
      </w:r>
      <w:r w:rsidR="00206761">
        <w:rPr>
          <w:color w:val="1A1718"/>
        </w:rPr>
        <w:t xml:space="preserve"> degree of agreement </w:t>
      </w:r>
      <w:r w:rsidR="00B6352E">
        <w:rPr>
          <w:color w:val="1A1718"/>
        </w:rPr>
        <w:t xml:space="preserve">(“Very much like me”), while 5 refers to the </w:t>
      </w:r>
      <w:r w:rsidR="001A6009">
        <w:rPr>
          <w:color w:val="1A1718"/>
        </w:rPr>
        <w:t>lowest</w:t>
      </w:r>
      <w:r w:rsidR="00AB620B">
        <w:rPr>
          <w:color w:val="1A1718"/>
        </w:rPr>
        <w:t xml:space="preserve"> (“</w:t>
      </w:r>
      <w:r w:rsidR="00E6264C">
        <w:rPr>
          <w:color w:val="1A1718"/>
        </w:rPr>
        <w:t>Not at all like me</w:t>
      </w:r>
      <w:r w:rsidR="00AB620B">
        <w:rPr>
          <w:color w:val="1A1718"/>
        </w:rPr>
        <w:t>”).</w:t>
      </w:r>
      <w:r w:rsidR="00560388">
        <w:rPr>
          <w:color w:val="1A1718"/>
        </w:rPr>
        <w:t xml:space="preserve"> Therefore, before </w:t>
      </w:r>
      <w:r w:rsidR="00721A0E">
        <w:rPr>
          <w:color w:val="1A1718"/>
        </w:rPr>
        <w:t>running the analyses, we revers</w:t>
      </w:r>
      <w:ins w:id="126" w:author="Luyao Zhang" w:date="2016-11-29T10:46:00Z">
        <w:r w:rsidR="00C04E40">
          <w:rPr>
            <w:color w:val="1A1718"/>
          </w:rPr>
          <w:t>e</w:t>
        </w:r>
      </w:ins>
      <w:del w:id="127" w:author="Luyao Zhang" w:date="2016-11-29T10:46:00Z">
        <w:r w:rsidR="00721A0E" w:rsidDel="00C04E40">
          <w:rPr>
            <w:color w:val="1A1718"/>
          </w:rPr>
          <w:delText>ed</w:delText>
        </w:r>
      </w:del>
      <w:r w:rsidR="00721A0E">
        <w:rPr>
          <w:color w:val="1A1718"/>
        </w:rPr>
        <w:t xml:space="preserve"> </w:t>
      </w:r>
      <w:r w:rsidR="001F0F71">
        <w:rPr>
          <w:color w:val="1A1718"/>
        </w:rPr>
        <w:t xml:space="preserve">coded </w:t>
      </w:r>
      <w:del w:id="128" w:author="Luyao Zhang" w:date="2016-11-29T10:46:00Z">
        <w:r w:rsidR="001F0F71" w:rsidDel="00E2415A">
          <w:rPr>
            <w:color w:val="1A1718"/>
          </w:rPr>
          <w:delText xml:space="preserve">all </w:delText>
        </w:r>
      </w:del>
      <w:r w:rsidR="001F0F71">
        <w:rPr>
          <w:color w:val="1A1718"/>
        </w:rPr>
        <w:t>the responses to</w:t>
      </w:r>
      <w:ins w:id="129" w:author="Luyao Zhang" w:date="2016-11-29T10:46:00Z">
        <w:r w:rsidR="00E2415A">
          <w:rPr>
            <w:color w:val="1A1718"/>
          </w:rPr>
          <w:t xml:space="preserve"> all 5 items</w:t>
        </w:r>
      </w:ins>
      <w:del w:id="130" w:author="Luyao Zhang" w:date="2016-11-29T10:46:00Z">
        <w:r w:rsidR="002B7147" w:rsidDel="00E2415A">
          <w:rPr>
            <w:color w:val="1A1718"/>
          </w:rPr>
          <w:delText xml:space="preserve"> conscientiousness</w:delText>
        </w:r>
      </w:del>
      <w:r w:rsidR="002B7147">
        <w:rPr>
          <w:color w:val="1A1718"/>
        </w:rPr>
        <w:t xml:space="preserve">, so that the </w:t>
      </w:r>
      <w:r w:rsidR="009F4113">
        <w:rPr>
          <w:color w:val="1A1718"/>
        </w:rPr>
        <w:t xml:space="preserve">larger the number, the </w:t>
      </w:r>
      <w:r w:rsidR="00A26FFC">
        <w:rPr>
          <w:color w:val="1A1718"/>
        </w:rPr>
        <w:t>higher the degree o</w:t>
      </w:r>
      <w:r w:rsidR="005666E8">
        <w:rPr>
          <w:color w:val="1A1718"/>
        </w:rPr>
        <w:t>f agreement with the statement.</w:t>
      </w:r>
    </w:p>
    <w:p w14:paraId="31CA6F8A" w14:textId="0CC06176" w:rsidR="007E1CCA" w:rsidRDefault="0095321B" w:rsidP="005F4786">
      <w:pPr>
        <w:ind w:firstLine="360"/>
        <w:rPr>
          <w:color w:val="1A1718"/>
        </w:rPr>
      </w:pPr>
      <w:r w:rsidRPr="00EB245D">
        <w:rPr>
          <w:color w:val="1A1718"/>
        </w:rPr>
        <w:t xml:space="preserve">Response rates </w:t>
      </w:r>
      <w:r w:rsidR="00BE34F7" w:rsidRPr="00EB245D">
        <w:rPr>
          <w:color w:val="1A1718"/>
        </w:rPr>
        <w:t xml:space="preserve">in the complete data </w:t>
      </w:r>
      <w:r w:rsidRPr="00EB245D">
        <w:rPr>
          <w:color w:val="1A1718"/>
        </w:rPr>
        <w:t xml:space="preserve">for </w:t>
      </w:r>
      <w:del w:id="131" w:author="Luyao Zhang" w:date="2016-11-29T10:47:00Z">
        <w:r w:rsidRPr="00EB245D" w:rsidDel="00C90F17">
          <w:rPr>
            <w:color w:val="1A1718"/>
          </w:rPr>
          <w:delText xml:space="preserve">each of </w:delText>
        </w:r>
      </w:del>
      <w:r w:rsidRPr="00EB245D">
        <w:rPr>
          <w:color w:val="1A1718"/>
        </w:rPr>
        <w:t>the 5 items</w:t>
      </w:r>
      <w:r w:rsidR="00C01123">
        <w:rPr>
          <w:color w:val="1A1718"/>
        </w:rPr>
        <w:t xml:space="preserve"> were between 64.1% to 64.5%</w:t>
      </w:r>
      <w:ins w:id="132" w:author="Luyao Zhang" w:date="2016-11-29T10:49:00Z">
        <w:r w:rsidR="00F05CE2">
          <w:rPr>
            <w:color w:val="1A1718"/>
          </w:rPr>
          <w:t>, with the missing rates around 35%</w:t>
        </w:r>
      </w:ins>
      <w:r w:rsidR="00C01123">
        <w:rPr>
          <w:color w:val="1A1718"/>
        </w:rPr>
        <w:t>.</w:t>
      </w:r>
      <w:r w:rsidR="00AB3EB0" w:rsidRPr="00EB245D">
        <w:rPr>
          <w:color w:val="1A1718"/>
        </w:rPr>
        <w:t xml:space="preserve"> </w:t>
      </w:r>
      <w:r w:rsidR="000874EB">
        <w:rPr>
          <w:color w:val="1A1718"/>
        </w:rPr>
        <w:t>A variable called “P</w:t>
      </w:r>
      <w:r w:rsidR="00657DFB">
        <w:rPr>
          <w:color w:val="1A1718"/>
        </w:rPr>
        <w:t>erseverance</w:t>
      </w:r>
      <w:r w:rsidR="000874EB">
        <w:rPr>
          <w:color w:val="1A1718"/>
        </w:rPr>
        <w:t xml:space="preserve">” </w:t>
      </w:r>
      <w:r w:rsidR="00657DFB">
        <w:rPr>
          <w:color w:val="1A1718"/>
        </w:rPr>
        <w:t>was also given by PISA 2012, which was the ov</w:t>
      </w:r>
      <w:r w:rsidR="00DF153B">
        <w:rPr>
          <w:color w:val="1A1718"/>
        </w:rPr>
        <w:t xml:space="preserve">erall level of perseverance computed </w:t>
      </w:r>
      <w:r w:rsidR="005A6FB7">
        <w:rPr>
          <w:color w:val="1A1718"/>
        </w:rPr>
        <w:t xml:space="preserve">based on the 5 items using an IRT approach. </w:t>
      </w:r>
      <w:r w:rsidR="00BE6D42">
        <w:rPr>
          <w:color w:val="1A1718"/>
        </w:rPr>
        <w:t xml:space="preserve">The </w:t>
      </w:r>
      <w:del w:id="133" w:author="Luyao Zhang" w:date="2016-11-29T10:47:00Z">
        <w:r w:rsidR="00BE6D42" w:rsidDel="005C2726">
          <w:rPr>
            <w:color w:val="1A1718"/>
          </w:rPr>
          <w:delText xml:space="preserve">missing </w:delText>
        </w:r>
      </w:del>
      <w:ins w:id="134" w:author="Luyao Zhang" w:date="2016-11-29T10:47:00Z">
        <w:r w:rsidR="005C2726">
          <w:rPr>
            <w:color w:val="1A1718"/>
          </w:rPr>
          <w:t>response</w:t>
        </w:r>
        <w:r w:rsidR="005C2726">
          <w:rPr>
            <w:color w:val="1A1718"/>
          </w:rPr>
          <w:t xml:space="preserve"> </w:t>
        </w:r>
      </w:ins>
      <w:r w:rsidR="00BE6D42">
        <w:rPr>
          <w:color w:val="1A1718"/>
        </w:rPr>
        <w:t xml:space="preserve">rate of this variable </w:t>
      </w:r>
      <w:r w:rsidR="00692E53">
        <w:rPr>
          <w:color w:val="1A1718"/>
        </w:rPr>
        <w:t xml:space="preserve">in the complete data is 64.5%. </w:t>
      </w:r>
      <w:r w:rsidR="00691185">
        <w:rPr>
          <w:color w:val="1A1718"/>
        </w:rPr>
        <w:t xml:space="preserve">The </w:t>
      </w:r>
      <w:del w:id="135" w:author="Luyao Zhang" w:date="2016-11-29T10:47:00Z">
        <w:r w:rsidR="00691185" w:rsidDel="009A6EE4">
          <w:rPr>
            <w:color w:val="1A1718"/>
          </w:rPr>
          <w:delText>overall perseverance score</w:delText>
        </w:r>
      </w:del>
      <w:ins w:id="136" w:author="Luyao Zhang" w:date="2016-11-29T10:47:00Z">
        <w:r w:rsidR="009A6EE4">
          <w:rPr>
            <w:color w:val="1A1718"/>
          </w:rPr>
          <w:t>score for Perseverance</w:t>
        </w:r>
      </w:ins>
      <w:r w:rsidR="00691185">
        <w:rPr>
          <w:color w:val="1A1718"/>
        </w:rPr>
        <w:t xml:space="preserve"> was coded as missing only when responses</w:t>
      </w:r>
      <w:ins w:id="137" w:author="Luyao Zhang" w:date="2016-11-29T10:47:00Z">
        <w:r w:rsidR="00506BE3">
          <w:rPr>
            <w:color w:val="1A1718"/>
          </w:rPr>
          <w:t xml:space="preserve"> to</w:t>
        </w:r>
      </w:ins>
      <w:del w:id="138" w:author="Luyao Zhang" w:date="2016-11-29T10:47:00Z">
        <w:r w:rsidR="00691185" w:rsidDel="00506BE3">
          <w:rPr>
            <w:color w:val="1A1718"/>
          </w:rPr>
          <w:delText xml:space="preserve"> for</w:delText>
        </w:r>
      </w:del>
      <w:r w:rsidR="00691185">
        <w:rPr>
          <w:color w:val="1A1718"/>
        </w:rPr>
        <w:t xml:space="preserve"> </w:t>
      </w:r>
      <w:r w:rsidR="00CE7E4B">
        <w:rPr>
          <w:color w:val="1A1718"/>
        </w:rPr>
        <w:t>at least 4</w:t>
      </w:r>
      <w:r w:rsidR="00691185">
        <w:rPr>
          <w:color w:val="1A1718"/>
        </w:rPr>
        <w:t xml:space="preserve"> items failed to be </w:t>
      </w:r>
      <w:r w:rsidR="00A60349">
        <w:rPr>
          <w:color w:val="1A1718"/>
        </w:rPr>
        <w:t>recorded</w:t>
      </w:r>
      <w:r w:rsidR="001573C8">
        <w:rPr>
          <w:color w:val="1A1718"/>
        </w:rPr>
        <w:t xml:space="preserve">, and therefore, </w:t>
      </w:r>
      <w:r w:rsidR="00B94B51">
        <w:rPr>
          <w:color w:val="1A1718"/>
        </w:rPr>
        <w:t>we excluded</w:t>
      </w:r>
      <w:ins w:id="139" w:author="Luyao Zhang" w:date="2016-11-29T10:48:00Z">
        <w:r w:rsidR="00692DF5">
          <w:rPr>
            <w:color w:val="1A1718"/>
          </w:rPr>
          <w:t xml:space="preserve"> such </w:t>
        </w:r>
      </w:ins>
      <w:del w:id="140" w:author="Luyao Zhang" w:date="2016-11-29T10:48:00Z">
        <w:r w:rsidR="00B94B51" w:rsidDel="00692DF5">
          <w:rPr>
            <w:color w:val="1A1718"/>
          </w:rPr>
          <w:delText xml:space="preserve"> these</w:delText>
        </w:r>
        <w:r w:rsidR="00B94B51" w:rsidDel="00CE6861">
          <w:rPr>
            <w:color w:val="1A1718"/>
          </w:rPr>
          <w:delText xml:space="preserve"> </w:delText>
        </w:r>
      </w:del>
      <w:r w:rsidR="00B94B51">
        <w:rPr>
          <w:color w:val="1A1718"/>
        </w:rPr>
        <w:t xml:space="preserve">cases </w:t>
      </w:r>
      <w:ins w:id="141" w:author="Luyao Zhang" w:date="2016-11-29T10:48:00Z">
        <w:r w:rsidR="00755A3B">
          <w:rPr>
            <w:color w:val="1A1718"/>
          </w:rPr>
          <w:t>before</w:t>
        </w:r>
      </w:ins>
      <w:del w:id="142" w:author="Luyao Zhang" w:date="2016-11-29T10:48:00Z">
        <w:r w:rsidR="00B94B51" w:rsidDel="00755A3B">
          <w:rPr>
            <w:color w:val="1A1718"/>
          </w:rPr>
          <w:delText>during</w:delText>
        </w:r>
      </w:del>
      <w:r w:rsidR="00B94B51">
        <w:rPr>
          <w:color w:val="1A1718"/>
        </w:rPr>
        <w:t xml:space="preserve"> random sampling.</w:t>
      </w:r>
      <w:r w:rsidR="00881087">
        <w:rPr>
          <w:color w:val="1A1718"/>
        </w:rPr>
        <w:t xml:space="preserve"> </w:t>
      </w:r>
      <w:del w:id="143" w:author="Luyao Zhang" w:date="2016-11-29T10:49:00Z">
        <w:r w:rsidR="006E52F1" w:rsidDel="008E3345">
          <w:rPr>
            <w:color w:val="1A1718"/>
          </w:rPr>
          <w:delText xml:space="preserve">After </w:delText>
        </w:r>
        <w:r w:rsidR="008C57AC" w:rsidDel="008E3345">
          <w:rPr>
            <w:color w:val="1A1718"/>
          </w:rPr>
          <w:delText xml:space="preserve">these </w:delText>
        </w:r>
        <w:r w:rsidR="006E52F1" w:rsidDel="008E3345">
          <w:rPr>
            <w:color w:val="1A1718"/>
          </w:rPr>
          <w:delText xml:space="preserve">cases </w:delText>
        </w:r>
        <w:r w:rsidR="008C57AC" w:rsidDel="008E3345">
          <w:rPr>
            <w:color w:val="1A1718"/>
          </w:rPr>
          <w:delText>were removed, in</w:delText>
        </w:r>
      </w:del>
      <w:ins w:id="144" w:author="Luyao Zhang" w:date="2016-11-29T10:49:00Z">
        <w:r w:rsidR="008E3345">
          <w:rPr>
            <w:color w:val="1A1718"/>
          </w:rPr>
          <w:t>In</w:t>
        </w:r>
      </w:ins>
      <w:r w:rsidR="008C57AC">
        <w:rPr>
          <w:color w:val="1A1718"/>
        </w:rPr>
        <w:t xml:space="preserve"> the remaining dataset</w:t>
      </w:r>
      <w:ins w:id="145" w:author="Luyao Zhang" w:date="2016-11-29T10:50:00Z">
        <w:r w:rsidR="00D42551">
          <w:rPr>
            <w:color w:val="1A1718"/>
          </w:rPr>
          <w:t xml:space="preserve"> containing</w:t>
        </w:r>
      </w:ins>
      <w:del w:id="146" w:author="Luyao Zhang" w:date="2016-11-29T10:50:00Z">
        <w:r w:rsidR="008C57AC" w:rsidDel="00D42551">
          <w:rPr>
            <w:color w:val="1A1718"/>
          </w:rPr>
          <w:delText xml:space="preserve"> with</w:delText>
        </w:r>
      </w:del>
      <w:r w:rsidR="008C57AC">
        <w:rPr>
          <w:color w:val="1A1718"/>
        </w:rPr>
        <w:t xml:space="preserve"> 313,172 </w:t>
      </w:r>
      <w:r w:rsidR="00F27D2E">
        <w:rPr>
          <w:color w:val="1A1718"/>
        </w:rPr>
        <w:t xml:space="preserve">participants, </w:t>
      </w:r>
      <w:r w:rsidR="0087194B">
        <w:rPr>
          <w:color w:val="1A1718"/>
        </w:rPr>
        <w:t>the missing rate</w:t>
      </w:r>
      <w:ins w:id="147" w:author="Luyao Zhang" w:date="2016-11-29T10:49:00Z">
        <w:r w:rsidR="00065253">
          <w:rPr>
            <w:color w:val="1A1718"/>
          </w:rPr>
          <w:t>s</w:t>
        </w:r>
      </w:ins>
      <w:r w:rsidR="0087194B">
        <w:rPr>
          <w:color w:val="1A1718"/>
        </w:rPr>
        <w:t xml:space="preserve"> for</w:t>
      </w:r>
      <w:r w:rsidR="001C7906">
        <w:rPr>
          <w:color w:val="1A1718"/>
        </w:rPr>
        <w:t xml:space="preserve"> each of the 5 items dropped </w:t>
      </w:r>
      <w:del w:id="148" w:author="Luyao Zhang" w:date="2016-11-29T10:50:00Z">
        <w:r w:rsidR="001C7906" w:rsidDel="005D3938">
          <w:rPr>
            <w:color w:val="1A1718"/>
          </w:rPr>
          <w:delText>drastically</w:delText>
        </w:r>
      </w:del>
      <w:ins w:id="149" w:author="Luyao Zhang" w:date="2016-11-29T10:50:00Z">
        <w:r w:rsidR="004747BE">
          <w:rPr>
            <w:color w:val="1A1718"/>
          </w:rPr>
          <w:t>from about 35% to</w:t>
        </w:r>
      </w:ins>
      <w:del w:id="150" w:author="Luyao Zhang" w:date="2016-11-29T10:50:00Z">
        <w:r w:rsidR="001C7906" w:rsidDel="004747BE">
          <w:rPr>
            <w:color w:val="1A1718"/>
          </w:rPr>
          <w:delText xml:space="preserve">, </w:delText>
        </w:r>
        <w:r w:rsidR="00BA1E32" w:rsidDel="00054393">
          <w:rPr>
            <w:color w:val="1A1718"/>
          </w:rPr>
          <w:delText xml:space="preserve">being </w:delText>
        </w:r>
      </w:del>
      <w:ins w:id="151" w:author="Luyao Zhang" w:date="2016-11-29T10:50:00Z">
        <w:r w:rsidR="004747BE">
          <w:rPr>
            <w:color w:val="1A1718"/>
          </w:rPr>
          <w:t xml:space="preserve"> less than 1% (</w:t>
        </w:r>
      </w:ins>
      <w:r w:rsidR="00F827FA">
        <w:rPr>
          <w:color w:val="1A1718"/>
        </w:rPr>
        <w:t>0.2%, 0</w:t>
      </w:r>
      <w:r w:rsidR="00574E46">
        <w:rPr>
          <w:color w:val="1A1718"/>
        </w:rPr>
        <w:t>.4</w:t>
      </w:r>
      <w:r w:rsidR="00F827FA">
        <w:rPr>
          <w:color w:val="1A1718"/>
        </w:rPr>
        <w:t xml:space="preserve">%, </w:t>
      </w:r>
      <w:r w:rsidR="00574E46">
        <w:rPr>
          <w:color w:val="1A1718"/>
        </w:rPr>
        <w:t>0.6</w:t>
      </w:r>
      <w:r w:rsidR="00F827FA">
        <w:rPr>
          <w:color w:val="1A1718"/>
        </w:rPr>
        <w:t>%, 0.</w:t>
      </w:r>
      <w:r w:rsidR="00B63A12">
        <w:rPr>
          <w:color w:val="1A1718"/>
        </w:rPr>
        <w:t>3%, and 0.3%</w:t>
      </w:r>
      <w:ins w:id="152" w:author="Luyao Zhang" w:date="2016-11-29T10:51:00Z">
        <w:r w:rsidR="00B80620">
          <w:rPr>
            <w:color w:val="1A1718"/>
          </w:rPr>
          <w:t xml:space="preserve"> </w:t>
        </w:r>
        <w:r w:rsidR="004747BE">
          <w:rPr>
            <w:color w:val="1A1718"/>
          </w:rPr>
          <w:t>for the five items, respectively)</w:t>
        </w:r>
      </w:ins>
      <w:r w:rsidR="00B63A12">
        <w:rPr>
          <w:color w:val="1A1718"/>
        </w:rPr>
        <w:t xml:space="preserve">. </w:t>
      </w:r>
    </w:p>
    <w:p w14:paraId="4D35CA9F" w14:textId="039AD5EC" w:rsidR="001C2C07" w:rsidRDefault="00F269CB" w:rsidP="005F4786">
      <w:pPr>
        <w:ind w:firstLine="360"/>
        <w:rPr>
          <w:color w:val="1A1718"/>
        </w:rPr>
      </w:pPr>
      <w:del w:id="153" w:author="Luyao Zhang" w:date="2016-11-29T10:51:00Z">
        <w:r w:rsidDel="0069543A">
          <w:rPr>
            <w:color w:val="1A1718"/>
          </w:rPr>
          <w:delText>Therefore</w:delText>
        </w:r>
      </w:del>
      <w:ins w:id="154" w:author="Luyao Zhang" w:date="2016-11-29T10:51:00Z">
        <w:r w:rsidR="0069543A">
          <w:rPr>
            <w:color w:val="1A1718"/>
          </w:rPr>
          <w:t>Next</w:t>
        </w:r>
      </w:ins>
      <w:r>
        <w:rPr>
          <w:color w:val="1A1718"/>
        </w:rPr>
        <w:t>, we</w:t>
      </w:r>
      <w:del w:id="155" w:author="Luyao Zhang" w:date="2016-11-29T10:51:00Z">
        <w:r w:rsidDel="006B4BDA">
          <w:rPr>
            <w:color w:val="1A1718"/>
          </w:rPr>
          <w:delText xml:space="preserve"> first</w:delText>
        </w:r>
      </w:del>
      <w:r>
        <w:rPr>
          <w:color w:val="1A1718"/>
        </w:rPr>
        <w:t xml:space="preserve"> randomly</w:t>
      </w:r>
      <w:r w:rsidR="002D5A2F">
        <w:rPr>
          <w:color w:val="1A1718"/>
        </w:rPr>
        <w:t xml:space="preserve"> sampled 500 people </w:t>
      </w:r>
      <w:ins w:id="156" w:author="Luyao Zhang" w:date="2016-11-29T10:51:00Z">
        <w:r w:rsidR="00481201">
          <w:rPr>
            <w:color w:val="1A1718"/>
          </w:rPr>
          <w:t>from</w:t>
        </w:r>
      </w:ins>
      <w:del w:id="157" w:author="Luyao Zhang" w:date="2016-11-29T10:51:00Z">
        <w:r w:rsidR="002D5A2F" w:rsidDel="00481201">
          <w:rPr>
            <w:color w:val="1A1718"/>
          </w:rPr>
          <w:delText>in</w:delText>
        </w:r>
      </w:del>
      <w:r w:rsidR="001C4DC7">
        <w:rPr>
          <w:color w:val="1A1718"/>
        </w:rPr>
        <w:t xml:space="preserve"> </w:t>
      </w:r>
      <w:r w:rsidR="00786FC9">
        <w:rPr>
          <w:color w:val="1A1718"/>
        </w:rPr>
        <w:t>each of the 67 countries</w:t>
      </w:r>
      <w:r w:rsidR="00262202">
        <w:rPr>
          <w:color w:val="1A1718"/>
        </w:rPr>
        <w:t xml:space="preserve">, </w:t>
      </w:r>
      <w:del w:id="158" w:author="Luyao Zhang" w:date="2016-11-29T10:51:00Z">
        <w:r w:rsidR="00262202" w:rsidDel="000B1DC1">
          <w:rPr>
            <w:color w:val="1A1718"/>
          </w:rPr>
          <w:delText xml:space="preserve">from </w:delText>
        </w:r>
      </w:del>
      <w:ins w:id="159" w:author="Luyao Zhang" w:date="2016-11-29T10:51:00Z">
        <w:r w:rsidR="000B1DC1">
          <w:rPr>
            <w:color w:val="1A1718"/>
          </w:rPr>
          <w:t>using</w:t>
        </w:r>
        <w:r w:rsidR="000B1DC1">
          <w:rPr>
            <w:color w:val="1A1718"/>
          </w:rPr>
          <w:t xml:space="preserve"> </w:t>
        </w:r>
      </w:ins>
      <w:r w:rsidR="008537DE">
        <w:rPr>
          <w:color w:val="1A1718"/>
        </w:rPr>
        <w:t xml:space="preserve">the dataset </w:t>
      </w:r>
      <w:ins w:id="160" w:author="Luyao Zhang" w:date="2016-11-29T10:52:00Z">
        <w:r w:rsidR="000B1DC1">
          <w:rPr>
            <w:color w:val="1A1718"/>
          </w:rPr>
          <w:t xml:space="preserve">mentioned above, </w:t>
        </w:r>
      </w:ins>
      <w:r w:rsidR="00262202">
        <w:rPr>
          <w:color w:val="1A1718"/>
        </w:rPr>
        <w:t xml:space="preserve">where </w:t>
      </w:r>
      <w:r w:rsidR="00A87B75">
        <w:rPr>
          <w:color w:val="1A1718"/>
        </w:rPr>
        <w:t>there was n</w:t>
      </w:r>
      <w:r w:rsidR="00D6290C">
        <w:rPr>
          <w:color w:val="1A1718"/>
        </w:rPr>
        <w:t>o missing value for overall perseverance</w:t>
      </w:r>
      <w:r w:rsidR="009F7FB3">
        <w:rPr>
          <w:color w:val="1A1718"/>
        </w:rPr>
        <w:t xml:space="preserve">. This </w:t>
      </w:r>
      <w:r w:rsidR="00EB5A03">
        <w:rPr>
          <w:color w:val="1A1718"/>
        </w:rPr>
        <w:t xml:space="preserve">gave us </w:t>
      </w:r>
      <w:r w:rsidR="0019468E">
        <w:rPr>
          <w:color w:val="1A1718"/>
        </w:rPr>
        <w:t xml:space="preserve">a sample of </w:t>
      </w:r>
      <w:r w:rsidR="00C94559">
        <w:rPr>
          <w:color w:val="1A1718"/>
        </w:rPr>
        <w:t>3</w:t>
      </w:r>
      <w:ins w:id="161" w:author="Luyao Zhang" w:date="2016-11-29T10:52:00Z">
        <w:r w:rsidR="00F97E0C">
          <w:rPr>
            <w:color w:val="1A1718"/>
          </w:rPr>
          <w:t>3</w:t>
        </w:r>
        <w:r w:rsidR="00190320">
          <w:rPr>
            <w:color w:val="1A1718"/>
          </w:rPr>
          <w:t>,</w:t>
        </w:r>
      </w:ins>
      <w:r w:rsidR="00C94559">
        <w:rPr>
          <w:color w:val="1A1718"/>
        </w:rPr>
        <w:t>5</w:t>
      </w:r>
      <w:ins w:id="162" w:author="Luyao Zhang" w:date="2016-11-29T10:52:00Z">
        <w:r w:rsidR="00190320">
          <w:rPr>
            <w:color w:val="1A1718"/>
          </w:rPr>
          <w:t>00</w:t>
        </w:r>
      </w:ins>
      <w:del w:id="163" w:author="Luyao Zhang" w:date="2016-11-29T10:52:00Z">
        <w:r w:rsidR="00C94559" w:rsidDel="00190320">
          <w:rPr>
            <w:color w:val="1A1718"/>
          </w:rPr>
          <w:delText>,000</w:delText>
        </w:r>
      </w:del>
      <w:r w:rsidR="00C94559">
        <w:rPr>
          <w:color w:val="1A1718"/>
        </w:rPr>
        <w:t xml:space="preserve"> participant</w:t>
      </w:r>
      <w:ins w:id="164" w:author="Luyao Zhang" w:date="2016-11-29T10:53:00Z">
        <w:r w:rsidR="004A6130">
          <w:rPr>
            <w:color w:val="1A1718"/>
          </w:rPr>
          <w:t>s.</w:t>
        </w:r>
      </w:ins>
      <w:del w:id="165" w:author="Luyao Zhang" w:date="2016-11-29T10:53:00Z">
        <w:r w:rsidR="00C94559" w:rsidDel="004A6130">
          <w:rPr>
            <w:color w:val="1A1718"/>
          </w:rPr>
          <w:delText xml:space="preserve">s, </w:delText>
        </w:r>
        <w:r w:rsidR="00B87C3E" w:rsidDel="004A6130">
          <w:rPr>
            <w:color w:val="1A1718"/>
          </w:rPr>
          <w:delText>where</w:delText>
        </w:r>
      </w:del>
      <w:r w:rsidR="002756CE" w:rsidRPr="00831852">
        <w:rPr>
          <w:color w:val="1A1718"/>
        </w:rPr>
        <w:t xml:space="preserve"> </w:t>
      </w:r>
      <w:ins w:id="166" w:author="Luyao Zhang" w:date="2016-11-29T10:53:00Z">
        <w:r w:rsidR="009D36FE">
          <w:rPr>
            <w:color w:val="1A1718"/>
          </w:rPr>
          <w:t>T</w:t>
        </w:r>
      </w:ins>
      <w:del w:id="167" w:author="Luyao Zhang" w:date="2016-11-29T10:53:00Z">
        <w:r w:rsidR="00DB099B" w:rsidDel="009D36FE">
          <w:rPr>
            <w:color w:val="1A1718"/>
          </w:rPr>
          <w:delText>t</w:delText>
        </w:r>
      </w:del>
      <w:r w:rsidR="00DB099B">
        <w:rPr>
          <w:color w:val="1A1718"/>
        </w:rPr>
        <w:t>here were</w:t>
      </w:r>
      <w:r w:rsidR="002756CE" w:rsidRPr="00831852">
        <w:rPr>
          <w:color w:val="1A1718"/>
        </w:rPr>
        <w:t xml:space="preserve"> no missing values for any of the 5 </w:t>
      </w:r>
      <w:r w:rsidR="00B84BF7">
        <w:rPr>
          <w:color w:val="1A1718"/>
        </w:rPr>
        <w:t xml:space="preserve">perseverance </w:t>
      </w:r>
      <w:r w:rsidR="002756CE" w:rsidRPr="00831852">
        <w:rPr>
          <w:color w:val="1A1718"/>
        </w:rPr>
        <w:t>items</w:t>
      </w:r>
      <w:ins w:id="168" w:author="Luyao Zhang" w:date="2016-11-29T10:53:00Z">
        <w:r w:rsidR="00F307AD">
          <w:rPr>
            <w:color w:val="1A1718"/>
          </w:rPr>
          <w:t xml:space="preserve">, and </w:t>
        </w:r>
      </w:ins>
      <w:del w:id="169" w:author="Luyao Zhang" w:date="2016-11-29T10:53:00Z">
        <w:r w:rsidR="002756CE" w:rsidRPr="00831852" w:rsidDel="00223003">
          <w:rPr>
            <w:color w:val="1A1718"/>
          </w:rPr>
          <w:delText>.</w:delText>
        </w:r>
        <w:r w:rsidR="00F76975" w:rsidDel="00223003">
          <w:rPr>
            <w:color w:val="1A1718"/>
          </w:rPr>
          <w:delText xml:space="preserve"> </w:delText>
        </w:r>
        <w:r w:rsidR="0044355D" w:rsidDel="00F307AD">
          <w:rPr>
            <w:color w:val="1A1718"/>
          </w:rPr>
          <w:delText xml:space="preserve">In this sample, </w:delText>
        </w:r>
      </w:del>
      <w:r w:rsidR="0044355D">
        <w:rPr>
          <w:color w:val="1A1718"/>
        </w:rPr>
        <w:t xml:space="preserve">4% of </w:t>
      </w:r>
      <w:r w:rsidR="001512DB">
        <w:rPr>
          <w:color w:val="1A1718"/>
        </w:rPr>
        <w:t>all cases have missing values for</w:t>
      </w:r>
      <w:r w:rsidR="0044355D">
        <w:rPr>
          <w:color w:val="1A1718"/>
        </w:rPr>
        <w:t xml:space="preserve"> either overall math performance, overall truancy, or both</w:t>
      </w:r>
      <w:r w:rsidR="000030E2">
        <w:rPr>
          <w:color w:val="1A1718"/>
        </w:rPr>
        <w:t>. Given the</w:t>
      </w:r>
      <w:r w:rsidR="009D5932">
        <w:rPr>
          <w:color w:val="1A1718"/>
        </w:rPr>
        <w:t xml:space="preserve"> low missing rate</w:t>
      </w:r>
      <w:r w:rsidR="00812D7B">
        <w:rPr>
          <w:color w:val="1A1718"/>
        </w:rPr>
        <w:t xml:space="preserve">, we </w:t>
      </w:r>
      <w:ins w:id="170" w:author="Luyao Zhang" w:date="2016-11-29T10:54:00Z">
        <w:r w:rsidR="00524256">
          <w:rPr>
            <w:color w:val="1A1718"/>
          </w:rPr>
          <w:t>dropped</w:t>
        </w:r>
        <w:r w:rsidR="00914396">
          <w:rPr>
            <w:color w:val="1A1718"/>
          </w:rPr>
          <w:t xml:space="preserve"> these 4%</w:t>
        </w:r>
      </w:ins>
      <w:del w:id="171" w:author="Luyao Zhang" w:date="2016-11-29T10:54:00Z">
        <w:r w:rsidR="00812D7B" w:rsidDel="00524256">
          <w:rPr>
            <w:color w:val="1A1718"/>
          </w:rPr>
          <w:delText>exclude</w:delText>
        </w:r>
        <w:r w:rsidR="00812D7B" w:rsidDel="00914396">
          <w:rPr>
            <w:color w:val="1A1718"/>
          </w:rPr>
          <w:delText xml:space="preserve"> these cases</w:delText>
        </w:r>
        <w:r w:rsidR="00812D7B" w:rsidDel="003E3F9A">
          <w:rPr>
            <w:color w:val="1A1718"/>
          </w:rPr>
          <w:delText xml:space="preserve"> </w:delText>
        </w:r>
        <w:r w:rsidR="00455559" w:rsidDel="003E3F9A">
          <w:rPr>
            <w:color w:val="1A1718"/>
          </w:rPr>
          <w:delText>from the random sample</w:delText>
        </w:r>
      </w:del>
      <w:r w:rsidR="00812D7B">
        <w:rPr>
          <w:color w:val="1A1718"/>
        </w:rPr>
        <w:t xml:space="preserve">, and ended up with 32,794 people in the final random sample for </w:t>
      </w:r>
      <w:ins w:id="172" w:author="Luyao Zhang" w:date="2016-11-29T10:54:00Z">
        <w:r w:rsidR="00FD76B2">
          <w:rPr>
            <w:color w:val="1A1718"/>
          </w:rPr>
          <w:t>the</w:t>
        </w:r>
      </w:ins>
      <w:del w:id="173" w:author="Luyao Zhang" w:date="2016-11-29T10:54:00Z">
        <w:r w:rsidR="002C05A5" w:rsidDel="00FD76B2">
          <w:rPr>
            <w:color w:val="1A1718"/>
          </w:rPr>
          <w:delText>our</w:delText>
        </w:r>
      </w:del>
      <w:r w:rsidR="00812D7B">
        <w:rPr>
          <w:color w:val="1A1718"/>
        </w:rPr>
        <w:t xml:space="preserve"> analyses.</w:t>
      </w:r>
      <w:r w:rsidR="0014053E">
        <w:rPr>
          <w:color w:val="1A1718"/>
        </w:rPr>
        <w:t xml:space="preserve"> </w:t>
      </w:r>
      <w:r w:rsidR="00006161">
        <w:rPr>
          <w:color w:val="1A1718"/>
        </w:rPr>
        <w:t xml:space="preserve">Therefore, </w:t>
      </w:r>
      <w:ins w:id="174" w:author="Luyao Zhang" w:date="2016-11-29T10:55:00Z">
        <w:r w:rsidR="004E6381">
          <w:rPr>
            <w:color w:val="1A1718"/>
          </w:rPr>
          <w:t>the samples</w:t>
        </w:r>
      </w:ins>
      <w:del w:id="175" w:author="Luyao Zhang" w:date="2016-11-29T10:55:00Z">
        <w:r w:rsidR="00006161" w:rsidDel="004E6381">
          <w:rPr>
            <w:color w:val="1A1718"/>
          </w:rPr>
          <w:delText>the</w:delText>
        </w:r>
        <w:r w:rsidR="00BB2814" w:rsidDel="004E6381">
          <w:rPr>
            <w:color w:val="1A1718"/>
          </w:rPr>
          <w:delText xml:space="preserve"> </w:delText>
        </w:r>
      </w:del>
      <w:ins w:id="176" w:author="Luyao Zhang" w:date="2016-11-29T10:55:00Z">
        <w:r w:rsidR="004E6381">
          <w:rPr>
            <w:color w:val="1A1718"/>
          </w:rPr>
          <w:t xml:space="preserve"> were</w:t>
        </w:r>
      </w:ins>
      <w:del w:id="177" w:author="Luyao Zhang" w:date="2016-11-29T10:55:00Z">
        <w:r w:rsidR="0014053E" w:rsidDel="004E6381">
          <w:rPr>
            <w:color w:val="1A1718"/>
          </w:rPr>
          <w:delText>sample</w:delText>
        </w:r>
      </w:del>
      <w:del w:id="178" w:author="Luyao Zhang" w:date="2016-11-29T10:54:00Z">
        <w:r w:rsidR="0014053E" w:rsidDel="001C31E7">
          <w:rPr>
            <w:color w:val="1A1718"/>
          </w:rPr>
          <w:delText>s</w:delText>
        </w:r>
      </w:del>
      <w:del w:id="179" w:author="Luyao Zhang" w:date="2016-11-29T10:55:00Z">
        <w:r w:rsidR="0014053E" w:rsidDel="004E6381">
          <w:rPr>
            <w:color w:val="1A1718"/>
          </w:rPr>
          <w:delText xml:space="preserve"> </w:delText>
        </w:r>
        <w:r w:rsidR="00845C18" w:rsidDel="004E6381">
          <w:rPr>
            <w:color w:val="1A1718"/>
          </w:rPr>
          <w:delText>w</w:delText>
        </w:r>
      </w:del>
      <w:del w:id="180" w:author="Luyao Zhang" w:date="2016-11-29T10:54:00Z">
        <w:r w:rsidR="00845C18" w:rsidDel="001C31E7">
          <w:rPr>
            <w:color w:val="1A1718"/>
          </w:rPr>
          <w:delText>ere</w:delText>
        </w:r>
      </w:del>
      <w:r w:rsidR="00845C18">
        <w:rPr>
          <w:color w:val="1A1718"/>
        </w:rPr>
        <w:t xml:space="preserve"> identical </w:t>
      </w:r>
      <w:del w:id="181" w:author="Luyao Zhang" w:date="2016-11-29T10:55:00Z">
        <w:r w:rsidR="00845C18" w:rsidDel="00715CA9">
          <w:rPr>
            <w:color w:val="1A1718"/>
          </w:rPr>
          <w:delText xml:space="preserve">that were </w:delText>
        </w:r>
        <w:r w:rsidR="0014053E" w:rsidDel="00922011">
          <w:rPr>
            <w:color w:val="1A1718"/>
          </w:rPr>
          <w:delText xml:space="preserve">used </w:delText>
        </w:r>
      </w:del>
      <w:r w:rsidR="0014053E">
        <w:rPr>
          <w:color w:val="1A1718"/>
        </w:rPr>
        <w:t>for studying ME and pre</w:t>
      </w:r>
      <w:r w:rsidR="00A439AD">
        <w:rPr>
          <w:color w:val="1A1718"/>
        </w:rPr>
        <w:t xml:space="preserve">diction of math and truancy </w:t>
      </w:r>
      <w:r w:rsidR="00A32FC5">
        <w:rPr>
          <w:color w:val="1A1718"/>
        </w:rPr>
        <w:t xml:space="preserve">by </w:t>
      </w:r>
      <w:r w:rsidR="00100C47">
        <w:rPr>
          <w:color w:val="1A1718"/>
        </w:rPr>
        <w:t>perseverance</w:t>
      </w:r>
      <w:r w:rsidR="00A32FC5">
        <w:rPr>
          <w:color w:val="1A1718"/>
        </w:rPr>
        <w:t>.</w:t>
      </w:r>
      <w:r w:rsidR="00CC1EC8">
        <w:rPr>
          <w:color w:val="1A1718"/>
        </w:rPr>
        <w:t xml:space="preserve"> </w:t>
      </w:r>
      <w:r w:rsidR="00EA283B">
        <w:rPr>
          <w:color w:val="1A1718"/>
        </w:rPr>
        <w:t>Across the 9 cultural groups, the percentage of female</w:t>
      </w:r>
      <w:r w:rsidR="00354129">
        <w:rPr>
          <w:color w:val="1A1718"/>
        </w:rPr>
        <w:t xml:space="preserve"> ranged</w:t>
      </w:r>
      <w:r w:rsidR="00CA1C27">
        <w:rPr>
          <w:color w:val="1A1718"/>
        </w:rPr>
        <w:t xml:space="preserve"> from</w:t>
      </w:r>
      <w:r w:rsidR="00EA283B">
        <w:rPr>
          <w:color w:val="1A1718"/>
        </w:rPr>
        <w:t xml:space="preserve"> </w:t>
      </w:r>
      <w:r w:rsidR="00136469">
        <w:rPr>
          <w:color w:val="1A1718"/>
        </w:rPr>
        <w:t>48.2% to</w:t>
      </w:r>
      <w:r w:rsidR="00CC1EC8">
        <w:rPr>
          <w:color w:val="1A1718"/>
        </w:rPr>
        <w:t xml:space="preserve"> </w:t>
      </w:r>
      <w:r w:rsidR="0036705D">
        <w:rPr>
          <w:color w:val="1A1718"/>
        </w:rPr>
        <w:t>53.9%.</w:t>
      </w:r>
    </w:p>
    <w:p w14:paraId="7928F38E" w14:textId="6B474BD0" w:rsidR="001170A8" w:rsidRPr="00EB245D" w:rsidRDefault="001170A8" w:rsidP="001170A8">
      <w:pPr>
        <w:shd w:val="clear" w:color="auto" w:fill="FFFFFF"/>
        <w:rPr>
          <w:rFonts w:eastAsia="Times New Roman"/>
          <w:color w:val="222222"/>
        </w:rPr>
      </w:pPr>
    </w:p>
    <w:p w14:paraId="08B864A0" w14:textId="24F9099F" w:rsidR="00DC0925" w:rsidRPr="00D62253" w:rsidRDefault="00DC0925" w:rsidP="001170A8">
      <w:pPr>
        <w:shd w:val="clear" w:color="auto" w:fill="FFFFFF"/>
        <w:rPr>
          <w:rFonts w:eastAsia="Times New Roman"/>
          <w:i/>
          <w:color w:val="222222"/>
        </w:rPr>
      </w:pPr>
      <w:r w:rsidRPr="00D62253">
        <w:rPr>
          <w:rFonts w:eastAsia="Times New Roman"/>
          <w:i/>
          <w:color w:val="222222"/>
        </w:rPr>
        <w:t>Analyses</w:t>
      </w:r>
    </w:p>
    <w:p w14:paraId="33147E61" w14:textId="60960032" w:rsidR="001170A8" w:rsidRDefault="0034048D" w:rsidP="001170A8">
      <w:pPr>
        <w:shd w:val="clear" w:color="auto" w:fill="FFFFFF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 </w:t>
      </w:r>
    </w:p>
    <w:p w14:paraId="54ECB553" w14:textId="3E378796" w:rsidR="00A86141" w:rsidRDefault="002C0737" w:rsidP="00D53233">
      <w:pPr>
        <w:shd w:val="clear" w:color="auto" w:fill="FFFFFF"/>
        <w:ind w:firstLine="3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Using the</w:t>
      </w:r>
      <w:r w:rsidR="00C67CC9">
        <w:rPr>
          <w:rFonts w:eastAsia="Times New Roman"/>
          <w:color w:val="222222"/>
        </w:rPr>
        <w:t xml:space="preserve"> random samples, we</w:t>
      </w:r>
      <w:r w:rsidR="00A65790">
        <w:rPr>
          <w:rFonts w:eastAsia="Times New Roman"/>
          <w:color w:val="222222"/>
        </w:rPr>
        <w:t xml:space="preserve"> </w:t>
      </w:r>
      <w:r w:rsidR="00823343">
        <w:rPr>
          <w:rFonts w:eastAsia="Times New Roman"/>
          <w:color w:val="222222"/>
        </w:rPr>
        <w:t>started with obtaining</w:t>
      </w:r>
      <w:r w:rsidR="00421FB5">
        <w:rPr>
          <w:rFonts w:eastAsia="Times New Roman"/>
          <w:color w:val="222222"/>
        </w:rPr>
        <w:t xml:space="preserve"> the </w:t>
      </w:r>
      <w:r w:rsidR="0034048D">
        <w:rPr>
          <w:rFonts w:eastAsia="Times New Roman"/>
          <w:color w:val="222222"/>
        </w:rPr>
        <w:t>factorial</w:t>
      </w:r>
      <w:r w:rsidR="00421FB5">
        <w:rPr>
          <w:rFonts w:eastAsia="Times New Roman"/>
          <w:color w:val="222222"/>
        </w:rPr>
        <w:t xml:space="preserve"> </w:t>
      </w:r>
      <w:r w:rsidR="0034048D">
        <w:rPr>
          <w:rFonts w:eastAsia="Times New Roman"/>
          <w:color w:val="222222"/>
        </w:rPr>
        <w:t xml:space="preserve">structure of </w:t>
      </w:r>
      <w:r w:rsidR="00F5072C">
        <w:rPr>
          <w:rFonts w:eastAsia="Times New Roman"/>
          <w:color w:val="222222"/>
        </w:rPr>
        <w:t xml:space="preserve">the </w:t>
      </w:r>
      <w:ins w:id="182" w:author="Luyao Zhang" w:date="2016-11-29T11:05:00Z">
        <w:r w:rsidR="00F15E74">
          <w:rPr>
            <w:rFonts w:eastAsia="Times New Roman"/>
            <w:color w:val="222222"/>
          </w:rPr>
          <w:t>Perseverance</w:t>
        </w:r>
      </w:ins>
      <w:del w:id="183" w:author="Luyao Zhang" w:date="2016-11-29T11:05:00Z">
        <w:r w:rsidR="0034048D" w:rsidDel="00001091">
          <w:rPr>
            <w:rFonts w:eastAsia="Times New Roman"/>
            <w:color w:val="222222"/>
          </w:rPr>
          <w:delText>c</w:delText>
        </w:r>
        <w:r w:rsidR="0034048D" w:rsidDel="00F15E74">
          <w:rPr>
            <w:rFonts w:eastAsia="Times New Roman"/>
            <w:color w:val="222222"/>
          </w:rPr>
          <w:delText>onscientiousness</w:delText>
        </w:r>
      </w:del>
      <w:r w:rsidR="00F5072C">
        <w:rPr>
          <w:rFonts w:eastAsia="Times New Roman"/>
          <w:color w:val="222222"/>
        </w:rPr>
        <w:t xml:space="preserve"> scale. </w:t>
      </w:r>
      <w:r w:rsidR="006302E4">
        <w:rPr>
          <w:rFonts w:eastAsia="Times New Roman"/>
          <w:color w:val="222222"/>
        </w:rPr>
        <w:t xml:space="preserve">The exploratory factor analysis </w:t>
      </w:r>
      <w:r w:rsidR="0088116C">
        <w:rPr>
          <w:rFonts w:eastAsia="Times New Roman"/>
          <w:color w:val="222222"/>
        </w:rPr>
        <w:t xml:space="preserve">indicated a </w:t>
      </w:r>
      <w:r w:rsidR="00491022">
        <w:rPr>
          <w:rFonts w:eastAsia="Times New Roman"/>
          <w:color w:val="222222"/>
        </w:rPr>
        <w:t>tw</w:t>
      </w:r>
      <w:r w:rsidR="00E6042C">
        <w:rPr>
          <w:rFonts w:eastAsia="Times New Roman"/>
          <w:color w:val="222222"/>
        </w:rPr>
        <w:t>o-factor solution</w:t>
      </w:r>
      <w:r w:rsidR="00B40E2E">
        <w:rPr>
          <w:rFonts w:eastAsia="Times New Roman"/>
          <w:color w:val="222222"/>
        </w:rPr>
        <w:t xml:space="preserve">, with the first two factor </w:t>
      </w:r>
      <w:r w:rsidR="002E5436">
        <w:rPr>
          <w:rFonts w:eastAsia="Times New Roman"/>
          <w:color w:val="222222"/>
        </w:rPr>
        <w:t>accounting for 73% of all varia</w:t>
      </w:r>
      <w:r w:rsidR="00CB581B">
        <w:rPr>
          <w:rFonts w:eastAsia="Times New Roman"/>
          <w:color w:val="222222"/>
        </w:rPr>
        <w:t>nce</w:t>
      </w:r>
      <w:r w:rsidR="004858E7">
        <w:rPr>
          <w:rFonts w:eastAsia="Times New Roman"/>
          <w:color w:val="222222"/>
        </w:rPr>
        <w:t xml:space="preserve">. The first factor </w:t>
      </w:r>
      <w:ins w:id="184" w:author="Luyao Zhang" w:date="2016-11-29T10:56:00Z">
        <w:r w:rsidR="00C95ACC">
          <w:rPr>
            <w:rFonts w:eastAsia="Times New Roman"/>
            <w:color w:val="222222"/>
          </w:rPr>
          <w:t>was loaded onto by</w:t>
        </w:r>
      </w:ins>
      <w:del w:id="185" w:author="Luyao Zhang" w:date="2016-11-29T10:56:00Z">
        <w:r w:rsidR="004858E7" w:rsidDel="00C95ACC">
          <w:rPr>
            <w:rFonts w:eastAsia="Times New Roman"/>
            <w:color w:val="222222"/>
          </w:rPr>
          <w:delText>contained</w:delText>
        </w:r>
      </w:del>
      <w:r w:rsidR="004858E7">
        <w:rPr>
          <w:rFonts w:eastAsia="Times New Roman"/>
          <w:color w:val="222222"/>
        </w:rPr>
        <w:t xml:space="preserve"> only the positive items (i.e., “Exceed expectation”; “</w:t>
      </w:r>
      <w:r w:rsidR="00566565">
        <w:rPr>
          <w:rFonts w:eastAsia="Times New Roman"/>
          <w:color w:val="222222"/>
        </w:rPr>
        <w:t>Continue to perfection”</w:t>
      </w:r>
      <w:r w:rsidR="00EB404A">
        <w:rPr>
          <w:rFonts w:eastAsia="Times New Roman"/>
          <w:color w:val="222222"/>
        </w:rPr>
        <w:t>; “</w:t>
      </w:r>
      <w:r w:rsidR="00A83847">
        <w:rPr>
          <w:rFonts w:eastAsia="Times New Roman"/>
          <w:color w:val="222222"/>
        </w:rPr>
        <w:t>Remain</w:t>
      </w:r>
      <w:r w:rsidR="00EB404A">
        <w:rPr>
          <w:rFonts w:eastAsia="Times New Roman"/>
          <w:color w:val="222222"/>
        </w:rPr>
        <w:t xml:space="preserve"> interest”</w:t>
      </w:r>
      <w:r w:rsidR="00566565">
        <w:rPr>
          <w:rFonts w:eastAsia="Times New Roman"/>
          <w:color w:val="222222"/>
        </w:rPr>
        <w:t>)</w:t>
      </w:r>
      <w:r w:rsidR="00A70A7C">
        <w:rPr>
          <w:rFonts w:eastAsia="Times New Roman"/>
          <w:color w:val="222222"/>
        </w:rPr>
        <w:t xml:space="preserve">, </w:t>
      </w:r>
      <w:r w:rsidR="00D962E0">
        <w:rPr>
          <w:rFonts w:eastAsia="Times New Roman"/>
          <w:color w:val="222222"/>
        </w:rPr>
        <w:t xml:space="preserve">and thus was </w:t>
      </w:r>
      <w:ins w:id="186" w:author="Luyao Zhang" w:date="2016-11-29T10:56:00Z">
        <w:r w:rsidR="006D6314">
          <w:rPr>
            <w:rFonts w:eastAsia="Times New Roman"/>
            <w:color w:val="222222"/>
          </w:rPr>
          <w:t>named</w:t>
        </w:r>
      </w:ins>
      <w:del w:id="187" w:author="Luyao Zhang" w:date="2016-11-29T10:56:00Z">
        <w:r w:rsidR="00D962E0" w:rsidDel="006D6314">
          <w:rPr>
            <w:rFonts w:eastAsia="Times New Roman"/>
            <w:color w:val="222222"/>
          </w:rPr>
          <w:delText>called</w:delText>
        </w:r>
      </w:del>
      <w:r w:rsidR="00D962E0">
        <w:rPr>
          <w:rFonts w:eastAsia="Times New Roman"/>
          <w:color w:val="222222"/>
        </w:rPr>
        <w:t xml:space="preserve"> “</w:t>
      </w:r>
      <w:r w:rsidR="00C37E14">
        <w:rPr>
          <w:rFonts w:eastAsia="Times New Roman"/>
          <w:color w:val="222222"/>
        </w:rPr>
        <w:t>Posit</w:t>
      </w:r>
      <w:r w:rsidR="00D962E0">
        <w:rPr>
          <w:rFonts w:eastAsia="Times New Roman"/>
          <w:color w:val="222222"/>
        </w:rPr>
        <w:t>i</w:t>
      </w:r>
      <w:r w:rsidR="00C37E14">
        <w:rPr>
          <w:rFonts w:eastAsia="Times New Roman"/>
          <w:color w:val="222222"/>
        </w:rPr>
        <w:t>v</w:t>
      </w:r>
      <w:r w:rsidR="00D962E0">
        <w:rPr>
          <w:rFonts w:eastAsia="Times New Roman"/>
          <w:color w:val="222222"/>
        </w:rPr>
        <w:t xml:space="preserve">e”, </w:t>
      </w:r>
      <w:r w:rsidR="00A70A7C">
        <w:rPr>
          <w:rFonts w:eastAsia="Times New Roman"/>
          <w:color w:val="222222"/>
        </w:rPr>
        <w:t>while the second</w:t>
      </w:r>
      <w:ins w:id="188" w:author="Luyao Zhang" w:date="2016-11-29T10:56:00Z">
        <w:r w:rsidR="00ED54AE">
          <w:rPr>
            <w:rFonts w:eastAsia="Times New Roman"/>
            <w:color w:val="222222"/>
          </w:rPr>
          <w:t xml:space="preserve"> one we decided to call it</w:t>
        </w:r>
      </w:ins>
      <w:del w:id="189" w:author="Luyao Zhang" w:date="2016-11-29T10:56:00Z">
        <w:r w:rsidR="00A70A7C" w:rsidDel="00ED54AE">
          <w:rPr>
            <w:rFonts w:eastAsia="Times New Roman"/>
            <w:color w:val="222222"/>
          </w:rPr>
          <w:delText xml:space="preserve"> </w:delText>
        </w:r>
        <w:r w:rsidR="00653EAD" w:rsidDel="00ED54AE">
          <w:rPr>
            <w:rFonts w:eastAsia="Times New Roman"/>
            <w:color w:val="222222"/>
          </w:rPr>
          <w:delText>was called</w:delText>
        </w:r>
      </w:del>
      <w:r w:rsidR="00653EAD">
        <w:rPr>
          <w:rFonts w:eastAsia="Times New Roman"/>
          <w:color w:val="222222"/>
        </w:rPr>
        <w:t xml:space="preserve"> “Negative”, </w:t>
      </w:r>
      <w:ins w:id="190" w:author="Luyao Zhang" w:date="2016-11-29T10:57:00Z">
        <w:r w:rsidR="00462DA1">
          <w:rPr>
            <w:rFonts w:eastAsia="Times New Roman"/>
            <w:color w:val="222222"/>
          </w:rPr>
          <w:t>because</w:t>
        </w:r>
      </w:ins>
      <w:del w:id="191" w:author="Luyao Zhang" w:date="2016-11-29T10:57:00Z">
        <w:r w:rsidR="008A7489" w:rsidDel="00462DA1">
          <w:rPr>
            <w:rFonts w:eastAsia="Times New Roman"/>
            <w:color w:val="222222"/>
          </w:rPr>
          <w:delText>with</w:delText>
        </w:r>
      </w:del>
      <w:r w:rsidR="008A7489">
        <w:rPr>
          <w:rFonts w:eastAsia="Times New Roman"/>
          <w:color w:val="222222"/>
        </w:rPr>
        <w:t xml:space="preserve"> only the negative items load</w:t>
      </w:r>
      <w:ins w:id="192" w:author="Luyao Zhang" w:date="2016-11-29T10:57:00Z">
        <w:r w:rsidR="001C031D">
          <w:rPr>
            <w:rFonts w:eastAsia="Times New Roman"/>
            <w:color w:val="222222"/>
          </w:rPr>
          <w:t>ed</w:t>
        </w:r>
      </w:ins>
      <w:del w:id="193" w:author="Luyao Zhang" w:date="2016-11-29T10:57:00Z">
        <w:r w:rsidR="008A7489" w:rsidDel="001C031D">
          <w:rPr>
            <w:rFonts w:eastAsia="Times New Roman"/>
            <w:color w:val="222222"/>
          </w:rPr>
          <w:delText>ing</w:delText>
        </w:r>
      </w:del>
      <w:r w:rsidR="008A7489">
        <w:rPr>
          <w:rFonts w:eastAsia="Times New Roman"/>
          <w:color w:val="222222"/>
        </w:rPr>
        <w:t xml:space="preserve"> onto it (i.e., “Put off difficult problems”; “Give up easily”</w:t>
      </w:r>
      <w:r w:rsidR="00653EAD">
        <w:rPr>
          <w:rFonts w:eastAsia="Times New Roman"/>
          <w:color w:val="222222"/>
        </w:rPr>
        <w:t>)</w:t>
      </w:r>
      <w:r w:rsidR="00444FB9">
        <w:rPr>
          <w:rFonts w:eastAsia="Times New Roman"/>
          <w:color w:val="222222"/>
        </w:rPr>
        <w:t>.</w:t>
      </w:r>
      <w:r w:rsidR="0095131B">
        <w:rPr>
          <w:rFonts w:eastAsia="Times New Roman"/>
          <w:color w:val="222222"/>
        </w:rPr>
        <w:t xml:space="preserve"> </w:t>
      </w:r>
      <w:ins w:id="194" w:author="Luyao Zhang" w:date="2016-11-29T10:57:00Z">
        <w:r w:rsidR="00DA0387">
          <w:rPr>
            <w:rFonts w:eastAsia="Times New Roman"/>
            <w:color w:val="222222"/>
          </w:rPr>
          <w:t xml:space="preserve">Following the EFA, </w:t>
        </w:r>
      </w:ins>
      <w:ins w:id="195" w:author="Luyao Zhang" w:date="2016-11-29T10:58:00Z">
        <w:r w:rsidR="00DA0387">
          <w:rPr>
            <w:rFonts w:eastAsia="Times New Roman"/>
            <w:color w:val="222222"/>
          </w:rPr>
          <w:t>a</w:t>
        </w:r>
      </w:ins>
      <w:del w:id="196" w:author="Luyao Zhang" w:date="2016-11-29T10:58:00Z">
        <w:r w:rsidR="00D4279C" w:rsidDel="00DA0387">
          <w:rPr>
            <w:rFonts w:eastAsia="Times New Roman"/>
            <w:color w:val="222222"/>
          </w:rPr>
          <w:delText>A</w:delText>
        </w:r>
      </w:del>
      <w:r w:rsidR="00D4279C">
        <w:rPr>
          <w:rFonts w:eastAsia="Times New Roman"/>
          <w:color w:val="222222"/>
        </w:rPr>
        <w:t xml:space="preserve"> 2-fac</w:t>
      </w:r>
      <w:ins w:id="197" w:author="Luyao Zhang" w:date="2016-11-29T10:58:00Z">
        <w:r w:rsidR="001B0115">
          <w:rPr>
            <w:rFonts w:eastAsia="Times New Roman"/>
            <w:color w:val="222222"/>
          </w:rPr>
          <w:t>tor</w:t>
        </w:r>
      </w:ins>
      <w:del w:id="198" w:author="Luyao Zhang" w:date="2016-11-29T10:58:00Z">
        <w:r w:rsidR="00D4279C" w:rsidDel="001B0115">
          <w:rPr>
            <w:rFonts w:eastAsia="Times New Roman"/>
            <w:color w:val="222222"/>
          </w:rPr>
          <w:delText>otr</w:delText>
        </w:r>
      </w:del>
      <w:r w:rsidR="00D4279C">
        <w:rPr>
          <w:rFonts w:eastAsia="Times New Roman"/>
          <w:color w:val="222222"/>
        </w:rPr>
        <w:t xml:space="preserve"> CFA with direct oblimin </w:t>
      </w:r>
      <w:r w:rsidR="00A035F4">
        <w:rPr>
          <w:rFonts w:eastAsia="Times New Roman"/>
          <w:color w:val="222222"/>
        </w:rPr>
        <w:t>rotation showed that t</w:t>
      </w:r>
      <w:r w:rsidR="0095131B">
        <w:rPr>
          <w:rFonts w:eastAsia="Times New Roman"/>
          <w:color w:val="222222"/>
        </w:rPr>
        <w:t>he two factor</w:t>
      </w:r>
      <w:ins w:id="199" w:author="Luyao Zhang" w:date="2016-11-29T10:58:00Z">
        <w:r w:rsidR="002D23EE">
          <w:rPr>
            <w:rFonts w:eastAsia="Times New Roman"/>
            <w:color w:val="222222"/>
          </w:rPr>
          <w:t>s</w:t>
        </w:r>
      </w:ins>
      <w:r w:rsidR="0095131B">
        <w:rPr>
          <w:rFonts w:eastAsia="Times New Roman"/>
          <w:color w:val="222222"/>
        </w:rPr>
        <w:t xml:space="preserve"> correlated at </w:t>
      </w:r>
      <w:r w:rsidR="007322E0" w:rsidRPr="00F21595">
        <w:rPr>
          <w:rFonts w:eastAsia="Times New Roman"/>
          <w:color w:val="222222"/>
        </w:rPr>
        <w:t>-.</w:t>
      </w:r>
      <w:r w:rsidR="007322E0">
        <w:rPr>
          <w:rFonts w:eastAsia="Times New Roman"/>
          <w:color w:val="222222"/>
        </w:rPr>
        <w:t>154</w:t>
      </w:r>
      <w:r w:rsidR="0095131B">
        <w:rPr>
          <w:rFonts w:eastAsia="Times New Roman"/>
          <w:color w:val="222222"/>
        </w:rPr>
        <w:t>.</w:t>
      </w:r>
    </w:p>
    <w:p w14:paraId="7129DE73" w14:textId="2127A769" w:rsidR="0048105A" w:rsidRDefault="0048105A" w:rsidP="00D53233">
      <w:pPr>
        <w:shd w:val="clear" w:color="auto" w:fill="FFFFFF"/>
        <w:ind w:firstLine="3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The existence of a cle</w:t>
      </w:r>
      <w:r w:rsidR="009E72CC">
        <w:rPr>
          <w:rFonts w:eastAsia="Times New Roman"/>
          <w:color w:val="222222"/>
        </w:rPr>
        <w:t>ar 2-factor structure indicated that t</w:t>
      </w:r>
      <w:r w:rsidR="00ED4ED9">
        <w:rPr>
          <w:rFonts w:eastAsia="Times New Roman"/>
          <w:color w:val="222222"/>
        </w:rPr>
        <w:t>he scal</w:t>
      </w:r>
      <w:r w:rsidR="00AF6C47">
        <w:rPr>
          <w:rFonts w:eastAsia="Times New Roman"/>
          <w:color w:val="222222"/>
        </w:rPr>
        <w:t xml:space="preserve">e is not unidimensional, and </w:t>
      </w:r>
      <w:r w:rsidR="0029129A">
        <w:rPr>
          <w:rFonts w:eastAsia="Times New Roman"/>
          <w:color w:val="222222"/>
        </w:rPr>
        <w:t>that there were two sub-facets, positive and negative.</w:t>
      </w:r>
      <w:r w:rsidR="003E5DEB">
        <w:rPr>
          <w:rFonts w:eastAsia="Times New Roman"/>
          <w:color w:val="222222"/>
        </w:rPr>
        <w:t xml:space="preserve"> </w:t>
      </w:r>
      <w:r w:rsidR="00DF293E">
        <w:rPr>
          <w:rFonts w:eastAsia="Times New Roman"/>
          <w:color w:val="222222"/>
        </w:rPr>
        <w:t xml:space="preserve">Therefore, we calculated the Cronbach’s alpha </w:t>
      </w:r>
      <w:ins w:id="200" w:author="Luyao Zhang" w:date="2016-11-29T11:03:00Z">
        <w:r w:rsidR="00B52535">
          <w:rPr>
            <w:rFonts w:eastAsia="Times New Roman"/>
            <w:color w:val="222222"/>
          </w:rPr>
          <w:t xml:space="preserve">across the 9 groups </w:t>
        </w:r>
      </w:ins>
      <w:r w:rsidR="00DF293E">
        <w:rPr>
          <w:rFonts w:eastAsia="Times New Roman"/>
          <w:color w:val="222222"/>
        </w:rPr>
        <w:t xml:space="preserve">for </w:t>
      </w:r>
      <w:r w:rsidR="00467342">
        <w:rPr>
          <w:rFonts w:eastAsia="Times New Roman"/>
          <w:color w:val="222222"/>
        </w:rPr>
        <w:t xml:space="preserve">the two </w:t>
      </w:r>
      <w:r w:rsidR="00FA1DBA">
        <w:rPr>
          <w:rFonts w:eastAsia="Times New Roman"/>
          <w:color w:val="222222"/>
        </w:rPr>
        <w:t>facets</w:t>
      </w:r>
      <w:r w:rsidR="00467342">
        <w:rPr>
          <w:rFonts w:eastAsia="Times New Roman"/>
          <w:color w:val="222222"/>
        </w:rPr>
        <w:t xml:space="preserve"> separately, </w:t>
      </w:r>
      <w:r w:rsidR="00AE312C">
        <w:rPr>
          <w:rFonts w:eastAsia="Times New Roman"/>
          <w:color w:val="222222"/>
        </w:rPr>
        <w:t xml:space="preserve">and </w:t>
      </w:r>
      <w:del w:id="201" w:author="Luyao Zhang" w:date="2016-11-29T11:03:00Z">
        <w:r w:rsidR="00AE312C" w:rsidDel="00F579B4">
          <w:rPr>
            <w:rFonts w:eastAsia="Times New Roman"/>
            <w:color w:val="222222"/>
          </w:rPr>
          <w:delText xml:space="preserve">both </w:delText>
        </w:r>
      </w:del>
      <w:ins w:id="202" w:author="Luyao Zhang" w:date="2016-11-29T11:03:00Z">
        <w:r w:rsidR="00F579B4">
          <w:rPr>
            <w:rFonts w:eastAsia="Times New Roman"/>
            <w:color w:val="222222"/>
          </w:rPr>
          <w:t>most</w:t>
        </w:r>
        <w:r w:rsidR="00F579B4">
          <w:rPr>
            <w:rFonts w:eastAsia="Times New Roman"/>
            <w:color w:val="222222"/>
          </w:rPr>
          <w:t xml:space="preserve"> </w:t>
        </w:r>
      </w:ins>
      <w:r w:rsidR="00AE312C">
        <w:rPr>
          <w:rFonts w:eastAsia="Times New Roman"/>
          <w:color w:val="222222"/>
        </w:rPr>
        <w:t>of them showed acceptable reliability across the 9 groups (</w:t>
      </w:r>
      <w:r w:rsidR="00202F04">
        <w:rPr>
          <w:rFonts w:eastAsia="Times New Roman"/>
          <w:color w:val="222222"/>
        </w:rPr>
        <w:t>Negative</w:t>
      </w:r>
      <w:r w:rsidR="00B82725">
        <w:rPr>
          <w:rFonts w:eastAsia="Times New Roman"/>
          <w:color w:val="222222"/>
        </w:rPr>
        <w:t xml:space="preserve">: </w:t>
      </w:r>
      <w:r w:rsidR="003B3480" w:rsidRPr="00C92711">
        <w:rPr>
          <w:color w:val="000000" w:themeColor="text1"/>
          <w:sz w:val="22"/>
          <w:szCs w:val="22"/>
        </w:rPr>
        <w:t>α</w:t>
      </w:r>
      <w:r w:rsidR="003B3480">
        <w:rPr>
          <w:color w:val="000000" w:themeColor="text1"/>
          <w:sz w:val="22"/>
          <w:szCs w:val="22"/>
        </w:rPr>
        <w:t xml:space="preserve"> ranged from </w:t>
      </w:r>
      <w:r w:rsidR="00843E4E">
        <w:rPr>
          <w:color w:val="000000" w:themeColor="text1"/>
          <w:sz w:val="22"/>
          <w:szCs w:val="22"/>
        </w:rPr>
        <w:t xml:space="preserve">0.63 to </w:t>
      </w:r>
      <w:r w:rsidR="00273D99">
        <w:rPr>
          <w:color w:val="000000" w:themeColor="text1"/>
          <w:sz w:val="22"/>
          <w:szCs w:val="22"/>
        </w:rPr>
        <w:t>0.79</w:t>
      </w:r>
      <w:ins w:id="203" w:author="Luyao Zhang" w:date="2016-11-29T11:04:00Z">
        <w:r w:rsidR="00884114">
          <w:rPr>
            <w:color w:val="000000" w:themeColor="text1"/>
            <w:sz w:val="22"/>
            <w:szCs w:val="22"/>
          </w:rPr>
          <w:t>, with 2</w:t>
        </w:r>
        <w:r w:rsidR="0060691D">
          <w:rPr>
            <w:color w:val="000000" w:themeColor="text1"/>
            <w:sz w:val="22"/>
            <w:szCs w:val="22"/>
          </w:rPr>
          <w:t xml:space="preserve"> </w:t>
        </w:r>
        <w:r w:rsidR="00884114">
          <w:rPr>
            <w:color w:val="000000" w:themeColor="text1"/>
            <w:sz w:val="22"/>
            <w:szCs w:val="22"/>
          </w:rPr>
          <w:t>of them</w:t>
        </w:r>
        <w:r w:rsidR="0060691D">
          <w:rPr>
            <w:color w:val="000000" w:themeColor="text1"/>
            <w:sz w:val="22"/>
            <w:szCs w:val="22"/>
          </w:rPr>
          <w:t xml:space="preserve"> below</w:t>
        </w:r>
        <w:r w:rsidR="008E1168">
          <w:rPr>
            <w:color w:val="000000" w:themeColor="text1"/>
            <w:sz w:val="22"/>
            <w:szCs w:val="22"/>
          </w:rPr>
          <w:t xml:space="preserve"> but close to</w:t>
        </w:r>
        <w:r w:rsidR="0060691D">
          <w:rPr>
            <w:color w:val="000000" w:themeColor="text1"/>
            <w:sz w:val="22"/>
            <w:szCs w:val="22"/>
          </w:rPr>
          <w:t xml:space="preserve"> 0.7</w:t>
        </w:r>
        <w:r w:rsidR="00884114">
          <w:rPr>
            <w:color w:val="000000" w:themeColor="text1"/>
            <w:sz w:val="22"/>
            <w:szCs w:val="22"/>
          </w:rPr>
          <w:t xml:space="preserve">, </w:t>
        </w:r>
      </w:ins>
      <w:ins w:id="204" w:author="Luyao Zhang" w:date="2016-11-29T11:05:00Z">
        <w:r w:rsidR="00E22B26">
          <w:rPr>
            <w:color w:val="000000" w:themeColor="text1"/>
            <w:sz w:val="22"/>
            <w:szCs w:val="22"/>
          </w:rPr>
          <w:t>i.e.</w:t>
        </w:r>
      </w:ins>
      <w:ins w:id="205" w:author="Luyao Zhang" w:date="2016-11-29T11:04:00Z">
        <w:r w:rsidR="00884114">
          <w:rPr>
            <w:color w:val="000000" w:themeColor="text1"/>
            <w:sz w:val="22"/>
            <w:szCs w:val="22"/>
          </w:rPr>
          <w:t>, 0.63,</w:t>
        </w:r>
      </w:ins>
      <w:ins w:id="206" w:author="Luyao Zhang" w:date="2016-11-29T11:05:00Z">
        <w:r w:rsidR="00884114">
          <w:rPr>
            <w:color w:val="000000" w:themeColor="text1"/>
            <w:sz w:val="22"/>
            <w:szCs w:val="22"/>
          </w:rPr>
          <w:t xml:space="preserve"> and 0.68</w:t>
        </w:r>
      </w:ins>
      <w:r w:rsidR="00273D99">
        <w:rPr>
          <w:color w:val="000000" w:themeColor="text1"/>
          <w:sz w:val="22"/>
          <w:szCs w:val="22"/>
        </w:rPr>
        <w:t xml:space="preserve">; Positive: </w:t>
      </w:r>
      <w:r w:rsidR="00273D99" w:rsidRPr="00C92711">
        <w:rPr>
          <w:color w:val="000000" w:themeColor="text1"/>
          <w:sz w:val="22"/>
          <w:szCs w:val="22"/>
        </w:rPr>
        <w:t>α</w:t>
      </w:r>
      <w:r w:rsidR="00273D99">
        <w:rPr>
          <w:color w:val="000000" w:themeColor="text1"/>
          <w:sz w:val="22"/>
          <w:szCs w:val="22"/>
        </w:rPr>
        <w:t xml:space="preserve"> ranged from </w:t>
      </w:r>
      <w:r w:rsidR="00FE27C7">
        <w:rPr>
          <w:color w:val="000000" w:themeColor="text1"/>
          <w:sz w:val="22"/>
          <w:szCs w:val="22"/>
        </w:rPr>
        <w:t xml:space="preserve">0.73 to </w:t>
      </w:r>
      <w:r w:rsidR="000A7919">
        <w:rPr>
          <w:color w:val="000000" w:themeColor="text1"/>
          <w:sz w:val="22"/>
          <w:szCs w:val="22"/>
        </w:rPr>
        <w:t>0.79).</w:t>
      </w:r>
    </w:p>
    <w:p w14:paraId="4CD2AA17" w14:textId="5BF5B89E" w:rsidR="001F7705" w:rsidRPr="001C70EF" w:rsidRDefault="00F01EF2" w:rsidP="001C70EF">
      <w:pPr>
        <w:rPr>
          <w:rFonts w:eastAsia="Times New Roman"/>
          <w:rPrChange w:id="207" w:author="Luyao Zhang" w:date="2016-11-29T11:07:00Z">
            <w:rPr>
              <w:rFonts w:eastAsia="Times New Roman"/>
              <w:color w:val="222222"/>
            </w:rPr>
          </w:rPrChange>
        </w:rPr>
        <w:pPrChange w:id="208" w:author="Luyao Zhang" w:date="2016-11-29T11:07:00Z">
          <w:pPr>
            <w:shd w:val="clear" w:color="auto" w:fill="FFFFFF"/>
            <w:ind w:firstLine="360"/>
          </w:pPr>
        </w:pPrChange>
      </w:pPr>
      <w:r>
        <w:rPr>
          <w:rFonts w:eastAsia="Times New Roman"/>
          <w:color w:val="222222"/>
        </w:rPr>
        <w:t>W</w:t>
      </w:r>
      <w:r w:rsidR="00050F80">
        <w:rPr>
          <w:rFonts w:eastAsia="Times New Roman"/>
          <w:color w:val="222222"/>
        </w:rPr>
        <w:t xml:space="preserve">e </w:t>
      </w:r>
      <w:r w:rsidR="00374744">
        <w:rPr>
          <w:rFonts w:eastAsia="Times New Roman"/>
          <w:color w:val="222222"/>
        </w:rPr>
        <w:t>assess</w:t>
      </w:r>
      <w:r w:rsidR="00841DB4">
        <w:rPr>
          <w:rFonts w:eastAsia="Times New Roman"/>
          <w:color w:val="222222"/>
        </w:rPr>
        <w:t>ed</w:t>
      </w:r>
      <w:r w:rsidR="00374744">
        <w:rPr>
          <w:rFonts w:eastAsia="Times New Roman"/>
          <w:color w:val="222222"/>
        </w:rPr>
        <w:t xml:space="preserve"> the measurement equivalence of the </w:t>
      </w:r>
      <w:ins w:id="209" w:author="Luyao Zhang" w:date="2016-11-29T11:06:00Z">
        <w:r w:rsidR="004F3F51">
          <w:rPr>
            <w:rFonts w:eastAsia="Times New Roman"/>
            <w:color w:val="222222"/>
          </w:rPr>
          <w:t>Perseverance</w:t>
        </w:r>
      </w:ins>
      <w:del w:id="210" w:author="Luyao Zhang" w:date="2016-11-29T11:05:00Z">
        <w:r w:rsidR="00374744" w:rsidDel="007519B6">
          <w:rPr>
            <w:rFonts w:eastAsia="Times New Roman"/>
            <w:color w:val="222222"/>
          </w:rPr>
          <w:delText>c</w:delText>
        </w:r>
      </w:del>
      <w:del w:id="211" w:author="Luyao Zhang" w:date="2016-11-29T11:06:00Z">
        <w:r w:rsidR="00374744" w:rsidDel="004F3F51">
          <w:rPr>
            <w:rFonts w:eastAsia="Times New Roman"/>
            <w:color w:val="222222"/>
          </w:rPr>
          <w:delText>onscientiousness</w:delText>
        </w:r>
      </w:del>
      <w:r w:rsidR="00374744">
        <w:rPr>
          <w:rFonts w:eastAsia="Times New Roman"/>
          <w:color w:val="222222"/>
        </w:rPr>
        <w:t xml:space="preserve"> </w:t>
      </w:r>
      <w:r w:rsidR="00D5333A">
        <w:rPr>
          <w:rFonts w:eastAsia="Times New Roman"/>
          <w:color w:val="222222"/>
        </w:rPr>
        <w:t>scale</w:t>
      </w:r>
      <w:r w:rsidR="000173A3">
        <w:rPr>
          <w:rFonts w:eastAsia="Times New Roman"/>
          <w:color w:val="222222"/>
        </w:rPr>
        <w:t xml:space="preserve"> in Mplus</w:t>
      </w:r>
      <w:ins w:id="212" w:author="Luyao Zhang" w:date="2016-11-29T11:07:00Z">
        <w:r w:rsidR="00E96149">
          <w:rPr>
            <w:rFonts w:eastAsia="Times New Roman"/>
            <w:color w:val="222222"/>
          </w:rPr>
          <w:t xml:space="preserve"> 7.4</w:t>
        </w:r>
      </w:ins>
      <w:r w:rsidR="000173A3">
        <w:rPr>
          <w:rFonts w:eastAsia="Times New Roman"/>
          <w:color w:val="222222"/>
        </w:rPr>
        <w:t xml:space="preserve"> (</w:t>
      </w:r>
      <w:ins w:id="213" w:author="Luyao Zhang" w:date="2016-11-29T11:07:00Z">
        <w:r w:rsidR="00E96149">
          <w:rPr>
            <w:rFonts w:eastAsia="Times New Roman"/>
          </w:rPr>
          <w:t>Muthén &amp;</w:t>
        </w:r>
        <w:r w:rsidR="00E96149">
          <w:rPr>
            <w:rFonts w:eastAsia="Times New Roman"/>
          </w:rPr>
          <w:t xml:space="preserve"> Muthén</w:t>
        </w:r>
        <w:r w:rsidR="00E96149">
          <w:rPr>
            <w:rFonts w:eastAsia="Times New Roman"/>
          </w:rPr>
          <w:t xml:space="preserve">, </w:t>
        </w:r>
        <w:r w:rsidR="00E96149">
          <w:rPr>
            <w:rFonts w:eastAsia="Times New Roman"/>
          </w:rPr>
          <w:t>1998-2010)</w:t>
        </w:r>
        <w:r w:rsidR="001C70EF">
          <w:rPr>
            <w:rFonts w:eastAsia="Times New Roman"/>
          </w:rPr>
          <w:t xml:space="preserve">, </w:t>
        </w:r>
      </w:ins>
      <w:del w:id="214" w:author="Luyao Zhang" w:date="2016-11-29T11:06:00Z">
        <w:r w:rsidR="000173A3" w:rsidDel="00F232F8">
          <w:rPr>
            <w:rFonts w:eastAsia="Times New Roman"/>
            <w:color w:val="222222"/>
          </w:rPr>
          <w:delText>citation</w:delText>
        </w:r>
      </w:del>
      <w:del w:id="215" w:author="Luyao Zhang" w:date="2016-11-29T11:07:00Z">
        <w:r w:rsidR="000173A3" w:rsidDel="001C70EF">
          <w:rPr>
            <w:rFonts w:eastAsia="Times New Roman"/>
            <w:color w:val="222222"/>
          </w:rPr>
          <w:delText xml:space="preserve">) </w:delText>
        </w:r>
      </w:del>
      <w:r w:rsidR="000173A3">
        <w:rPr>
          <w:rFonts w:eastAsia="Times New Roman"/>
          <w:color w:val="222222"/>
        </w:rPr>
        <w:t xml:space="preserve">using </w:t>
      </w:r>
      <w:r w:rsidR="00BE5A36">
        <w:rPr>
          <w:rFonts w:eastAsia="Times New Roman"/>
          <w:color w:val="222222"/>
        </w:rPr>
        <w:t>multigroup structu</w:t>
      </w:r>
      <w:r w:rsidR="003A5B28">
        <w:rPr>
          <w:rFonts w:eastAsia="Times New Roman"/>
          <w:color w:val="222222"/>
        </w:rPr>
        <w:t>ral equation modeling (SEM</w:t>
      </w:r>
      <w:r w:rsidR="00BE5A36">
        <w:rPr>
          <w:rFonts w:eastAsia="Times New Roman"/>
          <w:color w:val="222222"/>
        </w:rPr>
        <w:t>)</w:t>
      </w:r>
      <w:r w:rsidR="003A5B28">
        <w:rPr>
          <w:rFonts w:eastAsia="Times New Roman"/>
          <w:color w:val="222222"/>
        </w:rPr>
        <w:t>.</w:t>
      </w:r>
      <w:r w:rsidR="00E1243C">
        <w:rPr>
          <w:rFonts w:eastAsia="Times New Roman"/>
          <w:color w:val="222222"/>
        </w:rPr>
        <w:t xml:space="preserve"> </w:t>
      </w:r>
      <w:r w:rsidR="00477C54">
        <w:rPr>
          <w:rFonts w:eastAsia="Times New Roman"/>
          <w:color w:val="222222"/>
        </w:rPr>
        <w:t>According to</w:t>
      </w:r>
      <w:r w:rsidR="006A3D17">
        <w:rPr>
          <w:rFonts w:eastAsia="Times New Roman"/>
          <w:color w:val="222222"/>
        </w:rPr>
        <w:t xml:space="preserve"> the results of EFA and </w:t>
      </w:r>
      <w:r w:rsidR="00CF6B35">
        <w:rPr>
          <w:rFonts w:eastAsia="Times New Roman"/>
          <w:color w:val="222222"/>
        </w:rPr>
        <w:t xml:space="preserve">CFA, </w:t>
      </w:r>
      <w:r w:rsidR="0088234A">
        <w:rPr>
          <w:rFonts w:eastAsia="Times New Roman"/>
          <w:color w:val="222222"/>
        </w:rPr>
        <w:t>w</w:t>
      </w:r>
      <w:r w:rsidR="002B3081">
        <w:rPr>
          <w:rFonts w:eastAsia="Times New Roman"/>
          <w:color w:val="222222"/>
        </w:rPr>
        <w:t>e chose</w:t>
      </w:r>
      <w:r w:rsidR="00CD7125">
        <w:rPr>
          <w:rFonts w:eastAsia="Times New Roman"/>
          <w:color w:val="222222"/>
        </w:rPr>
        <w:t xml:space="preserve"> a </w:t>
      </w:r>
      <w:r w:rsidR="0052184A">
        <w:rPr>
          <w:rFonts w:eastAsia="Times New Roman"/>
          <w:color w:val="222222"/>
        </w:rPr>
        <w:t xml:space="preserve">correlated </w:t>
      </w:r>
      <w:r w:rsidR="002B3081">
        <w:rPr>
          <w:rFonts w:eastAsia="Times New Roman"/>
          <w:color w:val="222222"/>
        </w:rPr>
        <w:t>factor model</w:t>
      </w:r>
      <w:r w:rsidR="00A83D28">
        <w:rPr>
          <w:rFonts w:eastAsia="Times New Roman"/>
          <w:color w:val="222222"/>
        </w:rPr>
        <w:t xml:space="preserve">, </w:t>
      </w:r>
      <w:r w:rsidR="00045CA0">
        <w:rPr>
          <w:rFonts w:eastAsia="Times New Roman"/>
          <w:color w:val="222222"/>
        </w:rPr>
        <w:t xml:space="preserve">the </w:t>
      </w:r>
      <w:r w:rsidR="00A83D28">
        <w:rPr>
          <w:rFonts w:eastAsia="Times New Roman"/>
          <w:color w:val="222222"/>
        </w:rPr>
        <w:t>diagram</w:t>
      </w:r>
      <w:r w:rsidR="00045CA0">
        <w:rPr>
          <w:rFonts w:eastAsia="Times New Roman"/>
          <w:color w:val="222222"/>
        </w:rPr>
        <w:t xml:space="preserve"> of whic</w:t>
      </w:r>
      <w:r w:rsidR="009437A3">
        <w:rPr>
          <w:rFonts w:eastAsia="Times New Roman"/>
          <w:color w:val="222222"/>
        </w:rPr>
        <w:t>h</w:t>
      </w:r>
      <w:r w:rsidR="00A83D28">
        <w:rPr>
          <w:rFonts w:eastAsia="Times New Roman"/>
          <w:color w:val="222222"/>
        </w:rPr>
        <w:t xml:space="preserve"> can be found in </w:t>
      </w:r>
      <w:r w:rsidR="00A83D28" w:rsidRPr="004A4291">
        <w:rPr>
          <w:rFonts w:eastAsia="Times New Roman"/>
          <w:color w:val="222222"/>
          <w:highlight w:val="yellow"/>
        </w:rPr>
        <w:t>Figure 1</w:t>
      </w:r>
      <w:r w:rsidR="00B76DB1">
        <w:rPr>
          <w:rFonts w:eastAsia="Times New Roman"/>
          <w:color w:val="222222"/>
        </w:rPr>
        <w:t xml:space="preserve">. </w:t>
      </w:r>
      <w:r w:rsidR="003736E0">
        <w:rPr>
          <w:rFonts w:eastAsia="Times New Roman"/>
          <w:color w:val="222222"/>
        </w:rPr>
        <w:t>In this</w:t>
      </w:r>
      <w:r w:rsidR="00C00072">
        <w:rPr>
          <w:rFonts w:eastAsia="Times New Roman"/>
          <w:color w:val="222222"/>
        </w:rPr>
        <w:t xml:space="preserve"> initial </w:t>
      </w:r>
      <w:r w:rsidR="00DC3256">
        <w:rPr>
          <w:rFonts w:eastAsia="Times New Roman"/>
          <w:color w:val="222222"/>
        </w:rPr>
        <w:t xml:space="preserve">multigroup analysis, all </w:t>
      </w:r>
      <w:r w:rsidR="00440EC9">
        <w:rPr>
          <w:rFonts w:eastAsia="Times New Roman"/>
          <w:color w:val="222222"/>
        </w:rPr>
        <w:t>parameters (i.e., loadings,</w:t>
      </w:r>
      <w:r w:rsidR="00FC68A2">
        <w:rPr>
          <w:rFonts w:eastAsia="Times New Roman"/>
          <w:color w:val="222222"/>
        </w:rPr>
        <w:t xml:space="preserve"> and intercepts) were </w:t>
      </w:r>
      <w:r w:rsidR="00C84BB2">
        <w:rPr>
          <w:rFonts w:eastAsia="Times New Roman"/>
          <w:color w:val="222222"/>
        </w:rPr>
        <w:t xml:space="preserve">constrained across groups, as if the measurement is completely equivalent across the 9 groups. </w:t>
      </w:r>
      <w:r w:rsidR="00F01267">
        <w:rPr>
          <w:rFonts w:eastAsia="Times New Roman"/>
          <w:color w:val="222222"/>
        </w:rPr>
        <w:t>Then based on the modification indices</w:t>
      </w:r>
      <w:r w:rsidR="00360DA0">
        <w:rPr>
          <w:rFonts w:eastAsia="Times New Roman"/>
          <w:color w:val="222222"/>
        </w:rPr>
        <w:t xml:space="preserve"> (MI</w:t>
      </w:r>
      <w:r w:rsidR="008B061C">
        <w:rPr>
          <w:rFonts w:eastAsia="Times New Roman"/>
          <w:color w:val="222222"/>
        </w:rPr>
        <w:t>)</w:t>
      </w:r>
      <w:r w:rsidR="003B6FD6">
        <w:rPr>
          <w:rFonts w:eastAsia="Times New Roman"/>
          <w:color w:val="222222"/>
        </w:rPr>
        <w:t xml:space="preserve"> </w:t>
      </w:r>
      <w:r w:rsidR="008054FD">
        <w:rPr>
          <w:rFonts w:eastAsia="Times New Roman"/>
          <w:color w:val="222222"/>
        </w:rPr>
        <w:t>compute</w:t>
      </w:r>
      <w:r w:rsidR="000710AB">
        <w:rPr>
          <w:rFonts w:eastAsia="Times New Roman"/>
          <w:color w:val="222222"/>
        </w:rPr>
        <w:t>d</w:t>
      </w:r>
      <w:r w:rsidR="008054FD">
        <w:rPr>
          <w:rFonts w:eastAsia="Times New Roman"/>
          <w:color w:val="222222"/>
        </w:rPr>
        <w:t xml:space="preserve"> for </w:t>
      </w:r>
      <w:r w:rsidR="003B6FD6">
        <w:rPr>
          <w:rFonts w:eastAsia="Times New Roman"/>
          <w:color w:val="222222"/>
        </w:rPr>
        <w:t>these parameters</w:t>
      </w:r>
      <w:del w:id="216" w:author="Luyao Zhang" w:date="2016-11-29T11:08:00Z">
        <w:r w:rsidR="00F10DFB" w:rsidDel="005E2462">
          <w:rPr>
            <w:rFonts w:eastAsia="Times New Roman"/>
            <w:color w:val="222222"/>
          </w:rPr>
          <w:delText xml:space="preserve"> </w:delText>
        </w:r>
        <w:r w:rsidR="00CE201E" w:rsidDel="005E2462">
          <w:rPr>
            <w:rFonts w:eastAsia="Times New Roman"/>
            <w:color w:val="222222"/>
          </w:rPr>
          <w:delText>in each group</w:delText>
        </w:r>
      </w:del>
      <w:r w:rsidR="0093353C">
        <w:rPr>
          <w:rFonts w:eastAsia="Times New Roman"/>
          <w:color w:val="222222"/>
        </w:rPr>
        <w:t xml:space="preserve">, we </w:t>
      </w:r>
      <w:r w:rsidR="00A55BFF">
        <w:rPr>
          <w:rFonts w:eastAsia="Times New Roman"/>
          <w:color w:val="222222"/>
        </w:rPr>
        <w:t>freed</w:t>
      </w:r>
      <w:r w:rsidR="005F7494">
        <w:rPr>
          <w:rFonts w:eastAsia="Times New Roman"/>
          <w:color w:val="222222"/>
        </w:rPr>
        <w:t xml:space="preserve"> </w:t>
      </w:r>
      <w:r w:rsidR="00CC6B6D">
        <w:rPr>
          <w:rFonts w:eastAsia="Times New Roman"/>
          <w:color w:val="222222"/>
        </w:rPr>
        <w:t xml:space="preserve">some of the parameters in </w:t>
      </w:r>
      <w:r w:rsidR="00A82633">
        <w:rPr>
          <w:rFonts w:eastAsia="Times New Roman"/>
          <w:color w:val="222222"/>
        </w:rPr>
        <w:t xml:space="preserve">certain groups </w:t>
      </w:r>
      <w:r w:rsidR="00580D11">
        <w:rPr>
          <w:rFonts w:eastAsia="Times New Roman"/>
          <w:color w:val="222222"/>
        </w:rPr>
        <w:t xml:space="preserve">that had large </w:t>
      </w:r>
      <w:r w:rsidR="00EB0218">
        <w:rPr>
          <w:rFonts w:eastAsia="Times New Roman"/>
          <w:color w:val="222222"/>
        </w:rPr>
        <w:t>MI</w:t>
      </w:r>
      <w:ins w:id="217" w:author="Luyao Zhang" w:date="2016-11-29T11:08:00Z">
        <w:r w:rsidR="001961BE">
          <w:rPr>
            <w:rFonts w:eastAsia="Times New Roman"/>
            <w:color w:val="222222"/>
          </w:rPr>
          <w:t xml:space="preserve">, in order </w:t>
        </w:r>
      </w:ins>
      <w:del w:id="218" w:author="Luyao Zhang" w:date="2016-11-29T11:08:00Z">
        <w:r w:rsidR="00857371" w:rsidDel="001961BE">
          <w:rPr>
            <w:rFonts w:eastAsia="Times New Roman"/>
            <w:color w:val="222222"/>
          </w:rPr>
          <w:delText xml:space="preserve"> </w:delText>
        </w:r>
      </w:del>
      <w:r w:rsidR="00857371">
        <w:rPr>
          <w:rFonts w:eastAsia="Times New Roman"/>
          <w:color w:val="222222"/>
        </w:rPr>
        <w:t xml:space="preserve">to obtain a partial </w:t>
      </w:r>
      <w:r w:rsidR="005300D4">
        <w:rPr>
          <w:rFonts w:eastAsia="Times New Roman"/>
          <w:color w:val="222222"/>
        </w:rPr>
        <w:t>invariant</w:t>
      </w:r>
      <w:r w:rsidR="00857371">
        <w:rPr>
          <w:rFonts w:eastAsia="Times New Roman"/>
          <w:color w:val="222222"/>
        </w:rPr>
        <w:t xml:space="preserve"> measurement model.</w:t>
      </w:r>
      <w:r w:rsidR="009E7AD3">
        <w:rPr>
          <w:rFonts w:eastAsia="Times New Roman"/>
          <w:color w:val="222222"/>
        </w:rPr>
        <w:t xml:space="preserve"> </w:t>
      </w:r>
      <w:del w:id="219" w:author="Luyao Zhang" w:date="2016-11-29T11:08:00Z">
        <w:r w:rsidR="00D94307" w:rsidRPr="004967A6" w:rsidDel="004A41B7">
          <w:rPr>
            <w:rFonts w:eastAsia="Times New Roman"/>
            <w:strike/>
            <w:color w:val="222222"/>
          </w:rPr>
          <w:delText xml:space="preserve">The cutoff used for the modification indices was </w:delText>
        </w:r>
        <w:r w:rsidR="002F4412" w:rsidRPr="004967A6" w:rsidDel="004A41B7">
          <w:rPr>
            <w:rFonts w:eastAsia="Times New Roman"/>
            <w:strike/>
            <w:color w:val="222222"/>
          </w:rPr>
          <w:delText>4.</w:delText>
        </w:r>
        <w:r w:rsidR="004E3210" w:rsidDel="004A41B7">
          <w:rPr>
            <w:rFonts w:eastAsia="Times New Roman"/>
            <w:color w:val="222222"/>
          </w:rPr>
          <w:delText xml:space="preserve"> </w:delText>
        </w:r>
      </w:del>
      <w:r w:rsidR="00E268F4">
        <w:rPr>
          <w:rFonts w:eastAsia="Times New Roman"/>
          <w:color w:val="222222"/>
        </w:rPr>
        <w:t xml:space="preserve">Mean values of the two factors </w:t>
      </w:r>
      <w:r w:rsidR="00DA5835">
        <w:rPr>
          <w:rFonts w:eastAsia="Times New Roman"/>
          <w:color w:val="222222"/>
        </w:rPr>
        <w:t xml:space="preserve">in the </w:t>
      </w:r>
      <w:del w:id="220" w:author="Luyao Zhang" w:date="2016-11-29T11:09:00Z">
        <w:r w:rsidR="00DA5835" w:rsidDel="00B54275">
          <w:rPr>
            <w:rFonts w:eastAsia="Times New Roman"/>
            <w:color w:val="222222"/>
          </w:rPr>
          <w:delText>two models</w:delText>
        </w:r>
      </w:del>
      <w:ins w:id="221" w:author="Luyao Zhang" w:date="2016-11-29T11:09:00Z">
        <w:r w:rsidR="00B54275">
          <w:rPr>
            <w:rFonts w:eastAsia="Times New Roman"/>
            <w:color w:val="222222"/>
          </w:rPr>
          <w:t>constrained and the partial invariant</w:t>
        </w:r>
        <w:r w:rsidR="00BC4E69">
          <w:rPr>
            <w:rFonts w:eastAsia="Times New Roman"/>
            <w:color w:val="222222"/>
          </w:rPr>
          <w:t xml:space="preserve"> models</w:t>
        </w:r>
      </w:ins>
      <w:r w:rsidR="00DA5835">
        <w:rPr>
          <w:rFonts w:eastAsia="Times New Roman"/>
          <w:color w:val="222222"/>
        </w:rPr>
        <w:t xml:space="preserve"> for each of the groups were compared.</w:t>
      </w:r>
    </w:p>
    <w:p w14:paraId="4F61626E" w14:textId="2B63F297" w:rsidR="001C53C7" w:rsidRDefault="003A7289" w:rsidP="005F48CA">
      <w:pPr>
        <w:shd w:val="clear" w:color="auto" w:fill="FFFFFF"/>
        <w:ind w:firstLine="3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Next,</w:t>
      </w:r>
      <w:r w:rsidR="00C3089E">
        <w:rPr>
          <w:rFonts w:eastAsia="Times New Roman"/>
          <w:color w:val="222222"/>
        </w:rPr>
        <w:t xml:space="preserve"> we </w:t>
      </w:r>
      <w:r w:rsidR="00D93930">
        <w:rPr>
          <w:rFonts w:eastAsia="Times New Roman"/>
          <w:color w:val="222222"/>
        </w:rPr>
        <w:t xml:space="preserve">added a path model to the </w:t>
      </w:r>
      <w:r w:rsidR="00AD39F4">
        <w:rPr>
          <w:rFonts w:eastAsia="Times New Roman"/>
          <w:color w:val="222222"/>
        </w:rPr>
        <w:t>partial invariant model</w:t>
      </w:r>
      <w:r w:rsidR="00F32C09">
        <w:rPr>
          <w:rFonts w:eastAsia="Times New Roman"/>
          <w:color w:val="222222"/>
        </w:rPr>
        <w:t xml:space="preserve">, </w:t>
      </w:r>
      <w:del w:id="222" w:author="Luyao Zhang" w:date="2016-11-29T11:09:00Z">
        <w:r w:rsidR="00141DBA" w:rsidDel="004158AD">
          <w:rPr>
            <w:rFonts w:eastAsia="Times New Roman"/>
            <w:color w:val="222222"/>
          </w:rPr>
          <w:delText xml:space="preserve">using </w:delText>
        </w:r>
      </w:del>
      <w:ins w:id="223" w:author="Luyao Zhang" w:date="2016-11-29T11:09:00Z">
        <w:r w:rsidR="004158AD">
          <w:rPr>
            <w:rFonts w:eastAsia="Times New Roman"/>
            <w:color w:val="222222"/>
          </w:rPr>
          <w:t>so that</w:t>
        </w:r>
        <w:r w:rsidR="004158AD">
          <w:rPr>
            <w:rFonts w:eastAsia="Times New Roman"/>
            <w:color w:val="222222"/>
          </w:rPr>
          <w:t xml:space="preserve"> </w:t>
        </w:r>
      </w:ins>
      <w:r w:rsidR="00141DBA">
        <w:rPr>
          <w:rFonts w:eastAsia="Times New Roman"/>
          <w:color w:val="222222"/>
        </w:rPr>
        <w:t>the two factors</w:t>
      </w:r>
      <w:ins w:id="224" w:author="Luyao Zhang" w:date="2016-11-29T11:09:00Z">
        <w:r w:rsidR="004158AD">
          <w:rPr>
            <w:rFonts w:eastAsia="Times New Roman"/>
            <w:color w:val="222222"/>
          </w:rPr>
          <w:t xml:space="preserve"> of perseverance</w:t>
        </w:r>
        <w:r w:rsidR="00AD67EB">
          <w:rPr>
            <w:rFonts w:eastAsia="Times New Roman"/>
            <w:color w:val="222222"/>
          </w:rPr>
          <w:t xml:space="preserve"> </w:t>
        </w:r>
        <w:r w:rsidR="00E83E20">
          <w:rPr>
            <w:rFonts w:eastAsia="Times New Roman"/>
            <w:color w:val="222222"/>
          </w:rPr>
          <w:t>were</w:t>
        </w:r>
      </w:ins>
      <w:del w:id="225" w:author="Luyao Zhang" w:date="2016-11-29T11:09:00Z">
        <w:r w:rsidR="00141DBA" w:rsidDel="00E83E20">
          <w:rPr>
            <w:rFonts w:eastAsia="Times New Roman"/>
            <w:color w:val="222222"/>
          </w:rPr>
          <w:delText xml:space="preserve"> to</w:delText>
        </w:r>
      </w:del>
      <w:r w:rsidR="00141DBA">
        <w:rPr>
          <w:rFonts w:eastAsia="Times New Roman"/>
          <w:color w:val="222222"/>
        </w:rPr>
        <w:t xml:space="preserve"> </w:t>
      </w:r>
      <w:ins w:id="226" w:author="Luyao Zhang" w:date="2016-11-29T11:12:00Z">
        <w:r w:rsidR="004D1722">
          <w:rPr>
            <w:rFonts w:eastAsia="Times New Roman"/>
            <w:color w:val="222222"/>
          </w:rPr>
          <w:t xml:space="preserve">used to </w:t>
        </w:r>
      </w:ins>
      <w:r w:rsidR="00141DBA">
        <w:rPr>
          <w:rFonts w:eastAsia="Times New Roman"/>
          <w:color w:val="222222"/>
        </w:rPr>
        <w:t>predict</w:t>
      </w:r>
      <w:ins w:id="227" w:author="Luyao Zhang" w:date="2016-11-29T11:12:00Z">
        <w:r w:rsidR="004D1722">
          <w:rPr>
            <w:rFonts w:eastAsia="Times New Roman"/>
            <w:color w:val="222222"/>
          </w:rPr>
          <w:t xml:space="preserve"> </w:t>
        </w:r>
      </w:ins>
      <w:del w:id="228" w:author="Luyao Zhang" w:date="2016-11-29T11:12:00Z">
        <w:r w:rsidR="00141DBA" w:rsidDel="004D1722">
          <w:rPr>
            <w:rFonts w:eastAsia="Times New Roman"/>
            <w:color w:val="222222"/>
          </w:rPr>
          <w:delText xml:space="preserve"> </w:delText>
        </w:r>
      </w:del>
      <w:ins w:id="229" w:author="Luyao Zhang" w:date="2016-11-29T11:10:00Z">
        <w:r w:rsidR="003A5A4F">
          <w:rPr>
            <w:rFonts w:eastAsia="Times New Roman"/>
            <w:color w:val="222222"/>
          </w:rPr>
          <w:t xml:space="preserve">the </w:t>
        </w:r>
      </w:ins>
      <w:r w:rsidR="00141DBA">
        <w:rPr>
          <w:rFonts w:eastAsia="Times New Roman"/>
          <w:color w:val="222222"/>
        </w:rPr>
        <w:t xml:space="preserve">overall </w:t>
      </w:r>
      <w:r w:rsidR="0090466D">
        <w:rPr>
          <w:rFonts w:eastAsia="Times New Roman"/>
          <w:color w:val="222222"/>
        </w:rPr>
        <w:t>math performance, and overall</w:t>
      </w:r>
      <w:r w:rsidR="00141DBA">
        <w:rPr>
          <w:rFonts w:eastAsia="Times New Roman"/>
          <w:color w:val="222222"/>
        </w:rPr>
        <w:t xml:space="preserve"> truancy, </w:t>
      </w:r>
      <w:del w:id="230" w:author="Luyao Zhang" w:date="2016-11-29T11:11:00Z">
        <w:r w:rsidR="00141DBA" w:rsidDel="00805EF4">
          <w:rPr>
            <w:rFonts w:eastAsia="Times New Roman"/>
            <w:color w:val="222222"/>
          </w:rPr>
          <w:delText>respectively</w:delText>
        </w:r>
      </w:del>
      <w:ins w:id="231" w:author="Luyao Zhang" w:date="2016-11-29T11:11:00Z">
        <w:r w:rsidR="00805EF4">
          <w:rPr>
            <w:rFonts w:eastAsia="Times New Roman"/>
            <w:color w:val="222222"/>
          </w:rPr>
          <w:t>one at a time</w:t>
        </w:r>
      </w:ins>
      <w:r w:rsidR="00141DBA">
        <w:rPr>
          <w:rFonts w:eastAsia="Times New Roman"/>
          <w:color w:val="222222"/>
        </w:rPr>
        <w:t>, while controlling for SES and gender.</w:t>
      </w:r>
      <w:r w:rsidR="00515A10">
        <w:rPr>
          <w:rFonts w:eastAsia="Times New Roman"/>
          <w:color w:val="222222"/>
        </w:rPr>
        <w:t xml:space="preserve"> </w:t>
      </w:r>
      <w:r w:rsidR="00BD2F7E">
        <w:rPr>
          <w:rFonts w:eastAsia="Times New Roman"/>
          <w:color w:val="222222"/>
        </w:rPr>
        <w:t xml:space="preserve">With </w:t>
      </w:r>
      <w:r w:rsidR="00D21E4D">
        <w:rPr>
          <w:rFonts w:eastAsia="Times New Roman"/>
          <w:color w:val="222222"/>
        </w:rPr>
        <w:t xml:space="preserve">the partial invariant </w:t>
      </w:r>
      <w:r w:rsidR="009818F7">
        <w:rPr>
          <w:rFonts w:eastAsia="Times New Roman"/>
          <w:color w:val="222222"/>
        </w:rPr>
        <w:t>model</w:t>
      </w:r>
      <w:r w:rsidR="00AE6E2A">
        <w:rPr>
          <w:rFonts w:eastAsia="Times New Roman"/>
          <w:color w:val="222222"/>
        </w:rPr>
        <w:t xml:space="preserve"> included</w:t>
      </w:r>
      <w:r w:rsidR="009818F7">
        <w:rPr>
          <w:rFonts w:eastAsia="Times New Roman"/>
          <w:color w:val="222222"/>
        </w:rPr>
        <w:t xml:space="preserve">, we were able to </w:t>
      </w:r>
      <w:r w:rsidR="00722C78">
        <w:rPr>
          <w:rFonts w:eastAsia="Times New Roman"/>
          <w:color w:val="222222"/>
        </w:rPr>
        <w:t>predict</w:t>
      </w:r>
      <w:r w:rsidR="00397219">
        <w:rPr>
          <w:rFonts w:eastAsia="Times New Roman"/>
          <w:color w:val="222222"/>
        </w:rPr>
        <w:t xml:space="preserve"> </w:t>
      </w:r>
      <w:r w:rsidR="00E421E1">
        <w:rPr>
          <w:rFonts w:eastAsia="Times New Roman"/>
          <w:color w:val="222222"/>
        </w:rPr>
        <w:t xml:space="preserve">the two </w:t>
      </w:r>
      <w:r w:rsidR="00397219">
        <w:rPr>
          <w:rFonts w:eastAsia="Times New Roman"/>
          <w:color w:val="222222"/>
        </w:rPr>
        <w:t xml:space="preserve">outcomes </w:t>
      </w:r>
      <w:r w:rsidR="00BC4869">
        <w:rPr>
          <w:rFonts w:eastAsia="Times New Roman"/>
          <w:color w:val="222222"/>
        </w:rPr>
        <w:t xml:space="preserve">separately </w:t>
      </w:r>
      <w:r w:rsidR="00E556D2">
        <w:rPr>
          <w:rFonts w:eastAsia="Times New Roman"/>
          <w:color w:val="222222"/>
        </w:rPr>
        <w:t xml:space="preserve">with </w:t>
      </w:r>
      <w:r w:rsidR="001C7432">
        <w:rPr>
          <w:rFonts w:eastAsia="Times New Roman"/>
          <w:color w:val="222222"/>
        </w:rPr>
        <w:t>a relatively equivalent measurement</w:t>
      </w:r>
      <w:r w:rsidR="00190134">
        <w:rPr>
          <w:rFonts w:eastAsia="Times New Roman"/>
          <w:color w:val="222222"/>
        </w:rPr>
        <w:t>, which</w:t>
      </w:r>
      <w:ins w:id="232" w:author="Luyao Zhang" w:date="2016-11-29T11:14:00Z">
        <w:r w:rsidR="004C2EFE">
          <w:rPr>
            <w:rFonts w:eastAsia="Times New Roman"/>
            <w:color w:val="222222"/>
          </w:rPr>
          <w:t xml:space="preserve"> is a </w:t>
        </w:r>
      </w:ins>
      <w:del w:id="233" w:author="Luyao Zhang" w:date="2016-11-29T11:13:00Z">
        <w:r w:rsidR="00190134" w:rsidDel="004C2EFE">
          <w:rPr>
            <w:rFonts w:eastAsia="Times New Roman"/>
            <w:color w:val="222222"/>
          </w:rPr>
          <w:delText xml:space="preserve"> is the</w:delText>
        </w:r>
      </w:del>
      <w:ins w:id="234" w:author="Luyao Zhang" w:date="2016-11-29T11:14:00Z">
        <w:r w:rsidR="004C2EFE">
          <w:rPr>
            <w:rFonts w:eastAsia="Times New Roman"/>
            <w:color w:val="222222"/>
          </w:rPr>
          <w:t xml:space="preserve"> </w:t>
        </w:r>
      </w:ins>
      <w:del w:id="235" w:author="Luyao Zhang" w:date="2016-11-29T11:14:00Z">
        <w:r w:rsidR="00190134" w:rsidDel="004C2EFE">
          <w:rPr>
            <w:rFonts w:eastAsia="Times New Roman"/>
            <w:color w:val="222222"/>
          </w:rPr>
          <w:delText xml:space="preserve"> </w:delText>
        </w:r>
      </w:del>
      <w:r w:rsidR="00190134">
        <w:rPr>
          <w:rFonts w:eastAsia="Times New Roman"/>
          <w:color w:val="222222"/>
        </w:rPr>
        <w:t xml:space="preserve">prerequisite for </w:t>
      </w:r>
      <w:r w:rsidR="00092A2F">
        <w:rPr>
          <w:rFonts w:eastAsia="Times New Roman"/>
          <w:color w:val="222222"/>
        </w:rPr>
        <w:t>meaningfu</w:t>
      </w:r>
      <w:r w:rsidR="00395D1F">
        <w:rPr>
          <w:rFonts w:eastAsia="Times New Roman"/>
          <w:color w:val="222222"/>
        </w:rPr>
        <w:t>l comparisons across groups</w:t>
      </w:r>
      <w:del w:id="236" w:author="Luyao Zhang" w:date="2016-11-29T11:14:00Z">
        <w:r w:rsidR="00395D1F" w:rsidDel="004B5A01">
          <w:rPr>
            <w:rFonts w:eastAsia="Times New Roman"/>
            <w:color w:val="222222"/>
          </w:rPr>
          <w:delText xml:space="preserve">, without </w:delText>
        </w:r>
        <w:r w:rsidR="008672D8" w:rsidDel="004B5A01">
          <w:rPr>
            <w:rFonts w:eastAsia="Times New Roman"/>
            <w:color w:val="222222"/>
          </w:rPr>
          <w:delText xml:space="preserve">simply </w:delText>
        </w:r>
        <w:r w:rsidR="00395D1F" w:rsidDel="004B5A01">
          <w:rPr>
            <w:rFonts w:eastAsia="Times New Roman"/>
            <w:color w:val="222222"/>
          </w:rPr>
          <w:delText xml:space="preserve">ignoring the existence </w:delText>
        </w:r>
        <w:r w:rsidR="00EE6996" w:rsidDel="004B5A01">
          <w:rPr>
            <w:rFonts w:eastAsia="Times New Roman"/>
            <w:color w:val="222222"/>
          </w:rPr>
          <w:delText xml:space="preserve">in certain groups </w:delText>
        </w:r>
        <w:r w:rsidR="00395D1F" w:rsidDel="004B5A01">
          <w:rPr>
            <w:rFonts w:eastAsia="Times New Roman"/>
            <w:color w:val="222222"/>
          </w:rPr>
          <w:delText xml:space="preserve">of </w:delText>
        </w:r>
        <w:r w:rsidR="00343764" w:rsidDel="004B5A01">
          <w:rPr>
            <w:rFonts w:eastAsia="Times New Roman"/>
            <w:color w:val="222222"/>
          </w:rPr>
          <w:delText xml:space="preserve">measurement nonequivalence </w:delText>
        </w:r>
        <w:r w:rsidR="00BB7C7D" w:rsidDel="004B5A01">
          <w:rPr>
            <w:rFonts w:eastAsia="Times New Roman"/>
            <w:color w:val="222222"/>
          </w:rPr>
          <w:delText>for some of the parameters</w:delText>
        </w:r>
      </w:del>
      <w:r w:rsidR="00BB7C7D">
        <w:rPr>
          <w:rFonts w:eastAsia="Times New Roman"/>
          <w:color w:val="222222"/>
        </w:rPr>
        <w:t>.</w:t>
      </w:r>
      <w:r w:rsidR="003E1CE8">
        <w:rPr>
          <w:rFonts w:eastAsia="Times New Roman"/>
          <w:color w:val="222222"/>
        </w:rPr>
        <w:t xml:space="preserve"> </w:t>
      </w:r>
    </w:p>
    <w:p w14:paraId="3BB08B41" w14:textId="75111D2C" w:rsidR="005677B5" w:rsidRDefault="009342A1" w:rsidP="005F48CA">
      <w:pPr>
        <w:shd w:val="clear" w:color="auto" w:fill="FFFFFF"/>
        <w:ind w:firstLine="3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With the </w:t>
      </w:r>
      <w:ins w:id="237" w:author="Luyao Zhang" w:date="2016-11-29T11:14:00Z">
        <w:r w:rsidR="00CD5E67">
          <w:rPr>
            <w:rFonts w:eastAsia="Times New Roman"/>
            <w:color w:val="222222"/>
          </w:rPr>
          <w:t xml:space="preserve">regression solution, estimated correlations between latent factors and the outcomes, and </w:t>
        </w:r>
      </w:ins>
      <w:ins w:id="238" w:author="Luyao Zhang" w:date="2016-11-29T11:15:00Z">
        <w:r w:rsidR="00CD5E67">
          <w:rPr>
            <w:rFonts w:eastAsia="Times New Roman"/>
            <w:color w:val="222222"/>
          </w:rPr>
          <w:t xml:space="preserve">the </w:t>
        </w:r>
      </w:ins>
      <w:r w:rsidR="001254CF">
        <w:rPr>
          <w:rFonts w:eastAsia="Times New Roman"/>
          <w:color w:val="222222"/>
        </w:rPr>
        <w:t xml:space="preserve">change </w:t>
      </w:r>
      <w:r w:rsidR="00872757">
        <w:rPr>
          <w:rFonts w:eastAsia="Times New Roman"/>
          <w:color w:val="222222"/>
        </w:rPr>
        <w:t xml:space="preserve">in </w:t>
      </w:r>
      <w:r>
        <w:rPr>
          <w:rFonts w:eastAsia="Times New Roman"/>
          <w:color w:val="222222"/>
        </w:rPr>
        <w:t>latent mean</w:t>
      </w:r>
      <w:ins w:id="239" w:author="Luyao Zhang" w:date="2016-11-29T11:15:00Z">
        <w:r w:rsidR="00D339E9">
          <w:rPr>
            <w:rFonts w:eastAsia="Times New Roman"/>
            <w:color w:val="222222"/>
          </w:rPr>
          <w:t>s</w:t>
        </w:r>
      </w:ins>
      <w:del w:id="240" w:author="Luyao Zhang" w:date="2016-11-29T11:15:00Z">
        <w:r w:rsidDel="00D339E9">
          <w:rPr>
            <w:rFonts w:eastAsia="Times New Roman"/>
            <w:color w:val="222222"/>
          </w:rPr>
          <w:delText xml:space="preserve">s, regression solution, and </w:delText>
        </w:r>
        <w:r w:rsidR="004D193A" w:rsidDel="00D339E9">
          <w:rPr>
            <w:rFonts w:eastAsia="Times New Roman"/>
            <w:color w:val="222222"/>
          </w:rPr>
          <w:delText xml:space="preserve">estimated </w:delText>
        </w:r>
        <w:r w:rsidR="00313192" w:rsidDel="00D339E9">
          <w:rPr>
            <w:rFonts w:eastAsia="Times New Roman"/>
            <w:color w:val="222222"/>
          </w:rPr>
          <w:delText xml:space="preserve">correlations between factors and </w:delText>
        </w:r>
        <w:r w:rsidR="00A73D83" w:rsidDel="00D339E9">
          <w:rPr>
            <w:rFonts w:eastAsia="Times New Roman"/>
            <w:color w:val="222222"/>
          </w:rPr>
          <w:delText>the outcome variables</w:delText>
        </w:r>
      </w:del>
      <w:r w:rsidR="00A73D83">
        <w:rPr>
          <w:rFonts w:eastAsia="Times New Roman"/>
          <w:color w:val="222222"/>
        </w:rPr>
        <w:t xml:space="preserve">, we were able to </w:t>
      </w:r>
      <w:r w:rsidR="00F555A0">
        <w:rPr>
          <w:rFonts w:eastAsia="Times New Roman"/>
          <w:color w:val="222222"/>
        </w:rPr>
        <w:t xml:space="preserve">compare self-reported conscientiousness and its effects on </w:t>
      </w:r>
      <w:r w:rsidR="00161900">
        <w:rPr>
          <w:rFonts w:eastAsia="Times New Roman"/>
          <w:color w:val="222222"/>
        </w:rPr>
        <w:t xml:space="preserve">math and truancy across </w:t>
      </w:r>
      <w:r w:rsidR="001F6BBA">
        <w:rPr>
          <w:rFonts w:eastAsia="Times New Roman"/>
          <w:color w:val="222222"/>
        </w:rPr>
        <w:t xml:space="preserve">9 </w:t>
      </w:r>
      <w:r w:rsidR="00161900">
        <w:rPr>
          <w:rFonts w:eastAsia="Times New Roman"/>
          <w:color w:val="222222"/>
        </w:rPr>
        <w:t>different major cultures</w:t>
      </w:r>
      <w:ins w:id="241" w:author="Luyao Zhang" w:date="2016-11-29T11:15:00Z">
        <w:r w:rsidR="00B974E3">
          <w:rPr>
            <w:rFonts w:eastAsia="Times New Roman"/>
            <w:color w:val="222222"/>
          </w:rPr>
          <w:t xml:space="preserve">, </w:t>
        </w:r>
      </w:ins>
      <w:ins w:id="242" w:author="Luyao Zhang" w:date="2016-11-29T11:16:00Z">
        <w:r w:rsidR="00E501F2">
          <w:rPr>
            <w:rFonts w:eastAsia="Times New Roman"/>
            <w:color w:val="222222"/>
          </w:rPr>
          <w:t xml:space="preserve">when </w:t>
        </w:r>
        <w:r w:rsidR="00231B23">
          <w:rPr>
            <w:rFonts w:eastAsia="Times New Roman"/>
            <w:color w:val="222222"/>
          </w:rPr>
          <w:t>effects of g</w:t>
        </w:r>
        <w:bookmarkStart w:id="243" w:name="_GoBack"/>
        <w:bookmarkEnd w:id="243"/>
        <w:r w:rsidR="00142892">
          <w:rPr>
            <w:rFonts w:eastAsia="Times New Roman"/>
            <w:color w:val="222222"/>
          </w:rPr>
          <w:t>ender and SES were controlled for.</w:t>
        </w:r>
      </w:ins>
      <w:del w:id="244" w:author="Luyao Zhang" w:date="2016-11-29T11:16:00Z">
        <w:r w:rsidR="00161900" w:rsidDel="008E152A">
          <w:rPr>
            <w:rFonts w:eastAsia="Times New Roman"/>
            <w:color w:val="222222"/>
          </w:rPr>
          <w:delText>.</w:delText>
        </w:r>
      </w:del>
    </w:p>
    <w:p w14:paraId="452EA503" w14:textId="3EB6662F" w:rsidR="00FE2038" w:rsidRDefault="00FE2038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br w:type="page"/>
      </w:r>
    </w:p>
    <w:p w14:paraId="3EBDFAF3" w14:textId="38D356B6" w:rsidR="009F4EE4" w:rsidRDefault="00FE2038" w:rsidP="005F48CA">
      <w:pPr>
        <w:shd w:val="clear" w:color="auto" w:fill="FFFFFF"/>
        <w:ind w:firstLine="360"/>
        <w:rPr>
          <w:rFonts w:eastAsia="Times New Roman"/>
          <w:b/>
          <w:color w:val="222222"/>
        </w:rPr>
      </w:pPr>
      <w:r w:rsidRPr="00FE2038">
        <w:rPr>
          <w:rFonts w:eastAsia="Times New Roman"/>
          <w:b/>
          <w:color w:val="222222"/>
        </w:rPr>
        <w:t>Results</w:t>
      </w:r>
    </w:p>
    <w:p w14:paraId="1EB25C03" w14:textId="77777777" w:rsidR="001E60B2" w:rsidRDefault="001E60B2" w:rsidP="005F48CA">
      <w:pPr>
        <w:shd w:val="clear" w:color="auto" w:fill="FFFFFF"/>
        <w:ind w:firstLine="360"/>
        <w:rPr>
          <w:rFonts w:eastAsia="Times New Roman"/>
          <w:b/>
          <w:color w:val="222222"/>
        </w:rPr>
      </w:pPr>
    </w:p>
    <w:p w14:paraId="30A4063E" w14:textId="260872E7" w:rsidR="00701F1F" w:rsidRDefault="005F2015" w:rsidP="005F48CA">
      <w:pPr>
        <w:shd w:val="clear" w:color="auto" w:fill="FFFFFF"/>
        <w:ind w:firstLine="360"/>
        <w:rPr>
          <w:rFonts w:eastAsia="Times New Roman"/>
          <w:b/>
          <w:color w:val="222222"/>
        </w:rPr>
      </w:pPr>
      <w:r w:rsidRPr="004E39A9">
        <w:rPr>
          <w:rFonts w:eastAsia="Times New Roman"/>
          <w:b/>
          <w:color w:val="0070C0"/>
        </w:rPr>
        <w:t xml:space="preserve">Descriptive statistics for </w:t>
      </w:r>
      <w:r w:rsidR="00146C83" w:rsidRPr="004E39A9">
        <w:rPr>
          <w:rFonts w:eastAsia="Times New Roman"/>
          <w:b/>
          <w:color w:val="0070C0"/>
        </w:rPr>
        <w:t>overall math, o</w:t>
      </w:r>
      <w:r w:rsidR="008D1D93" w:rsidRPr="004E39A9">
        <w:rPr>
          <w:rFonts w:eastAsia="Times New Roman"/>
          <w:b/>
          <w:color w:val="0070C0"/>
        </w:rPr>
        <w:t xml:space="preserve">verall truancy, </w:t>
      </w:r>
      <w:r w:rsidR="000223EA" w:rsidRPr="004E39A9">
        <w:rPr>
          <w:rFonts w:eastAsia="Times New Roman"/>
          <w:b/>
          <w:color w:val="0070C0"/>
        </w:rPr>
        <w:t>perseverance</w:t>
      </w:r>
      <w:r w:rsidR="000223EA" w:rsidRPr="004E39A9">
        <w:rPr>
          <w:rFonts w:eastAsia="Times New Roman"/>
          <w:b/>
          <w:strike/>
          <w:color w:val="0070C0"/>
        </w:rPr>
        <w:t xml:space="preserve">, </w:t>
      </w:r>
      <w:r w:rsidR="008D1D93" w:rsidRPr="004E39A9">
        <w:rPr>
          <w:rFonts w:eastAsia="Times New Roman"/>
          <w:b/>
          <w:strike/>
          <w:color w:val="0070C0"/>
        </w:rPr>
        <w:t>and the 5 C ite</w:t>
      </w:r>
      <w:r w:rsidR="00146C83" w:rsidRPr="004E39A9">
        <w:rPr>
          <w:rFonts w:eastAsia="Times New Roman"/>
          <w:b/>
          <w:strike/>
          <w:color w:val="0070C0"/>
        </w:rPr>
        <w:t>m</w:t>
      </w:r>
      <w:r w:rsidR="008D1D93" w:rsidRPr="004E39A9">
        <w:rPr>
          <w:rFonts w:eastAsia="Times New Roman"/>
          <w:b/>
          <w:strike/>
          <w:color w:val="0070C0"/>
        </w:rPr>
        <w:t>s</w:t>
      </w:r>
      <w:r w:rsidR="00ED3CDE" w:rsidRPr="004E39A9">
        <w:rPr>
          <w:rFonts w:eastAsia="Times New Roman"/>
          <w:b/>
          <w:color w:val="0070C0"/>
        </w:rPr>
        <w:t xml:space="preserve"> for each of the 9 groups, with sample sizes;</w:t>
      </w:r>
    </w:p>
    <w:p w14:paraId="62316B8F" w14:textId="7620BD3A" w:rsidR="00F33C5C" w:rsidRDefault="00D11154" w:rsidP="005F48CA">
      <w:pPr>
        <w:shd w:val="clear" w:color="auto" w:fill="FFFFFF"/>
        <w:ind w:firstLine="360"/>
        <w:rPr>
          <w:rFonts w:eastAsia="Times New Roman"/>
          <w:b/>
          <w:color w:val="0070C0"/>
        </w:rPr>
      </w:pPr>
      <w:r w:rsidRPr="00E12A0D">
        <w:rPr>
          <w:rFonts w:eastAsia="Times New Roman"/>
          <w:b/>
          <w:color w:val="0070C0"/>
        </w:rPr>
        <w:t>Correlation</w:t>
      </w:r>
      <w:r w:rsidR="00FF611F" w:rsidRPr="00E12A0D">
        <w:rPr>
          <w:rFonts w:eastAsia="Times New Roman"/>
          <w:b/>
          <w:color w:val="0070C0"/>
        </w:rPr>
        <w:t xml:space="preserve"> matrices</w:t>
      </w:r>
      <w:r w:rsidR="00417314" w:rsidRPr="00E12A0D">
        <w:rPr>
          <w:rFonts w:eastAsia="Times New Roman"/>
          <w:b/>
          <w:color w:val="0070C0"/>
        </w:rPr>
        <w:t>: correlations</w:t>
      </w:r>
      <w:r w:rsidR="00FF611F" w:rsidRPr="00E12A0D">
        <w:rPr>
          <w:rFonts w:eastAsia="Times New Roman"/>
          <w:b/>
          <w:color w:val="0070C0"/>
        </w:rPr>
        <w:t xml:space="preserve"> </w:t>
      </w:r>
      <w:r w:rsidR="000223EA" w:rsidRPr="00E12A0D">
        <w:rPr>
          <w:rFonts w:eastAsia="Times New Roman"/>
          <w:b/>
          <w:color w:val="0070C0"/>
        </w:rPr>
        <w:t xml:space="preserve">between </w:t>
      </w:r>
      <w:r w:rsidR="00277E0D" w:rsidRPr="00E12A0D">
        <w:rPr>
          <w:rFonts w:eastAsia="Times New Roman"/>
          <w:b/>
          <w:color w:val="0070C0"/>
        </w:rPr>
        <w:t xml:space="preserve">math, truancy, </w:t>
      </w:r>
      <w:r w:rsidR="00335F4A" w:rsidRPr="00E12A0D">
        <w:rPr>
          <w:rFonts w:eastAsia="Times New Roman"/>
          <w:b/>
          <w:color w:val="0070C0"/>
        </w:rPr>
        <w:t xml:space="preserve">and </w:t>
      </w:r>
      <w:r w:rsidR="000C1680" w:rsidRPr="00E12A0D">
        <w:rPr>
          <w:rFonts w:eastAsia="Times New Roman"/>
          <w:b/>
          <w:color w:val="0070C0"/>
        </w:rPr>
        <w:t>perseverance</w:t>
      </w:r>
      <w:r w:rsidR="00ED4EAA" w:rsidRPr="00E12A0D">
        <w:rPr>
          <w:rFonts w:eastAsia="Times New Roman"/>
          <w:b/>
          <w:color w:val="0070C0"/>
        </w:rPr>
        <w:t xml:space="preserve"> within each of the 9 groups; </w:t>
      </w:r>
    </w:p>
    <w:p w14:paraId="4E91F4B1" w14:textId="4BB72C1D" w:rsidR="001E60B2" w:rsidRDefault="003447D8" w:rsidP="005F48CA">
      <w:pPr>
        <w:shd w:val="clear" w:color="auto" w:fill="FFFFFF"/>
        <w:ind w:firstLine="360"/>
        <w:rPr>
          <w:rFonts w:eastAsia="Times New Roman"/>
          <w:b/>
          <w:color w:val="0070C0"/>
        </w:rPr>
      </w:pPr>
      <w:r w:rsidRPr="003447D8">
        <w:rPr>
          <w:rFonts w:eastAsia="Times New Roman"/>
          <w:b/>
          <w:color w:val="0070C0"/>
        </w:rPr>
        <w:t>Correlations among the 3 variables across the 9 groups, across countries – different direction!</w:t>
      </w:r>
    </w:p>
    <w:p w14:paraId="5064F6BA" w14:textId="7011D2F9" w:rsidR="001E60B2" w:rsidRDefault="009F23C2" w:rsidP="005F48CA">
      <w:pPr>
        <w:shd w:val="clear" w:color="auto" w:fill="FFFFFF"/>
        <w:ind w:firstLine="360"/>
        <w:rPr>
          <w:rFonts w:eastAsia="Times New Roman"/>
        </w:rPr>
      </w:pPr>
      <w:r>
        <w:rPr>
          <w:rFonts w:eastAsia="Times New Roman"/>
        </w:rPr>
        <w:t xml:space="preserve">Descriptive statistics </w:t>
      </w:r>
      <w:r w:rsidR="000F510C">
        <w:rPr>
          <w:rFonts w:eastAsia="Times New Roman"/>
        </w:rPr>
        <w:t xml:space="preserve">of </w:t>
      </w:r>
      <w:r w:rsidR="00B35804">
        <w:rPr>
          <w:rFonts w:eastAsia="Times New Roman"/>
        </w:rPr>
        <w:t>the overall math performance, overall truancy, and perseverance</w:t>
      </w:r>
      <w:r w:rsidR="00EF5BB4">
        <w:rPr>
          <w:rFonts w:eastAsia="Times New Roman"/>
        </w:rPr>
        <w:t xml:space="preserve">, </w:t>
      </w:r>
      <w:r>
        <w:rPr>
          <w:rFonts w:eastAsia="Times New Roman"/>
        </w:rPr>
        <w:t xml:space="preserve">and </w:t>
      </w:r>
      <w:r w:rsidR="0088128F">
        <w:rPr>
          <w:rFonts w:eastAsia="Times New Roman"/>
        </w:rPr>
        <w:t>zero-order correlations</w:t>
      </w:r>
      <w:r w:rsidR="00FE1916">
        <w:rPr>
          <w:rFonts w:eastAsia="Times New Roman"/>
        </w:rPr>
        <w:t xml:space="preserve"> among the three variables </w:t>
      </w:r>
      <w:r w:rsidR="00BC077B">
        <w:rPr>
          <w:rFonts w:eastAsia="Times New Roman"/>
        </w:rPr>
        <w:t xml:space="preserve">within each of the 9 cultural groups </w:t>
      </w:r>
      <w:r w:rsidR="00FE1916">
        <w:rPr>
          <w:rFonts w:eastAsia="Times New Roman"/>
        </w:rPr>
        <w:t xml:space="preserve">can be found in </w:t>
      </w:r>
      <w:r w:rsidR="00FE1916" w:rsidRPr="00FE1916">
        <w:rPr>
          <w:rFonts w:eastAsia="Times New Roman"/>
          <w:highlight w:val="yellow"/>
        </w:rPr>
        <w:t>Table 2</w:t>
      </w:r>
      <w:r w:rsidR="0060446B">
        <w:rPr>
          <w:rFonts w:eastAsia="Times New Roman"/>
        </w:rPr>
        <w:t xml:space="preserve">. </w:t>
      </w:r>
      <w:r w:rsidR="00BE660A">
        <w:rPr>
          <w:rFonts w:eastAsia="Times New Roman"/>
        </w:rPr>
        <w:t>All correlations were</w:t>
      </w:r>
      <w:r w:rsidR="00793CEF">
        <w:rPr>
          <w:rFonts w:eastAsia="Times New Roman"/>
        </w:rPr>
        <w:t xml:space="preserve"> </w:t>
      </w:r>
      <w:r w:rsidR="00BC559B">
        <w:rPr>
          <w:rFonts w:eastAsia="Times New Roman"/>
        </w:rPr>
        <w:t xml:space="preserve">statistically significant </w:t>
      </w:r>
      <w:r w:rsidR="009E2439">
        <w:rPr>
          <w:rFonts w:eastAsia="Times New Roman"/>
        </w:rPr>
        <w:t>at the 0.05 level.</w:t>
      </w:r>
      <w:r w:rsidR="00CE3618">
        <w:rPr>
          <w:rFonts w:eastAsia="Times New Roman"/>
        </w:rPr>
        <w:t xml:space="preserve"> </w:t>
      </w:r>
      <w:r w:rsidR="00607840">
        <w:rPr>
          <w:rFonts w:eastAsia="Times New Roman"/>
        </w:rPr>
        <w:t>The direction</w:t>
      </w:r>
      <w:r w:rsidR="0069271A">
        <w:rPr>
          <w:rFonts w:eastAsia="Times New Roman"/>
        </w:rPr>
        <w:t>s</w:t>
      </w:r>
      <w:r w:rsidR="00554273">
        <w:rPr>
          <w:rFonts w:eastAsia="Times New Roman"/>
        </w:rPr>
        <w:t xml:space="preserve"> of the correlations were</w:t>
      </w:r>
      <w:r w:rsidR="00607840">
        <w:rPr>
          <w:rFonts w:eastAsia="Times New Roman"/>
        </w:rPr>
        <w:t xml:space="preserve"> pretty intuitive, with </w:t>
      </w:r>
      <w:r w:rsidR="008156A7">
        <w:rPr>
          <w:rFonts w:eastAsia="Times New Roman"/>
        </w:rPr>
        <w:t xml:space="preserve">math and perseverance positively related, while truancy and perseverance negatively related. </w:t>
      </w:r>
      <w:r w:rsidR="001A75EF">
        <w:rPr>
          <w:rFonts w:eastAsia="Times New Roman"/>
        </w:rPr>
        <w:t>This</w:t>
      </w:r>
      <w:r w:rsidR="00BB4148">
        <w:rPr>
          <w:rFonts w:eastAsia="Times New Roman"/>
        </w:rPr>
        <w:t xml:space="preserve"> pattern was</w:t>
      </w:r>
      <w:r w:rsidR="00503B5A">
        <w:rPr>
          <w:rFonts w:eastAsia="Times New Roman"/>
        </w:rPr>
        <w:t xml:space="preserve"> consistent what </w:t>
      </w:r>
      <w:r w:rsidR="00B12F7B">
        <w:rPr>
          <w:rFonts w:eastAsia="Times New Roman"/>
        </w:rPr>
        <w:t>we found</w:t>
      </w:r>
      <w:r w:rsidR="00540C49">
        <w:rPr>
          <w:rFonts w:eastAsia="Times New Roman"/>
        </w:rPr>
        <w:t xml:space="preserve"> within </w:t>
      </w:r>
      <w:r w:rsidR="00C20DC8">
        <w:rPr>
          <w:rFonts w:eastAsia="Times New Roman"/>
        </w:rPr>
        <w:t xml:space="preserve">each </w:t>
      </w:r>
      <w:r w:rsidR="00137241">
        <w:rPr>
          <w:rFonts w:eastAsia="Times New Roman"/>
        </w:rPr>
        <w:t xml:space="preserve">the 67 </w:t>
      </w:r>
      <w:r w:rsidR="00540C49">
        <w:rPr>
          <w:rFonts w:eastAsia="Times New Roman"/>
        </w:rPr>
        <w:t>cou</w:t>
      </w:r>
      <w:r w:rsidR="00806931">
        <w:rPr>
          <w:rFonts w:eastAsia="Times New Roman"/>
        </w:rPr>
        <w:t>n</w:t>
      </w:r>
      <w:r w:rsidR="00540C49">
        <w:rPr>
          <w:rFonts w:eastAsia="Times New Roman"/>
        </w:rPr>
        <w:t>tries/states/provinces,</w:t>
      </w:r>
      <w:r w:rsidR="00BF4CFB">
        <w:rPr>
          <w:rFonts w:eastAsia="Times New Roman"/>
        </w:rPr>
        <w:t xml:space="preserve"> where </w:t>
      </w:r>
      <w:r w:rsidR="00B448B7">
        <w:rPr>
          <w:rFonts w:eastAsia="Times New Roman"/>
        </w:rPr>
        <w:t xml:space="preserve">the correlations </w:t>
      </w:r>
      <w:r w:rsidR="003470BF">
        <w:rPr>
          <w:rFonts w:eastAsia="Times New Roman"/>
        </w:rPr>
        <w:t>were</w:t>
      </w:r>
      <w:r w:rsidR="00396106">
        <w:rPr>
          <w:rFonts w:eastAsia="Times New Roman"/>
        </w:rPr>
        <w:t xml:space="preserve"> all positive between math and perseverance,</w:t>
      </w:r>
      <w:r w:rsidR="008838D3">
        <w:rPr>
          <w:rFonts w:eastAsia="Times New Roman"/>
        </w:rPr>
        <w:t xml:space="preserve"> </w:t>
      </w:r>
      <w:r w:rsidR="008838D3" w:rsidRPr="00BA567E">
        <w:rPr>
          <w:rFonts w:eastAsia="Times New Roman"/>
          <w:highlight w:val="yellow"/>
        </w:rPr>
        <w:t xml:space="preserve">ranging from </w:t>
      </w:r>
      <w:r w:rsidR="000555BC" w:rsidRPr="00BA567E">
        <w:rPr>
          <w:rFonts w:eastAsia="Times New Roman"/>
          <w:highlight w:val="yellow"/>
        </w:rPr>
        <w:t>xx to xx</w:t>
      </w:r>
      <w:r w:rsidR="000555BC">
        <w:rPr>
          <w:rFonts w:eastAsia="Times New Roman"/>
        </w:rPr>
        <w:t>,</w:t>
      </w:r>
      <w:r w:rsidR="00396106">
        <w:rPr>
          <w:rFonts w:eastAsia="Times New Roman"/>
        </w:rPr>
        <w:t xml:space="preserve"> while negative between truancy and perseverance</w:t>
      </w:r>
      <w:r w:rsidR="00A434EB">
        <w:rPr>
          <w:rFonts w:eastAsia="Times New Roman"/>
        </w:rPr>
        <w:t xml:space="preserve">, ranging from </w:t>
      </w:r>
      <w:r w:rsidR="00A434EB">
        <w:rPr>
          <w:rFonts w:eastAsia="Times New Roman"/>
          <w:highlight w:val="yellow"/>
        </w:rPr>
        <w:t>xx to</w:t>
      </w:r>
      <w:r w:rsidR="00F460CE" w:rsidRPr="00BA567E">
        <w:rPr>
          <w:rFonts w:eastAsia="Times New Roman"/>
          <w:highlight w:val="yellow"/>
        </w:rPr>
        <w:t xml:space="preserve"> xx</w:t>
      </w:r>
      <w:r w:rsidR="00F460CE">
        <w:rPr>
          <w:rFonts w:eastAsia="Times New Roman"/>
        </w:rPr>
        <w:t>)</w:t>
      </w:r>
      <w:r w:rsidR="00396106">
        <w:rPr>
          <w:rFonts w:eastAsia="Times New Roman"/>
        </w:rPr>
        <w:t>.</w:t>
      </w:r>
      <w:r w:rsidR="00160B59">
        <w:rPr>
          <w:rFonts w:eastAsia="Times New Roman"/>
        </w:rPr>
        <w:t xml:space="preserve"> </w:t>
      </w:r>
      <w:r w:rsidR="00AE57B5">
        <w:rPr>
          <w:rFonts w:eastAsia="Times New Roman"/>
        </w:rPr>
        <w:t xml:space="preserve">However, </w:t>
      </w:r>
      <w:r w:rsidR="00F56DED">
        <w:rPr>
          <w:rFonts w:eastAsia="Times New Roman"/>
        </w:rPr>
        <w:t>such trends were reversed bo</w:t>
      </w:r>
      <w:r w:rsidR="003A4DBB">
        <w:rPr>
          <w:rFonts w:eastAsia="Times New Roman"/>
        </w:rPr>
        <w:t xml:space="preserve">th across countries and groups, where </w:t>
      </w:r>
      <w:r w:rsidR="00C568A9">
        <w:rPr>
          <w:rFonts w:eastAsia="Times New Roman"/>
        </w:rPr>
        <w:t>math and perseverance</w:t>
      </w:r>
      <w:r w:rsidR="00B448B7">
        <w:rPr>
          <w:rFonts w:eastAsia="Times New Roman"/>
        </w:rPr>
        <w:t xml:space="preserve"> </w:t>
      </w:r>
      <w:r w:rsidR="007372DE">
        <w:rPr>
          <w:rFonts w:eastAsia="Times New Roman"/>
        </w:rPr>
        <w:t xml:space="preserve">were </w:t>
      </w:r>
      <w:r w:rsidR="00876CC5">
        <w:rPr>
          <w:rFonts w:eastAsia="Times New Roman"/>
        </w:rPr>
        <w:t xml:space="preserve">found to </w:t>
      </w:r>
      <w:r w:rsidR="009E4B93">
        <w:rPr>
          <w:rFonts w:eastAsia="Times New Roman"/>
        </w:rPr>
        <w:t>correlate negatively (</w:t>
      </w:r>
      <w:r w:rsidR="00E31E1D">
        <w:rPr>
          <w:rFonts w:eastAsia="Times New Roman"/>
        </w:rPr>
        <w:t xml:space="preserve">across groups: </w:t>
      </w:r>
      <w:r w:rsidR="005B6D64" w:rsidRPr="00E77085">
        <w:rPr>
          <w:rFonts w:eastAsia="Times New Roman"/>
          <w:i/>
        </w:rPr>
        <w:t>r</w:t>
      </w:r>
      <w:r w:rsidR="00E77085">
        <w:rPr>
          <w:rFonts w:eastAsia="Times New Roman"/>
        </w:rPr>
        <w:t xml:space="preserve">s </w:t>
      </w:r>
      <w:r w:rsidR="00B07B8F">
        <w:rPr>
          <w:rFonts w:eastAsia="Times New Roman"/>
        </w:rPr>
        <w:t xml:space="preserve">between </w:t>
      </w:r>
      <w:r w:rsidR="00143306">
        <w:rPr>
          <w:rFonts w:eastAsia="Times New Roman"/>
        </w:rPr>
        <w:t>xx and</w:t>
      </w:r>
      <w:r w:rsidR="00A36D96">
        <w:rPr>
          <w:rFonts w:eastAsia="Times New Roman"/>
        </w:rPr>
        <w:t xml:space="preserve"> xx; across countries: </w:t>
      </w:r>
      <w:r w:rsidR="00A36D96" w:rsidRPr="00A36D96">
        <w:rPr>
          <w:rFonts w:eastAsia="Times New Roman"/>
          <w:i/>
        </w:rPr>
        <w:t>r</w:t>
      </w:r>
      <w:r w:rsidR="00F12021">
        <w:rPr>
          <w:rFonts w:eastAsia="Times New Roman"/>
        </w:rPr>
        <w:t>s between xx and</w:t>
      </w:r>
      <w:r w:rsidR="00A36D96">
        <w:rPr>
          <w:rFonts w:eastAsia="Times New Roman"/>
        </w:rPr>
        <w:t xml:space="preserve"> xx), </w:t>
      </w:r>
      <w:r w:rsidR="002A2876">
        <w:rPr>
          <w:rFonts w:eastAsia="Times New Roman"/>
        </w:rPr>
        <w:t xml:space="preserve">whereas </w:t>
      </w:r>
      <w:r w:rsidR="00143306">
        <w:rPr>
          <w:rFonts w:eastAsia="Times New Roman"/>
        </w:rPr>
        <w:t xml:space="preserve">positive correlations were found between truancy and perseverance (across groups: </w:t>
      </w:r>
      <w:r w:rsidR="00143306">
        <w:rPr>
          <w:rFonts w:eastAsia="Times New Roman"/>
          <w:i/>
        </w:rPr>
        <w:t>r</w:t>
      </w:r>
      <w:r w:rsidR="00143306">
        <w:rPr>
          <w:rFonts w:eastAsia="Times New Roman"/>
        </w:rPr>
        <w:t xml:space="preserve">s ranged from </w:t>
      </w:r>
      <w:r w:rsidR="00143306" w:rsidRPr="00377425">
        <w:rPr>
          <w:rFonts w:eastAsia="Times New Roman"/>
          <w:highlight w:val="yellow"/>
        </w:rPr>
        <w:t>xx to xx</w:t>
      </w:r>
      <w:r w:rsidR="00143306">
        <w:rPr>
          <w:rFonts w:eastAsia="Times New Roman"/>
        </w:rPr>
        <w:t>;</w:t>
      </w:r>
      <w:r w:rsidR="007A4731">
        <w:rPr>
          <w:rFonts w:eastAsia="Times New Roman"/>
        </w:rPr>
        <w:t xml:space="preserve"> across countries: </w:t>
      </w:r>
      <w:r w:rsidR="007A4731">
        <w:rPr>
          <w:rFonts w:eastAsia="Times New Roman"/>
          <w:i/>
        </w:rPr>
        <w:t>r</w:t>
      </w:r>
      <w:r w:rsidR="007A4731">
        <w:rPr>
          <w:rFonts w:eastAsia="Times New Roman"/>
        </w:rPr>
        <w:t xml:space="preserve">s ranged from </w:t>
      </w:r>
      <w:r w:rsidR="007A4731" w:rsidRPr="00377425">
        <w:rPr>
          <w:rFonts w:eastAsia="Times New Roman"/>
          <w:highlight w:val="yellow"/>
        </w:rPr>
        <w:t>xx to xx</w:t>
      </w:r>
      <w:r w:rsidR="007A4731">
        <w:rPr>
          <w:rFonts w:eastAsia="Times New Roman"/>
        </w:rPr>
        <w:t>)</w:t>
      </w:r>
      <w:r w:rsidR="009D03A1">
        <w:rPr>
          <w:rFonts w:eastAsia="Times New Roman"/>
        </w:rPr>
        <w:t xml:space="preserve">. </w:t>
      </w:r>
    </w:p>
    <w:p w14:paraId="04A78567" w14:textId="77777777" w:rsidR="00EE613C" w:rsidRDefault="00EE613C" w:rsidP="005F48CA">
      <w:pPr>
        <w:shd w:val="clear" w:color="auto" w:fill="FFFFFF"/>
        <w:ind w:firstLine="360"/>
        <w:rPr>
          <w:rFonts w:eastAsia="Times New Roman"/>
        </w:rPr>
      </w:pPr>
    </w:p>
    <w:p w14:paraId="29B57671" w14:textId="06954A1E" w:rsidR="00EE613C" w:rsidRPr="00686166" w:rsidRDefault="00247794" w:rsidP="005F48CA">
      <w:pPr>
        <w:shd w:val="clear" w:color="auto" w:fill="FFFFFF"/>
        <w:ind w:firstLine="360"/>
        <w:rPr>
          <w:rFonts w:eastAsia="Times New Roman"/>
          <w:b/>
          <w:color w:val="0070C0"/>
        </w:rPr>
      </w:pPr>
      <w:r w:rsidRPr="00247794">
        <w:rPr>
          <w:rFonts w:eastAsia="Times New Roman"/>
          <w:b/>
          <w:color w:val="0070C0"/>
        </w:rPr>
        <w:t>ME: all constrained – model fit; some freed using MI &gt; 4 rule – model fit; in order to show that nonequivalence exists, but not severe; put latent means before and after some of the parameters were freed in the same table, along with the change.</w:t>
      </w:r>
    </w:p>
    <w:p w14:paraId="218B97CE" w14:textId="0055B16C" w:rsidR="006E15F6" w:rsidRDefault="00820638" w:rsidP="005F48CA">
      <w:pPr>
        <w:shd w:val="clear" w:color="auto" w:fill="FFFFFF"/>
        <w:ind w:firstLine="360"/>
        <w:rPr>
          <w:rFonts w:eastAsia="Times New Roman"/>
        </w:rPr>
      </w:pPr>
      <w:r>
        <w:rPr>
          <w:rFonts w:eastAsia="Times New Roman"/>
        </w:rPr>
        <w:t xml:space="preserve">Multigroup </w:t>
      </w:r>
      <w:r w:rsidR="00ED0ACC">
        <w:rPr>
          <w:rFonts w:eastAsia="Times New Roman"/>
        </w:rPr>
        <w:t xml:space="preserve">SEM </w:t>
      </w:r>
      <w:r w:rsidR="00121495">
        <w:rPr>
          <w:rFonts w:eastAsia="Times New Roman"/>
        </w:rPr>
        <w:t>for the measurement model of perseverance</w:t>
      </w:r>
      <w:r w:rsidR="001F3359">
        <w:rPr>
          <w:rFonts w:eastAsia="Times New Roman"/>
        </w:rPr>
        <w:t>,</w:t>
      </w:r>
      <w:r w:rsidR="00121495">
        <w:rPr>
          <w:rFonts w:eastAsia="Times New Roman"/>
        </w:rPr>
        <w:t xml:space="preserve"> where </w:t>
      </w:r>
      <w:r w:rsidR="001F3359">
        <w:rPr>
          <w:rFonts w:eastAsia="Times New Roman"/>
        </w:rPr>
        <w:t xml:space="preserve">all parameters were kept equal across group, yielded </w:t>
      </w:r>
      <w:r w:rsidR="009E5DCE">
        <w:rPr>
          <w:rFonts w:eastAsia="Times New Roman"/>
        </w:rPr>
        <w:t xml:space="preserve">acceptable model fit </w:t>
      </w:r>
      <w:r w:rsidR="004C752F">
        <w:rPr>
          <w:rFonts w:eastAsia="Times New Roman"/>
        </w:rPr>
        <w:t>(</w:t>
      </w:r>
      <w:r w:rsidR="0022412A" w:rsidRPr="0022412A">
        <w:rPr>
          <w:rFonts w:eastAsia="Times New Roman"/>
          <w:i/>
        </w:rPr>
        <w:t>RMSEA</w:t>
      </w:r>
      <w:r w:rsidR="0022412A">
        <w:rPr>
          <w:rFonts w:eastAsia="Times New Roman"/>
        </w:rPr>
        <w:t xml:space="preserve"> = 0.068</w:t>
      </w:r>
      <w:r w:rsidR="009858B8">
        <w:rPr>
          <w:rFonts w:eastAsia="Times New Roman"/>
        </w:rPr>
        <w:t xml:space="preserve">, </w:t>
      </w:r>
      <w:r w:rsidR="001953FD" w:rsidRPr="00A82660">
        <w:rPr>
          <w:i/>
          <w:color w:val="000000" w:themeColor="text1"/>
          <w:sz w:val="18"/>
          <w:szCs w:val="18"/>
        </w:rPr>
        <w:t>χ</w:t>
      </w:r>
      <w:r w:rsidR="001953FD" w:rsidRPr="00A82660">
        <w:rPr>
          <w:i/>
          <w:color w:val="000000" w:themeColor="text1"/>
          <w:position w:val="8"/>
          <w:sz w:val="18"/>
          <w:szCs w:val="18"/>
        </w:rPr>
        <w:t>2</w:t>
      </w:r>
      <w:r w:rsidR="0022412A" w:rsidRPr="00A82660">
        <w:rPr>
          <w:rFonts w:eastAsia="Times New Roman"/>
          <w:i/>
        </w:rPr>
        <w:t xml:space="preserve"> </w:t>
      </w:r>
      <w:r w:rsidR="005541CE" w:rsidRPr="00A82660">
        <w:rPr>
          <w:rFonts w:eastAsia="Times New Roman"/>
          <w:i/>
        </w:rPr>
        <w:t>(84</w:t>
      </w:r>
      <w:r w:rsidR="001953FD" w:rsidRPr="00A82660">
        <w:rPr>
          <w:rFonts w:eastAsia="Times New Roman"/>
          <w:i/>
        </w:rPr>
        <w:t>)</w:t>
      </w:r>
      <w:r w:rsidR="001953FD">
        <w:rPr>
          <w:rFonts w:eastAsia="Times New Roman"/>
        </w:rPr>
        <w:t xml:space="preserve"> = </w:t>
      </w:r>
      <w:r w:rsidR="00C2468A">
        <w:rPr>
          <w:rFonts w:eastAsia="Times New Roman"/>
        </w:rPr>
        <w:t>1483.93</w:t>
      </w:r>
      <w:r w:rsidR="00B8200A">
        <w:rPr>
          <w:rFonts w:eastAsia="Times New Roman"/>
        </w:rPr>
        <w:t xml:space="preserve">, </w:t>
      </w:r>
      <w:r w:rsidR="00A96591" w:rsidRPr="00A96591">
        <w:rPr>
          <w:rFonts w:eastAsia="Times New Roman"/>
          <w:i/>
        </w:rPr>
        <w:t>SRMR</w:t>
      </w:r>
      <w:r w:rsidR="00A96591">
        <w:rPr>
          <w:rFonts w:eastAsia="Times New Roman"/>
          <w:i/>
        </w:rPr>
        <w:t xml:space="preserve"> </w:t>
      </w:r>
      <w:r w:rsidR="00A96591">
        <w:rPr>
          <w:rFonts w:eastAsia="Times New Roman"/>
        </w:rPr>
        <w:t xml:space="preserve">= 0.043). </w:t>
      </w:r>
      <w:r w:rsidR="003F319C">
        <w:rPr>
          <w:rFonts w:eastAsia="Times New Roman"/>
        </w:rPr>
        <w:t xml:space="preserve">When </w:t>
      </w:r>
      <w:r w:rsidR="0015227C">
        <w:rPr>
          <w:rFonts w:eastAsia="Times New Roman"/>
        </w:rPr>
        <w:t xml:space="preserve">some of the parameters with </w:t>
      </w:r>
      <w:r w:rsidR="009E3504">
        <w:rPr>
          <w:rFonts w:eastAsia="Times New Roman"/>
        </w:rPr>
        <w:t xml:space="preserve">extremely large MI were allowed to </w:t>
      </w:r>
      <w:r w:rsidR="00DA38E0">
        <w:rPr>
          <w:rFonts w:eastAsia="Times New Roman"/>
        </w:rPr>
        <w:t>be freely estimated</w:t>
      </w:r>
      <w:r w:rsidR="0085015D">
        <w:rPr>
          <w:rFonts w:eastAsia="Times New Roman"/>
        </w:rPr>
        <w:t xml:space="preserve"> for some of the groups, </w:t>
      </w:r>
      <w:r w:rsidR="00AA01BB">
        <w:rPr>
          <w:rFonts w:eastAsia="Times New Roman"/>
        </w:rPr>
        <w:t>the model fit became more satisfactory</w:t>
      </w:r>
      <w:r w:rsidR="00245DFA">
        <w:rPr>
          <w:rFonts w:eastAsia="Times New Roman"/>
        </w:rPr>
        <w:t xml:space="preserve"> (RMSEA = </w:t>
      </w:r>
      <w:r w:rsidR="005541CE">
        <w:rPr>
          <w:rFonts w:eastAsia="Times New Roman"/>
        </w:rPr>
        <w:t xml:space="preserve">0.048, </w:t>
      </w:r>
      <w:r w:rsidR="00A82B51" w:rsidRPr="00A82660">
        <w:rPr>
          <w:i/>
          <w:color w:val="000000" w:themeColor="text1"/>
          <w:sz w:val="18"/>
          <w:szCs w:val="18"/>
        </w:rPr>
        <w:t>χ</w:t>
      </w:r>
      <w:r w:rsidR="00A82B51" w:rsidRPr="00A82660">
        <w:rPr>
          <w:i/>
          <w:color w:val="000000" w:themeColor="text1"/>
          <w:position w:val="8"/>
          <w:sz w:val="18"/>
          <w:szCs w:val="18"/>
        </w:rPr>
        <w:t>2</w:t>
      </w:r>
      <w:r w:rsidR="00A82B51" w:rsidRPr="00A82660">
        <w:rPr>
          <w:rFonts w:eastAsia="Times New Roman"/>
          <w:i/>
        </w:rPr>
        <w:t xml:space="preserve"> (70)</w:t>
      </w:r>
      <w:r w:rsidR="00A82B51">
        <w:rPr>
          <w:rFonts w:eastAsia="Times New Roman"/>
        </w:rPr>
        <w:t xml:space="preserve"> = </w:t>
      </w:r>
      <w:r w:rsidR="000751A3">
        <w:rPr>
          <w:rFonts w:eastAsia="Times New Roman"/>
        </w:rPr>
        <w:t xml:space="preserve">664.09, </w:t>
      </w:r>
      <w:r w:rsidR="00B30CA4" w:rsidRPr="00B30CA4">
        <w:rPr>
          <w:rFonts w:eastAsia="Times New Roman"/>
          <w:i/>
        </w:rPr>
        <w:t>SRMR</w:t>
      </w:r>
      <w:r w:rsidR="00B30CA4">
        <w:rPr>
          <w:rFonts w:eastAsia="Times New Roman"/>
        </w:rPr>
        <w:t xml:space="preserve"> =</w:t>
      </w:r>
      <w:r w:rsidR="00281AC3">
        <w:rPr>
          <w:rFonts w:eastAsia="Times New Roman"/>
        </w:rPr>
        <w:t xml:space="preserve"> </w:t>
      </w:r>
      <w:r w:rsidR="00BE1655">
        <w:rPr>
          <w:rFonts w:eastAsia="Times New Roman"/>
        </w:rPr>
        <w:t xml:space="preserve">0.032), indicating that </w:t>
      </w:r>
      <w:r w:rsidR="003526F3">
        <w:rPr>
          <w:rFonts w:eastAsia="Times New Roman"/>
        </w:rPr>
        <w:t xml:space="preserve">there was measurement nonequivalence in </w:t>
      </w:r>
      <w:r w:rsidR="000A45C6">
        <w:rPr>
          <w:rFonts w:eastAsia="Times New Roman"/>
        </w:rPr>
        <w:t xml:space="preserve">the perseverance measurement, but was not severe. </w:t>
      </w:r>
    </w:p>
    <w:p w14:paraId="0F9FED68" w14:textId="231AB8A2" w:rsidR="00602D75" w:rsidRPr="006427B7" w:rsidRDefault="00300BE2" w:rsidP="005F48CA">
      <w:pPr>
        <w:shd w:val="clear" w:color="auto" w:fill="FFFFFF"/>
        <w:ind w:firstLine="360"/>
        <w:rPr>
          <w:rFonts w:eastAsia="Times New Roman"/>
          <w:color w:val="FF0000"/>
        </w:rPr>
      </w:pPr>
      <w:r>
        <w:rPr>
          <w:rFonts w:eastAsia="Times New Roman"/>
        </w:rPr>
        <w:t xml:space="preserve">For each group, </w:t>
      </w:r>
      <w:r w:rsidR="00EC549B">
        <w:rPr>
          <w:rFonts w:eastAsia="Times New Roman"/>
        </w:rPr>
        <w:t xml:space="preserve">Mplus also estimated </w:t>
      </w:r>
      <w:r>
        <w:rPr>
          <w:rFonts w:eastAsia="Times New Roman"/>
        </w:rPr>
        <w:t>t</w:t>
      </w:r>
      <w:r w:rsidR="00D732F8">
        <w:rPr>
          <w:rFonts w:eastAsia="Times New Roman"/>
        </w:rPr>
        <w:t xml:space="preserve">he </w:t>
      </w:r>
      <w:r w:rsidR="004C6258">
        <w:rPr>
          <w:rFonts w:eastAsia="Times New Roman"/>
        </w:rPr>
        <w:t xml:space="preserve">standardized </w:t>
      </w:r>
      <w:r w:rsidR="007A10AA">
        <w:rPr>
          <w:rFonts w:eastAsia="Times New Roman"/>
        </w:rPr>
        <w:t xml:space="preserve">means for the </w:t>
      </w:r>
      <w:r w:rsidR="0082291B">
        <w:rPr>
          <w:rFonts w:eastAsia="Times New Roman"/>
        </w:rPr>
        <w:t xml:space="preserve">two </w:t>
      </w:r>
      <w:r w:rsidR="007A10AA">
        <w:rPr>
          <w:rFonts w:eastAsia="Times New Roman"/>
        </w:rPr>
        <w:t>latent factors</w:t>
      </w:r>
      <w:r w:rsidR="00E52627">
        <w:rPr>
          <w:rFonts w:eastAsia="Times New Roman"/>
        </w:rPr>
        <w:t xml:space="preserve"> which can be found in </w:t>
      </w:r>
      <w:r w:rsidR="00E52627" w:rsidRPr="00E52627">
        <w:rPr>
          <w:rFonts w:eastAsia="Times New Roman"/>
          <w:highlight w:val="yellow"/>
        </w:rPr>
        <w:t>Table 3</w:t>
      </w:r>
      <w:r w:rsidR="00422A48">
        <w:rPr>
          <w:rFonts w:eastAsia="Times New Roman"/>
        </w:rPr>
        <w:t xml:space="preserve">, </w:t>
      </w:r>
      <w:r w:rsidR="00E52627">
        <w:rPr>
          <w:rFonts w:eastAsia="Times New Roman"/>
        </w:rPr>
        <w:t xml:space="preserve">along with the changes in the means before and after some of </w:t>
      </w:r>
      <w:r w:rsidR="004262B8">
        <w:rPr>
          <w:rFonts w:eastAsia="Times New Roman"/>
        </w:rPr>
        <w:t>the constraints were</w:t>
      </w:r>
      <w:r w:rsidR="00E52627">
        <w:rPr>
          <w:rFonts w:eastAsia="Times New Roman"/>
        </w:rPr>
        <w:t xml:space="preserve"> removed</w:t>
      </w:r>
      <w:r w:rsidR="00621444">
        <w:rPr>
          <w:rFonts w:eastAsia="Times New Roman"/>
        </w:rPr>
        <w:t>.</w:t>
      </w:r>
      <w:r w:rsidR="004F0A73">
        <w:rPr>
          <w:rFonts w:eastAsia="Times New Roman"/>
        </w:rPr>
        <w:t xml:space="preserve"> </w:t>
      </w:r>
      <w:r w:rsidR="004F0A73" w:rsidRPr="00D13BDD">
        <w:rPr>
          <w:rFonts w:eastAsia="Times New Roman"/>
          <w:highlight w:val="yellow"/>
        </w:rPr>
        <w:t>Table 3</w:t>
      </w:r>
      <w:r w:rsidR="004F0A73">
        <w:rPr>
          <w:rFonts w:eastAsia="Times New Roman"/>
        </w:rPr>
        <w:t xml:space="preserve"> also contains </w:t>
      </w:r>
      <w:r w:rsidR="00D13BDD">
        <w:rPr>
          <w:rFonts w:eastAsia="Times New Roman"/>
        </w:rPr>
        <w:t xml:space="preserve">a complete list of </w:t>
      </w:r>
      <w:r w:rsidR="00C154E8">
        <w:rPr>
          <w:rFonts w:eastAsia="Times New Roman"/>
        </w:rPr>
        <w:t>model fit indices pro</w:t>
      </w:r>
      <w:r w:rsidR="00282C27">
        <w:rPr>
          <w:rFonts w:eastAsia="Times New Roman"/>
        </w:rPr>
        <w:t xml:space="preserve">vided by Mplus, </w:t>
      </w:r>
      <w:r w:rsidR="00E91E2A">
        <w:rPr>
          <w:rFonts w:eastAsia="Times New Roman"/>
        </w:rPr>
        <w:t xml:space="preserve">including </w:t>
      </w:r>
      <w:r w:rsidR="00282C27">
        <w:rPr>
          <w:rFonts w:eastAsia="Times New Roman"/>
        </w:rPr>
        <w:t>the ones</w:t>
      </w:r>
      <w:r w:rsidR="00C154E8">
        <w:rPr>
          <w:rFonts w:eastAsia="Times New Roman"/>
        </w:rPr>
        <w:t xml:space="preserve"> reported above.</w:t>
      </w:r>
      <w:r w:rsidR="007258D3">
        <w:rPr>
          <w:rFonts w:eastAsia="Times New Roman"/>
        </w:rPr>
        <w:t xml:space="preserve"> </w:t>
      </w:r>
      <w:r w:rsidR="00B2467B">
        <w:rPr>
          <w:rFonts w:eastAsia="Times New Roman"/>
        </w:rPr>
        <w:t>Here, the Southern Europe group was u</w:t>
      </w:r>
      <w:r w:rsidR="00EC1333">
        <w:rPr>
          <w:rFonts w:eastAsia="Times New Roman"/>
        </w:rPr>
        <w:t xml:space="preserve">sed as the reference group, </w:t>
      </w:r>
      <w:r w:rsidR="0069766E">
        <w:rPr>
          <w:rFonts w:eastAsia="Times New Roman"/>
        </w:rPr>
        <w:t>so the latent means of the other groups were relative</w:t>
      </w:r>
      <w:r w:rsidR="004F4DB5">
        <w:rPr>
          <w:rFonts w:eastAsia="Times New Roman"/>
        </w:rPr>
        <w:t xml:space="preserve"> </w:t>
      </w:r>
      <w:r w:rsidR="008132E8">
        <w:rPr>
          <w:rFonts w:eastAsia="Times New Roman"/>
        </w:rPr>
        <w:t xml:space="preserve">to </w:t>
      </w:r>
      <w:r w:rsidR="00E94DDE">
        <w:rPr>
          <w:rFonts w:eastAsia="Times New Roman"/>
        </w:rPr>
        <w:t xml:space="preserve">the reference group. </w:t>
      </w:r>
      <w:r w:rsidR="001429ED">
        <w:rPr>
          <w:rFonts w:eastAsia="Times New Roman"/>
        </w:rPr>
        <w:t xml:space="preserve">As shown in </w:t>
      </w:r>
      <w:r w:rsidR="001429ED" w:rsidRPr="00136423">
        <w:rPr>
          <w:rFonts w:eastAsia="Times New Roman"/>
          <w:highlight w:val="yellow"/>
        </w:rPr>
        <w:t>Table 3</w:t>
      </w:r>
      <w:r w:rsidR="001429ED">
        <w:rPr>
          <w:rFonts w:eastAsia="Times New Roman"/>
        </w:rPr>
        <w:t xml:space="preserve">, </w:t>
      </w:r>
      <w:r w:rsidR="007B1FA2">
        <w:rPr>
          <w:rFonts w:eastAsia="Times New Roman"/>
        </w:rPr>
        <w:t xml:space="preserve">compared with when all paramters were constrained, i.e., </w:t>
      </w:r>
      <w:r w:rsidR="00F55DA7">
        <w:rPr>
          <w:rFonts w:eastAsia="Times New Roman"/>
        </w:rPr>
        <w:t xml:space="preserve">when the conscientiousness measurement </w:t>
      </w:r>
      <w:r w:rsidR="00924E57">
        <w:rPr>
          <w:rFonts w:eastAsia="Times New Roman"/>
        </w:rPr>
        <w:t xml:space="preserve">was assumed </w:t>
      </w:r>
      <w:r w:rsidR="000E5B68">
        <w:rPr>
          <w:rFonts w:eastAsia="Times New Roman"/>
        </w:rPr>
        <w:t>equivalent across cultures</w:t>
      </w:r>
      <w:r w:rsidR="00E74073">
        <w:rPr>
          <w:rFonts w:eastAsia="Times New Roman"/>
        </w:rPr>
        <w:t xml:space="preserve">, </w:t>
      </w:r>
      <w:r w:rsidR="00844161">
        <w:rPr>
          <w:rFonts w:eastAsia="Times New Roman"/>
        </w:rPr>
        <w:t>when we freed some of the parameters th</w:t>
      </w:r>
      <w:r w:rsidR="00F45ADF">
        <w:rPr>
          <w:rFonts w:eastAsia="Times New Roman"/>
        </w:rPr>
        <w:t>at w</w:t>
      </w:r>
      <w:r w:rsidR="009017B3">
        <w:rPr>
          <w:rFonts w:eastAsia="Times New Roman"/>
        </w:rPr>
        <w:t xml:space="preserve">ere obviously nonequivalent, </w:t>
      </w:r>
      <w:r w:rsidR="006B2BFC">
        <w:rPr>
          <w:rFonts w:eastAsia="Times New Roman"/>
          <w:color w:val="FF0000"/>
        </w:rPr>
        <w:t>the latent means didn’t change by much, neither did the ranks, except for Southeast Asia</w:t>
      </w:r>
      <w:r w:rsidR="007D3AAB">
        <w:rPr>
          <w:rFonts w:eastAsia="Times New Roman"/>
          <w:color w:val="FF0000"/>
        </w:rPr>
        <w:t xml:space="preserve"> on the Negative facet. With the constrained measurement model, the Southeast Asia group </w:t>
      </w:r>
      <w:r w:rsidR="00D57087">
        <w:rPr>
          <w:rFonts w:eastAsia="Times New Roman"/>
          <w:color w:val="FF0000"/>
        </w:rPr>
        <w:t xml:space="preserve">was the fourth </w:t>
      </w:r>
      <w:r w:rsidR="009D2527">
        <w:rPr>
          <w:rFonts w:eastAsia="Times New Roman"/>
          <w:color w:val="FF0000"/>
        </w:rPr>
        <w:t>highest for</w:t>
      </w:r>
      <w:r w:rsidR="00C46D28">
        <w:rPr>
          <w:rFonts w:eastAsia="Times New Roman"/>
          <w:color w:val="FF0000"/>
        </w:rPr>
        <w:t xml:space="preserve"> the Negative facet, whereas </w:t>
      </w:r>
      <w:r w:rsidR="00EB4A7C">
        <w:rPr>
          <w:rFonts w:eastAsia="Times New Roman"/>
          <w:color w:val="FF0000"/>
        </w:rPr>
        <w:t>in the partial invari</w:t>
      </w:r>
      <w:r w:rsidR="006D24A9">
        <w:rPr>
          <w:rFonts w:eastAsia="Times New Roman"/>
          <w:color w:val="FF0000"/>
        </w:rPr>
        <w:t xml:space="preserve">ant model, the group </w:t>
      </w:r>
      <w:r w:rsidR="00B32D01">
        <w:rPr>
          <w:rFonts w:eastAsia="Times New Roman"/>
          <w:color w:val="FF0000"/>
        </w:rPr>
        <w:t>w</w:t>
      </w:r>
      <w:r w:rsidR="00E25F51">
        <w:rPr>
          <w:rFonts w:eastAsia="Times New Roman"/>
          <w:color w:val="FF0000"/>
        </w:rPr>
        <w:t xml:space="preserve">as estimated to </w:t>
      </w:r>
      <w:r w:rsidR="0045219C">
        <w:rPr>
          <w:rFonts w:eastAsia="Times New Roman"/>
          <w:color w:val="FF0000"/>
        </w:rPr>
        <w:t xml:space="preserve">be the eighth </w:t>
      </w:r>
      <w:r w:rsidR="00AE626A">
        <w:rPr>
          <w:rFonts w:eastAsia="Times New Roman"/>
          <w:color w:val="FF0000"/>
        </w:rPr>
        <w:t>high</w:t>
      </w:r>
      <w:r w:rsidR="00BA2907">
        <w:rPr>
          <w:rFonts w:eastAsia="Times New Roman"/>
          <w:color w:val="FF0000"/>
        </w:rPr>
        <w:t>est (i.e., the second lowest) for</w:t>
      </w:r>
      <w:r w:rsidR="00AE626A">
        <w:rPr>
          <w:rFonts w:eastAsia="Times New Roman"/>
          <w:color w:val="FF0000"/>
        </w:rPr>
        <w:t xml:space="preserve"> the same facet.</w:t>
      </w:r>
    </w:p>
    <w:p w14:paraId="64BC1F17" w14:textId="47B9DEE4" w:rsidR="009A74BE" w:rsidRDefault="00D416EC" w:rsidP="005F48CA">
      <w:pPr>
        <w:shd w:val="clear" w:color="auto" w:fill="FFFFFF"/>
        <w:ind w:firstLine="360"/>
        <w:rPr>
          <w:rFonts w:eastAsia="Times New Roman"/>
        </w:rPr>
      </w:pPr>
      <w:r>
        <w:rPr>
          <w:rFonts w:eastAsia="Times New Roman"/>
        </w:rPr>
        <w:t xml:space="preserve">Middle East participants </w:t>
      </w:r>
      <w:r w:rsidR="00B36E55">
        <w:rPr>
          <w:rFonts w:eastAsia="Times New Roman"/>
        </w:rPr>
        <w:t xml:space="preserve">got the highest self-ratings on both the negative and positive </w:t>
      </w:r>
      <w:r w:rsidR="00FC6AAE">
        <w:rPr>
          <w:rFonts w:eastAsia="Times New Roman"/>
        </w:rPr>
        <w:t xml:space="preserve">factors. </w:t>
      </w:r>
      <w:r w:rsidR="00105A5F">
        <w:rPr>
          <w:rFonts w:eastAsia="Times New Roman"/>
        </w:rPr>
        <w:t>Participa</w:t>
      </w:r>
      <w:r w:rsidR="00745D92">
        <w:rPr>
          <w:rFonts w:eastAsia="Times New Roman"/>
        </w:rPr>
        <w:t xml:space="preserve">nts from Nordic countries </w:t>
      </w:r>
      <w:r w:rsidR="00B6684A">
        <w:rPr>
          <w:rFonts w:eastAsia="Times New Roman"/>
        </w:rPr>
        <w:t xml:space="preserve">had one of the highest </w:t>
      </w:r>
      <w:r w:rsidR="003845E0">
        <w:rPr>
          <w:rFonts w:eastAsia="Times New Roman"/>
        </w:rPr>
        <w:t>mean</w:t>
      </w:r>
      <w:r w:rsidR="007D53B3">
        <w:rPr>
          <w:rFonts w:eastAsia="Times New Roman"/>
        </w:rPr>
        <w:t>s</w:t>
      </w:r>
      <w:r w:rsidR="003845E0">
        <w:rPr>
          <w:rFonts w:eastAsia="Times New Roman"/>
        </w:rPr>
        <w:t xml:space="preserve"> for the negative factor, but the lowest for </w:t>
      </w:r>
      <w:r w:rsidR="009664AC">
        <w:rPr>
          <w:rFonts w:eastAsia="Times New Roman"/>
        </w:rPr>
        <w:t xml:space="preserve">the positive facet, </w:t>
      </w:r>
      <w:r w:rsidR="00A81D32">
        <w:rPr>
          <w:rFonts w:eastAsia="Times New Roman"/>
        </w:rPr>
        <w:t xml:space="preserve">and </w:t>
      </w:r>
      <w:r w:rsidR="005435F5">
        <w:rPr>
          <w:rFonts w:eastAsia="Times New Roman"/>
        </w:rPr>
        <w:t xml:space="preserve">thus </w:t>
      </w:r>
      <w:r w:rsidR="00A81D32">
        <w:rPr>
          <w:rFonts w:eastAsia="Times New Roman"/>
        </w:rPr>
        <w:t xml:space="preserve">in general </w:t>
      </w:r>
      <w:r w:rsidR="004F53CC">
        <w:rPr>
          <w:rFonts w:eastAsia="Times New Roman"/>
        </w:rPr>
        <w:t xml:space="preserve">rated themselves </w:t>
      </w:r>
      <w:r w:rsidR="008B25E3">
        <w:rPr>
          <w:rFonts w:eastAsia="Times New Roman"/>
        </w:rPr>
        <w:t>the most negative</w:t>
      </w:r>
      <w:r w:rsidR="0092296F">
        <w:rPr>
          <w:rFonts w:eastAsia="Times New Roman"/>
        </w:rPr>
        <w:t xml:space="preserve"> on </w:t>
      </w:r>
      <w:r w:rsidR="001D0335">
        <w:rPr>
          <w:rFonts w:eastAsia="Times New Roman"/>
        </w:rPr>
        <w:t xml:space="preserve">conscientiousness. </w:t>
      </w:r>
      <w:r w:rsidR="00F82B06">
        <w:rPr>
          <w:rFonts w:eastAsia="Times New Roman"/>
        </w:rPr>
        <w:t>The</w:t>
      </w:r>
      <w:r w:rsidR="00DE3A17">
        <w:rPr>
          <w:rFonts w:eastAsia="Times New Roman"/>
        </w:rPr>
        <w:t xml:space="preserve"> East Asia </w:t>
      </w:r>
      <w:r w:rsidR="00F82B06">
        <w:rPr>
          <w:rFonts w:eastAsia="Times New Roman"/>
        </w:rPr>
        <w:t>group had a</w:t>
      </w:r>
      <w:r w:rsidR="00E120FD">
        <w:rPr>
          <w:rFonts w:eastAsia="Times New Roman"/>
        </w:rPr>
        <w:t xml:space="preserve"> similar pattern as the Nordic C</w:t>
      </w:r>
      <w:r w:rsidR="001572FB">
        <w:rPr>
          <w:rFonts w:eastAsia="Times New Roman"/>
        </w:rPr>
        <w:t xml:space="preserve">ountry group, but not as extreme, as the group ended up the third highest for the negative facets, and the </w:t>
      </w:r>
      <w:r w:rsidR="00932C9B">
        <w:rPr>
          <w:rFonts w:eastAsia="Times New Roman"/>
        </w:rPr>
        <w:t xml:space="preserve">third lowest </w:t>
      </w:r>
      <w:r w:rsidR="00D85886">
        <w:rPr>
          <w:rFonts w:eastAsia="Times New Roman"/>
        </w:rPr>
        <w:t xml:space="preserve">on the positive facet. </w:t>
      </w:r>
      <w:r w:rsidR="00CE37BD">
        <w:rPr>
          <w:rFonts w:eastAsia="Times New Roman"/>
        </w:rPr>
        <w:t xml:space="preserve">Participants from Southeast </w:t>
      </w:r>
      <w:r w:rsidR="009A50BE">
        <w:rPr>
          <w:rFonts w:eastAsia="Times New Roman"/>
        </w:rPr>
        <w:t xml:space="preserve">had the most positive view of themselves on conscientiousness </w:t>
      </w:r>
      <w:r w:rsidR="00B03A95">
        <w:rPr>
          <w:rFonts w:eastAsia="Times New Roman"/>
        </w:rPr>
        <w:t xml:space="preserve">in general, as they </w:t>
      </w:r>
      <w:r w:rsidR="008E1C08">
        <w:rPr>
          <w:rFonts w:eastAsia="Times New Roman"/>
        </w:rPr>
        <w:t xml:space="preserve">were </w:t>
      </w:r>
      <w:r w:rsidR="005A1916">
        <w:rPr>
          <w:rFonts w:eastAsia="Times New Roman"/>
        </w:rPr>
        <w:t xml:space="preserve">the second lowest on the negative facet, and also the second highest on the positive facet. </w:t>
      </w:r>
      <w:r w:rsidR="00D43D46">
        <w:rPr>
          <w:rFonts w:eastAsia="Times New Roman"/>
        </w:rPr>
        <w:t xml:space="preserve">North America/Oceania also </w:t>
      </w:r>
      <w:r w:rsidR="00B3220E">
        <w:rPr>
          <w:rFonts w:eastAsia="Times New Roman"/>
        </w:rPr>
        <w:t>had an in</w:t>
      </w:r>
      <w:r w:rsidR="0016546F">
        <w:rPr>
          <w:rFonts w:eastAsia="Times New Roman"/>
        </w:rPr>
        <w:t>teresting pattern, in that the students in this cultural group rated themselves the lowest on negative facets,</w:t>
      </w:r>
      <w:r w:rsidR="00B93871">
        <w:rPr>
          <w:rFonts w:eastAsia="Times New Roman"/>
        </w:rPr>
        <w:t xml:space="preserve"> but </w:t>
      </w:r>
      <w:r w:rsidR="006B39C4">
        <w:rPr>
          <w:rFonts w:eastAsia="Times New Roman"/>
        </w:rPr>
        <w:t xml:space="preserve">in the middle </w:t>
      </w:r>
      <w:r w:rsidR="003F3742">
        <w:rPr>
          <w:rFonts w:eastAsia="Times New Roman"/>
        </w:rPr>
        <w:t xml:space="preserve">(the fifth) </w:t>
      </w:r>
      <w:r w:rsidR="00DE69F3">
        <w:rPr>
          <w:rFonts w:eastAsia="Times New Roman"/>
        </w:rPr>
        <w:t>on the positive facet</w:t>
      </w:r>
      <w:r w:rsidR="004F3FD9">
        <w:rPr>
          <w:rFonts w:eastAsia="Times New Roman"/>
        </w:rPr>
        <w:t xml:space="preserve">, as if they </w:t>
      </w:r>
      <w:r w:rsidR="00004C23">
        <w:rPr>
          <w:rFonts w:eastAsia="Times New Roman"/>
        </w:rPr>
        <w:t xml:space="preserve">do not think they are unconscientious, but </w:t>
      </w:r>
      <w:r w:rsidR="00C45B49">
        <w:rPr>
          <w:rFonts w:eastAsia="Times New Roman"/>
        </w:rPr>
        <w:t>don’t think that they are the most conscientious, either.</w:t>
      </w:r>
      <w:r w:rsidR="00E8408D">
        <w:rPr>
          <w:rFonts w:eastAsia="Times New Roman"/>
        </w:rPr>
        <w:t xml:space="preserve"> </w:t>
      </w:r>
      <w:r w:rsidR="000B4DBF">
        <w:rPr>
          <w:rFonts w:eastAsia="Times New Roman"/>
        </w:rPr>
        <w:t xml:space="preserve">The group of </w:t>
      </w:r>
      <w:r w:rsidR="0000388B">
        <w:rPr>
          <w:rFonts w:eastAsia="Times New Roman"/>
        </w:rPr>
        <w:t xml:space="preserve">Western European countries, however, showed an opposite pattern from the </w:t>
      </w:r>
      <w:r w:rsidR="00CF45C5">
        <w:rPr>
          <w:rFonts w:eastAsia="Times New Roman"/>
        </w:rPr>
        <w:t xml:space="preserve">North America/Oceania group. </w:t>
      </w:r>
      <w:r w:rsidR="00F574F6">
        <w:rPr>
          <w:rFonts w:eastAsia="Times New Roman"/>
        </w:rPr>
        <w:t>Participants</w:t>
      </w:r>
      <w:r w:rsidR="00377DF3">
        <w:rPr>
          <w:rFonts w:eastAsia="Times New Roman"/>
        </w:rPr>
        <w:t xml:space="preserve"> from this cultur</w:t>
      </w:r>
      <w:r w:rsidR="00AA414A">
        <w:rPr>
          <w:rFonts w:eastAsia="Times New Roman"/>
        </w:rPr>
        <w:t>e group rated themselves as</w:t>
      </w:r>
      <w:r w:rsidR="00F574F6">
        <w:rPr>
          <w:rFonts w:eastAsia="Times New Roman"/>
        </w:rPr>
        <w:t xml:space="preserve"> </w:t>
      </w:r>
      <w:r w:rsidR="008006BF">
        <w:rPr>
          <w:rFonts w:eastAsia="Times New Roman"/>
        </w:rPr>
        <w:t xml:space="preserve">one of the lowest </w:t>
      </w:r>
      <w:r w:rsidR="003D6013">
        <w:rPr>
          <w:rFonts w:eastAsia="Times New Roman"/>
        </w:rPr>
        <w:t xml:space="preserve">(the second lowest) </w:t>
      </w:r>
      <w:r w:rsidR="00F50BCC">
        <w:rPr>
          <w:rFonts w:eastAsia="Times New Roman"/>
        </w:rPr>
        <w:t xml:space="preserve">on the positive facet, yet </w:t>
      </w:r>
      <w:r w:rsidR="00D379F3">
        <w:rPr>
          <w:rFonts w:eastAsia="Times New Roman"/>
        </w:rPr>
        <w:t xml:space="preserve">somewhat </w:t>
      </w:r>
      <w:r w:rsidR="00DA7161">
        <w:rPr>
          <w:rFonts w:eastAsia="Times New Roman"/>
        </w:rPr>
        <w:t>in the middle</w:t>
      </w:r>
      <w:r w:rsidR="00EB200F">
        <w:rPr>
          <w:rFonts w:eastAsia="Times New Roman"/>
        </w:rPr>
        <w:t xml:space="preserve"> (</w:t>
      </w:r>
      <w:r w:rsidR="000A30B8">
        <w:rPr>
          <w:rFonts w:eastAsia="Times New Roman"/>
        </w:rPr>
        <w:t xml:space="preserve">the </w:t>
      </w:r>
      <w:r w:rsidR="001D0787">
        <w:rPr>
          <w:rFonts w:eastAsia="Times New Roman"/>
        </w:rPr>
        <w:t>fourth)</w:t>
      </w:r>
      <w:r w:rsidR="00DA7161">
        <w:rPr>
          <w:rFonts w:eastAsia="Times New Roman"/>
        </w:rPr>
        <w:t xml:space="preserve"> </w:t>
      </w:r>
      <w:r w:rsidR="00EB200F">
        <w:rPr>
          <w:rFonts w:eastAsia="Times New Roman"/>
        </w:rPr>
        <w:t>on</w:t>
      </w:r>
      <w:r w:rsidR="00177A57">
        <w:rPr>
          <w:rFonts w:eastAsia="Times New Roman"/>
        </w:rPr>
        <w:t xml:space="preserve"> the negative facet, as if they </w:t>
      </w:r>
      <w:r w:rsidR="006B46B0">
        <w:rPr>
          <w:rFonts w:eastAsia="Times New Roman"/>
        </w:rPr>
        <w:t>didn’t see t</w:t>
      </w:r>
      <w:r w:rsidR="00A9138E">
        <w:rPr>
          <w:rFonts w:eastAsia="Times New Roman"/>
        </w:rPr>
        <w:t>hemselves as conscientious</w:t>
      </w:r>
      <w:r w:rsidR="000553F5">
        <w:rPr>
          <w:rFonts w:eastAsia="Times New Roman"/>
        </w:rPr>
        <w:t xml:space="preserve"> at all</w:t>
      </w:r>
      <w:r w:rsidR="00A9138E">
        <w:rPr>
          <w:rFonts w:eastAsia="Times New Roman"/>
        </w:rPr>
        <w:t>, yet not</w:t>
      </w:r>
      <w:r w:rsidR="00A05C65">
        <w:rPr>
          <w:rFonts w:eastAsia="Times New Roman"/>
        </w:rPr>
        <w:t xml:space="preserve"> </w:t>
      </w:r>
      <w:r w:rsidR="00B643AA">
        <w:rPr>
          <w:rFonts w:eastAsia="Times New Roman"/>
        </w:rPr>
        <w:t xml:space="preserve">very </w:t>
      </w:r>
      <w:r w:rsidR="002A2CE8">
        <w:rPr>
          <w:rFonts w:eastAsia="Times New Roman"/>
        </w:rPr>
        <w:t>unconscientious, either.</w:t>
      </w:r>
      <w:r w:rsidR="004F77E6">
        <w:rPr>
          <w:rFonts w:eastAsia="Times New Roman"/>
        </w:rPr>
        <w:t xml:space="preserve"> The Latin America group </w:t>
      </w:r>
      <w:r w:rsidR="0003361E">
        <w:rPr>
          <w:rFonts w:eastAsia="Times New Roman"/>
        </w:rPr>
        <w:t>had very similar</w:t>
      </w:r>
      <w:r w:rsidR="00802278">
        <w:rPr>
          <w:rFonts w:eastAsia="Times New Roman"/>
        </w:rPr>
        <w:t xml:space="preserve"> latent means for both factor</w:t>
      </w:r>
      <w:r w:rsidR="003B3041">
        <w:rPr>
          <w:rFonts w:eastAsia="Times New Roman"/>
        </w:rPr>
        <w:t xml:space="preserve"> to </w:t>
      </w:r>
      <w:r w:rsidR="002A1361">
        <w:rPr>
          <w:rFonts w:eastAsia="Times New Roman"/>
        </w:rPr>
        <w:t xml:space="preserve">the Southern Europe </w:t>
      </w:r>
      <w:r w:rsidR="00C97CDE">
        <w:rPr>
          <w:rFonts w:eastAsia="Times New Roman"/>
        </w:rPr>
        <w:t>group.</w:t>
      </w:r>
    </w:p>
    <w:p w14:paraId="34EB6FE2" w14:textId="77777777" w:rsidR="00D970FF" w:rsidRDefault="00D970FF" w:rsidP="005F48CA">
      <w:pPr>
        <w:shd w:val="clear" w:color="auto" w:fill="FFFFFF"/>
        <w:ind w:firstLine="360"/>
        <w:rPr>
          <w:rFonts w:eastAsia="Times New Roman"/>
        </w:rPr>
      </w:pPr>
    </w:p>
    <w:p w14:paraId="3C16F642" w14:textId="009CEA58" w:rsidR="00D970FF" w:rsidRPr="00820384" w:rsidRDefault="00D970FF" w:rsidP="005F48CA">
      <w:pPr>
        <w:shd w:val="clear" w:color="auto" w:fill="FFFFFF"/>
        <w:ind w:firstLine="360"/>
        <w:rPr>
          <w:rFonts w:eastAsia="Times New Roman"/>
          <w:b/>
          <w:color w:val="0070C0"/>
        </w:rPr>
      </w:pPr>
      <w:r w:rsidRPr="00387EA3">
        <w:rPr>
          <w:rFonts w:eastAsia="Times New Roman"/>
          <w:b/>
          <w:color w:val="0070C0"/>
        </w:rPr>
        <w:t>SEM: partial invariance model + path model – standardized coefficients in a table; figure out which of the 5 items is the best predictor for math and truancy, respectively (use standardized coefficients); report the correlations between latent variables and the outcome variables in a table</w:t>
      </w:r>
    </w:p>
    <w:p w14:paraId="7BFB887A" w14:textId="79B5C409" w:rsidR="00566376" w:rsidRDefault="008403E4" w:rsidP="005F48CA">
      <w:pPr>
        <w:shd w:val="clear" w:color="auto" w:fill="FFFFFF"/>
        <w:ind w:firstLine="360"/>
        <w:rPr>
          <w:rFonts w:eastAsia="Times New Roman"/>
        </w:rPr>
      </w:pPr>
      <w:r>
        <w:rPr>
          <w:rFonts w:eastAsia="Times New Roman"/>
        </w:rPr>
        <w:t xml:space="preserve">In terms of prediction of the overall math performance and truancy, </w:t>
      </w:r>
      <w:r w:rsidR="00450EFC">
        <w:rPr>
          <w:rFonts w:eastAsia="Times New Roman"/>
        </w:rPr>
        <w:t>res</w:t>
      </w:r>
      <w:r w:rsidR="00A91224">
        <w:rPr>
          <w:rFonts w:eastAsia="Times New Roman"/>
        </w:rPr>
        <w:t xml:space="preserve">pectively, </w:t>
      </w:r>
      <w:r w:rsidR="006E6FF9">
        <w:rPr>
          <w:rFonts w:eastAsia="Times New Roman"/>
        </w:rPr>
        <w:t xml:space="preserve">standardized regression coefficients can be found in </w:t>
      </w:r>
      <w:r w:rsidR="006E6FF9" w:rsidRPr="00054245">
        <w:rPr>
          <w:rFonts w:eastAsia="Times New Roman"/>
          <w:highlight w:val="yellow"/>
        </w:rPr>
        <w:t>Tables 4-5</w:t>
      </w:r>
      <w:r w:rsidR="006E6FF9">
        <w:rPr>
          <w:rFonts w:eastAsia="Times New Roman"/>
        </w:rPr>
        <w:t xml:space="preserve">. </w:t>
      </w:r>
      <w:r w:rsidR="00C4370F">
        <w:rPr>
          <w:rFonts w:eastAsia="Times New Roman"/>
        </w:rPr>
        <w:t xml:space="preserve">For math, the </w:t>
      </w:r>
      <w:r w:rsidR="00110DD4">
        <w:rPr>
          <w:rFonts w:eastAsia="Times New Roman"/>
        </w:rPr>
        <w:t xml:space="preserve">magnitude </w:t>
      </w:r>
      <w:r w:rsidR="006A5C8D">
        <w:rPr>
          <w:rFonts w:eastAsia="Times New Roman"/>
        </w:rPr>
        <w:t xml:space="preserve">of </w:t>
      </w:r>
      <w:r w:rsidR="000D4A45">
        <w:rPr>
          <w:rFonts w:eastAsia="Times New Roman"/>
        </w:rPr>
        <w:t xml:space="preserve">the </w:t>
      </w:r>
      <w:r w:rsidR="009A4D74">
        <w:rPr>
          <w:rFonts w:eastAsia="Times New Roman"/>
        </w:rPr>
        <w:t xml:space="preserve">standardized coefficients of </w:t>
      </w:r>
      <w:r w:rsidR="001D2093">
        <w:rPr>
          <w:rFonts w:eastAsia="Times New Roman"/>
        </w:rPr>
        <w:t>the negative fa</w:t>
      </w:r>
      <w:r w:rsidR="00642464">
        <w:rPr>
          <w:rFonts w:eastAsia="Times New Roman"/>
        </w:rPr>
        <w:t>ctor were much larger than that</w:t>
      </w:r>
      <w:r w:rsidR="009A4D74">
        <w:rPr>
          <w:rFonts w:eastAsia="Times New Roman"/>
        </w:rPr>
        <w:t xml:space="preserve"> of </w:t>
      </w:r>
      <w:r w:rsidR="00931783">
        <w:rPr>
          <w:rFonts w:eastAsia="Times New Roman"/>
        </w:rPr>
        <w:t xml:space="preserve">the positive factor, </w:t>
      </w:r>
      <w:r w:rsidR="002C66B5">
        <w:rPr>
          <w:rFonts w:eastAsia="Times New Roman"/>
        </w:rPr>
        <w:t xml:space="preserve">indicating that the negative factor </w:t>
      </w:r>
      <w:r w:rsidR="00A16DD7">
        <w:rPr>
          <w:rFonts w:eastAsia="Times New Roman"/>
        </w:rPr>
        <w:t xml:space="preserve">was a much stronger </w:t>
      </w:r>
      <w:r w:rsidR="00097D5D">
        <w:rPr>
          <w:rFonts w:eastAsia="Times New Roman"/>
        </w:rPr>
        <w:t xml:space="preserve">predictor for math than </w:t>
      </w:r>
      <w:r w:rsidR="00207B4B">
        <w:rPr>
          <w:rFonts w:eastAsia="Times New Roman"/>
        </w:rPr>
        <w:t xml:space="preserve">the positive factor. </w:t>
      </w:r>
      <w:r w:rsidR="00B832F9">
        <w:rPr>
          <w:rFonts w:eastAsia="Times New Roman"/>
        </w:rPr>
        <w:t xml:space="preserve">For truancy, </w:t>
      </w:r>
      <w:r w:rsidR="00FF5C10">
        <w:rPr>
          <w:rFonts w:eastAsia="Times New Roman"/>
        </w:rPr>
        <w:t>we couldn’t find a clear pattern</w:t>
      </w:r>
      <w:r w:rsidR="00182BB3">
        <w:rPr>
          <w:rFonts w:eastAsia="Times New Roman"/>
        </w:rPr>
        <w:t xml:space="preserve">. Although </w:t>
      </w:r>
      <w:r w:rsidR="00EC2D54">
        <w:rPr>
          <w:rFonts w:eastAsia="Times New Roman"/>
        </w:rPr>
        <w:t xml:space="preserve">in 7 out of the 9 </w:t>
      </w:r>
      <w:r w:rsidR="001C6E26">
        <w:rPr>
          <w:rFonts w:eastAsia="Times New Roman"/>
        </w:rPr>
        <w:t>cultural</w:t>
      </w:r>
      <w:r w:rsidR="00EC2D54">
        <w:rPr>
          <w:rFonts w:eastAsia="Times New Roman"/>
        </w:rPr>
        <w:t xml:space="preserve"> groups, </w:t>
      </w:r>
      <w:r w:rsidR="00F26AD3">
        <w:rPr>
          <w:rFonts w:eastAsia="Times New Roman"/>
        </w:rPr>
        <w:t xml:space="preserve">the positive factor </w:t>
      </w:r>
      <w:r w:rsidR="006A0022">
        <w:rPr>
          <w:rFonts w:eastAsia="Times New Roman"/>
        </w:rPr>
        <w:t xml:space="preserve">was a stronger predictor than the negative factor </w:t>
      </w:r>
      <w:r w:rsidR="008A2CD7">
        <w:rPr>
          <w:rFonts w:eastAsia="Times New Roman"/>
        </w:rPr>
        <w:t>for the prediction of truancy,</w:t>
      </w:r>
      <w:r w:rsidR="004B2DBA">
        <w:rPr>
          <w:rFonts w:eastAsia="Times New Roman"/>
        </w:rPr>
        <w:t xml:space="preserve"> the difference in magnitude was very small. </w:t>
      </w:r>
    </w:p>
    <w:p w14:paraId="5B4139EA" w14:textId="2CE1869C" w:rsidR="009066EA" w:rsidRDefault="00FB5D26" w:rsidP="005F48CA">
      <w:pPr>
        <w:shd w:val="clear" w:color="auto" w:fill="FFFFFF"/>
        <w:ind w:firstLine="360"/>
        <w:rPr>
          <w:rFonts w:eastAsia="Times New Roman"/>
        </w:rPr>
      </w:pPr>
      <w:r>
        <w:rPr>
          <w:rFonts w:eastAsia="Times New Roman"/>
        </w:rPr>
        <w:t>Correlations between latent factors and the outcome variables</w:t>
      </w:r>
      <w:r w:rsidR="00135EF9">
        <w:rPr>
          <w:rFonts w:eastAsia="Times New Roman"/>
        </w:rPr>
        <w:t xml:space="preserve"> </w:t>
      </w:r>
      <w:r w:rsidR="001E738D">
        <w:rPr>
          <w:rFonts w:eastAsia="Times New Roman"/>
        </w:rPr>
        <w:t xml:space="preserve">were all </w:t>
      </w:r>
      <w:r w:rsidR="002327ED">
        <w:rPr>
          <w:rFonts w:eastAsia="Times New Roman"/>
        </w:rPr>
        <w:t>in the same direc</w:t>
      </w:r>
      <w:r w:rsidR="00B230A1">
        <w:rPr>
          <w:rFonts w:eastAsia="Times New Roman"/>
        </w:rPr>
        <w:t xml:space="preserve">tion as the sample correlations, meaning that </w:t>
      </w:r>
      <w:r w:rsidR="007435A0">
        <w:rPr>
          <w:rFonts w:eastAsia="Times New Roman"/>
        </w:rPr>
        <w:t xml:space="preserve">the negative factor was negatively associated with math, while positively associated with truancy, while the positive factor </w:t>
      </w:r>
      <w:r w:rsidR="00825149">
        <w:rPr>
          <w:rFonts w:eastAsia="Times New Roman"/>
        </w:rPr>
        <w:t>exhibited a reversed pattern.</w:t>
      </w:r>
    </w:p>
    <w:p w14:paraId="1E69014D" w14:textId="77777777" w:rsidR="00D96D33" w:rsidRDefault="00D96D33" w:rsidP="005F48CA">
      <w:pPr>
        <w:shd w:val="clear" w:color="auto" w:fill="FFFFFF"/>
        <w:ind w:firstLine="360"/>
        <w:rPr>
          <w:rFonts w:eastAsia="Times New Roman"/>
          <w:b/>
          <w:color w:val="222222"/>
        </w:rPr>
      </w:pPr>
    </w:p>
    <w:p w14:paraId="40F91482" w14:textId="77777777" w:rsidR="00CD2CA4" w:rsidRPr="00FE2038" w:rsidRDefault="00CD2CA4" w:rsidP="005F48CA">
      <w:pPr>
        <w:shd w:val="clear" w:color="auto" w:fill="FFFFFF"/>
        <w:ind w:firstLine="360"/>
        <w:rPr>
          <w:rFonts w:eastAsia="Times New Roman"/>
          <w:b/>
          <w:color w:val="222222"/>
        </w:rPr>
      </w:pPr>
    </w:p>
    <w:sectPr w:rsidR="00CD2CA4" w:rsidRPr="00FE2038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yao Zhang">
    <w15:presenceInfo w15:providerId="Windows Live" w15:userId="6a6ab7992ae8d9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DE"/>
    <w:rsid w:val="00000410"/>
    <w:rsid w:val="00001091"/>
    <w:rsid w:val="00001C3C"/>
    <w:rsid w:val="000030E2"/>
    <w:rsid w:val="0000388B"/>
    <w:rsid w:val="00004C23"/>
    <w:rsid w:val="00005616"/>
    <w:rsid w:val="00006161"/>
    <w:rsid w:val="00006952"/>
    <w:rsid w:val="0001059A"/>
    <w:rsid w:val="000121EF"/>
    <w:rsid w:val="00012379"/>
    <w:rsid w:val="00012712"/>
    <w:rsid w:val="00013207"/>
    <w:rsid w:val="00013716"/>
    <w:rsid w:val="00013983"/>
    <w:rsid w:val="00013A41"/>
    <w:rsid w:val="00014233"/>
    <w:rsid w:val="00014C61"/>
    <w:rsid w:val="00015C72"/>
    <w:rsid w:val="000173A3"/>
    <w:rsid w:val="00017BD0"/>
    <w:rsid w:val="00017D7C"/>
    <w:rsid w:val="000212D2"/>
    <w:rsid w:val="000223EA"/>
    <w:rsid w:val="0002244C"/>
    <w:rsid w:val="0002282D"/>
    <w:rsid w:val="00022E6D"/>
    <w:rsid w:val="00023FA1"/>
    <w:rsid w:val="000305F1"/>
    <w:rsid w:val="00030B6C"/>
    <w:rsid w:val="00030D68"/>
    <w:rsid w:val="00032572"/>
    <w:rsid w:val="00032790"/>
    <w:rsid w:val="0003313F"/>
    <w:rsid w:val="0003361E"/>
    <w:rsid w:val="0003393B"/>
    <w:rsid w:val="00033D30"/>
    <w:rsid w:val="00033FFE"/>
    <w:rsid w:val="000345F3"/>
    <w:rsid w:val="00034CDF"/>
    <w:rsid w:val="0003608B"/>
    <w:rsid w:val="00040680"/>
    <w:rsid w:val="00042087"/>
    <w:rsid w:val="000436F5"/>
    <w:rsid w:val="00043B5E"/>
    <w:rsid w:val="00044713"/>
    <w:rsid w:val="00045269"/>
    <w:rsid w:val="00045CA0"/>
    <w:rsid w:val="00047997"/>
    <w:rsid w:val="00047CEC"/>
    <w:rsid w:val="00050F80"/>
    <w:rsid w:val="000528E3"/>
    <w:rsid w:val="00052969"/>
    <w:rsid w:val="00054236"/>
    <w:rsid w:val="00054245"/>
    <w:rsid w:val="00054393"/>
    <w:rsid w:val="00054C11"/>
    <w:rsid w:val="000553F5"/>
    <w:rsid w:val="00055536"/>
    <w:rsid w:val="000555BC"/>
    <w:rsid w:val="000563E6"/>
    <w:rsid w:val="00056E2A"/>
    <w:rsid w:val="000577DC"/>
    <w:rsid w:val="00060DA7"/>
    <w:rsid w:val="00063BDF"/>
    <w:rsid w:val="00065253"/>
    <w:rsid w:val="000658B4"/>
    <w:rsid w:val="00066280"/>
    <w:rsid w:val="0006749E"/>
    <w:rsid w:val="000710AB"/>
    <w:rsid w:val="00074335"/>
    <w:rsid w:val="000751A3"/>
    <w:rsid w:val="00076581"/>
    <w:rsid w:val="000765A8"/>
    <w:rsid w:val="000765AE"/>
    <w:rsid w:val="00077403"/>
    <w:rsid w:val="00080CCA"/>
    <w:rsid w:val="00083C42"/>
    <w:rsid w:val="0008466E"/>
    <w:rsid w:val="000849E1"/>
    <w:rsid w:val="000851EB"/>
    <w:rsid w:val="0008612E"/>
    <w:rsid w:val="00086A87"/>
    <w:rsid w:val="00086B7D"/>
    <w:rsid w:val="000874EB"/>
    <w:rsid w:val="00092A2F"/>
    <w:rsid w:val="00093D27"/>
    <w:rsid w:val="00095342"/>
    <w:rsid w:val="00096E66"/>
    <w:rsid w:val="00097D5D"/>
    <w:rsid w:val="00097ED3"/>
    <w:rsid w:val="000A02FC"/>
    <w:rsid w:val="000A1713"/>
    <w:rsid w:val="000A2120"/>
    <w:rsid w:val="000A2E5C"/>
    <w:rsid w:val="000A30B8"/>
    <w:rsid w:val="000A316E"/>
    <w:rsid w:val="000A44AB"/>
    <w:rsid w:val="000A45C6"/>
    <w:rsid w:val="000A6CCF"/>
    <w:rsid w:val="000A72BB"/>
    <w:rsid w:val="000A74C3"/>
    <w:rsid w:val="000A7919"/>
    <w:rsid w:val="000A7B19"/>
    <w:rsid w:val="000B04C7"/>
    <w:rsid w:val="000B1DC1"/>
    <w:rsid w:val="000B1ED0"/>
    <w:rsid w:val="000B4DBF"/>
    <w:rsid w:val="000B6D41"/>
    <w:rsid w:val="000C1680"/>
    <w:rsid w:val="000C274A"/>
    <w:rsid w:val="000C3284"/>
    <w:rsid w:val="000C3838"/>
    <w:rsid w:val="000C4905"/>
    <w:rsid w:val="000C523D"/>
    <w:rsid w:val="000C5D68"/>
    <w:rsid w:val="000C7982"/>
    <w:rsid w:val="000D0646"/>
    <w:rsid w:val="000D0D25"/>
    <w:rsid w:val="000D3462"/>
    <w:rsid w:val="000D38B1"/>
    <w:rsid w:val="000D4A45"/>
    <w:rsid w:val="000D773C"/>
    <w:rsid w:val="000D7C1A"/>
    <w:rsid w:val="000E0314"/>
    <w:rsid w:val="000E2E33"/>
    <w:rsid w:val="000E5B68"/>
    <w:rsid w:val="000E663A"/>
    <w:rsid w:val="000F0B2C"/>
    <w:rsid w:val="000F109C"/>
    <w:rsid w:val="000F4035"/>
    <w:rsid w:val="000F510C"/>
    <w:rsid w:val="000F6036"/>
    <w:rsid w:val="001003A7"/>
    <w:rsid w:val="00100AE5"/>
    <w:rsid w:val="00100C47"/>
    <w:rsid w:val="001023C6"/>
    <w:rsid w:val="0010369A"/>
    <w:rsid w:val="00104249"/>
    <w:rsid w:val="001045F0"/>
    <w:rsid w:val="00105610"/>
    <w:rsid w:val="00105A5F"/>
    <w:rsid w:val="0010636F"/>
    <w:rsid w:val="001063C6"/>
    <w:rsid w:val="00106A9A"/>
    <w:rsid w:val="00110206"/>
    <w:rsid w:val="00110652"/>
    <w:rsid w:val="001107B7"/>
    <w:rsid w:val="00110DD4"/>
    <w:rsid w:val="00110DFC"/>
    <w:rsid w:val="001122BC"/>
    <w:rsid w:val="00112A8D"/>
    <w:rsid w:val="00113B78"/>
    <w:rsid w:val="0011421C"/>
    <w:rsid w:val="001147A2"/>
    <w:rsid w:val="00116231"/>
    <w:rsid w:val="001164EB"/>
    <w:rsid w:val="00116B5D"/>
    <w:rsid w:val="001170A8"/>
    <w:rsid w:val="0011726D"/>
    <w:rsid w:val="001172C5"/>
    <w:rsid w:val="00117D73"/>
    <w:rsid w:val="0012096C"/>
    <w:rsid w:val="00121495"/>
    <w:rsid w:val="00122BDF"/>
    <w:rsid w:val="001254CF"/>
    <w:rsid w:val="001261DD"/>
    <w:rsid w:val="00126645"/>
    <w:rsid w:val="001276E9"/>
    <w:rsid w:val="00127862"/>
    <w:rsid w:val="001352F1"/>
    <w:rsid w:val="00135EF9"/>
    <w:rsid w:val="00136423"/>
    <w:rsid w:val="00136469"/>
    <w:rsid w:val="001366F5"/>
    <w:rsid w:val="00136780"/>
    <w:rsid w:val="00136D8B"/>
    <w:rsid w:val="00137241"/>
    <w:rsid w:val="001372EB"/>
    <w:rsid w:val="001379BC"/>
    <w:rsid w:val="0014053E"/>
    <w:rsid w:val="00140B1C"/>
    <w:rsid w:val="00140B65"/>
    <w:rsid w:val="00141DBA"/>
    <w:rsid w:val="00142675"/>
    <w:rsid w:val="00142892"/>
    <w:rsid w:val="001429ED"/>
    <w:rsid w:val="00143306"/>
    <w:rsid w:val="00143BE3"/>
    <w:rsid w:val="00144620"/>
    <w:rsid w:val="00146C83"/>
    <w:rsid w:val="001505C3"/>
    <w:rsid w:val="001508DD"/>
    <w:rsid w:val="001512DB"/>
    <w:rsid w:val="00151832"/>
    <w:rsid w:val="0015227C"/>
    <w:rsid w:val="0015421A"/>
    <w:rsid w:val="001547DC"/>
    <w:rsid w:val="00155A4E"/>
    <w:rsid w:val="001572FB"/>
    <w:rsid w:val="001573C8"/>
    <w:rsid w:val="001574AD"/>
    <w:rsid w:val="001576B7"/>
    <w:rsid w:val="00157769"/>
    <w:rsid w:val="00160B59"/>
    <w:rsid w:val="00161900"/>
    <w:rsid w:val="00163081"/>
    <w:rsid w:val="001649A0"/>
    <w:rsid w:val="0016546F"/>
    <w:rsid w:val="001655BB"/>
    <w:rsid w:val="00166C2D"/>
    <w:rsid w:val="00173F0E"/>
    <w:rsid w:val="001769CE"/>
    <w:rsid w:val="00176A3B"/>
    <w:rsid w:val="00177A57"/>
    <w:rsid w:val="001806E4"/>
    <w:rsid w:val="00180C71"/>
    <w:rsid w:val="00182BB3"/>
    <w:rsid w:val="001845DB"/>
    <w:rsid w:val="001850E3"/>
    <w:rsid w:val="0018579A"/>
    <w:rsid w:val="00190134"/>
    <w:rsid w:val="00190320"/>
    <w:rsid w:val="001907BA"/>
    <w:rsid w:val="00191E48"/>
    <w:rsid w:val="0019297F"/>
    <w:rsid w:val="00193A00"/>
    <w:rsid w:val="0019468E"/>
    <w:rsid w:val="00194F94"/>
    <w:rsid w:val="0019515A"/>
    <w:rsid w:val="001951AC"/>
    <w:rsid w:val="001953FD"/>
    <w:rsid w:val="001961BE"/>
    <w:rsid w:val="00197A8D"/>
    <w:rsid w:val="001A072C"/>
    <w:rsid w:val="001A31FB"/>
    <w:rsid w:val="001A376A"/>
    <w:rsid w:val="001A388E"/>
    <w:rsid w:val="001A5188"/>
    <w:rsid w:val="001A6009"/>
    <w:rsid w:val="001A6BFB"/>
    <w:rsid w:val="001A6D6F"/>
    <w:rsid w:val="001A75EF"/>
    <w:rsid w:val="001B0115"/>
    <w:rsid w:val="001B06D8"/>
    <w:rsid w:val="001B09B5"/>
    <w:rsid w:val="001B16AD"/>
    <w:rsid w:val="001B254A"/>
    <w:rsid w:val="001B4646"/>
    <w:rsid w:val="001B4910"/>
    <w:rsid w:val="001B4E6E"/>
    <w:rsid w:val="001B7735"/>
    <w:rsid w:val="001B774D"/>
    <w:rsid w:val="001C031D"/>
    <w:rsid w:val="001C071F"/>
    <w:rsid w:val="001C23B6"/>
    <w:rsid w:val="001C2C07"/>
    <w:rsid w:val="001C31E7"/>
    <w:rsid w:val="001C32A5"/>
    <w:rsid w:val="001C348B"/>
    <w:rsid w:val="001C3AC9"/>
    <w:rsid w:val="001C3AE4"/>
    <w:rsid w:val="001C4DC7"/>
    <w:rsid w:val="001C53C7"/>
    <w:rsid w:val="001C5662"/>
    <w:rsid w:val="001C5A5A"/>
    <w:rsid w:val="001C6345"/>
    <w:rsid w:val="001C652D"/>
    <w:rsid w:val="001C66D2"/>
    <w:rsid w:val="001C6E23"/>
    <w:rsid w:val="001C6E26"/>
    <w:rsid w:val="001C70EF"/>
    <w:rsid w:val="001C7432"/>
    <w:rsid w:val="001C7906"/>
    <w:rsid w:val="001D0335"/>
    <w:rsid w:val="001D0787"/>
    <w:rsid w:val="001D0C9E"/>
    <w:rsid w:val="001D0F57"/>
    <w:rsid w:val="001D1D13"/>
    <w:rsid w:val="001D2093"/>
    <w:rsid w:val="001D21FD"/>
    <w:rsid w:val="001D2EE5"/>
    <w:rsid w:val="001D32F8"/>
    <w:rsid w:val="001D5D37"/>
    <w:rsid w:val="001D6C2E"/>
    <w:rsid w:val="001E2FC3"/>
    <w:rsid w:val="001E34BD"/>
    <w:rsid w:val="001E4586"/>
    <w:rsid w:val="001E463E"/>
    <w:rsid w:val="001E4DA8"/>
    <w:rsid w:val="001E527C"/>
    <w:rsid w:val="001E60B2"/>
    <w:rsid w:val="001E738D"/>
    <w:rsid w:val="001E761D"/>
    <w:rsid w:val="001F0F71"/>
    <w:rsid w:val="001F17E1"/>
    <w:rsid w:val="001F2B15"/>
    <w:rsid w:val="001F2E44"/>
    <w:rsid w:val="001F3359"/>
    <w:rsid w:val="001F3D06"/>
    <w:rsid w:val="001F52B0"/>
    <w:rsid w:val="001F6A1C"/>
    <w:rsid w:val="001F6BBA"/>
    <w:rsid w:val="001F7705"/>
    <w:rsid w:val="001F7D65"/>
    <w:rsid w:val="002009FF"/>
    <w:rsid w:val="00201637"/>
    <w:rsid w:val="00202DD9"/>
    <w:rsid w:val="00202F04"/>
    <w:rsid w:val="002041DF"/>
    <w:rsid w:val="0020444C"/>
    <w:rsid w:val="00204CA2"/>
    <w:rsid w:val="00204DE2"/>
    <w:rsid w:val="00206761"/>
    <w:rsid w:val="00207B4B"/>
    <w:rsid w:val="002122E7"/>
    <w:rsid w:val="00212910"/>
    <w:rsid w:val="00215873"/>
    <w:rsid w:val="00215BEF"/>
    <w:rsid w:val="00215C42"/>
    <w:rsid w:val="00215DCE"/>
    <w:rsid w:val="00217587"/>
    <w:rsid w:val="00217C20"/>
    <w:rsid w:val="00220075"/>
    <w:rsid w:val="00220925"/>
    <w:rsid w:val="002214E5"/>
    <w:rsid w:val="00223003"/>
    <w:rsid w:val="002230A5"/>
    <w:rsid w:val="0022412A"/>
    <w:rsid w:val="00224A8C"/>
    <w:rsid w:val="00224FEF"/>
    <w:rsid w:val="00225005"/>
    <w:rsid w:val="00225229"/>
    <w:rsid w:val="002259CC"/>
    <w:rsid w:val="002267EF"/>
    <w:rsid w:val="0022694B"/>
    <w:rsid w:val="0022725E"/>
    <w:rsid w:val="00231B23"/>
    <w:rsid w:val="00232633"/>
    <w:rsid w:val="002327ED"/>
    <w:rsid w:val="00235D42"/>
    <w:rsid w:val="002371FF"/>
    <w:rsid w:val="00237511"/>
    <w:rsid w:val="00240B67"/>
    <w:rsid w:val="00241199"/>
    <w:rsid w:val="00243E24"/>
    <w:rsid w:val="00244EF5"/>
    <w:rsid w:val="002459F1"/>
    <w:rsid w:val="00245BB9"/>
    <w:rsid w:val="00245DFA"/>
    <w:rsid w:val="00246149"/>
    <w:rsid w:val="00246BE2"/>
    <w:rsid w:val="00247794"/>
    <w:rsid w:val="00247B37"/>
    <w:rsid w:val="00250EB8"/>
    <w:rsid w:val="0025208C"/>
    <w:rsid w:val="00252A3F"/>
    <w:rsid w:val="00252FAC"/>
    <w:rsid w:val="002561B1"/>
    <w:rsid w:val="002562F0"/>
    <w:rsid w:val="0025732F"/>
    <w:rsid w:val="00257D30"/>
    <w:rsid w:val="00261D0D"/>
    <w:rsid w:val="00262202"/>
    <w:rsid w:val="00262943"/>
    <w:rsid w:val="0026485E"/>
    <w:rsid w:val="00265AC3"/>
    <w:rsid w:val="002663DB"/>
    <w:rsid w:val="00266C51"/>
    <w:rsid w:val="00267F97"/>
    <w:rsid w:val="00270FE3"/>
    <w:rsid w:val="00271803"/>
    <w:rsid w:val="002721FA"/>
    <w:rsid w:val="00273A1A"/>
    <w:rsid w:val="00273A8D"/>
    <w:rsid w:val="00273D99"/>
    <w:rsid w:val="002748D8"/>
    <w:rsid w:val="002754CA"/>
    <w:rsid w:val="002756CE"/>
    <w:rsid w:val="00277E0D"/>
    <w:rsid w:val="00277FEC"/>
    <w:rsid w:val="002809B9"/>
    <w:rsid w:val="00280EBC"/>
    <w:rsid w:val="00281AC3"/>
    <w:rsid w:val="00282C27"/>
    <w:rsid w:val="0028471D"/>
    <w:rsid w:val="0028711D"/>
    <w:rsid w:val="0029129A"/>
    <w:rsid w:val="00292CC1"/>
    <w:rsid w:val="002936D3"/>
    <w:rsid w:val="00296E7E"/>
    <w:rsid w:val="002974FC"/>
    <w:rsid w:val="002A0A5E"/>
    <w:rsid w:val="002A1361"/>
    <w:rsid w:val="002A2876"/>
    <w:rsid w:val="002A2AA1"/>
    <w:rsid w:val="002A2CE8"/>
    <w:rsid w:val="002A4C7F"/>
    <w:rsid w:val="002A5442"/>
    <w:rsid w:val="002A5725"/>
    <w:rsid w:val="002A7327"/>
    <w:rsid w:val="002A7766"/>
    <w:rsid w:val="002A7D5E"/>
    <w:rsid w:val="002B19CB"/>
    <w:rsid w:val="002B292E"/>
    <w:rsid w:val="002B3081"/>
    <w:rsid w:val="002B7147"/>
    <w:rsid w:val="002B7688"/>
    <w:rsid w:val="002C05A5"/>
    <w:rsid w:val="002C0737"/>
    <w:rsid w:val="002C0792"/>
    <w:rsid w:val="002C1739"/>
    <w:rsid w:val="002C1C45"/>
    <w:rsid w:val="002C56ED"/>
    <w:rsid w:val="002C66B5"/>
    <w:rsid w:val="002C7665"/>
    <w:rsid w:val="002D23EE"/>
    <w:rsid w:val="002D43E5"/>
    <w:rsid w:val="002D5A2F"/>
    <w:rsid w:val="002E1E4C"/>
    <w:rsid w:val="002E226A"/>
    <w:rsid w:val="002E296F"/>
    <w:rsid w:val="002E3A2D"/>
    <w:rsid w:val="002E484B"/>
    <w:rsid w:val="002E5436"/>
    <w:rsid w:val="002E69C4"/>
    <w:rsid w:val="002E75C4"/>
    <w:rsid w:val="002F0571"/>
    <w:rsid w:val="002F1800"/>
    <w:rsid w:val="002F4412"/>
    <w:rsid w:val="002F4782"/>
    <w:rsid w:val="002F4CDC"/>
    <w:rsid w:val="002F6B01"/>
    <w:rsid w:val="002F75A8"/>
    <w:rsid w:val="00300BE2"/>
    <w:rsid w:val="00301CC2"/>
    <w:rsid w:val="003042AD"/>
    <w:rsid w:val="0030581F"/>
    <w:rsid w:val="003060B8"/>
    <w:rsid w:val="003074C7"/>
    <w:rsid w:val="003105FB"/>
    <w:rsid w:val="00312863"/>
    <w:rsid w:val="0031291E"/>
    <w:rsid w:val="00313192"/>
    <w:rsid w:val="0031785B"/>
    <w:rsid w:val="00317AEA"/>
    <w:rsid w:val="00320754"/>
    <w:rsid w:val="00322676"/>
    <w:rsid w:val="0032296A"/>
    <w:rsid w:val="003237E2"/>
    <w:rsid w:val="0032444C"/>
    <w:rsid w:val="00324B4E"/>
    <w:rsid w:val="00325A6D"/>
    <w:rsid w:val="0032762E"/>
    <w:rsid w:val="00330205"/>
    <w:rsid w:val="00331522"/>
    <w:rsid w:val="00331D35"/>
    <w:rsid w:val="003321A4"/>
    <w:rsid w:val="00332E9A"/>
    <w:rsid w:val="00334BD0"/>
    <w:rsid w:val="00335C23"/>
    <w:rsid w:val="00335F4A"/>
    <w:rsid w:val="00337285"/>
    <w:rsid w:val="00337AD2"/>
    <w:rsid w:val="0034048D"/>
    <w:rsid w:val="00340F5D"/>
    <w:rsid w:val="00341745"/>
    <w:rsid w:val="00342A22"/>
    <w:rsid w:val="003430A0"/>
    <w:rsid w:val="00343764"/>
    <w:rsid w:val="003441B9"/>
    <w:rsid w:val="003447D8"/>
    <w:rsid w:val="003470BF"/>
    <w:rsid w:val="003526F3"/>
    <w:rsid w:val="00354129"/>
    <w:rsid w:val="0035426F"/>
    <w:rsid w:val="0035513E"/>
    <w:rsid w:val="003560A4"/>
    <w:rsid w:val="00360D8D"/>
    <w:rsid w:val="00360DA0"/>
    <w:rsid w:val="003611D3"/>
    <w:rsid w:val="003631CF"/>
    <w:rsid w:val="0036351F"/>
    <w:rsid w:val="00364091"/>
    <w:rsid w:val="003644F1"/>
    <w:rsid w:val="003665B8"/>
    <w:rsid w:val="003668E4"/>
    <w:rsid w:val="0036705D"/>
    <w:rsid w:val="00367300"/>
    <w:rsid w:val="003704BD"/>
    <w:rsid w:val="003705AB"/>
    <w:rsid w:val="00370E69"/>
    <w:rsid w:val="00371AA2"/>
    <w:rsid w:val="003736E0"/>
    <w:rsid w:val="0037387D"/>
    <w:rsid w:val="00374744"/>
    <w:rsid w:val="0037564A"/>
    <w:rsid w:val="00375885"/>
    <w:rsid w:val="00375B90"/>
    <w:rsid w:val="00375C67"/>
    <w:rsid w:val="0037675A"/>
    <w:rsid w:val="00377425"/>
    <w:rsid w:val="00377DF3"/>
    <w:rsid w:val="00377EF3"/>
    <w:rsid w:val="003812E7"/>
    <w:rsid w:val="003817AC"/>
    <w:rsid w:val="00382D96"/>
    <w:rsid w:val="00383E67"/>
    <w:rsid w:val="00384597"/>
    <w:rsid w:val="003845E0"/>
    <w:rsid w:val="00384FFC"/>
    <w:rsid w:val="0038680F"/>
    <w:rsid w:val="00386EC0"/>
    <w:rsid w:val="00387EA3"/>
    <w:rsid w:val="003913BC"/>
    <w:rsid w:val="00393842"/>
    <w:rsid w:val="00394FB4"/>
    <w:rsid w:val="003955B5"/>
    <w:rsid w:val="00395883"/>
    <w:rsid w:val="00395D06"/>
    <w:rsid w:val="00395D1F"/>
    <w:rsid w:val="00396106"/>
    <w:rsid w:val="00396387"/>
    <w:rsid w:val="00397219"/>
    <w:rsid w:val="003A4DBB"/>
    <w:rsid w:val="003A5A4F"/>
    <w:rsid w:val="003A5B28"/>
    <w:rsid w:val="003A6241"/>
    <w:rsid w:val="003A7289"/>
    <w:rsid w:val="003B0492"/>
    <w:rsid w:val="003B11F7"/>
    <w:rsid w:val="003B1267"/>
    <w:rsid w:val="003B29BB"/>
    <w:rsid w:val="003B3041"/>
    <w:rsid w:val="003B3480"/>
    <w:rsid w:val="003B4172"/>
    <w:rsid w:val="003B547C"/>
    <w:rsid w:val="003B5A84"/>
    <w:rsid w:val="003B682C"/>
    <w:rsid w:val="003B6C2D"/>
    <w:rsid w:val="003B6FD6"/>
    <w:rsid w:val="003C1113"/>
    <w:rsid w:val="003C2A86"/>
    <w:rsid w:val="003C4335"/>
    <w:rsid w:val="003C5800"/>
    <w:rsid w:val="003C6730"/>
    <w:rsid w:val="003D0C4E"/>
    <w:rsid w:val="003D0F2E"/>
    <w:rsid w:val="003D158A"/>
    <w:rsid w:val="003D19CC"/>
    <w:rsid w:val="003D2BC8"/>
    <w:rsid w:val="003D2DBB"/>
    <w:rsid w:val="003D439B"/>
    <w:rsid w:val="003D5FB7"/>
    <w:rsid w:val="003D6013"/>
    <w:rsid w:val="003D6BFC"/>
    <w:rsid w:val="003E1C73"/>
    <w:rsid w:val="003E1CE8"/>
    <w:rsid w:val="003E2BA0"/>
    <w:rsid w:val="003E383C"/>
    <w:rsid w:val="003E3F9A"/>
    <w:rsid w:val="003E402D"/>
    <w:rsid w:val="003E5DEB"/>
    <w:rsid w:val="003E7889"/>
    <w:rsid w:val="003E7BB4"/>
    <w:rsid w:val="003F15BF"/>
    <w:rsid w:val="003F319C"/>
    <w:rsid w:val="003F3356"/>
    <w:rsid w:val="003F3742"/>
    <w:rsid w:val="003F385D"/>
    <w:rsid w:val="003F4B8D"/>
    <w:rsid w:val="003F55EC"/>
    <w:rsid w:val="003F5623"/>
    <w:rsid w:val="003F5A4D"/>
    <w:rsid w:val="003F5B3C"/>
    <w:rsid w:val="003F6556"/>
    <w:rsid w:val="003F7162"/>
    <w:rsid w:val="00405235"/>
    <w:rsid w:val="004058E1"/>
    <w:rsid w:val="00405C54"/>
    <w:rsid w:val="00413A92"/>
    <w:rsid w:val="0041434B"/>
    <w:rsid w:val="00414398"/>
    <w:rsid w:val="00414942"/>
    <w:rsid w:val="004158AD"/>
    <w:rsid w:val="00417314"/>
    <w:rsid w:val="00420E0F"/>
    <w:rsid w:val="00421D5B"/>
    <w:rsid w:val="00421FB5"/>
    <w:rsid w:val="00422A48"/>
    <w:rsid w:val="00422D97"/>
    <w:rsid w:val="00424D11"/>
    <w:rsid w:val="004262B8"/>
    <w:rsid w:val="00426A90"/>
    <w:rsid w:val="004276E7"/>
    <w:rsid w:val="00427DC0"/>
    <w:rsid w:val="00430B1B"/>
    <w:rsid w:val="00431AC5"/>
    <w:rsid w:val="00434BDA"/>
    <w:rsid w:val="00436292"/>
    <w:rsid w:val="00437995"/>
    <w:rsid w:val="00440EC9"/>
    <w:rsid w:val="00441D65"/>
    <w:rsid w:val="0044355D"/>
    <w:rsid w:val="00444FB9"/>
    <w:rsid w:val="0044533E"/>
    <w:rsid w:val="00445C64"/>
    <w:rsid w:val="004479EE"/>
    <w:rsid w:val="00450105"/>
    <w:rsid w:val="004507D3"/>
    <w:rsid w:val="004509BD"/>
    <w:rsid w:val="00450AD9"/>
    <w:rsid w:val="00450C80"/>
    <w:rsid w:val="00450CC0"/>
    <w:rsid w:val="00450EFC"/>
    <w:rsid w:val="00451C79"/>
    <w:rsid w:val="0045219C"/>
    <w:rsid w:val="00452B7D"/>
    <w:rsid w:val="00453931"/>
    <w:rsid w:val="0045462C"/>
    <w:rsid w:val="00454C3B"/>
    <w:rsid w:val="00454E25"/>
    <w:rsid w:val="00454FB4"/>
    <w:rsid w:val="00455559"/>
    <w:rsid w:val="00455A12"/>
    <w:rsid w:val="00456131"/>
    <w:rsid w:val="00457954"/>
    <w:rsid w:val="00461ABD"/>
    <w:rsid w:val="00461FB2"/>
    <w:rsid w:val="00462388"/>
    <w:rsid w:val="00462DA1"/>
    <w:rsid w:val="00463627"/>
    <w:rsid w:val="0046394B"/>
    <w:rsid w:val="00464573"/>
    <w:rsid w:val="00465EAD"/>
    <w:rsid w:val="00466A07"/>
    <w:rsid w:val="00467342"/>
    <w:rsid w:val="0047103A"/>
    <w:rsid w:val="004716F6"/>
    <w:rsid w:val="00471D8A"/>
    <w:rsid w:val="0047237A"/>
    <w:rsid w:val="00472D28"/>
    <w:rsid w:val="004738C5"/>
    <w:rsid w:val="00473E26"/>
    <w:rsid w:val="0047447F"/>
    <w:rsid w:val="004747BE"/>
    <w:rsid w:val="00475310"/>
    <w:rsid w:val="004754A0"/>
    <w:rsid w:val="004764A0"/>
    <w:rsid w:val="00477C54"/>
    <w:rsid w:val="0048027E"/>
    <w:rsid w:val="0048105A"/>
    <w:rsid w:val="00481201"/>
    <w:rsid w:val="00481B58"/>
    <w:rsid w:val="00481FB0"/>
    <w:rsid w:val="00483104"/>
    <w:rsid w:val="00484365"/>
    <w:rsid w:val="00484A97"/>
    <w:rsid w:val="00484B36"/>
    <w:rsid w:val="004858E7"/>
    <w:rsid w:val="00490E87"/>
    <w:rsid w:val="00491022"/>
    <w:rsid w:val="004911B3"/>
    <w:rsid w:val="00491F3E"/>
    <w:rsid w:val="00494AF4"/>
    <w:rsid w:val="004959D7"/>
    <w:rsid w:val="004967A6"/>
    <w:rsid w:val="00496DAD"/>
    <w:rsid w:val="00496E5E"/>
    <w:rsid w:val="00497046"/>
    <w:rsid w:val="004A3769"/>
    <w:rsid w:val="004A41B7"/>
    <w:rsid w:val="004A4291"/>
    <w:rsid w:val="004A4E7B"/>
    <w:rsid w:val="004A5C5A"/>
    <w:rsid w:val="004A6130"/>
    <w:rsid w:val="004A7204"/>
    <w:rsid w:val="004B0FB7"/>
    <w:rsid w:val="004B2CED"/>
    <w:rsid w:val="004B2DBA"/>
    <w:rsid w:val="004B3935"/>
    <w:rsid w:val="004B3E8B"/>
    <w:rsid w:val="004B4FB9"/>
    <w:rsid w:val="004B5A01"/>
    <w:rsid w:val="004C1F0A"/>
    <w:rsid w:val="004C2EFE"/>
    <w:rsid w:val="004C3FC1"/>
    <w:rsid w:val="004C45DD"/>
    <w:rsid w:val="004C5CAF"/>
    <w:rsid w:val="004C5DB8"/>
    <w:rsid w:val="004C6258"/>
    <w:rsid w:val="004C66D8"/>
    <w:rsid w:val="004C752F"/>
    <w:rsid w:val="004D1722"/>
    <w:rsid w:val="004D193A"/>
    <w:rsid w:val="004D3276"/>
    <w:rsid w:val="004D6E30"/>
    <w:rsid w:val="004E1733"/>
    <w:rsid w:val="004E268E"/>
    <w:rsid w:val="004E307B"/>
    <w:rsid w:val="004E3210"/>
    <w:rsid w:val="004E3693"/>
    <w:rsid w:val="004E39A9"/>
    <w:rsid w:val="004E407E"/>
    <w:rsid w:val="004E4984"/>
    <w:rsid w:val="004E6381"/>
    <w:rsid w:val="004E64E7"/>
    <w:rsid w:val="004E66DE"/>
    <w:rsid w:val="004E6FB5"/>
    <w:rsid w:val="004E71E0"/>
    <w:rsid w:val="004E736B"/>
    <w:rsid w:val="004E7B6A"/>
    <w:rsid w:val="004F0A73"/>
    <w:rsid w:val="004F1016"/>
    <w:rsid w:val="004F18D0"/>
    <w:rsid w:val="004F1CCD"/>
    <w:rsid w:val="004F3827"/>
    <w:rsid w:val="004F3F51"/>
    <w:rsid w:val="004F3FD9"/>
    <w:rsid w:val="004F42D1"/>
    <w:rsid w:val="004F4DB5"/>
    <w:rsid w:val="004F53CC"/>
    <w:rsid w:val="004F5824"/>
    <w:rsid w:val="004F737B"/>
    <w:rsid w:val="004F77E6"/>
    <w:rsid w:val="004F7BD4"/>
    <w:rsid w:val="00500088"/>
    <w:rsid w:val="00501816"/>
    <w:rsid w:val="00503B5A"/>
    <w:rsid w:val="00506BA8"/>
    <w:rsid w:val="00506BE3"/>
    <w:rsid w:val="005076EC"/>
    <w:rsid w:val="00507B95"/>
    <w:rsid w:val="00507C78"/>
    <w:rsid w:val="005110C4"/>
    <w:rsid w:val="00512AFB"/>
    <w:rsid w:val="00513756"/>
    <w:rsid w:val="005150C2"/>
    <w:rsid w:val="00515A10"/>
    <w:rsid w:val="00517C1D"/>
    <w:rsid w:val="00520E7D"/>
    <w:rsid w:val="0052184A"/>
    <w:rsid w:val="00523E01"/>
    <w:rsid w:val="00524256"/>
    <w:rsid w:val="00524961"/>
    <w:rsid w:val="005269B1"/>
    <w:rsid w:val="005300D4"/>
    <w:rsid w:val="005306F0"/>
    <w:rsid w:val="005318DC"/>
    <w:rsid w:val="00531BEA"/>
    <w:rsid w:val="00537222"/>
    <w:rsid w:val="00540C49"/>
    <w:rsid w:val="00540D10"/>
    <w:rsid w:val="00541D63"/>
    <w:rsid w:val="00541F57"/>
    <w:rsid w:val="00542416"/>
    <w:rsid w:val="005435F5"/>
    <w:rsid w:val="005439A2"/>
    <w:rsid w:val="00543DFF"/>
    <w:rsid w:val="0054430E"/>
    <w:rsid w:val="00547807"/>
    <w:rsid w:val="005541CE"/>
    <w:rsid w:val="00554273"/>
    <w:rsid w:val="00555A7C"/>
    <w:rsid w:val="00555EE7"/>
    <w:rsid w:val="0056003C"/>
    <w:rsid w:val="00560388"/>
    <w:rsid w:val="00566376"/>
    <w:rsid w:val="0056653B"/>
    <w:rsid w:val="00566565"/>
    <w:rsid w:val="005666E8"/>
    <w:rsid w:val="00566BB0"/>
    <w:rsid w:val="005677B5"/>
    <w:rsid w:val="0057465E"/>
    <w:rsid w:val="00574E46"/>
    <w:rsid w:val="00576282"/>
    <w:rsid w:val="00576F91"/>
    <w:rsid w:val="005804A6"/>
    <w:rsid w:val="00580D11"/>
    <w:rsid w:val="00582F3A"/>
    <w:rsid w:val="00586135"/>
    <w:rsid w:val="00587268"/>
    <w:rsid w:val="00587E77"/>
    <w:rsid w:val="00590CED"/>
    <w:rsid w:val="00590EE1"/>
    <w:rsid w:val="0059272F"/>
    <w:rsid w:val="00597375"/>
    <w:rsid w:val="005A163B"/>
    <w:rsid w:val="005A1916"/>
    <w:rsid w:val="005A6902"/>
    <w:rsid w:val="005A6FB7"/>
    <w:rsid w:val="005B15F8"/>
    <w:rsid w:val="005B221D"/>
    <w:rsid w:val="005B36FC"/>
    <w:rsid w:val="005B3BBE"/>
    <w:rsid w:val="005B4D3D"/>
    <w:rsid w:val="005B57ED"/>
    <w:rsid w:val="005B5E22"/>
    <w:rsid w:val="005B5E67"/>
    <w:rsid w:val="005B6AFC"/>
    <w:rsid w:val="005B6D64"/>
    <w:rsid w:val="005B77F9"/>
    <w:rsid w:val="005C015D"/>
    <w:rsid w:val="005C0336"/>
    <w:rsid w:val="005C0E1E"/>
    <w:rsid w:val="005C2726"/>
    <w:rsid w:val="005C36B1"/>
    <w:rsid w:val="005C618F"/>
    <w:rsid w:val="005D20AA"/>
    <w:rsid w:val="005D3938"/>
    <w:rsid w:val="005D5CC9"/>
    <w:rsid w:val="005D6B72"/>
    <w:rsid w:val="005D7B75"/>
    <w:rsid w:val="005E1B9F"/>
    <w:rsid w:val="005E2462"/>
    <w:rsid w:val="005E26FA"/>
    <w:rsid w:val="005E2B6B"/>
    <w:rsid w:val="005E2EAD"/>
    <w:rsid w:val="005E35C8"/>
    <w:rsid w:val="005E360E"/>
    <w:rsid w:val="005E36A7"/>
    <w:rsid w:val="005E3EF1"/>
    <w:rsid w:val="005E3F43"/>
    <w:rsid w:val="005E53FF"/>
    <w:rsid w:val="005E62F4"/>
    <w:rsid w:val="005E6BF2"/>
    <w:rsid w:val="005F2015"/>
    <w:rsid w:val="005F4755"/>
    <w:rsid w:val="005F4786"/>
    <w:rsid w:val="005F48CA"/>
    <w:rsid w:val="005F6977"/>
    <w:rsid w:val="005F6BB0"/>
    <w:rsid w:val="005F6C7C"/>
    <w:rsid w:val="005F7494"/>
    <w:rsid w:val="005F79FB"/>
    <w:rsid w:val="00600011"/>
    <w:rsid w:val="006015C3"/>
    <w:rsid w:val="006027C9"/>
    <w:rsid w:val="00602C69"/>
    <w:rsid w:val="00602D75"/>
    <w:rsid w:val="0060321B"/>
    <w:rsid w:val="0060416C"/>
    <w:rsid w:val="0060446B"/>
    <w:rsid w:val="0060691D"/>
    <w:rsid w:val="00607840"/>
    <w:rsid w:val="00607D09"/>
    <w:rsid w:val="00614408"/>
    <w:rsid w:val="00615AA7"/>
    <w:rsid w:val="00616BE0"/>
    <w:rsid w:val="00616C86"/>
    <w:rsid w:val="00617925"/>
    <w:rsid w:val="0062092B"/>
    <w:rsid w:val="00620C5A"/>
    <w:rsid w:val="00621444"/>
    <w:rsid w:val="00621D78"/>
    <w:rsid w:val="00622F3C"/>
    <w:rsid w:val="006240FB"/>
    <w:rsid w:val="006302E4"/>
    <w:rsid w:val="00631ADA"/>
    <w:rsid w:val="006320C1"/>
    <w:rsid w:val="006339DE"/>
    <w:rsid w:val="00635C1F"/>
    <w:rsid w:val="006366D3"/>
    <w:rsid w:val="00636ED3"/>
    <w:rsid w:val="00636FAB"/>
    <w:rsid w:val="006376A1"/>
    <w:rsid w:val="0063780F"/>
    <w:rsid w:val="00640C7F"/>
    <w:rsid w:val="00642464"/>
    <w:rsid w:val="006427B7"/>
    <w:rsid w:val="006428A4"/>
    <w:rsid w:val="00643F52"/>
    <w:rsid w:val="006444CC"/>
    <w:rsid w:val="0064493A"/>
    <w:rsid w:val="00645B3A"/>
    <w:rsid w:val="00647A98"/>
    <w:rsid w:val="00651241"/>
    <w:rsid w:val="00652B20"/>
    <w:rsid w:val="00653EAD"/>
    <w:rsid w:val="0065535B"/>
    <w:rsid w:val="00655B86"/>
    <w:rsid w:val="0065630F"/>
    <w:rsid w:val="00657DFB"/>
    <w:rsid w:val="00660A9B"/>
    <w:rsid w:val="00660AD6"/>
    <w:rsid w:val="006629AF"/>
    <w:rsid w:val="0066305E"/>
    <w:rsid w:val="00664ADB"/>
    <w:rsid w:val="00665D6A"/>
    <w:rsid w:val="00665F4C"/>
    <w:rsid w:val="00667145"/>
    <w:rsid w:val="00677F01"/>
    <w:rsid w:val="00680BFC"/>
    <w:rsid w:val="00680E7D"/>
    <w:rsid w:val="006818BF"/>
    <w:rsid w:val="00681A2D"/>
    <w:rsid w:val="00683754"/>
    <w:rsid w:val="00685355"/>
    <w:rsid w:val="00685BE1"/>
    <w:rsid w:val="00686166"/>
    <w:rsid w:val="006869B1"/>
    <w:rsid w:val="00691185"/>
    <w:rsid w:val="00691A9A"/>
    <w:rsid w:val="00691C04"/>
    <w:rsid w:val="0069271A"/>
    <w:rsid w:val="00692DF5"/>
    <w:rsid w:val="00692E53"/>
    <w:rsid w:val="00693D8E"/>
    <w:rsid w:val="0069543A"/>
    <w:rsid w:val="00696A89"/>
    <w:rsid w:val="006971B3"/>
    <w:rsid w:val="0069766E"/>
    <w:rsid w:val="006A0022"/>
    <w:rsid w:val="006A1867"/>
    <w:rsid w:val="006A3D17"/>
    <w:rsid w:val="006A5024"/>
    <w:rsid w:val="006A54E4"/>
    <w:rsid w:val="006A5C8D"/>
    <w:rsid w:val="006B0266"/>
    <w:rsid w:val="006B1B84"/>
    <w:rsid w:val="006B2057"/>
    <w:rsid w:val="006B253D"/>
    <w:rsid w:val="006B2BFC"/>
    <w:rsid w:val="006B39C4"/>
    <w:rsid w:val="006B3FE4"/>
    <w:rsid w:val="006B403C"/>
    <w:rsid w:val="006B46B0"/>
    <w:rsid w:val="006B4742"/>
    <w:rsid w:val="006B4BDA"/>
    <w:rsid w:val="006B5D1F"/>
    <w:rsid w:val="006B7DA6"/>
    <w:rsid w:val="006C2808"/>
    <w:rsid w:val="006C2865"/>
    <w:rsid w:val="006C4181"/>
    <w:rsid w:val="006D24A9"/>
    <w:rsid w:val="006D5549"/>
    <w:rsid w:val="006D56C1"/>
    <w:rsid w:val="006D6314"/>
    <w:rsid w:val="006D7259"/>
    <w:rsid w:val="006E0199"/>
    <w:rsid w:val="006E15F6"/>
    <w:rsid w:val="006E2BCA"/>
    <w:rsid w:val="006E4192"/>
    <w:rsid w:val="006E49DC"/>
    <w:rsid w:val="006E52F1"/>
    <w:rsid w:val="006E5F34"/>
    <w:rsid w:val="006E6814"/>
    <w:rsid w:val="006E6FF9"/>
    <w:rsid w:val="006F06FF"/>
    <w:rsid w:val="006F09F8"/>
    <w:rsid w:val="006F16FA"/>
    <w:rsid w:val="006F29EE"/>
    <w:rsid w:val="00701488"/>
    <w:rsid w:val="00701F1F"/>
    <w:rsid w:val="00702740"/>
    <w:rsid w:val="007027AB"/>
    <w:rsid w:val="0070447B"/>
    <w:rsid w:val="00704C7A"/>
    <w:rsid w:val="00705226"/>
    <w:rsid w:val="007069B3"/>
    <w:rsid w:val="007077D2"/>
    <w:rsid w:val="00710569"/>
    <w:rsid w:val="00710EA4"/>
    <w:rsid w:val="00711C6A"/>
    <w:rsid w:val="00713019"/>
    <w:rsid w:val="00713972"/>
    <w:rsid w:val="0071506A"/>
    <w:rsid w:val="00715556"/>
    <w:rsid w:val="00715BC1"/>
    <w:rsid w:val="00715CA9"/>
    <w:rsid w:val="007161E7"/>
    <w:rsid w:val="00717841"/>
    <w:rsid w:val="00720064"/>
    <w:rsid w:val="0072114D"/>
    <w:rsid w:val="00721446"/>
    <w:rsid w:val="00721812"/>
    <w:rsid w:val="00721A0E"/>
    <w:rsid w:val="00722C78"/>
    <w:rsid w:val="00724016"/>
    <w:rsid w:val="007247DC"/>
    <w:rsid w:val="0072528D"/>
    <w:rsid w:val="007258D3"/>
    <w:rsid w:val="00726154"/>
    <w:rsid w:val="00726414"/>
    <w:rsid w:val="00730ABB"/>
    <w:rsid w:val="00731482"/>
    <w:rsid w:val="0073186E"/>
    <w:rsid w:val="007322E0"/>
    <w:rsid w:val="00732AC6"/>
    <w:rsid w:val="00734DE9"/>
    <w:rsid w:val="0073556D"/>
    <w:rsid w:val="00735635"/>
    <w:rsid w:val="007367CA"/>
    <w:rsid w:val="00736B99"/>
    <w:rsid w:val="007372BD"/>
    <w:rsid w:val="007372DE"/>
    <w:rsid w:val="0074138A"/>
    <w:rsid w:val="007435A0"/>
    <w:rsid w:val="00744AE7"/>
    <w:rsid w:val="00744BD6"/>
    <w:rsid w:val="00745D92"/>
    <w:rsid w:val="00745F4B"/>
    <w:rsid w:val="00746AFF"/>
    <w:rsid w:val="00747BB9"/>
    <w:rsid w:val="00747F8C"/>
    <w:rsid w:val="00750421"/>
    <w:rsid w:val="00750DD4"/>
    <w:rsid w:val="007519B6"/>
    <w:rsid w:val="0075358B"/>
    <w:rsid w:val="00755A3B"/>
    <w:rsid w:val="007569F8"/>
    <w:rsid w:val="00756E1D"/>
    <w:rsid w:val="0075705E"/>
    <w:rsid w:val="00760E1F"/>
    <w:rsid w:val="00765249"/>
    <w:rsid w:val="00767377"/>
    <w:rsid w:val="00767C50"/>
    <w:rsid w:val="00770224"/>
    <w:rsid w:val="00770C44"/>
    <w:rsid w:val="00772AB8"/>
    <w:rsid w:val="00774046"/>
    <w:rsid w:val="007750E2"/>
    <w:rsid w:val="00775589"/>
    <w:rsid w:val="00775C13"/>
    <w:rsid w:val="00776FB3"/>
    <w:rsid w:val="00782E66"/>
    <w:rsid w:val="00783BA7"/>
    <w:rsid w:val="0078545F"/>
    <w:rsid w:val="00785F44"/>
    <w:rsid w:val="00786FC9"/>
    <w:rsid w:val="00787D01"/>
    <w:rsid w:val="00787F76"/>
    <w:rsid w:val="007906C0"/>
    <w:rsid w:val="00792B05"/>
    <w:rsid w:val="00793CEF"/>
    <w:rsid w:val="0079453A"/>
    <w:rsid w:val="007947B6"/>
    <w:rsid w:val="00796FFC"/>
    <w:rsid w:val="007A037E"/>
    <w:rsid w:val="007A05FE"/>
    <w:rsid w:val="007A10AA"/>
    <w:rsid w:val="007A178F"/>
    <w:rsid w:val="007A2876"/>
    <w:rsid w:val="007A3D3E"/>
    <w:rsid w:val="007A4731"/>
    <w:rsid w:val="007A4C39"/>
    <w:rsid w:val="007A681E"/>
    <w:rsid w:val="007A76EA"/>
    <w:rsid w:val="007B1910"/>
    <w:rsid w:val="007B1FA2"/>
    <w:rsid w:val="007B347F"/>
    <w:rsid w:val="007B38E5"/>
    <w:rsid w:val="007B47E2"/>
    <w:rsid w:val="007B4D41"/>
    <w:rsid w:val="007B63E1"/>
    <w:rsid w:val="007B7A82"/>
    <w:rsid w:val="007B7EC2"/>
    <w:rsid w:val="007C32F3"/>
    <w:rsid w:val="007C3881"/>
    <w:rsid w:val="007C4274"/>
    <w:rsid w:val="007C44B2"/>
    <w:rsid w:val="007C5562"/>
    <w:rsid w:val="007C634B"/>
    <w:rsid w:val="007D01DC"/>
    <w:rsid w:val="007D2A52"/>
    <w:rsid w:val="007D3AAB"/>
    <w:rsid w:val="007D3B43"/>
    <w:rsid w:val="007D40EF"/>
    <w:rsid w:val="007D53B3"/>
    <w:rsid w:val="007D6C6B"/>
    <w:rsid w:val="007D763F"/>
    <w:rsid w:val="007E0175"/>
    <w:rsid w:val="007E1CCA"/>
    <w:rsid w:val="007E2938"/>
    <w:rsid w:val="007E2A9E"/>
    <w:rsid w:val="007E4293"/>
    <w:rsid w:val="007E6849"/>
    <w:rsid w:val="007F0C75"/>
    <w:rsid w:val="007F1523"/>
    <w:rsid w:val="007F43AA"/>
    <w:rsid w:val="007F4974"/>
    <w:rsid w:val="007F56BE"/>
    <w:rsid w:val="007F6DC4"/>
    <w:rsid w:val="007F73C1"/>
    <w:rsid w:val="007F7E1F"/>
    <w:rsid w:val="008006BF"/>
    <w:rsid w:val="00802278"/>
    <w:rsid w:val="008022F6"/>
    <w:rsid w:val="00802E8F"/>
    <w:rsid w:val="00802F92"/>
    <w:rsid w:val="00804078"/>
    <w:rsid w:val="008054FD"/>
    <w:rsid w:val="00805EF4"/>
    <w:rsid w:val="00806797"/>
    <w:rsid w:val="00806931"/>
    <w:rsid w:val="00807E05"/>
    <w:rsid w:val="0081041C"/>
    <w:rsid w:val="00810617"/>
    <w:rsid w:val="00810CE5"/>
    <w:rsid w:val="00812D7B"/>
    <w:rsid w:val="00813213"/>
    <w:rsid w:val="008132E8"/>
    <w:rsid w:val="00814C8E"/>
    <w:rsid w:val="008156A7"/>
    <w:rsid w:val="00815781"/>
    <w:rsid w:val="00817069"/>
    <w:rsid w:val="00817104"/>
    <w:rsid w:val="00817AD4"/>
    <w:rsid w:val="00817E42"/>
    <w:rsid w:val="00820384"/>
    <w:rsid w:val="00820638"/>
    <w:rsid w:val="00820CA3"/>
    <w:rsid w:val="00821879"/>
    <w:rsid w:val="00821920"/>
    <w:rsid w:val="0082291B"/>
    <w:rsid w:val="00823343"/>
    <w:rsid w:val="00825149"/>
    <w:rsid w:val="008257CD"/>
    <w:rsid w:val="00825CEF"/>
    <w:rsid w:val="00826861"/>
    <w:rsid w:val="00827430"/>
    <w:rsid w:val="008276FF"/>
    <w:rsid w:val="00827A7B"/>
    <w:rsid w:val="00830181"/>
    <w:rsid w:val="008317CA"/>
    <w:rsid w:val="00831852"/>
    <w:rsid w:val="0083214D"/>
    <w:rsid w:val="00836089"/>
    <w:rsid w:val="008365D9"/>
    <w:rsid w:val="00837B0C"/>
    <w:rsid w:val="008403E4"/>
    <w:rsid w:val="00841A7E"/>
    <w:rsid w:val="00841DB4"/>
    <w:rsid w:val="00843E4E"/>
    <w:rsid w:val="00844161"/>
    <w:rsid w:val="00844417"/>
    <w:rsid w:val="00845C18"/>
    <w:rsid w:val="00846DD3"/>
    <w:rsid w:val="0085015D"/>
    <w:rsid w:val="008537DE"/>
    <w:rsid w:val="00855909"/>
    <w:rsid w:val="00855FBB"/>
    <w:rsid w:val="0085696F"/>
    <w:rsid w:val="00857371"/>
    <w:rsid w:val="0086171F"/>
    <w:rsid w:val="00862925"/>
    <w:rsid w:val="00862E32"/>
    <w:rsid w:val="00863248"/>
    <w:rsid w:val="008647DE"/>
    <w:rsid w:val="00865A3F"/>
    <w:rsid w:val="008660E0"/>
    <w:rsid w:val="008672D8"/>
    <w:rsid w:val="00867481"/>
    <w:rsid w:val="00870365"/>
    <w:rsid w:val="0087194B"/>
    <w:rsid w:val="00872757"/>
    <w:rsid w:val="00873C0A"/>
    <w:rsid w:val="00875534"/>
    <w:rsid w:val="008766E6"/>
    <w:rsid w:val="00876CC5"/>
    <w:rsid w:val="00877FF3"/>
    <w:rsid w:val="00880B85"/>
    <w:rsid w:val="00881087"/>
    <w:rsid w:val="0088116C"/>
    <w:rsid w:val="0088128F"/>
    <w:rsid w:val="00881BAE"/>
    <w:rsid w:val="0088234A"/>
    <w:rsid w:val="00882C52"/>
    <w:rsid w:val="008838D3"/>
    <w:rsid w:val="00884114"/>
    <w:rsid w:val="00884263"/>
    <w:rsid w:val="00884810"/>
    <w:rsid w:val="00886B9F"/>
    <w:rsid w:val="00890FC4"/>
    <w:rsid w:val="0089125F"/>
    <w:rsid w:val="00893321"/>
    <w:rsid w:val="00895279"/>
    <w:rsid w:val="00895A6E"/>
    <w:rsid w:val="008A151E"/>
    <w:rsid w:val="008A2CD7"/>
    <w:rsid w:val="008A46F9"/>
    <w:rsid w:val="008A6B59"/>
    <w:rsid w:val="008A7489"/>
    <w:rsid w:val="008B061C"/>
    <w:rsid w:val="008B0DCC"/>
    <w:rsid w:val="008B1088"/>
    <w:rsid w:val="008B168D"/>
    <w:rsid w:val="008B1FC4"/>
    <w:rsid w:val="008B25E3"/>
    <w:rsid w:val="008B2961"/>
    <w:rsid w:val="008B3E99"/>
    <w:rsid w:val="008B5538"/>
    <w:rsid w:val="008B5AA6"/>
    <w:rsid w:val="008B66FD"/>
    <w:rsid w:val="008B7178"/>
    <w:rsid w:val="008C0270"/>
    <w:rsid w:val="008C056C"/>
    <w:rsid w:val="008C12D1"/>
    <w:rsid w:val="008C1DBF"/>
    <w:rsid w:val="008C2490"/>
    <w:rsid w:val="008C2C1A"/>
    <w:rsid w:val="008C2FDC"/>
    <w:rsid w:val="008C57AC"/>
    <w:rsid w:val="008C649A"/>
    <w:rsid w:val="008C65EE"/>
    <w:rsid w:val="008C77BF"/>
    <w:rsid w:val="008D1D93"/>
    <w:rsid w:val="008D32DF"/>
    <w:rsid w:val="008D49C5"/>
    <w:rsid w:val="008D657C"/>
    <w:rsid w:val="008E1168"/>
    <w:rsid w:val="008E152A"/>
    <w:rsid w:val="008E1C08"/>
    <w:rsid w:val="008E3345"/>
    <w:rsid w:val="008E4E75"/>
    <w:rsid w:val="008E66BA"/>
    <w:rsid w:val="008E74EB"/>
    <w:rsid w:val="008F00CA"/>
    <w:rsid w:val="008F038C"/>
    <w:rsid w:val="008F5F61"/>
    <w:rsid w:val="008F6CDB"/>
    <w:rsid w:val="009004B2"/>
    <w:rsid w:val="0090055D"/>
    <w:rsid w:val="009010D5"/>
    <w:rsid w:val="009017B3"/>
    <w:rsid w:val="009022BF"/>
    <w:rsid w:val="0090466D"/>
    <w:rsid w:val="00906621"/>
    <w:rsid w:val="009066EA"/>
    <w:rsid w:val="00907000"/>
    <w:rsid w:val="00912281"/>
    <w:rsid w:val="00914396"/>
    <w:rsid w:val="00914BBA"/>
    <w:rsid w:val="00915A3B"/>
    <w:rsid w:val="0091692C"/>
    <w:rsid w:val="00922011"/>
    <w:rsid w:val="0092296F"/>
    <w:rsid w:val="00923E5B"/>
    <w:rsid w:val="00924E57"/>
    <w:rsid w:val="009259A1"/>
    <w:rsid w:val="00925E3A"/>
    <w:rsid w:val="00925FE7"/>
    <w:rsid w:val="009264D2"/>
    <w:rsid w:val="00927D64"/>
    <w:rsid w:val="00930283"/>
    <w:rsid w:val="00931783"/>
    <w:rsid w:val="00932910"/>
    <w:rsid w:val="00932C9B"/>
    <w:rsid w:val="0093353C"/>
    <w:rsid w:val="009342A1"/>
    <w:rsid w:val="009362ED"/>
    <w:rsid w:val="00936894"/>
    <w:rsid w:val="00937A3B"/>
    <w:rsid w:val="00937A5A"/>
    <w:rsid w:val="00940475"/>
    <w:rsid w:val="009424EC"/>
    <w:rsid w:val="009427E9"/>
    <w:rsid w:val="009437A3"/>
    <w:rsid w:val="009438AC"/>
    <w:rsid w:val="00944CE3"/>
    <w:rsid w:val="00944EEE"/>
    <w:rsid w:val="009476B6"/>
    <w:rsid w:val="00950769"/>
    <w:rsid w:val="009512C2"/>
    <w:rsid w:val="0095131B"/>
    <w:rsid w:val="00953145"/>
    <w:rsid w:val="0095321B"/>
    <w:rsid w:val="00953EE8"/>
    <w:rsid w:val="00957B77"/>
    <w:rsid w:val="00957C00"/>
    <w:rsid w:val="0096081B"/>
    <w:rsid w:val="00961834"/>
    <w:rsid w:val="00962228"/>
    <w:rsid w:val="00963187"/>
    <w:rsid w:val="00963400"/>
    <w:rsid w:val="00963A9F"/>
    <w:rsid w:val="00963BA4"/>
    <w:rsid w:val="009646A6"/>
    <w:rsid w:val="00965E83"/>
    <w:rsid w:val="00965FFF"/>
    <w:rsid w:val="009664AC"/>
    <w:rsid w:val="009709EB"/>
    <w:rsid w:val="009722C6"/>
    <w:rsid w:val="00973484"/>
    <w:rsid w:val="009740B9"/>
    <w:rsid w:val="00975994"/>
    <w:rsid w:val="00975A2B"/>
    <w:rsid w:val="00975F91"/>
    <w:rsid w:val="0097662F"/>
    <w:rsid w:val="009818F7"/>
    <w:rsid w:val="0098195D"/>
    <w:rsid w:val="00981B39"/>
    <w:rsid w:val="009825EE"/>
    <w:rsid w:val="00984833"/>
    <w:rsid w:val="00984F7D"/>
    <w:rsid w:val="009858A0"/>
    <w:rsid w:val="009858B8"/>
    <w:rsid w:val="009862DA"/>
    <w:rsid w:val="009871CB"/>
    <w:rsid w:val="009875F5"/>
    <w:rsid w:val="009904B4"/>
    <w:rsid w:val="009909E5"/>
    <w:rsid w:val="00994791"/>
    <w:rsid w:val="00995465"/>
    <w:rsid w:val="009956E8"/>
    <w:rsid w:val="009957AE"/>
    <w:rsid w:val="009A1D5D"/>
    <w:rsid w:val="009A1FE3"/>
    <w:rsid w:val="009A3DD9"/>
    <w:rsid w:val="009A41DE"/>
    <w:rsid w:val="009A4908"/>
    <w:rsid w:val="009A4D74"/>
    <w:rsid w:val="009A50BE"/>
    <w:rsid w:val="009A622E"/>
    <w:rsid w:val="009A6EE4"/>
    <w:rsid w:val="009A74BE"/>
    <w:rsid w:val="009A799F"/>
    <w:rsid w:val="009A7AB4"/>
    <w:rsid w:val="009B0CA9"/>
    <w:rsid w:val="009B1092"/>
    <w:rsid w:val="009B1DBB"/>
    <w:rsid w:val="009B20C8"/>
    <w:rsid w:val="009B21C8"/>
    <w:rsid w:val="009B2FFC"/>
    <w:rsid w:val="009B3939"/>
    <w:rsid w:val="009B7639"/>
    <w:rsid w:val="009B7A97"/>
    <w:rsid w:val="009C074B"/>
    <w:rsid w:val="009C081A"/>
    <w:rsid w:val="009C40F1"/>
    <w:rsid w:val="009C5D4E"/>
    <w:rsid w:val="009C630C"/>
    <w:rsid w:val="009D0296"/>
    <w:rsid w:val="009D03A1"/>
    <w:rsid w:val="009D1E12"/>
    <w:rsid w:val="009D2527"/>
    <w:rsid w:val="009D26B6"/>
    <w:rsid w:val="009D2F7E"/>
    <w:rsid w:val="009D3450"/>
    <w:rsid w:val="009D36FE"/>
    <w:rsid w:val="009D4037"/>
    <w:rsid w:val="009D4703"/>
    <w:rsid w:val="009D5932"/>
    <w:rsid w:val="009D6E34"/>
    <w:rsid w:val="009D6E61"/>
    <w:rsid w:val="009E1672"/>
    <w:rsid w:val="009E2439"/>
    <w:rsid w:val="009E3504"/>
    <w:rsid w:val="009E351F"/>
    <w:rsid w:val="009E4B93"/>
    <w:rsid w:val="009E5DCE"/>
    <w:rsid w:val="009E5F2B"/>
    <w:rsid w:val="009E72CC"/>
    <w:rsid w:val="009E7617"/>
    <w:rsid w:val="009E7AD3"/>
    <w:rsid w:val="009F1194"/>
    <w:rsid w:val="009F19DC"/>
    <w:rsid w:val="009F1E4F"/>
    <w:rsid w:val="009F23C2"/>
    <w:rsid w:val="009F2E16"/>
    <w:rsid w:val="009F4113"/>
    <w:rsid w:val="009F4EE4"/>
    <w:rsid w:val="009F5BAF"/>
    <w:rsid w:val="009F6836"/>
    <w:rsid w:val="009F7FB3"/>
    <w:rsid w:val="00A00E79"/>
    <w:rsid w:val="00A01782"/>
    <w:rsid w:val="00A024F0"/>
    <w:rsid w:val="00A02BA6"/>
    <w:rsid w:val="00A02CB0"/>
    <w:rsid w:val="00A035F4"/>
    <w:rsid w:val="00A043EE"/>
    <w:rsid w:val="00A04997"/>
    <w:rsid w:val="00A04B2C"/>
    <w:rsid w:val="00A05C65"/>
    <w:rsid w:val="00A06FAD"/>
    <w:rsid w:val="00A073CA"/>
    <w:rsid w:val="00A1243C"/>
    <w:rsid w:val="00A15009"/>
    <w:rsid w:val="00A16BCE"/>
    <w:rsid w:val="00A16DD7"/>
    <w:rsid w:val="00A17A95"/>
    <w:rsid w:val="00A20FD9"/>
    <w:rsid w:val="00A212FD"/>
    <w:rsid w:val="00A22913"/>
    <w:rsid w:val="00A22A2C"/>
    <w:rsid w:val="00A22ED9"/>
    <w:rsid w:val="00A26502"/>
    <w:rsid w:val="00A26FFC"/>
    <w:rsid w:val="00A27500"/>
    <w:rsid w:val="00A2757A"/>
    <w:rsid w:val="00A30ABF"/>
    <w:rsid w:val="00A30C76"/>
    <w:rsid w:val="00A30FF4"/>
    <w:rsid w:val="00A31BF2"/>
    <w:rsid w:val="00A32FC5"/>
    <w:rsid w:val="00A33F1F"/>
    <w:rsid w:val="00A35E9A"/>
    <w:rsid w:val="00A361B2"/>
    <w:rsid w:val="00A36D96"/>
    <w:rsid w:val="00A3706C"/>
    <w:rsid w:val="00A377CF"/>
    <w:rsid w:val="00A3789C"/>
    <w:rsid w:val="00A400FB"/>
    <w:rsid w:val="00A404E8"/>
    <w:rsid w:val="00A41149"/>
    <w:rsid w:val="00A42467"/>
    <w:rsid w:val="00A424E6"/>
    <w:rsid w:val="00A424FC"/>
    <w:rsid w:val="00A42F30"/>
    <w:rsid w:val="00A434EB"/>
    <w:rsid w:val="00A439AD"/>
    <w:rsid w:val="00A4542E"/>
    <w:rsid w:val="00A468BE"/>
    <w:rsid w:val="00A47438"/>
    <w:rsid w:val="00A50607"/>
    <w:rsid w:val="00A50CB5"/>
    <w:rsid w:val="00A53611"/>
    <w:rsid w:val="00A55BFF"/>
    <w:rsid w:val="00A56390"/>
    <w:rsid w:val="00A60349"/>
    <w:rsid w:val="00A65790"/>
    <w:rsid w:val="00A66867"/>
    <w:rsid w:val="00A70A7C"/>
    <w:rsid w:val="00A722C8"/>
    <w:rsid w:val="00A73D83"/>
    <w:rsid w:val="00A7538D"/>
    <w:rsid w:val="00A76523"/>
    <w:rsid w:val="00A803C4"/>
    <w:rsid w:val="00A803D9"/>
    <w:rsid w:val="00A8064F"/>
    <w:rsid w:val="00A81D32"/>
    <w:rsid w:val="00A82633"/>
    <w:rsid w:val="00A82660"/>
    <w:rsid w:val="00A82B51"/>
    <w:rsid w:val="00A83847"/>
    <w:rsid w:val="00A83D28"/>
    <w:rsid w:val="00A8409F"/>
    <w:rsid w:val="00A8484A"/>
    <w:rsid w:val="00A85536"/>
    <w:rsid w:val="00A85AF1"/>
    <w:rsid w:val="00A86141"/>
    <w:rsid w:val="00A86A4A"/>
    <w:rsid w:val="00A86E09"/>
    <w:rsid w:val="00A87B75"/>
    <w:rsid w:val="00A91224"/>
    <w:rsid w:val="00A9138E"/>
    <w:rsid w:val="00A9342C"/>
    <w:rsid w:val="00A95087"/>
    <w:rsid w:val="00A95248"/>
    <w:rsid w:val="00A95D8C"/>
    <w:rsid w:val="00A96591"/>
    <w:rsid w:val="00A96C63"/>
    <w:rsid w:val="00AA01BB"/>
    <w:rsid w:val="00AA126F"/>
    <w:rsid w:val="00AA2777"/>
    <w:rsid w:val="00AA414A"/>
    <w:rsid w:val="00AA5783"/>
    <w:rsid w:val="00AA5EFD"/>
    <w:rsid w:val="00AA64B6"/>
    <w:rsid w:val="00AA78B1"/>
    <w:rsid w:val="00AA7F76"/>
    <w:rsid w:val="00AB0152"/>
    <w:rsid w:val="00AB02BA"/>
    <w:rsid w:val="00AB1A7C"/>
    <w:rsid w:val="00AB2641"/>
    <w:rsid w:val="00AB2BFD"/>
    <w:rsid w:val="00AB30D0"/>
    <w:rsid w:val="00AB3374"/>
    <w:rsid w:val="00AB360D"/>
    <w:rsid w:val="00AB3EB0"/>
    <w:rsid w:val="00AB4A63"/>
    <w:rsid w:val="00AB620B"/>
    <w:rsid w:val="00AB7136"/>
    <w:rsid w:val="00AB7617"/>
    <w:rsid w:val="00AB778A"/>
    <w:rsid w:val="00AB7AF0"/>
    <w:rsid w:val="00AC0F39"/>
    <w:rsid w:val="00AC2059"/>
    <w:rsid w:val="00AC3E32"/>
    <w:rsid w:val="00AC4331"/>
    <w:rsid w:val="00AD021D"/>
    <w:rsid w:val="00AD0A48"/>
    <w:rsid w:val="00AD1EC1"/>
    <w:rsid w:val="00AD20E9"/>
    <w:rsid w:val="00AD28B4"/>
    <w:rsid w:val="00AD3097"/>
    <w:rsid w:val="00AD39F4"/>
    <w:rsid w:val="00AD3E3C"/>
    <w:rsid w:val="00AD51AB"/>
    <w:rsid w:val="00AD63F8"/>
    <w:rsid w:val="00AD67EB"/>
    <w:rsid w:val="00AE14E7"/>
    <w:rsid w:val="00AE2358"/>
    <w:rsid w:val="00AE312C"/>
    <w:rsid w:val="00AE396A"/>
    <w:rsid w:val="00AE3A55"/>
    <w:rsid w:val="00AE4605"/>
    <w:rsid w:val="00AE4B88"/>
    <w:rsid w:val="00AE52F0"/>
    <w:rsid w:val="00AE57B5"/>
    <w:rsid w:val="00AE6015"/>
    <w:rsid w:val="00AE626A"/>
    <w:rsid w:val="00AE6E2A"/>
    <w:rsid w:val="00AF350D"/>
    <w:rsid w:val="00AF4266"/>
    <w:rsid w:val="00AF6C47"/>
    <w:rsid w:val="00AF76EB"/>
    <w:rsid w:val="00B00246"/>
    <w:rsid w:val="00B00571"/>
    <w:rsid w:val="00B01428"/>
    <w:rsid w:val="00B02ED5"/>
    <w:rsid w:val="00B03A95"/>
    <w:rsid w:val="00B05186"/>
    <w:rsid w:val="00B07B8F"/>
    <w:rsid w:val="00B120EF"/>
    <w:rsid w:val="00B12304"/>
    <w:rsid w:val="00B12D75"/>
    <w:rsid w:val="00B12F7B"/>
    <w:rsid w:val="00B131D0"/>
    <w:rsid w:val="00B150EE"/>
    <w:rsid w:val="00B20F66"/>
    <w:rsid w:val="00B22514"/>
    <w:rsid w:val="00B230A1"/>
    <w:rsid w:val="00B23BA9"/>
    <w:rsid w:val="00B2467B"/>
    <w:rsid w:val="00B26096"/>
    <w:rsid w:val="00B30CA4"/>
    <w:rsid w:val="00B3220E"/>
    <w:rsid w:val="00B32856"/>
    <w:rsid w:val="00B32D01"/>
    <w:rsid w:val="00B34039"/>
    <w:rsid w:val="00B343D9"/>
    <w:rsid w:val="00B344B3"/>
    <w:rsid w:val="00B35804"/>
    <w:rsid w:val="00B36368"/>
    <w:rsid w:val="00B36E55"/>
    <w:rsid w:val="00B3765C"/>
    <w:rsid w:val="00B379FF"/>
    <w:rsid w:val="00B404DC"/>
    <w:rsid w:val="00B40E2E"/>
    <w:rsid w:val="00B41483"/>
    <w:rsid w:val="00B41517"/>
    <w:rsid w:val="00B448B7"/>
    <w:rsid w:val="00B44A88"/>
    <w:rsid w:val="00B44D80"/>
    <w:rsid w:val="00B45287"/>
    <w:rsid w:val="00B470EA"/>
    <w:rsid w:val="00B47877"/>
    <w:rsid w:val="00B47EC2"/>
    <w:rsid w:val="00B506B2"/>
    <w:rsid w:val="00B52535"/>
    <w:rsid w:val="00B54275"/>
    <w:rsid w:val="00B544DC"/>
    <w:rsid w:val="00B55075"/>
    <w:rsid w:val="00B564FA"/>
    <w:rsid w:val="00B60D60"/>
    <w:rsid w:val="00B62D5E"/>
    <w:rsid w:val="00B6352E"/>
    <w:rsid w:val="00B63A12"/>
    <w:rsid w:val="00B63AEF"/>
    <w:rsid w:val="00B63C9E"/>
    <w:rsid w:val="00B642B7"/>
    <w:rsid w:val="00B643AA"/>
    <w:rsid w:val="00B64DC5"/>
    <w:rsid w:val="00B653E8"/>
    <w:rsid w:val="00B6684A"/>
    <w:rsid w:val="00B66DD1"/>
    <w:rsid w:val="00B67537"/>
    <w:rsid w:val="00B72725"/>
    <w:rsid w:val="00B72F83"/>
    <w:rsid w:val="00B730FF"/>
    <w:rsid w:val="00B764CE"/>
    <w:rsid w:val="00B76DB1"/>
    <w:rsid w:val="00B80247"/>
    <w:rsid w:val="00B80620"/>
    <w:rsid w:val="00B8200A"/>
    <w:rsid w:val="00B82725"/>
    <w:rsid w:val="00B830EF"/>
    <w:rsid w:val="00B832F9"/>
    <w:rsid w:val="00B83BC1"/>
    <w:rsid w:val="00B84BF7"/>
    <w:rsid w:val="00B858CF"/>
    <w:rsid w:val="00B8729C"/>
    <w:rsid w:val="00B875DF"/>
    <w:rsid w:val="00B8791B"/>
    <w:rsid w:val="00B87C3E"/>
    <w:rsid w:val="00B9064D"/>
    <w:rsid w:val="00B910D2"/>
    <w:rsid w:val="00B911DD"/>
    <w:rsid w:val="00B91D53"/>
    <w:rsid w:val="00B93135"/>
    <w:rsid w:val="00B93871"/>
    <w:rsid w:val="00B93F22"/>
    <w:rsid w:val="00B942BE"/>
    <w:rsid w:val="00B94B51"/>
    <w:rsid w:val="00B94FDE"/>
    <w:rsid w:val="00B9522D"/>
    <w:rsid w:val="00B95267"/>
    <w:rsid w:val="00B96D78"/>
    <w:rsid w:val="00B974E3"/>
    <w:rsid w:val="00BA0A13"/>
    <w:rsid w:val="00BA1E32"/>
    <w:rsid w:val="00BA2907"/>
    <w:rsid w:val="00BA331E"/>
    <w:rsid w:val="00BA40CB"/>
    <w:rsid w:val="00BA567E"/>
    <w:rsid w:val="00BA7E18"/>
    <w:rsid w:val="00BB1475"/>
    <w:rsid w:val="00BB2814"/>
    <w:rsid w:val="00BB4148"/>
    <w:rsid w:val="00BB415B"/>
    <w:rsid w:val="00BB464E"/>
    <w:rsid w:val="00BB51D7"/>
    <w:rsid w:val="00BB6C75"/>
    <w:rsid w:val="00BB7C7D"/>
    <w:rsid w:val="00BC0745"/>
    <w:rsid w:val="00BC077B"/>
    <w:rsid w:val="00BC0855"/>
    <w:rsid w:val="00BC0A4B"/>
    <w:rsid w:val="00BC0DEA"/>
    <w:rsid w:val="00BC1669"/>
    <w:rsid w:val="00BC1A36"/>
    <w:rsid w:val="00BC3669"/>
    <w:rsid w:val="00BC4869"/>
    <w:rsid w:val="00BC4E69"/>
    <w:rsid w:val="00BC559B"/>
    <w:rsid w:val="00BC58C6"/>
    <w:rsid w:val="00BC5E0D"/>
    <w:rsid w:val="00BD2861"/>
    <w:rsid w:val="00BD28A5"/>
    <w:rsid w:val="00BD2F7E"/>
    <w:rsid w:val="00BD6210"/>
    <w:rsid w:val="00BE0D37"/>
    <w:rsid w:val="00BE149D"/>
    <w:rsid w:val="00BE1655"/>
    <w:rsid w:val="00BE1A4D"/>
    <w:rsid w:val="00BE2C2E"/>
    <w:rsid w:val="00BE2E0E"/>
    <w:rsid w:val="00BE34F7"/>
    <w:rsid w:val="00BE48AC"/>
    <w:rsid w:val="00BE538C"/>
    <w:rsid w:val="00BE5A36"/>
    <w:rsid w:val="00BE660A"/>
    <w:rsid w:val="00BE6D42"/>
    <w:rsid w:val="00BE6E0A"/>
    <w:rsid w:val="00BE72FF"/>
    <w:rsid w:val="00BF4CFB"/>
    <w:rsid w:val="00BF5681"/>
    <w:rsid w:val="00BF68F5"/>
    <w:rsid w:val="00BF6DB2"/>
    <w:rsid w:val="00BF71A1"/>
    <w:rsid w:val="00BF7721"/>
    <w:rsid w:val="00C00072"/>
    <w:rsid w:val="00C01123"/>
    <w:rsid w:val="00C015D4"/>
    <w:rsid w:val="00C01EAB"/>
    <w:rsid w:val="00C02C80"/>
    <w:rsid w:val="00C030F4"/>
    <w:rsid w:val="00C04862"/>
    <w:rsid w:val="00C04E40"/>
    <w:rsid w:val="00C04FCC"/>
    <w:rsid w:val="00C05B45"/>
    <w:rsid w:val="00C06469"/>
    <w:rsid w:val="00C06FA5"/>
    <w:rsid w:val="00C1200C"/>
    <w:rsid w:val="00C12641"/>
    <w:rsid w:val="00C14C1F"/>
    <w:rsid w:val="00C1517F"/>
    <w:rsid w:val="00C154E8"/>
    <w:rsid w:val="00C15E7E"/>
    <w:rsid w:val="00C17D40"/>
    <w:rsid w:val="00C17E17"/>
    <w:rsid w:val="00C200F7"/>
    <w:rsid w:val="00C20931"/>
    <w:rsid w:val="00C20BD0"/>
    <w:rsid w:val="00C20DC8"/>
    <w:rsid w:val="00C20EF9"/>
    <w:rsid w:val="00C2468A"/>
    <w:rsid w:val="00C260DE"/>
    <w:rsid w:val="00C279E9"/>
    <w:rsid w:val="00C3089E"/>
    <w:rsid w:val="00C33688"/>
    <w:rsid w:val="00C37E14"/>
    <w:rsid w:val="00C40A9F"/>
    <w:rsid w:val="00C41A38"/>
    <w:rsid w:val="00C41C64"/>
    <w:rsid w:val="00C420C2"/>
    <w:rsid w:val="00C4370F"/>
    <w:rsid w:val="00C44136"/>
    <w:rsid w:val="00C45B49"/>
    <w:rsid w:val="00C46D28"/>
    <w:rsid w:val="00C50698"/>
    <w:rsid w:val="00C506F6"/>
    <w:rsid w:val="00C514E3"/>
    <w:rsid w:val="00C53D58"/>
    <w:rsid w:val="00C568A9"/>
    <w:rsid w:val="00C5786B"/>
    <w:rsid w:val="00C60437"/>
    <w:rsid w:val="00C61717"/>
    <w:rsid w:val="00C65B2A"/>
    <w:rsid w:val="00C66E20"/>
    <w:rsid w:val="00C67C54"/>
    <w:rsid w:val="00C67CC9"/>
    <w:rsid w:val="00C761FE"/>
    <w:rsid w:val="00C77C9D"/>
    <w:rsid w:val="00C80DF3"/>
    <w:rsid w:val="00C80F33"/>
    <w:rsid w:val="00C8111A"/>
    <w:rsid w:val="00C81576"/>
    <w:rsid w:val="00C831F1"/>
    <w:rsid w:val="00C83865"/>
    <w:rsid w:val="00C843C4"/>
    <w:rsid w:val="00C84BB2"/>
    <w:rsid w:val="00C9057E"/>
    <w:rsid w:val="00C90EDB"/>
    <w:rsid w:val="00C90F17"/>
    <w:rsid w:val="00C92373"/>
    <w:rsid w:val="00C92F2B"/>
    <w:rsid w:val="00C93A8A"/>
    <w:rsid w:val="00C93D4C"/>
    <w:rsid w:val="00C94049"/>
    <w:rsid w:val="00C940F9"/>
    <w:rsid w:val="00C94559"/>
    <w:rsid w:val="00C951DC"/>
    <w:rsid w:val="00C95ACC"/>
    <w:rsid w:val="00C96738"/>
    <w:rsid w:val="00C978C4"/>
    <w:rsid w:val="00C97B43"/>
    <w:rsid w:val="00C97CDE"/>
    <w:rsid w:val="00CA1C27"/>
    <w:rsid w:val="00CA1DB8"/>
    <w:rsid w:val="00CA2BE7"/>
    <w:rsid w:val="00CB3C99"/>
    <w:rsid w:val="00CB542B"/>
    <w:rsid w:val="00CB581B"/>
    <w:rsid w:val="00CB6AC7"/>
    <w:rsid w:val="00CC15C5"/>
    <w:rsid w:val="00CC1EC8"/>
    <w:rsid w:val="00CC2858"/>
    <w:rsid w:val="00CC2E48"/>
    <w:rsid w:val="00CC34C6"/>
    <w:rsid w:val="00CC3EF8"/>
    <w:rsid w:val="00CC4D7C"/>
    <w:rsid w:val="00CC6B6D"/>
    <w:rsid w:val="00CC75F4"/>
    <w:rsid w:val="00CC7C83"/>
    <w:rsid w:val="00CD0189"/>
    <w:rsid w:val="00CD0AA9"/>
    <w:rsid w:val="00CD1B6F"/>
    <w:rsid w:val="00CD2A12"/>
    <w:rsid w:val="00CD2CA4"/>
    <w:rsid w:val="00CD38E3"/>
    <w:rsid w:val="00CD5C54"/>
    <w:rsid w:val="00CD5E67"/>
    <w:rsid w:val="00CD6D68"/>
    <w:rsid w:val="00CD7125"/>
    <w:rsid w:val="00CE0A8E"/>
    <w:rsid w:val="00CE1360"/>
    <w:rsid w:val="00CE201E"/>
    <w:rsid w:val="00CE3618"/>
    <w:rsid w:val="00CE37BD"/>
    <w:rsid w:val="00CE4572"/>
    <w:rsid w:val="00CE4B12"/>
    <w:rsid w:val="00CE62C1"/>
    <w:rsid w:val="00CE6861"/>
    <w:rsid w:val="00CE6B40"/>
    <w:rsid w:val="00CE7E4B"/>
    <w:rsid w:val="00CF0595"/>
    <w:rsid w:val="00CF289F"/>
    <w:rsid w:val="00CF3765"/>
    <w:rsid w:val="00CF45C5"/>
    <w:rsid w:val="00CF59FC"/>
    <w:rsid w:val="00CF5D1D"/>
    <w:rsid w:val="00CF6B35"/>
    <w:rsid w:val="00CF7EDD"/>
    <w:rsid w:val="00D01D44"/>
    <w:rsid w:val="00D02207"/>
    <w:rsid w:val="00D02234"/>
    <w:rsid w:val="00D026D4"/>
    <w:rsid w:val="00D028B7"/>
    <w:rsid w:val="00D04F2B"/>
    <w:rsid w:val="00D0607F"/>
    <w:rsid w:val="00D0675E"/>
    <w:rsid w:val="00D076B2"/>
    <w:rsid w:val="00D103C1"/>
    <w:rsid w:val="00D11154"/>
    <w:rsid w:val="00D118E1"/>
    <w:rsid w:val="00D13BDD"/>
    <w:rsid w:val="00D13BF5"/>
    <w:rsid w:val="00D17FB7"/>
    <w:rsid w:val="00D2169C"/>
    <w:rsid w:val="00D21E4D"/>
    <w:rsid w:val="00D222C6"/>
    <w:rsid w:val="00D2377E"/>
    <w:rsid w:val="00D240B3"/>
    <w:rsid w:val="00D24ECD"/>
    <w:rsid w:val="00D26E09"/>
    <w:rsid w:val="00D319B8"/>
    <w:rsid w:val="00D31B43"/>
    <w:rsid w:val="00D339E9"/>
    <w:rsid w:val="00D3435C"/>
    <w:rsid w:val="00D344C2"/>
    <w:rsid w:val="00D346C1"/>
    <w:rsid w:val="00D34A0F"/>
    <w:rsid w:val="00D37554"/>
    <w:rsid w:val="00D379F3"/>
    <w:rsid w:val="00D416EC"/>
    <w:rsid w:val="00D41C39"/>
    <w:rsid w:val="00D42551"/>
    <w:rsid w:val="00D4279C"/>
    <w:rsid w:val="00D43D46"/>
    <w:rsid w:val="00D44724"/>
    <w:rsid w:val="00D45639"/>
    <w:rsid w:val="00D45BD7"/>
    <w:rsid w:val="00D50419"/>
    <w:rsid w:val="00D53190"/>
    <w:rsid w:val="00D53233"/>
    <w:rsid w:val="00D5333A"/>
    <w:rsid w:val="00D533DB"/>
    <w:rsid w:val="00D537C9"/>
    <w:rsid w:val="00D53B9D"/>
    <w:rsid w:val="00D53F04"/>
    <w:rsid w:val="00D54B52"/>
    <w:rsid w:val="00D57087"/>
    <w:rsid w:val="00D61C6B"/>
    <w:rsid w:val="00D62253"/>
    <w:rsid w:val="00D62259"/>
    <w:rsid w:val="00D6290C"/>
    <w:rsid w:val="00D62E2C"/>
    <w:rsid w:val="00D64EEB"/>
    <w:rsid w:val="00D66333"/>
    <w:rsid w:val="00D7084B"/>
    <w:rsid w:val="00D71024"/>
    <w:rsid w:val="00D710B4"/>
    <w:rsid w:val="00D72E6A"/>
    <w:rsid w:val="00D732F8"/>
    <w:rsid w:val="00D77028"/>
    <w:rsid w:val="00D7756B"/>
    <w:rsid w:val="00D7799A"/>
    <w:rsid w:val="00D80A82"/>
    <w:rsid w:val="00D81622"/>
    <w:rsid w:val="00D82ACF"/>
    <w:rsid w:val="00D831E1"/>
    <w:rsid w:val="00D85174"/>
    <w:rsid w:val="00D85886"/>
    <w:rsid w:val="00D85A47"/>
    <w:rsid w:val="00D86C5F"/>
    <w:rsid w:val="00D901C8"/>
    <w:rsid w:val="00D903CD"/>
    <w:rsid w:val="00D906E2"/>
    <w:rsid w:val="00D90E59"/>
    <w:rsid w:val="00D93930"/>
    <w:rsid w:val="00D94307"/>
    <w:rsid w:val="00D946A0"/>
    <w:rsid w:val="00D94CA5"/>
    <w:rsid w:val="00D94DE5"/>
    <w:rsid w:val="00D962E0"/>
    <w:rsid w:val="00D96D33"/>
    <w:rsid w:val="00D970FF"/>
    <w:rsid w:val="00D9727F"/>
    <w:rsid w:val="00DA0387"/>
    <w:rsid w:val="00DA0EFF"/>
    <w:rsid w:val="00DA0FDE"/>
    <w:rsid w:val="00DA215E"/>
    <w:rsid w:val="00DA38E0"/>
    <w:rsid w:val="00DA3AA3"/>
    <w:rsid w:val="00DA4E72"/>
    <w:rsid w:val="00DA5492"/>
    <w:rsid w:val="00DA5835"/>
    <w:rsid w:val="00DA5EE5"/>
    <w:rsid w:val="00DA7161"/>
    <w:rsid w:val="00DA7298"/>
    <w:rsid w:val="00DB099B"/>
    <w:rsid w:val="00DB0CF2"/>
    <w:rsid w:val="00DB138C"/>
    <w:rsid w:val="00DB2C07"/>
    <w:rsid w:val="00DB4937"/>
    <w:rsid w:val="00DB4E1C"/>
    <w:rsid w:val="00DC025C"/>
    <w:rsid w:val="00DC0925"/>
    <w:rsid w:val="00DC2C16"/>
    <w:rsid w:val="00DC3256"/>
    <w:rsid w:val="00DD117B"/>
    <w:rsid w:val="00DD20FC"/>
    <w:rsid w:val="00DE0B07"/>
    <w:rsid w:val="00DE21BB"/>
    <w:rsid w:val="00DE3078"/>
    <w:rsid w:val="00DE3A17"/>
    <w:rsid w:val="00DE69F3"/>
    <w:rsid w:val="00DE711C"/>
    <w:rsid w:val="00DE7507"/>
    <w:rsid w:val="00DF017F"/>
    <w:rsid w:val="00DF153B"/>
    <w:rsid w:val="00DF1A4F"/>
    <w:rsid w:val="00DF1D20"/>
    <w:rsid w:val="00DF293E"/>
    <w:rsid w:val="00DF3156"/>
    <w:rsid w:val="00DF3FC3"/>
    <w:rsid w:val="00DF4FAB"/>
    <w:rsid w:val="00DF5C35"/>
    <w:rsid w:val="00E013F1"/>
    <w:rsid w:val="00E01649"/>
    <w:rsid w:val="00E01E04"/>
    <w:rsid w:val="00E07A44"/>
    <w:rsid w:val="00E11257"/>
    <w:rsid w:val="00E120FD"/>
    <w:rsid w:val="00E1243C"/>
    <w:rsid w:val="00E126C7"/>
    <w:rsid w:val="00E12A0D"/>
    <w:rsid w:val="00E13142"/>
    <w:rsid w:val="00E14DAD"/>
    <w:rsid w:val="00E16839"/>
    <w:rsid w:val="00E2197B"/>
    <w:rsid w:val="00E22615"/>
    <w:rsid w:val="00E22A4E"/>
    <w:rsid w:val="00E22B26"/>
    <w:rsid w:val="00E22D58"/>
    <w:rsid w:val="00E2415A"/>
    <w:rsid w:val="00E25267"/>
    <w:rsid w:val="00E2559C"/>
    <w:rsid w:val="00E25F51"/>
    <w:rsid w:val="00E268F4"/>
    <w:rsid w:val="00E30070"/>
    <w:rsid w:val="00E31E1D"/>
    <w:rsid w:val="00E3248F"/>
    <w:rsid w:val="00E3340C"/>
    <w:rsid w:val="00E36362"/>
    <w:rsid w:val="00E413AA"/>
    <w:rsid w:val="00E418C1"/>
    <w:rsid w:val="00E421E1"/>
    <w:rsid w:val="00E422FD"/>
    <w:rsid w:val="00E42A95"/>
    <w:rsid w:val="00E43CFB"/>
    <w:rsid w:val="00E45301"/>
    <w:rsid w:val="00E467A7"/>
    <w:rsid w:val="00E47A28"/>
    <w:rsid w:val="00E47F7D"/>
    <w:rsid w:val="00E50090"/>
    <w:rsid w:val="00E500AB"/>
    <w:rsid w:val="00E501F2"/>
    <w:rsid w:val="00E52278"/>
    <w:rsid w:val="00E52627"/>
    <w:rsid w:val="00E53F6E"/>
    <w:rsid w:val="00E556D2"/>
    <w:rsid w:val="00E55B58"/>
    <w:rsid w:val="00E6042C"/>
    <w:rsid w:val="00E6264C"/>
    <w:rsid w:val="00E63425"/>
    <w:rsid w:val="00E6355D"/>
    <w:rsid w:val="00E635F4"/>
    <w:rsid w:val="00E663BD"/>
    <w:rsid w:val="00E7191B"/>
    <w:rsid w:val="00E74073"/>
    <w:rsid w:val="00E743B6"/>
    <w:rsid w:val="00E75DEC"/>
    <w:rsid w:val="00E76BAD"/>
    <w:rsid w:val="00E77085"/>
    <w:rsid w:val="00E774C8"/>
    <w:rsid w:val="00E80C66"/>
    <w:rsid w:val="00E8184E"/>
    <w:rsid w:val="00E81BA1"/>
    <w:rsid w:val="00E83CD4"/>
    <w:rsid w:val="00E83E20"/>
    <w:rsid w:val="00E8408D"/>
    <w:rsid w:val="00E8438E"/>
    <w:rsid w:val="00E84BD5"/>
    <w:rsid w:val="00E84CB1"/>
    <w:rsid w:val="00E85546"/>
    <w:rsid w:val="00E87A29"/>
    <w:rsid w:val="00E90209"/>
    <w:rsid w:val="00E91E2A"/>
    <w:rsid w:val="00E91FB8"/>
    <w:rsid w:val="00E9368A"/>
    <w:rsid w:val="00E93FD4"/>
    <w:rsid w:val="00E946F3"/>
    <w:rsid w:val="00E94BF3"/>
    <w:rsid w:val="00E94DDE"/>
    <w:rsid w:val="00E95314"/>
    <w:rsid w:val="00E96149"/>
    <w:rsid w:val="00E9645C"/>
    <w:rsid w:val="00E97357"/>
    <w:rsid w:val="00EA2502"/>
    <w:rsid w:val="00EA283B"/>
    <w:rsid w:val="00EA3007"/>
    <w:rsid w:val="00EA389E"/>
    <w:rsid w:val="00EA6321"/>
    <w:rsid w:val="00EA765C"/>
    <w:rsid w:val="00EA7666"/>
    <w:rsid w:val="00EB0218"/>
    <w:rsid w:val="00EB02E9"/>
    <w:rsid w:val="00EB03DF"/>
    <w:rsid w:val="00EB069E"/>
    <w:rsid w:val="00EB0CE6"/>
    <w:rsid w:val="00EB200F"/>
    <w:rsid w:val="00EB214C"/>
    <w:rsid w:val="00EB245D"/>
    <w:rsid w:val="00EB370F"/>
    <w:rsid w:val="00EB3C1D"/>
    <w:rsid w:val="00EB404A"/>
    <w:rsid w:val="00EB4A7C"/>
    <w:rsid w:val="00EB5A03"/>
    <w:rsid w:val="00EB5F93"/>
    <w:rsid w:val="00EB6956"/>
    <w:rsid w:val="00EB6D74"/>
    <w:rsid w:val="00EC0225"/>
    <w:rsid w:val="00EC08E0"/>
    <w:rsid w:val="00EC1333"/>
    <w:rsid w:val="00EC1A59"/>
    <w:rsid w:val="00EC2D54"/>
    <w:rsid w:val="00EC32CA"/>
    <w:rsid w:val="00EC3FB7"/>
    <w:rsid w:val="00EC4E31"/>
    <w:rsid w:val="00EC549B"/>
    <w:rsid w:val="00EC7195"/>
    <w:rsid w:val="00ED0ACC"/>
    <w:rsid w:val="00ED1489"/>
    <w:rsid w:val="00ED1AE0"/>
    <w:rsid w:val="00ED3CDE"/>
    <w:rsid w:val="00ED45EE"/>
    <w:rsid w:val="00ED4EAA"/>
    <w:rsid w:val="00ED4ED9"/>
    <w:rsid w:val="00ED54AE"/>
    <w:rsid w:val="00ED598C"/>
    <w:rsid w:val="00ED5A0E"/>
    <w:rsid w:val="00ED7CA5"/>
    <w:rsid w:val="00EE137F"/>
    <w:rsid w:val="00EE28CB"/>
    <w:rsid w:val="00EE3CA4"/>
    <w:rsid w:val="00EE58BD"/>
    <w:rsid w:val="00EE613C"/>
    <w:rsid w:val="00EE620D"/>
    <w:rsid w:val="00EE6996"/>
    <w:rsid w:val="00EF0B7B"/>
    <w:rsid w:val="00EF2356"/>
    <w:rsid w:val="00EF2B0D"/>
    <w:rsid w:val="00EF2FAD"/>
    <w:rsid w:val="00EF44FA"/>
    <w:rsid w:val="00EF5BB4"/>
    <w:rsid w:val="00EF735B"/>
    <w:rsid w:val="00EF7C53"/>
    <w:rsid w:val="00F0026C"/>
    <w:rsid w:val="00F01267"/>
    <w:rsid w:val="00F01EF2"/>
    <w:rsid w:val="00F02D16"/>
    <w:rsid w:val="00F02FB8"/>
    <w:rsid w:val="00F04430"/>
    <w:rsid w:val="00F05CE2"/>
    <w:rsid w:val="00F05EA5"/>
    <w:rsid w:val="00F07ADC"/>
    <w:rsid w:val="00F108E2"/>
    <w:rsid w:val="00F10D6E"/>
    <w:rsid w:val="00F10DFB"/>
    <w:rsid w:val="00F12021"/>
    <w:rsid w:val="00F12764"/>
    <w:rsid w:val="00F148CE"/>
    <w:rsid w:val="00F14D99"/>
    <w:rsid w:val="00F15E74"/>
    <w:rsid w:val="00F163C2"/>
    <w:rsid w:val="00F1733D"/>
    <w:rsid w:val="00F21595"/>
    <w:rsid w:val="00F22313"/>
    <w:rsid w:val="00F232F8"/>
    <w:rsid w:val="00F238D5"/>
    <w:rsid w:val="00F25532"/>
    <w:rsid w:val="00F269CB"/>
    <w:rsid w:val="00F26AD3"/>
    <w:rsid w:val="00F2785C"/>
    <w:rsid w:val="00F279C0"/>
    <w:rsid w:val="00F27D2E"/>
    <w:rsid w:val="00F307AD"/>
    <w:rsid w:val="00F324B0"/>
    <w:rsid w:val="00F32C09"/>
    <w:rsid w:val="00F33C5C"/>
    <w:rsid w:val="00F41CA2"/>
    <w:rsid w:val="00F4523C"/>
    <w:rsid w:val="00F45ADF"/>
    <w:rsid w:val="00F460CE"/>
    <w:rsid w:val="00F467D6"/>
    <w:rsid w:val="00F50311"/>
    <w:rsid w:val="00F5072C"/>
    <w:rsid w:val="00F50BCC"/>
    <w:rsid w:val="00F528F0"/>
    <w:rsid w:val="00F53680"/>
    <w:rsid w:val="00F5389C"/>
    <w:rsid w:val="00F53AA5"/>
    <w:rsid w:val="00F53DFA"/>
    <w:rsid w:val="00F5407E"/>
    <w:rsid w:val="00F555A0"/>
    <w:rsid w:val="00F55DA7"/>
    <w:rsid w:val="00F56DED"/>
    <w:rsid w:val="00F574F6"/>
    <w:rsid w:val="00F579B4"/>
    <w:rsid w:val="00F61808"/>
    <w:rsid w:val="00F6257C"/>
    <w:rsid w:val="00F62A68"/>
    <w:rsid w:val="00F62B63"/>
    <w:rsid w:val="00F63CDE"/>
    <w:rsid w:val="00F649E4"/>
    <w:rsid w:val="00F65715"/>
    <w:rsid w:val="00F65C3F"/>
    <w:rsid w:val="00F65E66"/>
    <w:rsid w:val="00F6783C"/>
    <w:rsid w:val="00F67A35"/>
    <w:rsid w:val="00F71D84"/>
    <w:rsid w:val="00F71F96"/>
    <w:rsid w:val="00F72BF1"/>
    <w:rsid w:val="00F75951"/>
    <w:rsid w:val="00F761AC"/>
    <w:rsid w:val="00F76975"/>
    <w:rsid w:val="00F76B01"/>
    <w:rsid w:val="00F7727A"/>
    <w:rsid w:val="00F77F09"/>
    <w:rsid w:val="00F80729"/>
    <w:rsid w:val="00F8195A"/>
    <w:rsid w:val="00F827FA"/>
    <w:rsid w:val="00F82B06"/>
    <w:rsid w:val="00F84B8D"/>
    <w:rsid w:val="00F84D32"/>
    <w:rsid w:val="00F85823"/>
    <w:rsid w:val="00F85A71"/>
    <w:rsid w:val="00F91285"/>
    <w:rsid w:val="00F91751"/>
    <w:rsid w:val="00F93949"/>
    <w:rsid w:val="00F940F8"/>
    <w:rsid w:val="00F9424A"/>
    <w:rsid w:val="00F9671D"/>
    <w:rsid w:val="00F97265"/>
    <w:rsid w:val="00F977BF"/>
    <w:rsid w:val="00F97D7F"/>
    <w:rsid w:val="00F97E0C"/>
    <w:rsid w:val="00FA1DBA"/>
    <w:rsid w:val="00FA4072"/>
    <w:rsid w:val="00FA42A0"/>
    <w:rsid w:val="00FA45FF"/>
    <w:rsid w:val="00FA4B2C"/>
    <w:rsid w:val="00FA580F"/>
    <w:rsid w:val="00FA583B"/>
    <w:rsid w:val="00FA5C3D"/>
    <w:rsid w:val="00FA6146"/>
    <w:rsid w:val="00FA78C0"/>
    <w:rsid w:val="00FB01C6"/>
    <w:rsid w:val="00FB039E"/>
    <w:rsid w:val="00FB0CE3"/>
    <w:rsid w:val="00FB192F"/>
    <w:rsid w:val="00FB3027"/>
    <w:rsid w:val="00FB35FE"/>
    <w:rsid w:val="00FB5C7D"/>
    <w:rsid w:val="00FB5D26"/>
    <w:rsid w:val="00FB6F92"/>
    <w:rsid w:val="00FB7D74"/>
    <w:rsid w:val="00FB7FD4"/>
    <w:rsid w:val="00FC02E5"/>
    <w:rsid w:val="00FC0A4F"/>
    <w:rsid w:val="00FC1CA1"/>
    <w:rsid w:val="00FC36C6"/>
    <w:rsid w:val="00FC3804"/>
    <w:rsid w:val="00FC3D65"/>
    <w:rsid w:val="00FC46BD"/>
    <w:rsid w:val="00FC68A2"/>
    <w:rsid w:val="00FC6AAE"/>
    <w:rsid w:val="00FC6ACE"/>
    <w:rsid w:val="00FC7F8C"/>
    <w:rsid w:val="00FD0039"/>
    <w:rsid w:val="00FD1185"/>
    <w:rsid w:val="00FD1DD0"/>
    <w:rsid w:val="00FD321A"/>
    <w:rsid w:val="00FD366F"/>
    <w:rsid w:val="00FD4945"/>
    <w:rsid w:val="00FD6B0E"/>
    <w:rsid w:val="00FD6D4E"/>
    <w:rsid w:val="00FD76B2"/>
    <w:rsid w:val="00FE1916"/>
    <w:rsid w:val="00FE1FFF"/>
    <w:rsid w:val="00FE2038"/>
    <w:rsid w:val="00FE27C7"/>
    <w:rsid w:val="00FE2F11"/>
    <w:rsid w:val="00FE2FE7"/>
    <w:rsid w:val="00FE5FF0"/>
    <w:rsid w:val="00FE6151"/>
    <w:rsid w:val="00FE6392"/>
    <w:rsid w:val="00FE70DE"/>
    <w:rsid w:val="00FE77E2"/>
    <w:rsid w:val="00FF26E0"/>
    <w:rsid w:val="00FF441F"/>
    <w:rsid w:val="00FF49BE"/>
    <w:rsid w:val="00FF5C10"/>
    <w:rsid w:val="00FF611F"/>
    <w:rsid w:val="00F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EC0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14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D32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9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9D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2705</Words>
  <Characters>15423</Characters>
  <Application>Microsoft Macintosh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2783</cp:revision>
  <dcterms:created xsi:type="dcterms:W3CDTF">2016-11-21T17:42:00Z</dcterms:created>
  <dcterms:modified xsi:type="dcterms:W3CDTF">2016-11-29T17:16:00Z</dcterms:modified>
</cp:coreProperties>
</file>