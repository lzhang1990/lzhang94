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A7F1AD" w14:textId="77777777" w:rsidR="0086755D" w:rsidRDefault="0086755D" w:rsidP="0086755D">
      <w:pPr>
        <w:jc w:val="center"/>
        <w:rPr>
          <w:rFonts w:ascii="Times New Roman" w:hAnsi="Times New Roman" w:cs="Times New Roman"/>
          <w:sz w:val="24"/>
          <w:szCs w:val="24"/>
          <w:lang w:eastAsia="zh-CN"/>
        </w:rPr>
      </w:pPr>
    </w:p>
    <w:p w14:paraId="62EF57BB" w14:textId="77777777" w:rsidR="0086755D" w:rsidRDefault="0086755D" w:rsidP="0086755D">
      <w:pPr>
        <w:jc w:val="center"/>
        <w:rPr>
          <w:rFonts w:ascii="Times New Roman" w:hAnsi="Times New Roman" w:cs="Times New Roman"/>
          <w:sz w:val="24"/>
          <w:szCs w:val="24"/>
        </w:rPr>
      </w:pPr>
    </w:p>
    <w:p w14:paraId="130591A1" w14:textId="77777777" w:rsidR="0086755D" w:rsidRDefault="0086755D" w:rsidP="0086755D">
      <w:pPr>
        <w:jc w:val="center"/>
        <w:rPr>
          <w:rFonts w:ascii="Times New Roman" w:hAnsi="Times New Roman" w:cs="Times New Roman"/>
          <w:sz w:val="24"/>
          <w:szCs w:val="24"/>
        </w:rPr>
      </w:pPr>
      <w:r>
        <w:rPr>
          <w:rFonts w:ascii="Times New Roman" w:hAnsi="Times New Roman" w:cs="Times New Roman"/>
          <w:sz w:val="24"/>
          <w:szCs w:val="24"/>
        </w:rPr>
        <w:t>Working Title</w:t>
      </w:r>
    </w:p>
    <w:p w14:paraId="57B08828" w14:textId="77777777" w:rsidR="0086755D" w:rsidRDefault="0086755D" w:rsidP="0086755D">
      <w:pPr>
        <w:jc w:val="center"/>
        <w:rPr>
          <w:rFonts w:ascii="Times New Roman" w:hAnsi="Times New Roman" w:cs="Times New Roman"/>
          <w:sz w:val="24"/>
          <w:szCs w:val="24"/>
        </w:rPr>
      </w:pPr>
      <w:r w:rsidRPr="00DD6B9C">
        <w:rPr>
          <w:rFonts w:ascii="Times New Roman" w:hAnsi="Times New Roman" w:cs="Times New Roman"/>
          <w:sz w:val="24"/>
          <w:szCs w:val="24"/>
        </w:rPr>
        <w:t>The Chernyshenko Conscientiousness Scale</w:t>
      </w:r>
      <w:r w:rsidR="00150150">
        <w:rPr>
          <w:rFonts w:ascii="Times New Roman" w:hAnsi="Times New Roman" w:cs="Times New Roman"/>
          <w:sz w:val="24"/>
          <w:szCs w:val="24"/>
        </w:rPr>
        <w:t>s</w:t>
      </w:r>
      <w:r>
        <w:rPr>
          <w:rFonts w:ascii="Times New Roman" w:hAnsi="Times New Roman" w:cs="Times New Roman"/>
          <w:sz w:val="24"/>
          <w:szCs w:val="24"/>
        </w:rPr>
        <w:t>: A New Facet Measure of Conscientiousness</w:t>
      </w:r>
    </w:p>
    <w:p w14:paraId="2A6448FD" w14:textId="77777777" w:rsidR="00972D53" w:rsidRPr="00416DEC" w:rsidRDefault="0086755D">
      <w:pPr>
        <w:jc w:val="center"/>
        <w:rPr>
          <w:rFonts w:ascii="Times New Roman" w:hAnsi="Times New Roman" w:cs="Times New Roman"/>
          <w:sz w:val="24"/>
          <w:szCs w:val="24"/>
        </w:rPr>
      </w:pPr>
      <w:r>
        <w:rPr>
          <w:rFonts w:ascii="Times New Roman" w:hAnsi="Times New Roman" w:cs="Times New Roman"/>
          <w:sz w:val="24"/>
          <w:szCs w:val="24"/>
        </w:rPr>
        <w:br w:type="page"/>
      </w:r>
      <w:r w:rsidR="001118A3" w:rsidRPr="00416DEC">
        <w:rPr>
          <w:rFonts w:ascii="Times New Roman" w:hAnsi="Times New Roman" w:cs="Times New Roman"/>
          <w:sz w:val="24"/>
          <w:szCs w:val="24"/>
        </w:rPr>
        <w:lastRenderedPageBreak/>
        <w:t>Abstract</w:t>
      </w:r>
    </w:p>
    <w:p w14:paraId="6450DF4F" w14:textId="77777777" w:rsidR="00416DEC" w:rsidRPr="00416DEC" w:rsidRDefault="00416DEC" w:rsidP="00416DEC">
      <w:pPr>
        <w:rPr>
          <w:rFonts w:ascii="Times New Roman" w:hAnsi="Times New Roman" w:cs="Times New Roman"/>
          <w:sz w:val="24"/>
          <w:szCs w:val="24"/>
        </w:rPr>
      </w:pPr>
      <w:r w:rsidRPr="00416DEC">
        <w:rPr>
          <w:rFonts w:ascii="Times New Roman" w:hAnsi="Times New Roman" w:cs="Times New Roman"/>
          <w:sz w:val="24"/>
          <w:szCs w:val="24"/>
        </w:rPr>
        <w:t xml:space="preserve">Background: The Chernyshenko Conscientiousness Scales (CCS) are a </w:t>
      </w:r>
      <w:r>
        <w:rPr>
          <w:rFonts w:ascii="Times New Roman" w:hAnsi="Times New Roman" w:cs="Times New Roman"/>
          <w:sz w:val="24"/>
          <w:szCs w:val="24"/>
        </w:rPr>
        <w:t xml:space="preserve">new </w:t>
      </w:r>
      <w:r w:rsidRPr="00416DEC">
        <w:rPr>
          <w:rFonts w:ascii="Times New Roman" w:hAnsi="Times New Roman" w:cs="Times New Roman"/>
          <w:sz w:val="24"/>
          <w:szCs w:val="24"/>
        </w:rPr>
        <w:t xml:space="preserve">series of measures designed to assess six lower-order facets of conscientiousness; industriousness, order, self-control, traditionalism, virtue and responsibility. Research has shown that predictive validity can be improved by taking a facet-based approach to personality; however existing inventories fail to capture the entire breadth of the domain. </w:t>
      </w:r>
    </w:p>
    <w:p w14:paraId="0D93CBE5" w14:textId="77777777" w:rsidR="00416DEC" w:rsidRPr="00416DEC" w:rsidRDefault="00416DEC" w:rsidP="00416DEC">
      <w:pPr>
        <w:rPr>
          <w:rFonts w:ascii="Times New Roman" w:hAnsi="Times New Roman" w:cs="Times New Roman"/>
          <w:sz w:val="24"/>
          <w:szCs w:val="24"/>
        </w:rPr>
      </w:pPr>
      <w:r w:rsidRPr="00416DEC">
        <w:rPr>
          <w:rFonts w:ascii="Times New Roman" w:hAnsi="Times New Roman" w:cs="Times New Roman"/>
          <w:sz w:val="24"/>
          <w:szCs w:val="24"/>
        </w:rPr>
        <w:t>Aim:</w:t>
      </w:r>
      <w:r w:rsidRPr="00416DEC">
        <w:rPr>
          <w:rFonts w:ascii="Times New Roman" w:hAnsi="Times New Roman" w:cs="Times New Roman"/>
          <w:sz w:val="24"/>
          <w:szCs w:val="24"/>
        </w:rPr>
        <w:tab/>
        <w:t xml:space="preserve">To validate the CCS using standard psychometric analyses to confirm that it is suitable for use in US and UK populations. </w:t>
      </w:r>
    </w:p>
    <w:p w14:paraId="7A01BCC5" w14:textId="77777777" w:rsidR="00416DEC" w:rsidRPr="00416DEC" w:rsidRDefault="00416DEC" w:rsidP="00416DEC">
      <w:pPr>
        <w:rPr>
          <w:rFonts w:ascii="Times New Roman" w:hAnsi="Times New Roman" w:cs="Times New Roman"/>
          <w:sz w:val="24"/>
          <w:szCs w:val="24"/>
        </w:rPr>
      </w:pPr>
      <w:r w:rsidRPr="00416DEC">
        <w:rPr>
          <w:rFonts w:ascii="Times New Roman" w:hAnsi="Times New Roman" w:cs="Times New Roman"/>
          <w:sz w:val="24"/>
          <w:szCs w:val="24"/>
        </w:rPr>
        <w:t>Method: Data from US (n = 7900) UK (n = 649) participants who completed the CCS was assessed for internal reliability and</w:t>
      </w:r>
      <w:r w:rsidR="001F4F34">
        <w:rPr>
          <w:rFonts w:ascii="Times New Roman" w:hAnsi="Times New Roman" w:cs="Times New Roman"/>
          <w:sz w:val="24"/>
          <w:szCs w:val="24"/>
        </w:rPr>
        <w:t xml:space="preserve"> the underlying structure explored using</w:t>
      </w:r>
      <w:r w:rsidRPr="00416DEC">
        <w:rPr>
          <w:rFonts w:ascii="Times New Roman" w:hAnsi="Times New Roman" w:cs="Times New Roman"/>
          <w:sz w:val="24"/>
          <w:szCs w:val="24"/>
        </w:rPr>
        <w:t xml:space="preserve"> factor analysis. A separate UK sample completed the CCS twice, two weeks apart, to evaluate test-retest reliability in addition to convergent, discriminant </w:t>
      </w:r>
      <w:r>
        <w:rPr>
          <w:rFonts w:ascii="Times New Roman" w:hAnsi="Times New Roman" w:cs="Times New Roman"/>
          <w:sz w:val="24"/>
          <w:szCs w:val="24"/>
        </w:rPr>
        <w:t xml:space="preserve">and </w:t>
      </w:r>
      <w:r w:rsidRPr="00416DEC">
        <w:rPr>
          <w:rFonts w:ascii="Times New Roman" w:hAnsi="Times New Roman" w:cs="Times New Roman"/>
          <w:sz w:val="24"/>
          <w:szCs w:val="24"/>
        </w:rPr>
        <w:t xml:space="preserve">criterion-related validity. </w:t>
      </w:r>
    </w:p>
    <w:p w14:paraId="2FB3D4B1" w14:textId="77777777" w:rsidR="00416DEC" w:rsidRPr="00416DEC" w:rsidRDefault="00416DEC" w:rsidP="00416DEC">
      <w:pPr>
        <w:rPr>
          <w:rFonts w:ascii="Times New Roman" w:hAnsi="Times New Roman" w:cs="Times New Roman"/>
          <w:sz w:val="24"/>
          <w:szCs w:val="24"/>
        </w:rPr>
      </w:pPr>
      <w:r w:rsidRPr="00416DEC">
        <w:rPr>
          <w:rFonts w:ascii="Times New Roman" w:hAnsi="Times New Roman" w:cs="Times New Roman"/>
          <w:sz w:val="24"/>
          <w:szCs w:val="24"/>
        </w:rPr>
        <w:t xml:space="preserve">Results: Factor analysis revealed items designed to measure industriousness, order, self-control, traditionalism and virtue were best represented by a factor structure broadly consistent with the five facet scales. However though internally consistent, the responsibility </w:t>
      </w:r>
      <w:r>
        <w:rPr>
          <w:rFonts w:ascii="Times New Roman" w:hAnsi="Times New Roman" w:cs="Times New Roman"/>
          <w:sz w:val="24"/>
          <w:szCs w:val="24"/>
        </w:rPr>
        <w:t>scale did not hold up under factor analysis</w:t>
      </w:r>
      <w:r w:rsidRPr="00416DEC">
        <w:rPr>
          <w:rFonts w:ascii="Times New Roman" w:hAnsi="Times New Roman" w:cs="Times New Roman"/>
          <w:sz w:val="24"/>
          <w:szCs w:val="24"/>
        </w:rPr>
        <w:t xml:space="preserve">. </w:t>
      </w:r>
      <w:r w:rsidR="001F4F34">
        <w:rPr>
          <w:rFonts w:ascii="Times New Roman" w:hAnsi="Times New Roman" w:cs="Times New Roman"/>
          <w:sz w:val="24"/>
          <w:szCs w:val="24"/>
        </w:rPr>
        <w:t>Taken together</w:t>
      </w:r>
      <w:r w:rsidRPr="00416DEC">
        <w:rPr>
          <w:rFonts w:ascii="Times New Roman" w:hAnsi="Times New Roman" w:cs="Times New Roman"/>
          <w:sz w:val="24"/>
          <w:szCs w:val="24"/>
        </w:rPr>
        <w:t xml:space="preserve">, the CCS demonstrated good test-retest, construct and criterion-related validity with variation across the facet scales highlighting the heterogeneity </w:t>
      </w:r>
      <w:r w:rsidR="001F4F34">
        <w:rPr>
          <w:rFonts w:ascii="Times New Roman" w:hAnsi="Times New Roman" w:cs="Times New Roman"/>
          <w:sz w:val="24"/>
          <w:szCs w:val="24"/>
        </w:rPr>
        <w:t xml:space="preserve">of </w:t>
      </w:r>
      <w:r w:rsidRPr="00416DEC">
        <w:rPr>
          <w:rFonts w:ascii="Times New Roman" w:hAnsi="Times New Roman" w:cs="Times New Roman"/>
          <w:sz w:val="24"/>
          <w:szCs w:val="24"/>
        </w:rPr>
        <w:t xml:space="preserve">the conscientiousness domain.       </w:t>
      </w:r>
    </w:p>
    <w:p w14:paraId="20F35F59" w14:textId="77777777" w:rsidR="00416DEC" w:rsidRPr="00416DEC" w:rsidRDefault="00416DEC" w:rsidP="00416DEC">
      <w:pPr>
        <w:rPr>
          <w:rFonts w:ascii="Times New Roman" w:hAnsi="Times New Roman" w:cs="Times New Roman"/>
          <w:sz w:val="24"/>
          <w:szCs w:val="24"/>
        </w:rPr>
      </w:pPr>
      <w:r w:rsidRPr="00416DEC">
        <w:rPr>
          <w:rFonts w:ascii="Times New Roman" w:hAnsi="Times New Roman" w:cs="Times New Roman"/>
          <w:sz w:val="24"/>
          <w:szCs w:val="24"/>
        </w:rPr>
        <w:t xml:space="preserve">Conclusions: The results confirmed that: </w:t>
      </w:r>
      <w:proofErr w:type="spellStart"/>
      <w:r w:rsidRPr="00416DEC">
        <w:rPr>
          <w:rFonts w:ascii="Times New Roman" w:hAnsi="Times New Roman" w:cs="Times New Roman"/>
          <w:sz w:val="24"/>
          <w:szCs w:val="24"/>
        </w:rPr>
        <w:t>i</w:t>
      </w:r>
      <w:proofErr w:type="spellEnd"/>
      <w:r w:rsidRPr="00416DEC">
        <w:rPr>
          <w:rFonts w:ascii="Times New Roman" w:hAnsi="Times New Roman" w:cs="Times New Roman"/>
          <w:sz w:val="24"/>
          <w:szCs w:val="24"/>
        </w:rPr>
        <w:t>) the CCS are a reliable and valid measure of the lower order structure of conscientiousness, ii) the facets of Industriousness, Order, Virtue, Traditionalism and Self-control are robust and distinct, whereas, the content of</w:t>
      </w:r>
      <w:r w:rsidR="001F4F34">
        <w:rPr>
          <w:rFonts w:ascii="Times New Roman" w:hAnsi="Times New Roman" w:cs="Times New Roman"/>
          <w:sz w:val="24"/>
          <w:szCs w:val="24"/>
        </w:rPr>
        <w:t xml:space="preserve"> the</w:t>
      </w:r>
      <w:r w:rsidRPr="00416DEC">
        <w:rPr>
          <w:rFonts w:ascii="Times New Roman" w:hAnsi="Times New Roman" w:cs="Times New Roman"/>
          <w:sz w:val="24"/>
          <w:szCs w:val="24"/>
        </w:rPr>
        <w:t xml:space="preserve"> Responsibility</w:t>
      </w:r>
      <w:r w:rsidR="001F4F34">
        <w:rPr>
          <w:rFonts w:ascii="Times New Roman" w:hAnsi="Times New Roman" w:cs="Times New Roman"/>
          <w:sz w:val="24"/>
          <w:szCs w:val="24"/>
        </w:rPr>
        <w:t xml:space="preserve"> facet</w:t>
      </w:r>
      <w:r w:rsidRPr="00416DEC">
        <w:rPr>
          <w:rFonts w:ascii="Times New Roman" w:hAnsi="Times New Roman" w:cs="Times New Roman"/>
          <w:sz w:val="24"/>
          <w:szCs w:val="24"/>
        </w:rPr>
        <w:t xml:space="preserve"> requires further</w:t>
      </w:r>
      <w:r w:rsidR="001F4F34">
        <w:rPr>
          <w:rFonts w:ascii="Times New Roman" w:hAnsi="Times New Roman" w:cs="Times New Roman"/>
          <w:sz w:val="24"/>
          <w:szCs w:val="24"/>
        </w:rPr>
        <w:t xml:space="preserve"> investigation</w:t>
      </w:r>
      <w:r w:rsidRPr="00416DEC">
        <w:rPr>
          <w:rFonts w:ascii="Times New Roman" w:hAnsi="Times New Roman" w:cs="Times New Roman"/>
          <w:sz w:val="24"/>
          <w:szCs w:val="24"/>
        </w:rPr>
        <w:t>, and iii) the scales are suitable for use in the US and the UK. </w:t>
      </w:r>
    </w:p>
    <w:p w14:paraId="339D9307" w14:textId="77777777" w:rsidR="001118A3" w:rsidRPr="00416DEC" w:rsidRDefault="001118A3" w:rsidP="001118A3">
      <w:pPr>
        <w:rPr>
          <w:rFonts w:ascii="Times New Roman" w:hAnsi="Times New Roman" w:cs="Times New Roman"/>
          <w:sz w:val="24"/>
          <w:szCs w:val="24"/>
        </w:rPr>
      </w:pPr>
      <w:r w:rsidRPr="00416DEC">
        <w:rPr>
          <w:rFonts w:ascii="Times New Roman" w:hAnsi="Times New Roman" w:cs="Times New Roman"/>
          <w:sz w:val="24"/>
          <w:szCs w:val="24"/>
        </w:rPr>
        <w:br w:type="page"/>
      </w:r>
    </w:p>
    <w:p w14:paraId="3F1E4823" w14:textId="77777777" w:rsidR="0086755D" w:rsidRDefault="0086755D">
      <w:pPr>
        <w:rPr>
          <w:rFonts w:ascii="Times New Roman" w:hAnsi="Times New Roman" w:cs="Times New Roman"/>
          <w:sz w:val="24"/>
          <w:szCs w:val="24"/>
        </w:rPr>
      </w:pPr>
    </w:p>
    <w:p w14:paraId="07C24354" w14:textId="77777777" w:rsidR="00827331" w:rsidRPr="00E1538A" w:rsidRDefault="00E1538A" w:rsidP="00E153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INTRODUCTION</w:t>
      </w:r>
    </w:p>
    <w:p w14:paraId="429DB479" w14:textId="77777777" w:rsidR="00A6180E" w:rsidRPr="00DD6B9C" w:rsidRDefault="00AA18D9" w:rsidP="00A6180E">
      <w:pPr>
        <w:spacing w:after="0" w:line="480" w:lineRule="auto"/>
        <w:ind w:firstLine="720"/>
        <w:rPr>
          <w:rFonts w:ascii="Times New Roman" w:hAnsi="Times New Roman" w:cs="Times New Roman"/>
          <w:sz w:val="24"/>
          <w:szCs w:val="24"/>
        </w:rPr>
      </w:pPr>
      <w:r w:rsidRPr="00DD6B9C">
        <w:rPr>
          <w:rFonts w:ascii="Times New Roman" w:hAnsi="Times New Roman" w:cs="Times New Roman"/>
          <w:sz w:val="24"/>
          <w:szCs w:val="24"/>
        </w:rPr>
        <w:t>Conscientiousness, along with</w:t>
      </w:r>
      <w:r w:rsidR="00520480">
        <w:rPr>
          <w:rFonts w:ascii="Times New Roman" w:hAnsi="Times New Roman" w:cs="Times New Roman"/>
          <w:sz w:val="24"/>
          <w:szCs w:val="24"/>
        </w:rPr>
        <w:t xml:space="preserve"> </w:t>
      </w:r>
      <w:r w:rsidRPr="00DD6B9C">
        <w:rPr>
          <w:rFonts w:ascii="Times New Roman" w:hAnsi="Times New Roman" w:cs="Times New Roman"/>
          <w:sz w:val="24"/>
          <w:szCs w:val="24"/>
        </w:rPr>
        <w:t>Extraversion, Agreeableness</w:t>
      </w:r>
      <w:r w:rsidR="00520480">
        <w:rPr>
          <w:rFonts w:ascii="Times New Roman" w:hAnsi="Times New Roman" w:cs="Times New Roman"/>
          <w:sz w:val="24"/>
          <w:szCs w:val="24"/>
        </w:rPr>
        <w:t xml:space="preserve">, </w:t>
      </w:r>
      <w:r w:rsidRPr="00DD6B9C">
        <w:rPr>
          <w:rFonts w:ascii="Times New Roman" w:hAnsi="Times New Roman" w:cs="Times New Roman"/>
          <w:sz w:val="24"/>
          <w:szCs w:val="24"/>
        </w:rPr>
        <w:t>Neuroticism</w:t>
      </w:r>
      <w:r w:rsidR="00520480">
        <w:rPr>
          <w:rFonts w:ascii="Times New Roman" w:hAnsi="Times New Roman" w:cs="Times New Roman"/>
          <w:sz w:val="24"/>
          <w:szCs w:val="24"/>
        </w:rPr>
        <w:t xml:space="preserve"> and Openness to experience</w:t>
      </w:r>
      <w:r w:rsidRPr="00DD6B9C">
        <w:rPr>
          <w:rFonts w:ascii="Times New Roman" w:hAnsi="Times New Roman" w:cs="Times New Roman"/>
          <w:sz w:val="24"/>
          <w:szCs w:val="24"/>
        </w:rPr>
        <w:t>, is one of five broad personality domains outlined in the Big Five Taxonomy of Traits</w:t>
      </w:r>
      <w:r w:rsidR="00412FB6">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"ISSN" : "0022-3514", "PMID" : "3820081", "abstract" : "Two data sources--self-reports and peer ratings--and two instruments--adjective factors and questionnaire scales--were used to assess the five-factor model of personality. As in a previous study of self-reports (McCrae &amp; Costa, 1985b), adjective factors of neuroticism, extraversion, openness to experience, agreeableness-antagonism, and conscientiousness-undirectedness were identified in an analysis of 738 peer ratings of 275 adult subjects. Intraclass correlations among raters, ranging from .30 to .65, and correlations between mean peer ratings and self-reports, from .25 to .62, showed substantial cross-observer agreement on all five adjective factors. Similar results were seen in analyses of scales from the NEO Personality Inventory. Items from the adjective factors were used as guides in a discussion of the nature of the five factors. These data reinforce recent appeals for the adoption of the five-factor model in personality research and assessment.", "author" : [ { "dropping-particle" : "", "family" : "McCrae", "given" : "R R", "non-dropping-particle" : "", "parse-names" : false, "suffix" : "" }, { "dropping-particle" : "", "family" : "Costa", "given" : "P T", "non-dropping-particle" : "", "parse-names" : false, "suffix" : "" } ], "container-title" : "Journal of personality and social psychology", "id" : "ITEM-1", "issue" : "1", "issued" : { "date-parts" : [ [ "1987", "1" ] ] }, "page" : "81-90", "title" : "Validation of the five-factor model of personality across instruments and observers.", "type" : "article-journal", "volume" : "52" }, "uris" : [ "http://www.mendeley.com/documents/?uuid=352ec83c-6573-4e18-a3de-41e2a624aab4" ] } ], "mendeley" : { "previouslyFormattedCitation" : "(McCrae &amp; Costa, 1987)"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A6180E" w:rsidRPr="00412FB6">
        <w:rPr>
          <w:rFonts w:ascii="Times New Roman" w:hAnsi="Times New Roman" w:cs="Times New Roman"/>
          <w:noProof/>
          <w:sz w:val="24"/>
          <w:szCs w:val="24"/>
        </w:rPr>
        <w:t>(McCrae &amp; Costa, 1987)</w:t>
      </w:r>
      <w:r w:rsidR="00C41453">
        <w:rPr>
          <w:rFonts w:ascii="Times New Roman" w:hAnsi="Times New Roman" w:cs="Times New Roman"/>
          <w:sz w:val="24"/>
          <w:szCs w:val="24"/>
        </w:rPr>
        <w:fldChar w:fldCharType="end"/>
      </w:r>
      <w:r w:rsidR="00A6180E">
        <w:rPr>
          <w:rFonts w:ascii="Times New Roman" w:hAnsi="Times New Roman" w:cs="Times New Roman"/>
          <w:sz w:val="24"/>
          <w:szCs w:val="24"/>
        </w:rPr>
        <w:t xml:space="preserve">. </w:t>
      </w:r>
      <w:r w:rsidR="00A6180E" w:rsidRPr="00DD6B9C">
        <w:rPr>
          <w:rFonts w:ascii="Times New Roman" w:hAnsi="Times New Roman" w:cs="Times New Roman"/>
          <w:sz w:val="24"/>
          <w:szCs w:val="24"/>
        </w:rPr>
        <w:t xml:space="preserve">Despite being a relatively new taxonomy, research has already demonstrated how individual differences in conscientiousness can predict a range of important outcomes including occupational performance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"abstract" : "Researchers of broad and narrow traits have debated whether narrow traits are important to consider in the prediction of job performance. Because personality-performance relationship meta-analyses have focused almost exclusively on the Big Five, the predictive power of narrow traits has not been adequately examined. In this study, the authors address this question by meta-analytically examining the degree to which the narrow traits of conscientiousness predict above and beyond global conscientiousness. Results suggest that narrow traits do incrementally predict performance above and beyond global conscientiousness, yet the degree to which they contribute depends on the particular performance criterion and occupation in question. Overall, the results of this study suggest that there are benefits to considering the narrow traits of conscientiousness in the prediction of performance.", "author" : [ { "dropping-particle" : "", "family" : "Dudley", "given" : "Nicole M.", "non-dropping-particle" : "", "parse-names" : false, "suffix" : "" }, { "dropping-particle" : "", "family" : "Orvis", "given" : "Karin A.", "non-dropping-particle" : "", "parse-names" : false, "suffix" : "" }, { "dropping-particle" : "", "family" : "Lebiecki", "given" : "Justin E.", "non-dropping-particle" : "", "parse-names" : false, "suffix" : "" }, { "dropping-particle" : "", "family" : "Cortina", "given" : "Jos\u00e9 M.", "non-dropping-particle" : "", "parse-names" : false, "suffix" : "" } ], "container-title" : "The Journal of applied psychology", "id" : "ITEM-1", "issued" : { "date-parts" : [ [ "2006" ] ] }, "page" : "40-57", "title" : "A meta-analytic investigation of conscientiousness in the prediction of job performance: Examining the intercorrelations and the incremental validity of narrow traits.", "type" : "article-journal", "volume" : "81" }, "uris" : [ "http://www.mendeley.com/documents/?uuid=0ca0052a-d364-4701-afb8-d9bc810f99e9" ] }, { "id" : "ITEM-2", "itemData" : { "DOI" : "10.1111/j.1744-6570.1999.tb00174.x", "ISSN" : "0031-5826", "author" : [ { "dropping-particle" : "", "family" : "Judge", "given" : "Timothy A.", "non-dropping-particle" : "", "parse-names" : false, "suffix" : "" }, { "dropping-particle" : "", "family" : "Higgins", "given" : "Chad A.", "non-dropping-particle" : "", "parse-names" : false, "suffix" : "" }, { "dropping-particle" : "", "family" : "Thoresen", "given" : "Carl J.", "non-dropping-particle" : "", "parse-names" : false, "suffix" : "" }, { "dropping-particle" : "", "family" : "Barrick", "given" : "Murray R.", "non-dropping-particle" : "", "parse-names" : false, "suffix" : "" } ], "container-title" : "Personnel Psychology", "id" : "ITEM-2", "issue" : "3", "issued" : { "date-parts" : [ [ "1999", "9" ] ] }, "page" : "621-652", "title" : "THE BIG FIVE PERSONALITY TRAITS, GENERAL MENTAL ABILITY, AND CAREER SUCCESS ACROSS THE LIFE SPAN", "type" : "article-journal", "volume" : "52" }, "uris" : [ "http://www.mendeley.com/documents/?uuid=c41bf53b-721b-4975-999d-0be7e78df168" ] } ], "mendeley" : { "previouslyFormattedCitation" : "(Dudley, Orvis, Lebiecki, &amp; Cortina, 2006; Judge, Higgins, Thoresen, &amp; Barrick, 1999)"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A6180E" w:rsidRPr="00CD49D5">
        <w:rPr>
          <w:rFonts w:ascii="Times New Roman" w:hAnsi="Times New Roman" w:cs="Times New Roman"/>
          <w:noProof/>
          <w:sz w:val="24"/>
          <w:szCs w:val="24"/>
        </w:rPr>
        <w:t>(Dudley, Orvis, Lebiecki, &amp; Cortina, 2006; Judge, Higgins, Thoresen, &amp; Barrick, 1999)</w:t>
      </w:r>
      <w:r w:rsidR="00C41453">
        <w:rPr>
          <w:rFonts w:ascii="Times New Roman" w:hAnsi="Times New Roman" w:cs="Times New Roman"/>
          <w:sz w:val="24"/>
          <w:szCs w:val="24"/>
        </w:rPr>
        <w:fldChar w:fldCharType="end"/>
      </w:r>
      <w:r w:rsidR="00A6180E">
        <w:rPr>
          <w:rFonts w:ascii="Times New Roman" w:hAnsi="Times New Roman" w:cs="Times New Roman"/>
          <w:sz w:val="24"/>
          <w:szCs w:val="24"/>
        </w:rPr>
        <w:t xml:space="preserve"> </w:t>
      </w:r>
      <w:r w:rsidR="00A6180E" w:rsidRPr="00DD6B9C">
        <w:rPr>
          <w:rFonts w:ascii="Times New Roman" w:hAnsi="Times New Roman" w:cs="Times New Roman"/>
          <w:sz w:val="24"/>
          <w:szCs w:val="24"/>
        </w:rPr>
        <w:t>mar</w:t>
      </w:r>
      <w:r w:rsidR="00A6180E">
        <w:rPr>
          <w:rFonts w:ascii="Times New Roman" w:hAnsi="Times New Roman" w:cs="Times New Roman"/>
          <w:sz w:val="24"/>
          <w:szCs w:val="24"/>
        </w:rPr>
        <w:t>ital</w:t>
      </w:r>
      <w:r w:rsidR="00A6180E" w:rsidRPr="00DD6B9C">
        <w:rPr>
          <w:rFonts w:ascii="Times New Roman" w:hAnsi="Times New Roman" w:cs="Times New Roman"/>
          <w:sz w:val="24"/>
          <w:szCs w:val="24"/>
        </w:rPr>
        <w:t xml:space="preserve"> stability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"10.1111/j.0022-3506.2004.00264.x", "ISSN" : "0022-3506", "author" : [ { "dropping-particle" : "", "family" : "Roberts", "given" : "Brent W.", "non-dropping-particle" : "", "parse-names" : false, "suffix" : "" }, { "dropping-particle" : "", "family" : "Bogg", "given" : "Timothy", "non-dropping-particle" : "", "parse-names" : false, "suffix" : "" } ], "container-title" : "Journal of Personality", "id" : "ITEM-1", "issue" : "2", "issued" : { "date-parts" : [ [ "2004", "4" ] ] }, "page" : "325-354", "title" : "A Longitudinal Study of the Relationships Between Conscientiousness and the Social- Environmental Factors and Substance-Use Behaviors That Influence Health", "type" : "article-journal", "volume" : "72" }, "uris" : [ "http://www.mendeley.com/documents/?uuid=267e16a0-bead-496b-b32f-973d35cd8afb" ] }, { "id" : "ITEM-2", "itemData" : { "DOI" : "10.1177/0265407598152005", "ISSN" : "0265-4075", "abstract" : "Data from two longitudinal studies (Normative Aging Study and Terman Life Cycle Study) were used to investigate the intrapersonal predictors of earlier and later divorce. Initially married individuals were classified as having not divorced, divorced before 20 years of marriage, or divorced after 20 or more years of marriage. Individuals rated as more disagreeable (angry, vain/egotistical, lacking sympathy/tenderness) and more impulsive (lacking conscientiousness and perseverance) were at higher risk for earlier than later divorce. Although individuals rated higher on neuroticism were more likely to divorce, certain aspects of neuroticism (feelings of inadequacy and sensitivity) were not associated with the timing of divorce. Results indicate that intrapersonal characteristics that are associated with divorces occurring relatively early in marriages are not necessarily predictive of divorces occurring in marriages of longer duration.", "author" : [ { "dropping-particle" : "", "family" : "Tucker", "given" : "J. S.", "non-dropping-particle" : "", "parse-names" : false, "suffix" : "" }, { "dropping-particle" : "", "family" : "Kressin", "given" : "N. R.", "non-dropping-particle" : "", "parse-names" : false, "suffix" : "" }, { "dropping-particle" : "", "family" : "Spiro", "given" : "A.", "non-dropping-particle" : "", "parse-names" : false, "suffix" : "" }, { "dropping-particle" : "", "family" : "Ruscio", "given" : "J.", "non-dropping-particle" : "", "parse-names" : false, "suffix" : "" } ], "container-title" : "Journal of Social and Personal Relationships", "id" : "ITEM-2", "issue" : "2", "issued" : { "date-parts" : [ [ "1998", "4", "1" ] ] }, "page" : "211-225", "title" : "Intrapersonal Characteristics and the Timing of Divorce: A Prospective Investigation", "type" : "article-journal", "volume" : "15" }, "uris" : [ "http://www.mendeley.com/documents/?uuid=9010f74e-3d0b-4f47-a6ac-a01b1efe181e" ] } ], "mendeley" : { "previouslyFormattedCitation" : "(Roberts &amp; Bogg, 2004; Tucker, Kressin, Spiro, &amp; Ruscio, 1998)"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A6180E" w:rsidRPr="00CD49D5">
        <w:rPr>
          <w:rFonts w:ascii="Times New Roman" w:hAnsi="Times New Roman" w:cs="Times New Roman"/>
          <w:noProof/>
          <w:sz w:val="24"/>
          <w:szCs w:val="24"/>
        </w:rPr>
        <w:t>(Roberts &amp; Bogg, 2004; Tucker, Kressin, Spiro, &amp; Ruscio, 1998)</w:t>
      </w:r>
      <w:r w:rsidR="00C41453">
        <w:rPr>
          <w:rFonts w:ascii="Times New Roman" w:hAnsi="Times New Roman" w:cs="Times New Roman"/>
          <w:sz w:val="24"/>
          <w:szCs w:val="24"/>
        </w:rPr>
        <w:fldChar w:fldCharType="end"/>
      </w:r>
      <w:r w:rsidR="00A6180E" w:rsidRPr="00DD6B9C">
        <w:rPr>
          <w:rFonts w:ascii="Times New Roman" w:hAnsi="Times New Roman" w:cs="Times New Roman"/>
          <w:sz w:val="24"/>
          <w:szCs w:val="24"/>
        </w:rPr>
        <w:t xml:space="preserve"> health-related behaviours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"10.1037/0033-2909.130.6.887", "ISSN" : "0033-2909", "PMID" : "15535742", "abstract" : "Previous research has established conscientiousness as a predictor of longevity (H. S. Friedman et al., 1993; L. R. Martin &amp; H. S. Friedman, 2000). To better understand this relationship, the authors conducted a meta-analysis of conscientiousness-related traits and the leading behavioral contributors to mortality in the United States (tobacco use, diet and activity patterns, excessive alcohol use, violence, risky sexual behavior, risky driving, suicide, and drug use). Data sources were located by combining conscientiousness-related terms and relevant health-related behavior terms in database searches as well as by retrieving dissertations and requesting unpublished data from electronic mailing lists. The resulting database contained 194 studies that were quantitatively synthesized. Results showed that conscientiousness-related traits were negatively related to all risky health-related behaviors and positively related to all beneficial health-related behaviors. This study demonstrates the importance of conscientiousness' contribution to the health process through its relationship to health-related behaviors.", "author" : [ { "dropping-particle" : "", "family" : "Bogg", "given" : "Tim", "non-dropping-particle" : "", "parse-names" : false, "suffix" : "" }, { "dropping-particle" : "", "family" : "Roberts", "given" : "Brent W", "non-dropping-particle" : "", "parse-names" : false, "suffix" : "" } ], "container-title" : "Psychological bulletin", "id" : "ITEM-1", "issue" : "6", "issued" : { "date-parts" : [ [ "2004", "11" ] ] }, "page" : "887-919", "title" : "Conscientiousness and health-related behaviors: a meta-analysis of the leading behavioral contributors to mortality.", "type" : "article-journal", "volume" : "130" }, "uris" : [ "http://www.mendeley.com/documents/?uuid=8a681506-f44c-4ae9-87fa-25ec388eff4e" ] }, { "id" : "ITEM-2", "itemData" : { "abstract" : "Two studies were conducted to test the relationship between substance use and personality. Participants in Study 1 (N=118) completed measures of the Big Five and additional personality inventories and were classified as alcohol and drug abstainers, moderate users, or heavy users based on self-reports of substance use. In Study 2, observer ratings of personality (N=172) were gathered in addition to self-reports (N=545). Across both studies and self and observer ratings, heavy users consistently scored lower than the other groups on measures of conscientiousness, impulse control, and agreeableness. Abstainers scored lower than moderate and heavy users on extraversion. Contrary to some previous research (e.g., Shedler &amp; Block, 1990), moderate users were not more emotionally stable than abstainers.", "author" : [ { "dropping-particle" : "", "family" : "Walton", "given" : "Kate E.", "non-dropping-particle" : "", "parse-names" : false, "suffix" : "" }, { "dropping-particle" : "", "family" : "Roberts", "given" : "Brent W.", "non-dropping-particle" : "", "parse-names" : false, "suffix" : "" } ], "container-title" : "Journal of Research in Personality", "id" : "ITEM-2", "issue" : "6", "issued" : { "date-parts" : [ [ "2004" ] ] }, "page" : "515-535", "title" : "On the relationship between substance use and personality traits: Abstainers are not maladjusted", "type" : "article-journal", "volume" : "38" }, "uris" : [ "http://www.mendeley.com/documents/?uuid=618d7166-a2d0-4abd-a799-9aa6a0a92342" ] } ], "mendeley" : { "manualFormatting" : "(Bogg &amp; Roberts, 2004; Hagger-Johnson et al., 2012; O'Connor, Conner, Jones, McMillan &amp; Ferguson, 2009; Walton &amp; Roberts, 2004)", "previouslyFormattedCitation" : "(Bogg &amp; Roberts, 2004; Walton &amp; Roberts, 2004)"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A6180E" w:rsidRPr="00CD49D5">
        <w:rPr>
          <w:rFonts w:ascii="Times New Roman" w:hAnsi="Times New Roman" w:cs="Times New Roman"/>
          <w:noProof/>
          <w:sz w:val="24"/>
          <w:szCs w:val="24"/>
        </w:rPr>
        <w:t xml:space="preserve">(Bogg &amp; Roberts, 2004; </w:t>
      </w:r>
      <w:r w:rsidR="00A6180E">
        <w:rPr>
          <w:rFonts w:ascii="Times New Roman" w:hAnsi="Times New Roman" w:cs="Times New Roman"/>
          <w:noProof/>
          <w:sz w:val="24"/>
          <w:szCs w:val="24"/>
        </w:rPr>
        <w:t xml:space="preserve">Hagger-Johnson et al., 2012; O'Connor, Conner, Jones, McMillan &amp; Ferguson, 2009; </w:t>
      </w:r>
      <w:r w:rsidR="00A6180E" w:rsidRPr="00CD49D5">
        <w:rPr>
          <w:rFonts w:ascii="Times New Roman" w:hAnsi="Times New Roman" w:cs="Times New Roman"/>
          <w:noProof/>
          <w:sz w:val="24"/>
          <w:szCs w:val="24"/>
        </w:rPr>
        <w:t>Walton &amp; Roberts, 2004)</w:t>
      </w:r>
      <w:r w:rsidR="00C41453">
        <w:rPr>
          <w:rFonts w:ascii="Times New Roman" w:hAnsi="Times New Roman" w:cs="Times New Roman"/>
          <w:sz w:val="24"/>
          <w:szCs w:val="24"/>
        </w:rPr>
        <w:fldChar w:fldCharType="end"/>
      </w:r>
      <w:r w:rsidR="00A6180E">
        <w:rPr>
          <w:rFonts w:ascii="Times New Roman" w:hAnsi="Times New Roman" w:cs="Times New Roman"/>
          <w:sz w:val="24"/>
          <w:szCs w:val="24"/>
        </w:rPr>
        <w:t xml:space="preserve"> </w:t>
      </w:r>
      <w:r w:rsidR="00A6180E" w:rsidRPr="00DD6B9C">
        <w:rPr>
          <w:rFonts w:ascii="Times New Roman" w:hAnsi="Times New Roman" w:cs="Times New Roman"/>
          <w:sz w:val="24"/>
          <w:szCs w:val="24"/>
        </w:rPr>
        <w:t xml:space="preserve">physical and mental wellbeing </w:t>
      </w:r>
      <w:r w:rsidR="00A6180E">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"10.1177/1359105306066610", "ISSN" : "1359-1053", "PMID" : "16908463", "abstract" : "The authors' objective was to determine the association between the 'big-five' personality traits and mental and physical disorders among adults in the United States. The Midlife Development in the United States Survey, a nationally representative sample of 3032 adults ages 25-74, was used to determine the association between the five-factor traits of personality and common mental and physical disorders. Findings are consistent with and extend previous results showing that conscientiousness is associated with significantly reduced likelihood of a wide range of mental and physical disorders among adults in the general population, and inversely that neuroticism is associated with increased rates. Among adults with physical illnesses, associations were found between personality and likelihood of physical limitations, especially conscientiousness. These findings provide a framework upon which research on complex causal processes may proceed. Thus future research attention might profitably be directed to conscientiousness-relevant processes, such as adherence to health and treatment recommendations and internalization of healthy societal norms for sensible health-related behavior.", "author" : [ { "dropping-particle" : "", "family" : "Goodwin", "given" : "Renee D", "non-dropping-particle" : "", "parse-names" : false, "suffix" : "" }, { "dropping-particle" : "", "family" : "Friedman", "given" : "Howard S", "non-dropping-particle" : "", "parse-names" : false, "suffix" : "" } ], "container-title" : "Journal of health psychology", "id" : "ITEM-1", "issue" : "5", "issued" : { "date-parts" : [ [ "2006", "9", "1" ] ] }, "page" : "643-54", "title" : "Health status and the five-factor personality traits in a nationally representative sample.", "type" : "article-journal", "volume" : "11" }, "uris" : [ "http://www.mendeley.com/documents/?uuid=bb3e663a-6157-4af1-8845-d885160d093b" ] }, { "id" : "ITEM-2", "itemData" : { "DOI" : "10.1017/S0033291709991140", "ISSN" : "1469-8978", "PMID" : "19732485", "abstract" : "BACKGROUND: Certain personality traits have long been suspected to reflect an enduring vulnerability to major depression (MD) in part because of shared genetic risk factors. Although many have agreed that normative personality is well captured by the 'Big-Five' personality traits of Openness (O), Conscientiousness (C), Extraversion (E), Agreeableness (A) and Neuroticism (N), to date genetically informative studies have only examined the relationship between MD and N and E.\n\nMETHOD: Questionnaires were completed on a website, yielding a sample of 44 112 subjects including both members of 542 same-sex twin pairs. Personality was measured by the Big Five Inventory. Structural modeling was performed by Mx.\n\nRESULTS: Three of the big-five personality traits--O, E and A--had small phenotypic associations with risk for MD and small genetic correlations. Two traits--N and C--had stronger phenotypic associations (positive for N and negative for C) with the following estimates of the genetic correlation with MD: +0.43 for N and -0.36 for C. N and C were moderately negatively correlated. Controlling for N reduced the genetic correlation between C and MD more than controlling for C reduced the genetic correlation between N and MD.\n\nCONCLUSIONS: A large proportion of the genetic risk for MD that is expressed via personality is captured by N, with a modest amount due to C, and small amounts from O, E and A.", "author" : [ { "dropping-particle" : "", "family" : "Kendler", "given" : "K S", "non-dropping-particle" : "", "parse-names" : false, "suffix" : "" }, { "dropping-particle" : "", "family" : "Myers", "given" : "J", "non-dropping-particle" : "", "parse-names" : false, "suffix" : "" } ], "container-title" : "Psychological medicine", "id" : "ITEM-2", "issue" : "5", "issued" : { "date-parts" : [ [ "2010", "5" ] ] }, "page" : "801-6", "title" : "The genetic and environmental relationship between major depression and the five-factor model of personality.", "type" : "article-journal", "volume" : "40" }, "uris" : [ "http://www.mendeley.com/documents/?uuid=b749e601-2112-4b5d-bb8c-e4708169d9d1" ] } ], "mendeley" : { "previouslyFormattedCitation" : "(Goodwin &amp; Friedman, 2006; Kendler &amp; Myers, 2010)"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A6180E" w:rsidRPr="00CD49D5">
        <w:rPr>
          <w:rFonts w:ascii="Times New Roman" w:hAnsi="Times New Roman" w:cs="Times New Roman"/>
          <w:noProof/>
          <w:sz w:val="24"/>
          <w:szCs w:val="24"/>
        </w:rPr>
        <w:t>(Goodwin &amp; Friedman, 2006; Kendler &amp; Myers, 2010)</w:t>
      </w:r>
      <w:r w:rsidR="00C41453">
        <w:rPr>
          <w:rFonts w:ascii="Times New Roman" w:hAnsi="Times New Roman" w:cs="Times New Roman"/>
          <w:sz w:val="24"/>
          <w:szCs w:val="24"/>
        </w:rPr>
        <w:fldChar w:fldCharType="end"/>
      </w:r>
      <w:r w:rsidR="00A6180E">
        <w:rPr>
          <w:rFonts w:ascii="Times New Roman" w:hAnsi="Times New Roman" w:cs="Times New Roman"/>
          <w:sz w:val="24"/>
          <w:szCs w:val="24"/>
        </w:rPr>
        <w:t xml:space="preserve"> </w:t>
      </w:r>
      <w:r w:rsidR="00A6180E" w:rsidRPr="00DD6B9C">
        <w:rPr>
          <w:rFonts w:ascii="Times New Roman" w:hAnsi="Times New Roman" w:cs="Times New Roman"/>
          <w:sz w:val="24"/>
          <w:szCs w:val="24"/>
        </w:rPr>
        <w:t>and longevity</w:t>
      </w:r>
      <w:r w:rsidR="00A6180E">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"abstract" : "Key models relating personality and health predict that personality in childhood is indicative of later health and longevity. Longevity predictions are tested using data derived from the 2-decade longitudinal study initiated by L. M. Terman in 1921 (Terman and M. H. Oden, 1947). Variables representing major dimensions of personality are used in statistical survival analyses of longevity in 1,178 males and females. Conscientiousness in childhood was clearly related to survival in middle to old age. This finding (1) establishes that childhood personality is related to survival decades into the future, (2) confirms the validity of the conscientiousness dimension in conceptualizing personality, and (3) points to likely and unlikely pathways linking personality to health. Contrary to expectation, cheerfulness (optimism and sense of humor) was inversely related to longevity, suggesting a possible need for reconceptualization of its health relevance.", "author" : [ { "dropping-particle" : "", "family" : "Friedman", "given" : "Howard S.", "non-dropping-particle" : "", "parse-names" : false, "suffix" : "" }, { "dropping-particle" : "", "family" : "Tucker", "given" : "Joan S.", "non-dropping-particle" : "", "parse-names" : false, "suffix" : "" }, { "dropping-particle" : "", "family" : "Tomlinson-Keasey", "given" : "Carol", "non-dropping-particle" : "", "parse-names" : false, "suffix" : "" }, { "dropping-particle" : "", "family" : "Schwartz", "given" : "Joseph E.", "non-dropping-particle" : "", "parse-names" : false, "suffix" : "" }, { "dropping-particle" : "", "family" : "Wingard", "given" : "Deborah L.", "non-dropping-particle" : "", "parse-names" : false, "suffix" : "" }, { "dropping-particle" : "", "family" : "Criqui", "given" : "Michael H.", "non-dropping-particle" : "", "parse-names" : false, "suffix" : "" } ], "container-title" : "Journal of Personality and Social Psychology", "id" : "ITEM-1", "issued" : { "date-parts" : [ [ "1993" ] ] }, "page" : "175-185", "title" : "Does childhood personality predict longevity?", "type" : "article-journal", "volume" : "65" }, "uris" : [ "http://www.mendeley.com/documents/?uuid=3a9ed448-d720-4199-9a36-03c17c3327ff" ] } ], "mendeley" : { "previouslyFormattedCitation" : "(Friedman et al., 1993)"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A6180E" w:rsidRPr="00CD49D5">
        <w:rPr>
          <w:rFonts w:ascii="Times New Roman" w:hAnsi="Times New Roman" w:cs="Times New Roman"/>
          <w:noProof/>
          <w:sz w:val="24"/>
          <w:szCs w:val="24"/>
        </w:rPr>
        <w:t>(Friedman et al., 1993)</w:t>
      </w:r>
      <w:r w:rsidR="00C41453">
        <w:rPr>
          <w:rFonts w:ascii="Times New Roman" w:hAnsi="Times New Roman" w:cs="Times New Roman"/>
          <w:sz w:val="24"/>
          <w:szCs w:val="24"/>
        </w:rPr>
        <w:fldChar w:fldCharType="end"/>
      </w:r>
      <w:r w:rsidR="00A6180E" w:rsidRPr="00DD6B9C">
        <w:rPr>
          <w:rFonts w:ascii="Times New Roman" w:hAnsi="Times New Roman" w:cs="Times New Roman"/>
          <w:sz w:val="24"/>
          <w:szCs w:val="24"/>
        </w:rPr>
        <w:t xml:space="preserve">. Furthermore, it has been shown that the personality trait of conscientiousness is </w:t>
      </w:r>
      <w:r w:rsidR="00A6180E">
        <w:rPr>
          <w:rFonts w:ascii="Times New Roman" w:hAnsi="Times New Roman" w:cs="Times New Roman"/>
          <w:sz w:val="24"/>
          <w:szCs w:val="24"/>
        </w:rPr>
        <w:t>comparable</w:t>
      </w:r>
      <w:r w:rsidR="00A6180E" w:rsidRPr="00DD6B9C">
        <w:rPr>
          <w:rFonts w:ascii="Times New Roman" w:hAnsi="Times New Roman" w:cs="Times New Roman"/>
          <w:sz w:val="24"/>
          <w:szCs w:val="24"/>
        </w:rPr>
        <w:t xml:space="preserve"> to well-established determinants such as socioeconomic status and education attainment in predicting health and mortality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"10.1111/j.1745-6916.2007.00047.x", "ISSN" : "1745-6916", "abstract" : "The ability of personality traits to predict important life outcomes has traditionally been questioned because of the putative small effects of personality. In this article, we compare the predictive validity of personality traits with that of socioeconomic status (SES) and cognitive ability to test the relative contribution of personality traits to predictions of three critical outcomes: mortality, divorce, and occupational attainment. Only evidence from prospective longitudinal studies was considered. In addition, an attempt was made to limit the review to studies that controlled for important background factors. Results showed that the magnitude of the effects of personality traits on mortality, divorce, and occupational attainment was indistinguishable from the effects of SES and cognitive ability on these outcomes. These results demonstrate the influence of personality traits on important life outcomes, highlight the need to more routinely incorporate measures of personality into quality of life surveys, and encourage further research about the developmental origins of personality traits and the processes by which these traits influence diverse life outcomes.", "author" : [ { "dropping-particle" : "", "family" : "Roberts", "given" : "Brent W.", "non-dropping-particle" : "", "parse-names" : false, "suffix" : "" }, { "dropping-particle" : "", "family" : "Kuncel", "given" : "Nathan R.", "non-dropping-particle" : "", "parse-names" : false, "suffix" : "" }, { "dropping-particle" : "", "family" : "Shiner", "given" : "Rebecca", "non-dropping-particle" : "", "parse-names" : false, "suffix" : "" }, { "dropping-particle" : "", "family" : "Caspi", "given" : "Avshalom", "non-dropping-particle" : "", "parse-names" : false, "suffix" : "" }, { "dropping-particle" : "", "family" : "Goldberg", "given" : "Lewis R.", "non-dropping-particle" : "", "parse-names" : false, "suffix" : "" } ], "container-title" : "Perspectives on Psychological Science", "id" : "ITEM-1", "issue" : "4", "issued" : { "date-parts" : [ [ "2007", "12", "1" ] ] }, "page" : "313-345", "title" : "The Power of Personality: The Comparative Validity of Personality Traits, Socioeconomic Status, and Cognitive Ability for Predicting Important Life Outcomes", "type" : "article-journal", "volume" : "2" }, "uris" : [ "http://www.mendeley.com/documents/?uuid=0797ab93-1776-439d-82c9-b6c9d0dbb836" ] } ], "mendeley" : { "previouslyFormattedCitation" : "(Roberts, Kuncel, Shiner, Caspi, &amp; Goldberg, 2007)"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A6180E" w:rsidRPr="00CD49D5">
        <w:rPr>
          <w:rFonts w:ascii="Times New Roman" w:hAnsi="Times New Roman" w:cs="Times New Roman"/>
          <w:noProof/>
          <w:sz w:val="24"/>
          <w:szCs w:val="24"/>
        </w:rPr>
        <w:t>(Roberts, Kuncel, Shiner, Caspi, &amp; Goldberg, 2007)</w:t>
      </w:r>
      <w:r w:rsidR="00C41453">
        <w:rPr>
          <w:rFonts w:ascii="Times New Roman" w:hAnsi="Times New Roman" w:cs="Times New Roman"/>
          <w:sz w:val="24"/>
          <w:szCs w:val="24"/>
        </w:rPr>
        <w:fldChar w:fldCharType="end"/>
      </w:r>
      <w:r w:rsidR="00A6180E">
        <w:rPr>
          <w:rFonts w:ascii="Times New Roman" w:hAnsi="Times New Roman" w:cs="Times New Roman"/>
          <w:sz w:val="24"/>
          <w:szCs w:val="24"/>
        </w:rPr>
        <w:t xml:space="preserve">. </w:t>
      </w:r>
    </w:p>
    <w:p w14:paraId="37216052" w14:textId="77777777" w:rsidR="00A6180E" w:rsidRPr="00DD6B9C" w:rsidRDefault="00A6180E" w:rsidP="00A6180E">
      <w:pPr>
        <w:spacing w:after="0" w:line="480" w:lineRule="auto"/>
        <w:ind w:firstLine="720"/>
        <w:rPr>
          <w:rFonts w:ascii="Times New Roman" w:hAnsi="Times New Roman" w:cs="Times New Roman"/>
          <w:sz w:val="24"/>
          <w:szCs w:val="24"/>
        </w:rPr>
      </w:pPr>
      <w:r w:rsidRPr="00DD6B9C">
        <w:rPr>
          <w:rFonts w:ascii="Times New Roman" w:hAnsi="Times New Roman" w:cs="Times New Roman"/>
          <w:sz w:val="24"/>
          <w:szCs w:val="24"/>
        </w:rPr>
        <w:t xml:space="preserve">Conscientiousness is not a unitary construct, but rather a broad domain best conceptualized as a </w:t>
      </w:r>
      <w:r>
        <w:rPr>
          <w:rFonts w:ascii="Times New Roman" w:hAnsi="Times New Roman" w:cs="Times New Roman"/>
          <w:sz w:val="24"/>
          <w:szCs w:val="24"/>
        </w:rPr>
        <w:t>family</w:t>
      </w:r>
      <w:r w:rsidRPr="00DD6B9C">
        <w:rPr>
          <w:rFonts w:ascii="Times New Roman" w:hAnsi="Times New Roman" w:cs="Times New Roman"/>
          <w:sz w:val="24"/>
          <w:szCs w:val="24"/>
        </w:rPr>
        <w:t xml:space="preserve"> of </w:t>
      </w:r>
      <w:r>
        <w:rPr>
          <w:rFonts w:ascii="Times New Roman" w:hAnsi="Times New Roman" w:cs="Times New Roman"/>
          <w:sz w:val="24"/>
          <w:szCs w:val="24"/>
        </w:rPr>
        <w:t xml:space="preserve">related, but distinct </w:t>
      </w:r>
      <w:r w:rsidRPr="00DD6B9C">
        <w:rPr>
          <w:rFonts w:ascii="Times New Roman" w:hAnsi="Times New Roman" w:cs="Times New Roman"/>
          <w:sz w:val="24"/>
          <w:szCs w:val="24"/>
        </w:rPr>
        <w:t>stable tendencies and characteristics. An individual high in conscientiousness is more likely to adhere to socially p</w:t>
      </w:r>
      <w:r>
        <w:rPr>
          <w:rFonts w:ascii="Times New Roman" w:hAnsi="Times New Roman" w:cs="Times New Roman"/>
          <w:sz w:val="24"/>
          <w:szCs w:val="24"/>
        </w:rPr>
        <w:t xml:space="preserve">rescribed norms and rules, and </w:t>
      </w:r>
      <w:r w:rsidRPr="00DD6B9C">
        <w:rPr>
          <w:rFonts w:ascii="Times New Roman" w:hAnsi="Times New Roman" w:cs="Times New Roman"/>
          <w:sz w:val="24"/>
          <w:szCs w:val="24"/>
        </w:rPr>
        <w:t xml:space="preserve">has the propensity to be goal-directed, organised, and </w:t>
      </w:r>
      <w:r>
        <w:rPr>
          <w:rFonts w:ascii="Times New Roman" w:hAnsi="Times New Roman" w:cs="Times New Roman"/>
          <w:sz w:val="24"/>
          <w:szCs w:val="24"/>
        </w:rPr>
        <w:t>is</w:t>
      </w:r>
      <w:r w:rsidRPr="00DD6B9C">
        <w:rPr>
          <w:rFonts w:ascii="Times New Roman" w:hAnsi="Times New Roman" w:cs="Times New Roman"/>
          <w:sz w:val="24"/>
          <w:szCs w:val="24"/>
        </w:rPr>
        <w:t xml:space="preserve"> able to delay gratification and control one</w:t>
      </w:r>
      <w:r>
        <w:rPr>
          <w:rFonts w:ascii="Times New Roman" w:hAnsi="Times New Roman" w:cs="Times New Roman"/>
          <w:sz w:val="24"/>
          <w:szCs w:val="24"/>
        </w:rPr>
        <w:t>’</w:t>
      </w:r>
      <w:r w:rsidRPr="00DD6B9C">
        <w:rPr>
          <w:rFonts w:ascii="Times New Roman" w:hAnsi="Times New Roman" w:cs="Times New Roman"/>
          <w:sz w:val="24"/>
          <w:szCs w:val="24"/>
        </w:rPr>
        <w:t xml:space="preserve">s impulses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"John", "given" : "Oliver. P.", "non-dropping-particle" : "", "parse-names" : false, "suffix" : "" }, { "dropping-particle" : "", "family" : "Srivastava", "given" : "S.", "non-dropping-particle" : "", "parse-names" : false, "suffix" : "" } ], "container-title" : "Handbook of Personality: Theory and Research", "edition" : "2nd", "editor" : [ { "dropping-particle" : "", "family" : "Pervin", "given" : "L.A.", "non-dropping-particle" : "", "parse-names" : false, "suffix" : "" }, { "dropping-particle" : "", "family" : "John", "given" : "O.P.", "non-dropping-particle" : "", "parse-names" : false, "suffix" : "" } ], "id" : "ITEM-1", "issued" : { "date-parts" : [ [ "1999" ] ] }, "page" : "102-138", "publisher" : "Guilford Press", "publisher-place" : "New York", "title" : "The Big Five Trait Taxonomy: History, Measurement, and Theoretical Perspectives", "type" : "chapter" }, "uris" : [ "http://www.mendeley.com/documents/?uuid=6b437e8a-da99-48f7-904f-58c4bf0076bd" ] } ], "mendeley" : { "previouslyFormattedCitation" : "(John &amp; Srivastava, 1999)"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27A7">
        <w:rPr>
          <w:rFonts w:ascii="Times New Roman" w:hAnsi="Times New Roman" w:cs="Times New Roman"/>
          <w:noProof/>
          <w:sz w:val="24"/>
          <w:szCs w:val="24"/>
        </w:rPr>
        <w:t>(John &amp; Srivastava, 1999)</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D6B9C">
        <w:rPr>
          <w:rFonts w:ascii="Times New Roman" w:hAnsi="Times New Roman" w:cs="Times New Roman"/>
          <w:sz w:val="24"/>
          <w:szCs w:val="24"/>
        </w:rPr>
        <w:t xml:space="preserve">A number of studies have begun to identify the lower-order structure of conscientiousness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"10.1037/a0031109", "ISSN" : "1939-0599", "PMID" : "23276130", "abstract" : "Conscientiousness is a personality construct that is a core determinant of health, positive aging, and human capital. A large body of work has contributed to our understanding of this important aspect of personality, but there are multiple conceptual and methodological issues that complicate our understanding of conscientiousness. Toward this end, we review (a) the conceptual standing of conscientiousness as a personality trait, (b) past research focusing on the underlying dimensions of conscientiousness, (c) the nomological network in which conscientiousness is embedded, and (d) the diverse methods that have been used to assess dimensions of conscientiousness. We conclude with recommendations for improving our understanding of the construct of conscientiousness, methods of assessment, and etiological underpinnings of conscientiousness. We believe this article can serve an important role in the larger goal of better understanding conscientiousness and its core role in the health of our society. (PsycINFO Database Record (c) 2012 APA, all rights reserved).", "author" : [ { "dropping-particle" : "", "family" : "Roberts", "given" : "Brent W", "non-dropping-particle" : "", "parse-names" : false, "suffix" : "" }, { "dropping-particle" : "", "family" : "Lejuez", "given" : "Carl", "non-dropping-particle" : "", "parse-names" : false, "suffix" : "" }, { "dropping-particle" : "", "family" : "Krueger", "given" : "Robert F", "non-dropping-particle" : "", "parse-names" : false, "suffix" : "" }, { "dropping-particle" : "", "family" : "Richards", "given" : "Jessica M", "non-dropping-particle" : "", "parse-names" : false, "suffix" : "" }, { "dropping-particle" : "", "family" : "Hill", "given" : "Patrick L", "non-dropping-particle" : "", "parse-names" : false, "suffix" : "" } ], "container-title" : "Developmental psychology", "id" : "ITEM-1", "issued" : { "date-parts" : [ [ "2012", "12", "31" ] ] }, "page" : "0-16", "title" : "What Is Conscientiousness and How Can It Be Assessed?", "type" : "article-journal", "volume" : "5" }, "prefix" : "see", "suffix" : "for an overview", "uris" : [ "http://www.mendeley.com/documents/?uuid=e077eff5-a65e-4bea-98bc-b548af70ce7c" ] } ], "mendeley" : { "previouslyFormattedCitation" : "(see Roberts, Lejuez, Krueger, Richards, &amp; Hill, 2012 for an overview)"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27A7">
        <w:rPr>
          <w:rFonts w:ascii="Times New Roman" w:hAnsi="Times New Roman" w:cs="Times New Roman"/>
          <w:noProof/>
          <w:sz w:val="24"/>
          <w:szCs w:val="24"/>
        </w:rPr>
        <w:t xml:space="preserve">(see Roberts, Lejuez, Krueger, Richards, &amp; Hill, </w:t>
      </w:r>
      <w:del w:id="0" w:author="Brent Roberts" w:date="2014-06-01T15:40:00Z">
        <w:r w:rsidRPr="003E27A7" w:rsidDel="00D7468D">
          <w:rPr>
            <w:rFonts w:ascii="Times New Roman" w:hAnsi="Times New Roman" w:cs="Times New Roman"/>
            <w:noProof/>
            <w:sz w:val="24"/>
            <w:szCs w:val="24"/>
          </w:rPr>
          <w:delText xml:space="preserve">2012 </w:delText>
        </w:r>
      </w:del>
      <w:ins w:id="1" w:author="Brent Roberts" w:date="2014-06-01T15:40:00Z">
        <w:r w:rsidR="00D7468D" w:rsidRPr="003E27A7">
          <w:rPr>
            <w:rFonts w:ascii="Times New Roman" w:hAnsi="Times New Roman" w:cs="Times New Roman"/>
            <w:noProof/>
            <w:sz w:val="24"/>
            <w:szCs w:val="24"/>
          </w:rPr>
          <w:t>201</w:t>
        </w:r>
        <w:r w:rsidR="00D7468D">
          <w:rPr>
            <w:rFonts w:ascii="Times New Roman" w:hAnsi="Times New Roman" w:cs="Times New Roman"/>
            <w:noProof/>
            <w:sz w:val="24"/>
            <w:szCs w:val="24"/>
          </w:rPr>
          <w:t>4</w:t>
        </w:r>
        <w:r w:rsidR="00D7468D" w:rsidRPr="003E27A7">
          <w:rPr>
            <w:rFonts w:ascii="Times New Roman" w:hAnsi="Times New Roman" w:cs="Times New Roman"/>
            <w:noProof/>
            <w:sz w:val="24"/>
            <w:szCs w:val="24"/>
          </w:rPr>
          <w:t xml:space="preserve"> </w:t>
        </w:r>
      </w:ins>
      <w:r w:rsidRPr="003E27A7">
        <w:rPr>
          <w:rFonts w:ascii="Times New Roman" w:hAnsi="Times New Roman" w:cs="Times New Roman"/>
          <w:noProof/>
          <w:sz w:val="24"/>
          <w:szCs w:val="24"/>
        </w:rPr>
        <w:t>for an overview)</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D6B9C">
        <w:rPr>
          <w:rFonts w:ascii="Times New Roman" w:hAnsi="Times New Roman" w:cs="Times New Roman"/>
          <w:sz w:val="24"/>
          <w:szCs w:val="24"/>
        </w:rPr>
        <w:t xml:space="preserve">but research </w:t>
      </w:r>
      <w:r>
        <w:rPr>
          <w:rFonts w:ascii="Times New Roman" w:hAnsi="Times New Roman" w:cs="Times New Roman"/>
          <w:sz w:val="24"/>
          <w:szCs w:val="24"/>
        </w:rPr>
        <w:t>is inconclusive</w:t>
      </w:r>
      <w:r w:rsidRPr="00DD6B9C">
        <w:rPr>
          <w:rFonts w:ascii="Times New Roman" w:hAnsi="Times New Roman" w:cs="Times New Roman"/>
          <w:sz w:val="24"/>
          <w:szCs w:val="24"/>
        </w:rPr>
        <w:t xml:space="preserve"> as to what traits are at the core. As articulated by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"10.1037/a0031109", "ISSN" : "1939-0599", "PMID" : "23276130", "abstract" : "Conscientiousness is a personality construct that is a core determinant of health, positive aging, and human capital. A large body of work has contributed to our understanding of this important aspect of personality, but there are multiple conceptual and methodological issues that complicate our understanding of conscientiousness. Toward this end, we review (a) the conceptual standing of conscientiousness as a personality trait, (b) past research focusing on the underlying dimensions of conscientiousness, (c) the nomological network in which conscientiousness is embedded, and (d) the diverse methods that have been used to assess dimensions of conscientiousness. We conclude with recommendations for improving our understanding of the construct of conscientiousness, methods of assessment, and etiological underpinnings of conscientiousness. We believe this article can serve an important role in the larger goal of better understanding conscientiousness and its core role in the health of our society. (PsycINFO Database Record (c) 2012 APA, all rights reserved).", "author" : [ { "dropping-particle" : "", "family" : "Roberts", "given" : "Brent W", "non-dropping-particle" : "", "parse-names" : false, "suffix" : "" }, { "dropping-particle" : "", "family" : "Lejuez", "given" : "Carl", "non-dropping-particle" : "", "parse-names" : false, "suffix" : "" }, { "dropping-particle" : "", "family" : "Krueger", "given" : "Robert F", "non-dropping-particle" : "", "parse-names" : false, "suffix" : "" }, { "dropping-particle" : "", "family" : "Richards", "given" : "Jessica M", "non-dropping-particle" : "", "parse-names" : false, "suffix" : "" }, { "dropping-particle" : "", "family" : "Hill", "given" : "Patrick L", "non-dropping-particle" : "", "parse-names" : false, "suffix" : "" } ], "container-title" : "Developmental psychology", "id" : "ITEM-1", "issued" : { "date-parts" : [ [ "2012", "12", "31" ] ] }, "page" : "0-16", "title" : "What Is Conscientiousness and How Can It Be Assessed?", "type" : "article-journal", "volume" : "5" }, "suppress-author" : 1, "uris" : [ "http://www.mendeley.com/documents/?uuid=e077eff5-a65e-4bea-98bc-b548af70ce7c" ] } ], "mendeley" : { "manualFormatting" : "Roberts et al. (2012)", "previouslyFormattedCitation" : "(2012)" }, "properties" : { "noteIndex" : 0 }, "schema" : "https://github.com/citation-style-language/schema/raw/master/csl-citation.json" }</w:instrText>
      </w:r>
      <w:r w:rsidR="00C41453">
        <w:rPr>
          <w:rFonts w:ascii="Times New Roman" w:hAnsi="Times New Roman" w:cs="Times New Roman"/>
          <w:sz w:val="24"/>
          <w:szCs w:val="24"/>
        </w:rPr>
        <w:fldChar w:fldCharType="separate"/>
      </w:r>
      <w:r>
        <w:rPr>
          <w:rFonts w:ascii="Times New Roman" w:hAnsi="Times New Roman" w:cs="Times New Roman"/>
          <w:noProof/>
          <w:sz w:val="24"/>
          <w:szCs w:val="24"/>
        </w:rPr>
        <w:t xml:space="preserve">Roberts et al. </w:t>
      </w:r>
      <w:r w:rsidRPr="003E27A7">
        <w:rPr>
          <w:rFonts w:ascii="Times New Roman" w:hAnsi="Times New Roman" w:cs="Times New Roman"/>
          <w:noProof/>
          <w:sz w:val="24"/>
          <w:szCs w:val="24"/>
        </w:rPr>
        <w:t>(201</w:t>
      </w:r>
      <w:ins w:id="2" w:author="Brent Roberts" w:date="2014-06-01T15:40:00Z">
        <w:r w:rsidR="00D7468D">
          <w:rPr>
            <w:rFonts w:ascii="Times New Roman" w:hAnsi="Times New Roman" w:cs="Times New Roman"/>
            <w:noProof/>
            <w:sz w:val="24"/>
            <w:szCs w:val="24"/>
          </w:rPr>
          <w:t>4</w:t>
        </w:r>
      </w:ins>
      <w:del w:id="3" w:author="Brent Roberts" w:date="2014-06-01T15:40:00Z">
        <w:r w:rsidRPr="003E27A7" w:rsidDel="00D7468D">
          <w:rPr>
            <w:rFonts w:ascii="Times New Roman" w:hAnsi="Times New Roman" w:cs="Times New Roman"/>
            <w:noProof/>
            <w:sz w:val="24"/>
            <w:szCs w:val="24"/>
          </w:rPr>
          <w:delText>2</w:delText>
        </w:r>
      </w:del>
      <w:r w:rsidRPr="003E27A7">
        <w:rPr>
          <w:rFonts w:ascii="Times New Roman" w:hAnsi="Times New Roman" w:cs="Times New Roman"/>
          <w:noProof/>
          <w:sz w:val="24"/>
          <w:szCs w:val="24"/>
        </w:rPr>
        <w:t>)</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D6B9C">
        <w:rPr>
          <w:rFonts w:ascii="Times New Roman" w:hAnsi="Times New Roman" w:cs="Times New Roman"/>
          <w:sz w:val="24"/>
          <w:szCs w:val="24"/>
        </w:rPr>
        <w:t xml:space="preserve">our understanding of how conscientiousness may influence important behavioural and health outcomes is only as good as our understanding </w:t>
      </w:r>
      <w:r>
        <w:rPr>
          <w:rFonts w:ascii="Times New Roman" w:hAnsi="Times New Roman" w:cs="Times New Roman"/>
          <w:sz w:val="24"/>
          <w:szCs w:val="24"/>
        </w:rPr>
        <w:t>of</w:t>
      </w:r>
      <w:r w:rsidRPr="00DD6B9C">
        <w:rPr>
          <w:rFonts w:ascii="Times New Roman" w:hAnsi="Times New Roman" w:cs="Times New Roman"/>
          <w:sz w:val="24"/>
          <w:szCs w:val="24"/>
        </w:rPr>
        <w:t xml:space="preserve"> the construct itself. Therefore basic research which clarifies the </w:t>
      </w:r>
      <w:r w:rsidRPr="00DD6B9C">
        <w:rPr>
          <w:rFonts w:ascii="Times New Roman" w:hAnsi="Times New Roman" w:cs="Times New Roman"/>
          <w:sz w:val="24"/>
          <w:szCs w:val="24"/>
        </w:rPr>
        <w:lastRenderedPageBreak/>
        <w:t xml:space="preserve">hierarchical structure and lower-order facets of conscientiousness is necessary if we are to </w:t>
      </w:r>
      <w:r>
        <w:rPr>
          <w:rFonts w:ascii="Times New Roman" w:hAnsi="Times New Roman" w:cs="Times New Roman"/>
          <w:sz w:val="24"/>
          <w:szCs w:val="24"/>
        </w:rPr>
        <w:t>advance</w:t>
      </w:r>
      <w:r w:rsidRPr="00DD6B9C">
        <w:rPr>
          <w:rFonts w:ascii="Times New Roman" w:hAnsi="Times New Roman" w:cs="Times New Roman"/>
          <w:sz w:val="24"/>
          <w:szCs w:val="24"/>
        </w:rPr>
        <w:t xml:space="preserve"> and push forward our knowledge of this important personality domain. </w:t>
      </w:r>
    </w:p>
    <w:p w14:paraId="167905E1" w14:textId="77777777" w:rsidR="00A6180E" w:rsidRPr="00DD6B9C" w:rsidRDefault="00A6180E" w:rsidP="00A618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Bogg and Roberts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"10.1037/0033-2909.130.6.887", "ISSN" : "0033-2909", "PMID" : "15535742", "abstract" : "Previous research has established conscientiousness as a predictor of longevity (H. S. Friedman et al., 1993; L. R. Martin &amp; H. S. Friedman, 2000). To better understand this relationship, the authors conducted a meta-analysis of conscientiousness-related traits and the leading behavioral contributors to mortality in the United States (tobacco use, diet and activity patterns, excessive alcohol use, violence, risky sexual behavior, risky driving, suicide, and drug use). Data sources were located by combining conscientiousness-related terms and relevant health-related behavior terms in database searches as well as by retrieving dissertations and requesting unpublished data from electronic mailing lists. The resulting database contained 194 studies that were quantitatively synthesized. Results showed that conscientiousness-related traits were negatively related to all risky health-related behaviors and positively related to all beneficial health-related behaviors. This study demonstrates the importance of conscientiousness' contribution to the health process through its relationship to health-related behaviors.", "author" : [ { "dropping-particle" : "", "family" : "Bogg", "given" : "Tim", "non-dropping-particle" : "", "parse-names" : false, "suffix" : "" }, { "dropping-particle" : "", "family" : "Roberts", "given" : "Brent W", "non-dropping-particle" : "", "parse-names" : false, "suffix" : "" } ], "container-title" : "Psychological bulletin", "id" : "ITEM-1", "issue" : "6", "issued" : { "date-parts" : [ [ "2004", "11" ] ] }, "page" : "887-919", "title" : "Conscientiousness and health-related behaviors: a meta-analysis of the leading behavioral contributors to mortality.", "type" : "article-journal", "volume" : "130" }, "suppress-author" : 1, "uris" : [ "http://www.mendeley.com/documents/?uuid=8a681506-f44c-4ae9-87fa-25ec388eff4e" ] } ], "mendeley" : { "previouslyFormattedCitation" : "(2004)"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27A7">
        <w:rPr>
          <w:rFonts w:ascii="Times New Roman" w:hAnsi="Times New Roman" w:cs="Times New Roman"/>
          <w:noProof/>
          <w:sz w:val="24"/>
          <w:szCs w:val="24"/>
        </w:rPr>
        <w:t>(2004)</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D6B9C">
        <w:rPr>
          <w:rFonts w:ascii="Times New Roman" w:hAnsi="Times New Roman" w:cs="Times New Roman"/>
          <w:sz w:val="24"/>
          <w:szCs w:val="24"/>
        </w:rPr>
        <w:t xml:space="preserve">conducted a comprehensive meta-analysis of 194 studies which investigated the relationship between conscientiousness-related traits and the leading health behaviours which contribute to mortality. In addition to being one of the largest studies to synthesize the evidence that conscientiousness exerts its effect on health through promoting health-beneficial behaviours, the meta-analysis demonstrated the importance of shifting our attention to the specific facets rather than the higher-order domain.  </w:t>
      </w:r>
      <w:r w:rsidRPr="00CC072D">
        <w:rPr>
          <w:rFonts w:ascii="Times New Roman" w:hAnsi="Times New Roman" w:cs="Times New Roman"/>
          <w:sz w:val="24"/>
          <w:szCs w:val="24"/>
          <w:highlight w:val="yellow"/>
        </w:rPr>
        <w:t>Predictive validity was greatly improved when lower-order traits were analysed compared to an overall measure of conscientiousness</w:t>
      </w:r>
      <w:r w:rsidRPr="00DD6B9C">
        <w:rPr>
          <w:rFonts w:ascii="Times New Roman" w:hAnsi="Times New Roman" w:cs="Times New Roman"/>
          <w:sz w:val="24"/>
          <w:szCs w:val="24"/>
        </w:rPr>
        <w:t xml:space="preserve">, with responsibility, self-control and traditionalism being found to be the strongest predictors of behavioural outcomes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"10.1037/0033-2909.130.6.887", "ISSN" : "0033-2909", "PMID" : "15535742", "abstract" : "Previous research has established conscientiousness as a predictor of longevity (H. S. Friedman et al., 1993; L. R. Martin &amp; H. S. Friedman, 2000). To better understand this relationship, the authors conducted a meta-analysis of conscientiousness-related traits and the leading behavioral contributors to mortality in the United States (tobacco use, diet and activity patterns, excessive alcohol use, violence, risky sexual behavior, risky driving, suicide, and drug use). Data sources were located by combining conscientiousness-related terms and relevant health-related behavior terms in database searches as well as by retrieving dissertations and requesting unpublished data from electronic mailing lists. The resulting database contained 194 studies that were quantitatively synthesized. Results showed that conscientiousness-related traits were negatively related to all risky health-related behaviors and positively related to all beneficial health-related behaviors. This study demonstrates the importance of conscientiousness' contribution to the health process through its relationship to health-related behaviors.", "author" : [ { "dropping-particle" : "", "family" : "Bogg", "given" : "Tim", "non-dropping-particle" : "", "parse-names" : false, "suffix" : "" }, { "dropping-particle" : "", "family" : "Roberts", "given" : "Brent W", "non-dropping-particle" : "", "parse-names" : false, "suffix" : "" } ], "container-title" : "Psychological bulletin", "id" : "ITEM-1", "issue" : "6", "issued" : { "date-parts" : [ [ "2004", "11" ] ] }, "page" : "887-919", "title" : "Conscientiousness and health-related behaviors: a meta-analysis of the leading behavioral contributors to mortality.", "type" : "article-journal", "volume" : "130" }, "uris" : [ "http://www.mendeley.com/documents/?uuid=8a681506-f44c-4ae9-87fa-25ec388eff4e" ] } ], "mendeley" : { "previouslyFormattedCitation" : "(Bogg &amp; Roberts, 2004)"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27A7">
        <w:rPr>
          <w:rFonts w:ascii="Times New Roman" w:hAnsi="Times New Roman" w:cs="Times New Roman"/>
          <w:noProof/>
          <w:sz w:val="24"/>
          <w:szCs w:val="24"/>
        </w:rPr>
        <w:t>(Bogg &amp; Roberts, 2004)</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DD6B9C">
        <w:rPr>
          <w:rFonts w:ascii="Times New Roman" w:hAnsi="Times New Roman" w:cs="Times New Roman"/>
          <w:sz w:val="24"/>
          <w:szCs w:val="24"/>
        </w:rPr>
        <w:t xml:space="preserve">In addition, when </w:t>
      </w:r>
      <w:r w:rsidRPr="00CC072D">
        <w:rPr>
          <w:rFonts w:ascii="Times New Roman" w:hAnsi="Times New Roman" w:cs="Times New Roman"/>
          <w:sz w:val="24"/>
          <w:szCs w:val="24"/>
          <w:highlight w:val="yellow"/>
        </w:rPr>
        <w:t>virtue</w:t>
      </w:r>
      <w:r w:rsidRPr="00DD6B9C">
        <w:rPr>
          <w:rFonts w:ascii="Times New Roman" w:hAnsi="Times New Roman" w:cs="Times New Roman"/>
          <w:sz w:val="24"/>
          <w:szCs w:val="24"/>
        </w:rPr>
        <w:t xml:space="preserve"> was assessed, a facet often absent from conscientiousness scales or subsumed by responsibility, it was found to consistently account for individual differences in various health behaviours, </w:t>
      </w:r>
      <w:r w:rsidRPr="00CC072D">
        <w:rPr>
          <w:rFonts w:ascii="Times New Roman" w:hAnsi="Times New Roman" w:cs="Times New Roman"/>
          <w:sz w:val="24"/>
          <w:szCs w:val="24"/>
          <w:highlight w:val="yellow"/>
        </w:rPr>
        <w:t>demonstrating how inventories which overlook this facet</w:t>
      </w:r>
      <w:r w:rsidRPr="00DD6B9C">
        <w:rPr>
          <w:rFonts w:ascii="Times New Roman" w:hAnsi="Times New Roman" w:cs="Times New Roman"/>
          <w:sz w:val="24"/>
          <w:szCs w:val="24"/>
        </w:rPr>
        <w:t xml:space="preserve"> are failing to capture an important predictor of criterion-related variability.</w:t>
      </w:r>
    </w:p>
    <w:p w14:paraId="3BE34548" w14:textId="77777777" w:rsidR="00A6180E" w:rsidRPr="00DD6B9C" w:rsidRDefault="00A6180E" w:rsidP="00A6180E">
      <w:pPr>
        <w:spacing w:after="0" w:line="480" w:lineRule="auto"/>
        <w:ind w:firstLine="720"/>
        <w:rPr>
          <w:rFonts w:ascii="Times New Roman" w:hAnsi="Times New Roman" w:cs="Times New Roman"/>
          <w:sz w:val="24"/>
          <w:szCs w:val="24"/>
        </w:rPr>
      </w:pPr>
      <w:r w:rsidRPr="00DD6B9C">
        <w:rPr>
          <w:rFonts w:ascii="Times New Roman" w:hAnsi="Times New Roman" w:cs="Times New Roman"/>
          <w:sz w:val="24"/>
          <w:szCs w:val="24"/>
        </w:rPr>
        <w:t>Driven by the lack of a comprehensive taxonomy</w:t>
      </w:r>
      <w:r w:rsidR="00150150">
        <w:rPr>
          <w:rFonts w:ascii="Times New Roman" w:hAnsi="Times New Roman" w:cs="Times New Roman"/>
          <w:sz w:val="24"/>
          <w:szCs w:val="24"/>
        </w:rPr>
        <w:t>,</w:t>
      </w:r>
      <w:r>
        <w:rPr>
          <w:rFonts w:ascii="Times New Roman" w:hAnsi="Times New Roman" w:cs="Times New Roman"/>
          <w:sz w:val="24"/>
          <w:szCs w:val="24"/>
        </w:rPr>
        <w:t xml:space="preserve"> Roberts, Chernyshenko, Stark and Goldberg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"10.1111/j.1744-6570.2005.00301.x", "ISSN" : "0031-5826", "author" : [ { "dropping-particle" : "", "family" : "Roberts", "given" : "Brent W.", "non-dropping-particle" : "", "parse-names" : false, "suffix" : "" }, { "dropping-particle" : "", "family" : "Chernyshenko", "given" : "Oleksandr S.", "non-dropping-particle" : "", "parse-names" : false, "suffix" : "" }, { "dropping-particle" : "", "family" : "Stark", "given" : "Stephen", "non-dropping-particle" : "", "parse-names" : false, "suffix" : "" }, { "dropping-particle" : "", "family" : "Goldberg", "given" : "Lewis R.", "non-dropping-particle" : "", "parse-names" : false, "suffix" : "" } ], "container-title" : "Personnel Psychology", "id" : "ITEM-1", "issue" : "1", "issued" : { "date-parts" : [ [ "2005", "3" ] ] }, "page" : "103-139", "title" : "The Structure of Conscientiousness: an Empirical Investigation Based on Seven Major Personality Questionnaires", "type" : "article-journal", "volume" : "58" }, "suppress-author" : 1, "uris" : [ "http://www.mendeley.com/documents/?uuid=b507465f-00eb-4462-b991-89ec3e8b2f37" ] } ], "mendeley" : { "previouslyFormattedCitation" : "(2005)"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27A7">
        <w:rPr>
          <w:rFonts w:ascii="Times New Roman" w:hAnsi="Times New Roman" w:cs="Times New Roman"/>
          <w:noProof/>
          <w:sz w:val="24"/>
          <w:szCs w:val="24"/>
        </w:rPr>
        <w:t>(2005)</w:t>
      </w:r>
      <w:r w:rsidR="00C41453">
        <w:rPr>
          <w:rFonts w:ascii="Times New Roman" w:hAnsi="Times New Roman" w:cs="Times New Roman"/>
          <w:sz w:val="24"/>
          <w:szCs w:val="24"/>
        </w:rPr>
        <w:fldChar w:fldCharType="end"/>
      </w:r>
      <w:r w:rsidRPr="00DD6B9C">
        <w:rPr>
          <w:rFonts w:ascii="Times New Roman" w:hAnsi="Times New Roman" w:cs="Times New Roman"/>
          <w:sz w:val="24"/>
          <w:szCs w:val="24"/>
        </w:rPr>
        <w:t xml:space="preserve"> aimed to empirically derive an acceptable structure of conscientiousness by </w:t>
      </w:r>
      <w:r w:rsidRPr="00CC072D">
        <w:rPr>
          <w:rFonts w:ascii="Times New Roman" w:hAnsi="Times New Roman" w:cs="Times New Roman"/>
          <w:sz w:val="24"/>
          <w:szCs w:val="24"/>
          <w:highlight w:val="yellow"/>
        </w:rPr>
        <w:t>factor analyzing data from thirty-six scales relating to the domain, taken from seven widely used personality inventories</w:t>
      </w:r>
      <w:r w:rsidRPr="00DD6B9C">
        <w:rPr>
          <w:rFonts w:ascii="Times New Roman" w:hAnsi="Times New Roman" w:cs="Times New Roman"/>
          <w:sz w:val="24"/>
          <w:szCs w:val="24"/>
        </w:rPr>
        <w:t xml:space="preserve">. A </w:t>
      </w:r>
      <w:r w:rsidRPr="00CC072D">
        <w:rPr>
          <w:rFonts w:ascii="Times New Roman" w:hAnsi="Times New Roman" w:cs="Times New Roman"/>
          <w:sz w:val="24"/>
          <w:szCs w:val="24"/>
          <w:highlight w:val="yellow"/>
        </w:rPr>
        <w:t>six factor</w:t>
      </w:r>
      <w:r w:rsidRPr="00DD6B9C">
        <w:rPr>
          <w:rFonts w:ascii="Times New Roman" w:hAnsi="Times New Roman" w:cs="Times New Roman"/>
          <w:sz w:val="24"/>
          <w:szCs w:val="24"/>
        </w:rPr>
        <w:t xml:space="preserve"> solution which converged to form a single higher-order domain of conscientiousness was found to best represent the data; </w:t>
      </w:r>
      <w:r w:rsidRPr="00CC072D">
        <w:rPr>
          <w:rFonts w:ascii="Times New Roman" w:hAnsi="Times New Roman" w:cs="Times New Roman"/>
          <w:sz w:val="24"/>
          <w:szCs w:val="24"/>
          <w:highlight w:val="yellow"/>
        </w:rPr>
        <w:t>industriousness, order, self-control, responsibility, traditionalism and virtue</w:t>
      </w:r>
      <w:r w:rsidRPr="00DD6B9C">
        <w:rPr>
          <w:rFonts w:ascii="Times New Roman" w:hAnsi="Times New Roman" w:cs="Times New Roman"/>
          <w:sz w:val="24"/>
          <w:szCs w:val="24"/>
        </w:rPr>
        <w:t xml:space="preserve">. In addition to </w:t>
      </w:r>
      <w:r>
        <w:rPr>
          <w:rFonts w:ascii="Times New Roman" w:hAnsi="Times New Roman" w:cs="Times New Roman"/>
          <w:sz w:val="24"/>
          <w:szCs w:val="24"/>
        </w:rPr>
        <w:t>demonstrating good convergent and discriminant</w:t>
      </w:r>
      <w:r w:rsidRPr="00DD6B9C">
        <w:rPr>
          <w:rFonts w:ascii="Times New Roman" w:hAnsi="Times New Roman" w:cs="Times New Roman"/>
          <w:sz w:val="24"/>
          <w:szCs w:val="24"/>
        </w:rPr>
        <w:t xml:space="preserve"> validity, tests of criterion</w:t>
      </w:r>
      <w:r>
        <w:rPr>
          <w:rFonts w:ascii="Times New Roman" w:hAnsi="Times New Roman" w:cs="Times New Roman"/>
          <w:sz w:val="24"/>
          <w:szCs w:val="24"/>
        </w:rPr>
        <w:t xml:space="preserve"> related validity</w:t>
      </w:r>
      <w:r w:rsidRPr="00DD6B9C">
        <w:rPr>
          <w:rFonts w:ascii="Times New Roman" w:hAnsi="Times New Roman" w:cs="Times New Roman"/>
          <w:sz w:val="24"/>
          <w:szCs w:val="24"/>
        </w:rPr>
        <w:t xml:space="preserve"> revealed these six facets to differentially relate to </w:t>
      </w:r>
      <w:r>
        <w:rPr>
          <w:rFonts w:ascii="Times New Roman" w:hAnsi="Times New Roman" w:cs="Times New Roman"/>
          <w:sz w:val="24"/>
          <w:szCs w:val="24"/>
        </w:rPr>
        <w:t xml:space="preserve">relevant outcomes </w:t>
      </w:r>
      <w:r w:rsidRPr="00DD6B9C">
        <w:rPr>
          <w:rFonts w:ascii="Times New Roman" w:hAnsi="Times New Roman" w:cs="Times New Roman"/>
          <w:sz w:val="24"/>
          <w:szCs w:val="24"/>
        </w:rPr>
        <w:t>(drug use, work dedication, preventive he</w:t>
      </w:r>
      <w:r>
        <w:rPr>
          <w:rFonts w:ascii="Times New Roman" w:hAnsi="Times New Roman" w:cs="Times New Roman"/>
          <w:sz w:val="24"/>
          <w:szCs w:val="24"/>
        </w:rPr>
        <w:t xml:space="preserve">alth behaviours, </w:t>
      </w:r>
      <w:r w:rsidRPr="00DD6B9C">
        <w:rPr>
          <w:rFonts w:ascii="Times New Roman" w:hAnsi="Times New Roman" w:cs="Times New Roman"/>
          <w:sz w:val="24"/>
          <w:szCs w:val="24"/>
        </w:rPr>
        <w:t xml:space="preserve">traffic risk), providing </w:t>
      </w:r>
      <w:r>
        <w:rPr>
          <w:rFonts w:ascii="Times New Roman" w:hAnsi="Times New Roman" w:cs="Times New Roman"/>
          <w:sz w:val="24"/>
          <w:szCs w:val="24"/>
        </w:rPr>
        <w:t>further e</w:t>
      </w:r>
      <w:r w:rsidRPr="00DD6B9C">
        <w:rPr>
          <w:rFonts w:ascii="Times New Roman" w:hAnsi="Times New Roman" w:cs="Times New Roman"/>
          <w:sz w:val="24"/>
          <w:szCs w:val="24"/>
        </w:rPr>
        <w:t xml:space="preserve">vidence that the lower-order facets offer greater incremental validity than a single global factor of conscientiousness. </w:t>
      </w:r>
    </w:p>
    <w:p w14:paraId="18E5AC02" w14:textId="77777777" w:rsidR="00A6180E" w:rsidRPr="00DD6B9C" w:rsidRDefault="00A6180E" w:rsidP="00A6180E">
      <w:pPr>
        <w:spacing w:after="0" w:line="480" w:lineRule="auto"/>
        <w:ind w:firstLine="720"/>
        <w:rPr>
          <w:rFonts w:ascii="Times New Roman" w:hAnsi="Times New Roman" w:cs="Times New Roman"/>
          <w:sz w:val="24"/>
          <w:szCs w:val="24"/>
        </w:rPr>
      </w:pPr>
      <w:r w:rsidRPr="00DD6B9C">
        <w:rPr>
          <w:rFonts w:ascii="Times New Roman" w:hAnsi="Times New Roman" w:cs="Times New Roman"/>
          <w:sz w:val="24"/>
          <w:szCs w:val="24"/>
        </w:rPr>
        <w:lastRenderedPageBreak/>
        <w:t>The existing inventories analysed by Roberts and colleagues</w:t>
      </w:r>
      <w:r>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"10.1111/j.1744-6570.2005.00301.x", "ISSN" : "0031-5826", "author" : [ { "dropping-particle" : "", "family" : "Roberts", "given" : "Brent W.", "non-dropping-particle" : "", "parse-names" : false, "suffix" : "" }, { "dropping-particle" : "", "family" : "Chernyshenko", "given" : "Oleksandr S.", "non-dropping-particle" : "", "parse-names" : false, "suffix" : "" }, { "dropping-particle" : "", "family" : "Stark", "given" : "Stephen", "non-dropping-particle" : "", "parse-names" : false, "suffix" : "" }, { "dropping-particle" : "", "family" : "Goldberg", "given" : "Lewis R.", "non-dropping-particle" : "", "parse-names" : false, "suffix" : "" } ], "container-title" : "Personnel Psychology", "id" : "ITEM-1", "issue" : "1", "issued" : { "date-parts" : [ [ "2005", "3" ] ] }, "page" : "103-139", "title" : "The Structure of Conscientiousness: an Empirical Investigation Based on Seven Major Personality Questionnaires", "type" : "article-journal", "volume" : "58" }, "suppress-author" : 1, "uris" : [ "http://www.mendeley.com/documents/?uuid=b507465f-00eb-4462-b991-89ec3e8b2f37" ] } ], "mendeley" : { "previouslyFormattedCitation" : "(2005)"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27A7">
        <w:rPr>
          <w:rFonts w:ascii="Times New Roman" w:hAnsi="Times New Roman" w:cs="Times New Roman"/>
          <w:noProof/>
          <w:sz w:val="24"/>
          <w:szCs w:val="24"/>
        </w:rPr>
        <w:t>(2005)</w:t>
      </w:r>
      <w:r w:rsidR="00C41453">
        <w:rPr>
          <w:rFonts w:ascii="Times New Roman" w:hAnsi="Times New Roman" w:cs="Times New Roman"/>
          <w:sz w:val="24"/>
          <w:szCs w:val="24"/>
        </w:rPr>
        <w:fldChar w:fldCharType="end"/>
      </w:r>
      <w:r w:rsidRPr="00DD6B9C">
        <w:rPr>
          <w:rFonts w:ascii="Times New Roman" w:hAnsi="Times New Roman" w:cs="Times New Roman"/>
          <w:sz w:val="24"/>
          <w:szCs w:val="24"/>
        </w:rPr>
        <w:t xml:space="preserve"> included scales that </w:t>
      </w:r>
      <w:r w:rsidRPr="00CC072D">
        <w:rPr>
          <w:rFonts w:ascii="Times New Roman" w:hAnsi="Times New Roman" w:cs="Times New Roman"/>
          <w:sz w:val="24"/>
          <w:szCs w:val="24"/>
          <w:highlight w:val="yellow"/>
        </w:rPr>
        <w:t>either loaded onto only a subset of the lower order facets</w:t>
      </w:r>
      <w:r w:rsidRPr="00DD6B9C">
        <w:rPr>
          <w:rFonts w:ascii="Times New Roman" w:hAnsi="Times New Roman" w:cs="Times New Roman"/>
          <w:sz w:val="24"/>
          <w:szCs w:val="24"/>
        </w:rPr>
        <w:t xml:space="preserve"> (a maximum of three) </w:t>
      </w:r>
      <w:r w:rsidRPr="00CC072D">
        <w:rPr>
          <w:rFonts w:ascii="Times New Roman" w:hAnsi="Times New Roman" w:cs="Times New Roman"/>
          <w:sz w:val="24"/>
          <w:szCs w:val="24"/>
          <w:highlight w:val="yellow"/>
        </w:rPr>
        <w:t>or used one facet as a proxy for conscientiousness</w:t>
      </w:r>
      <w:r w:rsidRPr="00DD6B9C">
        <w:rPr>
          <w:rFonts w:ascii="Times New Roman" w:hAnsi="Times New Roman" w:cs="Times New Roman"/>
          <w:sz w:val="24"/>
          <w:szCs w:val="24"/>
        </w:rPr>
        <w:t xml:space="preserve">. In order to improve predictive validity a comprehensive scale that captures the entire domain and discriminates between lower-order facets is required to further investigation into the relationship between conscientiousness and important criterion variables. </w:t>
      </w:r>
    </w:p>
    <w:p w14:paraId="3E047BD4" w14:textId="77777777" w:rsidR="00AA18D9" w:rsidRPr="00A6180E" w:rsidRDefault="00A6180E" w:rsidP="00A6180E">
      <w:pPr>
        <w:spacing w:after="0" w:line="480" w:lineRule="auto"/>
        <w:ind w:firstLine="720"/>
      </w:pPr>
      <w:r w:rsidRPr="00DD6B9C">
        <w:rPr>
          <w:rFonts w:ascii="Times New Roman" w:hAnsi="Times New Roman" w:cs="Times New Roman"/>
          <w:sz w:val="24"/>
          <w:szCs w:val="24"/>
        </w:rPr>
        <w:t>The Chernyshenko Conscientiousness Scale</w:t>
      </w:r>
      <w:r>
        <w:rPr>
          <w:rFonts w:ascii="Times New Roman" w:hAnsi="Times New Roman" w:cs="Times New Roman"/>
          <w:sz w:val="24"/>
          <w:szCs w:val="24"/>
        </w:rPr>
        <w:t>s</w:t>
      </w:r>
      <w:r w:rsidRPr="00DD6B9C">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"10.1037/a0023860.The", "abstract" : "greater propensity to behave in ways that maintain wellness. The current study examined whether and how adherence mediates the relation between conscientiousness and physical health. Moreover, it was examined whether these effects differed for adhering to doctor\u2019s orders (doctor adherence) versus adhering to medication regimens (medication adherence), as the latter is likely more relevant for older adults\u2019 health. Methods\u2014A nationwide sample of adults (N = 2136, Mage = 51 years) completed personality and adherence measures, in addition to a self-report measure of perceived general health, in an online survey. Correlational analyses were performed to examine the basic relations between the constructs of interest. A bootstrapping approach was employed for examining whether the indirect effect through adherence was conditional on age. Results\u2014Doctor adherence partially mediated the relation between conscientiousness and perceived health across adulthood. However, the indirect effect of medication adherence was conditional on age, insofar that medication adherence mediated the link between conscientiousness and perceived health only for older adults in the sample (i.e., those around age 51 and over). Conclusion\u2014These results suggest that while conscientious individuals report higher levels of both doctor and medication adherence, the role of adherence in explaining the link between conscientiousness and health may differ across adulthood.", "author" : [ { "dropping-particle" : "", "family" : "Hill", "given" : "Patrick L", "non-dropping-particle" : "", "parse-names" : false, "suffix" : "" }, { "dropping-particle" : "", "family" : "Roberts", "given" : "Brent W", "non-dropping-particle" : "", "parse-names" : false, "suffix" : "" } ], "container-title" : "Health psychology", "id" : "ITEM-1", "issue" : "6", "issued" : { "date-parts" : [ [ "2012" ] ] }, "note" : "Only published paper which uses the CCS; can be used as a citation for the CCS.\n        \n      ", "page" : "797-804", "title" : "The Role of Adherence in the Relationship between Conscientiousness and Perceived Health", "type" : "article-journal", "volume" : "30" }, "uris" : [ "http://www.mendeley.com/documents/?uuid=028c7983-41ab-4733-a207-52e8111cddc3" ] }, { "id" : "ITEM-2", "itemData" : { "author" : [ { "dropping-particle" : "", "family" : "Chernyshenko", "given" : "Oleksandr S", "non-dropping-particle" : "", "parse-names" : false, "suffix" : "" } ], "id" : "ITEM-2", "issued" : { "date-parts" : [ [ "2002" ] ] }, "publisher" : "University of Illinois at Urbana-Champaign", "title" : "Applications of ideal point approaches to scale construction and scoring in personality measurement: The development of a six-faceted measure of conscientiousness.", "type" : "thesis" }, "prefix" : "CSS; ", "uris" : [ "http://www.mendeley.com/documents/?uuid=1d1b1438-281d-4b23-88ee-3a45baa1b6e9" ] } ], "mendeley" : { "manualFormatting" : "(CCS; Chernyshenko, 2002; Hill &amp; Roberts, 2012)", "previouslyFormattedCitation" : "(CSS; Chernyshenko, 2002; Hill &amp; Roberts, 2012)"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27A7">
        <w:rPr>
          <w:rFonts w:ascii="Times New Roman" w:hAnsi="Times New Roman" w:cs="Times New Roman"/>
          <w:noProof/>
          <w:sz w:val="24"/>
          <w:szCs w:val="24"/>
        </w:rPr>
        <w:t>(C</w:t>
      </w:r>
      <w:r>
        <w:rPr>
          <w:rFonts w:ascii="Times New Roman" w:hAnsi="Times New Roman" w:cs="Times New Roman"/>
          <w:noProof/>
          <w:sz w:val="24"/>
          <w:szCs w:val="24"/>
        </w:rPr>
        <w:t>C</w:t>
      </w:r>
      <w:r w:rsidRPr="003E27A7">
        <w:rPr>
          <w:rFonts w:ascii="Times New Roman" w:hAnsi="Times New Roman" w:cs="Times New Roman"/>
          <w:noProof/>
          <w:sz w:val="24"/>
          <w:szCs w:val="24"/>
        </w:rPr>
        <w:t>S; Chernyshenko, 2002; Hill &amp; Roberts, 2012)</w:t>
      </w:r>
      <w:r w:rsidR="00C41453">
        <w:rPr>
          <w:rFonts w:ascii="Times New Roman" w:hAnsi="Times New Roman" w:cs="Times New Roman"/>
          <w:sz w:val="24"/>
          <w:szCs w:val="24"/>
        </w:rPr>
        <w:fldChar w:fldCharType="end"/>
      </w:r>
      <w:r w:rsidRPr="00DD6B9C">
        <w:rPr>
          <w:rFonts w:ascii="Times New Roman" w:hAnsi="Times New Roman" w:cs="Times New Roman"/>
          <w:sz w:val="24"/>
          <w:szCs w:val="24"/>
        </w:rPr>
        <w:t xml:space="preserve"> </w:t>
      </w:r>
      <w:r>
        <w:rPr>
          <w:rFonts w:ascii="Times New Roman" w:hAnsi="Times New Roman" w:cs="Times New Roman"/>
          <w:sz w:val="24"/>
          <w:szCs w:val="24"/>
        </w:rPr>
        <w:t xml:space="preserve">were developed for this purpose. The 60-item inventory has </w:t>
      </w:r>
      <w:r w:rsidR="00892CA2" w:rsidRPr="005B37B9">
        <w:rPr>
          <w:rFonts w:ascii="Times New Roman" w:hAnsi="Times New Roman" w:cs="Times New Roman"/>
          <w:sz w:val="24"/>
          <w:szCs w:val="24"/>
          <w:highlight w:val="yellow"/>
        </w:rPr>
        <w:t xml:space="preserve">six fairly heterogeneous </w:t>
      </w:r>
      <w:r w:rsidRPr="005B37B9">
        <w:rPr>
          <w:rFonts w:ascii="Times New Roman" w:hAnsi="Times New Roman" w:cs="Times New Roman"/>
          <w:sz w:val="24"/>
          <w:szCs w:val="24"/>
          <w:highlight w:val="yellow"/>
        </w:rPr>
        <w:t xml:space="preserve">scales </w:t>
      </w:r>
      <w:r w:rsidR="00892CA2" w:rsidRPr="005B37B9">
        <w:rPr>
          <w:rFonts w:ascii="Times New Roman" w:hAnsi="Times New Roman" w:cs="Times New Roman"/>
          <w:sz w:val="24"/>
          <w:szCs w:val="24"/>
          <w:highlight w:val="yellow"/>
        </w:rPr>
        <w:t>allowing measurement of</w:t>
      </w:r>
      <w:r w:rsidRPr="005B37B9">
        <w:rPr>
          <w:rFonts w:ascii="Times New Roman" w:hAnsi="Times New Roman" w:cs="Times New Roman"/>
          <w:sz w:val="24"/>
          <w:szCs w:val="24"/>
          <w:highlight w:val="yellow"/>
        </w:rPr>
        <w:t xml:space="preserve"> the different ways in which one can be conscientiousness, with individuals being able to score high on some facets (e.g. virtue) yet low on others (e.g., order)</w:t>
      </w:r>
      <w:r w:rsidRPr="00DD6B9C">
        <w:rPr>
          <w:rFonts w:ascii="Times New Roman" w:hAnsi="Times New Roman" w:cs="Times New Roman"/>
          <w:sz w:val="24"/>
          <w:szCs w:val="24"/>
        </w:rPr>
        <w:t>.</w:t>
      </w:r>
      <w:r>
        <w:rPr>
          <w:rFonts w:ascii="Times New Roman" w:hAnsi="Times New Roman" w:cs="Times New Roman"/>
          <w:sz w:val="24"/>
          <w:szCs w:val="24"/>
        </w:rPr>
        <w:t xml:space="preserve"> </w:t>
      </w:r>
      <w:r w:rsidRPr="00DD6B9C">
        <w:rPr>
          <w:rFonts w:ascii="Times New Roman" w:hAnsi="Times New Roman" w:cs="Times New Roman"/>
          <w:sz w:val="24"/>
          <w:szCs w:val="24"/>
        </w:rPr>
        <w:t xml:space="preserve">The </w:t>
      </w:r>
      <w:r>
        <w:rPr>
          <w:rFonts w:ascii="Times New Roman" w:hAnsi="Times New Roman" w:cs="Times New Roman"/>
          <w:sz w:val="24"/>
          <w:szCs w:val="24"/>
        </w:rPr>
        <w:t>CCS was</w:t>
      </w:r>
      <w:r w:rsidRPr="00DD6B9C">
        <w:rPr>
          <w:rFonts w:ascii="Times New Roman" w:hAnsi="Times New Roman" w:cs="Times New Roman"/>
          <w:sz w:val="24"/>
          <w:szCs w:val="24"/>
        </w:rPr>
        <w:t xml:space="preserve"> developed as part of a doctoral dissertation</w:t>
      </w:r>
      <w:r>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"Chernyshenko", "given" : "Oleksandr S", "non-dropping-particle" : "", "parse-names" : false, "suffix" : "" } ], "id" : "ITEM-1", "issued" : { "date-parts" : [ [ "2002" ] ] }, "publisher" : "University of Illinois at Urbana-Champaign", "title" : "Applications of ideal point approaches to scale construction and scoring in personality measurement: The development of a six-faceted measure of conscientiousness.", "type" : "thesis" }, "uris" : [ "http://www.mendeley.com/documents/?uuid=1d1b1438-281d-4b23-88ee-3a45baa1b6e9" ] } ], "mendeley" : { "previouslyFormattedCitation" : "(Chernyshenko, 2002)"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FB5200">
        <w:rPr>
          <w:rFonts w:ascii="Times New Roman" w:hAnsi="Times New Roman" w:cs="Times New Roman"/>
          <w:noProof/>
          <w:sz w:val="24"/>
          <w:szCs w:val="24"/>
        </w:rPr>
        <w:t>(Chernyshenko, 2002)</w:t>
      </w:r>
      <w:r w:rsidR="00C41453">
        <w:rPr>
          <w:rFonts w:ascii="Times New Roman" w:hAnsi="Times New Roman" w:cs="Times New Roman"/>
          <w:sz w:val="24"/>
          <w:szCs w:val="24"/>
        </w:rPr>
        <w:fldChar w:fldCharType="end"/>
      </w:r>
      <w:r>
        <w:rPr>
          <w:rFonts w:ascii="Times New Roman" w:hAnsi="Times New Roman" w:cs="Times New Roman"/>
          <w:sz w:val="24"/>
          <w:szCs w:val="24"/>
        </w:rPr>
        <w:t>, and the six facets have demonstrated reliabilities</w:t>
      </w:r>
      <w:r w:rsidRPr="00DD6B9C">
        <w:rPr>
          <w:rFonts w:ascii="Times New Roman" w:hAnsi="Times New Roman" w:cs="Times New Roman"/>
          <w:sz w:val="24"/>
          <w:szCs w:val="24"/>
        </w:rPr>
        <w:t xml:space="preserve"> </w:t>
      </w:r>
      <w:r>
        <w:rPr>
          <w:rFonts w:ascii="Times New Roman" w:hAnsi="Times New Roman" w:cs="Times New Roman"/>
          <w:sz w:val="24"/>
          <w:szCs w:val="24"/>
        </w:rPr>
        <w:t>of at</w:t>
      </w:r>
      <w:r w:rsidRPr="00DD6B9C">
        <w:rPr>
          <w:rFonts w:ascii="Times New Roman" w:hAnsi="Times New Roman" w:cs="Times New Roman"/>
          <w:sz w:val="24"/>
          <w:szCs w:val="24"/>
        </w:rPr>
        <w:t xml:space="preserve"> least </w:t>
      </w:r>
      <w:r>
        <w:rPr>
          <w:rFonts w:ascii="Times New Roman" w:hAnsi="Times New Roman" w:cs="Times New Roman"/>
          <w:sz w:val="24"/>
          <w:szCs w:val="24"/>
        </w:rPr>
        <w:t xml:space="preserve">α=.87 (Hill &amp; Roberts, 2012) and good construct validity, predicting </w:t>
      </w:r>
      <w:r w:rsidRPr="00DD6B9C">
        <w:rPr>
          <w:rFonts w:ascii="Times New Roman" w:hAnsi="Times New Roman" w:cs="Times New Roman"/>
          <w:sz w:val="24"/>
          <w:szCs w:val="24"/>
        </w:rPr>
        <w:t>outcomes such as student study behaviours, work behaviours and health behaviours</w:t>
      </w:r>
      <w:r>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"Gartland", "given" : "N.", "non-dropping-particle" : "", "parse-names" : false, "suffix" : "" }, { "dropping-particle" : "", "family" : "O'Connor", "given" : "D.B.", "non-dropping-particle" : "", "parse-names" : false, "suffix" : "" }, { "dropping-particle" : "", "family" : "Lawton", "given" : "R.", "non-dropping-particle" : "", "parse-names" : false, "suffix" : "" }, { "dropping-particle" : "", "family" : "Ferguson E.", "given" : "", "non-dropping-particle" : "", "parse-names" : false, "suffix" : "" } ], "container-title" : "British Journal of Health Psychology", "id" : "ITEM-1", "issued" : { "date-parts" : [ [ "2013" ] ] }, "title" : "Investigating the effects of conscientiousness on daily stress, affect and physical symptom processes: A daily diary study\n", "type" : "article-journal" }, "uris" : [ "http://www.mendeley.com/documents/?uuid=325106ad-69ad-4ff8-965e-63c2d1732325" ] }, { "id" : "ITEM-2", "itemData" : { "DOI" : "10.1037/a0023860.The", "abstract" : "greater propensity to behave in ways that maintain wellness. The current study examined whether and how adherence mediates the relation between conscientiousness and physical health. Moreover, it was examined whether these effects differed for adhering to doctor\u2019s orders (doctor adherence) versus adhering to medication regimens (medication adherence), as the latter is likely more relevant for older adults\u2019 health. Methods\u2014A nationwide sample of adults (N = 2136, Mage = 51 years) completed personality and adherence measures, in addition to a self-report measure of perceived general health, in an online survey. Correlational analyses were performed to examine the basic relations between the constructs of interest. A bootstrapping approach was employed for examining whether the indirect effect through adherence was conditional on age. Results\u2014Doctor adherence partially mediated the relation between conscientiousness and perceived health across adulthood. However, the indirect effect of medication adherence was conditional on age, insofar that medication adherence mediated the link between conscientiousness and perceived health only for older adults in the sample (i.e., those around age 51 and over). Conclusion\u2014These results suggest that while conscientious individuals report higher levels of both doctor and medication adherence, the role of adherence in explaining the link between conscientiousness and health may differ across adulthood.", "author" : [ { "dropping-particle" : "", "family" : "Hill", "given" : "Patrick L", "non-dropping-particle" : "", "parse-names" : false, "suffix" : "" }, { "dropping-particle" : "", "family" : "Roberts", "given" : "Brent W", "non-dropping-particle" : "", "parse-names" : false, "suffix" : "" } ], "container-title" : "Health psychology", "id" : "ITEM-2", "issue" : "6", "issued" : { "date-parts" : [ [ "2012" ] ] }, "note" : "Only published paper which uses the CCS; can be used as a citation for the CCS.\n        \n      ", "page" : "797-804", "title" : "The Role of Adherence in the Relationship between Conscientiousness and Perceived Health", "type" : "article-journal", "volume" : "30" }, "uris" : [ "http://www.mendeley.com/documents/?uuid=028c7983-41ab-4733-a207-52e8111cddc3" ] } ], "mendeley" : { "manualFormatting" : "(e.g., Gartland, O\u2019Connor, Lawton, &amp; Ferguson E., 20143; Hill &amp; Roberts, 2012)", "previouslyFormattedCitation" : "(Gartland, O\u2019Connor, Lawton, &amp; Ferguson E., 2013; Hill &amp; Roberts, 2012)"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412FB6">
        <w:rPr>
          <w:rFonts w:ascii="Times New Roman" w:hAnsi="Times New Roman" w:cs="Times New Roman"/>
          <w:noProof/>
          <w:sz w:val="24"/>
          <w:szCs w:val="24"/>
        </w:rPr>
        <w:t>(</w:t>
      </w:r>
      <w:r w:rsidR="00150150">
        <w:rPr>
          <w:rFonts w:ascii="Times New Roman" w:hAnsi="Times New Roman" w:cs="Times New Roman"/>
          <w:noProof/>
          <w:sz w:val="24"/>
          <w:szCs w:val="24"/>
        </w:rPr>
        <w:t xml:space="preserve">e.g., </w:t>
      </w:r>
      <w:r w:rsidRPr="00412FB6">
        <w:rPr>
          <w:rFonts w:ascii="Times New Roman" w:hAnsi="Times New Roman" w:cs="Times New Roman"/>
          <w:noProof/>
          <w:sz w:val="24"/>
          <w:szCs w:val="24"/>
        </w:rPr>
        <w:t>Gartland, O’Connor, Lawton, &amp; Ferguson E., 201</w:t>
      </w:r>
      <w:r w:rsidR="00150150">
        <w:rPr>
          <w:rFonts w:ascii="Times New Roman" w:hAnsi="Times New Roman" w:cs="Times New Roman"/>
          <w:noProof/>
          <w:sz w:val="24"/>
          <w:szCs w:val="24"/>
        </w:rPr>
        <w:t>4</w:t>
      </w:r>
      <w:r w:rsidRPr="00412FB6">
        <w:rPr>
          <w:rFonts w:ascii="Times New Roman" w:hAnsi="Times New Roman" w:cs="Times New Roman"/>
          <w:noProof/>
          <w:sz w:val="24"/>
          <w:szCs w:val="24"/>
        </w:rPr>
        <w:t>3; Hill &amp; Roberts, 2012)</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Validation of the order scale was reported by </w:t>
      </w:r>
      <w:proofErr w:type="spellStart"/>
      <w:r w:rsidRPr="00BC4B84">
        <w:rPr>
          <w:rFonts w:ascii="Times New Roman" w:hAnsi="Times New Roman" w:cs="Times New Roman"/>
          <w:color w:val="FF6600"/>
          <w:sz w:val="24"/>
          <w:szCs w:val="24"/>
        </w:rPr>
        <w:t>Chernyshenko</w:t>
      </w:r>
      <w:proofErr w:type="spellEnd"/>
      <w:r w:rsidRPr="00BC4B84">
        <w:rPr>
          <w:rFonts w:ascii="Times New Roman" w:hAnsi="Times New Roman" w:cs="Times New Roman"/>
          <w:color w:val="FF6600"/>
          <w:sz w:val="24"/>
          <w:szCs w:val="24"/>
        </w:rPr>
        <w:t xml:space="preserve">, Stark, </w:t>
      </w:r>
      <w:proofErr w:type="spellStart"/>
      <w:r w:rsidRPr="00BC4B84">
        <w:rPr>
          <w:rFonts w:ascii="Times New Roman" w:hAnsi="Times New Roman" w:cs="Times New Roman"/>
          <w:color w:val="FF6600"/>
          <w:sz w:val="24"/>
          <w:szCs w:val="24"/>
        </w:rPr>
        <w:t>Drasgow</w:t>
      </w:r>
      <w:proofErr w:type="spellEnd"/>
      <w:r w:rsidRPr="00BC4B84">
        <w:rPr>
          <w:rFonts w:ascii="Times New Roman" w:hAnsi="Times New Roman" w:cs="Times New Roman"/>
          <w:color w:val="FF6600"/>
          <w:sz w:val="24"/>
          <w:szCs w:val="24"/>
        </w:rPr>
        <w:t xml:space="preserve"> and Roberts </w:t>
      </w:r>
      <w:r w:rsidR="00C41453" w:rsidRPr="00BC4B84">
        <w:rPr>
          <w:rFonts w:ascii="Times New Roman" w:hAnsi="Times New Roman" w:cs="Times New Roman"/>
          <w:color w:val="FF6600"/>
          <w:sz w:val="24"/>
          <w:szCs w:val="24"/>
        </w:rPr>
        <w:fldChar w:fldCharType="begin" w:fldLock="1"/>
      </w:r>
      <w:r w:rsidR="009C5C54" w:rsidRPr="00BC4B84">
        <w:rPr>
          <w:rFonts w:ascii="Times New Roman" w:hAnsi="Times New Roman" w:cs="Times New Roman"/>
          <w:color w:val="FF6600"/>
          <w:sz w:val="24"/>
          <w:szCs w:val="24"/>
        </w:rPr>
        <w:instrText>ADDIN CSL_CITATION { "citationItems" : [ { "id" : "ITEM-1", "itemData" : { "DOI" : "10.1037/1040-3590.19.1.88", "ISSN" : "1040-3590", "PMID" : "17371125", "abstract" : "The main aim of this article is to explicate why a transition to ideal point methods of scale construction is needed to advance the field of personality assessment. The study empirically demonstrated the substantive benefits of ideal point methodology as compared with the dominance framework underlying traditional methods of scale construction. Specifically, using a large, heterogeneous pool of order items, the authors constructed scales using traditional classical test theory, dominance item response theory (IRT), and ideal point IRT methods. The merits of each method were examined in terms of item pool utilization, model-data fit, measurement precision, and construct and criterion-related validity. Results show that adoption of the ideal point approach provided a more flexible platform for creating future personality measures, and this transition did not adversely affect the validity of personality test scores.", "author" : [ { "dropping-particle" : "", "family" : "Chernyshenko", "given" : "Oleksandr S", "non-dropping-particle" : "", "parse-names" : false, "suffix" : "" }, { "dropping-particle" : "", "family" : "Stark", "given" : "Stephen", "non-dropping-particle" : "", "parse-names" : false, "suffix" : "" }, { "dropping-particle" : "", "family" : "Drasgow", "given" : "Fritz", "non-dropping-particle" : "", "parse-names" : false, "suffix" : "" }, { "dropping-particle" : "", "family" : "Roberts", "given" : "Brent W", "non-dropping-particle" : "", "parse-names" : false, "suffix" : "" } ], "container-title" : "Psychological assessment", "id" : "ITEM-1", "issue" : "1", "issued" : { "date-parts" : [ [ "2007", "3" ] ] }, "page" : "88-106", "title" : "Constructing personality scales under the assumptions of an ideal point response process: toward increasing the flexibility of personality measures.", "type" : "article-journal", "volume" : "19" }, "suppress-author" : 1, "uris" : [ "http://www.mendeley.com/documents/?uuid=6646cfe6-ed87-4c3e-bb64-c9b8bc5fa751" ] } ], "mendeley" : { "previouslyFormattedCitation" : "(2007)" }, "properties" : { "noteIndex" : 0 }, "schema" : "https://github.com/citation-style-language/schema/raw/master/csl-citation.json" }</w:instrText>
      </w:r>
      <w:r w:rsidR="00C41453" w:rsidRPr="00BC4B84">
        <w:rPr>
          <w:rFonts w:ascii="Times New Roman" w:hAnsi="Times New Roman" w:cs="Times New Roman"/>
          <w:color w:val="FF6600"/>
          <w:sz w:val="24"/>
          <w:szCs w:val="24"/>
        </w:rPr>
        <w:fldChar w:fldCharType="separate"/>
      </w:r>
      <w:r w:rsidRPr="00BC4B84">
        <w:rPr>
          <w:rFonts w:ascii="Times New Roman" w:hAnsi="Times New Roman" w:cs="Times New Roman"/>
          <w:noProof/>
          <w:color w:val="FF6600"/>
          <w:sz w:val="24"/>
          <w:szCs w:val="24"/>
        </w:rPr>
        <w:t>(2007)</w:t>
      </w:r>
      <w:r w:rsidR="00C41453" w:rsidRPr="00BC4B84">
        <w:rPr>
          <w:rFonts w:ascii="Times New Roman" w:hAnsi="Times New Roman" w:cs="Times New Roman"/>
          <w:color w:val="FF6600"/>
          <w:sz w:val="24"/>
          <w:szCs w:val="24"/>
        </w:rPr>
        <w:fldChar w:fldCharType="end"/>
      </w:r>
      <w:r w:rsidR="00AA18D9" w:rsidRPr="00DD6B9C">
        <w:rPr>
          <w:rFonts w:ascii="Times New Roman" w:hAnsi="Times New Roman" w:cs="Times New Roman"/>
          <w:sz w:val="24"/>
          <w:szCs w:val="24"/>
        </w:rPr>
        <w:t xml:space="preserve">, </w:t>
      </w:r>
      <w:r w:rsidR="00CF4B1C">
        <w:rPr>
          <w:rFonts w:ascii="Times New Roman" w:hAnsi="Times New Roman" w:cs="Times New Roman"/>
          <w:sz w:val="24"/>
          <w:szCs w:val="24"/>
        </w:rPr>
        <w:t>however</w:t>
      </w:r>
      <w:r w:rsidR="00AA18D9" w:rsidRPr="00DD6B9C">
        <w:rPr>
          <w:rFonts w:ascii="Times New Roman" w:hAnsi="Times New Roman" w:cs="Times New Roman"/>
          <w:sz w:val="24"/>
          <w:szCs w:val="24"/>
        </w:rPr>
        <w:t xml:space="preserve"> the </w:t>
      </w:r>
      <w:r w:rsidR="00AA18D9" w:rsidRPr="00A41445">
        <w:rPr>
          <w:rFonts w:ascii="Times New Roman" w:hAnsi="Times New Roman" w:cs="Times New Roman"/>
          <w:sz w:val="24"/>
          <w:szCs w:val="24"/>
          <w:highlight w:val="yellow"/>
        </w:rPr>
        <w:t xml:space="preserve">psychometric properties of the other five scales </w:t>
      </w:r>
      <w:r w:rsidR="00057D43" w:rsidRPr="00A41445">
        <w:rPr>
          <w:rFonts w:ascii="Times New Roman" w:hAnsi="Times New Roman" w:cs="Times New Roman"/>
          <w:sz w:val="24"/>
          <w:szCs w:val="24"/>
          <w:highlight w:val="yellow"/>
        </w:rPr>
        <w:t>have not been</w:t>
      </w:r>
      <w:r w:rsidR="00DB2169" w:rsidRPr="00A41445">
        <w:rPr>
          <w:rFonts w:ascii="Times New Roman" w:hAnsi="Times New Roman" w:cs="Times New Roman"/>
          <w:sz w:val="24"/>
          <w:szCs w:val="24"/>
          <w:highlight w:val="yellow"/>
        </w:rPr>
        <w:t xml:space="preserve"> published</w:t>
      </w:r>
      <w:r w:rsidR="00057D43">
        <w:rPr>
          <w:rFonts w:ascii="Times New Roman" w:hAnsi="Times New Roman" w:cs="Times New Roman"/>
          <w:sz w:val="24"/>
          <w:szCs w:val="24"/>
        </w:rPr>
        <w:t xml:space="preserve">. </w:t>
      </w:r>
      <w:r w:rsidR="00AA18D9" w:rsidRPr="00A41445">
        <w:rPr>
          <w:rFonts w:ascii="Times New Roman" w:hAnsi="Times New Roman" w:cs="Times New Roman"/>
          <w:sz w:val="24"/>
          <w:szCs w:val="24"/>
          <w:highlight w:val="cyan"/>
        </w:rPr>
        <w:t xml:space="preserve">Until the scale is fully validated those wanting to assess conscientiousness will continue to rely on general domain measures, or subscales from personality inventories which </w:t>
      </w:r>
      <w:r w:rsidR="00342446" w:rsidRPr="00A41445">
        <w:rPr>
          <w:rFonts w:ascii="Times New Roman" w:hAnsi="Times New Roman" w:cs="Times New Roman"/>
          <w:sz w:val="24"/>
          <w:szCs w:val="24"/>
          <w:highlight w:val="cyan"/>
        </w:rPr>
        <w:t>do not assess the entire breadth of the domain.</w:t>
      </w:r>
      <w:r w:rsidR="00342446">
        <w:rPr>
          <w:rFonts w:ascii="Times New Roman" w:hAnsi="Times New Roman" w:cs="Times New Roman"/>
          <w:sz w:val="24"/>
          <w:szCs w:val="24"/>
        </w:rPr>
        <w:t xml:space="preserve"> </w:t>
      </w:r>
      <w:r w:rsidR="00AA18D9" w:rsidRPr="00DD6B9C">
        <w:rPr>
          <w:rFonts w:ascii="Times New Roman" w:hAnsi="Times New Roman" w:cs="Times New Roman"/>
          <w:sz w:val="24"/>
          <w:szCs w:val="24"/>
        </w:rPr>
        <w:t xml:space="preserve">In addition, to </w:t>
      </w:r>
      <w:r w:rsidR="00DB2169">
        <w:rPr>
          <w:rFonts w:ascii="Times New Roman" w:hAnsi="Times New Roman" w:cs="Times New Roman"/>
          <w:sz w:val="24"/>
          <w:szCs w:val="24"/>
        </w:rPr>
        <w:t xml:space="preserve">the best of </w:t>
      </w:r>
      <w:r w:rsidR="00AA18D9" w:rsidRPr="00DD6B9C">
        <w:rPr>
          <w:rFonts w:ascii="Times New Roman" w:hAnsi="Times New Roman" w:cs="Times New Roman"/>
          <w:sz w:val="24"/>
          <w:szCs w:val="24"/>
        </w:rPr>
        <w:t>our knowledge</w:t>
      </w:r>
      <w:r w:rsidR="00342446">
        <w:rPr>
          <w:rFonts w:ascii="Times New Roman" w:hAnsi="Times New Roman" w:cs="Times New Roman"/>
          <w:sz w:val="24"/>
          <w:szCs w:val="24"/>
        </w:rPr>
        <w:t xml:space="preserve">, </w:t>
      </w:r>
      <w:r w:rsidR="00AA18D9" w:rsidRPr="00DD6B9C">
        <w:rPr>
          <w:rFonts w:ascii="Times New Roman" w:hAnsi="Times New Roman" w:cs="Times New Roman"/>
          <w:sz w:val="24"/>
          <w:szCs w:val="24"/>
        </w:rPr>
        <w:t xml:space="preserve">the scale has only been used in US </w:t>
      </w:r>
      <w:r w:rsidRPr="00DD6B9C">
        <w:rPr>
          <w:rFonts w:ascii="Times New Roman" w:hAnsi="Times New Roman" w:cs="Times New Roman"/>
          <w:sz w:val="24"/>
          <w:szCs w:val="24"/>
        </w:rPr>
        <w:t>populations;</w:t>
      </w:r>
      <w:r w:rsidR="00DB2169">
        <w:rPr>
          <w:rFonts w:ascii="Times New Roman" w:hAnsi="Times New Roman" w:cs="Times New Roman"/>
          <w:sz w:val="24"/>
          <w:szCs w:val="24"/>
        </w:rPr>
        <w:t xml:space="preserve"> therefore, we were also interested in exploring its reliability and validity in the UK.</w:t>
      </w:r>
      <w:r w:rsidR="00342446">
        <w:rPr>
          <w:rFonts w:ascii="Times New Roman" w:hAnsi="Times New Roman" w:cs="Times New Roman"/>
          <w:sz w:val="24"/>
          <w:szCs w:val="24"/>
        </w:rPr>
        <w:t xml:space="preserve"> </w:t>
      </w:r>
    </w:p>
    <w:p w14:paraId="4D0F4935" w14:textId="77777777" w:rsidR="007339E0" w:rsidRDefault="00AA18D9" w:rsidP="007339E0">
      <w:pPr>
        <w:spacing w:after="0" w:line="480" w:lineRule="auto"/>
        <w:rPr>
          <w:rFonts w:ascii="Times New Roman" w:hAnsi="Times New Roman" w:cs="Times New Roman"/>
          <w:sz w:val="24"/>
          <w:szCs w:val="24"/>
        </w:rPr>
      </w:pPr>
      <w:r w:rsidRPr="00DD6B9C">
        <w:rPr>
          <w:rFonts w:ascii="Times New Roman" w:hAnsi="Times New Roman" w:cs="Times New Roman"/>
          <w:sz w:val="24"/>
          <w:szCs w:val="24"/>
        </w:rPr>
        <w:tab/>
      </w:r>
      <w:r w:rsidR="00DB2169">
        <w:rPr>
          <w:rFonts w:ascii="Times New Roman" w:hAnsi="Times New Roman" w:cs="Times New Roman"/>
          <w:sz w:val="24"/>
          <w:szCs w:val="24"/>
        </w:rPr>
        <w:t>To summarize</w:t>
      </w:r>
      <w:r w:rsidRPr="00DD6B9C">
        <w:rPr>
          <w:rFonts w:ascii="Times New Roman" w:hAnsi="Times New Roman" w:cs="Times New Roman"/>
          <w:sz w:val="24"/>
          <w:szCs w:val="24"/>
        </w:rPr>
        <w:t xml:space="preserve">, the objective of the </w:t>
      </w:r>
      <w:r w:rsidR="00342446">
        <w:rPr>
          <w:rFonts w:ascii="Times New Roman" w:hAnsi="Times New Roman" w:cs="Times New Roman"/>
          <w:sz w:val="24"/>
          <w:szCs w:val="24"/>
        </w:rPr>
        <w:t>current</w:t>
      </w:r>
      <w:r w:rsidR="00D21FD4">
        <w:rPr>
          <w:rFonts w:ascii="Times New Roman" w:hAnsi="Times New Roman" w:cs="Times New Roman"/>
          <w:sz w:val="24"/>
          <w:szCs w:val="24"/>
        </w:rPr>
        <w:t xml:space="preserve"> research</w:t>
      </w:r>
      <w:r w:rsidRPr="00DD6B9C">
        <w:rPr>
          <w:rFonts w:ascii="Times New Roman" w:hAnsi="Times New Roman" w:cs="Times New Roman"/>
          <w:sz w:val="24"/>
          <w:szCs w:val="24"/>
        </w:rPr>
        <w:t xml:space="preserve"> </w:t>
      </w:r>
      <w:r w:rsidR="00057D43">
        <w:rPr>
          <w:rFonts w:ascii="Times New Roman" w:hAnsi="Times New Roman" w:cs="Times New Roman"/>
          <w:sz w:val="24"/>
          <w:szCs w:val="24"/>
        </w:rPr>
        <w:t>was</w:t>
      </w:r>
      <w:r w:rsidRPr="00DD6B9C">
        <w:rPr>
          <w:rFonts w:ascii="Times New Roman" w:hAnsi="Times New Roman" w:cs="Times New Roman"/>
          <w:sz w:val="24"/>
          <w:szCs w:val="24"/>
        </w:rPr>
        <w:t xml:space="preserve"> to examine the </w:t>
      </w:r>
      <w:r w:rsidR="003F3CB2">
        <w:rPr>
          <w:rFonts w:ascii="Times New Roman" w:hAnsi="Times New Roman" w:cs="Times New Roman"/>
          <w:sz w:val="24"/>
          <w:szCs w:val="24"/>
        </w:rPr>
        <w:t>reliability and validity</w:t>
      </w:r>
      <w:r w:rsidRPr="00DD6B9C">
        <w:rPr>
          <w:rFonts w:ascii="Times New Roman" w:hAnsi="Times New Roman" w:cs="Times New Roman"/>
          <w:sz w:val="24"/>
          <w:szCs w:val="24"/>
        </w:rPr>
        <w:t xml:space="preserve"> of the Chernyshenko Conscientiousness </w:t>
      </w:r>
      <w:r w:rsidR="00057D43">
        <w:rPr>
          <w:rFonts w:ascii="Times New Roman" w:hAnsi="Times New Roman" w:cs="Times New Roman"/>
          <w:sz w:val="24"/>
          <w:szCs w:val="24"/>
        </w:rPr>
        <w:t>Scale</w:t>
      </w:r>
      <w:r w:rsidR="00414B08">
        <w:rPr>
          <w:rFonts w:ascii="Times New Roman" w:hAnsi="Times New Roman" w:cs="Times New Roman"/>
          <w:sz w:val="24"/>
          <w:szCs w:val="24"/>
        </w:rPr>
        <w:t>s</w:t>
      </w:r>
      <w:r w:rsidR="00057D43">
        <w:rPr>
          <w:rFonts w:ascii="Times New Roman" w:hAnsi="Times New Roman" w:cs="Times New Roman"/>
          <w:sz w:val="24"/>
          <w:szCs w:val="24"/>
        </w:rPr>
        <w:t xml:space="preserve">. </w:t>
      </w:r>
      <w:r w:rsidRPr="00DD6B9C">
        <w:rPr>
          <w:rFonts w:ascii="Times New Roman" w:hAnsi="Times New Roman" w:cs="Times New Roman"/>
          <w:sz w:val="24"/>
          <w:szCs w:val="24"/>
        </w:rPr>
        <w:t>In order to meet this objective</w:t>
      </w:r>
      <w:r w:rsidR="00342446">
        <w:rPr>
          <w:rFonts w:ascii="Times New Roman" w:hAnsi="Times New Roman" w:cs="Times New Roman"/>
          <w:sz w:val="24"/>
          <w:szCs w:val="24"/>
        </w:rPr>
        <w:t xml:space="preserve"> two studies </w:t>
      </w:r>
      <w:r w:rsidR="00057D43">
        <w:rPr>
          <w:rFonts w:ascii="Times New Roman" w:hAnsi="Times New Roman" w:cs="Times New Roman"/>
          <w:sz w:val="24"/>
          <w:szCs w:val="24"/>
        </w:rPr>
        <w:t>were</w:t>
      </w:r>
      <w:r w:rsidR="00342446">
        <w:rPr>
          <w:rFonts w:ascii="Times New Roman" w:hAnsi="Times New Roman" w:cs="Times New Roman"/>
          <w:sz w:val="24"/>
          <w:szCs w:val="24"/>
        </w:rPr>
        <w:t xml:space="preserve"> conducted. In S</w:t>
      </w:r>
      <w:r w:rsidR="003F3CB2">
        <w:rPr>
          <w:rFonts w:ascii="Times New Roman" w:hAnsi="Times New Roman" w:cs="Times New Roman"/>
          <w:sz w:val="24"/>
          <w:szCs w:val="24"/>
        </w:rPr>
        <w:t xml:space="preserve">tudy 1 we </w:t>
      </w:r>
      <w:r w:rsidR="00342446">
        <w:rPr>
          <w:rFonts w:ascii="Times New Roman" w:hAnsi="Times New Roman" w:cs="Times New Roman"/>
          <w:sz w:val="24"/>
          <w:szCs w:val="24"/>
        </w:rPr>
        <w:t>assess</w:t>
      </w:r>
      <w:r w:rsidR="00057D43">
        <w:rPr>
          <w:rFonts w:ascii="Times New Roman" w:hAnsi="Times New Roman" w:cs="Times New Roman"/>
          <w:sz w:val="24"/>
          <w:szCs w:val="24"/>
        </w:rPr>
        <w:t>ed</w:t>
      </w:r>
      <w:r w:rsidR="003F3CB2">
        <w:rPr>
          <w:rFonts w:ascii="Times New Roman" w:hAnsi="Times New Roman" w:cs="Times New Roman"/>
          <w:sz w:val="24"/>
          <w:szCs w:val="24"/>
        </w:rPr>
        <w:t xml:space="preserve"> the internal reliability of the six facet scales, and examine</w:t>
      </w:r>
      <w:r w:rsidR="00057D43">
        <w:rPr>
          <w:rFonts w:ascii="Times New Roman" w:hAnsi="Times New Roman" w:cs="Times New Roman"/>
          <w:sz w:val="24"/>
          <w:szCs w:val="24"/>
        </w:rPr>
        <w:t>d</w:t>
      </w:r>
      <w:r w:rsidR="003F3CB2">
        <w:rPr>
          <w:rFonts w:ascii="Times New Roman" w:hAnsi="Times New Roman" w:cs="Times New Roman"/>
          <w:sz w:val="24"/>
          <w:szCs w:val="24"/>
        </w:rPr>
        <w:t xml:space="preserve"> </w:t>
      </w:r>
      <w:r w:rsidR="003F3CB2" w:rsidRPr="001C264E">
        <w:rPr>
          <w:rFonts w:ascii="Times New Roman" w:hAnsi="Times New Roman" w:cs="Times New Roman"/>
          <w:sz w:val="24"/>
          <w:szCs w:val="24"/>
          <w:highlight w:val="yellow"/>
        </w:rPr>
        <w:t>whether the 60-items load</w:t>
      </w:r>
      <w:r w:rsidR="00DB2169" w:rsidRPr="001C264E">
        <w:rPr>
          <w:rFonts w:ascii="Times New Roman" w:hAnsi="Times New Roman" w:cs="Times New Roman"/>
          <w:sz w:val="24"/>
          <w:szCs w:val="24"/>
          <w:highlight w:val="yellow"/>
        </w:rPr>
        <w:t>ed</w:t>
      </w:r>
      <w:r w:rsidR="003F3CB2" w:rsidRPr="001C264E">
        <w:rPr>
          <w:rFonts w:ascii="Times New Roman" w:hAnsi="Times New Roman" w:cs="Times New Roman"/>
          <w:sz w:val="24"/>
          <w:szCs w:val="24"/>
          <w:highlight w:val="yellow"/>
        </w:rPr>
        <w:t xml:space="preserve"> o</w:t>
      </w:r>
      <w:r w:rsidR="00D21FD4" w:rsidRPr="001C264E">
        <w:rPr>
          <w:rFonts w:ascii="Times New Roman" w:hAnsi="Times New Roman" w:cs="Times New Roman"/>
          <w:sz w:val="24"/>
          <w:szCs w:val="24"/>
          <w:highlight w:val="yellow"/>
        </w:rPr>
        <w:t xml:space="preserve">nto a </w:t>
      </w:r>
      <w:r w:rsidR="00342446" w:rsidRPr="001C264E">
        <w:rPr>
          <w:rFonts w:ascii="Times New Roman" w:hAnsi="Times New Roman" w:cs="Times New Roman"/>
          <w:sz w:val="24"/>
          <w:szCs w:val="24"/>
          <w:highlight w:val="yellow"/>
        </w:rPr>
        <w:t xml:space="preserve">6-factor structure </w:t>
      </w:r>
      <w:r w:rsidR="00057D43" w:rsidRPr="001C264E">
        <w:rPr>
          <w:rFonts w:ascii="Times New Roman" w:hAnsi="Times New Roman" w:cs="Times New Roman"/>
          <w:sz w:val="24"/>
          <w:szCs w:val="24"/>
          <w:highlight w:val="yellow"/>
        </w:rPr>
        <w:t>reflect</w:t>
      </w:r>
      <w:r w:rsidR="00DB2169" w:rsidRPr="001C264E">
        <w:rPr>
          <w:rFonts w:ascii="Times New Roman" w:hAnsi="Times New Roman" w:cs="Times New Roman"/>
          <w:sz w:val="24"/>
          <w:szCs w:val="24"/>
          <w:highlight w:val="yellow"/>
        </w:rPr>
        <w:t>ing</w:t>
      </w:r>
      <w:r w:rsidR="003F3CB2" w:rsidRPr="001C264E">
        <w:rPr>
          <w:rFonts w:ascii="Times New Roman" w:hAnsi="Times New Roman" w:cs="Times New Roman"/>
          <w:sz w:val="24"/>
          <w:szCs w:val="24"/>
          <w:highlight w:val="yellow"/>
        </w:rPr>
        <w:t xml:space="preserve"> the</w:t>
      </w:r>
      <w:r w:rsidR="00DB2169" w:rsidRPr="001C264E">
        <w:rPr>
          <w:rFonts w:ascii="Times New Roman" w:hAnsi="Times New Roman" w:cs="Times New Roman"/>
          <w:sz w:val="24"/>
          <w:szCs w:val="24"/>
          <w:highlight w:val="yellow"/>
        </w:rPr>
        <w:t xml:space="preserve"> proposed</w:t>
      </w:r>
      <w:r w:rsidR="003F3CB2" w:rsidRPr="001C264E">
        <w:rPr>
          <w:rFonts w:ascii="Times New Roman" w:hAnsi="Times New Roman" w:cs="Times New Roman"/>
          <w:sz w:val="24"/>
          <w:szCs w:val="24"/>
          <w:highlight w:val="yellow"/>
        </w:rPr>
        <w:t xml:space="preserve"> </w:t>
      </w:r>
      <w:r w:rsidR="003F3CB2" w:rsidRPr="001C264E">
        <w:rPr>
          <w:rFonts w:ascii="Times New Roman" w:hAnsi="Times New Roman" w:cs="Times New Roman"/>
          <w:sz w:val="24"/>
          <w:szCs w:val="24"/>
          <w:highlight w:val="yellow"/>
        </w:rPr>
        <w:lastRenderedPageBreak/>
        <w:t>six facets</w:t>
      </w:r>
      <w:r w:rsidR="003F3CB2">
        <w:rPr>
          <w:rFonts w:ascii="Times New Roman" w:hAnsi="Times New Roman" w:cs="Times New Roman"/>
          <w:sz w:val="24"/>
          <w:szCs w:val="24"/>
        </w:rPr>
        <w:t>. In order to examine whether the scale</w:t>
      </w:r>
      <w:r w:rsidR="00057D43">
        <w:rPr>
          <w:rFonts w:ascii="Times New Roman" w:hAnsi="Times New Roman" w:cs="Times New Roman"/>
          <w:sz w:val="24"/>
          <w:szCs w:val="24"/>
        </w:rPr>
        <w:t xml:space="preserve"> was</w:t>
      </w:r>
      <w:r w:rsidR="003F3CB2">
        <w:rPr>
          <w:rFonts w:ascii="Times New Roman" w:hAnsi="Times New Roman" w:cs="Times New Roman"/>
          <w:sz w:val="24"/>
          <w:szCs w:val="24"/>
        </w:rPr>
        <w:t xml:space="preserve"> appropriate for use outside of the US</w:t>
      </w:r>
      <w:r w:rsidR="00342446">
        <w:rPr>
          <w:rFonts w:ascii="Times New Roman" w:hAnsi="Times New Roman" w:cs="Times New Roman"/>
          <w:sz w:val="24"/>
          <w:szCs w:val="24"/>
        </w:rPr>
        <w:t xml:space="preserve"> and to examine consistency across populations</w:t>
      </w:r>
      <w:r w:rsidR="003F3CB2">
        <w:rPr>
          <w:rFonts w:ascii="Times New Roman" w:hAnsi="Times New Roman" w:cs="Times New Roman"/>
          <w:sz w:val="24"/>
          <w:szCs w:val="24"/>
        </w:rPr>
        <w:t xml:space="preserve">, the above analyses </w:t>
      </w:r>
      <w:r w:rsidR="00057D43">
        <w:rPr>
          <w:rFonts w:ascii="Times New Roman" w:hAnsi="Times New Roman" w:cs="Times New Roman"/>
          <w:sz w:val="24"/>
          <w:szCs w:val="24"/>
        </w:rPr>
        <w:t>w</w:t>
      </w:r>
      <w:r w:rsidR="00DB2169">
        <w:rPr>
          <w:rFonts w:ascii="Times New Roman" w:hAnsi="Times New Roman" w:cs="Times New Roman"/>
          <w:sz w:val="24"/>
          <w:szCs w:val="24"/>
        </w:rPr>
        <w:t>ere</w:t>
      </w:r>
      <w:r w:rsidR="003F3CB2">
        <w:rPr>
          <w:rFonts w:ascii="Times New Roman" w:hAnsi="Times New Roman" w:cs="Times New Roman"/>
          <w:sz w:val="24"/>
          <w:szCs w:val="24"/>
        </w:rPr>
        <w:t xml:space="preserve"> carried out using a large US </w:t>
      </w:r>
      <w:r w:rsidR="00342446">
        <w:rPr>
          <w:rFonts w:ascii="Times New Roman" w:hAnsi="Times New Roman" w:cs="Times New Roman"/>
          <w:sz w:val="24"/>
          <w:szCs w:val="24"/>
        </w:rPr>
        <w:t>sample</w:t>
      </w:r>
      <w:r w:rsidR="003F3CB2">
        <w:rPr>
          <w:rFonts w:ascii="Times New Roman" w:hAnsi="Times New Roman" w:cs="Times New Roman"/>
          <w:sz w:val="24"/>
          <w:szCs w:val="24"/>
        </w:rPr>
        <w:t xml:space="preserve"> and then </w:t>
      </w:r>
      <w:r w:rsidR="003F3CB2" w:rsidRPr="001C264E">
        <w:rPr>
          <w:rFonts w:ascii="Times New Roman" w:hAnsi="Times New Roman" w:cs="Times New Roman"/>
          <w:sz w:val="24"/>
          <w:szCs w:val="24"/>
          <w:highlight w:val="yellow"/>
        </w:rPr>
        <w:t>rep</w:t>
      </w:r>
      <w:r w:rsidR="00D21FD4" w:rsidRPr="001C264E">
        <w:rPr>
          <w:rFonts w:ascii="Times New Roman" w:hAnsi="Times New Roman" w:cs="Times New Roman"/>
          <w:sz w:val="24"/>
          <w:szCs w:val="24"/>
          <w:highlight w:val="yellow"/>
        </w:rPr>
        <w:t>licated using a UK sample</w:t>
      </w:r>
      <w:r w:rsidR="00342446">
        <w:rPr>
          <w:rFonts w:ascii="Times New Roman" w:hAnsi="Times New Roman" w:cs="Times New Roman"/>
          <w:sz w:val="24"/>
          <w:szCs w:val="24"/>
        </w:rPr>
        <w:t xml:space="preserve">. In </w:t>
      </w:r>
      <w:r w:rsidR="00342446" w:rsidRPr="001C264E">
        <w:rPr>
          <w:rFonts w:ascii="Times New Roman" w:hAnsi="Times New Roman" w:cs="Times New Roman"/>
          <w:sz w:val="24"/>
          <w:szCs w:val="24"/>
          <w:highlight w:val="yellow"/>
        </w:rPr>
        <w:t>S</w:t>
      </w:r>
      <w:r w:rsidR="003F3CB2" w:rsidRPr="001C264E">
        <w:rPr>
          <w:rFonts w:ascii="Times New Roman" w:hAnsi="Times New Roman" w:cs="Times New Roman"/>
          <w:sz w:val="24"/>
          <w:szCs w:val="24"/>
          <w:highlight w:val="yellow"/>
        </w:rPr>
        <w:t>tudy 2 we aim</w:t>
      </w:r>
      <w:r w:rsidR="00057D43" w:rsidRPr="001C264E">
        <w:rPr>
          <w:rFonts w:ascii="Times New Roman" w:hAnsi="Times New Roman" w:cs="Times New Roman"/>
          <w:sz w:val="24"/>
          <w:szCs w:val="24"/>
          <w:highlight w:val="yellow"/>
        </w:rPr>
        <w:t>ed</w:t>
      </w:r>
      <w:r w:rsidR="003F3CB2" w:rsidRPr="001C264E">
        <w:rPr>
          <w:rFonts w:ascii="Times New Roman" w:hAnsi="Times New Roman" w:cs="Times New Roman"/>
          <w:sz w:val="24"/>
          <w:szCs w:val="24"/>
          <w:highlight w:val="yellow"/>
        </w:rPr>
        <w:t xml:space="preserve"> to further </w:t>
      </w:r>
      <w:r w:rsidR="00342446" w:rsidRPr="001C264E">
        <w:rPr>
          <w:rFonts w:ascii="Times New Roman" w:hAnsi="Times New Roman" w:cs="Times New Roman"/>
          <w:sz w:val="24"/>
          <w:szCs w:val="24"/>
          <w:highlight w:val="yellow"/>
        </w:rPr>
        <w:t>investigate</w:t>
      </w:r>
      <w:r w:rsidR="003F3CB2" w:rsidRPr="001C264E">
        <w:rPr>
          <w:rFonts w:ascii="Times New Roman" w:hAnsi="Times New Roman" w:cs="Times New Roman"/>
          <w:sz w:val="24"/>
          <w:szCs w:val="24"/>
          <w:highlight w:val="yellow"/>
        </w:rPr>
        <w:t xml:space="preserve"> the psychometric properties of the CCS by </w:t>
      </w:r>
      <w:r w:rsidR="00342446" w:rsidRPr="001C264E">
        <w:rPr>
          <w:rFonts w:ascii="Times New Roman" w:hAnsi="Times New Roman" w:cs="Times New Roman"/>
          <w:sz w:val="24"/>
          <w:szCs w:val="24"/>
          <w:highlight w:val="yellow"/>
        </w:rPr>
        <w:t>exploring</w:t>
      </w:r>
      <w:r w:rsidR="003F3CB2" w:rsidRPr="001C264E">
        <w:rPr>
          <w:rFonts w:ascii="Times New Roman" w:hAnsi="Times New Roman" w:cs="Times New Roman"/>
          <w:sz w:val="24"/>
          <w:szCs w:val="24"/>
          <w:highlight w:val="yellow"/>
        </w:rPr>
        <w:t xml:space="preserve"> test-retest reliability,</w:t>
      </w:r>
      <w:r w:rsidR="003F3CB2">
        <w:rPr>
          <w:rFonts w:ascii="Times New Roman" w:hAnsi="Times New Roman" w:cs="Times New Roman"/>
          <w:sz w:val="24"/>
          <w:szCs w:val="24"/>
        </w:rPr>
        <w:t xml:space="preserve"> construct v</w:t>
      </w:r>
      <w:r w:rsidR="00342446">
        <w:rPr>
          <w:rFonts w:ascii="Times New Roman" w:hAnsi="Times New Roman" w:cs="Times New Roman"/>
          <w:sz w:val="24"/>
          <w:szCs w:val="24"/>
        </w:rPr>
        <w:t>alidity and predictive validity in</w:t>
      </w:r>
      <w:r w:rsidR="003F3CB2">
        <w:rPr>
          <w:rFonts w:ascii="Times New Roman" w:hAnsi="Times New Roman" w:cs="Times New Roman"/>
          <w:sz w:val="24"/>
          <w:szCs w:val="24"/>
        </w:rPr>
        <w:t xml:space="preserve"> a</w:t>
      </w:r>
      <w:r w:rsidR="00DB2169">
        <w:rPr>
          <w:rFonts w:ascii="Times New Roman" w:hAnsi="Times New Roman" w:cs="Times New Roman"/>
          <w:sz w:val="24"/>
          <w:szCs w:val="24"/>
        </w:rPr>
        <w:t xml:space="preserve">n additional, smaller </w:t>
      </w:r>
      <w:r w:rsidR="00342446">
        <w:rPr>
          <w:rFonts w:ascii="Times New Roman" w:hAnsi="Times New Roman" w:cs="Times New Roman"/>
          <w:sz w:val="24"/>
          <w:szCs w:val="24"/>
        </w:rPr>
        <w:t xml:space="preserve">sample of UK based participants. </w:t>
      </w:r>
    </w:p>
    <w:p w14:paraId="5E78643F" w14:textId="77777777" w:rsidR="00B2781C" w:rsidRDefault="00B2781C" w:rsidP="00B2781C">
      <w:pPr>
        <w:rPr>
          <w:rFonts w:ascii="Times New Roman" w:hAnsi="Times New Roman" w:cs="Times New Roman"/>
          <w:sz w:val="24"/>
          <w:szCs w:val="24"/>
        </w:rPr>
      </w:pPr>
      <w:r>
        <w:rPr>
          <w:rFonts w:ascii="Times New Roman" w:hAnsi="Times New Roman" w:cs="Times New Roman"/>
          <w:sz w:val="24"/>
          <w:szCs w:val="24"/>
        </w:rPr>
        <w:br w:type="page"/>
      </w:r>
    </w:p>
    <w:p w14:paraId="4BAAB79A" w14:textId="77777777" w:rsidR="007339E0" w:rsidRDefault="007339E0" w:rsidP="007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STUDY 1</w:t>
      </w:r>
    </w:p>
    <w:p w14:paraId="6F526C4E" w14:textId="77777777" w:rsidR="00E1538A" w:rsidRDefault="00E1538A" w:rsidP="00E1538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w:t>
      </w:r>
    </w:p>
    <w:p w14:paraId="4811D29D" w14:textId="77777777" w:rsidR="00CF4B1C" w:rsidRPr="006C134A" w:rsidRDefault="00CF4B1C" w:rsidP="00CF4B1C">
      <w:pPr>
        <w:tabs>
          <w:tab w:val="center" w:pos="4513"/>
        </w:tabs>
        <w:spacing w:after="0" w:line="480" w:lineRule="auto"/>
        <w:rPr>
          <w:rFonts w:ascii="Times New Roman" w:hAnsi="Times New Roman" w:cs="Times New Roman"/>
          <w:i/>
          <w:sz w:val="24"/>
          <w:szCs w:val="24"/>
        </w:rPr>
      </w:pPr>
      <w:r>
        <w:rPr>
          <w:rFonts w:ascii="Times New Roman" w:hAnsi="Times New Roman" w:cs="Times New Roman"/>
          <w:i/>
          <w:sz w:val="24"/>
          <w:szCs w:val="24"/>
        </w:rPr>
        <w:t>Participants</w:t>
      </w:r>
      <w:r>
        <w:rPr>
          <w:rFonts w:ascii="Times New Roman" w:hAnsi="Times New Roman" w:cs="Times New Roman"/>
          <w:i/>
          <w:sz w:val="24"/>
          <w:szCs w:val="24"/>
        </w:rPr>
        <w:tab/>
      </w:r>
    </w:p>
    <w:p w14:paraId="6EC9A8A0" w14:textId="77777777" w:rsidR="00812E5F" w:rsidRPr="00823C84" w:rsidRDefault="00CF4B1C" w:rsidP="00CF4B1C">
      <w:pPr>
        <w:spacing w:after="0" w:line="480" w:lineRule="auto"/>
        <w:rPr>
          <w:rFonts w:ascii="Times New Roman" w:hAnsi="Times New Roman" w:cs="Times New Roman"/>
          <w:sz w:val="24"/>
          <w:szCs w:val="24"/>
        </w:rPr>
      </w:pPr>
      <w:r>
        <w:rPr>
          <w:rFonts w:ascii="Times New Roman" w:hAnsi="Times New Roman" w:cs="Times New Roman"/>
          <w:b/>
          <w:i/>
          <w:sz w:val="24"/>
          <w:szCs w:val="24"/>
        </w:rPr>
        <w:tab/>
      </w:r>
      <w:r w:rsidRPr="003F3CB2">
        <w:rPr>
          <w:rFonts w:ascii="Times New Roman" w:hAnsi="Times New Roman" w:cs="Times New Roman"/>
          <w:i/>
          <w:sz w:val="24"/>
          <w:szCs w:val="24"/>
        </w:rPr>
        <w:t>US sample</w:t>
      </w:r>
      <w:r>
        <w:rPr>
          <w:rFonts w:ascii="Times New Roman" w:hAnsi="Times New Roman" w:cs="Times New Roman"/>
          <w:i/>
          <w:sz w:val="24"/>
          <w:szCs w:val="24"/>
        </w:rPr>
        <w:t xml:space="preserve">. </w:t>
      </w:r>
      <w:r w:rsidR="00812E5F">
        <w:rPr>
          <w:rFonts w:ascii="Times New Roman" w:hAnsi="Times New Roman" w:cs="Times New Roman"/>
          <w:sz w:val="24"/>
          <w:szCs w:val="24"/>
        </w:rPr>
        <w:t xml:space="preserve">The </w:t>
      </w:r>
      <w:r w:rsidR="00150150">
        <w:rPr>
          <w:rFonts w:ascii="Times New Roman" w:hAnsi="Times New Roman" w:cs="Times New Roman"/>
          <w:sz w:val="24"/>
          <w:szCs w:val="24"/>
        </w:rPr>
        <w:t>participant</w:t>
      </w:r>
      <w:r w:rsidR="00972D53">
        <w:rPr>
          <w:rFonts w:ascii="Times New Roman" w:hAnsi="Times New Roman" w:cs="Times New Roman"/>
          <w:sz w:val="24"/>
          <w:szCs w:val="24"/>
        </w:rPr>
        <w:t>s</w:t>
      </w:r>
      <w:r w:rsidR="00150150">
        <w:rPr>
          <w:rFonts w:ascii="Times New Roman" w:hAnsi="Times New Roman" w:cs="Times New Roman"/>
          <w:sz w:val="24"/>
          <w:szCs w:val="24"/>
        </w:rPr>
        <w:t xml:space="preserve"> </w:t>
      </w:r>
      <w:r w:rsidR="00812E5F">
        <w:rPr>
          <w:rFonts w:ascii="Times New Roman" w:hAnsi="Times New Roman" w:cs="Times New Roman"/>
          <w:sz w:val="24"/>
          <w:szCs w:val="24"/>
        </w:rPr>
        <w:t xml:space="preserve">who completed the </w:t>
      </w:r>
      <w:r w:rsidR="00B50256">
        <w:rPr>
          <w:rFonts w:ascii="Times New Roman" w:hAnsi="Times New Roman" w:cs="Times New Roman"/>
          <w:sz w:val="24"/>
          <w:szCs w:val="24"/>
        </w:rPr>
        <w:t>CCS</w:t>
      </w:r>
      <w:r w:rsidR="001B5959">
        <w:rPr>
          <w:rFonts w:ascii="Times New Roman" w:hAnsi="Times New Roman" w:cs="Times New Roman"/>
          <w:sz w:val="24"/>
          <w:szCs w:val="24"/>
        </w:rPr>
        <w:t xml:space="preserve"> were not actively recruited; t</w:t>
      </w:r>
      <w:r w:rsidR="00812E5F">
        <w:rPr>
          <w:rFonts w:ascii="Times New Roman" w:hAnsi="Times New Roman" w:cs="Times New Roman"/>
          <w:sz w:val="24"/>
          <w:szCs w:val="24"/>
        </w:rPr>
        <w:t xml:space="preserve">hey </w:t>
      </w:r>
      <w:r w:rsidR="001B5959">
        <w:rPr>
          <w:rFonts w:ascii="Times New Roman" w:hAnsi="Times New Roman" w:cs="Times New Roman"/>
          <w:sz w:val="24"/>
          <w:szCs w:val="24"/>
        </w:rPr>
        <w:t xml:space="preserve">were individuals </w:t>
      </w:r>
      <w:r w:rsidR="00812E5F">
        <w:rPr>
          <w:rFonts w:ascii="Times New Roman" w:hAnsi="Times New Roman" w:cs="Times New Roman"/>
          <w:sz w:val="24"/>
          <w:szCs w:val="24"/>
        </w:rPr>
        <w:t>who visited websites related to R Chris Fraley’s and Brent W. Roberts’ assessment-related web sites (</w:t>
      </w:r>
      <w:hyperlink r:id="rId9" w:history="1">
        <w:r w:rsidR="00812E5F" w:rsidRPr="00180581">
          <w:rPr>
            <w:rStyle w:val="Hyperlink"/>
            <w:rFonts w:ascii="Times New Roman" w:hAnsi="Times New Roman" w:cs="Times New Roman"/>
            <w:sz w:val="24"/>
            <w:szCs w:val="24"/>
          </w:rPr>
          <w:t>http://www.yourpersonality.net/</w:t>
        </w:r>
      </w:hyperlink>
      <w:proofErr w:type="gramStart"/>
      <w:r w:rsidR="00812E5F">
        <w:rPr>
          <w:rFonts w:ascii="Times New Roman" w:hAnsi="Times New Roman" w:cs="Times New Roman"/>
          <w:sz w:val="24"/>
          <w:szCs w:val="24"/>
        </w:rPr>
        <w:t>;</w:t>
      </w:r>
      <w:proofErr w:type="gramEnd"/>
      <w:r w:rsidR="00BC7DC4">
        <w:fldChar w:fldCharType="begin"/>
      </w:r>
      <w:r w:rsidR="00BC7DC4">
        <w:instrText xml:space="preserve"> HYPERLINK "http://www.psychology.illinois.edu/people/bwrobrts" </w:instrText>
      </w:r>
      <w:r w:rsidR="00BC7DC4">
        <w:fldChar w:fldCharType="separate"/>
      </w:r>
      <w:r w:rsidR="00812E5F" w:rsidRPr="00973A17">
        <w:rPr>
          <w:rStyle w:val="Hyperlink"/>
          <w:rFonts w:ascii="Times New Roman" w:hAnsi="Times New Roman" w:cs="Times New Roman"/>
          <w:sz w:val="24"/>
          <w:szCs w:val="24"/>
        </w:rPr>
        <w:t>http://www.psychology.illinois.edu/people/bwrobrts</w:t>
      </w:r>
      <w:r w:rsidR="00BC7DC4">
        <w:rPr>
          <w:rStyle w:val="Hyperlink"/>
          <w:rFonts w:ascii="Times New Roman" w:hAnsi="Times New Roman" w:cs="Times New Roman"/>
          <w:sz w:val="24"/>
          <w:szCs w:val="24"/>
        </w:rPr>
        <w:fldChar w:fldCharType="end"/>
      </w:r>
      <w:r w:rsidR="00812E5F">
        <w:rPr>
          <w:rFonts w:ascii="Times New Roman" w:hAnsi="Times New Roman" w:cs="Times New Roman"/>
          <w:sz w:val="24"/>
          <w:szCs w:val="24"/>
        </w:rPr>
        <w:t xml:space="preserve">).  Links on these websites indicated that individuals could </w:t>
      </w:r>
      <w:del w:id="4" w:author="Brent Roberts" w:date="2014-06-01T15:43:00Z">
        <w:r w:rsidR="00812E5F" w:rsidDel="004E5FFF">
          <w:rPr>
            <w:rFonts w:ascii="Times New Roman" w:hAnsi="Times New Roman" w:cs="Times New Roman"/>
            <w:sz w:val="24"/>
            <w:szCs w:val="24"/>
          </w:rPr>
          <w:delText xml:space="preserve">see </w:delText>
        </w:r>
      </w:del>
      <w:ins w:id="5" w:author="Brent Roberts" w:date="2014-06-01T15:43:00Z">
        <w:r w:rsidR="004E5FFF">
          <w:rPr>
            <w:rFonts w:ascii="Times New Roman" w:hAnsi="Times New Roman" w:cs="Times New Roman"/>
            <w:sz w:val="24"/>
            <w:szCs w:val="24"/>
          </w:rPr>
          <w:t xml:space="preserve">answer for themselves </w:t>
        </w:r>
      </w:ins>
      <w:r w:rsidR="00812E5F">
        <w:rPr>
          <w:rFonts w:ascii="Times New Roman" w:hAnsi="Times New Roman" w:cs="Times New Roman"/>
          <w:sz w:val="24"/>
          <w:szCs w:val="24"/>
        </w:rPr>
        <w:t xml:space="preserve">“How Conscientious are </w:t>
      </w:r>
      <w:proofErr w:type="gramStart"/>
      <w:r w:rsidR="00812E5F">
        <w:rPr>
          <w:rFonts w:ascii="Times New Roman" w:hAnsi="Times New Roman" w:cs="Times New Roman"/>
          <w:sz w:val="24"/>
          <w:szCs w:val="24"/>
        </w:rPr>
        <w:t>You</w:t>
      </w:r>
      <w:proofErr w:type="gramEnd"/>
      <w:r w:rsidR="00812E5F">
        <w:rPr>
          <w:rFonts w:ascii="Times New Roman" w:hAnsi="Times New Roman" w:cs="Times New Roman"/>
          <w:sz w:val="24"/>
          <w:szCs w:val="24"/>
        </w:rPr>
        <w:t>?” by completing the survey.  Once the CCS was put up on the web, it passively collected responses from interested participants.</w:t>
      </w:r>
    </w:p>
    <w:p w14:paraId="4956E8ED" w14:textId="77777777" w:rsidR="00414B08" w:rsidRPr="003F3CB2" w:rsidRDefault="00812E5F" w:rsidP="00CF4B1C">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sidR="00CF4B1C">
        <w:rPr>
          <w:rFonts w:ascii="Times New Roman" w:hAnsi="Times New Roman" w:cs="Times New Roman"/>
          <w:i/>
          <w:sz w:val="24"/>
          <w:szCs w:val="24"/>
        </w:rPr>
        <w:t xml:space="preserve"> </w:t>
      </w:r>
      <w:r w:rsidR="00CF4B1C" w:rsidRPr="00DD6B9C">
        <w:rPr>
          <w:rFonts w:ascii="Times New Roman" w:hAnsi="Times New Roman" w:cs="Times New Roman"/>
          <w:sz w:val="24"/>
          <w:szCs w:val="24"/>
        </w:rPr>
        <w:t xml:space="preserve">In total, data </w:t>
      </w:r>
      <w:r w:rsidR="00972D53">
        <w:rPr>
          <w:rFonts w:ascii="Times New Roman" w:hAnsi="Times New Roman" w:cs="Times New Roman"/>
          <w:sz w:val="24"/>
          <w:szCs w:val="24"/>
        </w:rPr>
        <w:t>were</w:t>
      </w:r>
      <w:r w:rsidR="00972D53" w:rsidRPr="00DD6B9C">
        <w:rPr>
          <w:rFonts w:ascii="Times New Roman" w:hAnsi="Times New Roman" w:cs="Times New Roman"/>
          <w:sz w:val="24"/>
          <w:szCs w:val="24"/>
        </w:rPr>
        <w:t xml:space="preserve"> available</w:t>
      </w:r>
      <w:r w:rsidR="00CF4B1C" w:rsidRPr="00DD6B9C">
        <w:rPr>
          <w:rFonts w:ascii="Times New Roman" w:hAnsi="Times New Roman" w:cs="Times New Roman"/>
          <w:sz w:val="24"/>
          <w:szCs w:val="24"/>
        </w:rPr>
        <w:t xml:space="preserve"> for 9285 participants who had completed </w:t>
      </w:r>
      <w:r>
        <w:rPr>
          <w:rFonts w:ascii="Times New Roman" w:hAnsi="Times New Roman" w:cs="Times New Roman"/>
          <w:sz w:val="24"/>
          <w:szCs w:val="24"/>
        </w:rPr>
        <w:t>the CCS online</w:t>
      </w:r>
      <w:r w:rsidR="00CF4B1C" w:rsidRPr="00DD6B9C">
        <w:rPr>
          <w:rFonts w:ascii="Times New Roman" w:hAnsi="Times New Roman" w:cs="Times New Roman"/>
          <w:sz w:val="24"/>
          <w:szCs w:val="24"/>
        </w:rPr>
        <w:t xml:space="preserve">. </w:t>
      </w:r>
      <w:r w:rsidR="00CF4B1C">
        <w:rPr>
          <w:rFonts w:ascii="Times New Roman" w:hAnsi="Times New Roman" w:cs="Times New Roman"/>
          <w:sz w:val="24"/>
          <w:szCs w:val="24"/>
        </w:rPr>
        <w:t xml:space="preserve">Participants were asked to indicate whether they had previously completed the questionnaire, and those who reported yes were excluded from the analysis (n=827). </w:t>
      </w:r>
      <w:r w:rsidR="00CF4B1C" w:rsidRPr="00DD6B9C">
        <w:rPr>
          <w:rFonts w:ascii="Times New Roman" w:hAnsi="Times New Roman" w:cs="Times New Roman"/>
          <w:sz w:val="24"/>
          <w:szCs w:val="24"/>
        </w:rPr>
        <w:t>Participants who reported being less than 16 years of age or over 80 years of age were also excluded. Therefore 7900 participants made up the US sample; 5524 females (69.9%), 2339 males (29.6%) and 37 who did not report their gender (0.5%). Participants</w:t>
      </w:r>
      <w:r>
        <w:rPr>
          <w:rFonts w:ascii="Times New Roman" w:hAnsi="Times New Roman" w:cs="Times New Roman"/>
          <w:sz w:val="24"/>
          <w:szCs w:val="24"/>
        </w:rPr>
        <w:t xml:space="preserve"> </w:t>
      </w:r>
      <w:r w:rsidR="00CF4B1C" w:rsidRPr="00DD6B9C">
        <w:rPr>
          <w:rFonts w:ascii="Times New Roman" w:hAnsi="Times New Roman" w:cs="Times New Roman"/>
          <w:sz w:val="24"/>
          <w:szCs w:val="24"/>
        </w:rPr>
        <w:t>were aged 16 to 77 years, wi</w:t>
      </w:r>
      <w:r w:rsidR="00CF4B1C">
        <w:rPr>
          <w:rFonts w:ascii="Times New Roman" w:hAnsi="Times New Roman" w:cs="Times New Roman"/>
          <w:sz w:val="24"/>
          <w:szCs w:val="24"/>
        </w:rPr>
        <w:t>th a mean age of 29.66 ± 12.32 years.</w:t>
      </w:r>
    </w:p>
    <w:p w14:paraId="2632AE08" w14:textId="77777777" w:rsidR="00CF4B1C" w:rsidRPr="00762387" w:rsidRDefault="00CF4B1C" w:rsidP="00CF4B1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3F3CB2">
        <w:rPr>
          <w:rFonts w:ascii="Times New Roman" w:hAnsi="Times New Roman" w:cs="Times New Roman"/>
          <w:i/>
          <w:sz w:val="24"/>
          <w:szCs w:val="24"/>
        </w:rPr>
        <w:t xml:space="preserve">UK sample. </w:t>
      </w:r>
      <w:r>
        <w:rPr>
          <w:rFonts w:ascii="Times New Roman" w:hAnsi="Times New Roman" w:cs="Times New Roman"/>
          <w:sz w:val="24"/>
          <w:szCs w:val="24"/>
        </w:rPr>
        <w:t>This data set was</w:t>
      </w:r>
      <w:r w:rsidRPr="00DD6B9C">
        <w:rPr>
          <w:rFonts w:ascii="Times New Roman" w:hAnsi="Times New Roman" w:cs="Times New Roman"/>
          <w:sz w:val="24"/>
          <w:szCs w:val="24"/>
        </w:rPr>
        <w:t xml:space="preserve"> </w:t>
      </w:r>
      <w:r>
        <w:rPr>
          <w:rFonts w:ascii="Times New Roman" w:hAnsi="Times New Roman" w:cs="Times New Roman"/>
          <w:sz w:val="24"/>
          <w:szCs w:val="24"/>
        </w:rPr>
        <w:t>collated from</w:t>
      </w:r>
      <w:r w:rsidRPr="00DD6B9C">
        <w:rPr>
          <w:rFonts w:ascii="Times New Roman" w:hAnsi="Times New Roman" w:cs="Times New Roman"/>
          <w:sz w:val="24"/>
          <w:szCs w:val="24"/>
        </w:rPr>
        <w:t xml:space="preserve"> four studies carried out in the UK</w:t>
      </w:r>
      <w:r>
        <w:rPr>
          <w:rFonts w:ascii="Times New Roman" w:hAnsi="Times New Roman" w:cs="Times New Roman"/>
          <w:sz w:val="24"/>
          <w:szCs w:val="24"/>
        </w:rPr>
        <w:t xml:space="preserve"> which administered the CCS as part of their design. All </w:t>
      </w:r>
      <w:r w:rsidRPr="00DD6B9C">
        <w:rPr>
          <w:rFonts w:ascii="Times New Roman" w:hAnsi="Times New Roman" w:cs="Times New Roman"/>
          <w:sz w:val="24"/>
          <w:szCs w:val="24"/>
        </w:rPr>
        <w:t>studies recruited participants using an opportunity sampling method where participants responded to public advertisements and volunteered to take part.  Data was available for 696 participants, with the respective sample size</w:t>
      </w:r>
      <w:r>
        <w:rPr>
          <w:rFonts w:ascii="Times New Roman" w:hAnsi="Times New Roman" w:cs="Times New Roman"/>
          <w:sz w:val="24"/>
          <w:szCs w:val="24"/>
        </w:rPr>
        <w:t>s</w:t>
      </w:r>
      <w:r w:rsidRPr="00DD6B9C">
        <w:rPr>
          <w:rFonts w:ascii="Times New Roman" w:hAnsi="Times New Roman" w:cs="Times New Roman"/>
          <w:sz w:val="24"/>
          <w:szCs w:val="24"/>
        </w:rPr>
        <w:t xml:space="preserve"> of the four studies being 100, 103, 231, and 262. However 47 participants were excluded from the </w:t>
      </w:r>
      <w:r>
        <w:rPr>
          <w:rFonts w:ascii="Times New Roman" w:hAnsi="Times New Roman" w:cs="Times New Roman"/>
          <w:sz w:val="24"/>
          <w:szCs w:val="24"/>
        </w:rPr>
        <w:t>current</w:t>
      </w:r>
      <w:r w:rsidRPr="00DD6B9C">
        <w:rPr>
          <w:rFonts w:ascii="Times New Roman" w:hAnsi="Times New Roman" w:cs="Times New Roman"/>
          <w:sz w:val="24"/>
          <w:szCs w:val="24"/>
        </w:rPr>
        <w:t xml:space="preserve"> analysis due to insufficient data for the CCS.</w:t>
      </w:r>
      <w:r>
        <w:rPr>
          <w:rFonts w:ascii="Times New Roman" w:hAnsi="Times New Roman" w:cs="Times New Roman"/>
          <w:sz w:val="24"/>
          <w:szCs w:val="24"/>
        </w:rPr>
        <w:t xml:space="preserve"> </w:t>
      </w:r>
      <w:r w:rsidRPr="00DD6B9C">
        <w:rPr>
          <w:rFonts w:ascii="Times New Roman" w:hAnsi="Times New Roman" w:cs="Times New Roman"/>
          <w:sz w:val="24"/>
          <w:szCs w:val="24"/>
        </w:rPr>
        <w:t>The</w:t>
      </w:r>
      <w:r>
        <w:rPr>
          <w:rFonts w:ascii="Times New Roman" w:hAnsi="Times New Roman" w:cs="Times New Roman"/>
          <w:sz w:val="24"/>
          <w:szCs w:val="24"/>
        </w:rPr>
        <w:t xml:space="preserve">refore, the final UK population sample included </w:t>
      </w:r>
      <w:r w:rsidRPr="00DD6B9C">
        <w:rPr>
          <w:rFonts w:ascii="Times New Roman" w:hAnsi="Times New Roman" w:cs="Times New Roman"/>
          <w:sz w:val="24"/>
          <w:szCs w:val="24"/>
        </w:rPr>
        <w:t>649 participants</w:t>
      </w:r>
      <w:r>
        <w:rPr>
          <w:rFonts w:ascii="Times New Roman" w:hAnsi="Times New Roman" w:cs="Times New Roman"/>
          <w:sz w:val="24"/>
          <w:szCs w:val="24"/>
        </w:rPr>
        <w:t xml:space="preserve">; </w:t>
      </w:r>
      <w:r w:rsidRPr="00DD6B9C">
        <w:rPr>
          <w:rFonts w:ascii="Times New Roman" w:hAnsi="Times New Roman" w:cs="Times New Roman"/>
          <w:sz w:val="24"/>
          <w:szCs w:val="24"/>
        </w:rPr>
        <w:t xml:space="preserve">486 females (74.9%), 159 males (24.5%), </w:t>
      </w:r>
      <w:r w:rsidRPr="00DD6B9C">
        <w:rPr>
          <w:rFonts w:ascii="Times New Roman" w:hAnsi="Times New Roman" w:cs="Times New Roman"/>
          <w:sz w:val="24"/>
          <w:szCs w:val="24"/>
        </w:rPr>
        <w:lastRenderedPageBreak/>
        <w:t>and 4 participants who did not report their gender (0.6%). Participants were aged 18 to 78</w:t>
      </w:r>
      <w:r w:rsidR="00E63B7B">
        <w:rPr>
          <w:rFonts w:ascii="Times New Roman" w:hAnsi="Times New Roman" w:cs="Times New Roman"/>
          <w:sz w:val="24"/>
          <w:szCs w:val="24"/>
        </w:rPr>
        <w:t xml:space="preserve"> years</w:t>
      </w:r>
      <w:r w:rsidRPr="00DD6B9C">
        <w:rPr>
          <w:rFonts w:ascii="Times New Roman" w:hAnsi="Times New Roman" w:cs="Times New Roman"/>
          <w:sz w:val="24"/>
          <w:szCs w:val="24"/>
        </w:rPr>
        <w:t>, with a mean age of 26.53 ± 10.65</w:t>
      </w:r>
      <w:r w:rsidR="00E63B7B">
        <w:rPr>
          <w:rFonts w:ascii="Times New Roman" w:hAnsi="Times New Roman" w:cs="Times New Roman"/>
          <w:sz w:val="24"/>
          <w:szCs w:val="24"/>
        </w:rPr>
        <w:t xml:space="preserve"> years</w:t>
      </w:r>
      <w:r w:rsidRPr="00DD6B9C">
        <w:rPr>
          <w:rFonts w:ascii="Times New Roman" w:hAnsi="Times New Roman" w:cs="Times New Roman"/>
          <w:sz w:val="24"/>
          <w:szCs w:val="24"/>
        </w:rPr>
        <w:t xml:space="preserve">.  </w:t>
      </w:r>
    </w:p>
    <w:p w14:paraId="014B2BE5" w14:textId="77777777" w:rsidR="003F3CB2" w:rsidRPr="003F3CB2" w:rsidRDefault="003F3CB2" w:rsidP="00DD6B9C">
      <w:pPr>
        <w:spacing w:after="0" w:line="480" w:lineRule="auto"/>
        <w:rPr>
          <w:rFonts w:ascii="Times New Roman" w:hAnsi="Times New Roman" w:cs="Times New Roman"/>
          <w:i/>
          <w:sz w:val="24"/>
          <w:szCs w:val="24"/>
        </w:rPr>
      </w:pPr>
      <w:r w:rsidRPr="003F3CB2">
        <w:rPr>
          <w:rFonts w:ascii="Times New Roman" w:hAnsi="Times New Roman" w:cs="Times New Roman"/>
          <w:i/>
          <w:sz w:val="24"/>
          <w:szCs w:val="24"/>
        </w:rPr>
        <w:t>Design</w:t>
      </w:r>
      <w:r w:rsidR="00762387">
        <w:rPr>
          <w:rFonts w:ascii="Times New Roman" w:hAnsi="Times New Roman" w:cs="Times New Roman"/>
          <w:i/>
          <w:sz w:val="24"/>
          <w:szCs w:val="24"/>
        </w:rPr>
        <w:t xml:space="preserve"> and Measures</w:t>
      </w:r>
    </w:p>
    <w:p w14:paraId="3BDFB281" w14:textId="77777777" w:rsidR="006C134A" w:rsidRDefault="00457B7E" w:rsidP="00DD6B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39E0">
        <w:rPr>
          <w:rFonts w:ascii="Times New Roman" w:hAnsi="Times New Roman" w:cs="Times New Roman"/>
          <w:sz w:val="24"/>
          <w:szCs w:val="24"/>
        </w:rPr>
        <w:t xml:space="preserve"> </w:t>
      </w:r>
      <w:r w:rsidR="000344E3">
        <w:rPr>
          <w:rFonts w:ascii="Times New Roman" w:hAnsi="Times New Roman" w:cs="Times New Roman"/>
          <w:sz w:val="24"/>
          <w:szCs w:val="24"/>
        </w:rPr>
        <w:t xml:space="preserve">For each sample </w:t>
      </w:r>
      <w:r w:rsidR="006C134A">
        <w:rPr>
          <w:rFonts w:ascii="Times New Roman" w:hAnsi="Times New Roman" w:cs="Times New Roman"/>
          <w:sz w:val="24"/>
          <w:szCs w:val="24"/>
        </w:rPr>
        <w:t xml:space="preserve">conscientiousness was assessed </w:t>
      </w:r>
      <w:r w:rsidR="000344E3">
        <w:rPr>
          <w:rFonts w:ascii="Times New Roman" w:hAnsi="Times New Roman" w:cs="Times New Roman"/>
          <w:sz w:val="24"/>
          <w:szCs w:val="24"/>
        </w:rPr>
        <w:t xml:space="preserve">cross-sectionally </w:t>
      </w:r>
      <w:r w:rsidR="006C134A">
        <w:rPr>
          <w:rFonts w:ascii="Times New Roman" w:hAnsi="Times New Roman" w:cs="Times New Roman"/>
          <w:sz w:val="24"/>
          <w:szCs w:val="24"/>
        </w:rPr>
        <w:t>using the Chernyshenko Conscientiousness Scale</w:t>
      </w:r>
      <w:r w:rsidR="00414B08">
        <w:rPr>
          <w:rFonts w:ascii="Times New Roman" w:hAnsi="Times New Roman" w:cs="Times New Roman"/>
          <w:sz w:val="24"/>
          <w:szCs w:val="24"/>
        </w:rPr>
        <w:t>s</w:t>
      </w:r>
      <w:r w:rsidR="006C134A">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"Chernyshenko", "given" : "Oleksandr S", "non-dropping-particle" : "", "parse-names" : false, "suffix" : "" } ], "id" : "ITEM-1", "issued" : { "date-parts" : [ [ "2002" ] ] }, "publisher" : "University of Illinois at Urbana-Champaign", "title" : "Applications of ideal point approaches to scale construction and scoring in personality measurement: The development of a six-faceted measure of conscientiousness.", "type" : "thesis" }, "uris" : [ "http://www.mendeley.com/documents/?uuid=1d1b1438-281d-4b23-88ee-3a45baa1b6e9" ] }, { "id" : "ITEM-2", "itemData" : { "DOI" : "10.1037/a0023860.The", "abstract" : "greater propensity to behave in ways that maintain wellness. The current study examined whether and how adherence mediates the relation between conscientiousness and physical health. Moreover, it was examined whether these effects differed for adhering to doctor\u2019s orders (doctor adherence) versus adhering to medication regimens (medication adherence), as the latter is likely more relevant for older adults\u2019 health. Methods\u2014A nationwide sample of adults (N = 2136, Mage = 51 years) completed personality and adherence measures, in addition to a self-report measure of perceived general health, in an online survey. Correlational analyses were performed to examine the basic relations between the constructs of interest. A bootstrapping approach was employed for examining whether the indirect effect through adherence was conditional on age. Results\u2014Doctor adherence partially mediated the relation between conscientiousness and perceived health across adulthood. However, the indirect effect of medication adherence was conditional on age, insofar that medication adherence mediated the link between conscientiousness and perceived health only for older adults in the sample (i.e., those around age 51 and over). Conclusion\u2014These results suggest that while conscientious individuals report higher levels of both doctor and medication adherence, the role of adherence in explaining the link between conscientiousness and health may differ across adulthood.", "author" : [ { "dropping-particle" : "", "family" : "Hill", "given" : "Patrick L", "non-dropping-particle" : "", "parse-names" : false, "suffix" : "" }, { "dropping-particle" : "", "family" : "Roberts", "given" : "Brent W", "non-dropping-particle" : "", "parse-names" : false, "suffix" : "" } ], "container-title" : "Health psychology", "id" : "ITEM-2", "issue" : "6", "issued" : { "date-parts" : [ [ "2012" ] ] }, "note" : "Only published paper which uses the CCS; can be used as a citation for the CCS.\n        \n      ", "page" : "797-804", "title" : "The Role of Adherence in the Relationship between Conscientiousness and Perceived Health", "type" : "article-journal", "volume" : "30" }, "uris" : [ "http://www.mendeley.com/documents/?uuid=028c7983-41ab-4733-a207-52e8111cddc3" ] } ], "mendeley" : { "previouslyFormattedCitation" : "(Chernyshenko, 2002; Hill &amp; Roberts, 2012)"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6C134A" w:rsidRPr="006C134A">
        <w:rPr>
          <w:rFonts w:ascii="Times New Roman" w:hAnsi="Times New Roman" w:cs="Times New Roman"/>
          <w:noProof/>
          <w:sz w:val="24"/>
          <w:szCs w:val="24"/>
        </w:rPr>
        <w:t>(Chernyshenko, 2002; Hill &amp; Roberts, 2012)</w:t>
      </w:r>
      <w:r w:rsidR="00C41453">
        <w:rPr>
          <w:rFonts w:ascii="Times New Roman" w:hAnsi="Times New Roman" w:cs="Times New Roman"/>
          <w:sz w:val="24"/>
          <w:szCs w:val="24"/>
        </w:rPr>
        <w:fldChar w:fldCharType="end"/>
      </w:r>
      <w:r w:rsidR="006C134A">
        <w:rPr>
          <w:rFonts w:ascii="Times New Roman" w:hAnsi="Times New Roman" w:cs="Times New Roman"/>
          <w:sz w:val="24"/>
          <w:szCs w:val="24"/>
        </w:rPr>
        <w:t>; a 60-item questionnaire</w:t>
      </w:r>
      <w:r w:rsidR="006F3241">
        <w:rPr>
          <w:rFonts w:ascii="Times New Roman" w:hAnsi="Times New Roman" w:cs="Times New Roman"/>
          <w:sz w:val="24"/>
          <w:szCs w:val="24"/>
        </w:rPr>
        <w:t xml:space="preserve"> made up of </w:t>
      </w:r>
      <w:r w:rsidR="006F3241" w:rsidRPr="00CB6D06">
        <w:rPr>
          <w:rFonts w:ascii="Times New Roman" w:hAnsi="Times New Roman" w:cs="Times New Roman"/>
          <w:sz w:val="24"/>
          <w:szCs w:val="24"/>
          <w:highlight w:val="yellow"/>
        </w:rPr>
        <w:t>six scales</w:t>
      </w:r>
      <w:r w:rsidR="006F3241">
        <w:rPr>
          <w:rFonts w:ascii="Times New Roman" w:hAnsi="Times New Roman" w:cs="Times New Roman"/>
          <w:sz w:val="24"/>
          <w:szCs w:val="24"/>
        </w:rPr>
        <w:t>, each</w:t>
      </w:r>
      <w:r w:rsidR="000344E3">
        <w:rPr>
          <w:rFonts w:ascii="Times New Roman" w:hAnsi="Times New Roman" w:cs="Times New Roman"/>
          <w:sz w:val="24"/>
          <w:szCs w:val="24"/>
        </w:rPr>
        <w:t xml:space="preserve"> designed to measure </w:t>
      </w:r>
      <w:r w:rsidR="006F3241">
        <w:rPr>
          <w:rFonts w:ascii="Times New Roman" w:hAnsi="Times New Roman" w:cs="Times New Roman"/>
          <w:sz w:val="24"/>
          <w:szCs w:val="24"/>
        </w:rPr>
        <w:t>one of the six</w:t>
      </w:r>
      <w:r w:rsidR="006C134A">
        <w:rPr>
          <w:rFonts w:ascii="Times New Roman" w:hAnsi="Times New Roman" w:cs="Times New Roman"/>
          <w:sz w:val="24"/>
          <w:szCs w:val="24"/>
        </w:rPr>
        <w:t xml:space="preserve"> </w:t>
      </w:r>
      <w:r w:rsidR="00CF4B1C">
        <w:rPr>
          <w:rFonts w:ascii="Times New Roman" w:hAnsi="Times New Roman" w:cs="Times New Roman"/>
          <w:sz w:val="24"/>
          <w:szCs w:val="24"/>
        </w:rPr>
        <w:t xml:space="preserve">facets of conscientiousness </w:t>
      </w:r>
      <w:r w:rsidR="006C134A">
        <w:rPr>
          <w:rFonts w:ascii="Times New Roman" w:hAnsi="Times New Roman" w:cs="Times New Roman"/>
          <w:sz w:val="24"/>
          <w:szCs w:val="24"/>
        </w:rPr>
        <w:t xml:space="preserve">described by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"10.1111/j.1744-6570.2005.00301.x", "ISSN" : "0031-5826", "author" : [ { "dropping-particle" : "", "family" : "Roberts", "given" : "Brent W.", "non-dropping-particle" : "", "parse-names" : false, "suffix" : "" }, { "dropping-particle" : "", "family" : "Chernyshenko", "given" : "Oleksandr S.", "non-dropping-particle" : "", "parse-names" : false, "suffix" : "" }, { "dropping-particle" : "", "family" : "Stark", "given" : "Stephen", "non-dropping-particle" : "", "parse-names" : false, "suffix" : "" }, { "dropping-particle" : "", "family" : "Goldberg", "given" : "Lewis R.", "non-dropping-particle" : "", "parse-names" : false, "suffix" : "" } ], "container-title" : "Personnel Psychology", "id" : "ITEM-1", "issue" : "1", "issued" : { "date-parts" : [ [ "2005", "3" ] ] }, "page" : "103-139", "title" : "The Structure of Conscientiousness: an Empirical Investigation Based on Seven Major Personality Questionnaires", "type" : "article-journal", "volume" : "58" }, "suppress-author" : 1, "uris" : [ "http://www.mendeley.com/documents/?uuid=b507465f-00eb-4462-b991-89ec3e8b2f37" ] } ], "mendeley" : { "manualFormatting" : "Roberts et al. (2005)", "previouslyFormattedCitation" : "(2005)"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6C134A">
        <w:rPr>
          <w:rFonts w:ascii="Times New Roman" w:hAnsi="Times New Roman" w:cs="Times New Roman"/>
          <w:noProof/>
          <w:sz w:val="24"/>
          <w:szCs w:val="24"/>
        </w:rPr>
        <w:t xml:space="preserve">Roberts et al. </w:t>
      </w:r>
      <w:r w:rsidR="006C134A" w:rsidRPr="006C134A">
        <w:rPr>
          <w:rFonts w:ascii="Times New Roman" w:hAnsi="Times New Roman" w:cs="Times New Roman"/>
          <w:noProof/>
          <w:sz w:val="24"/>
          <w:szCs w:val="24"/>
        </w:rPr>
        <w:t>(2005)</w:t>
      </w:r>
      <w:r w:rsidR="00C41453">
        <w:rPr>
          <w:rFonts w:ascii="Times New Roman" w:hAnsi="Times New Roman" w:cs="Times New Roman"/>
          <w:sz w:val="24"/>
          <w:szCs w:val="24"/>
        </w:rPr>
        <w:fldChar w:fldCharType="end"/>
      </w:r>
      <w:r w:rsidR="006D3F1B">
        <w:rPr>
          <w:rFonts w:ascii="Times New Roman" w:hAnsi="Times New Roman" w:cs="Times New Roman"/>
          <w:sz w:val="24"/>
          <w:szCs w:val="24"/>
        </w:rPr>
        <w:t>.</w:t>
      </w:r>
      <w:r w:rsidR="00447668">
        <w:rPr>
          <w:rFonts w:ascii="Times New Roman" w:hAnsi="Times New Roman" w:cs="Times New Roman"/>
          <w:sz w:val="24"/>
          <w:szCs w:val="24"/>
        </w:rPr>
        <w:t xml:space="preserve"> The full scale is reproduced in Appendix 1.</w:t>
      </w:r>
      <w:r w:rsidR="006D3F1B">
        <w:rPr>
          <w:rFonts w:ascii="Times New Roman" w:hAnsi="Times New Roman" w:cs="Times New Roman"/>
          <w:sz w:val="24"/>
          <w:szCs w:val="24"/>
        </w:rPr>
        <w:t xml:space="preserve"> Industriousness</w:t>
      </w:r>
      <w:r w:rsidR="00D73A66">
        <w:rPr>
          <w:rFonts w:ascii="Times New Roman" w:hAnsi="Times New Roman" w:cs="Times New Roman"/>
          <w:sz w:val="24"/>
          <w:szCs w:val="24"/>
        </w:rPr>
        <w:t xml:space="preserve"> reflects the degree one is </w:t>
      </w:r>
      <w:r w:rsidR="0075188F">
        <w:rPr>
          <w:rFonts w:ascii="Times New Roman" w:hAnsi="Times New Roman" w:cs="Times New Roman"/>
          <w:sz w:val="24"/>
          <w:szCs w:val="24"/>
        </w:rPr>
        <w:t>ambitious and hard working (example item: ‘I try to</w:t>
      </w:r>
      <w:r w:rsidR="006D3F1B">
        <w:rPr>
          <w:rFonts w:ascii="Times New Roman" w:hAnsi="Times New Roman" w:cs="Times New Roman"/>
          <w:sz w:val="24"/>
          <w:szCs w:val="24"/>
        </w:rPr>
        <w:t xml:space="preserve"> be the best at anything I do’)</w:t>
      </w:r>
      <w:r w:rsidR="00D73A66">
        <w:rPr>
          <w:rFonts w:ascii="Times New Roman" w:hAnsi="Times New Roman" w:cs="Times New Roman"/>
          <w:sz w:val="24"/>
          <w:szCs w:val="24"/>
        </w:rPr>
        <w:t>.</w:t>
      </w:r>
      <w:r w:rsidR="0075188F">
        <w:rPr>
          <w:rFonts w:ascii="Times New Roman" w:hAnsi="Times New Roman" w:cs="Times New Roman"/>
          <w:sz w:val="24"/>
          <w:szCs w:val="24"/>
        </w:rPr>
        <w:t xml:space="preserve"> Order refers to the </w:t>
      </w:r>
      <w:r w:rsidR="006D3F1B">
        <w:rPr>
          <w:rFonts w:ascii="Times New Roman" w:hAnsi="Times New Roman" w:cs="Times New Roman"/>
          <w:sz w:val="24"/>
          <w:szCs w:val="24"/>
        </w:rPr>
        <w:t xml:space="preserve">tendency </w:t>
      </w:r>
      <w:r w:rsidR="0075188F">
        <w:rPr>
          <w:rFonts w:ascii="Times New Roman" w:hAnsi="Times New Roman" w:cs="Times New Roman"/>
          <w:sz w:val="24"/>
          <w:szCs w:val="24"/>
        </w:rPr>
        <w:t>to plan ahead</w:t>
      </w:r>
      <w:r w:rsidR="006D3F1B">
        <w:rPr>
          <w:rFonts w:ascii="Times New Roman" w:hAnsi="Times New Roman" w:cs="Times New Roman"/>
          <w:sz w:val="24"/>
          <w:szCs w:val="24"/>
        </w:rPr>
        <w:t>,</w:t>
      </w:r>
      <w:r w:rsidR="0075188F">
        <w:rPr>
          <w:rFonts w:ascii="Times New Roman" w:hAnsi="Times New Roman" w:cs="Times New Roman"/>
          <w:sz w:val="24"/>
          <w:szCs w:val="24"/>
        </w:rPr>
        <w:t xml:space="preserve"> </w:t>
      </w:r>
      <w:r w:rsidR="006D3F1B">
        <w:rPr>
          <w:rFonts w:ascii="Times New Roman" w:hAnsi="Times New Roman" w:cs="Times New Roman"/>
          <w:sz w:val="24"/>
          <w:szCs w:val="24"/>
        </w:rPr>
        <w:t xml:space="preserve">be </w:t>
      </w:r>
      <w:r w:rsidR="0075188F">
        <w:rPr>
          <w:rFonts w:ascii="Times New Roman" w:hAnsi="Times New Roman" w:cs="Times New Roman"/>
          <w:sz w:val="24"/>
          <w:szCs w:val="24"/>
        </w:rPr>
        <w:t xml:space="preserve">organised and neat (example item: ‘organisation is a key component of everything I do’).  </w:t>
      </w:r>
      <w:r w:rsidR="006D3F1B">
        <w:rPr>
          <w:rFonts w:ascii="Times New Roman" w:hAnsi="Times New Roman" w:cs="Times New Roman"/>
          <w:sz w:val="24"/>
          <w:szCs w:val="24"/>
        </w:rPr>
        <w:t xml:space="preserve">Self-control </w:t>
      </w:r>
      <w:r w:rsidR="00D73A66">
        <w:rPr>
          <w:rFonts w:ascii="Times New Roman" w:hAnsi="Times New Roman" w:cs="Times New Roman"/>
          <w:sz w:val="24"/>
          <w:szCs w:val="24"/>
        </w:rPr>
        <w:t>is the</w:t>
      </w:r>
      <w:r w:rsidR="006D3F1B">
        <w:rPr>
          <w:rFonts w:ascii="Times New Roman" w:hAnsi="Times New Roman" w:cs="Times New Roman"/>
          <w:sz w:val="24"/>
          <w:szCs w:val="24"/>
        </w:rPr>
        <w:t xml:space="preserve"> propensity to be </w:t>
      </w:r>
      <w:r w:rsidR="0075188F">
        <w:rPr>
          <w:rFonts w:ascii="Times New Roman" w:hAnsi="Times New Roman" w:cs="Times New Roman"/>
          <w:sz w:val="24"/>
          <w:szCs w:val="24"/>
        </w:rPr>
        <w:t xml:space="preserve">cautious and </w:t>
      </w:r>
      <w:r w:rsidR="006D3F1B">
        <w:rPr>
          <w:rFonts w:ascii="Times New Roman" w:hAnsi="Times New Roman" w:cs="Times New Roman"/>
          <w:sz w:val="24"/>
          <w:szCs w:val="24"/>
        </w:rPr>
        <w:t xml:space="preserve">able to </w:t>
      </w:r>
      <w:r w:rsidR="0075188F">
        <w:rPr>
          <w:rFonts w:ascii="Times New Roman" w:hAnsi="Times New Roman" w:cs="Times New Roman"/>
          <w:sz w:val="24"/>
          <w:szCs w:val="24"/>
        </w:rPr>
        <w:t>delay gratification, rather than</w:t>
      </w:r>
      <w:r w:rsidR="006D3F1B">
        <w:rPr>
          <w:rFonts w:ascii="Times New Roman" w:hAnsi="Times New Roman" w:cs="Times New Roman"/>
          <w:sz w:val="24"/>
          <w:szCs w:val="24"/>
        </w:rPr>
        <w:t xml:space="preserve"> being</w:t>
      </w:r>
      <w:r w:rsidR="0075188F">
        <w:rPr>
          <w:rFonts w:ascii="Times New Roman" w:hAnsi="Times New Roman" w:cs="Times New Roman"/>
          <w:sz w:val="24"/>
          <w:szCs w:val="24"/>
        </w:rPr>
        <w:t xml:space="preserve"> impulsive and careless (example item: ‘I rarely jump into something wi</w:t>
      </w:r>
      <w:r w:rsidR="006D3F1B">
        <w:rPr>
          <w:rFonts w:ascii="Times New Roman" w:hAnsi="Times New Roman" w:cs="Times New Roman"/>
          <w:sz w:val="24"/>
          <w:szCs w:val="24"/>
        </w:rPr>
        <w:t>thout first thinking about it’</w:t>
      </w:r>
      <w:r w:rsidR="00D73A66">
        <w:rPr>
          <w:rFonts w:ascii="Times New Roman" w:hAnsi="Times New Roman" w:cs="Times New Roman"/>
          <w:sz w:val="24"/>
          <w:szCs w:val="24"/>
        </w:rPr>
        <w:t>).</w:t>
      </w:r>
      <w:r w:rsidR="006D3F1B">
        <w:rPr>
          <w:rFonts w:ascii="Times New Roman" w:hAnsi="Times New Roman" w:cs="Times New Roman"/>
          <w:sz w:val="24"/>
          <w:szCs w:val="24"/>
        </w:rPr>
        <w:t xml:space="preserve"> </w:t>
      </w:r>
      <w:r w:rsidR="00D73A66">
        <w:rPr>
          <w:rFonts w:ascii="Times New Roman" w:hAnsi="Times New Roman" w:cs="Times New Roman"/>
          <w:sz w:val="24"/>
          <w:szCs w:val="24"/>
        </w:rPr>
        <w:t>R</w:t>
      </w:r>
      <w:r w:rsidR="0075188F">
        <w:rPr>
          <w:rFonts w:ascii="Times New Roman" w:hAnsi="Times New Roman" w:cs="Times New Roman"/>
          <w:sz w:val="24"/>
          <w:szCs w:val="24"/>
        </w:rPr>
        <w:t xml:space="preserve">esponsibility </w:t>
      </w:r>
      <w:r w:rsidR="006D3F1B">
        <w:rPr>
          <w:rFonts w:ascii="Times New Roman" w:hAnsi="Times New Roman" w:cs="Times New Roman"/>
          <w:sz w:val="24"/>
          <w:szCs w:val="24"/>
        </w:rPr>
        <w:t xml:space="preserve">is concerned with being dependable, cooperative and a service to others (example item: ‘I go out of my way to keep my promises’).  Virtue </w:t>
      </w:r>
      <w:r w:rsidR="00D73A66">
        <w:rPr>
          <w:rFonts w:ascii="Times New Roman" w:hAnsi="Times New Roman" w:cs="Times New Roman"/>
          <w:sz w:val="24"/>
          <w:szCs w:val="24"/>
        </w:rPr>
        <w:t xml:space="preserve">reflects </w:t>
      </w:r>
      <w:r w:rsidR="006D3F1B">
        <w:rPr>
          <w:rFonts w:ascii="Times New Roman" w:hAnsi="Times New Roman" w:cs="Times New Roman"/>
          <w:sz w:val="24"/>
          <w:szCs w:val="24"/>
        </w:rPr>
        <w:t xml:space="preserve">being honest, moral and a </w:t>
      </w:r>
      <w:r w:rsidR="00D73A66">
        <w:rPr>
          <w:rFonts w:ascii="Times New Roman" w:hAnsi="Times New Roman" w:cs="Times New Roman"/>
          <w:sz w:val="24"/>
          <w:szCs w:val="24"/>
        </w:rPr>
        <w:t>G</w:t>
      </w:r>
      <w:r w:rsidR="006D3F1B">
        <w:rPr>
          <w:rFonts w:ascii="Times New Roman" w:hAnsi="Times New Roman" w:cs="Times New Roman"/>
          <w:sz w:val="24"/>
          <w:szCs w:val="24"/>
        </w:rPr>
        <w:t>ood Samaritan (example item: ‘The people who know me best would say that I am honest’)</w:t>
      </w:r>
      <w:r w:rsidR="00D73A66">
        <w:rPr>
          <w:rFonts w:ascii="Times New Roman" w:hAnsi="Times New Roman" w:cs="Times New Roman"/>
          <w:sz w:val="24"/>
          <w:szCs w:val="24"/>
        </w:rPr>
        <w:t xml:space="preserve">, and </w:t>
      </w:r>
      <w:r w:rsidR="006D3F1B">
        <w:rPr>
          <w:rFonts w:ascii="Times New Roman" w:hAnsi="Times New Roman" w:cs="Times New Roman"/>
          <w:sz w:val="24"/>
          <w:szCs w:val="24"/>
        </w:rPr>
        <w:t>traditionalism</w:t>
      </w:r>
      <w:r w:rsidR="00D73A66">
        <w:rPr>
          <w:rFonts w:ascii="Times New Roman" w:hAnsi="Times New Roman" w:cs="Times New Roman"/>
          <w:sz w:val="24"/>
          <w:szCs w:val="24"/>
        </w:rPr>
        <w:t xml:space="preserve"> reflects adherence to societal</w:t>
      </w:r>
      <w:r w:rsidR="006D3F1B">
        <w:rPr>
          <w:rFonts w:ascii="Times New Roman" w:hAnsi="Times New Roman" w:cs="Times New Roman"/>
          <w:sz w:val="24"/>
          <w:szCs w:val="24"/>
        </w:rPr>
        <w:t xml:space="preserve"> rules and norms, and </w:t>
      </w:r>
      <w:r w:rsidR="00D73A66">
        <w:rPr>
          <w:rFonts w:ascii="Times New Roman" w:hAnsi="Times New Roman" w:cs="Times New Roman"/>
          <w:sz w:val="24"/>
          <w:szCs w:val="24"/>
        </w:rPr>
        <w:t>the tendency to respect authority (example item: ‘I support long-established rules and traditions’). Each facet scale consists of 10-items</w:t>
      </w:r>
      <w:r w:rsidR="00762387">
        <w:rPr>
          <w:rFonts w:ascii="Times New Roman" w:hAnsi="Times New Roman" w:cs="Times New Roman"/>
          <w:sz w:val="24"/>
          <w:szCs w:val="24"/>
        </w:rPr>
        <w:t xml:space="preserve">. </w:t>
      </w:r>
      <w:r w:rsidR="00762387" w:rsidRPr="00CB6D06">
        <w:rPr>
          <w:rFonts w:ascii="Times New Roman" w:hAnsi="Times New Roman" w:cs="Times New Roman"/>
          <w:sz w:val="24"/>
          <w:szCs w:val="24"/>
          <w:highlight w:val="yellow"/>
        </w:rPr>
        <w:t xml:space="preserve">The </w:t>
      </w:r>
      <w:r w:rsidR="00D73A66" w:rsidRPr="00CB6D06">
        <w:rPr>
          <w:rFonts w:ascii="Times New Roman" w:hAnsi="Times New Roman" w:cs="Times New Roman"/>
          <w:sz w:val="24"/>
          <w:szCs w:val="24"/>
          <w:highlight w:val="yellow"/>
        </w:rPr>
        <w:t xml:space="preserve">US studies </w:t>
      </w:r>
      <w:r w:rsidR="00762387" w:rsidRPr="00CB6D06">
        <w:rPr>
          <w:rFonts w:ascii="Times New Roman" w:hAnsi="Times New Roman" w:cs="Times New Roman"/>
          <w:sz w:val="24"/>
          <w:szCs w:val="24"/>
          <w:highlight w:val="yellow"/>
        </w:rPr>
        <w:t>scored items on</w:t>
      </w:r>
      <w:r w:rsidR="00D73A66" w:rsidRPr="00CB6D06">
        <w:rPr>
          <w:rFonts w:ascii="Times New Roman" w:hAnsi="Times New Roman" w:cs="Times New Roman"/>
          <w:sz w:val="24"/>
          <w:szCs w:val="24"/>
          <w:highlight w:val="yellow"/>
        </w:rPr>
        <w:t xml:space="preserve"> 4-point Likert scale, ranging from 1 (disagree strongly) to 4 (agree strongly), whereas the UK participants rated items on a 5-point scale ranging from 1 (very inaccurate) to 5 (very accurate)</w:t>
      </w:r>
      <w:r w:rsidR="00D73A66">
        <w:rPr>
          <w:rFonts w:ascii="Times New Roman" w:hAnsi="Times New Roman" w:cs="Times New Roman"/>
          <w:sz w:val="24"/>
          <w:szCs w:val="24"/>
        </w:rPr>
        <w:t xml:space="preserve">. </w:t>
      </w:r>
      <w:r w:rsidR="00762387">
        <w:rPr>
          <w:rFonts w:ascii="Times New Roman" w:hAnsi="Times New Roman" w:cs="Times New Roman"/>
          <w:sz w:val="24"/>
          <w:szCs w:val="24"/>
        </w:rPr>
        <w:t>High scores on any scale indicate</w:t>
      </w:r>
      <w:r>
        <w:rPr>
          <w:rFonts w:ascii="Times New Roman" w:hAnsi="Times New Roman" w:cs="Times New Roman"/>
          <w:sz w:val="24"/>
          <w:szCs w:val="24"/>
        </w:rPr>
        <w:t>d</w:t>
      </w:r>
      <w:r w:rsidR="00762387">
        <w:rPr>
          <w:rFonts w:ascii="Times New Roman" w:hAnsi="Times New Roman" w:cs="Times New Roman"/>
          <w:sz w:val="24"/>
          <w:szCs w:val="24"/>
        </w:rPr>
        <w:t xml:space="preserve"> that an individual </w:t>
      </w:r>
      <w:r>
        <w:rPr>
          <w:rFonts w:ascii="Times New Roman" w:hAnsi="Times New Roman" w:cs="Times New Roman"/>
          <w:sz w:val="24"/>
          <w:szCs w:val="24"/>
        </w:rPr>
        <w:t>was</w:t>
      </w:r>
      <w:r w:rsidR="00762387">
        <w:rPr>
          <w:rFonts w:ascii="Times New Roman" w:hAnsi="Times New Roman" w:cs="Times New Roman"/>
          <w:sz w:val="24"/>
          <w:szCs w:val="24"/>
        </w:rPr>
        <w:t xml:space="preserve"> high in that lower-order</w:t>
      </w:r>
      <w:r w:rsidR="00E63B7B">
        <w:rPr>
          <w:rFonts w:ascii="Times New Roman" w:hAnsi="Times New Roman" w:cs="Times New Roman"/>
          <w:sz w:val="24"/>
          <w:szCs w:val="24"/>
        </w:rPr>
        <w:t xml:space="preserve"> facet</w:t>
      </w:r>
      <w:r w:rsidR="00762387">
        <w:rPr>
          <w:rFonts w:ascii="Times New Roman" w:hAnsi="Times New Roman" w:cs="Times New Roman"/>
          <w:sz w:val="24"/>
          <w:szCs w:val="24"/>
        </w:rPr>
        <w:t>; however there</w:t>
      </w:r>
      <w:r>
        <w:rPr>
          <w:rFonts w:ascii="Times New Roman" w:hAnsi="Times New Roman" w:cs="Times New Roman"/>
          <w:sz w:val="24"/>
          <w:szCs w:val="24"/>
        </w:rPr>
        <w:t xml:space="preserve"> was</w:t>
      </w:r>
      <w:r w:rsidR="00762387">
        <w:rPr>
          <w:rFonts w:ascii="Times New Roman" w:hAnsi="Times New Roman" w:cs="Times New Roman"/>
          <w:sz w:val="24"/>
          <w:szCs w:val="24"/>
        </w:rPr>
        <w:t xml:space="preserve"> </w:t>
      </w:r>
      <w:r w:rsidR="00762387" w:rsidRPr="00CB6D06">
        <w:rPr>
          <w:rFonts w:ascii="Times New Roman" w:hAnsi="Times New Roman" w:cs="Times New Roman"/>
          <w:sz w:val="24"/>
          <w:szCs w:val="24"/>
          <w:highlight w:val="yellow"/>
        </w:rPr>
        <w:t>no cu</w:t>
      </w:r>
      <w:r w:rsidR="00CF4B1C" w:rsidRPr="00CB6D06">
        <w:rPr>
          <w:rFonts w:ascii="Times New Roman" w:hAnsi="Times New Roman" w:cs="Times New Roman"/>
          <w:sz w:val="24"/>
          <w:szCs w:val="24"/>
          <w:highlight w:val="yellow"/>
        </w:rPr>
        <w:t>t-off score</w:t>
      </w:r>
      <w:r w:rsidR="00CF4B1C">
        <w:rPr>
          <w:rFonts w:ascii="Times New Roman" w:hAnsi="Times New Roman" w:cs="Times New Roman"/>
          <w:sz w:val="24"/>
          <w:szCs w:val="24"/>
        </w:rPr>
        <w:t xml:space="preserve"> which distinguishes </w:t>
      </w:r>
      <w:r w:rsidR="00762387">
        <w:rPr>
          <w:rFonts w:ascii="Times New Roman" w:hAnsi="Times New Roman" w:cs="Times New Roman"/>
          <w:sz w:val="24"/>
          <w:szCs w:val="24"/>
        </w:rPr>
        <w:t xml:space="preserve">people as high </w:t>
      </w:r>
      <w:r w:rsidR="00CF4B1C">
        <w:rPr>
          <w:rFonts w:ascii="Times New Roman" w:hAnsi="Times New Roman" w:cs="Times New Roman"/>
          <w:sz w:val="24"/>
          <w:szCs w:val="24"/>
        </w:rPr>
        <w:t xml:space="preserve">or </w:t>
      </w:r>
      <w:r w:rsidR="00762387">
        <w:rPr>
          <w:rFonts w:ascii="Times New Roman" w:hAnsi="Times New Roman" w:cs="Times New Roman"/>
          <w:sz w:val="24"/>
          <w:szCs w:val="24"/>
        </w:rPr>
        <w:t xml:space="preserve">low in conscientiousness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"10.1037/a0023860.The", "abstract" : "greater propensity to behave in ways that maintain wellness. The current study examined whether and how adherence mediates the relation between conscientiousness and physical health. Moreover, it was examined whether these effects differed for adhering to doctor\u2019s orders (doctor adherence) versus adhering to medication regimens (medication adherence), as the latter is likely more relevant for older adults\u2019 health. Methods\u2014A nationwide sample of adults (N = 2136, Mage = 51 years) completed personality and adherence measures, in addition to a self-report measure of perceived general health, in an online survey. Correlational analyses were performed to examine the basic relations between the constructs of interest. A bootstrapping approach was employed for examining whether the indirect effect through adherence was conditional on age. Results\u2014Doctor adherence partially mediated the relation between conscientiousness and perceived health across adulthood. However, the indirect effect of medication adherence was conditional on age, insofar that medication adherence mediated the link between conscientiousness and perceived health only for older adults in the sample (i.e., those around age 51 and over). Conclusion\u2014These results suggest that while conscientious individuals report higher levels of both doctor and medication adherence, the role of adherence in explaining the link between conscientiousness and health may differ across adulthood.", "author" : [ { "dropping-particle" : "", "family" : "Hill", "given" : "Patrick L", "non-dropping-particle" : "", "parse-names" : false, "suffix" : "" }, { "dropping-particle" : "", "family" : "Roberts", "given" : "Brent W", "non-dropping-particle" : "", "parse-names" : false, "suffix" : "" } ], "container-title" : "Health psychology", "id" : "ITEM-1", "issue" : "6", "issued" : { "date-parts" : [ [ "2012" ] ] }, "note" : "Only published paper which uses the CCS; can be used as a citation for the CCS.\n        \n      ", "page" : "797-804", "title" : "The Role of Adherence in the Relationship between Conscientiousness and Perceived Health", "type" : "article-journal", "volume" : "30" }, "uris" : [ "http://www.mendeley.com/documents/?uuid=028c7983-41ab-4733-a207-52e8111cddc3" ] } ], "mendeley" : { "previouslyFormattedCitation" : "(Hill &amp; Roberts, 2012)"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762387" w:rsidRPr="00762387">
        <w:rPr>
          <w:rFonts w:ascii="Times New Roman" w:hAnsi="Times New Roman" w:cs="Times New Roman"/>
          <w:noProof/>
          <w:sz w:val="24"/>
          <w:szCs w:val="24"/>
        </w:rPr>
        <w:t>(Hill &amp; Roberts, 2012)</w:t>
      </w:r>
      <w:r w:rsidR="00C41453">
        <w:rPr>
          <w:rFonts w:ascii="Times New Roman" w:hAnsi="Times New Roman" w:cs="Times New Roman"/>
          <w:sz w:val="24"/>
          <w:szCs w:val="24"/>
        </w:rPr>
        <w:fldChar w:fldCharType="end"/>
      </w:r>
      <w:r w:rsidR="00762387">
        <w:rPr>
          <w:rFonts w:ascii="Times New Roman" w:hAnsi="Times New Roman" w:cs="Times New Roman"/>
          <w:sz w:val="24"/>
          <w:szCs w:val="24"/>
        </w:rPr>
        <w:t xml:space="preserve">. </w:t>
      </w:r>
    </w:p>
    <w:p w14:paraId="0FCFCF31" w14:textId="77777777" w:rsidR="00AA18D9" w:rsidRDefault="00AA18D9" w:rsidP="00DD6B9C">
      <w:pPr>
        <w:spacing w:after="0" w:line="480" w:lineRule="auto"/>
        <w:rPr>
          <w:rFonts w:ascii="Times New Roman" w:hAnsi="Times New Roman" w:cs="Times New Roman"/>
          <w:i/>
          <w:sz w:val="24"/>
          <w:szCs w:val="24"/>
        </w:rPr>
      </w:pPr>
      <w:r w:rsidRPr="00DD6B9C">
        <w:rPr>
          <w:rFonts w:ascii="Times New Roman" w:hAnsi="Times New Roman" w:cs="Times New Roman"/>
          <w:i/>
          <w:sz w:val="24"/>
          <w:szCs w:val="24"/>
        </w:rPr>
        <w:t>Statistical Analysis</w:t>
      </w:r>
    </w:p>
    <w:p w14:paraId="324C3EF4" w14:textId="77777777" w:rsidR="00CF4B1C" w:rsidRDefault="003F3CB2" w:rsidP="006C278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E24E1">
        <w:rPr>
          <w:rFonts w:ascii="Times New Roman" w:hAnsi="Times New Roman" w:cs="Times New Roman"/>
          <w:sz w:val="24"/>
          <w:szCs w:val="24"/>
        </w:rPr>
        <w:t>T</w:t>
      </w:r>
      <w:r>
        <w:rPr>
          <w:rFonts w:ascii="Times New Roman" w:hAnsi="Times New Roman" w:cs="Times New Roman"/>
          <w:sz w:val="24"/>
          <w:szCs w:val="24"/>
        </w:rPr>
        <w:t xml:space="preserve">he individual facet scales were examined in turn for </w:t>
      </w:r>
      <w:r w:rsidRPr="001403F6">
        <w:rPr>
          <w:rFonts w:ascii="Times New Roman" w:hAnsi="Times New Roman" w:cs="Times New Roman"/>
          <w:sz w:val="24"/>
          <w:szCs w:val="24"/>
          <w:highlight w:val="yellow"/>
        </w:rPr>
        <w:t xml:space="preserve">internal </w:t>
      </w:r>
      <w:r w:rsidR="00FF78C7" w:rsidRPr="001403F6">
        <w:rPr>
          <w:rFonts w:ascii="Times New Roman" w:hAnsi="Times New Roman" w:cs="Times New Roman"/>
          <w:sz w:val="24"/>
          <w:szCs w:val="24"/>
          <w:highlight w:val="yellow"/>
        </w:rPr>
        <w:t>reliability using C</w:t>
      </w:r>
      <w:r w:rsidRPr="001403F6">
        <w:rPr>
          <w:rFonts w:ascii="Times New Roman" w:hAnsi="Times New Roman" w:cs="Times New Roman"/>
          <w:sz w:val="24"/>
          <w:szCs w:val="24"/>
          <w:highlight w:val="yellow"/>
        </w:rPr>
        <w:t>ronbach’s alpha</w:t>
      </w:r>
      <w:r>
        <w:rPr>
          <w:rFonts w:ascii="Times New Roman" w:hAnsi="Times New Roman" w:cs="Times New Roman"/>
          <w:sz w:val="24"/>
          <w:szCs w:val="24"/>
        </w:rPr>
        <w:t xml:space="preserve">. </w:t>
      </w:r>
      <w:r w:rsidR="006C2789">
        <w:rPr>
          <w:rFonts w:ascii="Times New Roman" w:hAnsi="Times New Roman" w:cs="Times New Roman"/>
          <w:sz w:val="24"/>
          <w:szCs w:val="24"/>
        </w:rPr>
        <w:t>T</w:t>
      </w:r>
      <w:r w:rsidR="006C2789" w:rsidRPr="00F6645C">
        <w:rPr>
          <w:rFonts w:ascii="Times New Roman" w:hAnsi="Times New Roman" w:cs="Times New Roman"/>
          <w:sz w:val="24"/>
          <w:szCs w:val="24"/>
        </w:rPr>
        <w:t xml:space="preserve">he </w:t>
      </w:r>
      <w:r w:rsidRPr="001403F6">
        <w:rPr>
          <w:rFonts w:ascii="Times New Roman" w:hAnsi="Times New Roman" w:cs="Times New Roman"/>
          <w:sz w:val="24"/>
          <w:szCs w:val="24"/>
          <w:highlight w:val="yellow"/>
        </w:rPr>
        <w:t xml:space="preserve">factor structure of the questionnaire </w:t>
      </w:r>
      <w:r w:rsidR="006C2789" w:rsidRPr="001403F6">
        <w:rPr>
          <w:rFonts w:ascii="Times New Roman" w:hAnsi="Times New Roman" w:cs="Times New Roman"/>
          <w:sz w:val="24"/>
          <w:szCs w:val="24"/>
          <w:highlight w:val="yellow"/>
        </w:rPr>
        <w:t xml:space="preserve">was </w:t>
      </w:r>
      <w:r w:rsidR="00FF78C7" w:rsidRPr="001403F6">
        <w:rPr>
          <w:rFonts w:ascii="Times New Roman" w:hAnsi="Times New Roman" w:cs="Times New Roman"/>
          <w:sz w:val="24"/>
          <w:szCs w:val="24"/>
          <w:highlight w:val="yellow"/>
        </w:rPr>
        <w:t xml:space="preserve">then investigated </w:t>
      </w:r>
      <w:r w:rsidRPr="001403F6">
        <w:rPr>
          <w:rFonts w:ascii="Times New Roman" w:hAnsi="Times New Roman" w:cs="Times New Roman"/>
          <w:sz w:val="24"/>
          <w:szCs w:val="24"/>
          <w:highlight w:val="yellow"/>
        </w:rPr>
        <w:t xml:space="preserve">using </w:t>
      </w:r>
      <w:del w:id="6" w:author="Brent Roberts" w:date="2014-06-01T15:51:00Z">
        <w:r w:rsidR="00823C84" w:rsidRPr="001403F6" w:rsidDel="005B0DBB">
          <w:rPr>
            <w:rFonts w:ascii="Times New Roman" w:hAnsi="Times New Roman" w:cs="Times New Roman"/>
            <w:sz w:val="24"/>
            <w:szCs w:val="24"/>
            <w:highlight w:val="yellow"/>
          </w:rPr>
          <w:delText xml:space="preserve">principal </w:delText>
        </w:r>
      </w:del>
      <w:r w:rsidR="00823C84" w:rsidRPr="001403F6">
        <w:rPr>
          <w:rFonts w:ascii="Times New Roman" w:hAnsi="Times New Roman" w:cs="Times New Roman"/>
          <w:sz w:val="24"/>
          <w:szCs w:val="24"/>
          <w:highlight w:val="yellow"/>
        </w:rPr>
        <w:t xml:space="preserve">factor analysis, where </w:t>
      </w:r>
      <w:r w:rsidR="000B473B" w:rsidRPr="001403F6">
        <w:rPr>
          <w:rFonts w:ascii="Times New Roman" w:hAnsi="Times New Roman" w:cs="Times New Roman"/>
          <w:sz w:val="24"/>
          <w:szCs w:val="24"/>
          <w:highlight w:val="yellow"/>
        </w:rPr>
        <w:t>principal</w:t>
      </w:r>
      <w:r w:rsidR="00823C84" w:rsidRPr="001403F6">
        <w:rPr>
          <w:rFonts w:ascii="Times New Roman" w:hAnsi="Times New Roman" w:cs="Times New Roman"/>
          <w:sz w:val="24"/>
          <w:szCs w:val="24"/>
          <w:highlight w:val="yellow"/>
        </w:rPr>
        <w:t xml:space="preserve"> axis factoring</w:t>
      </w:r>
      <w:r w:rsidR="000B473B" w:rsidRPr="001403F6">
        <w:rPr>
          <w:rFonts w:ascii="Times New Roman" w:hAnsi="Times New Roman" w:cs="Times New Roman"/>
          <w:sz w:val="24"/>
          <w:szCs w:val="24"/>
          <w:highlight w:val="yellow"/>
        </w:rPr>
        <w:t xml:space="preserve"> (PAF)</w:t>
      </w:r>
      <w:r w:rsidR="00823C84" w:rsidRPr="001403F6">
        <w:rPr>
          <w:rFonts w:ascii="Times New Roman" w:hAnsi="Times New Roman" w:cs="Times New Roman"/>
          <w:sz w:val="24"/>
          <w:szCs w:val="24"/>
          <w:highlight w:val="yellow"/>
        </w:rPr>
        <w:t xml:space="preserve"> </w:t>
      </w:r>
      <w:r w:rsidR="00150150" w:rsidRPr="001403F6">
        <w:rPr>
          <w:rFonts w:ascii="Times New Roman" w:hAnsi="Times New Roman" w:cs="Times New Roman"/>
          <w:sz w:val="24"/>
          <w:szCs w:val="24"/>
          <w:highlight w:val="yellow"/>
        </w:rPr>
        <w:t>wa</w:t>
      </w:r>
      <w:r w:rsidR="00823C84" w:rsidRPr="001403F6">
        <w:rPr>
          <w:rFonts w:ascii="Times New Roman" w:hAnsi="Times New Roman" w:cs="Times New Roman"/>
          <w:sz w:val="24"/>
          <w:szCs w:val="24"/>
          <w:highlight w:val="yellow"/>
        </w:rPr>
        <w:t>s selected as the extraction method in SPSS version 19.0</w:t>
      </w:r>
      <w:r w:rsidR="00823C84">
        <w:rPr>
          <w:rFonts w:ascii="Times New Roman" w:hAnsi="Times New Roman" w:cs="Times New Roman"/>
          <w:sz w:val="24"/>
          <w:szCs w:val="24"/>
        </w:rPr>
        <w:t xml:space="preserve">. </w:t>
      </w:r>
      <w:r w:rsidR="000B473B">
        <w:rPr>
          <w:rFonts w:ascii="Times New Roman" w:hAnsi="Times New Roman" w:cs="Times New Roman"/>
          <w:sz w:val="24"/>
          <w:szCs w:val="24"/>
        </w:rPr>
        <w:t xml:space="preserve"> PAF </w:t>
      </w:r>
      <w:r w:rsidR="00823C84">
        <w:rPr>
          <w:rFonts w:ascii="Times New Roman" w:hAnsi="Times New Roman" w:cs="Times New Roman"/>
          <w:sz w:val="24"/>
          <w:szCs w:val="24"/>
        </w:rPr>
        <w:t xml:space="preserve">was </w:t>
      </w:r>
      <w:r w:rsidR="00150150">
        <w:rPr>
          <w:rFonts w:ascii="Times New Roman" w:hAnsi="Times New Roman" w:cs="Times New Roman"/>
          <w:sz w:val="24"/>
          <w:szCs w:val="24"/>
        </w:rPr>
        <w:t>performed</w:t>
      </w:r>
      <w:r w:rsidR="00823C84">
        <w:rPr>
          <w:rFonts w:ascii="Times New Roman" w:hAnsi="Times New Roman" w:cs="Times New Roman"/>
          <w:sz w:val="24"/>
          <w:szCs w:val="24"/>
        </w:rPr>
        <w:t xml:space="preserve"> with an </w:t>
      </w:r>
      <w:r w:rsidR="006C2789" w:rsidRPr="00746F77">
        <w:rPr>
          <w:rFonts w:ascii="Times New Roman" w:hAnsi="Times New Roman" w:cs="Times New Roman"/>
          <w:sz w:val="24"/>
          <w:szCs w:val="24"/>
          <w:highlight w:val="yellow"/>
        </w:rPr>
        <w:t xml:space="preserve">oblique </w:t>
      </w:r>
      <w:r w:rsidR="006F3241" w:rsidRPr="00746F77">
        <w:rPr>
          <w:rFonts w:ascii="Times New Roman" w:hAnsi="Times New Roman" w:cs="Times New Roman"/>
          <w:sz w:val="24"/>
          <w:szCs w:val="24"/>
          <w:highlight w:val="yellow"/>
        </w:rPr>
        <w:t xml:space="preserve">(direct </w:t>
      </w:r>
      <w:proofErr w:type="spellStart"/>
      <w:r w:rsidR="006F3241" w:rsidRPr="00746F77">
        <w:rPr>
          <w:rFonts w:ascii="Times New Roman" w:hAnsi="Times New Roman" w:cs="Times New Roman"/>
          <w:sz w:val="24"/>
          <w:szCs w:val="24"/>
          <w:highlight w:val="yellow"/>
        </w:rPr>
        <w:t>o</w:t>
      </w:r>
      <w:r w:rsidR="001D0FFC" w:rsidRPr="00746F77">
        <w:rPr>
          <w:rFonts w:ascii="Times New Roman" w:hAnsi="Times New Roman" w:cs="Times New Roman"/>
          <w:sz w:val="24"/>
          <w:szCs w:val="24"/>
          <w:highlight w:val="yellow"/>
        </w:rPr>
        <w:t>blimin</w:t>
      </w:r>
      <w:proofErr w:type="spellEnd"/>
      <w:r w:rsidR="001D0FFC" w:rsidRPr="00746F77">
        <w:rPr>
          <w:rFonts w:ascii="Times New Roman" w:hAnsi="Times New Roman" w:cs="Times New Roman"/>
          <w:sz w:val="24"/>
          <w:szCs w:val="24"/>
          <w:highlight w:val="yellow"/>
        </w:rPr>
        <w:t xml:space="preserve">) </w:t>
      </w:r>
      <w:r w:rsidR="006C2789" w:rsidRPr="00746F77">
        <w:rPr>
          <w:rFonts w:ascii="Times New Roman" w:hAnsi="Times New Roman" w:cs="Times New Roman"/>
          <w:sz w:val="24"/>
          <w:szCs w:val="24"/>
          <w:highlight w:val="yellow"/>
        </w:rPr>
        <w:t>rotation</w:t>
      </w:r>
      <w:r>
        <w:rPr>
          <w:rFonts w:ascii="Times New Roman" w:hAnsi="Times New Roman" w:cs="Times New Roman"/>
          <w:sz w:val="24"/>
          <w:szCs w:val="24"/>
        </w:rPr>
        <w:t xml:space="preserve">; </w:t>
      </w:r>
      <w:r w:rsidR="006C2789" w:rsidRPr="00746F77">
        <w:rPr>
          <w:rFonts w:ascii="Times New Roman" w:hAnsi="Times New Roman" w:cs="Times New Roman"/>
          <w:color w:val="FF6600"/>
          <w:sz w:val="24"/>
          <w:szCs w:val="24"/>
        </w:rPr>
        <w:t>the preferred method of rotation when factors</w:t>
      </w:r>
      <w:r w:rsidRPr="00746F77">
        <w:rPr>
          <w:rFonts w:ascii="Times New Roman" w:hAnsi="Times New Roman" w:cs="Times New Roman"/>
          <w:color w:val="FF6600"/>
          <w:sz w:val="24"/>
          <w:szCs w:val="24"/>
        </w:rPr>
        <w:t xml:space="preserve"> are hypothesised to be related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"Field", "given" : "A.", "non-dropping-particle" : "", "parse-names" : false, "suffix" : "" } ], "edition" : "Third", "id" : "ITEM-1", "issued" : { "date-parts" : [ [ "2009" ] ] }, "publisher" : "Sage", "publisher-place" : "London", "title" : "Discovering Statisitics Using SPSS", "type" : "book" }, "suffix" : ", p. 664", "uris" : [ "http://www.mendeley.com/documents/?uuid=9f07fbf2-4064-4928-8369-798d4fadc8d5" ] } ], "mendeley" : { "previouslyFormattedCitation" : "(Field, 2009, p. 664)"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6017C9" w:rsidRPr="006017C9">
        <w:rPr>
          <w:rFonts w:ascii="Times New Roman" w:hAnsi="Times New Roman" w:cs="Times New Roman"/>
          <w:noProof/>
          <w:sz w:val="24"/>
          <w:szCs w:val="24"/>
        </w:rPr>
        <w:t>(Field, 2009, p. 664)</w:t>
      </w:r>
      <w:r w:rsidR="00C41453">
        <w:rPr>
          <w:rFonts w:ascii="Times New Roman" w:hAnsi="Times New Roman" w:cs="Times New Roman"/>
          <w:sz w:val="24"/>
          <w:szCs w:val="24"/>
        </w:rPr>
        <w:fldChar w:fldCharType="end"/>
      </w:r>
      <w:r w:rsidR="006017C9">
        <w:rPr>
          <w:rFonts w:ascii="Times New Roman" w:hAnsi="Times New Roman" w:cs="Times New Roman"/>
          <w:sz w:val="24"/>
          <w:szCs w:val="24"/>
        </w:rPr>
        <w:t xml:space="preserve">. </w:t>
      </w:r>
      <w:r w:rsidR="006C2789" w:rsidRPr="007268A2">
        <w:rPr>
          <w:rFonts w:ascii="Times New Roman" w:hAnsi="Times New Roman" w:cs="Times New Roman"/>
          <w:sz w:val="24"/>
          <w:szCs w:val="24"/>
        </w:rPr>
        <w:t>Whilst</w:t>
      </w:r>
      <w:r w:rsidR="006C2789" w:rsidRPr="00F6645C">
        <w:rPr>
          <w:rFonts w:ascii="Times New Roman" w:hAnsi="Times New Roman" w:cs="Times New Roman"/>
          <w:sz w:val="24"/>
          <w:szCs w:val="24"/>
        </w:rPr>
        <w:t xml:space="preserve"> the facet subscales should capture different aspects of conscientiousness that are to some degree heterogeneous, the facets have previously been found to </w:t>
      </w:r>
      <w:r w:rsidR="006C2789" w:rsidRPr="003C423F">
        <w:rPr>
          <w:rFonts w:ascii="Times New Roman" w:hAnsi="Times New Roman" w:cs="Times New Roman"/>
          <w:sz w:val="24"/>
          <w:szCs w:val="24"/>
          <w:highlight w:val="yellow"/>
        </w:rPr>
        <w:t>converge into one single higher-order domain of Conscientiousness</w:t>
      </w:r>
      <w:r w:rsidR="006C2789" w:rsidRPr="00F6645C">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"10.1111/j.1744-6570.2005.00301.x", "ISSN" : "0031-5826", "author" : [ { "dropping-particle" : "", "family" : "Roberts", "given" : "Brent W.", "non-dropping-particle" : "", "parse-names" : false, "suffix" : "" }, { "dropping-particle" : "", "family" : "Chernyshenko", "given" : "Oleksandr S.", "non-dropping-particle" : "", "parse-names" : false, "suffix" : "" }, { "dropping-particle" : "", "family" : "Stark", "given" : "Stephen", "non-dropping-particle" : "", "parse-names" : false, "suffix" : "" }, { "dropping-particle" : "", "family" : "Goldberg", "given" : "Lewis R.", "non-dropping-particle" : "", "parse-names" : false, "suffix" : "" } ], "container-title" : "Personnel Psychology", "id" : "ITEM-1", "issue" : "1", "issued" : { "date-parts" : [ [ "2005", "3" ] ] }, "page" : "103-139", "title" : "The Structure of Conscientiousness: an Empirical Investigation Based on Seven Major Personality Questionnaires", "type" : "article-journal", "volume" : "58" }, "uris" : [ "http://www.mendeley.com/documents/?uuid=b507465f-00eb-4462-b991-89ec3e8b2f37" ] } ], "mendeley" : { "previouslyFormattedCitation" : "(Roberts et al., 2005)"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6017C9" w:rsidRPr="006017C9">
        <w:rPr>
          <w:rFonts w:ascii="Times New Roman" w:hAnsi="Times New Roman" w:cs="Times New Roman"/>
          <w:noProof/>
          <w:sz w:val="24"/>
          <w:szCs w:val="24"/>
        </w:rPr>
        <w:t>(Roberts et al., 2005)</w:t>
      </w:r>
      <w:r w:rsidR="00C41453">
        <w:rPr>
          <w:rFonts w:ascii="Times New Roman" w:hAnsi="Times New Roman" w:cs="Times New Roman"/>
          <w:sz w:val="24"/>
          <w:szCs w:val="24"/>
        </w:rPr>
        <w:fldChar w:fldCharType="end"/>
      </w:r>
      <w:r w:rsidR="006017C9">
        <w:rPr>
          <w:rFonts w:ascii="Times New Roman" w:hAnsi="Times New Roman" w:cs="Times New Roman"/>
          <w:sz w:val="24"/>
          <w:szCs w:val="24"/>
        </w:rPr>
        <w:t xml:space="preserve">, </w:t>
      </w:r>
      <w:r w:rsidR="006C2789" w:rsidRPr="00F6645C">
        <w:rPr>
          <w:rFonts w:ascii="Times New Roman" w:hAnsi="Times New Roman" w:cs="Times New Roman"/>
          <w:sz w:val="24"/>
          <w:szCs w:val="24"/>
        </w:rPr>
        <w:t xml:space="preserve">and therefore </w:t>
      </w:r>
      <w:r w:rsidR="00FF78C7">
        <w:rPr>
          <w:rFonts w:ascii="Times New Roman" w:hAnsi="Times New Roman" w:cs="Times New Roman"/>
          <w:sz w:val="24"/>
          <w:szCs w:val="24"/>
        </w:rPr>
        <w:t>an o</w:t>
      </w:r>
      <w:r w:rsidR="006C2789" w:rsidRPr="00F6645C">
        <w:rPr>
          <w:rFonts w:ascii="Times New Roman" w:hAnsi="Times New Roman" w:cs="Times New Roman"/>
          <w:sz w:val="24"/>
          <w:szCs w:val="24"/>
        </w:rPr>
        <w:t xml:space="preserve">blique rotation </w:t>
      </w:r>
      <w:r w:rsidR="00150150">
        <w:rPr>
          <w:rFonts w:ascii="Times New Roman" w:hAnsi="Times New Roman" w:cs="Times New Roman"/>
          <w:sz w:val="24"/>
          <w:szCs w:val="24"/>
        </w:rPr>
        <w:t>wa</w:t>
      </w:r>
      <w:r w:rsidR="006C2789" w:rsidRPr="00F6645C">
        <w:rPr>
          <w:rFonts w:ascii="Times New Roman" w:hAnsi="Times New Roman" w:cs="Times New Roman"/>
          <w:sz w:val="24"/>
          <w:szCs w:val="24"/>
        </w:rPr>
        <w:t xml:space="preserve">s more appropriate than </w:t>
      </w:r>
      <w:r w:rsidR="00FF78C7">
        <w:rPr>
          <w:rFonts w:ascii="Times New Roman" w:hAnsi="Times New Roman" w:cs="Times New Roman"/>
          <w:sz w:val="24"/>
          <w:szCs w:val="24"/>
        </w:rPr>
        <w:t>an o</w:t>
      </w:r>
      <w:r w:rsidR="006C2789" w:rsidRPr="00F6645C">
        <w:rPr>
          <w:rFonts w:ascii="Times New Roman" w:hAnsi="Times New Roman" w:cs="Times New Roman"/>
          <w:sz w:val="24"/>
          <w:szCs w:val="24"/>
        </w:rPr>
        <w:t>rthogonal</w:t>
      </w:r>
      <w:r w:rsidR="00FF78C7">
        <w:rPr>
          <w:rFonts w:ascii="Times New Roman" w:hAnsi="Times New Roman" w:cs="Times New Roman"/>
          <w:sz w:val="24"/>
          <w:szCs w:val="24"/>
        </w:rPr>
        <w:t xml:space="preserve"> rotation</w:t>
      </w:r>
      <w:r w:rsidR="006C2789" w:rsidRPr="00F6645C">
        <w:rPr>
          <w:rFonts w:ascii="Times New Roman" w:hAnsi="Times New Roman" w:cs="Times New Roman"/>
          <w:sz w:val="24"/>
          <w:szCs w:val="24"/>
        </w:rPr>
        <w:t xml:space="preserve"> for this dataset.</w:t>
      </w:r>
      <w:r w:rsidR="006C2789" w:rsidRPr="006C2789">
        <w:rPr>
          <w:rFonts w:ascii="Times New Roman" w:hAnsi="Times New Roman" w:cs="Times New Roman"/>
          <w:sz w:val="24"/>
          <w:szCs w:val="24"/>
        </w:rPr>
        <w:t xml:space="preserve"> </w:t>
      </w:r>
    </w:p>
    <w:p w14:paraId="3217DA4D" w14:textId="77777777" w:rsidR="000B473B" w:rsidRDefault="006C2789" w:rsidP="00CF4B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preliminary factor analysis it is recommended to extract all factors with Eigenvalues &gt;1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"abstract" : "Electronic computers facilitate greatly carrying out factor analysis. Computers will help in solving the communality problem and the question of the number of factors as well as the question of arbitrary factoring and the problem of rotation. \"Cloacal short-cuts will not be necessary and the powerful methods of Guttman will be feasible.\" A library of programs essential for factor analysis is described, and the use of medium sized computers as the IBM 650 deprecated for factor analysis.", "author" : [ { "dropping-particle" : "", "family" : "Kaiser", "given" : "Henry F.", "non-dropping-particle" : "", "parse-names" : false, "suffix" : "" } ], "container-title" : "Educational and Psychological Measurement", "id" : "ITEM-1", "issued" : { "date-parts" : [ [ "1960" ] ] }, "page" : "141-151", "title" : "The application of electronic computers to factor analysis.", "type" : "article-journal", "volume" : "20" }, "uris" : [ "http://www.mendeley.com/documents/?uuid=f2bd8686-4685-4f49-b68a-ac6deb3f8cc6" ] } ], "mendeley" : { "manualFormatting" : "(Kaiser, 1960)", "previouslyFormattedCitation" : "(Henry F. Kaiser, 1960)"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FF78C7">
        <w:rPr>
          <w:rFonts w:ascii="Times New Roman" w:hAnsi="Times New Roman" w:cs="Times New Roman"/>
          <w:noProof/>
          <w:sz w:val="24"/>
          <w:szCs w:val="24"/>
        </w:rPr>
        <w:t>(</w:t>
      </w:r>
      <w:r w:rsidR="003E02B1" w:rsidRPr="003E02B1">
        <w:rPr>
          <w:rFonts w:ascii="Times New Roman" w:hAnsi="Times New Roman" w:cs="Times New Roman"/>
          <w:noProof/>
          <w:sz w:val="24"/>
          <w:szCs w:val="24"/>
        </w:rPr>
        <w:t>Kaiser, 1960)</w:t>
      </w:r>
      <w:r w:rsidR="00C41453">
        <w:rPr>
          <w:rFonts w:ascii="Times New Roman" w:hAnsi="Times New Roman" w:cs="Times New Roman"/>
          <w:sz w:val="24"/>
          <w:szCs w:val="24"/>
        </w:rPr>
        <w:fldChar w:fldCharType="end"/>
      </w:r>
      <w:r w:rsidR="00FF78C7">
        <w:rPr>
          <w:rFonts w:ascii="Times New Roman" w:hAnsi="Times New Roman" w:cs="Times New Roman"/>
          <w:sz w:val="24"/>
          <w:szCs w:val="24"/>
        </w:rPr>
        <w:t xml:space="preserve">. </w:t>
      </w:r>
      <w:r>
        <w:rPr>
          <w:rFonts w:ascii="Times New Roman" w:hAnsi="Times New Roman" w:cs="Times New Roman"/>
          <w:sz w:val="24"/>
          <w:szCs w:val="24"/>
        </w:rPr>
        <w:t>However in large samples this criterion can often lead to an overestimation of the number of appropriate factors</w:t>
      </w:r>
      <w:r w:rsidR="006017C9">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"Field", "given" : "A.", "non-dropping-particle" : "", "parse-names" : false, "suffix" : "" } ], "edition" : "Third", "id" : "ITEM-1", "issued" : { "date-parts" : [ [ "2009" ] ] }, "publisher" : "Sage", "publisher-place" : "London", "title" : "Discovering Statisitics Using SPSS", "type" : "book" }, "suffix" : ", p.641", "uris" : [ "http://www.mendeley.com/documents/?uuid=9f07fbf2-4064-4928-8369-798d4fadc8d5" ] } ], "mendeley" : { "previouslyFormattedCitation" : "(Field, 2009, p.641)"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6017C9" w:rsidRPr="006017C9">
        <w:rPr>
          <w:rFonts w:ascii="Times New Roman" w:hAnsi="Times New Roman" w:cs="Times New Roman"/>
          <w:noProof/>
          <w:sz w:val="24"/>
          <w:szCs w:val="24"/>
        </w:rPr>
        <w:t>(Field, 2009, p.641)</w:t>
      </w:r>
      <w:r w:rsidR="00C41453">
        <w:rPr>
          <w:rFonts w:ascii="Times New Roman" w:hAnsi="Times New Roman" w:cs="Times New Roman"/>
          <w:sz w:val="24"/>
          <w:szCs w:val="24"/>
        </w:rPr>
        <w:fldChar w:fldCharType="end"/>
      </w:r>
      <w:r w:rsidR="007268A2">
        <w:rPr>
          <w:rFonts w:ascii="Times New Roman" w:hAnsi="Times New Roman" w:cs="Times New Roman"/>
          <w:sz w:val="24"/>
          <w:szCs w:val="24"/>
        </w:rPr>
        <w:t xml:space="preserve">. </w:t>
      </w:r>
      <w:r w:rsidR="006F3241">
        <w:rPr>
          <w:rFonts w:ascii="Times New Roman" w:hAnsi="Times New Roman" w:cs="Times New Roman"/>
          <w:sz w:val="24"/>
          <w:szCs w:val="24"/>
        </w:rPr>
        <w:t xml:space="preserve">Therefore in </w:t>
      </w:r>
      <w:r w:rsidR="00DB3F26">
        <w:rPr>
          <w:rFonts w:ascii="Times New Roman" w:hAnsi="Times New Roman" w:cs="Times New Roman"/>
          <w:sz w:val="24"/>
          <w:szCs w:val="24"/>
        </w:rPr>
        <w:t>order</w:t>
      </w:r>
      <w:r w:rsidR="00307D16">
        <w:rPr>
          <w:rFonts w:ascii="Times New Roman" w:hAnsi="Times New Roman" w:cs="Times New Roman"/>
          <w:sz w:val="24"/>
          <w:szCs w:val="24"/>
        </w:rPr>
        <w:t xml:space="preserve"> to</w:t>
      </w:r>
      <w:r w:rsidR="007268A2">
        <w:rPr>
          <w:rFonts w:ascii="Times New Roman" w:hAnsi="Times New Roman" w:cs="Times New Roman"/>
          <w:sz w:val="24"/>
          <w:szCs w:val="24"/>
        </w:rPr>
        <w:t xml:space="preserve"> investigate how well</w:t>
      </w:r>
      <w:r w:rsidR="00307D16">
        <w:rPr>
          <w:rFonts w:ascii="Times New Roman" w:hAnsi="Times New Roman" w:cs="Times New Roman"/>
          <w:sz w:val="24"/>
          <w:szCs w:val="24"/>
        </w:rPr>
        <w:t xml:space="preserve"> the 60 items load onto the proposed six-factor lower order structure of conscientiousness, </w:t>
      </w:r>
      <w:r w:rsidR="007268A2" w:rsidRPr="000B5FB8">
        <w:rPr>
          <w:rFonts w:ascii="Times New Roman" w:hAnsi="Times New Roman" w:cs="Times New Roman"/>
          <w:sz w:val="24"/>
          <w:szCs w:val="24"/>
          <w:highlight w:val="yellow"/>
        </w:rPr>
        <w:t>a forced six-factor solution was extracted</w:t>
      </w:r>
      <w:r w:rsidR="007268A2">
        <w:rPr>
          <w:rFonts w:ascii="Times New Roman" w:hAnsi="Times New Roman" w:cs="Times New Roman"/>
          <w:sz w:val="24"/>
          <w:szCs w:val="24"/>
        </w:rPr>
        <w:t>.</w:t>
      </w:r>
      <w:r w:rsidR="00124FEF">
        <w:rPr>
          <w:rFonts w:ascii="Times New Roman" w:hAnsi="Times New Roman" w:cs="Times New Roman"/>
          <w:sz w:val="24"/>
          <w:szCs w:val="24"/>
        </w:rPr>
        <w:t xml:space="preserve"> </w:t>
      </w:r>
      <w:r w:rsidR="00307D16" w:rsidRPr="000B5FB8">
        <w:rPr>
          <w:rFonts w:ascii="Times New Roman" w:hAnsi="Times New Roman" w:cs="Times New Roman"/>
          <w:sz w:val="24"/>
          <w:szCs w:val="24"/>
          <w:highlight w:val="yellow"/>
        </w:rPr>
        <w:t xml:space="preserve">As an exploratory measure </w:t>
      </w:r>
      <w:r w:rsidR="000B473B" w:rsidRPr="000B5FB8">
        <w:rPr>
          <w:rFonts w:ascii="Times New Roman" w:hAnsi="Times New Roman" w:cs="Times New Roman"/>
          <w:sz w:val="24"/>
          <w:szCs w:val="24"/>
          <w:highlight w:val="yellow"/>
        </w:rPr>
        <w:t>five</w:t>
      </w:r>
      <w:r w:rsidR="00307D16" w:rsidRPr="000B5FB8">
        <w:rPr>
          <w:rFonts w:ascii="Times New Roman" w:hAnsi="Times New Roman" w:cs="Times New Roman"/>
          <w:sz w:val="24"/>
          <w:szCs w:val="24"/>
          <w:highlight w:val="yellow"/>
        </w:rPr>
        <w:t xml:space="preserve"> and seven factor extractions were also carried out </w:t>
      </w:r>
      <w:r w:rsidR="000574DE" w:rsidRPr="000B5FB8">
        <w:rPr>
          <w:rFonts w:ascii="Times New Roman" w:hAnsi="Times New Roman" w:cs="Times New Roman"/>
          <w:sz w:val="24"/>
          <w:szCs w:val="24"/>
          <w:highlight w:val="yellow"/>
        </w:rPr>
        <w:t>on both data sets</w:t>
      </w:r>
      <w:r w:rsidR="000B473B" w:rsidRPr="000B5FB8">
        <w:rPr>
          <w:rFonts w:ascii="Times New Roman" w:hAnsi="Times New Roman" w:cs="Times New Roman"/>
          <w:sz w:val="24"/>
          <w:szCs w:val="24"/>
          <w:highlight w:val="yellow"/>
        </w:rPr>
        <w:t xml:space="preserve"> </w:t>
      </w:r>
      <w:r w:rsidR="00307D16" w:rsidRPr="000B5FB8">
        <w:rPr>
          <w:rFonts w:ascii="Times New Roman" w:hAnsi="Times New Roman" w:cs="Times New Roman"/>
          <w:sz w:val="24"/>
          <w:szCs w:val="24"/>
          <w:highlight w:val="yellow"/>
        </w:rPr>
        <w:t xml:space="preserve">to </w:t>
      </w:r>
      <w:r w:rsidR="000B473B" w:rsidRPr="000B5FB8">
        <w:rPr>
          <w:rFonts w:ascii="Times New Roman" w:hAnsi="Times New Roman" w:cs="Times New Roman"/>
          <w:sz w:val="24"/>
          <w:szCs w:val="24"/>
          <w:highlight w:val="yellow"/>
        </w:rPr>
        <w:t xml:space="preserve">examine how </w:t>
      </w:r>
      <w:r w:rsidR="00307D16" w:rsidRPr="000B5FB8">
        <w:rPr>
          <w:rFonts w:ascii="Times New Roman" w:hAnsi="Times New Roman" w:cs="Times New Roman"/>
          <w:sz w:val="24"/>
          <w:szCs w:val="24"/>
          <w:highlight w:val="yellow"/>
        </w:rPr>
        <w:t>these compare</w:t>
      </w:r>
      <w:r w:rsidR="000B473B" w:rsidRPr="000B5FB8">
        <w:rPr>
          <w:rFonts w:ascii="Times New Roman" w:hAnsi="Times New Roman" w:cs="Times New Roman"/>
          <w:sz w:val="24"/>
          <w:szCs w:val="24"/>
          <w:highlight w:val="yellow"/>
        </w:rPr>
        <w:t xml:space="preserve"> </w:t>
      </w:r>
      <w:r w:rsidR="00307D16" w:rsidRPr="000B5FB8">
        <w:rPr>
          <w:rFonts w:ascii="Times New Roman" w:hAnsi="Times New Roman" w:cs="Times New Roman"/>
          <w:sz w:val="24"/>
          <w:szCs w:val="24"/>
          <w:highlight w:val="yellow"/>
        </w:rPr>
        <w:t xml:space="preserve">to </w:t>
      </w:r>
      <w:r w:rsidR="000618FA" w:rsidRPr="000B5FB8">
        <w:rPr>
          <w:rFonts w:ascii="Times New Roman" w:hAnsi="Times New Roman" w:cs="Times New Roman"/>
          <w:sz w:val="24"/>
          <w:szCs w:val="24"/>
          <w:highlight w:val="yellow"/>
        </w:rPr>
        <w:t>the six factor solutions</w:t>
      </w:r>
      <w:r w:rsidR="00124FEF" w:rsidRPr="000B5FB8">
        <w:rPr>
          <w:rFonts w:ascii="Times New Roman" w:hAnsi="Times New Roman" w:cs="Times New Roman"/>
          <w:sz w:val="24"/>
          <w:szCs w:val="24"/>
          <w:highlight w:val="yellow"/>
        </w:rPr>
        <w:t>.</w:t>
      </w:r>
      <w:r w:rsidR="00124FEF">
        <w:rPr>
          <w:rFonts w:ascii="Times New Roman" w:hAnsi="Times New Roman" w:cs="Times New Roman"/>
          <w:sz w:val="24"/>
          <w:szCs w:val="24"/>
        </w:rPr>
        <w:t xml:space="preserve"> </w:t>
      </w:r>
      <w:r w:rsidR="00124FEF" w:rsidRPr="000B5FB8">
        <w:rPr>
          <w:rFonts w:ascii="Times New Roman" w:hAnsi="Times New Roman" w:cs="Times New Roman"/>
          <w:sz w:val="24"/>
          <w:szCs w:val="24"/>
          <w:highlight w:val="yellow"/>
        </w:rPr>
        <w:t xml:space="preserve">Factor loadings with an absolute value greater than .3 are typically taken to be important </w:t>
      </w:r>
      <w:r w:rsidR="00C41453" w:rsidRPr="000B5FB8">
        <w:rPr>
          <w:rFonts w:ascii="Times New Roman" w:hAnsi="Times New Roman" w:cs="Times New Roman"/>
          <w:sz w:val="24"/>
          <w:szCs w:val="24"/>
          <w:highlight w:val="yellow"/>
        </w:rPr>
        <w:fldChar w:fldCharType="begin" w:fldLock="1"/>
      </w:r>
      <w:r w:rsidR="009C5C54" w:rsidRPr="000B5FB8">
        <w:rPr>
          <w:rFonts w:ascii="Times New Roman" w:hAnsi="Times New Roman" w:cs="Times New Roman"/>
          <w:sz w:val="24"/>
          <w:szCs w:val="24"/>
          <w:highlight w:val="yellow"/>
        </w:rPr>
        <w:instrText>ADDIN CSL_CITATION { "citationItems" : [ { "id" : "ITEM-1", "itemData" : { "author" : [ { "dropping-particle" : "", "family" : "Field", "given" : "A.", "non-dropping-particle" : "", "parse-names" : false, "suffix" : "" } ], "edition" : "Third", "id" : "ITEM-1", "issued" : { "date-parts" : [ [ "2009" ] ] }, "publisher" : "Sage", "publisher-place" : "London", "title" : "Discovering Statisitics Using SPSS", "type" : "book" }, "suffix" : ", p.644", "uris" : [ "http://www.mendeley.com/documents/?uuid=9f07fbf2-4064-4928-8369-798d4fadc8d5" ] } ], "mendeley" : { "previouslyFormattedCitation" : "(Field, 2009, p.644)" }, "properties" : { "noteIndex" : 0 }, "schema" : "https://github.com/citation-style-language/schema/raw/master/csl-citation.json" }</w:instrText>
      </w:r>
      <w:r w:rsidR="00C41453" w:rsidRPr="000B5FB8">
        <w:rPr>
          <w:rFonts w:ascii="Times New Roman" w:hAnsi="Times New Roman" w:cs="Times New Roman"/>
          <w:sz w:val="24"/>
          <w:szCs w:val="24"/>
          <w:highlight w:val="yellow"/>
        </w:rPr>
        <w:fldChar w:fldCharType="separate"/>
      </w:r>
      <w:r w:rsidR="00124FEF" w:rsidRPr="000B5FB8">
        <w:rPr>
          <w:rFonts w:ascii="Times New Roman" w:hAnsi="Times New Roman" w:cs="Times New Roman"/>
          <w:noProof/>
          <w:sz w:val="24"/>
          <w:szCs w:val="24"/>
          <w:highlight w:val="yellow"/>
        </w:rPr>
        <w:t>(Field, 2009, p.644)</w:t>
      </w:r>
      <w:r w:rsidR="00C41453" w:rsidRPr="000B5FB8">
        <w:rPr>
          <w:rFonts w:ascii="Times New Roman" w:hAnsi="Times New Roman" w:cs="Times New Roman"/>
          <w:sz w:val="24"/>
          <w:szCs w:val="24"/>
          <w:highlight w:val="yellow"/>
        </w:rPr>
        <w:fldChar w:fldCharType="end"/>
      </w:r>
      <w:r w:rsidR="00124FEF" w:rsidRPr="000B5FB8">
        <w:rPr>
          <w:rFonts w:ascii="Times New Roman" w:hAnsi="Times New Roman" w:cs="Times New Roman"/>
          <w:sz w:val="24"/>
          <w:szCs w:val="24"/>
          <w:highlight w:val="yellow"/>
        </w:rPr>
        <w:t xml:space="preserve"> and therefore values &lt;.3 were suppressed in the output.</w:t>
      </w:r>
    </w:p>
    <w:p w14:paraId="581E96A2" w14:textId="77777777" w:rsidR="00CF4B1C" w:rsidRDefault="00CF4B1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885BCD0" w14:textId="77777777" w:rsidR="007339E0" w:rsidRPr="007339E0" w:rsidRDefault="007339E0" w:rsidP="007339E0">
      <w:pPr>
        <w:spacing w:after="0" w:line="480" w:lineRule="auto"/>
        <w:jc w:val="center"/>
        <w:rPr>
          <w:rFonts w:ascii="Times New Roman" w:hAnsi="Times New Roman" w:cs="Times New Roman"/>
          <w:sz w:val="24"/>
          <w:szCs w:val="24"/>
        </w:rPr>
      </w:pPr>
      <w:r w:rsidRPr="007339E0">
        <w:rPr>
          <w:rFonts w:ascii="Times New Roman" w:hAnsi="Times New Roman" w:cs="Times New Roman"/>
          <w:sz w:val="24"/>
          <w:szCs w:val="24"/>
        </w:rPr>
        <w:lastRenderedPageBreak/>
        <w:t>RESULTS</w:t>
      </w:r>
    </w:p>
    <w:p w14:paraId="2DA949FC" w14:textId="77777777" w:rsidR="008C34A9" w:rsidRDefault="008C34A9" w:rsidP="00DD6B9C">
      <w:pPr>
        <w:spacing w:after="0" w:line="480" w:lineRule="auto"/>
        <w:rPr>
          <w:rFonts w:ascii="Times New Roman" w:hAnsi="Times New Roman" w:cs="Times New Roman"/>
          <w:i/>
          <w:sz w:val="24"/>
          <w:szCs w:val="24"/>
        </w:rPr>
      </w:pPr>
      <w:r>
        <w:rPr>
          <w:rFonts w:ascii="Times New Roman" w:hAnsi="Times New Roman" w:cs="Times New Roman"/>
          <w:i/>
          <w:sz w:val="24"/>
          <w:szCs w:val="24"/>
        </w:rPr>
        <w:t>Descriptive Statistics</w:t>
      </w:r>
    </w:p>
    <w:p w14:paraId="52881AE4" w14:textId="77777777" w:rsidR="00A76B17" w:rsidRDefault="00575B36" w:rsidP="00DD6B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1C97">
        <w:rPr>
          <w:rFonts w:ascii="Times New Roman" w:hAnsi="Times New Roman" w:cs="Times New Roman"/>
          <w:sz w:val="24"/>
          <w:szCs w:val="24"/>
        </w:rPr>
        <w:t>Participants’ score</w:t>
      </w:r>
      <w:r w:rsidR="003833A8">
        <w:rPr>
          <w:rFonts w:ascii="Times New Roman" w:hAnsi="Times New Roman" w:cs="Times New Roman"/>
          <w:sz w:val="24"/>
          <w:szCs w:val="24"/>
        </w:rPr>
        <w:t>s on the CCS</w:t>
      </w:r>
      <w:r w:rsidR="005E1C97">
        <w:rPr>
          <w:rFonts w:ascii="Times New Roman" w:hAnsi="Times New Roman" w:cs="Times New Roman"/>
          <w:sz w:val="24"/>
          <w:szCs w:val="24"/>
        </w:rPr>
        <w:t xml:space="preserve"> </w:t>
      </w:r>
      <w:r w:rsidR="003833A8">
        <w:rPr>
          <w:rFonts w:ascii="Times New Roman" w:hAnsi="Times New Roman" w:cs="Times New Roman"/>
          <w:sz w:val="24"/>
          <w:szCs w:val="24"/>
        </w:rPr>
        <w:t xml:space="preserve">for both the US and UK samples </w:t>
      </w:r>
      <w:r w:rsidR="005E1C97">
        <w:rPr>
          <w:rFonts w:ascii="Times New Roman" w:hAnsi="Times New Roman" w:cs="Times New Roman"/>
          <w:sz w:val="24"/>
          <w:szCs w:val="24"/>
        </w:rPr>
        <w:t>are presented in Table 1. W</w:t>
      </w:r>
      <w:r>
        <w:rPr>
          <w:rFonts w:ascii="Times New Roman" w:hAnsi="Times New Roman" w:cs="Times New Roman"/>
          <w:sz w:val="24"/>
          <w:szCs w:val="24"/>
        </w:rPr>
        <w:t xml:space="preserve">hilst it appears that the US sample scored lower on all facets, this is due to </w:t>
      </w:r>
      <w:r w:rsidR="00A76B17">
        <w:rPr>
          <w:rFonts w:ascii="Times New Roman" w:hAnsi="Times New Roman" w:cs="Times New Roman"/>
          <w:sz w:val="24"/>
          <w:szCs w:val="24"/>
        </w:rPr>
        <w:t xml:space="preserve">the different Likert scales used in </w:t>
      </w:r>
      <w:r w:rsidR="006B09F4">
        <w:rPr>
          <w:rFonts w:ascii="Times New Roman" w:hAnsi="Times New Roman" w:cs="Times New Roman"/>
          <w:sz w:val="24"/>
          <w:szCs w:val="24"/>
        </w:rPr>
        <w:t>the two samples.</w:t>
      </w:r>
    </w:p>
    <w:p w14:paraId="4A7C8E92" w14:textId="77777777" w:rsidR="00575B36" w:rsidRDefault="00575B36" w:rsidP="00DD6B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6202">
        <w:rPr>
          <w:rFonts w:ascii="Times New Roman" w:hAnsi="Times New Roman" w:cs="Times New Roman"/>
          <w:sz w:val="24"/>
          <w:szCs w:val="24"/>
        </w:rPr>
        <w:t>I</w:t>
      </w:r>
      <w:r w:rsidR="006B09F4">
        <w:rPr>
          <w:rFonts w:ascii="Times New Roman" w:hAnsi="Times New Roman" w:cs="Times New Roman"/>
          <w:sz w:val="24"/>
          <w:szCs w:val="24"/>
        </w:rPr>
        <w:t xml:space="preserve">n both samples participants scored </w:t>
      </w:r>
      <w:r w:rsidR="006B09F4" w:rsidRPr="007F68C8">
        <w:rPr>
          <w:rFonts w:ascii="Times New Roman" w:hAnsi="Times New Roman" w:cs="Times New Roman"/>
          <w:sz w:val="24"/>
          <w:szCs w:val="24"/>
          <w:highlight w:val="yellow"/>
        </w:rPr>
        <w:t xml:space="preserve">highest on </w:t>
      </w:r>
      <w:r w:rsidR="005E1C97" w:rsidRPr="007F68C8">
        <w:rPr>
          <w:rFonts w:ascii="Times New Roman" w:hAnsi="Times New Roman" w:cs="Times New Roman"/>
          <w:sz w:val="24"/>
          <w:szCs w:val="24"/>
          <w:highlight w:val="yellow"/>
        </w:rPr>
        <w:t xml:space="preserve">industriousness </w:t>
      </w:r>
      <w:r w:rsidR="006B09F4" w:rsidRPr="007F68C8">
        <w:rPr>
          <w:rFonts w:ascii="Times New Roman" w:hAnsi="Times New Roman" w:cs="Times New Roman"/>
          <w:sz w:val="24"/>
          <w:szCs w:val="24"/>
          <w:highlight w:val="yellow"/>
        </w:rPr>
        <w:t>and responsibility and lowest in traditionalism.</w:t>
      </w:r>
      <w:r w:rsidR="005E1C97">
        <w:rPr>
          <w:rFonts w:ascii="Times New Roman" w:hAnsi="Times New Roman" w:cs="Times New Roman"/>
          <w:sz w:val="24"/>
          <w:szCs w:val="24"/>
        </w:rPr>
        <w:t xml:space="preserve"> </w:t>
      </w:r>
      <w:r w:rsidR="006B09F4">
        <w:rPr>
          <w:rFonts w:ascii="Times New Roman" w:hAnsi="Times New Roman" w:cs="Times New Roman"/>
          <w:sz w:val="24"/>
          <w:szCs w:val="24"/>
        </w:rPr>
        <w:t xml:space="preserve">It is also noteworthy that for both samples, </w:t>
      </w:r>
      <w:r w:rsidR="005E1C97" w:rsidRPr="007F68C8">
        <w:rPr>
          <w:rFonts w:ascii="Times New Roman" w:hAnsi="Times New Roman" w:cs="Times New Roman"/>
          <w:sz w:val="24"/>
          <w:szCs w:val="24"/>
          <w:highlight w:val="yellow"/>
        </w:rPr>
        <w:t>all facet scales</w:t>
      </w:r>
      <w:r w:rsidR="006B09F4" w:rsidRPr="007F68C8">
        <w:rPr>
          <w:rFonts w:ascii="Times New Roman" w:hAnsi="Times New Roman" w:cs="Times New Roman"/>
          <w:sz w:val="24"/>
          <w:szCs w:val="24"/>
          <w:highlight w:val="yellow"/>
        </w:rPr>
        <w:t xml:space="preserve"> </w:t>
      </w:r>
      <w:r w:rsidR="00B76202" w:rsidRPr="007F68C8">
        <w:rPr>
          <w:rFonts w:ascii="Times New Roman" w:hAnsi="Times New Roman" w:cs="Times New Roman"/>
          <w:sz w:val="24"/>
          <w:szCs w:val="24"/>
          <w:highlight w:val="yellow"/>
        </w:rPr>
        <w:t>we</w:t>
      </w:r>
      <w:r w:rsidR="006B09F4" w:rsidRPr="007F68C8">
        <w:rPr>
          <w:rFonts w:ascii="Times New Roman" w:hAnsi="Times New Roman" w:cs="Times New Roman"/>
          <w:sz w:val="24"/>
          <w:szCs w:val="24"/>
          <w:highlight w:val="yellow"/>
        </w:rPr>
        <w:t>re</w:t>
      </w:r>
      <w:r w:rsidR="00E2259D" w:rsidRPr="007F68C8">
        <w:rPr>
          <w:rFonts w:ascii="Times New Roman" w:hAnsi="Times New Roman" w:cs="Times New Roman"/>
          <w:sz w:val="24"/>
          <w:szCs w:val="24"/>
          <w:highlight w:val="yellow"/>
        </w:rPr>
        <w:t xml:space="preserve"> significantly</w:t>
      </w:r>
      <w:r w:rsidR="00B05776" w:rsidRPr="007F68C8">
        <w:rPr>
          <w:rFonts w:ascii="Times New Roman" w:hAnsi="Times New Roman" w:cs="Times New Roman"/>
          <w:sz w:val="24"/>
          <w:szCs w:val="24"/>
          <w:highlight w:val="yellow"/>
        </w:rPr>
        <w:t xml:space="preserve"> </w:t>
      </w:r>
      <w:r w:rsidR="006B09F4" w:rsidRPr="007F68C8">
        <w:rPr>
          <w:rFonts w:ascii="Times New Roman" w:hAnsi="Times New Roman" w:cs="Times New Roman"/>
          <w:sz w:val="24"/>
          <w:szCs w:val="24"/>
          <w:highlight w:val="yellow"/>
        </w:rPr>
        <w:t>correlated</w:t>
      </w:r>
      <w:r w:rsidR="00E2259D" w:rsidRPr="007F68C8">
        <w:rPr>
          <w:rFonts w:ascii="Times New Roman" w:hAnsi="Times New Roman" w:cs="Times New Roman"/>
          <w:sz w:val="24"/>
          <w:szCs w:val="24"/>
          <w:highlight w:val="yellow"/>
        </w:rPr>
        <w:t xml:space="preserve"> and the </w:t>
      </w:r>
      <w:r w:rsidR="00B76202" w:rsidRPr="007F68C8">
        <w:rPr>
          <w:rFonts w:ascii="Times New Roman" w:hAnsi="Times New Roman" w:cs="Times New Roman"/>
          <w:sz w:val="24"/>
          <w:szCs w:val="24"/>
          <w:highlight w:val="yellow"/>
        </w:rPr>
        <w:t>majority of these correlations we</w:t>
      </w:r>
      <w:r w:rsidR="00E2259D" w:rsidRPr="007F68C8">
        <w:rPr>
          <w:rFonts w:ascii="Times New Roman" w:hAnsi="Times New Roman" w:cs="Times New Roman"/>
          <w:sz w:val="24"/>
          <w:szCs w:val="24"/>
          <w:highlight w:val="yellow"/>
        </w:rPr>
        <w:t>re</w:t>
      </w:r>
      <w:r w:rsidR="003833A8" w:rsidRPr="007F68C8">
        <w:rPr>
          <w:rFonts w:ascii="Times New Roman" w:hAnsi="Times New Roman" w:cs="Times New Roman"/>
          <w:sz w:val="24"/>
          <w:szCs w:val="24"/>
          <w:highlight w:val="yellow"/>
        </w:rPr>
        <w:t xml:space="preserve"> moderate in magnitude</w:t>
      </w:r>
      <w:r w:rsidR="00E2259D">
        <w:rPr>
          <w:rFonts w:ascii="Times New Roman" w:hAnsi="Times New Roman" w:cs="Times New Roman"/>
          <w:sz w:val="24"/>
          <w:szCs w:val="24"/>
        </w:rPr>
        <w:t>.</w:t>
      </w:r>
      <w:r w:rsidR="006B09F4">
        <w:rPr>
          <w:rFonts w:ascii="Times New Roman" w:hAnsi="Times New Roman" w:cs="Times New Roman"/>
          <w:sz w:val="24"/>
          <w:szCs w:val="24"/>
        </w:rPr>
        <w:t xml:space="preserve"> </w:t>
      </w:r>
      <w:r w:rsidR="006B09F4" w:rsidRPr="007F68C8">
        <w:rPr>
          <w:rFonts w:ascii="Times New Roman" w:hAnsi="Times New Roman" w:cs="Times New Roman"/>
          <w:color w:val="FF6600"/>
          <w:sz w:val="24"/>
          <w:szCs w:val="24"/>
        </w:rPr>
        <w:t>This</w:t>
      </w:r>
      <w:r w:rsidR="00B05776" w:rsidRPr="007F68C8">
        <w:rPr>
          <w:rFonts w:ascii="Times New Roman" w:hAnsi="Times New Roman" w:cs="Times New Roman"/>
          <w:color w:val="FF6600"/>
          <w:sz w:val="24"/>
          <w:szCs w:val="24"/>
        </w:rPr>
        <w:t xml:space="preserve"> suggests</w:t>
      </w:r>
      <w:r w:rsidR="006B09F4" w:rsidRPr="007F68C8">
        <w:rPr>
          <w:rFonts w:ascii="Times New Roman" w:hAnsi="Times New Roman" w:cs="Times New Roman"/>
          <w:color w:val="FF6600"/>
          <w:sz w:val="24"/>
          <w:szCs w:val="24"/>
        </w:rPr>
        <w:t xml:space="preserve"> that whilst </w:t>
      </w:r>
      <w:r w:rsidR="005E1C97" w:rsidRPr="007F68C8">
        <w:rPr>
          <w:rFonts w:ascii="Times New Roman" w:hAnsi="Times New Roman" w:cs="Times New Roman"/>
          <w:color w:val="FF6600"/>
          <w:sz w:val="24"/>
          <w:szCs w:val="24"/>
        </w:rPr>
        <w:t xml:space="preserve">the lower-order </w:t>
      </w:r>
      <w:r w:rsidR="006B09F4" w:rsidRPr="007F68C8">
        <w:rPr>
          <w:rFonts w:ascii="Times New Roman" w:hAnsi="Times New Roman" w:cs="Times New Roman"/>
          <w:color w:val="FF6600"/>
          <w:sz w:val="24"/>
          <w:szCs w:val="24"/>
        </w:rPr>
        <w:t xml:space="preserve">facets are related, they </w:t>
      </w:r>
      <w:r w:rsidR="00B05776" w:rsidRPr="007F68C8">
        <w:rPr>
          <w:rFonts w:ascii="Times New Roman" w:hAnsi="Times New Roman" w:cs="Times New Roman"/>
          <w:color w:val="FF6600"/>
          <w:sz w:val="24"/>
          <w:szCs w:val="24"/>
        </w:rPr>
        <w:t>are also</w:t>
      </w:r>
      <w:r w:rsidR="006B09F4" w:rsidRPr="007F68C8">
        <w:rPr>
          <w:rFonts w:ascii="Times New Roman" w:hAnsi="Times New Roman" w:cs="Times New Roman"/>
          <w:color w:val="FF6600"/>
          <w:sz w:val="24"/>
          <w:szCs w:val="24"/>
        </w:rPr>
        <w:t xml:space="preserve"> measuring differen</w:t>
      </w:r>
      <w:r w:rsidR="00B05776" w:rsidRPr="007F68C8">
        <w:rPr>
          <w:rFonts w:ascii="Times New Roman" w:hAnsi="Times New Roman" w:cs="Times New Roman"/>
          <w:color w:val="FF6600"/>
          <w:sz w:val="24"/>
          <w:szCs w:val="24"/>
        </w:rPr>
        <w:t>t aspects of conscientiousness</w:t>
      </w:r>
      <w:r w:rsidR="00B05776">
        <w:rPr>
          <w:rFonts w:ascii="Times New Roman" w:hAnsi="Times New Roman" w:cs="Times New Roman"/>
          <w:sz w:val="24"/>
          <w:szCs w:val="24"/>
        </w:rPr>
        <w:t xml:space="preserve">. Across both samples, the highest correlation </w:t>
      </w:r>
      <w:r w:rsidR="00B76202">
        <w:rPr>
          <w:rFonts w:ascii="Times New Roman" w:hAnsi="Times New Roman" w:cs="Times New Roman"/>
          <w:sz w:val="24"/>
          <w:szCs w:val="24"/>
        </w:rPr>
        <w:t>was</w:t>
      </w:r>
      <w:r w:rsidR="00B05776">
        <w:rPr>
          <w:rFonts w:ascii="Times New Roman" w:hAnsi="Times New Roman" w:cs="Times New Roman"/>
          <w:sz w:val="24"/>
          <w:szCs w:val="24"/>
        </w:rPr>
        <w:t xml:space="preserve"> between responsibility and industriousness, indicating that these domains may</w:t>
      </w:r>
      <w:r w:rsidR="00B76202">
        <w:rPr>
          <w:rFonts w:ascii="Times New Roman" w:hAnsi="Times New Roman" w:cs="Times New Roman"/>
          <w:sz w:val="24"/>
          <w:szCs w:val="24"/>
        </w:rPr>
        <w:t xml:space="preserve"> be</w:t>
      </w:r>
      <w:r w:rsidR="00B05776">
        <w:rPr>
          <w:rFonts w:ascii="Times New Roman" w:hAnsi="Times New Roman" w:cs="Times New Roman"/>
          <w:sz w:val="24"/>
          <w:szCs w:val="24"/>
        </w:rPr>
        <w:t xml:space="preserve"> overlap</w:t>
      </w:r>
      <w:r w:rsidR="00B76202">
        <w:rPr>
          <w:rFonts w:ascii="Times New Roman" w:hAnsi="Times New Roman" w:cs="Times New Roman"/>
          <w:sz w:val="24"/>
          <w:szCs w:val="24"/>
        </w:rPr>
        <w:t>ping</w:t>
      </w:r>
      <w:r w:rsidR="00B05776">
        <w:rPr>
          <w:rFonts w:ascii="Times New Roman" w:hAnsi="Times New Roman" w:cs="Times New Roman"/>
          <w:sz w:val="24"/>
          <w:szCs w:val="24"/>
        </w:rPr>
        <w:t xml:space="preserve"> whereas the relationship between order and virtue </w:t>
      </w:r>
      <w:r w:rsidR="00B76202">
        <w:rPr>
          <w:rFonts w:ascii="Times New Roman" w:hAnsi="Times New Roman" w:cs="Times New Roman"/>
          <w:sz w:val="24"/>
          <w:szCs w:val="24"/>
        </w:rPr>
        <w:t>wa</w:t>
      </w:r>
      <w:r w:rsidR="00B05776">
        <w:rPr>
          <w:rFonts w:ascii="Times New Roman" w:hAnsi="Times New Roman" w:cs="Times New Roman"/>
          <w:sz w:val="24"/>
          <w:szCs w:val="24"/>
        </w:rPr>
        <w:t xml:space="preserve">s consistently low. </w:t>
      </w:r>
    </w:p>
    <w:p w14:paraId="2776468A" w14:textId="77777777" w:rsidR="00AA18D9" w:rsidRPr="00E2259D" w:rsidRDefault="00AA18D9" w:rsidP="00DD6B9C">
      <w:pPr>
        <w:spacing w:after="0" w:line="480" w:lineRule="auto"/>
        <w:rPr>
          <w:rFonts w:ascii="Times New Roman" w:hAnsi="Times New Roman" w:cs="Times New Roman"/>
          <w:sz w:val="24"/>
          <w:szCs w:val="24"/>
        </w:rPr>
      </w:pPr>
      <w:r w:rsidRPr="00DD6B9C">
        <w:rPr>
          <w:rFonts w:ascii="Times New Roman" w:hAnsi="Times New Roman" w:cs="Times New Roman"/>
          <w:i/>
          <w:sz w:val="24"/>
          <w:szCs w:val="24"/>
        </w:rPr>
        <w:t>Scale Reliability</w:t>
      </w:r>
    </w:p>
    <w:p w14:paraId="7F7CEB41" w14:textId="77777777" w:rsidR="007268A2" w:rsidRPr="00971603" w:rsidRDefault="00057BDC" w:rsidP="00DD6B9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B56">
        <w:rPr>
          <w:rFonts w:ascii="Times New Roman" w:hAnsi="Times New Roman" w:cs="Times New Roman"/>
          <w:sz w:val="24"/>
          <w:szCs w:val="24"/>
        </w:rPr>
        <w:t xml:space="preserve">Internal consistency of the </w:t>
      </w:r>
      <w:r w:rsidR="0054396B">
        <w:rPr>
          <w:rFonts w:ascii="Times New Roman" w:hAnsi="Times New Roman" w:cs="Times New Roman"/>
          <w:sz w:val="24"/>
          <w:szCs w:val="24"/>
        </w:rPr>
        <w:t xml:space="preserve">subscales </w:t>
      </w:r>
      <w:r w:rsidR="00457B7E">
        <w:rPr>
          <w:rFonts w:ascii="Times New Roman" w:hAnsi="Times New Roman" w:cs="Times New Roman"/>
          <w:sz w:val="24"/>
          <w:szCs w:val="24"/>
        </w:rPr>
        <w:t>was</w:t>
      </w:r>
      <w:r w:rsidR="0054396B">
        <w:rPr>
          <w:rFonts w:ascii="Times New Roman" w:hAnsi="Times New Roman" w:cs="Times New Roman"/>
          <w:sz w:val="24"/>
          <w:szCs w:val="24"/>
        </w:rPr>
        <w:t xml:space="preserve"> assessed using C</w:t>
      </w:r>
      <w:r w:rsidR="004E3B56">
        <w:rPr>
          <w:rFonts w:ascii="Times New Roman" w:hAnsi="Times New Roman" w:cs="Times New Roman"/>
          <w:sz w:val="24"/>
          <w:szCs w:val="24"/>
        </w:rPr>
        <w:t xml:space="preserve">ronbach’s alpha, and </w:t>
      </w:r>
      <w:r w:rsidR="00090A49">
        <w:rPr>
          <w:rFonts w:ascii="Times New Roman" w:hAnsi="Times New Roman" w:cs="Times New Roman"/>
          <w:sz w:val="24"/>
          <w:szCs w:val="24"/>
        </w:rPr>
        <w:t xml:space="preserve">Table </w:t>
      </w:r>
      <w:r w:rsidR="008D0D9A">
        <w:rPr>
          <w:rFonts w:ascii="Times New Roman" w:hAnsi="Times New Roman" w:cs="Times New Roman"/>
          <w:sz w:val="24"/>
          <w:szCs w:val="24"/>
        </w:rPr>
        <w:t xml:space="preserve">2 </w:t>
      </w:r>
      <w:r w:rsidR="00090A49">
        <w:rPr>
          <w:rFonts w:ascii="Times New Roman" w:hAnsi="Times New Roman" w:cs="Times New Roman"/>
          <w:sz w:val="24"/>
          <w:szCs w:val="24"/>
        </w:rPr>
        <w:t xml:space="preserve">displays the </w:t>
      </w:r>
      <w:r w:rsidR="004E3B56">
        <w:rPr>
          <w:rFonts w:ascii="Times New Roman" w:hAnsi="Times New Roman" w:cs="Times New Roman"/>
          <w:sz w:val="24"/>
          <w:szCs w:val="24"/>
        </w:rPr>
        <w:t xml:space="preserve">alpha value </w:t>
      </w:r>
      <w:r w:rsidR="00090A49">
        <w:rPr>
          <w:rFonts w:ascii="Times New Roman" w:hAnsi="Times New Roman" w:cs="Times New Roman"/>
          <w:sz w:val="24"/>
          <w:szCs w:val="24"/>
        </w:rPr>
        <w:t>for each</w:t>
      </w:r>
      <w:r w:rsidR="0054396B">
        <w:rPr>
          <w:rFonts w:ascii="Times New Roman" w:hAnsi="Times New Roman" w:cs="Times New Roman"/>
          <w:sz w:val="24"/>
          <w:szCs w:val="24"/>
        </w:rPr>
        <w:t xml:space="preserve"> lower-order </w:t>
      </w:r>
      <w:r w:rsidR="00090A49">
        <w:rPr>
          <w:rFonts w:ascii="Times New Roman" w:hAnsi="Times New Roman" w:cs="Times New Roman"/>
          <w:sz w:val="24"/>
          <w:szCs w:val="24"/>
        </w:rPr>
        <w:t>facet</w:t>
      </w:r>
      <w:r w:rsidR="0054396B">
        <w:rPr>
          <w:rFonts w:ascii="Times New Roman" w:hAnsi="Times New Roman" w:cs="Times New Roman"/>
          <w:sz w:val="24"/>
          <w:szCs w:val="24"/>
        </w:rPr>
        <w:t xml:space="preserve"> in</w:t>
      </w:r>
      <w:r w:rsidR="00DB3F26">
        <w:rPr>
          <w:rFonts w:ascii="Times New Roman" w:hAnsi="Times New Roman" w:cs="Times New Roman"/>
          <w:sz w:val="24"/>
          <w:szCs w:val="24"/>
        </w:rPr>
        <w:t xml:space="preserve"> the </w:t>
      </w:r>
      <w:r w:rsidR="00971603">
        <w:rPr>
          <w:rFonts w:ascii="Times New Roman" w:hAnsi="Times New Roman" w:cs="Times New Roman"/>
          <w:sz w:val="24"/>
          <w:szCs w:val="24"/>
        </w:rPr>
        <w:t>US and UK samples</w:t>
      </w:r>
      <w:r w:rsidR="0054396B">
        <w:rPr>
          <w:rFonts w:ascii="Times New Roman" w:hAnsi="Times New Roman" w:cs="Times New Roman"/>
          <w:sz w:val="24"/>
          <w:szCs w:val="24"/>
        </w:rPr>
        <w:t xml:space="preserve"> separately</w:t>
      </w:r>
      <w:r w:rsidR="00971603">
        <w:rPr>
          <w:rFonts w:ascii="Times New Roman" w:hAnsi="Times New Roman" w:cs="Times New Roman"/>
          <w:sz w:val="24"/>
          <w:szCs w:val="24"/>
        </w:rPr>
        <w:t xml:space="preserve">. </w:t>
      </w:r>
      <w:r w:rsidR="00090A49">
        <w:rPr>
          <w:rFonts w:ascii="Times New Roman" w:hAnsi="Times New Roman" w:cs="Times New Roman"/>
          <w:sz w:val="24"/>
          <w:szCs w:val="24"/>
        </w:rPr>
        <w:t xml:space="preserve">For the US sample, </w:t>
      </w:r>
      <w:r w:rsidR="00DB3F26">
        <w:rPr>
          <w:rFonts w:ascii="Times New Roman" w:hAnsi="Times New Roman" w:cs="Times New Roman"/>
          <w:sz w:val="24"/>
          <w:szCs w:val="24"/>
        </w:rPr>
        <w:t>a</w:t>
      </w:r>
      <w:r w:rsidR="00971603">
        <w:rPr>
          <w:rFonts w:ascii="Times New Roman" w:hAnsi="Times New Roman" w:cs="Times New Roman"/>
          <w:sz w:val="24"/>
          <w:szCs w:val="24"/>
        </w:rPr>
        <w:t>ll facet scales</w:t>
      </w:r>
      <w:r w:rsidR="00AA18D9" w:rsidRPr="00DD6B9C">
        <w:rPr>
          <w:rFonts w:ascii="Times New Roman" w:hAnsi="Times New Roman" w:cs="Times New Roman"/>
          <w:sz w:val="24"/>
          <w:szCs w:val="24"/>
        </w:rPr>
        <w:t xml:space="preserve"> demonstrated good internal </w:t>
      </w:r>
      <w:r w:rsidR="00971603">
        <w:rPr>
          <w:rFonts w:ascii="Times New Roman" w:hAnsi="Times New Roman" w:cs="Times New Roman"/>
          <w:sz w:val="24"/>
          <w:szCs w:val="24"/>
        </w:rPr>
        <w:t xml:space="preserve">reliability </w:t>
      </w:r>
      <w:r w:rsidR="00AA18D9" w:rsidRPr="00DD6B9C">
        <w:rPr>
          <w:rFonts w:ascii="Times New Roman" w:hAnsi="Times New Roman" w:cs="Times New Roman"/>
          <w:sz w:val="24"/>
          <w:szCs w:val="24"/>
        </w:rPr>
        <w:t>(</w:t>
      </w:r>
      <w:r w:rsidR="00971603">
        <w:rPr>
          <w:rFonts w:ascii="Times New Roman" w:hAnsi="Times New Roman" w:cs="Times New Roman"/>
          <w:sz w:val="24"/>
          <w:szCs w:val="24"/>
        </w:rPr>
        <w:t xml:space="preserve">α </w:t>
      </w:r>
      <w:r w:rsidR="00AA18D9" w:rsidRPr="00DD6B9C">
        <w:rPr>
          <w:rFonts w:ascii="Times New Roman" w:hAnsi="Times New Roman" w:cs="Times New Roman"/>
          <w:sz w:val="24"/>
          <w:szCs w:val="24"/>
        </w:rPr>
        <w:t>≥</w:t>
      </w:r>
      <w:r w:rsidR="0054396B">
        <w:rPr>
          <w:rFonts w:ascii="Times New Roman" w:hAnsi="Times New Roman" w:cs="Times New Roman"/>
          <w:sz w:val="24"/>
          <w:szCs w:val="24"/>
        </w:rPr>
        <w:t xml:space="preserve"> 0</w:t>
      </w:r>
      <w:r w:rsidR="00AA18D9" w:rsidRPr="00DD6B9C">
        <w:rPr>
          <w:rFonts w:ascii="Times New Roman" w:hAnsi="Times New Roman" w:cs="Times New Roman"/>
          <w:sz w:val="24"/>
          <w:szCs w:val="24"/>
        </w:rPr>
        <w:t>.8</w:t>
      </w:r>
      <w:r w:rsidR="0054396B">
        <w:rPr>
          <w:rFonts w:ascii="Times New Roman" w:hAnsi="Times New Roman" w:cs="Times New Roman"/>
          <w:sz w:val="24"/>
          <w:szCs w:val="24"/>
        </w:rPr>
        <w:t>0</w:t>
      </w:r>
      <w:r w:rsidR="00AA18D9" w:rsidRPr="00DD6B9C">
        <w:rPr>
          <w:rFonts w:ascii="Times New Roman" w:hAnsi="Times New Roman" w:cs="Times New Roman"/>
          <w:sz w:val="24"/>
          <w:szCs w:val="24"/>
        </w:rPr>
        <w:t xml:space="preserve">), </w:t>
      </w:r>
      <w:r w:rsidR="0054396B">
        <w:rPr>
          <w:rFonts w:ascii="Times New Roman" w:hAnsi="Times New Roman" w:cs="Times New Roman"/>
          <w:sz w:val="24"/>
          <w:szCs w:val="24"/>
        </w:rPr>
        <w:t xml:space="preserve">with the exception of the </w:t>
      </w:r>
      <w:r w:rsidR="00AA18D9" w:rsidRPr="001F436D">
        <w:rPr>
          <w:rFonts w:ascii="Times New Roman" w:hAnsi="Times New Roman" w:cs="Times New Roman"/>
          <w:sz w:val="24"/>
          <w:szCs w:val="24"/>
          <w:highlight w:val="yellow"/>
        </w:rPr>
        <w:t xml:space="preserve">responsibility subscale </w:t>
      </w:r>
      <w:r w:rsidR="00971603" w:rsidRPr="001F436D">
        <w:rPr>
          <w:rFonts w:ascii="Times New Roman" w:hAnsi="Times New Roman" w:cs="Times New Roman"/>
          <w:sz w:val="24"/>
          <w:szCs w:val="24"/>
          <w:highlight w:val="yellow"/>
        </w:rPr>
        <w:t xml:space="preserve">which </w:t>
      </w:r>
      <w:r w:rsidR="00AA18D9" w:rsidRPr="001F436D">
        <w:rPr>
          <w:rFonts w:ascii="Times New Roman" w:hAnsi="Times New Roman" w:cs="Times New Roman"/>
          <w:sz w:val="24"/>
          <w:szCs w:val="24"/>
          <w:highlight w:val="yellow"/>
        </w:rPr>
        <w:t>showed</w:t>
      </w:r>
      <w:r w:rsidR="0054396B" w:rsidRPr="001F436D">
        <w:rPr>
          <w:rFonts w:ascii="Times New Roman" w:hAnsi="Times New Roman" w:cs="Times New Roman"/>
          <w:sz w:val="24"/>
          <w:szCs w:val="24"/>
          <w:highlight w:val="yellow"/>
        </w:rPr>
        <w:t xml:space="preserve"> lower (α ≥ 0.70) but</w:t>
      </w:r>
      <w:r w:rsidR="00AA18D9" w:rsidRPr="001F436D">
        <w:rPr>
          <w:rFonts w:ascii="Times New Roman" w:hAnsi="Times New Roman" w:cs="Times New Roman"/>
          <w:sz w:val="24"/>
          <w:szCs w:val="24"/>
          <w:highlight w:val="yellow"/>
        </w:rPr>
        <w:t xml:space="preserve"> </w:t>
      </w:r>
      <w:r w:rsidR="00090A49" w:rsidRPr="001F436D">
        <w:rPr>
          <w:rFonts w:ascii="Times New Roman" w:hAnsi="Times New Roman" w:cs="Times New Roman"/>
          <w:sz w:val="24"/>
          <w:szCs w:val="24"/>
          <w:highlight w:val="yellow"/>
        </w:rPr>
        <w:t>acceptable</w:t>
      </w:r>
      <w:r w:rsidR="00971603" w:rsidRPr="001F436D">
        <w:rPr>
          <w:rFonts w:ascii="Times New Roman" w:hAnsi="Times New Roman" w:cs="Times New Roman"/>
          <w:sz w:val="24"/>
          <w:szCs w:val="24"/>
          <w:highlight w:val="yellow"/>
        </w:rPr>
        <w:t xml:space="preserve"> reliability</w:t>
      </w:r>
      <w:r w:rsidR="00971603">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"abstract" : "Psychological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"author" : [ { "dropping-particle" : "", "family" : "Cortina", "given" : "Jose M.", "non-dropping-particle" : "", "parse-names" : false, "suffix" : "" } ], "container-title" : "Journal of Applied Psychology", "id" : "ITEM-1", "issued" : { "date-parts" : [ [ "1993" ] ] }, "page" : "98-104", "title" : "What is coefficient alpha? An examination of theory and applications.", "type" : "article-journal", "volume" : "78" }, "uris" : [ "http://www.mendeley.com/documents/?uuid=2e117a8f-1643-45e2-add0-3dee2a6ceb29" ] } ], "mendeley" : { "previouslyFormattedCitation" : "(Cortina, 1993)"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54396B" w:rsidRPr="0054396B">
        <w:rPr>
          <w:rFonts w:ascii="Times New Roman" w:hAnsi="Times New Roman" w:cs="Times New Roman"/>
          <w:noProof/>
          <w:sz w:val="24"/>
          <w:szCs w:val="24"/>
        </w:rPr>
        <w:t>(Cortina, 1993)</w:t>
      </w:r>
      <w:r w:rsidR="00C41453">
        <w:rPr>
          <w:rFonts w:ascii="Times New Roman" w:hAnsi="Times New Roman" w:cs="Times New Roman"/>
          <w:sz w:val="24"/>
          <w:szCs w:val="24"/>
        </w:rPr>
        <w:fldChar w:fldCharType="end"/>
      </w:r>
      <w:r w:rsidR="0054396B">
        <w:rPr>
          <w:rFonts w:ascii="Times New Roman" w:hAnsi="Times New Roman" w:cs="Times New Roman"/>
          <w:sz w:val="24"/>
          <w:szCs w:val="24"/>
        </w:rPr>
        <w:t xml:space="preserve">. </w:t>
      </w:r>
      <w:r w:rsidR="00971603">
        <w:rPr>
          <w:rFonts w:ascii="Times New Roman" w:hAnsi="Times New Roman" w:cs="Times New Roman"/>
          <w:sz w:val="24"/>
          <w:szCs w:val="24"/>
        </w:rPr>
        <w:t xml:space="preserve">Likewise, in </w:t>
      </w:r>
      <w:r w:rsidR="0054396B">
        <w:rPr>
          <w:rFonts w:ascii="Times New Roman" w:hAnsi="Times New Roman" w:cs="Times New Roman"/>
          <w:sz w:val="24"/>
          <w:szCs w:val="24"/>
        </w:rPr>
        <w:t>the</w:t>
      </w:r>
      <w:r w:rsidR="0083228D">
        <w:rPr>
          <w:rFonts w:ascii="Times New Roman" w:hAnsi="Times New Roman" w:cs="Times New Roman"/>
          <w:sz w:val="24"/>
          <w:szCs w:val="24"/>
        </w:rPr>
        <w:t xml:space="preserve"> </w:t>
      </w:r>
      <w:r w:rsidR="00971603">
        <w:rPr>
          <w:rFonts w:ascii="Times New Roman" w:hAnsi="Times New Roman" w:cs="Times New Roman"/>
          <w:sz w:val="24"/>
          <w:szCs w:val="24"/>
        </w:rPr>
        <w:t>UK sample order, sel</w:t>
      </w:r>
      <w:r w:rsidR="005E1C97">
        <w:rPr>
          <w:rFonts w:ascii="Times New Roman" w:hAnsi="Times New Roman" w:cs="Times New Roman"/>
          <w:sz w:val="24"/>
          <w:szCs w:val="24"/>
        </w:rPr>
        <w:t xml:space="preserve">f-control and industriousness </w:t>
      </w:r>
      <w:r w:rsidR="00971603">
        <w:rPr>
          <w:rFonts w:ascii="Times New Roman" w:hAnsi="Times New Roman" w:cs="Times New Roman"/>
          <w:sz w:val="24"/>
          <w:szCs w:val="24"/>
        </w:rPr>
        <w:t xml:space="preserve">also demonstrated good internal reliability </w:t>
      </w:r>
      <w:r w:rsidR="007268A2" w:rsidRPr="00F6645C">
        <w:rPr>
          <w:rFonts w:ascii="Times New Roman" w:hAnsi="Times New Roman" w:cs="Times New Roman"/>
          <w:sz w:val="24"/>
          <w:szCs w:val="24"/>
        </w:rPr>
        <w:t>(α ≥</w:t>
      </w:r>
      <w:r w:rsidR="0054396B">
        <w:rPr>
          <w:rFonts w:ascii="Times New Roman" w:hAnsi="Times New Roman" w:cs="Times New Roman"/>
          <w:sz w:val="24"/>
          <w:szCs w:val="24"/>
        </w:rPr>
        <w:t xml:space="preserve"> 0</w:t>
      </w:r>
      <w:r w:rsidR="007268A2" w:rsidRPr="00F6645C">
        <w:rPr>
          <w:rFonts w:ascii="Times New Roman" w:hAnsi="Times New Roman" w:cs="Times New Roman"/>
          <w:sz w:val="24"/>
          <w:szCs w:val="24"/>
        </w:rPr>
        <w:t>.8</w:t>
      </w:r>
      <w:r w:rsidR="0054396B">
        <w:rPr>
          <w:rFonts w:ascii="Times New Roman" w:hAnsi="Times New Roman" w:cs="Times New Roman"/>
          <w:sz w:val="24"/>
          <w:szCs w:val="24"/>
        </w:rPr>
        <w:t>0</w:t>
      </w:r>
      <w:r w:rsidR="007268A2" w:rsidRPr="00F6645C">
        <w:rPr>
          <w:rFonts w:ascii="Times New Roman" w:hAnsi="Times New Roman" w:cs="Times New Roman"/>
          <w:sz w:val="24"/>
          <w:szCs w:val="24"/>
        </w:rPr>
        <w:t xml:space="preserve">), </w:t>
      </w:r>
      <w:r w:rsidR="0054396B" w:rsidRPr="001B3ACA">
        <w:rPr>
          <w:rFonts w:ascii="Times New Roman" w:hAnsi="Times New Roman" w:cs="Times New Roman"/>
          <w:sz w:val="24"/>
          <w:szCs w:val="24"/>
          <w:highlight w:val="yellow"/>
        </w:rPr>
        <w:t>whereas</w:t>
      </w:r>
      <w:r w:rsidR="0083228D" w:rsidRPr="001B3ACA">
        <w:rPr>
          <w:rFonts w:ascii="Times New Roman" w:hAnsi="Times New Roman" w:cs="Times New Roman"/>
          <w:sz w:val="24"/>
          <w:szCs w:val="24"/>
          <w:highlight w:val="yellow"/>
        </w:rPr>
        <w:t xml:space="preserve"> </w:t>
      </w:r>
      <w:r w:rsidR="00971603" w:rsidRPr="001B3ACA">
        <w:rPr>
          <w:rFonts w:ascii="Times New Roman" w:hAnsi="Times New Roman" w:cs="Times New Roman"/>
          <w:sz w:val="24"/>
          <w:szCs w:val="24"/>
          <w:highlight w:val="yellow"/>
        </w:rPr>
        <w:t>responsibility</w:t>
      </w:r>
      <w:r w:rsidR="0054396B" w:rsidRPr="001B3ACA">
        <w:rPr>
          <w:rFonts w:ascii="Times New Roman" w:hAnsi="Times New Roman" w:cs="Times New Roman"/>
          <w:sz w:val="24"/>
          <w:szCs w:val="24"/>
          <w:highlight w:val="yellow"/>
        </w:rPr>
        <w:t xml:space="preserve"> again</w:t>
      </w:r>
      <w:r w:rsidR="0083228D" w:rsidRPr="001B3ACA">
        <w:rPr>
          <w:rFonts w:ascii="Times New Roman" w:hAnsi="Times New Roman" w:cs="Times New Roman"/>
          <w:sz w:val="24"/>
          <w:szCs w:val="24"/>
          <w:highlight w:val="yellow"/>
        </w:rPr>
        <w:t xml:space="preserve"> </w:t>
      </w:r>
      <w:r w:rsidR="00971603" w:rsidRPr="001B3ACA">
        <w:rPr>
          <w:rFonts w:ascii="Times New Roman" w:hAnsi="Times New Roman" w:cs="Times New Roman"/>
          <w:sz w:val="24"/>
          <w:szCs w:val="24"/>
          <w:highlight w:val="yellow"/>
        </w:rPr>
        <w:t>demonstrated</w:t>
      </w:r>
      <w:r w:rsidR="0054396B" w:rsidRPr="001B3ACA">
        <w:rPr>
          <w:rFonts w:ascii="Times New Roman" w:hAnsi="Times New Roman" w:cs="Times New Roman"/>
          <w:sz w:val="24"/>
          <w:szCs w:val="24"/>
          <w:highlight w:val="yellow"/>
        </w:rPr>
        <w:t xml:space="preserve"> lower but</w:t>
      </w:r>
      <w:r w:rsidR="00971603" w:rsidRPr="001B3ACA">
        <w:rPr>
          <w:rFonts w:ascii="Times New Roman" w:hAnsi="Times New Roman" w:cs="Times New Roman"/>
          <w:sz w:val="24"/>
          <w:szCs w:val="24"/>
          <w:highlight w:val="yellow"/>
        </w:rPr>
        <w:t xml:space="preserve"> acceptable reliability (α ≥</w:t>
      </w:r>
      <w:r w:rsidR="0054396B" w:rsidRPr="001B3ACA">
        <w:rPr>
          <w:rFonts w:ascii="Times New Roman" w:hAnsi="Times New Roman" w:cs="Times New Roman"/>
          <w:sz w:val="24"/>
          <w:szCs w:val="24"/>
          <w:highlight w:val="yellow"/>
        </w:rPr>
        <w:t xml:space="preserve"> 0</w:t>
      </w:r>
      <w:r w:rsidR="00971603" w:rsidRPr="001B3ACA">
        <w:rPr>
          <w:rFonts w:ascii="Times New Roman" w:hAnsi="Times New Roman" w:cs="Times New Roman"/>
          <w:sz w:val="24"/>
          <w:szCs w:val="24"/>
          <w:highlight w:val="yellow"/>
        </w:rPr>
        <w:t>.7</w:t>
      </w:r>
      <w:r w:rsidR="0054396B" w:rsidRPr="001B3ACA">
        <w:rPr>
          <w:rFonts w:ascii="Times New Roman" w:hAnsi="Times New Roman" w:cs="Times New Roman"/>
          <w:sz w:val="24"/>
          <w:szCs w:val="24"/>
          <w:highlight w:val="yellow"/>
        </w:rPr>
        <w:t>0</w:t>
      </w:r>
      <w:r w:rsidR="00971603" w:rsidRPr="001B3ACA">
        <w:rPr>
          <w:rFonts w:ascii="Times New Roman" w:hAnsi="Times New Roman" w:cs="Times New Roman"/>
          <w:sz w:val="24"/>
          <w:szCs w:val="24"/>
          <w:highlight w:val="yellow"/>
        </w:rPr>
        <w:t>)</w:t>
      </w:r>
      <w:r w:rsidR="00971603" w:rsidRPr="00F6645C">
        <w:rPr>
          <w:rFonts w:ascii="Times New Roman" w:hAnsi="Times New Roman" w:cs="Times New Roman"/>
          <w:sz w:val="24"/>
          <w:szCs w:val="24"/>
        </w:rPr>
        <w:t>.</w:t>
      </w:r>
      <w:r w:rsidR="00971603">
        <w:rPr>
          <w:rFonts w:ascii="Times New Roman" w:hAnsi="Times New Roman" w:cs="Times New Roman"/>
          <w:sz w:val="24"/>
          <w:szCs w:val="24"/>
        </w:rPr>
        <w:t xml:space="preserve"> </w:t>
      </w:r>
      <w:ins w:id="7" w:author="Brent Roberts" w:date="2014-06-01T16:10:00Z">
        <w:r w:rsidR="00F0489A">
          <w:rPr>
            <w:rFonts w:ascii="Times New Roman" w:hAnsi="Times New Roman" w:cs="Times New Roman"/>
            <w:sz w:val="24"/>
            <w:szCs w:val="24"/>
          </w:rPr>
          <w:t xml:space="preserve"> R</w:t>
        </w:r>
      </w:ins>
      <w:del w:id="8" w:author="Brent Roberts" w:date="2014-06-01T16:10:00Z">
        <w:r w:rsidR="005E1C97" w:rsidDel="00F0489A">
          <w:rPr>
            <w:rFonts w:ascii="Times New Roman" w:hAnsi="Times New Roman" w:cs="Times New Roman"/>
            <w:sz w:val="24"/>
            <w:szCs w:val="24"/>
          </w:rPr>
          <w:delText>I</w:delText>
        </w:r>
        <w:r w:rsidR="00971603" w:rsidDel="00F0489A">
          <w:rPr>
            <w:rFonts w:ascii="Times New Roman" w:hAnsi="Times New Roman" w:cs="Times New Roman"/>
            <w:sz w:val="24"/>
            <w:szCs w:val="24"/>
          </w:rPr>
          <w:delText>nternal r</w:delText>
        </w:r>
      </w:del>
      <w:r w:rsidR="00971603">
        <w:rPr>
          <w:rFonts w:ascii="Times New Roman" w:hAnsi="Times New Roman" w:cs="Times New Roman"/>
          <w:sz w:val="24"/>
          <w:szCs w:val="24"/>
        </w:rPr>
        <w:t>eliabilit</w:t>
      </w:r>
      <w:r w:rsidR="005E1C97">
        <w:rPr>
          <w:rFonts w:ascii="Times New Roman" w:hAnsi="Times New Roman" w:cs="Times New Roman"/>
          <w:sz w:val="24"/>
          <w:szCs w:val="24"/>
        </w:rPr>
        <w:t>ies</w:t>
      </w:r>
      <w:r w:rsidR="00971603">
        <w:rPr>
          <w:rFonts w:ascii="Times New Roman" w:hAnsi="Times New Roman" w:cs="Times New Roman"/>
          <w:sz w:val="24"/>
          <w:szCs w:val="24"/>
        </w:rPr>
        <w:t xml:space="preserve"> for </w:t>
      </w:r>
      <w:r w:rsidR="007268A2" w:rsidRPr="00F6645C">
        <w:rPr>
          <w:rFonts w:ascii="Times New Roman" w:hAnsi="Times New Roman" w:cs="Times New Roman"/>
          <w:sz w:val="24"/>
          <w:szCs w:val="24"/>
        </w:rPr>
        <w:t xml:space="preserve">traditionalism </w:t>
      </w:r>
      <w:r w:rsidR="00971603" w:rsidRPr="00F6645C">
        <w:rPr>
          <w:rFonts w:ascii="Times New Roman" w:hAnsi="Times New Roman" w:cs="Times New Roman"/>
          <w:sz w:val="24"/>
          <w:szCs w:val="24"/>
        </w:rPr>
        <w:t xml:space="preserve">and </w:t>
      </w:r>
      <w:r w:rsidR="00971603">
        <w:rPr>
          <w:rFonts w:ascii="Times New Roman" w:hAnsi="Times New Roman" w:cs="Times New Roman"/>
          <w:sz w:val="24"/>
          <w:szCs w:val="24"/>
        </w:rPr>
        <w:t xml:space="preserve">virtue </w:t>
      </w:r>
      <w:r w:rsidR="005E1C97">
        <w:rPr>
          <w:rFonts w:ascii="Times New Roman" w:hAnsi="Times New Roman" w:cs="Times New Roman"/>
          <w:sz w:val="24"/>
          <w:szCs w:val="24"/>
        </w:rPr>
        <w:t xml:space="preserve">were lower in the UK </w:t>
      </w:r>
      <w:r w:rsidR="007B096D">
        <w:rPr>
          <w:rFonts w:ascii="Times New Roman" w:hAnsi="Times New Roman" w:cs="Times New Roman"/>
          <w:sz w:val="24"/>
          <w:szCs w:val="24"/>
        </w:rPr>
        <w:t>sample</w:t>
      </w:r>
      <w:r w:rsidR="0054396B">
        <w:rPr>
          <w:rFonts w:ascii="Times New Roman" w:hAnsi="Times New Roman" w:cs="Times New Roman"/>
          <w:sz w:val="24"/>
          <w:szCs w:val="24"/>
        </w:rPr>
        <w:t xml:space="preserve"> compared to the US sample</w:t>
      </w:r>
      <w:r w:rsidR="007B096D">
        <w:rPr>
          <w:rFonts w:ascii="Times New Roman" w:hAnsi="Times New Roman" w:cs="Times New Roman"/>
          <w:sz w:val="24"/>
          <w:szCs w:val="24"/>
        </w:rPr>
        <w:t xml:space="preserve">, but </w:t>
      </w:r>
      <w:r w:rsidR="00DB3F26">
        <w:rPr>
          <w:rFonts w:ascii="Times New Roman" w:hAnsi="Times New Roman" w:cs="Times New Roman"/>
          <w:sz w:val="24"/>
          <w:szCs w:val="24"/>
        </w:rPr>
        <w:t>still</w:t>
      </w:r>
      <w:r w:rsidR="0054396B">
        <w:rPr>
          <w:rFonts w:ascii="Times New Roman" w:hAnsi="Times New Roman" w:cs="Times New Roman"/>
          <w:sz w:val="24"/>
          <w:szCs w:val="24"/>
        </w:rPr>
        <w:t xml:space="preserve"> within the</w:t>
      </w:r>
      <w:r w:rsidR="00DB3F26">
        <w:rPr>
          <w:rFonts w:ascii="Times New Roman" w:hAnsi="Times New Roman" w:cs="Times New Roman"/>
          <w:sz w:val="24"/>
          <w:szCs w:val="24"/>
        </w:rPr>
        <w:t xml:space="preserve"> acceptable</w:t>
      </w:r>
      <w:r w:rsidR="0054396B">
        <w:rPr>
          <w:rFonts w:ascii="Times New Roman" w:hAnsi="Times New Roman" w:cs="Times New Roman"/>
          <w:sz w:val="24"/>
          <w:szCs w:val="24"/>
        </w:rPr>
        <w:t xml:space="preserve"> range</w:t>
      </w:r>
      <w:r w:rsidR="00DB3F26">
        <w:rPr>
          <w:rFonts w:ascii="Times New Roman" w:hAnsi="Times New Roman" w:cs="Times New Roman"/>
          <w:sz w:val="24"/>
          <w:szCs w:val="24"/>
        </w:rPr>
        <w:t xml:space="preserve">. </w:t>
      </w:r>
      <w:r w:rsidR="00971603">
        <w:rPr>
          <w:rFonts w:ascii="Times New Roman" w:hAnsi="Times New Roman" w:cs="Times New Roman"/>
          <w:sz w:val="24"/>
          <w:szCs w:val="24"/>
        </w:rPr>
        <w:t xml:space="preserve"> </w:t>
      </w:r>
    </w:p>
    <w:p w14:paraId="765A159F" w14:textId="77777777" w:rsidR="001B4AE8" w:rsidRPr="003B50B7" w:rsidRDefault="001B4AE8" w:rsidP="001B4AE8">
      <w:pPr>
        <w:spacing w:after="0" w:line="480" w:lineRule="auto"/>
        <w:rPr>
          <w:rFonts w:ascii="Times New Roman" w:hAnsi="Times New Roman" w:cs="Times New Roman"/>
          <w:i/>
          <w:sz w:val="24"/>
          <w:szCs w:val="24"/>
        </w:rPr>
      </w:pPr>
      <w:r w:rsidRPr="00DD6B9C">
        <w:rPr>
          <w:rFonts w:ascii="Times New Roman" w:hAnsi="Times New Roman" w:cs="Times New Roman"/>
          <w:i/>
          <w:sz w:val="24"/>
          <w:szCs w:val="24"/>
        </w:rPr>
        <w:t>Factor Analysis</w:t>
      </w:r>
      <w:r>
        <w:rPr>
          <w:rFonts w:ascii="Times New Roman" w:hAnsi="Times New Roman" w:cs="Times New Roman"/>
          <w:i/>
          <w:sz w:val="24"/>
          <w:szCs w:val="24"/>
        </w:rPr>
        <w:t xml:space="preserve"> </w:t>
      </w:r>
    </w:p>
    <w:p w14:paraId="78FC5C16" w14:textId="77777777" w:rsidR="001B4AE8" w:rsidRDefault="001B4AE8" w:rsidP="001B4AE8">
      <w:pPr>
        <w:spacing w:line="480" w:lineRule="auto"/>
        <w:rPr>
          <w:rFonts w:ascii="Times New Roman" w:hAnsi="Times New Roman" w:cs="Times New Roman"/>
          <w:sz w:val="24"/>
          <w:szCs w:val="24"/>
        </w:rPr>
      </w:pPr>
      <w:r>
        <w:rPr>
          <w:rFonts w:ascii="Times New Roman" w:hAnsi="Times New Roman" w:cs="Times New Roman"/>
          <w:sz w:val="24"/>
          <w:szCs w:val="24"/>
        </w:rPr>
        <w:tab/>
      </w:r>
      <w:r w:rsidRPr="001D4B66">
        <w:rPr>
          <w:rFonts w:ascii="Times New Roman" w:hAnsi="Times New Roman" w:cs="Times New Roman"/>
          <w:sz w:val="24"/>
          <w:szCs w:val="24"/>
          <w:highlight w:val="yellow"/>
        </w:rPr>
        <w:t>The Kaiser-Meyer-Olkin (KMO) measure of sampling adequacy</w:t>
      </w:r>
      <w:r w:rsidRPr="00F6645C">
        <w:rPr>
          <w:rFonts w:ascii="Times New Roman" w:hAnsi="Times New Roman" w:cs="Times New Roman"/>
          <w:sz w:val="24"/>
          <w:szCs w:val="24"/>
        </w:rPr>
        <w:t xml:space="preserve"> </w:t>
      </w:r>
      <w:r>
        <w:rPr>
          <w:rFonts w:ascii="Times New Roman" w:hAnsi="Times New Roman" w:cs="Times New Roman"/>
          <w:sz w:val="24"/>
          <w:szCs w:val="24"/>
        </w:rPr>
        <w:t xml:space="preserve">established </w:t>
      </w:r>
      <w:r w:rsidRPr="00F6645C">
        <w:rPr>
          <w:rFonts w:ascii="Times New Roman" w:hAnsi="Times New Roman" w:cs="Times New Roman"/>
          <w:sz w:val="24"/>
          <w:szCs w:val="24"/>
        </w:rPr>
        <w:t>value</w:t>
      </w:r>
      <w:r>
        <w:rPr>
          <w:rFonts w:ascii="Times New Roman" w:hAnsi="Times New Roman" w:cs="Times New Roman"/>
          <w:sz w:val="24"/>
          <w:szCs w:val="24"/>
        </w:rPr>
        <w:t>s</w:t>
      </w:r>
      <w:r w:rsidRPr="00F6645C">
        <w:rPr>
          <w:rFonts w:ascii="Times New Roman" w:hAnsi="Times New Roman" w:cs="Times New Roman"/>
          <w:sz w:val="24"/>
          <w:szCs w:val="24"/>
        </w:rPr>
        <w:t xml:space="preserve"> of</w:t>
      </w:r>
      <w:r>
        <w:rPr>
          <w:rFonts w:ascii="Times New Roman" w:hAnsi="Times New Roman" w:cs="Times New Roman"/>
          <w:sz w:val="24"/>
          <w:szCs w:val="24"/>
        </w:rPr>
        <w:t xml:space="preserve"> .95 for the US and .91 for the UK sample</w:t>
      </w:r>
      <w:r w:rsidRPr="00F6645C">
        <w:rPr>
          <w:rFonts w:ascii="Times New Roman" w:hAnsi="Times New Roman" w:cs="Times New Roman"/>
          <w:sz w:val="24"/>
          <w:szCs w:val="24"/>
        </w:rPr>
        <w:t xml:space="preserve">, </w:t>
      </w:r>
      <w:r>
        <w:rPr>
          <w:rFonts w:ascii="Times New Roman" w:hAnsi="Times New Roman" w:cs="Times New Roman"/>
          <w:sz w:val="24"/>
          <w:szCs w:val="24"/>
        </w:rPr>
        <w:t xml:space="preserve">indicating that these databases were appropriate for </w:t>
      </w:r>
      <w:r>
        <w:rPr>
          <w:rFonts w:ascii="Times New Roman" w:hAnsi="Times New Roman" w:cs="Times New Roman"/>
          <w:sz w:val="24"/>
          <w:szCs w:val="24"/>
        </w:rPr>
        <w:lastRenderedPageBreak/>
        <w:t>factor analysis</w:t>
      </w:r>
      <w:r w:rsidRPr="00F6645C">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"Hutcheson", "given" : "G.", "non-dropping-particle" : "", "parse-names" : false, "suffix" : "" }, { "dropping-particle" : "", "family" : "Sofroniou", "given" : "N.", "non-dropping-particle" : "", "parse-names" : false, "suffix" : "" } ], "id" : "ITEM-1", "issued" : { "date-parts" : [ [ "1999" ] ] }, "publisher" : "Sage", "publisher-place" : "London", "title" : "The multivariate social scientist", "type" : "book" }, "uris" : [ "http://www.mendeley.com/documents/?uuid=327d5aeb-e549-4332-8f49-da1115db5b69" ] } ], "mendeley" : { "previouslyFormattedCitation" : "(Hutcheson &amp; Sofroniou, 1999)"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02B1">
        <w:rPr>
          <w:rFonts w:ascii="Times New Roman" w:hAnsi="Times New Roman" w:cs="Times New Roman"/>
          <w:noProof/>
          <w:sz w:val="24"/>
          <w:szCs w:val="24"/>
        </w:rPr>
        <w:t>(Hutcheson &amp; Sofroniou, 1999)</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Likewise KMO values for individual items were &gt;.90 for the US sample, and &gt;.70 for the UK sample, both well above the </w:t>
      </w:r>
      <w:r w:rsidRPr="001D4B66">
        <w:rPr>
          <w:rFonts w:ascii="Times New Roman" w:hAnsi="Times New Roman" w:cs="Times New Roman"/>
          <w:sz w:val="24"/>
          <w:szCs w:val="24"/>
          <w:highlight w:val="yellow"/>
        </w:rPr>
        <w:t>acceptable limit of .50</w:t>
      </w:r>
      <w:r>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"Field", "given" : "A.", "non-dropping-particle" : "", "parse-names" : false, "suffix" : "" } ], "edition" : "Third", "id" : "ITEM-1", "issued" : { "date-parts" : [ [ "2009" ] ] }, "publisher" : "Sage", "publisher-place" : "London", "title" : "Discovering Statisitics Using SPSS", "type" : "book" }, "suffix" : ", p.647", "uris" : [ "http://www.mendeley.com/documents/?uuid=9f07fbf2-4064-4928-8369-798d4fadc8d5" ] } ], "mendeley" : { "previouslyFormattedCitation" : "(Field, 2009, p.647)"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02B1">
        <w:rPr>
          <w:rFonts w:ascii="Times New Roman" w:hAnsi="Times New Roman" w:cs="Times New Roman"/>
          <w:noProof/>
          <w:sz w:val="24"/>
          <w:szCs w:val="24"/>
        </w:rPr>
        <w:t>(Field, 2009, p.647)</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This indicated </w:t>
      </w:r>
      <w:r w:rsidRPr="00F6645C">
        <w:rPr>
          <w:rFonts w:ascii="Times New Roman" w:hAnsi="Times New Roman" w:cs="Times New Roman"/>
          <w:sz w:val="24"/>
          <w:szCs w:val="24"/>
        </w:rPr>
        <w:t xml:space="preserve">that </w:t>
      </w:r>
      <w:r>
        <w:rPr>
          <w:rFonts w:ascii="Times New Roman" w:hAnsi="Times New Roman" w:cs="Times New Roman"/>
          <w:sz w:val="24"/>
          <w:szCs w:val="24"/>
        </w:rPr>
        <w:t xml:space="preserve">the </w:t>
      </w:r>
      <w:r w:rsidRPr="00F6645C">
        <w:rPr>
          <w:rFonts w:ascii="Times New Roman" w:hAnsi="Times New Roman" w:cs="Times New Roman"/>
          <w:sz w:val="24"/>
          <w:szCs w:val="24"/>
        </w:rPr>
        <w:t>patterns of correlations are compact and factor analysis should yield</w:t>
      </w:r>
      <w:r>
        <w:rPr>
          <w:rFonts w:ascii="Times New Roman" w:hAnsi="Times New Roman" w:cs="Times New Roman"/>
          <w:sz w:val="24"/>
          <w:szCs w:val="24"/>
        </w:rPr>
        <w:t xml:space="preserve"> distinct and reliable factors for both data sets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"Kaiser", "given" : "H.F.", "non-dropping-particle" : "", "parse-names" : false, "suffix" : "" } ], "container-title" : "Psychometrika", "id" : "ITEM-1", "issued" : { "date-parts" : [ [ "1974" ] ] }, "page" : "31-36", "title" : "An index of factorial simplicity", "type" : "article-journal", "volume" : "39" }, "uris" : [ "http://www.mendeley.com/documents/?uuid=5c84a55a-0955-4d47-bf07-b0cf72298636" ] } ], "mendeley" : { "manualFormatting" : "(Kaiser, 1974)", "previouslyFormattedCitation" : "(H.F. Kaiser, 1974)"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3E02B1">
        <w:rPr>
          <w:rFonts w:ascii="Times New Roman" w:hAnsi="Times New Roman" w:cs="Times New Roman"/>
          <w:noProof/>
          <w:sz w:val="24"/>
          <w:szCs w:val="24"/>
        </w:rPr>
        <w:t>(Kaiser, 1974)</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Moreover </w:t>
      </w:r>
      <w:r w:rsidRPr="001D4B66">
        <w:rPr>
          <w:rFonts w:ascii="Times New Roman" w:hAnsi="Times New Roman" w:cs="Times New Roman"/>
          <w:sz w:val="24"/>
          <w:szCs w:val="24"/>
          <w:highlight w:val="yellow"/>
        </w:rPr>
        <w:t>Bartlett’s test of sphericity</w:t>
      </w:r>
      <w:r w:rsidRPr="00F6645C">
        <w:rPr>
          <w:rFonts w:ascii="Times New Roman" w:hAnsi="Times New Roman" w:cs="Times New Roman"/>
          <w:sz w:val="24"/>
          <w:szCs w:val="24"/>
        </w:rPr>
        <w:t xml:space="preserve"> was </w:t>
      </w:r>
      <w:r>
        <w:rPr>
          <w:rFonts w:ascii="Times New Roman" w:hAnsi="Times New Roman" w:cs="Times New Roman"/>
          <w:sz w:val="24"/>
          <w:szCs w:val="24"/>
        </w:rPr>
        <w:t xml:space="preserve">found to be </w:t>
      </w:r>
      <w:r w:rsidRPr="00F6645C">
        <w:rPr>
          <w:rFonts w:ascii="Times New Roman" w:hAnsi="Times New Roman" w:cs="Times New Roman"/>
          <w:sz w:val="24"/>
          <w:szCs w:val="24"/>
        </w:rPr>
        <w:t xml:space="preserve">significant </w:t>
      </w:r>
      <w:r>
        <w:rPr>
          <w:rFonts w:ascii="Times New Roman" w:hAnsi="Times New Roman" w:cs="Times New Roman"/>
          <w:sz w:val="24"/>
          <w:szCs w:val="24"/>
        </w:rPr>
        <w:t xml:space="preserve">for both the US </w:t>
      </w:r>
      <w:r w:rsidRPr="00F6645C">
        <w:rPr>
          <w:rFonts w:ascii="Times New Roman" w:hAnsi="Times New Roman" w:cs="Times New Roman"/>
          <w:sz w:val="24"/>
          <w:szCs w:val="24"/>
        </w:rPr>
        <w:t>(</w:t>
      </w:r>
      <w:r>
        <w:rPr>
          <w:rFonts w:ascii="Times New Roman" w:hAnsi="Times New Roman" w:cs="Times New Roman"/>
          <w:sz w:val="24"/>
          <w:szCs w:val="24"/>
        </w:rPr>
        <w:t>χ</w:t>
      </w:r>
      <w:r w:rsidRPr="00B91CB2">
        <w:rPr>
          <w:rFonts w:ascii="Times New Roman" w:hAnsi="Times New Roman" w:cs="Times New Roman"/>
          <w:sz w:val="24"/>
          <w:szCs w:val="24"/>
          <w:vertAlign w:val="superscript"/>
        </w:rPr>
        <w:t>2</w:t>
      </w:r>
      <w:r>
        <w:rPr>
          <w:rFonts w:ascii="Times New Roman" w:hAnsi="Times New Roman" w:cs="Times New Roman"/>
          <w:sz w:val="24"/>
          <w:szCs w:val="24"/>
        </w:rPr>
        <w:t xml:space="preserve"> (1770) = 160211.85</w:t>
      </w:r>
      <w:r w:rsidRPr="00F6645C">
        <w:rPr>
          <w:rFonts w:ascii="Times New Roman" w:hAnsi="Times New Roman" w:cs="Times New Roman"/>
          <w:sz w:val="24"/>
          <w:szCs w:val="24"/>
        </w:rPr>
        <w:t>; P</w:t>
      </w:r>
      <w:r w:rsidR="007F4C4A">
        <w:rPr>
          <w:rFonts w:ascii="Times New Roman" w:hAnsi="Times New Roman" w:cs="Times New Roman"/>
          <w:sz w:val="24"/>
          <w:szCs w:val="24"/>
        </w:rPr>
        <w:t xml:space="preserve"> </w:t>
      </w:r>
      <w:r w:rsidRPr="00F6645C">
        <w:rPr>
          <w:rFonts w:ascii="Times New Roman" w:hAnsi="Times New Roman" w:cs="Times New Roman"/>
          <w:sz w:val="24"/>
          <w:szCs w:val="24"/>
        </w:rPr>
        <w:t>&lt;</w:t>
      </w:r>
      <w:r w:rsidR="007F4C4A">
        <w:rPr>
          <w:rFonts w:ascii="Times New Roman" w:hAnsi="Times New Roman" w:cs="Times New Roman"/>
          <w:sz w:val="24"/>
          <w:szCs w:val="24"/>
        </w:rPr>
        <w:t xml:space="preserve"> </w:t>
      </w:r>
      <w:r w:rsidRPr="00F6645C">
        <w:rPr>
          <w:rFonts w:ascii="Times New Roman" w:hAnsi="Times New Roman" w:cs="Times New Roman"/>
          <w:sz w:val="24"/>
          <w:szCs w:val="24"/>
        </w:rPr>
        <w:t>0.001)</w:t>
      </w:r>
      <w:r>
        <w:rPr>
          <w:rFonts w:ascii="Times New Roman" w:hAnsi="Times New Roman" w:cs="Times New Roman"/>
          <w:sz w:val="24"/>
          <w:szCs w:val="24"/>
        </w:rPr>
        <w:t xml:space="preserve"> and UK samples (χ</w:t>
      </w:r>
      <w:r w:rsidRPr="00B91CB2">
        <w:rPr>
          <w:rFonts w:ascii="Times New Roman" w:hAnsi="Times New Roman" w:cs="Times New Roman"/>
          <w:sz w:val="24"/>
          <w:szCs w:val="24"/>
          <w:vertAlign w:val="superscript"/>
        </w:rPr>
        <w:t>2</w:t>
      </w:r>
      <w:r>
        <w:rPr>
          <w:rFonts w:ascii="Times New Roman" w:hAnsi="Times New Roman" w:cs="Times New Roman"/>
          <w:sz w:val="24"/>
          <w:szCs w:val="24"/>
        </w:rPr>
        <w:t xml:space="preserve"> (1770) = </w:t>
      </w:r>
      <w:r w:rsidRPr="00DD6B9C">
        <w:rPr>
          <w:rFonts w:ascii="Times New Roman" w:hAnsi="Times New Roman" w:cs="Times New Roman"/>
          <w:sz w:val="24"/>
          <w:szCs w:val="24"/>
        </w:rPr>
        <w:t>13930.337; P</w:t>
      </w:r>
      <w:r w:rsidR="007F4C4A">
        <w:rPr>
          <w:rFonts w:ascii="Times New Roman" w:hAnsi="Times New Roman" w:cs="Times New Roman"/>
          <w:sz w:val="24"/>
          <w:szCs w:val="24"/>
        </w:rPr>
        <w:t xml:space="preserve"> </w:t>
      </w:r>
      <w:r w:rsidRPr="00DD6B9C">
        <w:rPr>
          <w:rFonts w:ascii="Times New Roman" w:hAnsi="Times New Roman" w:cs="Times New Roman"/>
          <w:sz w:val="24"/>
          <w:szCs w:val="24"/>
        </w:rPr>
        <w:t>&lt;</w:t>
      </w:r>
      <w:r w:rsidR="007F4C4A">
        <w:rPr>
          <w:rFonts w:ascii="Times New Roman" w:hAnsi="Times New Roman" w:cs="Times New Roman"/>
          <w:sz w:val="24"/>
          <w:szCs w:val="24"/>
        </w:rPr>
        <w:t xml:space="preserve"> </w:t>
      </w:r>
      <w:r w:rsidRPr="00DD6B9C">
        <w:rPr>
          <w:rFonts w:ascii="Times New Roman" w:hAnsi="Times New Roman" w:cs="Times New Roman"/>
          <w:sz w:val="24"/>
          <w:szCs w:val="24"/>
        </w:rPr>
        <w:t>0.001</w:t>
      </w:r>
      <w:r>
        <w:rPr>
          <w:rFonts w:ascii="Times New Roman" w:hAnsi="Times New Roman" w:cs="Times New Roman"/>
          <w:sz w:val="24"/>
          <w:szCs w:val="24"/>
        </w:rPr>
        <w:t xml:space="preserve">), indicating that </w:t>
      </w:r>
      <w:r w:rsidRPr="001D4B66">
        <w:rPr>
          <w:rFonts w:ascii="Times New Roman" w:hAnsi="Times New Roman" w:cs="Times New Roman"/>
          <w:sz w:val="24"/>
          <w:szCs w:val="24"/>
          <w:highlight w:val="yellow"/>
        </w:rPr>
        <w:t>correlations between items</w:t>
      </w:r>
      <w:r w:rsidR="007F4C4A" w:rsidRPr="001D4B66">
        <w:rPr>
          <w:rFonts w:ascii="Times New Roman" w:hAnsi="Times New Roman" w:cs="Times New Roman"/>
          <w:sz w:val="24"/>
          <w:szCs w:val="24"/>
          <w:highlight w:val="yellow"/>
        </w:rPr>
        <w:t xml:space="preserve"> were sufficiently large</w:t>
      </w:r>
      <w:r>
        <w:rPr>
          <w:rFonts w:ascii="Times New Roman" w:hAnsi="Times New Roman" w:cs="Times New Roman"/>
          <w:sz w:val="24"/>
          <w:szCs w:val="24"/>
        </w:rPr>
        <w:t xml:space="preserve">, </w:t>
      </w:r>
      <w:r w:rsidRPr="00F6645C">
        <w:rPr>
          <w:rFonts w:ascii="Times New Roman" w:hAnsi="Times New Roman" w:cs="Times New Roman"/>
          <w:sz w:val="24"/>
          <w:szCs w:val="24"/>
        </w:rPr>
        <w:t xml:space="preserve">further </w:t>
      </w:r>
      <w:r>
        <w:rPr>
          <w:rFonts w:ascii="Times New Roman" w:hAnsi="Times New Roman" w:cs="Times New Roman"/>
          <w:sz w:val="24"/>
          <w:szCs w:val="24"/>
        </w:rPr>
        <w:t>confirming</w:t>
      </w:r>
      <w:r w:rsidRPr="00F6645C">
        <w:rPr>
          <w:rFonts w:ascii="Times New Roman" w:hAnsi="Times New Roman" w:cs="Times New Roman"/>
          <w:sz w:val="24"/>
          <w:szCs w:val="24"/>
        </w:rPr>
        <w:t xml:space="preserve"> </w:t>
      </w:r>
      <w:r>
        <w:rPr>
          <w:rFonts w:ascii="Times New Roman" w:hAnsi="Times New Roman" w:cs="Times New Roman"/>
          <w:sz w:val="24"/>
          <w:szCs w:val="24"/>
        </w:rPr>
        <w:t xml:space="preserve">that both </w:t>
      </w:r>
      <w:r w:rsidRPr="00F6645C">
        <w:rPr>
          <w:rFonts w:ascii="Times New Roman" w:hAnsi="Times New Roman" w:cs="Times New Roman"/>
          <w:sz w:val="24"/>
          <w:szCs w:val="24"/>
        </w:rPr>
        <w:t>data set</w:t>
      </w:r>
      <w:r>
        <w:rPr>
          <w:rFonts w:ascii="Times New Roman" w:hAnsi="Times New Roman" w:cs="Times New Roman"/>
          <w:sz w:val="24"/>
          <w:szCs w:val="24"/>
        </w:rPr>
        <w:t>s were</w:t>
      </w:r>
      <w:r w:rsidRPr="00F6645C">
        <w:rPr>
          <w:rFonts w:ascii="Times New Roman" w:hAnsi="Times New Roman" w:cs="Times New Roman"/>
          <w:sz w:val="24"/>
          <w:szCs w:val="24"/>
        </w:rPr>
        <w:t xml:space="preserve"> ap</w:t>
      </w:r>
      <w:r>
        <w:rPr>
          <w:rFonts w:ascii="Times New Roman" w:hAnsi="Times New Roman" w:cs="Times New Roman"/>
          <w:sz w:val="24"/>
          <w:szCs w:val="24"/>
        </w:rPr>
        <w:t xml:space="preserve">propriate for factor analysis. </w:t>
      </w:r>
    </w:p>
    <w:p w14:paraId="0465A46B" w14:textId="77777777" w:rsidR="00F0489A" w:rsidRDefault="001B4AE8" w:rsidP="001B4AE8">
      <w:pPr>
        <w:spacing w:line="480" w:lineRule="auto"/>
        <w:rPr>
          <w:ins w:id="9" w:author="Brent Roberts" w:date="2014-06-01T16:12:00Z"/>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US sample. </w:t>
      </w:r>
      <w:r>
        <w:rPr>
          <w:rFonts w:ascii="Times New Roman" w:hAnsi="Times New Roman" w:cs="Times New Roman"/>
          <w:sz w:val="24"/>
          <w:szCs w:val="24"/>
        </w:rPr>
        <w:t xml:space="preserve">Table 3 shows the factor loadings for the US sample after an oblique rotation (direct </w:t>
      </w:r>
      <w:proofErr w:type="spellStart"/>
      <w:r>
        <w:rPr>
          <w:rFonts w:ascii="Times New Roman" w:hAnsi="Times New Roman" w:cs="Times New Roman"/>
          <w:sz w:val="24"/>
          <w:szCs w:val="24"/>
        </w:rPr>
        <w:t>oblimin</w:t>
      </w:r>
      <w:proofErr w:type="spellEnd"/>
      <w:r>
        <w:rPr>
          <w:rFonts w:ascii="Times New Roman" w:hAnsi="Times New Roman" w:cs="Times New Roman"/>
          <w:sz w:val="24"/>
          <w:szCs w:val="24"/>
        </w:rPr>
        <w:t xml:space="preserve">) with a six factor extraction. </w:t>
      </w:r>
      <w:r w:rsidRPr="001D4B66">
        <w:rPr>
          <w:rFonts w:ascii="Times New Roman" w:hAnsi="Times New Roman" w:cs="Times New Roman"/>
          <w:sz w:val="24"/>
          <w:szCs w:val="24"/>
          <w:highlight w:val="yellow"/>
        </w:rPr>
        <w:t xml:space="preserve">Scale items designed to measure industriousness, order, virtue and self-control reflected the facets accurately, with </w:t>
      </w:r>
      <w:r w:rsidR="00636F72" w:rsidRPr="001D4B66">
        <w:rPr>
          <w:rFonts w:ascii="Times New Roman" w:hAnsi="Times New Roman" w:cs="Times New Roman"/>
          <w:sz w:val="24"/>
          <w:szCs w:val="24"/>
          <w:highlight w:val="yellow"/>
        </w:rPr>
        <w:t xml:space="preserve">all </w:t>
      </w:r>
      <w:r w:rsidRPr="001D4B66">
        <w:rPr>
          <w:rFonts w:ascii="Times New Roman" w:hAnsi="Times New Roman" w:cs="Times New Roman"/>
          <w:sz w:val="24"/>
          <w:szCs w:val="24"/>
          <w:highlight w:val="yellow"/>
        </w:rPr>
        <w:t xml:space="preserve">the </w:t>
      </w:r>
      <w:r w:rsidR="007F4C4A" w:rsidRPr="001D4B66">
        <w:rPr>
          <w:rFonts w:ascii="Times New Roman" w:hAnsi="Times New Roman" w:cs="Times New Roman"/>
          <w:sz w:val="24"/>
          <w:szCs w:val="24"/>
          <w:highlight w:val="yellow"/>
        </w:rPr>
        <w:t>individual scale</w:t>
      </w:r>
      <w:r w:rsidRPr="001D4B66">
        <w:rPr>
          <w:rFonts w:ascii="Times New Roman" w:hAnsi="Times New Roman" w:cs="Times New Roman"/>
          <w:sz w:val="24"/>
          <w:szCs w:val="24"/>
          <w:highlight w:val="yellow"/>
        </w:rPr>
        <w:t xml:space="preserve"> items </w:t>
      </w:r>
      <w:r w:rsidR="007F4C4A" w:rsidRPr="001D4B66">
        <w:rPr>
          <w:rFonts w:ascii="Times New Roman" w:hAnsi="Times New Roman" w:cs="Times New Roman"/>
          <w:sz w:val="24"/>
          <w:szCs w:val="24"/>
          <w:highlight w:val="yellow"/>
        </w:rPr>
        <w:t>loading</w:t>
      </w:r>
      <w:r w:rsidRPr="001D4B66">
        <w:rPr>
          <w:rFonts w:ascii="Times New Roman" w:hAnsi="Times New Roman" w:cs="Times New Roman"/>
          <w:sz w:val="24"/>
          <w:szCs w:val="24"/>
          <w:highlight w:val="yellow"/>
        </w:rPr>
        <w:t xml:space="preserve"> together as expected on </w:t>
      </w:r>
      <w:r w:rsidR="007F4C4A" w:rsidRPr="001D4B66">
        <w:rPr>
          <w:rFonts w:ascii="Times New Roman" w:hAnsi="Times New Roman" w:cs="Times New Roman"/>
          <w:sz w:val="24"/>
          <w:szCs w:val="24"/>
          <w:highlight w:val="yellow"/>
        </w:rPr>
        <w:t xml:space="preserve">separate </w:t>
      </w:r>
      <w:r w:rsidRPr="001D4B66">
        <w:rPr>
          <w:rFonts w:ascii="Times New Roman" w:hAnsi="Times New Roman" w:cs="Times New Roman"/>
          <w:sz w:val="24"/>
          <w:szCs w:val="24"/>
          <w:highlight w:val="yellow"/>
        </w:rPr>
        <w:t>compon</w:t>
      </w:r>
      <w:r w:rsidR="00636F72" w:rsidRPr="001D4B66">
        <w:rPr>
          <w:rFonts w:ascii="Times New Roman" w:hAnsi="Times New Roman" w:cs="Times New Roman"/>
          <w:sz w:val="24"/>
          <w:szCs w:val="24"/>
          <w:highlight w:val="yellow"/>
        </w:rPr>
        <w:t>ents.</w:t>
      </w:r>
      <w:r w:rsidR="00636F72">
        <w:rPr>
          <w:rFonts w:ascii="Times New Roman" w:hAnsi="Times New Roman" w:cs="Times New Roman"/>
          <w:sz w:val="24"/>
          <w:szCs w:val="24"/>
        </w:rPr>
        <w:t xml:space="preserve"> </w:t>
      </w:r>
    </w:p>
    <w:p w14:paraId="4A614A0D" w14:textId="77777777" w:rsidR="0030249F" w:rsidRDefault="00F0489A">
      <w:pPr>
        <w:spacing w:line="480" w:lineRule="auto"/>
        <w:ind w:firstLine="720"/>
        <w:rPr>
          <w:rFonts w:ascii="Times New Roman" w:hAnsi="Times New Roman" w:cs="Times New Roman"/>
          <w:sz w:val="24"/>
          <w:szCs w:val="24"/>
        </w:rPr>
        <w:pPrChange w:id="10" w:author="Brent Roberts" w:date="2014-06-01T16:12:00Z">
          <w:pPr>
            <w:spacing w:line="480" w:lineRule="auto"/>
          </w:pPr>
        </w:pPrChange>
      </w:pPr>
      <w:ins w:id="11" w:author="Brent Roberts" w:date="2014-06-01T16:12:00Z">
        <w:r>
          <w:rPr>
            <w:rFonts w:ascii="Times New Roman" w:hAnsi="Times New Roman" w:cs="Times New Roman"/>
            <w:sz w:val="24"/>
            <w:szCs w:val="24"/>
          </w:rPr>
          <w:t xml:space="preserve">For the two facets </w:t>
        </w:r>
      </w:ins>
      <w:ins w:id="12" w:author="Brent Roberts" w:date="2014-06-01T16:13:00Z">
        <w:r>
          <w:rPr>
            <w:rFonts w:ascii="Times New Roman" w:hAnsi="Times New Roman" w:cs="Times New Roman"/>
            <w:sz w:val="24"/>
            <w:szCs w:val="24"/>
          </w:rPr>
          <w:t xml:space="preserve">of traditionalism and responsibility </w:t>
        </w:r>
      </w:ins>
      <w:ins w:id="13" w:author="Brent Roberts" w:date="2014-06-01T16:12:00Z">
        <w:r>
          <w:rPr>
            <w:rFonts w:ascii="Times New Roman" w:hAnsi="Times New Roman" w:cs="Times New Roman"/>
            <w:sz w:val="24"/>
            <w:szCs w:val="24"/>
          </w:rPr>
          <w:t xml:space="preserve">the factor loadings were less </w:t>
        </w:r>
      </w:ins>
      <w:ins w:id="14" w:author="Brent Roberts" w:date="2014-06-01T16:13:00Z">
        <w:r>
          <w:rPr>
            <w:rFonts w:ascii="Times New Roman" w:hAnsi="Times New Roman" w:cs="Times New Roman"/>
            <w:sz w:val="24"/>
            <w:szCs w:val="24"/>
          </w:rPr>
          <w:t>definitive</w:t>
        </w:r>
      </w:ins>
      <w:ins w:id="15" w:author="Brent Roberts" w:date="2014-06-01T16:12:00Z">
        <w:r>
          <w:rPr>
            <w:rFonts w:ascii="Times New Roman" w:hAnsi="Times New Roman" w:cs="Times New Roman"/>
            <w:sz w:val="24"/>
            <w:szCs w:val="24"/>
          </w:rPr>
          <w:t xml:space="preserve">. </w:t>
        </w:r>
      </w:ins>
      <w:r w:rsidR="00636F72">
        <w:rPr>
          <w:rFonts w:ascii="Times New Roman" w:hAnsi="Times New Roman" w:cs="Times New Roman"/>
          <w:sz w:val="24"/>
          <w:szCs w:val="24"/>
        </w:rPr>
        <w:t xml:space="preserve">The majority of the traditionalism items </w:t>
      </w:r>
      <w:r w:rsidR="004526CD">
        <w:rPr>
          <w:rFonts w:ascii="Times New Roman" w:hAnsi="Times New Roman" w:cs="Times New Roman"/>
          <w:sz w:val="24"/>
          <w:szCs w:val="24"/>
        </w:rPr>
        <w:t xml:space="preserve">also </w:t>
      </w:r>
      <w:r w:rsidR="00636F72">
        <w:rPr>
          <w:rFonts w:ascii="Times New Roman" w:hAnsi="Times New Roman" w:cs="Times New Roman"/>
          <w:sz w:val="24"/>
          <w:szCs w:val="24"/>
        </w:rPr>
        <w:t>held up on</w:t>
      </w:r>
      <w:r w:rsidR="004526CD">
        <w:rPr>
          <w:rFonts w:ascii="Times New Roman" w:hAnsi="Times New Roman" w:cs="Times New Roman"/>
          <w:sz w:val="24"/>
          <w:szCs w:val="24"/>
        </w:rPr>
        <w:t xml:space="preserve"> a single factor (component 3)</w:t>
      </w:r>
      <w:r w:rsidR="00636F72">
        <w:rPr>
          <w:rFonts w:ascii="Times New Roman" w:hAnsi="Times New Roman" w:cs="Times New Roman"/>
          <w:sz w:val="24"/>
          <w:szCs w:val="24"/>
        </w:rPr>
        <w:t>; h</w:t>
      </w:r>
      <w:r w:rsidR="004526CD">
        <w:rPr>
          <w:rFonts w:ascii="Times New Roman" w:hAnsi="Times New Roman" w:cs="Times New Roman"/>
          <w:sz w:val="24"/>
          <w:szCs w:val="24"/>
        </w:rPr>
        <w:t xml:space="preserve">owever </w:t>
      </w:r>
      <w:r w:rsidR="004526CD" w:rsidRPr="000A38B7">
        <w:rPr>
          <w:rFonts w:ascii="Times New Roman" w:hAnsi="Times New Roman" w:cs="Times New Roman"/>
          <w:sz w:val="24"/>
          <w:szCs w:val="24"/>
          <w:highlight w:val="yellow"/>
        </w:rPr>
        <w:t>those items relating to rule abiding (T3, T7 and T10</w:t>
      </w:r>
      <w:r w:rsidR="00636F72" w:rsidRPr="000A38B7">
        <w:rPr>
          <w:rFonts w:ascii="Times New Roman" w:hAnsi="Times New Roman" w:cs="Times New Roman"/>
          <w:sz w:val="24"/>
          <w:szCs w:val="24"/>
          <w:highlight w:val="yellow"/>
        </w:rPr>
        <w:t>) had</w:t>
      </w:r>
      <w:r w:rsidR="004526CD" w:rsidRPr="000A38B7">
        <w:rPr>
          <w:rFonts w:ascii="Times New Roman" w:hAnsi="Times New Roman" w:cs="Times New Roman"/>
          <w:sz w:val="24"/>
          <w:szCs w:val="24"/>
          <w:highlight w:val="yellow"/>
        </w:rPr>
        <w:t xml:space="preserve"> low </w:t>
      </w:r>
      <w:del w:id="16" w:author="Brent Roberts" w:date="2014-06-01T16:11:00Z">
        <w:r w:rsidR="004526CD" w:rsidRPr="000A38B7" w:rsidDel="00F0489A">
          <w:rPr>
            <w:rFonts w:ascii="Times New Roman" w:hAnsi="Times New Roman" w:cs="Times New Roman"/>
            <w:sz w:val="24"/>
            <w:szCs w:val="24"/>
            <w:highlight w:val="yellow"/>
          </w:rPr>
          <w:delText xml:space="preserve">or suppressed </w:delText>
        </w:r>
      </w:del>
      <w:r w:rsidR="00636F72" w:rsidRPr="000A38B7">
        <w:rPr>
          <w:rFonts w:ascii="Times New Roman" w:hAnsi="Times New Roman" w:cs="Times New Roman"/>
          <w:sz w:val="24"/>
          <w:szCs w:val="24"/>
          <w:highlight w:val="yellow"/>
        </w:rPr>
        <w:t>factor loadings</w:t>
      </w:r>
      <w:r w:rsidR="00636F72">
        <w:rPr>
          <w:rFonts w:ascii="Times New Roman" w:hAnsi="Times New Roman" w:cs="Times New Roman"/>
          <w:sz w:val="24"/>
          <w:szCs w:val="24"/>
        </w:rPr>
        <w:t xml:space="preserve">.  Moreover item </w:t>
      </w:r>
      <w:r w:rsidR="00D32D9E" w:rsidRPr="000A38B7">
        <w:rPr>
          <w:rFonts w:ascii="Times New Roman" w:hAnsi="Times New Roman" w:cs="Times New Roman"/>
          <w:sz w:val="24"/>
          <w:szCs w:val="24"/>
          <w:highlight w:val="yellow"/>
        </w:rPr>
        <w:t xml:space="preserve">T3 </w:t>
      </w:r>
      <w:r w:rsidR="00D32D9E" w:rsidRPr="000A38B7">
        <w:rPr>
          <w:rFonts w:ascii="Times New Roman" w:hAnsi="Times New Roman" w:cs="Times New Roman"/>
          <w:color w:val="000000"/>
          <w:sz w:val="24"/>
          <w:szCs w:val="24"/>
          <w:highlight w:val="yellow"/>
        </w:rPr>
        <w:t xml:space="preserve">(‘Even if I knew how to get around the rules without breaking them, I would not do it’) </w:t>
      </w:r>
      <w:r w:rsidR="00636F72" w:rsidRPr="000A38B7">
        <w:rPr>
          <w:rFonts w:ascii="Times New Roman" w:hAnsi="Times New Roman" w:cs="Times New Roman"/>
          <w:sz w:val="24"/>
          <w:szCs w:val="24"/>
          <w:highlight w:val="yellow"/>
        </w:rPr>
        <w:t>demonstrated a factor loading of -.40</w:t>
      </w:r>
      <w:r w:rsidR="00D32D9E" w:rsidRPr="000A38B7">
        <w:rPr>
          <w:rFonts w:ascii="Times New Roman" w:hAnsi="Times New Roman" w:cs="Times New Roman"/>
          <w:sz w:val="24"/>
          <w:szCs w:val="24"/>
          <w:highlight w:val="yellow"/>
        </w:rPr>
        <w:t xml:space="preserve"> on the component </w:t>
      </w:r>
      <w:r w:rsidR="00636F72" w:rsidRPr="000A38B7">
        <w:rPr>
          <w:rFonts w:ascii="Times New Roman" w:hAnsi="Times New Roman" w:cs="Times New Roman"/>
          <w:sz w:val="24"/>
          <w:szCs w:val="24"/>
          <w:highlight w:val="yellow"/>
        </w:rPr>
        <w:t xml:space="preserve">best representing virtue, and item T10 </w:t>
      </w:r>
      <w:r w:rsidR="00D32D9E" w:rsidRPr="000A38B7">
        <w:rPr>
          <w:rFonts w:ascii="Times New Roman" w:hAnsi="Times New Roman" w:cs="Times New Roman"/>
          <w:sz w:val="24"/>
          <w:szCs w:val="24"/>
          <w:highlight w:val="yellow"/>
        </w:rPr>
        <w:t>(‘When I was in school, I used to break rules quite regularly’) load</w:t>
      </w:r>
      <w:r w:rsidR="00636F72" w:rsidRPr="000A38B7">
        <w:rPr>
          <w:rFonts w:ascii="Times New Roman" w:hAnsi="Times New Roman" w:cs="Times New Roman"/>
          <w:sz w:val="24"/>
          <w:szCs w:val="24"/>
          <w:highlight w:val="yellow"/>
        </w:rPr>
        <w:t xml:space="preserve">ed </w:t>
      </w:r>
      <w:r w:rsidR="00D32D9E" w:rsidRPr="000A38B7">
        <w:rPr>
          <w:rFonts w:ascii="Times New Roman" w:hAnsi="Times New Roman" w:cs="Times New Roman"/>
          <w:sz w:val="24"/>
          <w:szCs w:val="24"/>
          <w:highlight w:val="yellow"/>
        </w:rPr>
        <w:t>onto the component representing self-control</w:t>
      </w:r>
      <w:r w:rsidR="00636F72" w:rsidRPr="000A38B7">
        <w:rPr>
          <w:rFonts w:ascii="Times New Roman" w:hAnsi="Times New Roman" w:cs="Times New Roman"/>
          <w:sz w:val="24"/>
          <w:szCs w:val="24"/>
          <w:highlight w:val="yellow"/>
        </w:rPr>
        <w:t xml:space="preserve"> at .33</w:t>
      </w:r>
      <w:r w:rsidR="00D32D9E" w:rsidRPr="000A38B7">
        <w:rPr>
          <w:rFonts w:ascii="Times New Roman" w:hAnsi="Times New Roman" w:cs="Times New Roman"/>
          <w:sz w:val="24"/>
          <w:szCs w:val="24"/>
          <w:highlight w:val="yellow"/>
        </w:rPr>
        <w:t xml:space="preserve">, </w:t>
      </w:r>
      <w:r w:rsidR="001B4AE8" w:rsidRPr="000A38B7">
        <w:rPr>
          <w:rFonts w:ascii="Times New Roman" w:hAnsi="Times New Roman" w:cs="Times New Roman"/>
          <w:sz w:val="24"/>
          <w:szCs w:val="24"/>
          <w:highlight w:val="yellow"/>
        </w:rPr>
        <w:t xml:space="preserve">indicating that these items </w:t>
      </w:r>
      <w:del w:id="17" w:author="Brent Roberts" w:date="2014-06-01T16:11:00Z">
        <w:r w:rsidR="001B4AE8" w:rsidRPr="000A38B7" w:rsidDel="00F0489A">
          <w:rPr>
            <w:rFonts w:ascii="Times New Roman" w:hAnsi="Times New Roman" w:cs="Times New Roman"/>
            <w:sz w:val="24"/>
            <w:szCs w:val="24"/>
            <w:highlight w:val="yellow"/>
          </w:rPr>
          <w:delText xml:space="preserve">may be </w:delText>
        </w:r>
        <w:r w:rsidR="00E608DF" w:rsidRPr="000A38B7" w:rsidDel="00F0489A">
          <w:rPr>
            <w:rFonts w:ascii="Times New Roman" w:hAnsi="Times New Roman" w:cs="Times New Roman"/>
            <w:sz w:val="24"/>
            <w:szCs w:val="24"/>
            <w:highlight w:val="yellow"/>
          </w:rPr>
          <w:delText>tapping alternative</w:delText>
        </w:r>
      </w:del>
      <w:ins w:id="18" w:author="Brent Roberts" w:date="2014-06-01T16:11:00Z">
        <w:r w:rsidRPr="000A38B7">
          <w:rPr>
            <w:rFonts w:ascii="Times New Roman" w:hAnsi="Times New Roman" w:cs="Times New Roman"/>
            <w:sz w:val="24"/>
            <w:szCs w:val="24"/>
            <w:highlight w:val="yellow"/>
          </w:rPr>
          <w:t>were blends of more than one of the</w:t>
        </w:r>
      </w:ins>
      <w:r w:rsidR="001B4AE8" w:rsidRPr="000A38B7">
        <w:rPr>
          <w:rFonts w:ascii="Times New Roman" w:hAnsi="Times New Roman" w:cs="Times New Roman"/>
          <w:sz w:val="24"/>
          <w:szCs w:val="24"/>
          <w:highlight w:val="yellow"/>
        </w:rPr>
        <w:t xml:space="preserve"> conscientiousness facets.</w:t>
      </w:r>
      <w:r w:rsidR="001B4AE8">
        <w:rPr>
          <w:rFonts w:ascii="Times New Roman" w:hAnsi="Times New Roman" w:cs="Times New Roman"/>
          <w:sz w:val="24"/>
          <w:szCs w:val="24"/>
        </w:rPr>
        <w:t xml:space="preserve"> </w:t>
      </w:r>
      <w:r w:rsidR="00636F72">
        <w:rPr>
          <w:rFonts w:ascii="Times New Roman" w:hAnsi="Times New Roman" w:cs="Times New Roman"/>
          <w:sz w:val="24"/>
          <w:szCs w:val="24"/>
        </w:rPr>
        <w:tab/>
      </w:r>
    </w:p>
    <w:p w14:paraId="1162C2DF" w14:textId="77777777" w:rsidR="001B4AE8" w:rsidRPr="00636F72" w:rsidRDefault="0030249F" w:rsidP="001B4AE8">
      <w:pPr>
        <w:spacing w:line="480" w:lineRule="auto"/>
        <w:rPr>
          <w:rFonts w:ascii="Times New Roman" w:hAnsi="Times New Roman" w:cs="Times New Roman"/>
          <w:sz w:val="24"/>
          <w:szCs w:val="24"/>
        </w:rPr>
      </w:pPr>
      <w:r>
        <w:rPr>
          <w:rFonts w:ascii="Times New Roman" w:hAnsi="Times New Roman" w:cs="Times New Roman"/>
          <w:sz w:val="24"/>
          <w:szCs w:val="24"/>
        </w:rPr>
        <w:tab/>
      </w:r>
      <w:r w:rsidR="00636F72">
        <w:rPr>
          <w:rFonts w:ascii="Times New Roman" w:hAnsi="Times New Roman" w:cs="Times New Roman"/>
          <w:sz w:val="24"/>
          <w:szCs w:val="24"/>
        </w:rPr>
        <w:t>In comparison, t</w:t>
      </w:r>
      <w:r w:rsidR="00636F72" w:rsidRPr="009004DA">
        <w:rPr>
          <w:rFonts w:ascii="Times New Roman" w:hAnsi="Times New Roman" w:cs="Times New Roman"/>
          <w:sz w:val="24"/>
          <w:szCs w:val="24"/>
          <w:highlight w:val="green"/>
        </w:rPr>
        <w:t xml:space="preserve">he responsibility scale </w:t>
      </w:r>
      <w:r w:rsidR="000F6D73" w:rsidRPr="009004DA">
        <w:rPr>
          <w:rFonts w:ascii="Times New Roman" w:hAnsi="Times New Roman" w:cs="Times New Roman"/>
          <w:sz w:val="24"/>
          <w:szCs w:val="24"/>
          <w:highlight w:val="green"/>
        </w:rPr>
        <w:t>wa</w:t>
      </w:r>
      <w:r w:rsidR="00636F72" w:rsidRPr="009004DA">
        <w:rPr>
          <w:rFonts w:ascii="Times New Roman" w:hAnsi="Times New Roman" w:cs="Times New Roman"/>
          <w:sz w:val="24"/>
          <w:szCs w:val="24"/>
          <w:highlight w:val="green"/>
        </w:rPr>
        <w:t>s more problematic and d</w:t>
      </w:r>
      <w:r w:rsidR="000F6D73" w:rsidRPr="009004DA">
        <w:rPr>
          <w:rFonts w:ascii="Times New Roman" w:hAnsi="Times New Roman" w:cs="Times New Roman"/>
          <w:sz w:val="24"/>
          <w:szCs w:val="24"/>
          <w:highlight w:val="green"/>
        </w:rPr>
        <w:t>id</w:t>
      </w:r>
      <w:r w:rsidR="00636F72" w:rsidRPr="009004DA">
        <w:rPr>
          <w:rFonts w:ascii="Times New Roman" w:hAnsi="Times New Roman" w:cs="Times New Roman"/>
          <w:sz w:val="24"/>
          <w:szCs w:val="24"/>
          <w:highlight w:val="green"/>
        </w:rPr>
        <w:t xml:space="preserve"> not hold up well when subjected to </w:t>
      </w:r>
      <w:r w:rsidR="00F92D54" w:rsidRPr="009004DA">
        <w:rPr>
          <w:rFonts w:ascii="Times New Roman" w:hAnsi="Times New Roman" w:cs="Times New Roman"/>
          <w:sz w:val="24"/>
          <w:szCs w:val="24"/>
          <w:highlight w:val="green"/>
        </w:rPr>
        <w:t>factor analysis with a six-factor extraction</w:t>
      </w:r>
      <w:r w:rsidR="00636F72">
        <w:rPr>
          <w:rFonts w:ascii="Times New Roman" w:hAnsi="Times New Roman" w:cs="Times New Roman"/>
          <w:sz w:val="24"/>
          <w:szCs w:val="24"/>
        </w:rPr>
        <w:t xml:space="preserve">. </w:t>
      </w:r>
      <w:r w:rsidR="00636F72" w:rsidRPr="00227C8F">
        <w:rPr>
          <w:rFonts w:ascii="Times New Roman" w:hAnsi="Times New Roman" w:cs="Times New Roman"/>
          <w:color w:val="FF6600"/>
          <w:sz w:val="24"/>
          <w:szCs w:val="24"/>
          <w:highlight w:val="green"/>
        </w:rPr>
        <w:t>O</w:t>
      </w:r>
      <w:r w:rsidR="001B4AE8" w:rsidRPr="00227C8F">
        <w:rPr>
          <w:rFonts w:ascii="Times New Roman" w:hAnsi="Times New Roman" w:cs="Times New Roman"/>
          <w:color w:val="FF6600"/>
          <w:sz w:val="24"/>
          <w:szCs w:val="24"/>
          <w:highlight w:val="green"/>
        </w:rPr>
        <w:t>nly</w:t>
      </w:r>
      <w:r w:rsidR="00636F72" w:rsidRPr="00227C8F">
        <w:rPr>
          <w:rFonts w:ascii="Times New Roman" w:hAnsi="Times New Roman" w:cs="Times New Roman"/>
          <w:color w:val="FF6600"/>
          <w:sz w:val="24"/>
          <w:szCs w:val="24"/>
          <w:highlight w:val="green"/>
        </w:rPr>
        <w:t xml:space="preserve"> item R4</w:t>
      </w:r>
      <w:r w:rsidR="00636F72" w:rsidRPr="009004DA">
        <w:rPr>
          <w:rFonts w:ascii="Times New Roman" w:hAnsi="Times New Roman" w:cs="Times New Roman"/>
          <w:sz w:val="24"/>
          <w:szCs w:val="24"/>
          <w:highlight w:val="green"/>
        </w:rPr>
        <w:t xml:space="preserve"> loaded onto a </w:t>
      </w:r>
      <w:r w:rsidR="001B4AE8" w:rsidRPr="009004DA">
        <w:rPr>
          <w:rFonts w:ascii="Times New Roman" w:hAnsi="Times New Roman" w:cs="Times New Roman"/>
          <w:sz w:val="24"/>
          <w:szCs w:val="24"/>
          <w:highlight w:val="green"/>
        </w:rPr>
        <w:t>sixth component with a</w:t>
      </w:r>
      <w:r w:rsidR="00636F72" w:rsidRPr="009004DA">
        <w:rPr>
          <w:rFonts w:ascii="Times New Roman" w:hAnsi="Times New Roman" w:cs="Times New Roman"/>
          <w:sz w:val="24"/>
          <w:szCs w:val="24"/>
          <w:highlight w:val="green"/>
        </w:rPr>
        <w:t xml:space="preserve"> weak</w:t>
      </w:r>
      <w:r w:rsidR="001B4AE8" w:rsidRPr="009004DA">
        <w:rPr>
          <w:rFonts w:ascii="Times New Roman" w:hAnsi="Times New Roman" w:cs="Times New Roman"/>
          <w:sz w:val="24"/>
          <w:szCs w:val="24"/>
          <w:highlight w:val="green"/>
        </w:rPr>
        <w:t xml:space="preserve"> factor loading of .30. </w:t>
      </w:r>
      <w:r w:rsidR="001B4AE8" w:rsidRPr="00227C8F">
        <w:rPr>
          <w:rFonts w:ascii="Times New Roman" w:hAnsi="Times New Roman" w:cs="Times New Roman"/>
          <w:color w:val="FF6600"/>
          <w:sz w:val="24"/>
          <w:szCs w:val="24"/>
          <w:highlight w:val="green"/>
        </w:rPr>
        <w:t>Items R1-R3</w:t>
      </w:r>
      <w:r w:rsidR="001B4AE8" w:rsidRPr="009004DA">
        <w:rPr>
          <w:rFonts w:ascii="Times New Roman" w:hAnsi="Times New Roman" w:cs="Times New Roman"/>
          <w:sz w:val="24"/>
          <w:szCs w:val="24"/>
          <w:highlight w:val="green"/>
        </w:rPr>
        <w:t xml:space="preserve"> loaded with the industrious </w:t>
      </w:r>
      <w:r w:rsidR="001B4AE8" w:rsidRPr="009004DA">
        <w:rPr>
          <w:rFonts w:ascii="Times New Roman" w:hAnsi="Times New Roman" w:cs="Times New Roman"/>
          <w:sz w:val="24"/>
          <w:szCs w:val="24"/>
          <w:highlight w:val="green"/>
        </w:rPr>
        <w:lastRenderedPageBreak/>
        <w:t xml:space="preserve">items onto component 1 whereas </w:t>
      </w:r>
      <w:r w:rsidR="001B4AE8" w:rsidRPr="00227C8F">
        <w:rPr>
          <w:rFonts w:ascii="Times New Roman" w:hAnsi="Times New Roman" w:cs="Times New Roman"/>
          <w:color w:val="FF6600"/>
          <w:sz w:val="24"/>
          <w:szCs w:val="24"/>
          <w:highlight w:val="green"/>
        </w:rPr>
        <w:t>R5</w:t>
      </w:r>
      <w:r w:rsidR="001B4AE8" w:rsidRPr="009004DA">
        <w:rPr>
          <w:rFonts w:ascii="Times New Roman" w:hAnsi="Times New Roman" w:cs="Times New Roman"/>
          <w:sz w:val="24"/>
          <w:szCs w:val="24"/>
          <w:highlight w:val="green"/>
        </w:rPr>
        <w:t xml:space="preserve"> loaded weakly onto the component representing virtue</w:t>
      </w:r>
      <w:r w:rsidR="001B4AE8">
        <w:rPr>
          <w:rFonts w:ascii="Times New Roman" w:hAnsi="Times New Roman" w:cs="Times New Roman"/>
          <w:sz w:val="24"/>
          <w:szCs w:val="24"/>
        </w:rPr>
        <w:t xml:space="preserve">. </w:t>
      </w:r>
      <w:r w:rsidR="005479EE" w:rsidRPr="00603FAF">
        <w:rPr>
          <w:rFonts w:ascii="Times New Roman" w:hAnsi="Times New Roman" w:cs="Times New Roman"/>
          <w:sz w:val="24"/>
          <w:szCs w:val="24"/>
          <w:highlight w:val="green"/>
        </w:rPr>
        <w:t>No other items demonstrated factor loadings &gt;.3 on any component</w:t>
      </w:r>
      <w:r w:rsidR="005479EE">
        <w:rPr>
          <w:rFonts w:ascii="Times New Roman" w:hAnsi="Times New Roman" w:cs="Times New Roman"/>
          <w:sz w:val="24"/>
          <w:szCs w:val="24"/>
        </w:rPr>
        <w:t>.</w:t>
      </w:r>
      <w:r w:rsidR="00F92D54">
        <w:rPr>
          <w:rFonts w:ascii="Times New Roman" w:hAnsi="Times New Roman" w:cs="Times New Roman"/>
          <w:sz w:val="24"/>
          <w:szCs w:val="24"/>
        </w:rPr>
        <w:t xml:space="preserve"> A 7-factor extraction only resulted in minor changes from the 6-factor solution, with item R3 (‘I got out of my way to keep my promises’) loading on component 7 and no items loading on component 6. This suggests that </w:t>
      </w:r>
      <w:del w:id="19" w:author="Brent Roberts" w:date="2014-06-01T16:13:00Z">
        <w:r w:rsidR="00F92D54" w:rsidRPr="00DD56BD" w:rsidDel="00A05DC4">
          <w:rPr>
            <w:rFonts w:ascii="Times New Roman" w:hAnsi="Times New Roman" w:cs="Times New Roman"/>
            <w:sz w:val="24"/>
            <w:szCs w:val="24"/>
            <w:highlight w:val="green"/>
          </w:rPr>
          <w:delText xml:space="preserve">a 5-factor solution </w:delText>
        </w:r>
        <w:r w:rsidR="00D94D7E" w:rsidRPr="00DD56BD" w:rsidDel="00A05DC4">
          <w:rPr>
            <w:rFonts w:ascii="Times New Roman" w:hAnsi="Times New Roman" w:cs="Times New Roman"/>
            <w:sz w:val="24"/>
            <w:szCs w:val="24"/>
            <w:highlight w:val="green"/>
          </w:rPr>
          <w:delText xml:space="preserve">is the </w:delText>
        </w:r>
        <w:r w:rsidR="00F92D54" w:rsidRPr="00DD56BD" w:rsidDel="00A05DC4">
          <w:rPr>
            <w:rFonts w:ascii="Times New Roman" w:hAnsi="Times New Roman" w:cs="Times New Roman"/>
            <w:sz w:val="24"/>
            <w:szCs w:val="24"/>
            <w:highlight w:val="green"/>
          </w:rPr>
          <w:delText xml:space="preserve">most appropriate for the </w:delText>
        </w:r>
        <w:r w:rsidR="00D94D7E" w:rsidRPr="00DD56BD" w:rsidDel="00A05DC4">
          <w:rPr>
            <w:rFonts w:ascii="Times New Roman" w:hAnsi="Times New Roman" w:cs="Times New Roman"/>
            <w:sz w:val="24"/>
            <w:szCs w:val="24"/>
            <w:highlight w:val="green"/>
          </w:rPr>
          <w:delText>first 5</w:delText>
        </w:r>
        <w:r w:rsidR="00F92D54" w:rsidRPr="00DD56BD" w:rsidDel="00A05DC4">
          <w:rPr>
            <w:rFonts w:ascii="Times New Roman" w:hAnsi="Times New Roman" w:cs="Times New Roman"/>
            <w:sz w:val="24"/>
            <w:szCs w:val="24"/>
            <w:highlight w:val="green"/>
          </w:rPr>
          <w:delText>0 items</w:delText>
        </w:r>
      </w:del>
      <w:ins w:id="20" w:author="Brent Roberts" w:date="2014-06-01T16:13:00Z">
        <w:r w:rsidR="00A05DC4" w:rsidRPr="00DD56BD">
          <w:rPr>
            <w:rFonts w:ascii="Times New Roman" w:hAnsi="Times New Roman" w:cs="Times New Roman"/>
            <w:sz w:val="24"/>
            <w:szCs w:val="24"/>
            <w:highlight w:val="green"/>
          </w:rPr>
          <w:t xml:space="preserve">the responsibility facet does not break out as a coherent factor using </w:t>
        </w:r>
      </w:ins>
      <w:ins w:id="21" w:author="Brent Roberts" w:date="2014-06-01T16:14:00Z">
        <w:r w:rsidR="00A05DC4" w:rsidRPr="00DD56BD">
          <w:rPr>
            <w:rFonts w:ascii="Times New Roman" w:hAnsi="Times New Roman" w:cs="Times New Roman"/>
            <w:sz w:val="24"/>
            <w:szCs w:val="24"/>
            <w:highlight w:val="green"/>
          </w:rPr>
          <w:t>the</w:t>
        </w:r>
      </w:ins>
      <w:ins w:id="22" w:author="Brent Roberts" w:date="2014-06-01T16:13:00Z">
        <w:r w:rsidR="00A05DC4" w:rsidRPr="00DD56BD">
          <w:rPr>
            <w:rFonts w:ascii="Times New Roman" w:hAnsi="Times New Roman" w:cs="Times New Roman"/>
            <w:sz w:val="24"/>
            <w:szCs w:val="24"/>
            <w:highlight w:val="green"/>
          </w:rPr>
          <w:t xml:space="preserve"> </w:t>
        </w:r>
      </w:ins>
      <w:ins w:id="23" w:author="Brent Roberts" w:date="2014-06-01T16:14:00Z">
        <w:r w:rsidR="00A05DC4" w:rsidRPr="00DD56BD">
          <w:rPr>
            <w:rFonts w:ascii="Times New Roman" w:hAnsi="Times New Roman" w:cs="Times New Roman"/>
            <w:sz w:val="24"/>
            <w:szCs w:val="24"/>
            <w:highlight w:val="green"/>
          </w:rPr>
          <w:t>items from the CCS</w:t>
        </w:r>
      </w:ins>
      <w:r w:rsidR="00D94D7E" w:rsidRPr="00DD56BD">
        <w:rPr>
          <w:rFonts w:ascii="Times New Roman" w:hAnsi="Times New Roman" w:cs="Times New Roman"/>
          <w:sz w:val="24"/>
          <w:szCs w:val="24"/>
          <w:highlight w:val="green"/>
        </w:rPr>
        <w:t>.</w:t>
      </w:r>
    </w:p>
    <w:p w14:paraId="14DA98F1" w14:textId="77777777" w:rsidR="00834319" w:rsidRDefault="001B4AE8" w:rsidP="00B6538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UK sample. </w:t>
      </w:r>
      <w:r w:rsidR="00D94D7E">
        <w:rPr>
          <w:rFonts w:ascii="Times New Roman" w:hAnsi="Times New Roman" w:cs="Times New Roman"/>
          <w:sz w:val="24"/>
          <w:szCs w:val="24"/>
        </w:rPr>
        <w:t xml:space="preserve">In order to confirm that this solution was the most appropriate, </w:t>
      </w:r>
      <w:r>
        <w:rPr>
          <w:rFonts w:ascii="Times New Roman" w:hAnsi="Times New Roman" w:cs="Times New Roman"/>
          <w:sz w:val="24"/>
          <w:szCs w:val="24"/>
        </w:rPr>
        <w:t>an oblique rotation (</w:t>
      </w:r>
      <w:r w:rsidR="005479EE">
        <w:rPr>
          <w:rFonts w:ascii="Times New Roman" w:hAnsi="Times New Roman" w:cs="Times New Roman"/>
          <w:sz w:val="24"/>
          <w:szCs w:val="24"/>
        </w:rPr>
        <w:t xml:space="preserve">direct </w:t>
      </w:r>
      <w:proofErr w:type="spellStart"/>
      <w:r>
        <w:rPr>
          <w:rFonts w:ascii="Times New Roman" w:hAnsi="Times New Roman" w:cs="Times New Roman"/>
          <w:sz w:val="24"/>
          <w:szCs w:val="24"/>
        </w:rPr>
        <w:t>oblimin</w:t>
      </w:r>
      <w:proofErr w:type="spellEnd"/>
      <w:r>
        <w:rPr>
          <w:rFonts w:ascii="Times New Roman" w:hAnsi="Times New Roman" w:cs="Times New Roman"/>
          <w:sz w:val="24"/>
          <w:szCs w:val="24"/>
        </w:rPr>
        <w:t>) with a six factor extraction</w:t>
      </w:r>
      <w:r w:rsidR="00D94D7E">
        <w:rPr>
          <w:rFonts w:ascii="Times New Roman" w:hAnsi="Times New Roman" w:cs="Times New Roman"/>
          <w:sz w:val="24"/>
          <w:szCs w:val="24"/>
        </w:rPr>
        <w:t xml:space="preserve"> (Table 4) was performed in the UK sample and</w:t>
      </w:r>
      <w:r w:rsidR="007333AA">
        <w:rPr>
          <w:rFonts w:ascii="Times New Roman" w:hAnsi="Times New Roman" w:cs="Times New Roman"/>
          <w:sz w:val="24"/>
          <w:szCs w:val="24"/>
        </w:rPr>
        <w:t xml:space="preserve"> </w:t>
      </w:r>
      <w:r w:rsidR="00D94D7E">
        <w:rPr>
          <w:rFonts w:ascii="Times New Roman" w:hAnsi="Times New Roman" w:cs="Times New Roman"/>
          <w:sz w:val="24"/>
          <w:szCs w:val="24"/>
        </w:rPr>
        <w:t>t</w:t>
      </w:r>
      <w:r>
        <w:rPr>
          <w:rFonts w:ascii="Times New Roman" w:hAnsi="Times New Roman" w:cs="Times New Roman"/>
          <w:sz w:val="24"/>
          <w:szCs w:val="24"/>
        </w:rPr>
        <w:t xml:space="preserve">he </w:t>
      </w:r>
      <w:r w:rsidRPr="00FB3E74">
        <w:rPr>
          <w:rFonts w:ascii="Times New Roman" w:hAnsi="Times New Roman" w:cs="Times New Roman"/>
          <w:sz w:val="24"/>
          <w:szCs w:val="24"/>
          <w:highlight w:val="yellow"/>
        </w:rPr>
        <w:t>pattern of factor loadings largely replicated the US sample</w:t>
      </w:r>
      <w:r>
        <w:rPr>
          <w:rFonts w:ascii="Times New Roman" w:hAnsi="Times New Roman" w:cs="Times New Roman"/>
          <w:sz w:val="24"/>
          <w:szCs w:val="24"/>
        </w:rPr>
        <w:t>. Item I9 (</w:t>
      </w:r>
      <w:r w:rsidR="005479EE">
        <w:rPr>
          <w:rFonts w:ascii="Times New Roman" w:hAnsi="Times New Roman" w:cs="Times New Roman"/>
          <w:sz w:val="24"/>
          <w:szCs w:val="24"/>
        </w:rPr>
        <w:t>‘</w:t>
      </w:r>
      <w:r>
        <w:rPr>
          <w:rFonts w:ascii="Times New Roman" w:hAnsi="Times New Roman" w:cs="Times New Roman"/>
          <w:sz w:val="24"/>
          <w:szCs w:val="24"/>
        </w:rPr>
        <w:t>Setting goals and achieving them is not very important to me</w:t>
      </w:r>
      <w:r w:rsidR="005479EE">
        <w:rPr>
          <w:rFonts w:ascii="Times New Roman" w:hAnsi="Times New Roman" w:cs="Times New Roman"/>
          <w:sz w:val="24"/>
          <w:szCs w:val="24"/>
        </w:rPr>
        <w:t>’</w:t>
      </w:r>
      <w:r>
        <w:rPr>
          <w:rFonts w:ascii="Times New Roman" w:hAnsi="Times New Roman" w:cs="Times New Roman"/>
          <w:sz w:val="24"/>
          <w:szCs w:val="24"/>
        </w:rPr>
        <w:t>) and SC9 (</w:t>
      </w:r>
      <w:r w:rsidR="005479EE">
        <w:rPr>
          <w:rFonts w:ascii="Times New Roman" w:hAnsi="Times New Roman" w:cs="Times New Roman"/>
          <w:sz w:val="24"/>
          <w:szCs w:val="24"/>
        </w:rPr>
        <w:t>‘</w:t>
      </w:r>
      <w:r>
        <w:rPr>
          <w:rFonts w:ascii="Times New Roman" w:hAnsi="Times New Roman" w:cs="Times New Roman"/>
          <w:sz w:val="24"/>
          <w:szCs w:val="24"/>
        </w:rPr>
        <w:t>I dislike being around impulsive people</w:t>
      </w:r>
      <w:r w:rsidR="005479EE">
        <w:rPr>
          <w:rFonts w:ascii="Times New Roman" w:hAnsi="Times New Roman" w:cs="Times New Roman"/>
          <w:sz w:val="24"/>
          <w:szCs w:val="24"/>
        </w:rPr>
        <w:t>’</w:t>
      </w:r>
      <w:r>
        <w:rPr>
          <w:rFonts w:ascii="Times New Roman" w:hAnsi="Times New Roman" w:cs="Times New Roman"/>
          <w:sz w:val="24"/>
          <w:szCs w:val="24"/>
        </w:rPr>
        <w:t xml:space="preserve">) did not demonstrate factor loadings ≥.3; however </w:t>
      </w:r>
      <w:r w:rsidRPr="008575E9">
        <w:rPr>
          <w:rFonts w:ascii="Times New Roman" w:hAnsi="Times New Roman" w:cs="Times New Roman"/>
          <w:sz w:val="24"/>
          <w:szCs w:val="24"/>
          <w:highlight w:val="yellow"/>
        </w:rPr>
        <w:t>as a whole those items measuring industriousness, order and self-control clustered together on components 1-3</w:t>
      </w:r>
      <w:r>
        <w:rPr>
          <w:rFonts w:ascii="Times New Roman" w:hAnsi="Times New Roman" w:cs="Times New Roman"/>
          <w:sz w:val="24"/>
          <w:szCs w:val="24"/>
        </w:rPr>
        <w:t xml:space="preserve">.  Likewise, </w:t>
      </w:r>
      <w:r w:rsidRPr="001157FB">
        <w:rPr>
          <w:rFonts w:ascii="Times New Roman" w:hAnsi="Times New Roman" w:cs="Times New Roman"/>
          <w:sz w:val="24"/>
          <w:szCs w:val="24"/>
          <w:highlight w:val="yellow"/>
        </w:rPr>
        <w:t>the traditionalism items associated with following rules (T3, T7 and T10) again were problematic</w:t>
      </w:r>
      <w:r>
        <w:rPr>
          <w:rFonts w:ascii="Times New Roman" w:hAnsi="Times New Roman" w:cs="Times New Roman"/>
          <w:sz w:val="24"/>
          <w:szCs w:val="24"/>
        </w:rPr>
        <w:t xml:space="preserve"> with item </w:t>
      </w:r>
      <w:r w:rsidRPr="001157FB">
        <w:rPr>
          <w:rFonts w:ascii="Times New Roman" w:hAnsi="Times New Roman" w:cs="Times New Roman"/>
          <w:sz w:val="24"/>
          <w:szCs w:val="24"/>
          <w:highlight w:val="yellow"/>
        </w:rPr>
        <w:t>T3 loading on the component representing virtue</w:t>
      </w:r>
      <w:r>
        <w:rPr>
          <w:rFonts w:ascii="Times New Roman" w:hAnsi="Times New Roman" w:cs="Times New Roman"/>
          <w:sz w:val="24"/>
          <w:szCs w:val="24"/>
        </w:rPr>
        <w:t xml:space="preserve">, confirming that this item </w:t>
      </w:r>
      <w:del w:id="24" w:author="Brent Roberts" w:date="2014-06-01T16:16:00Z">
        <w:r w:rsidRPr="001157FB" w:rsidDel="00A05DC4">
          <w:rPr>
            <w:rFonts w:ascii="Times New Roman" w:hAnsi="Times New Roman" w:cs="Times New Roman"/>
            <w:sz w:val="24"/>
            <w:szCs w:val="24"/>
            <w:highlight w:val="yellow"/>
          </w:rPr>
          <w:delText>may not be measuring the same conscientiousness trait as other items in the traditionalism subscale</w:delText>
        </w:r>
      </w:del>
      <w:ins w:id="25" w:author="Brent Roberts" w:date="2014-06-01T16:16:00Z">
        <w:r w:rsidR="00A05DC4" w:rsidRPr="001157FB">
          <w:rPr>
            <w:rFonts w:ascii="Times New Roman" w:hAnsi="Times New Roman" w:cs="Times New Roman"/>
            <w:sz w:val="24"/>
            <w:szCs w:val="24"/>
            <w:highlight w:val="yellow"/>
          </w:rPr>
          <w:t>is complex</w:t>
        </w:r>
      </w:ins>
      <w:r w:rsidRPr="001157FB">
        <w:rPr>
          <w:rFonts w:ascii="Times New Roman" w:hAnsi="Times New Roman" w:cs="Times New Roman"/>
          <w:sz w:val="24"/>
          <w:szCs w:val="24"/>
          <w:highlight w:val="yellow"/>
        </w:rPr>
        <w:t>.</w:t>
      </w:r>
      <w:r>
        <w:rPr>
          <w:rFonts w:ascii="Times New Roman" w:hAnsi="Times New Roman" w:cs="Times New Roman"/>
          <w:sz w:val="24"/>
          <w:szCs w:val="24"/>
        </w:rPr>
        <w:t xml:space="preserve"> The virtue items also generally loaded onto the same component, however not as strongly or consistently as when virtue was measured in a US sample, with items V6 and V7 having factor loadings &lt;.3. </w:t>
      </w:r>
      <w:r w:rsidRPr="00107281">
        <w:rPr>
          <w:rFonts w:ascii="Times New Roman" w:hAnsi="Times New Roman" w:cs="Times New Roman"/>
          <w:sz w:val="24"/>
          <w:szCs w:val="24"/>
          <w:highlight w:val="yellow"/>
        </w:rPr>
        <w:t>A similar pattern emerged regarding the responsibility items</w:t>
      </w:r>
      <w:r>
        <w:rPr>
          <w:rFonts w:ascii="Times New Roman" w:hAnsi="Times New Roman" w:cs="Times New Roman"/>
          <w:sz w:val="24"/>
          <w:szCs w:val="24"/>
        </w:rPr>
        <w:t xml:space="preserve">, with </w:t>
      </w:r>
      <w:r w:rsidR="00B85C89">
        <w:rPr>
          <w:rFonts w:ascii="Times New Roman" w:hAnsi="Times New Roman" w:cs="Times New Roman"/>
          <w:sz w:val="24"/>
          <w:szCs w:val="24"/>
        </w:rPr>
        <w:t xml:space="preserve">items loading onto the components representing industrious (R1 and R2) and virtue (R5 and R9) and </w:t>
      </w:r>
      <w:r w:rsidRPr="00AF4FD2">
        <w:rPr>
          <w:rFonts w:ascii="Times New Roman" w:hAnsi="Times New Roman" w:cs="Times New Roman"/>
          <w:sz w:val="24"/>
          <w:szCs w:val="24"/>
          <w:highlight w:val="yellow"/>
        </w:rPr>
        <w:t>no it</w:t>
      </w:r>
      <w:r w:rsidR="00B85C89" w:rsidRPr="00AF4FD2">
        <w:rPr>
          <w:rFonts w:ascii="Times New Roman" w:hAnsi="Times New Roman" w:cs="Times New Roman"/>
          <w:sz w:val="24"/>
          <w:szCs w:val="24"/>
          <w:highlight w:val="yellow"/>
        </w:rPr>
        <w:t xml:space="preserve">ems loading onto a sixth </w:t>
      </w:r>
      <w:commentRangeStart w:id="26"/>
      <w:r w:rsidR="00B85C89" w:rsidRPr="00AF4FD2">
        <w:rPr>
          <w:rFonts w:ascii="Times New Roman" w:hAnsi="Times New Roman" w:cs="Times New Roman"/>
          <w:sz w:val="24"/>
          <w:szCs w:val="24"/>
          <w:highlight w:val="yellow"/>
        </w:rPr>
        <w:t>factor</w:t>
      </w:r>
      <w:commentRangeEnd w:id="26"/>
      <w:r w:rsidR="00A05DC4" w:rsidRPr="00AF4FD2">
        <w:rPr>
          <w:rStyle w:val="CommentReference"/>
          <w:highlight w:val="yellow"/>
        </w:rPr>
        <w:commentReference w:id="26"/>
      </w:r>
      <w:r w:rsidR="00B85C89" w:rsidRPr="00AF4FD2">
        <w:rPr>
          <w:rFonts w:ascii="Times New Roman" w:hAnsi="Times New Roman" w:cs="Times New Roman"/>
          <w:sz w:val="24"/>
          <w:szCs w:val="24"/>
          <w:highlight w:val="yellow"/>
        </w:rPr>
        <w:t>.</w:t>
      </w:r>
      <w:r w:rsidR="00B85C89">
        <w:rPr>
          <w:rFonts w:ascii="Times New Roman" w:hAnsi="Times New Roman" w:cs="Times New Roman"/>
          <w:sz w:val="24"/>
          <w:szCs w:val="24"/>
        </w:rPr>
        <w:t xml:space="preserve"> </w:t>
      </w:r>
      <w:r w:rsidR="00B6538D">
        <w:rPr>
          <w:rFonts w:ascii="Times New Roman" w:hAnsi="Times New Roman" w:cs="Times New Roman"/>
          <w:sz w:val="24"/>
          <w:szCs w:val="24"/>
        </w:rPr>
        <w:t xml:space="preserve">Therefore, it was concluded that </w:t>
      </w:r>
      <w:ins w:id="27" w:author="Brent Roberts" w:date="2014-06-01T16:17:00Z">
        <w:r w:rsidR="00A05DC4" w:rsidRPr="00494336">
          <w:rPr>
            <w:rFonts w:ascii="Times New Roman" w:hAnsi="Times New Roman" w:cs="Times New Roman"/>
            <w:sz w:val="24"/>
            <w:szCs w:val="24"/>
            <w:highlight w:val="green"/>
          </w:rPr>
          <w:t>across both samples, the items from all of the facets but responsibility successfully cohere into reasonably clear factors.</w:t>
        </w:r>
        <w:r w:rsidR="00A05DC4">
          <w:rPr>
            <w:rFonts w:ascii="Times New Roman" w:hAnsi="Times New Roman" w:cs="Times New Roman"/>
            <w:sz w:val="24"/>
            <w:szCs w:val="24"/>
          </w:rPr>
          <w:t xml:space="preserve">  </w:t>
        </w:r>
      </w:ins>
      <w:del w:id="28" w:author="Brent Roberts" w:date="2014-06-01T16:18:00Z">
        <w:r w:rsidR="00633C06" w:rsidDel="00A05DC4">
          <w:rPr>
            <w:rFonts w:ascii="Times New Roman" w:hAnsi="Times New Roman" w:cs="Times New Roman"/>
            <w:sz w:val="24"/>
            <w:szCs w:val="24"/>
          </w:rPr>
          <w:delText xml:space="preserve">the first 50-items </w:delText>
        </w:r>
        <w:r w:rsidR="00B6538D" w:rsidDel="00A05DC4">
          <w:rPr>
            <w:rFonts w:ascii="Times New Roman" w:hAnsi="Times New Roman" w:cs="Times New Roman"/>
            <w:sz w:val="24"/>
            <w:szCs w:val="24"/>
          </w:rPr>
          <w:delText>we</w:delText>
        </w:r>
        <w:r w:rsidR="00633C06" w:rsidDel="00A05DC4">
          <w:rPr>
            <w:rFonts w:ascii="Times New Roman" w:hAnsi="Times New Roman" w:cs="Times New Roman"/>
            <w:sz w:val="24"/>
            <w:szCs w:val="24"/>
          </w:rPr>
          <w:delText xml:space="preserve">re </w:delText>
        </w:r>
        <w:r w:rsidR="001C5989" w:rsidDel="00A05DC4">
          <w:rPr>
            <w:rFonts w:ascii="Times New Roman" w:hAnsi="Times New Roman" w:cs="Times New Roman"/>
            <w:sz w:val="24"/>
            <w:szCs w:val="24"/>
          </w:rPr>
          <w:delText>best represented</w:delText>
        </w:r>
        <w:r w:rsidR="00633C06" w:rsidDel="00A05DC4">
          <w:rPr>
            <w:rFonts w:ascii="Times New Roman" w:hAnsi="Times New Roman" w:cs="Times New Roman"/>
            <w:sz w:val="24"/>
            <w:szCs w:val="24"/>
          </w:rPr>
          <w:delText xml:space="preserve"> by a 5-factor solution</w:delText>
        </w:r>
        <w:r w:rsidR="001C5989" w:rsidDel="00A05DC4">
          <w:rPr>
            <w:rFonts w:ascii="Times New Roman" w:hAnsi="Times New Roman" w:cs="Times New Roman"/>
            <w:sz w:val="24"/>
            <w:szCs w:val="24"/>
          </w:rPr>
          <w:delText xml:space="preserve"> with the responsibility items </w:delText>
        </w:r>
        <w:r w:rsidR="00B6538D" w:rsidDel="00A05DC4">
          <w:rPr>
            <w:rFonts w:ascii="Times New Roman" w:hAnsi="Times New Roman" w:cs="Times New Roman"/>
            <w:sz w:val="24"/>
            <w:szCs w:val="24"/>
          </w:rPr>
          <w:delText xml:space="preserve">again </w:delText>
        </w:r>
        <w:r w:rsidR="001C5989" w:rsidDel="00A05DC4">
          <w:rPr>
            <w:rFonts w:ascii="Times New Roman" w:hAnsi="Times New Roman" w:cs="Times New Roman"/>
            <w:sz w:val="24"/>
            <w:szCs w:val="24"/>
          </w:rPr>
          <w:delText>being problematic.</w:delText>
        </w:r>
      </w:del>
    </w:p>
    <w:p w14:paraId="212A044F" w14:textId="77777777" w:rsidR="00834319" w:rsidRDefault="00834319">
      <w:pPr>
        <w:rPr>
          <w:rFonts w:ascii="Times New Roman" w:hAnsi="Times New Roman" w:cs="Times New Roman"/>
          <w:sz w:val="24"/>
          <w:szCs w:val="24"/>
        </w:rPr>
      </w:pPr>
      <w:r>
        <w:rPr>
          <w:rFonts w:ascii="Times New Roman" w:hAnsi="Times New Roman" w:cs="Times New Roman"/>
          <w:sz w:val="24"/>
          <w:szCs w:val="24"/>
        </w:rPr>
        <w:br w:type="page"/>
      </w:r>
    </w:p>
    <w:p w14:paraId="63F40B5C" w14:textId="77777777" w:rsidR="009E2D8C" w:rsidRDefault="00795437" w:rsidP="00834319">
      <w:pPr>
        <w:spacing w:line="480" w:lineRule="auto"/>
        <w:jc w:val="center"/>
        <w:rPr>
          <w:rFonts w:ascii="Times New Roman" w:hAnsi="Times New Roman" w:cs="Times New Roman"/>
          <w:sz w:val="24"/>
          <w:szCs w:val="24"/>
        </w:rPr>
      </w:pPr>
      <w:r w:rsidRPr="00795437">
        <w:rPr>
          <w:rFonts w:ascii="Times New Roman" w:hAnsi="Times New Roman" w:cs="Times New Roman"/>
          <w:sz w:val="24"/>
          <w:szCs w:val="24"/>
        </w:rPr>
        <w:lastRenderedPageBreak/>
        <w:t>STUDY 2</w:t>
      </w:r>
    </w:p>
    <w:p w14:paraId="2464BF43" w14:textId="77777777" w:rsidR="00795437" w:rsidRPr="00795437" w:rsidRDefault="00795437" w:rsidP="00CF4B1C">
      <w:pPr>
        <w:jc w:val="center"/>
        <w:rPr>
          <w:rFonts w:ascii="Times New Roman" w:hAnsi="Times New Roman" w:cs="Times New Roman"/>
          <w:sz w:val="24"/>
          <w:szCs w:val="24"/>
        </w:rPr>
      </w:pPr>
      <w:r>
        <w:rPr>
          <w:rFonts w:ascii="Times New Roman" w:hAnsi="Times New Roman" w:cs="Times New Roman"/>
          <w:sz w:val="24"/>
          <w:szCs w:val="24"/>
        </w:rPr>
        <w:t>METHOD</w:t>
      </w:r>
    </w:p>
    <w:p w14:paraId="480A23F6" w14:textId="77777777" w:rsidR="00CF4B1C" w:rsidRPr="007700B4" w:rsidRDefault="00CF4B1C" w:rsidP="00CF4B1C">
      <w:pPr>
        <w:spacing w:after="0" w:line="480" w:lineRule="auto"/>
        <w:rPr>
          <w:rFonts w:ascii="Times New Roman" w:hAnsi="Times New Roman" w:cs="Times New Roman"/>
          <w:i/>
          <w:sz w:val="24"/>
          <w:szCs w:val="24"/>
        </w:rPr>
      </w:pPr>
      <w:r>
        <w:rPr>
          <w:rFonts w:ascii="Times New Roman" w:hAnsi="Times New Roman" w:cs="Times New Roman"/>
          <w:i/>
          <w:sz w:val="24"/>
          <w:szCs w:val="24"/>
        </w:rPr>
        <w:t>Participants and Design</w:t>
      </w:r>
    </w:p>
    <w:p w14:paraId="48127E2A" w14:textId="77777777" w:rsidR="00A33049" w:rsidRDefault="006B4CCA" w:rsidP="007954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Study 2 was carried out</w:t>
      </w:r>
      <w:r w:rsidR="00D3242F">
        <w:rPr>
          <w:rFonts w:ascii="Times New Roman" w:hAnsi="Times New Roman" w:cs="Times New Roman"/>
          <w:sz w:val="24"/>
          <w:szCs w:val="24"/>
        </w:rPr>
        <w:t xml:space="preserve"> in order to:</w:t>
      </w:r>
      <w:r w:rsidR="00A33049">
        <w:rPr>
          <w:rFonts w:ascii="Times New Roman" w:hAnsi="Times New Roman" w:cs="Times New Roman"/>
          <w:sz w:val="24"/>
          <w:szCs w:val="24"/>
        </w:rPr>
        <w:t xml:space="preserve"> </w:t>
      </w:r>
      <w:r w:rsidR="00534C7D">
        <w:rPr>
          <w:rFonts w:ascii="Times New Roman" w:hAnsi="Times New Roman" w:cs="Times New Roman"/>
          <w:sz w:val="24"/>
          <w:szCs w:val="24"/>
        </w:rPr>
        <w:t>(1)</w:t>
      </w:r>
      <w:r w:rsidR="00A33049">
        <w:rPr>
          <w:rFonts w:ascii="Times New Roman" w:hAnsi="Times New Roman" w:cs="Times New Roman"/>
          <w:sz w:val="24"/>
          <w:szCs w:val="24"/>
        </w:rPr>
        <w:t xml:space="preserve"> </w:t>
      </w:r>
      <w:r w:rsidR="00BC296E" w:rsidRPr="001E7A30">
        <w:rPr>
          <w:rFonts w:ascii="Times New Roman" w:hAnsi="Times New Roman" w:cs="Times New Roman"/>
          <w:sz w:val="24"/>
          <w:szCs w:val="24"/>
          <w:highlight w:val="yellow"/>
        </w:rPr>
        <w:t>a</w:t>
      </w:r>
      <w:r w:rsidR="00BC296E" w:rsidRPr="00CE2D1F">
        <w:rPr>
          <w:rFonts w:ascii="Times New Roman" w:hAnsi="Times New Roman" w:cs="Times New Roman"/>
          <w:sz w:val="24"/>
          <w:szCs w:val="24"/>
          <w:highlight w:val="yellow"/>
        </w:rPr>
        <w:t xml:space="preserve">ssess </w:t>
      </w:r>
      <w:r w:rsidR="009E2D8C" w:rsidRPr="00CE2D1F">
        <w:rPr>
          <w:rFonts w:ascii="Times New Roman" w:hAnsi="Times New Roman" w:cs="Times New Roman"/>
          <w:sz w:val="24"/>
          <w:szCs w:val="24"/>
          <w:highlight w:val="yellow"/>
        </w:rPr>
        <w:t>the test-retest reliability</w:t>
      </w:r>
      <w:r w:rsidR="00534C7D">
        <w:rPr>
          <w:rFonts w:ascii="Times New Roman" w:hAnsi="Times New Roman" w:cs="Times New Roman"/>
          <w:sz w:val="24"/>
          <w:szCs w:val="24"/>
        </w:rPr>
        <w:t xml:space="preserve"> of the CCS by asking participants to complete the instrument</w:t>
      </w:r>
      <w:r w:rsidR="00B54D1E">
        <w:rPr>
          <w:rFonts w:ascii="Times New Roman" w:hAnsi="Times New Roman" w:cs="Times New Roman"/>
          <w:sz w:val="24"/>
          <w:szCs w:val="24"/>
        </w:rPr>
        <w:t xml:space="preserve"> twice,</w:t>
      </w:r>
      <w:r w:rsidR="00534C7D">
        <w:rPr>
          <w:rFonts w:ascii="Times New Roman" w:hAnsi="Times New Roman" w:cs="Times New Roman"/>
          <w:sz w:val="24"/>
          <w:szCs w:val="24"/>
        </w:rPr>
        <w:t xml:space="preserve"> two weeks apa</w:t>
      </w:r>
      <w:r w:rsidR="007700B4">
        <w:rPr>
          <w:rFonts w:ascii="Times New Roman" w:hAnsi="Times New Roman" w:cs="Times New Roman"/>
          <w:sz w:val="24"/>
          <w:szCs w:val="24"/>
        </w:rPr>
        <w:t>rt</w:t>
      </w:r>
      <w:r w:rsidR="009E2D8C">
        <w:rPr>
          <w:rFonts w:ascii="Times New Roman" w:hAnsi="Times New Roman" w:cs="Times New Roman"/>
          <w:sz w:val="24"/>
          <w:szCs w:val="24"/>
        </w:rPr>
        <w:t>,</w:t>
      </w:r>
      <w:r w:rsidR="00534C7D">
        <w:rPr>
          <w:rFonts w:ascii="Times New Roman" w:hAnsi="Times New Roman" w:cs="Times New Roman"/>
          <w:sz w:val="24"/>
          <w:szCs w:val="24"/>
        </w:rPr>
        <w:t xml:space="preserve"> (2)</w:t>
      </w:r>
      <w:r w:rsidR="009E2D8C">
        <w:rPr>
          <w:rFonts w:ascii="Times New Roman" w:hAnsi="Times New Roman" w:cs="Times New Roman"/>
          <w:sz w:val="24"/>
          <w:szCs w:val="24"/>
        </w:rPr>
        <w:t xml:space="preserve"> </w:t>
      </w:r>
      <w:r w:rsidR="00BC296E">
        <w:rPr>
          <w:rFonts w:ascii="Times New Roman" w:hAnsi="Times New Roman" w:cs="Times New Roman"/>
          <w:sz w:val="24"/>
          <w:szCs w:val="24"/>
        </w:rPr>
        <w:t xml:space="preserve">assess </w:t>
      </w:r>
      <w:r w:rsidR="00A33049" w:rsidRPr="00CE2D1F">
        <w:rPr>
          <w:rFonts w:ascii="Times New Roman" w:hAnsi="Times New Roman" w:cs="Times New Roman"/>
          <w:sz w:val="24"/>
          <w:szCs w:val="24"/>
          <w:highlight w:val="yellow"/>
        </w:rPr>
        <w:t>convergent validity</w:t>
      </w:r>
      <w:r w:rsidR="009E2D8C">
        <w:rPr>
          <w:rFonts w:ascii="Times New Roman" w:hAnsi="Times New Roman" w:cs="Times New Roman"/>
          <w:sz w:val="24"/>
          <w:szCs w:val="24"/>
        </w:rPr>
        <w:t xml:space="preserve"> </w:t>
      </w:r>
      <w:r w:rsidR="00A33049">
        <w:rPr>
          <w:rFonts w:ascii="Times New Roman" w:hAnsi="Times New Roman" w:cs="Times New Roman"/>
          <w:sz w:val="24"/>
          <w:szCs w:val="24"/>
        </w:rPr>
        <w:t xml:space="preserve">by analysing whether the CCS </w:t>
      </w:r>
      <w:r w:rsidR="00A33049" w:rsidRPr="00CE2D1F">
        <w:rPr>
          <w:rFonts w:ascii="Times New Roman" w:hAnsi="Times New Roman" w:cs="Times New Roman"/>
          <w:sz w:val="24"/>
          <w:szCs w:val="24"/>
          <w:highlight w:val="yellow"/>
        </w:rPr>
        <w:t xml:space="preserve">correlates </w:t>
      </w:r>
      <w:r w:rsidR="007700B4" w:rsidRPr="00CE2D1F">
        <w:rPr>
          <w:rFonts w:ascii="Times New Roman" w:hAnsi="Times New Roman" w:cs="Times New Roman"/>
          <w:sz w:val="24"/>
          <w:szCs w:val="24"/>
          <w:highlight w:val="yellow"/>
        </w:rPr>
        <w:t>well</w:t>
      </w:r>
      <w:r w:rsidR="00A33049" w:rsidRPr="00CE2D1F">
        <w:rPr>
          <w:rFonts w:ascii="Times New Roman" w:hAnsi="Times New Roman" w:cs="Times New Roman"/>
          <w:sz w:val="24"/>
          <w:szCs w:val="24"/>
          <w:highlight w:val="yellow"/>
        </w:rPr>
        <w:t xml:space="preserve"> </w:t>
      </w:r>
      <w:r w:rsidR="007A4A16" w:rsidRPr="00CE2D1F">
        <w:rPr>
          <w:rFonts w:ascii="Times New Roman" w:hAnsi="Times New Roman" w:cs="Times New Roman"/>
          <w:sz w:val="24"/>
          <w:szCs w:val="24"/>
          <w:highlight w:val="yellow"/>
        </w:rPr>
        <w:t>wit</w:t>
      </w:r>
      <w:r w:rsidR="007A4A16" w:rsidRPr="00FC0DAB">
        <w:rPr>
          <w:rFonts w:ascii="Times New Roman" w:hAnsi="Times New Roman" w:cs="Times New Roman"/>
          <w:sz w:val="24"/>
          <w:szCs w:val="24"/>
          <w:highlight w:val="yellow"/>
        </w:rPr>
        <w:t>h</w:t>
      </w:r>
      <w:r w:rsidR="007A4A16">
        <w:rPr>
          <w:rFonts w:ascii="Times New Roman" w:hAnsi="Times New Roman" w:cs="Times New Roman"/>
          <w:sz w:val="24"/>
          <w:szCs w:val="24"/>
        </w:rPr>
        <w:t xml:space="preserve"> </w:t>
      </w:r>
      <w:r w:rsidR="007A4A16" w:rsidRPr="00CE2D1F">
        <w:rPr>
          <w:rFonts w:ascii="Times New Roman" w:hAnsi="Times New Roman" w:cs="Times New Roman"/>
          <w:sz w:val="24"/>
          <w:szCs w:val="24"/>
          <w:highlight w:val="yellow"/>
        </w:rPr>
        <w:t>another</w:t>
      </w:r>
      <w:r w:rsidR="00A33049" w:rsidRPr="00CE2D1F">
        <w:rPr>
          <w:rFonts w:ascii="Times New Roman" w:hAnsi="Times New Roman" w:cs="Times New Roman"/>
          <w:sz w:val="24"/>
          <w:szCs w:val="24"/>
          <w:highlight w:val="yellow"/>
        </w:rPr>
        <w:t xml:space="preserve"> validated measure of conscientiousness (convergent validity</w:t>
      </w:r>
      <w:r w:rsidR="007A4A16" w:rsidRPr="00CE2D1F">
        <w:rPr>
          <w:rFonts w:ascii="Times New Roman" w:hAnsi="Times New Roman" w:cs="Times New Roman"/>
          <w:sz w:val="24"/>
          <w:szCs w:val="24"/>
          <w:highlight w:val="yellow"/>
        </w:rPr>
        <w:t>)</w:t>
      </w:r>
      <w:r w:rsidR="007A4A16">
        <w:rPr>
          <w:rFonts w:ascii="Times New Roman" w:hAnsi="Times New Roman" w:cs="Times New Roman"/>
          <w:sz w:val="24"/>
          <w:szCs w:val="24"/>
        </w:rPr>
        <w:t xml:space="preserve"> and</w:t>
      </w:r>
      <w:r w:rsidR="00A33049">
        <w:rPr>
          <w:rFonts w:ascii="Times New Roman" w:hAnsi="Times New Roman" w:cs="Times New Roman"/>
          <w:sz w:val="24"/>
          <w:szCs w:val="24"/>
        </w:rPr>
        <w:t xml:space="preserve"> </w:t>
      </w:r>
      <w:r w:rsidR="007A4A16" w:rsidRPr="00CE2D1F">
        <w:rPr>
          <w:rFonts w:ascii="Times New Roman" w:hAnsi="Times New Roman" w:cs="Times New Roman"/>
          <w:sz w:val="24"/>
          <w:szCs w:val="24"/>
          <w:highlight w:val="yellow"/>
        </w:rPr>
        <w:t>less so</w:t>
      </w:r>
      <w:r w:rsidR="00A33049" w:rsidRPr="00CE2D1F">
        <w:rPr>
          <w:rFonts w:ascii="Times New Roman" w:hAnsi="Times New Roman" w:cs="Times New Roman"/>
          <w:sz w:val="24"/>
          <w:szCs w:val="24"/>
          <w:highlight w:val="yellow"/>
        </w:rPr>
        <w:t xml:space="preserve"> with a validated measure of </w:t>
      </w:r>
      <w:r w:rsidR="007700B4" w:rsidRPr="00CE2D1F">
        <w:rPr>
          <w:rFonts w:ascii="Times New Roman" w:hAnsi="Times New Roman" w:cs="Times New Roman"/>
          <w:sz w:val="24"/>
          <w:szCs w:val="24"/>
          <w:highlight w:val="yellow"/>
        </w:rPr>
        <w:t xml:space="preserve">other </w:t>
      </w:r>
      <w:r w:rsidR="00A33049" w:rsidRPr="00CE2D1F">
        <w:rPr>
          <w:rFonts w:ascii="Times New Roman" w:hAnsi="Times New Roman" w:cs="Times New Roman"/>
          <w:sz w:val="24"/>
          <w:szCs w:val="24"/>
          <w:highlight w:val="yellow"/>
        </w:rPr>
        <w:t>personality domains (di</w:t>
      </w:r>
      <w:r w:rsidR="00AD5297" w:rsidRPr="00CE2D1F">
        <w:rPr>
          <w:rFonts w:ascii="Times New Roman" w:hAnsi="Times New Roman" w:cs="Times New Roman"/>
          <w:sz w:val="24"/>
          <w:szCs w:val="24"/>
          <w:highlight w:val="yellow"/>
        </w:rPr>
        <w:t>scriminant</w:t>
      </w:r>
      <w:r w:rsidR="00A33049" w:rsidRPr="00CE2D1F">
        <w:rPr>
          <w:rFonts w:ascii="Times New Roman" w:hAnsi="Times New Roman" w:cs="Times New Roman"/>
          <w:sz w:val="24"/>
          <w:szCs w:val="24"/>
          <w:highlight w:val="yellow"/>
        </w:rPr>
        <w:t xml:space="preserve"> validity</w:t>
      </w:r>
      <w:r w:rsidR="007A4A16" w:rsidRPr="00CE2D1F">
        <w:rPr>
          <w:rFonts w:ascii="Times New Roman" w:hAnsi="Times New Roman" w:cs="Times New Roman"/>
          <w:sz w:val="24"/>
          <w:szCs w:val="24"/>
          <w:highlight w:val="yellow"/>
        </w:rPr>
        <w:t>)</w:t>
      </w:r>
      <w:r w:rsidR="007A4A16">
        <w:rPr>
          <w:rFonts w:ascii="Times New Roman" w:hAnsi="Times New Roman" w:cs="Times New Roman"/>
          <w:sz w:val="24"/>
          <w:szCs w:val="24"/>
        </w:rPr>
        <w:t>,</w:t>
      </w:r>
      <w:r w:rsidR="007700B4">
        <w:rPr>
          <w:rFonts w:ascii="Times New Roman" w:hAnsi="Times New Roman" w:cs="Times New Roman"/>
          <w:sz w:val="24"/>
          <w:szCs w:val="24"/>
        </w:rPr>
        <w:t xml:space="preserve"> and to</w:t>
      </w:r>
      <w:r w:rsidR="007A4A16">
        <w:rPr>
          <w:rFonts w:ascii="Times New Roman" w:hAnsi="Times New Roman" w:cs="Times New Roman"/>
          <w:sz w:val="24"/>
          <w:szCs w:val="24"/>
        </w:rPr>
        <w:t xml:space="preserve"> </w:t>
      </w:r>
      <w:r w:rsidR="00A33049">
        <w:rPr>
          <w:rFonts w:ascii="Times New Roman" w:hAnsi="Times New Roman" w:cs="Times New Roman"/>
          <w:sz w:val="24"/>
          <w:szCs w:val="24"/>
        </w:rPr>
        <w:t xml:space="preserve">(3) </w:t>
      </w:r>
      <w:r w:rsidR="00BC296E">
        <w:rPr>
          <w:rFonts w:ascii="Times New Roman" w:hAnsi="Times New Roman" w:cs="Times New Roman"/>
          <w:sz w:val="24"/>
          <w:szCs w:val="24"/>
        </w:rPr>
        <w:t xml:space="preserve">examine the </w:t>
      </w:r>
      <w:r w:rsidRPr="00652C44">
        <w:rPr>
          <w:rFonts w:ascii="Times New Roman" w:hAnsi="Times New Roman" w:cs="Times New Roman"/>
          <w:sz w:val="24"/>
          <w:szCs w:val="24"/>
          <w:highlight w:val="yellow"/>
        </w:rPr>
        <w:t xml:space="preserve">criterion-related </w:t>
      </w:r>
      <w:r w:rsidR="007A4A16" w:rsidRPr="00652C44">
        <w:rPr>
          <w:rFonts w:ascii="Times New Roman" w:hAnsi="Times New Roman" w:cs="Times New Roman"/>
          <w:sz w:val="24"/>
          <w:szCs w:val="24"/>
          <w:highlight w:val="yellow"/>
        </w:rPr>
        <w:t>validity</w:t>
      </w:r>
      <w:r w:rsidR="00BC296E">
        <w:rPr>
          <w:rFonts w:ascii="Times New Roman" w:hAnsi="Times New Roman" w:cs="Times New Roman"/>
          <w:sz w:val="24"/>
          <w:szCs w:val="24"/>
        </w:rPr>
        <w:t xml:space="preserve"> of the </w:t>
      </w:r>
      <w:r w:rsidR="00412FB6">
        <w:rPr>
          <w:rFonts w:ascii="Times New Roman" w:hAnsi="Times New Roman" w:cs="Times New Roman"/>
          <w:sz w:val="24"/>
          <w:szCs w:val="24"/>
        </w:rPr>
        <w:t>CCS</w:t>
      </w:r>
      <w:r w:rsidR="007A4A16">
        <w:rPr>
          <w:rFonts w:ascii="Times New Roman" w:hAnsi="Times New Roman" w:cs="Times New Roman"/>
          <w:sz w:val="24"/>
          <w:szCs w:val="24"/>
        </w:rPr>
        <w:t xml:space="preserve"> by exploring </w:t>
      </w:r>
      <w:r w:rsidR="007A4A16" w:rsidRPr="00930C74">
        <w:rPr>
          <w:rFonts w:ascii="Times New Roman" w:hAnsi="Times New Roman" w:cs="Times New Roman"/>
          <w:sz w:val="24"/>
          <w:szCs w:val="24"/>
          <w:highlight w:val="yellow"/>
        </w:rPr>
        <w:t>w</w:t>
      </w:r>
      <w:r w:rsidR="007A4A16" w:rsidRPr="00B04B5F">
        <w:rPr>
          <w:rFonts w:ascii="Times New Roman" w:hAnsi="Times New Roman" w:cs="Times New Roman"/>
          <w:sz w:val="24"/>
          <w:szCs w:val="24"/>
          <w:highlight w:val="yellow"/>
        </w:rPr>
        <w:t>hether</w:t>
      </w:r>
      <w:r w:rsidR="00BC296E" w:rsidRPr="00B04B5F">
        <w:rPr>
          <w:rFonts w:ascii="Times New Roman" w:hAnsi="Times New Roman" w:cs="Times New Roman"/>
          <w:sz w:val="24"/>
          <w:szCs w:val="24"/>
          <w:highlight w:val="yellow"/>
        </w:rPr>
        <w:t xml:space="preserve"> it is</w:t>
      </w:r>
      <w:r w:rsidR="007700B4" w:rsidRPr="00B04B5F">
        <w:rPr>
          <w:rFonts w:ascii="Times New Roman" w:hAnsi="Times New Roman" w:cs="Times New Roman"/>
          <w:sz w:val="24"/>
          <w:szCs w:val="24"/>
          <w:highlight w:val="yellow"/>
        </w:rPr>
        <w:t xml:space="preserve"> associated with</w:t>
      </w:r>
      <w:r w:rsidRPr="00B04B5F">
        <w:rPr>
          <w:rFonts w:ascii="Times New Roman" w:hAnsi="Times New Roman" w:cs="Times New Roman"/>
          <w:sz w:val="24"/>
          <w:szCs w:val="24"/>
          <w:highlight w:val="yellow"/>
        </w:rPr>
        <w:t xml:space="preserve"> important</w:t>
      </w:r>
      <w:r w:rsidR="007700B4" w:rsidRPr="00B04B5F">
        <w:rPr>
          <w:rFonts w:ascii="Times New Roman" w:hAnsi="Times New Roman" w:cs="Times New Roman"/>
          <w:sz w:val="24"/>
          <w:szCs w:val="24"/>
          <w:highlight w:val="yellow"/>
        </w:rPr>
        <w:t xml:space="preserve"> </w:t>
      </w:r>
      <w:r w:rsidR="007A4A16" w:rsidRPr="00B04B5F">
        <w:rPr>
          <w:rFonts w:ascii="Times New Roman" w:hAnsi="Times New Roman" w:cs="Times New Roman"/>
          <w:sz w:val="24"/>
          <w:szCs w:val="24"/>
          <w:highlight w:val="yellow"/>
        </w:rPr>
        <w:t>health behaviours in the expected direction.</w:t>
      </w:r>
      <w:r w:rsidR="007A4A16">
        <w:rPr>
          <w:rFonts w:ascii="Times New Roman" w:hAnsi="Times New Roman" w:cs="Times New Roman"/>
          <w:sz w:val="24"/>
          <w:szCs w:val="24"/>
        </w:rPr>
        <w:t xml:space="preserve"> </w:t>
      </w:r>
    </w:p>
    <w:p w14:paraId="087EFD62" w14:textId="77777777" w:rsidR="005F636A" w:rsidRDefault="007A4A16" w:rsidP="009E2D8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D8C">
        <w:rPr>
          <w:rFonts w:ascii="Times New Roman" w:hAnsi="Times New Roman" w:cs="Times New Roman"/>
          <w:sz w:val="24"/>
          <w:szCs w:val="24"/>
        </w:rPr>
        <w:t>Participants were recruited via advertisements inviting them to participate in a two</w:t>
      </w:r>
      <w:r w:rsidR="00BC296E">
        <w:rPr>
          <w:rFonts w:ascii="Times New Roman" w:hAnsi="Times New Roman" w:cs="Times New Roman"/>
          <w:sz w:val="24"/>
          <w:szCs w:val="24"/>
        </w:rPr>
        <w:t xml:space="preserve">-part online questionnaire, and were compensated with the chance to win £25 </w:t>
      </w:r>
      <w:r w:rsidR="00B54D1E">
        <w:rPr>
          <w:rFonts w:ascii="Times New Roman" w:hAnsi="Times New Roman" w:cs="Times New Roman"/>
          <w:sz w:val="24"/>
          <w:szCs w:val="24"/>
        </w:rPr>
        <w:t xml:space="preserve">($40) </w:t>
      </w:r>
      <w:r w:rsidR="00BC296E">
        <w:rPr>
          <w:rFonts w:ascii="Times New Roman" w:hAnsi="Times New Roman" w:cs="Times New Roman"/>
          <w:sz w:val="24"/>
          <w:szCs w:val="24"/>
        </w:rPr>
        <w:t xml:space="preserve">of shopping vouchers. </w:t>
      </w:r>
      <w:r w:rsidR="00ED0854">
        <w:rPr>
          <w:rFonts w:ascii="Times New Roman" w:hAnsi="Times New Roman" w:cs="Times New Roman"/>
          <w:sz w:val="24"/>
          <w:szCs w:val="24"/>
        </w:rPr>
        <w:t>Part one</w:t>
      </w:r>
      <w:r w:rsidR="00E11B93">
        <w:rPr>
          <w:rFonts w:ascii="Times New Roman" w:hAnsi="Times New Roman" w:cs="Times New Roman"/>
          <w:sz w:val="24"/>
          <w:szCs w:val="24"/>
        </w:rPr>
        <w:t xml:space="preserve"> </w:t>
      </w:r>
      <w:r w:rsidR="00BC296E">
        <w:rPr>
          <w:rFonts w:ascii="Times New Roman" w:hAnsi="Times New Roman" w:cs="Times New Roman"/>
          <w:sz w:val="24"/>
          <w:szCs w:val="24"/>
        </w:rPr>
        <w:t xml:space="preserve">included </w:t>
      </w:r>
      <w:r w:rsidR="00ED0854">
        <w:rPr>
          <w:rFonts w:ascii="Times New Roman" w:hAnsi="Times New Roman" w:cs="Times New Roman"/>
          <w:sz w:val="24"/>
          <w:szCs w:val="24"/>
        </w:rPr>
        <w:t xml:space="preserve">a series of online </w:t>
      </w:r>
      <w:r w:rsidR="00BC296E">
        <w:rPr>
          <w:rFonts w:ascii="Times New Roman" w:hAnsi="Times New Roman" w:cs="Times New Roman"/>
          <w:sz w:val="24"/>
          <w:szCs w:val="24"/>
        </w:rPr>
        <w:t>questions and assessments</w:t>
      </w:r>
      <w:r w:rsidR="00ED0854">
        <w:rPr>
          <w:rFonts w:ascii="Times New Roman" w:hAnsi="Times New Roman" w:cs="Times New Roman"/>
          <w:sz w:val="24"/>
          <w:szCs w:val="24"/>
        </w:rPr>
        <w:t xml:space="preserve"> designed to assess personality and recent health behaviours (described below).  Those</w:t>
      </w:r>
      <w:r w:rsidR="00BC296E">
        <w:rPr>
          <w:rFonts w:ascii="Times New Roman" w:hAnsi="Times New Roman" w:cs="Times New Roman"/>
          <w:sz w:val="24"/>
          <w:szCs w:val="24"/>
        </w:rPr>
        <w:t xml:space="preserve"> participants</w:t>
      </w:r>
      <w:r w:rsidR="00ED0854">
        <w:rPr>
          <w:rFonts w:ascii="Times New Roman" w:hAnsi="Times New Roman" w:cs="Times New Roman"/>
          <w:sz w:val="24"/>
          <w:szCs w:val="24"/>
        </w:rPr>
        <w:t xml:space="preserve"> who completed part one </w:t>
      </w:r>
      <w:r w:rsidR="00BC296E">
        <w:rPr>
          <w:rFonts w:ascii="Times New Roman" w:hAnsi="Times New Roman" w:cs="Times New Roman"/>
          <w:sz w:val="24"/>
          <w:szCs w:val="24"/>
        </w:rPr>
        <w:t xml:space="preserve">were </w:t>
      </w:r>
      <w:r w:rsidR="00E11B93">
        <w:rPr>
          <w:rFonts w:ascii="Times New Roman" w:hAnsi="Times New Roman" w:cs="Times New Roman"/>
          <w:sz w:val="24"/>
          <w:szCs w:val="24"/>
        </w:rPr>
        <w:t xml:space="preserve">sent an email invitation two weeks later asking them to </w:t>
      </w:r>
      <w:r w:rsidR="000349BE">
        <w:rPr>
          <w:rFonts w:ascii="Times New Roman" w:hAnsi="Times New Roman" w:cs="Times New Roman"/>
          <w:sz w:val="24"/>
          <w:szCs w:val="24"/>
        </w:rPr>
        <w:t xml:space="preserve">take part </w:t>
      </w:r>
      <w:r w:rsidR="00E11B93">
        <w:rPr>
          <w:rFonts w:ascii="Times New Roman" w:hAnsi="Times New Roman" w:cs="Times New Roman"/>
          <w:sz w:val="24"/>
          <w:szCs w:val="24"/>
        </w:rPr>
        <w:t>in the second part of the study</w:t>
      </w:r>
      <w:r>
        <w:rPr>
          <w:rFonts w:ascii="Times New Roman" w:hAnsi="Times New Roman" w:cs="Times New Roman"/>
          <w:sz w:val="24"/>
          <w:szCs w:val="24"/>
        </w:rPr>
        <w:t>, which involved completing the</w:t>
      </w:r>
      <w:r w:rsidR="005F636A">
        <w:rPr>
          <w:rFonts w:ascii="Times New Roman" w:hAnsi="Times New Roman" w:cs="Times New Roman"/>
          <w:sz w:val="24"/>
          <w:szCs w:val="24"/>
        </w:rPr>
        <w:t xml:space="preserve"> CCS a second time</w:t>
      </w:r>
      <w:r w:rsidR="006B4CCA">
        <w:rPr>
          <w:rFonts w:ascii="Times New Roman" w:hAnsi="Times New Roman" w:cs="Times New Roman"/>
          <w:sz w:val="24"/>
          <w:szCs w:val="24"/>
        </w:rPr>
        <w:t xml:space="preserve"> to assess test-retest reliability. </w:t>
      </w:r>
    </w:p>
    <w:p w14:paraId="0ACB5034" w14:textId="77777777" w:rsidR="007700B4" w:rsidRPr="006E7335" w:rsidRDefault="007F272E" w:rsidP="007700B4">
      <w:pPr>
        <w:spacing w:line="480" w:lineRule="auto"/>
        <w:rPr>
          <w:rFonts w:ascii="Times New Roman" w:hAnsi="Times New Roman" w:cs="Times New Roman"/>
          <w:b/>
          <w:sz w:val="24"/>
          <w:szCs w:val="24"/>
        </w:rPr>
      </w:pPr>
      <w:r>
        <w:rPr>
          <w:rFonts w:ascii="Times New Roman" w:hAnsi="Times New Roman" w:cs="Times New Roman"/>
          <w:sz w:val="24"/>
          <w:szCs w:val="24"/>
        </w:rPr>
        <w:tab/>
      </w:r>
      <w:r w:rsidR="006E7335">
        <w:t xml:space="preserve"> </w:t>
      </w:r>
      <w:r w:rsidR="007700B4">
        <w:rPr>
          <w:rFonts w:ascii="Times New Roman" w:hAnsi="Times New Roman" w:cs="Times New Roman"/>
          <w:sz w:val="24"/>
          <w:szCs w:val="24"/>
        </w:rPr>
        <w:t xml:space="preserve">A total of 118 participants completed part one of the online validation study; 101 (85.6%) females and 17 (14.4%) males. Due to a technical error, information regarding participants’ age was not collected at the time of testing; 69 (58.5%) participants later gave their age online when requested via email invitation. The mean age of the 69 participants who retrospectively reported their age was 26.25 years (8.82 SD), with a range of 19-54 </w:t>
      </w:r>
      <w:r w:rsidR="00B54D1E">
        <w:rPr>
          <w:rFonts w:ascii="Times New Roman" w:hAnsi="Times New Roman" w:cs="Times New Roman"/>
          <w:sz w:val="24"/>
          <w:szCs w:val="24"/>
        </w:rPr>
        <w:t>y</w:t>
      </w:r>
      <w:r w:rsidR="007700B4">
        <w:rPr>
          <w:rFonts w:ascii="Times New Roman" w:hAnsi="Times New Roman" w:cs="Times New Roman"/>
          <w:sz w:val="24"/>
          <w:szCs w:val="24"/>
        </w:rPr>
        <w:t xml:space="preserve">ears. </w:t>
      </w:r>
    </w:p>
    <w:p w14:paraId="34D085D3" w14:textId="77777777" w:rsidR="007700B4" w:rsidRDefault="007700B4" w:rsidP="007700B4">
      <w:pPr>
        <w:spacing w:after="0" w:line="480" w:lineRule="auto"/>
        <w:rPr>
          <w:rFonts w:ascii="Times New Roman" w:hAnsi="Times New Roman" w:cs="Times New Roman"/>
          <w:sz w:val="24"/>
          <w:szCs w:val="24"/>
        </w:rPr>
      </w:pPr>
      <w:r>
        <w:rPr>
          <w:rFonts w:ascii="Times New Roman" w:hAnsi="Times New Roman" w:cs="Times New Roman"/>
          <w:sz w:val="24"/>
          <w:szCs w:val="24"/>
        </w:rPr>
        <w:tab/>
        <w:t>Eighty participants</w:t>
      </w:r>
      <w:r w:rsidRPr="006E7335">
        <w:rPr>
          <w:rFonts w:ascii="Times New Roman" w:hAnsi="Times New Roman" w:cs="Times New Roman"/>
          <w:sz w:val="24"/>
          <w:szCs w:val="24"/>
        </w:rPr>
        <w:t xml:space="preserve"> completed</w:t>
      </w:r>
      <w:r>
        <w:rPr>
          <w:rFonts w:ascii="Times New Roman" w:hAnsi="Times New Roman" w:cs="Times New Roman"/>
          <w:sz w:val="24"/>
          <w:szCs w:val="24"/>
        </w:rPr>
        <w:t xml:space="preserve"> part two of the study, on average 14.76 (SD 1.29) days after part one (range 14-19 days), giving a follow up rate of 67.8%. Comparing those participants lost at follow-up to those who completed all parts of the study, no </w:t>
      </w:r>
      <w:r w:rsidRPr="006E7335">
        <w:rPr>
          <w:rFonts w:ascii="Times New Roman" w:hAnsi="Times New Roman" w:cs="Times New Roman"/>
          <w:sz w:val="24"/>
          <w:szCs w:val="24"/>
        </w:rPr>
        <w:t xml:space="preserve">significant </w:t>
      </w:r>
      <w:r w:rsidRPr="006E7335">
        <w:rPr>
          <w:rFonts w:ascii="Times New Roman" w:hAnsi="Times New Roman" w:cs="Times New Roman"/>
          <w:sz w:val="24"/>
          <w:szCs w:val="24"/>
        </w:rPr>
        <w:lastRenderedPageBreak/>
        <w:t>difference</w:t>
      </w:r>
      <w:r>
        <w:rPr>
          <w:rFonts w:ascii="Times New Roman" w:hAnsi="Times New Roman" w:cs="Times New Roman"/>
          <w:sz w:val="24"/>
          <w:szCs w:val="24"/>
        </w:rPr>
        <w:t>s</w:t>
      </w:r>
      <w:r w:rsidRPr="006E7335">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6B4CCA">
        <w:rPr>
          <w:rFonts w:ascii="Times New Roman" w:hAnsi="Times New Roman" w:cs="Times New Roman"/>
          <w:sz w:val="24"/>
          <w:szCs w:val="24"/>
        </w:rPr>
        <w:t>found for</w:t>
      </w:r>
      <w:r>
        <w:rPr>
          <w:rFonts w:ascii="Times New Roman" w:hAnsi="Times New Roman" w:cs="Times New Roman"/>
          <w:sz w:val="24"/>
          <w:szCs w:val="24"/>
        </w:rPr>
        <w:t xml:space="preserve"> </w:t>
      </w:r>
      <w:r w:rsidRPr="006E7335">
        <w:rPr>
          <w:rFonts w:ascii="Times New Roman" w:hAnsi="Times New Roman" w:cs="Times New Roman"/>
          <w:sz w:val="24"/>
          <w:szCs w:val="24"/>
        </w:rPr>
        <w:t>gender (χ</w:t>
      </w:r>
      <w:r w:rsidRPr="006E7335">
        <w:rPr>
          <w:rFonts w:ascii="Times New Roman" w:hAnsi="Times New Roman" w:cs="Times New Roman"/>
          <w:sz w:val="24"/>
          <w:szCs w:val="24"/>
          <w:vertAlign w:val="superscript"/>
        </w:rPr>
        <w:t>2</w:t>
      </w:r>
      <w:r w:rsidRPr="006E7335">
        <w:rPr>
          <w:rFonts w:ascii="Times New Roman" w:hAnsi="Times New Roman" w:cs="Times New Roman"/>
          <w:sz w:val="24"/>
          <w:szCs w:val="24"/>
        </w:rPr>
        <w:t xml:space="preserve"> (1) = 2.01, p = .157) or whether </w:t>
      </w:r>
      <w:r>
        <w:rPr>
          <w:rFonts w:ascii="Times New Roman" w:hAnsi="Times New Roman" w:cs="Times New Roman"/>
          <w:sz w:val="24"/>
          <w:szCs w:val="24"/>
        </w:rPr>
        <w:t>participants were students or in employment</w:t>
      </w:r>
      <w:r w:rsidRPr="006E7335">
        <w:rPr>
          <w:rFonts w:ascii="Times New Roman" w:hAnsi="Times New Roman" w:cs="Times New Roman"/>
          <w:sz w:val="24"/>
          <w:szCs w:val="24"/>
        </w:rPr>
        <w:t xml:space="preserve"> (χ</w:t>
      </w:r>
      <w:r w:rsidRPr="006E7335">
        <w:rPr>
          <w:rFonts w:ascii="Times New Roman" w:hAnsi="Times New Roman" w:cs="Times New Roman"/>
          <w:sz w:val="24"/>
          <w:szCs w:val="24"/>
          <w:vertAlign w:val="superscript"/>
        </w:rPr>
        <w:t>2</w:t>
      </w:r>
      <w:r w:rsidRPr="006E7335">
        <w:rPr>
          <w:rFonts w:ascii="Times New Roman" w:hAnsi="Times New Roman" w:cs="Times New Roman"/>
          <w:sz w:val="24"/>
          <w:szCs w:val="24"/>
        </w:rPr>
        <w:t xml:space="preserve"> (2) = 2.69, p = .261)</w:t>
      </w:r>
      <w:r>
        <w:rPr>
          <w:rFonts w:ascii="Times New Roman" w:hAnsi="Times New Roman" w:cs="Times New Roman"/>
          <w:sz w:val="24"/>
          <w:szCs w:val="24"/>
        </w:rPr>
        <w:t xml:space="preserve">. </w:t>
      </w:r>
      <w:r w:rsidRPr="006E7335">
        <w:rPr>
          <w:rFonts w:ascii="Times New Roman" w:hAnsi="Times New Roman" w:cs="Times New Roman"/>
          <w:sz w:val="24"/>
          <w:szCs w:val="24"/>
        </w:rPr>
        <w:t>Additionally, the two groups did not differ in terms of conscientiousne</w:t>
      </w:r>
      <w:r w:rsidR="0057306F">
        <w:rPr>
          <w:rFonts w:ascii="Times New Roman" w:hAnsi="Times New Roman" w:cs="Times New Roman"/>
          <w:sz w:val="24"/>
          <w:szCs w:val="24"/>
        </w:rPr>
        <w:t>ss when measured using the CCS (</w:t>
      </w:r>
      <w:r w:rsidR="00F70AB4">
        <w:rPr>
          <w:rFonts w:ascii="Times New Roman" w:hAnsi="Times New Roman" w:cs="Times New Roman"/>
          <w:sz w:val="24"/>
          <w:szCs w:val="24"/>
        </w:rPr>
        <w:t>d = .24, p = .19</w:t>
      </w:r>
      <w:r w:rsidR="0057306F">
        <w:rPr>
          <w:rFonts w:ascii="Times New Roman" w:hAnsi="Times New Roman" w:cs="Times New Roman"/>
          <w:sz w:val="24"/>
          <w:szCs w:val="24"/>
        </w:rPr>
        <w:t>)</w:t>
      </w:r>
      <w:r w:rsidR="00F70AB4">
        <w:rPr>
          <w:rFonts w:ascii="Times New Roman" w:hAnsi="Times New Roman" w:cs="Times New Roman"/>
          <w:sz w:val="24"/>
          <w:szCs w:val="24"/>
        </w:rPr>
        <w:t xml:space="preserve">, </w:t>
      </w:r>
      <w:r w:rsidRPr="006E7335">
        <w:rPr>
          <w:rFonts w:ascii="Times New Roman" w:hAnsi="Times New Roman" w:cs="Times New Roman"/>
          <w:sz w:val="24"/>
          <w:szCs w:val="24"/>
        </w:rPr>
        <w:t>or the IPIP conscientiousness scale (</w:t>
      </w:r>
      <w:r w:rsidR="0057306F">
        <w:rPr>
          <w:rFonts w:ascii="Times New Roman" w:hAnsi="Times New Roman" w:cs="Times New Roman"/>
          <w:sz w:val="24"/>
          <w:szCs w:val="24"/>
        </w:rPr>
        <w:t>d = .21, p = .26</w:t>
      </w:r>
      <w:r w:rsidRPr="006E7335">
        <w:rPr>
          <w:rFonts w:ascii="Times New Roman" w:hAnsi="Times New Roman" w:cs="Times New Roman"/>
          <w:sz w:val="24"/>
          <w:szCs w:val="24"/>
        </w:rPr>
        <w:t>).</w:t>
      </w:r>
      <w:r>
        <w:rPr>
          <w:rFonts w:ascii="Times New Roman" w:hAnsi="Times New Roman" w:cs="Times New Roman"/>
          <w:sz w:val="24"/>
          <w:szCs w:val="24"/>
        </w:rPr>
        <w:t xml:space="preserve"> Those participants who reported their age retrospectively were significantly more likely to have completed all parts of the study (χ</w:t>
      </w:r>
      <w:r w:rsidRPr="006E7335">
        <w:rPr>
          <w:rFonts w:ascii="Times New Roman" w:hAnsi="Times New Roman" w:cs="Times New Roman"/>
          <w:sz w:val="24"/>
          <w:szCs w:val="24"/>
          <w:vertAlign w:val="superscript"/>
        </w:rPr>
        <w:t>2</w:t>
      </w:r>
      <w:r>
        <w:rPr>
          <w:rFonts w:ascii="Times New Roman" w:hAnsi="Times New Roman" w:cs="Times New Roman"/>
          <w:sz w:val="24"/>
          <w:szCs w:val="24"/>
        </w:rPr>
        <w:t xml:space="preserve"> (1) = 42.06, p &lt;.001); age data was available for 91.3% of the test-retest sample compared to only 58.5% of the whole sample. Therefore</w:t>
      </w:r>
      <w:r w:rsidR="00B54D1E">
        <w:rPr>
          <w:rFonts w:ascii="Times New Roman" w:hAnsi="Times New Roman" w:cs="Times New Roman"/>
          <w:sz w:val="24"/>
          <w:szCs w:val="24"/>
        </w:rPr>
        <w:t>,</w:t>
      </w:r>
      <w:r>
        <w:rPr>
          <w:rFonts w:ascii="Times New Roman" w:hAnsi="Times New Roman" w:cs="Times New Roman"/>
          <w:sz w:val="24"/>
          <w:szCs w:val="24"/>
        </w:rPr>
        <w:t xml:space="preserve"> we could not analyse whether the two groups differed on age. </w:t>
      </w:r>
    </w:p>
    <w:p w14:paraId="3EAACC90" w14:textId="77777777" w:rsidR="00AE5863" w:rsidRPr="0006112D" w:rsidRDefault="006B4CCA" w:rsidP="009E2D8C">
      <w:pPr>
        <w:spacing w:after="0" w:line="480" w:lineRule="auto"/>
        <w:rPr>
          <w:rFonts w:ascii="Times New Roman" w:hAnsi="Times New Roman" w:cs="Times New Roman"/>
          <w:i/>
          <w:sz w:val="24"/>
          <w:szCs w:val="24"/>
        </w:rPr>
      </w:pPr>
      <w:r>
        <w:rPr>
          <w:rFonts w:ascii="Times New Roman" w:hAnsi="Times New Roman" w:cs="Times New Roman"/>
          <w:i/>
          <w:sz w:val="24"/>
          <w:szCs w:val="24"/>
        </w:rPr>
        <w:t>Measures and Assessments</w:t>
      </w:r>
    </w:p>
    <w:p w14:paraId="39769325" w14:textId="77777777" w:rsidR="00AE5863" w:rsidRDefault="00BC296E" w:rsidP="009E2D8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C69CD">
        <w:rPr>
          <w:rFonts w:ascii="Times New Roman" w:hAnsi="Times New Roman" w:cs="Times New Roman"/>
          <w:sz w:val="24"/>
          <w:szCs w:val="24"/>
        </w:rPr>
        <w:t xml:space="preserve">Participants </w:t>
      </w:r>
      <w:r w:rsidR="006819BD">
        <w:rPr>
          <w:rFonts w:ascii="Times New Roman" w:hAnsi="Times New Roman" w:cs="Times New Roman"/>
          <w:sz w:val="24"/>
          <w:szCs w:val="24"/>
        </w:rPr>
        <w:t>responded to</w:t>
      </w:r>
      <w:r w:rsidR="00CC69CD">
        <w:rPr>
          <w:rFonts w:ascii="Times New Roman" w:hAnsi="Times New Roman" w:cs="Times New Roman"/>
          <w:sz w:val="24"/>
          <w:szCs w:val="24"/>
        </w:rPr>
        <w:t xml:space="preserve"> a range of questions assessing various health behaviours, and</w:t>
      </w:r>
      <w:r w:rsidR="00457B7E">
        <w:rPr>
          <w:rFonts w:ascii="Times New Roman" w:hAnsi="Times New Roman" w:cs="Times New Roman"/>
          <w:sz w:val="24"/>
          <w:szCs w:val="24"/>
        </w:rPr>
        <w:t xml:space="preserve"> </w:t>
      </w:r>
      <w:r w:rsidR="007700B4">
        <w:rPr>
          <w:rFonts w:ascii="Times New Roman" w:hAnsi="Times New Roman" w:cs="Times New Roman"/>
          <w:sz w:val="24"/>
          <w:szCs w:val="24"/>
        </w:rPr>
        <w:t>completed a series of assessment tools designed to measure personality traits</w:t>
      </w:r>
      <w:r w:rsidR="006B4CCA">
        <w:rPr>
          <w:rFonts w:ascii="Times New Roman" w:hAnsi="Times New Roman" w:cs="Times New Roman"/>
          <w:sz w:val="24"/>
          <w:szCs w:val="24"/>
        </w:rPr>
        <w:t>.</w:t>
      </w:r>
    </w:p>
    <w:p w14:paraId="14F7BC53" w14:textId="77777777" w:rsidR="006B4CCA" w:rsidRPr="006B4CCA" w:rsidRDefault="006B4CCA" w:rsidP="007700B4">
      <w:pPr>
        <w:spacing w:line="480" w:lineRule="auto"/>
        <w:rPr>
          <w:rFonts w:ascii="Times New Roman" w:hAnsi="Times New Roman" w:cs="Times New Roman"/>
          <w:i/>
          <w:sz w:val="24"/>
          <w:szCs w:val="24"/>
        </w:rPr>
      </w:pPr>
      <w:r w:rsidRPr="006B4CCA">
        <w:rPr>
          <w:rFonts w:ascii="Times New Roman" w:hAnsi="Times New Roman" w:cs="Times New Roman"/>
          <w:i/>
          <w:sz w:val="24"/>
          <w:szCs w:val="24"/>
        </w:rPr>
        <w:t>Personality</w:t>
      </w:r>
    </w:p>
    <w:p w14:paraId="7F00735F" w14:textId="77777777" w:rsidR="007700B4" w:rsidRPr="0006112D" w:rsidRDefault="006B4CCA" w:rsidP="007700B4">
      <w:pPr>
        <w:spacing w:line="480" w:lineRule="auto"/>
        <w:rPr>
          <w:rFonts w:ascii="Times New Roman" w:hAnsi="Times New Roman" w:cs="Times New Roman"/>
          <w:sz w:val="24"/>
          <w:szCs w:val="24"/>
        </w:rPr>
      </w:pPr>
      <w:r>
        <w:rPr>
          <w:rFonts w:ascii="Times New Roman" w:hAnsi="Times New Roman" w:cs="Times New Roman"/>
          <w:i/>
          <w:sz w:val="24"/>
          <w:szCs w:val="24"/>
        </w:rPr>
        <w:tab/>
      </w:r>
      <w:proofErr w:type="spellStart"/>
      <w:proofErr w:type="gramStart"/>
      <w:r w:rsidR="005662D4">
        <w:rPr>
          <w:rFonts w:ascii="Times New Roman" w:hAnsi="Times New Roman" w:cs="Times New Roman"/>
          <w:i/>
          <w:sz w:val="24"/>
          <w:szCs w:val="24"/>
        </w:rPr>
        <w:t>Chernyshenko</w:t>
      </w:r>
      <w:proofErr w:type="spellEnd"/>
      <w:r w:rsidR="007700B4">
        <w:rPr>
          <w:rFonts w:ascii="Times New Roman" w:hAnsi="Times New Roman" w:cs="Times New Roman"/>
          <w:i/>
          <w:sz w:val="24"/>
          <w:szCs w:val="24"/>
        </w:rPr>
        <w:t xml:space="preserve"> Conscientiousness Scale</w:t>
      </w:r>
      <w:r w:rsidR="00084055">
        <w:rPr>
          <w:rFonts w:ascii="Times New Roman" w:hAnsi="Times New Roman" w:cs="Times New Roman"/>
          <w:i/>
          <w:sz w:val="24"/>
          <w:szCs w:val="24"/>
        </w:rPr>
        <w:t>s</w:t>
      </w:r>
      <w:r w:rsidR="007700B4">
        <w:rPr>
          <w:rFonts w:ascii="Times New Roman" w:hAnsi="Times New Roman" w:cs="Times New Roman"/>
          <w:i/>
          <w:sz w:val="24"/>
          <w:szCs w:val="24"/>
        </w:rPr>
        <w:t>.</w:t>
      </w:r>
      <w:proofErr w:type="gramEnd"/>
      <w:r w:rsidR="007700B4">
        <w:rPr>
          <w:rFonts w:ascii="Times New Roman" w:hAnsi="Times New Roman" w:cs="Times New Roman"/>
          <w:i/>
          <w:sz w:val="24"/>
          <w:szCs w:val="24"/>
        </w:rPr>
        <w:t xml:space="preserve"> </w:t>
      </w:r>
      <w:r w:rsidR="001B652B">
        <w:rPr>
          <w:rFonts w:ascii="Times New Roman" w:hAnsi="Times New Roman" w:cs="Times New Roman"/>
          <w:sz w:val="24"/>
          <w:szCs w:val="24"/>
        </w:rPr>
        <w:t>T</w:t>
      </w:r>
      <w:r w:rsidR="0006112D">
        <w:rPr>
          <w:rFonts w:ascii="Times New Roman" w:hAnsi="Times New Roman" w:cs="Times New Roman"/>
          <w:sz w:val="24"/>
          <w:szCs w:val="24"/>
        </w:rPr>
        <w:t>he CCS</w:t>
      </w:r>
      <w:r w:rsidR="001B652B">
        <w:rPr>
          <w:rFonts w:ascii="Times New Roman" w:hAnsi="Times New Roman" w:cs="Times New Roman"/>
          <w:sz w:val="24"/>
          <w:szCs w:val="24"/>
        </w:rPr>
        <w:t xml:space="preserve">, as described in </w:t>
      </w:r>
      <w:r w:rsidR="00B54D1E">
        <w:rPr>
          <w:rFonts w:ascii="Times New Roman" w:hAnsi="Times New Roman" w:cs="Times New Roman"/>
          <w:sz w:val="24"/>
          <w:szCs w:val="24"/>
        </w:rPr>
        <w:t>S</w:t>
      </w:r>
      <w:r w:rsidR="001B652B">
        <w:rPr>
          <w:rFonts w:ascii="Times New Roman" w:hAnsi="Times New Roman" w:cs="Times New Roman"/>
          <w:sz w:val="24"/>
          <w:szCs w:val="24"/>
        </w:rPr>
        <w:t>tudy 1,</w:t>
      </w:r>
      <w:r w:rsidR="0006112D">
        <w:rPr>
          <w:rFonts w:ascii="Times New Roman" w:hAnsi="Times New Roman" w:cs="Times New Roman"/>
          <w:sz w:val="24"/>
          <w:szCs w:val="24"/>
        </w:rPr>
        <w:t xml:space="preserve"> </w:t>
      </w:r>
      <w:r w:rsidR="00084055">
        <w:rPr>
          <w:rFonts w:ascii="Times New Roman" w:hAnsi="Times New Roman" w:cs="Times New Roman"/>
          <w:sz w:val="24"/>
          <w:szCs w:val="24"/>
        </w:rPr>
        <w:t xml:space="preserve">were </w:t>
      </w:r>
      <w:r w:rsidR="0006112D">
        <w:rPr>
          <w:rFonts w:ascii="Times New Roman" w:hAnsi="Times New Roman" w:cs="Times New Roman"/>
          <w:sz w:val="24"/>
          <w:szCs w:val="24"/>
        </w:rPr>
        <w:t xml:space="preserve">administered to assess conscientiousness. </w:t>
      </w:r>
    </w:p>
    <w:p w14:paraId="4F56FEB1" w14:textId="77777777" w:rsidR="007700B4" w:rsidRPr="005D556B" w:rsidRDefault="007700B4" w:rsidP="007700B4">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i/>
          <w:sz w:val="24"/>
          <w:szCs w:val="24"/>
        </w:rPr>
        <w:t>‘Big 5’ Personality Traits.</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The </w:t>
      </w:r>
      <w:r w:rsidRPr="002B69EA">
        <w:rPr>
          <w:rFonts w:ascii="Times New Roman" w:hAnsi="Times New Roman" w:cs="Times New Roman"/>
          <w:sz w:val="24"/>
          <w:szCs w:val="24"/>
          <w:highlight w:val="yellow"/>
        </w:rPr>
        <w:t>five broad personality domains</w:t>
      </w:r>
      <w:r>
        <w:rPr>
          <w:rFonts w:ascii="Times New Roman" w:hAnsi="Times New Roman" w:cs="Times New Roman"/>
          <w:sz w:val="24"/>
          <w:szCs w:val="24"/>
        </w:rPr>
        <w:t xml:space="preserve"> (Extraversion, Agreeableness</w:t>
      </w:r>
      <w:r w:rsidR="00520480">
        <w:rPr>
          <w:rFonts w:ascii="Times New Roman" w:hAnsi="Times New Roman" w:cs="Times New Roman"/>
          <w:sz w:val="24"/>
          <w:szCs w:val="24"/>
        </w:rPr>
        <w:t>, Conscientiousness,</w:t>
      </w:r>
      <w:r>
        <w:rPr>
          <w:rFonts w:ascii="Times New Roman" w:hAnsi="Times New Roman" w:cs="Times New Roman"/>
          <w:sz w:val="24"/>
          <w:szCs w:val="24"/>
        </w:rPr>
        <w:t xml:space="preserve"> Neuroticism</w:t>
      </w:r>
      <w:r w:rsidR="00520480">
        <w:rPr>
          <w:rFonts w:ascii="Times New Roman" w:hAnsi="Times New Roman" w:cs="Times New Roman"/>
          <w:sz w:val="24"/>
          <w:szCs w:val="24"/>
        </w:rPr>
        <w:t xml:space="preserve"> and Openness to Experiences</w:t>
      </w:r>
      <w:r>
        <w:rPr>
          <w:rFonts w:ascii="Times New Roman" w:hAnsi="Times New Roman" w:cs="Times New Roman"/>
          <w:sz w:val="24"/>
          <w:szCs w:val="24"/>
        </w:rPr>
        <w:t xml:space="preserve">) were assessed using a </w:t>
      </w:r>
      <w:r w:rsidRPr="002B69EA">
        <w:rPr>
          <w:rFonts w:ascii="Times New Roman" w:hAnsi="Times New Roman" w:cs="Times New Roman"/>
          <w:sz w:val="24"/>
          <w:szCs w:val="24"/>
          <w:highlight w:val="yellow"/>
        </w:rPr>
        <w:t>50-item</w:t>
      </w:r>
      <w:r w:rsidR="007C064A" w:rsidRPr="002B69EA">
        <w:rPr>
          <w:rFonts w:ascii="Times New Roman" w:hAnsi="Times New Roman" w:cs="Times New Roman"/>
          <w:sz w:val="24"/>
          <w:szCs w:val="24"/>
          <w:highlight w:val="yellow"/>
        </w:rPr>
        <w:t xml:space="preserve"> </w:t>
      </w:r>
      <w:r w:rsidRPr="002B69EA">
        <w:rPr>
          <w:rFonts w:ascii="Times New Roman" w:hAnsi="Times New Roman" w:cs="Times New Roman"/>
          <w:sz w:val="24"/>
          <w:szCs w:val="24"/>
          <w:highlight w:val="yellow"/>
        </w:rPr>
        <w:t>International Personality Item Pool</w:t>
      </w:r>
      <w:r w:rsidR="00520480" w:rsidRPr="002B69EA">
        <w:rPr>
          <w:rFonts w:ascii="Times New Roman" w:hAnsi="Times New Roman" w:cs="Times New Roman"/>
          <w:sz w:val="24"/>
          <w:szCs w:val="24"/>
          <w:highlight w:val="yellow"/>
        </w:rPr>
        <w:t xml:space="preserve"> measure</w:t>
      </w:r>
      <w:r w:rsidR="00DD70D0">
        <w:rPr>
          <w:rFonts w:ascii="Times New Roman" w:hAnsi="Times New Roman" w:cs="Times New Roman"/>
          <w:sz w:val="24"/>
          <w:szCs w:val="24"/>
        </w:rPr>
        <w:t xml:space="preserve"> (IPIP; </w:t>
      </w:r>
      <w:hyperlink r:id="rId11" w:history="1">
        <w:r w:rsidR="00DD70D0" w:rsidRPr="00973A17">
          <w:rPr>
            <w:rStyle w:val="Hyperlink"/>
            <w:rFonts w:ascii="Times New Roman" w:hAnsi="Times New Roman" w:cs="Times New Roman"/>
            <w:sz w:val="24"/>
            <w:szCs w:val="24"/>
          </w:rPr>
          <w:t>http://ipip.ori.org/newNEODomainsKey.htm</w:t>
        </w:r>
      </w:hyperlink>
      <w:r w:rsidR="00DD70D0">
        <w:rPr>
          <w:rFonts w:ascii="Times New Roman" w:hAnsi="Times New Roman" w:cs="Times New Roman"/>
          <w:sz w:val="24"/>
          <w:szCs w:val="24"/>
        </w:rPr>
        <w:t xml:space="preserve">).  This public domain inventory </w:t>
      </w:r>
      <w:r w:rsidR="009B7E28">
        <w:rPr>
          <w:rFonts w:ascii="Times New Roman" w:hAnsi="Times New Roman" w:cs="Times New Roman"/>
          <w:sz w:val="24"/>
          <w:szCs w:val="24"/>
        </w:rPr>
        <w:t>consists of</w:t>
      </w:r>
      <w:r w:rsidR="00DD70D0">
        <w:rPr>
          <w:rFonts w:ascii="Times New Roman" w:hAnsi="Times New Roman" w:cs="Times New Roman"/>
          <w:sz w:val="24"/>
          <w:szCs w:val="24"/>
        </w:rPr>
        <w:t xml:space="preserve"> five 10-item scales, each measuring constructs</w:t>
      </w:r>
      <w:r w:rsidR="007C064A">
        <w:rPr>
          <w:rFonts w:ascii="Times New Roman" w:hAnsi="Times New Roman" w:cs="Times New Roman"/>
          <w:sz w:val="24"/>
          <w:szCs w:val="24"/>
        </w:rPr>
        <w:t xml:space="preserve"> similar to </w:t>
      </w:r>
      <w:r w:rsidR="00DD70D0">
        <w:rPr>
          <w:rFonts w:ascii="Times New Roman" w:hAnsi="Times New Roman" w:cs="Times New Roman"/>
          <w:sz w:val="24"/>
          <w:szCs w:val="24"/>
        </w:rPr>
        <w:t>those in the</w:t>
      </w:r>
      <w:r w:rsidR="007C064A">
        <w:rPr>
          <w:rFonts w:ascii="Times New Roman" w:hAnsi="Times New Roman" w:cs="Times New Roman"/>
          <w:sz w:val="24"/>
          <w:szCs w:val="24"/>
        </w:rPr>
        <w:t xml:space="preserve"> NEO-PI-R</w:t>
      </w:r>
      <w:r w:rsidR="00DD70D0">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"author" : [ { "dropping-particle" : "", "family" : "Costa", "given" : "Paul T.", "non-dropping-particle" : "", "parse-names" : false, "suffix" : "" }, { "dropping-particle" : "", "family" : "McCrae", "given" : "Robert R.", "non-dropping-particle" : "", "parse-names" : false, "suffix" : "" } ], "container-title" : "Psychological Assessment Resources", "id" : "ITEM-1", "issued" : { "date-parts" : [ [ "1992" ] ] }, "publisher" : "Psychological Assessment Resources", "publisher-place" : "Odessa, FL", "title" : "Revised Personality Inventory (NEO-PI-R) and NEO Five-Factor Inventory (NEO-FFI): Professional Manual", "type" : "book" }, "uris" : [ "http://www.mendeley.com/documents/?uuid=50abcd43-6214-41a9-8070-5aec24c7904d" ] } ], "mendeley" : { "previouslyFormattedCitation" : "(Costa &amp; McCrae, 1992)"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DD70D0" w:rsidRPr="006017C9">
        <w:rPr>
          <w:rFonts w:ascii="Times New Roman" w:hAnsi="Times New Roman" w:cs="Times New Roman"/>
          <w:noProof/>
          <w:sz w:val="24"/>
          <w:szCs w:val="24"/>
        </w:rPr>
        <w:t>(Costa &amp; McCrae, 1992)</w:t>
      </w:r>
      <w:r w:rsidR="00C41453">
        <w:rPr>
          <w:rFonts w:ascii="Times New Roman" w:hAnsi="Times New Roman" w:cs="Times New Roman"/>
          <w:sz w:val="24"/>
          <w:szCs w:val="24"/>
        </w:rPr>
        <w:fldChar w:fldCharType="end"/>
      </w:r>
      <w:r w:rsidR="007C064A">
        <w:rPr>
          <w:rFonts w:ascii="Times New Roman" w:hAnsi="Times New Roman" w:cs="Times New Roman"/>
          <w:sz w:val="24"/>
          <w:szCs w:val="24"/>
        </w:rPr>
        <w:t>, with five positive and five negatively worded items per scale</w:t>
      </w:r>
      <w:r w:rsidR="00DD70D0">
        <w:rPr>
          <w:rFonts w:ascii="Times New Roman" w:hAnsi="Times New Roman" w:cs="Times New Roman"/>
          <w:sz w:val="24"/>
          <w:szCs w:val="24"/>
        </w:rPr>
        <w:t>. Each scale has been to shown to correlate highly with the corresponding NEO-PI-R scale (r = .77), and has demonstrated good internal reliability with coefficient alpha’s ranging from .77 to .86 (</w:t>
      </w:r>
      <w:hyperlink r:id="rId12" w:history="1">
        <w:r w:rsidR="00DD70D0" w:rsidRPr="00973A17">
          <w:rPr>
            <w:rStyle w:val="Hyperlink"/>
            <w:rFonts w:ascii="Times New Roman" w:hAnsi="Times New Roman" w:cs="Times New Roman"/>
            <w:sz w:val="24"/>
            <w:szCs w:val="24"/>
          </w:rPr>
          <w:t>http://ipip.ori.org/newNEO_DomainsTable.htm</w:t>
        </w:r>
      </w:hyperlink>
      <w:r w:rsidR="00DD70D0">
        <w:rPr>
          <w:rFonts w:ascii="Times New Roman" w:hAnsi="Times New Roman" w:cs="Times New Roman"/>
          <w:sz w:val="24"/>
          <w:szCs w:val="24"/>
        </w:rPr>
        <w:t xml:space="preserve">). </w:t>
      </w:r>
    </w:p>
    <w:p w14:paraId="5775BDD1" w14:textId="77777777" w:rsidR="006B4CCA" w:rsidRDefault="006B4CCA" w:rsidP="003D1BE8">
      <w:pPr>
        <w:spacing w:line="480" w:lineRule="auto"/>
        <w:rPr>
          <w:rFonts w:ascii="Times New Roman" w:hAnsi="Times New Roman" w:cs="Times New Roman"/>
          <w:i/>
          <w:sz w:val="24"/>
          <w:szCs w:val="24"/>
        </w:rPr>
      </w:pPr>
    </w:p>
    <w:p w14:paraId="5AFFDBE2" w14:textId="77777777" w:rsidR="00BC296E" w:rsidRPr="006B4CCA" w:rsidRDefault="00332D4D" w:rsidP="003D1BE8">
      <w:pPr>
        <w:spacing w:line="480" w:lineRule="auto"/>
        <w:rPr>
          <w:rFonts w:ascii="Times New Roman" w:hAnsi="Times New Roman" w:cs="Times New Roman"/>
          <w:sz w:val="24"/>
          <w:szCs w:val="24"/>
        </w:rPr>
      </w:pPr>
      <w:r w:rsidRPr="00BC296E">
        <w:rPr>
          <w:rFonts w:ascii="Times New Roman" w:hAnsi="Times New Roman" w:cs="Times New Roman"/>
          <w:i/>
          <w:sz w:val="24"/>
          <w:szCs w:val="24"/>
        </w:rPr>
        <w:lastRenderedPageBreak/>
        <w:t>Health Behaviours</w:t>
      </w:r>
    </w:p>
    <w:p w14:paraId="24A34897" w14:textId="77777777" w:rsidR="00332D4D" w:rsidRPr="007622B4" w:rsidRDefault="00BC296E" w:rsidP="007622B4">
      <w:pPr>
        <w:spacing w:line="480" w:lineRule="auto"/>
        <w:rPr>
          <w:rFonts w:ascii="Times New Roman" w:hAnsi="Times New Roman" w:cs="Times New Roman"/>
          <w:i/>
          <w:sz w:val="24"/>
          <w:szCs w:val="24"/>
        </w:rPr>
      </w:pPr>
      <w:r>
        <w:rPr>
          <w:rFonts w:ascii="Times New Roman" w:hAnsi="Times New Roman" w:cs="Times New Roman"/>
          <w:sz w:val="24"/>
          <w:szCs w:val="24"/>
        </w:rPr>
        <w:tab/>
      </w:r>
      <w:r w:rsidR="00332D4D">
        <w:rPr>
          <w:rFonts w:ascii="Times New Roman" w:hAnsi="Times New Roman" w:cs="Times New Roman"/>
          <w:sz w:val="24"/>
          <w:szCs w:val="24"/>
        </w:rPr>
        <w:t>The following health behaviours (risk taking behaviour, alcohol intake</w:t>
      </w:r>
      <w:r w:rsidR="00EF5825">
        <w:rPr>
          <w:rFonts w:ascii="Times New Roman" w:hAnsi="Times New Roman" w:cs="Times New Roman"/>
          <w:sz w:val="24"/>
          <w:szCs w:val="24"/>
        </w:rPr>
        <w:t xml:space="preserve">, </w:t>
      </w:r>
      <w:r w:rsidR="007622B4">
        <w:rPr>
          <w:rFonts w:ascii="Times New Roman" w:hAnsi="Times New Roman" w:cs="Times New Roman"/>
          <w:sz w:val="24"/>
          <w:szCs w:val="24"/>
        </w:rPr>
        <w:t>tobacco consumption</w:t>
      </w:r>
      <w:r w:rsidR="00EF5825">
        <w:rPr>
          <w:rFonts w:ascii="Times New Roman" w:hAnsi="Times New Roman" w:cs="Times New Roman"/>
          <w:sz w:val="24"/>
          <w:szCs w:val="24"/>
        </w:rPr>
        <w:t xml:space="preserve"> and</w:t>
      </w:r>
      <w:r w:rsidR="00332D4D">
        <w:rPr>
          <w:rFonts w:ascii="Times New Roman" w:hAnsi="Times New Roman" w:cs="Times New Roman"/>
          <w:sz w:val="24"/>
          <w:szCs w:val="24"/>
        </w:rPr>
        <w:t xml:space="preserve"> drug use) were assessed</w:t>
      </w:r>
      <w:r w:rsidR="00EF5825">
        <w:rPr>
          <w:rFonts w:ascii="Times New Roman" w:hAnsi="Times New Roman" w:cs="Times New Roman"/>
          <w:sz w:val="24"/>
          <w:szCs w:val="24"/>
        </w:rPr>
        <w:t xml:space="preserve"> </w:t>
      </w:r>
      <w:r w:rsidR="003D1BE8">
        <w:rPr>
          <w:rFonts w:ascii="Times New Roman" w:hAnsi="Times New Roman" w:cs="Times New Roman"/>
          <w:sz w:val="24"/>
          <w:szCs w:val="24"/>
        </w:rPr>
        <w:t>cross-sectionally</w:t>
      </w:r>
      <w:r w:rsidR="00332D4D">
        <w:rPr>
          <w:rFonts w:ascii="Times New Roman" w:hAnsi="Times New Roman" w:cs="Times New Roman"/>
          <w:sz w:val="24"/>
          <w:szCs w:val="24"/>
        </w:rPr>
        <w:t xml:space="preserve"> as outlined below. For each </w:t>
      </w:r>
      <w:r w:rsidR="00EF5825">
        <w:rPr>
          <w:rFonts w:ascii="Times New Roman" w:hAnsi="Times New Roman" w:cs="Times New Roman"/>
          <w:sz w:val="24"/>
          <w:szCs w:val="24"/>
        </w:rPr>
        <w:t>question</w:t>
      </w:r>
      <w:r w:rsidR="00332D4D">
        <w:rPr>
          <w:rFonts w:ascii="Times New Roman" w:hAnsi="Times New Roman" w:cs="Times New Roman"/>
          <w:sz w:val="24"/>
          <w:szCs w:val="24"/>
        </w:rPr>
        <w:t xml:space="preserve"> participants were asked to think about their </w:t>
      </w:r>
      <w:r w:rsidR="00EF5825">
        <w:rPr>
          <w:rFonts w:ascii="Times New Roman" w:hAnsi="Times New Roman" w:cs="Times New Roman"/>
          <w:sz w:val="24"/>
          <w:szCs w:val="24"/>
        </w:rPr>
        <w:t>health behaviour</w:t>
      </w:r>
      <w:r w:rsidR="003D1BE8">
        <w:rPr>
          <w:rFonts w:ascii="Times New Roman" w:hAnsi="Times New Roman" w:cs="Times New Roman"/>
          <w:sz w:val="24"/>
          <w:szCs w:val="24"/>
        </w:rPr>
        <w:t>s</w:t>
      </w:r>
      <w:r w:rsidR="00EF5825">
        <w:rPr>
          <w:rFonts w:ascii="Times New Roman" w:hAnsi="Times New Roman" w:cs="Times New Roman"/>
          <w:sz w:val="24"/>
          <w:szCs w:val="24"/>
        </w:rPr>
        <w:t xml:space="preserve"> on average over the past week. </w:t>
      </w:r>
      <w:r w:rsidR="00E43F52" w:rsidRPr="00567752">
        <w:rPr>
          <w:rFonts w:ascii="Times New Roman" w:hAnsi="Times New Roman" w:cs="Times New Roman"/>
          <w:sz w:val="24"/>
          <w:szCs w:val="24"/>
        </w:rPr>
        <w:t xml:space="preserve"> </w:t>
      </w:r>
    </w:p>
    <w:p w14:paraId="27249A61" w14:textId="77777777" w:rsidR="00EF5825" w:rsidRPr="00161717" w:rsidRDefault="00EF5825" w:rsidP="00332D4D">
      <w:pPr>
        <w:spacing w:after="0" w:line="480" w:lineRule="auto"/>
        <w:rPr>
          <w:rFonts w:ascii="Times New Roman" w:hAnsi="Times New Roman" w:cs="Times New Roman"/>
          <w:sz w:val="24"/>
          <w:szCs w:val="24"/>
        </w:rPr>
      </w:pPr>
      <w:r w:rsidRPr="00567752">
        <w:rPr>
          <w:rFonts w:ascii="Times New Roman" w:hAnsi="Times New Roman" w:cs="Times New Roman"/>
          <w:i/>
          <w:sz w:val="24"/>
          <w:szCs w:val="24"/>
        </w:rPr>
        <w:tab/>
        <w:t>Risk-Taking Behaviour</w:t>
      </w:r>
      <w:r w:rsidR="00161717">
        <w:rPr>
          <w:rFonts w:ascii="Times New Roman" w:hAnsi="Times New Roman" w:cs="Times New Roman"/>
          <w:i/>
          <w:sz w:val="24"/>
          <w:szCs w:val="24"/>
        </w:rPr>
        <w:t xml:space="preserve"> </w:t>
      </w:r>
      <w:r w:rsidR="00161717">
        <w:rPr>
          <w:rFonts w:ascii="Times New Roman" w:hAnsi="Times New Roman" w:cs="Times New Roman"/>
          <w:sz w:val="24"/>
          <w:szCs w:val="24"/>
        </w:rPr>
        <w:t xml:space="preserve">was </w:t>
      </w:r>
      <w:r w:rsidR="00D0479F">
        <w:rPr>
          <w:rFonts w:ascii="Times New Roman" w:hAnsi="Times New Roman" w:cs="Times New Roman"/>
          <w:sz w:val="24"/>
          <w:szCs w:val="24"/>
        </w:rPr>
        <w:t xml:space="preserve">measured </w:t>
      </w:r>
      <w:r w:rsidR="00161717">
        <w:rPr>
          <w:rFonts w:ascii="Times New Roman" w:hAnsi="Times New Roman" w:cs="Times New Roman"/>
          <w:sz w:val="24"/>
          <w:szCs w:val="24"/>
        </w:rPr>
        <w:t>using four items taken from the Health Behaviour Checkli</w:t>
      </w:r>
      <w:r w:rsidR="00BC296E">
        <w:rPr>
          <w:rFonts w:ascii="Times New Roman" w:hAnsi="Times New Roman" w:cs="Times New Roman"/>
          <w:sz w:val="24"/>
          <w:szCs w:val="24"/>
        </w:rPr>
        <w:t xml:space="preserve">st (HBCL; Vickers et al., 1990). </w:t>
      </w:r>
      <w:r w:rsidR="00161717">
        <w:rPr>
          <w:rFonts w:ascii="Times New Roman" w:hAnsi="Times New Roman" w:cs="Times New Roman"/>
          <w:sz w:val="24"/>
          <w:szCs w:val="24"/>
        </w:rPr>
        <w:t>Two items relate</w:t>
      </w:r>
      <w:r w:rsidR="007C0130">
        <w:rPr>
          <w:rFonts w:ascii="Times New Roman" w:hAnsi="Times New Roman" w:cs="Times New Roman"/>
          <w:sz w:val="24"/>
          <w:szCs w:val="24"/>
        </w:rPr>
        <w:t>d</w:t>
      </w:r>
      <w:r w:rsidR="00161717">
        <w:rPr>
          <w:rFonts w:ascii="Times New Roman" w:hAnsi="Times New Roman" w:cs="Times New Roman"/>
          <w:sz w:val="24"/>
          <w:szCs w:val="24"/>
        </w:rPr>
        <w:t xml:space="preserve"> to risky driving behaviour; “I speed while driving”</w:t>
      </w:r>
      <w:r w:rsidR="00D0479F">
        <w:rPr>
          <w:rFonts w:ascii="Times New Roman" w:hAnsi="Times New Roman" w:cs="Times New Roman"/>
          <w:sz w:val="24"/>
          <w:szCs w:val="24"/>
        </w:rPr>
        <w:t xml:space="preserve"> (item 33)</w:t>
      </w:r>
      <w:r w:rsidR="00161717">
        <w:rPr>
          <w:rFonts w:ascii="Times New Roman" w:hAnsi="Times New Roman" w:cs="Times New Roman"/>
          <w:sz w:val="24"/>
          <w:szCs w:val="24"/>
        </w:rPr>
        <w:t xml:space="preserve"> and “I carefully obey traffic ru</w:t>
      </w:r>
      <w:r w:rsidR="00D0479F">
        <w:rPr>
          <w:rFonts w:ascii="Times New Roman" w:hAnsi="Times New Roman" w:cs="Times New Roman"/>
          <w:sz w:val="24"/>
          <w:szCs w:val="24"/>
        </w:rPr>
        <w:t>les so I won’t have accidents” (item 12). The othe</w:t>
      </w:r>
      <w:r w:rsidR="00BC296E">
        <w:rPr>
          <w:rFonts w:ascii="Times New Roman" w:hAnsi="Times New Roman" w:cs="Times New Roman"/>
          <w:sz w:val="24"/>
          <w:szCs w:val="24"/>
        </w:rPr>
        <w:t>r</w:t>
      </w:r>
      <w:r w:rsidR="00D0479F">
        <w:rPr>
          <w:rFonts w:ascii="Times New Roman" w:hAnsi="Times New Roman" w:cs="Times New Roman"/>
          <w:sz w:val="24"/>
          <w:szCs w:val="24"/>
        </w:rPr>
        <w:t xml:space="preserve"> items relate</w:t>
      </w:r>
      <w:r w:rsidR="007C0130">
        <w:rPr>
          <w:rFonts w:ascii="Times New Roman" w:hAnsi="Times New Roman" w:cs="Times New Roman"/>
          <w:sz w:val="24"/>
          <w:szCs w:val="24"/>
        </w:rPr>
        <w:t>d</w:t>
      </w:r>
      <w:r w:rsidR="00D0479F">
        <w:rPr>
          <w:rFonts w:ascii="Times New Roman" w:hAnsi="Times New Roman" w:cs="Times New Roman"/>
          <w:sz w:val="24"/>
          <w:szCs w:val="24"/>
        </w:rPr>
        <w:t xml:space="preserve"> to taking risks in daily life; “I take chances when crossing the street” (item 5) and “I engage in activities and hobbies where accidents are possible” (item 40). Participants rated all four items on a </w:t>
      </w:r>
      <w:r w:rsidR="00BC296E">
        <w:rPr>
          <w:rFonts w:ascii="Times New Roman" w:hAnsi="Times New Roman" w:cs="Times New Roman"/>
          <w:sz w:val="24"/>
          <w:szCs w:val="24"/>
        </w:rPr>
        <w:t>5</w:t>
      </w:r>
      <w:r w:rsidR="00D0479F">
        <w:rPr>
          <w:rFonts w:ascii="Times New Roman" w:hAnsi="Times New Roman" w:cs="Times New Roman"/>
          <w:sz w:val="24"/>
          <w:szCs w:val="24"/>
        </w:rPr>
        <w:t>-point scale ranging from 1</w:t>
      </w:r>
      <w:r w:rsidR="007C0130">
        <w:rPr>
          <w:rFonts w:ascii="Times New Roman" w:hAnsi="Times New Roman" w:cs="Times New Roman"/>
          <w:sz w:val="24"/>
          <w:szCs w:val="24"/>
        </w:rPr>
        <w:t xml:space="preserve"> </w:t>
      </w:r>
      <w:r w:rsidR="00D0479F">
        <w:rPr>
          <w:rFonts w:ascii="Times New Roman" w:hAnsi="Times New Roman" w:cs="Times New Roman"/>
          <w:sz w:val="24"/>
          <w:szCs w:val="24"/>
        </w:rPr>
        <w:t>(very uncharacteristic of me) to 5 (very characteristic of me), with item 12 being re</w:t>
      </w:r>
      <w:r w:rsidR="007C0130">
        <w:rPr>
          <w:rFonts w:ascii="Times New Roman" w:hAnsi="Times New Roman" w:cs="Times New Roman"/>
          <w:sz w:val="24"/>
          <w:szCs w:val="24"/>
        </w:rPr>
        <w:t>verse</w:t>
      </w:r>
      <w:r w:rsidR="00D0479F">
        <w:rPr>
          <w:rFonts w:ascii="Times New Roman" w:hAnsi="Times New Roman" w:cs="Times New Roman"/>
          <w:sz w:val="24"/>
          <w:szCs w:val="24"/>
        </w:rPr>
        <w:t xml:space="preserve"> scored.</w:t>
      </w:r>
      <w:r w:rsidR="00BC296E">
        <w:rPr>
          <w:rFonts w:ascii="Times New Roman" w:hAnsi="Times New Roman" w:cs="Times New Roman"/>
          <w:sz w:val="24"/>
          <w:szCs w:val="24"/>
        </w:rPr>
        <w:t xml:space="preserve"> </w:t>
      </w:r>
    </w:p>
    <w:p w14:paraId="424346B1" w14:textId="77777777" w:rsidR="002F6419" w:rsidRDefault="00EF5825" w:rsidP="007C0130">
      <w:pPr>
        <w:spacing w:after="0" w:line="480" w:lineRule="auto"/>
        <w:rPr>
          <w:rFonts w:ascii="Times New Roman" w:hAnsi="Times New Roman" w:cs="Times New Roman"/>
          <w:sz w:val="24"/>
          <w:szCs w:val="24"/>
        </w:rPr>
      </w:pPr>
      <w:r w:rsidRPr="00567752">
        <w:rPr>
          <w:rFonts w:ascii="Times New Roman" w:hAnsi="Times New Roman" w:cs="Times New Roman"/>
          <w:i/>
          <w:sz w:val="24"/>
          <w:szCs w:val="24"/>
        </w:rPr>
        <w:tab/>
      </w:r>
      <w:r w:rsidRPr="00EF5825">
        <w:rPr>
          <w:rFonts w:ascii="Times New Roman" w:hAnsi="Times New Roman" w:cs="Times New Roman"/>
          <w:i/>
          <w:sz w:val="24"/>
          <w:szCs w:val="24"/>
        </w:rPr>
        <w:t>Alcoholic beverage consumption</w:t>
      </w:r>
      <w:r w:rsidR="00567752">
        <w:rPr>
          <w:rFonts w:ascii="Times New Roman" w:hAnsi="Times New Roman" w:cs="Times New Roman"/>
          <w:i/>
          <w:sz w:val="24"/>
          <w:szCs w:val="24"/>
        </w:rPr>
        <w:t xml:space="preserve"> </w:t>
      </w:r>
      <w:r w:rsidR="00AF0B45" w:rsidRPr="00AF0B45">
        <w:rPr>
          <w:rFonts w:ascii="Times New Roman" w:hAnsi="Times New Roman" w:cs="Times New Roman"/>
          <w:sz w:val="24"/>
          <w:szCs w:val="24"/>
        </w:rPr>
        <w:t xml:space="preserve">was assessed using </w:t>
      </w:r>
      <w:r w:rsidR="00567752" w:rsidRPr="00AF0B45">
        <w:rPr>
          <w:rFonts w:ascii="Times New Roman" w:hAnsi="Times New Roman" w:cs="Times New Roman"/>
          <w:sz w:val="24"/>
          <w:szCs w:val="24"/>
        </w:rPr>
        <w:t xml:space="preserve">a number of questions </w:t>
      </w:r>
      <w:r w:rsidR="00AF0B45" w:rsidRPr="00AF0B45">
        <w:rPr>
          <w:rFonts w:ascii="Times New Roman" w:hAnsi="Times New Roman" w:cs="Times New Roman"/>
          <w:sz w:val="24"/>
          <w:szCs w:val="24"/>
        </w:rPr>
        <w:t>adapted</w:t>
      </w:r>
      <w:r w:rsidR="00567752" w:rsidRPr="00AF0B45">
        <w:rPr>
          <w:rFonts w:ascii="Times New Roman" w:hAnsi="Times New Roman" w:cs="Times New Roman"/>
          <w:sz w:val="24"/>
          <w:szCs w:val="24"/>
        </w:rPr>
        <w:t xml:space="preserve"> from the NHS choices: alc</w:t>
      </w:r>
      <w:r w:rsidR="007C0130">
        <w:rPr>
          <w:rFonts w:ascii="Times New Roman" w:hAnsi="Times New Roman" w:cs="Times New Roman"/>
          <w:sz w:val="24"/>
          <w:szCs w:val="24"/>
        </w:rPr>
        <w:t xml:space="preserve">ohol self-assessment questions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"URL" : "http://www.nhs.uk/Tools/Pages/Alcoholcalculator.aspx?Tag=Alcohol", "author" : [ { "dropping-particle" : "", "family" : "NHS", "given" : "", "non-dropping-particle" : "", "parse-names" : false, "suffix" : "" } ], "id" : "ITEM-1", "issued" : { "date-parts" : [ [ "2013" ] ] }, "title" : "Alcohol self-assessment - Health tools - NHS Choices", "type" : "webpage" }, "uris" : [ "http://www.mendeley.com/documents/?uuid=af9e2cf5-436d-4a97-bce2-73ad09c9e5a9" ] } ], "mendeley" : { "previouslyFormattedCitation" : "(NHS, 2013)"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457B7E" w:rsidRPr="00457B7E">
        <w:rPr>
          <w:rFonts w:ascii="Times New Roman" w:hAnsi="Times New Roman" w:cs="Times New Roman"/>
          <w:noProof/>
          <w:sz w:val="24"/>
          <w:szCs w:val="24"/>
        </w:rPr>
        <w:t>(NHS, 2013)</w:t>
      </w:r>
      <w:r w:rsidR="00C41453">
        <w:rPr>
          <w:rFonts w:ascii="Times New Roman" w:hAnsi="Times New Roman" w:cs="Times New Roman"/>
          <w:sz w:val="24"/>
          <w:szCs w:val="24"/>
        </w:rPr>
        <w:fldChar w:fldCharType="end"/>
      </w:r>
      <w:r w:rsidR="007C0130">
        <w:rPr>
          <w:rFonts w:ascii="Times New Roman" w:hAnsi="Times New Roman" w:cs="Times New Roman"/>
          <w:sz w:val="24"/>
          <w:szCs w:val="24"/>
        </w:rPr>
        <w:t xml:space="preserve">. </w:t>
      </w:r>
      <w:r w:rsidR="00AF0B45" w:rsidRPr="00AF0B45">
        <w:rPr>
          <w:rFonts w:ascii="Times New Roman" w:hAnsi="Times New Roman" w:cs="Times New Roman"/>
          <w:sz w:val="24"/>
          <w:szCs w:val="24"/>
        </w:rPr>
        <w:t>This included</w:t>
      </w:r>
      <w:r w:rsidR="00457B7E">
        <w:rPr>
          <w:rFonts w:ascii="Times New Roman" w:hAnsi="Times New Roman" w:cs="Times New Roman"/>
          <w:sz w:val="24"/>
          <w:szCs w:val="24"/>
        </w:rPr>
        <w:t xml:space="preserve"> an open response question</w:t>
      </w:r>
      <w:r w:rsidR="001B652B">
        <w:rPr>
          <w:rFonts w:ascii="Times New Roman" w:hAnsi="Times New Roman" w:cs="Times New Roman"/>
          <w:sz w:val="24"/>
          <w:szCs w:val="24"/>
        </w:rPr>
        <w:t xml:space="preserve"> where</w:t>
      </w:r>
      <w:r w:rsidR="00AF0B45" w:rsidRPr="00AF0B45">
        <w:rPr>
          <w:rFonts w:ascii="Times New Roman" w:hAnsi="Times New Roman" w:cs="Times New Roman"/>
          <w:sz w:val="24"/>
          <w:szCs w:val="24"/>
        </w:rPr>
        <w:t xml:space="preserve"> part</w:t>
      </w:r>
      <w:r w:rsidR="00AF0B45">
        <w:rPr>
          <w:rFonts w:ascii="Times New Roman" w:hAnsi="Times New Roman" w:cs="Times New Roman"/>
          <w:sz w:val="24"/>
          <w:szCs w:val="24"/>
        </w:rPr>
        <w:t xml:space="preserve">icipants </w:t>
      </w:r>
      <w:r w:rsidR="001B652B">
        <w:rPr>
          <w:rFonts w:ascii="Times New Roman" w:hAnsi="Times New Roman" w:cs="Times New Roman"/>
          <w:sz w:val="24"/>
          <w:szCs w:val="24"/>
        </w:rPr>
        <w:t xml:space="preserve">were asked </w:t>
      </w:r>
      <w:r w:rsidR="00AF0B45" w:rsidRPr="00AF0B45">
        <w:rPr>
          <w:rFonts w:ascii="Times New Roman" w:hAnsi="Times New Roman" w:cs="Times New Roman"/>
          <w:sz w:val="24"/>
          <w:szCs w:val="24"/>
        </w:rPr>
        <w:t>how many units of alcohol they</w:t>
      </w:r>
      <w:r w:rsidR="001B652B">
        <w:rPr>
          <w:rFonts w:ascii="Times New Roman" w:hAnsi="Times New Roman" w:cs="Times New Roman"/>
          <w:sz w:val="24"/>
          <w:szCs w:val="24"/>
        </w:rPr>
        <w:t xml:space="preserve"> had</w:t>
      </w:r>
      <w:r w:rsidR="00AF0B45" w:rsidRPr="00AF0B45">
        <w:rPr>
          <w:rFonts w:ascii="Times New Roman" w:hAnsi="Times New Roman" w:cs="Times New Roman"/>
          <w:sz w:val="24"/>
          <w:szCs w:val="24"/>
        </w:rPr>
        <w:t xml:space="preserve"> drank ove</w:t>
      </w:r>
      <w:r w:rsidR="001B652B">
        <w:rPr>
          <w:rFonts w:ascii="Times New Roman" w:hAnsi="Times New Roman" w:cs="Times New Roman"/>
          <w:sz w:val="24"/>
          <w:szCs w:val="24"/>
        </w:rPr>
        <w:t xml:space="preserve">r the past week. </w:t>
      </w:r>
      <w:r w:rsidR="001B652B" w:rsidRPr="00AF0B45">
        <w:rPr>
          <w:rFonts w:ascii="Times New Roman" w:hAnsi="Times New Roman" w:cs="Times New Roman"/>
          <w:sz w:val="24"/>
          <w:szCs w:val="24"/>
        </w:rPr>
        <w:t xml:space="preserve">NHS guidelines on the </w:t>
      </w:r>
      <w:r w:rsidR="001B652B" w:rsidRPr="00AF0B45">
        <w:rPr>
          <w:rFonts w:ascii="Times New Roman" w:hAnsi="Times New Roman" w:cs="Times New Roman"/>
          <w:iCs/>
          <w:color w:val="000000"/>
          <w:sz w:val="24"/>
          <w:szCs w:val="24"/>
        </w:rPr>
        <w:t>unit equivalent of alcoholic drinks were provided so participants could calculat</w:t>
      </w:r>
      <w:r w:rsidR="001B652B">
        <w:rPr>
          <w:rFonts w:ascii="Times New Roman" w:hAnsi="Times New Roman" w:cs="Times New Roman"/>
          <w:iCs/>
          <w:color w:val="000000"/>
          <w:sz w:val="24"/>
          <w:szCs w:val="24"/>
        </w:rPr>
        <w:t xml:space="preserve">e </w:t>
      </w:r>
      <w:r w:rsidR="001B652B" w:rsidRPr="00AF0B45">
        <w:rPr>
          <w:rFonts w:ascii="Times New Roman" w:hAnsi="Times New Roman" w:cs="Times New Roman"/>
          <w:iCs/>
          <w:color w:val="000000"/>
          <w:sz w:val="24"/>
          <w:szCs w:val="24"/>
        </w:rPr>
        <w:t xml:space="preserve">approximately how much alcohol they </w:t>
      </w:r>
      <w:r w:rsidR="001B652B">
        <w:rPr>
          <w:rFonts w:ascii="Times New Roman" w:hAnsi="Times New Roman" w:cs="Times New Roman"/>
          <w:iCs/>
          <w:color w:val="000000"/>
          <w:sz w:val="24"/>
          <w:szCs w:val="24"/>
        </w:rPr>
        <w:t xml:space="preserve">had consumed. </w:t>
      </w:r>
      <w:r w:rsidR="001B652B">
        <w:rPr>
          <w:rFonts w:ascii="Times New Roman" w:hAnsi="Times New Roman" w:cs="Times New Roman"/>
          <w:sz w:val="24"/>
          <w:szCs w:val="24"/>
        </w:rPr>
        <w:t xml:space="preserve"> To assess binge drinking </w:t>
      </w:r>
      <w:r w:rsidR="001B652B">
        <w:rPr>
          <w:rFonts w:ascii="Times New Roman" w:hAnsi="Times New Roman" w:cs="Times New Roman"/>
          <w:iCs/>
          <w:color w:val="000000"/>
          <w:sz w:val="24"/>
          <w:szCs w:val="24"/>
        </w:rPr>
        <w:t>p</w:t>
      </w:r>
      <w:r w:rsidR="0098007A">
        <w:rPr>
          <w:rFonts w:ascii="Times New Roman" w:hAnsi="Times New Roman" w:cs="Times New Roman"/>
          <w:iCs/>
          <w:color w:val="000000"/>
          <w:sz w:val="24"/>
          <w:szCs w:val="24"/>
        </w:rPr>
        <w:t>articipants were asked</w:t>
      </w:r>
      <w:r w:rsidR="001B652B">
        <w:rPr>
          <w:rFonts w:ascii="Times New Roman" w:hAnsi="Times New Roman" w:cs="Times New Roman"/>
          <w:iCs/>
          <w:color w:val="000000"/>
          <w:sz w:val="24"/>
          <w:szCs w:val="24"/>
        </w:rPr>
        <w:t xml:space="preserve"> to indicate</w:t>
      </w:r>
      <w:r w:rsidR="0098007A">
        <w:rPr>
          <w:rFonts w:ascii="Times New Roman" w:hAnsi="Times New Roman" w:cs="Times New Roman"/>
          <w:iCs/>
          <w:color w:val="000000"/>
          <w:sz w:val="24"/>
          <w:szCs w:val="24"/>
        </w:rPr>
        <w:t xml:space="preserve"> how often they </w:t>
      </w:r>
      <w:r w:rsidR="001B652B">
        <w:rPr>
          <w:rFonts w:ascii="Times New Roman" w:hAnsi="Times New Roman" w:cs="Times New Roman"/>
          <w:iCs/>
          <w:color w:val="000000"/>
          <w:sz w:val="24"/>
          <w:szCs w:val="24"/>
        </w:rPr>
        <w:t xml:space="preserve">consume </w:t>
      </w:r>
      <w:r w:rsidR="0098007A">
        <w:rPr>
          <w:rFonts w:ascii="Times New Roman" w:hAnsi="Times New Roman" w:cs="Times New Roman"/>
          <w:iCs/>
          <w:color w:val="000000"/>
          <w:sz w:val="24"/>
          <w:szCs w:val="24"/>
        </w:rPr>
        <w:t>six or more units on one occasion</w:t>
      </w:r>
      <w:r w:rsidR="001B652B">
        <w:rPr>
          <w:rFonts w:ascii="Times New Roman" w:hAnsi="Times New Roman" w:cs="Times New Roman"/>
          <w:iCs/>
          <w:color w:val="000000"/>
          <w:sz w:val="24"/>
          <w:szCs w:val="24"/>
        </w:rPr>
        <w:t xml:space="preserve"> (ranging from never to daily/almost daily), and on how many days in the past week have they consumed six or more units (ranging from never to 4 or more days). </w:t>
      </w:r>
    </w:p>
    <w:p w14:paraId="29FBCAC5" w14:textId="77777777" w:rsidR="003F499A" w:rsidRDefault="002F6419" w:rsidP="00F355A0">
      <w:pPr>
        <w:spacing w:line="480" w:lineRule="auto"/>
        <w:rPr>
          <w:rFonts w:ascii="Times New Roman" w:hAnsi="Times New Roman" w:cs="Times New Roman"/>
          <w:sz w:val="24"/>
          <w:szCs w:val="24"/>
        </w:rPr>
      </w:pPr>
      <w:r>
        <w:rPr>
          <w:rFonts w:ascii="Times New Roman" w:hAnsi="Times New Roman" w:cs="Times New Roman"/>
          <w:sz w:val="24"/>
          <w:szCs w:val="24"/>
        </w:rPr>
        <w:tab/>
      </w:r>
      <w:r w:rsidR="00EF5825">
        <w:rPr>
          <w:rFonts w:ascii="Times New Roman" w:hAnsi="Times New Roman" w:cs="Times New Roman"/>
          <w:i/>
          <w:sz w:val="24"/>
          <w:szCs w:val="24"/>
        </w:rPr>
        <w:t>Cigarette use</w:t>
      </w:r>
      <w:r>
        <w:rPr>
          <w:rFonts w:ascii="Times New Roman" w:hAnsi="Times New Roman" w:cs="Times New Roman"/>
          <w:i/>
          <w:sz w:val="24"/>
          <w:szCs w:val="24"/>
        </w:rPr>
        <w:t xml:space="preserve"> </w:t>
      </w:r>
      <w:r>
        <w:rPr>
          <w:rFonts w:ascii="Times New Roman" w:hAnsi="Times New Roman" w:cs="Times New Roman"/>
          <w:sz w:val="24"/>
          <w:szCs w:val="24"/>
        </w:rPr>
        <w:t>was measured by asking participants to indicate whether they currently smoke tobacco and participants could indicate yes, no or that they smoked in the past. Participants were also asked to indicate how many cigarettes they</w:t>
      </w:r>
      <w:r w:rsidR="0098007A">
        <w:rPr>
          <w:rFonts w:ascii="Times New Roman" w:hAnsi="Times New Roman" w:cs="Times New Roman"/>
          <w:sz w:val="24"/>
          <w:szCs w:val="24"/>
        </w:rPr>
        <w:t xml:space="preserve"> had smoked in the last 7 days </w:t>
      </w:r>
      <w:r>
        <w:rPr>
          <w:rFonts w:ascii="Times New Roman" w:hAnsi="Times New Roman" w:cs="Times New Roman"/>
          <w:sz w:val="24"/>
          <w:szCs w:val="24"/>
        </w:rPr>
        <w:t xml:space="preserve">with a free response format. </w:t>
      </w:r>
    </w:p>
    <w:p w14:paraId="3B9EB292" w14:textId="77777777" w:rsidR="00EF5825" w:rsidRDefault="00EF5825" w:rsidP="003F499A">
      <w:pPr>
        <w:spacing w:line="480" w:lineRule="auto"/>
        <w:ind w:firstLine="720"/>
        <w:rPr>
          <w:rFonts w:ascii="Times New Roman" w:hAnsi="Times New Roman" w:cs="Times New Roman"/>
          <w:sz w:val="24"/>
          <w:szCs w:val="24"/>
        </w:rPr>
      </w:pPr>
      <w:r>
        <w:rPr>
          <w:rFonts w:ascii="Times New Roman" w:hAnsi="Times New Roman" w:cs="Times New Roman"/>
          <w:i/>
          <w:sz w:val="24"/>
          <w:szCs w:val="24"/>
        </w:rPr>
        <w:lastRenderedPageBreak/>
        <w:t>Drug use</w:t>
      </w:r>
      <w:r w:rsidR="003D1BE8">
        <w:rPr>
          <w:rFonts w:ascii="Times New Roman" w:hAnsi="Times New Roman" w:cs="Times New Roman"/>
          <w:i/>
          <w:sz w:val="24"/>
          <w:szCs w:val="24"/>
        </w:rPr>
        <w:t xml:space="preserve"> </w:t>
      </w:r>
      <w:r w:rsidR="003D1BE8">
        <w:rPr>
          <w:rFonts w:ascii="Times New Roman" w:hAnsi="Times New Roman" w:cs="Times New Roman"/>
          <w:sz w:val="24"/>
          <w:szCs w:val="24"/>
        </w:rPr>
        <w:t xml:space="preserve">was measured by asking participants to indicate how often they use drugs other than those required for medical reasons (ranging from never to often). To clarify what was meant by drug use, the following definition </w:t>
      </w:r>
      <w:r w:rsidR="001B652B">
        <w:rPr>
          <w:rFonts w:ascii="Times New Roman" w:hAnsi="Times New Roman" w:cs="Times New Roman"/>
          <w:sz w:val="24"/>
          <w:szCs w:val="24"/>
        </w:rPr>
        <w:t xml:space="preserve">taken from the Drug Abuse Screening Test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"10.1111/j.1360-0443.1989.tb03463.x", "ISSN" : "0965-2140", "author" : [ { "dropping-particle" : "", "family" : "Gavin", "given" : "D.R.", "non-dropping-particle" : "", "parse-names" : false, "suffix" : "" }, { "dropping-particle" : "", "family" : "Ross", "given" : "H.E.", "non-dropping-particle" : "", "parse-names" : false, "suffix" : "" }, { "dropping-particle" : "", "family" : "Skinner", "given" : "H.A.", "non-dropping-particle" : "", "parse-names" : false, "suffix" : "" } ], "container-title" : "Addiction", "id" : "ITEM-1", "issue" : "3", "issued" : { "date-parts" : [ [ "1989", "3" ] ] }, "page" : "301-307", "title" : "Diagnostic Validity of the Drug Abuse Screening Test in the Assessment of DSM-III Drug Disorders", "type" : "article-journal", "volume" : "84" }, "prefix" : "Drug Abuse Screening Test; ", "uris" : [ "http://www.mendeley.com/documents/?uuid=ca75eb36-7e4a-462b-b1d5-50fd98c40c2b" ] } ], "mendeley" : { "manualFormatting" : " (Gavin, Ross, &amp; Skinner, 1989)", "previouslyFormattedCitation" : "(Drug Abuse Screening Test; Gavin, Ross, &amp; Skinner, 1989)"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001B652B" w:rsidRPr="005357B2">
        <w:rPr>
          <w:rFonts w:ascii="Times New Roman" w:hAnsi="Times New Roman" w:cs="Times New Roman"/>
          <w:noProof/>
          <w:sz w:val="24"/>
          <w:szCs w:val="24"/>
        </w:rPr>
        <w:t xml:space="preserve"> </w:t>
      </w:r>
      <w:r w:rsidR="001B652B">
        <w:rPr>
          <w:rFonts w:ascii="Times New Roman" w:hAnsi="Times New Roman" w:cs="Times New Roman"/>
          <w:noProof/>
          <w:sz w:val="24"/>
          <w:szCs w:val="24"/>
        </w:rPr>
        <w:t>(</w:t>
      </w:r>
      <w:r w:rsidR="001B652B" w:rsidRPr="005357B2">
        <w:rPr>
          <w:rFonts w:ascii="Times New Roman" w:hAnsi="Times New Roman" w:cs="Times New Roman"/>
          <w:noProof/>
          <w:sz w:val="24"/>
          <w:szCs w:val="24"/>
        </w:rPr>
        <w:t>Gavin, Ross, &amp; Skinner, 1989)</w:t>
      </w:r>
      <w:r w:rsidR="00C41453">
        <w:rPr>
          <w:rFonts w:ascii="Times New Roman" w:hAnsi="Times New Roman" w:cs="Times New Roman"/>
          <w:sz w:val="24"/>
          <w:szCs w:val="24"/>
        </w:rPr>
        <w:fldChar w:fldCharType="end"/>
      </w:r>
      <w:r w:rsidR="003D1BE8">
        <w:rPr>
          <w:rFonts w:ascii="Times New Roman" w:hAnsi="Times New Roman" w:cs="Times New Roman"/>
          <w:sz w:val="24"/>
          <w:szCs w:val="24"/>
        </w:rPr>
        <w:t xml:space="preserve"> </w:t>
      </w:r>
      <w:r w:rsidR="001B652B">
        <w:rPr>
          <w:rFonts w:ascii="Times New Roman" w:hAnsi="Times New Roman" w:cs="Times New Roman"/>
          <w:sz w:val="24"/>
          <w:szCs w:val="24"/>
        </w:rPr>
        <w:t xml:space="preserve"> was </w:t>
      </w:r>
      <w:r w:rsidR="003D1BE8">
        <w:rPr>
          <w:rFonts w:ascii="Times New Roman" w:hAnsi="Times New Roman" w:cs="Times New Roman"/>
          <w:sz w:val="24"/>
          <w:szCs w:val="24"/>
        </w:rPr>
        <w:t>provided; “t</w:t>
      </w:r>
      <w:r w:rsidR="003D1BE8" w:rsidRPr="003D1BE8">
        <w:rPr>
          <w:rFonts w:ascii="Times New Roman" w:hAnsi="Times New Roman" w:cs="Times New Roman"/>
          <w:sz w:val="24"/>
          <w:szCs w:val="24"/>
        </w:rPr>
        <w:t xml:space="preserve">his may include but is not limited to: cannabis (e.g., marijuana, hash), solvents (e.g., gas, paints), tranquilizers (e.g., </w:t>
      </w:r>
      <w:proofErr w:type="spellStart"/>
      <w:r w:rsidR="003D1BE8" w:rsidRPr="003D1BE8">
        <w:rPr>
          <w:rFonts w:ascii="Times New Roman" w:hAnsi="Times New Roman" w:cs="Times New Roman"/>
          <w:sz w:val="24"/>
          <w:szCs w:val="24"/>
        </w:rPr>
        <w:t>Valium</w:t>
      </w:r>
      <w:proofErr w:type="spellEnd"/>
      <w:r w:rsidR="003D1BE8" w:rsidRPr="003D1BE8">
        <w:rPr>
          <w:rFonts w:ascii="Times New Roman" w:hAnsi="Times New Roman" w:cs="Times New Roman"/>
          <w:sz w:val="24"/>
          <w:szCs w:val="24"/>
        </w:rPr>
        <w:t>), barbiturates, cocaine and stimulants (e.g., speed), hallucinogens (e.g., LSD) or narcoti</w:t>
      </w:r>
      <w:r w:rsidR="003D1BE8">
        <w:rPr>
          <w:rFonts w:ascii="Times New Roman" w:hAnsi="Times New Roman" w:cs="Times New Roman"/>
          <w:sz w:val="24"/>
          <w:szCs w:val="24"/>
        </w:rPr>
        <w:t xml:space="preserve">cs (e.g., Heroin). This does not </w:t>
      </w:r>
      <w:r w:rsidR="003D1BE8" w:rsidRPr="003D1BE8">
        <w:rPr>
          <w:rFonts w:ascii="Times New Roman" w:hAnsi="Times New Roman" w:cs="Times New Roman"/>
          <w:sz w:val="24"/>
          <w:szCs w:val="24"/>
        </w:rPr>
        <w:t>include alcohol or tobacco</w:t>
      </w:r>
      <w:r w:rsidR="001B652B">
        <w:rPr>
          <w:rFonts w:ascii="Times New Roman" w:hAnsi="Times New Roman" w:cs="Times New Roman"/>
          <w:sz w:val="24"/>
          <w:szCs w:val="24"/>
        </w:rPr>
        <w:t>.</w:t>
      </w:r>
      <w:r w:rsidR="005357B2">
        <w:rPr>
          <w:rFonts w:ascii="Times New Roman" w:hAnsi="Times New Roman" w:cs="Times New Roman"/>
          <w:sz w:val="24"/>
          <w:szCs w:val="24"/>
        </w:rPr>
        <w:t>”</w:t>
      </w:r>
      <w:r w:rsidR="003D1BE8">
        <w:rPr>
          <w:rFonts w:ascii="Times New Roman" w:hAnsi="Times New Roman" w:cs="Times New Roman"/>
          <w:sz w:val="24"/>
          <w:szCs w:val="24"/>
        </w:rPr>
        <w:t xml:space="preserve"> </w:t>
      </w:r>
    </w:p>
    <w:p w14:paraId="52355E0F" w14:textId="77777777" w:rsidR="00ED0854" w:rsidRPr="002D2694" w:rsidRDefault="00ED0854" w:rsidP="00F355A0">
      <w:pPr>
        <w:spacing w:line="480" w:lineRule="auto"/>
        <w:rPr>
          <w:rFonts w:ascii="Times New Roman" w:hAnsi="Times New Roman" w:cs="Times New Roman"/>
          <w:i/>
          <w:sz w:val="24"/>
          <w:szCs w:val="24"/>
        </w:rPr>
      </w:pPr>
      <w:r w:rsidRPr="002D2694">
        <w:rPr>
          <w:rFonts w:ascii="Times New Roman" w:hAnsi="Times New Roman" w:cs="Times New Roman"/>
          <w:i/>
          <w:sz w:val="24"/>
          <w:szCs w:val="24"/>
        </w:rPr>
        <w:t>Statistical analysis</w:t>
      </w:r>
    </w:p>
    <w:p w14:paraId="6466492D" w14:textId="77777777" w:rsidR="005357B2" w:rsidRDefault="00ED0854" w:rsidP="001B65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Convergent and </w:t>
      </w:r>
      <w:r w:rsidR="00412FB6">
        <w:rPr>
          <w:rFonts w:ascii="Times New Roman" w:hAnsi="Times New Roman" w:cs="Times New Roman"/>
          <w:sz w:val="24"/>
          <w:szCs w:val="24"/>
        </w:rPr>
        <w:t>discriminant</w:t>
      </w:r>
      <w:r>
        <w:rPr>
          <w:rFonts w:ascii="Times New Roman" w:hAnsi="Times New Roman" w:cs="Times New Roman"/>
          <w:sz w:val="24"/>
          <w:szCs w:val="24"/>
        </w:rPr>
        <w:t xml:space="preserve"> validity of the CCS was</w:t>
      </w:r>
      <w:r w:rsidR="005357B2">
        <w:rPr>
          <w:rFonts w:ascii="Times New Roman" w:hAnsi="Times New Roman" w:cs="Times New Roman"/>
          <w:sz w:val="24"/>
          <w:szCs w:val="24"/>
        </w:rPr>
        <w:t xml:space="preserve"> </w:t>
      </w:r>
      <w:r>
        <w:rPr>
          <w:rFonts w:ascii="Times New Roman" w:hAnsi="Times New Roman" w:cs="Times New Roman"/>
          <w:sz w:val="24"/>
          <w:szCs w:val="24"/>
        </w:rPr>
        <w:t xml:space="preserve">assessed by asking participants to complete a measure of the ‘Big 5’ personality domains, with the </w:t>
      </w:r>
      <w:r w:rsidRPr="00997E88">
        <w:rPr>
          <w:rFonts w:ascii="Times New Roman" w:hAnsi="Times New Roman" w:cs="Times New Roman"/>
          <w:sz w:val="24"/>
          <w:szCs w:val="24"/>
          <w:highlight w:val="yellow"/>
        </w:rPr>
        <w:t>expectation that the CCS would correlate highly with the conscientiousness scale and less strongly with measures of the other four personality domains</w:t>
      </w:r>
      <w:r>
        <w:rPr>
          <w:rFonts w:ascii="Times New Roman" w:hAnsi="Times New Roman" w:cs="Times New Roman"/>
          <w:sz w:val="24"/>
          <w:szCs w:val="24"/>
        </w:rPr>
        <w:t xml:space="preserve"> (</w:t>
      </w:r>
      <w:r w:rsidR="00A34733">
        <w:rPr>
          <w:rFonts w:ascii="Times New Roman" w:hAnsi="Times New Roman" w:cs="Times New Roman"/>
          <w:sz w:val="24"/>
          <w:szCs w:val="24"/>
        </w:rPr>
        <w:t>openness</w:t>
      </w:r>
      <w:r>
        <w:rPr>
          <w:rFonts w:ascii="Times New Roman" w:hAnsi="Times New Roman" w:cs="Times New Roman"/>
          <w:sz w:val="24"/>
          <w:szCs w:val="24"/>
        </w:rPr>
        <w:t xml:space="preserve">, agreeableness, extraversion and neuroticism). Finally to ascertain predictive validity, the six facet scores and the overall conscientiousness composite score </w:t>
      </w:r>
      <w:r w:rsidR="005357B2">
        <w:rPr>
          <w:rFonts w:ascii="Times New Roman" w:hAnsi="Times New Roman" w:cs="Times New Roman"/>
          <w:sz w:val="24"/>
          <w:szCs w:val="24"/>
        </w:rPr>
        <w:t>were</w:t>
      </w:r>
      <w:r>
        <w:rPr>
          <w:rFonts w:ascii="Times New Roman" w:hAnsi="Times New Roman" w:cs="Times New Roman"/>
          <w:sz w:val="24"/>
          <w:szCs w:val="24"/>
        </w:rPr>
        <w:t xml:space="preserve"> correlated with health behaviours</w:t>
      </w:r>
      <w:r w:rsidR="005357B2">
        <w:rPr>
          <w:rFonts w:ascii="Times New Roman" w:hAnsi="Times New Roman" w:cs="Times New Roman"/>
          <w:sz w:val="24"/>
          <w:szCs w:val="24"/>
        </w:rPr>
        <w:t xml:space="preserve">. </w:t>
      </w:r>
      <w:r w:rsidR="005357B2" w:rsidRPr="005B02EF">
        <w:rPr>
          <w:rFonts w:ascii="Times New Roman" w:hAnsi="Times New Roman" w:cs="Times New Roman"/>
          <w:sz w:val="24"/>
          <w:szCs w:val="24"/>
          <w:highlight w:val="yellow"/>
        </w:rPr>
        <w:t>Pearson’s Product Moment Correlations were also used to assess test-rest reliability of the CCS.</w:t>
      </w:r>
      <w:r w:rsidR="005357B2">
        <w:rPr>
          <w:rFonts w:ascii="Times New Roman" w:hAnsi="Times New Roman" w:cs="Times New Roman"/>
          <w:sz w:val="24"/>
          <w:szCs w:val="24"/>
        </w:rPr>
        <w:t xml:space="preserve"> </w:t>
      </w:r>
    </w:p>
    <w:p w14:paraId="43123A7C" w14:textId="77777777" w:rsidR="006B4CCA" w:rsidRDefault="006B4CCA">
      <w:pPr>
        <w:rPr>
          <w:rFonts w:ascii="Times New Roman" w:hAnsi="Times New Roman" w:cs="Times New Roman"/>
          <w:sz w:val="24"/>
          <w:szCs w:val="24"/>
        </w:rPr>
      </w:pPr>
      <w:r>
        <w:rPr>
          <w:rFonts w:ascii="Times New Roman" w:hAnsi="Times New Roman" w:cs="Times New Roman"/>
          <w:sz w:val="24"/>
          <w:szCs w:val="24"/>
        </w:rPr>
        <w:br w:type="page"/>
      </w:r>
    </w:p>
    <w:p w14:paraId="2D5A798B" w14:textId="77777777" w:rsidR="003F499A" w:rsidRDefault="003F499A" w:rsidP="003F499A">
      <w:pPr>
        <w:spacing w:line="480" w:lineRule="auto"/>
        <w:jc w:val="center"/>
        <w:rPr>
          <w:rFonts w:ascii="Times New Roman" w:hAnsi="Times New Roman" w:cs="Times New Roman"/>
          <w:sz w:val="24"/>
          <w:szCs w:val="24"/>
        </w:rPr>
      </w:pPr>
      <w:r w:rsidRPr="003F499A">
        <w:rPr>
          <w:rFonts w:ascii="Times New Roman" w:hAnsi="Times New Roman" w:cs="Times New Roman"/>
          <w:sz w:val="24"/>
          <w:szCs w:val="24"/>
        </w:rPr>
        <w:lastRenderedPageBreak/>
        <w:t>RESULTS</w:t>
      </w:r>
    </w:p>
    <w:p w14:paraId="02F5A2D1" w14:textId="77777777" w:rsidR="006E7335" w:rsidRDefault="006E7335" w:rsidP="003F499A">
      <w:pPr>
        <w:spacing w:line="480" w:lineRule="auto"/>
        <w:rPr>
          <w:rFonts w:ascii="Times New Roman" w:hAnsi="Times New Roman" w:cs="Times New Roman"/>
          <w:i/>
          <w:sz w:val="24"/>
          <w:szCs w:val="24"/>
        </w:rPr>
      </w:pPr>
      <w:r w:rsidRPr="00B4686D">
        <w:rPr>
          <w:rFonts w:ascii="Times New Roman" w:hAnsi="Times New Roman" w:cs="Times New Roman"/>
          <w:i/>
          <w:sz w:val="24"/>
          <w:szCs w:val="24"/>
        </w:rPr>
        <w:t>Descriptive Statistics</w:t>
      </w:r>
    </w:p>
    <w:p w14:paraId="2473CCD2" w14:textId="77777777" w:rsidR="000B3EFA" w:rsidRDefault="00A94BFC" w:rsidP="006E7335">
      <w:pPr>
        <w:spacing w:line="480" w:lineRule="auto"/>
        <w:rPr>
          <w:rFonts w:ascii="Times New Roman" w:hAnsi="Times New Roman" w:cs="Times New Roman"/>
          <w:sz w:val="24"/>
          <w:szCs w:val="24"/>
        </w:rPr>
      </w:pPr>
      <w:r>
        <w:rPr>
          <w:rFonts w:ascii="Times New Roman" w:hAnsi="Times New Roman" w:cs="Times New Roman"/>
          <w:sz w:val="24"/>
          <w:szCs w:val="24"/>
        </w:rPr>
        <w:tab/>
      </w:r>
      <w:r w:rsidR="00990AFE">
        <w:rPr>
          <w:rFonts w:ascii="Times New Roman" w:hAnsi="Times New Roman" w:cs="Times New Roman"/>
          <w:sz w:val="24"/>
          <w:szCs w:val="24"/>
        </w:rPr>
        <w:t>CCS scores</w:t>
      </w:r>
      <w:r>
        <w:rPr>
          <w:rFonts w:ascii="Times New Roman" w:hAnsi="Times New Roman" w:cs="Times New Roman"/>
          <w:sz w:val="24"/>
          <w:szCs w:val="24"/>
        </w:rPr>
        <w:t xml:space="preserve"> and zero order correlations between </w:t>
      </w:r>
      <w:r w:rsidR="00990AFE">
        <w:rPr>
          <w:rFonts w:ascii="Times New Roman" w:hAnsi="Times New Roman" w:cs="Times New Roman"/>
          <w:sz w:val="24"/>
          <w:szCs w:val="24"/>
        </w:rPr>
        <w:t xml:space="preserve">the </w:t>
      </w:r>
      <w:r>
        <w:rPr>
          <w:rFonts w:ascii="Times New Roman" w:hAnsi="Times New Roman" w:cs="Times New Roman"/>
          <w:sz w:val="24"/>
          <w:szCs w:val="24"/>
        </w:rPr>
        <w:t xml:space="preserve">facet scales are shown in Table </w:t>
      </w:r>
      <w:r w:rsidR="00834319">
        <w:rPr>
          <w:rFonts w:ascii="Times New Roman" w:hAnsi="Times New Roman" w:cs="Times New Roman"/>
          <w:sz w:val="24"/>
          <w:szCs w:val="24"/>
        </w:rPr>
        <w:t>5.</w:t>
      </w:r>
      <w:r w:rsidR="00F602B0" w:rsidRPr="00F602B0">
        <w:rPr>
          <w:rFonts w:ascii="Times New Roman" w:hAnsi="Times New Roman" w:cs="Times New Roman"/>
          <w:sz w:val="24"/>
          <w:szCs w:val="24"/>
        </w:rPr>
        <w:t xml:space="preserve"> </w:t>
      </w:r>
      <w:r w:rsidR="00DB2F61" w:rsidRPr="00A61279">
        <w:rPr>
          <w:rFonts w:ascii="Times New Roman" w:hAnsi="Times New Roman" w:cs="Times New Roman"/>
          <w:sz w:val="24"/>
          <w:szCs w:val="24"/>
          <w:highlight w:val="yellow"/>
        </w:rPr>
        <w:t>Replicating study 1</w:t>
      </w:r>
      <w:r w:rsidR="00416AA0" w:rsidRPr="00A61279">
        <w:rPr>
          <w:rFonts w:ascii="Times New Roman" w:hAnsi="Times New Roman" w:cs="Times New Roman"/>
          <w:sz w:val="24"/>
          <w:szCs w:val="24"/>
          <w:highlight w:val="yellow"/>
        </w:rPr>
        <w:t>,</w:t>
      </w:r>
      <w:r w:rsidR="00990AFE" w:rsidRPr="00A61279">
        <w:rPr>
          <w:rFonts w:ascii="Times New Roman" w:hAnsi="Times New Roman" w:cs="Times New Roman"/>
          <w:sz w:val="24"/>
          <w:szCs w:val="24"/>
          <w:highlight w:val="yellow"/>
        </w:rPr>
        <w:t xml:space="preserve"> </w:t>
      </w:r>
      <w:r w:rsidR="00DB2F61" w:rsidRPr="00A61279">
        <w:rPr>
          <w:rFonts w:ascii="Times New Roman" w:hAnsi="Times New Roman" w:cs="Times New Roman"/>
          <w:sz w:val="24"/>
          <w:szCs w:val="24"/>
          <w:highlight w:val="yellow"/>
        </w:rPr>
        <w:t>participants scored highe</w:t>
      </w:r>
      <w:r w:rsidR="00990AFE" w:rsidRPr="00A61279">
        <w:rPr>
          <w:rFonts w:ascii="Times New Roman" w:hAnsi="Times New Roman" w:cs="Times New Roman"/>
          <w:sz w:val="24"/>
          <w:szCs w:val="24"/>
          <w:highlight w:val="yellow"/>
        </w:rPr>
        <w:t xml:space="preserve">st </w:t>
      </w:r>
      <w:r w:rsidR="00DB2F61" w:rsidRPr="00A61279">
        <w:rPr>
          <w:rFonts w:ascii="Times New Roman" w:hAnsi="Times New Roman" w:cs="Times New Roman"/>
          <w:sz w:val="24"/>
          <w:szCs w:val="24"/>
          <w:highlight w:val="yellow"/>
        </w:rPr>
        <w:t>on Industriousness and Responsibility</w:t>
      </w:r>
      <w:r w:rsidR="00416AA0" w:rsidRPr="00A61279">
        <w:rPr>
          <w:rFonts w:ascii="Times New Roman" w:hAnsi="Times New Roman" w:cs="Times New Roman"/>
          <w:sz w:val="24"/>
          <w:szCs w:val="24"/>
          <w:highlight w:val="yellow"/>
        </w:rPr>
        <w:t xml:space="preserve"> and lowest on Traditionalism</w:t>
      </w:r>
      <w:r w:rsidR="00416AA0">
        <w:rPr>
          <w:rFonts w:ascii="Times New Roman" w:hAnsi="Times New Roman" w:cs="Times New Roman"/>
          <w:sz w:val="24"/>
          <w:szCs w:val="24"/>
        </w:rPr>
        <w:t>. W</w:t>
      </w:r>
      <w:r w:rsidR="00990AFE">
        <w:rPr>
          <w:rFonts w:ascii="Times New Roman" w:hAnsi="Times New Roman" w:cs="Times New Roman"/>
          <w:sz w:val="24"/>
          <w:szCs w:val="24"/>
        </w:rPr>
        <w:t>ith th</w:t>
      </w:r>
      <w:r w:rsidR="000B3EFA">
        <w:rPr>
          <w:rFonts w:ascii="Times New Roman" w:hAnsi="Times New Roman" w:cs="Times New Roman"/>
          <w:sz w:val="24"/>
          <w:szCs w:val="24"/>
        </w:rPr>
        <w:t>e exception of the virtue scale</w:t>
      </w:r>
      <w:r w:rsidR="00416AA0">
        <w:rPr>
          <w:rFonts w:ascii="Times New Roman" w:hAnsi="Times New Roman" w:cs="Times New Roman"/>
          <w:sz w:val="24"/>
          <w:szCs w:val="24"/>
        </w:rPr>
        <w:t xml:space="preserve"> </w:t>
      </w:r>
      <w:r w:rsidR="00990AFE">
        <w:rPr>
          <w:rFonts w:ascii="Times New Roman" w:hAnsi="Times New Roman" w:cs="Times New Roman"/>
          <w:sz w:val="24"/>
          <w:szCs w:val="24"/>
        </w:rPr>
        <w:t>the</w:t>
      </w:r>
      <w:r w:rsidR="00DB2F61">
        <w:rPr>
          <w:rFonts w:ascii="Times New Roman" w:hAnsi="Times New Roman" w:cs="Times New Roman"/>
          <w:sz w:val="24"/>
          <w:szCs w:val="24"/>
        </w:rPr>
        <w:t xml:space="preserve"> majority of </w:t>
      </w:r>
      <w:r w:rsidR="00990AFE">
        <w:rPr>
          <w:rFonts w:ascii="Times New Roman" w:hAnsi="Times New Roman" w:cs="Times New Roman"/>
          <w:sz w:val="24"/>
          <w:szCs w:val="24"/>
        </w:rPr>
        <w:t xml:space="preserve">the </w:t>
      </w:r>
      <w:r w:rsidR="00DB2F61">
        <w:rPr>
          <w:rFonts w:ascii="Times New Roman" w:hAnsi="Times New Roman" w:cs="Times New Roman"/>
          <w:sz w:val="24"/>
          <w:szCs w:val="24"/>
        </w:rPr>
        <w:t xml:space="preserve">correlation coefficients show </w:t>
      </w:r>
      <w:r w:rsidR="00DB2F61" w:rsidRPr="00B42736">
        <w:rPr>
          <w:rFonts w:ascii="Times New Roman" w:hAnsi="Times New Roman" w:cs="Times New Roman"/>
          <w:sz w:val="24"/>
          <w:szCs w:val="24"/>
          <w:highlight w:val="yellow"/>
        </w:rPr>
        <w:t>a small to moderate association between facet</w:t>
      </w:r>
      <w:r w:rsidR="00990AFE" w:rsidRPr="00B42736">
        <w:rPr>
          <w:rFonts w:ascii="Times New Roman" w:hAnsi="Times New Roman" w:cs="Times New Roman"/>
          <w:sz w:val="24"/>
          <w:szCs w:val="24"/>
          <w:highlight w:val="yellow"/>
        </w:rPr>
        <w:t>s</w:t>
      </w:r>
      <w:r w:rsidR="00416AA0">
        <w:rPr>
          <w:rFonts w:ascii="Times New Roman" w:hAnsi="Times New Roman" w:cs="Times New Roman"/>
          <w:sz w:val="24"/>
          <w:szCs w:val="24"/>
        </w:rPr>
        <w:t xml:space="preserve"> demonstrating that whilst related the scales are measuring </w:t>
      </w:r>
      <w:r w:rsidR="00416AA0" w:rsidRPr="00B42736">
        <w:rPr>
          <w:rFonts w:ascii="Times New Roman" w:hAnsi="Times New Roman" w:cs="Times New Roman"/>
          <w:sz w:val="24"/>
          <w:szCs w:val="24"/>
          <w:highlight w:val="yellow"/>
        </w:rPr>
        <w:t>heterogeneous</w:t>
      </w:r>
      <w:r w:rsidR="00416AA0">
        <w:rPr>
          <w:rFonts w:ascii="Times New Roman" w:hAnsi="Times New Roman" w:cs="Times New Roman"/>
          <w:sz w:val="24"/>
          <w:szCs w:val="24"/>
        </w:rPr>
        <w:t xml:space="preserve"> </w:t>
      </w:r>
      <w:r w:rsidR="000B3EFA">
        <w:rPr>
          <w:rFonts w:ascii="Times New Roman" w:hAnsi="Times New Roman" w:cs="Times New Roman"/>
          <w:sz w:val="24"/>
          <w:szCs w:val="24"/>
        </w:rPr>
        <w:t>traits</w:t>
      </w:r>
      <w:r w:rsidR="00416AA0">
        <w:rPr>
          <w:rFonts w:ascii="Times New Roman" w:hAnsi="Times New Roman" w:cs="Times New Roman"/>
          <w:sz w:val="24"/>
          <w:szCs w:val="24"/>
        </w:rPr>
        <w:t xml:space="preserve">. </w:t>
      </w:r>
      <w:r w:rsidR="00416AA0" w:rsidRPr="00A36BB5">
        <w:rPr>
          <w:rFonts w:ascii="Times New Roman" w:hAnsi="Times New Roman" w:cs="Times New Roman"/>
          <w:color w:val="FF6600"/>
          <w:sz w:val="24"/>
          <w:szCs w:val="24"/>
        </w:rPr>
        <w:t>The absence of a significant correlation between</w:t>
      </w:r>
      <w:r w:rsidR="00F602B0" w:rsidRPr="00A36BB5">
        <w:rPr>
          <w:rFonts w:ascii="Times New Roman" w:hAnsi="Times New Roman" w:cs="Times New Roman"/>
          <w:color w:val="FF6600"/>
          <w:sz w:val="24"/>
          <w:szCs w:val="24"/>
        </w:rPr>
        <w:t xml:space="preserve"> virtue and </w:t>
      </w:r>
      <w:r w:rsidR="00DB2F61" w:rsidRPr="00A36BB5">
        <w:rPr>
          <w:rFonts w:ascii="Times New Roman" w:hAnsi="Times New Roman" w:cs="Times New Roman"/>
          <w:color w:val="FF6600"/>
          <w:sz w:val="24"/>
          <w:szCs w:val="24"/>
        </w:rPr>
        <w:t xml:space="preserve">three of </w:t>
      </w:r>
      <w:r w:rsidR="00990AFE" w:rsidRPr="00A36BB5">
        <w:rPr>
          <w:rFonts w:ascii="Times New Roman" w:hAnsi="Times New Roman" w:cs="Times New Roman"/>
          <w:color w:val="FF6600"/>
          <w:sz w:val="24"/>
          <w:szCs w:val="24"/>
        </w:rPr>
        <w:t xml:space="preserve">the scales </w:t>
      </w:r>
      <w:r w:rsidR="00DB2F61" w:rsidRPr="00A36BB5">
        <w:rPr>
          <w:rFonts w:ascii="Times New Roman" w:hAnsi="Times New Roman" w:cs="Times New Roman"/>
          <w:color w:val="FF6600"/>
          <w:sz w:val="24"/>
          <w:szCs w:val="24"/>
        </w:rPr>
        <w:t>(industriousness, order and self-control)</w:t>
      </w:r>
      <w:r w:rsidR="00416AA0" w:rsidRPr="00A36BB5">
        <w:rPr>
          <w:rFonts w:ascii="Times New Roman" w:hAnsi="Times New Roman" w:cs="Times New Roman"/>
          <w:color w:val="FF6600"/>
          <w:sz w:val="24"/>
          <w:szCs w:val="24"/>
        </w:rPr>
        <w:t xml:space="preserve"> indicates</w:t>
      </w:r>
      <w:r w:rsidR="00990AFE" w:rsidRPr="00A36BB5">
        <w:rPr>
          <w:rFonts w:ascii="Times New Roman" w:hAnsi="Times New Roman" w:cs="Times New Roman"/>
          <w:color w:val="FF6600"/>
          <w:sz w:val="24"/>
          <w:szCs w:val="24"/>
        </w:rPr>
        <w:t xml:space="preserve"> that in the UK</w:t>
      </w:r>
      <w:r w:rsidR="006B4CCA" w:rsidRPr="00A36BB5">
        <w:rPr>
          <w:rFonts w:ascii="Times New Roman" w:hAnsi="Times New Roman" w:cs="Times New Roman"/>
          <w:color w:val="FF6600"/>
          <w:sz w:val="24"/>
          <w:szCs w:val="24"/>
        </w:rPr>
        <w:t xml:space="preserve"> validation</w:t>
      </w:r>
      <w:r w:rsidR="00990AFE" w:rsidRPr="00A36BB5">
        <w:rPr>
          <w:rFonts w:ascii="Times New Roman" w:hAnsi="Times New Roman" w:cs="Times New Roman"/>
          <w:color w:val="FF6600"/>
          <w:sz w:val="24"/>
          <w:szCs w:val="24"/>
        </w:rPr>
        <w:t xml:space="preserve"> sample </w:t>
      </w:r>
      <w:r w:rsidR="00F602B0" w:rsidRPr="00A36BB5">
        <w:rPr>
          <w:rFonts w:ascii="Times New Roman" w:hAnsi="Times New Roman" w:cs="Times New Roman"/>
          <w:color w:val="FF6600"/>
          <w:sz w:val="24"/>
          <w:szCs w:val="24"/>
        </w:rPr>
        <w:t xml:space="preserve">being virtuous </w:t>
      </w:r>
      <w:r w:rsidR="000B3EFA" w:rsidRPr="00A36BB5">
        <w:rPr>
          <w:rFonts w:ascii="Times New Roman" w:hAnsi="Times New Roman" w:cs="Times New Roman"/>
          <w:color w:val="FF6600"/>
          <w:sz w:val="24"/>
          <w:szCs w:val="24"/>
        </w:rPr>
        <w:t xml:space="preserve">may differ </w:t>
      </w:r>
      <w:r w:rsidR="00457B7E" w:rsidRPr="00A36BB5">
        <w:rPr>
          <w:rFonts w:ascii="Times New Roman" w:hAnsi="Times New Roman" w:cs="Times New Roman"/>
          <w:color w:val="FF6600"/>
          <w:sz w:val="24"/>
          <w:szCs w:val="24"/>
        </w:rPr>
        <w:t>markedly</w:t>
      </w:r>
      <w:r w:rsidR="000B3EFA" w:rsidRPr="00A36BB5">
        <w:rPr>
          <w:rFonts w:ascii="Times New Roman" w:hAnsi="Times New Roman" w:cs="Times New Roman"/>
          <w:color w:val="FF6600"/>
          <w:sz w:val="24"/>
          <w:szCs w:val="24"/>
        </w:rPr>
        <w:t xml:space="preserve"> from other aspects of conscientiousness.</w:t>
      </w:r>
      <w:r w:rsidR="000B3EFA">
        <w:rPr>
          <w:rFonts w:ascii="Times New Roman" w:hAnsi="Times New Roman" w:cs="Times New Roman"/>
          <w:sz w:val="24"/>
          <w:szCs w:val="24"/>
        </w:rPr>
        <w:t xml:space="preserve"> </w:t>
      </w:r>
      <w:r w:rsidR="00F602B0">
        <w:rPr>
          <w:rFonts w:ascii="Times New Roman" w:hAnsi="Times New Roman" w:cs="Times New Roman"/>
          <w:sz w:val="24"/>
          <w:szCs w:val="24"/>
        </w:rPr>
        <w:t>Descriptive statistics for the IPIP measure of the Big Five are given in</w:t>
      </w:r>
      <w:r w:rsidR="00457B7E">
        <w:rPr>
          <w:rFonts w:ascii="Times New Roman" w:hAnsi="Times New Roman" w:cs="Times New Roman"/>
          <w:sz w:val="24"/>
          <w:szCs w:val="24"/>
        </w:rPr>
        <w:t xml:space="preserve"> Table</w:t>
      </w:r>
      <w:r w:rsidR="00F602B0">
        <w:rPr>
          <w:rFonts w:ascii="Times New Roman" w:hAnsi="Times New Roman" w:cs="Times New Roman"/>
          <w:sz w:val="24"/>
          <w:szCs w:val="24"/>
        </w:rPr>
        <w:t xml:space="preserve"> </w:t>
      </w:r>
      <w:r w:rsidR="00834319">
        <w:rPr>
          <w:rFonts w:ascii="Times New Roman" w:hAnsi="Times New Roman" w:cs="Times New Roman"/>
          <w:sz w:val="24"/>
          <w:szCs w:val="24"/>
        </w:rPr>
        <w:t>6</w:t>
      </w:r>
      <w:r w:rsidR="00F602B0">
        <w:rPr>
          <w:rFonts w:ascii="Times New Roman" w:hAnsi="Times New Roman" w:cs="Times New Roman"/>
          <w:sz w:val="24"/>
          <w:szCs w:val="24"/>
        </w:rPr>
        <w:t>.</w:t>
      </w:r>
      <w:r w:rsidR="00A34733">
        <w:rPr>
          <w:rFonts w:ascii="Times New Roman" w:hAnsi="Times New Roman" w:cs="Times New Roman"/>
          <w:sz w:val="24"/>
          <w:szCs w:val="24"/>
        </w:rPr>
        <w:t xml:space="preserve"> </w:t>
      </w:r>
      <w:r w:rsidR="000B3EFA">
        <w:rPr>
          <w:rFonts w:ascii="Times New Roman" w:hAnsi="Times New Roman" w:cs="Times New Roman"/>
          <w:noProof/>
          <w:sz w:val="24"/>
          <w:szCs w:val="24"/>
        </w:rPr>
        <w:t>Participants’ health beha</w:t>
      </w:r>
      <w:r w:rsidR="00457B7E">
        <w:rPr>
          <w:rFonts w:ascii="Times New Roman" w:hAnsi="Times New Roman" w:cs="Times New Roman"/>
          <w:noProof/>
          <w:sz w:val="24"/>
          <w:szCs w:val="24"/>
        </w:rPr>
        <w:t xml:space="preserve">viour scores are also shown in </w:t>
      </w:r>
      <w:r w:rsidR="00834319">
        <w:rPr>
          <w:rFonts w:ascii="Times New Roman" w:hAnsi="Times New Roman" w:cs="Times New Roman"/>
          <w:noProof/>
          <w:sz w:val="24"/>
          <w:szCs w:val="24"/>
        </w:rPr>
        <w:t>Table 7</w:t>
      </w:r>
      <w:r w:rsidR="000B3EFA">
        <w:rPr>
          <w:rFonts w:ascii="Times New Roman" w:hAnsi="Times New Roman" w:cs="Times New Roman"/>
          <w:noProof/>
          <w:sz w:val="24"/>
          <w:szCs w:val="24"/>
        </w:rPr>
        <w:t xml:space="preserve">, and a wide range of scores were </w:t>
      </w:r>
      <w:r w:rsidR="00457B7E">
        <w:rPr>
          <w:rFonts w:ascii="Times New Roman" w:hAnsi="Times New Roman" w:cs="Times New Roman"/>
          <w:noProof/>
          <w:sz w:val="24"/>
          <w:szCs w:val="24"/>
        </w:rPr>
        <w:t>reported.</w:t>
      </w:r>
      <w:r w:rsidR="000B3EFA">
        <w:rPr>
          <w:rFonts w:ascii="Times New Roman" w:hAnsi="Times New Roman" w:cs="Times New Roman"/>
          <w:noProof/>
          <w:sz w:val="24"/>
          <w:szCs w:val="24"/>
        </w:rPr>
        <w:t xml:space="preserve"> </w:t>
      </w:r>
      <w:r w:rsidR="006B4CCA">
        <w:rPr>
          <w:rFonts w:ascii="Times New Roman" w:hAnsi="Times New Roman" w:cs="Times New Roman"/>
          <w:noProof/>
          <w:sz w:val="24"/>
          <w:szCs w:val="24"/>
        </w:rPr>
        <w:t xml:space="preserve">As a whole the </w:t>
      </w:r>
      <w:r w:rsidR="000B3EFA">
        <w:rPr>
          <w:rFonts w:ascii="Times New Roman" w:hAnsi="Times New Roman" w:cs="Times New Roman"/>
          <w:noProof/>
          <w:sz w:val="24"/>
          <w:szCs w:val="24"/>
        </w:rPr>
        <w:t>sample was found to be relatively healthy, reporting low</w:t>
      </w:r>
      <w:r w:rsidR="00457B7E">
        <w:rPr>
          <w:rFonts w:ascii="Times New Roman" w:hAnsi="Times New Roman" w:cs="Times New Roman"/>
          <w:noProof/>
          <w:sz w:val="24"/>
          <w:szCs w:val="24"/>
        </w:rPr>
        <w:t xml:space="preserve"> alcohol</w:t>
      </w:r>
      <w:r w:rsidR="000B3EFA">
        <w:rPr>
          <w:rFonts w:ascii="Times New Roman" w:hAnsi="Times New Roman" w:cs="Times New Roman"/>
          <w:noProof/>
          <w:sz w:val="24"/>
          <w:szCs w:val="24"/>
        </w:rPr>
        <w:t xml:space="preserve"> unit consumption and tobacco usage over the past week. Additionally, only a small </w:t>
      </w:r>
      <w:r w:rsidR="008F03C6">
        <w:rPr>
          <w:rFonts w:ascii="Times New Roman" w:hAnsi="Times New Roman" w:cs="Times New Roman"/>
          <w:noProof/>
          <w:sz w:val="24"/>
          <w:szCs w:val="24"/>
        </w:rPr>
        <w:t xml:space="preserve">number </w:t>
      </w:r>
      <w:r w:rsidR="000B3EFA">
        <w:rPr>
          <w:rFonts w:ascii="Times New Roman" w:hAnsi="Times New Roman" w:cs="Times New Roman"/>
          <w:noProof/>
          <w:sz w:val="24"/>
          <w:szCs w:val="24"/>
        </w:rPr>
        <w:t xml:space="preserve">of participants were found to use drugs regularly or consume six or more units for the majority of the week. </w:t>
      </w:r>
    </w:p>
    <w:p w14:paraId="0985642B" w14:textId="77777777" w:rsidR="00B4686D" w:rsidRPr="00E76148" w:rsidRDefault="00E76148" w:rsidP="000B3EFA">
      <w:pPr>
        <w:spacing w:line="480" w:lineRule="auto"/>
        <w:rPr>
          <w:rFonts w:ascii="Times New Roman" w:hAnsi="Times New Roman" w:cs="Times New Roman"/>
          <w:sz w:val="24"/>
          <w:szCs w:val="24"/>
        </w:rPr>
      </w:pPr>
      <w:r>
        <w:rPr>
          <w:rFonts w:ascii="Times New Roman" w:hAnsi="Times New Roman" w:cs="Times New Roman"/>
          <w:i/>
          <w:sz w:val="24"/>
          <w:szCs w:val="24"/>
        </w:rPr>
        <w:t>Convergent Validity</w:t>
      </w:r>
    </w:p>
    <w:p w14:paraId="5D6081DD" w14:textId="77777777" w:rsidR="005E6447" w:rsidRDefault="00B4686D" w:rsidP="005E6447">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sidR="000F1BCC" w:rsidRPr="00457B7E">
        <w:rPr>
          <w:rFonts w:ascii="Times New Roman" w:hAnsi="Times New Roman" w:cs="Times New Roman"/>
          <w:sz w:val="24"/>
          <w:szCs w:val="24"/>
        </w:rPr>
        <w:t xml:space="preserve">Table </w:t>
      </w:r>
      <w:r w:rsidR="00834319">
        <w:rPr>
          <w:rFonts w:ascii="Times New Roman" w:hAnsi="Times New Roman" w:cs="Times New Roman"/>
          <w:sz w:val="24"/>
          <w:szCs w:val="24"/>
        </w:rPr>
        <w:t>8</w:t>
      </w:r>
      <w:r w:rsidR="000F1BCC" w:rsidRPr="00457B7E">
        <w:rPr>
          <w:rFonts w:ascii="Times New Roman" w:hAnsi="Times New Roman" w:cs="Times New Roman"/>
          <w:sz w:val="24"/>
          <w:szCs w:val="24"/>
        </w:rPr>
        <w:t xml:space="preserve"> presents</w:t>
      </w:r>
      <w:r w:rsidR="000F1BCC">
        <w:rPr>
          <w:rFonts w:ascii="Times New Roman" w:hAnsi="Times New Roman" w:cs="Times New Roman"/>
          <w:sz w:val="24"/>
          <w:szCs w:val="24"/>
        </w:rPr>
        <w:t xml:space="preserve"> the correlation coefficients between</w:t>
      </w:r>
      <w:r w:rsidR="00CD7215">
        <w:rPr>
          <w:rFonts w:ascii="Times New Roman" w:hAnsi="Times New Roman" w:cs="Times New Roman"/>
          <w:sz w:val="24"/>
          <w:szCs w:val="24"/>
        </w:rPr>
        <w:t xml:space="preserve"> participants’</w:t>
      </w:r>
      <w:r w:rsidR="000F1BCC">
        <w:rPr>
          <w:rFonts w:ascii="Times New Roman" w:hAnsi="Times New Roman" w:cs="Times New Roman"/>
          <w:sz w:val="24"/>
          <w:szCs w:val="24"/>
        </w:rPr>
        <w:t xml:space="preserve"> scores on the</w:t>
      </w:r>
      <w:r w:rsidR="00CD7215">
        <w:rPr>
          <w:rFonts w:ascii="Times New Roman" w:hAnsi="Times New Roman" w:cs="Times New Roman"/>
          <w:sz w:val="24"/>
          <w:szCs w:val="24"/>
        </w:rPr>
        <w:t xml:space="preserve"> </w:t>
      </w:r>
      <w:r w:rsidR="00B50256">
        <w:rPr>
          <w:rFonts w:ascii="Times New Roman" w:hAnsi="Times New Roman" w:cs="Times New Roman"/>
          <w:sz w:val="24"/>
          <w:szCs w:val="24"/>
        </w:rPr>
        <w:t>CCS</w:t>
      </w:r>
      <w:r w:rsidR="006B4CCA">
        <w:rPr>
          <w:rFonts w:ascii="Times New Roman" w:hAnsi="Times New Roman" w:cs="Times New Roman"/>
          <w:sz w:val="24"/>
          <w:szCs w:val="24"/>
        </w:rPr>
        <w:t xml:space="preserve"> </w:t>
      </w:r>
      <w:r w:rsidR="00CD7215">
        <w:rPr>
          <w:rFonts w:ascii="Times New Roman" w:hAnsi="Times New Roman" w:cs="Times New Roman"/>
          <w:sz w:val="24"/>
          <w:szCs w:val="24"/>
        </w:rPr>
        <w:t>and their scores on the IPIP Big Five scales.</w:t>
      </w:r>
      <w:r w:rsidR="004D3348">
        <w:rPr>
          <w:rFonts w:ascii="Times New Roman" w:hAnsi="Times New Roman" w:cs="Times New Roman"/>
          <w:sz w:val="24"/>
          <w:szCs w:val="24"/>
        </w:rPr>
        <w:t xml:space="preserve"> </w:t>
      </w:r>
      <w:r w:rsidR="0022440A">
        <w:rPr>
          <w:rFonts w:ascii="Times New Roman" w:hAnsi="Times New Roman" w:cs="Times New Roman"/>
          <w:sz w:val="24"/>
          <w:szCs w:val="24"/>
        </w:rPr>
        <w:t xml:space="preserve">The total CCS scale </w:t>
      </w:r>
      <w:r w:rsidR="007778A6">
        <w:rPr>
          <w:rFonts w:ascii="Times New Roman" w:hAnsi="Times New Roman" w:cs="Times New Roman"/>
          <w:sz w:val="24"/>
          <w:szCs w:val="24"/>
        </w:rPr>
        <w:t>was found to correlate strongly with the IPIP measure of conscientiousness (r=.63</w:t>
      </w:r>
      <w:r w:rsidR="003A3854">
        <w:rPr>
          <w:rFonts w:ascii="Times New Roman" w:hAnsi="Times New Roman" w:cs="Times New Roman"/>
          <w:sz w:val="24"/>
          <w:szCs w:val="24"/>
        </w:rPr>
        <w:t>,</w:t>
      </w:r>
      <w:r w:rsidR="001A5370">
        <w:rPr>
          <w:rFonts w:ascii="Times New Roman" w:hAnsi="Times New Roman" w:cs="Times New Roman"/>
          <w:sz w:val="24"/>
          <w:szCs w:val="24"/>
        </w:rPr>
        <w:t xml:space="preserve"> </w:t>
      </w:r>
      <w:commentRangeStart w:id="29"/>
      <w:r w:rsidR="00912A9A">
        <w:rPr>
          <w:rFonts w:ascii="Times New Roman" w:hAnsi="Times New Roman" w:cs="Times New Roman"/>
          <w:sz w:val="24"/>
          <w:szCs w:val="24"/>
        </w:rPr>
        <w:t>p &lt; .001</w:t>
      </w:r>
      <w:commentRangeEnd w:id="29"/>
      <w:r w:rsidR="003B3825">
        <w:rPr>
          <w:rStyle w:val="CommentReference"/>
        </w:rPr>
        <w:commentReference w:id="29"/>
      </w:r>
      <w:r w:rsidR="00912A9A">
        <w:rPr>
          <w:rFonts w:ascii="Times New Roman" w:hAnsi="Times New Roman" w:cs="Times New Roman"/>
          <w:sz w:val="24"/>
          <w:szCs w:val="24"/>
        </w:rPr>
        <w:t xml:space="preserve">, </w:t>
      </w:r>
      <w:r w:rsidR="001A5370">
        <w:rPr>
          <w:rFonts w:ascii="Times New Roman" w:hAnsi="Times New Roman" w:cs="Times New Roman"/>
          <w:sz w:val="24"/>
          <w:szCs w:val="24"/>
        </w:rPr>
        <w:t>95% CI: 0.51, 0.73</w:t>
      </w:r>
      <w:r w:rsidR="007778A6">
        <w:rPr>
          <w:rFonts w:ascii="Times New Roman" w:hAnsi="Times New Roman" w:cs="Times New Roman"/>
          <w:sz w:val="24"/>
          <w:szCs w:val="24"/>
        </w:rPr>
        <w:t xml:space="preserve">), indicating </w:t>
      </w:r>
      <w:r w:rsidR="0022440A">
        <w:rPr>
          <w:rFonts w:ascii="Times New Roman" w:hAnsi="Times New Roman" w:cs="Times New Roman"/>
          <w:sz w:val="24"/>
          <w:szCs w:val="24"/>
        </w:rPr>
        <w:t xml:space="preserve">that the scale has </w:t>
      </w:r>
      <w:r w:rsidR="007778A6">
        <w:rPr>
          <w:rFonts w:ascii="Times New Roman" w:hAnsi="Times New Roman" w:cs="Times New Roman"/>
          <w:sz w:val="24"/>
          <w:szCs w:val="24"/>
        </w:rPr>
        <w:t>good convergent validity</w:t>
      </w:r>
      <w:r w:rsidR="0022440A">
        <w:rPr>
          <w:rFonts w:ascii="Times New Roman" w:hAnsi="Times New Roman" w:cs="Times New Roman"/>
          <w:sz w:val="24"/>
          <w:szCs w:val="24"/>
        </w:rPr>
        <w:t xml:space="preserve"> as a whole. </w:t>
      </w:r>
      <w:r w:rsidR="00584612">
        <w:rPr>
          <w:rFonts w:ascii="Times New Roman" w:hAnsi="Times New Roman" w:cs="Times New Roman"/>
          <w:sz w:val="24"/>
          <w:szCs w:val="24"/>
        </w:rPr>
        <w:t xml:space="preserve">Examining </w:t>
      </w:r>
      <w:r w:rsidR="00E4686E">
        <w:rPr>
          <w:rFonts w:ascii="Times New Roman" w:hAnsi="Times New Roman" w:cs="Times New Roman"/>
          <w:sz w:val="24"/>
          <w:szCs w:val="24"/>
        </w:rPr>
        <w:t xml:space="preserve">the </w:t>
      </w:r>
      <w:r w:rsidR="00CD7215">
        <w:rPr>
          <w:rFonts w:ascii="Times New Roman" w:hAnsi="Times New Roman" w:cs="Times New Roman"/>
          <w:sz w:val="24"/>
          <w:szCs w:val="24"/>
        </w:rPr>
        <w:t>facet scales</w:t>
      </w:r>
      <w:r w:rsidR="00E4686E">
        <w:rPr>
          <w:rFonts w:ascii="Times New Roman" w:hAnsi="Times New Roman" w:cs="Times New Roman"/>
          <w:sz w:val="24"/>
          <w:szCs w:val="24"/>
        </w:rPr>
        <w:t xml:space="preserve"> individually</w:t>
      </w:r>
      <w:r w:rsidR="00584612">
        <w:rPr>
          <w:rFonts w:ascii="Times New Roman" w:hAnsi="Times New Roman" w:cs="Times New Roman"/>
          <w:sz w:val="24"/>
          <w:szCs w:val="24"/>
        </w:rPr>
        <w:t>,</w:t>
      </w:r>
      <w:r w:rsidR="00A538CF">
        <w:rPr>
          <w:rFonts w:ascii="Times New Roman" w:hAnsi="Times New Roman" w:cs="Times New Roman"/>
          <w:sz w:val="24"/>
          <w:szCs w:val="24"/>
        </w:rPr>
        <w:t xml:space="preserve"> the</w:t>
      </w:r>
      <w:r w:rsidR="00584612">
        <w:rPr>
          <w:rFonts w:ascii="Times New Roman" w:hAnsi="Times New Roman" w:cs="Times New Roman"/>
          <w:sz w:val="24"/>
          <w:szCs w:val="24"/>
        </w:rPr>
        <w:t xml:space="preserve"> O</w:t>
      </w:r>
      <w:r w:rsidR="00DF1B06">
        <w:rPr>
          <w:rFonts w:ascii="Times New Roman" w:hAnsi="Times New Roman" w:cs="Times New Roman"/>
          <w:sz w:val="24"/>
          <w:szCs w:val="24"/>
        </w:rPr>
        <w:t xml:space="preserve">rder, </w:t>
      </w:r>
      <w:r w:rsidR="00584612">
        <w:rPr>
          <w:rFonts w:ascii="Times New Roman" w:hAnsi="Times New Roman" w:cs="Times New Roman"/>
          <w:sz w:val="24"/>
          <w:szCs w:val="24"/>
        </w:rPr>
        <w:t>Responsibility and I</w:t>
      </w:r>
      <w:r w:rsidR="00CD7215">
        <w:rPr>
          <w:rFonts w:ascii="Times New Roman" w:hAnsi="Times New Roman" w:cs="Times New Roman"/>
          <w:sz w:val="24"/>
          <w:szCs w:val="24"/>
        </w:rPr>
        <w:t xml:space="preserve">ndustriousness </w:t>
      </w:r>
      <w:r w:rsidR="005E6447">
        <w:rPr>
          <w:rFonts w:ascii="Times New Roman" w:hAnsi="Times New Roman" w:cs="Times New Roman"/>
          <w:sz w:val="24"/>
          <w:szCs w:val="24"/>
        </w:rPr>
        <w:t>scales</w:t>
      </w:r>
      <w:r w:rsidR="00912A9A">
        <w:rPr>
          <w:rFonts w:ascii="Times New Roman" w:hAnsi="Times New Roman" w:cs="Times New Roman"/>
          <w:sz w:val="24"/>
          <w:szCs w:val="24"/>
        </w:rPr>
        <w:t xml:space="preserve"> </w:t>
      </w:r>
      <w:r w:rsidR="00CD7215">
        <w:rPr>
          <w:rFonts w:ascii="Times New Roman" w:hAnsi="Times New Roman" w:cs="Times New Roman"/>
          <w:sz w:val="24"/>
          <w:szCs w:val="24"/>
        </w:rPr>
        <w:t>showed</w:t>
      </w:r>
      <w:r w:rsidR="004D3348">
        <w:rPr>
          <w:rFonts w:ascii="Times New Roman" w:hAnsi="Times New Roman" w:cs="Times New Roman"/>
          <w:sz w:val="24"/>
          <w:szCs w:val="24"/>
        </w:rPr>
        <w:t xml:space="preserve"> </w:t>
      </w:r>
      <w:r w:rsidR="005E6447">
        <w:rPr>
          <w:rFonts w:ascii="Times New Roman" w:hAnsi="Times New Roman" w:cs="Times New Roman"/>
          <w:sz w:val="24"/>
          <w:szCs w:val="24"/>
        </w:rPr>
        <w:t xml:space="preserve">good </w:t>
      </w:r>
      <w:r w:rsidR="004D3348">
        <w:rPr>
          <w:rFonts w:ascii="Times New Roman" w:hAnsi="Times New Roman" w:cs="Times New Roman"/>
          <w:sz w:val="24"/>
          <w:szCs w:val="24"/>
        </w:rPr>
        <w:t>convergent</w:t>
      </w:r>
      <w:r w:rsidR="00584612">
        <w:rPr>
          <w:rFonts w:ascii="Times New Roman" w:hAnsi="Times New Roman" w:cs="Times New Roman"/>
          <w:sz w:val="24"/>
          <w:szCs w:val="24"/>
        </w:rPr>
        <w:t xml:space="preserve"> validity</w:t>
      </w:r>
      <w:r w:rsidR="00912A9A">
        <w:rPr>
          <w:rFonts w:ascii="Times New Roman" w:hAnsi="Times New Roman" w:cs="Times New Roman"/>
          <w:sz w:val="24"/>
          <w:szCs w:val="24"/>
        </w:rPr>
        <w:t xml:space="preserve"> </w:t>
      </w:r>
      <w:r w:rsidR="00DF1B06">
        <w:rPr>
          <w:rFonts w:ascii="Times New Roman" w:hAnsi="Times New Roman" w:cs="Times New Roman"/>
          <w:sz w:val="24"/>
          <w:szCs w:val="24"/>
        </w:rPr>
        <w:t xml:space="preserve">with </w:t>
      </w:r>
      <w:r w:rsidR="00546B10">
        <w:rPr>
          <w:rFonts w:ascii="Times New Roman" w:hAnsi="Times New Roman" w:cs="Times New Roman"/>
          <w:sz w:val="24"/>
          <w:szCs w:val="24"/>
        </w:rPr>
        <w:t>correlation</w:t>
      </w:r>
      <w:r w:rsidR="008750BF">
        <w:rPr>
          <w:rFonts w:ascii="Times New Roman" w:hAnsi="Times New Roman" w:cs="Times New Roman"/>
          <w:sz w:val="24"/>
          <w:szCs w:val="24"/>
        </w:rPr>
        <w:t xml:space="preserve"> </w:t>
      </w:r>
      <w:r w:rsidR="00DF1B06">
        <w:rPr>
          <w:rFonts w:ascii="Times New Roman" w:hAnsi="Times New Roman" w:cs="Times New Roman"/>
          <w:sz w:val="24"/>
          <w:szCs w:val="24"/>
        </w:rPr>
        <w:t>coefficient</w:t>
      </w:r>
      <w:r w:rsidR="00546B10">
        <w:rPr>
          <w:rFonts w:ascii="Times New Roman" w:hAnsi="Times New Roman" w:cs="Times New Roman"/>
          <w:sz w:val="24"/>
          <w:szCs w:val="24"/>
        </w:rPr>
        <w:t>s</w:t>
      </w:r>
      <w:r w:rsidR="00DF1B06">
        <w:rPr>
          <w:rFonts w:ascii="Times New Roman" w:hAnsi="Times New Roman" w:cs="Times New Roman"/>
          <w:sz w:val="24"/>
          <w:szCs w:val="24"/>
        </w:rPr>
        <w:t xml:space="preserve"> of .52</w:t>
      </w:r>
      <w:r w:rsidR="001A5370">
        <w:rPr>
          <w:rFonts w:ascii="Times New Roman" w:hAnsi="Times New Roman" w:cs="Times New Roman"/>
          <w:sz w:val="24"/>
          <w:szCs w:val="24"/>
        </w:rPr>
        <w:t xml:space="preserve"> (</w:t>
      </w:r>
      <w:r w:rsidR="00912A9A">
        <w:rPr>
          <w:rFonts w:ascii="Times New Roman" w:hAnsi="Times New Roman" w:cs="Times New Roman"/>
          <w:sz w:val="24"/>
          <w:szCs w:val="24"/>
        </w:rPr>
        <w:t xml:space="preserve">p &lt; .001, </w:t>
      </w:r>
      <w:r w:rsidR="001A5370">
        <w:rPr>
          <w:rFonts w:ascii="Times New Roman" w:hAnsi="Times New Roman" w:cs="Times New Roman"/>
          <w:sz w:val="24"/>
          <w:szCs w:val="24"/>
        </w:rPr>
        <w:t>95% CI: 0.37, 0.64)</w:t>
      </w:r>
      <w:r w:rsidR="00C82423">
        <w:rPr>
          <w:rFonts w:ascii="Times New Roman" w:hAnsi="Times New Roman" w:cs="Times New Roman"/>
          <w:sz w:val="24"/>
          <w:szCs w:val="24"/>
        </w:rPr>
        <w:t xml:space="preserve">, </w:t>
      </w:r>
      <w:r w:rsidR="00912A9A">
        <w:rPr>
          <w:rFonts w:ascii="Times New Roman" w:hAnsi="Times New Roman" w:cs="Times New Roman"/>
          <w:sz w:val="24"/>
          <w:szCs w:val="24"/>
        </w:rPr>
        <w:t>.</w:t>
      </w:r>
      <w:r w:rsidR="00DF1B06">
        <w:rPr>
          <w:rFonts w:ascii="Times New Roman" w:hAnsi="Times New Roman" w:cs="Times New Roman"/>
          <w:sz w:val="24"/>
          <w:szCs w:val="24"/>
        </w:rPr>
        <w:t>61</w:t>
      </w:r>
      <w:r w:rsidR="001A5370">
        <w:rPr>
          <w:rFonts w:ascii="Times New Roman" w:hAnsi="Times New Roman" w:cs="Times New Roman"/>
          <w:sz w:val="24"/>
          <w:szCs w:val="24"/>
        </w:rPr>
        <w:t xml:space="preserve"> (</w:t>
      </w:r>
      <w:r w:rsidR="00912A9A">
        <w:rPr>
          <w:rFonts w:ascii="Times New Roman" w:hAnsi="Times New Roman" w:cs="Times New Roman"/>
          <w:sz w:val="24"/>
          <w:szCs w:val="24"/>
        </w:rPr>
        <w:t xml:space="preserve">p &lt; .001, </w:t>
      </w:r>
      <w:r w:rsidR="001A5370">
        <w:rPr>
          <w:rFonts w:ascii="Times New Roman" w:hAnsi="Times New Roman" w:cs="Times New Roman"/>
          <w:sz w:val="24"/>
          <w:szCs w:val="24"/>
        </w:rPr>
        <w:t>95% CI: 0.48, 0.71)</w:t>
      </w:r>
      <w:r w:rsidR="00B877EA">
        <w:rPr>
          <w:rFonts w:ascii="Times New Roman" w:hAnsi="Times New Roman" w:cs="Times New Roman"/>
          <w:sz w:val="24"/>
          <w:szCs w:val="24"/>
        </w:rPr>
        <w:t xml:space="preserve"> </w:t>
      </w:r>
      <w:r w:rsidR="00DF1B06">
        <w:rPr>
          <w:rFonts w:ascii="Times New Roman" w:hAnsi="Times New Roman" w:cs="Times New Roman"/>
          <w:sz w:val="24"/>
          <w:szCs w:val="24"/>
        </w:rPr>
        <w:t>and .55</w:t>
      </w:r>
      <w:r w:rsidR="001A5370">
        <w:rPr>
          <w:rFonts w:ascii="Times New Roman" w:hAnsi="Times New Roman" w:cs="Times New Roman"/>
          <w:sz w:val="24"/>
          <w:szCs w:val="24"/>
        </w:rPr>
        <w:t xml:space="preserve"> (</w:t>
      </w:r>
      <w:r w:rsidR="00912A9A">
        <w:rPr>
          <w:rFonts w:ascii="Times New Roman" w:hAnsi="Times New Roman" w:cs="Times New Roman"/>
          <w:sz w:val="24"/>
          <w:szCs w:val="24"/>
        </w:rPr>
        <w:t xml:space="preserve">p &lt; .001, </w:t>
      </w:r>
      <w:r w:rsidR="001A5370">
        <w:rPr>
          <w:rFonts w:ascii="Times New Roman" w:hAnsi="Times New Roman" w:cs="Times New Roman"/>
          <w:sz w:val="24"/>
          <w:szCs w:val="24"/>
        </w:rPr>
        <w:t>95% CI: 0.41, 0.67</w:t>
      </w:r>
      <w:r w:rsidR="00C82423">
        <w:rPr>
          <w:rFonts w:ascii="Times New Roman" w:hAnsi="Times New Roman" w:cs="Times New Roman"/>
          <w:sz w:val="24"/>
          <w:szCs w:val="24"/>
        </w:rPr>
        <w:t>)</w:t>
      </w:r>
      <w:r w:rsidR="008F03C6">
        <w:rPr>
          <w:rFonts w:ascii="Times New Roman" w:hAnsi="Times New Roman" w:cs="Times New Roman"/>
          <w:sz w:val="24"/>
          <w:szCs w:val="24"/>
        </w:rPr>
        <w:t>, respectively</w:t>
      </w:r>
      <w:r w:rsidR="00C82423">
        <w:rPr>
          <w:rFonts w:ascii="Times New Roman" w:hAnsi="Times New Roman" w:cs="Times New Roman"/>
          <w:sz w:val="24"/>
          <w:szCs w:val="24"/>
        </w:rPr>
        <w:t xml:space="preserve">. </w:t>
      </w:r>
      <w:r w:rsidR="0023101C">
        <w:rPr>
          <w:rFonts w:ascii="Times New Roman" w:hAnsi="Times New Roman" w:cs="Times New Roman"/>
          <w:sz w:val="24"/>
          <w:szCs w:val="24"/>
        </w:rPr>
        <w:t>The</w:t>
      </w:r>
      <w:r w:rsidR="005E6447">
        <w:rPr>
          <w:rFonts w:ascii="Times New Roman" w:hAnsi="Times New Roman" w:cs="Times New Roman"/>
          <w:sz w:val="24"/>
          <w:szCs w:val="24"/>
        </w:rPr>
        <w:t xml:space="preserve"> Traditionalism</w:t>
      </w:r>
      <w:r w:rsidR="003A3854">
        <w:rPr>
          <w:rFonts w:ascii="Times New Roman" w:hAnsi="Times New Roman" w:cs="Times New Roman"/>
          <w:sz w:val="24"/>
          <w:szCs w:val="24"/>
        </w:rPr>
        <w:t xml:space="preserve"> (r=.22, </w:t>
      </w:r>
      <w:r w:rsidR="00912A9A">
        <w:rPr>
          <w:rFonts w:ascii="Times New Roman" w:hAnsi="Times New Roman" w:cs="Times New Roman"/>
          <w:sz w:val="24"/>
          <w:szCs w:val="24"/>
        </w:rPr>
        <w:t xml:space="preserve">p = .22, </w:t>
      </w:r>
      <w:r w:rsidR="001A5370">
        <w:rPr>
          <w:rFonts w:ascii="Times New Roman" w:hAnsi="Times New Roman" w:cs="Times New Roman"/>
          <w:sz w:val="24"/>
          <w:szCs w:val="24"/>
        </w:rPr>
        <w:t>95% CI: 0.04, 0.39</w:t>
      </w:r>
      <w:r w:rsidR="003A3854">
        <w:rPr>
          <w:rFonts w:ascii="Times New Roman" w:hAnsi="Times New Roman" w:cs="Times New Roman"/>
          <w:sz w:val="24"/>
          <w:szCs w:val="24"/>
        </w:rPr>
        <w:t>)</w:t>
      </w:r>
      <w:r w:rsidR="005E6447">
        <w:rPr>
          <w:rFonts w:ascii="Times New Roman" w:hAnsi="Times New Roman" w:cs="Times New Roman"/>
          <w:sz w:val="24"/>
          <w:szCs w:val="24"/>
        </w:rPr>
        <w:t xml:space="preserve"> and Self control </w:t>
      </w:r>
      <w:r w:rsidR="001A5370">
        <w:rPr>
          <w:rFonts w:ascii="Times New Roman" w:hAnsi="Times New Roman" w:cs="Times New Roman"/>
          <w:sz w:val="24"/>
          <w:szCs w:val="24"/>
        </w:rPr>
        <w:t>(r =.29,</w:t>
      </w:r>
      <w:r w:rsidR="00912A9A">
        <w:rPr>
          <w:rFonts w:ascii="Times New Roman" w:hAnsi="Times New Roman" w:cs="Times New Roman"/>
          <w:sz w:val="24"/>
          <w:szCs w:val="24"/>
        </w:rPr>
        <w:t xml:space="preserve"> p = .29,</w:t>
      </w:r>
      <w:r w:rsidR="001A5370">
        <w:rPr>
          <w:rFonts w:ascii="Times New Roman" w:hAnsi="Times New Roman" w:cs="Times New Roman"/>
          <w:sz w:val="24"/>
          <w:szCs w:val="24"/>
        </w:rPr>
        <w:t xml:space="preserve"> 95% CI: 0.12, 0.45</w:t>
      </w:r>
      <w:r w:rsidR="003A3854">
        <w:rPr>
          <w:rFonts w:ascii="Times New Roman" w:hAnsi="Times New Roman" w:cs="Times New Roman"/>
          <w:sz w:val="24"/>
          <w:szCs w:val="24"/>
        </w:rPr>
        <w:t xml:space="preserve">) </w:t>
      </w:r>
      <w:r w:rsidR="0022440A">
        <w:rPr>
          <w:rFonts w:ascii="Times New Roman" w:hAnsi="Times New Roman" w:cs="Times New Roman"/>
          <w:sz w:val="24"/>
          <w:szCs w:val="24"/>
        </w:rPr>
        <w:lastRenderedPageBreak/>
        <w:t>facet scales also demonstrated</w:t>
      </w:r>
      <w:r w:rsidR="005E6447">
        <w:rPr>
          <w:rFonts w:ascii="Times New Roman" w:hAnsi="Times New Roman" w:cs="Times New Roman"/>
          <w:sz w:val="24"/>
          <w:szCs w:val="24"/>
        </w:rPr>
        <w:t xml:space="preserve"> </w:t>
      </w:r>
      <w:r w:rsidR="0022440A">
        <w:rPr>
          <w:rFonts w:ascii="Times New Roman" w:hAnsi="Times New Roman" w:cs="Times New Roman"/>
          <w:sz w:val="24"/>
          <w:szCs w:val="24"/>
        </w:rPr>
        <w:t xml:space="preserve">significant, albeit lower </w:t>
      </w:r>
      <w:r w:rsidR="005E6447">
        <w:rPr>
          <w:rFonts w:ascii="Times New Roman" w:hAnsi="Times New Roman" w:cs="Times New Roman"/>
          <w:sz w:val="24"/>
          <w:szCs w:val="24"/>
        </w:rPr>
        <w:t>correlation coefficients</w:t>
      </w:r>
      <w:r w:rsidR="003A3854">
        <w:rPr>
          <w:rFonts w:ascii="Times New Roman" w:hAnsi="Times New Roman" w:cs="Times New Roman"/>
          <w:sz w:val="24"/>
          <w:szCs w:val="24"/>
        </w:rPr>
        <w:t xml:space="preserve">. </w:t>
      </w:r>
      <w:r w:rsidR="005E6447">
        <w:rPr>
          <w:rFonts w:ascii="Times New Roman" w:hAnsi="Times New Roman" w:cs="Times New Roman"/>
          <w:sz w:val="24"/>
          <w:szCs w:val="24"/>
        </w:rPr>
        <w:t xml:space="preserve">Virtue </w:t>
      </w:r>
      <w:r w:rsidR="0022440A">
        <w:rPr>
          <w:rFonts w:ascii="Times New Roman" w:hAnsi="Times New Roman" w:cs="Times New Roman"/>
          <w:sz w:val="24"/>
          <w:szCs w:val="24"/>
        </w:rPr>
        <w:t xml:space="preserve">was </w:t>
      </w:r>
      <w:r w:rsidR="005E6447">
        <w:rPr>
          <w:rFonts w:ascii="Times New Roman" w:hAnsi="Times New Roman" w:cs="Times New Roman"/>
          <w:sz w:val="24"/>
          <w:szCs w:val="24"/>
        </w:rPr>
        <w:t xml:space="preserve">the only facet scale which did not </w:t>
      </w:r>
      <w:r w:rsidR="0023101C">
        <w:rPr>
          <w:rFonts w:ascii="Times New Roman" w:hAnsi="Times New Roman" w:cs="Times New Roman"/>
          <w:sz w:val="24"/>
          <w:szCs w:val="24"/>
        </w:rPr>
        <w:t xml:space="preserve">evidence </w:t>
      </w:r>
      <w:r w:rsidR="005E6447">
        <w:rPr>
          <w:rFonts w:ascii="Times New Roman" w:hAnsi="Times New Roman" w:cs="Times New Roman"/>
          <w:sz w:val="24"/>
          <w:szCs w:val="24"/>
        </w:rPr>
        <w:t xml:space="preserve">convergent validity, </w:t>
      </w:r>
      <w:r w:rsidR="0023101C">
        <w:rPr>
          <w:rFonts w:ascii="Times New Roman" w:hAnsi="Times New Roman" w:cs="Times New Roman"/>
          <w:sz w:val="24"/>
          <w:szCs w:val="24"/>
        </w:rPr>
        <w:t xml:space="preserve">showing an </w:t>
      </w:r>
      <w:r w:rsidR="0023101C" w:rsidRPr="00DA4F95">
        <w:rPr>
          <w:rFonts w:ascii="Times New Roman" w:hAnsi="Times New Roman" w:cs="Times New Roman"/>
          <w:sz w:val="24"/>
          <w:szCs w:val="24"/>
        </w:rPr>
        <w:t xml:space="preserve">almost complete absence of </w:t>
      </w:r>
      <w:r w:rsidR="0023101C">
        <w:rPr>
          <w:rFonts w:ascii="Times New Roman" w:hAnsi="Times New Roman" w:cs="Times New Roman"/>
          <w:sz w:val="24"/>
          <w:szCs w:val="24"/>
        </w:rPr>
        <w:t>relationship</w:t>
      </w:r>
      <w:r w:rsidR="0023101C" w:rsidRPr="00DA4F95">
        <w:rPr>
          <w:rFonts w:ascii="Times New Roman" w:hAnsi="Times New Roman" w:cs="Times New Roman"/>
          <w:sz w:val="24"/>
          <w:szCs w:val="24"/>
        </w:rPr>
        <w:t xml:space="preserve"> with the IPI</w:t>
      </w:r>
      <w:r w:rsidR="0023101C">
        <w:rPr>
          <w:rFonts w:ascii="Times New Roman" w:hAnsi="Times New Roman" w:cs="Times New Roman"/>
          <w:sz w:val="24"/>
          <w:szCs w:val="24"/>
        </w:rPr>
        <w:t xml:space="preserve">P </w:t>
      </w:r>
      <w:r w:rsidR="00784892">
        <w:rPr>
          <w:rFonts w:ascii="Times New Roman" w:hAnsi="Times New Roman" w:cs="Times New Roman"/>
          <w:sz w:val="24"/>
          <w:szCs w:val="24"/>
        </w:rPr>
        <w:t>measure of conscientiousness</w:t>
      </w:r>
      <w:r w:rsidR="0023101C">
        <w:rPr>
          <w:rFonts w:ascii="Times New Roman" w:hAnsi="Times New Roman" w:cs="Times New Roman"/>
          <w:sz w:val="24"/>
          <w:szCs w:val="24"/>
        </w:rPr>
        <w:t xml:space="preserve"> (</w:t>
      </w:r>
      <w:r w:rsidR="003A3854">
        <w:rPr>
          <w:rFonts w:ascii="Times New Roman" w:hAnsi="Times New Roman" w:cs="Times New Roman"/>
          <w:sz w:val="24"/>
          <w:szCs w:val="24"/>
        </w:rPr>
        <w:t>r =</w:t>
      </w:r>
      <w:r w:rsidR="0023101C">
        <w:rPr>
          <w:rFonts w:ascii="Times New Roman" w:hAnsi="Times New Roman" w:cs="Times New Roman"/>
          <w:sz w:val="24"/>
          <w:szCs w:val="24"/>
        </w:rPr>
        <w:t>.06</w:t>
      </w:r>
      <w:r w:rsidR="003A3854">
        <w:rPr>
          <w:rFonts w:ascii="Times New Roman" w:hAnsi="Times New Roman" w:cs="Times New Roman"/>
          <w:sz w:val="24"/>
          <w:szCs w:val="24"/>
        </w:rPr>
        <w:t>,</w:t>
      </w:r>
      <w:r w:rsidR="00912A9A">
        <w:rPr>
          <w:rFonts w:ascii="Times New Roman" w:hAnsi="Times New Roman" w:cs="Times New Roman"/>
          <w:sz w:val="24"/>
          <w:szCs w:val="24"/>
        </w:rPr>
        <w:t xml:space="preserve"> p = .52,</w:t>
      </w:r>
      <w:r w:rsidR="003A3854">
        <w:rPr>
          <w:rFonts w:ascii="Times New Roman" w:hAnsi="Times New Roman" w:cs="Times New Roman"/>
          <w:sz w:val="24"/>
          <w:szCs w:val="24"/>
        </w:rPr>
        <w:t xml:space="preserve"> </w:t>
      </w:r>
      <w:r w:rsidR="001A5370">
        <w:rPr>
          <w:rFonts w:ascii="Times New Roman" w:hAnsi="Times New Roman" w:cs="Times New Roman"/>
          <w:sz w:val="24"/>
          <w:szCs w:val="24"/>
        </w:rPr>
        <w:t>95% CI: -</w:t>
      </w:r>
      <w:r w:rsidR="008813EC">
        <w:rPr>
          <w:rFonts w:ascii="Times New Roman" w:hAnsi="Times New Roman" w:cs="Times New Roman"/>
          <w:sz w:val="24"/>
          <w:szCs w:val="24"/>
        </w:rPr>
        <w:t>0.12</w:t>
      </w:r>
      <w:r w:rsidR="001A5370">
        <w:rPr>
          <w:rFonts w:ascii="Times New Roman" w:hAnsi="Times New Roman" w:cs="Times New Roman"/>
          <w:sz w:val="24"/>
          <w:szCs w:val="24"/>
        </w:rPr>
        <w:t>, 0.24</w:t>
      </w:r>
      <w:r w:rsidR="0023101C">
        <w:rPr>
          <w:rFonts w:ascii="Times New Roman" w:hAnsi="Times New Roman" w:cs="Times New Roman"/>
          <w:sz w:val="24"/>
          <w:szCs w:val="24"/>
        </w:rPr>
        <w:t xml:space="preserve">). </w:t>
      </w:r>
    </w:p>
    <w:p w14:paraId="5A62D69F" w14:textId="77777777" w:rsidR="0023101C" w:rsidRDefault="0023101C" w:rsidP="005E6447">
      <w:pPr>
        <w:spacing w:after="0" w:line="480" w:lineRule="auto"/>
        <w:rPr>
          <w:rFonts w:ascii="Times New Roman" w:hAnsi="Times New Roman" w:cs="Times New Roman"/>
          <w:sz w:val="24"/>
          <w:szCs w:val="24"/>
        </w:rPr>
      </w:pPr>
    </w:p>
    <w:p w14:paraId="1CD07BB6" w14:textId="77777777" w:rsidR="005E6447" w:rsidRDefault="005E6447" w:rsidP="005E6447">
      <w:pPr>
        <w:spacing w:after="0" w:line="480" w:lineRule="auto"/>
        <w:rPr>
          <w:rFonts w:ascii="Times New Roman" w:hAnsi="Times New Roman" w:cs="Times New Roman"/>
          <w:i/>
          <w:sz w:val="24"/>
          <w:szCs w:val="24"/>
        </w:rPr>
      </w:pPr>
      <w:r>
        <w:rPr>
          <w:rFonts w:ascii="Times New Roman" w:hAnsi="Times New Roman" w:cs="Times New Roman"/>
          <w:sz w:val="24"/>
          <w:szCs w:val="24"/>
        </w:rPr>
        <w:t xml:space="preserve"> </w:t>
      </w:r>
      <w:r w:rsidR="00412FB6">
        <w:rPr>
          <w:rFonts w:ascii="Times New Roman" w:hAnsi="Times New Roman" w:cs="Times New Roman"/>
          <w:i/>
          <w:sz w:val="24"/>
          <w:szCs w:val="24"/>
        </w:rPr>
        <w:t>Discriminant</w:t>
      </w:r>
      <w:r w:rsidR="0023101C">
        <w:rPr>
          <w:rFonts w:ascii="Times New Roman" w:hAnsi="Times New Roman" w:cs="Times New Roman"/>
          <w:i/>
          <w:sz w:val="24"/>
          <w:szCs w:val="24"/>
        </w:rPr>
        <w:t xml:space="preserve"> Validity</w:t>
      </w:r>
    </w:p>
    <w:p w14:paraId="0526C8D1" w14:textId="77777777" w:rsidR="0045323F" w:rsidRDefault="0023101C" w:rsidP="00523872">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sidR="009F7DAB">
        <w:rPr>
          <w:rFonts w:ascii="Times New Roman" w:hAnsi="Times New Roman" w:cs="Times New Roman"/>
          <w:sz w:val="24"/>
          <w:szCs w:val="24"/>
        </w:rPr>
        <w:t>When the</w:t>
      </w:r>
      <w:r w:rsidR="00912A9A">
        <w:rPr>
          <w:rFonts w:ascii="Times New Roman" w:hAnsi="Times New Roman" w:cs="Times New Roman"/>
          <w:sz w:val="24"/>
          <w:szCs w:val="24"/>
        </w:rPr>
        <w:t xml:space="preserve"> </w:t>
      </w:r>
      <w:r w:rsidR="00B50256">
        <w:rPr>
          <w:rFonts w:ascii="Times New Roman" w:hAnsi="Times New Roman" w:cs="Times New Roman"/>
          <w:sz w:val="24"/>
          <w:szCs w:val="24"/>
        </w:rPr>
        <w:t>CCS</w:t>
      </w:r>
      <w:r w:rsidR="00C0041D">
        <w:rPr>
          <w:rFonts w:ascii="Times New Roman" w:hAnsi="Times New Roman" w:cs="Times New Roman"/>
          <w:sz w:val="24"/>
          <w:szCs w:val="24"/>
        </w:rPr>
        <w:t xml:space="preserve"> </w:t>
      </w:r>
      <w:r w:rsidR="00834319">
        <w:rPr>
          <w:rFonts w:ascii="Times New Roman" w:hAnsi="Times New Roman" w:cs="Times New Roman"/>
          <w:sz w:val="24"/>
          <w:szCs w:val="24"/>
        </w:rPr>
        <w:t>were</w:t>
      </w:r>
      <w:r w:rsidR="00C0041D">
        <w:rPr>
          <w:rFonts w:ascii="Times New Roman" w:hAnsi="Times New Roman" w:cs="Times New Roman"/>
          <w:sz w:val="24"/>
          <w:szCs w:val="24"/>
        </w:rPr>
        <w:t xml:space="preserve"> combined into a total score</w:t>
      </w:r>
      <w:r w:rsidR="009F7DAB">
        <w:rPr>
          <w:rFonts w:ascii="Times New Roman" w:hAnsi="Times New Roman" w:cs="Times New Roman"/>
          <w:sz w:val="24"/>
          <w:szCs w:val="24"/>
        </w:rPr>
        <w:t xml:space="preserve"> they</w:t>
      </w:r>
      <w:r>
        <w:rPr>
          <w:rFonts w:ascii="Times New Roman" w:hAnsi="Times New Roman" w:cs="Times New Roman"/>
          <w:sz w:val="24"/>
          <w:szCs w:val="24"/>
        </w:rPr>
        <w:t xml:space="preserve"> demonstrated a good pattern of </w:t>
      </w:r>
      <w:r w:rsidR="00412FB6">
        <w:rPr>
          <w:rFonts w:ascii="Times New Roman" w:hAnsi="Times New Roman" w:cs="Times New Roman"/>
          <w:sz w:val="24"/>
          <w:szCs w:val="24"/>
        </w:rPr>
        <w:t>discriminant</w:t>
      </w:r>
      <w:r>
        <w:rPr>
          <w:rFonts w:ascii="Times New Roman" w:hAnsi="Times New Roman" w:cs="Times New Roman"/>
          <w:sz w:val="24"/>
          <w:szCs w:val="24"/>
        </w:rPr>
        <w:t xml:space="preserve"> validity. No significant correlation was found between the </w:t>
      </w:r>
      <w:r w:rsidR="00B50256">
        <w:rPr>
          <w:rFonts w:ascii="Times New Roman" w:hAnsi="Times New Roman" w:cs="Times New Roman"/>
          <w:sz w:val="24"/>
          <w:szCs w:val="24"/>
        </w:rPr>
        <w:t>CCS</w:t>
      </w:r>
      <w:r w:rsidR="00A62B29">
        <w:rPr>
          <w:rFonts w:ascii="Times New Roman" w:hAnsi="Times New Roman" w:cs="Times New Roman"/>
          <w:sz w:val="24"/>
          <w:szCs w:val="24"/>
        </w:rPr>
        <w:t xml:space="preserve"> total score</w:t>
      </w:r>
      <w:r>
        <w:rPr>
          <w:rFonts w:ascii="Times New Roman" w:hAnsi="Times New Roman" w:cs="Times New Roman"/>
          <w:sz w:val="24"/>
          <w:szCs w:val="24"/>
        </w:rPr>
        <w:t xml:space="preserve"> and </w:t>
      </w:r>
      <w:r w:rsidR="009F7DAB">
        <w:rPr>
          <w:rFonts w:ascii="Times New Roman" w:hAnsi="Times New Roman" w:cs="Times New Roman"/>
          <w:sz w:val="24"/>
          <w:szCs w:val="24"/>
        </w:rPr>
        <w:t xml:space="preserve">the </w:t>
      </w:r>
      <w:r>
        <w:rPr>
          <w:rFonts w:ascii="Times New Roman" w:hAnsi="Times New Roman" w:cs="Times New Roman"/>
          <w:sz w:val="24"/>
          <w:szCs w:val="24"/>
        </w:rPr>
        <w:t>IPIP measures of extraversion and openness</w:t>
      </w:r>
      <w:r w:rsidR="009F7DAB">
        <w:rPr>
          <w:rFonts w:ascii="Times New Roman" w:hAnsi="Times New Roman" w:cs="Times New Roman"/>
          <w:sz w:val="24"/>
          <w:szCs w:val="24"/>
        </w:rPr>
        <w:t>,</w:t>
      </w:r>
      <w:r>
        <w:rPr>
          <w:rFonts w:ascii="Times New Roman" w:hAnsi="Times New Roman" w:cs="Times New Roman"/>
          <w:sz w:val="24"/>
          <w:szCs w:val="24"/>
        </w:rPr>
        <w:t xml:space="preserve"> and </w:t>
      </w:r>
      <w:r w:rsidRPr="007922C7">
        <w:rPr>
          <w:rFonts w:ascii="Times New Roman" w:hAnsi="Times New Roman" w:cs="Times New Roman"/>
          <w:sz w:val="24"/>
          <w:szCs w:val="24"/>
          <w:highlight w:val="yellow"/>
        </w:rPr>
        <w:t xml:space="preserve">whilst the </w:t>
      </w:r>
      <w:r w:rsidR="00A62B29" w:rsidRPr="007922C7">
        <w:rPr>
          <w:rFonts w:ascii="Times New Roman" w:hAnsi="Times New Roman" w:cs="Times New Roman"/>
          <w:sz w:val="24"/>
          <w:szCs w:val="24"/>
          <w:highlight w:val="yellow"/>
        </w:rPr>
        <w:t xml:space="preserve">total </w:t>
      </w:r>
      <w:r w:rsidR="00B50256" w:rsidRPr="007922C7">
        <w:rPr>
          <w:rFonts w:ascii="Times New Roman" w:hAnsi="Times New Roman" w:cs="Times New Roman"/>
          <w:sz w:val="24"/>
          <w:szCs w:val="24"/>
          <w:highlight w:val="yellow"/>
        </w:rPr>
        <w:t>CCS</w:t>
      </w:r>
      <w:r w:rsidR="00A62B29" w:rsidRPr="007922C7">
        <w:rPr>
          <w:rFonts w:ascii="Times New Roman" w:hAnsi="Times New Roman" w:cs="Times New Roman"/>
          <w:sz w:val="24"/>
          <w:szCs w:val="24"/>
          <w:highlight w:val="yellow"/>
        </w:rPr>
        <w:t xml:space="preserve"> score</w:t>
      </w:r>
      <w:r w:rsidRPr="007922C7">
        <w:rPr>
          <w:rFonts w:ascii="Times New Roman" w:hAnsi="Times New Roman" w:cs="Times New Roman"/>
          <w:sz w:val="24"/>
          <w:szCs w:val="24"/>
          <w:highlight w:val="yellow"/>
        </w:rPr>
        <w:t xml:space="preserve"> </w:t>
      </w:r>
      <w:r w:rsidR="009F7DAB" w:rsidRPr="007922C7">
        <w:rPr>
          <w:rFonts w:ascii="Times New Roman" w:hAnsi="Times New Roman" w:cs="Times New Roman"/>
          <w:sz w:val="24"/>
          <w:szCs w:val="24"/>
          <w:highlight w:val="yellow"/>
        </w:rPr>
        <w:t xml:space="preserve">had a significant association </w:t>
      </w:r>
      <w:r w:rsidRPr="007922C7">
        <w:rPr>
          <w:rFonts w:ascii="Times New Roman" w:hAnsi="Times New Roman" w:cs="Times New Roman"/>
          <w:sz w:val="24"/>
          <w:szCs w:val="24"/>
          <w:highlight w:val="yellow"/>
        </w:rPr>
        <w:t>with neuroticism</w:t>
      </w:r>
      <w:r w:rsidR="00651125">
        <w:rPr>
          <w:rFonts w:ascii="Times New Roman" w:hAnsi="Times New Roman" w:cs="Times New Roman"/>
          <w:sz w:val="24"/>
          <w:szCs w:val="24"/>
        </w:rPr>
        <w:t xml:space="preserve"> (r = -.21,</w:t>
      </w:r>
      <w:r w:rsidR="001A5370">
        <w:rPr>
          <w:rFonts w:ascii="Times New Roman" w:hAnsi="Times New Roman" w:cs="Times New Roman"/>
          <w:sz w:val="24"/>
          <w:szCs w:val="24"/>
        </w:rPr>
        <w:t xml:space="preserve"> </w:t>
      </w:r>
      <w:r w:rsidR="00912A9A">
        <w:rPr>
          <w:rFonts w:ascii="Times New Roman" w:hAnsi="Times New Roman" w:cs="Times New Roman"/>
          <w:sz w:val="24"/>
          <w:szCs w:val="24"/>
        </w:rPr>
        <w:t xml:space="preserve">p = .02, </w:t>
      </w:r>
      <w:r w:rsidR="001A5370">
        <w:rPr>
          <w:rFonts w:ascii="Times New Roman" w:hAnsi="Times New Roman" w:cs="Times New Roman"/>
          <w:sz w:val="24"/>
          <w:szCs w:val="24"/>
        </w:rPr>
        <w:t xml:space="preserve">95% CI: - 0.38, - </w:t>
      </w:r>
      <w:r w:rsidR="008813EC">
        <w:rPr>
          <w:rFonts w:ascii="Times New Roman" w:hAnsi="Times New Roman" w:cs="Times New Roman"/>
          <w:sz w:val="24"/>
          <w:szCs w:val="24"/>
        </w:rPr>
        <w:t>0</w:t>
      </w:r>
      <w:r w:rsidR="001A5370">
        <w:rPr>
          <w:rFonts w:ascii="Times New Roman" w:hAnsi="Times New Roman" w:cs="Times New Roman"/>
          <w:sz w:val="24"/>
          <w:szCs w:val="24"/>
        </w:rPr>
        <w:t>.03</w:t>
      </w:r>
      <w:r w:rsidR="00651125">
        <w:rPr>
          <w:rFonts w:ascii="Times New Roman" w:hAnsi="Times New Roman" w:cs="Times New Roman"/>
          <w:sz w:val="24"/>
          <w:szCs w:val="24"/>
        </w:rPr>
        <w:t>)</w:t>
      </w:r>
      <w:r>
        <w:rPr>
          <w:rFonts w:ascii="Times New Roman" w:hAnsi="Times New Roman" w:cs="Times New Roman"/>
          <w:sz w:val="24"/>
          <w:szCs w:val="24"/>
        </w:rPr>
        <w:t xml:space="preserve"> </w:t>
      </w:r>
      <w:r w:rsidRPr="007922C7">
        <w:rPr>
          <w:rFonts w:ascii="Times New Roman" w:hAnsi="Times New Roman" w:cs="Times New Roman"/>
          <w:sz w:val="24"/>
          <w:szCs w:val="24"/>
          <w:highlight w:val="yellow"/>
        </w:rPr>
        <w:t>and agreeableness</w:t>
      </w:r>
      <w:r w:rsidR="00651125">
        <w:rPr>
          <w:rFonts w:ascii="Times New Roman" w:hAnsi="Times New Roman" w:cs="Times New Roman"/>
          <w:sz w:val="24"/>
          <w:szCs w:val="24"/>
        </w:rPr>
        <w:t xml:space="preserve"> (r=.22,</w:t>
      </w:r>
      <w:r w:rsidR="00912A9A">
        <w:rPr>
          <w:rFonts w:ascii="Times New Roman" w:hAnsi="Times New Roman" w:cs="Times New Roman"/>
          <w:sz w:val="24"/>
          <w:szCs w:val="24"/>
        </w:rPr>
        <w:t xml:space="preserve"> p = .02,</w:t>
      </w:r>
      <w:r w:rsidR="001A5370">
        <w:rPr>
          <w:rFonts w:ascii="Times New Roman" w:hAnsi="Times New Roman" w:cs="Times New Roman"/>
          <w:sz w:val="24"/>
          <w:szCs w:val="24"/>
        </w:rPr>
        <w:t xml:space="preserve"> 95% CI: 0.04, 0.39</w:t>
      </w:r>
      <w:r w:rsidR="00651125">
        <w:rPr>
          <w:rFonts w:ascii="Times New Roman" w:hAnsi="Times New Roman" w:cs="Times New Roman"/>
          <w:sz w:val="24"/>
          <w:szCs w:val="24"/>
        </w:rPr>
        <w:t>)</w:t>
      </w:r>
      <w:r>
        <w:rPr>
          <w:rFonts w:ascii="Times New Roman" w:hAnsi="Times New Roman" w:cs="Times New Roman"/>
          <w:sz w:val="24"/>
          <w:szCs w:val="24"/>
        </w:rPr>
        <w:t xml:space="preserve">, </w:t>
      </w:r>
      <w:r w:rsidRPr="007922C7">
        <w:rPr>
          <w:rFonts w:ascii="Times New Roman" w:hAnsi="Times New Roman" w:cs="Times New Roman"/>
          <w:sz w:val="24"/>
          <w:szCs w:val="24"/>
          <w:highlight w:val="yellow"/>
        </w:rPr>
        <w:t xml:space="preserve">these correlation coefficients were </w:t>
      </w:r>
      <w:r w:rsidR="00651125" w:rsidRPr="007922C7">
        <w:rPr>
          <w:rFonts w:ascii="Times New Roman" w:hAnsi="Times New Roman" w:cs="Times New Roman"/>
          <w:sz w:val="24"/>
          <w:szCs w:val="24"/>
          <w:highlight w:val="yellow"/>
        </w:rPr>
        <w:t>modest</w:t>
      </w:r>
      <w:r w:rsidR="003A06F8" w:rsidRPr="007922C7">
        <w:rPr>
          <w:rFonts w:ascii="Times New Roman" w:hAnsi="Times New Roman" w:cs="Times New Roman"/>
          <w:sz w:val="24"/>
          <w:szCs w:val="24"/>
          <w:highlight w:val="yellow"/>
        </w:rPr>
        <w:t xml:space="preserve"> in magnitude</w:t>
      </w:r>
      <w:r w:rsidR="0045323F">
        <w:rPr>
          <w:rFonts w:ascii="Times New Roman" w:hAnsi="Times New Roman" w:cs="Times New Roman"/>
          <w:sz w:val="24"/>
          <w:szCs w:val="24"/>
        </w:rPr>
        <w:t xml:space="preserve">. </w:t>
      </w:r>
      <w:r w:rsidR="005C488C">
        <w:rPr>
          <w:rFonts w:ascii="Times New Roman" w:hAnsi="Times New Roman" w:cs="Times New Roman"/>
          <w:sz w:val="24"/>
          <w:szCs w:val="24"/>
        </w:rPr>
        <w:t>The Order, Responsibility and Industrious scales, which</w:t>
      </w:r>
      <w:r w:rsidR="0022440A">
        <w:rPr>
          <w:rFonts w:ascii="Times New Roman" w:hAnsi="Times New Roman" w:cs="Times New Roman"/>
          <w:sz w:val="24"/>
          <w:szCs w:val="24"/>
        </w:rPr>
        <w:t xml:space="preserve"> </w:t>
      </w:r>
      <w:r w:rsidR="009F7DAB">
        <w:rPr>
          <w:rFonts w:ascii="Times New Roman" w:hAnsi="Times New Roman" w:cs="Times New Roman"/>
          <w:sz w:val="24"/>
          <w:szCs w:val="24"/>
        </w:rPr>
        <w:t>correlated strongly with the IPIP conscientiousness measure</w:t>
      </w:r>
      <w:r w:rsidR="0022440A">
        <w:rPr>
          <w:rFonts w:ascii="Times New Roman" w:hAnsi="Times New Roman" w:cs="Times New Roman"/>
          <w:sz w:val="24"/>
          <w:szCs w:val="24"/>
        </w:rPr>
        <w:t xml:space="preserve">, also indicated good </w:t>
      </w:r>
      <w:r w:rsidR="00412FB6">
        <w:rPr>
          <w:rFonts w:ascii="Times New Roman" w:hAnsi="Times New Roman" w:cs="Times New Roman"/>
          <w:sz w:val="24"/>
          <w:szCs w:val="24"/>
        </w:rPr>
        <w:t>discriminant</w:t>
      </w:r>
      <w:r w:rsidR="0022440A">
        <w:rPr>
          <w:rFonts w:ascii="Times New Roman" w:hAnsi="Times New Roman" w:cs="Times New Roman"/>
          <w:sz w:val="24"/>
          <w:szCs w:val="24"/>
        </w:rPr>
        <w:t xml:space="preserve"> validity as they </w:t>
      </w:r>
      <w:r w:rsidR="005C488C">
        <w:rPr>
          <w:rFonts w:ascii="Times New Roman" w:hAnsi="Times New Roman" w:cs="Times New Roman"/>
          <w:sz w:val="24"/>
          <w:szCs w:val="24"/>
        </w:rPr>
        <w:t>did not correlate with any other domain measure</w:t>
      </w:r>
      <w:r w:rsidR="009F7DAB">
        <w:rPr>
          <w:rFonts w:ascii="Times New Roman" w:hAnsi="Times New Roman" w:cs="Times New Roman"/>
          <w:sz w:val="24"/>
          <w:szCs w:val="24"/>
        </w:rPr>
        <w:t xml:space="preserve"> &gt;</w:t>
      </w:r>
      <w:r w:rsidR="00651125">
        <w:rPr>
          <w:rFonts w:ascii="Times New Roman" w:hAnsi="Times New Roman" w:cs="Times New Roman"/>
          <w:sz w:val="24"/>
          <w:szCs w:val="24"/>
        </w:rPr>
        <w:t xml:space="preserve">.28. </w:t>
      </w:r>
      <w:r w:rsidR="0022440A">
        <w:rPr>
          <w:rFonts w:ascii="Times New Roman" w:hAnsi="Times New Roman" w:cs="Times New Roman"/>
          <w:sz w:val="24"/>
          <w:szCs w:val="24"/>
        </w:rPr>
        <w:t xml:space="preserve"> </w:t>
      </w:r>
    </w:p>
    <w:p w14:paraId="3BF2A948" w14:textId="77777777" w:rsidR="005C488C" w:rsidRDefault="0045323F" w:rsidP="00201A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Examining the </w:t>
      </w:r>
      <w:r w:rsidR="009F7DAB">
        <w:rPr>
          <w:rFonts w:ascii="Times New Roman" w:hAnsi="Times New Roman" w:cs="Times New Roman"/>
          <w:sz w:val="24"/>
          <w:szCs w:val="24"/>
        </w:rPr>
        <w:t xml:space="preserve">remaining three facet </w:t>
      </w:r>
      <w:r>
        <w:rPr>
          <w:rFonts w:ascii="Times New Roman" w:hAnsi="Times New Roman" w:cs="Times New Roman"/>
          <w:sz w:val="24"/>
          <w:szCs w:val="24"/>
        </w:rPr>
        <w:t>scales,</w:t>
      </w:r>
      <w:r w:rsidRPr="00835036">
        <w:rPr>
          <w:rFonts w:ascii="Times New Roman" w:hAnsi="Times New Roman" w:cs="Times New Roman"/>
          <w:color w:val="FF6600"/>
          <w:sz w:val="24"/>
          <w:szCs w:val="24"/>
        </w:rPr>
        <w:t xml:space="preserve"> T</w:t>
      </w:r>
      <w:r w:rsidR="008750BF" w:rsidRPr="00835036">
        <w:rPr>
          <w:rFonts w:ascii="Times New Roman" w:hAnsi="Times New Roman" w:cs="Times New Roman"/>
          <w:color w:val="FF6600"/>
          <w:sz w:val="24"/>
          <w:szCs w:val="24"/>
        </w:rPr>
        <w:t>raditionalism</w:t>
      </w:r>
      <w:r w:rsidR="008750BF" w:rsidRPr="00DA4F95">
        <w:rPr>
          <w:rFonts w:ascii="Times New Roman" w:hAnsi="Times New Roman" w:cs="Times New Roman"/>
          <w:sz w:val="24"/>
          <w:szCs w:val="24"/>
        </w:rPr>
        <w:t xml:space="preserve"> </w:t>
      </w:r>
      <w:r w:rsidR="00CD7215" w:rsidRPr="00DA4F95">
        <w:rPr>
          <w:rFonts w:ascii="Times New Roman" w:hAnsi="Times New Roman" w:cs="Times New Roman"/>
          <w:sz w:val="24"/>
          <w:szCs w:val="24"/>
        </w:rPr>
        <w:t xml:space="preserve">was found </w:t>
      </w:r>
      <w:r w:rsidR="00C0041D">
        <w:rPr>
          <w:rFonts w:ascii="Times New Roman" w:hAnsi="Times New Roman" w:cs="Times New Roman"/>
          <w:sz w:val="24"/>
          <w:szCs w:val="24"/>
        </w:rPr>
        <w:t xml:space="preserve">to </w:t>
      </w:r>
      <w:r w:rsidR="00A62B29">
        <w:rPr>
          <w:rFonts w:ascii="Times New Roman" w:hAnsi="Times New Roman" w:cs="Times New Roman"/>
          <w:sz w:val="24"/>
          <w:szCs w:val="24"/>
        </w:rPr>
        <w:t>correlate</w:t>
      </w:r>
      <w:r w:rsidR="009F7DAB">
        <w:rPr>
          <w:rFonts w:ascii="Times New Roman" w:hAnsi="Times New Roman" w:cs="Times New Roman"/>
          <w:sz w:val="24"/>
          <w:szCs w:val="24"/>
        </w:rPr>
        <w:t xml:space="preserve"> most strongly </w:t>
      </w:r>
      <w:r w:rsidR="00CD7215" w:rsidRPr="00DA4F95">
        <w:rPr>
          <w:rFonts w:ascii="Times New Roman" w:hAnsi="Times New Roman" w:cs="Times New Roman"/>
          <w:sz w:val="24"/>
          <w:szCs w:val="24"/>
        </w:rPr>
        <w:t>with</w:t>
      </w:r>
      <w:r w:rsidR="008750BF" w:rsidRPr="00DA4F95">
        <w:rPr>
          <w:rFonts w:ascii="Times New Roman" w:hAnsi="Times New Roman" w:cs="Times New Roman"/>
          <w:sz w:val="24"/>
          <w:szCs w:val="24"/>
        </w:rPr>
        <w:t xml:space="preserve"> openness to experience </w:t>
      </w:r>
      <w:r w:rsidR="00523872">
        <w:rPr>
          <w:rFonts w:ascii="Times New Roman" w:hAnsi="Times New Roman" w:cs="Times New Roman"/>
          <w:sz w:val="24"/>
          <w:szCs w:val="24"/>
        </w:rPr>
        <w:t>(</w:t>
      </w:r>
      <w:r w:rsidR="00651125">
        <w:rPr>
          <w:rFonts w:ascii="Times New Roman" w:hAnsi="Times New Roman" w:cs="Times New Roman"/>
          <w:sz w:val="24"/>
          <w:szCs w:val="24"/>
        </w:rPr>
        <w:t xml:space="preserve">r = </w:t>
      </w:r>
      <w:r w:rsidR="00523872">
        <w:rPr>
          <w:rFonts w:ascii="Times New Roman" w:hAnsi="Times New Roman" w:cs="Times New Roman"/>
          <w:sz w:val="24"/>
          <w:szCs w:val="24"/>
        </w:rPr>
        <w:t>-.36</w:t>
      </w:r>
      <w:r w:rsidR="001A5370">
        <w:rPr>
          <w:rFonts w:ascii="Times New Roman" w:hAnsi="Times New Roman" w:cs="Times New Roman"/>
          <w:sz w:val="24"/>
          <w:szCs w:val="24"/>
        </w:rPr>
        <w:t xml:space="preserve">, </w:t>
      </w:r>
      <w:r w:rsidR="00912A9A">
        <w:rPr>
          <w:rFonts w:ascii="Times New Roman" w:hAnsi="Times New Roman" w:cs="Times New Roman"/>
          <w:sz w:val="24"/>
          <w:szCs w:val="24"/>
        </w:rPr>
        <w:t xml:space="preserve">p &lt; .001, </w:t>
      </w:r>
      <w:r w:rsidR="001A5370">
        <w:rPr>
          <w:rFonts w:ascii="Times New Roman" w:hAnsi="Times New Roman" w:cs="Times New Roman"/>
          <w:sz w:val="24"/>
          <w:szCs w:val="24"/>
        </w:rPr>
        <w:t>95% CI: -0.51, - 0.19</w:t>
      </w:r>
      <w:r w:rsidR="00523872">
        <w:rPr>
          <w:rFonts w:ascii="Times New Roman" w:hAnsi="Times New Roman" w:cs="Times New Roman"/>
          <w:sz w:val="24"/>
          <w:szCs w:val="24"/>
        </w:rPr>
        <w:t>),</w:t>
      </w:r>
      <w:r w:rsidR="00523872" w:rsidRPr="00835036">
        <w:rPr>
          <w:rFonts w:ascii="Times New Roman" w:hAnsi="Times New Roman" w:cs="Times New Roman"/>
          <w:color w:val="FF6600"/>
          <w:sz w:val="24"/>
          <w:szCs w:val="24"/>
        </w:rPr>
        <w:t xml:space="preserve"> </w:t>
      </w:r>
      <w:r w:rsidR="00D945DF" w:rsidRPr="00835036">
        <w:rPr>
          <w:rFonts w:ascii="Times New Roman" w:hAnsi="Times New Roman" w:cs="Times New Roman"/>
          <w:color w:val="FF6600"/>
          <w:sz w:val="24"/>
          <w:szCs w:val="24"/>
        </w:rPr>
        <w:t xml:space="preserve">self </w:t>
      </w:r>
      <w:r w:rsidR="009F7DAB" w:rsidRPr="00835036">
        <w:rPr>
          <w:rFonts w:ascii="Times New Roman" w:hAnsi="Times New Roman" w:cs="Times New Roman"/>
          <w:color w:val="FF6600"/>
          <w:sz w:val="24"/>
          <w:szCs w:val="24"/>
        </w:rPr>
        <w:t>control</w:t>
      </w:r>
      <w:r w:rsidR="009F7DAB" w:rsidRPr="00DA4F95">
        <w:rPr>
          <w:rFonts w:ascii="Times New Roman" w:hAnsi="Times New Roman" w:cs="Times New Roman"/>
          <w:sz w:val="24"/>
          <w:szCs w:val="24"/>
        </w:rPr>
        <w:t xml:space="preserve"> </w:t>
      </w:r>
      <w:r w:rsidR="009F7DAB">
        <w:rPr>
          <w:rFonts w:ascii="Times New Roman" w:hAnsi="Times New Roman" w:cs="Times New Roman"/>
          <w:sz w:val="24"/>
          <w:szCs w:val="24"/>
        </w:rPr>
        <w:t>negatively</w:t>
      </w:r>
      <w:r w:rsidR="006B35BA" w:rsidRPr="00DA4F95">
        <w:rPr>
          <w:rFonts w:ascii="Times New Roman" w:hAnsi="Times New Roman" w:cs="Times New Roman"/>
          <w:sz w:val="24"/>
          <w:szCs w:val="24"/>
        </w:rPr>
        <w:t xml:space="preserve"> </w:t>
      </w:r>
      <w:r w:rsidR="00D945DF" w:rsidRPr="00DA4F95">
        <w:rPr>
          <w:rFonts w:ascii="Times New Roman" w:hAnsi="Times New Roman" w:cs="Times New Roman"/>
          <w:sz w:val="24"/>
          <w:szCs w:val="24"/>
        </w:rPr>
        <w:t>correlate</w:t>
      </w:r>
      <w:r>
        <w:rPr>
          <w:rFonts w:ascii="Times New Roman" w:hAnsi="Times New Roman" w:cs="Times New Roman"/>
          <w:sz w:val="24"/>
          <w:szCs w:val="24"/>
        </w:rPr>
        <w:t>d</w:t>
      </w:r>
      <w:r w:rsidR="00523872">
        <w:rPr>
          <w:rFonts w:ascii="Times New Roman" w:hAnsi="Times New Roman" w:cs="Times New Roman"/>
          <w:sz w:val="24"/>
          <w:szCs w:val="24"/>
        </w:rPr>
        <w:t xml:space="preserve"> </w:t>
      </w:r>
      <w:r w:rsidR="006B35BA" w:rsidRPr="00DA4F95">
        <w:rPr>
          <w:rFonts w:ascii="Times New Roman" w:hAnsi="Times New Roman" w:cs="Times New Roman"/>
          <w:sz w:val="24"/>
          <w:szCs w:val="24"/>
        </w:rPr>
        <w:t>with extraversion (</w:t>
      </w:r>
      <w:r w:rsidR="001A5370">
        <w:rPr>
          <w:rFonts w:ascii="Times New Roman" w:hAnsi="Times New Roman" w:cs="Times New Roman"/>
          <w:sz w:val="24"/>
          <w:szCs w:val="24"/>
        </w:rPr>
        <w:t xml:space="preserve">r = </w:t>
      </w:r>
      <w:r w:rsidR="006B35BA" w:rsidRPr="00DA4F95">
        <w:rPr>
          <w:rFonts w:ascii="Times New Roman" w:hAnsi="Times New Roman" w:cs="Times New Roman"/>
          <w:sz w:val="24"/>
          <w:szCs w:val="24"/>
        </w:rPr>
        <w:t>-.32</w:t>
      </w:r>
      <w:r w:rsidR="00651125">
        <w:rPr>
          <w:rFonts w:ascii="Times New Roman" w:hAnsi="Times New Roman" w:cs="Times New Roman"/>
          <w:sz w:val="24"/>
          <w:szCs w:val="24"/>
        </w:rPr>
        <w:t>,</w:t>
      </w:r>
      <w:r w:rsidR="00912A9A">
        <w:rPr>
          <w:rFonts w:ascii="Times New Roman" w:hAnsi="Times New Roman" w:cs="Times New Roman"/>
          <w:sz w:val="24"/>
          <w:szCs w:val="24"/>
        </w:rPr>
        <w:t xml:space="preserve"> p &lt; .001,</w:t>
      </w:r>
      <w:r w:rsidR="00651125">
        <w:rPr>
          <w:rFonts w:ascii="Times New Roman" w:hAnsi="Times New Roman" w:cs="Times New Roman"/>
          <w:sz w:val="24"/>
          <w:szCs w:val="24"/>
        </w:rPr>
        <w:t xml:space="preserve"> </w:t>
      </w:r>
      <w:r w:rsidR="001A5370">
        <w:rPr>
          <w:rFonts w:ascii="Times New Roman" w:hAnsi="Times New Roman" w:cs="Times New Roman"/>
          <w:sz w:val="24"/>
          <w:szCs w:val="24"/>
        </w:rPr>
        <w:t>95% CI: -0.47, -0.15</w:t>
      </w:r>
      <w:r w:rsidR="006120C7">
        <w:rPr>
          <w:rFonts w:ascii="Times New Roman" w:hAnsi="Times New Roman" w:cs="Times New Roman"/>
          <w:sz w:val="24"/>
          <w:szCs w:val="24"/>
        </w:rPr>
        <w:t xml:space="preserve">), and </w:t>
      </w:r>
      <w:r w:rsidR="006120C7" w:rsidRPr="00835036">
        <w:rPr>
          <w:rFonts w:ascii="Times New Roman" w:hAnsi="Times New Roman" w:cs="Times New Roman"/>
          <w:color w:val="FF6600"/>
          <w:sz w:val="24"/>
          <w:szCs w:val="24"/>
        </w:rPr>
        <w:t>virtue</w:t>
      </w:r>
      <w:r w:rsidR="006120C7">
        <w:rPr>
          <w:rFonts w:ascii="Times New Roman" w:hAnsi="Times New Roman" w:cs="Times New Roman"/>
          <w:sz w:val="24"/>
          <w:szCs w:val="24"/>
        </w:rPr>
        <w:t xml:space="preserve"> demonstrated</w:t>
      </w:r>
      <w:r w:rsidR="006120C7" w:rsidRPr="00DA4F95">
        <w:rPr>
          <w:rFonts w:ascii="Times New Roman" w:hAnsi="Times New Roman" w:cs="Times New Roman"/>
          <w:sz w:val="24"/>
          <w:szCs w:val="24"/>
        </w:rPr>
        <w:t xml:space="preserve"> a </w:t>
      </w:r>
      <w:r w:rsidR="006120C7">
        <w:rPr>
          <w:rFonts w:ascii="Times New Roman" w:hAnsi="Times New Roman" w:cs="Times New Roman"/>
          <w:sz w:val="24"/>
          <w:szCs w:val="24"/>
        </w:rPr>
        <w:t>significant</w:t>
      </w:r>
      <w:r w:rsidR="006120C7" w:rsidRPr="00DA4F95">
        <w:rPr>
          <w:rFonts w:ascii="Times New Roman" w:hAnsi="Times New Roman" w:cs="Times New Roman"/>
          <w:sz w:val="24"/>
          <w:szCs w:val="24"/>
        </w:rPr>
        <w:t xml:space="preserve"> correl</w:t>
      </w:r>
      <w:r w:rsidR="006120C7">
        <w:rPr>
          <w:rFonts w:ascii="Times New Roman" w:hAnsi="Times New Roman" w:cs="Times New Roman"/>
          <w:sz w:val="24"/>
          <w:szCs w:val="24"/>
        </w:rPr>
        <w:t xml:space="preserve">ation with agreeableness (r = .23, </w:t>
      </w:r>
      <w:r w:rsidR="009F7DAB">
        <w:rPr>
          <w:rFonts w:ascii="Times New Roman" w:hAnsi="Times New Roman" w:cs="Times New Roman"/>
          <w:sz w:val="24"/>
          <w:szCs w:val="24"/>
        </w:rPr>
        <w:t xml:space="preserve">p = .01, </w:t>
      </w:r>
      <w:r w:rsidR="006120C7">
        <w:rPr>
          <w:rFonts w:ascii="Times New Roman" w:hAnsi="Times New Roman" w:cs="Times New Roman"/>
          <w:sz w:val="24"/>
          <w:szCs w:val="24"/>
        </w:rPr>
        <w:t>95% CI: 0.05</w:t>
      </w:r>
      <w:r w:rsidR="008813EC">
        <w:rPr>
          <w:rFonts w:ascii="Times New Roman" w:hAnsi="Times New Roman" w:cs="Times New Roman"/>
          <w:sz w:val="24"/>
          <w:szCs w:val="24"/>
        </w:rPr>
        <w:t>,</w:t>
      </w:r>
      <w:r w:rsidR="006120C7">
        <w:rPr>
          <w:rFonts w:ascii="Times New Roman" w:hAnsi="Times New Roman" w:cs="Times New Roman"/>
          <w:sz w:val="24"/>
          <w:szCs w:val="24"/>
        </w:rPr>
        <w:t xml:space="preserve"> 0.39). </w:t>
      </w:r>
      <w:r w:rsidR="00523872">
        <w:rPr>
          <w:rFonts w:ascii="Times New Roman" w:hAnsi="Times New Roman" w:cs="Times New Roman"/>
          <w:sz w:val="24"/>
          <w:szCs w:val="24"/>
        </w:rPr>
        <w:t xml:space="preserve"> </w:t>
      </w:r>
      <w:r>
        <w:rPr>
          <w:rFonts w:ascii="Times New Roman" w:hAnsi="Times New Roman" w:cs="Times New Roman"/>
          <w:sz w:val="24"/>
          <w:szCs w:val="24"/>
        </w:rPr>
        <w:t xml:space="preserve">These </w:t>
      </w:r>
      <w:r w:rsidRPr="00835036">
        <w:rPr>
          <w:rFonts w:ascii="Times New Roman" w:hAnsi="Times New Roman" w:cs="Times New Roman"/>
          <w:sz w:val="24"/>
          <w:szCs w:val="24"/>
          <w:highlight w:val="yellow"/>
        </w:rPr>
        <w:t xml:space="preserve">correlation coefficients </w:t>
      </w:r>
      <w:r w:rsidR="009F7DAB" w:rsidRPr="00835036">
        <w:rPr>
          <w:rFonts w:ascii="Times New Roman" w:hAnsi="Times New Roman" w:cs="Times New Roman"/>
          <w:sz w:val="24"/>
          <w:szCs w:val="24"/>
          <w:highlight w:val="yellow"/>
        </w:rPr>
        <w:t>are greater in magnitude</w:t>
      </w:r>
      <w:r w:rsidR="009F7DAB">
        <w:rPr>
          <w:rFonts w:ascii="Times New Roman" w:hAnsi="Times New Roman" w:cs="Times New Roman"/>
          <w:sz w:val="24"/>
          <w:szCs w:val="24"/>
        </w:rPr>
        <w:t xml:space="preserve"> compared to</w:t>
      </w:r>
      <w:r>
        <w:rPr>
          <w:rFonts w:ascii="Times New Roman" w:hAnsi="Times New Roman" w:cs="Times New Roman"/>
          <w:sz w:val="24"/>
          <w:szCs w:val="24"/>
        </w:rPr>
        <w:t xml:space="preserve"> than when each </w:t>
      </w:r>
      <w:r w:rsidR="009F7DAB">
        <w:rPr>
          <w:rFonts w:ascii="Times New Roman" w:hAnsi="Times New Roman" w:cs="Times New Roman"/>
          <w:sz w:val="24"/>
          <w:szCs w:val="24"/>
        </w:rPr>
        <w:t xml:space="preserve">facet scale </w:t>
      </w:r>
      <w:r>
        <w:rPr>
          <w:rFonts w:ascii="Times New Roman" w:hAnsi="Times New Roman" w:cs="Times New Roman"/>
          <w:sz w:val="24"/>
          <w:szCs w:val="24"/>
        </w:rPr>
        <w:t xml:space="preserve">was correlated with the IPIP measure of conscientiousness, which </w:t>
      </w:r>
      <w:del w:id="30" w:author="Brent Roberts" w:date="2014-06-01T19:43:00Z">
        <w:r w:rsidR="0022440A" w:rsidDel="00B13A9E">
          <w:rPr>
            <w:rFonts w:ascii="Times New Roman" w:hAnsi="Times New Roman" w:cs="Times New Roman"/>
            <w:sz w:val="24"/>
            <w:szCs w:val="24"/>
          </w:rPr>
          <w:delText xml:space="preserve">may </w:delText>
        </w:r>
      </w:del>
      <w:r w:rsidR="0022440A">
        <w:rPr>
          <w:rFonts w:ascii="Times New Roman" w:hAnsi="Times New Roman" w:cs="Times New Roman"/>
          <w:sz w:val="24"/>
          <w:szCs w:val="24"/>
        </w:rPr>
        <w:t>suggest</w:t>
      </w:r>
      <w:ins w:id="31" w:author="Brent Roberts" w:date="2014-06-01T19:43:00Z">
        <w:r w:rsidR="00B13A9E">
          <w:rPr>
            <w:rFonts w:ascii="Times New Roman" w:hAnsi="Times New Roman" w:cs="Times New Roman"/>
            <w:sz w:val="24"/>
            <w:szCs w:val="24"/>
          </w:rPr>
          <w:t>s</w:t>
        </w:r>
      </w:ins>
      <w:r w:rsidR="0022440A">
        <w:rPr>
          <w:rFonts w:ascii="Times New Roman" w:hAnsi="Times New Roman" w:cs="Times New Roman"/>
          <w:sz w:val="24"/>
          <w:szCs w:val="24"/>
        </w:rPr>
        <w:t xml:space="preserve"> </w:t>
      </w:r>
      <w:r w:rsidR="00523872">
        <w:rPr>
          <w:rFonts w:ascii="Times New Roman" w:hAnsi="Times New Roman" w:cs="Times New Roman"/>
          <w:sz w:val="24"/>
          <w:szCs w:val="24"/>
        </w:rPr>
        <w:t>that t</w:t>
      </w:r>
      <w:r w:rsidR="00D945DF" w:rsidRPr="00DA4F95">
        <w:rPr>
          <w:rFonts w:ascii="Times New Roman" w:hAnsi="Times New Roman" w:cs="Times New Roman"/>
          <w:sz w:val="24"/>
          <w:szCs w:val="24"/>
        </w:rPr>
        <w:t>h</w:t>
      </w:r>
      <w:r w:rsidR="00523872">
        <w:rPr>
          <w:rFonts w:ascii="Times New Roman" w:hAnsi="Times New Roman" w:cs="Times New Roman"/>
          <w:sz w:val="24"/>
          <w:szCs w:val="24"/>
        </w:rPr>
        <w:t>ese scales are</w:t>
      </w:r>
      <w:r w:rsidR="006B35BA" w:rsidRPr="00DA4F95">
        <w:rPr>
          <w:rFonts w:ascii="Times New Roman" w:hAnsi="Times New Roman" w:cs="Times New Roman"/>
          <w:sz w:val="24"/>
          <w:szCs w:val="24"/>
        </w:rPr>
        <w:t xml:space="preserve"> </w:t>
      </w:r>
      <w:r>
        <w:rPr>
          <w:rFonts w:ascii="Times New Roman" w:hAnsi="Times New Roman" w:cs="Times New Roman"/>
          <w:sz w:val="24"/>
          <w:szCs w:val="24"/>
        </w:rPr>
        <w:t xml:space="preserve">tapping into other </w:t>
      </w:r>
      <w:r w:rsidR="0022440A">
        <w:rPr>
          <w:rFonts w:ascii="Times New Roman" w:hAnsi="Times New Roman" w:cs="Times New Roman"/>
          <w:sz w:val="24"/>
          <w:szCs w:val="24"/>
        </w:rPr>
        <w:t>personality domains in addition to conscientiousness</w:t>
      </w:r>
      <w:r>
        <w:rPr>
          <w:rFonts w:ascii="Times New Roman" w:hAnsi="Times New Roman" w:cs="Times New Roman"/>
          <w:sz w:val="24"/>
          <w:szCs w:val="24"/>
        </w:rPr>
        <w:t xml:space="preserve">. </w:t>
      </w:r>
    </w:p>
    <w:p w14:paraId="67550133" w14:textId="77777777" w:rsidR="006120C7" w:rsidRPr="00201A57" w:rsidRDefault="006120C7" w:rsidP="00201A57">
      <w:pPr>
        <w:spacing w:after="0" w:line="480" w:lineRule="auto"/>
        <w:rPr>
          <w:rFonts w:ascii="Times New Roman" w:hAnsi="Times New Roman" w:cs="Times New Roman"/>
          <w:sz w:val="24"/>
          <w:szCs w:val="24"/>
        </w:rPr>
      </w:pPr>
    </w:p>
    <w:p w14:paraId="431BFDC2" w14:textId="77777777" w:rsidR="00201A57" w:rsidRPr="00201A57" w:rsidRDefault="007D58A3" w:rsidP="00201A57">
      <w:pPr>
        <w:spacing w:after="0" w:line="480" w:lineRule="auto"/>
        <w:rPr>
          <w:rFonts w:ascii="Times New Roman" w:hAnsi="Times New Roman" w:cs="Times New Roman"/>
          <w:i/>
          <w:sz w:val="24"/>
          <w:szCs w:val="24"/>
        </w:rPr>
      </w:pPr>
      <w:r>
        <w:rPr>
          <w:rFonts w:ascii="Times New Roman" w:hAnsi="Times New Roman" w:cs="Times New Roman"/>
          <w:i/>
          <w:sz w:val="24"/>
          <w:szCs w:val="24"/>
        </w:rPr>
        <w:t xml:space="preserve">Criterion-Related </w:t>
      </w:r>
      <w:r w:rsidR="00201A57" w:rsidRPr="00201A57">
        <w:rPr>
          <w:rFonts w:ascii="Times New Roman" w:hAnsi="Times New Roman" w:cs="Times New Roman"/>
          <w:i/>
          <w:sz w:val="24"/>
          <w:szCs w:val="24"/>
        </w:rPr>
        <w:t>Validity</w:t>
      </w:r>
    </w:p>
    <w:p w14:paraId="23E2DB76" w14:textId="77777777" w:rsidR="00201A57" w:rsidRPr="00201A57" w:rsidRDefault="00201A57" w:rsidP="00201A57">
      <w:pPr>
        <w:spacing w:after="0" w:line="480" w:lineRule="auto"/>
        <w:rPr>
          <w:rFonts w:ascii="Times New Roman" w:hAnsi="Times New Roman" w:cs="Times New Roman"/>
          <w:sz w:val="24"/>
          <w:szCs w:val="24"/>
        </w:rPr>
      </w:pPr>
      <w:r w:rsidRPr="00201A57">
        <w:rPr>
          <w:rFonts w:ascii="Times New Roman" w:hAnsi="Times New Roman" w:cs="Times New Roman"/>
          <w:sz w:val="24"/>
          <w:szCs w:val="24"/>
        </w:rPr>
        <w:lastRenderedPageBreak/>
        <w:tab/>
        <w:t xml:space="preserve">Table </w:t>
      </w:r>
      <w:r w:rsidR="00834319">
        <w:rPr>
          <w:rFonts w:ascii="Times New Roman" w:hAnsi="Times New Roman" w:cs="Times New Roman"/>
          <w:sz w:val="24"/>
          <w:szCs w:val="24"/>
        </w:rPr>
        <w:t>9</w:t>
      </w:r>
      <w:r w:rsidR="00A62B29">
        <w:rPr>
          <w:rFonts w:ascii="Times New Roman" w:hAnsi="Times New Roman" w:cs="Times New Roman"/>
          <w:sz w:val="24"/>
          <w:szCs w:val="24"/>
        </w:rPr>
        <w:t xml:space="preserve"> </w:t>
      </w:r>
      <w:r w:rsidRPr="00201A57">
        <w:rPr>
          <w:rFonts w:ascii="Times New Roman" w:hAnsi="Times New Roman" w:cs="Times New Roman"/>
          <w:sz w:val="24"/>
          <w:szCs w:val="24"/>
        </w:rPr>
        <w:t>shows the relationship between each of the six conscientiousness facets, the total conscientiousness score and important health behaviour criterion measure</w:t>
      </w:r>
      <w:r>
        <w:rPr>
          <w:rFonts w:ascii="Times New Roman" w:hAnsi="Times New Roman" w:cs="Times New Roman"/>
          <w:sz w:val="24"/>
          <w:szCs w:val="24"/>
        </w:rPr>
        <w:t>s. In addition, the correlation coefficients</w:t>
      </w:r>
      <w:r w:rsidRPr="00201A57">
        <w:rPr>
          <w:rFonts w:ascii="Times New Roman" w:hAnsi="Times New Roman" w:cs="Times New Roman"/>
          <w:sz w:val="24"/>
          <w:szCs w:val="24"/>
        </w:rPr>
        <w:t xml:space="preserve"> between the IPIP measure of conscientiousness and the same health behaviours are also provided to compare the </w:t>
      </w:r>
      <w:r w:rsidR="007D58A3">
        <w:rPr>
          <w:rFonts w:ascii="Times New Roman" w:hAnsi="Times New Roman" w:cs="Times New Roman"/>
          <w:sz w:val="24"/>
          <w:szCs w:val="24"/>
        </w:rPr>
        <w:t>criterion-related</w:t>
      </w:r>
      <w:r w:rsidR="007D58A3" w:rsidRPr="00201A57">
        <w:rPr>
          <w:rFonts w:ascii="Times New Roman" w:hAnsi="Times New Roman" w:cs="Times New Roman"/>
          <w:sz w:val="24"/>
          <w:szCs w:val="24"/>
        </w:rPr>
        <w:t xml:space="preserve"> </w:t>
      </w:r>
      <w:r w:rsidRPr="00201A57">
        <w:rPr>
          <w:rFonts w:ascii="Times New Roman" w:hAnsi="Times New Roman" w:cs="Times New Roman"/>
          <w:sz w:val="24"/>
          <w:szCs w:val="24"/>
        </w:rPr>
        <w:t>validity of both measures.</w:t>
      </w:r>
    </w:p>
    <w:p w14:paraId="510A0B7E" w14:textId="77777777" w:rsidR="00201A57" w:rsidRPr="000604A6" w:rsidRDefault="00201A57" w:rsidP="00201A57">
      <w:pPr>
        <w:spacing w:after="0" w:line="480" w:lineRule="auto"/>
        <w:rPr>
          <w:rFonts w:ascii="Times New Roman" w:hAnsi="Times New Roman" w:cs="Times New Roman"/>
          <w:sz w:val="24"/>
          <w:szCs w:val="24"/>
        </w:rPr>
      </w:pPr>
      <w:r w:rsidRPr="00201A57">
        <w:rPr>
          <w:rFonts w:ascii="Times New Roman" w:hAnsi="Times New Roman" w:cs="Times New Roman"/>
          <w:sz w:val="24"/>
          <w:szCs w:val="24"/>
        </w:rPr>
        <w:tab/>
        <w:t xml:space="preserve">The overall </w:t>
      </w:r>
      <w:r w:rsidR="00B50256">
        <w:rPr>
          <w:rFonts w:ascii="Times New Roman" w:hAnsi="Times New Roman" w:cs="Times New Roman"/>
          <w:sz w:val="24"/>
          <w:szCs w:val="24"/>
        </w:rPr>
        <w:t>CCS</w:t>
      </w:r>
      <w:r w:rsidRPr="00201A57">
        <w:rPr>
          <w:rFonts w:ascii="Times New Roman" w:hAnsi="Times New Roman" w:cs="Times New Roman"/>
          <w:sz w:val="24"/>
          <w:szCs w:val="24"/>
        </w:rPr>
        <w:t xml:space="preserve"> score was found to significantly correlate with all health behaviour variables, aside from risky activities (</w:t>
      </w:r>
      <w:r w:rsidR="000604A6">
        <w:rPr>
          <w:rFonts w:ascii="Times New Roman" w:hAnsi="Times New Roman" w:cs="Times New Roman"/>
          <w:sz w:val="24"/>
          <w:szCs w:val="24"/>
        </w:rPr>
        <w:t>r =</w:t>
      </w:r>
      <w:r w:rsidR="003F499A">
        <w:rPr>
          <w:rFonts w:ascii="Times New Roman" w:hAnsi="Times New Roman" w:cs="Times New Roman"/>
          <w:sz w:val="24"/>
          <w:szCs w:val="24"/>
        </w:rPr>
        <w:t xml:space="preserve"> </w:t>
      </w:r>
      <w:r w:rsidRPr="00201A57">
        <w:rPr>
          <w:rFonts w:ascii="Times New Roman" w:hAnsi="Times New Roman" w:cs="Times New Roman"/>
          <w:sz w:val="24"/>
          <w:szCs w:val="24"/>
        </w:rPr>
        <w:t>-.16</w:t>
      </w:r>
      <w:r w:rsidR="000604A6">
        <w:rPr>
          <w:rFonts w:ascii="Times New Roman" w:hAnsi="Times New Roman" w:cs="Times New Roman"/>
          <w:sz w:val="24"/>
          <w:szCs w:val="24"/>
        </w:rPr>
        <w:t>, p =.09</w:t>
      </w:r>
      <w:r w:rsidR="00A62B29">
        <w:rPr>
          <w:rFonts w:ascii="Times New Roman" w:hAnsi="Times New Roman" w:cs="Times New Roman"/>
          <w:sz w:val="24"/>
          <w:szCs w:val="24"/>
        </w:rPr>
        <w:t>, 95% CI: -</w:t>
      </w:r>
      <w:r w:rsidR="008813EC">
        <w:rPr>
          <w:rFonts w:ascii="Times New Roman" w:hAnsi="Times New Roman" w:cs="Times New Roman"/>
          <w:sz w:val="24"/>
          <w:szCs w:val="24"/>
        </w:rPr>
        <w:t>0</w:t>
      </w:r>
      <w:r w:rsidR="00A62B29">
        <w:rPr>
          <w:rFonts w:ascii="Times New Roman" w:hAnsi="Times New Roman" w:cs="Times New Roman"/>
          <w:sz w:val="24"/>
          <w:szCs w:val="24"/>
        </w:rPr>
        <w:t xml:space="preserve">.34, </w:t>
      </w:r>
      <w:r w:rsidR="008813EC">
        <w:rPr>
          <w:rFonts w:ascii="Times New Roman" w:hAnsi="Times New Roman" w:cs="Times New Roman"/>
          <w:sz w:val="24"/>
          <w:szCs w:val="24"/>
        </w:rPr>
        <w:t>0</w:t>
      </w:r>
      <w:r w:rsidR="00A62B29">
        <w:rPr>
          <w:rFonts w:ascii="Times New Roman" w:hAnsi="Times New Roman" w:cs="Times New Roman"/>
          <w:sz w:val="24"/>
          <w:szCs w:val="24"/>
        </w:rPr>
        <w:t>.03</w:t>
      </w:r>
      <w:r w:rsidRPr="00201A57">
        <w:rPr>
          <w:rFonts w:ascii="Times New Roman" w:hAnsi="Times New Roman" w:cs="Times New Roman"/>
          <w:sz w:val="24"/>
          <w:szCs w:val="24"/>
        </w:rPr>
        <w:t>), indicating</w:t>
      </w:r>
      <w:r>
        <w:rPr>
          <w:rFonts w:ascii="Times New Roman" w:hAnsi="Times New Roman" w:cs="Times New Roman"/>
          <w:sz w:val="24"/>
          <w:szCs w:val="24"/>
        </w:rPr>
        <w:t xml:space="preserve"> that the scale as a whole has </w:t>
      </w:r>
      <w:r w:rsidRPr="00201A57">
        <w:rPr>
          <w:rFonts w:ascii="Times New Roman" w:hAnsi="Times New Roman" w:cs="Times New Roman"/>
          <w:sz w:val="24"/>
          <w:szCs w:val="24"/>
        </w:rPr>
        <w:t xml:space="preserve">good </w:t>
      </w:r>
      <w:r w:rsidR="007D58A3">
        <w:rPr>
          <w:rFonts w:ascii="Times New Roman" w:hAnsi="Times New Roman" w:cs="Times New Roman"/>
          <w:sz w:val="24"/>
          <w:szCs w:val="24"/>
        </w:rPr>
        <w:t>criterion-related</w:t>
      </w:r>
      <w:r w:rsidRPr="00201A57">
        <w:rPr>
          <w:rFonts w:ascii="Times New Roman" w:hAnsi="Times New Roman" w:cs="Times New Roman"/>
          <w:sz w:val="24"/>
          <w:szCs w:val="24"/>
        </w:rPr>
        <w:t xml:space="preserve"> validity. </w:t>
      </w:r>
      <w:r>
        <w:rPr>
          <w:rFonts w:ascii="Times New Roman" w:hAnsi="Times New Roman" w:cs="Times New Roman"/>
          <w:sz w:val="24"/>
          <w:szCs w:val="24"/>
        </w:rPr>
        <w:t xml:space="preserve">Moreover, </w:t>
      </w:r>
      <w:r w:rsidR="000604A6">
        <w:rPr>
          <w:rFonts w:ascii="Times New Roman" w:hAnsi="Times New Roman" w:cs="Times New Roman"/>
          <w:sz w:val="24"/>
          <w:szCs w:val="24"/>
        </w:rPr>
        <w:t>risky activities</w:t>
      </w:r>
      <w:r w:rsidRPr="00201A57">
        <w:rPr>
          <w:rFonts w:ascii="Times New Roman" w:hAnsi="Times New Roman" w:cs="Times New Roman"/>
          <w:sz w:val="24"/>
          <w:szCs w:val="24"/>
        </w:rPr>
        <w:t xml:space="preserve"> significantly correlated with the lower-order self-control</w:t>
      </w:r>
      <w:r w:rsidR="00A62B29">
        <w:rPr>
          <w:rFonts w:ascii="Times New Roman" w:hAnsi="Times New Roman" w:cs="Times New Roman"/>
          <w:sz w:val="24"/>
          <w:szCs w:val="24"/>
        </w:rPr>
        <w:t xml:space="preserve"> scale</w:t>
      </w:r>
      <w:r w:rsidR="000604A6">
        <w:rPr>
          <w:rFonts w:ascii="Times New Roman" w:hAnsi="Times New Roman" w:cs="Times New Roman"/>
          <w:sz w:val="24"/>
          <w:szCs w:val="24"/>
        </w:rPr>
        <w:t xml:space="preserve"> (r = -.27, p &lt; .0</w:t>
      </w:r>
      <w:r w:rsidR="00A62B29">
        <w:rPr>
          <w:rFonts w:ascii="Times New Roman" w:hAnsi="Times New Roman" w:cs="Times New Roman"/>
          <w:sz w:val="24"/>
          <w:szCs w:val="24"/>
        </w:rPr>
        <w:t>0</w:t>
      </w:r>
      <w:r w:rsidR="000604A6">
        <w:rPr>
          <w:rFonts w:ascii="Times New Roman" w:hAnsi="Times New Roman" w:cs="Times New Roman"/>
          <w:sz w:val="24"/>
          <w:szCs w:val="24"/>
        </w:rPr>
        <w:t>1</w:t>
      </w:r>
      <w:r w:rsidR="00A62B29">
        <w:rPr>
          <w:rFonts w:ascii="Times New Roman" w:hAnsi="Times New Roman" w:cs="Times New Roman"/>
          <w:sz w:val="24"/>
          <w:szCs w:val="24"/>
        </w:rPr>
        <w:t>, 95% CI: -</w:t>
      </w:r>
      <w:r w:rsidR="008813EC">
        <w:rPr>
          <w:rFonts w:ascii="Times New Roman" w:hAnsi="Times New Roman" w:cs="Times New Roman"/>
          <w:sz w:val="24"/>
          <w:szCs w:val="24"/>
        </w:rPr>
        <w:t>0</w:t>
      </w:r>
      <w:r w:rsidR="00A62B29">
        <w:rPr>
          <w:rFonts w:ascii="Times New Roman" w:hAnsi="Times New Roman" w:cs="Times New Roman"/>
          <w:sz w:val="24"/>
          <w:szCs w:val="24"/>
        </w:rPr>
        <w:t>.43, -</w:t>
      </w:r>
      <w:r w:rsidR="008813EC">
        <w:rPr>
          <w:rFonts w:ascii="Times New Roman" w:hAnsi="Times New Roman" w:cs="Times New Roman"/>
          <w:sz w:val="24"/>
          <w:szCs w:val="24"/>
        </w:rPr>
        <w:t>0</w:t>
      </w:r>
      <w:r w:rsidR="00A62B29">
        <w:rPr>
          <w:rFonts w:ascii="Times New Roman" w:hAnsi="Times New Roman" w:cs="Times New Roman"/>
          <w:sz w:val="24"/>
          <w:szCs w:val="24"/>
        </w:rPr>
        <w:t>.09</w:t>
      </w:r>
      <w:r w:rsidR="000604A6">
        <w:rPr>
          <w:rFonts w:ascii="Times New Roman" w:hAnsi="Times New Roman" w:cs="Times New Roman"/>
          <w:sz w:val="24"/>
          <w:szCs w:val="24"/>
        </w:rPr>
        <w:t xml:space="preserve">), </w:t>
      </w:r>
      <w:r w:rsidRPr="00201A57">
        <w:rPr>
          <w:rFonts w:ascii="Times New Roman" w:hAnsi="Times New Roman" w:cs="Times New Roman"/>
          <w:sz w:val="24"/>
          <w:szCs w:val="24"/>
        </w:rPr>
        <w:t xml:space="preserve">demonstrating how predictive validity can </w:t>
      </w:r>
      <w:r w:rsidR="003F499A">
        <w:rPr>
          <w:rFonts w:ascii="Times New Roman" w:hAnsi="Times New Roman" w:cs="Times New Roman"/>
          <w:sz w:val="24"/>
          <w:szCs w:val="24"/>
        </w:rPr>
        <w:t xml:space="preserve">be </w:t>
      </w:r>
      <w:r w:rsidRPr="00201A57">
        <w:rPr>
          <w:rFonts w:ascii="Times New Roman" w:hAnsi="Times New Roman" w:cs="Times New Roman"/>
          <w:sz w:val="24"/>
          <w:szCs w:val="24"/>
        </w:rPr>
        <w:t xml:space="preserve">improved when a facet based approach to conscientiousness is </w:t>
      </w:r>
      <w:r w:rsidRPr="000604A6">
        <w:rPr>
          <w:rFonts w:ascii="Times New Roman" w:hAnsi="Times New Roman" w:cs="Times New Roman"/>
          <w:sz w:val="24"/>
          <w:szCs w:val="24"/>
        </w:rPr>
        <w:t xml:space="preserve">adopted. </w:t>
      </w:r>
    </w:p>
    <w:p w14:paraId="0967C182" w14:textId="77777777" w:rsidR="00201A57" w:rsidRPr="00201A57" w:rsidRDefault="00201A57" w:rsidP="00201A57">
      <w:pPr>
        <w:spacing w:after="0" w:line="480" w:lineRule="auto"/>
        <w:rPr>
          <w:rFonts w:ascii="Times New Roman" w:hAnsi="Times New Roman" w:cs="Times New Roman"/>
          <w:sz w:val="24"/>
          <w:szCs w:val="24"/>
        </w:rPr>
      </w:pPr>
      <w:r w:rsidRPr="000604A6">
        <w:rPr>
          <w:rFonts w:ascii="Times New Roman" w:hAnsi="Times New Roman" w:cs="Times New Roman"/>
          <w:sz w:val="24"/>
          <w:szCs w:val="24"/>
        </w:rPr>
        <w:tab/>
        <w:t>Examining the lower-order traits individually, eac</w:t>
      </w:r>
      <w:r w:rsidRPr="00201A57">
        <w:rPr>
          <w:rFonts w:ascii="Times New Roman" w:hAnsi="Times New Roman" w:cs="Times New Roman"/>
          <w:sz w:val="24"/>
          <w:szCs w:val="24"/>
        </w:rPr>
        <w:t xml:space="preserve">h facet was associated with at least one important area of health behaviour. Self control emerged as the most important facet, often demonstrating equal or greater </w:t>
      </w:r>
      <w:r w:rsidR="007D58A3">
        <w:rPr>
          <w:rFonts w:ascii="Times New Roman" w:hAnsi="Times New Roman" w:cs="Times New Roman"/>
          <w:sz w:val="24"/>
          <w:szCs w:val="24"/>
        </w:rPr>
        <w:t>levels of</w:t>
      </w:r>
      <w:r w:rsidR="007D58A3" w:rsidRPr="00201A57">
        <w:rPr>
          <w:rFonts w:ascii="Times New Roman" w:hAnsi="Times New Roman" w:cs="Times New Roman"/>
          <w:sz w:val="24"/>
          <w:szCs w:val="24"/>
        </w:rPr>
        <w:t xml:space="preserve"> </w:t>
      </w:r>
      <w:r w:rsidRPr="00201A57">
        <w:rPr>
          <w:rFonts w:ascii="Times New Roman" w:hAnsi="Times New Roman" w:cs="Times New Roman"/>
          <w:sz w:val="24"/>
          <w:szCs w:val="24"/>
        </w:rPr>
        <w:t xml:space="preserve">validity than the overall conscientiousness score. Order also emerged as an important facet demonstrating a negative association with </w:t>
      </w:r>
      <w:r w:rsidR="00A62B29">
        <w:rPr>
          <w:rFonts w:ascii="Times New Roman" w:hAnsi="Times New Roman" w:cs="Times New Roman"/>
          <w:sz w:val="24"/>
          <w:szCs w:val="24"/>
        </w:rPr>
        <w:t>a total score for risk</w:t>
      </w:r>
      <w:r w:rsidRPr="00201A57">
        <w:rPr>
          <w:rFonts w:ascii="Times New Roman" w:hAnsi="Times New Roman" w:cs="Times New Roman"/>
          <w:sz w:val="24"/>
          <w:szCs w:val="24"/>
        </w:rPr>
        <w:t xml:space="preserve"> behaviour (</w:t>
      </w:r>
      <w:r w:rsidR="000604A6">
        <w:rPr>
          <w:rFonts w:ascii="Times New Roman" w:hAnsi="Times New Roman" w:cs="Times New Roman"/>
          <w:sz w:val="24"/>
          <w:szCs w:val="24"/>
        </w:rPr>
        <w:t xml:space="preserve">r = </w:t>
      </w:r>
      <w:r w:rsidRPr="00201A57">
        <w:rPr>
          <w:rFonts w:ascii="Times New Roman" w:hAnsi="Times New Roman" w:cs="Times New Roman"/>
          <w:sz w:val="24"/>
          <w:szCs w:val="24"/>
        </w:rPr>
        <w:t>-.21</w:t>
      </w:r>
      <w:r w:rsidR="000604A6">
        <w:rPr>
          <w:rFonts w:ascii="Times New Roman" w:hAnsi="Times New Roman" w:cs="Times New Roman"/>
          <w:sz w:val="24"/>
          <w:szCs w:val="24"/>
        </w:rPr>
        <w:t xml:space="preserve">, p </w:t>
      </w:r>
      <w:r w:rsidR="00A62B29">
        <w:rPr>
          <w:rFonts w:ascii="Times New Roman" w:hAnsi="Times New Roman" w:cs="Times New Roman"/>
          <w:sz w:val="24"/>
          <w:szCs w:val="24"/>
        </w:rPr>
        <w:t>= .02, 95% CI: -</w:t>
      </w:r>
      <w:r w:rsidR="008813EC">
        <w:rPr>
          <w:rFonts w:ascii="Times New Roman" w:hAnsi="Times New Roman" w:cs="Times New Roman"/>
          <w:sz w:val="24"/>
          <w:szCs w:val="24"/>
        </w:rPr>
        <w:t>0</w:t>
      </w:r>
      <w:r w:rsidR="00A62B29">
        <w:rPr>
          <w:rFonts w:ascii="Times New Roman" w:hAnsi="Times New Roman" w:cs="Times New Roman"/>
          <w:sz w:val="24"/>
          <w:szCs w:val="24"/>
        </w:rPr>
        <w:t>.38, -</w:t>
      </w:r>
      <w:r w:rsidR="008813EC">
        <w:rPr>
          <w:rFonts w:ascii="Times New Roman" w:hAnsi="Times New Roman" w:cs="Times New Roman"/>
          <w:sz w:val="24"/>
          <w:szCs w:val="24"/>
        </w:rPr>
        <w:t>0</w:t>
      </w:r>
      <w:r w:rsidR="00A62B29">
        <w:rPr>
          <w:rFonts w:ascii="Times New Roman" w:hAnsi="Times New Roman" w:cs="Times New Roman"/>
          <w:sz w:val="24"/>
          <w:szCs w:val="24"/>
        </w:rPr>
        <w:t>.03</w:t>
      </w:r>
      <w:r w:rsidRPr="00201A57">
        <w:rPr>
          <w:rFonts w:ascii="Times New Roman" w:hAnsi="Times New Roman" w:cs="Times New Roman"/>
          <w:sz w:val="24"/>
          <w:szCs w:val="24"/>
        </w:rPr>
        <w:t>), recent binge drinking behaviour (</w:t>
      </w:r>
      <w:r w:rsidR="00A62B29">
        <w:rPr>
          <w:rFonts w:ascii="Times New Roman" w:hAnsi="Times New Roman" w:cs="Times New Roman"/>
          <w:sz w:val="24"/>
          <w:szCs w:val="24"/>
        </w:rPr>
        <w:t xml:space="preserve">r = </w:t>
      </w:r>
      <w:r w:rsidR="00A62B29" w:rsidRPr="00201A57">
        <w:rPr>
          <w:rFonts w:ascii="Times New Roman" w:hAnsi="Times New Roman" w:cs="Times New Roman"/>
          <w:sz w:val="24"/>
          <w:szCs w:val="24"/>
        </w:rPr>
        <w:t>-.21</w:t>
      </w:r>
      <w:r w:rsidR="00A62B29">
        <w:rPr>
          <w:rFonts w:ascii="Times New Roman" w:hAnsi="Times New Roman" w:cs="Times New Roman"/>
          <w:sz w:val="24"/>
          <w:szCs w:val="24"/>
        </w:rPr>
        <w:t>, p = .02, 95% CI: -</w:t>
      </w:r>
      <w:r w:rsidR="008813EC">
        <w:rPr>
          <w:rFonts w:ascii="Times New Roman" w:hAnsi="Times New Roman" w:cs="Times New Roman"/>
          <w:sz w:val="24"/>
          <w:szCs w:val="24"/>
        </w:rPr>
        <w:t>0</w:t>
      </w:r>
      <w:r w:rsidR="00A62B29">
        <w:rPr>
          <w:rFonts w:ascii="Times New Roman" w:hAnsi="Times New Roman" w:cs="Times New Roman"/>
          <w:sz w:val="24"/>
          <w:szCs w:val="24"/>
        </w:rPr>
        <w:t>.38, -</w:t>
      </w:r>
      <w:r w:rsidR="008813EC">
        <w:rPr>
          <w:rFonts w:ascii="Times New Roman" w:hAnsi="Times New Roman" w:cs="Times New Roman"/>
          <w:sz w:val="24"/>
          <w:szCs w:val="24"/>
        </w:rPr>
        <w:t>0</w:t>
      </w:r>
      <w:r w:rsidR="00A62B29">
        <w:rPr>
          <w:rFonts w:ascii="Times New Roman" w:hAnsi="Times New Roman" w:cs="Times New Roman"/>
          <w:sz w:val="24"/>
          <w:szCs w:val="24"/>
        </w:rPr>
        <w:t>.03</w:t>
      </w:r>
      <w:r w:rsidRPr="00201A57">
        <w:rPr>
          <w:rFonts w:ascii="Times New Roman" w:hAnsi="Times New Roman" w:cs="Times New Roman"/>
          <w:sz w:val="24"/>
          <w:szCs w:val="24"/>
        </w:rPr>
        <w:t>) and tobacco use (</w:t>
      </w:r>
      <w:r w:rsidR="000604A6">
        <w:rPr>
          <w:rFonts w:ascii="Times New Roman" w:hAnsi="Times New Roman" w:cs="Times New Roman"/>
          <w:sz w:val="24"/>
          <w:szCs w:val="24"/>
        </w:rPr>
        <w:t xml:space="preserve">r = </w:t>
      </w:r>
      <w:r w:rsidRPr="00201A57">
        <w:rPr>
          <w:rFonts w:ascii="Times New Roman" w:hAnsi="Times New Roman" w:cs="Times New Roman"/>
          <w:sz w:val="24"/>
          <w:szCs w:val="24"/>
        </w:rPr>
        <w:t>-.31</w:t>
      </w:r>
      <w:r w:rsidR="000604A6">
        <w:rPr>
          <w:rFonts w:ascii="Times New Roman" w:hAnsi="Times New Roman" w:cs="Times New Roman"/>
          <w:sz w:val="24"/>
          <w:szCs w:val="24"/>
        </w:rPr>
        <w:t>, p &lt;.0</w:t>
      </w:r>
      <w:r w:rsidR="00A62B29">
        <w:rPr>
          <w:rFonts w:ascii="Times New Roman" w:hAnsi="Times New Roman" w:cs="Times New Roman"/>
          <w:sz w:val="24"/>
          <w:szCs w:val="24"/>
        </w:rPr>
        <w:t>0</w:t>
      </w:r>
      <w:r w:rsidR="000604A6">
        <w:rPr>
          <w:rFonts w:ascii="Times New Roman" w:hAnsi="Times New Roman" w:cs="Times New Roman"/>
          <w:sz w:val="24"/>
          <w:szCs w:val="24"/>
        </w:rPr>
        <w:t>1</w:t>
      </w:r>
      <w:r w:rsidR="00A62B29">
        <w:rPr>
          <w:rFonts w:ascii="Times New Roman" w:hAnsi="Times New Roman" w:cs="Times New Roman"/>
          <w:sz w:val="24"/>
          <w:szCs w:val="24"/>
        </w:rPr>
        <w:t xml:space="preserve">, 95% CI: </w:t>
      </w:r>
      <w:r w:rsidR="002D725E">
        <w:rPr>
          <w:rFonts w:ascii="Times New Roman" w:hAnsi="Times New Roman" w:cs="Times New Roman"/>
          <w:sz w:val="24"/>
          <w:szCs w:val="24"/>
        </w:rPr>
        <w:t>-</w:t>
      </w:r>
      <w:r w:rsidR="008813EC">
        <w:rPr>
          <w:rFonts w:ascii="Times New Roman" w:hAnsi="Times New Roman" w:cs="Times New Roman"/>
          <w:sz w:val="24"/>
          <w:szCs w:val="24"/>
        </w:rPr>
        <w:t>0</w:t>
      </w:r>
      <w:r w:rsidR="002D725E">
        <w:rPr>
          <w:rFonts w:ascii="Times New Roman" w:hAnsi="Times New Roman" w:cs="Times New Roman"/>
          <w:sz w:val="24"/>
          <w:szCs w:val="24"/>
        </w:rPr>
        <w:t>.47, -</w:t>
      </w:r>
      <w:r w:rsidR="008813EC">
        <w:rPr>
          <w:rFonts w:ascii="Times New Roman" w:hAnsi="Times New Roman" w:cs="Times New Roman"/>
          <w:sz w:val="24"/>
          <w:szCs w:val="24"/>
        </w:rPr>
        <w:t>0</w:t>
      </w:r>
      <w:r w:rsidR="002D725E">
        <w:rPr>
          <w:rFonts w:ascii="Times New Roman" w:hAnsi="Times New Roman" w:cs="Times New Roman"/>
          <w:sz w:val="24"/>
          <w:szCs w:val="24"/>
        </w:rPr>
        <w:t>.14</w:t>
      </w:r>
      <w:r w:rsidRPr="00201A57">
        <w:rPr>
          <w:rFonts w:ascii="Times New Roman" w:hAnsi="Times New Roman" w:cs="Times New Roman"/>
          <w:sz w:val="24"/>
          <w:szCs w:val="24"/>
        </w:rPr>
        <w:t xml:space="preserve">). The Industriousness facet scale showed </w:t>
      </w:r>
      <w:r>
        <w:rPr>
          <w:rFonts w:ascii="Times New Roman" w:hAnsi="Times New Roman" w:cs="Times New Roman"/>
          <w:sz w:val="24"/>
          <w:szCs w:val="24"/>
        </w:rPr>
        <w:t>weaker</w:t>
      </w:r>
      <w:r w:rsidRPr="00201A57">
        <w:rPr>
          <w:rFonts w:ascii="Times New Roman" w:hAnsi="Times New Roman" w:cs="Times New Roman"/>
          <w:sz w:val="24"/>
          <w:szCs w:val="24"/>
        </w:rPr>
        <w:t xml:space="preserve"> </w:t>
      </w:r>
      <w:r w:rsidR="002D725E">
        <w:rPr>
          <w:rFonts w:ascii="Times New Roman" w:hAnsi="Times New Roman" w:cs="Times New Roman"/>
          <w:sz w:val="24"/>
          <w:szCs w:val="24"/>
        </w:rPr>
        <w:t>criterion-related</w:t>
      </w:r>
      <w:r w:rsidRPr="00201A57">
        <w:rPr>
          <w:rFonts w:ascii="Times New Roman" w:hAnsi="Times New Roman" w:cs="Times New Roman"/>
          <w:sz w:val="24"/>
          <w:szCs w:val="24"/>
        </w:rPr>
        <w:t xml:space="preserve"> validity, however a negative association was found </w:t>
      </w:r>
      <w:r w:rsidR="002D725E">
        <w:rPr>
          <w:rFonts w:ascii="Times New Roman" w:hAnsi="Times New Roman" w:cs="Times New Roman"/>
          <w:sz w:val="24"/>
          <w:szCs w:val="24"/>
        </w:rPr>
        <w:t>with</w:t>
      </w:r>
      <w:r w:rsidRPr="00201A57">
        <w:rPr>
          <w:rFonts w:ascii="Times New Roman" w:hAnsi="Times New Roman" w:cs="Times New Roman"/>
          <w:sz w:val="24"/>
          <w:szCs w:val="24"/>
        </w:rPr>
        <w:t xml:space="preserve"> recent binge drinking (</w:t>
      </w:r>
      <w:r w:rsidR="000604A6">
        <w:rPr>
          <w:rFonts w:ascii="Times New Roman" w:hAnsi="Times New Roman" w:cs="Times New Roman"/>
          <w:sz w:val="24"/>
          <w:szCs w:val="24"/>
        </w:rPr>
        <w:t xml:space="preserve">r = </w:t>
      </w:r>
      <w:r w:rsidRPr="00201A57">
        <w:rPr>
          <w:rFonts w:ascii="Times New Roman" w:hAnsi="Times New Roman" w:cs="Times New Roman"/>
          <w:sz w:val="24"/>
          <w:szCs w:val="24"/>
        </w:rPr>
        <w:t>-.18</w:t>
      </w:r>
      <w:r w:rsidR="000604A6">
        <w:rPr>
          <w:rFonts w:ascii="Times New Roman" w:hAnsi="Times New Roman" w:cs="Times New Roman"/>
          <w:sz w:val="24"/>
          <w:szCs w:val="24"/>
        </w:rPr>
        <w:t xml:space="preserve">, </w:t>
      </w:r>
      <w:commentRangeStart w:id="32"/>
      <w:r w:rsidR="000604A6">
        <w:rPr>
          <w:rFonts w:ascii="Times New Roman" w:hAnsi="Times New Roman" w:cs="Times New Roman"/>
          <w:sz w:val="24"/>
          <w:szCs w:val="24"/>
        </w:rPr>
        <w:t xml:space="preserve">p </w:t>
      </w:r>
      <w:r w:rsidR="002D725E">
        <w:rPr>
          <w:rFonts w:ascii="Times New Roman" w:hAnsi="Times New Roman" w:cs="Times New Roman"/>
          <w:sz w:val="24"/>
          <w:szCs w:val="24"/>
        </w:rPr>
        <w:t>= .</w:t>
      </w:r>
      <w:r w:rsidR="000604A6">
        <w:rPr>
          <w:rFonts w:ascii="Times New Roman" w:hAnsi="Times New Roman" w:cs="Times New Roman"/>
          <w:sz w:val="24"/>
          <w:szCs w:val="24"/>
        </w:rPr>
        <w:t>05</w:t>
      </w:r>
      <w:commentRangeEnd w:id="32"/>
      <w:r w:rsidR="00B13A9E">
        <w:rPr>
          <w:rStyle w:val="CommentReference"/>
        </w:rPr>
        <w:commentReference w:id="32"/>
      </w:r>
      <w:r w:rsidR="002D725E">
        <w:rPr>
          <w:rFonts w:ascii="Times New Roman" w:hAnsi="Times New Roman" w:cs="Times New Roman"/>
          <w:sz w:val="24"/>
          <w:szCs w:val="24"/>
        </w:rPr>
        <w:t>, 95% CI: -</w:t>
      </w:r>
      <w:r w:rsidR="008813EC">
        <w:rPr>
          <w:rFonts w:ascii="Times New Roman" w:hAnsi="Times New Roman" w:cs="Times New Roman"/>
          <w:sz w:val="24"/>
          <w:szCs w:val="24"/>
        </w:rPr>
        <w:t>0</w:t>
      </w:r>
      <w:r w:rsidR="002D725E">
        <w:rPr>
          <w:rFonts w:ascii="Times New Roman" w:hAnsi="Times New Roman" w:cs="Times New Roman"/>
          <w:sz w:val="24"/>
          <w:szCs w:val="24"/>
        </w:rPr>
        <w:t xml:space="preserve">.35, </w:t>
      </w:r>
      <w:r w:rsidR="008813EC">
        <w:rPr>
          <w:rFonts w:ascii="Times New Roman" w:hAnsi="Times New Roman" w:cs="Times New Roman"/>
          <w:sz w:val="24"/>
          <w:szCs w:val="24"/>
        </w:rPr>
        <w:t>0</w:t>
      </w:r>
      <w:r w:rsidR="002D725E">
        <w:rPr>
          <w:rFonts w:ascii="Times New Roman" w:hAnsi="Times New Roman" w:cs="Times New Roman"/>
          <w:sz w:val="24"/>
          <w:szCs w:val="24"/>
        </w:rPr>
        <w:t>.0</w:t>
      </w:r>
      <w:r w:rsidR="008813EC">
        <w:rPr>
          <w:rFonts w:ascii="Times New Roman" w:hAnsi="Times New Roman" w:cs="Times New Roman"/>
          <w:sz w:val="24"/>
          <w:szCs w:val="24"/>
        </w:rPr>
        <w:t>0</w:t>
      </w:r>
      <w:r w:rsidRPr="00201A57">
        <w:rPr>
          <w:rFonts w:ascii="Times New Roman" w:hAnsi="Times New Roman" w:cs="Times New Roman"/>
          <w:sz w:val="24"/>
          <w:szCs w:val="24"/>
        </w:rPr>
        <w:t xml:space="preserve">).  </w:t>
      </w:r>
    </w:p>
    <w:p w14:paraId="6C775ECE" w14:textId="77777777" w:rsidR="00201A57" w:rsidRPr="00201A57" w:rsidRDefault="00201A57" w:rsidP="00201A57">
      <w:pPr>
        <w:spacing w:after="0" w:line="480" w:lineRule="auto"/>
        <w:rPr>
          <w:rFonts w:ascii="Times New Roman" w:hAnsi="Times New Roman" w:cs="Times New Roman"/>
          <w:sz w:val="24"/>
          <w:szCs w:val="24"/>
        </w:rPr>
      </w:pPr>
      <w:r w:rsidRPr="00201A57">
        <w:rPr>
          <w:rFonts w:ascii="Times New Roman" w:hAnsi="Times New Roman" w:cs="Times New Roman"/>
          <w:sz w:val="24"/>
          <w:szCs w:val="24"/>
        </w:rPr>
        <w:tab/>
      </w:r>
      <w:commentRangeStart w:id="33"/>
      <w:r w:rsidRPr="00201A57">
        <w:rPr>
          <w:rFonts w:ascii="Times New Roman" w:hAnsi="Times New Roman" w:cs="Times New Roman"/>
          <w:sz w:val="24"/>
          <w:szCs w:val="24"/>
        </w:rPr>
        <w:t xml:space="preserve">The correlation coefficients between the </w:t>
      </w:r>
      <w:r w:rsidR="002A4214">
        <w:rPr>
          <w:rFonts w:ascii="Times New Roman" w:hAnsi="Times New Roman" w:cs="Times New Roman"/>
          <w:sz w:val="24"/>
          <w:szCs w:val="24"/>
        </w:rPr>
        <w:t xml:space="preserve">total </w:t>
      </w:r>
      <w:r w:rsidRPr="00201A57">
        <w:rPr>
          <w:rFonts w:ascii="Times New Roman" w:hAnsi="Times New Roman" w:cs="Times New Roman"/>
          <w:sz w:val="24"/>
          <w:szCs w:val="24"/>
        </w:rPr>
        <w:t>CCS</w:t>
      </w:r>
      <w:r w:rsidR="002A4214">
        <w:rPr>
          <w:rFonts w:ascii="Times New Roman" w:hAnsi="Times New Roman" w:cs="Times New Roman"/>
          <w:sz w:val="24"/>
          <w:szCs w:val="24"/>
        </w:rPr>
        <w:t xml:space="preserve"> score</w:t>
      </w:r>
      <w:r w:rsidRPr="00201A57">
        <w:rPr>
          <w:rFonts w:ascii="Times New Roman" w:hAnsi="Times New Roman" w:cs="Times New Roman"/>
          <w:sz w:val="24"/>
          <w:szCs w:val="24"/>
        </w:rPr>
        <w:t xml:space="preserve"> and health behaviours were also </w:t>
      </w:r>
      <w:r w:rsidR="00830D10">
        <w:rPr>
          <w:rFonts w:ascii="Times New Roman" w:hAnsi="Times New Roman" w:cs="Times New Roman"/>
          <w:sz w:val="24"/>
          <w:szCs w:val="24"/>
        </w:rPr>
        <w:t xml:space="preserve">found </w:t>
      </w:r>
      <w:r w:rsidRPr="00201A57">
        <w:rPr>
          <w:rFonts w:ascii="Times New Roman" w:hAnsi="Times New Roman" w:cs="Times New Roman"/>
          <w:sz w:val="24"/>
          <w:szCs w:val="24"/>
        </w:rPr>
        <w:t>to</w:t>
      </w:r>
      <w:r w:rsidR="00830D10">
        <w:rPr>
          <w:rFonts w:ascii="Times New Roman" w:hAnsi="Times New Roman" w:cs="Times New Roman"/>
          <w:sz w:val="24"/>
          <w:szCs w:val="24"/>
        </w:rPr>
        <w:t xml:space="preserve"> be</w:t>
      </w:r>
      <w:r w:rsidRPr="00201A57">
        <w:rPr>
          <w:rFonts w:ascii="Times New Roman" w:hAnsi="Times New Roman" w:cs="Times New Roman"/>
          <w:sz w:val="24"/>
          <w:szCs w:val="24"/>
        </w:rPr>
        <w:t xml:space="preserve"> </w:t>
      </w:r>
      <w:r>
        <w:rPr>
          <w:rFonts w:ascii="Times New Roman" w:hAnsi="Times New Roman" w:cs="Times New Roman"/>
          <w:sz w:val="24"/>
          <w:szCs w:val="24"/>
        </w:rPr>
        <w:t>greater</w:t>
      </w:r>
      <w:r w:rsidR="00830D10">
        <w:rPr>
          <w:rFonts w:ascii="Times New Roman" w:hAnsi="Times New Roman" w:cs="Times New Roman"/>
          <w:sz w:val="24"/>
          <w:szCs w:val="24"/>
        </w:rPr>
        <w:t xml:space="preserve"> in</w:t>
      </w:r>
      <w:r>
        <w:rPr>
          <w:rFonts w:ascii="Times New Roman" w:hAnsi="Times New Roman" w:cs="Times New Roman"/>
          <w:sz w:val="24"/>
          <w:szCs w:val="24"/>
        </w:rPr>
        <w:t xml:space="preserve"> magnitude when</w:t>
      </w:r>
      <w:r w:rsidRPr="00201A57">
        <w:rPr>
          <w:rFonts w:ascii="Times New Roman" w:hAnsi="Times New Roman" w:cs="Times New Roman"/>
          <w:sz w:val="24"/>
          <w:szCs w:val="24"/>
        </w:rPr>
        <w:t xml:space="preserve"> compared to the IPIP measure</w:t>
      </w:r>
      <w:commentRangeEnd w:id="33"/>
      <w:r w:rsidR="00B13A9E">
        <w:rPr>
          <w:rStyle w:val="CommentReference"/>
        </w:rPr>
        <w:commentReference w:id="33"/>
      </w:r>
      <w:r>
        <w:rPr>
          <w:rFonts w:ascii="Times New Roman" w:hAnsi="Times New Roman" w:cs="Times New Roman"/>
          <w:sz w:val="24"/>
          <w:szCs w:val="24"/>
        </w:rPr>
        <w:t>;</w:t>
      </w:r>
      <w:r w:rsidR="002A4214">
        <w:rPr>
          <w:rFonts w:ascii="Times New Roman" w:hAnsi="Times New Roman" w:cs="Times New Roman"/>
          <w:sz w:val="24"/>
          <w:szCs w:val="24"/>
        </w:rPr>
        <w:t xml:space="preserve"> </w:t>
      </w:r>
      <w:r w:rsidRPr="00201A57">
        <w:rPr>
          <w:rFonts w:ascii="Times New Roman" w:hAnsi="Times New Roman" w:cs="Times New Roman"/>
          <w:sz w:val="24"/>
          <w:szCs w:val="24"/>
        </w:rPr>
        <w:t xml:space="preserve">binge drinking being the exception where the coefficients were </w:t>
      </w:r>
      <w:r w:rsidR="00830D10">
        <w:rPr>
          <w:rFonts w:ascii="Times New Roman" w:hAnsi="Times New Roman" w:cs="Times New Roman"/>
          <w:sz w:val="24"/>
          <w:szCs w:val="24"/>
        </w:rPr>
        <w:t>almost</w:t>
      </w:r>
      <w:r w:rsidRPr="00201A57">
        <w:rPr>
          <w:rFonts w:ascii="Times New Roman" w:hAnsi="Times New Roman" w:cs="Times New Roman"/>
          <w:sz w:val="24"/>
          <w:szCs w:val="24"/>
        </w:rPr>
        <w:t xml:space="preserve"> equivalent (-.21</w:t>
      </w:r>
      <w:r w:rsidR="002D725E">
        <w:rPr>
          <w:rFonts w:ascii="Times New Roman" w:hAnsi="Times New Roman" w:cs="Times New Roman"/>
          <w:sz w:val="24"/>
          <w:szCs w:val="24"/>
        </w:rPr>
        <w:t xml:space="preserve"> and </w:t>
      </w:r>
      <w:r w:rsidRPr="00201A57">
        <w:rPr>
          <w:rFonts w:ascii="Times New Roman" w:hAnsi="Times New Roman" w:cs="Times New Roman"/>
          <w:sz w:val="24"/>
          <w:szCs w:val="24"/>
        </w:rPr>
        <w:t xml:space="preserve">-.22).  </w:t>
      </w:r>
      <w:r>
        <w:rPr>
          <w:rFonts w:ascii="Times New Roman" w:hAnsi="Times New Roman" w:cs="Times New Roman"/>
          <w:sz w:val="24"/>
          <w:szCs w:val="24"/>
        </w:rPr>
        <w:t xml:space="preserve">Whereas the </w:t>
      </w:r>
      <w:r w:rsidRPr="00201A57">
        <w:rPr>
          <w:rFonts w:ascii="Times New Roman" w:hAnsi="Times New Roman" w:cs="Times New Roman"/>
          <w:sz w:val="24"/>
          <w:szCs w:val="24"/>
        </w:rPr>
        <w:t>CCS significantly relate</w:t>
      </w:r>
      <w:r>
        <w:rPr>
          <w:rFonts w:ascii="Times New Roman" w:hAnsi="Times New Roman" w:cs="Times New Roman"/>
          <w:sz w:val="24"/>
          <w:szCs w:val="24"/>
        </w:rPr>
        <w:t>d</w:t>
      </w:r>
      <w:r w:rsidRPr="00201A57">
        <w:rPr>
          <w:rFonts w:ascii="Times New Roman" w:hAnsi="Times New Roman" w:cs="Times New Roman"/>
          <w:sz w:val="24"/>
          <w:szCs w:val="24"/>
        </w:rPr>
        <w:t xml:space="preserve"> to behaviours such as </w:t>
      </w:r>
      <w:r w:rsidR="002A4214">
        <w:rPr>
          <w:rFonts w:ascii="Times New Roman" w:hAnsi="Times New Roman" w:cs="Times New Roman"/>
          <w:sz w:val="24"/>
          <w:szCs w:val="24"/>
        </w:rPr>
        <w:t xml:space="preserve">alcohol </w:t>
      </w:r>
      <w:r w:rsidRPr="00201A57">
        <w:rPr>
          <w:rFonts w:ascii="Times New Roman" w:hAnsi="Times New Roman" w:cs="Times New Roman"/>
          <w:sz w:val="24"/>
          <w:szCs w:val="24"/>
        </w:rPr>
        <w:t>unit consump</w:t>
      </w:r>
      <w:r>
        <w:rPr>
          <w:rFonts w:ascii="Times New Roman" w:hAnsi="Times New Roman" w:cs="Times New Roman"/>
          <w:sz w:val="24"/>
          <w:szCs w:val="24"/>
        </w:rPr>
        <w:t>tion (</w:t>
      </w:r>
      <w:r w:rsidR="002A4214">
        <w:rPr>
          <w:rFonts w:ascii="Times New Roman" w:hAnsi="Times New Roman" w:cs="Times New Roman"/>
          <w:sz w:val="24"/>
          <w:szCs w:val="24"/>
        </w:rPr>
        <w:t xml:space="preserve">r = </w:t>
      </w:r>
      <w:r>
        <w:rPr>
          <w:rFonts w:ascii="Times New Roman" w:hAnsi="Times New Roman" w:cs="Times New Roman"/>
          <w:sz w:val="24"/>
          <w:szCs w:val="24"/>
        </w:rPr>
        <w:t>-.25</w:t>
      </w:r>
      <w:r w:rsidR="002A4214">
        <w:rPr>
          <w:rFonts w:ascii="Times New Roman" w:hAnsi="Times New Roman" w:cs="Times New Roman"/>
          <w:sz w:val="24"/>
          <w:szCs w:val="24"/>
        </w:rPr>
        <w:t xml:space="preserve">, p </w:t>
      </w:r>
      <w:r w:rsidR="002D725E">
        <w:rPr>
          <w:rFonts w:ascii="Times New Roman" w:hAnsi="Times New Roman" w:cs="Times New Roman"/>
          <w:sz w:val="24"/>
          <w:szCs w:val="24"/>
        </w:rPr>
        <w:t>= .01, 95% CI: -</w:t>
      </w:r>
      <w:r w:rsidR="008813EC">
        <w:rPr>
          <w:rFonts w:ascii="Times New Roman" w:hAnsi="Times New Roman" w:cs="Times New Roman"/>
          <w:sz w:val="24"/>
          <w:szCs w:val="24"/>
        </w:rPr>
        <w:t>0</w:t>
      </w:r>
      <w:r w:rsidR="002D725E">
        <w:rPr>
          <w:rFonts w:ascii="Times New Roman" w:hAnsi="Times New Roman" w:cs="Times New Roman"/>
          <w:sz w:val="24"/>
          <w:szCs w:val="24"/>
        </w:rPr>
        <w:t>.41, -</w:t>
      </w:r>
      <w:r w:rsidR="008813EC">
        <w:rPr>
          <w:rFonts w:ascii="Times New Roman" w:hAnsi="Times New Roman" w:cs="Times New Roman"/>
          <w:sz w:val="24"/>
          <w:szCs w:val="24"/>
        </w:rPr>
        <w:t>0</w:t>
      </w:r>
      <w:r w:rsidR="002D725E">
        <w:rPr>
          <w:rFonts w:ascii="Times New Roman" w:hAnsi="Times New Roman" w:cs="Times New Roman"/>
          <w:sz w:val="24"/>
          <w:szCs w:val="24"/>
        </w:rPr>
        <w:t>.07</w:t>
      </w:r>
      <w:r>
        <w:rPr>
          <w:rFonts w:ascii="Times New Roman" w:hAnsi="Times New Roman" w:cs="Times New Roman"/>
          <w:sz w:val="24"/>
          <w:szCs w:val="24"/>
        </w:rPr>
        <w:t>) and drug use (</w:t>
      </w:r>
      <w:r w:rsidR="002A4214">
        <w:rPr>
          <w:rFonts w:ascii="Times New Roman" w:hAnsi="Times New Roman" w:cs="Times New Roman"/>
          <w:sz w:val="24"/>
          <w:szCs w:val="24"/>
        </w:rPr>
        <w:t xml:space="preserve">r = </w:t>
      </w:r>
      <w:r>
        <w:rPr>
          <w:rFonts w:ascii="Times New Roman" w:hAnsi="Times New Roman" w:cs="Times New Roman"/>
          <w:sz w:val="24"/>
          <w:szCs w:val="24"/>
        </w:rPr>
        <w:t>-.21</w:t>
      </w:r>
      <w:r w:rsidR="002A4214">
        <w:rPr>
          <w:rFonts w:ascii="Times New Roman" w:hAnsi="Times New Roman" w:cs="Times New Roman"/>
          <w:sz w:val="24"/>
          <w:szCs w:val="24"/>
        </w:rPr>
        <w:t xml:space="preserve">, p </w:t>
      </w:r>
      <w:r w:rsidR="002D725E">
        <w:rPr>
          <w:rFonts w:ascii="Times New Roman" w:hAnsi="Times New Roman" w:cs="Times New Roman"/>
          <w:sz w:val="24"/>
          <w:szCs w:val="24"/>
        </w:rPr>
        <w:t>= .02, 95% CI: -</w:t>
      </w:r>
      <w:r w:rsidR="008813EC">
        <w:rPr>
          <w:rFonts w:ascii="Times New Roman" w:hAnsi="Times New Roman" w:cs="Times New Roman"/>
          <w:sz w:val="24"/>
          <w:szCs w:val="24"/>
        </w:rPr>
        <w:t>0</w:t>
      </w:r>
      <w:r w:rsidR="002D725E">
        <w:rPr>
          <w:rFonts w:ascii="Times New Roman" w:hAnsi="Times New Roman" w:cs="Times New Roman"/>
          <w:sz w:val="24"/>
          <w:szCs w:val="24"/>
        </w:rPr>
        <w:t>.38, -</w:t>
      </w:r>
      <w:r w:rsidR="008813EC">
        <w:rPr>
          <w:rFonts w:ascii="Times New Roman" w:hAnsi="Times New Roman" w:cs="Times New Roman"/>
          <w:sz w:val="24"/>
          <w:szCs w:val="24"/>
        </w:rPr>
        <w:t>0</w:t>
      </w:r>
      <w:r w:rsidR="002D725E">
        <w:rPr>
          <w:rFonts w:ascii="Times New Roman" w:hAnsi="Times New Roman" w:cs="Times New Roman"/>
          <w:sz w:val="24"/>
          <w:szCs w:val="24"/>
        </w:rPr>
        <w:t>.03</w:t>
      </w:r>
      <w:r>
        <w:rPr>
          <w:rFonts w:ascii="Times New Roman" w:hAnsi="Times New Roman" w:cs="Times New Roman"/>
          <w:sz w:val="24"/>
          <w:szCs w:val="24"/>
        </w:rPr>
        <w:t xml:space="preserve">), </w:t>
      </w:r>
      <w:r w:rsidRPr="00201A57">
        <w:rPr>
          <w:rFonts w:ascii="Times New Roman" w:hAnsi="Times New Roman" w:cs="Times New Roman"/>
          <w:sz w:val="24"/>
          <w:szCs w:val="24"/>
        </w:rPr>
        <w:t xml:space="preserve">no </w:t>
      </w:r>
      <w:r w:rsidRPr="00201A57">
        <w:rPr>
          <w:rFonts w:ascii="Times New Roman" w:hAnsi="Times New Roman" w:cs="Times New Roman"/>
          <w:sz w:val="24"/>
          <w:szCs w:val="24"/>
        </w:rPr>
        <w:lastRenderedPageBreak/>
        <w:t xml:space="preserve">association was found when </w:t>
      </w:r>
      <w:r>
        <w:rPr>
          <w:rFonts w:ascii="Times New Roman" w:hAnsi="Times New Roman" w:cs="Times New Roman"/>
          <w:sz w:val="24"/>
          <w:szCs w:val="24"/>
        </w:rPr>
        <w:t>these</w:t>
      </w:r>
      <w:r w:rsidRPr="00201A57">
        <w:rPr>
          <w:rFonts w:ascii="Times New Roman" w:hAnsi="Times New Roman" w:cs="Times New Roman"/>
          <w:sz w:val="24"/>
          <w:szCs w:val="24"/>
        </w:rPr>
        <w:t xml:space="preserve"> behaviours were correlated with the IPIP conscientiousness measure.  This </w:t>
      </w:r>
      <w:r>
        <w:rPr>
          <w:rFonts w:ascii="Times New Roman" w:hAnsi="Times New Roman" w:cs="Times New Roman"/>
          <w:sz w:val="24"/>
          <w:szCs w:val="24"/>
        </w:rPr>
        <w:t xml:space="preserve">indicates </w:t>
      </w:r>
      <w:r w:rsidRPr="00201A57">
        <w:rPr>
          <w:rFonts w:ascii="Times New Roman" w:hAnsi="Times New Roman" w:cs="Times New Roman"/>
          <w:sz w:val="24"/>
          <w:szCs w:val="24"/>
        </w:rPr>
        <w:t>that for the health behaviours measured</w:t>
      </w:r>
      <w:r>
        <w:rPr>
          <w:rFonts w:ascii="Times New Roman" w:hAnsi="Times New Roman" w:cs="Times New Roman"/>
          <w:sz w:val="24"/>
          <w:szCs w:val="24"/>
        </w:rPr>
        <w:t xml:space="preserve"> in the current study</w:t>
      </w:r>
      <w:r w:rsidRPr="00201A57">
        <w:rPr>
          <w:rFonts w:ascii="Times New Roman" w:hAnsi="Times New Roman" w:cs="Times New Roman"/>
          <w:sz w:val="24"/>
          <w:szCs w:val="24"/>
        </w:rPr>
        <w:t xml:space="preserve">, the CCS demonstrates equivalent or greater predictive validity than an existing measure of conscientiousness. </w:t>
      </w:r>
    </w:p>
    <w:p w14:paraId="3A7D0916" w14:textId="77777777" w:rsidR="005357B2" w:rsidRPr="00B4686D" w:rsidRDefault="005357B2" w:rsidP="005357B2">
      <w:pPr>
        <w:spacing w:after="0" w:line="480" w:lineRule="auto"/>
        <w:rPr>
          <w:rFonts w:ascii="Times New Roman" w:hAnsi="Times New Roman" w:cs="Times New Roman"/>
          <w:i/>
          <w:sz w:val="24"/>
          <w:szCs w:val="24"/>
        </w:rPr>
      </w:pPr>
      <w:r>
        <w:rPr>
          <w:rFonts w:ascii="Times New Roman" w:hAnsi="Times New Roman" w:cs="Times New Roman"/>
          <w:i/>
          <w:sz w:val="24"/>
          <w:szCs w:val="24"/>
        </w:rPr>
        <w:t>Test-retest Reliability</w:t>
      </w:r>
    </w:p>
    <w:p w14:paraId="69D25B65" w14:textId="77777777" w:rsidR="005357B2" w:rsidRPr="008813EC" w:rsidRDefault="005357B2" w:rsidP="005357B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Test-retest reliability for the CCS was evaluated using data from the 80 participants who completed the CCS approximately two weeks apart. The correlation coefficients between scores at time 1 and time 2 were high for all facet scales indicating good test-retest </w:t>
      </w:r>
      <w:r w:rsidRPr="008813EC">
        <w:rPr>
          <w:rFonts w:ascii="Times New Roman" w:hAnsi="Times New Roman" w:cs="Times New Roman"/>
          <w:sz w:val="24"/>
          <w:szCs w:val="24"/>
        </w:rPr>
        <w:t>reliability; Order (r = .90</w:t>
      </w:r>
      <w:r w:rsidR="00E76148" w:rsidRPr="008813EC">
        <w:rPr>
          <w:rFonts w:ascii="Times New Roman" w:hAnsi="Times New Roman" w:cs="Times New Roman"/>
          <w:sz w:val="24"/>
          <w:szCs w:val="24"/>
        </w:rPr>
        <w:t xml:space="preserve">, </w:t>
      </w:r>
      <w:r w:rsidR="002D725E" w:rsidRPr="008813EC">
        <w:rPr>
          <w:rFonts w:ascii="Times New Roman" w:hAnsi="Times New Roman" w:cs="Times New Roman"/>
          <w:sz w:val="24"/>
          <w:szCs w:val="24"/>
        </w:rPr>
        <w:t xml:space="preserve">95% CI: </w:t>
      </w:r>
      <w:r w:rsidR="008813EC" w:rsidRPr="008813EC">
        <w:rPr>
          <w:rFonts w:ascii="Times New Roman" w:hAnsi="Times New Roman" w:cs="Times New Roman"/>
          <w:sz w:val="24"/>
          <w:szCs w:val="24"/>
        </w:rPr>
        <w:t>0</w:t>
      </w:r>
      <w:r w:rsidR="002D725E" w:rsidRPr="008813EC">
        <w:rPr>
          <w:rFonts w:ascii="Times New Roman" w:hAnsi="Times New Roman" w:cs="Times New Roman"/>
          <w:sz w:val="24"/>
          <w:szCs w:val="24"/>
        </w:rPr>
        <w:t xml:space="preserve">.85, </w:t>
      </w:r>
      <w:r w:rsidR="008813EC" w:rsidRPr="008813EC">
        <w:rPr>
          <w:rFonts w:ascii="Times New Roman" w:hAnsi="Times New Roman" w:cs="Times New Roman"/>
          <w:sz w:val="24"/>
          <w:szCs w:val="24"/>
        </w:rPr>
        <w:t>0</w:t>
      </w:r>
      <w:r w:rsidR="002D725E" w:rsidRPr="008813EC">
        <w:rPr>
          <w:rFonts w:ascii="Times New Roman" w:hAnsi="Times New Roman" w:cs="Times New Roman"/>
          <w:sz w:val="24"/>
          <w:szCs w:val="24"/>
        </w:rPr>
        <w:t>.</w:t>
      </w:r>
      <w:r w:rsidR="008813EC" w:rsidRPr="008813EC">
        <w:rPr>
          <w:rFonts w:ascii="Times New Roman" w:hAnsi="Times New Roman" w:cs="Times New Roman"/>
          <w:sz w:val="24"/>
          <w:szCs w:val="24"/>
        </w:rPr>
        <w:t>94</w:t>
      </w:r>
      <w:r w:rsidRPr="008813EC">
        <w:rPr>
          <w:rFonts w:ascii="Times New Roman" w:hAnsi="Times New Roman" w:cs="Times New Roman"/>
          <w:sz w:val="24"/>
          <w:szCs w:val="24"/>
        </w:rPr>
        <w:t>), Virtue (r</w:t>
      </w:r>
      <w:r w:rsidRPr="008813EC">
        <w:rPr>
          <w:rFonts w:ascii="Times New Roman" w:hAnsi="Times New Roman" w:cs="Times New Roman"/>
          <w:sz w:val="24"/>
          <w:szCs w:val="24"/>
          <w:vertAlign w:val="subscript"/>
        </w:rPr>
        <w:t xml:space="preserve"> </w:t>
      </w:r>
      <w:r w:rsidRPr="008813EC">
        <w:rPr>
          <w:rFonts w:ascii="Times New Roman" w:hAnsi="Times New Roman" w:cs="Times New Roman"/>
          <w:sz w:val="24"/>
          <w:szCs w:val="24"/>
        </w:rPr>
        <w:t>=.80</w:t>
      </w:r>
      <w:r w:rsidR="00E76148" w:rsidRPr="008813EC">
        <w:rPr>
          <w:rFonts w:ascii="Times New Roman" w:hAnsi="Times New Roman" w:cs="Times New Roman"/>
          <w:sz w:val="24"/>
          <w:szCs w:val="24"/>
        </w:rPr>
        <w:t xml:space="preserve">, </w:t>
      </w:r>
      <w:r w:rsidR="008813EC" w:rsidRPr="008813EC">
        <w:rPr>
          <w:rFonts w:ascii="Times New Roman" w:hAnsi="Times New Roman" w:cs="Times New Roman"/>
          <w:sz w:val="24"/>
          <w:szCs w:val="24"/>
        </w:rPr>
        <w:t xml:space="preserve">95% CI: 0.70, 0.87 </w:t>
      </w:r>
      <w:r w:rsidRPr="008813EC">
        <w:rPr>
          <w:rFonts w:ascii="Times New Roman" w:hAnsi="Times New Roman" w:cs="Times New Roman"/>
          <w:sz w:val="24"/>
          <w:szCs w:val="24"/>
        </w:rPr>
        <w:t>), Traditionalism (r</w:t>
      </w:r>
      <w:r w:rsidRPr="008813EC">
        <w:rPr>
          <w:rFonts w:ascii="Times New Roman" w:hAnsi="Times New Roman" w:cs="Times New Roman"/>
          <w:sz w:val="24"/>
          <w:szCs w:val="24"/>
          <w:vertAlign w:val="subscript"/>
        </w:rPr>
        <w:t xml:space="preserve"> </w:t>
      </w:r>
      <w:r w:rsidRPr="008813EC">
        <w:rPr>
          <w:rFonts w:ascii="Times New Roman" w:hAnsi="Times New Roman" w:cs="Times New Roman"/>
          <w:sz w:val="24"/>
          <w:szCs w:val="24"/>
        </w:rPr>
        <w:t>=.86</w:t>
      </w:r>
      <w:r w:rsidR="00E76148" w:rsidRPr="008813EC">
        <w:rPr>
          <w:rFonts w:ascii="Times New Roman" w:hAnsi="Times New Roman" w:cs="Times New Roman"/>
          <w:sz w:val="24"/>
          <w:szCs w:val="24"/>
        </w:rPr>
        <w:t>,</w:t>
      </w:r>
      <w:r w:rsidR="008813EC" w:rsidRPr="008813EC">
        <w:rPr>
          <w:rFonts w:ascii="Times New Roman" w:hAnsi="Times New Roman" w:cs="Times New Roman"/>
          <w:sz w:val="24"/>
          <w:szCs w:val="24"/>
        </w:rPr>
        <w:t xml:space="preserve"> 95% CI: 0.79, 0.91</w:t>
      </w:r>
      <w:r w:rsidRPr="008813EC">
        <w:rPr>
          <w:rFonts w:ascii="Times New Roman" w:hAnsi="Times New Roman" w:cs="Times New Roman"/>
          <w:sz w:val="24"/>
          <w:szCs w:val="24"/>
        </w:rPr>
        <w:t>), Self control (r</w:t>
      </w:r>
      <w:r w:rsidRPr="008813EC">
        <w:rPr>
          <w:rFonts w:ascii="Times New Roman" w:hAnsi="Times New Roman" w:cs="Times New Roman"/>
          <w:sz w:val="24"/>
          <w:szCs w:val="24"/>
          <w:vertAlign w:val="subscript"/>
        </w:rPr>
        <w:t xml:space="preserve"> </w:t>
      </w:r>
      <w:r w:rsidRPr="008813EC">
        <w:rPr>
          <w:rFonts w:ascii="Times New Roman" w:hAnsi="Times New Roman" w:cs="Times New Roman"/>
          <w:sz w:val="24"/>
          <w:szCs w:val="24"/>
        </w:rPr>
        <w:t>=.85</w:t>
      </w:r>
      <w:r w:rsidR="00E76148" w:rsidRPr="008813EC">
        <w:rPr>
          <w:rFonts w:ascii="Times New Roman" w:hAnsi="Times New Roman" w:cs="Times New Roman"/>
          <w:sz w:val="24"/>
          <w:szCs w:val="24"/>
        </w:rPr>
        <w:t>,</w:t>
      </w:r>
      <w:r w:rsidR="008813EC" w:rsidRPr="008813EC">
        <w:rPr>
          <w:rFonts w:ascii="Times New Roman" w:hAnsi="Times New Roman" w:cs="Times New Roman"/>
          <w:sz w:val="24"/>
          <w:szCs w:val="24"/>
        </w:rPr>
        <w:t xml:space="preserve"> 95% CI:0.78, 0.90 </w:t>
      </w:r>
      <w:r w:rsidRPr="008813EC">
        <w:rPr>
          <w:rFonts w:ascii="Times New Roman" w:hAnsi="Times New Roman" w:cs="Times New Roman"/>
          <w:sz w:val="24"/>
          <w:szCs w:val="24"/>
        </w:rPr>
        <w:t>), Responsibility (r</w:t>
      </w:r>
      <w:r w:rsidRPr="008813EC">
        <w:rPr>
          <w:rFonts w:ascii="Times New Roman" w:hAnsi="Times New Roman" w:cs="Times New Roman"/>
          <w:sz w:val="24"/>
          <w:szCs w:val="24"/>
          <w:vertAlign w:val="subscript"/>
        </w:rPr>
        <w:t xml:space="preserve"> </w:t>
      </w:r>
      <w:r w:rsidRPr="008813EC">
        <w:rPr>
          <w:rFonts w:ascii="Times New Roman" w:hAnsi="Times New Roman" w:cs="Times New Roman"/>
          <w:sz w:val="24"/>
          <w:szCs w:val="24"/>
        </w:rPr>
        <w:t>=.81</w:t>
      </w:r>
      <w:r w:rsidR="00E76148" w:rsidRPr="008813EC">
        <w:rPr>
          <w:rFonts w:ascii="Times New Roman" w:hAnsi="Times New Roman" w:cs="Times New Roman"/>
          <w:sz w:val="24"/>
          <w:szCs w:val="24"/>
        </w:rPr>
        <w:t>,</w:t>
      </w:r>
      <w:r w:rsidR="008813EC" w:rsidRPr="008813EC">
        <w:rPr>
          <w:rFonts w:ascii="Times New Roman" w:hAnsi="Times New Roman" w:cs="Times New Roman"/>
          <w:sz w:val="24"/>
          <w:szCs w:val="24"/>
        </w:rPr>
        <w:t xml:space="preserve"> 95% CI: 0.72, 0.87</w:t>
      </w:r>
      <w:r w:rsidRPr="008813EC">
        <w:rPr>
          <w:rFonts w:ascii="Times New Roman" w:hAnsi="Times New Roman" w:cs="Times New Roman"/>
          <w:sz w:val="24"/>
          <w:szCs w:val="24"/>
        </w:rPr>
        <w:t>), Industriousness (r</w:t>
      </w:r>
      <w:r w:rsidRPr="008813EC">
        <w:rPr>
          <w:rFonts w:ascii="Times New Roman" w:hAnsi="Times New Roman" w:cs="Times New Roman"/>
          <w:sz w:val="24"/>
          <w:szCs w:val="24"/>
          <w:vertAlign w:val="subscript"/>
        </w:rPr>
        <w:t xml:space="preserve"> </w:t>
      </w:r>
      <w:r w:rsidRPr="008813EC">
        <w:rPr>
          <w:rFonts w:ascii="Times New Roman" w:hAnsi="Times New Roman" w:cs="Times New Roman"/>
          <w:sz w:val="24"/>
          <w:szCs w:val="24"/>
        </w:rPr>
        <w:t>=.86</w:t>
      </w:r>
      <w:r w:rsidR="00E76148" w:rsidRPr="008813EC">
        <w:rPr>
          <w:rFonts w:ascii="Times New Roman" w:hAnsi="Times New Roman" w:cs="Times New Roman"/>
          <w:sz w:val="24"/>
          <w:szCs w:val="24"/>
        </w:rPr>
        <w:t>,</w:t>
      </w:r>
      <w:r w:rsidR="008813EC" w:rsidRPr="008813EC">
        <w:rPr>
          <w:rFonts w:ascii="Times New Roman" w:hAnsi="Times New Roman" w:cs="Times New Roman"/>
          <w:sz w:val="24"/>
          <w:szCs w:val="24"/>
        </w:rPr>
        <w:t xml:space="preserve"> 95% CI: 0.79, 0.91</w:t>
      </w:r>
      <w:r w:rsidRPr="008813EC">
        <w:rPr>
          <w:rFonts w:ascii="Times New Roman" w:hAnsi="Times New Roman" w:cs="Times New Roman"/>
          <w:sz w:val="24"/>
          <w:szCs w:val="24"/>
        </w:rPr>
        <w:t>), and the total CCS score (r = .87</w:t>
      </w:r>
      <w:r w:rsidR="00E76148" w:rsidRPr="008813EC">
        <w:rPr>
          <w:rFonts w:ascii="Times New Roman" w:hAnsi="Times New Roman" w:cs="Times New Roman"/>
          <w:sz w:val="24"/>
          <w:szCs w:val="24"/>
        </w:rPr>
        <w:t xml:space="preserve">, </w:t>
      </w:r>
      <w:r w:rsidR="008813EC" w:rsidRPr="008813EC">
        <w:rPr>
          <w:rFonts w:ascii="Times New Roman" w:hAnsi="Times New Roman" w:cs="Times New Roman"/>
          <w:sz w:val="24"/>
          <w:szCs w:val="24"/>
        </w:rPr>
        <w:t>95% CI: 0.80, 0.92).</w:t>
      </w:r>
      <w:r w:rsidR="008813EC">
        <w:rPr>
          <w:rFonts w:ascii="Times New Roman" w:hAnsi="Times New Roman" w:cs="Times New Roman"/>
          <w:i/>
          <w:sz w:val="24"/>
          <w:szCs w:val="24"/>
        </w:rPr>
        <w:t xml:space="preserve"> </w:t>
      </w:r>
    </w:p>
    <w:p w14:paraId="460919B1" w14:textId="77777777" w:rsidR="008813EC" w:rsidRDefault="008813EC">
      <w:pPr>
        <w:rPr>
          <w:rFonts w:ascii="Times New Roman" w:hAnsi="Times New Roman" w:cs="Times New Roman"/>
          <w:sz w:val="24"/>
          <w:szCs w:val="24"/>
        </w:rPr>
      </w:pPr>
      <w:r>
        <w:rPr>
          <w:rFonts w:ascii="Times New Roman" w:hAnsi="Times New Roman" w:cs="Times New Roman"/>
          <w:sz w:val="24"/>
          <w:szCs w:val="24"/>
        </w:rPr>
        <w:br w:type="page"/>
      </w:r>
    </w:p>
    <w:p w14:paraId="662B79A2" w14:textId="77777777" w:rsidR="00113758" w:rsidRPr="00870C7C" w:rsidRDefault="00113758" w:rsidP="00113758">
      <w:pPr>
        <w:spacing w:line="480" w:lineRule="auto"/>
        <w:jc w:val="center"/>
        <w:rPr>
          <w:rFonts w:ascii="Times New Roman" w:hAnsi="Times New Roman" w:cs="Times New Roman"/>
          <w:sz w:val="24"/>
          <w:szCs w:val="24"/>
        </w:rPr>
      </w:pPr>
      <w:r w:rsidRPr="00870C7C">
        <w:rPr>
          <w:rFonts w:ascii="Times New Roman" w:hAnsi="Times New Roman" w:cs="Times New Roman"/>
          <w:sz w:val="24"/>
          <w:szCs w:val="24"/>
        </w:rPr>
        <w:lastRenderedPageBreak/>
        <w:t>DISCUSSION</w:t>
      </w:r>
    </w:p>
    <w:p w14:paraId="2CE62FFE" w14:textId="77777777" w:rsidR="00113758" w:rsidRDefault="00113758" w:rsidP="00113758">
      <w:pPr>
        <w:spacing w:line="480" w:lineRule="auto"/>
        <w:rPr>
          <w:rFonts w:ascii="Times New Roman" w:hAnsi="Times New Roman" w:cs="Times New Roman"/>
          <w:sz w:val="24"/>
          <w:szCs w:val="24"/>
        </w:rPr>
      </w:pPr>
      <w:r>
        <w:rPr>
          <w:rFonts w:ascii="Times New Roman" w:hAnsi="Times New Roman" w:cs="Times New Roman"/>
          <w:sz w:val="24"/>
          <w:szCs w:val="24"/>
        </w:rPr>
        <w:tab/>
      </w:r>
      <w:r w:rsidRPr="000C2BD5">
        <w:rPr>
          <w:rFonts w:ascii="Times New Roman" w:hAnsi="Times New Roman" w:cs="Times New Roman"/>
          <w:sz w:val="24"/>
          <w:szCs w:val="24"/>
        </w:rPr>
        <w:t>The Chernyshenko Conscientiousness Scale</w:t>
      </w:r>
      <w:r>
        <w:rPr>
          <w:rFonts w:ascii="Times New Roman" w:hAnsi="Times New Roman" w:cs="Times New Roman"/>
          <w:sz w:val="24"/>
          <w:szCs w:val="24"/>
        </w:rPr>
        <w:t xml:space="preserve">s are </w:t>
      </w:r>
      <w:r w:rsidRPr="00E532D3">
        <w:rPr>
          <w:rFonts w:ascii="Times New Roman" w:hAnsi="Times New Roman" w:cs="Times New Roman"/>
          <w:sz w:val="24"/>
          <w:szCs w:val="24"/>
          <w:highlight w:val="yellow"/>
        </w:rPr>
        <w:t>six 10-item</w:t>
      </w:r>
      <w:r>
        <w:rPr>
          <w:rFonts w:ascii="Times New Roman" w:hAnsi="Times New Roman" w:cs="Times New Roman"/>
          <w:sz w:val="24"/>
          <w:szCs w:val="24"/>
        </w:rPr>
        <w:t xml:space="preserve"> measures of the lower order facets of conscientiousness identified by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"10.1111/j.1744-6570.2005.00301.x", "ISSN" : "0031-5826", "author" : [ { "dropping-particle" : "", "family" : "Roberts", "given" : "Brent W.", "non-dropping-particle" : "", "parse-names" : false, "suffix" : "" }, { "dropping-particle" : "", "family" : "Chernyshenko", "given" : "Oleksandr S.", "non-dropping-particle" : "", "parse-names" : false, "suffix" : "" }, { "dropping-particle" : "", "family" : "Stark", "given" : "Stephen", "non-dropping-particle" : "", "parse-names" : false, "suffix" : "" }, { "dropping-particle" : "", "family" : "Goldberg", "given" : "Lewis R.", "non-dropping-particle" : "", "parse-names" : false, "suffix" : "" } ], "container-title" : "Personnel Psychology", "id" : "ITEM-1", "issue" : "1", "issued" : { "date-parts" : [ [ "2005", "3" ] ] }, "page" : "103-139", "title" : "The Structure of Conscientiousness: an Empirical Investigation Based on Seven Major Personality Questionnaires", "type" : "article-journal", "volume" : "58" }, "suppress-author" : 1, "uris" : [ "http://www.mendeley.com/documents/?uuid=b507465f-00eb-4462-b991-89ec3e8b2f37" ] } ], "mendeley" : { "manualFormatting" : "Roberts et al. (2005)", "previouslyFormattedCitation" : "(2005)" }, "properties" : { "noteIndex" : 0 }, "schema" : "https://github.com/citation-style-language/schema/raw/master/csl-citation.json" }</w:instrText>
      </w:r>
      <w:r w:rsidR="00C41453">
        <w:rPr>
          <w:rFonts w:ascii="Times New Roman" w:hAnsi="Times New Roman" w:cs="Times New Roman"/>
          <w:sz w:val="24"/>
          <w:szCs w:val="24"/>
        </w:rPr>
        <w:fldChar w:fldCharType="separate"/>
      </w:r>
      <w:r>
        <w:rPr>
          <w:rFonts w:ascii="Times New Roman" w:hAnsi="Times New Roman" w:cs="Times New Roman"/>
          <w:noProof/>
          <w:sz w:val="24"/>
          <w:szCs w:val="24"/>
        </w:rPr>
        <w:t xml:space="preserve">Roberts et al. </w:t>
      </w:r>
      <w:r w:rsidRPr="00347763">
        <w:rPr>
          <w:rFonts w:ascii="Times New Roman" w:hAnsi="Times New Roman" w:cs="Times New Roman"/>
          <w:noProof/>
          <w:sz w:val="24"/>
          <w:szCs w:val="24"/>
        </w:rPr>
        <w:t>(2005)</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C2BD5">
        <w:rPr>
          <w:rFonts w:ascii="Times New Roman" w:hAnsi="Times New Roman" w:cs="Times New Roman"/>
          <w:sz w:val="24"/>
          <w:szCs w:val="24"/>
        </w:rPr>
        <w:t>Previous research has highl</w:t>
      </w:r>
      <w:r>
        <w:rPr>
          <w:rFonts w:ascii="Times New Roman" w:hAnsi="Times New Roman" w:cs="Times New Roman"/>
          <w:sz w:val="24"/>
          <w:szCs w:val="24"/>
        </w:rPr>
        <w:t xml:space="preserve">ighted the need for a facet </w:t>
      </w:r>
      <w:r w:rsidRPr="000C2BD5">
        <w:rPr>
          <w:rFonts w:ascii="Times New Roman" w:hAnsi="Times New Roman" w:cs="Times New Roman"/>
          <w:sz w:val="24"/>
          <w:szCs w:val="24"/>
        </w:rPr>
        <w:t xml:space="preserve">based approach to personality </w:t>
      </w:r>
      <w:r w:rsidR="00C41453" w:rsidRPr="000C2BD5">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"10.1111/j.0022-3506.2004.00264.x", "ISSN" : "0022-3506", "author" : [ { "dropping-particle" : "", "family" : "Roberts", "given" : "Brent W.", "non-dropping-particle" : "", "parse-names" : false, "suffix" : "" }, { "dropping-particle" : "", "family" : "Bogg", "given" : "Timothy", "non-dropping-particle" : "", "parse-names" : false, "suffix" : "" } ], "container-title" : "Journal of Personality", "id" : "ITEM-1", "issue" : "2", "issued" : { "date-parts" : [ [ "2004", "4" ] ] }, "page" : "325-354", "title" : "A Longitudinal Study of the Relationships Between Conscientiousness and the Social- Environmental Factors and Substance-Use Behaviors That Influence Health", "type" : "article-journal", "volume" : "72" }, "uris" : [ "http://www.mendeley.com/documents/?uuid=267e16a0-bead-496b-b32f-973d35cd8afb", "http://www.mendeley.com/documents/?uuid=f69ecb9f-0ce6-4b77-92f8-a8e21a6b53ed" ] }, { "id" : "ITEM-2", "itemData" : { "abstract" : "The author proposes that 2 facets of conscientiousness, duty and achievement striving, affect decision makers in escalation of commitment dilemmas in opposing ways, thus masking the predictive ability of a broad measure of conscientiousness. It is proposed that duty is associated with an other-centered orientation and that achievement striving is associated with a self-centered orientation. Analyses of decisions from 360 respondents showed that duty was associated with a deescalation of commitment, achievement striving was associated with an escalation of commitment, and the broad measure of conscientiousness was unassociated with commitment. The author advocates the utility of understanding potential self-centered versus other-centered aspects of the criterion of interest when conducting personality-based research.", "author" : [ { "dropping-particle" : "", "family" : "Moon", "given" : "Henry", "non-dropping-particle" : "", "parse-names" : false, "suffix" : "" } ], "container-title" : "Journal of Applied Psychology", "id" : "ITEM-2", "issued" : { "date-parts" : [ [ "2001" ] ] }, "page" : "533-540", "title" : "The two faces of conscientiousness: Duty and achievement striving in escalation of commitment dilemmas.", "type" : "article-journal", "volume" : "86" }, "uris" : [ "http://www.mendeley.com/documents/?uuid=9af32b02-7010-435b-aa46-a9b928fbbb55" ] } ], "mendeley" : { "previouslyFormattedCitation" : "(Moon, 2001; Roberts &amp; Bogg, 2004)" }, "properties" : { "noteIndex" : 0 }, "schema" : "https://github.com/citation-style-language/schema/raw/master/csl-citation.json" }</w:instrText>
      </w:r>
      <w:r w:rsidR="00C41453" w:rsidRPr="000C2BD5">
        <w:rPr>
          <w:rFonts w:ascii="Times New Roman" w:hAnsi="Times New Roman" w:cs="Times New Roman"/>
          <w:sz w:val="24"/>
          <w:szCs w:val="24"/>
        </w:rPr>
        <w:fldChar w:fldCharType="separate"/>
      </w:r>
      <w:r w:rsidRPr="00347763">
        <w:rPr>
          <w:rFonts w:ascii="Times New Roman" w:hAnsi="Times New Roman" w:cs="Times New Roman"/>
          <w:noProof/>
          <w:sz w:val="24"/>
          <w:szCs w:val="24"/>
        </w:rPr>
        <w:t>(Moon, 2001; Roberts &amp; Bogg, 2004)</w:t>
      </w:r>
      <w:r w:rsidR="00C41453" w:rsidRPr="000C2BD5">
        <w:rPr>
          <w:rFonts w:ascii="Times New Roman" w:hAnsi="Times New Roman" w:cs="Times New Roman"/>
          <w:sz w:val="24"/>
          <w:szCs w:val="24"/>
        </w:rPr>
        <w:fldChar w:fldCharType="end"/>
      </w:r>
      <w:r>
        <w:rPr>
          <w:rFonts w:ascii="Times New Roman" w:hAnsi="Times New Roman" w:cs="Times New Roman"/>
          <w:sz w:val="24"/>
          <w:szCs w:val="24"/>
        </w:rPr>
        <w:t xml:space="preserve">, and therefore the </w:t>
      </w:r>
      <w:r w:rsidR="00B50256" w:rsidRPr="00E532D3">
        <w:rPr>
          <w:rFonts w:ascii="Times New Roman" w:hAnsi="Times New Roman" w:cs="Times New Roman"/>
          <w:sz w:val="24"/>
          <w:szCs w:val="24"/>
          <w:highlight w:val="yellow"/>
        </w:rPr>
        <w:t>CCS</w:t>
      </w:r>
      <w:r w:rsidRPr="00E532D3">
        <w:rPr>
          <w:rFonts w:ascii="Times New Roman" w:hAnsi="Times New Roman" w:cs="Times New Roman"/>
          <w:sz w:val="24"/>
          <w:szCs w:val="24"/>
          <w:highlight w:val="yellow"/>
        </w:rPr>
        <w:t xml:space="preserve"> were designed to assess the most frequently replicated facets which are overlooked in many of the major personality inventories</w:t>
      </w:r>
      <w:r>
        <w:rPr>
          <w:rFonts w:ascii="Times New Roman" w:hAnsi="Times New Roman" w:cs="Times New Roman"/>
          <w:sz w:val="24"/>
          <w:szCs w:val="24"/>
        </w:rPr>
        <w:t xml:space="preserve">. The current research aimed to </w:t>
      </w:r>
      <w:del w:id="34" w:author="Brent Roberts" w:date="2014-06-01T19:51:00Z">
        <w:r w:rsidDel="00A90833">
          <w:rPr>
            <w:rFonts w:ascii="Times New Roman" w:hAnsi="Times New Roman" w:cs="Times New Roman"/>
            <w:sz w:val="24"/>
            <w:szCs w:val="24"/>
          </w:rPr>
          <w:delText>psychometrically validate</w:delText>
        </w:r>
      </w:del>
      <w:ins w:id="35" w:author="Brent Roberts" w:date="2014-06-01T19:51:00Z">
        <w:r w:rsidR="00A90833">
          <w:rPr>
            <w:rFonts w:ascii="Times New Roman" w:hAnsi="Times New Roman" w:cs="Times New Roman"/>
            <w:sz w:val="24"/>
            <w:szCs w:val="24"/>
          </w:rPr>
          <w:t>evaluate</w:t>
        </w:r>
      </w:ins>
      <w:r>
        <w:rPr>
          <w:rFonts w:ascii="Times New Roman" w:hAnsi="Times New Roman" w:cs="Times New Roman"/>
          <w:sz w:val="24"/>
          <w:szCs w:val="24"/>
        </w:rPr>
        <w:t xml:space="preserve"> the </w:t>
      </w:r>
      <w:r w:rsidR="00B50256">
        <w:rPr>
          <w:rFonts w:ascii="Times New Roman" w:hAnsi="Times New Roman" w:cs="Times New Roman"/>
          <w:sz w:val="24"/>
          <w:szCs w:val="24"/>
        </w:rPr>
        <w:t>CCS</w:t>
      </w:r>
      <w:r>
        <w:rPr>
          <w:rFonts w:ascii="Times New Roman" w:hAnsi="Times New Roman" w:cs="Times New Roman"/>
          <w:sz w:val="24"/>
          <w:szCs w:val="24"/>
        </w:rPr>
        <w:t xml:space="preserve"> to confirm that they are appropriate for use in the UK and US, and two studies were carried out in order to meet this objective. In Study 1 internal reliability and factor analysis were </w:t>
      </w:r>
      <w:r w:rsidR="005A7AD8">
        <w:rPr>
          <w:rFonts w:ascii="Times New Roman" w:hAnsi="Times New Roman" w:cs="Times New Roman"/>
          <w:sz w:val="24"/>
          <w:szCs w:val="24"/>
        </w:rPr>
        <w:t xml:space="preserve">performed </w:t>
      </w:r>
      <w:r>
        <w:rPr>
          <w:rFonts w:ascii="Times New Roman" w:hAnsi="Times New Roman" w:cs="Times New Roman"/>
          <w:sz w:val="24"/>
          <w:szCs w:val="24"/>
        </w:rPr>
        <w:t>on two large data sets. In Study 2 a separate sample was recruited to explore the scale in relation to: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test-retest reliability; (ii) convergent and discriminant validity and (iii) </w:t>
      </w:r>
      <w:r w:rsidR="00E373D4">
        <w:rPr>
          <w:rFonts w:ascii="Times New Roman" w:hAnsi="Times New Roman" w:cs="Times New Roman"/>
          <w:sz w:val="24"/>
          <w:szCs w:val="24"/>
        </w:rPr>
        <w:t xml:space="preserve">criterion-related </w:t>
      </w:r>
      <w:r>
        <w:rPr>
          <w:rFonts w:ascii="Times New Roman" w:hAnsi="Times New Roman" w:cs="Times New Roman"/>
          <w:sz w:val="24"/>
          <w:szCs w:val="24"/>
        </w:rPr>
        <w:t xml:space="preserve">validity. </w:t>
      </w:r>
    </w:p>
    <w:p w14:paraId="15CBEB95" w14:textId="77777777" w:rsidR="00113758" w:rsidRDefault="00113758" w:rsidP="00113758">
      <w:pPr>
        <w:spacing w:line="480" w:lineRule="auto"/>
        <w:rPr>
          <w:rFonts w:ascii="Times New Roman" w:hAnsi="Times New Roman" w:cs="Times New Roman"/>
          <w:sz w:val="24"/>
          <w:szCs w:val="24"/>
        </w:rPr>
      </w:pPr>
      <w:r>
        <w:rPr>
          <w:rFonts w:ascii="Times New Roman" w:hAnsi="Times New Roman" w:cs="Times New Roman"/>
          <w:sz w:val="24"/>
          <w:szCs w:val="24"/>
        </w:rPr>
        <w:tab/>
        <w:t>Principal axis factoring carried out on US and UK datasets revealed two comparable factor structures, both broadly consistent</w:t>
      </w:r>
      <w:r w:rsidR="003B26AF">
        <w:rPr>
          <w:rFonts w:ascii="Times New Roman" w:hAnsi="Times New Roman" w:cs="Times New Roman"/>
          <w:sz w:val="24"/>
          <w:szCs w:val="24"/>
        </w:rPr>
        <w:t xml:space="preserve"> with the facet s</w:t>
      </w:r>
      <w:r>
        <w:rPr>
          <w:rFonts w:ascii="Times New Roman" w:hAnsi="Times New Roman" w:cs="Times New Roman"/>
          <w:sz w:val="24"/>
          <w:szCs w:val="24"/>
        </w:rPr>
        <w:t xml:space="preserve">cales. For the most part items intended to measure industriousness, order, self-control, traditionalism and virtue loaded as expected on five distinct factors.  Each facet scale also demonstrated good internal validity, indicating items within each subscale were measuring a related construct. However </w:t>
      </w:r>
      <w:r w:rsidRPr="004D1933">
        <w:rPr>
          <w:rFonts w:ascii="Times New Roman" w:hAnsi="Times New Roman" w:cs="Times New Roman"/>
          <w:sz w:val="24"/>
          <w:szCs w:val="24"/>
        </w:rPr>
        <w:t xml:space="preserve">across both </w:t>
      </w:r>
      <w:r>
        <w:rPr>
          <w:rFonts w:ascii="Times New Roman" w:hAnsi="Times New Roman" w:cs="Times New Roman"/>
          <w:sz w:val="24"/>
          <w:szCs w:val="24"/>
        </w:rPr>
        <w:t>US and UK samples, the</w:t>
      </w:r>
      <w:r w:rsidRPr="004D1933">
        <w:rPr>
          <w:rFonts w:ascii="Times New Roman" w:hAnsi="Times New Roman" w:cs="Times New Roman"/>
          <w:sz w:val="24"/>
          <w:szCs w:val="24"/>
        </w:rPr>
        <w:t xml:space="preserve"> responsib</w:t>
      </w:r>
      <w:r>
        <w:rPr>
          <w:rFonts w:ascii="Times New Roman" w:hAnsi="Times New Roman" w:cs="Times New Roman"/>
          <w:sz w:val="24"/>
          <w:szCs w:val="24"/>
        </w:rPr>
        <w:t xml:space="preserve">ility </w:t>
      </w:r>
      <w:r w:rsidRPr="004D1933">
        <w:rPr>
          <w:rFonts w:ascii="Times New Roman" w:hAnsi="Times New Roman" w:cs="Times New Roman"/>
          <w:sz w:val="24"/>
          <w:szCs w:val="24"/>
        </w:rPr>
        <w:t>scale</w:t>
      </w:r>
      <w:r>
        <w:rPr>
          <w:rFonts w:ascii="Times New Roman" w:hAnsi="Times New Roman" w:cs="Times New Roman"/>
          <w:sz w:val="24"/>
          <w:szCs w:val="24"/>
        </w:rPr>
        <w:t xml:space="preserve"> did not hold up well when subjected to factor analysis. S</w:t>
      </w:r>
      <w:r w:rsidRPr="004D1933">
        <w:rPr>
          <w:rFonts w:ascii="Times New Roman" w:hAnsi="Times New Roman" w:cs="Times New Roman"/>
          <w:sz w:val="24"/>
          <w:szCs w:val="24"/>
        </w:rPr>
        <w:t xml:space="preserve">everal </w:t>
      </w:r>
      <w:r w:rsidR="005A7AD8">
        <w:rPr>
          <w:rFonts w:ascii="Times New Roman" w:hAnsi="Times New Roman" w:cs="Times New Roman"/>
          <w:sz w:val="24"/>
          <w:szCs w:val="24"/>
        </w:rPr>
        <w:t xml:space="preserve">of these </w:t>
      </w:r>
      <w:r w:rsidRPr="004D1933">
        <w:rPr>
          <w:rFonts w:ascii="Times New Roman" w:hAnsi="Times New Roman" w:cs="Times New Roman"/>
          <w:sz w:val="24"/>
          <w:szCs w:val="24"/>
        </w:rPr>
        <w:t>items</w:t>
      </w:r>
      <w:r>
        <w:rPr>
          <w:rFonts w:ascii="Times New Roman" w:hAnsi="Times New Roman" w:cs="Times New Roman"/>
          <w:sz w:val="24"/>
          <w:szCs w:val="24"/>
        </w:rPr>
        <w:t xml:space="preserve"> </w:t>
      </w:r>
      <w:r w:rsidR="005A7AD8">
        <w:rPr>
          <w:rFonts w:ascii="Times New Roman" w:hAnsi="Times New Roman" w:cs="Times New Roman"/>
          <w:sz w:val="24"/>
          <w:szCs w:val="24"/>
        </w:rPr>
        <w:t xml:space="preserve">loaded with </w:t>
      </w:r>
      <w:r>
        <w:rPr>
          <w:rFonts w:ascii="Times New Roman" w:hAnsi="Times New Roman" w:cs="Times New Roman"/>
          <w:sz w:val="24"/>
          <w:szCs w:val="24"/>
        </w:rPr>
        <w:t xml:space="preserve">items designed to measure industriousness and virtue, whereas others did </w:t>
      </w:r>
      <w:r w:rsidRPr="004D1933">
        <w:rPr>
          <w:rFonts w:ascii="Times New Roman" w:hAnsi="Times New Roman" w:cs="Times New Roman"/>
          <w:sz w:val="24"/>
          <w:szCs w:val="24"/>
        </w:rPr>
        <w:t xml:space="preserve">not </w:t>
      </w:r>
      <w:r>
        <w:rPr>
          <w:rFonts w:ascii="Times New Roman" w:hAnsi="Times New Roman" w:cs="Times New Roman"/>
          <w:sz w:val="24"/>
          <w:szCs w:val="24"/>
        </w:rPr>
        <w:t xml:space="preserve">meaningfully load onto any factor. When a six-factor solution was forced, across both data sets few items meaningfully loaded onto a sixth component. Therefore despite the </w:t>
      </w:r>
      <w:r w:rsidR="00B50256">
        <w:rPr>
          <w:rFonts w:ascii="Times New Roman" w:hAnsi="Times New Roman" w:cs="Times New Roman"/>
          <w:sz w:val="24"/>
          <w:szCs w:val="24"/>
        </w:rPr>
        <w:t>CCS</w:t>
      </w:r>
      <w:r>
        <w:rPr>
          <w:rFonts w:ascii="Times New Roman" w:hAnsi="Times New Roman" w:cs="Times New Roman"/>
          <w:sz w:val="24"/>
          <w:szCs w:val="24"/>
        </w:rPr>
        <w:t xml:space="preserve"> being designed to capture six related yet discrete traits,</w:t>
      </w:r>
      <w:r w:rsidR="005A7AD8">
        <w:rPr>
          <w:rFonts w:ascii="Times New Roman" w:hAnsi="Times New Roman" w:cs="Times New Roman"/>
          <w:sz w:val="24"/>
          <w:szCs w:val="24"/>
        </w:rPr>
        <w:t xml:space="preserve"> it appears that </w:t>
      </w:r>
      <w:del w:id="36" w:author="Brent Roberts" w:date="2014-06-01T19:52:00Z">
        <w:r w:rsidR="005A7AD8" w:rsidRPr="00E532D3" w:rsidDel="00A90833">
          <w:rPr>
            <w:rFonts w:ascii="Times New Roman" w:hAnsi="Times New Roman" w:cs="Times New Roman"/>
            <w:sz w:val="24"/>
            <w:szCs w:val="24"/>
            <w:highlight w:val="yellow"/>
          </w:rPr>
          <w:delText>a 5 factor solution in the most appropriate for the first 50 items</w:delText>
        </w:r>
      </w:del>
      <w:ins w:id="37" w:author="Brent Roberts" w:date="2014-06-01T19:52:00Z">
        <w:r w:rsidR="00A90833" w:rsidRPr="00E532D3">
          <w:rPr>
            <w:rFonts w:ascii="Times New Roman" w:hAnsi="Times New Roman" w:cs="Times New Roman"/>
            <w:sz w:val="24"/>
            <w:szCs w:val="24"/>
            <w:highlight w:val="yellow"/>
          </w:rPr>
          <w:t xml:space="preserve">5 scales conform to the hypothesized structure, while responsibility did not.  </w:t>
        </w:r>
      </w:ins>
      <w:del w:id="38" w:author="Brent Roberts" w:date="2014-06-01T19:52:00Z">
        <w:r w:rsidR="005A7AD8" w:rsidRPr="00E532D3" w:rsidDel="00A90833">
          <w:rPr>
            <w:rFonts w:ascii="Times New Roman" w:hAnsi="Times New Roman" w:cs="Times New Roman"/>
            <w:sz w:val="24"/>
            <w:szCs w:val="24"/>
            <w:highlight w:val="yellow"/>
          </w:rPr>
          <w:delText xml:space="preserve"> excluding responsibility.</w:delText>
        </w:r>
      </w:del>
      <w:r>
        <w:rPr>
          <w:rFonts w:ascii="Times New Roman" w:hAnsi="Times New Roman" w:cs="Times New Roman"/>
          <w:sz w:val="24"/>
          <w:szCs w:val="24"/>
        </w:rPr>
        <w:t xml:space="preserve"> </w:t>
      </w:r>
    </w:p>
    <w:p w14:paraId="4B197178" w14:textId="77777777" w:rsidR="00113758" w:rsidRDefault="00113758" w:rsidP="0011375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Examining the content of the responsibility items reveals that they </w:t>
      </w:r>
      <w:r w:rsidRPr="004D1933">
        <w:rPr>
          <w:rFonts w:ascii="Times New Roman" w:hAnsi="Times New Roman" w:cs="Times New Roman"/>
          <w:sz w:val="24"/>
          <w:szCs w:val="24"/>
        </w:rPr>
        <w:t>capture a range of qualities</w:t>
      </w:r>
      <w:r>
        <w:rPr>
          <w:rFonts w:ascii="Times New Roman" w:hAnsi="Times New Roman" w:cs="Times New Roman"/>
          <w:sz w:val="24"/>
          <w:szCs w:val="24"/>
        </w:rPr>
        <w:t xml:space="preserve"> including </w:t>
      </w:r>
      <w:r w:rsidRPr="004D1933">
        <w:rPr>
          <w:rFonts w:ascii="Times New Roman" w:hAnsi="Times New Roman" w:cs="Times New Roman"/>
          <w:sz w:val="24"/>
          <w:szCs w:val="24"/>
        </w:rPr>
        <w:t xml:space="preserve">punctuality, </w:t>
      </w:r>
      <w:r>
        <w:rPr>
          <w:rFonts w:ascii="Times New Roman" w:hAnsi="Times New Roman" w:cs="Times New Roman"/>
          <w:sz w:val="24"/>
          <w:szCs w:val="24"/>
        </w:rPr>
        <w:t xml:space="preserve">trustworthiness </w:t>
      </w:r>
      <w:r w:rsidRPr="004D1933">
        <w:rPr>
          <w:rFonts w:ascii="Times New Roman" w:hAnsi="Times New Roman" w:cs="Times New Roman"/>
          <w:sz w:val="24"/>
          <w:szCs w:val="24"/>
        </w:rPr>
        <w:t xml:space="preserve">and </w:t>
      </w:r>
      <w:r>
        <w:rPr>
          <w:rFonts w:ascii="Times New Roman" w:hAnsi="Times New Roman" w:cs="Times New Roman"/>
          <w:sz w:val="24"/>
          <w:szCs w:val="24"/>
        </w:rPr>
        <w:t xml:space="preserve">having the desire to give back to the community. </w:t>
      </w:r>
      <w:r w:rsidRPr="009E7B54">
        <w:rPr>
          <w:rFonts w:ascii="Times New Roman" w:hAnsi="Times New Roman" w:cs="Times New Roman"/>
          <w:sz w:val="24"/>
          <w:szCs w:val="24"/>
          <w:highlight w:val="yellow"/>
        </w:rPr>
        <w:t xml:space="preserve">Therefore the scale may be tapping into </w:t>
      </w:r>
      <w:r w:rsidR="005A7AD8" w:rsidRPr="009E7B54">
        <w:rPr>
          <w:rFonts w:ascii="Times New Roman" w:hAnsi="Times New Roman" w:cs="Times New Roman"/>
          <w:sz w:val="24"/>
          <w:szCs w:val="24"/>
          <w:highlight w:val="yellow"/>
        </w:rPr>
        <w:t xml:space="preserve">multiple </w:t>
      </w:r>
      <w:r w:rsidRPr="009E7B54">
        <w:rPr>
          <w:rFonts w:ascii="Times New Roman" w:hAnsi="Times New Roman" w:cs="Times New Roman"/>
          <w:sz w:val="24"/>
          <w:szCs w:val="24"/>
          <w:highlight w:val="yellow"/>
        </w:rPr>
        <w:t>facets rather than capturing a discrete lower-order trait, which is reflected in the strong associations found between scores on the responsibility scale and the industriousness and virtue facets.</w:t>
      </w:r>
      <w:r w:rsidR="00223796">
        <w:rPr>
          <w:rFonts w:ascii="Times New Roman" w:hAnsi="Times New Roman" w:cs="Times New Roman"/>
          <w:sz w:val="24"/>
          <w:szCs w:val="24"/>
        </w:rPr>
        <w:t xml:space="preserve"> It is also worth noting that the scale</w:t>
      </w:r>
      <w:r>
        <w:rPr>
          <w:rFonts w:ascii="Times New Roman" w:hAnsi="Times New Roman" w:cs="Times New Roman"/>
          <w:sz w:val="24"/>
          <w:szCs w:val="24"/>
        </w:rPr>
        <w:t xml:space="preserve"> </w:t>
      </w:r>
      <w:r w:rsidR="00223796">
        <w:rPr>
          <w:rFonts w:ascii="Times New Roman" w:hAnsi="Times New Roman" w:cs="Times New Roman"/>
          <w:sz w:val="24"/>
          <w:szCs w:val="24"/>
        </w:rPr>
        <w:t xml:space="preserve">was shown to have </w:t>
      </w:r>
      <w:r>
        <w:rPr>
          <w:rFonts w:ascii="Times New Roman" w:hAnsi="Times New Roman" w:cs="Times New Roman"/>
          <w:sz w:val="24"/>
          <w:szCs w:val="24"/>
        </w:rPr>
        <w:t xml:space="preserve">acceptable </w:t>
      </w:r>
      <w:del w:id="39" w:author="Brent Roberts" w:date="2014-06-01T19:53:00Z">
        <w:r w:rsidDel="00A90833">
          <w:rPr>
            <w:rFonts w:ascii="Times New Roman" w:hAnsi="Times New Roman" w:cs="Times New Roman"/>
            <w:sz w:val="24"/>
            <w:szCs w:val="24"/>
          </w:rPr>
          <w:delText xml:space="preserve">internal </w:delText>
        </w:r>
      </w:del>
      <w:r>
        <w:rPr>
          <w:rFonts w:ascii="Times New Roman" w:hAnsi="Times New Roman" w:cs="Times New Roman"/>
          <w:sz w:val="24"/>
          <w:szCs w:val="24"/>
        </w:rPr>
        <w:t>reliability</w:t>
      </w:r>
      <w:r w:rsidR="003B26AF">
        <w:rPr>
          <w:rFonts w:ascii="Times New Roman" w:hAnsi="Times New Roman" w:cs="Times New Roman"/>
          <w:sz w:val="24"/>
          <w:szCs w:val="24"/>
        </w:rPr>
        <w:t xml:space="preserve">, and in study 2 </w:t>
      </w:r>
      <w:r>
        <w:rPr>
          <w:rFonts w:ascii="Times New Roman" w:hAnsi="Times New Roman" w:cs="Times New Roman"/>
          <w:sz w:val="24"/>
          <w:szCs w:val="24"/>
        </w:rPr>
        <w:t>good convergent and discriminant validity</w:t>
      </w:r>
      <w:r w:rsidR="00223796">
        <w:rPr>
          <w:rFonts w:ascii="Times New Roman" w:hAnsi="Times New Roman" w:cs="Times New Roman"/>
          <w:sz w:val="24"/>
          <w:szCs w:val="24"/>
        </w:rPr>
        <w:t>.</w:t>
      </w:r>
      <w:r w:rsidR="00D67151">
        <w:rPr>
          <w:rFonts w:ascii="Times New Roman" w:hAnsi="Times New Roman" w:cs="Times New Roman"/>
          <w:sz w:val="24"/>
          <w:szCs w:val="24"/>
        </w:rPr>
        <w:t xml:space="preserve"> </w:t>
      </w:r>
      <w:del w:id="40" w:author="Brent Roberts" w:date="2014-06-01T19:53:00Z">
        <w:r w:rsidR="00223796" w:rsidDel="00A90833">
          <w:rPr>
            <w:rFonts w:ascii="Times New Roman" w:hAnsi="Times New Roman" w:cs="Times New Roman"/>
            <w:sz w:val="24"/>
            <w:szCs w:val="24"/>
          </w:rPr>
          <w:delText>F</w:delText>
        </w:r>
        <w:r w:rsidDel="00A90833">
          <w:rPr>
            <w:rFonts w:ascii="Times New Roman" w:hAnsi="Times New Roman" w:cs="Times New Roman"/>
            <w:sz w:val="24"/>
            <w:szCs w:val="24"/>
          </w:rPr>
          <w:delText>urther research is needed to assess what it means to be responsible, and whether the items which currently make up the responsibility scale require revision</w:delText>
        </w:r>
      </w:del>
      <w:ins w:id="41" w:author="Brent Roberts" w:date="2014-06-01T19:53:00Z">
        <w:r w:rsidR="00A90833">
          <w:rPr>
            <w:rFonts w:ascii="Times New Roman" w:hAnsi="Times New Roman" w:cs="Times New Roman"/>
            <w:sz w:val="24"/>
            <w:szCs w:val="24"/>
          </w:rPr>
          <w:t>Nonetheless, it is clear that the current set of items is in need of revision in order to achieve a distinct factor structure and facet tapping responsibility</w:t>
        </w:r>
      </w:ins>
      <w:r>
        <w:rPr>
          <w:rFonts w:ascii="Times New Roman" w:hAnsi="Times New Roman" w:cs="Times New Roman"/>
          <w:sz w:val="24"/>
          <w:szCs w:val="24"/>
        </w:rPr>
        <w:t xml:space="preserve">.  </w:t>
      </w:r>
    </w:p>
    <w:p w14:paraId="2A22E73B" w14:textId="77777777" w:rsidR="00113758" w:rsidRDefault="00113758" w:rsidP="0011375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50256">
        <w:rPr>
          <w:rFonts w:ascii="Times New Roman" w:hAnsi="Times New Roman" w:cs="Times New Roman"/>
          <w:sz w:val="24"/>
          <w:szCs w:val="24"/>
        </w:rPr>
        <w:t>CCS</w:t>
      </w:r>
      <w:r>
        <w:rPr>
          <w:rFonts w:ascii="Times New Roman" w:hAnsi="Times New Roman" w:cs="Times New Roman"/>
          <w:sz w:val="24"/>
          <w:szCs w:val="24"/>
        </w:rPr>
        <w:t xml:space="preserve"> also demonstrated good reliability and validity in a separate sample of UK-based participants. The scales produced consistent results when administered twice over a two week period, confirming its test-retest reliability. In addition, the</w:t>
      </w:r>
      <w:r w:rsidR="00D67151">
        <w:rPr>
          <w:rFonts w:ascii="Times New Roman" w:hAnsi="Times New Roman" w:cs="Times New Roman"/>
          <w:sz w:val="24"/>
          <w:szCs w:val="24"/>
        </w:rPr>
        <w:t xml:space="preserve"> instrument as a whole and the </w:t>
      </w:r>
      <w:r>
        <w:rPr>
          <w:rFonts w:ascii="Times New Roman" w:hAnsi="Times New Roman" w:cs="Times New Roman"/>
          <w:sz w:val="24"/>
          <w:szCs w:val="24"/>
        </w:rPr>
        <w:t xml:space="preserve">scales measuring industriousness, order and responsibility evidenced strong patterns of convergent and discriminant validity; correlating highly with an alternative measure of conscientiousness and only moderately with the remaining Big Five. </w:t>
      </w:r>
      <w:r w:rsidRPr="004513F1">
        <w:rPr>
          <w:rFonts w:ascii="Times New Roman" w:hAnsi="Times New Roman" w:cs="Times New Roman"/>
          <w:sz w:val="24"/>
          <w:szCs w:val="24"/>
          <w:highlight w:val="yellow"/>
        </w:rPr>
        <w:t>The traditionalism and self-control scales also demonstrated convergent validity, yet discriminant validity was more problematic</w:t>
      </w:r>
      <w:r>
        <w:rPr>
          <w:rFonts w:ascii="Times New Roman" w:hAnsi="Times New Roman" w:cs="Times New Roman"/>
          <w:sz w:val="24"/>
          <w:szCs w:val="24"/>
        </w:rPr>
        <w:t xml:space="preserve">. This is in line with previous research which </w:t>
      </w:r>
      <w:r w:rsidRPr="00597F12">
        <w:rPr>
          <w:rFonts w:ascii="Times New Roman" w:hAnsi="Times New Roman" w:cs="Times New Roman"/>
          <w:sz w:val="24"/>
          <w:szCs w:val="24"/>
          <w:highlight w:val="yellow"/>
        </w:rPr>
        <w:t>found conscientiousness to positively relate to agreeableness, emotional stability and openness to experience</w:t>
      </w:r>
      <w:r>
        <w:rPr>
          <w:rFonts w:ascii="Times New Roman" w:hAnsi="Times New Roman" w:cs="Times New Roman"/>
          <w:sz w:val="24"/>
          <w:szCs w:val="24"/>
        </w:rPr>
        <w:t xml:space="preser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"abstract" : "Estimated factor correlations from 14 studies supporting the 5 factor, Big Five model of personality trait organization\u20145 studies based on children and adolescents, 9 on adults\u2014were factor analyzed. Two higher-order factors were clearly evident in all studies. One was principally related to the Big Five trait dimensions Agreeableness, Conscientiousness, and Emotional Stability; the other, the dimensions Extraversion and Intellect. Two models, one for children and adolescents, the other for adults, were tested by confirmatory factor analysis with generally excellent results. Many personality theorists appear to have considered one or both of these 2 metatraits, provisionally labeled \u03b1 and \u03b2.", "author" : [ { "dropping-particle" : "", "family" : "Digman", "given" : "John M.", "non-dropping-particle" : "", "parse-names" : false, "suffix" : "" } ], "container-title" : "Journal of Personality and Social Psychology", "id" : "ITEM-1", "issued" : { "date-parts" : [ [ "1997" ] ] }, "page" : "1246-1256", "title" : "Higher-order factors of the Big Five.", "type" : "article-journal", "volume" : "73" }, "uris" : [ "http://www.mendeley.com/documents/?uuid=c9800bb1-3adf-4759-ad8b-bc8a7c8138cc" ] }, { "id" : "ITEM-2", "itemData" : { "DOI" : "10.1111/j.1744-6570.2005.00301.x", "ISSN" : "0031-5826", "author" : [ { "dropping-particle" : "", "family" : "Roberts", "given" : "Brent W.", "non-dropping-particle" : "", "parse-names" : false, "suffix" : "" }, { "dropping-particle" : "", "family" : "Chernyshenko", "given" : "Oleksandr S.", "non-dropping-particle" : "", "parse-names" : false, "suffix" : "" }, { "dropping-particle" : "", "family" : "Stark", "given" : "Stephen", "non-dropping-particle" : "", "parse-names" : false, "suffix" : "" }, { "dropping-particle" : "", "family" : "Goldberg", "given" : "Lewis R.", "non-dropping-particle" : "", "parse-names" : false, "suffix" : "" } ], "container-title" : "Personnel Psychology", "id" : "ITEM-2", "issue" : "1", "issued" : { "date-parts" : [ [ "2005", "3" ] ] }, "page" : "103-139", "title" : "The Structure of Conscientiousness: an Empirical Investigation Based on Seven Major Personality Questionnaires", "type" : "article-journal", "volume" : "58" }, "uris" : [ "http://www.mendeley.com/documents/?uuid=b507465f-00eb-4462-b991-89ec3e8b2f37" ] } ], "mendeley" : { "previouslyFormattedCitation" : "(Digman, 1997; Roberts et al., 2005)"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C91076">
        <w:rPr>
          <w:rFonts w:ascii="Times New Roman" w:hAnsi="Times New Roman" w:cs="Times New Roman"/>
          <w:noProof/>
          <w:sz w:val="24"/>
          <w:szCs w:val="24"/>
        </w:rPr>
        <w:t>(Digman, 1997; Roberts et al., 2005)</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supporting the view that certain facets may be “interstitial” and lie somewhere between conscientiousness and other measures of the Big Five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"10.1111/j.1744-6570.2005.00301.x", "ISSN" : "0031-5826", "author" : [ { "dropping-particle" : "", "family" : "Roberts", "given" : "Brent W.", "non-dropping-particle" : "", "parse-names" : false, "suffix" : "" }, { "dropping-particle" : "", "family" : "Chernyshenko", "given" : "Oleksandr S.", "non-dropping-particle" : "", "parse-names" : false, "suffix" : "" }, { "dropping-particle" : "", "family" : "Stark", "given" : "Stephen", "non-dropping-particle" : "", "parse-names" : false, "suffix" : "" }, { "dropping-particle" : "", "family" : "Goldberg", "given" : "Lewis R.", "non-dropping-particle" : "", "parse-names" : false, "suffix" : "" } ], "container-title" : "Personnel Psychology", "id" : "ITEM-1", "issue" : "1", "issued" : { "date-parts" : [ [ "2005", "3" ] ] }, "page" : "103-139", "title" : "The Structure of Conscientiousness: an Empirical Investigation Based on Seven Major Personality Questionnaires", "type" : "article-journal", "volume" : "58" }, "uris" : [ "http://www.mendeley.com/documents/?uuid=b507465f-00eb-4462-b991-89ec3e8b2f37" ] }, { "id" : "ITEM-2", "itemData" : { "abstract" : "To integrate the 5-dimensional simple-structure and circumplex models of personality, the Abridged Big Five Dimensional Circumplex (AB5C) taxonomy of personality traits was developed, consisting of the 10 circumplexes that can be formed by pitting each of the Big Five factors against one another. The model maps facets of the Big Five dimensions as blends of 2 factors. An application to data consisting of 636 self-ratings and peer ratings on 540 personality trait adjectives yielded 34 well-defined facets out of a possible 45. The AB5C solution is compared with simple-structure and lower dimensional circumplex solutions, and its integrative and corrective potential are discussed, as well as its limitations.", "author" : [ { "dropping-particle" : "", "family" : "Hofstee", "given" : "Willem K.", "non-dropping-particle" : "", "parse-names" : false, "suffix" : "" }, { "dropping-particle" : "", "family" : "Raad", "given" : "Boele", "non-dropping-particle" : "de", "parse-names" : false, "suffix" : "" }, { "dropping-particle" : "", "family" : "Goldberg", "given" : "Lewis R.", "non-dropping-particle" : "", "parse-names" : false, "suffix" : "" } ], "container-title" : "Journal of Personality and Social Psychology", "id" : "ITEM-2", "issued" : { "date-parts" : [ [ "1992" ] ] }, "page" : "146-163", "title" : "Integration of the Big Five and circumplex approaches to trait structure.", "type" : "article-journal", "volume" : "63" }, "uris" : [ "http://www.mendeley.com/documents/?uuid=9d3c4c1b-362a-4e15-9629-36ca3ae8f46c" ] } ], "mendeley" : { "previouslyFormattedCitation" : "(Hofstee, de Raad, &amp; Goldberg, 1992; Roberts et al., 2005)"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C91076">
        <w:rPr>
          <w:rFonts w:ascii="Times New Roman" w:hAnsi="Times New Roman" w:cs="Times New Roman"/>
          <w:noProof/>
          <w:sz w:val="24"/>
          <w:szCs w:val="24"/>
        </w:rPr>
        <w:t>(Hofstee, de Raad, &amp; Goldberg, 1992; Roberts et al., 2005)</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76BC">
        <w:rPr>
          <w:rFonts w:ascii="Times New Roman" w:hAnsi="Times New Roman" w:cs="Times New Roman"/>
          <w:sz w:val="24"/>
          <w:szCs w:val="24"/>
          <w:highlight w:val="yellow"/>
        </w:rPr>
        <w:t>Virtue was the only facet found to not relate to the IPIP measure of conscientiousness</w:t>
      </w:r>
      <w:r>
        <w:rPr>
          <w:rFonts w:ascii="Times New Roman" w:hAnsi="Times New Roman" w:cs="Times New Roman"/>
          <w:sz w:val="24"/>
          <w:szCs w:val="24"/>
        </w:rPr>
        <w:t xml:space="preserve">. However,  it has been acknowledged that virtue is often overlooked in the major existing personality inventories </w:t>
      </w:r>
      <w:r w:rsidR="00C41453">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"10.1037/0033-2909.130.6.887", "ISSN" : "0033-2909", "PMID" : "15535742", "abstract" : "Previous research has established conscientiousness as a predictor of longevity (H. S. Friedman et al., 1993; L. R. Martin &amp; H. S. Friedman, 2000). To better understand this relationship, the authors conducted a meta-analysis of conscientiousness-related traits and the leading behavioral contributors to mortality in the United States (tobacco use, diet and activity patterns, excessive alcohol use, violence, risky sexual behavior, risky driving, suicide, and drug use). Data sources were located by combining conscientiousness-related terms and relevant health-related behavior terms in database searches as well as by retrieving dissertations and requesting unpublished data from electronic mailing lists. The resulting database contained 194 studies that were quantitatively synthesized. Results showed that conscientiousness-related traits were negatively related to all risky health-related behaviors and positively related to all beneficial health-related behaviors. This study demonstrates the importance of conscientiousness' contribution to the health process through its relationship to health-related behaviors.", "author" : [ { "dropping-particle" : "", "family" : "Bogg", "given" : "Tim", "non-dropping-particle" : "", "parse-names" : false, "suffix" : "" }, { "dropping-particle" : "", "family" : "Roberts", "given" : "Brent W", "non-dropping-particle" : "", "parse-names" : false, "suffix" : "" } ], "container-title" : "Psychological bulletin", "id" : "ITEM-1", "issue" : "6", "issued" : { "date-parts" : [ [ "2004", "11" ] ] }, "page" : "887-919", "title" : "Conscientiousness and health-related behaviors: a meta-analysis of the leading behavioral contributors to mortality.", "type" : "article-journal", "volume" : "130" }, "uris" : [ "http://www.mendeley.com/documents/?uuid=8a681506-f44c-4ae9-87fa-25ec388eff4e" ] } ], "mendeley" : { "previouslyFormattedCitation" : "(Bogg &amp; Roberts, 2004)" }, "properties" : { "noteIndex" : 0 }, "schema" : "https://github.com/citation-style-language/schema/raw/master/csl-citation.json" }</w:instrText>
      </w:r>
      <w:r w:rsidR="00C41453">
        <w:rPr>
          <w:rFonts w:ascii="Times New Roman" w:hAnsi="Times New Roman" w:cs="Times New Roman"/>
          <w:sz w:val="24"/>
          <w:szCs w:val="24"/>
        </w:rPr>
        <w:fldChar w:fldCharType="separate"/>
      </w:r>
      <w:r w:rsidRPr="00C22DFD">
        <w:rPr>
          <w:rFonts w:ascii="Times New Roman" w:hAnsi="Times New Roman" w:cs="Times New Roman"/>
          <w:noProof/>
          <w:sz w:val="24"/>
          <w:szCs w:val="24"/>
        </w:rPr>
        <w:t>(Bogg &amp; Roberts, 2004)</w:t>
      </w:r>
      <w:r w:rsidR="00C41453">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76BC">
        <w:rPr>
          <w:rFonts w:ascii="Times New Roman" w:hAnsi="Times New Roman" w:cs="Times New Roman"/>
          <w:sz w:val="24"/>
          <w:szCs w:val="24"/>
          <w:highlight w:val="green"/>
        </w:rPr>
        <w:lastRenderedPageBreak/>
        <w:t>Therefore the weak convergent validity may be the result of the alternative measure failing to capture virtuous qualities.</w:t>
      </w:r>
      <w:r>
        <w:rPr>
          <w:rFonts w:ascii="Times New Roman" w:hAnsi="Times New Roman" w:cs="Times New Roman"/>
          <w:sz w:val="24"/>
          <w:szCs w:val="24"/>
        </w:rPr>
        <w:t xml:space="preserve">   </w:t>
      </w:r>
    </w:p>
    <w:p w14:paraId="180D85B9" w14:textId="77777777" w:rsidR="009C5C54" w:rsidRDefault="00113758" w:rsidP="00113758">
      <w:pPr>
        <w:spacing w:line="480" w:lineRule="auto"/>
        <w:rPr>
          <w:rFonts w:ascii="Times New Roman" w:hAnsi="Times New Roman" w:cs="Times New Roman"/>
          <w:sz w:val="24"/>
          <w:szCs w:val="24"/>
        </w:rPr>
      </w:pPr>
      <w:r>
        <w:rPr>
          <w:rFonts w:ascii="Times New Roman" w:hAnsi="Times New Roman" w:cs="Times New Roman"/>
          <w:sz w:val="24"/>
          <w:szCs w:val="24"/>
        </w:rPr>
        <w:tab/>
        <w:t>The scales also demonstrated criterion-related validity</w:t>
      </w:r>
      <w:r w:rsidR="001B6F30">
        <w:rPr>
          <w:rFonts w:ascii="Times New Roman" w:hAnsi="Times New Roman" w:cs="Times New Roman"/>
          <w:sz w:val="24"/>
          <w:szCs w:val="24"/>
        </w:rPr>
        <w:t>, although, there was variation across the facets</w:t>
      </w:r>
      <w:r w:rsidR="006F4B20">
        <w:rPr>
          <w:rFonts w:ascii="Times New Roman" w:hAnsi="Times New Roman" w:cs="Times New Roman"/>
          <w:sz w:val="24"/>
          <w:szCs w:val="24"/>
        </w:rPr>
        <w:t xml:space="preserve"> which</w:t>
      </w:r>
      <w:r w:rsidR="00AC74A8">
        <w:rPr>
          <w:rFonts w:ascii="Times New Roman" w:hAnsi="Times New Roman" w:cs="Times New Roman"/>
          <w:sz w:val="24"/>
          <w:szCs w:val="24"/>
        </w:rPr>
        <w:t xml:space="preserve"> is likely to </w:t>
      </w:r>
      <w:r w:rsidR="006F4B20">
        <w:rPr>
          <w:rFonts w:ascii="Times New Roman" w:hAnsi="Times New Roman" w:cs="Times New Roman"/>
          <w:sz w:val="24"/>
          <w:szCs w:val="24"/>
        </w:rPr>
        <w:t>reflect the proactive and inhibitive aspects of conscientiousness</w:t>
      </w:r>
      <w:r>
        <w:rPr>
          <w:rFonts w:ascii="Times New Roman" w:hAnsi="Times New Roman" w:cs="Times New Roman"/>
          <w:sz w:val="24"/>
          <w:szCs w:val="24"/>
        </w:rPr>
        <w:t xml:space="preserve">. Self-control </w:t>
      </w:r>
      <w:r w:rsidR="001B6F30">
        <w:rPr>
          <w:rFonts w:ascii="Times New Roman" w:hAnsi="Times New Roman" w:cs="Times New Roman"/>
          <w:sz w:val="24"/>
          <w:szCs w:val="24"/>
        </w:rPr>
        <w:t xml:space="preserve">was </w:t>
      </w:r>
      <w:r>
        <w:rPr>
          <w:rFonts w:ascii="Times New Roman" w:hAnsi="Times New Roman" w:cs="Times New Roman"/>
          <w:sz w:val="24"/>
          <w:szCs w:val="24"/>
        </w:rPr>
        <w:t xml:space="preserve">related to </w:t>
      </w:r>
      <w:r w:rsidR="001B6F30">
        <w:rPr>
          <w:rFonts w:ascii="Times New Roman" w:hAnsi="Times New Roman" w:cs="Times New Roman"/>
          <w:sz w:val="24"/>
          <w:szCs w:val="24"/>
        </w:rPr>
        <w:t>each of the outcome measures</w:t>
      </w:r>
      <w:r>
        <w:rPr>
          <w:rFonts w:ascii="Times New Roman" w:hAnsi="Times New Roman" w:cs="Times New Roman"/>
          <w:sz w:val="24"/>
          <w:szCs w:val="24"/>
        </w:rPr>
        <w:t xml:space="preserve"> whereas industriousness only demonstrated a significant relationship with recent binge drinking. This is likely to be a result of the chosen outcomes; industriousness reflects the degree to which one is hard working and ambitious and therefore is more likely to predict job performance or work dedication rather than health behaviours. </w:t>
      </w:r>
      <w:r w:rsidR="001B6F30">
        <w:rPr>
          <w:rFonts w:ascii="Times New Roman" w:hAnsi="Times New Roman" w:cs="Times New Roman"/>
          <w:sz w:val="24"/>
          <w:szCs w:val="24"/>
        </w:rPr>
        <w:t xml:space="preserve">Moreover, </w:t>
      </w:r>
      <w:r w:rsidR="001B6F30" w:rsidRPr="00001DD3">
        <w:rPr>
          <w:rFonts w:ascii="Times New Roman" w:hAnsi="Times New Roman" w:cs="Times New Roman"/>
          <w:sz w:val="24"/>
          <w:szCs w:val="24"/>
          <w:highlight w:val="yellow"/>
        </w:rPr>
        <w:t>it would be interesting to explore</w:t>
      </w:r>
      <w:r w:rsidR="004D38ED" w:rsidRPr="00001DD3">
        <w:rPr>
          <w:rFonts w:ascii="Times New Roman" w:hAnsi="Times New Roman" w:cs="Times New Roman"/>
          <w:sz w:val="24"/>
          <w:szCs w:val="24"/>
          <w:highlight w:val="yellow"/>
        </w:rPr>
        <w:t xml:space="preserve"> the extent to which these</w:t>
      </w:r>
      <w:r w:rsidR="001B6F30" w:rsidRPr="00001DD3">
        <w:rPr>
          <w:rFonts w:ascii="Times New Roman" w:hAnsi="Times New Roman" w:cs="Times New Roman"/>
          <w:sz w:val="24"/>
          <w:szCs w:val="24"/>
          <w:highlight w:val="yellow"/>
        </w:rPr>
        <w:t xml:space="preserve"> conscientiousness</w:t>
      </w:r>
      <w:r w:rsidR="004D38ED" w:rsidRPr="00001DD3">
        <w:rPr>
          <w:rFonts w:ascii="Times New Roman" w:hAnsi="Times New Roman" w:cs="Times New Roman"/>
          <w:sz w:val="24"/>
          <w:szCs w:val="24"/>
          <w:highlight w:val="yellow"/>
        </w:rPr>
        <w:t xml:space="preserve"> scales relate to approach health behaviours such as exercise and healthy eating as well as</w:t>
      </w:r>
      <w:r w:rsidR="006F4B20" w:rsidRPr="00001DD3">
        <w:rPr>
          <w:rFonts w:ascii="Times New Roman" w:hAnsi="Times New Roman" w:cs="Times New Roman"/>
          <w:sz w:val="24"/>
          <w:szCs w:val="24"/>
          <w:highlight w:val="yellow"/>
        </w:rPr>
        <w:t xml:space="preserve"> to</w:t>
      </w:r>
      <w:r w:rsidR="004D38ED" w:rsidRPr="00001DD3">
        <w:rPr>
          <w:rFonts w:ascii="Times New Roman" w:hAnsi="Times New Roman" w:cs="Times New Roman"/>
          <w:sz w:val="24"/>
          <w:szCs w:val="24"/>
          <w:highlight w:val="yellow"/>
        </w:rPr>
        <w:t xml:space="preserve"> avoidance, risky behaviours</w:t>
      </w:r>
      <w:r w:rsidR="006F4B20" w:rsidRPr="00001DD3">
        <w:rPr>
          <w:rFonts w:ascii="Times New Roman" w:hAnsi="Times New Roman" w:cs="Times New Roman"/>
          <w:sz w:val="24"/>
          <w:szCs w:val="24"/>
          <w:highlight w:val="yellow"/>
        </w:rPr>
        <w:t xml:space="preserve"> as observed in the current study</w:t>
      </w:r>
      <w:r w:rsidR="004D38ED">
        <w:rPr>
          <w:rFonts w:ascii="Times New Roman" w:hAnsi="Times New Roman" w:cs="Times New Roman"/>
          <w:sz w:val="24"/>
          <w:szCs w:val="24"/>
        </w:rPr>
        <w:t xml:space="preserve"> </w:t>
      </w:r>
      <w:r w:rsidR="009C5C54">
        <w:rPr>
          <w:rFonts w:ascii="Times New Roman" w:hAnsi="Times New Roman" w:cs="Times New Roman"/>
          <w:sz w:val="24"/>
          <w:szCs w:val="24"/>
        </w:rPr>
        <w:fldChar w:fldCharType="begin" w:fldLock="1"/>
      </w:r>
      <w:r w:rsidR="009C5C54">
        <w:rPr>
          <w:rFonts w:ascii="Times New Roman" w:hAnsi="Times New Roman" w:cs="Times New Roman"/>
          <w:sz w:val="24"/>
          <w:szCs w:val="24"/>
        </w:rPr>
        <w:instrText>ADDIN CSL_CITATION { "citationItems" : [ { "id" : "ITEM-1", "itemData" : { "DOI" : "10.1007/s12160-009-9087-6", "ISSN" : "1532-4796", "PMID" : "19322619", "abstract" : "BACKGROUND AND PURPOSE: This study investigated the impact of conscientiousness and its facets on health behaviors and daily hassles (stressors) and the moderating effects of conscientiousness on the hassles-health behavior relationship\n\nMETHODS: Four hundred and twenty-two employees completed daily diaries over 4 weeks. Day-to-day within-person effects of daily hassles on health behaviors were examined, together with the influence of conscientiousness.\n\nRESULTS: Using hierarchical multivariate linear modeling, the results showed that conscientiousness was associated with lower consumption of high-fat snacks and more fruit and higher caffeine intake and smoking (in smokers) across the 28-day study period. Facets of conscientiousness were also found to moderate the effects of daily hassles on vegetable consumption, smoking, and likelihood of exercising each day. Participants with higher levels of order exercised more on days when they experienced daily hassles, whereas participants with lower levels of self-efficacy consumed less vegetables on stressful days. Among smokers, those with higher levels of self-discipline reported smoking more on days when they encountered hassles.\n\nCONCLUSIONS: These findings indicate that conscientiousness and its facets may influence health status directly via changes in health behaviors and indirectly through influencing stress-health behavior relations.", "author" : [ { "dropping-particle" : "", "family" : "O'Connor", "given" : "Daryl B", "non-dropping-particle" : "", "parse-names" : false, "suffix" : "" }, { "dropping-particle" : "", "family" : "Conner", "given" : "Mark", "non-dropping-particle" : "", "parse-names" : false, "suffix" : "" }, { "dropping-particle" : "", "family" : "Jones", "given" : "Fiona", "non-dropping-particle" : "", "parse-names" : false, "suffix" : "" }, { "dropping-particle" : "", "family" : "McMillan", "given" : "Brian", "non-dropping-particle" : "", "parse-names" : false, "suffix" : "" }, { "dropping-particle" : "", "family" : "Ferguson", "given" : "Eamonn", "non-dropping-particle" : "", "parse-names" : false, "suffix" : "" } ], "container-title" : "Annals of behavioral medicine : a publication of the Society of Behavioral Medicine", "id" : "ITEM-1", "issue" : "2", "issued" : { "date-parts" : [ [ "2009", "4" ] ] }, "page" : "184-96", "title" : "Exploring the benefits of conscientiousness: an investigation of the role of daily stressors and health behaviors.", "type" : "article-journal", "volume" : "37" }, "uris" : [ "http://www.mendeley.com/documents/?uuid=9579f2dd-37d2-4bf7-a6a1-cbfcdebd0c70" ] }, { "id" : "ITEM-2", "itemData" : { "DOI" : "10.1177/01461672012711014", "ISSN" : "0146-1672", "abstract" : "Two studies explored the relationship between past behavior, personality traits, intentions, and behavior. Study 1 (N = 181) considered intentions to engage in goal-directed activity (health protection). Cognitions specified by the Theory of Planned Behavior were examined as mediators of the relationship between past behavior, personality, and intentions. The effect of conscientiousness on intention was partially mediated by cognitions, whereas the effect of past behavior was partially mediated by cognitions and conscientiousness. Study 2 (N = 123) examined predictions of intentions and self-reported behavior in relation to both health protection and exercise, a more specific behavior. In both cases, the effect of conscientiousness on intention was totally mediated, whereas the effect on behavior was partially mediated. Similarly, the effects of past behavior on intentions were totally mediated, whereas the effects on behavior were partially mediated by cognitions and conscientiousness. Thus, combining personality traits and cognitions provided a more sufficient account of the determinants of intentions and behavior.", "author" : [ { "dropping-particle" : "", "family" : "Conner", "given" : "M.", "non-dropping-particle" : "", "parse-names" : false, "suffix" : "" }, { "dropping-particle" : "", "family" : "Abraham", "given" : "C.", "non-dropping-particle" : "", "parse-names" : false, "suffix" : "" } ], "container-title" : "Personality and Social Psychology Bulletin", "id" : "ITEM-2", "issue" : "11", "issued" : { "date-parts" : [ [ "2001", "11", "1" ] ] }, "page" : "1547-1561", "title" : "Conscientiousness and the Theory of Planned Behavior: Toward a more Complete Model of the Antecedents of Intentions and Behavior", "type" : "article-journal", "volume" : "27" }, "uris" : [ "http://www.mendeley.com/documents/?uuid=0f279e7e-18d0-4e84-909b-b68a97c6609c" ] } ], "mendeley" : { "previouslyFormattedCitation" : "(Conner &amp; Abraham, 2001; O\u2019Connor, Conner, Jones, McMillan, &amp; Ferguson, 2009)" }, "properties" : { "noteIndex" : 0 }, "schema" : "https://github.com/citation-style-language/schema/raw/master/csl-citation.json" }</w:instrText>
      </w:r>
      <w:r w:rsidR="009C5C54">
        <w:rPr>
          <w:rFonts w:ascii="Times New Roman" w:hAnsi="Times New Roman" w:cs="Times New Roman"/>
          <w:sz w:val="24"/>
          <w:szCs w:val="24"/>
        </w:rPr>
        <w:fldChar w:fldCharType="separate"/>
      </w:r>
      <w:r w:rsidR="009C5C54" w:rsidRPr="009C5C54">
        <w:rPr>
          <w:rFonts w:ascii="Times New Roman" w:hAnsi="Times New Roman" w:cs="Times New Roman"/>
          <w:noProof/>
          <w:sz w:val="24"/>
          <w:szCs w:val="24"/>
        </w:rPr>
        <w:t>(Conner &amp; Abraham, 2001; O’Connor, Conner, Jones, McMillan, &amp; Ferguson, 2009)</w:t>
      </w:r>
      <w:r w:rsidR="009C5C54">
        <w:rPr>
          <w:rFonts w:ascii="Times New Roman" w:hAnsi="Times New Roman" w:cs="Times New Roman"/>
          <w:sz w:val="24"/>
          <w:szCs w:val="24"/>
        </w:rPr>
        <w:fldChar w:fldCharType="end"/>
      </w:r>
    </w:p>
    <w:p w14:paraId="59CFC207" w14:textId="77777777" w:rsidR="000D7A05" w:rsidRDefault="009C5C54" w:rsidP="00113758">
      <w:pPr>
        <w:spacing w:line="480" w:lineRule="auto"/>
        <w:rPr>
          <w:rFonts w:ascii="Times New Roman" w:hAnsi="Times New Roman" w:cs="Times New Roman"/>
          <w:sz w:val="24"/>
          <w:szCs w:val="24"/>
        </w:rPr>
      </w:pPr>
      <w:r>
        <w:rPr>
          <w:rFonts w:ascii="Times New Roman" w:hAnsi="Times New Roman" w:cs="Times New Roman"/>
          <w:sz w:val="24"/>
          <w:szCs w:val="24"/>
        </w:rPr>
        <w:tab/>
      </w:r>
      <w:r w:rsidR="00AC74A8">
        <w:rPr>
          <w:rFonts w:ascii="Times New Roman" w:hAnsi="Times New Roman" w:cs="Times New Roman"/>
          <w:sz w:val="24"/>
          <w:szCs w:val="24"/>
        </w:rPr>
        <w:t xml:space="preserve">A number of limitations of the current </w:t>
      </w:r>
      <w:r w:rsidR="00993A75">
        <w:rPr>
          <w:rFonts w:ascii="Times New Roman" w:hAnsi="Times New Roman" w:cs="Times New Roman"/>
          <w:sz w:val="24"/>
          <w:szCs w:val="24"/>
        </w:rPr>
        <w:t xml:space="preserve">study require some additional comment. First, we recognise that the main design was cross-sectional and as a result </w:t>
      </w:r>
      <w:r w:rsidR="00993A75" w:rsidRPr="009F7872">
        <w:rPr>
          <w:rFonts w:ascii="Times New Roman" w:hAnsi="Times New Roman" w:cs="Times New Roman"/>
          <w:sz w:val="24"/>
          <w:szCs w:val="24"/>
          <w:highlight w:val="yellow"/>
        </w:rPr>
        <w:t>we are unable to draw any conclusions about the ability of the CCS to predict changes in behaviour overtime</w:t>
      </w:r>
      <w:r w:rsidR="00993A75">
        <w:rPr>
          <w:rFonts w:ascii="Times New Roman" w:hAnsi="Times New Roman" w:cs="Times New Roman"/>
          <w:sz w:val="24"/>
          <w:szCs w:val="24"/>
        </w:rPr>
        <w:t xml:space="preserve">. In addition, we acknowledge that the </w:t>
      </w:r>
      <w:r w:rsidR="00993A75" w:rsidRPr="000C220F">
        <w:rPr>
          <w:rFonts w:ascii="Times New Roman" w:hAnsi="Times New Roman" w:cs="Times New Roman"/>
          <w:sz w:val="24"/>
          <w:szCs w:val="24"/>
          <w:highlight w:val="yellow"/>
        </w:rPr>
        <w:t>sample size recruited in Study 2 was relatively small</w:t>
      </w:r>
      <w:r w:rsidR="00993A75">
        <w:rPr>
          <w:rFonts w:ascii="Times New Roman" w:hAnsi="Times New Roman" w:cs="Times New Roman"/>
          <w:sz w:val="24"/>
          <w:szCs w:val="24"/>
        </w:rPr>
        <w:t>, and consequently, the study may have been under powered to detect relationships between some of the lower order facets and the health behaviour</w:t>
      </w:r>
      <w:r w:rsidR="000D7A05">
        <w:rPr>
          <w:rFonts w:ascii="Times New Roman" w:hAnsi="Times New Roman" w:cs="Times New Roman"/>
          <w:sz w:val="24"/>
          <w:szCs w:val="24"/>
        </w:rPr>
        <w:t>s</w:t>
      </w:r>
      <w:r w:rsidR="00993A75">
        <w:rPr>
          <w:rFonts w:ascii="Times New Roman" w:hAnsi="Times New Roman" w:cs="Times New Roman"/>
          <w:sz w:val="24"/>
          <w:szCs w:val="24"/>
        </w:rPr>
        <w:t xml:space="preserve">. However, it is important to note that many of the predicted relationships were observed, therefore, the absence of effects is likely to indicate </w:t>
      </w:r>
      <w:r w:rsidR="000D7A05">
        <w:rPr>
          <w:rFonts w:ascii="Times New Roman" w:hAnsi="Times New Roman" w:cs="Times New Roman"/>
          <w:sz w:val="24"/>
          <w:szCs w:val="24"/>
        </w:rPr>
        <w:t xml:space="preserve">a real finding and </w:t>
      </w:r>
      <w:r w:rsidR="00993A75">
        <w:rPr>
          <w:rFonts w:ascii="Times New Roman" w:hAnsi="Times New Roman" w:cs="Times New Roman"/>
          <w:sz w:val="24"/>
          <w:szCs w:val="24"/>
        </w:rPr>
        <w:t>that the lower order facets of conscientiousness</w:t>
      </w:r>
      <w:r w:rsidR="000D7A05">
        <w:rPr>
          <w:rFonts w:ascii="Times New Roman" w:hAnsi="Times New Roman" w:cs="Times New Roman"/>
          <w:sz w:val="24"/>
          <w:szCs w:val="24"/>
        </w:rPr>
        <w:t xml:space="preserve"> </w:t>
      </w:r>
      <w:r w:rsidR="00993A75">
        <w:rPr>
          <w:rFonts w:ascii="Times New Roman" w:hAnsi="Times New Roman" w:cs="Times New Roman"/>
          <w:sz w:val="24"/>
          <w:szCs w:val="24"/>
        </w:rPr>
        <w:t>have differential effects</w:t>
      </w:r>
      <w:r w:rsidR="000D7A05">
        <w:rPr>
          <w:rFonts w:ascii="Times New Roman" w:hAnsi="Times New Roman" w:cs="Times New Roman"/>
          <w:sz w:val="24"/>
          <w:szCs w:val="24"/>
        </w:rPr>
        <w:t xml:space="preserve"> on health behaviours</w:t>
      </w:r>
      <w:r w:rsidR="00993A75">
        <w:rPr>
          <w:rFonts w:ascii="Times New Roman" w:hAnsi="Times New Roman" w:cs="Times New Roman"/>
          <w:sz w:val="24"/>
          <w:szCs w:val="24"/>
        </w:rPr>
        <w:t xml:space="preserve"> (Bogg &amp; Roberts, 2004; O’Connor et al., 2009).</w:t>
      </w:r>
    </w:p>
    <w:p w14:paraId="12536CC0" w14:textId="77777777" w:rsidR="001626D0" w:rsidRDefault="000D7A05" w:rsidP="00340A8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the findings of this investigation confirmed that: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the CCS is a reliable and valid measure of the lower order structure of conscientiousness, ii) the lower order facets </w:t>
      </w:r>
      <w:r>
        <w:rPr>
          <w:rFonts w:ascii="Times New Roman" w:hAnsi="Times New Roman" w:cs="Times New Roman"/>
          <w:sz w:val="24"/>
          <w:szCs w:val="24"/>
        </w:rPr>
        <w:lastRenderedPageBreak/>
        <w:t>of Industriousness, Order, Virtue, Traditionalism and Self-control are robust</w:t>
      </w:r>
      <w:r w:rsidR="001118A3">
        <w:rPr>
          <w:rFonts w:ascii="Times New Roman" w:hAnsi="Times New Roman" w:cs="Times New Roman"/>
          <w:sz w:val="24"/>
          <w:szCs w:val="24"/>
        </w:rPr>
        <w:t xml:space="preserve"> and distinct, whereas, the content and structure of Responsibility requires further study, and iii) the scales are suitable for use in the US and the UK.</w:t>
      </w:r>
      <w:r w:rsidR="001626D0">
        <w:rPr>
          <w:rFonts w:ascii="Times New Roman" w:hAnsi="Times New Roman" w:cs="Times New Roman"/>
          <w:sz w:val="24"/>
          <w:szCs w:val="24"/>
        </w:rPr>
        <w:br w:type="page"/>
      </w:r>
    </w:p>
    <w:p w14:paraId="257FABF0" w14:textId="77777777" w:rsidR="00340A8E" w:rsidRDefault="00340A8E" w:rsidP="00340A8E">
      <w:pPr>
        <w:pStyle w:val="NormalWeb"/>
        <w:ind w:left="480" w:hanging="480"/>
        <w:jc w:val="center"/>
        <w:divId w:val="1345982164"/>
      </w:pPr>
      <w:r>
        <w:lastRenderedPageBreak/>
        <w:t>REFERENCES</w:t>
      </w:r>
    </w:p>
    <w:p w14:paraId="2DF3D3C8" w14:textId="77777777" w:rsidR="009C5C54" w:rsidRPr="009C5C54" w:rsidRDefault="00C41453">
      <w:pPr>
        <w:pStyle w:val="NormalWeb"/>
        <w:ind w:left="480" w:hanging="480"/>
        <w:divId w:val="1345982164"/>
        <w:rPr>
          <w:noProof/>
        </w:rPr>
      </w:pPr>
      <w:r>
        <w:fldChar w:fldCharType="begin"/>
      </w:r>
      <w:r w:rsidR="0094799F">
        <w:instrText xml:space="preserve"> ADDIN EN.REFLIST </w:instrText>
      </w:r>
      <w:r>
        <w:fldChar w:fldCharType="end"/>
      </w:r>
      <w:r>
        <w:fldChar w:fldCharType="begin" w:fldLock="1"/>
      </w:r>
      <w:r w:rsidR="006017C9">
        <w:instrText xml:space="preserve">ADDIN Mendeley Bibliography CSL_BIBLIOGRAPHY </w:instrText>
      </w:r>
      <w:r>
        <w:fldChar w:fldCharType="separate"/>
      </w:r>
      <w:r w:rsidR="009C5C54" w:rsidRPr="009C5C54">
        <w:rPr>
          <w:noProof/>
        </w:rPr>
        <w:t xml:space="preserve">Bogg, T., &amp; Roberts, B. W. (2004). Conscientiousness and health-related behaviors: a meta-analysis of the leading behavioral contributors to mortality. </w:t>
      </w:r>
      <w:r w:rsidR="009C5C54" w:rsidRPr="009C5C54">
        <w:rPr>
          <w:i/>
          <w:iCs/>
          <w:noProof/>
        </w:rPr>
        <w:t>Psychological Bulletin</w:t>
      </w:r>
      <w:r w:rsidR="009C5C54" w:rsidRPr="009C5C54">
        <w:rPr>
          <w:noProof/>
        </w:rPr>
        <w:t xml:space="preserve">, </w:t>
      </w:r>
      <w:r w:rsidR="009C5C54" w:rsidRPr="009C5C54">
        <w:rPr>
          <w:i/>
          <w:iCs/>
          <w:noProof/>
        </w:rPr>
        <w:t>130</w:t>
      </w:r>
      <w:r w:rsidR="009C5C54" w:rsidRPr="009C5C54">
        <w:rPr>
          <w:noProof/>
        </w:rPr>
        <w:t>(6), 887–919. doi:10.1037/0033-2909.130.6.887</w:t>
      </w:r>
    </w:p>
    <w:p w14:paraId="7E105EF8" w14:textId="77777777" w:rsidR="009C5C54" w:rsidRPr="009C5C54" w:rsidRDefault="009C5C54">
      <w:pPr>
        <w:pStyle w:val="NormalWeb"/>
        <w:ind w:left="480" w:hanging="480"/>
        <w:divId w:val="1345982164"/>
        <w:rPr>
          <w:noProof/>
        </w:rPr>
      </w:pPr>
      <w:r w:rsidRPr="009C5C54">
        <w:rPr>
          <w:noProof/>
        </w:rPr>
        <w:t xml:space="preserve">Chernyshenko, O. S. (2002). </w:t>
      </w:r>
      <w:r w:rsidRPr="009C5C54">
        <w:rPr>
          <w:i/>
          <w:iCs/>
          <w:noProof/>
        </w:rPr>
        <w:t>Applications of ideal point approaches to scale construction and scoring in personality measurement: The development of a six-faceted measure of conscientiousness.</w:t>
      </w:r>
      <w:r w:rsidRPr="009C5C54">
        <w:rPr>
          <w:noProof/>
        </w:rPr>
        <w:t xml:space="preserve"> University of Illinois at Urbana-Champaign.</w:t>
      </w:r>
    </w:p>
    <w:p w14:paraId="55183C97" w14:textId="77777777" w:rsidR="009C5C54" w:rsidRPr="009C5C54" w:rsidRDefault="009C5C54">
      <w:pPr>
        <w:pStyle w:val="NormalWeb"/>
        <w:ind w:left="480" w:hanging="480"/>
        <w:divId w:val="1345982164"/>
        <w:rPr>
          <w:noProof/>
        </w:rPr>
      </w:pPr>
      <w:r w:rsidRPr="009C5C54">
        <w:rPr>
          <w:noProof/>
        </w:rPr>
        <w:t xml:space="preserve">Chernyshenko, O. S., Stark, S., Drasgow, F., &amp; Roberts, B. W. (2007). Constructing personality scales under the assumptions of an ideal point response process: toward increasing the flexibility of personality measures. </w:t>
      </w:r>
      <w:r w:rsidRPr="009C5C54">
        <w:rPr>
          <w:i/>
          <w:iCs/>
          <w:noProof/>
        </w:rPr>
        <w:t>Psychological Assessment</w:t>
      </w:r>
      <w:r w:rsidRPr="009C5C54">
        <w:rPr>
          <w:noProof/>
        </w:rPr>
        <w:t xml:space="preserve">, </w:t>
      </w:r>
      <w:r w:rsidRPr="009C5C54">
        <w:rPr>
          <w:i/>
          <w:iCs/>
          <w:noProof/>
        </w:rPr>
        <w:t>19</w:t>
      </w:r>
      <w:r w:rsidRPr="009C5C54">
        <w:rPr>
          <w:noProof/>
        </w:rPr>
        <w:t>(1), 88–106. doi:10.1037/1040-3590.19.1.88</w:t>
      </w:r>
    </w:p>
    <w:p w14:paraId="1DD9474C" w14:textId="77777777" w:rsidR="009C5C54" w:rsidRPr="009C5C54" w:rsidRDefault="009C5C54">
      <w:pPr>
        <w:pStyle w:val="NormalWeb"/>
        <w:ind w:left="480" w:hanging="480"/>
        <w:divId w:val="1345982164"/>
        <w:rPr>
          <w:noProof/>
        </w:rPr>
      </w:pPr>
      <w:r w:rsidRPr="009C5C54">
        <w:rPr>
          <w:noProof/>
        </w:rPr>
        <w:t xml:space="preserve">Conner, M., &amp; Abraham, C. (2001). Conscientiousness and the Theory of Planned Behavior: Toward a more Complete Model of the Antecedents of Intentions and Behavior. </w:t>
      </w:r>
      <w:r w:rsidRPr="009C5C54">
        <w:rPr>
          <w:i/>
          <w:iCs/>
          <w:noProof/>
        </w:rPr>
        <w:t>Personality and Social Psychology Bulletin</w:t>
      </w:r>
      <w:r w:rsidRPr="009C5C54">
        <w:rPr>
          <w:noProof/>
        </w:rPr>
        <w:t xml:space="preserve">, </w:t>
      </w:r>
      <w:r w:rsidRPr="009C5C54">
        <w:rPr>
          <w:i/>
          <w:iCs/>
          <w:noProof/>
        </w:rPr>
        <w:t>27</w:t>
      </w:r>
      <w:r w:rsidRPr="009C5C54">
        <w:rPr>
          <w:noProof/>
        </w:rPr>
        <w:t>(11), 1547–1561. doi:10.1177/01461672012711014</w:t>
      </w:r>
    </w:p>
    <w:p w14:paraId="3390EB4D" w14:textId="77777777" w:rsidR="009C5C54" w:rsidRPr="009C5C54" w:rsidRDefault="009C5C54">
      <w:pPr>
        <w:pStyle w:val="NormalWeb"/>
        <w:ind w:left="480" w:hanging="480"/>
        <w:divId w:val="1345982164"/>
        <w:rPr>
          <w:noProof/>
        </w:rPr>
      </w:pPr>
      <w:r w:rsidRPr="009C5C54">
        <w:rPr>
          <w:noProof/>
        </w:rPr>
        <w:t xml:space="preserve">Cortina, J. M. (1993). What is coefficient alpha? An examination of theory and applications. </w:t>
      </w:r>
      <w:r w:rsidRPr="009C5C54">
        <w:rPr>
          <w:i/>
          <w:iCs/>
          <w:noProof/>
        </w:rPr>
        <w:t>Journal of Applied Psychology</w:t>
      </w:r>
      <w:r w:rsidRPr="009C5C54">
        <w:rPr>
          <w:noProof/>
        </w:rPr>
        <w:t xml:space="preserve">, </w:t>
      </w:r>
      <w:r w:rsidRPr="009C5C54">
        <w:rPr>
          <w:i/>
          <w:iCs/>
          <w:noProof/>
        </w:rPr>
        <w:t>78</w:t>
      </w:r>
      <w:r w:rsidRPr="009C5C54">
        <w:rPr>
          <w:noProof/>
        </w:rPr>
        <w:t>, 98–104.</w:t>
      </w:r>
    </w:p>
    <w:p w14:paraId="599FC7C1" w14:textId="77777777" w:rsidR="009C5C54" w:rsidRPr="009C5C54" w:rsidRDefault="009C5C54">
      <w:pPr>
        <w:pStyle w:val="NormalWeb"/>
        <w:ind w:left="480" w:hanging="480"/>
        <w:divId w:val="1345982164"/>
        <w:rPr>
          <w:noProof/>
        </w:rPr>
      </w:pPr>
      <w:r w:rsidRPr="009C5C54">
        <w:rPr>
          <w:noProof/>
        </w:rPr>
        <w:t xml:space="preserve">Costa, P. T., &amp; McCrae, R. R. (1992). </w:t>
      </w:r>
      <w:r w:rsidRPr="009C5C54">
        <w:rPr>
          <w:i/>
          <w:iCs/>
          <w:noProof/>
        </w:rPr>
        <w:t>Revised Personality Inventory (NEO-PI-R) and NEO Five-Factor Inventory (NEO-FFI): Professional Manual</w:t>
      </w:r>
      <w:r w:rsidRPr="009C5C54">
        <w:rPr>
          <w:noProof/>
        </w:rPr>
        <w:t xml:space="preserve">. </w:t>
      </w:r>
      <w:r w:rsidRPr="009C5C54">
        <w:rPr>
          <w:i/>
          <w:iCs/>
          <w:noProof/>
        </w:rPr>
        <w:t>Psychological Assessment Resources</w:t>
      </w:r>
      <w:r w:rsidRPr="009C5C54">
        <w:rPr>
          <w:noProof/>
        </w:rPr>
        <w:t>. Odessa, FL: Psychological Assessment Resources.</w:t>
      </w:r>
    </w:p>
    <w:p w14:paraId="61BF2EB2" w14:textId="77777777" w:rsidR="009C5C54" w:rsidRPr="009C5C54" w:rsidRDefault="009C5C54">
      <w:pPr>
        <w:pStyle w:val="NormalWeb"/>
        <w:ind w:left="480" w:hanging="480"/>
        <w:divId w:val="1345982164"/>
        <w:rPr>
          <w:noProof/>
        </w:rPr>
      </w:pPr>
      <w:r w:rsidRPr="009C5C54">
        <w:rPr>
          <w:noProof/>
        </w:rPr>
        <w:t xml:space="preserve">Digman, J. M. (1997). Higher-order factors of the Big Five. </w:t>
      </w:r>
      <w:r w:rsidRPr="009C5C54">
        <w:rPr>
          <w:i/>
          <w:iCs/>
          <w:noProof/>
        </w:rPr>
        <w:t>Journal of Personality and Social Psychology</w:t>
      </w:r>
      <w:r w:rsidRPr="009C5C54">
        <w:rPr>
          <w:noProof/>
        </w:rPr>
        <w:t xml:space="preserve">, </w:t>
      </w:r>
      <w:r w:rsidRPr="009C5C54">
        <w:rPr>
          <w:i/>
          <w:iCs/>
          <w:noProof/>
        </w:rPr>
        <w:t>73</w:t>
      </w:r>
      <w:r w:rsidRPr="009C5C54">
        <w:rPr>
          <w:noProof/>
        </w:rPr>
        <w:t>, 1246–1256.</w:t>
      </w:r>
    </w:p>
    <w:p w14:paraId="7E6F5EF7" w14:textId="77777777" w:rsidR="009C5C54" w:rsidRPr="009C5C54" w:rsidRDefault="009C5C54">
      <w:pPr>
        <w:pStyle w:val="NormalWeb"/>
        <w:ind w:left="480" w:hanging="480"/>
        <w:divId w:val="1345982164"/>
        <w:rPr>
          <w:noProof/>
        </w:rPr>
      </w:pPr>
      <w:r w:rsidRPr="009C5C54">
        <w:rPr>
          <w:noProof/>
        </w:rPr>
        <w:t xml:space="preserve">Dudley, N. M., Orvis, K. A., Lebiecki, J. E., &amp; Cortina, J. M. (2006). A meta-analytic investigation of conscientiousness in the prediction of job performance: Examining the intercorrelations and the incremental validity of narrow traits. </w:t>
      </w:r>
      <w:r w:rsidRPr="009C5C54">
        <w:rPr>
          <w:i/>
          <w:iCs/>
          <w:noProof/>
        </w:rPr>
        <w:t>The Journal of Applied Psychology</w:t>
      </w:r>
      <w:r w:rsidRPr="009C5C54">
        <w:rPr>
          <w:noProof/>
        </w:rPr>
        <w:t xml:space="preserve">, </w:t>
      </w:r>
      <w:r w:rsidRPr="009C5C54">
        <w:rPr>
          <w:i/>
          <w:iCs/>
          <w:noProof/>
        </w:rPr>
        <w:t>81</w:t>
      </w:r>
      <w:r w:rsidRPr="009C5C54">
        <w:rPr>
          <w:noProof/>
        </w:rPr>
        <w:t>, 40–57.</w:t>
      </w:r>
    </w:p>
    <w:p w14:paraId="119B370C" w14:textId="77777777" w:rsidR="009C5C54" w:rsidRPr="009C5C54" w:rsidRDefault="009C5C54">
      <w:pPr>
        <w:pStyle w:val="NormalWeb"/>
        <w:ind w:left="480" w:hanging="480"/>
        <w:divId w:val="1345982164"/>
        <w:rPr>
          <w:noProof/>
        </w:rPr>
      </w:pPr>
      <w:r w:rsidRPr="009C5C54">
        <w:rPr>
          <w:noProof/>
        </w:rPr>
        <w:t xml:space="preserve">Field, A. (2009). </w:t>
      </w:r>
      <w:r w:rsidRPr="009C5C54">
        <w:rPr>
          <w:i/>
          <w:iCs/>
          <w:noProof/>
        </w:rPr>
        <w:t>Discovering Statisitics Using SPSS</w:t>
      </w:r>
      <w:r w:rsidRPr="009C5C54">
        <w:rPr>
          <w:noProof/>
        </w:rPr>
        <w:t xml:space="preserve"> (Third.). London: Sage.</w:t>
      </w:r>
    </w:p>
    <w:p w14:paraId="0A9B9104" w14:textId="77777777" w:rsidR="009C5C54" w:rsidRPr="009C5C54" w:rsidRDefault="009C5C54">
      <w:pPr>
        <w:pStyle w:val="NormalWeb"/>
        <w:ind w:left="480" w:hanging="480"/>
        <w:divId w:val="1345982164"/>
        <w:rPr>
          <w:noProof/>
        </w:rPr>
      </w:pPr>
      <w:r w:rsidRPr="009C5C54">
        <w:rPr>
          <w:noProof/>
        </w:rPr>
        <w:t xml:space="preserve">Friedman, H. S., Tucker, J. S., Tomlinson-Keasey, C., Schwartz, J. E., Wingard, D. L., &amp; Criqui, M. H. (1993). Does childhood personality predict longevity? </w:t>
      </w:r>
      <w:r w:rsidRPr="009C5C54">
        <w:rPr>
          <w:i/>
          <w:iCs/>
          <w:noProof/>
        </w:rPr>
        <w:t>Journal of Personality and Social Psychology</w:t>
      </w:r>
      <w:r w:rsidRPr="009C5C54">
        <w:rPr>
          <w:noProof/>
        </w:rPr>
        <w:t xml:space="preserve">, </w:t>
      </w:r>
      <w:r w:rsidRPr="009C5C54">
        <w:rPr>
          <w:i/>
          <w:iCs/>
          <w:noProof/>
        </w:rPr>
        <w:t>65</w:t>
      </w:r>
      <w:r w:rsidRPr="009C5C54">
        <w:rPr>
          <w:noProof/>
        </w:rPr>
        <w:t>, 175–185.</w:t>
      </w:r>
    </w:p>
    <w:p w14:paraId="0D170F23" w14:textId="77777777" w:rsidR="009C5C54" w:rsidRPr="009C5C54" w:rsidRDefault="009C5C54">
      <w:pPr>
        <w:pStyle w:val="NormalWeb"/>
        <w:ind w:left="480" w:hanging="480"/>
        <w:divId w:val="1345982164"/>
        <w:rPr>
          <w:noProof/>
        </w:rPr>
      </w:pPr>
      <w:r w:rsidRPr="009C5C54">
        <w:rPr>
          <w:noProof/>
        </w:rPr>
        <w:t xml:space="preserve">Gartland, N., O’Connor, D. B., Lawton, R., &amp; Ferguson E. (2013). Investigating the effects of conscientiousness on daily stress, affect and physical symptom processes: A daily diary study . </w:t>
      </w:r>
      <w:r w:rsidRPr="009C5C54">
        <w:rPr>
          <w:i/>
          <w:iCs/>
          <w:noProof/>
        </w:rPr>
        <w:t>British Journal of Health Psychology</w:t>
      </w:r>
      <w:r w:rsidRPr="009C5C54">
        <w:rPr>
          <w:noProof/>
        </w:rPr>
        <w:t>. Retrieved from http://www.ncbi.nlm.nih.gov/pubmed/24237707</w:t>
      </w:r>
    </w:p>
    <w:p w14:paraId="48AC6C89" w14:textId="77777777" w:rsidR="009C5C54" w:rsidRPr="009C5C54" w:rsidRDefault="009C5C54">
      <w:pPr>
        <w:pStyle w:val="NormalWeb"/>
        <w:ind w:left="480" w:hanging="480"/>
        <w:divId w:val="1345982164"/>
        <w:rPr>
          <w:noProof/>
        </w:rPr>
      </w:pPr>
      <w:r w:rsidRPr="009C5C54">
        <w:rPr>
          <w:noProof/>
        </w:rPr>
        <w:t xml:space="preserve">Gavin, D. R., Ross, H. E., &amp; Skinner, H. A. (1989). Diagnostic Validity of the Drug Abuse Screening Test in the Assessment of DSM-III Drug Disorders. </w:t>
      </w:r>
      <w:r w:rsidRPr="009C5C54">
        <w:rPr>
          <w:i/>
          <w:iCs/>
          <w:noProof/>
        </w:rPr>
        <w:t>Addiction</w:t>
      </w:r>
      <w:r w:rsidRPr="009C5C54">
        <w:rPr>
          <w:noProof/>
        </w:rPr>
        <w:t xml:space="preserve">, </w:t>
      </w:r>
      <w:r w:rsidRPr="009C5C54">
        <w:rPr>
          <w:i/>
          <w:iCs/>
          <w:noProof/>
        </w:rPr>
        <w:t>84</w:t>
      </w:r>
      <w:r w:rsidRPr="009C5C54">
        <w:rPr>
          <w:noProof/>
        </w:rPr>
        <w:t>(3), 301–307. doi:10.1111/j.1360-0443.1989.tb03463.x</w:t>
      </w:r>
    </w:p>
    <w:p w14:paraId="19CC8DCD" w14:textId="77777777" w:rsidR="009C5C54" w:rsidRPr="009C5C54" w:rsidRDefault="009C5C54">
      <w:pPr>
        <w:pStyle w:val="NormalWeb"/>
        <w:ind w:left="480" w:hanging="480"/>
        <w:divId w:val="1345982164"/>
        <w:rPr>
          <w:noProof/>
        </w:rPr>
      </w:pPr>
      <w:r w:rsidRPr="009C5C54">
        <w:rPr>
          <w:noProof/>
        </w:rPr>
        <w:lastRenderedPageBreak/>
        <w:t xml:space="preserve">Goodwin, R. D., &amp; Friedman, H. S. (2006). Health status and the five-factor personality traits in a nationally representative sample. </w:t>
      </w:r>
      <w:r w:rsidRPr="009C5C54">
        <w:rPr>
          <w:i/>
          <w:iCs/>
          <w:noProof/>
        </w:rPr>
        <w:t>Journal of Health Psychology</w:t>
      </w:r>
      <w:r w:rsidRPr="009C5C54">
        <w:rPr>
          <w:noProof/>
        </w:rPr>
        <w:t xml:space="preserve">, </w:t>
      </w:r>
      <w:r w:rsidRPr="009C5C54">
        <w:rPr>
          <w:i/>
          <w:iCs/>
          <w:noProof/>
        </w:rPr>
        <w:t>11</w:t>
      </w:r>
      <w:r w:rsidRPr="009C5C54">
        <w:rPr>
          <w:noProof/>
        </w:rPr>
        <w:t>(5), 643–54. doi:10.1177/1359105306066610</w:t>
      </w:r>
    </w:p>
    <w:p w14:paraId="5768B6A1" w14:textId="77777777" w:rsidR="009C5C54" w:rsidRPr="009C5C54" w:rsidRDefault="009C5C54">
      <w:pPr>
        <w:pStyle w:val="NormalWeb"/>
        <w:ind w:left="480" w:hanging="480"/>
        <w:divId w:val="1345982164"/>
        <w:rPr>
          <w:noProof/>
        </w:rPr>
      </w:pPr>
      <w:r w:rsidRPr="009C5C54">
        <w:rPr>
          <w:noProof/>
        </w:rPr>
        <w:t xml:space="preserve">Hill, P. L., &amp; Roberts, B. W. (2012). The Role of Adherence in the Relationship between Conscientiousness and Perceived Health. </w:t>
      </w:r>
      <w:r w:rsidRPr="009C5C54">
        <w:rPr>
          <w:i/>
          <w:iCs/>
          <w:noProof/>
        </w:rPr>
        <w:t>Health Psychology</w:t>
      </w:r>
      <w:r w:rsidRPr="009C5C54">
        <w:rPr>
          <w:noProof/>
        </w:rPr>
        <w:t xml:space="preserve">, </w:t>
      </w:r>
      <w:r w:rsidRPr="009C5C54">
        <w:rPr>
          <w:i/>
          <w:iCs/>
          <w:noProof/>
        </w:rPr>
        <w:t>30</w:t>
      </w:r>
      <w:r w:rsidRPr="009C5C54">
        <w:rPr>
          <w:noProof/>
        </w:rPr>
        <w:t>(6), 797–804. doi:10.1037/a0023860.The</w:t>
      </w:r>
    </w:p>
    <w:p w14:paraId="6733316D" w14:textId="77777777" w:rsidR="009C5C54" w:rsidRPr="009C5C54" w:rsidRDefault="009C5C54">
      <w:pPr>
        <w:pStyle w:val="NormalWeb"/>
        <w:ind w:left="480" w:hanging="480"/>
        <w:divId w:val="1345982164"/>
        <w:rPr>
          <w:noProof/>
        </w:rPr>
      </w:pPr>
      <w:r w:rsidRPr="009C5C54">
        <w:rPr>
          <w:noProof/>
        </w:rPr>
        <w:t xml:space="preserve">Hofstee, W. K., de Raad, B., &amp; Goldberg, L. R. (1992). Integration of the Big Five and circumplex approaches to trait structure. </w:t>
      </w:r>
      <w:r w:rsidRPr="009C5C54">
        <w:rPr>
          <w:i/>
          <w:iCs/>
          <w:noProof/>
        </w:rPr>
        <w:t>Journal of Personality and Social Psychology</w:t>
      </w:r>
      <w:r w:rsidRPr="009C5C54">
        <w:rPr>
          <w:noProof/>
        </w:rPr>
        <w:t xml:space="preserve">, </w:t>
      </w:r>
      <w:r w:rsidRPr="009C5C54">
        <w:rPr>
          <w:i/>
          <w:iCs/>
          <w:noProof/>
        </w:rPr>
        <w:t>63</w:t>
      </w:r>
      <w:r w:rsidRPr="009C5C54">
        <w:rPr>
          <w:noProof/>
        </w:rPr>
        <w:t>, 146–163.</w:t>
      </w:r>
    </w:p>
    <w:p w14:paraId="31FC14DD" w14:textId="77777777" w:rsidR="009C5C54" w:rsidRPr="009C5C54" w:rsidRDefault="009C5C54">
      <w:pPr>
        <w:pStyle w:val="NormalWeb"/>
        <w:ind w:left="480" w:hanging="480"/>
        <w:divId w:val="1345982164"/>
        <w:rPr>
          <w:noProof/>
        </w:rPr>
      </w:pPr>
      <w:r w:rsidRPr="009C5C54">
        <w:rPr>
          <w:noProof/>
        </w:rPr>
        <w:t xml:space="preserve">Hutcheson, G., &amp; Sofroniou, N. (1999). </w:t>
      </w:r>
      <w:r w:rsidRPr="009C5C54">
        <w:rPr>
          <w:i/>
          <w:iCs/>
          <w:noProof/>
        </w:rPr>
        <w:t>The multivariate social scientist</w:t>
      </w:r>
      <w:r w:rsidRPr="009C5C54">
        <w:rPr>
          <w:noProof/>
        </w:rPr>
        <w:t>. London: Sage.</w:t>
      </w:r>
    </w:p>
    <w:p w14:paraId="2EB93C33" w14:textId="77777777" w:rsidR="009C5C54" w:rsidRPr="009C5C54" w:rsidRDefault="009C5C54">
      <w:pPr>
        <w:pStyle w:val="NormalWeb"/>
        <w:ind w:left="480" w:hanging="480"/>
        <w:divId w:val="1345982164"/>
        <w:rPr>
          <w:noProof/>
        </w:rPr>
      </w:pPr>
      <w:r w:rsidRPr="009C5C54">
        <w:rPr>
          <w:noProof/>
        </w:rPr>
        <w:t xml:space="preserve">John, O. P., &amp; Srivastava, S. (1999). The Big Five Trait Taxonomy: History, Measurement, and Theoretical Perspectives. In L. A. Pervin &amp; O. P. John (Eds.), </w:t>
      </w:r>
      <w:r w:rsidRPr="009C5C54">
        <w:rPr>
          <w:i/>
          <w:iCs/>
          <w:noProof/>
        </w:rPr>
        <w:t>Handbook of Personality: Theory and Research</w:t>
      </w:r>
      <w:r w:rsidRPr="009C5C54">
        <w:rPr>
          <w:noProof/>
        </w:rPr>
        <w:t xml:space="preserve"> (2nd ed., pp. 102–138). New York: Guilford Press.</w:t>
      </w:r>
    </w:p>
    <w:p w14:paraId="1347492C" w14:textId="77777777" w:rsidR="009C5C54" w:rsidRPr="009C5C54" w:rsidRDefault="009C5C54">
      <w:pPr>
        <w:pStyle w:val="NormalWeb"/>
        <w:ind w:left="480" w:hanging="480"/>
        <w:divId w:val="1345982164"/>
        <w:rPr>
          <w:noProof/>
        </w:rPr>
      </w:pPr>
      <w:r w:rsidRPr="009C5C54">
        <w:rPr>
          <w:noProof/>
        </w:rPr>
        <w:t xml:space="preserve">Judge, T. A., Higgins, C. A., Thoresen, C. J., &amp; Barrick, M. R. (1999). THE BIG FIVE PERSONALITY TRAITS, GENERAL MENTAL ABILITY, AND CAREER SUCCESS ACROSS THE LIFE SPAN. </w:t>
      </w:r>
      <w:r w:rsidRPr="009C5C54">
        <w:rPr>
          <w:i/>
          <w:iCs/>
          <w:noProof/>
        </w:rPr>
        <w:t>Personnel Psychology</w:t>
      </w:r>
      <w:r w:rsidRPr="009C5C54">
        <w:rPr>
          <w:noProof/>
        </w:rPr>
        <w:t xml:space="preserve">, </w:t>
      </w:r>
      <w:r w:rsidRPr="009C5C54">
        <w:rPr>
          <w:i/>
          <w:iCs/>
          <w:noProof/>
        </w:rPr>
        <w:t>52</w:t>
      </w:r>
      <w:r w:rsidRPr="009C5C54">
        <w:rPr>
          <w:noProof/>
        </w:rPr>
        <w:t>(3), 621–652. doi:10.1111/j.1744-6570.1999.tb00174.x</w:t>
      </w:r>
    </w:p>
    <w:p w14:paraId="30CECBE4" w14:textId="77777777" w:rsidR="009C5C54" w:rsidRPr="009C5C54" w:rsidRDefault="009C5C54">
      <w:pPr>
        <w:pStyle w:val="NormalWeb"/>
        <w:ind w:left="480" w:hanging="480"/>
        <w:divId w:val="1345982164"/>
        <w:rPr>
          <w:noProof/>
        </w:rPr>
      </w:pPr>
      <w:r w:rsidRPr="009C5C54">
        <w:rPr>
          <w:noProof/>
        </w:rPr>
        <w:t xml:space="preserve">Kaiser, H. F. (1960). The application of electronic computers to factor analysis. </w:t>
      </w:r>
      <w:r w:rsidRPr="009C5C54">
        <w:rPr>
          <w:i/>
          <w:iCs/>
          <w:noProof/>
        </w:rPr>
        <w:t>Educational and Psychological Measurement</w:t>
      </w:r>
      <w:r w:rsidRPr="009C5C54">
        <w:rPr>
          <w:noProof/>
        </w:rPr>
        <w:t xml:space="preserve">, </w:t>
      </w:r>
      <w:r w:rsidRPr="009C5C54">
        <w:rPr>
          <w:i/>
          <w:iCs/>
          <w:noProof/>
        </w:rPr>
        <w:t>20</w:t>
      </w:r>
      <w:r w:rsidRPr="009C5C54">
        <w:rPr>
          <w:noProof/>
        </w:rPr>
        <w:t>, 141–151.</w:t>
      </w:r>
    </w:p>
    <w:p w14:paraId="0870B86E" w14:textId="77777777" w:rsidR="009C5C54" w:rsidRPr="009C5C54" w:rsidRDefault="009C5C54">
      <w:pPr>
        <w:pStyle w:val="NormalWeb"/>
        <w:ind w:left="480" w:hanging="480"/>
        <w:divId w:val="1345982164"/>
        <w:rPr>
          <w:noProof/>
        </w:rPr>
      </w:pPr>
      <w:r w:rsidRPr="009C5C54">
        <w:rPr>
          <w:noProof/>
        </w:rPr>
        <w:t xml:space="preserve">Kaiser, H. F. (1974). An index of factorial simplicity. </w:t>
      </w:r>
      <w:r w:rsidRPr="009C5C54">
        <w:rPr>
          <w:i/>
          <w:iCs/>
          <w:noProof/>
        </w:rPr>
        <w:t>Psychometrika</w:t>
      </w:r>
      <w:r w:rsidRPr="009C5C54">
        <w:rPr>
          <w:noProof/>
        </w:rPr>
        <w:t xml:space="preserve">, </w:t>
      </w:r>
      <w:r w:rsidRPr="009C5C54">
        <w:rPr>
          <w:i/>
          <w:iCs/>
          <w:noProof/>
        </w:rPr>
        <w:t>39</w:t>
      </w:r>
      <w:r w:rsidRPr="009C5C54">
        <w:rPr>
          <w:noProof/>
        </w:rPr>
        <w:t>, 31–36.</w:t>
      </w:r>
    </w:p>
    <w:p w14:paraId="67601C31" w14:textId="77777777" w:rsidR="009C5C54" w:rsidRPr="009C5C54" w:rsidRDefault="009C5C54">
      <w:pPr>
        <w:pStyle w:val="NormalWeb"/>
        <w:ind w:left="480" w:hanging="480"/>
        <w:divId w:val="1345982164"/>
        <w:rPr>
          <w:noProof/>
        </w:rPr>
      </w:pPr>
      <w:r w:rsidRPr="009C5C54">
        <w:rPr>
          <w:noProof/>
        </w:rPr>
        <w:t xml:space="preserve">Kendler, K. S., &amp; Myers, J. (2010). The genetic and environmental relationship between major depression and the five-factor model of personality. </w:t>
      </w:r>
      <w:r w:rsidRPr="009C5C54">
        <w:rPr>
          <w:i/>
          <w:iCs/>
          <w:noProof/>
        </w:rPr>
        <w:t>Psychological Medicine</w:t>
      </w:r>
      <w:r w:rsidRPr="009C5C54">
        <w:rPr>
          <w:noProof/>
        </w:rPr>
        <w:t xml:space="preserve">, </w:t>
      </w:r>
      <w:r w:rsidRPr="009C5C54">
        <w:rPr>
          <w:i/>
          <w:iCs/>
          <w:noProof/>
        </w:rPr>
        <w:t>40</w:t>
      </w:r>
      <w:r w:rsidRPr="009C5C54">
        <w:rPr>
          <w:noProof/>
        </w:rPr>
        <w:t>(5), 801–6. doi:10.1017/S0033291709991140</w:t>
      </w:r>
    </w:p>
    <w:p w14:paraId="6D266189" w14:textId="77777777" w:rsidR="009C5C54" w:rsidRPr="009C5C54" w:rsidRDefault="009C5C54">
      <w:pPr>
        <w:pStyle w:val="NormalWeb"/>
        <w:ind w:left="480" w:hanging="480"/>
        <w:divId w:val="1345982164"/>
        <w:rPr>
          <w:noProof/>
        </w:rPr>
      </w:pPr>
      <w:r w:rsidRPr="009C5C54">
        <w:rPr>
          <w:noProof/>
        </w:rPr>
        <w:t xml:space="preserve">McCrae, R. R., &amp; Costa, P. T. (1987). Validation of the five-factor model of personality across instruments and observers. </w:t>
      </w:r>
      <w:r w:rsidRPr="009C5C54">
        <w:rPr>
          <w:i/>
          <w:iCs/>
          <w:noProof/>
        </w:rPr>
        <w:t>Journal of Personality and Social Psychology</w:t>
      </w:r>
      <w:r w:rsidRPr="009C5C54">
        <w:rPr>
          <w:noProof/>
        </w:rPr>
        <w:t xml:space="preserve">, </w:t>
      </w:r>
      <w:r w:rsidRPr="009C5C54">
        <w:rPr>
          <w:i/>
          <w:iCs/>
          <w:noProof/>
        </w:rPr>
        <w:t>52</w:t>
      </w:r>
      <w:r w:rsidRPr="009C5C54">
        <w:rPr>
          <w:noProof/>
        </w:rPr>
        <w:t>(1), 81–90. Retrieved from http://www.ncbi.nlm.nih.gov/pubmed/3820081</w:t>
      </w:r>
    </w:p>
    <w:p w14:paraId="7478A786" w14:textId="77777777" w:rsidR="009C5C54" w:rsidRPr="009C5C54" w:rsidRDefault="009C5C54">
      <w:pPr>
        <w:pStyle w:val="NormalWeb"/>
        <w:ind w:left="480" w:hanging="480"/>
        <w:divId w:val="1345982164"/>
        <w:rPr>
          <w:noProof/>
        </w:rPr>
      </w:pPr>
      <w:r w:rsidRPr="009C5C54">
        <w:rPr>
          <w:noProof/>
        </w:rPr>
        <w:t xml:space="preserve">Moon, H. (2001). The two faces of conscientiousness: Duty and achievement striving in escalation of commitment dilemmas. </w:t>
      </w:r>
      <w:r w:rsidRPr="009C5C54">
        <w:rPr>
          <w:i/>
          <w:iCs/>
          <w:noProof/>
        </w:rPr>
        <w:t>Journal of Applied Psychology</w:t>
      </w:r>
      <w:r w:rsidRPr="009C5C54">
        <w:rPr>
          <w:noProof/>
        </w:rPr>
        <w:t xml:space="preserve">, </w:t>
      </w:r>
      <w:r w:rsidRPr="009C5C54">
        <w:rPr>
          <w:i/>
          <w:iCs/>
          <w:noProof/>
        </w:rPr>
        <w:t>86</w:t>
      </w:r>
      <w:r w:rsidRPr="009C5C54">
        <w:rPr>
          <w:noProof/>
        </w:rPr>
        <w:t>, 533–540.</w:t>
      </w:r>
    </w:p>
    <w:p w14:paraId="53BFA91A" w14:textId="77777777" w:rsidR="009C5C54" w:rsidRPr="009C5C54" w:rsidRDefault="009C5C54">
      <w:pPr>
        <w:pStyle w:val="NormalWeb"/>
        <w:ind w:left="480" w:hanging="480"/>
        <w:divId w:val="1345982164"/>
        <w:rPr>
          <w:noProof/>
        </w:rPr>
      </w:pPr>
      <w:r w:rsidRPr="009C5C54">
        <w:rPr>
          <w:noProof/>
        </w:rPr>
        <w:t>NHS. (2013). Alcohol self-assessment - Health tools - NHS Choices. Retrieved from http://www.nhs.uk/Tools/Pages/Alcoholcalculator.aspx?Tag=Alcohol</w:t>
      </w:r>
    </w:p>
    <w:p w14:paraId="7AC73A29" w14:textId="77777777" w:rsidR="009C5C54" w:rsidRPr="009C5C54" w:rsidRDefault="009C5C54">
      <w:pPr>
        <w:pStyle w:val="NormalWeb"/>
        <w:ind w:left="480" w:hanging="480"/>
        <w:divId w:val="1345982164"/>
        <w:rPr>
          <w:noProof/>
        </w:rPr>
      </w:pPr>
      <w:r w:rsidRPr="009C5C54">
        <w:rPr>
          <w:noProof/>
        </w:rPr>
        <w:t xml:space="preserve">O’Connor, D. B., Conner, M., Jones, F., McMillan, B., &amp; Ferguson, E. (2009). Exploring the benefits of conscientiousness: an investigation of the role of daily stressors and health behaviors. </w:t>
      </w:r>
      <w:r w:rsidRPr="009C5C54">
        <w:rPr>
          <w:i/>
          <w:iCs/>
          <w:noProof/>
        </w:rPr>
        <w:t>Annals of Behavioral Medicine : A Publication of the Society of Behavioral Medicine</w:t>
      </w:r>
      <w:r w:rsidRPr="009C5C54">
        <w:rPr>
          <w:noProof/>
        </w:rPr>
        <w:t xml:space="preserve">, </w:t>
      </w:r>
      <w:r w:rsidRPr="009C5C54">
        <w:rPr>
          <w:i/>
          <w:iCs/>
          <w:noProof/>
        </w:rPr>
        <w:t>37</w:t>
      </w:r>
      <w:r w:rsidRPr="009C5C54">
        <w:rPr>
          <w:noProof/>
        </w:rPr>
        <w:t>(2), 184–96. doi:10.1007/s12160-009-9087-6</w:t>
      </w:r>
    </w:p>
    <w:p w14:paraId="480F306E" w14:textId="77777777" w:rsidR="009C5C54" w:rsidRPr="009C5C54" w:rsidRDefault="009C5C54">
      <w:pPr>
        <w:pStyle w:val="NormalWeb"/>
        <w:ind w:left="480" w:hanging="480"/>
        <w:divId w:val="1345982164"/>
        <w:rPr>
          <w:noProof/>
        </w:rPr>
      </w:pPr>
      <w:r w:rsidRPr="009C5C54">
        <w:rPr>
          <w:noProof/>
        </w:rPr>
        <w:t xml:space="preserve">Roberts, B. W., &amp; Bogg, T. (2004). A Longitudinal Study of the Relationships Between Conscientiousness and the Social- Environmental Factors and Substance-Use Behaviors </w:t>
      </w:r>
      <w:r w:rsidRPr="009C5C54">
        <w:rPr>
          <w:noProof/>
        </w:rPr>
        <w:lastRenderedPageBreak/>
        <w:t xml:space="preserve">That Influence Health. </w:t>
      </w:r>
      <w:r w:rsidRPr="009C5C54">
        <w:rPr>
          <w:i/>
          <w:iCs/>
          <w:noProof/>
        </w:rPr>
        <w:t>Journal of Personality</w:t>
      </w:r>
      <w:r w:rsidRPr="009C5C54">
        <w:rPr>
          <w:noProof/>
        </w:rPr>
        <w:t xml:space="preserve">, </w:t>
      </w:r>
      <w:r w:rsidRPr="009C5C54">
        <w:rPr>
          <w:i/>
          <w:iCs/>
          <w:noProof/>
        </w:rPr>
        <w:t>72</w:t>
      </w:r>
      <w:r w:rsidRPr="009C5C54">
        <w:rPr>
          <w:noProof/>
        </w:rPr>
        <w:t>(2), 325–354. doi:10.1111/j.0022-3506.2004.00264.x</w:t>
      </w:r>
    </w:p>
    <w:p w14:paraId="09C1B76B" w14:textId="77777777" w:rsidR="009C5C54" w:rsidRPr="009C5C54" w:rsidRDefault="009C5C54">
      <w:pPr>
        <w:pStyle w:val="NormalWeb"/>
        <w:ind w:left="480" w:hanging="480"/>
        <w:divId w:val="1345982164"/>
        <w:rPr>
          <w:noProof/>
        </w:rPr>
      </w:pPr>
      <w:r w:rsidRPr="009C5C54">
        <w:rPr>
          <w:noProof/>
        </w:rPr>
        <w:t xml:space="preserve">Roberts, B. W., Chernyshenko, O. S., Stark, S., &amp; Goldberg, L. R. (2005). The Structure of Conscientiousness: an Empirical Investigation Based on Seven Major Personality Questionnaires. </w:t>
      </w:r>
      <w:r w:rsidRPr="009C5C54">
        <w:rPr>
          <w:i/>
          <w:iCs/>
          <w:noProof/>
        </w:rPr>
        <w:t>Personnel Psychology</w:t>
      </w:r>
      <w:r w:rsidRPr="009C5C54">
        <w:rPr>
          <w:noProof/>
        </w:rPr>
        <w:t xml:space="preserve">, </w:t>
      </w:r>
      <w:r w:rsidRPr="009C5C54">
        <w:rPr>
          <w:i/>
          <w:iCs/>
          <w:noProof/>
        </w:rPr>
        <w:t>58</w:t>
      </w:r>
      <w:r w:rsidRPr="009C5C54">
        <w:rPr>
          <w:noProof/>
        </w:rPr>
        <w:t>(1), 103–139. doi:10.1111/j.1744-6570.2005.00301.x</w:t>
      </w:r>
    </w:p>
    <w:p w14:paraId="67A633F9" w14:textId="77777777" w:rsidR="009C5C54" w:rsidRPr="009C5C54" w:rsidRDefault="009C5C54">
      <w:pPr>
        <w:pStyle w:val="NormalWeb"/>
        <w:ind w:left="480" w:hanging="480"/>
        <w:divId w:val="1345982164"/>
        <w:rPr>
          <w:noProof/>
        </w:rPr>
      </w:pPr>
      <w:r w:rsidRPr="009C5C54">
        <w:rPr>
          <w:noProof/>
        </w:rPr>
        <w:t xml:space="preserve">Roberts, B. W., Kuncel, N. R., Shiner, R., Caspi, A., &amp; Goldberg, L. R. (2007). The Power of Personality: The Comparative Validity of Personality Traits, Socioeconomic Status, and Cognitive Ability for Predicting Important Life Outcomes. </w:t>
      </w:r>
      <w:r w:rsidRPr="009C5C54">
        <w:rPr>
          <w:i/>
          <w:iCs/>
          <w:noProof/>
        </w:rPr>
        <w:t>Perspectives on Psychological Science</w:t>
      </w:r>
      <w:r w:rsidRPr="009C5C54">
        <w:rPr>
          <w:noProof/>
        </w:rPr>
        <w:t xml:space="preserve">, </w:t>
      </w:r>
      <w:r w:rsidRPr="009C5C54">
        <w:rPr>
          <w:i/>
          <w:iCs/>
          <w:noProof/>
        </w:rPr>
        <w:t>2</w:t>
      </w:r>
      <w:r w:rsidRPr="009C5C54">
        <w:rPr>
          <w:noProof/>
        </w:rPr>
        <w:t>(4), 313–345. doi:10.1111/j.1745-6916.2007.00047.x</w:t>
      </w:r>
    </w:p>
    <w:p w14:paraId="6E24C8D2" w14:textId="77777777" w:rsidR="009C5C54" w:rsidRPr="009C5C54" w:rsidRDefault="009C5C54">
      <w:pPr>
        <w:pStyle w:val="NormalWeb"/>
        <w:ind w:left="480" w:hanging="480"/>
        <w:divId w:val="1345982164"/>
        <w:rPr>
          <w:noProof/>
        </w:rPr>
      </w:pPr>
      <w:r w:rsidRPr="009C5C54">
        <w:rPr>
          <w:noProof/>
        </w:rPr>
        <w:t xml:space="preserve">Roberts, B. W., Lejuez, C., Krueger, R. F., Richards, J. M., &amp; Hill, P. L. (2012). What Is Conscientiousness and How Can It Be Assessed? </w:t>
      </w:r>
      <w:r w:rsidRPr="009C5C54">
        <w:rPr>
          <w:i/>
          <w:iCs/>
          <w:noProof/>
        </w:rPr>
        <w:t>Developmental Psychology</w:t>
      </w:r>
      <w:r w:rsidRPr="009C5C54">
        <w:rPr>
          <w:noProof/>
        </w:rPr>
        <w:t xml:space="preserve">, </w:t>
      </w:r>
      <w:r w:rsidRPr="009C5C54">
        <w:rPr>
          <w:i/>
          <w:iCs/>
          <w:noProof/>
        </w:rPr>
        <w:t>5</w:t>
      </w:r>
      <w:r w:rsidRPr="009C5C54">
        <w:rPr>
          <w:noProof/>
        </w:rPr>
        <w:t>, 0–16. doi:10.1037/a0031109</w:t>
      </w:r>
    </w:p>
    <w:p w14:paraId="143919AD" w14:textId="77777777" w:rsidR="009C5C54" w:rsidRPr="009C5C54" w:rsidRDefault="009C5C54">
      <w:pPr>
        <w:pStyle w:val="NormalWeb"/>
        <w:ind w:left="480" w:hanging="480"/>
        <w:divId w:val="1345982164"/>
        <w:rPr>
          <w:noProof/>
        </w:rPr>
      </w:pPr>
      <w:r w:rsidRPr="009C5C54">
        <w:rPr>
          <w:noProof/>
        </w:rPr>
        <w:t xml:space="preserve">Tucker, J. S., Kressin, N. R., Spiro, A., &amp; Ruscio, J. (1998). Intrapersonal Characteristics and the Timing of Divorce: A Prospective Investigation. </w:t>
      </w:r>
      <w:r w:rsidRPr="009C5C54">
        <w:rPr>
          <w:i/>
          <w:iCs/>
          <w:noProof/>
        </w:rPr>
        <w:t>Journal of Social and Personal Relationships</w:t>
      </w:r>
      <w:r w:rsidRPr="009C5C54">
        <w:rPr>
          <w:noProof/>
        </w:rPr>
        <w:t xml:space="preserve">, </w:t>
      </w:r>
      <w:r w:rsidRPr="009C5C54">
        <w:rPr>
          <w:i/>
          <w:iCs/>
          <w:noProof/>
        </w:rPr>
        <w:t>15</w:t>
      </w:r>
      <w:r w:rsidRPr="009C5C54">
        <w:rPr>
          <w:noProof/>
        </w:rPr>
        <w:t>(2), 211–225. doi:10.1177/0265407598152005</w:t>
      </w:r>
    </w:p>
    <w:p w14:paraId="6D9ABF36" w14:textId="77777777" w:rsidR="009C5C54" w:rsidRPr="009C5C54" w:rsidRDefault="009C5C54">
      <w:pPr>
        <w:pStyle w:val="NormalWeb"/>
        <w:ind w:left="480" w:hanging="480"/>
        <w:divId w:val="1345982164"/>
        <w:rPr>
          <w:noProof/>
        </w:rPr>
      </w:pPr>
      <w:r w:rsidRPr="009C5C54">
        <w:rPr>
          <w:noProof/>
        </w:rPr>
        <w:t xml:space="preserve">Walton, K. E., &amp; Roberts, B. W. (2004). On the relationship between substance use and personality traits: Abstainers are not maladjusted. </w:t>
      </w:r>
      <w:r w:rsidRPr="009C5C54">
        <w:rPr>
          <w:i/>
          <w:iCs/>
          <w:noProof/>
        </w:rPr>
        <w:t>Journal of Research in Personality</w:t>
      </w:r>
      <w:r w:rsidRPr="009C5C54">
        <w:rPr>
          <w:noProof/>
        </w:rPr>
        <w:t xml:space="preserve">, </w:t>
      </w:r>
      <w:r w:rsidRPr="009C5C54">
        <w:rPr>
          <w:i/>
          <w:iCs/>
          <w:noProof/>
        </w:rPr>
        <w:t>38</w:t>
      </w:r>
      <w:r w:rsidRPr="009C5C54">
        <w:rPr>
          <w:noProof/>
        </w:rPr>
        <w:t>(6), 515–535. Retrieved from http://www.sciencedirect.com/science/article/pii/S0092656604000133</w:t>
      </w:r>
    </w:p>
    <w:p w14:paraId="64A671C0" w14:textId="77777777" w:rsidR="00FD4780" w:rsidRDefault="00C41453" w:rsidP="009C5C54">
      <w:pPr>
        <w:pStyle w:val="NormalWeb"/>
        <w:ind w:left="480" w:hanging="480"/>
        <w:divId w:val="950894366"/>
        <w:sectPr w:rsidR="00FD4780" w:rsidSect="00327ABD">
          <w:headerReference w:type="default" r:id="rId13"/>
          <w:pgSz w:w="11906" w:h="16838"/>
          <w:pgMar w:top="1440" w:right="1440" w:bottom="1440" w:left="1440" w:header="708" w:footer="708" w:gutter="0"/>
          <w:cols w:space="708"/>
          <w:docGrid w:linePitch="360"/>
        </w:sectPr>
      </w:pPr>
      <w:r>
        <w:fldChar w:fldCharType="end"/>
      </w:r>
    </w:p>
    <w:p w14:paraId="6066CBC2" w14:textId="77777777" w:rsidR="00033E36" w:rsidRPr="00033E36" w:rsidRDefault="00FD4780" w:rsidP="00033E36">
      <w:pPr>
        <w:pStyle w:val="Caption"/>
        <w:keepNext/>
        <w:spacing w:before="100" w:after="100"/>
        <w:rPr>
          <w:rFonts w:ascii="Times New Roman" w:hAnsi="Times New Roman" w:cs="Times New Roman"/>
          <w:color w:val="auto"/>
          <w:sz w:val="22"/>
          <w:szCs w:val="22"/>
        </w:rPr>
      </w:pPr>
      <w:r w:rsidRPr="00033E36">
        <w:rPr>
          <w:rFonts w:ascii="Times New Roman" w:hAnsi="Times New Roman" w:cs="Times New Roman"/>
          <w:color w:val="auto"/>
          <w:sz w:val="22"/>
          <w:szCs w:val="22"/>
        </w:rPr>
        <w:lastRenderedPageBreak/>
        <w:t xml:space="preserve">Table </w:t>
      </w:r>
      <w:r w:rsidR="00C41453" w:rsidRPr="00033E36">
        <w:rPr>
          <w:rFonts w:ascii="Times New Roman" w:hAnsi="Times New Roman" w:cs="Times New Roman"/>
          <w:color w:val="auto"/>
          <w:sz w:val="22"/>
          <w:szCs w:val="22"/>
        </w:rPr>
        <w:fldChar w:fldCharType="begin"/>
      </w:r>
      <w:r w:rsidRPr="00033E36">
        <w:rPr>
          <w:rFonts w:ascii="Times New Roman" w:hAnsi="Times New Roman" w:cs="Times New Roman"/>
          <w:color w:val="auto"/>
          <w:sz w:val="22"/>
          <w:szCs w:val="22"/>
        </w:rPr>
        <w:instrText xml:space="preserve"> SEQ Table \* ARABIC </w:instrText>
      </w:r>
      <w:r w:rsidR="00C41453" w:rsidRPr="00033E36">
        <w:rPr>
          <w:rFonts w:ascii="Times New Roman" w:hAnsi="Times New Roman" w:cs="Times New Roman"/>
          <w:color w:val="auto"/>
          <w:sz w:val="22"/>
          <w:szCs w:val="22"/>
        </w:rPr>
        <w:fldChar w:fldCharType="separate"/>
      </w:r>
      <w:r w:rsidR="00BC7DC4">
        <w:rPr>
          <w:rFonts w:ascii="Times New Roman" w:hAnsi="Times New Roman" w:cs="Times New Roman"/>
          <w:noProof/>
          <w:color w:val="auto"/>
          <w:sz w:val="22"/>
          <w:szCs w:val="22"/>
        </w:rPr>
        <w:t>1</w:t>
      </w:r>
      <w:r w:rsidR="00C41453" w:rsidRPr="00033E36">
        <w:rPr>
          <w:rFonts w:ascii="Times New Roman" w:hAnsi="Times New Roman" w:cs="Times New Roman"/>
          <w:color w:val="auto"/>
          <w:sz w:val="22"/>
          <w:szCs w:val="22"/>
        </w:rPr>
        <w:fldChar w:fldCharType="end"/>
      </w:r>
      <w:r w:rsidRPr="00033E36">
        <w:rPr>
          <w:rFonts w:ascii="Times New Roman" w:hAnsi="Times New Roman" w:cs="Times New Roman"/>
          <w:color w:val="auto"/>
          <w:sz w:val="22"/>
          <w:szCs w:val="22"/>
        </w:rPr>
        <w:tab/>
      </w:r>
    </w:p>
    <w:p w14:paraId="62A3B8BA" w14:textId="77777777" w:rsidR="00FD4780" w:rsidRPr="00033E36" w:rsidRDefault="001626D0" w:rsidP="00033E36">
      <w:pPr>
        <w:pStyle w:val="Caption"/>
        <w:keepNext/>
        <w:spacing w:before="100" w:after="100"/>
        <w:rPr>
          <w:rFonts w:ascii="Times New Roman" w:hAnsi="Times New Roman" w:cs="Times New Roman"/>
          <w:b w:val="0"/>
          <w:color w:val="auto"/>
          <w:sz w:val="22"/>
          <w:szCs w:val="22"/>
        </w:rPr>
      </w:pPr>
      <w:r w:rsidRPr="00033E36">
        <w:rPr>
          <w:rFonts w:ascii="Times New Roman" w:hAnsi="Times New Roman" w:cs="Times New Roman"/>
          <w:b w:val="0"/>
          <w:color w:val="auto"/>
          <w:sz w:val="22"/>
          <w:szCs w:val="22"/>
        </w:rPr>
        <w:t xml:space="preserve">Study 1: </w:t>
      </w:r>
      <w:r w:rsidR="00E60523" w:rsidRPr="00033E36">
        <w:rPr>
          <w:rFonts w:ascii="Times New Roman" w:hAnsi="Times New Roman" w:cs="Times New Roman"/>
          <w:b w:val="0"/>
          <w:color w:val="auto"/>
          <w:sz w:val="22"/>
          <w:szCs w:val="22"/>
        </w:rPr>
        <w:t>Descriptive S</w:t>
      </w:r>
      <w:r w:rsidR="00FD4780" w:rsidRPr="00033E36">
        <w:rPr>
          <w:rFonts w:ascii="Times New Roman" w:hAnsi="Times New Roman" w:cs="Times New Roman"/>
          <w:b w:val="0"/>
          <w:color w:val="auto"/>
          <w:sz w:val="22"/>
          <w:szCs w:val="22"/>
        </w:rPr>
        <w:t>tatistics</w:t>
      </w:r>
      <w:r w:rsidR="00E60523" w:rsidRPr="00033E36">
        <w:rPr>
          <w:rFonts w:ascii="Times New Roman" w:hAnsi="Times New Roman" w:cs="Times New Roman"/>
          <w:b w:val="0"/>
          <w:color w:val="auto"/>
          <w:sz w:val="22"/>
          <w:szCs w:val="22"/>
        </w:rPr>
        <w:t xml:space="preserve"> and zero order correlations between the facet scales</w:t>
      </w:r>
      <w:r w:rsidRPr="00033E36">
        <w:rPr>
          <w:rFonts w:ascii="Times New Roman" w:hAnsi="Times New Roman" w:cs="Times New Roman"/>
          <w:b w:val="0"/>
          <w:color w:val="auto"/>
          <w:sz w:val="22"/>
          <w:szCs w:val="22"/>
        </w:rPr>
        <w:t xml:space="preserve"> for the CCS</w:t>
      </w:r>
    </w:p>
    <w:tbl>
      <w:tblPr>
        <w:tblStyle w:val="TableGrid"/>
        <w:tblW w:w="4523"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1499"/>
        <w:gridCol w:w="1294"/>
        <w:gridCol w:w="1294"/>
        <w:gridCol w:w="1294"/>
        <w:gridCol w:w="1294"/>
        <w:gridCol w:w="1294"/>
        <w:gridCol w:w="1294"/>
        <w:gridCol w:w="1289"/>
      </w:tblGrid>
      <w:tr w:rsidR="00E60523" w:rsidRPr="00033E36" w14:paraId="04A2105B" w14:textId="77777777" w:rsidTr="00E60523">
        <w:tc>
          <w:tcPr>
            <w:tcW w:w="1086" w:type="pct"/>
            <w:tcBorders>
              <w:top w:val="single" w:sz="4" w:space="0" w:color="auto"/>
              <w:bottom w:val="single" w:sz="4" w:space="0" w:color="auto"/>
            </w:tcBorders>
            <w:vAlign w:val="center"/>
          </w:tcPr>
          <w:p w14:paraId="3DF29CF3"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Facet</w:t>
            </w:r>
          </w:p>
        </w:tc>
        <w:tc>
          <w:tcPr>
            <w:tcW w:w="556" w:type="pct"/>
            <w:tcBorders>
              <w:top w:val="single" w:sz="4" w:space="0" w:color="auto"/>
              <w:bottom w:val="single" w:sz="4" w:space="0" w:color="auto"/>
            </w:tcBorders>
            <w:vAlign w:val="center"/>
          </w:tcPr>
          <w:p w14:paraId="1F7BE6E7"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Mean</w:t>
            </w:r>
          </w:p>
        </w:tc>
        <w:tc>
          <w:tcPr>
            <w:tcW w:w="480" w:type="pct"/>
            <w:tcBorders>
              <w:top w:val="single" w:sz="4" w:space="0" w:color="auto"/>
              <w:bottom w:val="single" w:sz="4" w:space="0" w:color="auto"/>
            </w:tcBorders>
            <w:vAlign w:val="center"/>
          </w:tcPr>
          <w:p w14:paraId="6F55F07A"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SD</w:t>
            </w:r>
          </w:p>
        </w:tc>
        <w:tc>
          <w:tcPr>
            <w:tcW w:w="480" w:type="pct"/>
            <w:tcBorders>
              <w:top w:val="single" w:sz="4" w:space="0" w:color="auto"/>
              <w:bottom w:val="single" w:sz="4" w:space="0" w:color="auto"/>
            </w:tcBorders>
            <w:vAlign w:val="center"/>
          </w:tcPr>
          <w:p w14:paraId="4EF759E0"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IND</w:t>
            </w:r>
          </w:p>
        </w:tc>
        <w:tc>
          <w:tcPr>
            <w:tcW w:w="480" w:type="pct"/>
            <w:tcBorders>
              <w:top w:val="single" w:sz="4" w:space="0" w:color="auto"/>
              <w:bottom w:val="single" w:sz="4" w:space="0" w:color="auto"/>
            </w:tcBorders>
            <w:vAlign w:val="center"/>
          </w:tcPr>
          <w:p w14:paraId="023FD366"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ORD</w:t>
            </w:r>
          </w:p>
        </w:tc>
        <w:tc>
          <w:tcPr>
            <w:tcW w:w="480" w:type="pct"/>
            <w:tcBorders>
              <w:top w:val="single" w:sz="4" w:space="0" w:color="auto"/>
              <w:bottom w:val="single" w:sz="4" w:space="0" w:color="auto"/>
            </w:tcBorders>
            <w:vAlign w:val="center"/>
          </w:tcPr>
          <w:p w14:paraId="659DAE8B"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VIRT</w:t>
            </w:r>
          </w:p>
        </w:tc>
        <w:tc>
          <w:tcPr>
            <w:tcW w:w="480" w:type="pct"/>
            <w:tcBorders>
              <w:top w:val="single" w:sz="4" w:space="0" w:color="auto"/>
              <w:bottom w:val="single" w:sz="4" w:space="0" w:color="auto"/>
            </w:tcBorders>
            <w:vAlign w:val="center"/>
          </w:tcPr>
          <w:p w14:paraId="6D3DF711"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TRAD</w:t>
            </w:r>
          </w:p>
        </w:tc>
        <w:tc>
          <w:tcPr>
            <w:tcW w:w="480" w:type="pct"/>
            <w:tcBorders>
              <w:top w:val="single" w:sz="4" w:space="0" w:color="auto"/>
              <w:bottom w:val="single" w:sz="4" w:space="0" w:color="auto"/>
            </w:tcBorders>
            <w:vAlign w:val="center"/>
          </w:tcPr>
          <w:p w14:paraId="7D3C3F95"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SC</w:t>
            </w:r>
          </w:p>
        </w:tc>
        <w:tc>
          <w:tcPr>
            <w:tcW w:w="480" w:type="pct"/>
            <w:tcBorders>
              <w:top w:val="single" w:sz="4" w:space="0" w:color="auto"/>
              <w:bottom w:val="single" w:sz="4" w:space="0" w:color="auto"/>
            </w:tcBorders>
            <w:vAlign w:val="center"/>
          </w:tcPr>
          <w:p w14:paraId="0B603370"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RESP</w:t>
            </w:r>
          </w:p>
        </w:tc>
      </w:tr>
      <w:tr w:rsidR="00E60523" w:rsidRPr="00033E36" w14:paraId="6654A64B" w14:textId="77777777" w:rsidTr="00E60523">
        <w:tc>
          <w:tcPr>
            <w:tcW w:w="1086" w:type="pct"/>
            <w:tcBorders>
              <w:top w:val="nil"/>
              <w:bottom w:val="nil"/>
            </w:tcBorders>
            <w:vAlign w:val="center"/>
          </w:tcPr>
          <w:p w14:paraId="585A1D2B" w14:textId="77777777" w:rsidR="00E60523" w:rsidRPr="00033E36" w:rsidRDefault="00E60523" w:rsidP="008D0D9A">
            <w:pPr>
              <w:spacing w:line="480" w:lineRule="auto"/>
              <w:rPr>
                <w:rFonts w:ascii="Times New Roman" w:hAnsi="Times New Roman" w:cs="Times New Roman"/>
                <w:b/>
              </w:rPr>
            </w:pPr>
            <w:r w:rsidRPr="00033E36">
              <w:rPr>
                <w:rFonts w:ascii="Times New Roman" w:hAnsi="Times New Roman" w:cs="Times New Roman"/>
                <w:b/>
              </w:rPr>
              <w:t>US (n=7569)</w:t>
            </w:r>
          </w:p>
        </w:tc>
        <w:tc>
          <w:tcPr>
            <w:tcW w:w="556" w:type="pct"/>
            <w:tcBorders>
              <w:top w:val="nil"/>
              <w:bottom w:val="nil"/>
            </w:tcBorders>
            <w:vAlign w:val="center"/>
          </w:tcPr>
          <w:p w14:paraId="141DD79C"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vAlign w:val="center"/>
          </w:tcPr>
          <w:p w14:paraId="57E53F1B"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10B2DAEF"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3885BA6C"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7D4D9287"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23FB4852"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7A122E41"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268563DC" w14:textId="77777777" w:rsidR="00E60523" w:rsidRPr="00033E36" w:rsidRDefault="00E60523" w:rsidP="008D0D9A">
            <w:pPr>
              <w:spacing w:line="480" w:lineRule="auto"/>
              <w:jc w:val="center"/>
              <w:rPr>
                <w:rFonts w:ascii="Times New Roman" w:hAnsi="Times New Roman" w:cs="Times New Roman"/>
              </w:rPr>
            </w:pPr>
          </w:p>
        </w:tc>
      </w:tr>
      <w:tr w:rsidR="00E60523" w:rsidRPr="00033E36" w14:paraId="787ECD23" w14:textId="77777777" w:rsidTr="00E60523">
        <w:tc>
          <w:tcPr>
            <w:tcW w:w="1086" w:type="pct"/>
            <w:tcBorders>
              <w:top w:val="nil"/>
              <w:bottom w:val="nil"/>
            </w:tcBorders>
            <w:vAlign w:val="center"/>
          </w:tcPr>
          <w:p w14:paraId="587C6E00" w14:textId="77777777" w:rsidR="00E60523" w:rsidRPr="00033E36" w:rsidRDefault="00E60523" w:rsidP="008D0D9A">
            <w:pPr>
              <w:spacing w:line="480" w:lineRule="auto"/>
              <w:ind w:left="284"/>
              <w:rPr>
                <w:rFonts w:ascii="Times New Roman" w:hAnsi="Times New Roman" w:cs="Times New Roman"/>
              </w:rPr>
            </w:pPr>
            <w:r w:rsidRPr="00033E36">
              <w:rPr>
                <w:rFonts w:ascii="Times New Roman" w:hAnsi="Times New Roman" w:cs="Times New Roman"/>
              </w:rPr>
              <w:t>Industriousness</w:t>
            </w:r>
          </w:p>
        </w:tc>
        <w:tc>
          <w:tcPr>
            <w:tcW w:w="556" w:type="pct"/>
            <w:tcBorders>
              <w:top w:val="nil"/>
              <w:bottom w:val="nil"/>
            </w:tcBorders>
            <w:vAlign w:val="center"/>
          </w:tcPr>
          <w:p w14:paraId="3894DF46"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31.83</w:t>
            </w:r>
          </w:p>
        </w:tc>
        <w:tc>
          <w:tcPr>
            <w:tcW w:w="480" w:type="pct"/>
            <w:tcBorders>
              <w:top w:val="nil"/>
              <w:bottom w:val="nil"/>
            </w:tcBorders>
            <w:vAlign w:val="center"/>
          </w:tcPr>
          <w:p w14:paraId="42466223"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5.50</w:t>
            </w:r>
          </w:p>
        </w:tc>
        <w:tc>
          <w:tcPr>
            <w:tcW w:w="480" w:type="pct"/>
            <w:tcBorders>
              <w:top w:val="nil"/>
              <w:bottom w:val="nil"/>
            </w:tcBorders>
          </w:tcPr>
          <w:p w14:paraId="212FAD29"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3D12CC92"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153ECC3E"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252E19C7"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749FA40F"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2B65B934" w14:textId="77777777" w:rsidR="00E60523" w:rsidRPr="00033E36" w:rsidRDefault="00E60523" w:rsidP="008D0D9A">
            <w:pPr>
              <w:spacing w:line="480" w:lineRule="auto"/>
              <w:jc w:val="center"/>
              <w:rPr>
                <w:rFonts w:ascii="Times New Roman" w:hAnsi="Times New Roman" w:cs="Times New Roman"/>
              </w:rPr>
            </w:pPr>
          </w:p>
        </w:tc>
      </w:tr>
      <w:tr w:rsidR="00E60523" w:rsidRPr="00033E36" w14:paraId="78F35B61" w14:textId="77777777" w:rsidTr="00E60523">
        <w:tc>
          <w:tcPr>
            <w:tcW w:w="1086" w:type="pct"/>
            <w:tcBorders>
              <w:top w:val="nil"/>
              <w:bottom w:val="nil"/>
            </w:tcBorders>
            <w:vAlign w:val="center"/>
          </w:tcPr>
          <w:p w14:paraId="3390C255" w14:textId="77777777" w:rsidR="00E60523" w:rsidRPr="00033E36" w:rsidRDefault="00E60523" w:rsidP="008D0D9A">
            <w:pPr>
              <w:spacing w:line="480" w:lineRule="auto"/>
              <w:ind w:left="284"/>
              <w:rPr>
                <w:rFonts w:ascii="Times New Roman" w:hAnsi="Times New Roman" w:cs="Times New Roman"/>
              </w:rPr>
            </w:pPr>
            <w:r w:rsidRPr="00033E36">
              <w:rPr>
                <w:rFonts w:ascii="Times New Roman" w:hAnsi="Times New Roman" w:cs="Times New Roman"/>
              </w:rPr>
              <w:t>Order</w:t>
            </w:r>
          </w:p>
        </w:tc>
        <w:tc>
          <w:tcPr>
            <w:tcW w:w="556" w:type="pct"/>
            <w:tcBorders>
              <w:top w:val="nil"/>
              <w:bottom w:val="nil"/>
            </w:tcBorders>
            <w:vAlign w:val="center"/>
          </w:tcPr>
          <w:p w14:paraId="537C1237"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28.30</w:t>
            </w:r>
          </w:p>
        </w:tc>
        <w:tc>
          <w:tcPr>
            <w:tcW w:w="480" w:type="pct"/>
            <w:tcBorders>
              <w:top w:val="nil"/>
              <w:bottom w:val="nil"/>
            </w:tcBorders>
            <w:vAlign w:val="center"/>
          </w:tcPr>
          <w:p w14:paraId="59D3B1EE"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6.88</w:t>
            </w:r>
          </w:p>
        </w:tc>
        <w:tc>
          <w:tcPr>
            <w:tcW w:w="480" w:type="pct"/>
            <w:tcBorders>
              <w:top w:val="nil"/>
              <w:bottom w:val="nil"/>
            </w:tcBorders>
          </w:tcPr>
          <w:p w14:paraId="295DCB28"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.42</w:t>
            </w:r>
          </w:p>
        </w:tc>
        <w:tc>
          <w:tcPr>
            <w:tcW w:w="480" w:type="pct"/>
            <w:tcBorders>
              <w:top w:val="nil"/>
              <w:bottom w:val="nil"/>
            </w:tcBorders>
          </w:tcPr>
          <w:p w14:paraId="0E479341"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6AE8D04B"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008BC97B"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0DBD2D75"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2D8596B5" w14:textId="77777777" w:rsidR="00E60523" w:rsidRPr="00033E36" w:rsidRDefault="00E60523" w:rsidP="008D0D9A">
            <w:pPr>
              <w:spacing w:line="480" w:lineRule="auto"/>
              <w:jc w:val="center"/>
              <w:rPr>
                <w:rFonts w:ascii="Times New Roman" w:hAnsi="Times New Roman" w:cs="Times New Roman"/>
              </w:rPr>
            </w:pPr>
          </w:p>
        </w:tc>
      </w:tr>
      <w:tr w:rsidR="00E60523" w:rsidRPr="00033E36" w14:paraId="188F63BA" w14:textId="77777777" w:rsidTr="00E60523">
        <w:tc>
          <w:tcPr>
            <w:tcW w:w="1086" w:type="pct"/>
            <w:tcBorders>
              <w:top w:val="nil"/>
              <w:bottom w:val="nil"/>
            </w:tcBorders>
            <w:vAlign w:val="center"/>
          </w:tcPr>
          <w:p w14:paraId="2B059495" w14:textId="77777777" w:rsidR="00E60523" w:rsidRPr="00033E36" w:rsidRDefault="00E60523" w:rsidP="008D0D9A">
            <w:pPr>
              <w:spacing w:line="480" w:lineRule="auto"/>
              <w:ind w:left="284"/>
              <w:rPr>
                <w:rFonts w:ascii="Times New Roman" w:hAnsi="Times New Roman" w:cs="Times New Roman"/>
              </w:rPr>
            </w:pPr>
            <w:r w:rsidRPr="00033E36">
              <w:rPr>
                <w:rFonts w:ascii="Times New Roman" w:hAnsi="Times New Roman" w:cs="Times New Roman"/>
              </w:rPr>
              <w:t>Virtue</w:t>
            </w:r>
          </w:p>
        </w:tc>
        <w:tc>
          <w:tcPr>
            <w:tcW w:w="556" w:type="pct"/>
            <w:tcBorders>
              <w:top w:val="nil"/>
              <w:bottom w:val="nil"/>
            </w:tcBorders>
            <w:vAlign w:val="center"/>
          </w:tcPr>
          <w:p w14:paraId="1021EF6C"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28.71</w:t>
            </w:r>
          </w:p>
        </w:tc>
        <w:tc>
          <w:tcPr>
            <w:tcW w:w="480" w:type="pct"/>
            <w:tcBorders>
              <w:top w:val="nil"/>
              <w:bottom w:val="nil"/>
            </w:tcBorders>
            <w:vAlign w:val="center"/>
          </w:tcPr>
          <w:p w14:paraId="00EACD2B"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5.81</w:t>
            </w:r>
          </w:p>
        </w:tc>
        <w:tc>
          <w:tcPr>
            <w:tcW w:w="480" w:type="pct"/>
            <w:tcBorders>
              <w:top w:val="nil"/>
              <w:bottom w:val="nil"/>
            </w:tcBorders>
          </w:tcPr>
          <w:p w14:paraId="4ACD904F"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.44</w:t>
            </w:r>
          </w:p>
        </w:tc>
        <w:tc>
          <w:tcPr>
            <w:tcW w:w="480" w:type="pct"/>
            <w:tcBorders>
              <w:top w:val="nil"/>
              <w:bottom w:val="nil"/>
            </w:tcBorders>
          </w:tcPr>
          <w:p w14:paraId="4B260E8D"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.28</w:t>
            </w:r>
          </w:p>
        </w:tc>
        <w:tc>
          <w:tcPr>
            <w:tcW w:w="480" w:type="pct"/>
            <w:tcBorders>
              <w:top w:val="nil"/>
              <w:bottom w:val="nil"/>
            </w:tcBorders>
          </w:tcPr>
          <w:p w14:paraId="0E091317"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0D2E00FF"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38E8ED7C"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5AEB8663" w14:textId="77777777" w:rsidR="00E60523" w:rsidRPr="00033E36" w:rsidRDefault="00E60523" w:rsidP="008D0D9A">
            <w:pPr>
              <w:spacing w:line="480" w:lineRule="auto"/>
              <w:jc w:val="center"/>
              <w:rPr>
                <w:rFonts w:ascii="Times New Roman" w:hAnsi="Times New Roman" w:cs="Times New Roman"/>
              </w:rPr>
            </w:pPr>
          </w:p>
        </w:tc>
      </w:tr>
      <w:tr w:rsidR="00E60523" w:rsidRPr="00033E36" w14:paraId="57C1C280" w14:textId="77777777" w:rsidTr="00E60523">
        <w:tc>
          <w:tcPr>
            <w:tcW w:w="1086" w:type="pct"/>
            <w:tcBorders>
              <w:top w:val="nil"/>
              <w:bottom w:val="nil"/>
            </w:tcBorders>
            <w:vAlign w:val="center"/>
          </w:tcPr>
          <w:p w14:paraId="4FF18F4A" w14:textId="77777777" w:rsidR="00E60523" w:rsidRPr="00033E36" w:rsidRDefault="00E60523" w:rsidP="008D0D9A">
            <w:pPr>
              <w:spacing w:line="480" w:lineRule="auto"/>
              <w:ind w:left="284"/>
              <w:rPr>
                <w:rFonts w:ascii="Times New Roman" w:hAnsi="Times New Roman" w:cs="Times New Roman"/>
              </w:rPr>
            </w:pPr>
            <w:r w:rsidRPr="00033E36">
              <w:rPr>
                <w:rFonts w:ascii="Times New Roman" w:hAnsi="Times New Roman" w:cs="Times New Roman"/>
              </w:rPr>
              <w:t>Traditionalism</w:t>
            </w:r>
          </w:p>
        </w:tc>
        <w:tc>
          <w:tcPr>
            <w:tcW w:w="556" w:type="pct"/>
            <w:tcBorders>
              <w:top w:val="nil"/>
              <w:bottom w:val="nil"/>
            </w:tcBorders>
            <w:vAlign w:val="center"/>
          </w:tcPr>
          <w:p w14:paraId="0112F6FC"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26.17</w:t>
            </w:r>
          </w:p>
        </w:tc>
        <w:tc>
          <w:tcPr>
            <w:tcW w:w="480" w:type="pct"/>
            <w:tcBorders>
              <w:top w:val="nil"/>
              <w:bottom w:val="nil"/>
            </w:tcBorders>
            <w:vAlign w:val="center"/>
          </w:tcPr>
          <w:p w14:paraId="4F99C0A4"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5.54</w:t>
            </w:r>
          </w:p>
        </w:tc>
        <w:tc>
          <w:tcPr>
            <w:tcW w:w="480" w:type="pct"/>
            <w:tcBorders>
              <w:top w:val="nil"/>
              <w:bottom w:val="nil"/>
            </w:tcBorders>
          </w:tcPr>
          <w:p w14:paraId="58803C07"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.34</w:t>
            </w:r>
          </w:p>
        </w:tc>
        <w:tc>
          <w:tcPr>
            <w:tcW w:w="480" w:type="pct"/>
            <w:tcBorders>
              <w:top w:val="nil"/>
              <w:bottom w:val="nil"/>
            </w:tcBorders>
          </w:tcPr>
          <w:p w14:paraId="4A8BC5CA"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.39</w:t>
            </w:r>
          </w:p>
        </w:tc>
        <w:tc>
          <w:tcPr>
            <w:tcW w:w="480" w:type="pct"/>
            <w:tcBorders>
              <w:top w:val="nil"/>
              <w:bottom w:val="nil"/>
            </w:tcBorders>
          </w:tcPr>
          <w:p w14:paraId="6F2FA9C7"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.49</w:t>
            </w:r>
          </w:p>
        </w:tc>
        <w:tc>
          <w:tcPr>
            <w:tcW w:w="480" w:type="pct"/>
            <w:tcBorders>
              <w:top w:val="nil"/>
              <w:bottom w:val="nil"/>
            </w:tcBorders>
          </w:tcPr>
          <w:p w14:paraId="12911781"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633F6C07" w14:textId="77777777" w:rsidR="00E60523" w:rsidRPr="00033E36" w:rsidRDefault="00E60523" w:rsidP="008D0D9A">
            <w:pPr>
              <w:spacing w:line="480" w:lineRule="auto"/>
              <w:jc w:val="center"/>
              <w:rPr>
                <w:rFonts w:ascii="Times New Roman" w:hAnsi="Times New Roman" w:cs="Times New Roman"/>
              </w:rPr>
            </w:pPr>
          </w:p>
        </w:tc>
        <w:tc>
          <w:tcPr>
            <w:tcW w:w="480" w:type="pct"/>
            <w:tcBorders>
              <w:top w:val="nil"/>
              <w:bottom w:val="nil"/>
            </w:tcBorders>
          </w:tcPr>
          <w:p w14:paraId="13204347" w14:textId="77777777" w:rsidR="00E60523" w:rsidRPr="00033E36" w:rsidRDefault="00E60523" w:rsidP="008D0D9A">
            <w:pPr>
              <w:spacing w:line="480" w:lineRule="auto"/>
              <w:jc w:val="center"/>
              <w:rPr>
                <w:rFonts w:ascii="Times New Roman" w:hAnsi="Times New Roman" w:cs="Times New Roman"/>
              </w:rPr>
            </w:pPr>
          </w:p>
        </w:tc>
      </w:tr>
      <w:tr w:rsidR="00E60523" w:rsidRPr="00033E36" w14:paraId="342BF794" w14:textId="77777777" w:rsidTr="00E60523">
        <w:tc>
          <w:tcPr>
            <w:tcW w:w="1086" w:type="pct"/>
            <w:tcBorders>
              <w:top w:val="nil"/>
              <w:bottom w:val="nil"/>
            </w:tcBorders>
            <w:vAlign w:val="center"/>
          </w:tcPr>
          <w:p w14:paraId="3F4F7BD2" w14:textId="77777777" w:rsidR="00E60523" w:rsidRPr="00033E36" w:rsidRDefault="00E60523" w:rsidP="008D0D9A">
            <w:pPr>
              <w:spacing w:line="480" w:lineRule="auto"/>
              <w:ind w:left="284"/>
              <w:rPr>
                <w:rFonts w:ascii="Times New Roman" w:hAnsi="Times New Roman" w:cs="Times New Roman"/>
              </w:rPr>
            </w:pPr>
            <w:r w:rsidRPr="00033E36">
              <w:rPr>
                <w:rFonts w:ascii="Times New Roman" w:hAnsi="Times New Roman" w:cs="Times New Roman"/>
              </w:rPr>
              <w:t>Self Control</w:t>
            </w:r>
          </w:p>
        </w:tc>
        <w:tc>
          <w:tcPr>
            <w:tcW w:w="556" w:type="pct"/>
            <w:tcBorders>
              <w:top w:val="nil"/>
              <w:bottom w:val="nil"/>
            </w:tcBorders>
            <w:vAlign w:val="center"/>
          </w:tcPr>
          <w:p w14:paraId="674E0087"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29.31</w:t>
            </w:r>
          </w:p>
        </w:tc>
        <w:tc>
          <w:tcPr>
            <w:tcW w:w="480" w:type="pct"/>
            <w:tcBorders>
              <w:top w:val="nil"/>
              <w:bottom w:val="nil"/>
            </w:tcBorders>
            <w:vAlign w:val="center"/>
          </w:tcPr>
          <w:p w14:paraId="367721B2"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5.55</w:t>
            </w:r>
          </w:p>
        </w:tc>
        <w:tc>
          <w:tcPr>
            <w:tcW w:w="480" w:type="pct"/>
            <w:tcBorders>
              <w:top w:val="nil"/>
              <w:bottom w:val="nil"/>
            </w:tcBorders>
          </w:tcPr>
          <w:p w14:paraId="13547DA9"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.34</w:t>
            </w:r>
          </w:p>
        </w:tc>
        <w:tc>
          <w:tcPr>
            <w:tcW w:w="480" w:type="pct"/>
            <w:tcBorders>
              <w:top w:val="nil"/>
              <w:bottom w:val="nil"/>
            </w:tcBorders>
          </w:tcPr>
          <w:p w14:paraId="2B6587A0"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.35</w:t>
            </w:r>
          </w:p>
        </w:tc>
        <w:tc>
          <w:tcPr>
            <w:tcW w:w="480" w:type="pct"/>
            <w:tcBorders>
              <w:top w:val="nil"/>
              <w:bottom w:val="nil"/>
            </w:tcBorders>
          </w:tcPr>
          <w:p w14:paraId="7110C6AF"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.38</w:t>
            </w:r>
          </w:p>
        </w:tc>
        <w:tc>
          <w:tcPr>
            <w:tcW w:w="480" w:type="pct"/>
            <w:tcBorders>
              <w:top w:val="nil"/>
              <w:bottom w:val="nil"/>
            </w:tcBorders>
          </w:tcPr>
          <w:p w14:paraId="2BA3254E"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.34</w:t>
            </w:r>
          </w:p>
        </w:tc>
        <w:tc>
          <w:tcPr>
            <w:tcW w:w="480" w:type="pct"/>
            <w:tcBorders>
              <w:top w:val="nil"/>
              <w:bottom w:val="nil"/>
            </w:tcBorders>
          </w:tcPr>
          <w:p w14:paraId="2CDAF362"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66B7CC78" w14:textId="77777777" w:rsidR="00E60523" w:rsidRPr="00033E36" w:rsidRDefault="00E60523" w:rsidP="008D0D9A">
            <w:pPr>
              <w:spacing w:line="480" w:lineRule="auto"/>
              <w:jc w:val="center"/>
              <w:rPr>
                <w:rFonts w:ascii="Times New Roman" w:hAnsi="Times New Roman" w:cs="Times New Roman"/>
              </w:rPr>
            </w:pPr>
          </w:p>
        </w:tc>
      </w:tr>
      <w:tr w:rsidR="00E60523" w:rsidRPr="00033E36" w14:paraId="029673C8" w14:textId="77777777" w:rsidTr="00E60523">
        <w:tc>
          <w:tcPr>
            <w:tcW w:w="1086" w:type="pct"/>
            <w:tcBorders>
              <w:top w:val="nil"/>
              <w:bottom w:val="nil"/>
            </w:tcBorders>
            <w:vAlign w:val="center"/>
          </w:tcPr>
          <w:p w14:paraId="15C5B665" w14:textId="77777777" w:rsidR="00E60523" w:rsidRPr="00033E36" w:rsidRDefault="00E60523" w:rsidP="008D0D9A">
            <w:pPr>
              <w:spacing w:line="480" w:lineRule="auto"/>
              <w:ind w:left="284"/>
              <w:rPr>
                <w:rFonts w:ascii="Times New Roman" w:hAnsi="Times New Roman" w:cs="Times New Roman"/>
              </w:rPr>
            </w:pPr>
            <w:r w:rsidRPr="00033E36">
              <w:rPr>
                <w:rFonts w:ascii="Times New Roman" w:hAnsi="Times New Roman" w:cs="Times New Roman"/>
              </w:rPr>
              <w:t>Responsibility</w:t>
            </w:r>
          </w:p>
        </w:tc>
        <w:tc>
          <w:tcPr>
            <w:tcW w:w="556" w:type="pct"/>
            <w:tcBorders>
              <w:top w:val="nil"/>
              <w:bottom w:val="nil"/>
            </w:tcBorders>
            <w:vAlign w:val="center"/>
          </w:tcPr>
          <w:p w14:paraId="5CF2FB0F"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31.60</w:t>
            </w:r>
          </w:p>
        </w:tc>
        <w:tc>
          <w:tcPr>
            <w:tcW w:w="480" w:type="pct"/>
            <w:tcBorders>
              <w:top w:val="nil"/>
              <w:bottom w:val="nil"/>
            </w:tcBorders>
            <w:vAlign w:val="center"/>
          </w:tcPr>
          <w:p w14:paraId="70965B64"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4.47</w:t>
            </w:r>
          </w:p>
        </w:tc>
        <w:tc>
          <w:tcPr>
            <w:tcW w:w="480" w:type="pct"/>
            <w:tcBorders>
              <w:top w:val="nil"/>
              <w:bottom w:val="nil"/>
            </w:tcBorders>
          </w:tcPr>
          <w:p w14:paraId="533D0F93"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.66</w:t>
            </w:r>
          </w:p>
        </w:tc>
        <w:tc>
          <w:tcPr>
            <w:tcW w:w="480" w:type="pct"/>
            <w:tcBorders>
              <w:top w:val="nil"/>
              <w:bottom w:val="nil"/>
            </w:tcBorders>
          </w:tcPr>
          <w:p w14:paraId="688B6B2B"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.42</w:t>
            </w:r>
          </w:p>
        </w:tc>
        <w:tc>
          <w:tcPr>
            <w:tcW w:w="480" w:type="pct"/>
            <w:tcBorders>
              <w:top w:val="nil"/>
              <w:bottom w:val="nil"/>
            </w:tcBorders>
          </w:tcPr>
          <w:p w14:paraId="479B389F"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.54</w:t>
            </w:r>
          </w:p>
        </w:tc>
        <w:tc>
          <w:tcPr>
            <w:tcW w:w="480" w:type="pct"/>
            <w:tcBorders>
              <w:top w:val="nil"/>
              <w:bottom w:val="nil"/>
            </w:tcBorders>
          </w:tcPr>
          <w:p w14:paraId="28D80A19"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.40</w:t>
            </w:r>
          </w:p>
        </w:tc>
        <w:tc>
          <w:tcPr>
            <w:tcW w:w="480" w:type="pct"/>
            <w:tcBorders>
              <w:top w:val="nil"/>
              <w:bottom w:val="nil"/>
            </w:tcBorders>
          </w:tcPr>
          <w:p w14:paraId="03082EDD"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.42</w:t>
            </w:r>
          </w:p>
        </w:tc>
        <w:tc>
          <w:tcPr>
            <w:tcW w:w="480" w:type="pct"/>
            <w:tcBorders>
              <w:top w:val="nil"/>
              <w:bottom w:val="nil"/>
            </w:tcBorders>
          </w:tcPr>
          <w:p w14:paraId="6BFA763A" w14:textId="77777777" w:rsidR="00E60523" w:rsidRPr="00033E36" w:rsidRDefault="00E60523" w:rsidP="008D0D9A">
            <w:pPr>
              <w:spacing w:line="480" w:lineRule="auto"/>
              <w:jc w:val="center"/>
              <w:rPr>
                <w:rFonts w:ascii="Times New Roman" w:hAnsi="Times New Roman" w:cs="Times New Roman"/>
              </w:rPr>
            </w:pPr>
            <w:r w:rsidRPr="00033E36">
              <w:rPr>
                <w:rFonts w:ascii="Times New Roman" w:hAnsi="Times New Roman" w:cs="Times New Roman"/>
              </w:rPr>
              <w:t>-</w:t>
            </w:r>
          </w:p>
        </w:tc>
      </w:tr>
      <w:tr w:rsidR="00E60523" w:rsidRPr="00033E36" w14:paraId="6795491C" w14:textId="77777777" w:rsidTr="00E60523">
        <w:tc>
          <w:tcPr>
            <w:tcW w:w="1086" w:type="pct"/>
            <w:tcBorders>
              <w:top w:val="nil"/>
              <w:bottom w:val="nil"/>
            </w:tcBorders>
            <w:vAlign w:val="center"/>
          </w:tcPr>
          <w:p w14:paraId="60E468A4" w14:textId="77777777" w:rsidR="00E60523" w:rsidRPr="00033E36" w:rsidRDefault="00E60523" w:rsidP="00236232">
            <w:pPr>
              <w:spacing w:line="480" w:lineRule="auto"/>
              <w:rPr>
                <w:rFonts w:ascii="Times New Roman" w:hAnsi="Times New Roman" w:cs="Times New Roman"/>
              </w:rPr>
            </w:pPr>
            <w:r w:rsidRPr="00033E36">
              <w:rPr>
                <w:rFonts w:ascii="Times New Roman" w:hAnsi="Times New Roman" w:cs="Times New Roman"/>
                <w:b/>
              </w:rPr>
              <w:t>UK (n=649)</w:t>
            </w:r>
          </w:p>
        </w:tc>
        <w:tc>
          <w:tcPr>
            <w:tcW w:w="556" w:type="pct"/>
            <w:tcBorders>
              <w:top w:val="nil"/>
              <w:bottom w:val="nil"/>
            </w:tcBorders>
            <w:vAlign w:val="center"/>
          </w:tcPr>
          <w:p w14:paraId="358F4322"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vAlign w:val="center"/>
          </w:tcPr>
          <w:p w14:paraId="540F3AE1"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6752A72C"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68E4303A"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151B1AD5"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4BE11739"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1544C83E"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0AC2A088" w14:textId="77777777" w:rsidR="00E60523" w:rsidRPr="00033E36" w:rsidRDefault="00E60523" w:rsidP="00236232">
            <w:pPr>
              <w:spacing w:line="480" w:lineRule="auto"/>
              <w:jc w:val="center"/>
              <w:rPr>
                <w:rFonts w:ascii="Times New Roman" w:hAnsi="Times New Roman" w:cs="Times New Roman"/>
              </w:rPr>
            </w:pPr>
          </w:p>
        </w:tc>
      </w:tr>
      <w:tr w:rsidR="00E60523" w:rsidRPr="00033E36" w14:paraId="49CB903D" w14:textId="77777777" w:rsidTr="00E60523">
        <w:tc>
          <w:tcPr>
            <w:tcW w:w="1086" w:type="pct"/>
            <w:tcBorders>
              <w:top w:val="nil"/>
              <w:bottom w:val="nil"/>
            </w:tcBorders>
            <w:vAlign w:val="center"/>
          </w:tcPr>
          <w:p w14:paraId="6522B0DA" w14:textId="77777777" w:rsidR="00E60523" w:rsidRPr="00033E36" w:rsidRDefault="00E60523" w:rsidP="00236232">
            <w:pPr>
              <w:spacing w:line="480" w:lineRule="auto"/>
              <w:ind w:left="284"/>
              <w:rPr>
                <w:rFonts w:ascii="Times New Roman" w:hAnsi="Times New Roman" w:cs="Times New Roman"/>
              </w:rPr>
            </w:pPr>
            <w:r w:rsidRPr="00033E36">
              <w:rPr>
                <w:rFonts w:ascii="Times New Roman" w:hAnsi="Times New Roman" w:cs="Times New Roman"/>
              </w:rPr>
              <w:t>Industriousness</w:t>
            </w:r>
          </w:p>
        </w:tc>
        <w:tc>
          <w:tcPr>
            <w:tcW w:w="556" w:type="pct"/>
            <w:tcBorders>
              <w:top w:val="nil"/>
              <w:bottom w:val="nil"/>
            </w:tcBorders>
            <w:vAlign w:val="center"/>
          </w:tcPr>
          <w:p w14:paraId="7EE79ACB"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39.35</w:t>
            </w:r>
          </w:p>
        </w:tc>
        <w:tc>
          <w:tcPr>
            <w:tcW w:w="480" w:type="pct"/>
            <w:tcBorders>
              <w:top w:val="nil"/>
              <w:bottom w:val="nil"/>
            </w:tcBorders>
            <w:vAlign w:val="center"/>
          </w:tcPr>
          <w:p w14:paraId="162A6AC4"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6.66</w:t>
            </w:r>
          </w:p>
        </w:tc>
        <w:tc>
          <w:tcPr>
            <w:tcW w:w="480" w:type="pct"/>
            <w:tcBorders>
              <w:top w:val="nil"/>
              <w:bottom w:val="nil"/>
            </w:tcBorders>
          </w:tcPr>
          <w:p w14:paraId="744E8EFB"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04D032B7"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42364FF3"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38A60355"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53DA967D"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03CC259C" w14:textId="77777777" w:rsidR="00E60523" w:rsidRPr="00033E36" w:rsidRDefault="00E60523" w:rsidP="00236232">
            <w:pPr>
              <w:spacing w:line="480" w:lineRule="auto"/>
              <w:jc w:val="center"/>
              <w:rPr>
                <w:rFonts w:ascii="Times New Roman" w:hAnsi="Times New Roman" w:cs="Times New Roman"/>
              </w:rPr>
            </w:pPr>
          </w:p>
        </w:tc>
      </w:tr>
      <w:tr w:rsidR="00E60523" w:rsidRPr="00033E36" w14:paraId="32BF6E55" w14:textId="77777777" w:rsidTr="00E60523">
        <w:tc>
          <w:tcPr>
            <w:tcW w:w="1086" w:type="pct"/>
            <w:tcBorders>
              <w:top w:val="nil"/>
              <w:bottom w:val="nil"/>
            </w:tcBorders>
            <w:vAlign w:val="center"/>
          </w:tcPr>
          <w:p w14:paraId="21694157" w14:textId="77777777" w:rsidR="00E60523" w:rsidRPr="00033E36" w:rsidRDefault="00E60523" w:rsidP="00236232">
            <w:pPr>
              <w:spacing w:line="480" w:lineRule="auto"/>
              <w:ind w:left="284"/>
              <w:rPr>
                <w:rFonts w:ascii="Times New Roman" w:hAnsi="Times New Roman" w:cs="Times New Roman"/>
              </w:rPr>
            </w:pPr>
            <w:r w:rsidRPr="00033E36">
              <w:rPr>
                <w:rFonts w:ascii="Times New Roman" w:hAnsi="Times New Roman" w:cs="Times New Roman"/>
              </w:rPr>
              <w:t>Order</w:t>
            </w:r>
          </w:p>
        </w:tc>
        <w:tc>
          <w:tcPr>
            <w:tcW w:w="556" w:type="pct"/>
            <w:tcBorders>
              <w:top w:val="nil"/>
              <w:bottom w:val="nil"/>
            </w:tcBorders>
            <w:vAlign w:val="center"/>
          </w:tcPr>
          <w:p w14:paraId="5DFC5D87"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35.52</w:t>
            </w:r>
          </w:p>
        </w:tc>
        <w:tc>
          <w:tcPr>
            <w:tcW w:w="480" w:type="pct"/>
            <w:tcBorders>
              <w:top w:val="nil"/>
              <w:bottom w:val="nil"/>
            </w:tcBorders>
            <w:vAlign w:val="center"/>
          </w:tcPr>
          <w:p w14:paraId="359CE35A"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8.12</w:t>
            </w:r>
          </w:p>
        </w:tc>
        <w:tc>
          <w:tcPr>
            <w:tcW w:w="480" w:type="pct"/>
            <w:tcBorders>
              <w:top w:val="nil"/>
              <w:bottom w:val="nil"/>
            </w:tcBorders>
          </w:tcPr>
          <w:p w14:paraId="5ECACF55"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.39</w:t>
            </w:r>
          </w:p>
        </w:tc>
        <w:tc>
          <w:tcPr>
            <w:tcW w:w="480" w:type="pct"/>
            <w:tcBorders>
              <w:top w:val="nil"/>
              <w:bottom w:val="nil"/>
            </w:tcBorders>
          </w:tcPr>
          <w:p w14:paraId="2580CF57"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599EFFD1"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43C8CC24"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094C6B68"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53C11E97" w14:textId="77777777" w:rsidR="00E60523" w:rsidRPr="00033E36" w:rsidRDefault="00E60523" w:rsidP="00236232">
            <w:pPr>
              <w:spacing w:line="480" w:lineRule="auto"/>
              <w:jc w:val="center"/>
              <w:rPr>
                <w:rFonts w:ascii="Times New Roman" w:hAnsi="Times New Roman" w:cs="Times New Roman"/>
              </w:rPr>
            </w:pPr>
          </w:p>
        </w:tc>
      </w:tr>
      <w:tr w:rsidR="00E60523" w:rsidRPr="00033E36" w14:paraId="22409E0B" w14:textId="77777777" w:rsidTr="00E60523">
        <w:tc>
          <w:tcPr>
            <w:tcW w:w="1086" w:type="pct"/>
            <w:tcBorders>
              <w:top w:val="nil"/>
              <w:bottom w:val="nil"/>
            </w:tcBorders>
            <w:vAlign w:val="center"/>
          </w:tcPr>
          <w:p w14:paraId="74F886CC" w14:textId="77777777" w:rsidR="00E60523" w:rsidRPr="00033E36" w:rsidRDefault="00E60523" w:rsidP="00236232">
            <w:pPr>
              <w:spacing w:line="480" w:lineRule="auto"/>
              <w:ind w:left="284"/>
              <w:rPr>
                <w:rFonts w:ascii="Times New Roman" w:hAnsi="Times New Roman" w:cs="Times New Roman"/>
              </w:rPr>
            </w:pPr>
            <w:r w:rsidRPr="00033E36">
              <w:rPr>
                <w:rFonts w:ascii="Times New Roman" w:hAnsi="Times New Roman" w:cs="Times New Roman"/>
              </w:rPr>
              <w:t>Virtue</w:t>
            </w:r>
          </w:p>
        </w:tc>
        <w:tc>
          <w:tcPr>
            <w:tcW w:w="556" w:type="pct"/>
            <w:tcBorders>
              <w:top w:val="nil"/>
              <w:bottom w:val="nil"/>
            </w:tcBorders>
            <w:vAlign w:val="center"/>
          </w:tcPr>
          <w:p w14:paraId="7D582ABB"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34.82</w:t>
            </w:r>
          </w:p>
        </w:tc>
        <w:tc>
          <w:tcPr>
            <w:tcW w:w="480" w:type="pct"/>
            <w:tcBorders>
              <w:top w:val="nil"/>
              <w:bottom w:val="nil"/>
            </w:tcBorders>
            <w:vAlign w:val="center"/>
          </w:tcPr>
          <w:p w14:paraId="3A6C340E"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6.12</w:t>
            </w:r>
          </w:p>
        </w:tc>
        <w:tc>
          <w:tcPr>
            <w:tcW w:w="480" w:type="pct"/>
            <w:tcBorders>
              <w:top w:val="nil"/>
              <w:bottom w:val="nil"/>
            </w:tcBorders>
          </w:tcPr>
          <w:p w14:paraId="6415DB1E"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.43</w:t>
            </w:r>
          </w:p>
        </w:tc>
        <w:tc>
          <w:tcPr>
            <w:tcW w:w="480" w:type="pct"/>
            <w:tcBorders>
              <w:top w:val="nil"/>
              <w:bottom w:val="nil"/>
            </w:tcBorders>
          </w:tcPr>
          <w:p w14:paraId="35840C87"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.18</w:t>
            </w:r>
          </w:p>
        </w:tc>
        <w:tc>
          <w:tcPr>
            <w:tcW w:w="480" w:type="pct"/>
            <w:tcBorders>
              <w:top w:val="nil"/>
              <w:bottom w:val="nil"/>
            </w:tcBorders>
          </w:tcPr>
          <w:p w14:paraId="25E16FD6"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548C2195"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1EF13DDA"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27DE9D2D" w14:textId="77777777" w:rsidR="00E60523" w:rsidRPr="00033E36" w:rsidRDefault="00E60523" w:rsidP="00236232">
            <w:pPr>
              <w:spacing w:line="480" w:lineRule="auto"/>
              <w:jc w:val="center"/>
              <w:rPr>
                <w:rFonts w:ascii="Times New Roman" w:hAnsi="Times New Roman" w:cs="Times New Roman"/>
              </w:rPr>
            </w:pPr>
          </w:p>
        </w:tc>
      </w:tr>
      <w:tr w:rsidR="00E60523" w:rsidRPr="00033E36" w14:paraId="58395D44" w14:textId="77777777" w:rsidTr="00E60523">
        <w:tc>
          <w:tcPr>
            <w:tcW w:w="1086" w:type="pct"/>
            <w:tcBorders>
              <w:top w:val="nil"/>
              <w:bottom w:val="nil"/>
            </w:tcBorders>
            <w:vAlign w:val="center"/>
          </w:tcPr>
          <w:p w14:paraId="23FBC58B" w14:textId="77777777" w:rsidR="00E60523" w:rsidRPr="00033E36" w:rsidRDefault="00E60523" w:rsidP="00236232">
            <w:pPr>
              <w:spacing w:line="480" w:lineRule="auto"/>
              <w:ind w:left="284"/>
              <w:rPr>
                <w:rFonts w:ascii="Times New Roman" w:hAnsi="Times New Roman" w:cs="Times New Roman"/>
              </w:rPr>
            </w:pPr>
            <w:r w:rsidRPr="00033E36">
              <w:rPr>
                <w:rFonts w:ascii="Times New Roman" w:hAnsi="Times New Roman" w:cs="Times New Roman"/>
              </w:rPr>
              <w:t>Traditionalism</w:t>
            </w:r>
          </w:p>
        </w:tc>
        <w:tc>
          <w:tcPr>
            <w:tcW w:w="556" w:type="pct"/>
            <w:tcBorders>
              <w:top w:val="nil"/>
              <w:bottom w:val="nil"/>
            </w:tcBorders>
            <w:vAlign w:val="center"/>
          </w:tcPr>
          <w:p w14:paraId="0CD62C28"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31.69</w:t>
            </w:r>
          </w:p>
        </w:tc>
        <w:tc>
          <w:tcPr>
            <w:tcW w:w="480" w:type="pct"/>
            <w:tcBorders>
              <w:top w:val="nil"/>
              <w:bottom w:val="nil"/>
            </w:tcBorders>
            <w:vAlign w:val="center"/>
          </w:tcPr>
          <w:p w14:paraId="0F68B906"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5.76</w:t>
            </w:r>
          </w:p>
        </w:tc>
        <w:tc>
          <w:tcPr>
            <w:tcW w:w="480" w:type="pct"/>
            <w:tcBorders>
              <w:top w:val="nil"/>
              <w:bottom w:val="nil"/>
            </w:tcBorders>
          </w:tcPr>
          <w:p w14:paraId="3F8EE163"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.34</w:t>
            </w:r>
          </w:p>
        </w:tc>
        <w:tc>
          <w:tcPr>
            <w:tcW w:w="480" w:type="pct"/>
            <w:tcBorders>
              <w:top w:val="nil"/>
              <w:bottom w:val="nil"/>
            </w:tcBorders>
          </w:tcPr>
          <w:p w14:paraId="6769745F"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.30</w:t>
            </w:r>
          </w:p>
        </w:tc>
        <w:tc>
          <w:tcPr>
            <w:tcW w:w="480" w:type="pct"/>
            <w:tcBorders>
              <w:top w:val="nil"/>
              <w:bottom w:val="nil"/>
            </w:tcBorders>
          </w:tcPr>
          <w:p w14:paraId="53A23F72"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.40</w:t>
            </w:r>
          </w:p>
        </w:tc>
        <w:tc>
          <w:tcPr>
            <w:tcW w:w="480" w:type="pct"/>
            <w:tcBorders>
              <w:top w:val="nil"/>
              <w:bottom w:val="nil"/>
            </w:tcBorders>
          </w:tcPr>
          <w:p w14:paraId="1268D793"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5B22F01A" w14:textId="77777777" w:rsidR="00E60523" w:rsidRPr="00033E36" w:rsidRDefault="00E60523" w:rsidP="00236232">
            <w:pPr>
              <w:spacing w:line="480" w:lineRule="auto"/>
              <w:jc w:val="center"/>
              <w:rPr>
                <w:rFonts w:ascii="Times New Roman" w:hAnsi="Times New Roman" w:cs="Times New Roman"/>
              </w:rPr>
            </w:pPr>
          </w:p>
        </w:tc>
        <w:tc>
          <w:tcPr>
            <w:tcW w:w="480" w:type="pct"/>
            <w:tcBorders>
              <w:top w:val="nil"/>
              <w:bottom w:val="nil"/>
            </w:tcBorders>
          </w:tcPr>
          <w:p w14:paraId="6661FD25" w14:textId="77777777" w:rsidR="00E60523" w:rsidRPr="00033E36" w:rsidRDefault="00E60523" w:rsidP="00236232">
            <w:pPr>
              <w:spacing w:line="480" w:lineRule="auto"/>
              <w:jc w:val="center"/>
              <w:rPr>
                <w:rFonts w:ascii="Times New Roman" w:hAnsi="Times New Roman" w:cs="Times New Roman"/>
              </w:rPr>
            </w:pPr>
          </w:p>
        </w:tc>
      </w:tr>
      <w:tr w:rsidR="00E60523" w:rsidRPr="00033E36" w14:paraId="0450479A" w14:textId="77777777" w:rsidTr="00E60523">
        <w:tc>
          <w:tcPr>
            <w:tcW w:w="1086" w:type="pct"/>
            <w:tcBorders>
              <w:top w:val="nil"/>
              <w:bottom w:val="nil"/>
            </w:tcBorders>
            <w:vAlign w:val="center"/>
          </w:tcPr>
          <w:p w14:paraId="2BBBD7F7" w14:textId="77777777" w:rsidR="00E60523" w:rsidRPr="00033E36" w:rsidRDefault="00E60523" w:rsidP="00236232">
            <w:pPr>
              <w:spacing w:line="480" w:lineRule="auto"/>
              <w:ind w:left="284"/>
              <w:rPr>
                <w:rFonts w:ascii="Times New Roman" w:hAnsi="Times New Roman" w:cs="Times New Roman"/>
              </w:rPr>
            </w:pPr>
            <w:r w:rsidRPr="00033E36">
              <w:rPr>
                <w:rFonts w:ascii="Times New Roman" w:hAnsi="Times New Roman" w:cs="Times New Roman"/>
              </w:rPr>
              <w:t>Self Control</w:t>
            </w:r>
          </w:p>
        </w:tc>
        <w:tc>
          <w:tcPr>
            <w:tcW w:w="556" w:type="pct"/>
            <w:tcBorders>
              <w:top w:val="nil"/>
              <w:bottom w:val="nil"/>
            </w:tcBorders>
            <w:vAlign w:val="center"/>
          </w:tcPr>
          <w:p w14:paraId="6058E589"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34.70</w:t>
            </w:r>
          </w:p>
        </w:tc>
        <w:tc>
          <w:tcPr>
            <w:tcW w:w="480" w:type="pct"/>
            <w:tcBorders>
              <w:top w:val="nil"/>
              <w:bottom w:val="nil"/>
            </w:tcBorders>
            <w:vAlign w:val="center"/>
          </w:tcPr>
          <w:p w14:paraId="4D6AAB8F"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6.82</w:t>
            </w:r>
          </w:p>
        </w:tc>
        <w:tc>
          <w:tcPr>
            <w:tcW w:w="480" w:type="pct"/>
            <w:tcBorders>
              <w:top w:val="nil"/>
              <w:bottom w:val="nil"/>
            </w:tcBorders>
          </w:tcPr>
          <w:p w14:paraId="10447148"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.32</w:t>
            </w:r>
          </w:p>
        </w:tc>
        <w:tc>
          <w:tcPr>
            <w:tcW w:w="480" w:type="pct"/>
            <w:tcBorders>
              <w:top w:val="nil"/>
              <w:bottom w:val="nil"/>
            </w:tcBorders>
          </w:tcPr>
          <w:p w14:paraId="2CBA92F3"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.33</w:t>
            </w:r>
          </w:p>
        </w:tc>
        <w:tc>
          <w:tcPr>
            <w:tcW w:w="480" w:type="pct"/>
            <w:tcBorders>
              <w:top w:val="nil"/>
              <w:bottom w:val="nil"/>
            </w:tcBorders>
          </w:tcPr>
          <w:p w14:paraId="0CA44C2C"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.32</w:t>
            </w:r>
          </w:p>
        </w:tc>
        <w:tc>
          <w:tcPr>
            <w:tcW w:w="480" w:type="pct"/>
            <w:tcBorders>
              <w:top w:val="nil"/>
              <w:bottom w:val="nil"/>
            </w:tcBorders>
          </w:tcPr>
          <w:p w14:paraId="160AE9F0"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.37</w:t>
            </w:r>
          </w:p>
        </w:tc>
        <w:tc>
          <w:tcPr>
            <w:tcW w:w="480" w:type="pct"/>
            <w:tcBorders>
              <w:top w:val="nil"/>
              <w:bottom w:val="nil"/>
            </w:tcBorders>
          </w:tcPr>
          <w:p w14:paraId="3BBD4746"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w:t>
            </w:r>
          </w:p>
        </w:tc>
        <w:tc>
          <w:tcPr>
            <w:tcW w:w="480" w:type="pct"/>
            <w:tcBorders>
              <w:top w:val="nil"/>
              <w:bottom w:val="nil"/>
            </w:tcBorders>
          </w:tcPr>
          <w:p w14:paraId="67640CE9" w14:textId="77777777" w:rsidR="00E60523" w:rsidRPr="00033E36" w:rsidRDefault="00E60523" w:rsidP="00236232">
            <w:pPr>
              <w:spacing w:line="480" w:lineRule="auto"/>
              <w:jc w:val="center"/>
              <w:rPr>
                <w:rFonts w:ascii="Times New Roman" w:hAnsi="Times New Roman" w:cs="Times New Roman"/>
              </w:rPr>
            </w:pPr>
          </w:p>
        </w:tc>
      </w:tr>
      <w:tr w:rsidR="00E60523" w:rsidRPr="00033E36" w14:paraId="0CA9CEE8" w14:textId="77777777" w:rsidTr="00E60523">
        <w:tc>
          <w:tcPr>
            <w:tcW w:w="1086" w:type="pct"/>
            <w:tcBorders>
              <w:top w:val="nil"/>
              <w:bottom w:val="single" w:sz="4" w:space="0" w:color="auto"/>
            </w:tcBorders>
            <w:vAlign w:val="center"/>
          </w:tcPr>
          <w:p w14:paraId="16D78337" w14:textId="77777777" w:rsidR="00E60523" w:rsidRPr="00033E36" w:rsidRDefault="00E60523" w:rsidP="00236232">
            <w:pPr>
              <w:spacing w:line="480" w:lineRule="auto"/>
              <w:ind w:left="284"/>
              <w:rPr>
                <w:rFonts w:ascii="Times New Roman" w:hAnsi="Times New Roman" w:cs="Times New Roman"/>
              </w:rPr>
            </w:pPr>
            <w:r w:rsidRPr="00033E36">
              <w:rPr>
                <w:rFonts w:ascii="Times New Roman" w:hAnsi="Times New Roman" w:cs="Times New Roman"/>
              </w:rPr>
              <w:t>Responsibility</w:t>
            </w:r>
          </w:p>
        </w:tc>
        <w:tc>
          <w:tcPr>
            <w:tcW w:w="556" w:type="pct"/>
            <w:tcBorders>
              <w:top w:val="nil"/>
              <w:bottom w:val="single" w:sz="4" w:space="0" w:color="auto"/>
            </w:tcBorders>
            <w:vAlign w:val="center"/>
          </w:tcPr>
          <w:p w14:paraId="64D18528"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38.58</w:t>
            </w:r>
          </w:p>
        </w:tc>
        <w:tc>
          <w:tcPr>
            <w:tcW w:w="480" w:type="pct"/>
            <w:tcBorders>
              <w:top w:val="nil"/>
              <w:bottom w:val="single" w:sz="4" w:space="0" w:color="auto"/>
            </w:tcBorders>
            <w:vAlign w:val="center"/>
          </w:tcPr>
          <w:p w14:paraId="54EE47DD"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5.23</w:t>
            </w:r>
          </w:p>
        </w:tc>
        <w:tc>
          <w:tcPr>
            <w:tcW w:w="480" w:type="pct"/>
            <w:tcBorders>
              <w:top w:val="nil"/>
              <w:bottom w:val="single" w:sz="4" w:space="0" w:color="auto"/>
            </w:tcBorders>
          </w:tcPr>
          <w:p w14:paraId="5447DE8C"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.61</w:t>
            </w:r>
          </w:p>
        </w:tc>
        <w:tc>
          <w:tcPr>
            <w:tcW w:w="480" w:type="pct"/>
            <w:tcBorders>
              <w:top w:val="nil"/>
              <w:bottom w:val="single" w:sz="4" w:space="0" w:color="auto"/>
            </w:tcBorders>
          </w:tcPr>
          <w:p w14:paraId="643184F6"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.41</w:t>
            </w:r>
          </w:p>
        </w:tc>
        <w:tc>
          <w:tcPr>
            <w:tcW w:w="480" w:type="pct"/>
            <w:tcBorders>
              <w:top w:val="nil"/>
              <w:bottom w:val="single" w:sz="4" w:space="0" w:color="auto"/>
            </w:tcBorders>
          </w:tcPr>
          <w:p w14:paraId="5AC6C4FB"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.46</w:t>
            </w:r>
          </w:p>
        </w:tc>
        <w:tc>
          <w:tcPr>
            <w:tcW w:w="480" w:type="pct"/>
            <w:tcBorders>
              <w:top w:val="nil"/>
              <w:bottom w:val="single" w:sz="4" w:space="0" w:color="auto"/>
            </w:tcBorders>
          </w:tcPr>
          <w:p w14:paraId="167FB571"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.31</w:t>
            </w:r>
          </w:p>
        </w:tc>
        <w:tc>
          <w:tcPr>
            <w:tcW w:w="480" w:type="pct"/>
            <w:tcBorders>
              <w:top w:val="nil"/>
              <w:bottom w:val="single" w:sz="4" w:space="0" w:color="auto"/>
            </w:tcBorders>
          </w:tcPr>
          <w:p w14:paraId="3C6064E0"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.40</w:t>
            </w:r>
          </w:p>
        </w:tc>
        <w:tc>
          <w:tcPr>
            <w:tcW w:w="480" w:type="pct"/>
            <w:tcBorders>
              <w:top w:val="nil"/>
              <w:bottom w:val="single" w:sz="4" w:space="0" w:color="auto"/>
            </w:tcBorders>
          </w:tcPr>
          <w:p w14:paraId="590AC163" w14:textId="77777777" w:rsidR="00E60523" w:rsidRPr="00033E36" w:rsidRDefault="00E60523" w:rsidP="00236232">
            <w:pPr>
              <w:spacing w:line="480" w:lineRule="auto"/>
              <w:jc w:val="center"/>
              <w:rPr>
                <w:rFonts w:ascii="Times New Roman" w:hAnsi="Times New Roman" w:cs="Times New Roman"/>
              </w:rPr>
            </w:pPr>
            <w:r w:rsidRPr="00033E36">
              <w:rPr>
                <w:rFonts w:ascii="Times New Roman" w:hAnsi="Times New Roman" w:cs="Times New Roman"/>
              </w:rPr>
              <w:t>-</w:t>
            </w:r>
          </w:p>
        </w:tc>
      </w:tr>
    </w:tbl>
    <w:p w14:paraId="697348E2" w14:textId="77777777" w:rsidR="00FD4780" w:rsidRPr="00033E36" w:rsidRDefault="006F14B6" w:rsidP="001626D0">
      <w:pPr>
        <w:spacing w:after="0" w:line="240" w:lineRule="auto"/>
        <w:rPr>
          <w:rFonts w:ascii="Times New Roman" w:hAnsi="Times New Roman" w:cs="Times New Roman"/>
        </w:rPr>
      </w:pPr>
      <w:r w:rsidRPr="00033E36">
        <w:rPr>
          <w:rFonts w:ascii="Times New Roman" w:hAnsi="Times New Roman" w:cs="Times New Roman"/>
          <w:i/>
        </w:rPr>
        <w:t xml:space="preserve">Note. </w:t>
      </w:r>
      <w:r w:rsidRPr="00033E36">
        <w:rPr>
          <w:rFonts w:ascii="Times New Roman" w:hAnsi="Times New Roman" w:cs="Times New Roman"/>
        </w:rPr>
        <w:t>All inter-correlation</w:t>
      </w:r>
      <w:r w:rsidR="00E60523" w:rsidRPr="00033E36">
        <w:rPr>
          <w:rFonts w:ascii="Times New Roman" w:hAnsi="Times New Roman" w:cs="Times New Roman"/>
        </w:rPr>
        <w:t xml:space="preserve">s have a significance value of  </w:t>
      </w:r>
      <w:r w:rsidR="00E60523" w:rsidRPr="00033E36">
        <w:rPr>
          <w:rFonts w:ascii="Times New Roman" w:hAnsi="Times New Roman" w:cs="Times New Roman"/>
          <w:i/>
        </w:rPr>
        <w:t xml:space="preserve"> p </w:t>
      </w:r>
      <w:r w:rsidRPr="00033E36">
        <w:rPr>
          <w:rFonts w:ascii="Times New Roman" w:hAnsi="Times New Roman" w:cs="Times New Roman"/>
        </w:rPr>
        <w:t>&lt;</w:t>
      </w:r>
      <w:r w:rsidR="00E60523" w:rsidRPr="00033E36">
        <w:rPr>
          <w:rFonts w:ascii="Times New Roman" w:hAnsi="Times New Roman" w:cs="Times New Roman"/>
        </w:rPr>
        <w:t xml:space="preserve"> </w:t>
      </w:r>
      <w:r w:rsidR="001626D0" w:rsidRPr="00033E36">
        <w:rPr>
          <w:rFonts w:ascii="Times New Roman" w:hAnsi="Times New Roman" w:cs="Times New Roman"/>
        </w:rPr>
        <w:t xml:space="preserve">0.001. </w:t>
      </w:r>
    </w:p>
    <w:p w14:paraId="06C0058F" w14:textId="77777777" w:rsidR="001626D0" w:rsidRPr="00033E36" w:rsidRDefault="001626D0" w:rsidP="001626D0">
      <w:pPr>
        <w:spacing w:after="0" w:line="240" w:lineRule="auto"/>
        <w:rPr>
          <w:rFonts w:ascii="Times New Roman" w:hAnsi="Times New Roman" w:cs="Times New Roman"/>
        </w:rPr>
        <w:sectPr w:rsidR="001626D0" w:rsidRPr="00033E36" w:rsidSect="008D0D9A">
          <w:pgSz w:w="16838" w:h="11906" w:orient="landscape"/>
          <w:pgMar w:top="1077" w:right="1077" w:bottom="1077" w:left="1077" w:header="709" w:footer="709" w:gutter="0"/>
          <w:cols w:space="708"/>
          <w:docGrid w:linePitch="360"/>
        </w:sectPr>
      </w:pPr>
      <w:r w:rsidRPr="00033E36">
        <w:rPr>
          <w:rFonts w:ascii="Times New Roman" w:hAnsi="Times New Roman" w:cs="Times New Roman"/>
        </w:rPr>
        <w:t xml:space="preserve">IND = Industriousness; ORD = Order; VIRT = Virtue; </w:t>
      </w:r>
      <w:r w:rsidR="00C11E5A" w:rsidRPr="00033E36">
        <w:rPr>
          <w:rFonts w:ascii="Times New Roman" w:hAnsi="Times New Roman" w:cs="Times New Roman"/>
        </w:rPr>
        <w:t xml:space="preserve">TRAD = Traditionalism; </w:t>
      </w:r>
      <w:r w:rsidRPr="00033E36">
        <w:rPr>
          <w:rFonts w:ascii="Times New Roman" w:hAnsi="Times New Roman" w:cs="Times New Roman"/>
        </w:rPr>
        <w:t>SC = Self Control; RESP = Responsibility</w:t>
      </w:r>
    </w:p>
    <w:p w14:paraId="0FA1F14E" w14:textId="77777777" w:rsidR="00033E36" w:rsidRPr="00033E36" w:rsidRDefault="008D0D9A" w:rsidP="00033E36">
      <w:pPr>
        <w:spacing w:before="100" w:after="100" w:line="240" w:lineRule="auto"/>
        <w:rPr>
          <w:rFonts w:ascii="Times New Roman" w:hAnsi="Times New Roman" w:cs="Times New Roman"/>
          <w:b/>
        </w:rPr>
      </w:pPr>
      <w:r w:rsidRPr="00033E36">
        <w:rPr>
          <w:rFonts w:ascii="Times New Roman" w:hAnsi="Times New Roman" w:cs="Times New Roman"/>
          <w:b/>
        </w:rPr>
        <w:lastRenderedPageBreak/>
        <w:t>Table 2</w:t>
      </w:r>
      <w:r w:rsidRPr="00033E36">
        <w:rPr>
          <w:rFonts w:ascii="Times New Roman" w:hAnsi="Times New Roman" w:cs="Times New Roman"/>
          <w:b/>
        </w:rPr>
        <w:tab/>
      </w:r>
    </w:p>
    <w:p w14:paraId="52B2F335" w14:textId="77777777" w:rsidR="00057BDC" w:rsidRPr="00033E36" w:rsidRDefault="001626D0" w:rsidP="00033E36">
      <w:pPr>
        <w:spacing w:before="100" w:after="100" w:line="240" w:lineRule="auto"/>
        <w:rPr>
          <w:rFonts w:ascii="Times New Roman" w:hAnsi="Times New Roman" w:cs="Times New Roman"/>
        </w:rPr>
      </w:pPr>
      <w:r w:rsidRPr="00033E36">
        <w:rPr>
          <w:rFonts w:ascii="Times New Roman" w:hAnsi="Times New Roman" w:cs="Times New Roman"/>
        </w:rPr>
        <w:t xml:space="preserve">Study 1: </w:t>
      </w:r>
      <w:r w:rsidR="008D0D9A" w:rsidRPr="00033E36">
        <w:rPr>
          <w:rFonts w:ascii="Times New Roman" w:hAnsi="Times New Roman" w:cs="Times New Roman"/>
        </w:rPr>
        <w:t>Internal consistency reliabilities of the facet scales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5"/>
        <w:gridCol w:w="2420"/>
        <w:gridCol w:w="3165"/>
        <w:gridCol w:w="3165"/>
        <w:gridCol w:w="3165"/>
      </w:tblGrid>
      <w:tr w:rsidR="00057BDC" w:rsidRPr="00033E36" w14:paraId="79698451" w14:textId="77777777" w:rsidTr="00827331">
        <w:tc>
          <w:tcPr>
            <w:tcW w:w="1002" w:type="pct"/>
            <w:tcBorders>
              <w:top w:val="single" w:sz="4" w:space="0" w:color="auto"/>
              <w:bottom w:val="nil"/>
            </w:tcBorders>
          </w:tcPr>
          <w:p w14:paraId="36292919" w14:textId="77777777" w:rsidR="00057BDC" w:rsidRPr="00033E36" w:rsidRDefault="00057BDC" w:rsidP="00827331">
            <w:pPr>
              <w:spacing w:before="100" w:line="480" w:lineRule="auto"/>
              <w:jc w:val="center"/>
              <w:rPr>
                <w:rFonts w:ascii="Times New Roman" w:hAnsi="Times New Roman" w:cs="Times New Roman"/>
              </w:rPr>
            </w:pPr>
          </w:p>
        </w:tc>
        <w:tc>
          <w:tcPr>
            <w:tcW w:w="1874" w:type="pct"/>
            <w:gridSpan w:val="2"/>
            <w:tcBorders>
              <w:top w:val="single" w:sz="4" w:space="0" w:color="auto"/>
              <w:bottom w:val="single" w:sz="4" w:space="0" w:color="auto"/>
            </w:tcBorders>
          </w:tcPr>
          <w:p w14:paraId="641A6CB0"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UK</w:t>
            </w:r>
          </w:p>
        </w:tc>
        <w:tc>
          <w:tcPr>
            <w:tcW w:w="2124" w:type="pct"/>
            <w:gridSpan w:val="2"/>
            <w:tcBorders>
              <w:top w:val="single" w:sz="4" w:space="0" w:color="auto"/>
              <w:bottom w:val="single" w:sz="4" w:space="0" w:color="auto"/>
            </w:tcBorders>
          </w:tcPr>
          <w:p w14:paraId="64C87626"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US</w:t>
            </w:r>
          </w:p>
        </w:tc>
      </w:tr>
      <w:tr w:rsidR="00057BDC" w:rsidRPr="00033E36" w14:paraId="41CD2EF4" w14:textId="77777777" w:rsidTr="00827331">
        <w:tc>
          <w:tcPr>
            <w:tcW w:w="1002" w:type="pct"/>
            <w:tcBorders>
              <w:top w:val="nil"/>
              <w:bottom w:val="single" w:sz="4" w:space="0" w:color="auto"/>
            </w:tcBorders>
          </w:tcPr>
          <w:p w14:paraId="60060292" w14:textId="77777777" w:rsidR="00057BDC" w:rsidRPr="00033E36" w:rsidRDefault="00057BDC" w:rsidP="00827331">
            <w:pPr>
              <w:spacing w:before="100" w:line="480" w:lineRule="auto"/>
              <w:jc w:val="center"/>
              <w:rPr>
                <w:rFonts w:ascii="Times New Roman" w:hAnsi="Times New Roman" w:cs="Times New Roman"/>
              </w:rPr>
            </w:pPr>
          </w:p>
        </w:tc>
        <w:tc>
          <w:tcPr>
            <w:tcW w:w="812" w:type="pct"/>
            <w:tcBorders>
              <w:top w:val="single" w:sz="4" w:space="0" w:color="auto"/>
              <w:bottom w:val="single" w:sz="4" w:space="0" w:color="auto"/>
            </w:tcBorders>
          </w:tcPr>
          <w:p w14:paraId="619D91A6"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α</w:t>
            </w:r>
          </w:p>
        </w:tc>
        <w:tc>
          <w:tcPr>
            <w:tcW w:w="1062" w:type="pct"/>
            <w:tcBorders>
              <w:top w:val="single" w:sz="4" w:space="0" w:color="auto"/>
              <w:bottom w:val="single" w:sz="4" w:space="0" w:color="auto"/>
            </w:tcBorders>
          </w:tcPr>
          <w:p w14:paraId="74E97BBF"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n</w:t>
            </w:r>
          </w:p>
        </w:tc>
        <w:tc>
          <w:tcPr>
            <w:tcW w:w="1062" w:type="pct"/>
            <w:tcBorders>
              <w:top w:val="single" w:sz="4" w:space="0" w:color="auto"/>
              <w:bottom w:val="single" w:sz="4" w:space="0" w:color="auto"/>
            </w:tcBorders>
          </w:tcPr>
          <w:p w14:paraId="3C3D448D"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α</w:t>
            </w:r>
          </w:p>
        </w:tc>
        <w:tc>
          <w:tcPr>
            <w:tcW w:w="1062" w:type="pct"/>
            <w:tcBorders>
              <w:top w:val="single" w:sz="4" w:space="0" w:color="auto"/>
              <w:bottom w:val="single" w:sz="4" w:space="0" w:color="auto"/>
            </w:tcBorders>
          </w:tcPr>
          <w:p w14:paraId="157B99EF"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n</w:t>
            </w:r>
          </w:p>
        </w:tc>
      </w:tr>
      <w:tr w:rsidR="00057BDC" w:rsidRPr="00033E36" w14:paraId="376F9DCF" w14:textId="77777777" w:rsidTr="00827331">
        <w:tc>
          <w:tcPr>
            <w:tcW w:w="1002" w:type="pct"/>
            <w:tcBorders>
              <w:top w:val="single" w:sz="4" w:space="0" w:color="auto"/>
            </w:tcBorders>
          </w:tcPr>
          <w:p w14:paraId="778F2B44" w14:textId="77777777" w:rsidR="00057BDC" w:rsidRPr="00033E36" w:rsidRDefault="00057BDC" w:rsidP="00827331">
            <w:pPr>
              <w:spacing w:before="100" w:line="480" w:lineRule="auto"/>
              <w:rPr>
                <w:rFonts w:ascii="Times New Roman" w:hAnsi="Times New Roman" w:cs="Times New Roman"/>
              </w:rPr>
            </w:pPr>
            <w:r w:rsidRPr="00033E36">
              <w:rPr>
                <w:rFonts w:ascii="Times New Roman" w:hAnsi="Times New Roman" w:cs="Times New Roman"/>
              </w:rPr>
              <w:t xml:space="preserve">Industriousness </w:t>
            </w:r>
          </w:p>
        </w:tc>
        <w:tc>
          <w:tcPr>
            <w:tcW w:w="812" w:type="pct"/>
            <w:tcBorders>
              <w:top w:val="single" w:sz="4" w:space="0" w:color="auto"/>
            </w:tcBorders>
          </w:tcPr>
          <w:p w14:paraId="4A7BCDBB"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.87</w:t>
            </w:r>
          </w:p>
        </w:tc>
        <w:tc>
          <w:tcPr>
            <w:tcW w:w="1062" w:type="pct"/>
            <w:tcBorders>
              <w:top w:val="single" w:sz="4" w:space="0" w:color="auto"/>
            </w:tcBorders>
          </w:tcPr>
          <w:p w14:paraId="0A906CDB"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649</w:t>
            </w:r>
          </w:p>
        </w:tc>
        <w:tc>
          <w:tcPr>
            <w:tcW w:w="1062" w:type="pct"/>
            <w:tcBorders>
              <w:top w:val="single" w:sz="4" w:space="0" w:color="auto"/>
            </w:tcBorders>
          </w:tcPr>
          <w:p w14:paraId="61ACD2F1"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.86</w:t>
            </w:r>
          </w:p>
        </w:tc>
        <w:tc>
          <w:tcPr>
            <w:tcW w:w="1062" w:type="pct"/>
            <w:tcBorders>
              <w:top w:val="single" w:sz="4" w:space="0" w:color="auto"/>
            </w:tcBorders>
          </w:tcPr>
          <w:p w14:paraId="3E254908"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 xml:space="preserve">7620 </w:t>
            </w:r>
          </w:p>
        </w:tc>
      </w:tr>
      <w:tr w:rsidR="00057BDC" w:rsidRPr="00033E36" w14:paraId="106B4CD8" w14:textId="77777777" w:rsidTr="00827331">
        <w:tc>
          <w:tcPr>
            <w:tcW w:w="1002" w:type="pct"/>
          </w:tcPr>
          <w:p w14:paraId="5005E93D" w14:textId="77777777" w:rsidR="00057BDC" w:rsidRPr="00033E36" w:rsidRDefault="00057BDC" w:rsidP="00827331">
            <w:pPr>
              <w:spacing w:before="100" w:line="480" w:lineRule="auto"/>
              <w:rPr>
                <w:rFonts w:ascii="Times New Roman" w:hAnsi="Times New Roman" w:cs="Times New Roman"/>
              </w:rPr>
            </w:pPr>
            <w:r w:rsidRPr="00033E36">
              <w:rPr>
                <w:rFonts w:ascii="Times New Roman" w:hAnsi="Times New Roman" w:cs="Times New Roman"/>
              </w:rPr>
              <w:t>Order</w:t>
            </w:r>
          </w:p>
        </w:tc>
        <w:tc>
          <w:tcPr>
            <w:tcW w:w="812" w:type="pct"/>
          </w:tcPr>
          <w:p w14:paraId="0DD1973D"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.88</w:t>
            </w:r>
          </w:p>
        </w:tc>
        <w:tc>
          <w:tcPr>
            <w:tcW w:w="1062" w:type="pct"/>
          </w:tcPr>
          <w:p w14:paraId="3CA3BCFA" w14:textId="77777777" w:rsidR="00057BDC" w:rsidRPr="00033E36" w:rsidRDefault="00057BDC" w:rsidP="00827331">
            <w:pPr>
              <w:jc w:val="center"/>
            </w:pPr>
            <w:r w:rsidRPr="00033E36">
              <w:rPr>
                <w:rFonts w:ascii="Times New Roman" w:hAnsi="Times New Roman" w:cs="Times New Roman"/>
              </w:rPr>
              <w:t>649</w:t>
            </w:r>
          </w:p>
        </w:tc>
        <w:tc>
          <w:tcPr>
            <w:tcW w:w="1062" w:type="pct"/>
          </w:tcPr>
          <w:p w14:paraId="70959709"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.90</w:t>
            </w:r>
          </w:p>
        </w:tc>
        <w:tc>
          <w:tcPr>
            <w:tcW w:w="1062" w:type="pct"/>
          </w:tcPr>
          <w:p w14:paraId="35D03AC4"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 xml:space="preserve">7616 </w:t>
            </w:r>
          </w:p>
        </w:tc>
      </w:tr>
      <w:tr w:rsidR="00057BDC" w:rsidRPr="00033E36" w14:paraId="2F820A1F" w14:textId="77777777" w:rsidTr="00827331">
        <w:tc>
          <w:tcPr>
            <w:tcW w:w="1002" w:type="pct"/>
          </w:tcPr>
          <w:p w14:paraId="7F6FB390" w14:textId="77777777" w:rsidR="00057BDC" w:rsidRPr="00033E36" w:rsidRDefault="00057BDC" w:rsidP="00827331">
            <w:pPr>
              <w:spacing w:before="100" w:line="480" w:lineRule="auto"/>
              <w:rPr>
                <w:rFonts w:ascii="Times New Roman" w:hAnsi="Times New Roman" w:cs="Times New Roman"/>
              </w:rPr>
            </w:pPr>
            <w:r w:rsidRPr="00033E36">
              <w:rPr>
                <w:rFonts w:ascii="Times New Roman" w:hAnsi="Times New Roman" w:cs="Times New Roman"/>
              </w:rPr>
              <w:t>Virtue</w:t>
            </w:r>
          </w:p>
        </w:tc>
        <w:tc>
          <w:tcPr>
            <w:tcW w:w="812" w:type="pct"/>
          </w:tcPr>
          <w:p w14:paraId="7B4884E2"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.77</w:t>
            </w:r>
          </w:p>
        </w:tc>
        <w:tc>
          <w:tcPr>
            <w:tcW w:w="1062" w:type="pct"/>
          </w:tcPr>
          <w:p w14:paraId="281ECFC2" w14:textId="77777777" w:rsidR="00057BDC" w:rsidRPr="00033E36" w:rsidRDefault="00057BDC" w:rsidP="00827331">
            <w:pPr>
              <w:jc w:val="center"/>
            </w:pPr>
            <w:r w:rsidRPr="00033E36">
              <w:rPr>
                <w:rFonts w:ascii="Times New Roman" w:hAnsi="Times New Roman" w:cs="Times New Roman"/>
              </w:rPr>
              <w:t>649</w:t>
            </w:r>
          </w:p>
        </w:tc>
        <w:tc>
          <w:tcPr>
            <w:tcW w:w="1062" w:type="pct"/>
          </w:tcPr>
          <w:p w14:paraId="4115107B"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.81</w:t>
            </w:r>
          </w:p>
        </w:tc>
        <w:tc>
          <w:tcPr>
            <w:tcW w:w="1062" w:type="pct"/>
          </w:tcPr>
          <w:p w14:paraId="602611B4"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 xml:space="preserve">7611 </w:t>
            </w:r>
          </w:p>
        </w:tc>
      </w:tr>
      <w:tr w:rsidR="00057BDC" w:rsidRPr="00033E36" w14:paraId="0911F245" w14:textId="77777777" w:rsidTr="00827331">
        <w:tc>
          <w:tcPr>
            <w:tcW w:w="1002" w:type="pct"/>
          </w:tcPr>
          <w:p w14:paraId="2ACB1809" w14:textId="77777777" w:rsidR="00057BDC" w:rsidRPr="00033E36" w:rsidRDefault="00057BDC" w:rsidP="00827331">
            <w:pPr>
              <w:spacing w:before="100" w:line="480" w:lineRule="auto"/>
              <w:rPr>
                <w:rFonts w:ascii="Times New Roman" w:hAnsi="Times New Roman" w:cs="Times New Roman"/>
              </w:rPr>
            </w:pPr>
            <w:r w:rsidRPr="00033E36">
              <w:rPr>
                <w:rFonts w:ascii="Times New Roman" w:hAnsi="Times New Roman" w:cs="Times New Roman"/>
              </w:rPr>
              <w:t>Traditionalism</w:t>
            </w:r>
          </w:p>
        </w:tc>
        <w:tc>
          <w:tcPr>
            <w:tcW w:w="812" w:type="pct"/>
          </w:tcPr>
          <w:p w14:paraId="4C65E3C4"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.74</w:t>
            </w:r>
          </w:p>
        </w:tc>
        <w:tc>
          <w:tcPr>
            <w:tcW w:w="1062" w:type="pct"/>
          </w:tcPr>
          <w:p w14:paraId="7BDFAF84" w14:textId="77777777" w:rsidR="00057BDC" w:rsidRPr="00033E36" w:rsidRDefault="00057BDC" w:rsidP="00827331">
            <w:pPr>
              <w:jc w:val="center"/>
            </w:pPr>
            <w:r w:rsidRPr="00033E36">
              <w:rPr>
                <w:rFonts w:ascii="Times New Roman" w:hAnsi="Times New Roman" w:cs="Times New Roman"/>
              </w:rPr>
              <w:t>649</w:t>
            </w:r>
          </w:p>
        </w:tc>
        <w:tc>
          <w:tcPr>
            <w:tcW w:w="1062" w:type="pct"/>
          </w:tcPr>
          <w:p w14:paraId="4F5D4893"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.81</w:t>
            </w:r>
          </w:p>
        </w:tc>
        <w:tc>
          <w:tcPr>
            <w:tcW w:w="1062" w:type="pct"/>
          </w:tcPr>
          <w:p w14:paraId="48B5FF5A"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 xml:space="preserve">7597 </w:t>
            </w:r>
          </w:p>
        </w:tc>
      </w:tr>
      <w:tr w:rsidR="00057BDC" w:rsidRPr="00033E36" w14:paraId="56A3E7A4" w14:textId="77777777" w:rsidTr="00827331">
        <w:tc>
          <w:tcPr>
            <w:tcW w:w="1002" w:type="pct"/>
          </w:tcPr>
          <w:p w14:paraId="1087FAFD" w14:textId="77777777" w:rsidR="00057BDC" w:rsidRPr="00033E36" w:rsidRDefault="00057BDC" w:rsidP="00827331">
            <w:pPr>
              <w:spacing w:before="100" w:line="480" w:lineRule="auto"/>
              <w:rPr>
                <w:rFonts w:ascii="Times New Roman" w:hAnsi="Times New Roman" w:cs="Times New Roman"/>
              </w:rPr>
            </w:pPr>
            <w:r w:rsidRPr="00033E36">
              <w:rPr>
                <w:rFonts w:ascii="Times New Roman" w:hAnsi="Times New Roman" w:cs="Times New Roman"/>
              </w:rPr>
              <w:t>Self-Control</w:t>
            </w:r>
          </w:p>
        </w:tc>
        <w:tc>
          <w:tcPr>
            <w:tcW w:w="812" w:type="pct"/>
          </w:tcPr>
          <w:p w14:paraId="4BB47F0C"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.84</w:t>
            </w:r>
          </w:p>
        </w:tc>
        <w:tc>
          <w:tcPr>
            <w:tcW w:w="1062" w:type="pct"/>
          </w:tcPr>
          <w:p w14:paraId="667ABF9B" w14:textId="77777777" w:rsidR="00057BDC" w:rsidRPr="00033E36" w:rsidRDefault="00057BDC" w:rsidP="00827331">
            <w:pPr>
              <w:jc w:val="center"/>
            </w:pPr>
            <w:r w:rsidRPr="00033E36">
              <w:rPr>
                <w:rFonts w:ascii="Times New Roman" w:hAnsi="Times New Roman" w:cs="Times New Roman"/>
              </w:rPr>
              <w:t>649</w:t>
            </w:r>
          </w:p>
        </w:tc>
        <w:tc>
          <w:tcPr>
            <w:tcW w:w="1062" w:type="pct"/>
          </w:tcPr>
          <w:p w14:paraId="0E158BC2"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.82</w:t>
            </w:r>
          </w:p>
        </w:tc>
        <w:tc>
          <w:tcPr>
            <w:tcW w:w="1062" w:type="pct"/>
          </w:tcPr>
          <w:p w14:paraId="6B9F3AE9" w14:textId="77777777" w:rsidR="00057BDC" w:rsidRPr="00033E36" w:rsidRDefault="00057BDC" w:rsidP="00827331">
            <w:pPr>
              <w:spacing w:before="100" w:line="480" w:lineRule="auto"/>
              <w:jc w:val="center"/>
              <w:rPr>
                <w:rFonts w:ascii="Times New Roman" w:hAnsi="Times New Roman" w:cs="Times New Roman"/>
              </w:rPr>
            </w:pPr>
            <w:r w:rsidRPr="00033E36">
              <w:rPr>
                <w:rFonts w:ascii="Times New Roman" w:hAnsi="Times New Roman" w:cs="Times New Roman"/>
              </w:rPr>
              <w:t xml:space="preserve">7589 </w:t>
            </w:r>
          </w:p>
        </w:tc>
      </w:tr>
      <w:tr w:rsidR="00057BDC" w:rsidRPr="00033E36" w14:paraId="18139DBA" w14:textId="77777777" w:rsidTr="00827331">
        <w:tc>
          <w:tcPr>
            <w:tcW w:w="1002" w:type="pct"/>
          </w:tcPr>
          <w:p w14:paraId="68FA671A" w14:textId="77777777" w:rsidR="00057BDC" w:rsidRPr="00033E36" w:rsidRDefault="00057BDC" w:rsidP="00827331">
            <w:pPr>
              <w:spacing w:before="100" w:line="480" w:lineRule="auto"/>
              <w:rPr>
                <w:rFonts w:ascii="Times New Roman" w:hAnsi="Times New Roman" w:cs="Times New Roman"/>
              </w:rPr>
            </w:pPr>
            <w:r w:rsidRPr="00033E36">
              <w:rPr>
                <w:rFonts w:ascii="Times New Roman" w:hAnsi="Times New Roman" w:cs="Times New Roman"/>
              </w:rPr>
              <w:t>Responsibility</w:t>
            </w:r>
          </w:p>
        </w:tc>
        <w:tc>
          <w:tcPr>
            <w:tcW w:w="812" w:type="pct"/>
          </w:tcPr>
          <w:p w14:paraId="69523931" w14:textId="77777777" w:rsidR="00057BDC" w:rsidRPr="000424A4" w:rsidRDefault="00057BDC" w:rsidP="00827331">
            <w:pPr>
              <w:spacing w:before="100" w:line="480" w:lineRule="auto"/>
              <w:jc w:val="center"/>
              <w:rPr>
                <w:rFonts w:ascii="Times New Roman" w:hAnsi="Times New Roman" w:cs="Times New Roman"/>
                <w:color w:val="FF0000"/>
              </w:rPr>
            </w:pPr>
            <w:r w:rsidRPr="000424A4">
              <w:rPr>
                <w:rFonts w:ascii="Times New Roman" w:hAnsi="Times New Roman" w:cs="Times New Roman"/>
                <w:color w:val="FF0000"/>
              </w:rPr>
              <w:t>.70</w:t>
            </w:r>
          </w:p>
        </w:tc>
        <w:tc>
          <w:tcPr>
            <w:tcW w:w="1062" w:type="pct"/>
          </w:tcPr>
          <w:p w14:paraId="12690A75" w14:textId="77777777" w:rsidR="00057BDC" w:rsidRPr="000424A4" w:rsidRDefault="00057BDC" w:rsidP="00827331">
            <w:pPr>
              <w:jc w:val="center"/>
              <w:rPr>
                <w:color w:val="FF0000"/>
              </w:rPr>
            </w:pPr>
            <w:r w:rsidRPr="000424A4">
              <w:rPr>
                <w:rFonts w:ascii="Times New Roman" w:hAnsi="Times New Roman" w:cs="Times New Roman"/>
                <w:color w:val="FF0000"/>
              </w:rPr>
              <w:t>649</w:t>
            </w:r>
          </w:p>
        </w:tc>
        <w:tc>
          <w:tcPr>
            <w:tcW w:w="1062" w:type="pct"/>
          </w:tcPr>
          <w:p w14:paraId="62C2F56E" w14:textId="77777777" w:rsidR="00057BDC" w:rsidRPr="000424A4" w:rsidRDefault="00057BDC" w:rsidP="00827331">
            <w:pPr>
              <w:spacing w:before="100" w:line="480" w:lineRule="auto"/>
              <w:jc w:val="center"/>
              <w:rPr>
                <w:rFonts w:ascii="Times New Roman" w:hAnsi="Times New Roman" w:cs="Times New Roman"/>
                <w:color w:val="FF0000"/>
              </w:rPr>
            </w:pPr>
            <w:r w:rsidRPr="000424A4">
              <w:rPr>
                <w:rFonts w:ascii="Times New Roman" w:hAnsi="Times New Roman" w:cs="Times New Roman"/>
                <w:color w:val="FF0000"/>
              </w:rPr>
              <w:t>.72</w:t>
            </w:r>
          </w:p>
        </w:tc>
        <w:tc>
          <w:tcPr>
            <w:tcW w:w="1062" w:type="pct"/>
          </w:tcPr>
          <w:p w14:paraId="6C4E6F60" w14:textId="77777777" w:rsidR="00057BDC" w:rsidRPr="000424A4" w:rsidRDefault="00057BDC" w:rsidP="00827331">
            <w:pPr>
              <w:spacing w:before="100" w:line="480" w:lineRule="auto"/>
              <w:jc w:val="center"/>
              <w:rPr>
                <w:rFonts w:ascii="Times New Roman" w:hAnsi="Times New Roman" w:cs="Times New Roman"/>
                <w:color w:val="FF0000"/>
              </w:rPr>
            </w:pPr>
            <w:r w:rsidRPr="000424A4">
              <w:rPr>
                <w:rFonts w:ascii="Times New Roman" w:hAnsi="Times New Roman" w:cs="Times New Roman"/>
                <w:color w:val="FF0000"/>
              </w:rPr>
              <w:t>7590</w:t>
            </w:r>
          </w:p>
        </w:tc>
      </w:tr>
    </w:tbl>
    <w:p w14:paraId="4396B91E" w14:textId="77777777" w:rsidR="00827331" w:rsidRPr="00033E36" w:rsidRDefault="00827331" w:rsidP="00DD6B9C">
      <w:pPr>
        <w:spacing w:line="480" w:lineRule="auto"/>
        <w:rPr>
          <w:rFonts w:ascii="Times New Roman" w:hAnsi="Times New Roman" w:cs="Times New Roman"/>
        </w:rPr>
      </w:pPr>
    </w:p>
    <w:p w14:paraId="084897DB" w14:textId="77777777" w:rsidR="00827331" w:rsidRPr="00033E36" w:rsidRDefault="00827331">
      <w:pPr>
        <w:rPr>
          <w:rFonts w:ascii="Times New Roman" w:hAnsi="Times New Roman" w:cs="Times New Roman"/>
        </w:rPr>
      </w:pPr>
      <w:r w:rsidRPr="00033E36">
        <w:rPr>
          <w:rFonts w:ascii="Times New Roman" w:hAnsi="Times New Roman" w:cs="Times New Roman"/>
        </w:rPr>
        <w:br w:type="page"/>
      </w:r>
    </w:p>
    <w:p w14:paraId="63F66BDF" w14:textId="77777777" w:rsidR="00827331" w:rsidRDefault="00827331" w:rsidP="00DD6B9C">
      <w:pPr>
        <w:spacing w:line="480" w:lineRule="auto"/>
        <w:rPr>
          <w:rFonts w:ascii="Times New Roman" w:hAnsi="Times New Roman" w:cs="Times New Roman"/>
          <w:sz w:val="24"/>
          <w:szCs w:val="24"/>
        </w:rPr>
        <w:sectPr w:rsidR="00827331" w:rsidSect="008D0D9A">
          <w:pgSz w:w="16838" w:h="11906" w:orient="landscape"/>
          <w:pgMar w:top="1077" w:right="1077" w:bottom="1077" w:left="1077" w:header="708" w:footer="708" w:gutter="0"/>
          <w:cols w:space="708"/>
          <w:docGrid w:linePitch="360"/>
        </w:sectPr>
      </w:pPr>
    </w:p>
    <w:p w14:paraId="7F953681" w14:textId="77777777" w:rsidR="00033E36" w:rsidRPr="00033E36" w:rsidRDefault="007F4C4A" w:rsidP="00033E36">
      <w:pPr>
        <w:pStyle w:val="Caption"/>
        <w:keepNext/>
        <w:spacing w:before="100" w:after="100"/>
        <w:rPr>
          <w:rFonts w:ascii="Times New Roman" w:hAnsi="Times New Roman" w:cs="Times New Roman"/>
          <w:color w:val="auto"/>
          <w:sz w:val="22"/>
          <w:szCs w:val="22"/>
        </w:rPr>
      </w:pPr>
      <w:r w:rsidRPr="007F4C4A">
        <w:rPr>
          <w:rFonts w:ascii="Times New Roman" w:hAnsi="Times New Roman" w:cs="Times New Roman"/>
          <w:color w:val="auto"/>
          <w:sz w:val="22"/>
          <w:szCs w:val="22"/>
        </w:rPr>
        <w:lastRenderedPageBreak/>
        <w:t>Table 3</w:t>
      </w:r>
      <w:r>
        <w:rPr>
          <w:rFonts w:ascii="Times New Roman" w:hAnsi="Times New Roman" w:cs="Times New Roman"/>
          <w:color w:val="auto"/>
          <w:sz w:val="22"/>
          <w:szCs w:val="22"/>
        </w:rPr>
        <w:tab/>
      </w:r>
      <w:r w:rsidRPr="007F4C4A">
        <w:rPr>
          <w:rFonts w:ascii="Times New Roman" w:hAnsi="Times New Roman" w:cs="Times New Roman"/>
          <w:b w:val="0"/>
          <w:color w:val="auto"/>
          <w:sz w:val="22"/>
          <w:szCs w:val="22"/>
        </w:rPr>
        <w:tab/>
      </w:r>
    </w:p>
    <w:p w14:paraId="1A58F3AB" w14:textId="77777777" w:rsidR="00033E36" w:rsidRPr="00033E36" w:rsidRDefault="00033E36" w:rsidP="00033E36">
      <w:pPr>
        <w:pStyle w:val="Caption"/>
        <w:keepNext/>
        <w:spacing w:before="100" w:after="100"/>
        <w:rPr>
          <w:rFonts w:ascii="Times New Roman" w:hAnsi="Times New Roman" w:cs="Times New Roman"/>
          <w:b w:val="0"/>
          <w:color w:val="auto"/>
          <w:sz w:val="22"/>
          <w:szCs w:val="22"/>
        </w:rPr>
      </w:pPr>
      <w:r>
        <w:rPr>
          <w:rFonts w:ascii="Times New Roman" w:hAnsi="Times New Roman" w:cs="Times New Roman"/>
          <w:b w:val="0"/>
          <w:color w:val="auto"/>
          <w:sz w:val="22"/>
          <w:szCs w:val="22"/>
        </w:rPr>
        <w:t xml:space="preserve">Study 1: </w:t>
      </w:r>
      <w:r w:rsidR="007F4C4A" w:rsidRPr="007F4C4A">
        <w:rPr>
          <w:rFonts w:ascii="Times New Roman" w:hAnsi="Times New Roman" w:cs="Times New Roman"/>
          <w:b w:val="0"/>
          <w:color w:val="auto"/>
          <w:sz w:val="22"/>
          <w:szCs w:val="22"/>
        </w:rPr>
        <w:t xml:space="preserve">Principal Axis Factoring </w:t>
      </w:r>
      <w:r w:rsidR="008A188C" w:rsidRPr="007F4C4A">
        <w:rPr>
          <w:rFonts w:ascii="Times New Roman" w:hAnsi="Times New Roman" w:cs="Times New Roman"/>
          <w:b w:val="0"/>
          <w:color w:val="auto"/>
          <w:sz w:val="22"/>
          <w:szCs w:val="22"/>
        </w:rPr>
        <w:t xml:space="preserve">of the </w:t>
      </w:r>
      <w:r w:rsidR="008A188C">
        <w:rPr>
          <w:rFonts w:ascii="Times New Roman" w:hAnsi="Times New Roman" w:cs="Times New Roman"/>
          <w:b w:val="0"/>
          <w:color w:val="auto"/>
          <w:sz w:val="22"/>
          <w:szCs w:val="22"/>
        </w:rPr>
        <w:t>CCS</w:t>
      </w:r>
      <w:r>
        <w:rPr>
          <w:rFonts w:ascii="Times New Roman" w:hAnsi="Times New Roman" w:cs="Times New Roman"/>
          <w:b w:val="0"/>
          <w:color w:val="auto"/>
          <w:sz w:val="22"/>
          <w:szCs w:val="22"/>
        </w:rPr>
        <w:t xml:space="preserve"> in US Sample</w:t>
      </w:r>
      <w:r w:rsidR="008A188C">
        <w:rPr>
          <w:rFonts w:ascii="Times New Roman" w:hAnsi="Times New Roman" w:cs="Times New Roman"/>
          <w:b w:val="0"/>
          <w:color w:val="auto"/>
          <w:sz w:val="22"/>
          <w:szCs w:val="22"/>
        </w:rPr>
        <w:t xml:space="preserve"> </w:t>
      </w:r>
      <w:r>
        <w:rPr>
          <w:rFonts w:ascii="Times New Roman" w:hAnsi="Times New Roman" w:cs="Times New Roman"/>
          <w:b w:val="0"/>
          <w:color w:val="auto"/>
          <w:sz w:val="22"/>
          <w:szCs w:val="22"/>
        </w:rPr>
        <w:t>(</w:t>
      </w:r>
      <w:r w:rsidR="007F4C4A" w:rsidRPr="007F4C4A">
        <w:rPr>
          <w:rFonts w:ascii="Times New Roman" w:hAnsi="Times New Roman" w:cs="Times New Roman"/>
          <w:b w:val="0"/>
          <w:color w:val="auto"/>
          <w:sz w:val="22"/>
          <w:szCs w:val="22"/>
        </w:rPr>
        <w:t>oblique rotatio</w:t>
      </w:r>
      <w:r w:rsidR="005479EE">
        <w:rPr>
          <w:rFonts w:ascii="Times New Roman" w:hAnsi="Times New Roman" w:cs="Times New Roman"/>
          <w:b w:val="0"/>
          <w:color w:val="auto"/>
          <w:sz w:val="22"/>
          <w:szCs w:val="22"/>
        </w:rPr>
        <w:t xml:space="preserve">n </w:t>
      </w:r>
      <w:r>
        <w:rPr>
          <w:rFonts w:ascii="Times New Roman" w:hAnsi="Times New Roman" w:cs="Times New Roman"/>
          <w:b w:val="0"/>
          <w:color w:val="auto"/>
          <w:sz w:val="22"/>
          <w:szCs w:val="22"/>
        </w:rPr>
        <w:t xml:space="preserve">and 6-factor extraction) </w:t>
      </w:r>
    </w:p>
    <w:tbl>
      <w:tblPr>
        <w:tblStyle w:val="TableGrid"/>
        <w:tblW w:w="5000" w:type="pct"/>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762"/>
        <w:gridCol w:w="7778"/>
        <w:gridCol w:w="1061"/>
        <w:gridCol w:w="1061"/>
        <w:gridCol w:w="1061"/>
        <w:gridCol w:w="1061"/>
        <w:gridCol w:w="1061"/>
        <w:gridCol w:w="1055"/>
      </w:tblGrid>
      <w:tr w:rsidR="007F4C4A" w:rsidRPr="007F4C4A" w14:paraId="27B1A1BC" w14:textId="77777777" w:rsidTr="007F4C4A">
        <w:tc>
          <w:tcPr>
            <w:tcW w:w="256" w:type="pct"/>
            <w:vMerge w:val="restart"/>
            <w:tcBorders>
              <w:top w:val="single" w:sz="4" w:space="0" w:color="auto"/>
            </w:tcBorders>
            <w:vAlign w:val="center"/>
          </w:tcPr>
          <w:p w14:paraId="6188A3E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Scale</w:t>
            </w:r>
          </w:p>
        </w:tc>
        <w:tc>
          <w:tcPr>
            <w:tcW w:w="2610" w:type="pct"/>
            <w:vMerge w:val="restart"/>
            <w:tcBorders>
              <w:top w:val="single" w:sz="4" w:space="0" w:color="auto"/>
            </w:tcBorders>
            <w:vAlign w:val="center"/>
          </w:tcPr>
          <w:p w14:paraId="5204213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CCS item</w:t>
            </w:r>
          </w:p>
        </w:tc>
        <w:tc>
          <w:tcPr>
            <w:tcW w:w="2134" w:type="pct"/>
            <w:gridSpan w:val="6"/>
            <w:tcBorders>
              <w:top w:val="single" w:sz="2" w:space="0" w:color="auto"/>
              <w:bottom w:val="single" w:sz="2" w:space="0" w:color="auto"/>
            </w:tcBorders>
          </w:tcPr>
          <w:p w14:paraId="037B2E7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Component</w:t>
            </w:r>
          </w:p>
        </w:tc>
      </w:tr>
      <w:tr w:rsidR="007F4C4A" w:rsidRPr="007F4C4A" w14:paraId="409155FA" w14:textId="77777777" w:rsidTr="007F4C4A">
        <w:tc>
          <w:tcPr>
            <w:tcW w:w="256" w:type="pct"/>
            <w:vMerge/>
            <w:tcBorders>
              <w:bottom w:val="single" w:sz="2" w:space="0" w:color="auto"/>
            </w:tcBorders>
          </w:tcPr>
          <w:p w14:paraId="6496665D" w14:textId="77777777" w:rsidR="007F4C4A" w:rsidRPr="007F4C4A" w:rsidRDefault="007F4C4A" w:rsidP="007F4C4A">
            <w:pPr>
              <w:spacing w:line="360" w:lineRule="auto"/>
              <w:jc w:val="center"/>
              <w:rPr>
                <w:rFonts w:ascii="Times New Roman" w:hAnsi="Times New Roman" w:cs="Times New Roman"/>
              </w:rPr>
            </w:pPr>
          </w:p>
        </w:tc>
        <w:tc>
          <w:tcPr>
            <w:tcW w:w="2610" w:type="pct"/>
            <w:vMerge/>
            <w:tcBorders>
              <w:bottom w:val="single" w:sz="2" w:space="0" w:color="auto"/>
            </w:tcBorders>
          </w:tcPr>
          <w:p w14:paraId="78E1D90B" w14:textId="77777777" w:rsidR="007F4C4A" w:rsidRPr="007F4C4A" w:rsidRDefault="007F4C4A" w:rsidP="007F4C4A">
            <w:pPr>
              <w:spacing w:line="360" w:lineRule="auto"/>
              <w:jc w:val="center"/>
              <w:rPr>
                <w:rFonts w:ascii="Times New Roman" w:hAnsi="Times New Roman" w:cs="Times New Roman"/>
              </w:rPr>
            </w:pPr>
          </w:p>
        </w:tc>
        <w:tc>
          <w:tcPr>
            <w:tcW w:w="356" w:type="pct"/>
            <w:tcBorders>
              <w:top w:val="single" w:sz="2" w:space="0" w:color="auto"/>
              <w:bottom w:val="single" w:sz="2" w:space="0" w:color="auto"/>
            </w:tcBorders>
          </w:tcPr>
          <w:p w14:paraId="0B50845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1</w:t>
            </w:r>
          </w:p>
        </w:tc>
        <w:tc>
          <w:tcPr>
            <w:tcW w:w="356" w:type="pct"/>
            <w:tcBorders>
              <w:top w:val="single" w:sz="2" w:space="0" w:color="auto"/>
              <w:bottom w:val="single" w:sz="2" w:space="0" w:color="auto"/>
            </w:tcBorders>
          </w:tcPr>
          <w:p w14:paraId="2AF1D57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2</w:t>
            </w:r>
          </w:p>
        </w:tc>
        <w:tc>
          <w:tcPr>
            <w:tcW w:w="356" w:type="pct"/>
            <w:tcBorders>
              <w:top w:val="single" w:sz="2" w:space="0" w:color="auto"/>
              <w:bottom w:val="single" w:sz="2" w:space="0" w:color="auto"/>
            </w:tcBorders>
          </w:tcPr>
          <w:p w14:paraId="1A98457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3</w:t>
            </w:r>
          </w:p>
        </w:tc>
        <w:tc>
          <w:tcPr>
            <w:tcW w:w="356" w:type="pct"/>
            <w:tcBorders>
              <w:top w:val="single" w:sz="2" w:space="0" w:color="auto"/>
              <w:bottom w:val="single" w:sz="2" w:space="0" w:color="auto"/>
            </w:tcBorders>
          </w:tcPr>
          <w:p w14:paraId="5EAD1E3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4</w:t>
            </w:r>
          </w:p>
        </w:tc>
        <w:tc>
          <w:tcPr>
            <w:tcW w:w="356" w:type="pct"/>
            <w:tcBorders>
              <w:top w:val="single" w:sz="2" w:space="0" w:color="auto"/>
              <w:bottom w:val="single" w:sz="2" w:space="0" w:color="auto"/>
            </w:tcBorders>
          </w:tcPr>
          <w:p w14:paraId="326D5B8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5</w:t>
            </w:r>
          </w:p>
        </w:tc>
        <w:tc>
          <w:tcPr>
            <w:tcW w:w="356" w:type="pct"/>
            <w:tcBorders>
              <w:top w:val="single" w:sz="2" w:space="0" w:color="auto"/>
              <w:bottom w:val="single" w:sz="2" w:space="0" w:color="auto"/>
            </w:tcBorders>
          </w:tcPr>
          <w:p w14:paraId="285E312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6</w:t>
            </w:r>
          </w:p>
        </w:tc>
      </w:tr>
      <w:tr w:rsidR="007F4C4A" w:rsidRPr="007F4C4A" w14:paraId="6382EC62" w14:textId="77777777" w:rsidTr="007F4C4A">
        <w:tc>
          <w:tcPr>
            <w:tcW w:w="256" w:type="pct"/>
            <w:tcBorders>
              <w:top w:val="single" w:sz="2" w:space="0" w:color="auto"/>
            </w:tcBorders>
          </w:tcPr>
          <w:p w14:paraId="229C2E5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Borders>
              <w:top w:val="single" w:sz="2" w:space="0" w:color="auto"/>
            </w:tcBorders>
          </w:tcPr>
          <w:p w14:paraId="5CAB77C1"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I have high standards and work towards them</w:t>
            </w:r>
          </w:p>
        </w:tc>
        <w:tc>
          <w:tcPr>
            <w:tcW w:w="356" w:type="pct"/>
            <w:tcBorders>
              <w:top w:val="single" w:sz="2" w:space="0" w:color="auto"/>
            </w:tcBorders>
          </w:tcPr>
          <w:p w14:paraId="391E1C60"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.67</w:t>
            </w:r>
          </w:p>
        </w:tc>
        <w:tc>
          <w:tcPr>
            <w:tcW w:w="356" w:type="pct"/>
            <w:tcBorders>
              <w:top w:val="single" w:sz="2" w:space="0" w:color="auto"/>
            </w:tcBorders>
          </w:tcPr>
          <w:p w14:paraId="533372F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Borders>
              <w:top w:val="single" w:sz="2" w:space="0" w:color="auto"/>
            </w:tcBorders>
          </w:tcPr>
          <w:p w14:paraId="77CED46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Borders>
              <w:top w:val="single" w:sz="2" w:space="0" w:color="auto"/>
            </w:tcBorders>
          </w:tcPr>
          <w:p w14:paraId="54B88A9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Borders>
              <w:top w:val="single" w:sz="2" w:space="0" w:color="auto"/>
            </w:tcBorders>
          </w:tcPr>
          <w:p w14:paraId="46A92B1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Borders>
              <w:top w:val="single" w:sz="2" w:space="0" w:color="auto"/>
            </w:tcBorders>
          </w:tcPr>
          <w:p w14:paraId="62E76E6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334C87FD" w14:textId="77777777" w:rsidTr="007F4C4A">
        <w:tc>
          <w:tcPr>
            <w:tcW w:w="256" w:type="pct"/>
          </w:tcPr>
          <w:p w14:paraId="30B367A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6D9D769E"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I go above and beyond what is required</w:t>
            </w:r>
          </w:p>
        </w:tc>
        <w:tc>
          <w:tcPr>
            <w:tcW w:w="356" w:type="pct"/>
          </w:tcPr>
          <w:p w14:paraId="4CDC87A1"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.73</w:t>
            </w:r>
          </w:p>
        </w:tc>
        <w:tc>
          <w:tcPr>
            <w:tcW w:w="356" w:type="pct"/>
          </w:tcPr>
          <w:p w14:paraId="434C0B9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766AE5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93A7EA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419474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8D01F4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2D3902A6" w14:textId="77777777" w:rsidTr="007F4C4A">
        <w:tc>
          <w:tcPr>
            <w:tcW w:w="256" w:type="pct"/>
          </w:tcPr>
          <w:p w14:paraId="1A09BA4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023CB0BB"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 xml:space="preserve">I do not work as hard as the majority of people around </w:t>
            </w:r>
            <w:proofErr w:type="spellStart"/>
            <w:r w:rsidRPr="007F4C4A">
              <w:rPr>
                <w:rFonts w:ascii="Times New Roman" w:hAnsi="Times New Roman" w:cs="Times New Roman"/>
              </w:rPr>
              <w:t>me</w:t>
            </w:r>
            <w:r w:rsidRPr="007F4C4A">
              <w:rPr>
                <w:rFonts w:ascii="Times New Roman" w:hAnsi="Times New Roman" w:cs="Times New Roman"/>
                <w:vertAlign w:val="superscript"/>
              </w:rPr>
              <w:t>r</w:t>
            </w:r>
            <w:proofErr w:type="spellEnd"/>
          </w:p>
        </w:tc>
        <w:tc>
          <w:tcPr>
            <w:tcW w:w="356" w:type="pct"/>
          </w:tcPr>
          <w:p w14:paraId="6D54B578"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.57</w:t>
            </w:r>
          </w:p>
        </w:tc>
        <w:tc>
          <w:tcPr>
            <w:tcW w:w="356" w:type="pct"/>
          </w:tcPr>
          <w:p w14:paraId="65C2BDF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AFFC4B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12A7B9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5D44B4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C58296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C38FE5F" w14:textId="77777777" w:rsidTr="007F4C4A">
        <w:tc>
          <w:tcPr>
            <w:tcW w:w="256" w:type="pct"/>
          </w:tcPr>
          <w:p w14:paraId="7F2776E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2809DC54"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 xml:space="preserve">I invest little effort into my </w:t>
            </w:r>
            <w:proofErr w:type="spellStart"/>
            <w:r w:rsidRPr="007F4C4A">
              <w:rPr>
                <w:rFonts w:ascii="Times New Roman" w:hAnsi="Times New Roman" w:cs="Times New Roman"/>
              </w:rPr>
              <w:t>work</w:t>
            </w:r>
            <w:r w:rsidRPr="007F4C4A">
              <w:rPr>
                <w:rFonts w:ascii="Times New Roman" w:hAnsi="Times New Roman" w:cs="Times New Roman"/>
                <w:vertAlign w:val="superscript"/>
              </w:rPr>
              <w:t>r</w:t>
            </w:r>
            <w:proofErr w:type="spellEnd"/>
          </w:p>
        </w:tc>
        <w:tc>
          <w:tcPr>
            <w:tcW w:w="356" w:type="pct"/>
          </w:tcPr>
          <w:p w14:paraId="1D565CF5"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.53</w:t>
            </w:r>
          </w:p>
        </w:tc>
        <w:tc>
          <w:tcPr>
            <w:tcW w:w="356" w:type="pct"/>
          </w:tcPr>
          <w:p w14:paraId="1538DFB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1EA8E7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E67A30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8E50CF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62E6081" w14:textId="77777777" w:rsidR="007F4C4A" w:rsidRPr="007F4C4A" w:rsidRDefault="007F4C4A" w:rsidP="007F4C4A">
            <w:pPr>
              <w:spacing w:line="360" w:lineRule="auto"/>
              <w:jc w:val="center"/>
              <w:rPr>
                <w:rFonts w:ascii="Times New Roman" w:hAnsi="Times New Roman" w:cs="Times New Roman"/>
                <w:color w:val="FF0000"/>
              </w:rPr>
            </w:pPr>
            <w:r w:rsidRPr="007F4C4A">
              <w:rPr>
                <w:rFonts w:ascii="Times New Roman" w:hAnsi="Times New Roman" w:cs="Times New Roman"/>
                <w:color w:val="FF0000"/>
              </w:rPr>
              <w:t>-</w:t>
            </w:r>
          </w:p>
        </w:tc>
      </w:tr>
      <w:tr w:rsidR="007F4C4A" w:rsidRPr="007F4C4A" w14:paraId="26E6CCC1" w14:textId="77777777" w:rsidTr="007F4C4A">
        <w:tc>
          <w:tcPr>
            <w:tcW w:w="256" w:type="pct"/>
          </w:tcPr>
          <w:p w14:paraId="01833D4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22D1D00A"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I demand the highest quality in everything I do</w:t>
            </w:r>
          </w:p>
        </w:tc>
        <w:tc>
          <w:tcPr>
            <w:tcW w:w="356" w:type="pct"/>
          </w:tcPr>
          <w:p w14:paraId="6626D8E9"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.64</w:t>
            </w:r>
          </w:p>
        </w:tc>
        <w:tc>
          <w:tcPr>
            <w:tcW w:w="356" w:type="pct"/>
          </w:tcPr>
          <w:p w14:paraId="7B5C60B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1F7043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C6A044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A33F90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6E47EF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4CB46C46" w14:textId="77777777" w:rsidTr="007F4C4A">
        <w:tc>
          <w:tcPr>
            <w:tcW w:w="256" w:type="pct"/>
          </w:tcPr>
          <w:p w14:paraId="7F49BC7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4AD0DFFA"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I try to be the best at anything I do</w:t>
            </w:r>
          </w:p>
        </w:tc>
        <w:tc>
          <w:tcPr>
            <w:tcW w:w="356" w:type="pct"/>
          </w:tcPr>
          <w:p w14:paraId="4A2D4845"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.67</w:t>
            </w:r>
          </w:p>
        </w:tc>
        <w:tc>
          <w:tcPr>
            <w:tcW w:w="356" w:type="pct"/>
          </w:tcPr>
          <w:p w14:paraId="463A5FB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877222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D67471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E1EBA9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BE8CAA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6CE1FECD" w14:textId="77777777" w:rsidTr="007F4C4A">
        <w:tc>
          <w:tcPr>
            <w:tcW w:w="256" w:type="pct"/>
          </w:tcPr>
          <w:p w14:paraId="40AA84F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68BB8870"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I make every effort to do more than what is expected of me</w:t>
            </w:r>
          </w:p>
        </w:tc>
        <w:tc>
          <w:tcPr>
            <w:tcW w:w="356" w:type="pct"/>
          </w:tcPr>
          <w:p w14:paraId="7D6E1DEE"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.70</w:t>
            </w:r>
          </w:p>
        </w:tc>
        <w:tc>
          <w:tcPr>
            <w:tcW w:w="356" w:type="pct"/>
          </w:tcPr>
          <w:p w14:paraId="047F2D3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DF69DA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909ECA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CC7866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D7AD8F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47647129" w14:textId="77777777" w:rsidTr="007F4C4A">
        <w:tc>
          <w:tcPr>
            <w:tcW w:w="256" w:type="pct"/>
          </w:tcPr>
          <w:p w14:paraId="34F8E98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4C246910"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 xml:space="preserve">I do what is required, but rarely anything </w:t>
            </w:r>
            <w:proofErr w:type="spellStart"/>
            <w:r w:rsidRPr="007F4C4A">
              <w:rPr>
                <w:rFonts w:ascii="Times New Roman" w:hAnsi="Times New Roman" w:cs="Times New Roman"/>
              </w:rPr>
              <w:t>more</w:t>
            </w:r>
            <w:r w:rsidRPr="007F4C4A">
              <w:rPr>
                <w:rFonts w:ascii="Times New Roman" w:hAnsi="Times New Roman" w:cs="Times New Roman"/>
                <w:vertAlign w:val="superscript"/>
              </w:rPr>
              <w:t>r</w:t>
            </w:r>
            <w:proofErr w:type="spellEnd"/>
          </w:p>
        </w:tc>
        <w:tc>
          <w:tcPr>
            <w:tcW w:w="356" w:type="pct"/>
          </w:tcPr>
          <w:p w14:paraId="2BDF7669"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.53</w:t>
            </w:r>
          </w:p>
        </w:tc>
        <w:tc>
          <w:tcPr>
            <w:tcW w:w="356" w:type="pct"/>
          </w:tcPr>
          <w:p w14:paraId="36CE6DB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852E71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F77EAE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67C0E7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044B86F" w14:textId="77777777" w:rsidR="007F4C4A" w:rsidRPr="007F4C4A" w:rsidRDefault="007F4C4A" w:rsidP="007F4C4A">
            <w:pPr>
              <w:spacing w:line="360" w:lineRule="auto"/>
              <w:jc w:val="center"/>
              <w:rPr>
                <w:rFonts w:ascii="Times New Roman" w:hAnsi="Times New Roman" w:cs="Times New Roman"/>
                <w:color w:val="FF0000"/>
              </w:rPr>
            </w:pPr>
            <w:r w:rsidRPr="007F4C4A">
              <w:rPr>
                <w:rFonts w:ascii="Times New Roman" w:hAnsi="Times New Roman" w:cs="Times New Roman"/>
                <w:color w:val="FF0000"/>
              </w:rPr>
              <w:t>-</w:t>
            </w:r>
          </w:p>
        </w:tc>
      </w:tr>
      <w:tr w:rsidR="007F4C4A" w:rsidRPr="007F4C4A" w14:paraId="5279DB8F" w14:textId="77777777" w:rsidTr="007F4C4A">
        <w:tc>
          <w:tcPr>
            <w:tcW w:w="256" w:type="pct"/>
          </w:tcPr>
          <w:p w14:paraId="73560EE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4785B789"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Setting goals and achievement them is not very important to me</w:t>
            </w:r>
          </w:p>
        </w:tc>
        <w:tc>
          <w:tcPr>
            <w:tcW w:w="356" w:type="pct"/>
          </w:tcPr>
          <w:p w14:paraId="6FDEEEE3"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.41</w:t>
            </w:r>
          </w:p>
        </w:tc>
        <w:tc>
          <w:tcPr>
            <w:tcW w:w="356" w:type="pct"/>
          </w:tcPr>
          <w:p w14:paraId="567F7EC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42FDCD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B379BD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F63480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ECEE6D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587FA3CA" w14:textId="77777777" w:rsidTr="007F4C4A">
        <w:tc>
          <w:tcPr>
            <w:tcW w:w="256" w:type="pct"/>
          </w:tcPr>
          <w:p w14:paraId="27E8CB8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I</w:t>
            </w:r>
          </w:p>
        </w:tc>
        <w:tc>
          <w:tcPr>
            <w:tcW w:w="2610" w:type="pct"/>
          </w:tcPr>
          <w:p w14:paraId="28D5A875" w14:textId="77777777" w:rsidR="007F4C4A" w:rsidRPr="007F4C4A" w:rsidRDefault="007F4C4A" w:rsidP="007F4C4A">
            <w:pPr>
              <w:spacing w:line="360" w:lineRule="auto"/>
              <w:rPr>
                <w:rFonts w:ascii="Times New Roman" w:hAnsi="Times New Roman" w:cs="Times New Roman"/>
              </w:rPr>
            </w:pPr>
            <w:r w:rsidRPr="007F4C4A">
              <w:rPr>
                <w:rFonts w:ascii="Times New Roman" w:hAnsi="Times New Roman" w:cs="Times New Roman"/>
              </w:rPr>
              <w:t>Getting average grades is enough for me</w:t>
            </w:r>
          </w:p>
        </w:tc>
        <w:tc>
          <w:tcPr>
            <w:tcW w:w="356" w:type="pct"/>
          </w:tcPr>
          <w:p w14:paraId="27AC47E1"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.43</w:t>
            </w:r>
          </w:p>
        </w:tc>
        <w:tc>
          <w:tcPr>
            <w:tcW w:w="356" w:type="pct"/>
          </w:tcPr>
          <w:p w14:paraId="174E3F2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FD8BE4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907F20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0DD8AC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E22CF8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1F5664E1" w14:textId="77777777" w:rsidTr="007F4C4A">
        <w:tc>
          <w:tcPr>
            <w:tcW w:w="256" w:type="pct"/>
          </w:tcPr>
          <w:p w14:paraId="33BB560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34DEFAC5" w14:textId="77777777" w:rsidR="007F4C4A" w:rsidRPr="007F4C4A" w:rsidRDefault="007F4C4A" w:rsidP="007F4C4A">
            <w:pPr>
              <w:autoSpaceDE w:val="0"/>
              <w:autoSpaceDN w:val="0"/>
              <w:adjustRightInd w:val="0"/>
              <w:spacing w:line="360" w:lineRule="auto"/>
              <w:ind w:right="60"/>
              <w:rPr>
                <w:rFonts w:ascii="Times New Roman" w:hAnsi="Times New Roman" w:cs="Times New Roman"/>
                <w:color w:val="000000"/>
              </w:rPr>
            </w:pPr>
            <w:r w:rsidRPr="007F4C4A">
              <w:rPr>
                <w:rFonts w:ascii="Times New Roman" w:hAnsi="Times New Roman" w:cs="Times New Roman"/>
                <w:color w:val="000000"/>
              </w:rPr>
              <w:t xml:space="preserve">Being neat is not exactly my </w:t>
            </w:r>
            <w:proofErr w:type="spellStart"/>
            <w:r w:rsidRPr="007F4C4A">
              <w:rPr>
                <w:rFonts w:ascii="Times New Roman" w:hAnsi="Times New Roman" w:cs="Times New Roman"/>
                <w:color w:val="000000"/>
              </w:rPr>
              <w:t>strength</w:t>
            </w:r>
            <w:r w:rsidRPr="007F4C4A">
              <w:rPr>
                <w:rFonts w:ascii="Times New Roman" w:hAnsi="Times New Roman" w:cs="Times New Roman"/>
                <w:color w:val="000000"/>
                <w:vertAlign w:val="superscript"/>
              </w:rPr>
              <w:t>r</w:t>
            </w:r>
            <w:proofErr w:type="spellEnd"/>
          </w:p>
        </w:tc>
        <w:tc>
          <w:tcPr>
            <w:tcW w:w="356" w:type="pct"/>
          </w:tcPr>
          <w:p w14:paraId="694716F4"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6748821A"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-.80</w:t>
            </w:r>
          </w:p>
        </w:tc>
        <w:tc>
          <w:tcPr>
            <w:tcW w:w="356" w:type="pct"/>
          </w:tcPr>
          <w:p w14:paraId="63B41C2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FA7DB0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58B835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43AD05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8690A82" w14:textId="77777777" w:rsidTr="007F4C4A">
        <w:tc>
          <w:tcPr>
            <w:tcW w:w="256" w:type="pct"/>
          </w:tcPr>
          <w:p w14:paraId="5068E11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628FB832"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Organization is a key component of most things I do</w:t>
            </w:r>
          </w:p>
        </w:tc>
        <w:tc>
          <w:tcPr>
            <w:tcW w:w="356" w:type="pct"/>
          </w:tcPr>
          <w:p w14:paraId="3E9A40A3"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3EAE8B53"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-.62</w:t>
            </w:r>
          </w:p>
        </w:tc>
        <w:tc>
          <w:tcPr>
            <w:tcW w:w="356" w:type="pct"/>
          </w:tcPr>
          <w:p w14:paraId="4923CE6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DB180A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DA0AA6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7B7273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3A5D442F" w14:textId="77777777" w:rsidTr="007F4C4A">
        <w:tc>
          <w:tcPr>
            <w:tcW w:w="256" w:type="pct"/>
          </w:tcPr>
          <w:p w14:paraId="40C4CB4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58B8645F" w14:textId="77777777" w:rsidR="007F4C4A" w:rsidRPr="007F4C4A" w:rsidRDefault="007F4C4A" w:rsidP="007F4C4A">
            <w:pPr>
              <w:autoSpaceDE w:val="0"/>
              <w:autoSpaceDN w:val="0"/>
              <w:adjustRightInd w:val="0"/>
              <w:spacing w:line="360" w:lineRule="auto"/>
              <w:ind w:right="60"/>
              <w:rPr>
                <w:rFonts w:ascii="Times New Roman" w:hAnsi="Times New Roman" w:cs="Times New Roman"/>
                <w:color w:val="000000"/>
              </w:rPr>
            </w:pPr>
            <w:r w:rsidRPr="007F4C4A">
              <w:rPr>
                <w:rFonts w:ascii="Times New Roman" w:hAnsi="Times New Roman" w:cs="Times New Roman"/>
                <w:color w:val="000000"/>
              </w:rPr>
              <w:t>I need a neat environment in order to work well</w:t>
            </w:r>
          </w:p>
        </w:tc>
        <w:tc>
          <w:tcPr>
            <w:tcW w:w="356" w:type="pct"/>
          </w:tcPr>
          <w:p w14:paraId="34EF8613"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63F76084"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-.68</w:t>
            </w:r>
          </w:p>
        </w:tc>
        <w:tc>
          <w:tcPr>
            <w:tcW w:w="356" w:type="pct"/>
          </w:tcPr>
          <w:p w14:paraId="243E8B1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E6A8A6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84B9EB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81435B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63F7EE0E" w14:textId="77777777" w:rsidTr="007F4C4A">
        <w:tc>
          <w:tcPr>
            <w:tcW w:w="256" w:type="pct"/>
          </w:tcPr>
          <w:p w14:paraId="270D9A6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4FE99818" w14:textId="77777777" w:rsidR="007F4C4A" w:rsidRPr="007F4C4A" w:rsidRDefault="007F4C4A" w:rsidP="007F4C4A">
            <w:pPr>
              <w:autoSpaceDE w:val="0"/>
              <w:autoSpaceDN w:val="0"/>
              <w:adjustRightInd w:val="0"/>
              <w:spacing w:line="360" w:lineRule="auto"/>
              <w:ind w:right="60"/>
              <w:rPr>
                <w:rFonts w:ascii="Times New Roman" w:hAnsi="Times New Roman" w:cs="Times New Roman"/>
                <w:color w:val="000000"/>
              </w:rPr>
            </w:pPr>
            <w:r w:rsidRPr="007F4C4A">
              <w:rPr>
                <w:rFonts w:ascii="Times New Roman" w:hAnsi="Times New Roman" w:cs="Times New Roman"/>
                <w:color w:val="000000"/>
              </w:rPr>
              <w:t>I become annoyed when things around me are disorganized</w:t>
            </w:r>
          </w:p>
        </w:tc>
        <w:tc>
          <w:tcPr>
            <w:tcW w:w="356" w:type="pct"/>
          </w:tcPr>
          <w:p w14:paraId="4F7CA46A"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7BBC4C39"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-.59</w:t>
            </w:r>
          </w:p>
        </w:tc>
        <w:tc>
          <w:tcPr>
            <w:tcW w:w="356" w:type="pct"/>
          </w:tcPr>
          <w:p w14:paraId="01C51F1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24797D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F98FA1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ABDF1F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817151A" w14:textId="77777777" w:rsidTr="007F4C4A">
        <w:tc>
          <w:tcPr>
            <w:tcW w:w="256" w:type="pct"/>
          </w:tcPr>
          <w:p w14:paraId="397483C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45EF2F79"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 xml:space="preserve">For me, being organized is </w:t>
            </w:r>
            <w:proofErr w:type="spellStart"/>
            <w:r w:rsidRPr="007F4C4A">
              <w:rPr>
                <w:rFonts w:ascii="Times New Roman" w:hAnsi="Times New Roman" w:cs="Times New Roman"/>
                <w:color w:val="000000"/>
              </w:rPr>
              <w:t>unimportant</w:t>
            </w:r>
            <w:r w:rsidRPr="007F4C4A">
              <w:rPr>
                <w:rFonts w:ascii="Times New Roman" w:hAnsi="Times New Roman" w:cs="Times New Roman"/>
                <w:color w:val="000000"/>
                <w:vertAlign w:val="superscript"/>
              </w:rPr>
              <w:t>r</w:t>
            </w:r>
            <w:proofErr w:type="spellEnd"/>
          </w:p>
        </w:tc>
        <w:tc>
          <w:tcPr>
            <w:tcW w:w="356" w:type="pct"/>
          </w:tcPr>
          <w:p w14:paraId="03FCFCD1"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1B7B98D2"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-.61</w:t>
            </w:r>
          </w:p>
        </w:tc>
        <w:tc>
          <w:tcPr>
            <w:tcW w:w="356" w:type="pct"/>
          </w:tcPr>
          <w:p w14:paraId="6FA2814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846B4E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B978EA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049BE5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338143E" w14:textId="77777777" w:rsidTr="007F4C4A">
        <w:tc>
          <w:tcPr>
            <w:tcW w:w="256" w:type="pct"/>
          </w:tcPr>
          <w:p w14:paraId="78913A9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7681C33D" w14:textId="77777777" w:rsidR="007F4C4A" w:rsidRPr="007F4C4A" w:rsidRDefault="007F4C4A" w:rsidP="007F4C4A">
            <w:pPr>
              <w:autoSpaceDE w:val="0"/>
              <w:autoSpaceDN w:val="0"/>
              <w:adjustRightInd w:val="0"/>
              <w:spacing w:line="360" w:lineRule="auto"/>
              <w:ind w:right="60"/>
              <w:rPr>
                <w:rFonts w:ascii="Times New Roman" w:hAnsi="Times New Roman" w:cs="Times New Roman"/>
                <w:color w:val="000000"/>
              </w:rPr>
            </w:pPr>
            <w:r w:rsidRPr="007F4C4A">
              <w:rPr>
                <w:rFonts w:ascii="Times New Roman" w:hAnsi="Times New Roman" w:cs="Times New Roman"/>
                <w:color w:val="000000"/>
              </w:rPr>
              <w:t>Half of the time I do not put things in their proper place</w:t>
            </w:r>
            <w:r w:rsidRPr="007F4C4A">
              <w:rPr>
                <w:rFonts w:ascii="Times New Roman" w:hAnsi="Times New Roman" w:cs="Times New Roman"/>
                <w:color w:val="000000"/>
                <w:vertAlign w:val="superscript"/>
              </w:rPr>
              <w:t>r</w:t>
            </w:r>
          </w:p>
        </w:tc>
        <w:tc>
          <w:tcPr>
            <w:tcW w:w="356" w:type="pct"/>
          </w:tcPr>
          <w:p w14:paraId="6B2BFC42"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11796EFC"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-.76</w:t>
            </w:r>
          </w:p>
        </w:tc>
        <w:tc>
          <w:tcPr>
            <w:tcW w:w="356" w:type="pct"/>
          </w:tcPr>
          <w:p w14:paraId="7AA3688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9EDD89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49BC34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6A0004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9EABFC6" w14:textId="77777777" w:rsidTr="007F4C4A">
        <w:tc>
          <w:tcPr>
            <w:tcW w:w="256" w:type="pct"/>
          </w:tcPr>
          <w:p w14:paraId="196D3D9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0EE0334F" w14:textId="77777777" w:rsidR="007F4C4A" w:rsidRPr="007F4C4A" w:rsidRDefault="007F4C4A" w:rsidP="007F4C4A">
            <w:pPr>
              <w:autoSpaceDE w:val="0"/>
              <w:autoSpaceDN w:val="0"/>
              <w:adjustRightInd w:val="0"/>
              <w:spacing w:line="360" w:lineRule="auto"/>
              <w:ind w:right="60"/>
              <w:rPr>
                <w:rFonts w:ascii="Times New Roman" w:hAnsi="Times New Roman" w:cs="Times New Roman"/>
                <w:color w:val="000000"/>
              </w:rPr>
            </w:pPr>
            <w:r w:rsidRPr="007F4C4A">
              <w:rPr>
                <w:rFonts w:ascii="Times New Roman" w:hAnsi="Times New Roman" w:cs="Times New Roman"/>
                <w:color w:val="000000"/>
              </w:rPr>
              <w:t xml:space="preserve">Most of the time my room is in complete </w:t>
            </w:r>
            <w:proofErr w:type="spellStart"/>
            <w:r w:rsidRPr="007F4C4A">
              <w:rPr>
                <w:rFonts w:ascii="Times New Roman" w:hAnsi="Times New Roman" w:cs="Times New Roman"/>
                <w:color w:val="000000"/>
              </w:rPr>
              <w:t>disarray</w:t>
            </w:r>
            <w:r w:rsidRPr="007F4C4A">
              <w:rPr>
                <w:rFonts w:ascii="Times New Roman" w:hAnsi="Times New Roman" w:cs="Times New Roman"/>
                <w:color w:val="000000"/>
                <w:vertAlign w:val="superscript"/>
              </w:rPr>
              <w:t>r</w:t>
            </w:r>
            <w:proofErr w:type="spellEnd"/>
          </w:p>
        </w:tc>
        <w:tc>
          <w:tcPr>
            <w:tcW w:w="356" w:type="pct"/>
          </w:tcPr>
          <w:p w14:paraId="4A1D0E54"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57BB81EF"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-.76</w:t>
            </w:r>
          </w:p>
        </w:tc>
        <w:tc>
          <w:tcPr>
            <w:tcW w:w="356" w:type="pct"/>
          </w:tcPr>
          <w:p w14:paraId="4F748A5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4ECD1C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C38776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D49F93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7C3FC1DC" w14:textId="77777777" w:rsidTr="007F4C4A">
        <w:tc>
          <w:tcPr>
            <w:tcW w:w="256" w:type="pct"/>
          </w:tcPr>
          <w:p w14:paraId="0DCBCE0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5EAB6D68" w14:textId="77777777" w:rsidR="007F4C4A" w:rsidRPr="007F4C4A" w:rsidRDefault="007F4C4A" w:rsidP="007F4C4A">
            <w:pPr>
              <w:autoSpaceDE w:val="0"/>
              <w:autoSpaceDN w:val="0"/>
              <w:adjustRightInd w:val="0"/>
              <w:spacing w:line="360" w:lineRule="auto"/>
              <w:ind w:right="60"/>
              <w:rPr>
                <w:rFonts w:ascii="Times New Roman" w:hAnsi="Times New Roman" w:cs="Times New Roman"/>
                <w:color w:val="000000"/>
              </w:rPr>
            </w:pPr>
            <w:r w:rsidRPr="007F4C4A">
              <w:rPr>
                <w:rFonts w:ascii="Times New Roman" w:hAnsi="Times New Roman" w:cs="Times New Roman"/>
                <w:color w:val="000000"/>
              </w:rPr>
              <w:t>Every item in my room and on my desk has its own designated place</w:t>
            </w:r>
          </w:p>
        </w:tc>
        <w:tc>
          <w:tcPr>
            <w:tcW w:w="356" w:type="pct"/>
          </w:tcPr>
          <w:p w14:paraId="71911595"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65F5D70F"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-.73</w:t>
            </w:r>
          </w:p>
        </w:tc>
        <w:tc>
          <w:tcPr>
            <w:tcW w:w="356" w:type="pct"/>
          </w:tcPr>
          <w:p w14:paraId="234843E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660B1A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68C463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E6F3B3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37B74DBF" w14:textId="77777777" w:rsidTr="007F4C4A">
        <w:tc>
          <w:tcPr>
            <w:tcW w:w="256" w:type="pct"/>
          </w:tcPr>
          <w:p w14:paraId="34FD120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6BAA63BF" w14:textId="77777777" w:rsidR="007F4C4A" w:rsidRPr="007F4C4A" w:rsidRDefault="007F4C4A" w:rsidP="007F4C4A">
            <w:pPr>
              <w:autoSpaceDE w:val="0"/>
              <w:autoSpaceDN w:val="0"/>
              <w:adjustRightInd w:val="0"/>
              <w:spacing w:line="360" w:lineRule="auto"/>
              <w:ind w:right="60"/>
              <w:rPr>
                <w:rFonts w:ascii="Times New Roman" w:hAnsi="Times New Roman" w:cs="Times New Roman"/>
                <w:color w:val="000000"/>
              </w:rPr>
            </w:pPr>
            <w:r w:rsidRPr="007F4C4A">
              <w:rPr>
                <w:rFonts w:ascii="Times New Roman" w:hAnsi="Times New Roman" w:cs="Times New Roman"/>
                <w:color w:val="000000"/>
              </w:rPr>
              <w:t>I frequently forget to put things back in their proper place</w:t>
            </w:r>
            <w:r w:rsidRPr="007F4C4A">
              <w:rPr>
                <w:rFonts w:ascii="Times New Roman" w:hAnsi="Times New Roman" w:cs="Times New Roman"/>
                <w:color w:val="000000"/>
                <w:vertAlign w:val="superscript"/>
              </w:rPr>
              <w:t>r</w:t>
            </w:r>
          </w:p>
        </w:tc>
        <w:tc>
          <w:tcPr>
            <w:tcW w:w="356" w:type="pct"/>
          </w:tcPr>
          <w:p w14:paraId="02C18D3A"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5653A0D8"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-.71</w:t>
            </w:r>
          </w:p>
        </w:tc>
        <w:tc>
          <w:tcPr>
            <w:tcW w:w="356" w:type="pct"/>
          </w:tcPr>
          <w:p w14:paraId="614E4FD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459E5F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7D8F08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89142A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19BCA956" w14:textId="77777777" w:rsidTr="007F4C4A">
        <w:tc>
          <w:tcPr>
            <w:tcW w:w="256" w:type="pct"/>
          </w:tcPr>
          <w:p w14:paraId="0E2E780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color w:val="000000"/>
              </w:rPr>
              <w:t>O</w:t>
            </w:r>
          </w:p>
        </w:tc>
        <w:tc>
          <w:tcPr>
            <w:tcW w:w="2610" w:type="pct"/>
          </w:tcPr>
          <w:p w14:paraId="27BE42C9"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I hate when people are sloppy</w:t>
            </w:r>
          </w:p>
        </w:tc>
        <w:tc>
          <w:tcPr>
            <w:tcW w:w="356" w:type="pct"/>
          </w:tcPr>
          <w:p w14:paraId="4914E7FE"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4214E659"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-.40</w:t>
            </w:r>
          </w:p>
        </w:tc>
        <w:tc>
          <w:tcPr>
            <w:tcW w:w="356" w:type="pct"/>
          </w:tcPr>
          <w:p w14:paraId="36D5AD7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E6C6C7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08B1BC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3B6753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7D2070CA" w14:textId="77777777" w:rsidTr="007F4C4A">
        <w:tc>
          <w:tcPr>
            <w:tcW w:w="256" w:type="pct"/>
          </w:tcPr>
          <w:p w14:paraId="75B90B9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T1</w:t>
            </w:r>
          </w:p>
        </w:tc>
        <w:tc>
          <w:tcPr>
            <w:tcW w:w="2610" w:type="pct"/>
          </w:tcPr>
          <w:p w14:paraId="56FEF819"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 have the highest respect for authorities and assist them whenever I can</w:t>
            </w:r>
          </w:p>
        </w:tc>
        <w:tc>
          <w:tcPr>
            <w:tcW w:w="356" w:type="pct"/>
          </w:tcPr>
          <w:p w14:paraId="0E80B95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B5210E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66005EE"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.64</w:t>
            </w:r>
          </w:p>
        </w:tc>
        <w:tc>
          <w:tcPr>
            <w:tcW w:w="356" w:type="pct"/>
          </w:tcPr>
          <w:p w14:paraId="7CD026F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874CC91"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13D8BEE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C036B15" w14:textId="77777777" w:rsidTr="007F4C4A">
        <w:tc>
          <w:tcPr>
            <w:tcW w:w="256" w:type="pct"/>
          </w:tcPr>
          <w:p w14:paraId="6094038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lastRenderedPageBreak/>
              <w:t>T2</w:t>
            </w:r>
          </w:p>
        </w:tc>
        <w:tc>
          <w:tcPr>
            <w:tcW w:w="2610" w:type="pct"/>
          </w:tcPr>
          <w:p w14:paraId="2957F530"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People respect authority more than they </w:t>
            </w:r>
            <w:proofErr w:type="spellStart"/>
            <w:r w:rsidRPr="007F4C4A">
              <w:rPr>
                <w:rFonts w:ascii="Times New Roman" w:hAnsi="Times New Roman" w:cs="Times New Roman"/>
                <w:color w:val="000000"/>
              </w:rPr>
              <w:t>should</w:t>
            </w:r>
            <w:r w:rsidRPr="007F4C4A">
              <w:rPr>
                <w:rFonts w:ascii="Times New Roman" w:hAnsi="Times New Roman" w:cs="Times New Roman"/>
                <w:color w:val="000000"/>
                <w:vertAlign w:val="superscript"/>
              </w:rPr>
              <w:t>r</w:t>
            </w:r>
            <w:proofErr w:type="spellEnd"/>
          </w:p>
        </w:tc>
        <w:tc>
          <w:tcPr>
            <w:tcW w:w="356" w:type="pct"/>
          </w:tcPr>
          <w:p w14:paraId="2E65ED2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748E72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2D7F2FE"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.55</w:t>
            </w:r>
          </w:p>
        </w:tc>
        <w:tc>
          <w:tcPr>
            <w:tcW w:w="356" w:type="pct"/>
          </w:tcPr>
          <w:p w14:paraId="1191ECD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637C388"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44550090" w14:textId="77777777" w:rsidR="007F4C4A" w:rsidRPr="007F4C4A" w:rsidRDefault="007F4C4A" w:rsidP="007F4C4A">
            <w:pPr>
              <w:spacing w:line="360" w:lineRule="auto"/>
              <w:jc w:val="center"/>
              <w:rPr>
                <w:rFonts w:ascii="Times New Roman" w:hAnsi="Times New Roman" w:cs="Times New Roman"/>
                <w:color w:val="FF0000"/>
              </w:rPr>
            </w:pPr>
            <w:r w:rsidRPr="007F4C4A">
              <w:rPr>
                <w:rFonts w:ascii="Times New Roman" w:hAnsi="Times New Roman" w:cs="Times New Roman"/>
                <w:color w:val="FF0000"/>
              </w:rPr>
              <w:t>-</w:t>
            </w:r>
          </w:p>
        </w:tc>
      </w:tr>
      <w:tr w:rsidR="007F4C4A" w:rsidRPr="007F4C4A" w14:paraId="5EEB863A" w14:textId="77777777" w:rsidTr="007F4C4A">
        <w:tc>
          <w:tcPr>
            <w:tcW w:w="256" w:type="pct"/>
          </w:tcPr>
          <w:p w14:paraId="7A2FC524" w14:textId="77777777" w:rsidR="007F4C4A" w:rsidRPr="005602AC" w:rsidRDefault="007F4C4A" w:rsidP="007F4C4A">
            <w:pPr>
              <w:spacing w:line="360" w:lineRule="auto"/>
              <w:jc w:val="center"/>
              <w:rPr>
                <w:rFonts w:ascii="Times New Roman" w:hAnsi="Times New Roman" w:cs="Times New Roman"/>
                <w:highlight w:val="yellow"/>
              </w:rPr>
            </w:pPr>
            <w:r w:rsidRPr="005602AC">
              <w:rPr>
                <w:rFonts w:ascii="Times New Roman" w:hAnsi="Times New Roman" w:cs="Times New Roman"/>
                <w:highlight w:val="yellow"/>
              </w:rPr>
              <w:t>T3</w:t>
            </w:r>
          </w:p>
        </w:tc>
        <w:tc>
          <w:tcPr>
            <w:tcW w:w="2610" w:type="pct"/>
          </w:tcPr>
          <w:p w14:paraId="15AADEFB" w14:textId="77777777" w:rsidR="007F4C4A" w:rsidRPr="005602AC" w:rsidRDefault="007F4C4A" w:rsidP="007F4C4A">
            <w:pPr>
              <w:autoSpaceDE w:val="0"/>
              <w:autoSpaceDN w:val="0"/>
              <w:adjustRightInd w:val="0"/>
              <w:spacing w:line="360" w:lineRule="auto"/>
              <w:ind w:left="60" w:right="60"/>
              <w:rPr>
                <w:rFonts w:ascii="Times New Roman" w:hAnsi="Times New Roman" w:cs="Times New Roman"/>
                <w:color w:val="000000"/>
                <w:highlight w:val="yellow"/>
              </w:rPr>
            </w:pPr>
            <w:r w:rsidRPr="005602AC">
              <w:rPr>
                <w:rFonts w:ascii="Times New Roman" w:hAnsi="Times New Roman" w:cs="Times New Roman"/>
                <w:color w:val="000000"/>
                <w:highlight w:val="yellow"/>
              </w:rPr>
              <w:t>Even if I knew how to get around the rules without breaking them, I would not do it</w:t>
            </w:r>
          </w:p>
        </w:tc>
        <w:tc>
          <w:tcPr>
            <w:tcW w:w="356" w:type="pct"/>
          </w:tcPr>
          <w:p w14:paraId="5739020C" w14:textId="77777777" w:rsidR="007F4C4A" w:rsidRPr="005602AC" w:rsidRDefault="007F4C4A" w:rsidP="007F4C4A">
            <w:pPr>
              <w:spacing w:line="360" w:lineRule="auto"/>
              <w:jc w:val="center"/>
              <w:rPr>
                <w:rFonts w:ascii="Times New Roman" w:hAnsi="Times New Roman" w:cs="Times New Roman"/>
                <w:highlight w:val="yellow"/>
              </w:rPr>
            </w:pPr>
            <w:r w:rsidRPr="005602AC">
              <w:rPr>
                <w:rFonts w:ascii="Times New Roman" w:hAnsi="Times New Roman" w:cs="Times New Roman"/>
                <w:highlight w:val="yellow"/>
              </w:rPr>
              <w:t>-</w:t>
            </w:r>
          </w:p>
        </w:tc>
        <w:tc>
          <w:tcPr>
            <w:tcW w:w="356" w:type="pct"/>
          </w:tcPr>
          <w:p w14:paraId="41106F69" w14:textId="77777777" w:rsidR="007F4C4A" w:rsidRPr="005602AC" w:rsidRDefault="007F4C4A" w:rsidP="007F4C4A">
            <w:pPr>
              <w:spacing w:line="360" w:lineRule="auto"/>
              <w:jc w:val="center"/>
              <w:rPr>
                <w:rFonts w:ascii="Times New Roman" w:hAnsi="Times New Roman" w:cs="Times New Roman"/>
                <w:highlight w:val="yellow"/>
              </w:rPr>
            </w:pPr>
            <w:r w:rsidRPr="005602AC">
              <w:rPr>
                <w:rFonts w:ascii="Times New Roman" w:hAnsi="Times New Roman" w:cs="Times New Roman"/>
                <w:highlight w:val="yellow"/>
              </w:rPr>
              <w:t>-</w:t>
            </w:r>
          </w:p>
        </w:tc>
        <w:tc>
          <w:tcPr>
            <w:tcW w:w="356" w:type="pct"/>
          </w:tcPr>
          <w:p w14:paraId="2E8EDBF3" w14:textId="77777777" w:rsidR="007F4C4A" w:rsidRPr="005602AC" w:rsidRDefault="007F4C4A" w:rsidP="007F4C4A">
            <w:pPr>
              <w:autoSpaceDE w:val="0"/>
              <w:autoSpaceDN w:val="0"/>
              <w:adjustRightInd w:val="0"/>
              <w:spacing w:line="360" w:lineRule="auto"/>
              <w:ind w:left="60" w:right="60"/>
              <w:jc w:val="center"/>
              <w:rPr>
                <w:rFonts w:ascii="Times New Roman" w:hAnsi="Times New Roman" w:cs="Times New Roman"/>
                <w:color w:val="000000"/>
                <w:highlight w:val="yellow"/>
              </w:rPr>
            </w:pPr>
            <w:r w:rsidRPr="005602AC">
              <w:rPr>
                <w:rFonts w:ascii="Times New Roman" w:hAnsi="Times New Roman" w:cs="Times New Roman"/>
                <w:color w:val="000000"/>
                <w:highlight w:val="yellow"/>
              </w:rPr>
              <w:t>-</w:t>
            </w:r>
          </w:p>
        </w:tc>
        <w:tc>
          <w:tcPr>
            <w:tcW w:w="356" w:type="pct"/>
          </w:tcPr>
          <w:p w14:paraId="3998B3B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2338DC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-.40</w:t>
            </w:r>
          </w:p>
        </w:tc>
        <w:tc>
          <w:tcPr>
            <w:tcW w:w="356" w:type="pct"/>
          </w:tcPr>
          <w:p w14:paraId="7ED2253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5A8208D9" w14:textId="77777777" w:rsidTr="007F4C4A">
        <w:tc>
          <w:tcPr>
            <w:tcW w:w="256" w:type="pct"/>
          </w:tcPr>
          <w:p w14:paraId="0C893CA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T4</w:t>
            </w:r>
          </w:p>
        </w:tc>
        <w:tc>
          <w:tcPr>
            <w:tcW w:w="2610" w:type="pct"/>
          </w:tcPr>
          <w:p w14:paraId="07E8CDDB"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 believe that people should be allowed to take drugs, as long as it doesn't affect </w:t>
            </w:r>
            <w:proofErr w:type="spellStart"/>
            <w:r w:rsidRPr="007F4C4A">
              <w:rPr>
                <w:rFonts w:ascii="Times New Roman" w:hAnsi="Times New Roman" w:cs="Times New Roman"/>
                <w:color w:val="000000"/>
              </w:rPr>
              <w:t>others</w:t>
            </w:r>
            <w:r w:rsidRPr="007F4C4A">
              <w:rPr>
                <w:rFonts w:ascii="Times New Roman" w:hAnsi="Times New Roman" w:cs="Times New Roman"/>
                <w:color w:val="000000"/>
                <w:vertAlign w:val="superscript"/>
              </w:rPr>
              <w:t>r</w:t>
            </w:r>
            <w:proofErr w:type="spellEnd"/>
          </w:p>
        </w:tc>
        <w:tc>
          <w:tcPr>
            <w:tcW w:w="356" w:type="pct"/>
          </w:tcPr>
          <w:p w14:paraId="092DEF5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2440A4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74B945F"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.49</w:t>
            </w:r>
          </w:p>
        </w:tc>
        <w:tc>
          <w:tcPr>
            <w:tcW w:w="356" w:type="pct"/>
          </w:tcPr>
          <w:p w14:paraId="3987D20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A916EB9"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285185A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60E516D9" w14:textId="77777777" w:rsidTr="007F4C4A">
        <w:tc>
          <w:tcPr>
            <w:tcW w:w="256" w:type="pct"/>
          </w:tcPr>
          <w:p w14:paraId="499A663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T5</w:t>
            </w:r>
          </w:p>
        </w:tc>
        <w:tc>
          <w:tcPr>
            <w:tcW w:w="2610" w:type="pct"/>
          </w:tcPr>
          <w:p w14:paraId="43502FB6"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 support long-established rules and traditions</w:t>
            </w:r>
          </w:p>
        </w:tc>
        <w:tc>
          <w:tcPr>
            <w:tcW w:w="356" w:type="pct"/>
          </w:tcPr>
          <w:p w14:paraId="764329E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9AAE25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BB9638A"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.56</w:t>
            </w:r>
          </w:p>
        </w:tc>
        <w:tc>
          <w:tcPr>
            <w:tcW w:w="356" w:type="pct"/>
          </w:tcPr>
          <w:p w14:paraId="122C99B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41219F5"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557ABE5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4A340970" w14:textId="77777777" w:rsidTr="007F4C4A">
        <w:tc>
          <w:tcPr>
            <w:tcW w:w="256" w:type="pct"/>
          </w:tcPr>
          <w:p w14:paraId="4FAA7DB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T6</w:t>
            </w:r>
          </w:p>
        </w:tc>
        <w:tc>
          <w:tcPr>
            <w:tcW w:w="2610" w:type="pct"/>
          </w:tcPr>
          <w:p w14:paraId="5AA5AB1F"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People who resist authority should be severely punished</w:t>
            </w:r>
          </w:p>
        </w:tc>
        <w:tc>
          <w:tcPr>
            <w:tcW w:w="356" w:type="pct"/>
          </w:tcPr>
          <w:p w14:paraId="20A2B5B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D21946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C462CD9"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.67</w:t>
            </w:r>
          </w:p>
        </w:tc>
        <w:tc>
          <w:tcPr>
            <w:tcW w:w="356" w:type="pct"/>
          </w:tcPr>
          <w:p w14:paraId="1B3351F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ADCD929"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2583BE9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4EC08B37" w14:textId="77777777" w:rsidTr="007F4C4A">
        <w:tc>
          <w:tcPr>
            <w:tcW w:w="256" w:type="pct"/>
          </w:tcPr>
          <w:p w14:paraId="495AF251" w14:textId="77777777" w:rsidR="007F4C4A" w:rsidRPr="005602AC" w:rsidRDefault="007F4C4A" w:rsidP="007F4C4A">
            <w:pPr>
              <w:spacing w:line="360" w:lineRule="auto"/>
              <w:jc w:val="center"/>
              <w:rPr>
                <w:rFonts w:ascii="Times New Roman" w:hAnsi="Times New Roman" w:cs="Times New Roman"/>
                <w:highlight w:val="yellow"/>
              </w:rPr>
            </w:pPr>
            <w:r w:rsidRPr="005602AC">
              <w:rPr>
                <w:rFonts w:ascii="Times New Roman" w:hAnsi="Times New Roman" w:cs="Times New Roman"/>
                <w:highlight w:val="yellow"/>
              </w:rPr>
              <w:t>T7</w:t>
            </w:r>
          </w:p>
        </w:tc>
        <w:tc>
          <w:tcPr>
            <w:tcW w:w="2610" w:type="pct"/>
          </w:tcPr>
          <w:p w14:paraId="410EE518" w14:textId="77777777" w:rsidR="007F4C4A" w:rsidRPr="005602AC" w:rsidRDefault="007F4C4A" w:rsidP="007F4C4A">
            <w:pPr>
              <w:autoSpaceDE w:val="0"/>
              <w:autoSpaceDN w:val="0"/>
              <w:adjustRightInd w:val="0"/>
              <w:spacing w:line="360" w:lineRule="auto"/>
              <w:ind w:left="60" w:right="60"/>
              <w:rPr>
                <w:rFonts w:ascii="Times New Roman" w:hAnsi="Times New Roman" w:cs="Times New Roman"/>
                <w:color w:val="000000"/>
                <w:highlight w:val="yellow"/>
              </w:rPr>
            </w:pPr>
            <w:r w:rsidRPr="005602AC">
              <w:rPr>
                <w:rFonts w:ascii="Times New Roman" w:hAnsi="Times New Roman" w:cs="Times New Roman"/>
                <w:color w:val="000000"/>
                <w:highlight w:val="yellow"/>
              </w:rPr>
              <w:t>When I was in school, I used to break rules quite regularly</w:t>
            </w:r>
          </w:p>
        </w:tc>
        <w:tc>
          <w:tcPr>
            <w:tcW w:w="356" w:type="pct"/>
          </w:tcPr>
          <w:p w14:paraId="7377911F" w14:textId="77777777" w:rsidR="007F4C4A" w:rsidRPr="005602AC" w:rsidRDefault="007F4C4A" w:rsidP="007F4C4A">
            <w:pPr>
              <w:spacing w:line="360" w:lineRule="auto"/>
              <w:jc w:val="center"/>
              <w:rPr>
                <w:rFonts w:ascii="Times New Roman" w:hAnsi="Times New Roman" w:cs="Times New Roman"/>
                <w:highlight w:val="yellow"/>
              </w:rPr>
            </w:pPr>
            <w:r w:rsidRPr="005602AC">
              <w:rPr>
                <w:rFonts w:ascii="Times New Roman" w:hAnsi="Times New Roman" w:cs="Times New Roman"/>
                <w:highlight w:val="yellow"/>
              </w:rPr>
              <w:t>-</w:t>
            </w:r>
          </w:p>
        </w:tc>
        <w:tc>
          <w:tcPr>
            <w:tcW w:w="356" w:type="pct"/>
          </w:tcPr>
          <w:p w14:paraId="4D07566F" w14:textId="77777777" w:rsidR="007F4C4A" w:rsidRPr="005602AC" w:rsidRDefault="007F4C4A" w:rsidP="007F4C4A">
            <w:pPr>
              <w:spacing w:line="360" w:lineRule="auto"/>
              <w:jc w:val="center"/>
              <w:rPr>
                <w:rFonts w:ascii="Times New Roman" w:hAnsi="Times New Roman" w:cs="Times New Roman"/>
                <w:highlight w:val="yellow"/>
              </w:rPr>
            </w:pPr>
            <w:r w:rsidRPr="005602AC">
              <w:rPr>
                <w:rFonts w:ascii="Times New Roman" w:hAnsi="Times New Roman" w:cs="Times New Roman"/>
                <w:highlight w:val="yellow"/>
              </w:rPr>
              <w:t>-</w:t>
            </w:r>
          </w:p>
        </w:tc>
        <w:tc>
          <w:tcPr>
            <w:tcW w:w="356" w:type="pct"/>
          </w:tcPr>
          <w:p w14:paraId="2D8BCA0D" w14:textId="77777777" w:rsidR="007F4C4A" w:rsidRPr="005602AC" w:rsidRDefault="007F4C4A" w:rsidP="007F4C4A">
            <w:pPr>
              <w:autoSpaceDE w:val="0"/>
              <w:autoSpaceDN w:val="0"/>
              <w:adjustRightInd w:val="0"/>
              <w:spacing w:line="360" w:lineRule="auto"/>
              <w:ind w:left="60" w:right="60"/>
              <w:jc w:val="center"/>
              <w:rPr>
                <w:rFonts w:ascii="Times New Roman" w:hAnsi="Times New Roman" w:cs="Times New Roman"/>
                <w:color w:val="000000"/>
                <w:highlight w:val="yellow"/>
              </w:rPr>
            </w:pPr>
            <w:r w:rsidRPr="005602AC">
              <w:rPr>
                <w:rFonts w:ascii="Times New Roman" w:hAnsi="Times New Roman" w:cs="Times New Roman"/>
                <w:color w:val="000000"/>
                <w:highlight w:val="yellow"/>
              </w:rPr>
              <w:t>-</w:t>
            </w:r>
          </w:p>
        </w:tc>
        <w:tc>
          <w:tcPr>
            <w:tcW w:w="356" w:type="pct"/>
          </w:tcPr>
          <w:p w14:paraId="66D3138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.33</w:t>
            </w:r>
          </w:p>
        </w:tc>
        <w:tc>
          <w:tcPr>
            <w:tcW w:w="356" w:type="pct"/>
          </w:tcPr>
          <w:p w14:paraId="4AA06AAC"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0729196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5C19688E" w14:textId="77777777" w:rsidTr="007F4C4A">
        <w:tc>
          <w:tcPr>
            <w:tcW w:w="256" w:type="pct"/>
          </w:tcPr>
          <w:p w14:paraId="4BA98E0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T8</w:t>
            </w:r>
          </w:p>
        </w:tc>
        <w:tc>
          <w:tcPr>
            <w:tcW w:w="2610" w:type="pct"/>
          </w:tcPr>
          <w:p w14:paraId="42BB7718"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In my opinion, all laws should be strictly enforced</w:t>
            </w:r>
          </w:p>
        </w:tc>
        <w:tc>
          <w:tcPr>
            <w:tcW w:w="356" w:type="pct"/>
          </w:tcPr>
          <w:p w14:paraId="2CD49C8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38695F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D347FF9"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.63</w:t>
            </w:r>
          </w:p>
        </w:tc>
        <w:tc>
          <w:tcPr>
            <w:tcW w:w="356" w:type="pct"/>
          </w:tcPr>
          <w:p w14:paraId="321E398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C91506C"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7DC7266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6A253A8" w14:textId="77777777" w:rsidTr="007F4C4A">
        <w:tc>
          <w:tcPr>
            <w:tcW w:w="256" w:type="pct"/>
          </w:tcPr>
          <w:p w14:paraId="55CCE45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T9</w:t>
            </w:r>
          </w:p>
        </w:tc>
        <w:tc>
          <w:tcPr>
            <w:tcW w:w="2610" w:type="pct"/>
          </w:tcPr>
          <w:p w14:paraId="30605511"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In my opinion, censorship slows down the </w:t>
            </w:r>
            <w:proofErr w:type="spellStart"/>
            <w:r w:rsidRPr="007F4C4A">
              <w:rPr>
                <w:rFonts w:ascii="Times New Roman" w:hAnsi="Times New Roman" w:cs="Times New Roman"/>
                <w:color w:val="000000"/>
              </w:rPr>
              <w:t>progress</w:t>
            </w:r>
            <w:r w:rsidRPr="007F4C4A">
              <w:rPr>
                <w:rFonts w:ascii="Times New Roman" w:hAnsi="Times New Roman" w:cs="Times New Roman"/>
                <w:color w:val="000000"/>
                <w:vertAlign w:val="superscript"/>
              </w:rPr>
              <w:t>r</w:t>
            </w:r>
            <w:proofErr w:type="spellEnd"/>
          </w:p>
        </w:tc>
        <w:tc>
          <w:tcPr>
            <w:tcW w:w="356" w:type="pct"/>
          </w:tcPr>
          <w:p w14:paraId="7AAC2BE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A1CA4F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7F08697"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.42</w:t>
            </w:r>
          </w:p>
        </w:tc>
        <w:tc>
          <w:tcPr>
            <w:tcW w:w="356" w:type="pct"/>
          </w:tcPr>
          <w:p w14:paraId="6168554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A9C5989"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5B23C75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9551D76" w14:textId="77777777" w:rsidTr="007F4C4A">
        <w:tc>
          <w:tcPr>
            <w:tcW w:w="256" w:type="pct"/>
          </w:tcPr>
          <w:p w14:paraId="1C7016B8" w14:textId="77777777" w:rsidR="007F4C4A" w:rsidRPr="00F83FAF" w:rsidRDefault="007F4C4A" w:rsidP="007F4C4A">
            <w:pPr>
              <w:spacing w:line="360" w:lineRule="auto"/>
              <w:jc w:val="center"/>
              <w:rPr>
                <w:rFonts w:ascii="Times New Roman" w:hAnsi="Times New Roman" w:cs="Times New Roman"/>
                <w:highlight w:val="yellow"/>
              </w:rPr>
            </w:pPr>
            <w:r w:rsidRPr="00F83FAF">
              <w:rPr>
                <w:rFonts w:ascii="Times New Roman" w:hAnsi="Times New Roman" w:cs="Times New Roman"/>
                <w:highlight w:val="yellow"/>
              </w:rPr>
              <w:t>T10</w:t>
            </w:r>
          </w:p>
        </w:tc>
        <w:tc>
          <w:tcPr>
            <w:tcW w:w="2610" w:type="pct"/>
          </w:tcPr>
          <w:p w14:paraId="13245DA6" w14:textId="77777777" w:rsidR="007F4C4A" w:rsidRPr="00F83FAF" w:rsidRDefault="007F4C4A" w:rsidP="007F4C4A">
            <w:pPr>
              <w:autoSpaceDE w:val="0"/>
              <w:autoSpaceDN w:val="0"/>
              <w:adjustRightInd w:val="0"/>
              <w:spacing w:line="360" w:lineRule="auto"/>
              <w:ind w:left="60" w:right="60"/>
              <w:rPr>
                <w:rFonts w:ascii="Times New Roman" w:hAnsi="Times New Roman" w:cs="Times New Roman"/>
                <w:color w:val="000000"/>
                <w:highlight w:val="yellow"/>
              </w:rPr>
            </w:pPr>
            <w:r w:rsidRPr="00F83FAF">
              <w:rPr>
                <w:rFonts w:ascii="Times New Roman" w:hAnsi="Times New Roman" w:cs="Times New Roman"/>
                <w:color w:val="000000"/>
                <w:highlight w:val="yellow"/>
              </w:rPr>
              <w:t>When working with others I am usually the one who makes sure that rules are observed</w:t>
            </w:r>
          </w:p>
        </w:tc>
        <w:tc>
          <w:tcPr>
            <w:tcW w:w="356" w:type="pct"/>
          </w:tcPr>
          <w:p w14:paraId="752963BF" w14:textId="77777777" w:rsidR="007F4C4A" w:rsidRPr="00F83FAF" w:rsidRDefault="007F4C4A" w:rsidP="007F4C4A">
            <w:pPr>
              <w:spacing w:line="360" w:lineRule="auto"/>
              <w:jc w:val="center"/>
              <w:rPr>
                <w:rFonts w:ascii="Times New Roman" w:hAnsi="Times New Roman" w:cs="Times New Roman"/>
                <w:highlight w:val="yellow"/>
              </w:rPr>
            </w:pPr>
            <w:r w:rsidRPr="00F83FAF">
              <w:rPr>
                <w:rFonts w:ascii="Times New Roman" w:hAnsi="Times New Roman" w:cs="Times New Roman"/>
                <w:highlight w:val="yellow"/>
              </w:rPr>
              <w:t>-</w:t>
            </w:r>
          </w:p>
        </w:tc>
        <w:tc>
          <w:tcPr>
            <w:tcW w:w="356" w:type="pct"/>
          </w:tcPr>
          <w:p w14:paraId="4FE48A4D" w14:textId="77777777" w:rsidR="007F4C4A" w:rsidRPr="00F83FAF" w:rsidRDefault="007F4C4A" w:rsidP="007F4C4A">
            <w:pPr>
              <w:spacing w:line="360" w:lineRule="auto"/>
              <w:jc w:val="center"/>
              <w:rPr>
                <w:rFonts w:ascii="Times New Roman" w:hAnsi="Times New Roman" w:cs="Times New Roman"/>
                <w:highlight w:val="yellow"/>
              </w:rPr>
            </w:pPr>
            <w:r w:rsidRPr="00F83FAF">
              <w:rPr>
                <w:rFonts w:ascii="Times New Roman" w:hAnsi="Times New Roman" w:cs="Times New Roman"/>
                <w:highlight w:val="yellow"/>
              </w:rPr>
              <w:t>-</w:t>
            </w:r>
          </w:p>
        </w:tc>
        <w:tc>
          <w:tcPr>
            <w:tcW w:w="356" w:type="pct"/>
          </w:tcPr>
          <w:p w14:paraId="0D9A85D1" w14:textId="77777777" w:rsidR="007F4C4A" w:rsidRPr="00F83FAF" w:rsidRDefault="007F4C4A" w:rsidP="007F4C4A">
            <w:pPr>
              <w:autoSpaceDE w:val="0"/>
              <w:autoSpaceDN w:val="0"/>
              <w:adjustRightInd w:val="0"/>
              <w:spacing w:line="360" w:lineRule="auto"/>
              <w:ind w:left="60" w:right="60"/>
              <w:jc w:val="center"/>
              <w:rPr>
                <w:rFonts w:ascii="Times New Roman" w:hAnsi="Times New Roman" w:cs="Times New Roman"/>
                <w:color w:val="000000"/>
                <w:highlight w:val="yellow"/>
              </w:rPr>
            </w:pPr>
            <w:r w:rsidRPr="00F83FAF">
              <w:rPr>
                <w:rFonts w:ascii="Times New Roman" w:hAnsi="Times New Roman" w:cs="Times New Roman"/>
                <w:color w:val="000000"/>
                <w:highlight w:val="yellow"/>
              </w:rPr>
              <w:t>.32</w:t>
            </w:r>
          </w:p>
        </w:tc>
        <w:tc>
          <w:tcPr>
            <w:tcW w:w="356" w:type="pct"/>
          </w:tcPr>
          <w:p w14:paraId="7C0C4E3B" w14:textId="77777777" w:rsidR="007F4C4A" w:rsidRPr="00F83FAF" w:rsidRDefault="007F4C4A" w:rsidP="007F4C4A">
            <w:pPr>
              <w:autoSpaceDE w:val="0"/>
              <w:autoSpaceDN w:val="0"/>
              <w:adjustRightInd w:val="0"/>
              <w:spacing w:line="360" w:lineRule="auto"/>
              <w:ind w:right="62"/>
              <w:jc w:val="center"/>
              <w:rPr>
                <w:rFonts w:ascii="Times New Roman" w:hAnsi="Times New Roman" w:cs="Times New Roman"/>
                <w:color w:val="000000"/>
                <w:highlight w:val="yellow"/>
              </w:rPr>
            </w:pPr>
            <w:r w:rsidRPr="00F83FAF">
              <w:rPr>
                <w:rFonts w:ascii="Times New Roman" w:hAnsi="Times New Roman" w:cs="Times New Roman"/>
                <w:color w:val="000000"/>
                <w:highlight w:val="yellow"/>
              </w:rPr>
              <w:t>-</w:t>
            </w:r>
          </w:p>
        </w:tc>
        <w:tc>
          <w:tcPr>
            <w:tcW w:w="356" w:type="pct"/>
          </w:tcPr>
          <w:p w14:paraId="7F222D2F" w14:textId="77777777" w:rsidR="007F4C4A" w:rsidRPr="00F83FAF" w:rsidRDefault="007F4C4A" w:rsidP="007F4C4A">
            <w:pPr>
              <w:spacing w:line="360" w:lineRule="auto"/>
              <w:jc w:val="center"/>
              <w:rPr>
                <w:rFonts w:ascii="Times New Roman" w:hAnsi="Times New Roman" w:cs="Times New Roman"/>
                <w:highlight w:val="yellow"/>
              </w:rPr>
            </w:pPr>
            <w:r w:rsidRPr="00F83FAF">
              <w:rPr>
                <w:rFonts w:ascii="Times New Roman" w:hAnsi="Times New Roman" w:cs="Times New Roman"/>
                <w:highlight w:val="yellow"/>
              </w:rPr>
              <w:t>-</w:t>
            </w:r>
          </w:p>
        </w:tc>
        <w:tc>
          <w:tcPr>
            <w:tcW w:w="356" w:type="pct"/>
          </w:tcPr>
          <w:p w14:paraId="5D2C58BC" w14:textId="77777777" w:rsidR="007F4C4A" w:rsidRPr="00F83FAF" w:rsidRDefault="007F4C4A" w:rsidP="007F4C4A">
            <w:pPr>
              <w:spacing w:line="360" w:lineRule="auto"/>
              <w:jc w:val="center"/>
              <w:rPr>
                <w:rFonts w:ascii="Times New Roman" w:hAnsi="Times New Roman" w:cs="Times New Roman"/>
                <w:highlight w:val="yellow"/>
              </w:rPr>
            </w:pPr>
            <w:r w:rsidRPr="00F83FAF">
              <w:rPr>
                <w:rFonts w:ascii="Times New Roman" w:hAnsi="Times New Roman" w:cs="Times New Roman"/>
                <w:highlight w:val="yellow"/>
              </w:rPr>
              <w:t>-</w:t>
            </w:r>
          </w:p>
        </w:tc>
      </w:tr>
      <w:tr w:rsidR="007F4C4A" w:rsidRPr="007F4C4A" w14:paraId="1128127E" w14:textId="77777777" w:rsidTr="007F4C4A">
        <w:tc>
          <w:tcPr>
            <w:tcW w:w="256" w:type="pct"/>
          </w:tcPr>
          <w:p w14:paraId="2157E05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SC1</w:t>
            </w:r>
          </w:p>
        </w:tc>
        <w:tc>
          <w:tcPr>
            <w:tcW w:w="2610" w:type="pct"/>
          </w:tcPr>
          <w:p w14:paraId="4345D3A7"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 xml:space="preserve">I often rush into action without thinking about potential </w:t>
            </w:r>
            <w:proofErr w:type="spellStart"/>
            <w:r w:rsidRPr="007F4C4A">
              <w:rPr>
                <w:rFonts w:ascii="Times New Roman" w:hAnsi="Times New Roman" w:cs="Times New Roman"/>
                <w:color w:val="000000"/>
              </w:rPr>
              <w:t>consequences</w:t>
            </w:r>
            <w:r w:rsidRPr="007F4C4A">
              <w:rPr>
                <w:rFonts w:ascii="Times New Roman" w:hAnsi="Times New Roman" w:cs="Times New Roman"/>
                <w:color w:val="000000"/>
                <w:vertAlign w:val="superscript"/>
              </w:rPr>
              <w:t>r</w:t>
            </w:r>
            <w:proofErr w:type="spellEnd"/>
          </w:p>
        </w:tc>
        <w:tc>
          <w:tcPr>
            <w:tcW w:w="356" w:type="pct"/>
          </w:tcPr>
          <w:p w14:paraId="68D57F0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177868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1702E4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7AD0A3B"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.74</w:t>
            </w:r>
          </w:p>
        </w:tc>
        <w:tc>
          <w:tcPr>
            <w:tcW w:w="356" w:type="pct"/>
          </w:tcPr>
          <w:p w14:paraId="146E2D2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1C657E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6488BFFA" w14:textId="77777777" w:rsidTr="007F4C4A">
        <w:tc>
          <w:tcPr>
            <w:tcW w:w="256" w:type="pct"/>
          </w:tcPr>
          <w:p w14:paraId="495A14C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SC2</w:t>
            </w:r>
          </w:p>
        </w:tc>
        <w:tc>
          <w:tcPr>
            <w:tcW w:w="2610" w:type="pct"/>
          </w:tcPr>
          <w:p w14:paraId="1FDB3E08"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I rarely jump into something without first thinking about it</w:t>
            </w:r>
          </w:p>
        </w:tc>
        <w:tc>
          <w:tcPr>
            <w:tcW w:w="356" w:type="pct"/>
          </w:tcPr>
          <w:p w14:paraId="38E76D6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15DFB7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D84CA4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A514C5A"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.61</w:t>
            </w:r>
          </w:p>
        </w:tc>
        <w:tc>
          <w:tcPr>
            <w:tcW w:w="356" w:type="pct"/>
          </w:tcPr>
          <w:p w14:paraId="7BEAFFD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166EC6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4723400A" w14:textId="77777777" w:rsidTr="007F4C4A">
        <w:tc>
          <w:tcPr>
            <w:tcW w:w="256" w:type="pct"/>
          </w:tcPr>
          <w:p w14:paraId="6D39C45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SC3</w:t>
            </w:r>
          </w:p>
        </w:tc>
        <w:tc>
          <w:tcPr>
            <w:tcW w:w="2610" w:type="pct"/>
          </w:tcPr>
          <w:p w14:paraId="5C2F3AB0"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 xml:space="preserve">I am known to make quick, hot-headed </w:t>
            </w:r>
            <w:proofErr w:type="spellStart"/>
            <w:r w:rsidRPr="007F4C4A">
              <w:rPr>
                <w:rFonts w:ascii="Times New Roman" w:hAnsi="Times New Roman" w:cs="Times New Roman"/>
                <w:color w:val="000000"/>
              </w:rPr>
              <w:t>decisions</w:t>
            </w:r>
            <w:r w:rsidRPr="007F4C4A">
              <w:rPr>
                <w:rFonts w:ascii="Times New Roman" w:hAnsi="Times New Roman" w:cs="Times New Roman"/>
                <w:color w:val="000000"/>
                <w:vertAlign w:val="superscript"/>
              </w:rPr>
              <w:t>r</w:t>
            </w:r>
            <w:proofErr w:type="spellEnd"/>
          </w:p>
        </w:tc>
        <w:tc>
          <w:tcPr>
            <w:tcW w:w="356" w:type="pct"/>
          </w:tcPr>
          <w:p w14:paraId="1AEB6B8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489AC2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09D58C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F630475"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.71</w:t>
            </w:r>
          </w:p>
        </w:tc>
        <w:tc>
          <w:tcPr>
            <w:tcW w:w="356" w:type="pct"/>
          </w:tcPr>
          <w:p w14:paraId="44AEF19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67810A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44B0CE90" w14:textId="77777777" w:rsidTr="007F4C4A">
        <w:tc>
          <w:tcPr>
            <w:tcW w:w="256" w:type="pct"/>
          </w:tcPr>
          <w:p w14:paraId="2E5C9F0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SC4</w:t>
            </w:r>
          </w:p>
        </w:tc>
        <w:tc>
          <w:tcPr>
            <w:tcW w:w="2610" w:type="pct"/>
          </w:tcPr>
          <w:p w14:paraId="324D3F0F"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I do not take unnecessary risks</w:t>
            </w:r>
          </w:p>
        </w:tc>
        <w:tc>
          <w:tcPr>
            <w:tcW w:w="356" w:type="pct"/>
          </w:tcPr>
          <w:p w14:paraId="5878FDC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4ACF1F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9CB8AC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0983D1A"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.49</w:t>
            </w:r>
          </w:p>
        </w:tc>
        <w:tc>
          <w:tcPr>
            <w:tcW w:w="356" w:type="pct"/>
          </w:tcPr>
          <w:p w14:paraId="2B6CE07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AED17A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6BB037FA" w14:textId="77777777" w:rsidTr="007F4C4A">
        <w:tc>
          <w:tcPr>
            <w:tcW w:w="256" w:type="pct"/>
          </w:tcPr>
          <w:p w14:paraId="4DF137F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SC5</w:t>
            </w:r>
          </w:p>
        </w:tc>
        <w:tc>
          <w:tcPr>
            <w:tcW w:w="2610" w:type="pct"/>
          </w:tcPr>
          <w:p w14:paraId="39FBD2EC"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 xml:space="preserve">I am easily talked into doing silly </w:t>
            </w:r>
            <w:proofErr w:type="spellStart"/>
            <w:r w:rsidRPr="007F4C4A">
              <w:rPr>
                <w:rFonts w:ascii="Times New Roman" w:hAnsi="Times New Roman" w:cs="Times New Roman"/>
                <w:color w:val="000000"/>
              </w:rPr>
              <w:t>things</w:t>
            </w:r>
            <w:r w:rsidRPr="007F4C4A">
              <w:rPr>
                <w:rFonts w:ascii="Times New Roman" w:hAnsi="Times New Roman" w:cs="Times New Roman"/>
                <w:color w:val="000000"/>
                <w:vertAlign w:val="superscript"/>
              </w:rPr>
              <w:t>r</w:t>
            </w:r>
            <w:proofErr w:type="spellEnd"/>
          </w:p>
        </w:tc>
        <w:tc>
          <w:tcPr>
            <w:tcW w:w="356" w:type="pct"/>
          </w:tcPr>
          <w:p w14:paraId="0CD76E5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FAFF75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CAF826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42A175C"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.47</w:t>
            </w:r>
          </w:p>
        </w:tc>
        <w:tc>
          <w:tcPr>
            <w:tcW w:w="356" w:type="pct"/>
          </w:tcPr>
          <w:p w14:paraId="6DCF06E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A47B32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235A6FFF" w14:textId="77777777" w:rsidTr="007F4C4A">
        <w:tc>
          <w:tcPr>
            <w:tcW w:w="256" w:type="pct"/>
          </w:tcPr>
          <w:p w14:paraId="6260721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SC6</w:t>
            </w:r>
          </w:p>
        </w:tc>
        <w:tc>
          <w:tcPr>
            <w:tcW w:w="2610" w:type="pct"/>
          </w:tcPr>
          <w:p w14:paraId="290601B9"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 xml:space="preserve">My friends say I am </w:t>
            </w:r>
            <w:proofErr w:type="spellStart"/>
            <w:r w:rsidRPr="007F4C4A">
              <w:rPr>
                <w:rFonts w:ascii="Times New Roman" w:hAnsi="Times New Roman" w:cs="Times New Roman"/>
                <w:color w:val="000000"/>
              </w:rPr>
              <w:t>unpredictable</w:t>
            </w:r>
            <w:r w:rsidRPr="007F4C4A">
              <w:rPr>
                <w:rFonts w:ascii="Times New Roman" w:hAnsi="Times New Roman" w:cs="Times New Roman"/>
                <w:color w:val="000000"/>
                <w:vertAlign w:val="superscript"/>
              </w:rPr>
              <w:t>r</w:t>
            </w:r>
            <w:proofErr w:type="spellEnd"/>
          </w:p>
        </w:tc>
        <w:tc>
          <w:tcPr>
            <w:tcW w:w="356" w:type="pct"/>
          </w:tcPr>
          <w:p w14:paraId="667CEB7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16275E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952A6F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2DC2F78"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.48</w:t>
            </w:r>
          </w:p>
        </w:tc>
        <w:tc>
          <w:tcPr>
            <w:tcW w:w="356" w:type="pct"/>
          </w:tcPr>
          <w:p w14:paraId="2415CAF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3190ED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3F6B8294" w14:textId="77777777" w:rsidTr="007F4C4A">
        <w:tc>
          <w:tcPr>
            <w:tcW w:w="256" w:type="pct"/>
          </w:tcPr>
          <w:p w14:paraId="5F875E1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SC7</w:t>
            </w:r>
          </w:p>
        </w:tc>
        <w:tc>
          <w:tcPr>
            <w:tcW w:w="2610" w:type="pct"/>
          </w:tcPr>
          <w:p w14:paraId="67311A4D"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 xml:space="preserve">I get into trouble because I act on impulses rather than on </w:t>
            </w:r>
            <w:proofErr w:type="spellStart"/>
            <w:r w:rsidRPr="007F4C4A">
              <w:rPr>
                <w:rFonts w:ascii="Times New Roman" w:hAnsi="Times New Roman" w:cs="Times New Roman"/>
                <w:color w:val="000000"/>
              </w:rPr>
              <w:t>thoughts</w:t>
            </w:r>
            <w:r w:rsidRPr="007F4C4A">
              <w:rPr>
                <w:rFonts w:ascii="Times New Roman" w:hAnsi="Times New Roman" w:cs="Times New Roman"/>
                <w:color w:val="000000"/>
                <w:vertAlign w:val="superscript"/>
              </w:rPr>
              <w:t>r</w:t>
            </w:r>
            <w:proofErr w:type="spellEnd"/>
          </w:p>
        </w:tc>
        <w:tc>
          <w:tcPr>
            <w:tcW w:w="356" w:type="pct"/>
          </w:tcPr>
          <w:p w14:paraId="61CAF18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1A0EE6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5E608B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4E9D3AF"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.73</w:t>
            </w:r>
          </w:p>
        </w:tc>
        <w:tc>
          <w:tcPr>
            <w:tcW w:w="356" w:type="pct"/>
          </w:tcPr>
          <w:p w14:paraId="496AD40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2555A0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6CFE7E2E" w14:textId="77777777" w:rsidTr="007F4C4A">
        <w:tc>
          <w:tcPr>
            <w:tcW w:w="256" w:type="pct"/>
          </w:tcPr>
          <w:p w14:paraId="1A7D3EE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SC8</w:t>
            </w:r>
          </w:p>
        </w:tc>
        <w:tc>
          <w:tcPr>
            <w:tcW w:w="2610" w:type="pct"/>
          </w:tcPr>
          <w:p w14:paraId="51E32DA3"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I am careful with what I say to others</w:t>
            </w:r>
          </w:p>
        </w:tc>
        <w:tc>
          <w:tcPr>
            <w:tcW w:w="356" w:type="pct"/>
          </w:tcPr>
          <w:p w14:paraId="135A9A8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5E6545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03DF1F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3781CDF"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.37</w:t>
            </w:r>
          </w:p>
        </w:tc>
        <w:tc>
          <w:tcPr>
            <w:tcW w:w="356" w:type="pct"/>
          </w:tcPr>
          <w:p w14:paraId="51F85AD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FC112E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008E796" w14:textId="77777777" w:rsidTr="007F4C4A">
        <w:tc>
          <w:tcPr>
            <w:tcW w:w="256" w:type="pct"/>
          </w:tcPr>
          <w:p w14:paraId="7A3BA43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SC9</w:t>
            </w:r>
          </w:p>
        </w:tc>
        <w:tc>
          <w:tcPr>
            <w:tcW w:w="2610" w:type="pct"/>
          </w:tcPr>
          <w:p w14:paraId="5D18D057"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I dislike being around impulsive people</w:t>
            </w:r>
          </w:p>
        </w:tc>
        <w:tc>
          <w:tcPr>
            <w:tcW w:w="356" w:type="pct"/>
          </w:tcPr>
          <w:p w14:paraId="1BFD702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4C433C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603283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229C3E7"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.31</w:t>
            </w:r>
          </w:p>
        </w:tc>
        <w:tc>
          <w:tcPr>
            <w:tcW w:w="356" w:type="pct"/>
          </w:tcPr>
          <w:p w14:paraId="274D688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FB00DA9" w14:textId="77777777" w:rsidR="007F4C4A" w:rsidRPr="007F4C4A" w:rsidRDefault="007F4C4A" w:rsidP="007F4C4A">
            <w:pPr>
              <w:spacing w:line="360" w:lineRule="auto"/>
              <w:jc w:val="center"/>
              <w:rPr>
                <w:rFonts w:ascii="Times New Roman" w:hAnsi="Times New Roman" w:cs="Times New Roman"/>
                <w:color w:val="FF0000"/>
              </w:rPr>
            </w:pPr>
            <w:r w:rsidRPr="007F4C4A">
              <w:rPr>
                <w:rFonts w:ascii="Times New Roman" w:hAnsi="Times New Roman" w:cs="Times New Roman"/>
                <w:color w:val="FF0000"/>
              </w:rPr>
              <w:t>-</w:t>
            </w:r>
          </w:p>
        </w:tc>
      </w:tr>
      <w:tr w:rsidR="007F4C4A" w:rsidRPr="007F4C4A" w14:paraId="6A081CCB" w14:textId="77777777" w:rsidTr="007F4C4A">
        <w:tc>
          <w:tcPr>
            <w:tcW w:w="256" w:type="pct"/>
          </w:tcPr>
          <w:p w14:paraId="70A91B2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SC10</w:t>
            </w:r>
          </w:p>
        </w:tc>
        <w:tc>
          <w:tcPr>
            <w:tcW w:w="2610" w:type="pct"/>
          </w:tcPr>
          <w:p w14:paraId="22831005" w14:textId="77777777" w:rsidR="007F4C4A" w:rsidRPr="007F4C4A" w:rsidRDefault="007F4C4A" w:rsidP="007F4C4A">
            <w:pPr>
              <w:autoSpaceDE w:val="0"/>
              <w:autoSpaceDN w:val="0"/>
              <w:adjustRightInd w:val="0"/>
              <w:spacing w:line="360" w:lineRule="auto"/>
              <w:ind w:right="62"/>
              <w:rPr>
                <w:rFonts w:ascii="Times New Roman" w:hAnsi="Times New Roman" w:cs="Times New Roman"/>
                <w:color w:val="000000"/>
              </w:rPr>
            </w:pPr>
            <w:r w:rsidRPr="007F4C4A">
              <w:rPr>
                <w:rFonts w:ascii="Times New Roman" w:hAnsi="Times New Roman" w:cs="Times New Roman"/>
                <w:color w:val="000000"/>
              </w:rPr>
              <w:t>Even under time pressure, I would rather take my time to think about my answer than to say the first thing that comes to mind</w:t>
            </w:r>
          </w:p>
        </w:tc>
        <w:tc>
          <w:tcPr>
            <w:tcW w:w="356" w:type="pct"/>
          </w:tcPr>
          <w:p w14:paraId="190A4C2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B1796A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2FB90D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7F11BFE"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.44</w:t>
            </w:r>
          </w:p>
        </w:tc>
        <w:tc>
          <w:tcPr>
            <w:tcW w:w="356" w:type="pct"/>
          </w:tcPr>
          <w:p w14:paraId="57CBB17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C642C6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156B01C4" w14:textId="77777777" w:rsidTr="007F4C4A">
        <w:tc>
          <w:tcPr>
            <w:tcW w:w="256" w:type="pct"/>
          </w:tcPr>
          <w:p w14:paraId="54458C7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V1</w:t>
            </w:r>
          </w:p>
        </w:tc>
        <w:tc>
          <w:tcPr>
            <w:tcW w:w="2610" w:type="pct"/>
          </w:tcPr>
          <w:p w14:paraId="0B2B4ABD"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If I could get away with it, I would not pay </w:t>
            </w:r>
            <w:proofErr w:type="spellStart"/>
            <w:r w:rsidRPr="007F4C4A">
              <w:rPr>
                <w:rFonts w:ascii="Times New Roman" w:hAnsi="Times New Roman" w:cs="Times New Roman"/>
                <w:color w:val="000000"/>
              </w:rPr>
              <w:t>taxes</w:t>
            </w:r>
            <w:r w:rsidRPr="007F4C4A">
              <w:rPr>
                <w:rFonts w:ascii="Times New Roman" w:hAnsi="Times New Roman" w:cs="Times New Roman"/>
                <w:color w:val="000000"/>
                <w:vertAlign w:val="superscript"/>
              </w:rPr>
              <w:t>r</w:t>
            </w:r>
            <w:proofErr w:type="spellEnd"/>
          </w:p>
        </w:tc>
        <w:tc>
          <w:tcPr>
            <w:tcW w:w="356" w:type="pct"/>
          </w:tcPr>
          <w:p w14:paraId="16DEF86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2EC1C5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70769A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26C184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7EC8E58"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-.51</w:t>
            </w:r>
          </w:p>
        </w:tc>
        <w:tc>
          <w:tcPr>
            <w:tcW w:w="356" w:type="pct"/>
          </w:tcPr>
          <w:p w14:paraId="491DC06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385B2A5D" w14:textId="77777777" w:rsidTr="007F4C4A">
        <w:tc>
          <w:tcPr>
            <w:tcW w:w="256" w:type="pct"/>
          </w:tcPr>
          <w:p w14:paraId="452F879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V2</w:t>
            </w:r>
          </w:p>
        </w:tc>
        <w:tc>
          <w:tcPr>
            <w:tcW w:w="2610" w:type="pct"/>
          </w:tcPr>
          <w:p w14:paraId="4B712EA1"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 would lie without hesitation if it serves my </w:t>
            </w:r>
            <w:proofErr w:type="spellStart"/>
            <w:r w:rsidRPr="007F4C4A">
              <w:rPr>
                <w:rFonts w:ascii="Times New Roman" w:hAnsi="Times New Roman" w:cs="Times New Roman"/>
                <w:color w:val="000000"/>
              </w:rPr>
              <w:t>purpose</w:t>
            </w:r>
            <w:r w:rsidRPr="007F4C4A">
              <w:rPr>
                <w:rFonts w:ascii="Times New Roman" w:hAnsi="Times New Roman" w:cs="Times New Roman"/>
                <w:color w:val="000000"/>
                <w:vertAlign w:val="superscript"/>
              </w:rPr>
              <w:t>r</w:t>
            </w:r>
            <w:proofErr w:type="spellEnd"/>
          </w:p>
        </w:tc>
        <w:tc>
          <w:tcPr>
            <w:tcW w:w="356" w:type="pct"/>
          </w:tcPr>
          <w:p w14:paraId="5016A59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FDC4AA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129DC7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DFB804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473C183"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-.66</w:t>
            </w:r>
          </w:p>
        </w:tc>
        <w:tc>
          <w:tcPr>
            <w:tcW w:w="356" w:type="pct"/>
          </w:tcPr>
          <w:p w14:paraId="67D3832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72767C35" w14:textId="77777777" w:rsidTr="007F4C4A">
        <w:tc>
          <w:tcPr>
            <w:tcW w:w="256" w:type="pct"/>
          </w:tcPr>
          <w:p w14:paraId="1C74F84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V3</w:t>
            </w:r>
          </w:p>
        </w:tc>
        <w:tc>
          <w:tcPr>
            <w:tcW w:w="2610" w:type="pct"/>
          </w:tcPr>
          <w:p w14:paraId="4E662C2A"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 could be insincere and dishonest if situation required me to do </w:t>
            </w:r>
            <w:proofErr w:type="spellStart"/>
            <w:r w:rsidRPr="007F4C4A">
              <w:rPr>
                <w:rFonts w:ascii="Times New Roman" w:hAnsi="Times New Roman" w:cs="Times New Roman"/>
                <w:color w:val="000000"/>
              </w:rPr>
              <w:t>so</w:t>
            </w:r>
            <w:r w:rsidRPr="007F4C4A">
              <w:rPr>
                <w:rFonts w:ascii="Times New Roman" w:hAnsi="Times New Roman" w:cs="Times New Roman"/>
                <w:color w:val="000000"/>
                <w:vertAlign w:val="superscript"/>
              </w:rPr>
              <w:t>r</w:t>
            </w:r>
            <w:proofErr w:type="spellEnd"/>
          </w:p>
        </w:tc>
        <w:tc>
          <w:tcPr>
            <w:tcW w:w="356" w:type="pct"/>
          </w:tcPr>
          <w:p w14:paraId="40B915B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782A16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9771F2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9F1CA4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BE98306"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-.56</w:t>
            </w:r>
          </w:p>
        </w:tc>
        <w:tc>
          <w:tcPr>
            <w:tcW w:w="356" w:type="pct"/>
          </w:tcPr>
          <w:p w14:paraId="18543B5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22CF2F5D" w14:textId="77777777" w:rsidTr="007F4C4A">
        <w:tc>
          <w:tcPr>
            <w:tcW w:w="256" w:type="pct"/>
          </w:tcPr>
          <w:p w14:paraId="4687EF2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lastRenderedPageBreak/>
              <w:t>V4</w:t>
            </w:r>
          </w:p>
        </w:tc>
        <w:tc>
          <w:tcPr>
            <w:tcW w:w="2610" w:type="pct"/>
          </w:tcPr>
          <w:p w14:paraId="67EE3BE0"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If I find money laying around, I 'll keep it to </w:t>
            </w:r>
            <w:proofErr w:type="spellStart"/>
            <w:r w:rsidRPr="007F4C4A">
              <w:rPr>
                <w:rFonts w:ascii="Times New Roman" w:hAnsi="Times New Roman" w:cs="Times New Roman"/>
                <w:color w:val="000000"/>
              </w:rPr>
              <w:t>myself</w:t>
            </w:r>
            <w:r w:rsidRPr="007F4C4A">
              <w:rPr>
                <w:rFonts w:ascii="Times New Roman" w:hAnsi="Times New Roman" w:cs="Times New Roman"/>
                <w:color w:val="000000"/>
                <w:vertAlign w:val="superscript"/>
              </w:rPr>
              <w:t>r</w:t>
            </w:r>
            <w:proofErr w:type="spellEnd"/>
          </w:p>
        </w:tc>
        <w:tc>
          <w:tcPr>
            <w:tcW w:w="356" w:type="pct"/>
          </w:tcPr>
          <w:p w14:paraId="397BED9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257C02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B739EB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D9D9B3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2577B2C"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-.57</w:t>
            </w:r>
          </w:p>
        </w:tc>
        <w:tc>
          <w:tcPr>
            <w:tcW w:w="356" w:type="pct"/>
          </w:tcPr>
          <w:p w14:paraId="111D0ED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5F009597" w14:textId="77777777" w:rsidTr="007F4C4A">
        <w:tc>
          <w:tcPr>
            <w:tcW w:w="256" w:type="pct"/>
          </w:tcPr>
          <w:p w14:paraId="0158D3C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V5</w:t>
            </w:r>
          </w:p>
        </w:tc>
        <w:tc>
          <w:tcPr>
            <w:tcW w:w="2610" w:type="pct"/>
          </w:tcPr>
          <w:p w14:paraId="47C1870F"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If I cashier forgot to charge me for an item I would tell him/her</w:t>
            </w:r>
          </w:p>
        </w:tc>
        <w:tc>
          <w:tcPr>
            <w:tcW w:w="356" w:type="pct"/>
          </w:tcPr>
          <w:p w14:paraId="6667176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BF99E4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23953F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C58277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CEDF0AB"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-.63</w:t>
            </w:r>
          </w:p>
        </w:tc>
        <w:tc>
          <w:tcPr>
            <w:tcW w:w="356" w:type="pct"/>
          </w:tcPr>
          <w:p w14:paraId="2F36A91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537199A4" w14:textId="77777777" w:rsidTr="007F4C4A">
        <w:tc>
          <w:tcPr>
            <w:tcW w:w="256" w:type="pct"/>
          </w:tcPr>
          <w:p w14:paraId="3477A65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V6</w:t>
            </w:r>
          </w:p>
        </w:tc>
        <w:tc>
          <w:tcPr>
            <w:tcW w:w="2610" w:type="pct"/>
          </w:tcPr>
          <w:p w14:paraId="6D34FAF8"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 would rather get a bad grade than copy some else’s homework and turn it in as my own</w:t>
            </w:r>
          </w:p>
        </w:tc>
        <w:tc>
          <w:tcPr>
            <w:tcW w:w="356" w:type="pct"/>
          </w:tcPr>
          <w:p w14:paraId="248CF21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E30D2F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2195F4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269576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E4AC2C3"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-.49</w:t>
            </w:r>
          </w:p>
        </w:tc>
        <w:tc>
          <w:tcPr>
            <w:tcW w:w="356" w:type="pct"/>
          </w:tcPr>
          <w:p w14:paraId="151EA37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1FD9A68C" w14:textId="77777777" w:rsidTr="007F4C4A">
        <w:tc>
          <w:tcPr>
            <w:tcW w:w="256" w:type="pct"/>
          </w:tcPr>
          <w:p w14:paraId="4820162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V7</w:t>
            </w:r>
          </w:p>
        </w:tc>
        <w:tc>
          <w:tcPr>
            <w:tcW w:w="2610" w:type="pct"/>
          </w:tcPr>
          <w:p w14:paraId="11FD9289"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It bothers me when other people cheat on their taxes</w:t>
            </w:r>
          </w:p>
        </w:tc>
        <w:tc>
          <w:tcPr>
            <w:tcW w:w="356" w:type="pct"/>
          </w:tcPr>
          <w:p w14:paraId="47EB3B21"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648450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D8C971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58D827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0D29D51"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-.36</w:t>
            </w:r>
          </w:p>
        </w:tc>
        <w:tc>
          <w:tcPr>
            <w:tcW w:w="356" w:type="pct"/>
          </w:tcPr>
          <w:p w14:paraId="1AEA0BF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230D559" w14:textId="77777777" w:rsidTr="007F4C4A">
        <w:tc>
          <w:tcPr>
            <w:tcW w:w="256" w:type="pct"/>
          </w:tcPr>
          <w:p w14:paraId="7BD71BF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V8</w:t>
            </w:r>
          </w:p>
        </w:tc>
        <w:tc>
          <w:tcPr>
            <w:tcW w:w="2610" w:type="pct"/>
          </w:tcPr>
          <w:p w14:paraId="06584A58"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If I accidentally scratched a parked car, I would try to find the owner to pay for the repairs</w:t>
            </w:r>
          </w:p>
        </w:tc>
        <w:tc>
          <w:tcPr>
            <w:tcW w:w="356" w:type="pct"/>
          </w:tcPr>
          <w:p w14:paraId="0428B84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9318ED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D41F09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5B9032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5BA4DD2"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-.56</w:t>
            </w:r>
          </w:p>
        </w:tc>
        <w:tc>
          <w:tcPr>
            <w:tcW w:w="356" w:type="pct"/>
          </w:tcPr>
          <w:p w14:paraId="0748780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3C1270E0" w14:textId="77777777" w:rsidTr="007F4C4A">
        <w:tc>
          <w:tcPr>
            <w:tcW w:w="256" w:type="pct"/>
          </w:tcPr>
          <w:p w14:paraId="26756B0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V9</w:t>
            </w:r>
          </w:p>
        </w:tc>
        <w:tc>
          <w:tcPr>
            <w:tcW w:w="2610" w:type="pct"/>
          </w:tcPr>
          <w:p w14:paraId="0197F87D"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 firmly believe that under no circumstances it is okay to lie</w:t>
            </w:r>
          </w:p>
        </w:tc>
        <w:tc>
          <w:tcPr>
            <w:tcW w:w="356" w:type="pct"/>
          </w:tcPr>
          <w:p w14:paraId="3E24911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BDE728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FDD58B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29A09DD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1D3767B"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-.40</w:t>
            </w:r>
          </w:p>
        </w:tc>
        <w:tc>
          <w:tcPr>
            <w:tcW w:w="356" w:type="pct"/>
          </w:tcPr>
          <w:p w14:paraId="7875037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53C122D" w14:textId="77777777" w:rsidTr="007F4C4A">
        <w:tc>
          <w:tcPr>
            <w:tcW w:w="256" w:type="pct"/>
          </w:tcPr>
          <w:p w14:paraId="2A81256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V10</w:t>
            </w:r>
          </w:p>
        </w:tc>
        <w:tc>
          <w:tcPr>
            <w:tcW w:w="2610" w:type="pct"/>
          </w:tcPr>
          <w:p w14:paraId="3784CD11"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The people who know me best would say that I am honest</w:t>
            </w:r>
          </w:p>
        </w:tc>
        <w:tc>
          <w:tcPr>
            <w:tcW w:w="356" w:type="pct"/>
          </w:tcPr>
          <w:p w14:paraId="7CBBC72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AD5574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58111C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394163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32475C7" w14:textId="77777777" w:rsidR="007F4C4A" w:rsidRPr="007F4C4A" w:rsidRDefault="007F4C4A" w:rsidP="007F4C4A">
            <w:pPr>
              <w:autoSpaceDE w:val="0"/>
              <w:autoSpaceDN w:val="0"/>
              <w:adjustRightInd w:val="0"/>
              <w:spacing w:line="360" w:lineRule="auto"/>
              <w:ind w:left="60" w:right="60"/>
              <w:jc w:val="center"/>
              <w:rPr>
                <w:rFonts w:ascii="Times New Roman" w:hAnsi="Times New Roman" w:cs="Times New Roman"/>
                <w:color w:val="000000"/>
              </w:rPr>
            </w:pPr>
            <w:r w:rsidRPr="007F4C4A">
              <w:rPr>
                <w:rFonts w:ascii="Times New Roman" w:hAnsi="Times New Roman" w:cs="Times New Roman"/>
                <w:color w:val="000000"/>
              </w:rPr>
              <w:t>-.35</w:t>
            </w:r>
          </w:p>
        </w:tc>
        <w:tc>
          <w:tcPr>
            <w:tcW w:w="356" w:type="pct"/>
          </w:tcPr>
          <w:p w14:paraId="78C6FF4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3F1103B" w14:textId="77777777" w:rsidTr="007F4C4A">
        <w:tc>
          <w:tcPr>
            <w:tcW w:w="256" w:type="pct"/>
          </w:tcPr>
          <w:p w14:paraId="6C91F1A1"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R1</w:t>
            </w:r>
          </w:p>
        </w:tc>
        <w:tc>
          <w:tcPr>
            <w:tcW w:w="2610" w:type="pct"/>
          </w:tcPr>
          <w:p w14:paraId="35EFB0EA" w14:textId="77777777" w:rsidR="007F4C4A" w:rsidRPr="009E3218" w:rsidRDefault="007F4C4A" w:rsidP="007F4C4A">
            <w:pPr>
              <w:spacing w:line="360" w:lineRule="auto"/>
              <w:rPr>
                <w:rFonts w:ascii="Times New Roman" w:hAnsi="Times New Roman" w:cs="Times New Roman"/>
                <w:highlight w:val="yellow"/>
              </w:rPr>
            </w:pPr>
            <w:r w:rsidRPr="009E3218">
              <w:rPr>
                <w:rFonts w:ascii="Times New Roman" w:hAnsi="Times New Roman" w:cs="Times New Roman"/>
                <w:highlight w:val="yellow"/>
              </w:rPr>
              <w:t>I carry out my obligations to the best of my ability</w:t>
            </w:r>
          </w:p>
        </w:tc>
        <w:tc>
          <w:tcPr>
            <w:tcW w:w="356" w:type="pct"/>
          </w:tcPr>
          <w:p w14:paraId="4762CB90"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.54</w:t>
            </w:r>
          </w:p>
        </w:tc>
        <w:tc>
          <w:tcPr>
            <w:tcW w:w="356" w:type="pct"/>
          </w:tcPr>
          <w:p w14:paraId="342822E3"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02CF3490"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62202079"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058AA997" w14:textId="77777777" w:rsidR="007F4C4A" w:rsidRPr="009E3218" w:rsidRDefault="007F4C4A" w:rsidP="007F4C4A">
            <w:pPr>
              <w:autoSpaceDE w:val="0"/>
              <w:autoSpaceDN w:val="0"/>
              <w:adjustRightInd w:val="0"/>
              <w:spacing w:line="360" w:lineRule="auto"/>
              <w:ind w:right="62"/>
              <w:jc w:val="center"/>
              <w:rPr>
                <w:rFonts w:ascii="Times New Roman" w:hAnsi="Times New Roman" w:cs="Times New Roman"/>
                <w:color w:val="000000"/>
                <w:highlight w:val="yellow"/>
              </w:rPr>
            </w:pPr>
            <w:r w:rsidRPr="009E3218">
              <w:rPr>
                <w:rFonts w:ascii="Times New Roman" w:hAnsi="Times New Roman" w:cs="Times New Roman"/>
                <w:color w:val="000000"/>
                <w:highlight w:val="yellow"/>
              </w:rPr>
              <w:t>-</w:t>
            </w:r>
          </w:p>
        </w:tc>
        <w:tc>
          <w:tcPr>
            <w:tcW w:w="356" w:type="pct"/>
          </w:tcPr>
          <w:p w14:paraId="3398B1FD"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r>
      <w:tr w:rsidR="007F4C4A" w:rsidRPr="007F4C4A" w14:paraId="4A02EB19" w14:textId="77777777" w:rsidTr="007F4C4A">
        <w:tc>
          <w:tcPr>
            <w:tcW w:w="256" w:type="pct"/>
          </w:tcPr>
          <w:p w14:paraId="52084854"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R2</w:t>
            </w:r>
          </w:p>
        </w:tc>
        <w:tc>
          <w:tcPr>
            <w:tcW w:w="2610" w:type="pct"/>
          </w:tcPr>
          <w:p w14:paraId="22CB8E64" w14:textId="77777777" w:rsidR="007F4C4A" w:rsidRPr="009E3218" w:rsidRDefault="007F4C4A" w:rsidP="007F4C4A">
            <w:pPr>
              <w:spacing w:line="360" w:lineRule="auto"/>
              <w:rPr>
                <w:rFonts w:ascii="Times New Roman" w:hAnsi="Times New Roman" w:cs="Times New Roman"/>
                <w:highlight w:val="yellow"/>
              </w:rPr>
            </w:pPr>
            <w:r w:rsidRPr="009E3218">
              <w:rPr>
                <w:rFonts w:ascii="Times New Roman" w:hAnsi="Times New Roman" w:cs="Times New Roman"/>
                <w:highlight w:val="yellow"/>
              </w:rPr>
              <w:t>I often feel responsible for making sure that all group project assignments are completed</w:t>
            </w:r>
          </w:p>
        </w:tc>
        <w:tc>
          <w:tcPr>
            <w:tcW w:w="356" w:type="pct"/>
          </w:tcPr>
          <w:p w14:paraId="76225DEE"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.47</w:t>
            </w:r>
          </w:p>
        </w:tc>
        <w:tc>
          <w:tcPr>
            <w:tcW w:w="356" w:type="pct"/>
          </w:tcPr>
          <w:p w14:paraId="1F7A57DE"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3389A269"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422869EA"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237412B2" w14:textId="77777777" w:rsidR="007F4C4A" w:rsidRPr="009E3218" w:rsidRDefault="007F4C4A" w:rsidP="007F4C4A">
            <w:pPr>
              <w:autoSpaceDE w:val="0"/>
              <w:autoSpaceDN w:val="0"/>
              <w:adjustRightInd w:val="0"/>
              <w:spacing w:line="360" w:lineRule="auto"/>
              <w:ind w:right="62"/>
              <w:jc w:val="center"/>
              <w:rPr>
                <w:rFonts w:ascii="Times New Roman" w:hAnsi="Times New Roman" w:cs="Times New Roman"/>
                <w:color w:val="000000"/>
                <w:highlight w:val="yellow"/>
              </w:rPr>
            </w:pPr>
            <w:r w:rsidRPr="009E3218">
              <w:rPr>
                <w:rFonts w:ascii="Times New Roman" w:hAnsi="Times New Roman" w:cs="Times New Roman"/>
                <w:color w:val="000000"/>
                <w:highlight w:val="yellow"/>
              </w:rPr>
              <w:t>-</w:t>
            </w:r>
          </w:p>
        </w:tc>
        <w:tc>
          <w:tcPr>
            <w:tcW w:w="356" w:type="pct"/>
          </w:tcPr>
          <w:p w14:paraId="36FE0497"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r>
      <w:tr w:rsidR="007F4C4A" w:rsidRPr="007F4C4A" w14:paraId="02B14C39" w14:textId="77777777" w:rsidTr="007F4C4A">
        <w:tc>
          <w:tcPr>
            <w:tcW w:w="256" w:type="pct"/>
          </w:tcPr>
          <w:p w14:paraId="6D01FA8B"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R3</w:t>
            </w:r>
          </w:p>
        </w:tc>
        <w:tc>
          <w:tcPr>
            <w:tcW w:w="2610" w:type="pct"/>
          </w:tcPr>
          <w:p w14:paraId="7FF585E0" w14:textId="77777777" w:rsidR="007F4C4A" w:rsidRPr="009E3218" w:rsidRDefault="007F4C4A" w:rsidP="007F4C4A">
            <w:pPr>
              <w:spacing w:line="360" w:lineRule="auto"/>
              <w:rPr>
                <w:rFonts w:ascii="Times New Roman" w:hAnsi="Times New Roman" w:cs="Times New Roman"/>
                <w:highlight w:val="yellow"/>
              </w:rPr>
            </w:pPr>
            <w:r w:rsidRPr="009E3218">
              <w:rPr>
                <w:rFonts w:ascii="Times New Roman" w:hAnsi="Times New Roman" w:cs="Times New Roman"/>
                <w:highlight w:val="yellow"/>
              </w:rPr>
              <w:t>I go out of my way to keep my promises</w:t>
            </w:r>
          </w:p>
        </w:tc>
        <w:tc>
          <w:tcPr>
            <w:tcW w:w="356" w:type="pct"/>
          </w:tcPr>
          <w:p w14:paraId="091DEB6C"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.33</w:t>
            </w:r>
          </w:p>
        </w:tc>
        <w:tc>
          <w:tcPr>
            <w:tcW w:w="356" w:type="pct"/>
          </w:tcPr>
          <w:p w14:paraId="5BDD4A40"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5376660C"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0035AA50"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25D36B46" w14:textId="77777777" w:rsidR="007F4C4A" w:rsidRPr="009E3218" w:rsidRDefault="007F4C4A" w:rsidP="007F4C4A">
            <w:pPr>
              <w:spacing w:line="360" w:lineRule="auto"/>
              <w:jc w:val="center"/>
              <w:rPr>
                <w:rFonts w:ascii="Times New Roman" w:hAnsi="Times New Roman" w:cs="Times New Roman"/>
                <w:highlight w:val="yellow"/>
              </w:rPr>
            </w:pPr>
            <w:r w:rsidRPr="009E3218">
              <w:rPr>
                <w:rFonts w:ascii="Times New Roman" w:hAnsi="Times New Roman" w:cs="Times New Roman"/>
                <w:highlight w:val="yellow"/>
              </w:rPr>
              <w:t>-</w:t>
            </w:r>
          </w:p>
        </w:tc>
        <w:tc>
          <w:tcPr>
            <w:tcW w:w="356" w:type="pct"/>
          </w:tcPr>
          <w:p w14:paraId="3AC7165A" w14:textId="77777777" w:rsidR="007F4C4A" w:rsidRPr="009E3218" w:rsidRDefault="007F4C4A" w:rsidP="007F4C4A">
            <w:pPr>
              <w:autoSpaceDE w:val="0"/>
              <w:autoSpaceDN w:val="0"/>
              <w:adjustRightInd w:val="0"/>
              <w:spacing w:line="360" w:lineRule="auto"/>
              <w:ind w:right="62"/>
              <w:jc w:val="center"/>
              <w:rPr>
                <w:rFonts w:ascii="Times New Roman" w:hAnsi="Times New Roman" w:cs="Times New Roman"/>
                <w:color w:val="000000"/>
                <w:highlight w:val="yellow"/>
              </w:rPr>
            </w:pPr>
            <w:r w:rsidRPr="009E3218">
              <w:rPr>
                <w:rFonts w:ascii="Times New Roman" w:hAnsi="Times New Roman" w:cs="Times New Roman"/>
                <w:color w:val="000000"/>
                <w:highlight w:val="yellow"/>
              </w:rPr>
              <w:t>-</w:t>
            </w:r>
          </w:p>
        </w:tc>
      </w:tr>
      <w:tr w:rsidR="007F4C4A" w:rsidRPr="007F4C4A" w14:paraId="66B65A9F" w14:textId="77777777" w:rsidTr="007F4C4A">
        <w:tc>
          <w:tcPr>
            <w:tcW w:w="256" w:type="pct"/>
          </w:tcPr>
          <w:p w14:paraId="66C5CBCB" w14:textId="77777777" w:rsidR="007F4C4A" w:rsidRPr="003C2984" w:rsidRDefault="007F4C4A" w:rsidP="007F4C4A">
            <w:pPr>
              <w:spacing w:line="360" w:lineRule="auto"/>
              <w:jc w:val="center"/>
              <w:rPr>
                <w:rFonts w:ascii="Times New Roman" w:hAnsi="Times New Roman" w:cs="Times New Roman"/>
                <w:highlight w:val="green"/>
              </w:rPr>
            </w:pPr>
            <w:r w:rsidRPr="003C2984">
              <w:rPr>
                <w:rFonts w:ascii="Times New Roman" w:hAnsi="Times New Roman" w:cs="Times New Roman"/>
                <w:highlight w:val="green"/>
              </w:rPr>
              <w:t>R4</w:t>
            </w:r>
          </w:p>
        </w:tc>
        <w:tc>
          <w:tcPr>
            <w:tcW w:w="2610" w:type="pct"/>
          </w:tcPr>
          <w:p w14:paraId="4D282794" w14:textId="77777777" w:rsidR="007F4C4A" w:rsidRPr="003C2984" w:rsidRDefault="007F4C4A" w:rsidP="007F4C4A">
            <w:pPr>
              <w:autoSpaceDE w:val="0"/>
              <w:autoSpaceDN w:val="0"/>
              <w:adjustRightInd w:val="0"/>
              <w:spacing w:line="360" w:lineRule="auto"/>
              <w:ind w:left="60" w:right="60"/>
              <w:rPr>
                <w:rFonts w:ascii="Times New Roman" w:hAnsi="Times New Roman" w:cs="Times New Roman"/>
                <w:color w:val="000000"/>
                <w:highlight w:val="green"/>
              </w:rPr>
            </w:pPr>
            <w:r w:rsidRPr="003C2984">
              <w:rPr>
                <w:rFonts w:ascii="Times New Roman" w:hAnsi="Times New Roman" w:cs="Times New Roman"/>
                <w:color w:val="000000"/>
                <w:highlight w:val="green"/>
              </w:rPr>
              <w:t>Sometimes it is too much of a bother to do exactly what is promised</w:t>
            </w:r>
          </w:p>
        </w:tc>
        <w:tc>
          <w:tcPr>
            <w:tcW w:w="356" w:type="pct"/>
          </w:tcPr>
          <w:p w14:paraId="18833AC6" w14:textId="77777777" w:rsidR="007F4C4A" w:rsidRPr="003C2984" w:rsidRDefault="007F4C4A" w:rsidP="007F4C4A">
            <w:pPr>
              <w:spacing w:line="360" w:lineRule="auto"/>
              <w:jc w:val="center"/>
              <w:rPr>
                <w:rFonts w:ascii="Times New Roman" w:hAnsi="Times New Roman" w:cs="Times New Roman"/>
                <w:highlight w:val="green"/>
              </w:rPr>
            </w:pPr>
            <w:r w:rsidRPr="003C2984">
              <w:rPr>
                <w:rFonts w:ascii="Times New Roman" w:hAnsi="Times New Roman" w:cs="Times New Roman"/>
                <w:highlight w:val="green"/>
              </w:rPr>
              <w:t>-</w:t>
            </w:r>
          </w:p>
        </w:tc>
        <w:tc>
          <w:tcPr>
            <w:tcW w:w="356" w:type="pct"/>
          </w:tcPr>
          <w:p w14:paraId="7D7287E1" w14:textId="77777777" w:rsidR="007F4C4A" w:rsidRPr="003C2984" w:rsidRDefault="007F4C4A" w:rsidP="007F4C4A">
            <w:pPr>
              <w:spacing w:line="360" w:lineRule="auto"/>
              <w:jc w:val="center"/>
              <w:rPr>
                <w:rFonts w:ascii="Times New Roman" w:hAnsi="Times New Roman" w:cs="Times New Roman"/>
                <w:highlight w:val="green"/>
              </w:rPr>
            </w:pPr>
            <w:r w:rsidRPr="003C2984">
              <w:rPr>
                <w:rFonts w:ascii="Times New Roman" w:hAnsi="Times New Roman" w:cs="Times New Roman"/>
                <w:highlight w:val="green"/>
              </w:rPr>
              <w:t>-</w:t>
            </w:r>
          </w:p>
        </w:tc>
        <w:tc>
          <w:tcPr>
            <w:tcW w:w="356" w:type="pct"/>
          </w:tcPr>
          <w:p w14:paraId="2DD3CDA8" w14:textId="77777777" w:rsidR="007F4C4A" w:rsidRPr="003C2984" w:rsidRDefault="007F4C4A" w:rsidP="007F4C4A">
            <w:pPr>
              <w:spacing w:line="360" w:lineRule="auto"/>
              <w:jc w:val="center"/>
              <w:rPr>
                <w:rFonts w:ascii="Times New Roman" w:hAnsi="Times New Roman" w:cs="Times New Roman"/>
                <w:highlight w:val="green"/>
              </w:rPr>
            </w:pPr>
            <w:r w:rsidRPr="003C2984">
              <w:rPr>
                <w:rFonts w:ascii="Times New Roman" w:hAnsi="Times New Roman" w:cs="Times New Roman"/>
                <w:highlight w:val="green"/>
              </w:rPr>
              <w:t>-</w:t>
            </w:r>
          </w:p>
        </w:tc>
        <w:tc>
          <w:tcPr>
            <w:tcW w:w="356" w:type="pct"/>
          </w:tcPr>
          <w:p w14:paraId="318576E1" w14:textId="77777777" w:rsidR="007F4C4A" w:rsidRPr="003C2984" w:rsidRDefault="007F4C4A" w:rsidP="007F4C4A">
            <w:pPr>
              <w:spacing w:line="360" w:lineRule="auto"/>
              <w:jc w:val="center"/>
              <w:rPr>
                <w:rFonts w:ascii="Times New Roman" w:hAnsi="Times New Roman" w:cs="Times New Roman"/>
                <w:highlight w:val="green"/>
              </w:rPr>
            </w:pPr>
            <w:r w:rsidRPr="003C2984">
              <w:rPr>
                <w:rFonts w:ascii="Times New Roman" w:hAnsi="Times New Roman" w:cs="Times New Roman"/>
                <w:highlight w:val="green"/>
              </w:rPr>
              <w:t>-</w:t>
            </w:r>
          </w:p>
        </w:tc>
        <w:tc>
          <w:tcPr>
            <w:tcW w:w="356" w:type="pct"/>
          </w:tcPr>
          <w:p w14:paraId="682E6F33" w14:textId="77777777" w:rsidR="007F4C4A" w:rsidRPr="003C2984" w:rsidRDefault="007F4C4A" w:rsidP="007F4C4A">
            <w:pPr>
              <w:spacing w:line="360" w:lineRule="auto"/>
              <w:jc w:val="center"/>
              <w:rPr>
                <w:rFonts w:ascii="Times New Roman" w:hAnsi="Times New Roman" w:cs="Times New Roman"/>
                <w:highlight w:val="green"/>
              </w:rPr>
            </w:pPr>
            <w:r w:rsidRPr="003C2984">
              <w:rPr>
                <w:rFonts w:ascii="Times New Roman" w:hAnsi="Times New Roman" w:cs="Times New Roman"/>
                <w:highlight w:val="green"/>
              </w:rPr>
              <w:t>-</w:t>
            </w:r>
          </w:p>
        </w:tc>
        <w:tc>
          <w:tcPr>
            <w:tcW w:w="356" w:type="pct"/>
          </w:tcPr>
          <w:p w14:paraId="586CF315" w14:textId="77777777" w:rsidR="007F4C4A" w:rsidRPr="003C2984" w:rsidRDefault="007F4C4A" w:rsidP="007F4C4A">
            <w:pPr>
              <w:autoSpaceDE w:val="0"/>
              <w:autoSpaceDN w:val="0"/>
              <w:adjustRightInd w:val="0"/>
              <w:spacing w:line="360" w:lineRule="auto"/>
              <w:ind w:right="60"/>
              <w:jc w:val="center"/>
              <w:rPr>
                <w:rFonts w:ascii="Times New Roman" w:hAnsi="Times New Roman" w:cs="Times New Roman"/>
                <w:highlight w:val="green"/>
              </w:rPr>
            </w:pPr>
            <w:r w:rsidRPr="003C2984">
              <w:rPr>
                <w:rFonts w:ascii="Times New Roman" w:hAnsi="Times New Roman" w:cs="Times New Roman"/>
                <w:highlight w:val="green"/>
              </w:rPr>
              <w:t>-.30</w:t>
            </w:r>
          </w:p>
        </w:tc>
      </w:tr>
      <w:tr w:rsidR="007F4C4A" w:rsidRPr="007F4C4A" w14:paraId="597F0833" w14:textId="77777777" w:rsidTr="007F4C4A">
        <w:tc>
          <w:tcPr>
            <w:tcW w:w="256" w:type="pct"/>
          </w:tcPr>
          <w:p w14:paraId="7CBF7879" w14:textId="77777777" w:rsidR="007F4C4A" w:rsidRPr="00F165B6" w:rsidRDefault="007F4C4A" w:rsidP="007F4C4A">
            <w:pPr>
              <w:spacing w:line="360" w:lineRule="auto"/>
              <w:jc w:val="center"/>
              <w:rPr>
                <w:rFonts w:ascii="Times New Roman" w:hAnsi="Times New Roman" w:cs="Times New Roman"/>
                <w:highlight w:val="yellow"/>
              </w:rPr>
            </w:pPr>
            <w:r w:rsidRPr="00F165B6">
              <w:rPr>
                <w:rFonts w:ascii="Times New Roman" w:hAnsi="Times New Roman" w:cs="Times New Roman"/>
                <w:highlight w:val="yellow"/>
              </w:rPr>
              <w:t>R5</w:t>
            </w:r>
          </w:p>
        </w:tc>
        <w:tc>
          <w:tcPr>
            <w:tcW w:w="2610" w:type="pct"/>
          </w:tcPr>
          <w:p w14:paraId="587DBDAE" w14:textId="77777777" w:rsidR="007F4C4A" w:rsidRPr="00F165B6" w:rsidRDefault="007F4C4A" w:rsidP="007F4C4A">
            <w:pPr>
              <w:autoSpaceDE w:val="0"/>
              <w:autoSpaceDN w:val="0"/>
              <w:adjustRightInd w:val="0"/>
              <w:spacing w:line="360" w:lineRule="auto"/>
              <w:ind w:left="60" w:right="60"/>
              <w:rPr>
                <w:rFonts w:ascii="Times New Roman" w:hAnsi="Times New Roman" w:cs="Times New Roman"/>
                <w:color w:val="000000"/>
                <w:highlight w:val="yellow"/>
              </w:rPr>
            </w:pPr>
            <w:r w:rsidRPr="00F165B6">
              <w:rPr>
                <w:rFonts w:ascii="Times New Roman" w:hAnsi="Times New Roman" w:cs="Times New Roman"/>
                <w:color w:val="000000"/>
                <w:highlight w:val="yellow"/>
              </w:rPr>
              <w:t>I would gladly spend some of my leisure time trying to improve my community</w:t>
            </w:r>
          </w:p>
        </w:tc>
        <w:tc>
          <w:tcPr>
            <w:tcW w:w="356" w:type="pct"/>
          </w:tcPr>
          <w:p w14:paraId="6AE2A2A3" w14:textId="77777777" w:rsidR="007F4C4A" w:rsidRPr="00F165B6" w:rsidRDefault="007F4C4A" w:rsidP="007F4C4A">
            <w:pPr>
              <w:spacing w:line="360" w:lineRule="auto"/>
              <w:jc w:val="center"/>
              <w:rPr>
                <w:rFonts w:ascii="Times New Roman" w:hAnsi="Times New Roman" w:cs="Times New Roman"/>
                <w:highlight w:val="yellow"/>
              </w:rPr>
            </w:pPr>
            <w:r w:rsidRPr="00F165B6">
              <w:rPr>
                <w:rFonts w:ascii="Times New Roman" w:hAnsi="Times New Roman" w:cs="Times New Roman"/>
                <w:highlight w:val="yellow"/>
              </w:rPr>
              <w:t>-</w:t>
            </w:r>
          </w:p>
        </w:tc>
        <w:tc>
          <w:tcPr>
            <w:tcW w:w="356" w:type="pct"/>
          </w:tcPr>
          <w:p w14:paraId="13862CAC" w14:textId="77777777" w:rsidR="007F4C4A" w:rsidRPr="00F165B6" w:rsidRDefault="007F4C4A" w:rsidP="007F4C4A">
            <w:pPr>
              <w:spacing w:line="360" w:lineRule="auto"/>
              <w:jc w:val="center"/>
              <w:rPr>
                <w:rFonts w:ascii="Times New Roman" w:hAnsi="Times New Roman" w:cs="Times New Roman"/>
                <w:highlight w:val="yellow"/>
              </w:rPr>
            </w:pPr>
            <w:r w:rsidRPr="00F165B6">
              <w:rPr>
                <w:rFonts w:ascii="Times New Roman" w:hAnsi="Times New Roman" w:cs="Times New Roman"/>
                <w:highlight w:val="yellow"/>
              </w:rPr>
              <w:t>-</w:t>
            </w:r>
          </w:p>
        </w:tc>
        <w:tc>
          <w:tcPr>
            <w:tcW w:w="356" w:type="pct"/>
          </w:tcPr>
          <w:p w14:paraId="1D6C73DD" w14:textId="77777777" w:rsidR="007F4C4A" w:rsidRPr="00F165B6" w:rsidRDefault="007F4C4A" w:rsidP="007F4C4A">
            <w:pPr>
              <w:spacing w:line="360" w:lineRule="auto"/>
              <w:jc w:val="center"/>
              <w:rPr>
                <w:rFonts w:ascii="Times New Roman" w:hAnsi="Times New Roman" w:cs="Times New Roman"/>
                <w:highlight w:val="yellow"/>
              </w:rPr>
            </w:pPr>
            <w:r w:rsidRPr="00F165B6">
              <w:rPr>
                <w:rFonts w:ascii="Times New Roman" w:hAnsi="Times New Roman" w:cs="Times New Roman"/>
                <w:highlight w:val="yellow"/>
              </w:rPr>
              <w:t>-</w:t>
            </w:r>
          </w:p>
        </w:tc>
        <w:tc>
          <w:tcPr>
            <w:tcW w:w="356" w:type="pct"/>
          </w:tcPr>
          <w:p w14:paraId="64A5B3A9" w14:textId="77777777" w:rsidR="007F4C4A" w:rsidRPr="00F165B6" w:rsidRDefault="007F4C4A" w:rsidP="007F4C4A">
            <w:pPr>
              <w:spacing w:line="360" w:lineRule="auto"/>
              <w:jc w:val="center"/>
              <w:rPr>
                <w:rFonts w:ascii="Times New Roman" w:hAnsi="Times New Roman" w:cs="Times New Roman"/>
                <w:highlight w:val="yellow"/>
              </w:rPr>
            </w:pPr>
            <w:r w:rsidRPr="00F165B6">
              <w:rPr>
                <w:rFonts w:ascii="Times New Roman" w:hAnsi="Times New Roman" w:cs="Times New Roman"/>
                <w:highlight w:val="yellow"/>
              </w:rPr>
              <w:t>-</w:t>
            </w:r>
          </w:p>
        </w:tc>
        <w:tc>
          <w:tcPr>
            <w:tcW w:w="356" w:type="pct"/>
          </w:tcPr>
          <w:p w14:paraId="43EA3415" w14:textId="77777777" w:rsidR="007F4C4A" w:rsidRPr="00F165B6" w:rsidRDefault="007F4C4A" w:rsidP="007F4C4A">
            <w:pPr>
              <w:autoSpaceDE w:val="0"/>
              <w:autoSpaceDN w:val="0"/>
              <w:adjustRightInd w:val="0"/>
              <w:spacing w:line="360" w:lineRule="auto"/>
              <w:ind w:right="62"/>
              <w:jc w:val="center"/>
              <w:rPr>
                <w:rFonts w:ascii="Times New Roman" w:hAnsi="Times New Roman" w:cs="Times New Roman"/>
                <w:color w:val="000000"/>
                <w:highlight w:val="yellow"/>
              </w:rPr>
            </w:pPr>
            <w:r w:rsidRPr="00F165B6">
              <w:rPr>
                <w:rFonts w:ascii="Times New Roman" w:hAnsi="Times New Roman" w:cs="Times New Roman"/>
                <w:color w:val="000000"/>
                <w:highlight w:val="yellow"/>
              </w:rPr>
              <w:t>-.37</w:t>
            </w:r>
          </w:p>
        </w:tc>
        <w:tc>
          <w:tcPr>
            <w:tcW w:w="356" w:type="pct"/>
          </w:tcPr>
          <w:p w14:paraId="0ADCF3BB" w14:textId="77777777" w:rsidR="007F4C4A" w:rsidRPr="00F165B6" w:rsidRDefault="007F4C4A" w:rsidP="007F4C4A">
            <w:pPr>
              <w:spacing w:line="360" w:lineRule="auto"/>
              <w:jc w:val="center"/>
              <w:rPr>
                <w:rFonts w:ascii="Times New Roman" w:hAnsi="Times New Roman" w:cs="Times New Roman"/>
                <w:highlight w:val="yellow"/>
              </w:rPr>
            </w:pPr>
            <w:r w:rsidRPr="00F165B6">
              <w:rPr>
                <w:rFonts w:ascii="Times New Roman" w:hAnsi="Times New Roman" w:cs="Times New Roman"/>
                <w:highlight w:val="yellow"/>
              </w:rPr>
              <w:t>-</w:t>
            </w:r>
          </w:p>
        </w:tc>
      </w:tr>
      <w:tr w:rsidR="007F4C4A" w:rsidRPr="007F4C4A" w14:paraId="0A05917E" w14:textId="77777777" w:rsidTr="007F4C4A">
        <w:tc>
          <w:tcPr>
            <w:tcW w:w="256" w:type="pct"/>
          </w:tcPr>
          <w:p w14:paraId="796A805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R6</w:t>
            </w:r>
          </w:p>
        </w:tc>
        <w:tc>
          <w:tcPr>
            <w:tcW w:w="2610" w:type="pct"/>
          </w:tcPr>
          <w:p w14:paraId="05CB68F3"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If I am running late to an appointment, I may decide not to go at </w:t>
            </w:r>
            <w:proofErr w:type="spellStart"/>
            <w:r w:rsidRPr="007F4C4A">
              <w:rPr>
                <w:rFonts w:ascii="Times New Roman" w:hAnsi="Times New Roman" w:cs="Times New Roman"/>
                <w:color w:val="000000"/>
              </w:rPr>
              <w:t>all</w:t>
            </w:r>
            <w:r w:rsidRPr="007F4C4A">
              <w:rPr>
                <w:rFonts w:ascii="Times New Roman" w:hAnsi="Times New Roman" w:cs="Times New Roman"/>
                <w:color w:val="000000"/>
                <w:vertAlign w:val="superscript"/>
              </w:rPr>
              <w:t>r</w:t>
            </w:r>
            <w:proofErr w:type="spellEnd"/>
          </w:p>
        </w:tc>
        <w:tc>
          <w:tcPr>
            <w:tcW w:w="356" w:type="pct"/>
          </w:tcPr>
          <w:p w14:paraId="6785DAD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52841A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46C0A5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FD6C2C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CFAB46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68E73C6A"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FF0000"/>
              </w:rPr>
            </w:pPr>
            <w:r w:rsidRPr="007F4C4A">
              <w:rPr>
                <w:rFonts w:ascii="Times New Roman" w:hAnsi="Times New Roman" w:cs="Times New Roman"/>
                <w:color w:val="FF0000"/>
              </w:rPr>
              <w:t>-</w:t>
            </w:r>
          </w:p>
        </w:tc>
      </w:tr>
      <w:tr w:rsidR="007F4C4A" w:rsidRPr="007F4C4A" w14:paraId="68BA0981" w14:textId="77777777" w:rsidTr="007F4C4A">
        <w:tc>
          <w:tcPr>
            <w:tcW w:w="256" w:type="pct"/>
          </w:tcPr>
          <w:p w14:paraId="12AB403B" w14:textId="77777777" w:rsidR="007F4C4A" w:rsidRPr="007F4C4A" w:rsidRDefault="007F4C4A" w:rsidP="007F4C4A">
            <w:pPr>
              <w:spacing w:line="360" w:lineRule="auto"/>
              <w:jc w:val="center"/>
              <w:rPr>
                <w:rFonts w:ascii="Times New Roman" w:hAnsi="Times New Roman" w:cs="Times New Roman"/>
              </w:rPr>
            </w:pPr>
            <w:bookmarkStart w:id="42" w:name="_GoBack" w:colFirst="0" w:colLast="8"/>
            <w:r w:rsidRPr="007F4C4A">
              <w:rPr>
                <w:rFonts w:ascii="Times New Roman" w:hAnsi="Times New Roman" w:cs="Times New Roman"/>
              </w:rPr>
              <w:t>R7</w:t>
            </w:r>
          </w:p>
        </w:tc>
        <w:tc>
          <w:tcPr>
            <w:tcW w:w="2610" w:type="pct"/>
          </w:tcPr>
          <w:p w14:paraId="4ECBC66A"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 am usually not the most responsible group member, but I will not shirk on my duties </w:t>
            </w:r>
            <w:proofErr w:type="spellStart"/>
            <w:r w:rsidRPr="007F4C4A">
              <w:rPr>
                <w:rFonts w:ascii="Times New Roman" w:hAnsi="Times New Roman" w:cs="Times New Roman"/>
                <w:color w:val="000000"/>
              </w:rPr>
              <w:t>either</w:t>
            </w:r>
            <w:r w:rsidRPr="007F4C4A">
              <w:rPr>
                <w:rFonts w:ascii="Times New Roman" w:hAnsi="Times New Roman" w:cs="Times New Roman"/>
                <w:color w:val="000000"/>
                <w:vertAlign w:val="superscript"/>
              </w:rPr>
              <w:t>r</w:t>
            </w:r>
            <w:proofErr w:type="spellEnd"/>
          </w:p>
        </w:tc>
        <w:tc>
          <w:tcPr>
            <w:tcW w:w="356" w:type="pct"/>
          </w:tcPr>
          <w:p w14:paraId="7A87A613"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0FB116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AD66E0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F491BA8"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2B6A638"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34136FF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0CEE15FC" w14:textId="77777777" w:rsidTr="007F4C4A">
        <w:tc>
          <w:tcPr>
            <w:tcW w:w="256" w:type="pct"/>
          </w:tcPr>
          <w:p w14:paraId="440B770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R8</w:t>
            </w:r>
          </w:p>
        </w:tc>
        <w:tc>
          <w:tcPr>
            <w:tcW w:w="2610" w:type="pct"/>
          </w:tcPr>
          <w:p w14:paraId="06E10C60"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If I am running late, I try to call ahead to notify those who are waiting for me</w:t>
            </w:r>
          </w:p>
        </w:tc>
        <w:tc>
          <w:tcPr>
            <w:tcW w:w="356" w:type="pct"/>
          </w:tcPr>
          <w:p w14:paraId="02A47C6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B44E70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D6034E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ED9D98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567B13EA"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r w:rsidRPr="007F4C4A">
              <w:rPr>
                <w:rFonts w:ascii="Times New Roman" w:hAnsi="Times New Roman" w:cs="Times New Roman"/>
                <w:color w:val="000000"/>
              </w:rPr>
              <w:t>-</w:t>
            </w:r>
          </w:p>
        </w:tc>
        <w:tc>
          <w:tcPr>
            <w:tcW w:w="356" w:type="pct"/>
          </w:tcPr>
          <w:p w14:paraId="4AB7EC39"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tr w:rsidR="007F4C4A" w:rsidRPr="007F4C4A" w14:paraId="1E64F61E" w14:textId="77777777" w:rsidTr="007F4C4A">
        <w:tc>
          <w:tcPr>
            <w:tcW w:w="256" w:type="pct"/>
          </w:tcPr>
          <w:p w14:paraId="24CE1EC5"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R9</w:t>
            </w:r>
          </w:p>
        </w:tc>
        <w:tc>
          <w:tcPr>
            <w:tcW w:w="2610" w:type="pct"/>
          </w:tcPr>
          <w:p w14:paraId="127F2437"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When I make mistakes I often blame others</w:t>
            </w:r>
          </w:p>
        </w:tc>
        <w:tc>
          <w:tcPr>
            <w:tcW w:w="356" w:type="pct"/>
          </w:tcPr>
          <w:p w14:paraId="329D11B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4EBE95F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08C0CCF"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17D42024"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FE1CEBC"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FF0000"/>
              </w:rPr>
            </w:pPr>
            <w:r w:rsidRPr="007F4C4A">
              <w:rPr>
                <w:rFonts w:ascii="Times New Roman" w:hAnsi="Times New Roman" w:cs="Times New Roman"/>
                <w:color w:val="FF0000"/>
              </w:rPr>
              <w:t>-</w:t>
            </w:r>
          </w:p>
        </w:tc>
        <w:tc>
          <w:tcPr>
            <w:tcW w:w="356" w:type="pct"/>
          </w:tcPr>
          <w:p w14:paraId="54C4D67A"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r>
      <w:bookmarkEnd w:id="42"/>
      <w:tr w:rsidR="007F4C4A" w:rsidRPr="007F4C4A" w14:paraId="1EF26AE6" w14:textId="77777777" w:rsidTr="007F4C4A">
        <w:trPr>
          <w:trHeight w:val="87"/>
        </w:trPr>
        <w:tc>
          <w:tcPr>
            <w:tcW w:w="256" w:type="pct"/>
          </w:tcPr>
          <w:p w14:paraId="224290A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R10</w:t>
            </w:r>
          </w:p>
        </w:tc>
        <w:tc>
          <w:tcPr>
            <w:tcW w:w="2610" w:type="pct"/>
          </w:tcPr>
          <w:p w14:paraId="6EB50407"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r w:rsidRPr="007F4C4A">
              <w:rPr>
                <w:rFonts w:ascii="Times New Roman" w:hAnsi="Times New Roman" w:cs="Times New Roman"/>
                <w:color w:val="000000"/>
              </w:rPr>
              <w:t xml:space="preserve">I have a reputation for being late for almost every meeting or </w:t>
            </w:r>
            <w:proofErr w:type="spellStart"/>
            <w:r w:rsidRPr="007F4C4A">
              <w:rPr>
                <w:rFonts w:ascii="Times New Roman" w:hAnsi="Times New Roman" w:cs="Times New Roman"/>
                <w:color w:val="000000"/>
              </w:rPr>
              <w:t>event</w:t>
            </w:r>
            <w:r w:rsidRPr="007F4C4A">
              <w:rPr>
                <w:rFonts w:ascii="Times New Roman" w:hAnsi="Times New Roman" w:cs="Times New Roman"/>
                <w:color w:val="000000"/>
                <w:vertAlign w:val="superscript"/>
              </w:rPr>
              <w:t>r</w:t>
            </w:r>
            <w:proofErr w:type="spellEnd"/>
          </w:p>
        </w:tc>
        <w:tc>
          <w:tcPr>
            <w:tcW w:w="356" w:type="pct"/>
          </w:tcPr>
          <w:p w14:paraId="31686FD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E964E5D"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37490A6C"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8219366"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0B20727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w:t>
            </w:r>
          </w:p>
        </w:tc>
        <w:tc>
          <w:tcPr>
            <w:tcW w:w="356" w:type="pct"/>
          </w:tcPr>
          <w:p w14:paraId="76D33057" w14:textId="77777777" w:rsidR="007F4C4A" w:rsidRPr="007F4C4A" w:rsidRDefault="007F4C4A" w:rsidP="007F4C4A">
            <w:pPr>
              <w:autoSpaceDE w:val="0"/>
              <w:autoSpaceDN w:val="0"/>
              <w:adjustRightInd w:val="0"/>
              <w:spacing w:line="360" w:lineRule="auto"/>
              <w:ind w:right="60"/>
              <w:jc w:val="center"/>
              <w:rPr>
                <w:rFonts w:ascii="Times New Roman" w:hAnsi="Times New Roman" w:cs="Times New Roman"/>
                <w:color w:val="000000"/>
                <w:highlight w:val="darkMagenta"/>
              </w:rPr>
            </w:pPr>
            <w:r w:rsidRPr="007F4C4A">
              <w:rPr>
                <w:rFonts w:ascii="Times New Roman" w:hAnsi="Times New Roman" w:cs="Times New Roman"/>
                <w:color w:val="000000"/>
              </w:rPr>
              <w:t>-</w:t>
            </w:r>
          </w:p>
        </w:tc>
      </w:tr>
      <w:tr w:rsidR="007F4C4A" w:rsidRPr="007F4C4A" w14:paraId="111FC426" w14:textId="77777777" w:rsidTr="007F4C4A">
        <w:tc>
          <w:tcPr>
            <w:tcW w:w="256" w:type="pct"/>
          </w:tcPr>
          <w:p w14:paraId="54FBC59B" w14:textId="77777777" w:rsidR="007F4C4A" w:rsidRPr="007F4C4A" w:rsidRDefault="007F4C4A" w:rsidP="007F4C4A">
            <w:pPr>
              <w:spacing w:line="360" w:lineRule="auto"/>
              <w:jc w:val="center"/>
              <w:rPr>
                <w:rFonts w:ascii="Times New Roman" w:hAnsi="Times New Roman" w:cs="Times New Roman"/>
              </w:rPr>
            </w:pPr>
          </w:p>
        </w:tc>
        <w:tc>
          <w:tcPr>
            <w:tcW w:w="2610" w:type="pct"/>
          </w:tcPr>
          <w:p w14:paraId="59D8B328" w14:textId="77777777" w:rsidR="007F4C4A" w:rsidRPr="007F4C4A" w:rsidRDefault="007F4C4A" w:rsidP="007F4C4A">
            <w:pPr>
              <w:autoSpaceDE w:val="0"/>
              <w:autoSpaceDN w:val="0"/>
              <w:adjustRightInd w:val="0"/>
              <w:spacing w:line="360" w:lineRule="auto"/>
              <w:ind w:left="60" w:right="60"/>
              <w:rPr>
                <w:rFonts w:ascii="Times New Roman" w:hAnsi="Times New Roman" w:cs="Times New Roman"/>
                <w:color w:val="000000"/>
              </w:rPr>
            </w:pPr>
          </w:p>
        </w:tc>
        <w:tc>
          <w:tcPr>
            <w:tcW w:w="356" w:type="pct"/>
          </w:tcPr>
          <w:p w14:paraId="695DFC4A" w14:textId="77777777" w:rsidR="007F4C4A" w:rsidRPr="007F4C4A" w:rsidRDefault="007F4C4A" w:rsidP="007F4C4A">
            <w:pPr>
              <w:spacing w:line="360" w:lineRule="auto"/>
              <w:jc w:val="center"/>
              <w:rPr>
                <w:rFonts w:ascii="Times New Roman" w:hAnsi="Times New Roman" w:cs="Times New Roman"/>
              </w:rPr>
            </w:pPr>
          </w:p>
        </w:tc>
        <w:tc>
          <w:tcPr>
            <w:tcW w:w="356" w:type="pct"/>
          </w:tcPr>
          <w:p w14:paraId="55A49F43" w14:textId="77777777" w:rsidR="007F4C4A" w:rsidRPr="007F4C4A" w:rsidRDefault="007F4C4A" w:rsidP="007F4C4A">
            <w:pPr>
              <w:spacing w:line="360" w:lineRule="auto"/>
              <w:jc w:val="center"/>
              <w:rPr>
                <w:rFonts w:ascii="Times New Roman" w:hAnsi="Times New Roman" w:cs="Times New Roman"/>
              </w:rPr>
            </w:pPr>
          </w:p>
        </w:tc>
        <w:tc>
          <w:tcPr>
            <w:tcW w:w="356" w:type="pct"/>
          </w:tcPr>
          <w:p w14:paraId="277EBB43" w14:textId="77777777" w:rsidR="007F4C4A" w:rsidRPr="007F4C4A" w:rsidRDefault="007F4C4A" w:rsidP="007F4C4A">
            <w:pPr>
              <w:spacing w:line="360" w:lineRule="auto"/>
              <w:jc w:val="center"/>
              <w:rPr>
                <w:rFonts w:ascii="Times New Roman" w:hAnsi="Times New Roman" w:cs="Times New Roman"/>
              </w:rPr>
            </w:pPr>
          </w:p>
        </w:tc>
        <w:tc>
          <w:tcPr>
            <w:tcW w:w="356" w:type="pct"/>
          </w:tcPr>
          <w:p w14:paraId="43E2BEB9" w14:textId="77777777" w:rsidR="007F4C4A" w:rsidRPr="007F4C4A" w:rsidRDefault="007F4C4A" w:rsidP="007F4C4A">
            <w:pPr>
              <w:spacing w:line="360" w:lineRule="auto"/>
              <w:jc w:val="center"/>
              <w:rPr>
                <w:rFonts w:ascii="Times New Roman" w:hAnsi="Times New Roman" w:cs="Times New Roman"/>
              </w:rPr>
            </w:pPr>
          </w:p>
        </w:tc>
        <w:tc>
          <w:tcPr>
            <w:tcW w:w="356" w:type="pct"/>
          </w:tcPr>
          <w:p w14:paraId="6CBBA0B0" w14:textId="77777777" w:rsidR="007F4C4A" w:rsidRPr="007F4C4A" w:rsidRDefault="007F4C4A" w:rsidP="007F4C4A">
            <w:pPr>
              <w:autoSpaceDE w:val="0"/>
              <w:autoSpaceDN w:val="0"/>
              <w:adjustRightInd w:val="0"/>
              <w:spacing w:line="360" w:lineRule="auto"/>
              <w:ind w:right="62"/>
              <w:jc w:val="center"/>
              <w:rPr>
                <w:rFonts w:ascii="Times New Roman" w:hAnsi="Times New Roman" w:cs="Times New Roman"/>
                <w:color w:val="000000"/>
              </w:rPr>
            </w:pPr>
          </w:p>
        </w:tc>
        <w:tc>
          <w:tcPr>
            <w:tcW w:w="356" w:type="pct"/>
          </w:tcPr>
          <w:p w14:paraId="751065D6" w14:textId="77777777" w:rsidR="007F4C4A" w:rsidRPr="007F4C4A" w:rsidRDefault="007F4C4A" w:rsidP="007F4C4A">
            <w:pPr>
              <w:spacing w:line="360" w:lineRule="auto"/>
              <w:jc w:val="center"/>
              <w:rPr>
                <w:rFonts w:ascii="Times New Roman" w:hAnsi="Times New Roman" w:cs="Times New Roman"/>
              </w:rPr>
            </w:pPr>
          </w:p>
        </w:tc>
      </w:tr>
      <w:tr w:rsidR="007F4C4A" w:rsidRPr="007F4C4A" w14:paraId="345FE23F" w14:textId="77777777" w:rsidTr="007F4C4A">
        <w:tc>
          <w:tcPr>
            <w:tcW w:w="256" w:type="pct"/>
          </w:tcPr>
          <w:p w14:paraId="0AB48D98" w14:textId="77777777" w:rsidR="007F4C4A" w:rsidRPr="007F4C4A" w:rsidRDefault="007F4C4A" w:rsidP="007F4C4A">
            <w:pPr>
              <w:spacing w:line="360" w:lineRule="auto"/>
              <w:jc w:val="center"/>
              <w:rPr>
                <w:rFonts w:ascii="Times New Roman" w:hAnsi="Times New Roman" w:cs="Times New Roman"/>
              </w:rPr>
            </w:pPr>
          </w:p>
        </w:tc>
        <w:tc>
          <w:tcPr>
            <w:tcW w:w="2610" w:type="pct"/>
          </w:tcPr>
          <w:p w14:paraId="4BA8C501" w14:textId="77777777" w:rsidR="007F4C4A" w:rsidRPr="007F4C4A" w:rsidRDefault="007F4C4A" w:rsidP="007F4C4A">
            <w:pPr>
              <w:spacing w:line="360" w:lineRule="auto"/>
              <w:rPr>
                <w:rFonts w:ascii="Times New Roman" w:hAnsi="Times New Roman" w:cs="Times New Roman"/>
                <w:vertAlign w:val="superscript"/>
              </w:rPr>
            </w:pPr>
            <w:commentRangeStart w:id="43"/>
            <w:commentRangeStart w:id="44"/>
            <w:r w:rsidRPr="007F4C4A">
              <w:rPr>
                <w:rFonts w:ascii="Times New Roman" w:hAnsi="Times New Roman" w:cs="Times New Roman"/>
              </w:rPr>
              <w:t xml:space="preserve">Eigenvalues after rotation </w:t>
            </w:r>
            <w:r w:rsidRPr="007F4C4A">
              <w:rPr>
                <w:rFonts w:ascii="Times New Roman" w:hAnsi="Times New Roman" w:cs="Times New Roman"/>
                <w:vertAlign w:val="superscript"/>
              </w:rPr>
              <w:t>a</w:t>
            </w:r>
            <w:commentRangeEnd w:id="43"/>
            <w:r>
              <w:rPr>
                <w:rStyle w:val="CommentReference"/>
              </w:rPr>
              <w:commentReference w:id="43"/>
            </w:r>
            <w:commentRangeEnd w:id="44"/>
            <w:r w:rsidR="00A90833">
              <w:rPr>
                <w:rStyle w:val="CommentReference"/>
              </w:rPr>
              <w:commentReference w:id="44"/>
            </w:r>
          </w:p>
        </w:tc>
        <w:tc>
          <w:tcPr>
            <w:tcW w:w="356" w:type="pct"/>
          </w:tcPr>
          <w:p w14:paraId="249A8777"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8.14</w:t>
            </w:r>
          </w:p>
        </w:tc>
        <w:tc>
          <w:tcPr>
            <w:tcW w:w="356" w:type="pct"/>
          </w:tcPr>
          <w:p w14:paraId="574B9A60"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7.37</w:t>
            </w:r>
          </w:p>
        </w:tc>
        <w:tc>
          <w:tcPr>
            <w:tcW w:w="356" w:type="pct"/>
          </w:tcPr>
          <w:p w14:paraId="0A6E2CEB"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4.91</w:t>
            </w:r>
          </w:p>
        </w:tc>
        <w:tc>
          <w:tcPr>
            <w:tcW w:w="356" w:type="pct"/>
          </w:tcPr>
          <w:p w14:paraId="3FBDF742"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6.09</w:t>
            </w:r>
          </w:p>
        </w:tc>
        <w:tc>
          <w:tcPr>
            <w:tcW w:w="356" w:type="pct"/>
          </w:tcPr>
          <w:p w14:paraId="75C3682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6.75</w:t>
            </w:r>
          </w:p>
        </w:tc>
        <w:tc>
          <w:tcPr>
            <w:tcW w:w="356" w:type="pct"/>
          </w:tcPr>
          <w:p w14:paraId="6480984E" w14:textId="77777777" w:rsidR="007F4C4A" w:rsidRPr="007F4C4A" w:rsidRDefault="007F4C4A" w:rsidP="007F4C4A">
            <w:pPr>
              <w:spacing w:line="360" w:lineRule="auto"/>
              <w:jc w:val="center"/>
              <w:rPr>
                <w:rFonts w:ascii="Times New Roman" w:hAnsi="Times New Roman" w:cs="Times New Roman"/>
              </w:rPr>
            </w:pPr>
            <w:r w:rsidRPr="007F4C4A">
              <w:rPr>
                <w:rFonts w:ascii="Times New Roman" w:hAnsi="Times New Roman" w:cs="Times New Roman"/>
              </w:rPr>
              <w:t>1.68</w:t>
            </w:r>
          </w:p>
        </w:tc>
      </w:tr>
    </w:tbl>
    <w:p w14:paraId="5D7752AB" w14:textId="77777777" w:rsidR="007F4C4A" w:rsidRPr="007F4C4A" w:rsidRDefault="007F4C4A" w:rsidP="007F4C4A">
      <w:pPr>
        <w:rPr>
          <w:rFonts w:ascii="Times New Roman" w:hAnsi="Times New Roman" w:cs="Times New Roman"/>
        </w:rPr>
      </w:pPr>
      <w:proofErr w:type="gramStart"/>
      <w:r w:rsidRPr="007F4C4A">
        <w:rPr>
          <w:rFonts w:ascii="Times New Roman" w:hAnsi="Times New Roman" w:cs="Times New Roman"/>
          <w:vertAlign w:val="superscript"/>
        </w:rPr>
        <w:t>a</w:t>
      </w:r>
      <w:proofErr w:type="gramEnd"/>
      <w:r w:rsidRPr="007F4C4A">
        <w:rPr>
          <w:rFonts w:ascii="Times New Roman" w:hAnsi="Times New Roman" w:cs="Times New Roman"/>
        </w:rPr>
        <w:t xml:space="preserve"> When factors are correlated, sums of squared loadings cannot be added to obtain a total variance</w:t>
      </w:r>
    </w:p>
    <w:p w14:paraId="45AB4469" w14:textId="77777777" w:rsidR="00323D30" w:rsidRDefault="00323D30" w:rsidP="00DD6B9C">
      <w:pPr>
        <w:spacing w:line="480" w:lineRule="auto"/>
        <w:rPr>
          <w:rFonts w:ascii="Times New Roman" w:hAnsi="Times New Roman" w:cs="Times New Roman"/>
          <w:sz w:val="24"/>
          <w:szCs w:val="24"/>
        </w:rPr>
      </w:pPr>
    </w:p>
    <w:p w14:paraId="566C4543" w14:textId="77777777" w:rsidR="00033E36" w:rsidRDefault="005479EE" w:rsidP="00033E36">
      <w:pPr>
        <w:pStyle w:val="Caption"/>
        <w:keepNext/>
        <w:spacing w:before="100" w:after="100"/>
        <w:rPr>
          <w:rFonts w:ascii="Times New Roman" w:hAnsi="Times New Roman" w:cs="Times New Roman"/>
          <w:color w:val="auto"/>
          <w:sz w:val="22"/>
          <w:szCs w:val="22"/>
        </w:rPr>
      </w:pPr>
      <w:r w:rsidRPr="005479EE">
        <w:rPr>
          <w:rFonts w:ascii="Times New Roman" w:hAnsi="Times New Roman" w:cs="Times New Roman"/>
          <w:color w:val="auto"/>
          <w:sz w:val="22"/>
          <w:szCs w:val="22"/>
        </w:rPr>
        <w:lastRenderedPageBreak/>
        <w:t>Table 4</w:t>
      </w:r>
      <w:r>
        <w:rPr>
          <w:rFonts w:ascii="Times New Roman" w:hAnsi="Times New Roman" w:cs="Times New Roman"/>
          <w:color w:val="auto"/>
          <w:sz w:val="22"/>
          <w:szCs w:val="22"/>
        </w:rPr>
        <w:tab/>
      </w:r>
      <w:r w:rsidRPr="005479EE">
        <w:rPr>
          <w:rFonts w:ascii="Times New Roman" w:hAnsi="Times New Roman" w:cs="Times New Roman"/>
          <w:color w:val="auto"/>
          <w:sz w:val="22"/>
          <w:szCs w:val="22"/>
        </w:rPr>
        <w:tab/>
      </w:r>
    </w:p>
    <w:p w14:paraId="12AA025F" w14:textId="77777777" w:rsidR="00033E36" w:rsidRPr="00033E36" w:rsidRDefault="00033E36" w:rsidP="00033E36">
      <w:pPr>
        <w:pStyle w:val="Caption"/>
        <w:keepNext/>
        <w:spacing w:before="100" w:after="100"/>
        <w:rPr>
          <w:rFonts w:ascii="Times New Roman" w:hAnsi="Times New Roman" w:cs="Times New Roman"/>
          <w:b w:val="0"/>
          <w:color w:val="auto"/>
          <w:sz w:val="22"/>
          <w:szCs w:val="22"/>
        </w:rPr>
      </w:pPr>
      <w:r>
        <w:rPr>
          <w:rFonts w:ascii="Times New Roman" w:hAnsi="Times New Roman" w:cs="Times New Roman"/>
          <w:b w:val="0"/>
          <w:color w:val="auto"/>
          <w:sz w:val="22"/>
          <w:szCs w:val="22"/>
        </w:rPr>
        <w:t xml:space="preserve">Study 1: </w:t>
      </w:r>
      <w:r w:rsidRPr="007F4C4A">
        <w:rPr>
          <w:rFonts w:ascii="Times New Roman" w:hAnsi="Times New Roman" w:cs="Times New Roman"/>
          <w:b w:val="0"/>
          <w:color w:val="auto"/>
          <w:sz w:val="22"/>
          <w:szCs w:val="22"/>
        </w:rPr>
        <w:t xml:space="preserve">Principal Axis Factoring of the </w:t>
      </w:r>
      <w:r>
        <w:rPr>
          <w:rFonts w:ascii="Times New Roman" w:hAnsi="Times New Roman" w:cs="Times New Roman"/>
          <w:b w:val="0"/>
          <w:color w:val="auto"/>
          <w:sz w:val="22"/>
          <w:szCs w:val="22"/>
        </w:rPr>
        <w:t>CCS in UK Sample (</w:t>
      </w:r>
      <w:r w:rsidRPr="007F4C4A">
        <w:rPr>
          <w:rFonts w:ascii="Times New Roman" w:hAnsi="Times New Roman" w:cs="Times New Roman"/>
          <w:b w:val="0"/>
          <w:color w:val="auto"/>
          <w:sz w:val="22"/>
          <w:szCs w:val="22"/>
        </w:rPr>
        <w:t>oblique rotatio</w:t>
      </w:r>
      <w:r>
        <w:rPr>
          <w:rFonts w:ascii="Times New Roman" w:hAnsi="Times New Roman" w:cs="Times New Roman"/>
          <w:b w:val="0"/>
          <w:color w:val="auto"/>
          <w:sz w:val="22"/>
          <w:szCs w:val="22"/>
        </w:rPr>
        <w:t xml:space="preserve">n and 6-factor extraction) </w:t>
      </w:r>
    </w:p>
    <w:tbl>
      <w:tblPr>
        <w:tblStyle w:val="TableGrid"/>
        <w:tblW w:w="5000" w:type="pct"/>
        <w:tblBorders>
          <w:top w:val="single" w:sz="2"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762"/>
        <w:gridCol w:w="7778"/>
        <w:gridCol w:w="1061"/>
        <w:gridCol w:w="1061"/>
        <w:gridCol w:w="1061"/>
        <w:gridCol w:w="1061"/>
        <w:gridCol w:w="1061"/>
        <w:gridCol w:w="1055"/>
      </w:tblGrid>
      <w:tr w:rsidR="005479EE" w:rsidRPr="005479EE" w14:paraId="5A0F0C32" w14:textId="77777777" w:rsidTr="005479EE">
        <w:tc>
          <w:tcPr>
            <w:tcW w:w="256" w:type="pct"/>
            <w:vMerge w:val="restart"/>
            <w:tcBorders>
              <w:top w:val="single" w:sz="2" w:space="0" w:color="auto"/>
            </w:tcBorders>
            <w:vAlign w:val="center"/>
          </w:tcPr>
          <w:p w14:paraId="1F29A0A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Scale</w:t>
            </w:r>
          </w:p>
        </w:tc>
        <w:tc>
          <w:tcPr>
            <w:tcW w:w="2610" w:type="pct"/>
            <w:vMerge w:val="restart"/>
            <w:tcBorders>
              <w:top w:val="single" w:sz="2" w:space="0" w:color="auto"/>
            </w:tcBorders>
            <w:vAlign w:val="center"/>
          </w:tcPr>
          <w:p w14:paraId="1B03D0C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CCS item</w:t>
            </w:r>
          </w:p>
        </w:tc>
        <w:tc>
          <w:tcPr>
            <w:tcW w:w="2134" w:type="pct"/>
            <w:gridSpan w:val="6"/>
            <w:tcBorders>
              <w:top w:val="single" w:sz="2" w:space="0" w:color="auto"/>
              <w:bottom w:val="single" w:sz="2" w:space="0" w:color="auto"/>
            </w:tcBorders>
          </w:tcPr>
          <w:p w14:paraId="7C6C192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Component</w:t>
            </w:r>
          </w:p>
        </w:tc>
      </w:tr>
      <w:tr w:rsidR="005479EE" w:rsidRPr="005479EE" w14:paraId="183B15BC" w14:textId="77777777" w:rsidTr="00033E36">
        <w:tc>
          <w:tcPr>
            <w:tcW w:w="256" w:type="pct"/>
            <w:vMerge/>
            <w:tcBorders>
              <w:bottom w:val="single" w:sz="2" w:space="0" w:color="auto"/>
            </w:tcBorders>
          </w:tcPr>
          <w:p w14:paraId="0E53B834" w14:textId="77777777" w:rsidR="005479EE" w:rsidRPr="005479EE" w:rsidRDefault="005479EE" w:rsidP="005479EE">
            <w:pPr>
              <w:spacing w:line="360" w:lineRule="auto"/>
              <w:jc w:val="center"/>
              <w:rPr>
                <w:rFonts w:ascii="Times New Roman" w:hAnsi="Times New Roman" w:cs="Times New Roman"/>
              </w:rPr>
            </w:pPr>
          </w:p>
        </w:tc>
        <w:tc>
          <w:tcPr>
            <w:tcW w:w="2610" w:type="pct"/>
            <w:vMerge/>
            <w:tcBorders>
              <w:bottom w:val="single" w:sz="2" w:space="0" w:color="auto"/>
            </w:tcBorders>
          </w:tcPr>
          <w:p w14:paraId="3CCE54CB" w14:textId="77777777" w:rsidR="005479EE" w:rsidRPr="005479EE" w:rsidRDefault="005479EE" w:rsidP="005479EE">
            <w:pPr>
              <w:spacing w:line="360" w:lineRule="auto"/>
              <w:jc w:val="center"/>
              <w:rPr>
                <w:rFonts w:ascii="Times New Roman" w:hAnsi="Times New Roman" w:cs="Times New Roman"/>
              </w:rPr>
            </w:pPr>
          </w:p>
        </w:tc>
        <w:tc>
          <w:tcPr>
            <w:tcW w:w="356" w:type="pct"/>
            <w:tcBorders>
              <w:top w:val="single" w:sz="2" w:space="0" w:color="auto"/>
              <w:bottom w:val="single" w:sz="2" w:space="0" w:color="auto"/>
            </w:tcBorders>
          </w:tcPr>
          <w:p w14:paraId="5297C88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1</w:t>
            </w:r>
          </w:p>
        </w:tc>
        <w:tc>
          <w:tcPr>
            <w:tcW w:w="356" w:type="pct"/>
            <w:tcBorders>
              <w:top w:val="single" w:sz="2" w:space="0" w:color="auto"/>
              <w:bottom w:val="single" w:sz="2" w:space="0" w:color="auto"/>
            </w:tcBorders>
          </w:tcPr>
          <w:p w14:paraId="23F512F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2</w:t>
            </w:r>
          </w:p>
        </w:tc>
        <w:tc>
          <w:tcPr>
            <w:tcW w:w="356" w:type="pct"/>
            <w:tcBorders>
              <w:top w:val="single" w:sz="2" w:space="0" w:color="auto"/>
              <w:bottom w:val="single" w:sz="2" w:space="0" w:color="auto"/>
            </w:tcBorders>
          </w:tcPr>
          <w:p w14:paraId="0BE5C72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3</w:t>
            </w:r>
          </w:p>
        </w:tc>
        <w:tc>
          <w:tcPr>
            <w:tcW w:w="356" w:type="pct"/>
            <w:tcBorders>
              <w:top w:val="single" w:sz="2" w:space="0" w:color="auto"/>
              <w:bottom w:val="single" w:sz="2" w:space="0" w:color="auto"/>
            </w:tcBorders>
          </w:tcPr>
          <w:p w14:paraId="0916F8B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4</w:t>
            </w:r>
          </w:p>
        </w:tc>
        <w:tc>
          <w:tcPr>
            <w:tcW w:w="356" w:type="pct"/>
            <w:tcBorders>
              <w:top w:val="single" w:sz="2" w:space="0" w:color="auto"/>
              <w:bottom w:val="single" w:sz="2" w:space="0" w:color="auto"/>
            </w:tcBorders>
          </w:tcPr>
          <w:p w14:paraId="514F74F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5</w:t>
            </w:r>
          </w:p>
        </w:tc>
        <w:tc>
          <w:tcPr>
            <w:tcW w:w="354" w:type="pct"/>
            <w:tcBorders>
              <w:top w:val="single" w:sz="2" w:space="0" w:color="auto"/>
              <w:bottom w:val="single" w:sz="2" w:space="0" w:color="auto"/>
            </w:tcBorders>
          </w:tcPr>
          <w:p w14:paraId="7048142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w:t>
            </w:r>
          </w:p>
        </w:tc>
      </w:tr>
      <w:tr w:rsidR="005479EE" w:rsidRPr="005479EE" w14:paraId="6B6AAB06" w14:textId="77777777" w:rsidTr="00033E36">
        <w:tc>
          <w:tcPr>
            <w:tcW w:w="256" w:type="pct"/>
            <w:tcBorders>
              <w:top w:val="single" w:sz="2" w:space="0" w:color="auto"/>
            </w:tcBorders>
          </w:tcPr>
          <w:p w14:paraId="2DBD8BD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I1</w:t>
            </w:r>
          </w:p>
        </w:tc>
        <w:tc>
          <w:tcPr>
            <w:tcW w:w="2610" w:type="pct"/>
            <w:tcBorders>
              <w:top w:val="single" w:sz="2" w:space="0" w:color="auto"/>
            </w:tcBorders>
          </w:tcPr>
          <w:p w14:paraId="5BAB6A76"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have high standards and work towards them</w:t>
            </w:r>
          </w:p>
        </w:tc>
        <w:tc>
          <w:tcPr>
            <w:tcW w:w="356" w:type="pct"/>
            <w:tcBorders>
              <w:top w:val="single" w:sz="2" w:space="0" w:color="auto"/>
            </w:tcBorders>
          </w:tcPr>
          <w:p w14:paraId="5A200E2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.64</w:t>
            </w:r>
          </w:p>
        </w:tc>
        <w:tc>
          <w:tcPr>
            <w:tcW w:w="356" w:type="pct"/>
            <w:tcBorders>
              <w:top w:val="single" w:sz="2" w:space="0" w:color="auto"/>
            </w:tcBorders>
          </w:tcPr>
          <w:p w14:paraId="1ACBCD7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Borders>
              <w:top w:val="single" w:sz="2" w:space="0" w:color="auto"/>
            </w:tcBorders>
          </w:tcPr>
          <w:p w14:paraId="17969CF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Borders>
              <w:top w:val="single" w:sz="2" w:space="0" w:color="auto"/>
            </w:tcBorders>
          </w:tcPr>
          <w:p w14:paraId="0810427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Borders>
              <w:top w:val="single" w:sz="2" w:space="0" w:color="auto"/>
            </w:tcBorders>
          </w:tcPr>
          <w:p w14:paraId="72D2927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Borders>
              <w:top w:val="single" w:sz="2" w:space="0" w:color="auto"/>
            </w:tcBorders>
          </w:tcPr>
          <w:p w14:paraId="1348D04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B80D3E0" w14:textId="77777777" w:rsidTr="00033E36">
        <w:tc>
          <w:tcPr>
            <w:tcW w:w="256" w:type="pct"/>
          </w:tcPr>
          <w:p w14:paraId="762FFBB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I2</w:t>
            </w:r>
          </w:p>
        </w:tc>
        <w:tc>
          <w:tcPr>
            <w:tcW w:w="2610" w:type="pct"/>
          </w:tcPr>
          <w:p w14:paraId="29D8831C"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go above and beyond what is required</w:t>
            </w:r>
          </w:p>
        </w:tc>
        <w:tc>
          <w:tcPr>
            <w:tcW w:w="356" w:type="pct"/>
          </w:tcPr>
          <w:p w14:paraId="722A84B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.73</w:t>
            </w:r>
          </w:p>
        </w:tc>
        <w:tc>
          <w:tcPr>
            <w:tcW w:w="356" w:type="pct"/>
          </w:tcPr>
          <w:p w14:paraId="6433300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AC5A58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B6CF07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D528BD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32CC1CF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AA954EF" w14:textId="77777777" w:rsidTr="00033E36">
        <w:tc>
          <w:tcPr>
            <w:tcW w:w="256" w:type="pct"/>
          </w:tcPr>
          <w:p w14:paraId="784D1A8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I3</w:t>
            </w:r>
          </w:p>
        </w:tc>
        <w:tc>
          <w:tcPr>
            <w:tcW w:w="2610" w:type="pct"/>
          </w:tcPr>
          <w:p w14:paraId="40FFAB4C"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 xml:space="preserve">I do not work as hard as the majority of people around </w:t>
            </w:r>
            <w:proofErr w:type="spellStart"/>
            <w:r w:rsidRPr="005479EE">
              <w:rPr>
                <w:rFonts w:ascii="Times New Roman" w:hAnsi="Times New Roman" w:cs="Times New Roman"/>
              </w:rPr>
              <w:t>me</w:t>
            </w:r>
            <w:r w:rsidRPr="005479EE">
              <w:rPr>
                <w:rFonts w:ascii="Times New Roman" w:hAnsi="Times New Roman" w:cs="Times New Roman"/>
                <w:vertAlign w:val="superscript"/>
              </w:rPr>
              <w:t>r</w:t>
            </w:r>
            <w:proofErr w:type="spellEnd"/>
          </w:p>
        </w:tc>
        <w:tc>
          <w:tcPr>
            <w:tcW w:w="356" w:type="pct"/>
          </w:tcPr>
          <w:p w14:paraId="2B5B5EF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.69</w:t>
            </w:r>
          </w:p>
        </w:tc>
        <w:tc>
          <w:tcPr>
            <w:tcW w:w="356" w:type="pct"/>
          </w:tcPr>
          <w:p w14:paraId="6B58350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1F81A7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61B88D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95C880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2DDA4C2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4549AC25" w14:textId="77777777" w:rsidTr="00033E36">
        <w:tc>
          <w:tcPr>
            <w:tcW w:w="256" w:type="pct"/>
          </w:tcPr>
          <w:p w14:paraId="3D2C0E9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I4</w:t>
            </w:r>
          </w:p>
        </w:tc>
        <w:tc>
          <w:tcPr>
            <w:tcW w:w="2610" w:type="pct"/>
          </w:tcPr>
          <w:p w14:paraId="5E38B8C8"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 xml:space="preserve">I invest little effort into my </w:t>
            </w:r>
            <w:proofErr w:type="spellStart"/>
            <w:r w:rsidRPr="005479EE">
              <w:rPr>
                <w:rFonts w:ascii="Times New Roman" w:hAnsi="Times New Roman" w:cs="Times New Roman"/>
              </w:rPr>
              <w:t>work</w:t>
            </w:r>
            <w:r w:rsidRPr="005479EE">
              <w:rPr>
                <w:rFonts w:ascii="Times New Roman" w:hAnsi="Times New Roman" w:cs="Times New Roman"/>
                <w:vertAlign w:val="superscript"/>
              </w:rPr>
              <w:t>r</w:t>
            </w:r>
            <w:proofErr w:type="spellEnd"/>
          </w:p>
        </w:tc>
        <w:tc>
          <w:tcPr>
            <w:tcW w:w="356" w:type="pct"/>
          </w:tcPr>
          <w:p w14:paraId="4115A92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.68</w:t>
            </w:r>
          </w:p>
        </w:tc>
        <w:tc>
          <w:tcPr>
            <w:tcW w:w="356" w:type="pct"/>
          </w:tcPr>
          <w:p w14:paraId="7706DE2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D84BB8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81C248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AB1549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0007C62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1E0C29E1" w14:textId="77777777" w:rsidTr="00033E36">
        <w:tc>
          <w:tcPr>
            <w:tcW w:w="256" w:type="pct"/>
          </w:tcPr>
          <w:p w14:paraId="365DE97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I5</w:t>
            </w:r>
          </w:p>
        </w:tc>
        <w:tc>
          <w:tcPr>
            <w:tcW w:w="2610" w:type="pct"/>
          </w:tcPr>
          <w:p w14:paraId="4BD1B85E"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demand the highest quality in everything I do</w:t>
            </w:r>
          </w:p>
        </w:tc>
        <w:tc>
          <w:tcPr>
            <w:tcW w:w="356" w:type="pct"/>
          </w:tcPr>
          <w:p w14:paraId="479AD4F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.73</w:t>
            </w:r>
          </w:p>
        </w:tc>
        <w:tc>
          <w:tcPr>
            <w:tcW w:w="356" w:type="pct"/>
          </w:tcPr>
          <w:p w14:paraId="19E8503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059EA9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489FEA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CF9EA1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6A962B6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B6BE3B1" w14:textId="77777777" w:rsidTr="00033E36">
        <w:tc>
          <w:tcPr>
            <w:tcW w:w="256" w:type="pct"/>
          </w:tcPr>
          <w:p w14:paraId="53AF546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I6</w:t>
            </w:r>
          </w:p>
        </w:tc>
        <w:tc>
          <w:tcPr>
            <w:tcW w:w="2610" w:type="pct"/>
          </w:tcPr>
          <w:p w14:paraId="0846186A"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try to be the best at anything I do</w:t>
            </w:r>
          </w:p>
        </w:tc>
        <w:tc>
          <w:tcPr>
            <w:tcW w:w="356" w:type="pct"/>
          </w:tcPr>
          <w:p w14:paraId="04234CF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.64</w:t>
            </w:r>
          </w:p>
        </w:tc>
        <w:tc>
          <w:tcPr>
            <w:tcW w:w="356" w:type="pct"/>
          </w:tcPr>
          <w:p w14:paraId="594B500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94A094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8523EA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63B964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27008E9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43E666C" w14:textId="77777777" w:rsidTr="00033E36">
        <w:tc>
          <w:tcPr>
            <w:tcW w:w="256" w:type="pct"/>
          </w:tcPr>
          <w:p w14:paraId="550AE22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I7</w:t>
            </w:r>
          </w:p>
        </w:tc>
        <w:tc>
          <w:tcPr>
            <w:tcW w:w="2610" w:type="pct"/>
          </w:tcPr>
          <w:p w14:paraId="1D92DEBE"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make every effort to do more than what is expected of me</w:t>
            </w:r>
          </w:p>
        </w:tc>
        <w:tc>
          <w:tcPr>
            <w:tcW w:w="356" w:type="pct"/>
          </w:tcPr>
          <w:p w14:paraId="2677DA1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.66</w:t>
            </w:r>
          </w:p>
        </w:tc>
        <w:tc>
          <w:tcPr>
            <w:tcW w:w="356" w:type="pct"/>
          </w:tcPr>
          <w:p w14:paraId="5EF59D1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F991A5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F93FC9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B4DA17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1C383B0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E2BC9ED" w14:textId="77777777" w:rsidTr="00033E36">
        <w:tc>
          <w:tcPr>
            <w:tcW w:w="256" w:type="pct"/>
          </w:tcPr>
          <w:p w14:paraId="58EC0B0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I8</w:t>
            </w:r>
          </w:p>
        </w:tc>
        <w:tc>
          <w:tcPr>
            <w:tcW w:w="2610" w:type="pct"/>
          </w:tcPr>
          <w:p w14:paraId="726F3A65"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 xml:space="preserve">I do what is required, but rarely anything </w:t>
            </w:r>
            <w:proofErr w:type="spellStart"/>
            <w:r w:rsidRPr="005479EE">
              <w:rPr>
                <w:rFonts w:ascii="Times New Roman" w:hAnsi="Times New Roman" w:cs="Times New Roman"/>
              </w:rPr>
              <w:t>more</w:t>
            </w:r>
            <w:r w:rsidRPr="005479EE">
              <w:rPr>
                <w:rFonts w:ascii="Times New Roman" w:hAnsi="Times New Roman" w:cs="Times New Roman"/>
                <w:vertAlign w:val="superscript"/>
              </w:rPr>
              <w:t>r</w:t>
            </w:r>
            <w:proofErr w:type="spellEnd"/>
          </w:p>
        </w:tc>
        <w:tc>
          <w:tcPr>
            <w:tcW w:w="356" w:type="pct"/>
          </w:tcPr>
          <w:p w14:paraId="3020196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.62</w:t>
            </w:r>
          </w:p>
        </w:tc>
        <w:tc>
          <w:tcPr>
            <w:tcW w:w="356" w:type="pct"/>
          </w:tcPr>
          <w:p w14:paraId="5A7B165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F1457C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A7931A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672E03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60112E5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C6BB8EF" w14:textId="77777777" w:rsidTr="00033E36">
        <w:tc>
          <w:tcPr>
            <w:tcW w:w="256" w:type="pct"/>
          </w:tcPr>
          <w:p w14:paraId="40EE486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I9</w:t>
            </w:r>
          </w:p>
        </w:tc>
        <w:tc>
          <w:tcPr>
            <w:tcW w:w="2610" w:type="pct"/>
          </w:tcPr>
          <w:p w14:paraId="105CD0A5"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Setting goals and achievement them is not very important to me</w:t>
            </w:r>
          </w:p>
        </w:tc>
        <w:tc>
          <w:tcPr>
            <w:tcW w:w="356" w:type="pct"/>
          </w:tcPr>
          <w:p w14:paraId="53BCFE0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469C28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857D40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C6D485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77BFB0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5A593C5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11FFDB3E" w14:textId="77777777" w:rsidTr="00033E36">
        <w:tc>
          <w:tcPr>
            <w:tcW w:w="256" w:type="pct"/>
          </w:tcPr>
          <w:p w14:paraId="3BA2639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I10</w:t>
            </w:r>
          </w:p>
        </w:tc>
        <w:tc>
          <w:tcPr>
            <w:tcW w:w="2610" w:type="pct"/>
          </w:tcPr>
          <w:p w14:paraId="5FD29B19"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Getting average grades is enough for me</w:t>
            </w:r>
          </w:p>
        </w:tc>
        <w:tc>
          <w:tcPr>
            <w:tcW w:w="356" w:type="pct"/>
          </w:tcPr>
          <w:p w14:paraId="2D94FDB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.43</w:t>
            </w:r>
          </w:p>
        </w:tc>
        <w:tc>
          <w:tcPr>
            <w:tcW w:w="356" w:type="pct"/>
          </w:tcPr>
          <w:p w14:paraId="47D694C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E163F5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6894E3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C8A6AB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452E084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74DE2B2" w14:textId="77777777" w:rsidTr="00033E36">
        <w:tc>
          <w:tcPr>
            <w:tcW w:w="256" w:type="pct"/>
          </w:tcPr>
          <w:p w14:paraId="1F8A986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O1</w:t>
            </w:r>
          </w:p>
        </w:tc>
        <w:tc>
          <w:tcPr>
            <w:tcW w:w="2610" w:type="pct"/>
          </w:tcPr>
          <w:p w14:paraId="2304F704" w14:textId="77777777" w:rsidR="005479EE" w:rsidRPr="005479EE" w:rsidRDefault="005479EE" w:rsidP="005479EE">
            <w:pPr>
              <w:autoSpaceDE w:val="0"/>
              <w:autoSpaceDN w:val="0"/>
              <w:adjustRightInd w:val="0"/>
              <w:spacing w:line="360" w:lineRule="auto"/>
              <w:ind w:right="60"/>
              <w:rPr>
                <w:rFonts w:ascii="Times New Roman" w:hAnsi="Times New Roman" w:cs="Times New Roman"/>
                <w:color w:val="000000"/>
              </w:rPr>
            </w:pPr>
            <w:r w:rsidRPr="005479EE">
              <w:rPr>
                <w:rFonts w:ascii="Times New Roman" w:hAnsi="Times New Roman" w:cs="Times New Roman"/>
                <w:color w:val="000000"/>
              </w:rPr>
              <w:t xml:space="preserve">Being neat is not exactly my </w:t>
            </w:r>
            <w:proofErr w:type="spellStart"/>
            <w:r w:rsidRPr="005479EE">
              <w:rPr>
                <w:rFonts w:ascii="Times New Roman" w:hAnsi="Times New Roman" w:cs="Times New Roman"/>
                <w:color w:val="000000"/>
              </w:rPr>
              <w:t>strength</w:t>
            </w:r>
            <w:r w:rsidRPr="005479EE">
              <w:rPr>
                <w:rFonts w:ascii="Times New Roman" w:hAnsi="Times New Roman" w:cs="Times New Roman"/>
                <w:color w:val="000000"/>
                <w:vertAlign w:val="superscript"/>
              </w:rPr>
              <w:t>r</w:t>
            </w:r>
            <w:proofErr w:type="spellEnd"/>
          </w:p>
        </w:tc>
        <w:tc>
          <w:tcPr>
            <w:tcW w:w="356" w:type="pct"/>
          </w:tcPr>
          <w:p w14:paraId="10852142"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5E599B6B"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-.70</w:t>
            </w:r>
          </w:p>
        </w:tc>
        <w:tc>
          <w:tcPr>
            <w:tcW w:w="356" w:type="pct"/>
          </w:tcPr>
          <w:p w14:paraId="2EAC4BC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2E437C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83CE4B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431F6AB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0CEB8A6" w14:textId="77777777" w:rsidTr="00033E36">
        <w:tc>
          <w:tcPr>
            <w:tcW w:w="256" w:type="pct"/>
          </w:tcPr>
          <w:p w14:paraId="71FE95E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O2</w:t>
            </w:r>
          </w:p>
        </w:tc>
        <w:tc>
          <w:tcPr>
            <w:tcW w:w="2610" w:type="pct"/>
          </w:tcPr>
          <w:p w14:paraId="4ECAF8C5"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Organization is a key component of most things I do</w:t>
            </w:r>
          </w:p>
        </w:tc>
        <w:tc>
          <w:tcPr>
            <w:tcW w:w="356" w:type="pct"/>
          </w:tcPr>
          <w:p w14:paraId="5BB67CA6"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02D8D968"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-.53</w:t>
            </w:r>
          </w:p>
        </w:tc>
        <w:tc>
          <w:tcPr>
            <w:tcW w:w="356" w:type="pct"/>
          </w:tcPr>
          <w:p w14:paraId="541909E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F9CBED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B519D7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2511A40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FCD0598" w14:textId="77777777" w:rsidTr="00033E36">
        <w:tc>
          <w:tcPr>
            <w:tcW w:w="256" w:type="pct"/>
          </w:tcPr>
          <w:p w14:paraId="058E87C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O3</w:t>
            </w:r>
          </w:p>
        </w:tc>
        <w:tc>
          <w:tcPr>
            <w:tcW w:w="2610" w:type="pct"/>
          </w:tcPr>
          <w:p w14:paraId="47FCB8F6" w14:textId="77777777" w:rsidR="005479EE" w:rsidRPr="005479EE" w:rsidRDefault="005479EE" w:rsidP="005479EE">
            <w:pPr>
              <w:autoSpaceDE w:val="0"/>
              <w:autoSpaceDN w:val="0"/>
              <w:adjustRightInd w:val="0"/>
              <w:spacing w:line="360" w:lineRule="auto"/>
              <w:ind w:right="60"/>
              <w:rPr>
                <w:rFonts w:ascii="Times New Roman" w:hAnsi="Times New Roman" w:cs="Times New Roman"/>
                <w:color w:val="000000"/>
              </w:rPr>
            </w:pPr>
            <w:r w:rsidRPr="005479EE">
              <w:rPr>
                <w:rFonts w:ascii="Times New Roman" w:hAnsi="Times New Roman" w:cs="Times New Roman"/>
                <w:color w:val="000000"/>
              </w:rPr>
              <w:t>I need a neat environment in order to work well</w:t>
            </w:r>
          </w:p>
        </w:tc>
        <w:tc>
          <w:tcPr>
            <w:tcW w:w="356" w:type="pct"/>
          </w:tcPr>
          <w:p w14:paraId="45508803"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3D7EC257"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-.72</w:t>
            </w:r>
          </w:p>
        </w:tc>
        <w:tc>
          <w:tcPr>
            <w:tcW w:w="356" w:type="pct"/>
          </w:tcPr>
          <w:p w14:paraId="42F268F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8B25C2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D86C88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56C85E0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180E57C" w14:textId="77777777" w:rsidTr="00033E36">
        <w:tc>
          <w:tcPr>
            <w:tcW w:w="256" w:type="pct"/>
          </w:tcPr>
          <w:p w14:paraId="575C6F2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O4</w:t>
            </w:r>
          </w:p>
        </w:tc>
        <w:tc>
          <w:tcPr>
            <w:tcW w:w="2610" w:type="pct"/>
          </w:tcPr>
          <w:p w14:paraId="1020602B" w14:textId="77777777" w:rsidR="005479EE" w:rsidRPr="005479EE" w:rsidRDefault="005479EE" w:rsidP="005479EE">
            <w:pPr>
              <w:autoSpaceDE w:val="0"/>
              <w:autoSpaceDN w:val="0"/>
              <w:adjustRightInd w:val="0"/>
              <w:spacing w:line="360" w:lineRule="auto"/>
              <w:ind w:right="60"/>
              <w:rPr>
                <w:rFonts w:ascii="Times New Roman" w:hAnsi="Times New Roman" w:cs="Times New Roman"/>
                <w:color w:val="000000"/>
              </w:rPr>
            </w:pPr>
            <w:r w:rsidRPr="005479EE">
              <w:rPr>
                <w:rFonts w:ascii="Times New Roman" w:hAnsi="Times New Roman" w:cs="Times New Roman"/>
                <w:color w:val="000000"/>
              </w:rPr>
              <w:t>I become annoyed when things around me are disorganized</w:t>
            </w:r>
          </w:p>
        </w:tc>
        <w:tc>
          <w:tcPr>
            <w:tcW w:w="356" w:type="pct"/>
          </w:tcPr>
          <w:p w14:paraId="45160BEA"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79D3F5FB"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-.65</w:t>
            </w:r>
          </w:p>
        </w:tc>
        <w:tc>
          <w:tcPr>
            <w:tcW w:w="356" w:type="pct"/>
          </w:tcPr>
          <w:p w14:paraId="5390A68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F525F8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62815B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0AD4D1C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6FB6D5C5" w14:textId="77777777" w:rsidTr="00033E36">
        <w:tc>
          <w:tcPr>
            <w:tcW w:w="256" w:type="pct"/>
          </w:tcPr>
          <w:p w14:paraId="68F09B3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O5</w:t>
            </w:r>
          </w:p>
        </w:tc>
        <w:tc>
          <w:tcPr>
            <w:tcW w:w="2610" w:type="pct"/>
          </w:tcPr>
          <w:p w14:paraId="71806127"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 xml:space="preserve">For me, being organized is </w:t>
            </w:r>
            <w:proofErr w:type="spellStart"/>
            <w:r w:rsidRPr="005479EE">
              <w:rPr>
                <w:rFonts w:ascii="Times New Roman" w:hAnsi="Times New Roman" w:cs="Times New Roman"/>
                <w:color w:val="000000"/>
              </w:rPr>
              <w:t>unimportant</w:t>
            </w:r>
            <w:r w:rsidRPr="005479EE">
              <w:rPr>
                <w:rFonts w:ascii="Times New Roman" w:hAnsi="Times New Roman" w:cs="Times New Roman"/>
                <w:color w:val="000000"/>
                <w:vertAlign w:val="superscript"/>
              </w:rPr>
              <w:t>r</w:t>
            </w:r>
            <w:proofErr w:type="spellEnd"/>
          </w:p>
        </w:tc>
        <w:tc>
          <w:tcPr>
            <w:tcW w:w="356" w:type="pct"/>
          </w:tcPr>
          <w:p w14:paraId="651C07E2"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7F674689"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-.56</w:t>
            </w:r>
          </w:p>
        </w:tc>
        <w:tc>
          <w:tcPr>
            <w:tcW w:w="356" w:type="pct"/>
          </w:tcPr>
          <w:p w14:paraId="3809E30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E56E3F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6759BC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38E6221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5E509F9" w14:textId="77777777" w:rsidTr="00033E36">
        <w:tc>
          <w:tcPr>
            <w:tcW w:w="256" w:type="pct"/>
          </w:tcPr>
          <w:p w14:paraId="5433EBB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O6</w:t>
            </w:r>
          </w:p>
        </w:tc>
        <w:tc>
          <w:tcPr>
            <w:tcW w:w="2610" w:type="pct"/>
          </w:tcPr>
          <w:p w14:paraId="66E69CC7" w14:textId="77777777" w:rsidR="005479EE" w:rsidRPr="005479EE" w:rsidRDefault="005479EE" w:rsidP="005479EE">
            <w:pPr>
              <w:autoSpaceDE w:val="0"/>
              <w:autoSpaceDN w:val="0"/>
              <w:adjustRightInd w:val="0"/>
              <w:spacing w:line="360" w:lineRule="auto"/>
              <w:ind w:right="60"/>
              <w:rPr>
                <w:rFonts w:ascii="Times New Roman" w:hAnsi="Times New Roman" w:cs="Times New Roman"/>
                <w:color w:val="000000"/>
              </w:rPr>
            </w:pPr>
            <w:r w:rsidRPr="005479EE">
              <w:rPr>
                <w:rFonts w:ascii="Times New Roman" w:hAnsi="Times New Roman" w:cs="Times New Roman"/>
                <w:color w:val="000000"/>
              </w:rPr>
              <w:t>Half of the time I do not put things in their proper place</w:t>
            </w:r>
            <w:r w:rsidRPr="005479EE">
              <w:rPr>
                <w:rFonts w:ascii="Times New Roman" w:hAnsi="Times New Roman" w:cs="Times New Roman"/>
                <w:color w:val="000000"/>
                <w:vertAlign w:val="superscript"/>
              </w:rPr>
              <w:t>r</w:t>
            </w:r>
          </w:p>
        </w:tc>
        <w:tc>
          <w:tcPr>
            <w:tcW w:w="356" w:type="pct"/>
          </w:tcPr>
          <w:p w14:paraId="38195B34"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3FCCBCB9"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-.74</w:t>
            </w:r>
          </w:p>
        </w:tc>
        <w:tc>
          <w:tcPr>
            <w:tcW w:w="356" w:type="pct"/>
          </w:tcPr>
          <w:p w14:paraId="2C70CF1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EC55C9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47D6E9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0B083BA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479C1DF9" w14:textId="77777777" w:rsidTr="00033E36">
        <w:tc>
          <w:tcPr>
            <w:tcW w:w="256" w:type="pct"/>
          </w:tcPr>
          <w:p w14:paraId="4EBC77E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O7</w:t>
            </w:r>
          </w:p>
        </w:tc>
        <w:tc>
          <w:tcPr>
            <w:tcW w:w="2610" w:type="pct"/>
          </w:tcPr>
          <w:p w14:paraId="2F511969" w14:textId="77777777" w:rsidR="005479EE" w:rsidRPr="005479EE" w:rsidRDefault="005479EE" w:rsidP="005479EE">
            <w:pPr>
              <w:autoSpaceDE w:val="0"/>
              <w:autoSpaceDN w:val="0"/>
              <w:adjustRightInd w:val="0"/>
              <w:spacing w:line="360" w:lineRule="auto"/>
              <w:ind w:right="60"/>
              <w:rPr>
                <w:rFonts w:ascii="Times New Roman" w:hAnsi="Times New Roman" w:cs="Times New Roman"/>
                <w:color w:val="000000"/>
              </w:rPr>
            </w:pPr>
            <w:r w:rsidRPr="005479EE">
              <w:rPr>
                <w:rFonts w:ascii="Times New Roman" w:hAnsi="Times New Roman" w:cs="Times New Roman"/>
                <w:color w:val="000000"/>
              </w:rPr>
              <w:t xml:space="preserve">Most of the time my room is in complete </w:t>
            </w:r>
            <w:proofErr w:type="spellStart"/>
            <w:r w:rsidRPr="005479EE">
              <w:rPr>
                <w:rFonts w:ascii="Times New Roman" w:hAnsi="Times New Roman" w:cs="Times New Roman"/>
                <w:color w:val="000000"/>
              </w:rPr>
              <w:t>disarray</w:t>
            </w:r>
            <w:r w:rsidRPr="005479EE">
              <w:rPr>
                <w:rFonts w:ascii="Times New Roman" w:hAnsi="Times New Roman" w:cs="Times New Roman"/>
                <w:color w:val="000000"/>
                <w:vertAlign w:val="superscript"/>
              </w:rPr>
              <w:t>r</w:t>
            </w:r>
            <w:proofErr w:type="spellEnd"/>
          </w:p>
        </w:tc>
        <w:tc>
          <w:tcPr>
            <w:tcW w:w="356" w:type="pct"/>
          </w:tcPr>
          <w:p w14:paraId="55489CF9"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5DBACF67"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-.74</w:t>
            </w:r>
          </w:p>
        </w:tc>
        <w:tc>
          <w:tcPr>
            <w:tcW w:w="356" w:type="pct"/>
          </w:tcPr>
          <w:p w14:paraId="62B37F2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B22DC9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375F86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7FC870C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13899EC3" w14:textId="77777777" w:rsidTr="00033E36">
        <w:tc>
          <w:tcPr>
            <w:tcW w:w="256" w:type="pct"/>
          </w:tcPr>
          <w:p w14:paraId="4B36A79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O8</w:t>
            </w:r>
          </w:p>
        </w:tc>
        <w:tc>
          <w:tcPr>
            <w:tcW w:w="2610" w:type="pct"/>
          </w:tcPr>
          <w:p w14:paraId="0AC8D076" w14:textId="77777777" w:rsidR="005479EE" w:rsidRPr="005479EE" w:rsidRDefault="005479EE" w:rsidP="005479EE">
            <w:pPr>
              <w:autoSpaceDE w:val="0"/>
              <w:autoSpaceDN w:val="0"/>
              <w:adjustRightInd w:val="0"/>
              <w:spacing w:line="360" w:lineRule="auto"/>
              <w:ind w:right="60"/>
              <w:rPr>
                <w:rFonts w:ascii="Times New Roman" w:hAnsi="Times New Roman" w:cs="Times New Roman"/>
                <w:color w:val="000000"/>
              </w:rPr>
            </w:pPr>
            <w:r w:rsidRPr="005479EE">
              <w:rPr>
                <w:rFonts w:ascii="Times New Roman" w:hAnsi="Times New Roman" w:cs="Times New Roman"/>
                <w:color w:val="000000"/>
              </w:rPr>
              <w:t>Every item in my room and on my desk has its own designated place</w:t>
            </w:r>
          </w:p>
        </w:tc>
        <w:tc>
          <w:tcPr>
            <w:tcW w:w="356" w:type="pct"/>
          </w:tcPr>
          <w:p w14:paraId="54F1E89A"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5F753C74"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-.65</w:t>
            </w:r>
          </w:p>
        </w:tc>
        <w:tc>
          <w:tcPr>
            <w:tcW w:w="356" w:type="pct"/>
          </w:tcPr>
          <w:p w14:paraId="2F9D062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602FCF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BAF329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7B33F6A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46AC0A60" w14:textId="77777777" w:rsidTr="00033E36">
        <w:tc>
          <w:tcPr>
            <w:tcW w:w="256" w:type="pct"/>
          </w:tcPr>
          <w:p w14:paraId="219C66B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O9</w:t>
            </w:r>
          </w:p>
        </w:tc>
        <w:tc>
          <w:tcPr>
            <w:tcW w:w="2610" w:type="pct"/>
          </w:tcPr>
          <w:p w14:paraId="081C9BED" w14:textId="77777777" w:rsidR="005479EE" w:rsidRPr="005479EE" w:rsidRDefault="005479EE" w:rsidP="005479EE">
            <w:pPr>
              <w:autoSpaceDE w:val="0"/>
              <w:autoSpaceDN w:val="0"/>
              <w:adjustRightInd w:val="0"/>
              <w:spacing w:line="360" w:lineRule="auto"/>
              <w:ind w:right="60"/>
              <w:rPr>
                <w:rFonts w:ascii="Times New Roman" w:hAnsi="Times New Roman" w:cs="Times New Roman"/>
                <w:color w:val="000000"/>
              </w:rPr>
            </w:pPr>
            <w:r w:rsidRPr="005479EE">
              <w:rPr>
                <w:rFonts w:ascii="Times New Roman" w:hAnsi="Times New Roman" w:cs="Times New Roman"/>
                <w:color w:val="000000"/>
              </w:rPr>
              <w:t>I frequently forget to put things back in their proper place</w:t>
            </w:r>
            <w:r w:rsidRPr="005479EE">
              <w:rPr>
                <w:rFonts w:ascii="Times New Roman" w:hAnsi="Times New Roman" w:cs="Times New Roman"/>
                <w:color w:val="000000"/>
                <w:vertAlign w:val="superscript"/>
              </w:rPr>
              <w:t>r</w:t>
            </w:r>
          </w:p>
        </w:tc>
        <w:tc>
          <w:tcPr>
            <w:tcW w:w="356" w:type="pct"/>
          </w:tcPr>
          <w:p w14:paraId="4C967DBB"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44625656"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-.73</w:t>
            </w:r>
          </w:p>
        </w:tc>
        <w:tc>
          <w:tcPr>
            <w:tcW w:w="356" w:type="pct"/>
          </w:tcPr>
          <w:p w14:paraId="0B96EE3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83CBC8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D1A0C2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3B51A82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BF41D5D" w14:textId="77777777" w:rsidTr="00033E36">
        <w:tc>
          <w:tcPr>
            <w:tcW w:w="256" w:type="pct"/>
          </w:tcPr>
          <w:p w14:paraId="5116DF8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color w:val="000000"/>
              </w:rPr>
              <w:t>O10</w:t>
            </w:r>
          </w:p>
        </w:tc>
        <w:tc>
          <w:tcPr>
            <w:tcW w:w="2610" w:type="pct"/>
          </w:tcPr>
          <w:p w14:paraId="758A82BA"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I hate when people are sloppy</w:t>
            </w:r>
          </w:p>
        </w:tc>
        <w:tc>
          <w:tcPr>
            <w:tcW w:w="356" w:type="pct"/>
          </w:tcPr>
          <w:p w14:paraId="5DC6125A"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w:t>
            </w:r>
          </w:p>
        </w:tc>
        <w:tc>
          <w:tcPr>
            <w:tcW w:w="356" w:type="pct"/>
          </w:tcPr>
          <w:p w14:paraId="12BAFF68"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-.39</w:t>
            </w:r>
          </w:p>
        </w:tc>
        <w:tc>
          <w:tcPr>
            <w:tcW w:w="356" w:type="pct"/>
          </w:tcPr>
          <w:p w14:paraId="2AE5042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EDD686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EFAB9D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73B7599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45719BE4" w14:textId="77777777" w:rsidTr="00033E36">
        <w:tc>
          <w:tcPr>
            <w:tcW w:w="256" w:type="pct"/>
          </w:tcPr>
          <w:p w14:paraId="3F17653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SC1</w:t>
            </w:r>
          </w:p>
        </w:tc>
        <w:tc>
          <w:tcPr>
            <w:tcW w:w="2610" w:type="pct"/>
          </w:tcPr>
          <w:p w14:paraId="7F9275B8"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 xml:space="preserve">I often rush into action without thinking about potential </w:t>
            </w:r>
            <w:proofErr w:type="spellStart"/>
            <w:r w:rsidRPr="005479EE">
              <w:rPr>
                <w:rFonts w:ascii="Times New Roman" w:hAnsi="Times New Roman" w:cs="Times New Roman"/>
                <w:color w:val="000000"/>
              </w:rPr>
              <w:t>consequences</w:t>
            </w:r>
            <w:r w:rsidRPr="005479EE">
              <w:rPr>
                <w:rFonts w:ascii="Times New Roman" w:hAnsi="Times New Roman" w:cs="Times New Roman"/>
                <w:color w:val="000000"/>
                <w:vertAlign w:val="superscript"/>
              </w:rPr>
              <w:t>r</w:t>
            </w:r>
            <w:proofErr w:type="spellEnd"/>
          </w:p>
        </w:tc>
        <w:tc>
          <w:tcPr>
            <w:tcW w:w="356" w:type="pct"/>
          </w:tcPr>
          <w:p w14:paraId="30BB216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5FC8B1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470A6B5"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.76</w:t>
            </w:r>
          </w:p>
        </w:tc>
        <w:tc>
          <w:tcPr>
            <w:tcW w:w="356" w:type="pct"/>
          </w:tcPr>
          <w:p w14:paraId="40B82DD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4C2906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6729B0D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CE03265" w14:textId="77777777" w:rsidTr="00033E36">
        <w:tc>
          <w:tcPr>
            <w:tcW w:w="256" w:type="pct"/>
          </w:tcPr>
          <w:p w14:paraId="327662B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lastRenderedPageBreak/>
              <w:t>SC2</w:t>
            </w:r>
          </w:p>
        </w:tc>
        <w:tc>
          <w:tcPr>
            <w:tcW w:w="2610" w:type="pct"/>
          </w:tcPr>
          <w:p w14:paraId="02B65ECD"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I rarely jump into something without first thinking about it</w:t>
            </w:r>
          </w:p>
        </w:tc>
        <w:tc>
          <w:tcPr>
            <w:tcW w:w="356" w:type="pct"/>
          </w:tcPr>
          <w:p w14:paraId="295FA12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4B66EB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5C19A79"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.66</w:t>
            </w:r>
          </w:p>
        </w:tc>
        <w:tc>
          <w:tcPr>
            <w:tcW w:w="356" w:type="pct"/>
          </w:tcPr>
          <w:p w14:paraId="1F4FFEC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AEEFF9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1DCF82F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604E80E" w14:textId="77777777" w:rsidTr="00033E36">
        <w:tc>
          <w:tcPr>
            <w:tcW w:w="256" w:type="pct"/>
          </w:tcPr>
          <w:p w14:paraId="7FFA1F6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SC3</w:t>
            </w:r>
          </w:p>
        </w:tc>
        <w:tc>
          <w:tcPr>
            <w:tcW w:w="2610" w:type="pct"/>
          </w:tcPr>
          <w:p w14:paraId="3993ED5D"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 xml:space="preserve">I am known to make quick, hot-headed </w:t>
            </w:r>
            <w:proofErr w:type="spellStart"/>
            <w:r w:rsidRPr="005479EE">
              <w:rPr>
                <w:rFonts w:ascii="Times New Roman" w:hAnsi="Times New Roman" w:cs="Times New Roman"/>
                <w:color w:val="000000"/>
              </w:rPr>
              <w:t>decisions</w:t>
            </w:r>
            <w:r w:rsidRPr="005479EE">
              <w:rPr>
                <w:rFonts w:ascii="Times New Roman" w:hAnsi="Times New Roman" w:cs="Times New Roman"/>
                <w:color w:val="000000"/>
                <w:vertAlign w:val="superscript"/>
              </w:rPr>
              <w:t>r</w:t>
            </w:r>
            <w:proofErr w:type="spellEnd"/>
          </w:p>
        </w:tc>
        <w:tc>
          <w:tcPr>
            <w:tcW w:w="356" w:type="pct"/>
          </w:tcPr>
          <w:p w14:paraId="7B05EA1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CF358D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EA4F9B8"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.74</w:t>
            </w:r>
          </w:p>
        </w:tc>
        <w:tc>
          <w:tcPr>
            <w:tcW w:w="356" w:type="pct"/>
          </w:tcPr>
          <w:p w14:paraId="6A0CBCB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5B1A80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0B87062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C44A100" w14:textId="77777777" w:rsidTr="00033E36">
        <w:tc>
          <w:tcPr>
            <w:tcW w:w="256" w:type="pct"/>
          </w:tcPr>
          <w:p w14:paraId="154736A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SC4</w:t>
            </w:r>
          </w:p>
        </w:tc>
        <w:tc>
          <w:tcPr>
            <w:tcW w:w="2610" w:type="pct"/>
          </w:tcPr>
          <w:p w14:paraId="68088F24"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I do not take unnecessary risks</w:t>
            </w:r>
          </w:p>
        </w:tc>
        <w:tc>
          <w:tcPr>
            <w:tcW w:w="356" w:type="pct"/>
          </w:tcPr>
          <w:p w14:paraId="2B68363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7F3AEA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A80D127"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.57</w:t>
            </w:r>
          </w:p>
        </w:tc>
        <w:tc>
          <w:tcPr>
            <w:tcW w:w="356" w:type="pct"/>
          </w:tcPr>
          <w:p w14:paraId="7AE4A8B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12A909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48F9A53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74A35545" w14:textId="77777777" w:rsidTr="00033E36">
        <w:tc>
          <w:tcPr>
            <w:tcW w:w="256" w:type="pct"/>
          </w:tcPr>
          <w:p w14:paraId="5FE14B4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SC5</w:t>
            </w:r>
          </w:p>
        </w:tc>
        <w:tc>
          <w:tcPr>
            <w:tcW w:w="2610" w:type="pct"/>
          </w:tcPr>
          <w:p w14:paraId="61129BB1"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 xml:space="preserve">I am easily talked into doing silly </w:t>
            </w:r>
            <w:proofErr w:type="spellStart"/>
            <w:r w:rsidRPr="005479EE">
              <w:rPr>
                <w:rFonts w:ascii="Times New Roman" w:hAnsi="Times New Roman" w:cs="Times New Roman"/>
                <w:color w:val="000000"/>
              </w:rPr>
              <w:t>things</w:t>
            </w:r>
            <w:r w:rsidRPr="005479EE">
              <w:rPr>
                <w:rFonts w:ascii="Times New Roman" w:hAnsi="Times New Roman" w:cs="Times New Roman"/>
                <w:color w:val="000000"/>
                <w:vertAlign w:val="superscript"/>
              </w:rPr>
              <w:t>r</w:t>
            </w:r>
            <w:proofErr w:type="spellEnd"/>
          </w:p>
        </w:tc>
        <w:tc>
          <w:tcPr>
            <w:tcW w:w="356" w:type="pct"/>
          </w:tcPr>
          <w:p w14:paraId="21EBC38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CB8A69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2DB2667"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.54</w:t>
            </w:r>
          </w:p>
        </w:tc>
        <w:tc>
          <w:tcPr>
            <w:tcW w:w="356" w:type="pct"/>
          </w:tcPr>
          <w:p w14:paraId="2C5CFE8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69D7B5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629120C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629497F" w14:textId="77777777" w:rsidTr="00033E36">
        <w:tc>
          <w:tcPr>
            <w:tcW w:w="256" w:type="pct"/>
          </w:tcPr>
          <w:p w14:paraId="390B363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SC6</w:t>
            </w:r>
          </w:p>
        </w:tc>
        <w:tc>
          <w:tcPr>
            <w:tcW w:w="2610" w:type="pct"/>
          </w:tcPr>
          <w:p w14:paraId="7E2CE43A"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 xml:space="preserve">My friends say I am </w:t>
            </w:r>
            <w:proofErr w:type="spellStart"/>
            <w:r w:rsidRPr="005479EE">
              <w:rPr>
                <w:rFonts w:ascii="Times New Roman" w:hAnsi="Times New Roman" w:cs="Times New Roman"/>
                <w:color w:val="000000"/>
              </w:rPr>
              <w:t>unpredictable</w:t>
            </w:r>
            <w:r w:rsidRPr="005479EE">
              <w:rPr>
                <w:rFonts w:ascii="Times New Roman" w:hAnsi="Times New Roman" w:cs="Times New Roman"/>
                <w:color w:val="000000"/>
                <w:vertAlign w:val="superscript"/>
              </w:rPr>
              <w:t>r</w:t>
            </w:r>
            <w:proofErr w:type="spellEnd"/>
          </w:p>
        </w:tc>
        <w:tc>
          <w:tcPr>
            <w:tcW w:w="356" w:type="pct"/>
          </w:tcPr>
          <w:p w14:paraId="1B3C810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B2DC79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6500ACF"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.51</w:t>
            </w:r>
          </w:p>
        </w:tc>
        <w:tc>
          <w:tcPr>
            <w:tcW w:w="356" w:type="pct"/>
          </w:tcPr>
          <w:p w14:paraId="67BB7E5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EEAB2F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2CE05BA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690BE20" w14:textId="77777777" w:rsidTr="00033E36">
        <w:tc>
          <w:tcPr>
            <w:tcW w:w="256" w:type="pct"/>
          </w:tcPr>
          <w:p w14:paraId="68F5649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SC7</w:t>
            </w:r>
          </w:p>
        </w:tc>
        <w:tc>
          <w:tcPr>
            <w:tcW w:w="2610" w:type="pct"/>
          </w:tcPr>
          <w:p w14:paraId="29205AA2"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 xml:space="preserve">I get into trouble because I act on impulses rather than on </w:t>
            </w:r>
            <w:proofErr w:type="spellStart"/>
            <w:r w:rsidRPr="005479EE">
              <w:rPr>
                <w:rFonts w:ascii="Times New Roman" w:hAnsi="Times New Roman" w:cs="Times New Roman"/>
                <w:color w:val="000000"/>
              </w:rPr>
              <w:t>thoughts</w:t>
            </w:r>
            <w:r w:rsidRPr="005479EE">
              <w:rPr>
                <w:rFonts w:ascii="Times New Roman" w:hAnsi="Times New Roman" w:cs="Times New Roman"/>
                <w:color w:val="000000"/>
                <w:vertAlign w:val="superscript"/>
              </w:rPr>
              <w:t>r</w:t>
            </w:r>
            <w:proofErr w:type="spellEnd"/>
          </w:p>
        </w:tc>
        <w:tc>
          <w:tcPr>
            <w:tcW w:w="356" w:type="pct"/>
          </w:tcPr>
          <w:p w14:paraId="5941BCA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9EF87F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5410AFF"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.74</w:t>
            </w:r>
          </w:p>
        </w:tc>
        <w:tc>
          <w:tcPr>
            <w:tcW w:w="356" w:type="pct"/>
          </w:tcPr>
          <w:p w14:paraId="2B4F857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4BF31B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55E3286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17CB5449" w14:textId="77777777" w:rsidTr="00033E36">
        <w:tc>
          <w:tcPr>
            <w:tcW w:w="256" w:type="pct"/>
          </w:tcPr>
          <w:p w14:paraId="79DA7D8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SC8</w:t>
            </w:r>
          </w:p>
        </w:tc>
        <w:tc>
          <w:tcPr>
            <w:tcW w:w="2610" w:type="pct"/>
          </w:tcPr>
          <w:p w14:paraId="4E0EB52E"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I am careful with what I say to others</w:t>
            </w:r>
          </w:p>
        </w:tc>
        <w:tc>
          <w:tcPr>
            <w:tcW w:w="356" w:type="pct"/>
          </w:tcPr>
          <w:p w14:paraId="2549796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EC3608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859E08B"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.37</w:t>
            </w:r>
          </w:p>
        </w:tc>
        <w:tc>
          <w:tcPr>
            <w:tcW w:w="356" w:type="pct"/>
          </w:tcPr>
          <w:p w14:paraId="2B0830B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4422FB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2A2CE7F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6B5BF15" w14:textId="77777777" w:rsidTr="00033E36">
        <w:tc>
          <w:tcPr>
            <w:tcW w:w="256" w:type="pct"/>
          </w:tcPr>
          <w:p w14:paraId="6E6D236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SC9</w:t>
            </w:r>
          </w:p>
        </w:tc>
        <w:tc>
          <w:tcPr>
            <w:tcW w:w="2610" w:type="pct"/>
          </w:tcPr>
          <w:p w14:paraId="6BF4DB32"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I dislike being around impulsive people</w:t>
            </w:r>
          </w:p>
        </w:tc>
        <w:tc>
          <w:tcPr>
            <w:tcW w:w="356" w:type="pct"/>
          </w:tcPr>
          <w:p w14:paraId="2B89FBD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78EFF2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3DF8722"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w:t>
            </w:r>
          </w:p>
        </w:tc>
        <w:tc>
          <w:tcPr>
            <w:tcW w:w="356" w:type="pct"/>
          </w:tcPr>
          <w:p w14:paraId="615008E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6717E5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5B09EC2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A9A760D" w14:textId="77777777" w:rsidTr="00033E36">
        <w:tc>
          <w:tcPr>
            <w:tcW w:w="256" w:type="pct"/>
          </w:tcPr>
          <w:p w14:paraId="2570487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SC10</w:t>
            </w:r>
          </w:p>
        </w:tc>
        <w:tc>
          <w:tcPr>
            <w:tcW w:w="2610" w:type="pct"/>
          </w:tcPr>
          <w:p w14:paraId="5F98F424" w14:textId="77777777" w:rsidR="005479EE" w:rsidRPr="005479EE" w:rsidRDefault="005479EE" w:rsidP="005479EE">
            <w:pPr>
              <w:autoSpaceDE w:val="0"/>
              <w:autoSpaceDN w:val="0"/>
              <w:adjustRightInd w:val="0"/>
              <w:spacing w:line="360" w:lineRule="auto"/>
              <w:ind w:right="62"/>
              <w:rPr>
                <w:rFonts w:ascii="Times New Roman" w:hAnsi="Times New Roman" w:cs="Times New Roman"/>
                <w:color w:val="000000"/>
              </w:rPr>
            </w:pPr>
            <w:r w:rsidRPr="005479EE">
              <w:rPr>
                <w:rFonts w:ascii="Times New Roman" w:hAnsi="Times New Roman" w:cs="Times New Roman"/>
                <w:color w:val="000000"/>
              </w:rPr>
              <w:t>Even under time pressure, I would rather take my time to think about my answer than to say the first thing that comes to mind</w:t>
            </w:r>
          </w:p>
        </w:tc>
        <w:tc>
          <w:tcPr>
            <w:tcW w:w="356" w:type="pct"/>
          </w:tcPr>
          <w:p w14:paraId="09DAED0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EC4319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7AF0DA0"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rPr>
            </w:pPr>
            <w:r w:rsidRPr="005479EE">
              <w:rPr>
                <w:rFonts w:ascii="Times New Roman" w:hAnsi="Times New Roman" w:cs="Times New Roman"/>
                <w:color w:val="000000"/>
              </w:rPr>
              <w:t>.55</w:t>
            </w:r>
          </w:p>
        </w:tc>
        <w:tc>
          <w:tcPr>
            <w:tcW w:w="356" w:type="pct"/>
          </w:tcPr>
          <w:p w14:paraId="51AA8D9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705B05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504BE4E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8B6895E" w14:textId="77777777" w:rsidTr="00033E36">
        <w:tc>
          <w:tcPr>
            <w:tcW w:w="256" w:type="pct"/>
          </w:tcPr>
          <w:p w14:paraId="62AF804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T1</w:t>
            </w:r>
          </w:p>
        </w:tc>
        <w:tc>
          <w:tcPr>
            <w:tcW w:w="2610" w:type="pct"/>
          </w:tcPr>
          <w:p w14:paraId="01D9F0EE"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 have the highest respect for authorities and assist them whenever I can</w:t>
            </w:r>
          </w:p>
        </w:tc>
        <w:tc>
          <w:tcPr>
            <w:tcW w:w="356" w:type="pct"/>
          </w:tcPr>
          <w:p w14:paraId="20FC7D9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16B5E0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F04192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B45AD62"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.51</w:t>
            </w:r>
          </w:p>
        </w:tc>
        <w:tc>
          <w:tcPr>
            <w:tcW w:w="356" w:type="pct"/>
          </w:tcPr>
          <w:p w14:paraId="7B1955A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15F6D0D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ABB1BFB" w14:textId="77777777" w:rsidTr="00033E36">
        <w:tc>
          <w:tcPr>
            <w:tcW w:w="256" w:type="pct"/>
          </w:tcPr>
          <w:p w14:paraId="4DC0BD0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T2</w:t>
            </w:r>
          </w:p>
        </w:tc>
        <w:tc>
          <w:tcPr>
            <w:tcW w:w="2610" w:type="pct"/>
          </w:tcPr>
          <w:p w14:paraId="761FB1BE"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People respect authority more than they </w:t>
            </w:r>
            <w:proofErr w:type="spellStart"/>
            <w:r w:rsidRPr="005479EE">
              <w:rPr>
                <w:rFonts w:ascii="Times New Roman" w:hAnsi="Times New Roman" w:cs="Times New Roman"/>
                <w:color w:val="000000"/>
              </w:rPr>
              <w:t>should</w:t>
            </w:r>
            <w:r w:rsidRPr="005479EE">
              <w:rPr>
                <w:rFonts w:ascii="Times New Roman" w:hAnsi="Times New Roman" w:cs="Times New Roman"/>
                <w:color w:val="000000"/>
                <w:vertAlign w:val="superscript"/>
              </w:rPr>
              <w:t>r</w:t>
            </w:r>
            <w:proofErr w:type="spellEnd"/>
          </w:p>
        </w:tc>
        <w:tc>
          <w:tcPr>
            <w:tcW w:w="356" w:type="pct"/>
          </w:tcPr>
          <w:p w14:paraId="38F2B2D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1C2F23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ED3E0B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1614637"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.40</w:t>
            </w:r>
          </w:p>
        </w:tc>
        <w:tc>
          <w:tcPr>
            <w:tcW w:w="356" w:type="pct"/>
          </w:tcPr>
          <w:p w14:paraId="6BCF957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15A65FE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66EE7DB" w14:textId="77777777" w:rsidTr="00033E36">
        <w:tc>
          <w:tcPr>
            <w:tcW w:w="256" w:type="pct"/>
          </w:tcPr>
          <w:p w14:paraId="672D42F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T3</w:t>
            </w:r>
          </w:p>
        </w:tc>
        <w:tc>
          <w:tcPr>
            <w:tcW w:w="2610" w:type="pct"/>
          </w:tcPr>
          <w:p w14:paraId="4E6E4B27"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Even if I knew how to get around the rules without breaking them, I would not do it</w:t>
            </w:r>
          </w:p>
        </w:tc>
        <w:tc>
          <w:tcPr>
            <w:tcW w:w="356" w:type="pct"/>
          </w:tcPr>
          <w:p w14:paraId="7846001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07D716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774658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768594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9356263"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.41</w:t>
            </w:r>
          </w:p>
        </w:tc>
        <w:tc>
          <w:tcPr>
            <w:tcW w:w="354" w:type="pct"/>
          </w:tcPr>
          <w:p w14:paraId="400C644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77C6FD11" w14:textId="77777777" w:rsidTr="00033E36">
        <w:tc>
          <w:tcPr>
            <w:tcW w:w="256" w:type="pct"/>
          </w:tcPr>
          <w:p w14:paraId="57C1990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T4</w:t>
            </w:r>
          </w:p>
        </w:tc>
        <w:tc>
          <w:tcPr>
            <w:tcW w:w="2610" w:type="pct"/>
          </w:tcPr>
          <w:p w14:paraId="39183433"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 believe that people should be allowed to take drugs, as long as it doesn't affect </w:t>
            </w:r>
            <w:proofErr w:type="spellStart"/>
            <w:r w:rsidRPr="005479EE">
              <w:rPr>
                <w:rFonts w:ascii="Times New Roman" w:hAnsi="Times New Roman" w:cs="Times New Roman"/>
                <w:color w:val="000000"/>
              </w:rPr>
              <w:t>others</w:t>
            </w:r>
            <w:r w:rsidRPr="005479EE">
              <w:rPr>
                <w:rFonts w:ascii="Times New Roman" w:hAnsi="Times New Roman" w:cs="Times New Roman"/>
                <w:color w:val="000000"/>
                <w:vertAlign w:val="superscript"/>
              </w:rPr>
              <w:t>r</w:t>
            </w:r>
            <w:proofErr w:type="spellEnd"/>
          </w:p>
        </w:tc>
        <w:tc>
          <w:tcPr>
            <w:tcW w:w="356" w:type="pct"/>
          </w:tcPr>
          <w:p w14:paraId="70976B2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BF5D2B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0A093F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B591F1B"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.36</w:t>
            </w:r>
          </w:p>
        </w:tc>
        <w:tc>
          <w:tcPr>
            <w:tcW w:w="356" w:type="pct"/>
          </w:tcPr>
          <w:p w14:paraId="350B276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07F25C2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642331AF" w14:textId="77777777" w:rsidTr="00033E36">
        <w:tc>
          <w:tcPr>
            <w:tcW w:w="256" w:type="pct"/>
          </w:tcPr>
          <w:p w14:paraId="27E7636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T5</w:t>
            </w:r>
          </w:p>
        </w:tc>
        <w:tc>
          <w:tcPr>
            <w:tcW w:w="2610" w:type="pct"/>
          </w:tcPr>
          <w:p w14:paraId="72DCFB05"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 support long-established rules and traditions</w:t>
            </w:r>
          </w:p>
        </w:tc>
        <w:tc>
          <w:tcPr>
            <w:tcW w:w="356" w:type="pct"/>
          </w:tcPr>
          <w:p w14:paraId="2296ED2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31487E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5AD514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513CD69"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.51</w:t>
            </w:r>
          </w:p>
        </w:tc>
        <w:tc>
          <w:tcPr>
            <w:tcW w:w="356" w:type="pct"/>
          </w:tcPr>
          <w:p w14:paraId="53BC0CF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704A0EB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4ED56C73" w14:textId="77777777" w:rsidTr="00033E36">
        <w:tc>
          <w:tcPr>
            <w:tcW w:w="256" w:type="pct"/>
          </w:tcPr>
          <w:p w14:paraId="3535F13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T6</w:t>
            </w:r>
          </w:p>
        </w:tc>
        <w:tc>
          <w:tcPr>
            <w:tcW w:w="2610" w:type="pct"/>
          </w:tcPr>
          <w:p w14:paraId="7172F735"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People who resist authority should be severely punished</w:t>
            </w:r>
          </w:p>
        </w:tc>
        <w:tc>
          <w:tcPr>
            <w:tcW w:w="356" w:type="pct"/>
          </w:tcPr>
          <w:p w14:paraId="6282A99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9B19B2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D9A7DC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AD78412"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.63</w:t>
            </w:r>
          </w:p>
        </w:tc>
        <w:tc>
          <w:tcPr>
            <w:tcW w:w="356" w:type="pct"/>
          </w:tcPr>
          <w:p w14:paraId="68F2856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3AF4726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6E558EA" w14:textId="77777777" w:rsidTr="00033E36">
        <w:tc>
          <w:tcPr>
            <w:tcW w:w="256" w:type="pct"/>
          </w:tcPr>
          <w:p w14:paraId="6CAE56D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T7</w:t>
            </w:r>
          </w:p>
        </w:tc>
        <w:tc>
          <w:tcPr>
            <w:tcW w:w="2610" w:type="pct"/>
          </w:tcPr>
          <w:p w14:paraId="77472304"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When I was in school, I used to break rules quite regularly</w:t>
            </w:r>
          </w:p>
        </w:tc>
        <w:tc>
          <w:tcPr>
            <w:tcW w:w="356" w:type="pct"/>
          </w:tcPr>
          <w:p w14:paraId="7F173C4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97031F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039467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051217D"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w:t>
            </w:r>
          </w:p>
        </w:tc>
        <w:tc>
          <w:tcPr>
            <w:tcW w:w="356" w:type="pct"/>
          </w:tcPr>
          <w:p w14:paraId="537EA59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3CA3118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4492A88" w14:textId="77777777" w:rsidTr="00033E36">
        <w:tc>
          <w:tcPr>
            <w:tcW w:w="256" w:type="pct"/>
          </w:tcPr>
          <w:p w14:paraId="3790EB2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T8</w:t>
            </w:r>
          </w:p>
        </w:tc>
        <w:tc>
          <w:tcPr>
            <w:tcW w:w="2610" w:type="pct"/>
          </w:tcPr>
          <w:p w14:paraId="4D9A8226"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In my opinion, all laws should be strictly enforced</w:t>
            </w:r>
          </w:p>
        </w:tc>
        <w:tc>
          <w:tcPr>
            <w:tcW w:w="356" w:type="pct"/>
          </w:tcPr>
          <w:p w14:paraId="3B7FC81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02CF85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84032D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1EA5683"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.56</w:t>
            </w:r>
          </w:p>
        </w:tc>
        <w:tc>
          <w:tcPr>
            <w:tcW w:w="356" w:type="pct"/>
          </w:tcPr>
          <w:p w14:paraId="7605D09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581FBAA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3DBBE2B" w14:textId="77777777" w:rsidTr="00033E36">
        <w:tc>
          <w:tcPr>
            <w:tcW w:w="256" w:type="pct"/>
          </w:tcPr>
          <w:p w14:paraId="15F1794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T9</w:t>
            </w:r>
          </w:p>
        </w:tc>
        <w:tc>
          <w:tcPr>
            <w:tcW w:w="2610" w:type="pct"/>
          </w:tcPr>
          <w:p w14:paraId="6BC65269"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In my opinion, censorship slows down the </w:t>
            </w:r>
            <w:proofErr w:type="spellStart"/>
            <w:r w:rsidRPr="005479EE">
              <w:rPr>
                <w:rFonts w:ascii="Times New Roman" w:hAnsi="Times New Roman" w:cs="Times New Roman"/>
                <w:color w:val="000000"/>
              </w:rPr>
              <w:t>progress</w:t>
            </w:r>
            <w:r w:rsidRPr="005479EE">
              <w:rPr>
                <w:rFonts w:ascii="Times New Roman" w:hAnsi="Times New Roman" w:cs="Times New Roman"/>
                <w:color w:val="000000"/>
                <w:vertAlign w:val="superscript"/>
              </w:rPr>
              <w:t>r</w:t>
            </w:r>
            <w:proofErr w:type="spellEnd"/>
          </w:p>
        </w:tc>
        <w:tc>
          <w:tcPr>
            <w:tcW w:w="356" w:type="pct"/>
          </w:tcPr>
          <w:p w14:paraId="32547A2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DDE4B1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3F3519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88D5270"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w:t>
            </w:r>
          </w:p>
        </w:tc>
        <w:tc>
          <w:tcPr>
            <w:tcW w:w="356" w:type="pct"/>
          </w:tcPr>
          <w:p w14:paraId="50A06AF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3533EB6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78A85203" w14:textId="77777777" w:rsidTr="00033E36">
        <w:tc>
          <w:tcPr>
            <w:tcW w:w="256" w:type="pct"/>
          </w:tcPr>
          <w:p w14:paraId="401B3DF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T10</w:t>
            </w:r>
          </w:p>
        </w:tc>
        <w:tc>
          <w:tcPr>
            <w:tcW w:w="2610" w:type="pct"/>
          </w:tcPr>
          <w:p w14:paraId="70258F29"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When working with others I am usually the one who makes sure that rules are observed</w:t>
            </w:r>
          </w:p>
        </w:tc>
        <w:tc>
          <w:tcPr>
            <w:tcW w:w="356" w:type="pct"/>
          </w:tcPr>
          <w:p w14:paraId="6BF214F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11A8E4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2D06E0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11A5D56"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w:t>
            </w:r>
          </w:p>
        </w:tc>
        <w:tc>
          <w:tcPr>
            <w:tcW w:w="356" w:type="pct"/>
          </w:tcPr>
          <w:p w14:paraId="6B7B6EB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7952CDA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632AC7C" w14:textId="77777777" w:rsidTr="00033E36">
        <w:tc>
          <w:tcPr>
            <w:tcW w:w="256" w:type="pct"/>
          </w:tcPr>
          <w:p w14:paraId="6C5F2EE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V1</w:t>
            </w:r>
          </w:p>
        </w:tc>
        <w:tc>
          <w:tcPr>
            <w:tcW w:w="2610" w:type="pct"/>
          </w:tcPr>
          <w:p w14:paraId="1A9750D3"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If I could get away with it, I would not pay </w:t>
            </w:r>
            <w:proofErr w:type="spellStart"/>
            <w:r w:rsidRPr="005479EE">
              <w:rPr>
                <w:rFonts w:ascii="Times New Roman" w:hAnsi="Times New Roman" w:cs="Times New Roman"/>
                <w:color w:val="000000"/>
              </w:rPr>
              <w:t>taxes</w:t>
            </w:r>
            <w:r w:rsidRPr="005479EE">
              <w:rPr>
                <w:rFonts w:ascii="Times New Roman" w:hAnsi="Times New Roman" w:cs="Times New Roman"/>
                <w:color w:val="000000"/>
                <w:vertAlign w:val="superscript"/>
              </w:rPr>
              <w:t>r</w:t>
            </w:r>
            <w:proofErr w:type="spellEnd"/>
          </w:p>
        </w:tc>
        <w:tc>
          <w:tcPr>
            <w:tcW w:w="356" w:type="pct"/>
          </w:tcPr>
          <w:p w14:paraId="3A0480B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9CA28E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B8FB92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3BFC0F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E5AF131"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.42</w:t>
            </w:r>
          </w:p>
        </w:tc>
        <w:tc>
          <w:tcPr>
            <w:tcW w:w="354" w:type="pct"/>
          </w:tcPr>
          <w:p w14:paraId="41E3AB6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2C2C3C6B" w14:textId="77777777" w:rsidTr="00033E36">
        <w:tc>
          <w:tcPr>
            <w:tcW w:w="256" w:type="pct"/>
          </w:tcPr>
          <w:p w14:paraId="711001B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V2</w:t>
            </w:r>
          </w:p>
        </w:tc>
        <w:tc>
          <w:tcPr>
            <w:tcW w:w="2610" w:type="pct"/>
          </w:tcPr>
          <w:p w14:paraId="0E1F90B2"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 would lie without hesitation if it serves my </w:t>
            </w:r>
            <w:proofErr w:type="spellStart"/>
            <w:r w:rsidRPr="005479EE">
              <w:rPr>
                <w:rFonts w:ascii="Times New Roman" w:hAnsi="Times New Roman" w:cs="Times New Roman"/>
                <w:color w:val="000000"/>
              </w:rPr>
              <w:t>purpose</w:t>
            </w:r>
            <w:r w:rsidRPr="005479EE">
              <w:rPr>
                <w:rFonts w:ascii="Times New Roman" w:hAnsi="Times New Roman" w:cs="Times New Roman"/>
                <w:color w:val="000000"/>
                <w:vertAlign w:val="superscript"/>
              </w:rPr>
              <w:t>r</w:t>
            </w:r>
            <w:proofErr w:type="spellEnd"/>
          </w:p>
        </w:tc>
        <w:tc>
          <w:tcPr>
            <w:tcW w:w="356" w:type="pct"/>
          </w:tcPr>
          <w:p w14:paraId="6BFEB8D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60597C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F9B689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808E39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80F02AD"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.76</w:t>
            </w:r>
          </w:p>
        </w:tc>
        <w:tc>
          <w:tcPr>
            <w:tcW w:w="354" w:type="pct"/>
          </w:tcPr>
          <w:p w14:paraId="12E667E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727124FE" w14:textId="77777777" w:rsidTr="00033E36">
        <w:tc>
          <w:tcPr>
            <w:tcW w:w="256" w:type="pct"/>
          </w:tcPr>
          <w:p w14:paraId="38169D4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V3</w:t>
            </w:r>
          </w:p>
        </w:tc>
        <w:tc>
          <w:tcPr>
            <w:tcW w:w="2610" w:type="pct"/>
          </w:tcPr>
          <w:p w14:paraId="569B8BEC"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 could be insincere and dishonest if situation required me to do </w:t>
            </w:r>
            <w:proofErr w:type="spellStart"/>
            <w:r w:rsidRPr="005479EE">
              <w:rPr>
                <w:rFonts w:ascii="Times New Roman" w:hAnsi="Times New Roman" w:cs="Times New Roman"/>
                <w:color w:val="000000"/>
              </w:rPr>
              <w:t>so</w:t>
            </w:r>
            <w:r w:rsidRPr="005479EE">
              <w:rPr>
                <w:rFonts w:ascii="Times New Roman" w:hAnsi="Times New Roman" w:cs="Times New Roman"/>
                <w:color w:val="000000"/>
                <w:vertAlign w:val="superscript"/>
              </w:rPr>
              <w:t>r</w:t>
            </w:r>
            <w:proofErr w:type="spellEnd"/>
          </w:p>
        </w:tc>
        <w:tc>
          <w:tcPr>
            <w:tcW w:w="356" w:type="pct"/>
          </w:tcPr>
          <w:p w14:paraId="2853B74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EA9D5E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480264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34A764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AA91407"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.68</w:t>
            </w:r>
          </w:p>
        </w:tc>
        <w:tc>
          <w:tcPr>
            <w:tcW w:w="354" w:type="pct"/>
          </w:tcPr>
          <w:p w14:paraId="2372494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F2FE7AC" w14:textId="77777777" w:rsidTr="00033E36">
        <w:tc>
          <w:tcPr>
            <w:tcW w:w="256" w:type="pct"/>
          </w:tcPr>
          <w:p w14:paraId="79A5111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lastRenderedPageBreak/>
              <w:t>V4</w:t>
            </w:r>
          </w:p>
        </w:tc>
        <w:tc>
          <w:tcPr>
            <w:tcW w:w="2610" w:type="pct"/>
          </w:tcPr>
          <w:p w14:paraId="4C8CAF7D"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If I find money laying around, I 'll keep it to </w:t>
            </w:r>
            <w:proofErr w:type="spellStart"/>
            <w:r w:rsidRPr="005479EE">
              <w:rPr>
                <w:rFonts w:ascii="Times New Roman" w:hAnsi="Times New Roman" w:cs="Times New Roman"/>
                <w:color w:val="000000"/>
              </w:rPr>
              <w:t>myself</w:t>
            </w:r>
            <w:r w:rsidRPr="005479EE">
              <w:rPr>
                <w:rFonts w:ascii="Times New Roman" w:hAnsi="Times New Roman" w:cs="Times New Roman"/>
                <w:color w:val="000000"/>
                <w:vertAlign w:val="superscript"/>
              </w:rPr>
              <w:t>r</w:t>
            </w:r>
            <w:proofErr w:type="spellEnd"/>
          </w:p>
        </w:tc>
        <w:tc>
          <w:tcPr>
            <w:tcW w:w="356" w:type="pct"/>
          </w:tcPr>
          <w:p w14:paraId="4C35210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D41FD5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7A0B19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ACAF16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69B2786"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.45</w:t>
            </w:r>
          </w:p>
        </w:tc>
        <w:tc>
          <w:tcPr>
            <w:tcW w:w="354" w:type="pct"/>
          </w:tcPr>
          <w:p w14:paraId="6948213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7B1590C2" w14:textId="77777777" w:rsidTr="00033E36">
        <w:tc>
          <w:tcPr>
            <w:tcW w:w="256" w:type="pct"/>
          </w:tcPr>
          <w:p w14:paraId="3BD7620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V5</w:t>
            </w:r>
          </w:p>
        </w:tc>
        <w:tc>
          <w:tcPr>
            <w:tcW w:w="2610" w:type="pct"/>
          </w:tcPr>
          <w:p w14:paraId="50D8E815"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If I cashier forgot to charge me for an item I would tell him/her</w:t>
            </w:r>
          </w:p>
        </w:tc>
        <w:tc>
          <w:tcPr>
            <w:tcW w:w="356" w:type="pct"/>
          </w:tcPr>
          <w:p w14:paraId="2C4C4E4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6642C8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C0BE62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F88E36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1887E3F"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.37</w:t>
            </w:r>
          </w:p>
        </w:tc>
        <w:tc>
          <w:tcPr>
            <w:tcW w:w="354" w:type="pct"/>
          </w:tcPr>
          <w:p w14:paraId="2C6007B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F58A951" w14:textId="77777777" w:rsidTr="00033E36">
        <w:tc>
          <w:tcPr>
            <w:tcW w:w="256" w:type="pct"/>
          </w:tcPr>
          <w:p w14:paraId="055F5E0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V6</w:t>
            </w:r>
          </w:p>
        </w:tc>
        <w:tc>
          <w:tcPr>
            <w:tcW w:w="2610" w:type="pct"/>
          </w:tcPr>
          <w:p w14:paraId="36A746FA"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 would rather get a bad grade than copy some else’s homework and turn it in as my own</w:t>
            </w:r>
          </w:p>
        </w:tc>
        <w:tc>
          <w:tcPr>
            <w:tcW w:w="356" w:type="pct"/>
          </w:tcPr>
          <w:p w14:paraId="4A5AB82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557165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900081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142BB4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816C492"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w:t>
            </w:r>
          </w:p>
        </w:tc>
        <w:tc>
          <w:tcPr>
            <w:tcW w:w="354" w:type="pct"/>
          </w:tcPr>
          <w:p w14:paraId="3C7FD69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9B8E0DF" w14:textId="77777777" w:rsidTr="00033E36">
        <w:tc>
          <w:tcPr>
            <w:tcW w:w="256" w:type="pct"/>
          </w:tcPr>
          <w:p w14:paraId="576433F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V7</w:t>
            </w:r>
          </w:p>
        </w:tc>
        <w:tc>
          <w:tcPr>
            <w:tcW w:w="2610" w:type="pct"/>
          </w:tcPr>
          <w:p w14:paraId="3A2A2C4D"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It bothers me when other people cheat on their taxes</w:t>
            </w:r>
          </w:p>
        </w:tc>
        <w:tc>
          <w:tcPr>
            <w:tcW w:w="356" w:type="pct"/>
          </w:tcPr>
          <w:p w14:paraId="7EF247D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FBAA99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709FA5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4D5198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E40D537"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w:t>
            </w:r>
          </w:p>
        </w:tc>
        <w:tc>
          <w:tcPr>
            <w:tcW w:w="354" w:type="pct"/>
          </w:tcPr>
          <w:p w14:paraId="584066E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3841681" w14:textId="77777777" w:rsidTr="00033E36">
        <w:tc>
          <w:tcPr>
            <w:tcW w:w="256" w:type="pct"/>
          </w:tcPr>
          <w:p w14:paraId="049797E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V8</w:t>
            </w:r>
          </w:p>
        </w:tc>
        <w:tc>
          <w:tcPr>
            <w:tcW w:w="2610" w:type="pct"/>
          </w:tcPr>
          <w:p w14:paraId="46AAC73E"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If I accidentally scratched a parked car, I would try to find the owner to pay for the repairs</w:t>
            </w:r>
          </w:p>
        </w:tc>
        <w:tc>
          <w:tcPr>
            <w:tcW w:w="356" w:type="pct"/>
          </w:tcPr>
          <w:p w14:paraId="20AA5EF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30990C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1040FD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3E0740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4CF66D1"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.46</w:t>
            </w:r>
          </w:p>
        </w:tc>
        <w:tc>
          <w:tcPr>
            <w:tcW w:w="354" w:type="pct"/>
          </w:tcPr>
          <w:p w14:paraId="23A81D9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06D4DEC" w14:textId="77777777" w:rsidTr="00033E36">
        <w:tc>
          <w:tcPr>
            <w:tcW w:w="256" w:type="pct"/>
          </w:tcPr>
          <w:p w14:paraId="7D6014D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V9</w:t>
            </w:r>
          </w:p>
        </w:tc>
        <w:tc>
          <w:tcPr>
            <w:tcW w:w="2610" w:type="pct"/>
          </w:tcPr>
          <w:p w14:paraId="6A0DB030"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 firmly believe that under no circumstances it is okay to lie</w:t>
            </w:r>
          </w:p>
        </w:tc>
        <w:tc>
          <w:tcPr>
            <w:tcW w:w="356" w:type="pct"/>
          </w:tcPr>
          <w:p w14:paraId="2A2D00F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B8B1AA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289B24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78A6B6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446F4B5"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.54</w:t>
            </w:r>
          </w:p>
        </w:tc>
        <w:tc>
          <w:tcPr>
            <w:tcW w:w="354" w:type="pct"/>
          </w:tcPr>
          <w:p w14:paraId="412696A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0CFD284" w14:textId="77777777" w:rsidTr="00033E36">
        <w:tc>
          <w:tcPr>
            <w:tcW w:w="256" w:type="pct"/>
          </w:tcPr>
          <w:p w14:paraId="7C53096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V10</w:t>
            </w:r>
          </w:p>
        </w:tc>
        <w:tc>
          <w:tcPr>
            <w:tcW w:w="2610" w:type="pct"/>
          </w:tcPr>
          <w:p w14:paraId="189BECB7"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The people who know me best would say that I am honest</w:t>
            </w:r>
          </w:p>
        </w:tc>
        <w:tc>
          <w:tcPr>
            <w:tcW w:w="356" w:type="pct"/>
          </w:tcPr>
          <w:p w14:paraId="30D4EE1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3BEB86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6B43AC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B3FC08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7C9EBF5"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.41</w:t>
            </w:r>
          </w:p>
        </w:tc>
        <w:tc>
          <w:tcPr>
            <w:tcW w:w="354" w:type="pct"/>
          </w:tcPr>
          <w:p w14:paraId="786E0C0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0CC1835" w14:textId="77777777" w:rsidTr="00033E36">
        <w:tc>
          <w:tcPr>
            <w:tcW w:w="256" w:type="pct"/>
          </w:tcPr>
          <w:p w14:paraId="2FCBDC8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R1</w:t>
            </w:r>
          </w:p>
        </w:tc>
        <w:tc>
          <w:tcPr>
            <w:tcW w:w="2610" w:type="pct"/>
          </w:tcPr>
          <w:p w14:paraId="3AD736CD"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carry out my obligations to the best of my ability</w:t>
            </w:r>
          </w:p>
        </w:tc>
        <w:tc>
          <w:tcPr>
            <w:tcW w:w="356" w:type="pct"/>
          </w:tcPr>
          <w:p w14:paraId="6D5E2C9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.50</w:t>
            </w:r>
          </w:p>
        </w:tc>
        <w:tc>
          <w:tcPr>
            <w:tcW w:w="356" w:type="pct"/>
          </w:tcPr>
          <w:p w14:paraId="50E0853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062DD2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BCB030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63FDF90"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w:t>
            </w:r>
          </w:p>
        </w:tc>
        <w:tc>
          <w:tcPr>
            <w:tcW w:w="354" w:type="pct"/>
          </w:tcPr>
          <w:p w14:paraId="4B705DD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FF84827" w14:textId="77777777" w:rsidTr="00033E36">
        <w:tc>
          <w:tcPr>
            <w:tcW w:w="256" w:type="pct"/>
          </w:tcPr>
          <w:p w14:paraId="20C977B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R2</w:t>
            </w:r>
          </w:p>
        </w:tc>
        <w:tc>
          <w:tcPr>
            <w:tcW w:w="2610" w:type="pct"/>
          </w:tcPr>
          <w:p w14:paraId="6C02150C"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often feel responsible for making sure that all group project assignments are completed</w:t>
            </w:r>
          </w:p>
        </w:tc>
        <w:tc>
          <w:tcPr>
            <w:tcW w:w="356" w:type="pct"/>
          </w:tcPr>
          <w:p w14:paraId="26EE535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.43</w:t>
            </w:r>
          </w:p>
        </w:tc>
        <w:tc>
          <w:tcPr>
            <w:tcW w:w="356" w:type="pct"/>
          </w:tcPr>
          <w:p w14:paraId="1FFFEC5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819FD1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80EA25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4768E51"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w:t>
            </w:r>
          </w:p>
        </w:tc>
        <w:tc>
          <w:tcPr>
            <w:tcW w:w="354" w:type="pct"/>
          </w:tcPr>
          <w:p w14:paraId="133E816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41BD5E23" w14:textId="77777777" w:rsidTr="00033E36">
        <w:tc>
          <w:tcPr>
            <w:tcW w:w="256" w:type="pct"/>
          </w:tcPr>
          <w:p w14:paraId="52F4EF4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R3</w:t>
            </w:r>
          </w:p>
        </w:tc>
        <w:tc>
          <w:tcPr>
            <w:tcW w:w="2610" w:type="pct"/>
          </w:tcPr>
          <w:p w14:paraId="198CABAC" w14:textId="77777777" w:rsidR="005479EE" w:rsidRPr="005479EE" w:rsidRDefault="005479EE" w:rsidP="005479EE">
            <w:pPr>
              <w:spacing w:line="360" w:lineRule="auto"/>
              <w:rPr>
                <w:rFonts w:ascii="Times New Roman" w:hAnsi="Times New Roman" w:cs="Times New Roman"/>
              </w:rPr>
            </w:pPr>
            <w:r w:rsidRPr="005479EE">
              <w:rPr>
                <w:rFonts w:ascii="Times New Roman" w:hAnsi="Times New Roman" w:cs="Times New Roman"/>
              </w:rPr>
              <w:t>I go out of my way to keep my promises</w:t>
            </w:r>
          </w:p>
        </w:tc>
        <w:tc>
          <w:tcPr>
            <w:tcW w:w="356" w:type="pct"/>
          </w:tcPr>
          <w:p w14:paraId="44A2AB6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F96073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9A0052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AF17A4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CED1E4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4FB083CE"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w:t>
            </w:r>
          </w:p>
        </w:tc>
      </w:tr>
      <w:tr w:rsidR="005479EE" w:rsidRPr="005479EE" w14:paraId="6E132BD8" w14:textId="77777777" w:rsidTr="00033E36">
        <w:tc>
          <w:tcPr>
            <w:tcW w:w="256" w:type="pct"/>
          </w:tcPr>
          <w:p w14:paraId="18D1389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R4</w:t>
            </w:r>
          </w:p>
        </w:tc>
        <w:tc>
          <w:tcPr>
            <w:tcW w:w="2610" w:type="pct"/>
          </w:tcPr>
          <w:p w14:paraId="2D73A99B"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Sometimes it is too much of a bother to do exactly what is promised</w:t>
            </w:r>
          </w:p>
        </w:tc>
        <w:tc>
          <w:tcPr>
            <w:tcW w:w="356" w:type="pct"/>
          </w:tcPr>
          <w:p w14:paraId="493E691D"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A53542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9D0351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3923E0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C6257A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73C8813E"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color w:val="000000"/>
                <w:highlight w:val="darkMagenta"/>
              </w:rPr>
            </w:pPr>
            <w:r w:rsidRPr="005479EE">
              <w:rPr>
                <w:rFonts w:ascii="Times New Roman" w:hAnsi="Times New Roman" w:cs="Times New Roman"/>
                <w:color w:val="000000"/>
              </w:rPr>
              <w:t>-</w:t>
            </w:r>
          </w:p>
        </w:tc>
      </w:tr>
      <w:tr w:rsidR="005479EE" w:rsidRPr="005479EE" w14:paraId="6FE6000D" w14:textId="77777777" w:rsidTr="00033E36">
        <w:tc>
          <w:tcPr>
            <w:tcW w:w="256" w:type="pct"/>
          </w:tcPr>
          <w:p w14:paraId="7085F54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R5</w:t>
            </w:r>
          </w:p>
        </w:tc>
        <w:tc>
          <w:tcPr>
            <w:tcW w:w="2610" w:type="pct"/>
          </w:tcPr>
          <w:p w14:paraId="5E1F8FB7"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 would gladly spend some of my leisure time trying to improve my community</w:t>
            </w:r>
          </w:p>
        </w:tc>
        <w:tc>
          <w:tcPr>
            <w:tcW w:w="356" w:type="pct"/>
          </w:tcPr>
          <w:p w14:paraId="7BD9411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8A3C30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1D7D1D0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3CFBF0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3E06ACD"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.31</w:t>
            </w:r>
          </w:p>
        </w:tc>
        <w:tc>
          <w:tcPr>
            <w:tcW w:w="354" w:type="pct"/>
          </w:tcPr>
          <w:p w14:paraId="436E0C9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1DAE7D96" w14:textId="77777777" w:rsidTr="00033E36">
        <w:tc>
          <w:tcPr>
            <w:tcW w:w="256" w:type="pct"/>
          </w:tcPr>
          <w:p w14:paraId="659CF4F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R6</w:t>
            </w:r>
          </w:p>
        </w:tc>
        <w:tc>
          <w:tcPr>
            <w:tcW w:w="2610" w:type="pct"/>
          </w:tcPr>
          <w:p w14:paraId="516DDC6D"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If I am running late to an appointment, I may decide not to go at </w:t>
            </w:r>
            <w:proofErr w:type="spellStart"/>
            <w:r w:rsidRPr="005479EE">
              <w:rPr>
                <w:rFonts w:ascii="Times New Roman" w:hAnsi="Times New Roman" w:cs="Times New Roman"/>
                <w:color w:val="000000"/>
              </w:rPr>
              <w:t>all</w:t>
            </w:r>
            <w:r w:rsidRPr="005479EE">
              <w:rPr>
                <w:rFonts w:ascii="Times New Roman" w:hAnsi="Times New Roman" w:cs="Times New Roman"/>
                <w:color w:val="000000"/>
                <w:vertAlign w:val="superscript"/>
              </w:rPr>
              <w:t>r</w:t>
            </w:r>
            <w:proofErr w:type="spellEnd"/>
          </w:p>
        </w:tc>
        <w:tc>
          <w:tcPr>
            <w:tcW w:w="356" w:type="pct"/>
          </w:tcPr>
          <w:p w14:paraId="7EAE2CB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AF76B7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0E354A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C32839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8EE652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5CAAC0AC"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FF0000"/>
              </w:rPr>
            </w:pPr>
            <w:r w:rsidRPr="005479EE">
              <w:rPr>
                <w:rFonts w:ascii="Times New Roman" w:hAnsi="Times New Roman" w:cs="Times New Roman"/>
                <w:color w:val="FF0000"/>
              </w:rPr>
              <w:t>-</w:t>
            </w:r>
          </w:p>
        </w:tc>
      </w:tr>
      <w:tr w:rsidR="005479EE" w:rsidRPr="005479EE" w14:paraId="7F7F7151" w14:textId="77777777" w:rsidTr="00033E36">
        <w:tc>
          <w:tcPr>
            <w:tcW w:w="256" w:type="pct"/>
          </w:tcPr>
          <w:p w14:paraId="4A149F4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R7</w:t>
            </w:r>
          </w:p>
        </w:tc>
        <w:tc>
          <w:tcPr>
            <w:tcW w:w="2610" w:type="pct"/>
          </w:tcPr>
          <w:p w14:paraId="142F8B6A"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 am usually not the most responsible group member, but I will not shirk on my duties </w:t>
            </w:r>
            <w:proofErr w:type="spellStart"/>
            <w:r w:rsidRPr="005479EE">
              <w:rPr>
                <w:rFonts w:ascii="Times New Roman" w:hAnsi="Times New Roman" w:cs="Times New Roman"/>
                <w:color w:val="000000"/>
              </w:rPr>
              <w:t>either</w:t>
            </w:r>
            <w:r w:rsidRPr="005479EE">
              <w:rPr>
                <w:rFonts w:ascii="Times New Roman" w:hAnsi="Times New Roman" w:cs="Times New Roman"/>
                <w:color w:val="000000"/>
                <w:vertAlign w:val="superscript"/>
              </w:rPr>
              <w:t>r</w:t>
            </w:r>
            <w:proofErr w:type="spellEnd"/>
          </w:p>
        </w:tc>
        <w:tc>
          <w:tcPr>
            <w:tcW w:w="356" w:type="pct"/>
          </w:tcPr>
          <w:p w14:paraId="7F04177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B04B4F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E9EB93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A33BB1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D9D017F"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r w:rsidRPr="005479EE">
              <w:rPr>
                <w:rFonts w:ascii="Times New Roman" w:hAnsi="Times New Roman" w:cs="Times New Roman"/>
                <w:color w:val="000000"/>
              </w:rPr>
              <w:t>-</w:t>
            </w:r>
          </w:p>
        </w:tc>
        <w:tc>
          <w:tcPr>
            <w:tcW w:w="354" w:type="pct"/>
          </w:tcPr>
          <w:p w14:paraId="0B4F626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575A48C3" w14:textId="77777777" w:rsidTr="00033E36">
        <w:tc>
          <w:tcPr>
            <w:tcW w:w="256" w:type="pct"/>
          </w:tcPr>
          <w:p w14:paraId="572B3772"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R8</w:t>
            </w:r>
          </w:p>
        </w:tc>
        <w:tc>
          <w:tcPr>
            <w:tcW w:w="2610" w:type="pct"/>
          </w:tcPr>
          <w:p w14:paraId="2FFAF68B"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If I am running late, I try to call ahead to notify those who are waiting for me</w:t>
            </w:r>
          </w:p>
        </w:tc>
        <w:tc>
          <w:tcPr>
            <w:tcW w:w="356" w:type="pct"/>
          </w:tcPr>
          <w:p w14:paraId="49D0FC13"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71634CF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98CF82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0017AD4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275F6BD7"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w:t>
            </w:r>
          </w:p>
        </w:tc>
        <w:tc>
          <w:tcPr>
            <w:tcW w:w="354" w:type="pct"/>
          </w:tcPr>
          <w:p w14:paraId="12B8D1E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3E1D4214" w14:textId="77777777" w:rsidTr="00033E36">
        <w:tc>
          <w:tcPr>
            <w:tcW w:w="256" w:type="pct"/>
          </w:tcPr>
          <w:p w14:paraId="3DA64E9C"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R9</w:t>
            </w:r>
          </w:p>
        </w:tc>
        <w:tc>
          <w:tcPr>
            <w:tcW w:w="2610" w:type="pct"/>
          </w:tcPr>
          <w:p w14:paraId="3022947C"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When I make mistakes I often blame others</w:t>
            </w:r>
          </w:p>
        </w:tc>
        <w:tc>
          <w:tcPr>
            <w:tcW w:w="356" w:type="pct"/>
          </w:tcPr>
          <w:p w14:paraId="39A71C6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5AF9A6E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368600E8"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DDD953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8B1CC53"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rPr>
            </w:pPr>
            <w:r w:rsidRPr="005479EE">
              <w:rPr>
                <w:rFonts w:ascii="Times New Roman" w:hAnsi="Times New Roman" w:cs="Times New Roman"/>
              </w:rPr>
              <w:t>.32</w:t>
            </w:r>
          </w:p>
        </w:tc>
        <w:tc>
          <w:tcPr>
            <w:tcW w:w="354" w:type="pct"/>
          </w:tcPr>
          <w:p w14:paraId="67F85D39"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r>
      <w:tr w:rsidR="005479EE" w:rsidRPr="005479EE" w14:paraId="074E63AC" w14:textId="77777777" w:rsidTr="00033E36">
        <w:tc>
          <w:tcPr>
            <w:tcW w:w="256" w:type="pct"/>
          </w:tcPr>
          <w:p w14:paraId="037CC21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R10</w:t>
            </w:r>
          </w:p>
        </w:tc>
        <w:tc>
          <w:tcPr>
            <w:tcW w:w="2610" w:type="pct"/>
          </w:tcPr>
          <w:p w14:paraId="642F01D6"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r w:rsidRPr="005479EE">
              <w:rPr>
                <w:rFonts w:ascii="Times New Roman" w:hAnsi="Times New Roman" w:cs="Times New Roman"/>
                <w:color w:val="000000"/>
              </w:rPr>
              <w:t xml:space="preserve">I have a reputation for being late for almost every meeting or </w:t>
            </w:r>
            <w:proofErr w:type="spellStart"/>
            <w:r w:rsidRPr="005479EE">
              <w:rPr>
                <w:rFonts w:ascii="Times New Roman" w:hAnsi="Times New Roman" w:cs="Times New Roman"/>
                <w:color w:val="000000"/>
              </w:rPr>
              <w:t>event</w:t>
            </w:r>
            <w:r w:rsidRPr="005479EE">
              <w:rPr>
                <w:rFonts w:ascii="Times New Roman" w:hAnsi="Times New Roman" w:cs="Times New Roman"/>
                <w:color w:val="000000"/>
                <w:vertAlign w:val="superscript"/>
              </w:rPr>
              <w:t>r</w:t>
            </w:r>
            <w:proofErr w:type="spellEnd"/>
          </w:p>
        </w:tc>
        <w:tc>
          <w:tcPr>
            <w:tcW w:w="356" w:type="pct"/>
          </w:tcPr>
          <w:p w14:paraId="7A6656E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320551A"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4A6D8C0E"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7A2C51B"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6" w:type="pct"/>
          </w:tcPr>
          <w:p w14:paraId="6A709CB5"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w:t>
            </w:r>
          </w:p>
        </w:tc>
        <w:tc>
          <w:tcPr>
            <w:tcW w:w="354" w:type="pct"/>
          </w:tcPr>
          <w:p w14:paraId="7D38CE47" w14:textId="77777777" w:rsidR="005479EE" w:rsidRPr="005479EE" w:rsidRDefault="005479EE" w:rsidP="005479EE">
            <w:pPr>
              <w:autoSpaceDE w:val="0"/>
              <w:autoSpaceDN w:val="0"/>
              <w:adjustRightInd w:val="0"/>
              <w:spacing w:line="360" w:lineRule="auto"/>
              <w:ind w:right="60"/>
              <w:jc w:val="center"/>
              <w:rPr>
                <w:rFonts w:ascii="Times New Roman" w:hAnsi="Times New Roman" w:cs="Times New Roman"/>
                <w:highlight w:val="darkMagenta"/>
              </w:rPr>
            </w:pPr>
            <w:r w:rsidRPr="005479EE">
              <w:rPr>
                <w:rFonts w:ascii="Times New Roman" w:hAnsi="Times New Roman" w:cs="Times New Roman"/>
              </w:rPr>
              <w:t>-</w:t>
            </w:r>
          </w:p>
        </w:tc>
      </w:tr>
      <w:tr w:rsidR="005479EE" w:rsidRPr="005479EE" w14:paraId="36952E50" w14:textId="77777777" w:rsidTr="00033E36">
        <w:tc>
          <w:tcPr>
            <w:tcW w:w="256" w:type="pct"/>
          </w:tcPr>
          <w:p w14:paraId="655263EC" w14:textId="77777777" w:rsidR="005479EE" w:rsidRPr="005479EE" w:rsidRDefault="005479EE" w:rsidP="005479EE">
            <w:pPr>
              <w:spacing w:line="360" w:lineRule="auto"/>
              <w:jc w:val="center"/>
              <w:rPr>
                <w:rFonts w:ascii="Times New Roman" w:hAnsi="Times New Roman" w:cs="Times New Roman"/>
              </w:rPr>
            </w:pPr>
          </w:p>
        </w:tc>
        <w:tc>
          <w:tcPr>
            <w:tcW w:w="2610" w:type="pct"/>
          </w:tcPr>
          <w:p w14:paraId="24D0358B" w14:textId="77777777" w:rsidR="005479EE" w:rsidRPr="005479EE" w:rsidRDefault="005479EE" w:rsidP="005479EE">
            <w:pPr>
              <w:autoSpaceDE w:val="0"/>
              <w:autoSpaceDN w:val="0"/>
              <w:adjustRightInd w:val="0"/>
              <w:spacing w:line="360" w:lineRule="auto"/>
              <w:ind w:left="60" w:right="60"/>
              <w:rPr>
                <w:rFonts w:ascii="Times New Roman" w:hAnsi="Times New Roman" w:cs="Times New Roman"/>
                <w:color w:val="000000"/>
              </w:rPr>
            </w:pPr>
          </w:p>
        </w:tc>
        <w:tc>
          <w:tcPr>
            <w:tcW w:w="356" w:type="pct"/>
          </w:tcPr>
          <w:p w14:paraId="62A2E30C" w14:textId="77777777" w:rsidR="005479EE" w:rsidRPr="005479EE" w:rsidRDefault="005479EE" w:rsidP="005479EE">
            <w:pPr>
              <w:spacing w:line="360" w:lineRule="auto"/>
              <w:jc w:val="center"/>
              <w:rPr>
                <w:rFonts w:ascii="Times New Roman" w:hAnsi="Times New Roman" w:cs="Times New Roman"/>
              </w:rPr>
            </w:pPr>
          </w:p>
        </w:tc>
        <w:tc>
          <w:tcPr>
            <w:tcW w:w="356" w:type="pct"/>
          </w:tcPr>
          <w:p w14:paraId="1DED1D20" w14:textId="77777777" w:rsidR="005479EE" w:rsidRPr="005479EE" w:rsidRDefault="005479EE" w:rsidP="005479EE">
            <w:pPr>
              <w:spacing w:line="360" w:lineRule="auto"/>
              <w:jc w:val="center"/>
              <w:rPr>
                <w:rFonts w:ascii="Times New Roman" w:hAnsi="Times New Roman" w:cs="Times New Roman"/>
              </w:rPr>
            </w:pPr>
          </w:p>
        </w:tc>
        <w:tc>
          <w:tcPr>
            <w:tcW w:w="356" w:type="pct"/>
          </w:tcPr>
          <w:p w14:paraId="2C831F54" w14:textId="77777777" w:rsidR="005479EE" w:rsidRPr="005479EE" w:rsidRDefault="005479EE" w:rsidP="005479EE">
            <w:pPr>
              <w:spacing w:line="360" w:lineRule="auto"/>
              <w:jc w:val="center"/>
              <w:rPr>
                <w:rFonts w:ascii="Times New Roman" w:hAnsi="Times New Roman" w:cs="Times New Roman"/>
              </w:rPr>
            </w:pPr>
          </w:p>
        </w:tc>
        <w:tc>
          <w:tcPr>
            <w:tcW w:w="356" w:type="pct"/>
          </w:tcPr>
          <w:p w14:paraId="3D55B707" w14:textId="77777777" w:rsidR="005479EE" w:rsidRPr="005479EE" w:rsidRDefault="005479EE" w:rsidP="005479EE">
            <w:pPr>
              <w:spacing w:line="360" w:lineRule="auto"/>
              <w:jc w:val="center"/>
              <w:rPr>
                <w:rFonts w:ascii="Times New Roman" w:hAnsi="Times New Roman" w:cs="Times New Roman"/>
              </w:rPr>
            </w:pPr>
          </w:p>
        </w:tc>
        <w:tc>
          <w:tcPr>
            <w:tcW w:w="356" w:type="pct"/>
          </w:tcPr>
          <w:p w14:paraId="1C5B5565" w14:textId="77777777" w:rsidR="005479EE" w:rsidRPr="005479EE" w:rsidRDefault="005479EE" w:rsidP="005479EE">
            <w:pPr>
              <w:autoSpaceDE w:val="0"/>
              <w:autoSpaceDN w:val="0"/>
              <w:adjustRightInd w:val="0"/>
              <w:spacing w:line="360" w:lineRule="auto"/>
              <w:ind w:right="62"/>
              <w:jc w:val="center"/>
              <w:rPr>
                <w:rFonts w:ascii="Times New Roman" w:hAnsi="Times New Roman" w:cs="Times New Roman"/>
                <w:color w:val="000000"/>
              </w:rPr>
            </w:pPr>
          </w:p>
        </w:tc>
        <w:tc>
          <w:tcPr>
            <w:tcW w:w="354" w:type="pct"/>
          </w:tcPr>
          <w:p w14:paraId="76E7D2F6" w14:textId="77777777" w:rsidR="005479EE" w:rsidRPr="005479EE" w:rsidRDefault="005479EE" w:rsidP="005479EE">
            <w:pPr>
              <w:spacing w:line="360" w:lineRule="auto"/>
              <w:jc w:val="center"/>
              <w:rPr>
                <w:rFonts w:ascii="Times New Roman" w:hAnsi="Times New Roman" w:cs="Times New Roman"/>
              </w:rPr>
            </w:pPr>
          </w:p>
        </w:tc>
      </w:tr>
      <w:tr w:rsidR="005479EE" w:rsidRPr="005479EE" w14:paraId="4D2D8A07" w14:textId="77777777" w:rsidTr="00033E36">
        <w:tc>
          <w:tcPr>
            <w:tcW w:w="256" w:type="pct"/>
          </w:tcPr>
          <w:p w14:paraId="141E9226" w14:textId="77777777" w:rsidR="005479EE" w:rsidRPr="005479EE" w:rsidRDefault="005479EE" w:rsidP="005479EE">
            <w:pPr>
              <w:spacing w:line="360" w:lineRule="auto"/>
              <w:jc w:val="center"/>
              <w:rPr>
                <w:rFonts w:ascii="Times New Roman" w:hAnsi="Times New Roman" w:cs="Times New Roman"/>
              </w:rPr>
            </w:pPr>
          </w:p>
        </w:tc>
        <w:tc>
          <w:tcPr>
            <w:tcW w:w="2610" w:type="pct"/>
          </w:tcPr>
          <w:p w14:paraId="73D98289" w14:textId="77777777" w:rsidR="005479EE" w:rsidRPr="005479EE" w:rsidRDefault="005479EE" w:rsidP="005479EE">
            <w:pPr>
              <w:spacing w:line="360" w:lineRule="auto"/>
              <w:rPr>
                <w:rFonts w:ascii="Times New Roman" w:hAnsi="Times New Roman" w:cs="Times New Roman"/>
                <w:vertAlign w:val="superscript"/>
              </w:rPr>
            </w:pPr>
            <w:r w:rsidRPr="005479EE">
              <w:rPr>
                <w:rFonts w:ascii="Times New Roman" w:hAnsi="Times New Roman" w:cs="Times New Roman"/>
              </w:rPr>
              <w:t xml:space="preserve">Eigenvalues after rotation </w:t>
            </w:r>
            <w:r w:rsidRPr="005479EE">
              <w:rPr>
                <w:rFonts w:ascii="Times New Roman" w:hAnsi="Times New Roman" w:cs="Times New Roman"/>
                <w:vertAlign w:val="superscript"/>
              </w:rPr>
              <w:t>a</w:t>
            </w:r>
          </w:p>
        </w:tc>
        <w:tc>
          <w:tcPr>
            <w:tcW w:w="356" w:type="pct"/>
          </w:tcPr>
          <w:p w14:paraId="7A71AD97"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7.93</w:t>
            </w:r>
          </w:p>
        </w:tc>
        <w:tc>
          <w:tcPr>
            <w:tcW w:w="356" w:type="pct"/>
          </w:tcPr>
          <w:p w14:paraId="761D6261"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6.59</w:t>
            </w:r>
          </w:p>
        </w:tc>
        <w:tc>
          <w:tcPr>
            <w:tcW w:w="356" w:type="pct"/>
          </w:tcPr>
          <w:p w14:paraId="60540C10"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6.09</w:t>
            </w:r>
          </w:p>
        </w:tc>
        <w:tc>
          <w:tcPr>
            <w:tcW w:w="356" w:type="pct"/>
          </w:tcPr>
          <w:p w14:paraId="135FA026"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3.13</w:t>
            </w:r>
          </w:p>
        </w:tc>
        <w:tc>
          <w:tcPr>
            <w:tcW w:w="356" w:type="pct"/>
          </w:tcPr>
          <w:p w14:paraId="568F9F94"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5.44</w:t>
            </w:r>
          </w:p>
        </w:tc>
        <w:tc>
          <w:tcPr>
            <w:tcW w:w="354" w:type="pct"/>
          </w:tcPr>
          <w:p w14:paraId="5EE9DF6F" w14:textId="77777777" w:rsidR="005479EE" w:rsidRPr="005479EE" w:rsidRDefault="005479EE" w:rsidP="005479EE">
            <w:pPr>
              <w:spacing w:line="360" w:lineRule="auto"/>
              <w:jc w:val="center"/>
              <w:rPr>
                <w:rFonts w:ascii="Times New Roman" w:hAnsi="Times New Roman" w:cs="Times New Roman"/>
              </w:rPr>
            </w:pPr>
            <w:r w:rsidRPr="005479EE">
              <w:rPr>
                <w:rFonts w:ascii="Times New Roman" w:hAnsi="Times New Roman" w:cs="Times New Roman"/>
              </w:rPr>
              <w:t>1.32</w:t>
            </w:r>
          </w:p>
        </w:tc>
      </w:tr>
    </w:tbl>
    <w:p w14:paraId="67150D2D" w14:textId="77777777" w:rsidR="005479EE" w:rsidRPr="00A25C1D" w:rsidRDefault="005479EE" w:rsidP="005479EE">
      <w:pPr>
        <w:rPr>
          <w:rFonts w:ascii="Times New Roman" w:hAnsi="Times New Roman" w:cs="Times New Roman"/>
          <w:sz w:val="24"/>
          <w:szCs w:val="24"/>
        </w:rPr>
      </w:pPr>
      <w:proofErr w:type="gramStart"/>
      <w:r>
        <w:rPr>
          <w:rFonts w:ascii="Times New Roman" w:hAnsi="Times New Roman" w:cs="Times New Roman"/>
          <w:sz w:val="24"/>
          <w:szCs w:val="24"/>
          <w:vertAlign w:val="superscript"/>
        </w:rPr>
        <w:t>a</w:t>
      </w:r>
      <w:proofErr w:type="gramEnd"/>
      <w:r>
        <w:rPr>
          <w:rFonts w:ascii="Times New Roman" w:hAnsi="Times New Roman" w:cs="Times New Roman"/>
          <w:sz w:val="24"/>
          <w:szCs w:val="24"/>
        </w:rPr>
        <w:t xml:space="preserve"> When factors are correlated, sums of squared loadings cannot be added to obtain a total variance</w:t>
      </w:r>
    </w:p>
    <w:p w14:paraId="2DA760FF" w14:textId="77777777" w:rsidR="005479EE" w:rsidRDefault="005479EE" w:rsidP="005479EE"/>
    <w:p w14:paraId="0940F4D3" w14:textId="77777777" w:rsidR="00033E36" w:rsidRDefault="002E54E2" w:rsidP="00033E36">
      <w:pPr>
        <w:pStyle w:val="Caption"/>
        <w:keepNext/>
        <w:spacing w:before="100" w:after="100"/>
        <w:rPr>
          <w:rFonts w:ascii="Times New Roman" w:hAnsi="Times New Roman" w:cs="Times New Roman"/>
          <w:color w:val="auto"/>
          <w:sz w:val="22"/>
          <w:szCs w:val="22"/>
        </w:rPr>
      </w:pPr>
      <w:r w:rsidRPr="0027571A">
        <w:rPr>
          <w:rFonts w:ascii="Times New Roman" w:hAnsi="Times New Roman" w:cs="Times New Roman"/>
          <w:color w:val="auto"/>
          <w:sz w:val="22"/>
          <w:szCs w:val="22"/>
        </w:rPr>
        <w:lastRenderedPageBreak/>
        <w:t xml:space="preserve">Table </w:t>
      </w:r>
      <w:r w:rsidR="00B60EBE">
        <w:rPr>
          <w:rFonts w:ascii="Times New Roman" w:hAnsi="Times New Roman" w:cs="Times New Roman"/>
          <w:color w:val="auto"/>
          <w:sz w:val="22"/>
          <w:szCs w:val="22"/>
        </w:rPr>
        <w:t>5</w:t>
      </w:r>
      <w:r w:rsidR="00B60EBE">
        <w:rPr>
          <w:rFonts w:ascii="Times New Roman" w:hAnsi="Times New Roman" w:cs="Times New Roman"/>
          <w:color w:val="auto"/>
          <w:sz w:val="22"/>
          <w:szCs w:val="22"/>
        </w:rPr>
        <w:tab/>
      </w:r>
      <w:r w:rsidR="0027571A">
        <w:rPr>
          <w:rFonts w:ascii="Times New Roman" w:hAnsi="Times New Roman" w:cs="Times New Roman"/>
          <w:color w:val="auto"/>
          <w:sz w:val="22"/>
          <w:szCs w:val="22"/>
        </w:rPr>
        <w:tab/>
      </w:r>
    </w:p>
    <w:p w14:paraId="1BFD027E" w14:textId="77777777" w:rsidR="002E54E2" w:rsidRPr="0027571A" w:rsidRDefault="0027571A" w:rsidP="00033E36">
      <w:pPr>
        <w:pStyle w:val="Caption"/>
        <w:keepNext/>
        <w:spacing w:before="100" w:after="100"/>
        <w:rPr>
          <w:rFonts w:ascii="Times New Roman" w:hAnsi="Times New Roman" w:cs="Times New Roman"/>
          <w:b w:val="0"/>
          <w:color w:val="auto"/>
          <w:sz w:val="22"/>
          <w:szCs w:val="22"/>
        </w:rPr>
      </w:pPr>
      <w:r w:rsidRPr="0027571A">
        <w:rPr>
          <w:rFonts w:ascii="Times New Roman" w:hAnsi="Times New Roman" w:cs="Times New Roman"/>
          <w:b w:val="0"/>
          <w:color w:val="auto"/>
          <w:sz w:val="22"/>
          <w:szCs w:val="22"/>
        </w:rPr>
        <w:t>Study 2:</w:t>
      </w:r>
      <w:r>
        <w:rPr>
          <w:rFonts w:ascii="Times New Roman" w:hAnsi="Times New Roman" w:cs="Times New Roman"/>
          <w:b w:val="0"/>
          <w:color w:val="auto"/>
          <w:sz w:val="22"/>
          <w:szCs w:val="22"/>
        </w:rPr>
        <w:t xml:space="preserve"> </w:t>
      </w:r>
      <w:r w:rsidR="002E54E2" w:rsidRPr="0027571A">
        <w:rPr>
          <w:rFonts w:ascii="Times New Roman" w:hAnsi="Times New Roman" w:cs="Times New Roman"/>
          <w:b w:val="0"/>
          <w:color w:val="auto"/>
          <w:sz w:val="22"/>
          <w:szCs w:val="22"/>
        </w:rPr>
        <w:t>Descriptive statistics and zero order correlations between facet scales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3"/>
        <w:gridCol w:w="1514"/>
        <w:gridCol w:w="1514"/>
        <w:gridCol w:w="1308"/>
        <w:gridCol w:w="1073"/>
        <w:gridCol w:w="1308"/>
        <w:gridCol w:w="1308"/>
        <w:gridCol w:w="1308"/>
        <w:gridCol w:w="1308"/>
        <w:gridCol w:w="1296"/>
      </w:tblGrid>
      <w:tr w:rsidR="002E54E2" w:rsidRPr="0027571A" w14:paraId="5F038948" w14:textId="77777777" w:rsidTr="000C3CDA">
        <w:tc>
          <w:tcPr>
            <w:tcW w:w="994" w:type="pct"/>
            <w:tcBorders>
              <w:top w:val="single" w:sz="4" w:space="0" w:color="auto"/>
              <w:bottom w:val="single" w:sz="4" w:space="0" w:color="auto"/>
            </w:tcBorders>
            <w:vAlign w:val="center"/>
          </w:tcPr>
          <w:p w14:paraId="54556C52"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Facet</w:t>
            </w:r>
          </w:p>
        </w:tc>
        <w:tc>
          <w:tcPr>
            <w:tcW w:w="508" w:type="pct"/>
            <w:tcBorders>
              <w:top w:val="single" w:sz="4" w:space="0" w:color="auto"/>
              <w:bottom w:val="single" w:sz="4" w:space="0" w:color="auto"/>
            </w:tcBorders>
          </w:tcPr>
          <w:p w14:paraId="6C2969BE"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Range</w:t>
            </w:r>
          </w:p>
        </w:tc>
        <w:tc>
          <w:tcPr>
            <w:tcW w:w="508" w:type="pct"/>
            <w:tcBorders>
              <w:top w:val="single" w:sz="4" w:space="0" w:color="auto"/>
              <w:bottom w:val="single" w:sz="4" w:space="0" w:color="auto"/>
            </w:tcBorders>
            <w:vAlign w:val="center"/>
          </w:tcPr>
          <w:p w14:paraId="0BCA83B4"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Mean</w:t>
            </w:r>
          </w:p>
        </w:tc>
        <w:tc>
          <w:tcPr>
            <w:tcW w:w="439" w:type="pct"/>
            <w:tcBorders>
              <w:top w:val="single" w:sz="4" w:space="0" w:color="auto"/>
              <w:bottom w:val="single" w:sz="4" w:space="0" w:color="auto"/>
            </w:tcBorders>
            <w:vAlign w:val="center"/>
          </w:tcPr>
          <w:p w14:paraId="732B569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SD</w:t>
            </w:r>
          </w:p>
        </w:tc>
        <w:tc>
          <w:tcPr>
            <w:tcW w:w="360" w:type="pct"/>
            <w:tcBorders>
              <w:top w:val="single" w:sz="4" w:space="0" w:color="auto"/>
              <w:bottom w:val="single" w:sz="4" w:space="0" w:color="auto"/>
            </w:tcBorders>
            <w:vAlign w:val="center"/>
          </w:tcPr>
          <w:p w14:paraId="60A60CFD"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IND</w:t>
            </w:r>
          </w:p>
        </w:tc>
        <w:tc>
          <w:tcPr>
            <w:tcW w:w="439" w:type="pct"/>
            <w:tcBorders>
              <w:top w:val="single" w:sz="4" w:space="0" w:color="auto"/>
              <w:bottom w:val="single" w:sz="4" w:space="0" w:color="auto"/>
            </w:tcBorders>
            <w:vAlign w:val="center"/>
          </w:tcPr>
          <w:p w14:paraId="5D4D24D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ORD</w:t>
            </w:r>
          </w:p>
        </w:tc>
        <w:tc>
          <w:tcPr>
            <w:tcW w:w="439" w:type="pct"/>
            <w:tcBorders>
              <w:top w:val="single" w:sz="4" w:space="0" w:color="auto"/>
              <w:bottom w:val="single" w:sz="4" w:space="0" w:color="auto"/>
            </w:tcBorders>
            <w:vAlign w:val="center"/>
          </w:tcPr>
          <w:p w14:paraId="738B51A0"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VIRT</w:t>
            </w:r>
          </w:p>
        </w:tc>
        <w:tc>
          <w:tcPr>
            <w:tcW w:w="439" w:type="pct"/>
            <w:tcBorders>
              <w:top w:val="single" w:sz="4" w:space="0" w:color="auto"/>
              <w:bottom w:val="single" w:sz="4" w:space="0" w:color="auto"/>
            </w:tcBorders>
            <w:vAlign w:val="center"/>
          </w:tcPr>
          <w:p w14:paraId="42C75B30"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TRAD</w:t>
            </w:r>
          </w:p>
        </w:tc>
        <w:tc>
          <w:tcPr>
            <w:tcW w:w="439" w:type="pct"/>
            <w:tcBorders>
              <w:top w:val="single" w:sz="4" w:space="0" w:color="auto"/>
              <w:bottom w:val="single" w:sz="4" w:space="0" w:color="auto"/>
            </w:tcBorders>
            <w:vAlign w:val="center"/>
          </w:tcPr>
          <w:p w14:paraId="75022836"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SC</w:t>
            </w:r>
          </w:p>
        </w:tc>
        <w:tc>
          <w:tcPr>
            <w:tcW w:w="435" w:type="pct"/>
            <w:tcBorders>
              <w:top w:val="single" w:sz="4" w:space="0" w:color="auto"/>
              <w:bottom w:val="single" w:sz="4" w:space="0" w:color="auto"/>
            </w:tcBorders>
            <w:vAlign w:val="center"/>
          </w:tcPr>
          <w:p w14:paraId="6ECD8F6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RESP</w:t>
            </w:r>
          </w:p>
        </w:tc>
      </w:tr>
      <w:tr w:rsidR="002E54E2" w:rsidRPr="0027571A" w14:paraId="0E517164" w14:textId="77777777" w:rsidTr="000C3CDA">
        <w:tc>
          <w:tcPr>
            <w:tcW w:w="994" w:type="pct"/>
            <w:tcBorders>
              <w:top w:val="single" w:sz="4" w:space="0" w:color="auto"/>
              <w:bottom w:val="nil"/>
            </w:tcBorders>
            <w:vAlign w:val="center"/>
          </w:tcPr>
          <w:p w14:paraId="25B67CC7" w14:textId="77777777" w:rsidR="002E54E2" w:rsidRPr="0027571A" w:rsidRDefault="002E54E2" w:rsidP="000C3CDA">
            <w:pPr>
              <w:spacing w:line="480" w:lineRule="auto"/>
              <w:rPr>
                <w:rFonts w:ascii="Times New Roman" w:hAnsi="Times New Roman" w:cs="Times New Roman"/>
              </w:rPr>
            </w:pPr>
            <w:r w:rsidRPr="0027571A">
              <w:rPr>
                <w:rFonts w:ascii="Times New Roman" w:hAnsi="Times New Roman" w:cs="Times New Roman"/>
              </w:rPr>
              <w:t>CCS</w:t>
            </w:r>
          </w:p>
        </w:tc>
        <w:tc>
          <w:tcPr>
            <w:tcW w:w="508" w:type="pct"/>
            <w:tcBorders>
              <w:top w:val="single" w:sz="4" w:space="0" w:color="auto"/>
              <w:bottom w:val="nil"/>
            </w:tcBorders>
          </w:tcPr>
          <w:p w14:paraId="64DDAE2A" w14:textId="77777777" w:rsidR="002E54E2" w:rsidRPr="0027571A" w:rsidRDefault="002E54E2" w:rsidP="000C3CDA">
            <w:pPr>
              <w:spacing w:line="480" w:lineRule="auto"/>
              <w:jc w:val="center"/>
              <w:rPr>
                <w:rFonts w:ascii="Times New Roman" w:hAnsi="Times New Roman" w:cs="Times New Roman"/>
              </w:rPr>
            </w:pPr>
          </w:p>
        </w:tc>
        <w:tc>
          <w:tcPr>
            <w:tcW w:w="508" w:type="pct"/>
            <w:tcBorders>
              <w:top w:val="single" w:sz="4" w:space="0" w:color="auto"/>
              <w:bottom w:val="nil"/>
            </w:tcBorders>
            <w:vAlign w:val="center"/>
          </w:tcPr>
          <w:p w14:paraId="276F733A"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nil"/>
            </w:tcBorders>
            <w:vAlign w:val="center"/>
          </w:tcPr>
          <w:p w14:paraId="79A4361C" w14:textId="77777777" w:rsidR="002E54E2" w:rsidRPr="0027571A" w:rsidRDefault="002E54E2" w:rsidP="000C3CDA">
            <w:pPr>
              <w:spacing w:line="480" w:lineRule="auto"/>
              <w:jc w:val="center"/>
              <w:rPr>
                <w:rFonts w:ascii="Times New Roman" w:hAnsi="Times New Roman" w:cs="Times New Roman"/>
              </w:rPr>
            </w:pPr>
          </w:p>
        </w:tc>
        <w:tc>
          <w:tcPr>
            <w:tcW w:w="360" w:type="pct"/>
            <w:tcBorders>
              <w:top w:val="single" w:sz="4" w:space="0" w:color="auto"/>
              <w:bottom w:val="nil"/>
            </w:tcBorders>
          </w:tcPr>
          <w:p w14:paraId="2BBCB94C"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nil"/>
            </w:tcBorders>
          </w:tcPr>
          <w:p w14:paraId="021D6C75"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nil"/>
            </w:tcBorders>
          </w:tcPr>
          <w:p w14:paraId="3DD681CC"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nil"/>
            </w:tcBorders>
          </w:tcPr>
          <w:p w14:paraId="693E38EA"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nil"/>
            </w:tcBorders>
          </w:tcPr>
          <w:p w14:paraId="131A56A2" w14:textId="77777777" w:rsidR="002E54E2" w:rsidRPr="0027571A" w:rsidRDefault="002E54E2" w:rsidP="000C3CDA">
            <w:pPr>
              <w:spacing w:line="480" w:lineRule="auto"/>
              <w:jc w:val="center"/>
              <w:rPr>
                <w:rFonts w:ascii="Times New Roman" w:hAnsi="Times New Roman" w:cs="Times New Roman"/>
              </w:rPr>
            </w:pPr>
          </w:p>
        </w:tc>
        <w:tc>
          <w:tcPr>
            <w:tcW w:w="435" w:type="pct"/>
            <w:tcBorders>
              <w:top w:val="single" w:sz="4" w:space="0" w:color="auto"/>
              <w:bottom w:val="nil"/>
            </w:tcBorders>
          </w:tcPr>
          <w:p w14:paraId="747A2E5C" w14:textId="77777777" w:rsidR="002E54E2" w:rsidRPr="0027571A" w:rsidRDefault="002E54E2" w:rsidP="000C3CDA">
            <w:pPr>
              <w:spacing w:line="480" w:lineRule="auto"/>
              <w:jc w:val="center"/>
              <w:rPr>
                <w:rFonts w:ascii="Times New Roman" w:hAnsi="Times New Roman" w:cs="Times New Roman"/>
              </w:rPr>
            </w:pPr>
          </w:p>
        </w:tc>
      </w:tr>
      <w:tr w:rsidR="002E54E2" w:rsidRPr="0027571A" w14:paraId="7C52677D" w14:textId="77777777" w:rsidTr="000C3CDA">
        <w:tc>
          <w:tcPr>
            <w:tcW w:w="994" w:type="pct"/>
            <w:tcBorders>
              <w:top w:val="nil"/>
              <w:bottom w:val="nil"/>
            </w:tcBorders>
            <w:vAlign w:val="center"/>
          </w:tcPr>
          <w:p w14:paraId="6577C771"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Industriousness</w:t>
            </w:r>
          </w:p>
        </w:tc>
        <w:tc>
          <w:tcPr>
            <w:tcW w:w="508" w:type="pct"/>
            <w:tcBorders>
              <w:top w:val="nil"/>
              <w:bottom w:val="nil"/>
            </w:tcBorders>
          </w:tcPr>
          <w:p w14:paraId="3F2B2A25"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22-50</w:t>
            </w:r>
          </w:p>
        </w:tc>
        <w:tc>
          <w:tcPr>
            <w:tcW w:w="508" w:type="pct"/>
            <w:tcBorders>
              <w:top w:val="nil"/>
              <w:bottom w:val="nil"/>
            </w:tcBorders>
          </w:tcPr>
          <w:p w14:paraId="75FC9D16"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39.47</w:t>
            </w:r>
          </w:p>
        </w:tc>
        <w:tc>
          <w:tcPr>
            <w:tcW w:w="439" w:type="pct"/>
            <w:tcBorders>
              <w:top w:val="nil"/>
              <w:bottom w:val="nil"/>
            </w:tcBorders>
            <w:vAlign w:val="center"/>
          </w:tcPr>
          <w:p w14:paraId="7723586A"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6.55</w:t>
            </w:r>
          </w:p>
        </w:tc>
        <w:tc>
          <w:tcPr>
            <w:tcW w:w="360" w:type="pct"/>
            <w:tcBorders>
              <w:top w:val="nil"/>
              <w:bottom w:val="nil"/>
            </w:tcBorders>
          </w:tcPr>
          <w:p w14:paraId="2203CB6D"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w:t>
            </w:r>
          </w:p>
        </w:tc>
        <w:tc>
          <w:tcPr>
            <w:tcW w:w="439" w:type="pct"/>
            <w:tcBorders>
              <w:top w:val="nil"/>
              <w:bottom w:val="nil"/>
            </w:tcBorders>
          </w:tcPr>
          <w:p w14:paraId="069FE440"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nil"/>
              <w:bottom w:val="nil"/>
            </w:tcBorders>
          </w:tcPr>
          <w:p w14:paraId="3F0421F3"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nil"/>
              <w:bottom w:val="nil"/>
            </w:tcBorders>
          </w:tcPr>
          <w:p w14:paraId="1C9731AF"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nil"/>
              <w:bottom w:val="nil"/>
            </w:tcBorders>
          </w:tcPr>
          <w:p w14:paraId="6F59C835" w14:textId="77777777" w:rsidR="002E54E2" w:rsidRPr="0027571A" w:rsidRDefault="002E54E2" w:rsidP="000C3CDA">
            <w:pPr>
              <w:spacing w:line="480" w:lineRule="auto"/>
              <w:jc w:val="center"/>
              <w:rPr>
                <w:rFonts w:ascii="Times New Roman" w:hAnsi="Times New Roman" w:cs="Times New Roman"/>
              </w:rPr>
            </w:pPr>
          </w:p>
        </w:tc>
        <w:tc>
          <w:tcPr>
            <w:tcW w:w="435" w:type="pct"/>
            <w:tcBorders>
              <w:top w:val="nil"/>
              <w:bottom w:val="nil"/>
            </w:tcBorders>
          </w:tcPr>
          <w:p w14:paraId="62629DF3" w14:textId="77777777" w:rsidR="002E54E2" w:rsidRPr="0027571A" w:rsidRDefault="002E54E2" w:rsidP="000C3CDA">
            <w:pPr>
              <w:spacing w:line="480" w:lineRule="auto"/>
              <w:jc w:val="center"/>
              <w:rPr>
                <w:rFonts w:ascii="Times New Roman" w:hAnsi="Times New Roman" w:cs="Times New Roman"/>
              </w:rPr>
            </w:pPr>
          </w:p>
        </w:tc>
      </w:tr>
      <w:tr w:rsidR="002E54E2" w:rsidRPr="0027571A" w14:paraId="45446C8D" w14:textId="77777777" w:rsidTr="000C3CDA">
        <w:tc>
          <w:tcPr>
            <w:tcW w:w="994" w:type="pct"/>
            <w:tcBorders>
              <w:top w:val="nil"/>
              <w:bottom w:val="nil"/>
            </w:tcBorders>
            <w:vAlign w:val="center"/>
          </w:tcPr>
          <w:p w14:paraId="00591C0D"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Order</w:t>
            </w:r>
          </w:p>
        </w:tc>
        <w:tc>
          <w:tcPr>
            <w:tcW w:w="508" w:type="pct"/>
            <w:tcBorders>
              <w:top w:val="nil"/>
              <w:bottom w:val="nil"/>
            </w:tcBorders>
          </w:tcPr>
          <w:p w14:paraId="7595D917"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14-50</w:t>
            </w:r>
          </w:p>
        </w:tc>
        <w:tc>
          <w:tcPr>
            <w:tcW w:w="508" w:type="pct"/>
            <w:tcBorders>
              <w:top w:val="nil"/>
              <w:bottom w:val="nil"/>
            </w:tcBorders>
            <w:vAlign w:val="center"/>
          </w:tcPr>
          <w:p w14:paraId="10B6344E"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31.83</w:t>
            </w:r>
          </w:p>
        </w:tc>
        <w:tc>
          <w:tcPr>
            <w:tcW w:w="439" w:type="pct"/>
            <w:tcBorders>
              <w:top w:val="nil"/>
              <w:bottom w:val="nil"/>
            </w:tcBorders>
            <w:vAlign w:val="center"/>
          </w:tcPr>
          <w:p w14:paraId="39015A3F"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5.50</w:t>
            </w:r>
          </w:p>
        </w:tc>
        <w:tc>
          <w:tcPr>
            <w:tcW w:w="360" w:type="pct"/>
            <w:tcBorders>
              <w:top w:val="nil"/>
              <w:bottom w:val="nil"/>
            </w:tcBorders>
          </w:tcPr>
          <w:p w14:paraId="03EFE86D"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.31**</w:t>
            </w:r>
          </w:p>
        </w:tc>
        <w:tc>
          <w:tcPr>
            <w:tcW w:w="439" w:type="pct"/>
            <w:tcBorders>
              <w:top w:val="nil"/>
              <w:bottom w:val="nil"/>
            </w:tcBorders>
          </w:tcPr>
          <w:p w14:paraId="25B4404B"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w:t>
            </w:r>
          </w:p>
        </w:tc>
        <w:tc>
          <w:tcPr>
            <w:tcW w:w="439" w:type="pct"/>
            <w:tcBorders>
              <w:top w:val="nil"/>
              <w:bottom w:val="nil"/>
            </w:tcBorders>
          </w:tcPr>
          <w:p w14:paraId="0F13348C"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nil"/>
              <w:bottom w:val="nil"/>
            </w:tcBorders>
          </w:tcPr>
          <w:p w14:paraId="6ED39448"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nil"/>
              <w:bottom w:val="nil"/>
            </w:tcBorders>
          </w:tcPr>
          <w:p w14:paraId="45EC7B8D" w14:textId="77777777" w:rsidR="002E54E2" w:rsidRPr="0027571A" w:rsidRDefault="002E54E2" w:rsidP="000C3CDA">
            <w:pPr>
              <w:spacing w:line="480" w:lineRule="auto"/>
              <w:jc w:val="center"/>
              <w:rPr>
                <w:rFonts w:ascii="Times New Roman" w:hAnsi="Times New Roman" w:cs="Times New Roman"/>
              </w:rPr>
            </w:pPr>
          </w:p>
        </w:tc>
        <w:tc>
          <w:tcPr>
            <w:tcW w:w="435" w:type="pct"/>
            <w:tcBorders>
              <w:top w:val="nil"/>
              <w:bottom w:val="nil"/>
            </w:tcBorders>
          </w:tcPr>
          <w:p w14:paraId="1C4CB18F" w14:textId="77777777" w:rsidR="002E54E2" w:rsidRPr="0027571A" w:rsidRDefault="002E54E2" w:rsidP="000C3CDA">
            <w:pPr>
              <w:spacing w:line="480" w:lineRule="auto"/>
              <w:jc w:val="center"/>
              <w:rPr>
                <w:rFonts w:ascii="Times New Roman" w:hAnsi="Times New Roman" w:cs="Times New Roman"/>
              </w:rPr>
            </w:pPr>
          </w:p>
        </w:tc>
      </w:tr>
      <w:tr w:rsidR="002E54E2" w:rsidRPr="0027571A" w14:paraId="39F82C1F" w14:textId="77777777" w:rsidTr="000C3CDA">
        <w:tc>
          <w:tcPr>
            <w:tcW w:w="994" w:type="pct"/>
            <w:tcBorders>
              <w:top w:val="nil"/>
              <w:bottom w:val="nil"/>
            </w:tcBorders>
            <w:vAlign w:val="center"/>
          </w:tcPr>
          <w:p w14:paraId="6D054080"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Virtue</w:t>
            </w:r>
          </w:p>
        </w:tc>
        <w:tc>
          <w:tcPr>
            <w:tcW w:w="508" w:type="pct"/>
            <w:tcBorders>
              <w:top w:val="nil"/>
              <w:bottom w:val="nil"/>
            </w:tcBorders>
          </w:tcPr>
          <w:p w14:paraId="7D886230"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17-50</w:t>
            </w:r>
          </w:p>
        </w:tc>
        <w:tc>
          <w:tcPr>
            <w:tcW w:w="508" w:type="pct"/>
            <w:tcBorders>
              <w:top w:val="nil"/>
              <w:bottom w:val="nil"/>
            </w:tcBorders>
            <w:vAlign w:val="center"/>
          </w:tcPr>
          <w:p w14:paraId="742BB6A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34.32</w:t>
            </w:r>
          </w:p>
        </w:tc>
        <w:tc>
          <w:tcPr>
            <w:tcW w:w="439" w:type="pct"/>
            <w:tcBorders>
              <w:top w:val="nil"/>
              <w:bottom w:val="nil"/>
            </w:tcBorders>
            <w:vAlign w:val="center"/>
          </w:tcPr>
          <w:p w14:paraId="4C0B4889"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6.29</w:t>
            </w:r>
          </w:p>
        </w:tc>
        <w:tc>
          <w:tcPr>
            <w:tcW w:w="360" w:type="pct"/>
            <w:tcBorders>
              <w:top w:val="nil"/>
              <w:bottom w:val="nil"/>
            </w:tcBorders>
          </w:tcPr>
          <w:p w14:paraId="67EA9332"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.09</w:t>
            </w:r>
          </w:p>
        </w:tc>
        <w:tc>
          <w:tcPr>
            <w:tcW w:w="439" w:type="pct"/>
            <w:tcBorders>
              <w:top w:val="nil"/>
              <w:bottom w:val="nil"/>
            </w:tcBorders>
          </w:tcPr>
          <w:p w14:paraId="2D1DE6CB"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.01</w:t>
            </w:r>
          </w:p>
        </w:tc>
        <w:tc>
          <w:tcPr>
            <w:tcW w:w="439" w:type="pct"/>
            <w:tcBorders>
              <w:top w:val="nil"/>
              <w:bottom w:val="nil"/>
            </w:tcBorders>
          </w:tcPr>
          <w:p w14:paraId="6F2BB65C"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w:t>
            </w:r>
          </w:p>
        </w:tc>
        <w:tc>
          <w:tcPr>
            <w:tcW w:w="439" w:type="pct"/>
            <w:tcBorders>
              <w:top w:val="nil"/>
              <w:bottom w:val="nil"/>
            </w:tcBorders>
          </w:tcPr>
          <w:p w14:paraId="7AFFE599"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nil"/>
              <w:bottom w:val="nil"/>
            </w:tcBorders>
          </w:tcPr>
          <w:p w14:paraId="46181A4A" w14:textId="77777777" w:rsidR="002E54E2" w:rsidRPr="0027571A" w:rsidRDefault="002E54E2" w:rsidP="000C3CDA">
            <w:pPr>
              <w:spacing w:line="480" w:lineRule="auto"/>
              <w:jc w:val="center"/>
              <w:rPr>
                <w:rFonts w:ascii="Times New Roman" w:hAnsi="Times New Roman" w:cs="Times New Roman"/>
              </w:rPr>
            </w:pPr>
          </w:p>
        </w:tc>
        <w:tc>
          <w:tcPr>
            <w:tcW w:w="435" w:type="pct"/>
            <w:tcBorders>
              <w:top w:val="nil"/>
              <w:bottom w:val="nil"/>
            </w:tcBorders>
          </w:tcPr>
          <w:p w14:paraId="25B55E87" w14:textId="77777777" w:rsidR="002E54E2" w:rsidRPr="0027571A" w:rsidRDefault="002E54E2" w:rsidP="000C3CDA">
            <w:pPr>
              <w:spacing w:line="480" w:lineRule="auto"/>
              <w:jc w:val="center"/>
              <w:rPr>
                <w:rFonts w:ascii="Times New Roman" w:hAnsi="Times New Roman" w:cs="Times New Roman"/>
              </w:rPr>
            </w:pPr>
          </w:p>
        </w:tc>
      </w:tr>
      <w:tr w:rsidR="002E54E2" w:rsidRPr="0027571A" w14:paraId="4F1FB849" w14:textId="77777777" w:rsidTr="000C3CDA">
        <w:tc>
          <w:tcPr>
            <w:tcW w:w="994" w:type="pct"/>
            <w:tcBorders>
              <w:top w:val="nil"/>
              <w:bottom w:val="nil"/>
            </w:tcBorders>
            <w:vAlign w:val="center"/>
          </w:tcPr>
          <w:p w14:paraId="00C17B41"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Traditionalism</w:t>
            </w:r>
          </w:p>
        </w:tc>
        <w:tc>
          <w:tcPr>
            <w:tcW w:w="508" w:type="pct"/>
            <w:tcBorders>
              <w:top w:val="nil"/>
              <w:bottom w:val="nil"/>
            </w:tcBorders>
          </w:tcPr>
          <w:p w14:paraId="19A225DC"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15-44</w:t>
            </w:r>
          </w:p>
        </w:tc>
        <w:tc>
          <w:tcPr>
            <w:tcW w:w="508" w:type="pct"/>
            <w:tcBorders>
              <w:top w:val="nil"/>
              <w:bottom w:val="nil"/>
            </w:tcBorders>
            <w:vAlign w:val="center"/>
          </w:tcPr>
          <w:p w14:paraId="7C933A11"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30.69</w:t>
            </w:r>
          </w:p>
        </w:tc>
        <w:tc>
          <w:tcPr>
            <w:tcW w:w="439" w:type="pct"/>
            <w:tcBorders>
              <w:top w:val="nil"/>
              <w:bottom w:val="nil"/>
            </w:tcBorders>
            <w:vAlign w:val="center"/>
          </w:tcPr>
          <w:p w14:paraId="37279F04"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6.27</w:t>
            </w:r>
          </w:p>
        </w:tc>
        <w:tc>
          <w:tcPr>
            <w:tcW w:w="360" w:type="pct"/>
            <w:tcBorders>
              <w:top w:val="nil"/>
              <w:bottom w:val="nil"/>
            </w:tcBorders>
          </w:tcPr>
          <w:p w14:paraId="060C2FDA"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.26**</w:t>
            </w:r>
          </w:p>
        </w:tc>
        <w:tc>
          <w:tcPr>
            <w:tcW w:w="439" w:type="pct"/>
            <w:tcBorders>
              <w:top w:val="nil"/>
              <w:bottom w:val="nil"/>
            </w:tcBorders>
          </w:tcPr>
          <w:p w14:paraId="1C94780B"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.18*</w:t>
            </w:r>
          </w:p>
        </w:tc>
        <w:tc>
          <w:tcPr>
            <w:tcW w:w="439" w:type="pct"/>
            <w:tcBorders>
              <w:top w:val="nil"/>
              <w:bottom w:val="nil"/>
            </w:tcBorders>
          </w:tcPr>
          <w:p w14:paraId="06CDFA2B"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.38**</w:t>
            </w:r>
          </w:p>
        </w:tc>
        <w:tc>
          <w:tcPr>
            <w:tcW w:w="439" w:type="pct"/>
            <w:tcBorders>
              <w:top w:val="nil"/>
              <w:bottom w:val="nil"/>
            </w:tcBorders>
          </w:tcPr>
          <w:p w14:paraId="2702F1A1"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w:t>
            </w:r>
          </w:p>
        </w:tc>
        <w:tc>
          <w:tcPr>
            <w:tcW w:w="439" w:type="pct"/>
            <w:tcBorders>
              <w:top w:val="nil"/>
              <w:bottom w:val="nil"/>
            </w:tcBorders>
          </w:tcPr>
          <w:p w14:paraId="36FC7532" w14:textId="77777777" w:rsidR="002E54E2" w:rsidRPr="0027571A" w:rsidRDefault="002E54E2" w:rsidP="000C3CDA">
            <w:pPr>
              <w:spacing w:line="480" w:lineRule="auto"/>
              <w:jc w:val="center"/>
              <w:rPr>
                <w:rFonts w:ascii="Times New Roman" w:hAnsi="Times New Roman" w:cs="Times New Roman"/>
              </w:rPr>
            </w:pPr>
          </w:p>
        </w:tc>
        <w:tc>
          <w:tcPr>
            <w:tcW w:w="435" w:type="pct"/>
            <w:tcBorders>
              <w:top w:val="nil"/>
              <w:bottom w:val="nil"/>
            </w:tcBorders>
          </w:tcPr>
          <w:p w14:paraId="0E28D27D" w14:textId="77777777" w:rsidR="002E54E2" w:rsidRPr="0027571A" w:rsidRDefault="002E54E2" w:rsidP="000C3CDA">
            <w:pPr>
              <w:spacing w:line="480" w:lineRule="auto"/>
              <w:jc w:val="center"/>
              <w:rPr>
                <w:rFonts w:ascii="Times New Roman" w:hAnsi="Times New Roman" w:cs="Times New Roman"/>
              </w:rPr>
            </w:pPr>
          </w:p>
        </w:tc>
      </w:tr>
      <w:tr w:rsidR="002E54E2" w:rsidRPr="0027571A" w14:paraId="6DC861DC" w14:textId="77777777" w:rsidTr="000C3CDA">
        <w:tc>
          <w:tcPr>
            <w:tcW w:w="994" w:type="pct"/>
            <w:tcBorders>
              <w:top w:val="nil"/>
              <w:bottom w:val="nil"/>
            </w:tcBorders>
            <w:vAlign w:val="center"/>
          </w:tcPr>
          <w:p w14:paraId="0EEDAF2D"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Self Control</w:t>
            </w:r>
          </w:p>
        </w:tc>
        <w:tc>
          <w:tcPr>
            <w:tcW w:w="508" w:type="pct"/>
            <w:tcBorders>
              <w:top w:val="nil"/>
              <w:bottom w:val="nil"/>
            </w:tcBorders>
          </w:tcPr>
          <w:p w14:paraId="4F65FEFA"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16-47</w:t>
            </w:r>
          </w:p>
        </w:tc>
        <w:tc>
          <w:tcPr>
            <w:tcW w:w="508" w:type="pct"/>
            <w:tcBorders>
              <w:top w:val="nil"/>
              <w:bottom w:val="nil"/>
            </w:tcBorders>
            <w:vAlign w:val="center"/>
          </w:tcPr>
          <w:p w14:paraId="16F3AE6A"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35.39</w:t>
            </w:r>
          </w:p>
        </w:tc>
        <w:tc>
          <w:tcPr>
            <w:tcW w:w="439" w:type="pct"/>
            <w:tcBorders>
              <w:top w:val="nil"/>
              <w:bottom w:val="nil"/>
            </w:tcBorders>
            <w:vAlign w:val="center"/>
          </w:tcPr>
          <w:p w14:paraId="1D76DA13"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6.70</w:t>
            </w:r>
          </w:p>
        </w:tc>
        <w:tc>
          <w:tcPr>
            <w:tcW w:w="360" w:type="pct"/>
            <w:tcBorders>
              <w:top w:val="nil"/>
              <w:bottom w:val="nil"/>
            </w:tcBorders>
          </w:tcPr>
          <w:p w14:paraId="7398BBE7"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.19*</w:t>
            </w:r>
          </w:p>
        </w:tc>
        <w:tc>
          <w:tcPr>
            <w:tcW w:w="439" w:type="pct"/>
            <w:tcBorders>
              <w:top w:val="nil"/>
              <w:bottom w:val="nil"/>
            </w:tcBorders>
          </w:tcPr>
          <w:p w14:paraId="456D852E"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.25**</w:t>
            </w:r>
          </w:p>
        </w:tc>
        <w:tc>
          <w:tcPr>
            <w:tcW w:w="439" w:type="pct"/>
            <w:tcBorders>
              <w:top w:val="nil"/>
              <w:bottom w:val="nil"/>
            </w:tcBorders>
          </w:tcPr>
          <w:p w14:paraId="159AFDB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.09</w:t>
            </w:r>
          </w:p>
        </w:tc>
        <w:tc>
          <w:tcPr>
            <w:tcW w:w="439" w:type="pct"/>
            <w:tcBorders>
              <w:top w:val="nil"/>
              <w:bottom w:val="nil"/>
            </w:tcBorders>
          </w:tcPr>
          <w:p w14:paraId="760444AC"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.30**</w:t>
            </w:r>
          </w:p>
        </w:tc>
        <w:tc>
          <w:tcPr>
            <w:tcW w:w="439" w:type="pct"/>
            <w:tcBorders>
              <w:top w:val="nil"/>
              <w:bottom w:val="nil"/>
            </w:tcBorders>
          </w:tcPr>
          <w:p w14:paraId="1CCB699B"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w:t>
            </w:r>
          </w:p>
        </w:tc>
        <w:tc>
          <w:tcPr>
            <w:tcW w:w="435" w:type="pct"/>
            <w:tcBorders>
              <w:top w:val="nil"/>
              <w:bottom w:val="nil"/>
            </w:tcBorders>
          </w:tcPr>
          <w:p w14:paraId="429F212C" w14:textId="77777777" w:rsidR="002E54E2" w:rsidRPr="0027571A" w:rsidRDefault="002E54E2" w:rsidP="000C3CDA">
            <w:pPr>
              <w:spacing w:line="480" w:lineRule="auto"/>
              <w:jc w:val="center"/>
              <w:rPr>
                <w:rFonts w:ascii="Times New Roman" w:hAnsi="Times New Roman" w:cs="Times New Roman"/>
              </w:rPr>
            </w:pPr>
          </w:p>
        </w:tc>
      </w:tr>
      <w:tr w:rsidR="002E54E2" w:rsidRPr="0027571A" w14:paraId="27DC5354" w14:textId="77777777" w:rsidTr="00033E36">
        <w:tc>
          <w:tcPr>
            <w:tcW w:w="994" w:type="pct"/>
            <w:tcBorders>
              <w:top w:val="nil"/>
              <w:bottom w:val="single" w:sz="4" w:space="0" w:color="auto"/>
            </w:tcBorders>
            <w:vAlign w:val="center"/>
          </w:tcPr>
          <w:p w14:paraId="3B5F1CB3"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Responsibility</w:t>
            </w:r>
          </w:p>
        </w:tc>
        <w:tc>
          <w:tcPr>
            <w:tcW w:w="508" w:type="pct"/>
            <w:tcBorders>
              <w:top w:val="nil"/>
              <w:bottom w:val="single" w:sz="4" w:space="0" w:color="auto"/>
            </w:tcBorders>
          </w:tcPr>
          <w:p w14:paraId="4ADCC88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23-49</w:t>
            </w:r>
          </w:p>
        </w:tc>
        <w:tc>
          <w:tcPr>
            <w:tcW w:w="508" w:type="pct"/>
            <w:tcBorders>
              <w:top w:val="nil"/>
              <w:bottom w:val="single" w:sz="4" w:space="0" w:color="auto"/>
            </w:tcBorders>
            <w:vAlign w:val="center"/>
          </w:tcPr>
          <w:p w14:paraId="1305EA84"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38.19</w:t>
            </w:r>
          </w:p>
        </w:tc>
        <w:tc>
          <w:tcPr>
            <w:tcW w:w="439" w:type="pct"/>
            <w:tcBorders>
              <w:top w:val="nil"/>
              <w:bottom w:val="single" w:sz="4" w:space="0" w:color="auto"/>
            </w:tcBorders>
            <w:vAlign w:val="center"/>
          </w:tcPr>
          <w:p w14:paraId="65028D03"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5.37</w:t>
            </w:r>
          </w:p>
        </w:tc>
        <w:tc>
          <w:tcPr>
            <w:tcW w:w="360" w:type="pct"/>
            <w:tcBorders>
              <w:top w:val="nil"/>
              <w:bottom w:val="single" w:sz="4" w:space="0" w:color="auto"/>
            </w:tcBorders>
          </w:tcPr>
          <w:p w14:paraId="2DE89BBC"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.49**</w:t>
            </w:r>
          </w:p>
        </w:tc>
        <w:tc>
          <w:tcPr>
            <w:tcW w:w="439" w:type="pct"/>
            <w:tcBorders>
              <w:top w:val="nil"/>
              <w:bottom w:val="single" w:sz="4" w:space="0" w:color="auto"/>
            </w:tcBorders>
          </w:tcPr>
          <w:p w14:paraId="4FAB4780"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.38**</w:t>
            </w:r>
          </w:p>
        </w:tc>
        <w:tc>
          <w:tcPr>
            <w:tcW w:w="439" w:type="pct"/>
            <w:tcBorders>
              <w:top w:val="nil"/>
              <w:bottom w:val="single" w:sz="4" w:space="0" w:color="auto"/>
            </w:tcBorders>
          </w:tcPr>
          <w:p w14:paraId="78E2C8EC"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.24*</w:t>
            </w:r>
          </w:p>
        </w:tc>
        <w:tc>
          <w:tcPr>
            <w:tcW w:w="439" w:type="pct"/>
            <w:tcBorders>
              <w:top w:val="nil"/>
              <w:bottom w:val="single" w:sz="4" w:space="0" w:color="auto"/>
            </w:tcBorders>
          </w:tcPr>
          <w:p w14:paraId="2F42F441"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.27**</w:t>
            </w:r>
          </w:p>
        </w:tc>
        <w:tc>
          <w:tcPr>
            <w:tcW w:w="439" w:type="pct"/>
            <w:tcBorders>
              <w:top w:val="nil"/>
              <w:bottom w:val="single" w:sz="4" w:space="0" w:color="auto"/>
            </w:tcBorders>
          </w:tcPr>
          <w:p w14:paraId="36A13875"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.18*</w:t>
            </w:r>
          </w:p>
        </w:tc>
        <w:tc>
          <w:tcPr>
            <w:tcW w:w="435" w:type="pct"/>
            <w:tcBorders>
              <w:top w:val="nil"/>
              <w:bottom w:val="single" w:sz="4" w:space="0" w:color="auto"/>
            </w:tcBorders>
          </w:tcPr>
          <w:p w14:paraId="61FFA7FC"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w:t>
            </w:r>
          </w:p>
        </w:tc>
      </w:tr>
      <w:tr w:rsidR="002E54E2" w:rsidRPr="0027571A" w14:paraId="02A3BCE0" w14:textId="77777777" w:rsidTr="00033E36">
        <w:tc>
          <w:tcPr>
            <w:tcW w:w="994" w:type="pct"/>
            <w:tcBorders>
              <w:top w:val="single" w:sz="4" w:space="0" w:color="auto"/>
              <w:bottom w:val="single" w:sz="4" w:space="0" w:color="auto"/>
            </w:tcBorders>
            <w:vAlign w:val="center"/>
          </w:tcPr>
          <w:p w14:paraId="4A757CC1"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Total</w:t>
            </w:r>
          </w:p>
        </w:tc>
        <w:tc>
          <w:tcPr>
            <w:tcW w:w="508" w:type="pct"/>
            <w:tcBorders>
              <w:top w:val="single" w:sz="4" w:space="0" w:color="auto"/>
              <w:bottom w:val="single" w:sz="4" w:space="0" w:color="auto"/>
            </w:tcBorders>
          </w:tcPr>
          <w:p w14:paraId="183FDDA5"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145-262</w:t>
            </w:r>
          </w:p>
        </w:tc>
        <w:tc>
          <w:tcPr>
            <w:tcW w:w="508" w:type="pct"/>
            <w:tcBorders>
              <w:top w:val="single" w:sz="4" w:space="0" w:color="auto"/>
              <w:bottom w:val="single" w:sz="4" w:space="0" w:color="auto"/>
            </w:tcBorders>
            <w:vAlign w:val="center"/>
          </w:tcPr>
          <w:p w14:paraId="6526BB23"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212.27</w:t>
            </w:r>
          </w:p>
        </w:tc>
        <w:tc>
          <w:tcPr>
            <w:tcW w:w="439" w:type="pct"/>
            <w:tcBorders>
              <w:top w:val="single" w:sz="4" w:space="0" w:color="auto"/>
              <w:bottom w:val="single" w:sz="4" w:space="0" w:color="auto"/>
            </w:tcBorders>
            <w:vAlign w:val="center"/>
          </w:tcPr>
          <w:p w14:paraId="19E61066"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23.25</w:t>
            </w:r>
          </w:p>
        </w:tc>
        <w:tc>
          <w:tcPr>
            <w:tcW w:w="360" w:type="pct"/>
            <w:tcBorders>
              <w:top w:val="single" w:sz="4" w:space="0" w:color="auto"/>
              <w:bottom w:val="single" w:sz="4" w:space="0" w:color="auto"/>
            </w:tcBorders>
          </w:tcPr>
          <w:p w14:paraId="2A0FD500"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single" w:sz="4" w:space="0" w:color="auto"/>
            </w:tcBorders>
          </w:tcPr>
          <w:p w14:paraId="3C6B2077"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w:t>
            </w:r>
          </w:p>
        </w:tc>
        <w:tc>
          <w:tcPr>
            <w:tcW w:w="439" w:type="pct"/>
            <w:tcBorders>
              <w:top w:val="single" w:sz="4" w:space="0" w:color="auto"/>
              <w:bottom w:val="single" w:sz="4" w:space="0" w:color="auto"/>
            </w:tcBorders>
          </w:tcPr>
          <w:p w14:paraId="74C9494C"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single" w:sz="4" w:space="0" w:color="auto"/>
            </w:tcBorders>
          </w:tcPr>
          <w:p w14:paraId="690DE12B" w14:textId="77777777" w:rsidR="002E54E2" w:rsidRPr="0027571A" w:rsidRDefault="002E54E2" w:rsidP="000C3CDA">
            <w:pPr>
              <w:spacing w:line="480" w:lineRule="auto"/>
              <w:jc w:val="center"/>
              <w:rPr>
                <w:rFonts w:ascii="Times New Roman" w:hAnsi="Times New Roman" w:cs="Times New Roman"/>
              </w:rPr>
            </w:pPr>
          </w:p>
        </w:tc>
        <w:tc>
          <w:tcPr>
            <w:tcW w:w="439" w:type="pct"/>
            <w:tcBorders>
              <w:top w:val="single" w:sz="4" w:space="0" w:color="auto"/>
              <w:bottom w:val="single" w:sz="4" w:space="0" w:color="auto"/>
            </w:tcBorders>
          </w:tcPr>
          <w:p w14:paraId="54841280" w14:textId="77777777" w:rsidR="002E54E2" w:rsidRPr="0027571A" w:rsidRDefault="002E54E2" w:rsidP="000C3CDA">
            <w:pPr>
              <w:spacing w:line="480" w:lineRule="auto"/>
              <w:jc w:val="center"/>
              <w:rPr>
                <w:rFonts w:ascii="Times New Roman" w:hAnsi="Times New Roman" w:cs="Times New Roman"/>
              </w:rPr>
            </w:pPr>
          </w:p>
        </w:tc>
        <w:tc>
          <w:tcPr>
            <w:tcW w:w="435" w:type="pct"/>
            <w:tcBorders>
              <w:top w:val="single" w:sz="4" w:space="0" w:color="auto"/>
              <w:bottom w:val="single" w:sz="4" w:space="0" w:color="auto"/>
            </w:tcBorders>
          </w:tcPr>
          <w:p w14:paraId="69C69735" w14:textId="77777777" w:rsidR="002E54E2" w:rsidRPr="0027571A" w:rsidRDefault="002E54E2" w:rsidP="000C3CDA">
            <w:pPr>
              <w:spacing w:line="480" w:lineRule="auto"/>
              <w:jc w:val="center"/>
              <w:rPr>
                <w:rFonts w:ascii="Times New Roman" w:hAnsi="Times New Roman" w:cs="Times New Roman"/>
              </w:rPr>
            </w:pPr>
          </w:p>
        </w:tc>
      </w:tr>
    </w:tbl>
    <w:p w14:paraId="5E919113" w14:textId="77777777" w:rsidR="002E54E2" w:rsidRPr="0027571A" w:rsidRDefault="002E54E2" w:rsidP="002E54E2">
      <w:pPr>
        <w:spacing w:after="0" w:line="240" w:lineRule="auto"/>
        <w:rPr>
          <w:rFonts w:ascii="Times New Roman" w:hAnsi="Times New Roman" w:cs="Times New Roman"/>
        </w:rPr>
      </w:pPr>
      <w:commentRangeStart w:id="45"/>
      <w:r w:rsidRPr="0027571A">
        <w:rPr>
          <w:rFonts w:ascii="Times New Roman" w:hAnsi="Times New Roman" w:cs="Times New Roman"/>
        </w:rPr>
        <w:t>** Correlation is significant at the 0.01 level (2-tailed)</w:t>
      </w:r>
    </w:p>
    <w:p w14:paraId="11776C7C" w14:textId="77777777" w:rsidR="002E54E2" w:rsidRPr="0027571A" w:rsidRDefault="002E54E2" w:rsidP="002E54E2">
      <w:pPr>
        <w:spacing w:after="0" w:line="240" w:lineRule="auto"/>
        <w:rPr>
          <w:rFonts w:ascii="Times New Roman" w:hAnsi="Times New Roman" w:cs="Times New Roman"/>
        </w:rPr>
      </w:pPr>
      <w:r w:rsidRPr="0027571A">
        <w:rPr>
          <w:rFonts w:ascii="Times New Roman" w:hAnsi="Times New Roman" w:cs="Times New Roman"/>
        </w:rPr>
        <w:t>*Correlation is significant at the 0.05 level (2-tailed)</w:t>
      </w:r>
    </w:p>
    <w:commentRangeEnd w:id="45"/>
    <w:p w14:paraId="2D898EB7" w14:textId="77777777" w:rsidR="002E54E2" w:rsidRPr="0027571A" w:rsidRDefault="00A90833" w:rsidP="002E54E2">
      <w:pPr>
        <w:pStyle w:val="ListParagraph"/>
      </w:pPr>
      <w:r>
        <w:rPr>
          <w:rStyle w:val="CommentReference"/>
        </w:rPr>
        <w:commentReference w:id="45"/>
      </w:r>
    </w:p>
    <w:p w14:paraId="1134C8C4" w14:textId="77777777" w:rsidR="002E54E2" w:rsidRPr="0027571A" w:rsidRDefault="002E54E2" w:rsidP="002E54E2"/>
    <w:p w14:paraId="3106C937" w14:textId="77777777" w:rsidR="008A188C" w:rsidRPr="0027571A" w:rsidRDefault="008A188C" w:rsidP="002E54E2"/>
    <w:p w14:paraId="6C621DCB" w14:textId="77777777" w:rsidR="002E54E2" w:rsidRPr="0027571A" w:rsidRDefault="002E54E2" w:rsidP="002E54E2"/>
    <w:p w14:paraId="0B1DD449" w14:textId="77777777" w:rsidR="002E54E2" w:rsidRPr="0027571A" w:rsidRDefault="002E54E2" w:rsidP="002E54E2"/>
    <w:p w14:paraId="1265986A" w14:textId="77777777" w:rsidR="002E54E2" w:rsidRPr="0027571A" w:rsidRDefault="002E54E2" w:rsidP="002E54E2"/>
    <w:p w14:paraId="5E94CE35" w14:textId="77777777" w:rsidR="002E54E2" w:rsidRPr="0027571A" w:rsidRDefault="002E54E2" w:rsidP="002E54E2"/>
    <w:p w14:paraId="0DB7ADD6" w14:textId="77777777" w:rsidR="002E54E2" w:rsidRPr="0027571A" w:rsidRDefault="002E54E2" w:rsidP="002E54E2"/>
    <w:p w14:paraId="5A949167" w14:textId="77777777" w:rsidR="00033E36" w:rsidRDefault="002E54E2" w:rsidP="00033E36">
      <w:pPr>
        <w:spacing w:before="100" w:after="100" w:line="240" w:lineRule="auto"/>
        <w:rPr>
          <w:rFonts w:ascii="Times New Roman" w:hAnsi="Times New Roman" w:cs="Times New Roman"/>
        </w:rPr>
      </w:pPr>
      <w:r w:rsidRPr="0027571A">
        <w:rPr>
          <w:rFonts w:ascii="Times New Roman" w:hAnsi="Times New Roman" w:cs="Times New Roman"/>
          <w:b/>
        </w:rPr>
        <w:t xml:space="preserve">Table </w:t>
      </w:r>
      <w:r w:rsidR="00B60EBE">
        <w:rPr>
          <w:rFonts w:ascii="Times New Roman" w:hAnsi="Times New Roman" w:cs="Times New Roman"/>
          <w:b/>
        </w:rPr>
        <w:t>6</w:t>
      </w:r>
      <w:r w:rsidR="00B60EBE">
        <w:rPr>
          <w:rFonts w:ascii="Times New Roman" w:hAnsi="Times New Roman" w:cs="Times New Roman"/>
          <w:b/>
        </w:rPr>
        <w:tab/>
      </w:r>
      <w:r w:rsidR="0027571A">
        <w:rPr>
          <w:rFonts w:ascii="Times New Roman" w:hAnsi="Times New Roman" w:cs="Times New Roman"/>
        </w:rPr>
        <w:tab/>
      </w:r>
    </w:p>
    <w:p w14:paraId="109B1222" w14:textId="77777777" w:rsidR="002E54E2" w:rsidRPr="0027571A" w:rsidRDefault="00155E50" w:rsidP="00033E36">
      <w:pPr>
        <w:spacing w:before="100" w:after="100" w:line="240" w:lineRule="auto"/>
        <w:rPr>
          <w:rFonts w:ascii="Times New Roman" w:hAnsi="Times New Roman" w:cs="Times New Roman"/>
        </w:rPr>
      </w:pPr>
      <w:r w:rsidRPr="0027571A">
        <w:rPr>
          <w:rFonts w:ascii="Times New Roman" w:hAnsi="Times New Roman" w:cs="Times New Roman"/>
        </w:rPr>
        <w:t xml:space="preserve">Study 2: </w:t>
      </w:r>
      <w:r w:rsidR="002E54E2" w:rsidRPr="0027571A">
        <w:rPr>
          <w:rFonts w:ascii="Times New Roman" w:hAnsi="Times New Roman" w:cs="Times New Roman"/>
        </w:rPr>
        <w:t xml:space="preserve">Descriptive statistics of the International Personality Item Pool dimensions </w:t>
      </w: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7"/>
        <w:gridCol w:w="3090"/>
        <w:gridCol w:w="3090"/>
        <w:gridCol w:w="2673"/>
      </w:tblGrid>
      <w:tr w:rsidR="002E54E2" w:rsidRPr="0027571A" w14:paraId="611FA14D" w14:textId="77777777" w:rsidTr="000C3CDA">
        <w:tc>
          <w:tcPr>
            <w:tcW w:w="2029" w:type="pct"/>
            <w:tcBorders>
              <w:top w:val="single" w:sz="4" w:space="0" w:color="auto"/>
              <w:bottom w:val="single" w:sz="4" w:space="0" w:color="auto"/>
            </w:tcBorders>
            <w:vAlign w:val="center"/>
          </w:tcPr>
          <w:p w14:paraId="2813638A" w14:textId="77777777" w:rsidR="002E54E2" w:rsidRPr="0027571A" w:rsidRDefault="002E54E2" w:rsidP="000C3CDA">
            <w:pPr>
              <w:spacing w:line="480" w:lineRule="auto"/>
              <w:rPr>
                <w:rFonts w:ascii="Times New Roman" w:hAnsi="Times New Roman" w:cs="Times New Roman"/>
              </w:rPr>
            </w:pPr>
          </w:p>
        </w:tc>
        <w:tc>
          <w:tcPr>
            <w:tcW w:w="1037" w:type="pct"/>
            <w:tcBorders>
              <w:top w:val="single" w:sz="4" w:space="0" w:color="auto"/>
              <w:bottom w:val="single" w:sz="4" w:space="0" w:color="auto"/>
            </w:tcBorders>
          </w:tcPr>
          <w:p w14:paraId="0ADE8006"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Range</w:t>
            </w:r>
          </w:p>
        </w:tc>
        <w:tc>
          <w:tcPr>
            <w:tcW w:w="1037" w:type="pct"/>
            <w:tcBorders>
              <w:top w:val="single" w:sz="4" w:space="0" w:color="auto"/>
              <w:bottom w:val="single" w:sz="4" w:space="0" w:color="auto"/>
            </w:tcBorders>
            <w:vAlign w:val="center"/>
          </w:tcPr>
          <w:p w14:paraId="14E22652"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Mean</w:t>
            </w:r>
          </w:p>
        </w:tc>
        <w:tc>
          <w:tcPr>
            <w:tcW w:w="897" w:type="pct"/>
            <w:tcBorders>
              <w:top w:val="single" w:sz="4" w:space="0" w:color="auto"/>
              <w:bottom w:val="single" w:sz="4" w:space="0" w:color="auto"/>
            </w:tcBorders>
            <w:vAlign w:val="center"/>
          </w:tcPr>
          <w:p w14:paraId="42E4DDD9"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SD</w:t>
            </w:r>
          </w:p>
        </w:tc>
      </w:tr>
      <w:tr w:rsidR="002E54E2" w:rsidRPr="0027571A" w14:paraId="1FC04832" w14:textId="77777777" w:rsidTr="000C3CDA">
        <w:tc>
          <w:tcPr>
            <w:tcW w:w="2029" w:type="pct"/>
            <w:tcBorders>
              <w:top w:val="single" w:sz="4" w:space="0" w:color="auto"/>
              <w:bottom w:val="nil"/>
            </w:tcBorders>
            <w:vAlign w:val="center"/>
          </w:tcPr>
          <w:p w14:paraId="157BEE27" w14:textId="77777777" w:rsidR="002E54E2" w:rsidRPr="0027571A" w:rsidRDefault="002E54E2" w:rsidP="000C3CDA">
            <w:pPr>
              <w:spacing w:line="480" w:lineRule="auto"/>
              <w:rPr>
                <w:rFonts w:ascii="Times New Roman" w:hAnsi="Times New Roman" w:cs="Times New Roman"/>
              </w:rPr>
            </w:pPr>
            <w:r w:rsidRPr="0027571A">
              <w:rPr>
                <w:rFonts w:ascii="Times New Roman" w:hAnsi="Times New Roman" w:cs="Times New Roman"/>
              </w:rPr>
              <w:t>IPIP</w:t>
            </w:r>
          </w:p>
        </w:tc>
        <w:tc>
          <w:tcPr>
            <w:tcW w:w="1037" w:type="pct"/>
            <w:tcBorders>
              <w:top w:val="single" w:sz="4" w:space="0" w:color="auto"/>
              <w:bottom w:val="nil"/>
            </w:tcBorders>
          </w:tcPr>
          <w:p w14:paraId="4E6C0637" w14:textId="77777777" w:rsidR="002E54E2" w:rsidRPr="0027571A" w:rsidRDefault="002E54E2" w:rsidP="000C3CDA">
            <w:pPr>
              <w:spacing w:line="480" w:lineRule="auto"/>
              <w:jc w:val="center"/>
              <w:rPr>
                <w:rFonts w:ascii="Times New Roman" w:hAnsi="Times New Roman" w:cs="Times New Roman"/>
              </w:rPr>
            </w:pPr>
          </w:p>
        </w:tc>
        <w:tc>
          <w:tcPr>
            <w:tcW w:w="1037" w:type="pct"/>
            <w:tcBorders>
              <w:top w:val="single" w:sz="4" w:space="0" w:color="auto"/>
              <w:bottom w:val="nil"/>
            </w:tcBorders>
            <w:vAlign w:val="center"/>
          </w:tcPr>
          <w:p w14:paraId="213740BA" w14:textId="77777777" w:rsidR="002E54E2" w:rsidRPr="0027571A" w:rsidRDefault="002E54E2" w:rsidP="000C3CDA">
            <w:pPr>
              <w:spacing w:line="480" w:lineRule="auto"/>
              <w:jc w:val="center"/>
              <w:rPr>
                <w:rFonts w:ascii="Times New Roman" w:hAnsi="Times New Roman" w:cs="Times New Roman"/>
              </w:rPr>
            </w:pPr>
          </w:p>
        </w:tc>
        <w:tc>
          <w:tcPr>
            <w:tcW w:w="897" w:type="pct"/>
            <w:tcBorders>
              <w:top w:val="single" w:sz="4" w:space="0" w:color="auto"/>
              <w:bottom w:val="nil"/>
            </w:tcBorders>
            <w:vAlign w:val="center"/>
          </w:tcPr>
          <w:p w14:paraId="5FBAE3C1" w14:textId="77777777" w:rsidR="002E54E2" w:rsidRPr="0027571A" w:rsidRDefault="002E54E2" w:rsidP="000C3CDA">
            <w:pPr>
              <w:spacing w:line="480" w:lineRule="auto"/>
              <w:jc w:val="center"/>
              <w:rPr>
                <w:rFonts w:ascii="Times New Roman" w:hAnsi="Times New Roman" w:cs="Times New Roman"/>
              </w:rPr>
            </w:pPr>
          </w:p>
        </w:tc>
      </w:tr>
      <w:tr w:rsidR="002E54E2" w:rsidRPr="0027571A" w14:paraId="3CDAC6DD" w14:textId="77777777" w:rsidTr="000C3CDA">
        <w:tc>
          <w:tcPr>
            <w:tcW w:w="2029" w:type="pct"/>
            <w:tcBorders>
              <w:top w:val="nil"/>
            </w:tcBorders>
            <w:vAlign w:val="center"/>
          </w:tcPr>
          <w:p w14:paraId="2E9E5AEA"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Conscientiousness</w:t>
            </w:r>
          </w:p>
        </w:tc>
        <w:tc>
          <w:tcPr>
            <w:tcW w:w="1037" w:type="pct"/>
            <w:tcBorders>
              <w:top w:val="nil"/>
            </w:tcBorders>
          </w:tcPr>
          <w:p w14:paraId="0C12980E"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19-50</w:t>
            </w:r>
          </w:p>
        </w:tc>
        <w:tc>
          <w:tcPr>
            <w:tcW w:w="1037" w:type="pct"/>
            <w:tcBorders>
              <w:top w:val="nil"/>
            </w:tcBorders>
            <w:vAlign w:val="center"/>
          </w:tcPr>
          <w:p w14:paraId="40600AC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35.15</w:t>
            </w:r>
          </w:p>
        </w:tc>
        <w:tc>
          <w:tcPr>
            <w:tcW w:w="897" w:type="pct"/>
            <w:tcBorders>
              <w:top w:val="nil"/>
            </w:tcBorders>
            <w:vAlign w:val="center"/>
          </w:tcPr>
          <w:p w14:paraId="3F8A6F40"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7.17</w:t>
            </w:r>
          </w:p>
        </w:tc>
      </w:tr>
      <w:tr w:rsidR="002E54E2" w:rsidRPr="0027571A" w14:paraId="714E0DD5" w14:textId="77777777" w:rsidTr="000C3CDA">
        <w:tc>
          <w:tcPr>
            <w:tcW w:w="2029" w:type="pct"/>
            <w:tcBorders>
              <w:top w:val="nil"/>
            </w:tcBorders>
            <w:vAlign w:val="center"/>
          </w:tcPr>
          <w:p w14:paraId="300BD33E"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Neuroticism</w:t>
            </w:r>
          </w:p>
        </w:tc>
        <w:tc>
          <w:tcPr>
            <w:tcW w:w="1037" w:type="pct"/>
            <w:tcBorders>
              <w:top w:val="nil"/>
            </w:tcBorders>
          </w:tcPr>
          <w:p w14:paraId="50B3CBE3"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12-47</w:t>
            </w:r>
          </w:p>
        </w:tc>
        <w:tc>
          <w:tcPr>
            <w:tcW w:w="1037" w:type="pct"/>
            <w:tcBorders>
              <w:top w:val="nil"/>
            </w:tcBorders>
          </w:tcPr>
          <w:p w14:paraId="1CA19F8E"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29.64</w:t>
            </w:r>
          </w:p>
        </w:tc>
        <w:tc>
          <w:tcPr>
            <w:tcW w:w="897" w:type="pct"/>
            <w:tcBorders>
              <w:top w:val="nil"/>
            </w:tcBorders>
            <w:vAlign w:val="center"/>
          </w:tcPr>
          <w:p w14:paraId="7F72C720"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9.37</w:t>
            </w:r>
          </w:p>
        </w:tc>
      </w:tr>
      <w:tr w:rsidR="002E54E2" w:rsidRPr="0027571A" w14:paraId="0D8651D0" w14:textId="77777777" w:rsidTr="008A188C">
        <w:tc>
          <w:tcPr>
            <w:tcW w:w="2029" w:type="pct"/>
            <w:tcBorders>
              <w:top w:val="nil"/>
              <w:bottom w:val="nil"/>
            </w:tcBorders>
            <w:vAlign w:val="center"/>
          </w:tcPr>
          <w:p w14:paraId="5A75A448"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Extraversion</w:t>
            </w:r>
          </w:p>
        </w:tc>
        <w:tc>
          <w:tcPr>
            <w:tcW w:w="1037" w:type="pct"/>
            <w:tcBorders>
              <w:top w:val="nil"/>
              <w:bottom w:val="nil"/>
            </w:tcBorders>
          </w:tcPr>
          <w:p w14:paraId="6E2C3A64"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12-49</w:t>
            </w:r>
          </w:p>
        </w:tc>
        <w:tc>
          <w:tcPr>
            <w:tcW w:w="1037" w:type="pct"/>
            <w:tcBorders>
              <w:top w:val="nil"/>
              <w:bottom w:val="nil"/>
            </w:tcBorders>
            <w:vAlign w:val="center"/>
          </w:tcPr>
          <w:p w14:paraId="31C8FF2C"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32.08</w:t>
            </w:r>
          </w:p>
        </w:tc>
        <w:tc>
          <w:tcPr>
            <w:tcW w:w="897" w:type="pct"/>
            <w:tcBorders>
              <w:top w:val="nil"/>
              <w:bottom w:val="nil"/>
            </w:tcBorders>
            <w:vAlign w:val="center"/>
          </w:tcPr>
          <w:p w14:paraId="06F203BE"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8.23</w:t>
            </w:r>
          </w:p>
        </w:tc>
      </w:tr>
      <w:tr w:rsidR="002E54E2" w:rsidRPr="0027571A" w14:paraId="61865DA2" w14:textId="77777777" w:rsidTr="000C3CDA">
        <w:tc>
          <w:tcPr>
            <w:tcW w:w="2029" w:type="pct"/>
            <w:tcBorders>
              <w:top w:val="nil"/>
            </w:tcBorders>
            <w:vAlign w:val="center"/>
          </w:tcPr>
          <w:p w14:paraId="74FD5E78"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Openness</w:t>
            </w:r>
          </w:p>
        </w:tc>
        <w:tc>
          <w:tcPr>
            <w:tcW w:w="1037" w:type="pct"/>
            <w:tcBorders>
              <w:top w:val="nil"/>
            </w:tcBorders>
          </w:tcPr>
          <w:p w14:paraId="371E0D7E"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24-50</w:t>
            </w:r>
          </w:p>
        </w:tc>
        <w:tc>
          <w:tcPr>
            <w:tcW w:w="1037" w:type="pct"/>
            <w:tcBorders>
              <w:top w:val="nil"/>
            </w:tcBorders>
            <w:vAlign w:val="center"/>
          </w:tcPr>
          <w:p w14:paraId="16F863D5"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38.17</w:t>
            </w:r>
          </w:p>
        </w:tc>
        <w:tc>
          <w:tcPr>
            <w:tcW w:w="897" w:type="pct"/>
            <w:tcBorders>
              <w:top w:val="nil"/>
            </w:tcBorders>
            <w:vAlign w:val="center"/>
          </w:tcPr>
          <w:p w14:paraId="521A99AD"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6.25</w:t>
            </w:r>
          </w:p>
        </w:tc>
      </w:tr>
      <w:tr w:rsidR="002E54E2" w:rsidRPr="0027571A" w14:paraId="1C5D4C67" w14:textId="77777777" w:rsidTr="008A188C">
        <w:tc>
          <w:tcPr>
            <w:tcW w:w="2029" w:type="pct"/>
            <w:tcBorders>
              <w:top w:val="nil"/>
              <w:bottom w:val="single" w:sz="4" w:space="0" w:color="auto"/>
            </w:tcBorders>
            <w:vAlign w:val="center"/>
          </w:tcPr>
          <w:p w14:paraId="7AC2FD3E" w14:textId="77777777" w:rsidR="002E54E2" w:rsidRPr="0027571A" w:rsidRDefault="002E54E2" w:rsidP="000C3CDA">
            <w:pPr>
              <w:spacing w:line="480" w:lineRule="auto"/>
              <w:ind w:left="284"/>
              <w:rPr>
                <w:rFonts w:ascii="Times New Roman" w:hAnsi="Times New Roman" w:cs="Times New Roman"/>
              </w:rPr>
            </w:pPr>
            <w:r w:rsidRPr="0027571A">
              <w:rPr>
                <w:rFonts w:ascii="Times New Roman" w:hAnsi="Times New Roman" w:cs="Times New Roman"/>
              </w:rPr>
              <w:t>Agreeableness</w:t>
            </w:r>
          </w:p>
        </w:tc>
        <w:tc>
          <w:tcPr>
            <w:tcW w:w="1037" w:type="pct"/>
            <w:tcBorders>
              <w:top w:val="nil"/>
              <w:bottom w:val="single" w:sz="4" w:space="0" w:color="auto"/>
            </w:tcBorders>
          </w:tcPr>
          <w:p w14:paraId="257A3B38"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19-50</w:t>
            </w:r>
          </w:p>
        </w:tc>
        <w:tc>
          <w:tcPr>
            <w:tcW w:w="1037" w:type="pct"/>
            <w:tcBorders>
              <w:top w:val="nil"/>
              <w:bottom w:val="single" w:sz="4" w:space="0" w:color="auto"/>
            </w:tcBorders>
            <w:vAlign w:val="center"/>
          </w:tcPr>
          <w:p w14:paraId="5D3EAB62"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37.64</w:t>
            </w:r>
          </w:p>
        </w:tc>
        <w:tc>
          <w:tcPr>
            <w:tcW w:w="897" w:type="pct"/>
            <w:tcBorders>
              <w:top w:val="nil"/>
              <w:bottom w:val="single" w:sz="4" w:space="0" w:color="auto"/>
            </w:tcBorders>
            <w:vAlign w:val="center"/>
          </w:tcPr>
          <w:p w14:paraId="4841B8DA" w14:textId="77777777" w:rsidR="002E54E2" w:rsidRPr="0027571A" w:rsidRDefault="002E54E2" w:rsidP="000C3CDA">
            <w:pPr>
              <w:spacing w:line="480" w:lineRule="auto"/>
              <w:jc w:val="center"/>
              <w:rPr>
                <w:rFonts w:ascii="Times New Roman" w:hAnsi="Times New Roman" w:cs="Times New Roman"/>
              </w:rPr>
            </w:pPr>
            <w:r w:rsidRPr="0027571A">
              <w:rPr>
                <w:rFonts w:ascii="Times New Roman" w:hAnsi="Times New Roman" w:cs="Times New Roman"/>
              </w:rPr>
              <w:t>5.69</w:t>
            </w:r>
          </w:p>
        </w:tc>
      </w:tr>
    </w:tbl>
    <w:p w14:paraId="4248D0A7" w14:textId="77777777" w:rsidR="002E54E2" w:rsidRPr="0027571A" w:rsidRDefault="002E54E2" w:rsidP="002E54E2"/>
    <w:p w14:paraId="7E796A36" w14:textId="77777777" w:rsidR="002E54E2" w:rsidRPr="0027571A" w:rsidRDefault="002E54E2" w:rsidP="002E54E2"/>
    <w:p w14:paraId="12EC87C4" w14:textId="77777777" w:rsidR="002E54E2" w:rsidRPr="0027571A" w:rsidRDefault="002E54E2" w:rsidP="002E54E2"/>
    <w:p w14:paraId="17211E48" w14:textId="77777777" w:rsidR="002E54E2" w:rsidRPr="0027571A" w:rsidRDefault="002E54E2" w:rsidP="002E54E2"/>
    <w:p w14:paraId="6C936CD9" w14:textId="77777777" w:rsidR="002E54E2" w:rsidRPr="0027571A" w:rsidRDefault="002E54E2" w:rsidP="002E54E2"/>
    <w:p w14:paraId="6EC39F9D" w14:textId="77777777" w:rsidR="002E54E2" w:rsidRPr="0027571A" w:rsidRDefault="002E54E2" w:rsidP="002E54E2"/>
    <w:p w14:paraId="61CF41B2" w14:textId="77777777" w:rsidR="002E54E2" w:rsidRPr="0027571A" w:rsidRDefault="002E54E2" w:rsidP="002E54E2"/>
    <w:p w14:paraId="671826A6" w14:textId="77777777" w:rsidR="002E54E2" w:rsidRPr="0027571A" w:rsidRDefault="002E54E2" w:rsidP="002E54E2">
      <w:pPr>
        <w:rPr>
          <w:rFonts w:ascii="Times New Roman" w:hAnsi="Times New Roman" w:cs="Times New Roman"/>
        </w:rPr>
      </w:pPr>
    </w:p>
    <w:p w14:paraId="36E37E1E" w14:textId="77777777" w:rsidR="007A49CE" w:rsidRDefault="007A49CE" w:rsidP="00033E36">
      <w:pPr>
        <w:spacing w:after="0" w:line="240" w:lineRule="auto"/>
        <w:rPr>
          <w:rFonts w:ascii="Times New Roman" w:hAnsi="Times New Roman" w:cs="Times New Roman"/>
        </w:rPr>
      </w:pPr>
    </w:p>
    <w:p w14:paraId="131BFB52" w14:textId="77777777" w:rsidR="001A3DE4" w:rsidRDefault="001A3DE4" w:rsidP="00033E36">
      <w:pPr>
        <w:spacing w:after="0" w:line="240" w:lineRule="auto"/>
        <w:rPr>
          <w:rFonts w:ascii="Times New Roman" w:hAnsi="Times New Roman" w:cs="Times New Roman"/>
        </w:rPr>
      </w:pPr>
    </w:p>
    <w:p w14:paraId="33CB0991" w14:textId="77777777" w:rsidR="00033E36" w:rsidRDefault="00033E36" w:rsidP="00033E36">
      <w:pPr>
        <w:spacing w:after="0" w:line="240" w:lineRule="auto"/>
        <w:rPr>
          <w:rFonts w:ascii="Times New Roman" w:hAnsi="Times New Roman" w:cs="Times New Roman"/>
        </w:rPr>
      </w:pPr>
      <w:r w:rsidRPr="0027571A">
        <w:rPr>
          <w:rFonts w:ascii="Times New Roman" w:hAnsi="Times New Roman" w:cs="Times New Roman"/>
          <w:b/>
        </w:rPr>
        <w:lastRenderedPageBreak/>
        <w:t xml:space="preserve">Table </w:t>
      </w:r>
      <w:r>
        <w:rPr>
          <w:rFonts w:ascii="Times New Roman" w:hAnsi="Times New Roman" w:cs="Times New Roman"/>
          <w:b/>
        </w:rPr>
        <w:t>7</w:t>
      </w:r>
      <w:r w:rsidRPr="0027571A">
        <w:rPr>
          <w:rFonts w:ascii="Times New Roman" w:hAnsi="Times New Roman" w:cs="Times New Roman"/>
        </w:rPr>
        <w:tab/>
      </w:r>
      <w:r>
        <w:rPr>
          <w:rFonts w:ascii="Times New Roman" w:hAnsi="Times New Roman" w:cs="Times New Roman"/>
        </w:rPr>
        <w:tab/>
      </w:r>
    </w:p>
    <w:p w14:paraId="0F3ADDA4" w14:textId="77777777" w:rsidR="00033E36" w:rsidRPr="0027571A" w:rsidRDefault="00033E36" w:rsidP="00033E36">
      <w:pPr>
        <w:spacing w:after="0" w:line="240" w:lineRule="auto"/>
        <w:rPr>
          <w:rFonts w:ascii="Times New Roman" w:hAnsi="Times New Roman" w:cs="Times New Roman"/>
        </w:rPr>
      </w:pPr>
      <w:r>
        <w:rPr>
          <w:rFonts w:ascii="Times New Roman" w:hAnsi="Times New Roman" w:cs="Times New Roman"/>
        </w:rPr>
        <w:t xml:space="preserve">Study 2: </w:t>
      </w:r>
      <w:r w:rsidRPr="0027571A">
        <w:rPr>
          <w:rFonts w:ascii="Times New Roman" w:hAnsi="Times New Roman" w:cs="Times New Roman"/>
        </w:rPr>
        <w:t>Descriptive statistics of the Health Behaviours</w:t>
      </w:r>
      <w:r>
        <w:rPr>
          <w:rFonts w:ascii="Times New Roman" w:hAnsi="Times New Roman" w:cs="Times New Roman"/>
        </w:rPr>
        <w:t>.</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9"/>
        <w:gridCol w:w="1210"/>
        <w:gridCol w:w="1115"/>
        <w:gridCol w:w="1106"/>
      </w:tblGrid>
      <w:tr w:rsidR="00033E36" w:rsidRPr="00886C57" w14:paraId="1844A411" w14:textId="77777777" w:rsidTr="00834319">
        <w:tc>
          <w:tcPr>
            <w:tcW w:w="3849" w:type="pct"/>
            <w:tcBorders>
              <w:top w:val="single" w:sz="4" w:space="0" w:color="auto"/>
              <w:bottom w:val="single" w:sz="4" w:space="0" w:color="auto"/>
            </w:tcBorders>
          </w:tcPr>
          <w:p w14:paraId="60558783" w14:textId="77777777" w:rsidR="00033E36" w:rsidRPr="00886C57" w:rsidRDefault="00033E36" w:rsidP="00834319">
            <w:pPr>
              <w:spacing w:line="276" w:lineRule="auto"/>
              <w:rPr>
                <w:rFonts w:ascii="Times New Roman" w:hAnsi="Times New Roman" w:cs="Times New Roman"/>
              </w:rPr>
            </w:pPr>
          </w:p>
        </w:tc>
        <w:tc>
          <w:tcPr>
            <w:tcW w:w="406" w:type="pct"/>
            <w:tcBorders>
              <w:top w:val="single" w:sz="4" w:space="0" w:color="auto"/>
              <w:bottom w:val="single" w:sz="4" w:space="0" w:color="auto"/>
            </w:tcBorders>
          </w:tcPr>
          <w:p w14:paraId="4C3C8980" w14:textId="77777777" w:rsidR="00033E36" w:rsidRPr="00886C57" w:rsidRDefault="00033E36" w:rsidP="00834319">
            <w:pPr>
              <w:spacing w:line="276" w:lineRule="auto"/>
              <w:jc w:val="center"/>
              <w:rPr>
                <w:rFonts w:ascii="Times New Roman" w:hAnsi="Times New Roman" w:cs="Times New Roman"/>
                <w:b/>
              </w:rPr>
            </w:pPr>
            <w:r w:rsidRPr="00886C57">
              <w:rPr>
                <w:rFonts w:ascii="Times New Roman" w:hAnsi="Times New Roman" w:cs="Times New Roman"/>
                <w:b/>
              </w:rPr>
              <w:t>Range</w:t>
            </w:r>
          </w:p>
        </w:tc>
        <w:tc>
          <w:tcPr>
            <w:tcW w:w="374" w:type="pct"/>
            <w:tcBorders>
              <w:top w:val="single" w:sz="4" w:space="0" w:color="auto"/>
              <w:bottom w:val="single" w:sz="4" w:space="0" w:color="auto"/>
            </w:tcBorders>
          </w:tcPr>
          <w:p w14:paraId="4973D655" w14:textId="77777777" w:rsidR="00033E36" w:rsidRPr="00886C57" w:rsidRDefault="00033E36" w:rsidP="00834319">
            <w:pPr>
              <w:spacing w:line="276" w:lineRule="auto"/>
              <w:jc w:val="center"/>
              <w:rPr>
                <w:rFonts w:ascii="Times New Roman" w:hAnsi="Times New Roman" w:cs="Times New Roman"/>
                <w:b/>
              </w:rPr>
            </w:pPr>
            <w:r w:rsidRPr="00886C57">
              <w:rPr>
                <w:rFonts w:ascii="Times New Roman" w:hAnsi="Times New Roman" w:cs="Times New Roman"/>
                <w:b/>
              </w:rPr>
              <w:t xml:space="preserve">Mean </w:t>
            </w:r>
          </w:p>
        </w:tc>
        <w:tc>
          <w:tcPr>
            <w:tcW w:w="371" w:type="pct"/>
            <w:tcBorders>
              <w:top w:val="single" w:sz="4" w:space="0" w:color="auto"/>
              <w:bottom w:val="single" w:sz="4" w:space="0" w:color="auto"/>
            </w:tcBorders>
          </w:tcPr>
          <w:p w14:paraId="7BF244C1" w14:textId="77777777" w:rsidR="00033E36" w:rsidRPr="00886C57" w:rsidRDefault="00033E36" w:rsidP="00834319">
            <w:pPr>
              <w:spacing w:line="276" w:lineRule="auto"/>
              <w:jc w:val="center"/>
              <w:rPr>
                <w:rFonts w:ascii="Times New Roman" w:hAnsi="Times New Roman" w:cs="Times New Roman"/>
                <w:b/>
              </w:rPr>
            </w:pPr>
            <w:r w:rsidRPr="00886C57">
              <w:rPr>
                <w:rFonts w:ascii="Times New Roman" w:hAnsi="Times New Roman" w:cs="Times New Roman"/>
                <w:b/>
              </w:rPr>
              <w:t>SD</w:t>
            </w:r>
          </w:p>
        </w:tc>
      </w:tr>
      <w:tr w:rsidR="00033E36" w:rsidRPr="00886C57" w14:paraId="6D47C4D5" w14:textId="77777777" w:rsidTr="00834319">
        <w:tc>
          <w:tcPr>
            <w:tcW w:w="3849" w:type="pct"/>
            <w:tcBorders>
              <w:top w:val="single" w:sz="4" w:space="0" w:color="auto"/>
            </w:tcBorders>
          </w:tcPr>
          <w:p w14:paraId="1C56CEB5" w14:textId="77777777" w:rsidR="00033E36" w:rsidRPr="00886C57" w:rsidRDefault="00033E36" w:rsidP="00834319">
            <w:pPr>
              <w:spacing w:line="276" w:lineRule="auto"/>
              <w:rPr>
                <w:rFonts w:ascii="Times New Roman" w:hAnsi="Times New Roman" w:cs="Times New Roman"/>
              </w:rPr>
            </w:pPr>
            <w:r w:rsidRPr="00886C57">
              <w:rPr>
                <w:rFonts w:ascii="Times New Roman" w:hAnsi="Times New Roman" w:cs="Times New Roman"/>
              </w:rPr>
              <w:t xml:space="preserve">Risk taking </w:t>
            </w:r>
          </w:p>
        </w:tc>
        <w:tc>
          <w:tcPr>
            <w:tcW w:w="406" w:type="pct"/>
            <w:tcBorders>
              <w:top w:val="single" w:sz="4" w:space="0" w:color="auto"/>
            </w:tcBorders>
          </w:tcPr>
          <w:p w14:paraId="4944C7E0" w14:textId="77777777" w:rsidR="00033E36" w:rsidRPr="00886C57" w:rsidRDefault="00033E36" w:rsidP="00834319">
            <w:pPr>
              <w:spacing w:line="276" w:lineRule="auto"/>
              <w:jc w:val="center"/>
              <w:rPr>
                <w:rFonts w:ascii="Times New Roman" w:hAnsi="Times New Roman" w:cs="Times New Roman"/>
              </w:rPr>
            </w:pPr>
          </w:p>
        </w:tc>
        <w:tc>
          <w:tcPr>
            <w:tcW w:w="374" w:type="pct"/>
            <w:tcBorders>
              <w:top w:val="single" w:sz="4" w:space="0" w:color="auto"/>
            </w:tcBorders>
          </w:tcPr>
          <w:p w14:paraId="6EB4B935" w14:textId="77777777" w:rsidR="00033E36" w:rsidRPr="00886C57" w:rsidRDefault="00033E36" w:rsidP="00834319">
            <w:pPr>
              <w:spacing w:line="276" w:lineRule="auto"/>
              <w:jc w:val="center"/>
              <w:rPr>
                <w:rFonts w:ascii="Times New Roman" w:hAnsi="Times New Roman" w:cs="Times New Roman"/>
              </w:rPr>
            </w:pPr>
          </w:p>
        </w:tc>
        <w:tc>
          <w:tcPr>
            <w:tcW w:w="371" w:type="pct"/>
            <w:tcBorders>
              <w:top w:val="single" w:sz="4" w:space="0" w:color="auto"/>
            </w:tcBorders>
          </w:tcPr>
          <w:p w14:paraId="2632287B"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5D9CADF3" w14:textId="77777777" w:rsidTr="00834319">
        <w:tc>
          <w:tcPr>
            <w:tcW w:w="3849" w:type="pct"/>
          </w:tcPr>
          <w:p w14:paraId="75570A86" w14:textId="77777777" w:rsidR="00033E36" w:rsidRPr="00886C57" w:rsidRDefault="00033E36" w:rsidP="00834319">
            <w:pPr>
              <w:spacing w:line="276" w:lineRule="auto"/>
              <w:ind w:left="284"/>
              <w:rPr>
                <w:rFonts w:ascii="Times New Roman" w:hAnsi="Times New Roman" w:cs="Times New Roman"/>
              </w:rPr>
            </w:pPr>
            <w:r w:rsidRPr="00886C57">
              <w:rPr>
                <w:rFonts w:ascii="Times New Roman" w:hAnsi="Times New Roman" w:cs="Times New Roman"/>
              </w:rPr>
              <w:t>Speeding</w:t>
            </w:r>
          </w:p>
        </w:tc>
        <w:tc>
          <w:tcPr>
            <w:tcW w:w="406" w:type="pct"/>
          </w:tcPr>
          <w:p w14:paraId="273BAD4B"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1-5</w:t>
            </w:r>
          </w:p>
        </w:tc>
        <w:tc>
          <w:tcPr>
            <w:tcW w:w="374" w:type="pct"/>
          </w:tcPr>
          <w:p w14:paraId="3773DE67"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2.19</w:t>
            </w:r>
          </w:p>
        </w:tc>
        <w:tc>
          <w:tcPr>
            <w:tcW w:w="371" w:type="pct"/>
          </w:tcPr>
          <w:p w14:paraId="7327EC2F"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1.24</w:t>
            </w:r>
          </w:p>
        </w:tc>
      </w:tr>
      <w:tr w:rsidR="00033E36" w:rsidRPr="00886C57" w14:paraId="12B716BB" w14:textId="77777777" w:rsidTr="00834319">
        <w:tc>
          <w:tcPr>
            <w:tcW w:w="3849" w:type="pct"/>
          </w:tcPr>
          <w:p w14:paraId="5ECA2C40" w14:textId="77777777" w:rsidR="00033E36" w:rsidRPr="00886C57" w:rsidRDefault="00033E36" w:rsidP="00834319">
            <w:pPr>
              <w:spacing w:line="276" w:lineRule="auto"/>
              <w:ind w:left="284"/>
              <w:rPr>
                <w:rFonts w:ascii="Times New Roman" w:hAnsi="Times New Roman" w:cs="Times New Roman"/>
              </w:rPr>
            </w:pPr>
            <w:r w:rsidRPr="00886C57">
              <w:rPr>
                <w:rFonts w:ascii="Times New Roman" w:hAnsi="Times New Roman" w:cs="Times New Roman"/>
              </w:rPr>
              <w:t>Chance Taking</w:t>
            </w:r>
          </w:p>
        </w:tc>
        <w:tc>
          <w:tcPr>
            <w:tcW w:w="406" w:type="pct"/>
          </w:tcPr>
          <w:p w14:paraId="0D107F73"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1-5</w:t>
            </w:r>
          </w:p>
        </w:tc>
        <w:tc>
          <w:tcPr>
            <w:tcW w:w="374" w:type="pct"/>
          </w:tcPr>
          <w:p w14:paraId="4CF61D58"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2.54</w:t>
            </w:r>
          </w:p>
        </w:tc>
        <w:tc>
          <w:tcPr>
            <w:tcW w:w="371" w:type="pct"/>
          </w:tcPr>
          <w:p w14:paraId="18D08626"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1.33</w:t>
            </w:r>
          </w:p>
        </w:tc>
      </w:tr>
      <w:tr w:rsidR="00033E36" w:rsidRPr="00886C57" w14:paraId="0851B45C" w14:textId="77777777" w:rsidTr="00834319">
        <w:tc>
          <w:tcPr>
            <w:tcW w:w="3849" w:type="pct"/>
          </w:tcPr>
          <w:p w14:paraId="14EFBCE2" w14:textId="77777777" w:rsidR="00033E36" w:rsidRPr="00886C57" w:rsidRDefault="00033E36" w:rsidP="00834319">
            <w:pPr>
              <w:spacing w:line="276" w:lineRule="auto"/>
              <w:ind w:left="284"/>
              <w:rPr>
                <w:rFonts w:ascii="Times New Roman" w:hAnsi="Times New Roman" w:cs="Times New Roman"/>
              </w:rPr>
            </w:pPr>
            <w:r w:rsidRPr="00886C57">
              <w:rPr>
                <w:rFonts w:ascii="Times New Roman" w:hAnsi="Times New Roman" w:cs="Times New Roman"/>
              </w:rPr>
              <w:t>Obeying Traffic Rules</w:t>
            </w:r>
          </w:p>
        </w:tc>
        <w:tc>
          <w:tcPr>
            <w:tcW w:w="406" w:type="pct"/>
          </w:tcPr>
          <w:p w14:paraId="4C2DDF60"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1-5</w:t>
            </w:r>
          </w:p>
        </w:tc>
        <w:tc>
          <w:tcPr>
            <w:tcW w:w="374" w:type="pct"/>
          </w:tcPr>
          <w:p w14:paraId="16DF4556"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3.66</w:t>
            </w:r>
          </w:p>
        </w:tc>
        <w:tc>
          <w:tcPr>
            <w:tcW w:w="371" w:type="pct"/>
          </w:tcPr>
          <w:p w14:paraId="0E73B775"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1.20</w:t>
            </w:r>
          </w:p>
        </w:tc>
      </w:tr>
      <w:tr w:rsidR="00033E36" w:rsidRPr="00886C57" w14:paraId="470189A6" w14:textId="77777777" w:rsidTr="00834319">
        <w:tc>
          <w:tcPr>
            <w:tcW w:w="3849" w:type="pct"/>
          </w:tcPr>
          <w:p w14:paraId="4180F162" w14:textId="77777777" w:rsidR="00033E36" w:rsidRPr="00886C57" w:rsidRDefault="00033E36" w:rsidP="00834319">
            <w:pPr>
              <w:spacing w:line="276" w:lineRule="auto"/>
              <w:ind w:left="284"/>
              <w:rPr>
                <w:rFonts w:ascii="Times New Roman" w:hAnsi="Times New Roman" w:cs="Times New Roman"/>
              </w:rPr>
            </w:pPr>
            <w:r w:rsidRPr="00886C57">
              <w:rPr>
                <w:rFonts w:ascii="Times New Roman" w:hAnsi="Times New Roman" w:cs="Times New Roman"/>
              </w:rPr>
              <w:t>Risky activities</w:t>
            </w:r>
          </w:p>
        </w:tc>
        <w:tc>
          <w:tcPr>
            <w:tcW w:w="406" w:type="pct"/>
          </w:tcPr>
          <w:p w14:paraId="0AB90CC7"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1-5</w:t>
            </w:r>
          </w:p>
        </w:tc>
        <w:tc>
          <w:tcPr>
            <w:tcW w:w="374" w:type="pct"/>
          </w:tcPr>
          <w:p w14:paraId="782BEF67"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2.27</w:t>
            </w:r>
          </w:p>
        </w:tc>
        <w:tc>
          <w:tcPr>
            <w:tcW w:w="371" w:type="pct"/>
          </w:tcPr>
          <w:p w14:paraId="488C3CB3"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1.29</w:t>
            </w:r>
          </w:p>
        </w:tc>
      </w:tr>
      <w:tr w:rsidR="00033E36" w:rsidRPr="00886C57" w14:paraId="0CDA6D93" w14:textId="77777777" w:rsidTr="00834319">
        <w:tc>
          <w:tcPr>
            <w:tcW w:w="3849" w:type="pct"/>
          </w:tcPr>
          <w:p w14:paraId="210A915A" w14:textId="77777777" w:rsidR="00033E36" w:rsidRPr="00886C57" w:rsidRDefault="00033E36" w:rsidP="00834319">
            <w:pPr>
              <w:spacing w:line="276" w:lineRule="auto"/>
              <w:ind w:left="284"/>
              <w:rPr>
                <w:rFonts w:ascii="Times New Roman" w:hAnsi="Times New Roman" w:cs="Times New Roman"/>
              </w:rPr>
            </w:pPr>
            <w:r w:rsidRPr="00886C57">
              <w:rPr>
                <w:rFonts w:ascii="Times New Roman" w:hAnsi="Times New Roman" w:cs="Times New Roman"/>
              </w:rPr>
              <w:t>Total Score</w:t>
            </w:r>
          </w:p>
        </w:tc>
        <w:tc>
          <w:tcPr>
            <w:tcW w:w="406" w:type="pct"/>
          </w:tcPr>
          <w:p w14:paraId="2D7700B0"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4-18</w:t>
            </w:r>
          </w:p>
        </w:tc>
        <w:tc>
          <w:tcPr>
            <w:tcW w:w="374" w:type="pct"/>
          </w:tcPr>
          <w:p w14:paraId="4962355B"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9.35</w:t>
            </w:r>
          </w:p>
        </w:tc>
        <w:tc>
          <w:tcPr>
            <w:tcW w:w="371" w:type="pct"/>
          </w:tcPr>
          <w:p w14:paraId="57A5C098"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3.48</w:t>
            </w:r>
          </w:p>
        </w:tc>
      </w:tr>
      <w:tr w:rsidR="00033E36" w:rsidRPr="00886C57" w14:paraId="24B67945" w14:textId="77777777" w:rsidTr="00834319">
        <w:tc>
          <w:tcPr>
            <w:tcW w:w="3849" w:type="pct"/>
          </w:tcPr>
          <w:p w14:paraId="32AA5886" w14:textId="77777777" w:rsidR="00033E36" w:rsidRPr="00886C57" w:rsidRDefault="00033E36" w:rsidP="00834319">
            <w:pPr>
              <w:spacing w:line="276" w:lineRule="auto"/>
              <w:ind w:left="284"/>
              <w:rPr>
                <w:rFonts w:ascii="Times New Roman" w:hAnsi="Times New Roman" w:cs="Times New Roman"/>
              </w:rPr>
            </w:pPr>
          </w:p>
        </w:tc>
        <w:tc>
          <w:tcPr>
            <w:tcW w:w="406" w:type="pct"/>
          </w:tcPr>
          <w:p w14:paraId="4C12E864"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0C6A2AC2" w14:textId="77777777" w:rsidR="00033E36" w:rsidRPr="00886C57" w:rsidRDefault="00033E36" w:rsidP="00834319">
            <w:pPr>
              <w:spacing w:line="276" w:lineRule="auto"/>
              <w:jc w:val="center"/>
              <w:rPr>
                <w:rFonts w:ascii="Times New Roman" w:hAnsi="Times New Roman" w:cs="Times New Roman"/>
              </w:rPr>
            </w:pPr>
          </w:p>
        </w:tc>
        <w:tc>
          <w:tcPr>
            <w:tcW w:w="371" w:type="pct"/>
          </w:tcPr>
          <w:p w14:paraId="5FF71391"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58BD6703" w14:textId="77777777" w:rsidTr="00834319">
        <w:tc>
          <w:tcPr>
            <w:tcW w:w="3849" w:type="pct"/>
          </w:tcPr>
          <w:p w14:paraId="07570C82" w14:textId="77777777" w:rsidR="00033E36" w:rsidRPr="00886C57" w:rsidRDefault="00033E36" w:rsidP="00834319">
            <w:pPr>
              <w:spacing w:line="276" w:lineRule="auto"/>
              <w:rPr>
                <w:rFonts w:ascii="Times New Roman" w:hAnsi="Times New Roman" w:cs="Times New Roman"/>
              </w:rPr>
            </w:pPr>
            <w:r w:rsidRPr="00886C57">
              <w:rPr>
                <w:rFonts w:ascii="Times New Roman" w:hAnsi="Times New Roman" w:cs="Times New Roman"/>
              </w:rPr>
              <w:t>Alcohol, Smoking and Substance Use</w:t>
            </w:r>
          </w:p>
        </w:tc>
        <w:tc>
          <w:tcPr>
            <w:tcW w:w="406" w:type="pct"/>
          </w:tcPr>
          <w:p w14:paraId="318792CC"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39175F19" w14:textId="77777777" w:rsidR="00033E36" w:rsidRPr="00886C57" w:rsidRDefault="00033E36" w:rsidP="00834319">
            <w:pPr>
              <w:spacing w:line="276" w:lineRule="auto"/>
              <w:jc w:val="center"/>
              <w:rPr>
                <w:rFonts w:ascii="Times New Roman" w:hAnsi="Times New Roman" w:cs="Times New Roman"/>
              </w:rPr>
            </w:pPr>
          </w:p>
        </w:tc>
        <w:tc>
          <w:tcPr>
            <w:tcW w:w="371" w:type="pct"/>
          </w:tcPr>
          <w:p w14:paraId="50A80465"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19A2A594" w14:textId="77777777" w:rsidTr="00834319">
        <w:tc>
          <w:tcPr>
            <w:tcW w:w="3849" w:type="pct"/>
          </w:tcPr>
          <w:p w14:paraId="7525D380" w14:textId="77777777" w:rsidR="00033E36" w:rsidRPr="00886C57" w:rsidRDefault="00033E36" w:rsidP="00834319">
            <w:pPr>
              <w:spacing w:line="276" w:lineRule="auto"/>
              <w:ind w:left="284"/>
              <w:rPr>
                <w:rFonts w:ascii="Times New Roman" w:hAnsi="Times New Roman" w:cs="Times New Roman"/>
              </w:rPr>
            </w:pPr>
            <w:r w:rsidRPr="00886C57">
              <w:rPr>
                <w:rFonts w:ascii="Times New Roman" w:hAnsi="Times New Roman" w:cs="Times New Roman"/>
              </w:rPr>
              <w:t xml:space="preserve">Unit consumption </w:t>
            </w:r>
          </w:p>
        </w:tc>
        <w:tc>
          <w:tcPr>
            <w:tcW w:w="406" w:type="pct"/>
          </w:tcPr>
          <w:p w14:paraId="472FC78A"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0-70</w:t>
            </w:r>
          </w:p>
        </w:tc>
        <w:tc>
          <w:tcPr>
            <w:tcW w:w="374" w:type="pct"/>
          </w:tcPr>
          <w:p w14:paraId="0F06E4A9"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8.44</w:t>
            </w:r>
          </w:p>
        </w:tc>
        <w:tc>
          <w:tcPr>
            <w:tcW w:w="371" w:type="pct"/>
          </w:tcPr>
          <w:p w14:paraId="167ECD9C"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12.25</w:t>
            </w:r>
          </w:p>
        </w:tc>
      </w:tr>
      <w:tr w:rsidR="00033E36" w:rsidRPr="00886C57" w14:paraId="40937C6D" w14:textId="77777777" w:rsidTr="00834319">
        <w:tc>
          <w:tcPr>
            <w:tcW w:w="3849" w:type="pct"/>
          </w:tcPr>
          <w:p w14:paraId="0FB6D252" w14:textId="77777777" w:rsidR="00033E36" w:rsidRPr="00886C57" w:rsidRDefault="00033E36" w:rsidP="00834319">
            <w:pPr>
              <w:spacing w:line="276" w:lineRule="auto"/>
              <w:ind w:left="284"/>
              <w:rPr>
                <w:rFonts w:ascii="Times New Roman" w:hAnsi="Times New Roman" w:cs="Times New Roman"/>
              </w:rPr>
            </w:pPr>
            <w:r w:rsidRPr="00886C57">
              <w:rPr>
                <w:rFonts w:ascii="Times New Roman" w:hAnsi="Times New Roman" w:cs="Times New Roman"/>
              </w:rPr>
              <w:t>Cigarettes smoked in the last week</w:t>
            </w:r>
          </w:p>
        </w:tc>
        <w:tc>
          <w:tcPr>
            <w:tcW w:w="406" w:type="pct"/>
            <w:tcBorders>
              <w:bottom w:val="nil"/>
            </w:tcBorders>
          </w:tcPr>
          <w:p w14:paraId="73AF4610"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0-140</w:t>
            </w:r>
          </w:p>
        </w:tc>
        <w:tc>
          <w:tcPr>
            <w:tcW w:w="374" w:type="pct"/>
            <w:tcBorders>
              <w:bottom w:val="nil"/>
            </w:tcBorders>
          </w:tcPr>
          <w:p w14:paraId="261FCF72"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4.62</w:t>
            </w:r>
          </w:p>
        </w:tc>
        <w:tc>
          <w:tcPr>
            <w:tcW w:w="371" w:type="pct"/>
            <w:tcBorders>
              <w:bottom w:val="nil"/>
            </w:tcBorders>
          </w:tcPr>
          <w:p w14:paraId="2D66172A"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21.40</w:t>
            </w:r>
          </w:p>
        </w:tc>
      </w:tr>
      <w:tr w:rsidR="00033E36" w:rsidRPr="00886C57" w14:paraId="066719E3" w14:textId="77777777" w:rsidTr="00834319">
        <w:tc>
          <w:tcPr>
            <w:tcW w:w="3849" w:type="pct"/>
            <w:tcBorders>
              <w:right w:val="nil"/>
            </w:tcBorders>
          </w:tcPr>
          <w:p w14:paraId="75193717" w14:textId="77777777" w:rsidR="00033E36" w:rsidRPr="00886C57" w:rsidRDefault="00033E36" w:rsidP="00834319">
            <w:pPr>
              <w:spacing w:line="276" w:lineRule="auto"/>
              <w:ind w:left="284"/>
              <w:rPr>
                <w:rFonts w:ascii="Times New Roman" w:hAnsi="Times New Roman" w:cs="Times New Roman"/>
              </w:rPr>
            </w:pPr>
          </w:p>
        </w:tc>
        <w:tc>
          <w:tcPr>
            <w:tcW w:w="406" w:type="pct"/>
            <w:tcBorders>
              <w:top w:val="nil"/>
              <w:left w:val="nil"/>
              <w:bottom w:val="nil"/>
              <w:right w:val="nil"/>
            </w:tcBorders>
          </w:tcPr>
          <w:p w14:paraId="636350DC" w14:textId="77777777" w:rsidR="00033E36" w:rsidRPr="00886C57" w:rsidRDefault="00033E36" w:rsidP="00834319">
            <w:pPr>
              <w:spacing w:line="276" w:lineRule="auto"/>
              <w:jc w:val="center"/>
              <w:rPr>
                <w:rFonts w:ascii="Times New Roman" w:hAnsi="Times New Roman" w:cs="Times New Roman"/>
              </w:rPr>
            </w:pPr>
          </w:p>
        </w:tc>
        <w:tc>
          <w:tcPr>
            <w:tcW w:w="374" w:type="pct"/>
            <w:tcBorders>
              <w:top w:val="nil"/>
              <w:left w:val="nil"/>
              <w:bottom w:val="nil"/>
              <w:right w:val="nil"/>
            </w:tcBorders>
          </w:tcPr>
          <w:p w14:paraId="7421EA26" w14:textId="77777777" w:rsidR="00033E36" w:rsidRPr="00886C57" w:rsidRDefault="00033E36" w:rsidP="00834319">
            <w:pPr>
              <w:spacing w:line="276" w:lineRule="auto"/>
              <w:jc w:val="center"/>
              <w:rPr>
                <w:rFonts w:ascii="Times New Roman" w:hAnsi="Times New Roman" w:cs="Times New Roman"/>
              </w:rPr>
            </w:pPr>
          </w:p>
        </w:tc>
        <w:tc>
          <w:tcPr>
            <w:tcW w:w="371" w:type="pct"/>
            <w:tcBorders>
              <w:top w:val="nil"/>
              <w:left w:val="nil"/>
              <w:bottom w:val="nil"/>
              <w:right w:val="nil"/>
            </w:tcBorders>
          </w:tcPr>
          <w:p w14:paraId="5420B907"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598B0CAD" w14:textId="77777777" w:rsidTr="00834319">
        <w:tc>
          <w:tcPr>
            <w:tcW w:w="3849" w:type="pct"/>
          </w:tcPr>
          <w:p w14:paraId="3C58D2DC" w14:textId="77777777" w:rsidR="00033E36" w:rsidRPr="00886C57" w:rsidRDefault="00033E36" w:rsidP="00834319">
            <w:pPr>
              <w:spacing w:line="276" w:lineRule="auto"/>
              <w:rPr>
                <w:rFonts w:ascii="Times New Roman" w:hAnsi="Times New Roman" w:cs="Times New Roman"/>
              </w:rPr>
            </w:pPr>
            <w:r w:rsidRPr="00886C57">
              <w:rPr>
                <w:rFonts w:ascii="Times New Roman" w:hAnsi="Times New Roman" w:cs="Times New Roman"/>
              </w:rPr>
              <w:t>How often do you have six or more units on one occasion</w:t>
            </w:r>
          </w:p>
        </w:tc>
        <w:tc>
          <w:tcPr>
            <w:tcW w:w="406" w:type="pct"/>
            <w:tcBorders>
              <w:top w:val="nil"/>
              <w:bottom w:val="nil"/>
            </w:tcBorders>
          </w:tcPr>
          <w:p w14:paraId="369E2102" w14:textId="77777777" w:rsidR="00033E36" w:rsidRPr="00886C57" w:rsidRDefault="00033E36" w:rsidP="00834319">
            <w:pPr>
              <w:spacing w:line="276" w:lineRule="auto"/>
              <w:jc w:val="center"/>
              <w:rPr>
                <w:rFonts w:ascii="Times New Roman" w:hAnsi="Times New Roman" w:cs="Times New Roman"/>
              </w:rPr>
            </w:pPr>
          </w:p>
        </w:tc>
        <w:tc>
          <w:tcPr>
            <w:tcW w:w="374" w:type="pct"/>
            <w:tcBorders>
              <w:top w:val="nil"/>
              <w:bottom w:val="nil"/>
            </w:tcBorders>
          </w:tcPr>
          <w:p w14:paraId="6B651075" w14:textId="77777777" w:rsidR="00033E36" w:rsidRPr="00886C57" w:rsidRDefault="00033E36" w:rsidP="00834319">
            <w:pPr>
              <w:spacing w:line="276" w:lineRule="auto"/>
              <w:jc w:val="center"/>
              <w:rPr>
                <w:rFonts w:ascii="Times New Roman" w:hAnsi="Times New Roman" w:cs="Times New Roman"/>
                <w:b/>
              </w:rPr>
            </w:pPr>
            <w:r w:rsidRPr="00886C57">
              <w:rPr>
                <w:rFonts w:ascii="Times New Roman" w:hAnsi="Times New Roman" w:cs="Times New Roman"/>
                <w:b/>
              </w:rPr>
              <w:t>n</w:t>
            </w:r>
          </w:p>
        </w:tc>
        <w:tc>
          <w:tcPr>
            <w:tcW w:w="371" w:type="pct"/>
            <w:tcBorders>
              <w:top w:val="nil"/>
              <w:bottom w:val="nil"/>
            </w:tcBorders>
          </w:tcPr>
          <w:p w14:paraId="1F354454" w14:textId="77777777" w:rsidR="00033E36" w:rsidRPr="00886C57" w:rsidRDefault="00033E36" w:rsidP="00834319">
            <w:pPr>
              <w:spacing w:line="276" w:lineRule="auto"/>
              <w:jc w:val="center"/>
              <w:rPr>
                <w:rFonts w:ascii="Times New Roman" w:hAnsi="Times New Roman" w:cs="Times New Roman"/>
                <w:b/>
              </w:rPr>
            </w:pPr>
            <w:r w:rsidRPr="00886C57">
              <w:rPr>
                <w:rFonts w:ascii="Times New Roman" w:hAnsi="Times New Roman" w:cs="Times New Roman"/>
                <w:b/>
              </w:rPr>
              <w:t>%</w:t>
            </w:r>
          </w:p>
        </w:tc>
      </w:tr>
      <w:tr w:rsidR="00033E36" w:rsidRPr="00886C57" w14:paraId="647EDAE3" w14:textId="77777777" w:rsidTr="00834319">
        <w:tc>
          <w:tcPr>
            <w:tcW w:w="3849" w:type="pct"/>
          </w:tcPr>
          <w:p w14:paraId="46723199"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Never</w:t>
            </w:r>
          </w:p>
        </w:tc>
        <w:tc>
          <w:tcPr>
            <w:tcW w:w="406" w:type="pct"/>
            <w:tcBorders>
              <w:top w:val="nil"/>
            </w:tcBorders>
          </w:tcPr>
          <w:p w14:paraId="25E591E0" w14:textId="77777777" w:rsidR="00033E36" w:rsidRPr="00886C57" w:rsidRDefault="00033E36" w:rsidP="00834319">
            <w:pPr>
              <w:spacing w:line="276" w:lineRule="auto"/>
              <w:jc w:val="center"/>
              <w:rPr>
                <w:rFonts w:ascii="Times New Roman" w:hAnsi="Times New Roman" w:cs="Times New Roman"/>
              </w:rPr>
            </w:pPr>
          </w:p>
        </w:tc>
        <w:tc>
          <w:tcPr>
            <w:tcW w:w="374" w:type="pct"/>
            <w:tcBorders>
              <w:top w:val="nil"/>
            </w:tcBorders>
          </w:tcPr>
          <w:p w14:paraId="731A094D"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33</w:t>
            </w:r>
          </w:p>
        </w:tc>
        <w:tc>
          <w:tcPr>
            <w:tcW w:w="371" w:type="pct"/>
            <w:tcBorders>
              <w:top w:val="nil"/>
            </w:tcBorders>
          </w:tcPr>
          <w:p w14:paraId="48E3C163"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28</w:t>
            </w:r>
          </w:p>
        </w:tc>
      </w:tr>
      <w:tr w:rsidR="00033E36" w:rsidRPr="00886C57" w14:paraId="208A6405" w14:textId="77777777" w:rsidTr="00834319">
        <w:tc>
          <w:tcPr>
            <w:tcW w:w="3849" w:type="pct"/>
          </w:tcPr>
          <w:p w14:paraId="71A03431"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Less than Monthly</w:t>
            </w:r>
          </w:p>
        </w:tc>
        <w:tc>
          <w:tcPr>
            <w:tcW w:w="406" w:type="pct"/>
          </w:tcPr>
          <w:p w14:paraId="29FF3410"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3E7D11D2"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26</w:t>
            </w:r>
          </w:p>
        </w:tc>
        <w:tc>
          <w:tcPr>
            <w:tcW w:w="371" w:type="pct"/>
          </w:tcPr>
          <w:p w14:paraId="5F216E1E"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22</w:t>
            </w:r>
          </w:p>
        </w:tc>
      </w:tr>
      <w:tr w:rsidR="00033E36" w:rsidRPr="00886C57" w14:paraId="5068494C" w14:textId="77777777" w:rsidTr="00834319">
        <w:tc>
          <w:tcPr>
            <w:tcW w:w="3849" w:type="pct"/>
          </w:tcPr>
          <w:p w14:paraId="782BD59A"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Monthly</w:t>
            </w:r>
          </w:p>
        </w:tc>
        <w:tc>
          <w:tcPr>
            <w:tcW w:w="406" w:type="pct"/>
          </w:tcPr>
          <w:p w14:paraId="44AE6137"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70D466F3"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17</w:t>
            </w:r>
          </w:p>
        </w:tc>
        <w:tc>
          <w:tcPr>
            <w:tcW w:w="371" w:type="pct"/>
          </w:tcPr>
          <w:p w14:paraId="1F7E6EAB"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14.4</w:t>
            </w:r>
          </w:p>
        </w:tc>
      </w:tr>
      <w:tr w:rsidR="00033E36" w:rsidRPr="00886C57" w14:paraId="21596807" w14:textId="77777777" w:rsidTr="00834319">
        <w:tc>
          <w:tcPr>
            <w:tcW w:w="3849" w:type="pct"/>
          </w:tcPr>
          <w:p w14:paraId="4BD0C4C5"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Fortnightly</w:t>
            </w:r>
          </w:p>
        </w:tc>
        <w:tc>
          <w:tcPr>
            <w:tcW w:w="406" w:type="pct"/>
          </w:tcPr>
          <w:p w14:paraId="2319A371"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299FF2C7"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21</w:t>
            </w:r>
          </w:p>
        </w:tc>
        <w:tc>
          <w:tcPr>
            <w:tcW w:w="371" w:type="pct"/>
          </w:tcPr>
          <w:p w14:paraId="78319621"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17.8</w:t>
            </w:r>
          </w:p>
        </w:tc>
      </w:tr>
      <w:tr w:rsidR="00033E36" w:rsidRPr="00886C57" w14:paraId="341ED416" w14:textId="77777777" w:rsidTr="00834319">
        <w:tc>
          <w:tcPr>
            <w:tcW w:w="3849" w:type="pct"/>
          </w:tcPr>
          <w:p w14:paraId="7DF887B7"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Weekly</w:t>
            </w:r>
          </w:p>
        </w:tc>
        <w:tc>
          <w:tcPr>
            <w:tcW w:w="406" w:type="pct"/>
          </w:tcPr>
          <w:p w14:paraId="427B7A01"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16046264"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12</w:t>
            </w:r>
          </w:p>
        </w:tc>
        <w:tc>
          <w:tcPr>
            <w:tcW w:w="371" w:type="pct"/>
          </w:tcPr>
          <w:p w14:paraId="413F4AA1"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10.2</w:t>
            </w:r>
          </w:p>
        </w:tc>
      </w:tr>
      <w:tr w:rsidR="00033E36" w:rsidRPr="00886C57" w14:paraId="40E2DF10" w14:textId="77777777" w:rsidTr="00834319">
        <w:tc>
          <w:tcPr>
            <w:tcW w:w="3849" w:type="pct"/>
          </w:tcPr>
          <w:p w14:paraId="1DBB226A"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2 to 3 times a week</w:t>
            </w:r>
          </w:p>
        </w:tc>
        <w:tc>
          <w:tcPr>
            <w:tcW w:w="406" w:type="pct"/>
          </w:tcPr>
          <w:p w14:paraId="2F240EDB"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155AB2F0"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7</w:t>
            </w:r>
          </w:p>
        </w:tc>
        <w:tc>
          <w:tcPr>
            <w:tcW w:w="371" w:type="pct"/>
          </w:tcPr>
          <w:p w14:paraId="538F70B0"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5.9</w:t>
            </w:r>
          </w:p>
        </w:tc>
      </w:tr>
      <w:tr w:rsidR="00033E36" w:rsidRPr="00886C57" w14:paraId="0E3F269E" w14:textId="77777777" w:rsidTr="00834319">
        <w:tc>
          <w:tcPr>
            <w:tcW w:w="3849" w:type="pct"/>
          </w:tcPr>
          <w:p w14:paraId="5A943B75"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Daily or almost daily</w:t>
            </w:r>
          </w:p>
        </w:tc>
        <w:tc>
          <w:tcPr>
            <w:tcW w:w="406" w:type="pct"/>
          </w:tcPr>
          <w:p w14:paraId="03B9DEC2"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0CA3777F"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w:t>
            </w:r>
          </w:p>
        </w:tc>
        <w:tc>
          <w:tcPr>
            <w:tcW w:w="371" w:type="pct"/>
          </w:tcPr>
          <w:p w14:paraId="762BED65"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0.8</w:t>
            </w:r>
          </w:p>
        </w:tc>
      </w:tr>
      <w:tr w:rsidR="00033E36" w:rsidRPr="00886C57" w14:paraId="0DB731F4" w14:textId="77777777" w:rsidTr="00834319">
        <w:tc>
          <w:tcPr>
            <w:tcW w:w="3849" w:type="pct"/>
          </w:tcPr>
          <w:p w14:paraId="27B936AB" w14:textId="77777777" w:rsidR="00033E36" w:rsidRPr="00886C57" w:rsidRDefault="00033E36" w:rsidP="00834319">
            <w:pPr>
              <w:spacing w:line="276" w:lineRule="auto"/>
              <w:ind w:left="567"/>
              <w:rPr>
                <w:rFonts w:ascii="Times New Roman" w:hAnsi="Times New Roman" w:cs="Times New Roman"/>
              </w:rPr>
            </w:pPr>
          </w:p>
        </w:tc>
        <w:tc>
          <w:tcPr>
            <w:tcW w:w="406" w:type="pct"/>
          </w:tcPr>
          <w:p w14:paraId="07730B9A"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6390BF60" w14:textId="77777777" w:rsidR="00033E36" w:rsidRPr="00886C57" w:rsidRDefault="00033E36" w:rsidP="00834319">
            <w:pPr>
              <w:spacing w:line="276" w:lineRule="auto"/>
              <w:jc w:val="center"/>
              <w:rPr>
                <w:rFonts w:ascii="Times New Roman" w:hAnsi="Times New Roman" w:cs="Times New Roman"/>
              </w:rPr>
            </w:pPr>
          </w:p>
        </w:tc>
        <w:tc>
          <w:tcPr>
            <w:tcW w:w="371" w:type="pct"/>
          </w:tcPr>
          <w:p w14:paraId="430ABB10"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244A497F" w14:textId="77777777" w:rsidTr="00834319">
        <w:tc>
          <w:tcPr>
            <w:tcW w:w="3849" w:type="pct"/>
          </w:tcPr>
          <w:p w14:paraId="480408A6" w14:textId="77777777" w:rsidR="00033E36" w:rsidRPr="00886C57" w:rsidRDefault="00033E36" w:rsidP="00834319">
            <w:pPr>
              <w:spacing w:line="276" w:lineRule="auto"/>
              <w:rPr>
                <w:rFonts w:ascii="Times New Roman" w:hAnsi="Times New Roman" w:cs="Times New Roman"/>
              </w:rPr>
            </w:pPr>
            <w:r w:rsidRPr="00886C57">
              <w:rPr>
                <w:rFonts w:ascii="Times New Roman" w:hAnsi="Times New Roman" w:cs="Times New Roman"/>
              </w:rPr>
              <w:t xml:space="preserve">During the last 7 days, how often have you had six or more units on one occasion </w:t>
            </w:r>
          </w:p>
        </w:tc>
        <w:tc>
          <w:tcPr>
            <w:tcW w:w="406" w:type="pct"/>
          </w:tcPr>
          <w:p w14:paraId="5DCCAC2F"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0FF665C9" w14:textId="77777777" w:rsidR="00033E36" w:rsidRPr="00886C57" w:rsidRDefault="00033E36" w:rsidP="00834319">
            <w:pPr>
              <w:spacing w:line="276" w:lineRule="auto"/>
              <w:jc w:val="center"/>
              <w:rPr>
                <w:rFonts w:ascii="Times New Roman" w:hAnsi="Times New Roman" w:cs="Times New Roman"/>
              </w:rPr>
            </w:pPr>
          </w:p>
        </w:tc>
        <w:tc>
          <w:tcPr>
            <w:tcW w:w="371" w:type="pct"/>
          </w:tcPr>
          <w:p w14:paraId="7AAB9A45"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3C4DCD36" w14:textId="77777777" w:rsidTr="00834319">
        <w:tc>
          <w:tcPr>
            <w:tcW w:w="3849" w:type="pct"/>
          </w:tcPr>
          <w:p w14:paraId="50F24D80"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Never</w:t>
            </w:r>
          </w:p>
        </w:tc>
        <w:tc>
          <w:tcPr>
            <w:tcW w:w="406" w:type="pct"/>
          </w:tcPr>
          <w:p w14:paraId="7A940276"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1B2F5657"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69</w:t>
            </w:r>
          </w:p>
        </w:tc>
        <w:tc>
          <w:tcPr>
            <w:tcW w:w="371" w:type="pct"/>
          </w:tcPr>
          <w:p w14:paraId="0210099F"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59.5</w:t>
            </w:r>
          </w:p>
        </w:tc>
      </w:tr>
      <w:tr w:rsidR="00033E36" w:rsidRPr="00886C57" w14:paraId="438A6983" w14:textId="77777777" w:rsidTr="00834319">
        <w:tc>
          <w:tcPr>
            <w:tcW w:w="3849" w:type="pct"/>
          </w:tcPr>
          <w:p w14:paraId="0FC67028"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1 day</w:t>
            </w:r>
          </w:p>
        </w:tc>
        <w:tc>
          <w:tcPr>
            <w:tcW w:w="406" w:type="pct"/>
          </w:tcPr>
          <w:p w14:paraId="4AC9695A"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2BDB6BBA"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30</w:t>
            </w:r>
          </w:p>
        </w:tc>
        <w:tc>
          <w:tcPr>
            <w:tcW w:w="371" w:type="pct"/>
          </w:tcPr>
          <w:p w14:paraId="1BC083BB"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25.9</w:t>
            </w:r>
          </w:p>
        </w:tc>
      </w:tr>
      <w:tr w:rsidR="00033E36" w:rsidRPr="00886C57" w14:paraId="05A50FE0" w14:textId="77777777" w:rsidTr="00834319">
        <w:tc>
          <w:tcPr>
            <w:tcW w:w="3849" w:type="pct"/>
          </w:tcPr>
          <w:p w14:paraId="2FFE927E"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2 -3 days</w:t>
            </w:r>
          </w:p>
        </w:tc>
        <w:tc>
          <w:tcPr>
            <w:tcW w:w="406" w:type="pct"/>
          </w:tcPr>
          <w:p w14:paraId="5446C5B0"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3A1AC994"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14</w:t>
            </w:r>
          </w:p>
        </w:tc>
        <w:tc>
          <w:tcPr>
            <w:tcW w:w="371" w:type="pct"/>
          </w:tcPr>
          <w:p w14:paraId="30B40809"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12.1</w:t>
            </w:r>
          </w:p>
        </w:tc>
      </w:tr>
      <w:tr w:rsidR="00033E36" w:rsidRPr="00886C57" w14:paraId="743B69F5" w14:textId="77777777" w:rsidTr="00834319">
        <w:tc>
          <w:tcPr>
            <w:tcW w:w="3849" w:type="pct"/>
          </w:tcPr>
          <w:p w14:paraId="285EA63F"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4 or more days</w:t>
            </w:r>
          </w:p>
        </w:tc>
        <w:tc>
          <w:tcPr>
            <w:tcW w:w="406" w:type="pct"/>
          </w:tcPr>
          <w:p w14:paraId="521C7642"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28F1A4BC"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3</w:t>
            </w:r>
          </w:p>
        </w:tc>
        <w:tc>
          <w:tcPr>
            <w:tcW w:w="371" w:type="pct"/>
          </w:tcPr>
          <w:p w14:paraId="59498335"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2.5</w:t>
            </w:r>
          </w:p>
        </w:tc>
      </w:tr>
      <w:tr w:rsidR="00033E36" w:rsidRPr="00886C57" w14:paraId="0DED269B" w14:textId="77777777" w:rsidTr="00834319">
        <w:tc>
          <w:tcPr>
            <w:tcW w:w="3849" w:type="pct"/>
          </w:tcPr>
          <w:p w14:paraId="265CD6D0" w14:textId="77777777" w:rsidR="00033E36" w:rsidRPr="00886C57" w:rsidRDefault="00033E36" w:rsidP="00834319">
            <w:pPr>
              <w:spacing w:line="276" w:lineRule="auto"/>
              <w:ind w:left="567"/>
              <w:rPr>
                <w:rFonts w:ascii="Times New Roman" w:hAnsi="Times New Roman" w:cs="Times New Roman"/>
              </w:rPr>
            </w:pPr>
          </w:p>
        </w:tc>
        <w:tc>
          <w:tcPr>
            <w:tcW w:w="406" w:type="pct"/>
          </w:tcPr>
          <w:p w14:paraId="52A9B850"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5410AB3B" w14:textId="77777777" w:rsidR="00033E36" w:rsidRPr="00886C57" w:rsidRDefault="00033E36" w:rsidP="00834319">
            <w:pPr>
              <w:spacing w:line="276" w:lineRule="auto"/>
              <w:jc w:val="center"/>
              <w:rPr>
                <w:rFonts w:ascii="Times New Roman" w:hAnsi="Times New Roman" w:cs="Times New Roman"/>
              </w:rPr>
            </w:pPr>
          </w:p>
        </w:tc>
        <w:tc>
          <w:tcPr>
            <w:tcW w:w="371" w:type="pct"/>
          </w:tcPr>
          <w:p w14:paraId="1E85CBEE"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79C7B61F" w14:textId="77777777" w:rsidTr="00834319">
        <w:tc>
          <w:tcPr>
            <w:tcW w:w="3849" w:type="pct"/>
          </w:tcPr>
          <w:p w14:paraId="5DEEC42D" w14:textId="77777777" w:rsidR="00033E36" w:rsidRPr="00886C57" w:rsidRDefault="00033E36" w:rsidP="00834319">
            <w:pPr>
              <w:spacing w:line="276" w:lineRule="auto"/>
              <w:rPr>
                <w:rFonts w:ascii="Times New Roman" w:hAnsi="Times New Roman" w:cs="Times New Roman"/>
              </w:rPr>
            </w:pPr>
            <w:r w:rsidRPr="00886C57">
              <w:rPr>
                <w:rFonts w:ascii="Times New Roman" w:hAnsi="Times New Roman" w:cs="Times New Roman"/>
              </w:rPr>
              <w:t>Do you use drugs?</w:t>
            </w:r>
          </w:p>
        </w:tc>
        <w:tc>
          <w:tcPr>
            <w:tcW w:w="406" w:type="pct"/>
          </w:tcPr>
          <w:p w14:paraId="2BE8D135"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1DAEB672" w14:textId="77777777" w:rsidR="00033E36" w:rsidRPr="00886C57" w:rsidRDefault="00033E36" w:rsidP="00834319">
            <w:pPr>
              <w:spacing w:line="276" w:lineRule="auto"/>
              <w:jc w:val="center"/>
              <w:rPr>
                <w:rFonts w:ascii="Times New Roman" w:hAnsi="Times New Roman" w:cs="Times New Roman"/>
              </w:rPr>
            </w:pPr>
          </w:p>
        </w:tc>
        <w:tc>
          <w:tcPr>
            <w:tcW w:w="371" w:type="pct"/>
          </w:tcPr>
          <w:p w14:paraId="529A053C" w14:textId="77777777" w:rsidR="00033E36" w:rsidRPr="00886C57" w:rsidRDefault="00033E36" w:rsidP="00834319">
            <w:pPr>
              <w:spacing w:line="276" w:lineRule="auto"/>
              <w:jc w:val="center"/>
              <w:rPr>
                <w:rFonts w:ascii="Times New Roman" w:hAnsi="Times New Roman" w:cs="Times New Roman"/>
              </w:rPr>
            </w:pPr>
          </w:p>
        </w:tc>
      </w:tr>
      <w:tr w:rsidR="00033E36" w:rsidRPr="00886C57" w14:paraId="199ADD5D" w14:textId="77777777" w:rsidTr="00834319">
        <w:tc>
          <w:tcPr>
            <w:tcW w:w="3849" w:type="pct"/>
          </w:tcPr>
          <w:p w14:paraId="7DA2AF9B"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Never/rarely</w:t>
            </w:r>
          </w:p>
        </w:tc>
        <w:tc>
          <w:tcPr>
            <w:tcW w:w="406" w:type="pct"/>
          </w:tcPr>
          <w:p w14:paraId="6537C052"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26DA031A"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103</w:t>
            </w:r>
          </w:p>
        </w:tc>
        <w:tc>
          <w:tcPr>
            <w:tcW w:w="371" w:type="pct"/>
          </w:tcPr>
          <w:p w14:paraId="14B5B2D9"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87.3</w:t>
            </w:r>
          </w:p>
        </w:tc>
      </w:tr>
      <w:tr w:rsidR="00033E36" w:rsidRPr="00886C57" w14:paraId="06463C52" w14:textId="77777777" w:rsidTr="00834319">
        <w:tc>
          <w:tcPr>
            <w:tcW w:w="3849" w:type="pct"/>
          </w:tcPr>
          <w:p w14:paraId="652B0AE8"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sometimes</w:t>
            </w:r>
          </w:p>
        </w:tc>
        <w:tc>
          <w:tcPr>
            <w:tcW w:w="406" w:type="pct"/>
          </w:tcPr>
          <w:p w14:paraId="3F4E431E"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3871B1C3"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12</w:t>
            </w:r>
          </w:p>
        </w:tc>
        <w:tc>
          <w:tcPr>
            <w:tcW w:w="371" w:type="pct"/>
          </w:tcPr>
          <w:p w14:paraId="7CBD53D6"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10.2</w:t>
            </w:r>
          </w:p>
        </w:tc>
      </w:tr>
      <w:tr w:rsidR="00033E36" w:rsidRPr="00886C57" w14:paraId="1EA627D6" w14:textId="77777777" w:rsidTr="00834319">
        <w:tc>
          <w:tcPr>
            <w:tcW w:w="3849" w:type="pct"/>
          </w:tcPr>
          <w:p w14:paraId="4F84C7C4" w14:textId="77777777" w:rsidR="00033E36" w:rsidRPr="00886C57" w:rsidRDefault="00033E36" w:rsidP="00834319">
            <w:pPr>
              <w:spacing w:line="276" w:lineRule="auto"/>
              <w:ind w:left="567"/>
              <w:rPr>
                <w:rFonts w:ascii="Times New Roman" w:hAnsi="Times New Roman" w:cs="Times New Roman"/>
              </w:rPr>
            </w:pPr>
            <w:r w:rsidRPr="00886C57">
              <w:rPr>
                <w:rFonts w:ascii="Times New Roman" w:hAnsi="Times New Roman" w:cs="Times New Roman"/>
              </w:rPr>
              <w:t>often</w:t>
            </w:r>
          </w:p>
        </w:tc>
        <w:tc>
          <w:tcPr>
            <w:tcW w:w="406" w:type="pct"/>
          </w:tcPr>
          <w:p w14:paraId="33F089F6" w14:textId="77777777" w:rsidR="00033E36" w:rsidRPr="00886C57" w:rsidRDefault="00033E36" w:rsidP="00834319">
            <w:pPr>
              <w:spacing w:line="276" w:lineRule="auto"/>
              <w:jc w:val="center"/>
              <w:rPr>
                <w:rFonts w:ascii="Times New Roman" w:hAnsi="Times New Roman" w:cs="Times New Roman"/>
              </w:rPr>
            </w:pPr>
          </w:p>
        </w:tc>
        <w:tc>
          <w:tcPr>
            <w:tcW w:w="374" w:type="pct"/>
          </w:tcPr>
          <w:p w14:paraId="2DE98174"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3</w:t>
            </w:r>
          </w:p>
        </w:tc>
        <w:tc>
          <w:tcPr>
            <w:tcW w:w="371" w:type="pct"/>
          </w:tcPr>
          <w:p w14:paraId="721805DF" w14:textId="77777777" w:rsidR="00033E36" w:rsidRPr="00886C57" w:rsidRDefault="00033E36" w:rsidP="00834319">
            <w:pPr>
              <w:spacing w:line="276" w:lineRule="auto"/>
              <w:jc w:val="center"/>
              <w:rPr>
                <w:rFonts w:ascii="Times New Roman" w:hAnsi="Times New Roman" w:cs="Times New Roman"/>
              </w:rPr>
            </w:pPr>
            <w:r w:rsidRPr="00886C57">
              <w:rPr>
                <w:rFonts w:ascii="Times New Roman" w:hAnsi="Times New Roman" w:cs="Times New Roman"/>
              </w:rPr>
              <w:t>2.5</w:t>
            </w:r>
          </w:p>
        </w:tc>
      </w:tr>
    </w:tbl>
    <w:p w14:paraId="6752FEE7" w14:textId="77777777" w:rsidR="00033E36" w:rsidRDefault="00155E50" w:rsidP="00033E36">
      <w:pPr>
        <w:spacing w:before="100" w:after="100" w:line="240" w:lineRule="auto"/>
        <w:rPr>
          <w:rFonts w:ascii="Times New Roman" w:hAnsi="Times New Roman" w:cs="Times New Roman"/>
          <w:b/>
        </w:rPr>
      </w:pPr>
      <w:r w:rsidRPr="0027571A">
        <w:rPr>
          <w:rFonts w:ascii="Times New Roman" w:hAnsi="Times New Roman" w:cs="Times New Roman"/>
          <w:b/>
        </w:rPr>
        <w:lastRenderedPageBreak/>
        <w:t xml:space="preserve">Table </w:t>
      </w:r>
      <w:r w:rsidR="00033E36">
        <w:rPr>
          <w:rFonts w:ascii="Times New Roman" w:hAnsi="Times New Roman" w:cs="Times New Roman"/>
          <w:b/>
        </w:rPr>
        <w:t>8</w:t>
      </w:r>
    </w:p>
    <w:p w14:paraId="7609CCAA" w14:textId="77777777" w:rsidR="00323D30" w:rsidRPr="0027571A" w:rsidRDefault="00155E50" w:rsidP="00033E36">
      <w:pPr>
        <w:spacing w:before="100" w:after="100" w:line="240" w:lineRule="auto"/>
        <w:rPr>
          <w:rFonts w:ascii="Times New Roman" w:hAnsi="Times New Roman" w:cs="Times New Roman"/>
        </w:rPr>
      </w:pPr>
      <w:r w:rsidRPr="0027571A">
        <w:rPr>
          <w:rFonts w:ascii="Times New Roman" w:hAnsi="Times New Roman" w:cs="Times New Roman"/>
        </w:rPr>
        <w:t xml:space="preserve">Study 2: Pearson’s Product Moment Correlations between scores on the CCS and the IPIP </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1743"/>
        <w:gridCol w:w="1752"/>
        <w:gridCol w:w="1970"/>
        <w:gridCol w:w="1788"/>
        <w:gridCol w:w="1958"/>
        <w:gridCol w:w="2009"/>
        <w:gridCol w:w="1588"/>
      </w:tblGrid>
      <w:tr w:rsidR="00C554AD" w:rsidRPr="0027571A" w14:paraId="4831FC46" w14:textId="77777777" w:rsidTr="00546B10">
        <w:tc>
          <w:tcPr>
            <w:tcW w:w="702" w:type="pct"/>
            <w:tcBorders>
              <w:bottom w:val="nil"/>
            </w:tcBorders>
            <w:vAlign w:val="bottom"/>
          </w:tcPr>
          <w:p w14:paraId="70FD9369" w14:textId="77777777" w:rsidR="00C554AD" w:rsidRPr="0027571A" w:rsidRDefault="00C554AD" w:rsidP="00EF7F4B">
            <w:pPr>
              <w:spacing w:before="200" w:line="480" w:lineRule="auto"/>
              <w:jc w:val="center"/>
              <w:rPr>
                <w:rFonts w:ascii="Times New Roman" w:hAnsi="Times New Roman" w:cs="Times New Roman"/>
              </w:rPr>
            </w:pPr>
          </w:p>
        </w:tc>
        <w:tc>
          <w:tcPr>
            <w:tcW w:w="3765" w:type="pct"/>
            <w:gridSpan w:val="6"/>
            <w:tcBorders>
              <w:top w:val="single" w:sz="4" w:space="0" w:color="auto"/>
              <w:bottom w:val="single" w:sz="4" w:space="0" w:color="auto"/>
            </w:tcBorders>
            <w:vAlign w:val="bottom"/>
          </w:tcPr>
          <w:p w14:paraId="4B0D1483"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Conscientiousness Facets</w:t>
            </w:r>
          </w:p>
        </w:tc>
        <w:tc>
          <w:tcPr>
            <w:tcW w:w="533" w:type="pct"/>
            <w:tcBorders>
              <w:bottom w:val="nil"/>
            </w:tcBorders>
            <w:vAlign w:val="bottom"/>
          </w:tcPr>
          <w:p w14:paraId="4FD8B8AF" w14:textId="77777777" w:rsidR="00C554AD" w:rsidRPr="0027571A" w:rsidRDefault="00C554AD" w:rsidP="00EF7F4B">
            <w:pPr>
              <w:spacing w:before="200" w:line="480" w:lineRule="auto"/>
              <w:jc w:val="center"/>
              <w:rPr>
                <w:rFonts w:ascii="Times New Roman" w:hAnsi="Times New Roman" w:cs="Times New Roman"/>
              </w:rPr>
            </w:pPr>
          </w:p>
        </w:tc>
      </w:tr>
      <w:tr w:rsidR="00C554AD" w:rsidRPr="0027571A" w14:paraId="506434AF" w14:textId="77777777" w:rsidTr="00323D30">
        <w:tc>
          <w:tcPr>
            <w:tcW w:w="702" w:type="pct"/>
            <w:tcBorders>
              <w:top w:val="nil"/>
              <w:bottom w:val="single" w:sz="4" w:space="0" w:color="auto"/>
            </w:tcBorders>
            <w:vAlign w:val="bottom"/>
          </w:tcPr>
          <w:p w14:paraId="40A7D615"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Big Five Domains</w:t>
            </w:r>
          </w:p>
        </w:tc>
        <w:tc>
          <w:tcPr>
            <w:tcW w:w="585" w:type="pct"/>
            <w:tcBorders>
              <w:top w:val="single" w:sz="4" w:space="0" w:color="auto"/>
              <w:bottom w:val="single" w:sz="4" w:space="0" w:color="auto"/>
            </w:tcBorders>
            <w:vAlign w:val="bottom"/>
          </w:tcPr>
          <w:p w14:paraId="01CCB681"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Order</w:t>
            </w:r>
          </w:p>
        </w:tc>
        <w:tc>
          <w:tcPr>
            <w:tcW w:w="588" w:type="pct"/>
            <w:tcBorders>
              <w:top w:val="single" w:sz="4" w:space="0" w:color="auto"/>
              <w:bottom w:val="single" w:sz="4" w:space="0" w:color="auto"/>
            </w:tcBorders>
            <w:vAlign w:val="bottom"/>
          </w:tcPr>
          <w:p w14:paraId="2582224B"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Virtue</w:t>
            </w:r>
          </w:p>
        </w:tc>
        <w:tc>
          <w:tcPr>
            <w:tcW w:w="661" w:type="pct"/>
            <w:tcBorders>
              <w:top w:val="single" w:sz="4" w:space="0" w:color="auto"/>
              <w:bottom w:val="single" w:sz="4" w:space="0" w:color="auto"/>
            </w:tcBorders>
            <w:vAlign w:val="bottom"/>
          </w:tcPr>
          <w:p w14:paraId="0C6A7044"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Traditionalism</w:t>
            </w:r>
          </w:p>
        </w:tc>
        <w:tc>
          <w:tcPr>
            <w:tcW w:w="600" w:type="pct"/>
            <w:tcBorders>
              <w:top w:val="single" w:sz="4" w:space="0" w:color="auto"/>
              <w:bottom w:val="single" w:sz="4" w:space="0" w:color="auto"/>
            </w:tcBorders>
            <w:vAlign w:val="bottom"/>
          </w:tcPr>
          <w:p w14:paraId="6A61A316"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Self Control</w:t>
            </w:r>
          </w:p>
        </w:tc>
        <w:tc>
          <w:tcPr>
            <w:tcW w:w="657" w:type="pct"/>
            <w:tcBorders>
              <w:top w:val="single" w:sz="4" w:space="0" w:color="auto"/>
              <w:bottom w:val="single" w:sz="4" w:space="0" w:color="auto"/>
            </w:tcBorders>
            <w:vAlign w:val="bottom"/>
          </w:tcPr>
          <w:p w14:paraId="3EBA80A6"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Responsibility</w:t>
            </w:r>
          </w:p>
        </w:tc>
        <w:tc>
          <w:tcPr>
            <w:tcW w:w="674" w:type="pct"/>
            <w:tcBorders>
              <w:top w:val="single" w:sz="4" w:space="0" w:color="auto"/>
              <w:bottom w:val="single" w:sz="4" w:space="0" w:color="auto"/>
            </w:tcBorders>
            <w:vAlign w:val="bottom"/>
          </w:tcPr>
          <w:p w14:paraId="13E62B3C"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Industriousness</w:t>
            </w:r>
          </w:p>
        </w:tc>
        <w:tc>
          <w:tcPr>
            <w:tcW w:w="533" w:type="pct"/>
            <w:tcBorders>
              <w:top w:val="nil"/>
              <w:bottom w:val="single" w:sz="4" w:space="0" w:color="auto"/>
            </w:tcBorders>
            <w:vAlign w:val="bottom"/>
          </w:tcPr>
          <w:p w14:paraId="001568DA" w14:textId="77777777" w:rsidR="00C554AD" w:rsidRPr="0027571A" w:rsidRDefault="00412FB6" w:rsidP="00EF7F4B">
            <w:pPr>
              <w:spacing w:before="200" w:line="480" w:lineRule="auto"/>
              <w:jc w:val="center"/>
              <w:rPr>
                <w:rFonts w:ascii="Times New Roman" w:hAnsi="Times New Roman" w:cs="Times New Roman"/>
              </w:rPr>
            </w:pPr>
            <w:r w:rsidRPr="0027571A">
              <w:rPr>
                <w:rFonts w:ascii="Times New Roman" w:hAnsi="Times New Roman" w:cs="Times New Roman"/>
              </w:rPr>
              <w:t>CCS</w:t>
            </w:r>
            <w:r w:rsidR="00C554AD" w:rsidRPr="0027571A">
              <w:rPr>
                <w:rFonts w:ascii="Times New Roman" w:hAnsi="Times New Roman" w:cs="Times New Roman"/>
              </w:rPr>
              <w:t xml:space="preserve"> Total</w:t>
            </w:r>
          </w:p>
        </w:tc>
      </w:tr>
      <w:tr w:rsidR="00C554AD" w:rsidRPr="0027571A" w14:paraId="2554BAB1" w14:textId="77777777" w:rsidTr="00323D30">
        <w:tc>
          <w:tcPr>
            <w:tcW w:w="702" w:type="pct"/>
            <w:tcBorders>
              <w:top w:val="single" w:sz="4" w:space="0" w:color="auto"/>
            </w:tcBorders>
          </w:tcPr>
          <w:p w14:paraId="2F45EDFA" w14:textId="77777777" w:rsidR="00C554AD" w:rsidRPr="0027571A" w:rsidRDefault="00C554AD" w:rsidP="00EF7F4B">
            <w:pPr>
              <w:spacing w:before="200" w:line="480" w:lineRule="auto"/>
              <w:rPr>
                <w:rFonts w:ascii="Times New Roman" w:hAnsi="Times New Roman" w:cs="Times New Roman"/>
              </w:rPr>
            </w:pPr>
            <w:r w:rsidRPr="0027571A">
              <w:rPr>
                <w:rFonts w:ascii="Times New Roman" w:hAnsi="Times New Roman" w:cs="Times New Roman"/>
              </w:rPr>
              <w:t>Conscientiousness</w:t>
            </w:r>
          </w:p>
        </w:tc>
        <w:tc>
          <w:tcPr>
            <w:tcW w:w="585" w:type="pct"/>
            <w:tcBorders>
              <w:top w:val="single" w:sz="4" w:space="0" w:color="auto"/>
            </w:tcBorders>
          </w:tcPr>
          <w:p w14:paraId="28C74D1D"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.52</w:t>
            </w:r>
            <w:r w:rsidR="00546B10" w:rsidRPr="0027571A">
              <w:rPr>
                <w:rFonts w:ascii="Times New Roman" w:hAnsi="Times New Roman" w:cs="Times New Roman"/>
              </w:rPr>
              <w:t>**</w:t>
            </w:r>
          </w:p>
        </w:tc>
        <w:tc>
          <w:tcPr>
            <w:tcW w:w="588" w:type="pct"/>
            <w:tcBorders>
              <w:top w:val="single" w:sz="4" w:space="0" w:color="auto"/>
            </w:tcBorders>
          </w:tcPr>
          <w:p w14:paraId="00E61B58"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.06</w:t>
            </w:r>
          </w:p>
        </w:tc>
        <w:tc>
          <w:tcPr>
            <w:tcW w:w="661" w:type="pct"/>
            <w:tcBorders>
              <w:top w:val="single" w:sz="4" w:space="0" w:color="auto"/>
            </w:tcBorders>
          </w:tcPr>
          <w:p w14:paraId="16B3AF3A"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.22</w:t>
            </w:r>
            <w:r w:rsidR="00546B10" w:rsidRPr="0027571A">
              <w:rPr>
                <w:rFonts w:ascii="Times New Roman" w:hAnsi="Times New Roman" w:cs="Times New Roman"/>
              </w:rPr>
              <w:t>*</w:t>
            </w:r>
          </w:p>
        </w:tc>
        <w:tc>
          <w:tcPr>
            <w:tcW w:w="600" w:type="pct"/>
            <w:tcBorders>
              <w:top w:val="single" w:sz="4" w:space="0" w:color="auto"/>
            </w:tcBorders>
          </w:tcPr>
          <w:p w14:paraId="0655F6A7"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.29</w:t>
            </w:r>
            <w:r w:rsidR="00546B10" w:rsidRPr="0027571A">
              <w:rPr>
                <w:rFonts w:ascii="Times New Roman" w:hAnsi="Times New Roman" w:cs="Times New Roman"/>
              </w:rPr>
              <w:t>**</w:t>
            </w:r>
          </w:p>
        </w:tc>
        <w:tc>
          <w:tcPr>
            <w:tcW w:w="657" w:type="pct"/>
            <w:tcBorders>
              <w:top w:val="single" w:sz="4" w:space="0" w:color="auto"/>
            </w:tcBorders>
          </w:tcPr>
          <w:p w14:paraId="2AE41496"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.61</w:t>
            </w:r>
            <w:r w:rsidR="00546B10" w:rsidRPr="0027571A">
              <w:rPr>
                <w:rFonts w:ascii="Times New Roman" w:hAnsi="Times New Roman" w:cs="Times New Roman"/>
              </w:rPr>
              <w:t>**</w:t>
            </w:r>
          </w:p>
        </w:tc>
        <w:tc>
          <w:tcPr>
            <w:tcW w:w="674" w:type="pct"/>
            <w:tcBorders>
              <w:top w:val="single" w:sz="4" w:space="0" w:color="auto"/>
            </w:tcBorders>
          </w:tcPr>
          <w:p w14:paraId="0AF68B43"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.55</w:t>
            </w:r>
            <w:r w:rsidR="00546B10" w:rsidRPr="0027571A">
              <w:rPr>
                <w:rFonts w:ascii="Times New Roman" w:hAnsi="Times New Roman" w:cs="Times New Roman"/>
              </w:rPr>
              <w:t>**</w:t>
            </w:r>
          </w:p>
        </w:tc>
        <w:tc>
          <w:tcPr>
            <w:tcW w:w="533" w:type="pct"/>
            <w:tcBorders>
              <w:top w:val="single" w:sz="4" w:space="0" w:color="auto"/>
            </w:tcBorders>
          </w:tcPr>
          <w:p w14:paraId="2F492D1F"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.63</w:t>
            </w:r>
            <w:r w:rsidR="00546B10" w:rsidRPr="0027571A">
              <w:rPr>
                <w:rFonts w:ascii="Times New Roman" w:hAnsi="Times New Roman" w:cs="Times New Roman"/>
              </w:rPr>
              <w:t>**</w:t>
            </w:r>
          </w:p>
        </w:tc>
      </w:tr>
      <w:tr w:rsidR="00C554AD" w:rsidRPr="0027571A" w14:paraId="7197988D" w14:textId="77777777" w:rsidTr="00323D30">
        <w:tc>
          <w:tcPr>
            <w:tcW w:w="702" w:type="pct"/>
          </w:tcPr>
          <w:p w14:paraId="3E8AF1E1" w14:textId="77777777" w:rsidR="00C554AD" w:rsidRPr="0027571A" w:rsidRDefault="00C554AD" w:rsidP="00EF7F4B">
            <w:pPr>
              <w:spacing w:before="200" w:line="480" w:lineRule="auto"/>
              <w:rPr>
                <w:rFonts w:ascii="Times New Roman" w:hAnsi="Times New Roman" w:cs="Times New Roman"/>
              </w:rPr>
            </w:pPr>
            <w:r w:rsidRPr="0027571A">
              <w:rPr>
                <w:rFonts w:ascii="Times New Roman" w:hAnsi="Times New Roman" w:cs="Times New Roman"/>
              </w:rPr>
              <w:t>Neuroticism</w:t>
            </w:r>
          </w:p>
        </w:tc>
        <w:tc>
          <w:tcPr>
            <w:tcW w:w="585" w:type="pct"/>
          </w:tcPr>
          <w:p w14:paraId="736E1133"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-.11</w:t>
            </w:r>
          </w:p>
        </w:tc>
        <w:tc>
          <w:tcPr>
            <w:tcW w:w="588" w:type="pct"/>
          </w:tcPr>
          <w:p w14:paraId="6096CC8F"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-.12</w:t>
            </w:r>
          </w:p>
        </w:tc>
        <w:tc>
          <w:tcPr>
            <w:tcW w:w="661" w:type="pct"/>
          </w:tcPr>
          <w:p w14:paraId="14326DAF"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-.21</w:t>
            </w:r>
            <w:r w:rsidR="00546B10" w:rsidRPr="0027571A">
              <w:rPr>
                <w:rFonts w:ascii="Times New Roman" w:hAnsi="Times New Roman" w:cs="Times New Roman"/>
              </w:rPr>
              <w:t>*</w:t>
            </w:r>
          </w:p>
        </w:tc>
        <w:tc>
          <w:tcPr>
            <w:tcW w:w="600" w:type="pct"/>
          </w:tcPr>
          <w:p w14:paraId="6DA67CFB"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-.14</w:t>
            </w:r>
          </w:p>
        </w:tc>
        <w:tc>
          <w:tcPr>
            <w:tcW w:w="657" w:type="pct"/>
          </w:tcPr>
          <w:p w14:paraId="2715A20B"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-.11</w:t>
            </w:r>
          </w:p>
        </w:tc>
        <w:tc>
          <w:tcPr>
            <w:tcW w:w="674" w:type="pct"/>
          </w:tcPr>
          <w:p w14:paraId="03F65964"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-.09</w:t>
            </w:r>
          </w:p>
        </w:tc>
        <w:tc>
          <w:tcPr>
            <w:tcW w:w="533" w:type="pct"/>
          </w:tcPr>
          <w:p w14:paraId="1CCFF931"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-.21</w:t>
            </w:r>
            <w:r w:rsidR="00546B10" w:rsidRPr="0027571A">
              <w:rPr>
                <w:rFonts w:ascii="Times New Roman" w:hAnsi="Times New Roman" w:cs="Times New Roman"/>
              </w:rPr>
              <w:t>*</w:t>
            </w:r>
          </w:p>
        </w:tc>
      </w:tr>
      <w:tr w:rsidR="00C554AD" w:rsidRPr="0027571A" w14:paraId="18DD434D" w14:textId="77777777" w:rsidTr="00323D30">
        <w:tc>
          <w:tcPr>
            <w:tcW w:w="702" w:type="pct"/>
          </w:tcPr>
          <w:p w14:paraId="5FC44B90" w14:textId="77777777" w:rsidR="00C554AD" w:rsidRPr="0027571A" w:rsidRDefault="00C554AD" w:rsidP="00EF7F4B">
            <w:pPr>
              <w:spacing w:before="200" w:line="480" w:lineRule="auto"/>
              <w:rPr>
                <w:rFonts w:ascii="Times New Roman" w:hAnsi="Times New Roman" w:cs="Times New Roman"/>
              </w:rPr>
            </w:pPr>
            <w:r w:rsidRPr="0027571A">
              <w:rPr>
                <w:rFonts w:ascii="Times New Roman" w:hAnsi="Times New Roman" w:cs="Times New Roman"/>
              </w:rPr>
              <w:t>Extraversion</w:t>
            </w:r>
          </w:p>
        </w:tc>
        <w:tc>
          <w:tcPr>
            <w:tcW w:w="585" w:type="pct"/>
          </w:tcPr>
          <w:p w14:paraId="0893B459"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.22</w:t>
            </w:r>
            <w:r w:rsidR="00A538CF" w:rsidRPr="0027571A">
              <w:rPr>
                <w:rFonts w:ascii="Times New Roman" w:hAnsi="Times New Roman" w:cs="Times New Roman"/>
              </w:rPr>
              <w:t>*</w:t>
            </w:r>
          </w:p>
        </w:tc>
        <w:tc>
          <w:tcPr>
            <w:tcW w:w="588" w:type="pct"/>
          </w:tcPr>
          <w:p w14:paraId="257A766D"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-.00</w:t>
            </w:r>
          </w:p>
        </w:tc>
        <w:tc>
          <w:tcPr>
            <w:tcW w:w="661" w:type="pct"/>
          </w:tcPr>
          <w:p w14:paraId="661E00FF"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.11</w:t>
            </w:r>
          </w:p>
        </w:tc>
        <w:tc>
          <w:tcPr>
            <w:tcW w:w="600" w:type="pct"/>
          </w:tcPr>
          <w:p w14:paraId="281928D4"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-.32</w:t>
            </w:r>
            <w:r w:rsidR="00A538CF" w:rsidRPr="0027571A">
              <w:rPr>
                <w:rFonts w:ascii="Times New Roman" w:hAnsi="Times New Roman" w:cs="Times New Roman"/>
              </w:rPr>
              <w:t>**</w:t>
            </w:r>
          </w:p>
        </w:tc>
        <w:tc>
          <w:tcPr>
            <w:tcW w:w="657" w:type="pct"/>
          </w:tcPr>
          <w:p w14:paraId="68401FF6"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.28</w:t>
            </w:r>
            <w:r w:rsidR="00A538CF" w:rsidRPr="0027571A">
              <w:rPr>
                <w:rFonts w:ascii="Times New Roman" w:hAnsi="Times New Roman" w:cs="Times New Roman"/>
              </w:rPr>
              <w:t>**</w:t>
            </w:r>
          </w:p>
        </w:tc>
        <w:tc>
          <w:tcPr>
            <w:tcW w:w="674" w:type="pct"/>
          </w:tcPr>
          <w:p w14:paraId="7F16FD20"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.20</w:t>
            </w:r>
            <w:r w:rsidR="00A538CF" w:rsidRPr="0027571A">
              <w:rPr>
                <w:rFonts w:ascii="Times New Roman" w:hAnsi="Times New Roman" w:cs="Times New Roman"/>
              </w:rPr>
              <w:t>*</w:t>
            </w:r>
          </w:p>
        </w:tc>
        <w:tc>
          <w:tcPr>
            <w:tcW w:w="533" w:type="pct"/>
          </w:tcPr>
          <w:p w14:paraId="2FF9AFE2"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.14</w:t>
            </w:r>
          </w:p>
        </w:tc>
      </w:tr>
      <w:tr w:rsidR="00C554AD" w:rsidRPr="0027571A" w14:paraId="0B88FAC1" w14:textId="77777777" w:rsidTr="00323D30">
        <w:tc>
          <w:tcPr>
            <w:tcW w:w="702" w:type="pct"/>
          </w:tcPr>
          <w:p w14:paraId="7B6B9E69" w14:textId="77777777" w:rsidR="00C554AD" w:rsidRPr="0027571A" w:rsidRDefault="00C554AD" w:rsidP="00EF7F4B">
            <w:pPr>
              <w:spacing w:before="200" w:line="480" w:lineRule="auto"/>
              <w:rPr>
                <w:rFonts w:ascii="Times New Roman" w:hAnsi="Times New Roman" w:cs="Times New Roman"/>
              </w:rPr>
            </w:pPr>
            <w:r w:rsidRPr="0027571A">
              <w:rPr>
                <w:rFonts w:ascii="Times New Roman" w:hAnsi="Times New Roman" w:cs="Times New Roman"/>
              </w:rPr>
              <w:t>Openness</w:t>
            </w:r>
          </w:p>
        </w:tc>
        <w:tc>
          <w:tcPr>
            <w:tcW w:w="585" w:type="pct"/>
          </w:tcPr>
          <w:p w14:paraId="6AA9203F"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-.03</w:t>
            </w:r>
          </w:p>
        </w:tc>
        <w:tc>
          <w:tcPr>
            <w:tcW w:w="588" w:type="pct"/>
          </w:tcPr>
          <w:p w14:paraId="754705B2"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.03</w:t>
            </w:r>
          </w:p>
        </w:tc>
        <w:tc>
          <w:tcPr>
            <w:tcW w:w="661" w:type="pct"/>
          </w:tcPr>
          <w:p w14:paraId="40B284AF"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-.36</w:t>
            </w:r>
            <w:r w:rsidR="00A538CF" w:rsidRPr="0027571A">
              <w:rPr>
                <w:rFonts w:ascii="Times New Roman" w:hAnsi="Times New Roman" w:cs="Times New Roman"/>
              </w:rPr>
              <w:t>**</w:t>
            </w:r>
          </w:p>
        </w:tc>
        <w:tc>
          <w:tcPr>
            <w:tcW w:w="600" w:type="pct"/>
          </w:tcPr>
          <w:p w14:paraId="1B9913B4"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-.27</w:t>
            </w:r>
            <w:r w:rsidR="00A538CF" w:rsidRPr="0027571A">
              <w:rPr>
                <w:rFonts w:ascii="Times New Roman" w:hAnsi="Times New Roman" w:cs="Times New Roman"/>
              </w:rPr>
              <w:t>**</w:t>
            </w:r>
          </w:p>
        </w:tc>
        <w:tc>
          <w:tcPr>
            <w:tcW w:w="657" w:type="pct"/>
          </w:tcPr>
          <w:p w14:paraId="5A95A9F8"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-.02</w:t>
            </w:r>
          </w:p>
        </w:tc>
        <w:tc>
          <w:tcPr>
            <w:tcW w:w="674" w:type="pct"/>
          </w:tcPr>
          <w:p w14:paraId="3AA6772B"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.15</w:t>
            </w:r>
          </w:p>
        </w:tc>
        <w:tc>
          <w:tcPr>
            <w:tcW w:w="533" w:type="pct"/>
          </w:tcPr>
          <w:p w14:paraId="1F3691ED"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-.14</w:t>
            </w:r>
          </w:p>
        </w:tc>
      </w:tr>
      <w:tr w:rsidR="00C554AD" w:rsidRPr="0027571A" w14:paraId="7E41AF78" w14:textId="77777777" w:rsidTr="00323D30">
        <w:tc>
          <w:tcPr>
            <w:tcW w:w="702" w:type="pct"/>
            <w:tcBorders>
              <w:bottom w:val="single" w:sz="4" w:space="0" w:color="auto"/>
            </w:tcBorders>
          </w:tcPr>
          <w:p w14:paraId="210886CC" w14:textId="77777777" w:rsidR="00C554AD" w:rsidRPr="0027571A" w:rsidRDefault="00C554AD" w:rsidP="00EF7F4B">
            <w:pPr>
              <w:spacing w:before="200" w:line="480" w:lineRule="auto"/>
              <w:rPr>
                <w:rFonts w:ascii="Times New Roman" w:hAnsi="Times New Roman" w:cs="Times New Roman"/>
              </w:rPr>
            </w:pPr>
            <w:r w:rsidRPr="0027571A">
              <w:rPr>
                <w:rFonts w:ascii="Times New Roman" w:hAnsi="Times New Roman" w:cs="Times New Roman"/>
              </w:rPr>
              <w:t>Agreeableness</w:t>
            </w:r>
          </w:p>
        </w:tc>
        <w:tc>
          <w:tcPr>
            <w:tcW w:w="585" w:type="pct"/>
            <w:tcBorders>
              <w:bottom w:val="single" w:sz="4" w:space="0" w:color="auto"/>
            </w:tcBorders>
          </w:tcPr>
          <w:p w14:paraId="5F27FAED"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-.04</w:t>
            </w:r>
          </w:p>
        </w:tc>
        <w:tc>
          <w:tcPr>
            <w:tcW w:w="588" w:type="pct"/>
            <w:tcBorders>
              <w:bottom w:val="single" w:sz="4" w:space="0" w:color="auto"/>
            </w:tcBorders>
          </w:tcPr>
          <w:p w14:paraId="1BD2467E"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.23</w:t>
            </w:r>
            <w:r w:rsidR="00A538CF" w:rsidRPr="0027571A">
              <w:rPr>
                <w:rFonts w:ascii="Times New Roman" w:hAnsi="Times New Roman" w:cs="Times New Roman"/>
              </w:rPr>
              <w:t>*</w:t>
            </w:r>
          </w:p>
        </w:tc>
        <w:tc>
          <w:tcPr>
            <w:tcW w:w="661" w:type="pct"/>
            <w:tcBorders>
              <w:bottom w:val="single" w:sz="4" w:space="0" w:color="auto"/>
            </w:tcBorders>
          </w:tcPr>
          <w:p w14:paraId="6CE714EE"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.27</w:t>
            </w:r>
            <w:r w:rsidR="00A538CF" w:rsidRPr="0027571A">
              <w:rPr>
                <w:rFonts w:ascii="Times New Roman" w:hAnsi="Times New Roman" w:cs="Times New Roman"/>
              </w:rPr>
              <w:t>**</w:t>
            </w:r>
          </w:p>
        </w:tc>
        <w:tc>
          <w:tcPr>
            <w:tcW w:w="600" w:type="pct"/>
            <w:tcBorders>
              <w:bottom w:val="single" w:sz="4" w:space="0" w:color="auto"/>
            </w:tcBorders>
          </w:tcPr>
          <w:p w14:paraId="781AE166"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.12</w:t>
            </w:r>
          </w:p>
        </w:tc>
        <w:tc>
          <w:tcPr>
            <w:tcW w:w="657" w:type="pct"/>
            <w:tcBorders>
              <w:bottom w:val="single" w:sz="4" w:space="0" w:color="auto"/>
            </w:tcBorders>
          </w:tcPr>
          <w:p w14:paraId="3A45F879"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.10</w:t>
            </w:r>
          </w:p>
        </w:tc>
        <w:tc>
          <w:tcPr>
            <w:tcW w:w="674" w:type="pct"/>
            <w:tcBorders>
              <w:bottom w:val="single" w:sz="4" w:space="0" w:color="auto"/>
            </w:tcBorders>
          </w:tcPr>
          <w:p w14:paraId="2959FB85"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.19</w:t>
            </w:r>
            <w:r w:rsidR="00A538CF" w:rsidRPr="0027571A">
              <w:rPr>
                <w:rFonts w:ascii="Times New Roman" w:hAnsi="Times New Roman" w:cs="Times New Roman"/>
              </w:rPr>
              <w:t>*</w:t>
            </w:r>
          </w:p>
        </w:tc>
        <w:tc>
          <w:tcPr>
            <w:tcW w:w="533" w:type="pct"/>
            <w:tcBorders>
              <w:bottom w:val="single" w:sz="4" w:space="0" w:color="auto"/>
            </w:tcBorders>
          </w:tcPr>
          <w:p w14:paraId="7C12F4AE" w14:textId="77777777" w:rsidR="00C554AD" w:rsidRPr="0027571A" w:rsidRDefault="00C554AD" w:rsidP="00EF7F4B">
            <w:pPr>
              <w:spacing w:before="200" w:line="480" w:lineRule="auto"/>
              <w:jc w:val="center"/>
              <w:rPr>
                <w:rFonts w:ascii="Times New Roman" w:hAnsi="Times New Roman" w:cs="Times New Roman"/>
              </w:rPr>
            </w:pPr>
            <w:r w:rsidRPr="0027571A">
              <w:rPr>
                <w:rFonts w:ascii="Times New Roman" w:hAnsi="Times New Roman" w:cs="Times New Roman"/>
              </w:rPr>
              <w:t>.22</w:t>
            </w:r>
            <w:r w:rsidR="00A538CF" w:rsidRPr="0027571A">
              <w:rPr>
                <w:rFonts w:ascii="Times New Roman" w:hAnsi="Times New Roman" w:cs="Times New Roman"/>
              </w:rPr>
              <w:t>*</w:t>
            </w:r>
          </w:p>
        </w:tc>
      </w:tr>
    </w:tbl>
    <w:p w14:paraId="38F57CF7" w14:textId="77777777" w:rsidR="00546B10" w:rsidRPr="0027571A" w:rsidRDefault="00546B10" w:rsidP="00546B10">
      <w:pPr>
        <w:spacing w:after="0" w:line="240" w:lineRule="auto"/>
        <w:rPr>
          <w:rFonts w:ascii="Times New Roman" w:hAnsi="Times New Roman" w:cs="Times New Roman"/>
        </w:rPr>
      </w:pPr>
      <w:commentRangeStart w:id="46"/>
      <w:r w:rsidRPr="0027571A">
        <w:rPr>
          <w:rFonts w:ascii="Times New Roman" w:hAnsi="Times New Roman" w:cs="Times New Roman"/>
        </w:rPr>
        <w:t>** Correlation is significant at the 0.01 level (2-tailed)</w:t>
      </w:r>
    </w:p>
    <w:p w14:paraId="3CC7D8A3" w14:textId="77777777" w:rsidR="00546B10" w:rsidRPr="0027571A" w:rsidRDefault="00546B10" w:rsidP="00546B10">
      <w:pPr>
        <w:spacing w:after="0" w:line="240" w:lineRule="auto"/>
        <w:rPr>
          <w:rFonts w:ascii="Times New Roman" w:hAnsi="Times New Roman" w:cs="Times New Roman"/>
        </w:rPr>
      </w:pPr>
      <w:r w:rsidRPr="0027571A">
        <w:rPr>
          <w:rFonts w:ascii="Times New Roman" w:hAnsi="Times New Roman" w:cs="Times New Roman"/>
        </w:rPr>
        <w:t>*Correlation is significant at the 0.05 level (2-tailed)</w:t>
      </w:r>
    </w:p>
    <w:commentRangeEnd w:id="46"/>
    <w:p w14:paraId="59CEB4F0" w14:textId="77777777" w:rsidR="00C554AD" w:rsidRPr="0027571A" w:rsidRDefault="00A90833" w:rsidP="00DD6B9C">
      <w:pPr>
        <w:spacing w:line="480" w:lineRule="auto"/>
        <w:rPr>
          <w:rFonts w:ascii="Times New Roman" w:hAnsi="Times New Roman" w:cs="Times New Roman"/>
        </w:rPr>
      </w:pPr>
      <w:r>
        <w:rPr>
          <w:rStyle w:val="CommentReference"/>
        </w:rPr>
        <w:commentReference w:id="46"/>
      </w:r>
    </w:p>
    <w:p w14:paraId="6A003F37" w14:textId="77777777" w:rsidR="00E60523" w:rsidRPr="0027571A" w:rsidRDefault="00E60523" w:rsidP="00DD6B9C">
      <w:pPr>
        <w:spacing w:line="480" w:lineRule="auto"/>
        <w:rPr>
          <w:rFonts w:ascii="Times New Roman" w:hAnsi="Times New Roman" w:cs="Times New Roman"/>
        </w:rPr>
      </w:pPr>
    </w:p>
    <w:p w14:paraId="26860DA1" w14:textId="77777777" w:rsidR="00E60523" w:rsidRPr="0027571A" w:rsidRDefault="00E60523" w:rsidP="00DD6B9C">
      <w:pPr>
        <w:spacing w:line="480" w:lineRule="auto"/>
        <w:rPr>
          <w:rFonts w:ascii="Times New Roman" w:hAnsi="Times New Roman" w:cs="Times New Roman"/>
        </w:rPr>
      </w:pPr>
    </w:p>
    <w:p w14:paraId="7FC59B7F" w14:textId="77777777" w:rsidR="008A188C" w:rsidRPr="0027571A" w:rsidRDefault="008A188C" w:rsidP="00E60523">
      <w:pPr>
        <w:rPr>
          <w:rFonts w:ascii="Times New Roman" w:hAnsi="Times New Roman" w:cs="Times New Roman"/>
          <w:b/>
        </w:rPr>
      </w:pPr>
    </w:p>
    <w:p w14:paraId="5AEB5850" w14:textId="77777777" w:rsidR="008A188C" w:rsidRPr="0027571A" w:rsidRDefault="008A188C" w:rsidP="00E60523">
      <w:pPr>
        <w:rPr>
          <w:rFonts w:ascii="Times New Roman" w:hAnsi="Times New Roman" w:cs="Times New Roman"/>
          <w:b/>
        </w:rPr>
      </w:pPr>
    </w:p>
    <w:p w14:paraId="11A7D499" w14:textId="77777777" w:rsidR="0027571A" w:rsidRDefault="0027571A" w:rsidP="00E60523">
      <w:pPr>
        <w:rPr>
          <w:rFonts w:ascii="Times New Roman" w:hAnsi="Times New Roman" w:cs="Times New Roman"/>
          <w:b/>
        </w:rPr>
      </w:pPr>
    </w:p>
    <w:p w14:paraId="6E93BBC2" w14:textId="77777777" w:rsidR="00033E36" w:rsidRDefault="00155E50" w:rsidP="00033E36">
      <w:pPr>
        <w:spacing w:before="100" w:after="100" w:line="240" w:lineRule="auto"/>
        <w:rPr>
          <w:rFonts w:ascii="Times New Roman" w:hAnsi="Times New Roman" w:cs="Times New Roman"/>
          <w:b/>
        </w:rPr>
      </w:pPr>
      <w:r w:rsidRPr="0027571A">
        <w:rPr>
          <w:rFonts w:ascii="Times New Roman" w:hAnsi="Times New Roman" w:cs="Times New Roman"/>
          <w:b/>
        </w:rPr>
        <w:lastRenderedPageBreak/>
        <w:t xml:space="preserve">Table </w:t>
      </w:r>
      <w:r w:rsidR="00033E36">
        <w:rPr>
          <w:rFonts w:ascii="Times New Roman" w:hAnsi="Times New Roman" w:cs="Times New Roman"/>
          <w:b/>
        </w:rPr>
        <w:t>9</w:t>
      </w:r>
    </w:p>
    <w:p w14:paraId="3496FAF0" w14:textId="77777777" w:rsidR="00C554AD" w:rsidRPr="0027571A" w:rsidRDefault="00155E50" w:rsidP="00033E36">
      <w:pPr>
        <w:spacing w:before="100" w:after="100" w:line="240" w:lineRule="auto"/>
        <w:rPr>
          <w:rFonts w:ascii="Times New Roman" w:hAnsi="Times New Roman" w:cs="Times New Roman"/>
        </w:rPr>
      </w:pPr>
      <w:r w:rsidRPr="0027571A">
        <w:rPr>
          <w:rFonts w:ascii="Times New Roman" w:hAnsi="Times New Roman" w:cs="Times New Roman"/>
        </w:rPr>
        <w:t xml:space="preserve">Study 2: </w:t>
      </w:r>
      <w:r w:rsidR="00E60523" w:rsidRPr="0027571A">
        <w:rPr>
          <w:rFonts w:ascii="Times New Roman" w:hAnsi="Times New Roman" w:cs="Times New Roman"/>
        </w:rPr>
        <w:t>Pearson’s Product Moment Correlations</w:t>
      </w:r>
      <w:r w:rsidRPr="0027571A">
        <w:rPr>
          <w:rFonts w:ascii="Times New Roman" w:hAnsi="Times New Roman" w:cs="Times New Roman"/>
        </w:rPr>
        <w:t xml:space="preserve"> between the CCS, IPIP and Criterion Variables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0"/>
        <w:gridCol w:w="1264"/>
        <w:gridCol w:w="1264"/>
        <w:gridCol w:w="1740"/>
        <w:gridCol w:w="1475"/>
        <w:gridCol w:w="1624"/>
        <w:gridCol w:w="1758"/>
        <w:gridCol w:w="1350"/>
        <w:gridCol w:w="1135"/>
      </w:tblGrid>
      <w:tr w:rsidR="00C554AD" w:rsidRPr="0027571A" w14:paraId="7D5E6747" w14:textId="77777777" w:rsidTr="00EF7F4B">
        <w:tc>
          <w:tcPr>
            <w:tcW w:w="1104" w:type="pct"/>
            <w:tcBorders>
              <w:top w:val="single" w:sz="4" w:space="0" w:color="auto"/>
              <w:bottom w:val="single" w:sz="4" w:space="0" w:color="auto"/>
            </w:tcBorders>
          </w:tcPr>
          <w:p w14:paraId="1F258D99" w14:textId="77777777" w:rsidR="00C554AD" w:rsidRPr="0027571A" w:rsidRDefault="00C554AD" w:rsidP="00EF7F4B">
            <w:pPr>
              <w:spacing w:line="480" w:lineRule="auto"/>
              <w:rPr>
                <w:rFonts w:ascii="Times New Roman" w:hAnsi="Times New Roman" w:cs="Times New Roman"/>
              </w:rPr>
            </w:pPr>
          </w:p>
        </w:tc>
        <w:tc>
          <w:tcPr>
            <w:tcW w:w="424" w:type="pct"/>
            <w:tcBorders>
              <w:top w:val="single" w:sz="4" w:space="0" w:color="auto"/>
              <w:bottom w:val="single" w:sz="4" w:space="0" w:color="auto"/>
            </w:tcBorders>
          </w:tcPr>
          <w:p w14:paraId="7EB5FA33"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Order</w:t>
            </w:r>
          </w:p>
        </w:tc>
        <w:tc>
          <w:tcPr>
            <w:tcW w:w="424" w:type="pct"/>
            <w:tcBorders>
              <w:top w:val="single" w:sz="4" w:space="0" w:color="auto"/>
              <w:bottom w:val="single" w:sz="4" w:space="0" w:color="auto"/>
            </w:tcBorders>
          </w:tcPr>
          <w:p w14:paraId="264C6BA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Virtue</w:t>
            </w:r>
          </w:p>
        </w:tc>
        <w:tc>
          <w:tcPr>
            <w:tcW w:w="584" w:type="pct"/>
            <w:tcBorders>
              <w:top w:val="single" w:sz="4" w:space="0" w:color="auto"/>
              <w:bottom w:val="single" w:sz="4" w:space="0" w:color="auto"/>
            </w:tcBorders>
          </w:tcPr>
          <w:p w14:paraId="5CCA48D2" w14:textId="77777777" w:rsidR="00C554AD" w:rsidRPr="00F54746" w:rsidRDefault="00F54746" w:rsidP="00EF7F4B">
            <w:pPr>
              <w:spacing w:line="480" w:lineRule="auto"/>
              <w:jc w:val="center"/>
              <w:rPr>
                <w:rFonts w:ascii="Times New Roman" w:hAnsi="Times New Roman" w:cs="Times New Roman"/>
                <w:vertAlign w:val="superscript"/>
              </w:rPr>
            </w:pPr>
            <w:r w:rsidRPr="0027571A">
              <w:rPr>
                <w:rFonts w:ascii="Times New Roman" w:hAnsi="Times New Roman" w:cs="Times New Roman"/>
              </w:rPr>
              <w:t>Traditionalism</w:t>
            </w:r>
          </w:p>
        </w:tc>
        <w:tc>
          <w:tcPr>
            <w:tcW w:w="495" w:type="pct"/>
            <w:tcBorders>
              <w:top w:val="single" w:sz="4" w:space="0" w:color="auto"/>
              <w:bottom w:val="single" w:sz="4" w:space="0" w:color="auto"/>
            </w:tcBorders>
          </w:tcPr>
          <w:p w14:paraId="57587CC0"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Self-control</w:t>
            </w:r>
          </w:p>
        </w:tc>
        <w:tc>
          <w:tcPr>
            <w:tcW w:w="545" w:type="pct"/>
            <w:tcBorders>
              <w:top w:val="single" w:sz="4" w:space="0" w:color="auto"/>
              <w:bottom w:val="single" w:sz="4" w:space="0" w:color="auto"/>
            </w:tcBorders>
          </w:tcPr>
          <w:p w14:paraId="78B6B121"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responsibility</w:t>
            </w:r>
          </w:p>
        </w:tc>
        <w:tc>
          <w:tcPr>
            <w:tcW w:w="590" w:type="pct"/>
            <w:tcBorders>
              <w:top w:val="single" w:sz="4" w:space="0" w:color="auto"/>
              <w:bottom w:val="single" w:sz="4" w:space="0" w:color="auto"/>
            </w:tcBorders>
          </w:tcPr>
          <w:p w14:paraId="13B647F6"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industriousness</w:t>
            </w:r>
          </w:p>
        </w:tc>
        <w:tc>
          <w:tcPr>
            <w:tcW w:w="453" w:type="pct"/>
            <w:tcBorders>
              <w:top w:val="single" w:sz="4" w:space="0" w:color="auto"/>
              <w:bottom w:val="single" w:sz="4" w:space="0" w:color="auto"/>
              <w:right w:val="single" w:sz="4" w:space="0" w:color="auto"/>
            </w:tcBorders>
          </w:tcPr>
          <w:p w14:paraId="52F35D57"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Overall</w:t>
            </w:r>
          </w:p>
        </w:tc>
        <w:tc>
          <w:tcPr>
            <w:tcW w:w="381" w:type="pct"/>
            <w:tcBorders>
              <w:top w:val="single" w:sz="4" w:space="0" w:color="auto"/>
              <w:left w:val="single" w:sz="4" w:space="0" w:color="auto"/>
              <w:bottom w:val="single" w:sz="4" w:space="0" w:color="auto"/>
            </w:tcBorders>
          </w:tcPr>
          <w:p w14:paraId="5D50BC8D"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IPIP</w:t>
            </w:r>
          </w:p>
        </w:tc>
      </w:tr>
      <w:tr w:rsidR="00C554AD" w:rsidRPr="0027571A" w14:paraId="42F02FF5" w14:textId="77777777" w:rsidTr="00EF7F4B">
        <w:tc>
          <w:tcPr>
            <w:tcW w:w="1104" w:type="pct"/>
            <w:tcBorders>
              <w:top w:val="single" w:sz="4" w:space="0" w:color="auto"/>
            </w:tcBorders>
          </w:tcPr>
          <w:p w14:paraId="29AD0AE0" w14:textId="77777777" w:rsidR="00C554AD" w:rsidRPr="0027571A" w:rsidRDefault="00C554AD" w:rsidP="00EF7F4B">
            <w:pPr>
              <w:spacing w:line="480" w:lineRule="auto"/>
              <w:rPr>
                <w:rFonts w:ascii="Times New Roman" w:hAnsi="Times New Roman" w:cs="Times New Roman"/>
              </w:rPr>
            </w:pPr>
            <w:r w:rsidRPr="0027571A">
              <w:rPr>
                <w:rFonts w:ascii="Times New Roman" w:hAnsi="Times New Roman" w:cs="Times New Roman"/>
              </w:rPr>
              <w:t>Risk taking</w:t>
            </w:r>
          </w:p>
        </w:tc>
        <w:tc>
          <w:tcPr>
            <w:tcW w:w="424" w:type="pct"/>
            <w:tcBorders>
              <w:top w:val="single" w:sz="4" w:space="0" w:color="auto"/>
            </w:tcBorders>
          </w:tcPr>
          <w:p w14:paraId="6E87056B"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424" w:type="pct"/>
            <w:tcBorders>
              <w:top w:val="single" w:sz="4" w:space="0" w:color="auto"/>
            </w:tcBorders>
          </w:tcPr>
          <w:p w14:paraId="4CE7D61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-.19*</w:t>
            </w:r>
          </w:p>
        </w:tc>
        <w:tc>
          <w:tcPr>
            <w:tcW w:w="584" w:type="pct"/>
            <w:tcBorders>
              <w:top w:val="single" w:sz="4" w:space="0" w:color="auto"/>
            </w:tcBorders>
          </w:tcPr>
          <w:p w14:paraId="750D8393"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-.18</w:t>
            </w:r>
          </w:p>
        </w:tc>
        <w:tc>
          <w:tcPr>
            <w:tcW w:w="495" w:type="pct"/>
            <w:tcBorders>
              <w:top w:val="single" w:sz="4" w:space="0" w:color="auto"/>
            </w:tcBorders>
          </w:tcPr>
          <w:p w14:paraId="227DA055"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-.45**</w:t>
            </w:r>
          </w:p>
        </w:tc>
        <w:tc>
          <w:tcPr>
            <w:tcW w:w="545" w:type="pct"/>
            <w:tcBorders>
              <w:top w:val="single" w:sz="4" w:space="0" w:color="auto"/>
            </w:tcBorders>
          </w:tcPr>
          <w:p w14:paraId="487C8F28"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-.10</w:t>
            </w:r>
          </w:p>
        </w:tc>
        <w:tc>
          <w:tcPr>
            <w:tcW w:w="590" w:type="pct"/>
            <w:tcBorders>
              <w:top w:val="single" w:sz="4" w:space="0" w:color="auto"/>
            </w:tcBorders>
          </w:tcPr>
          <w:p w14:paraId="6D8CC6CC"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.13</w:t>
            </w:r>
          </w:p>
        </w:tc>
        <w:tc>
          <w:tcPr>
            <w:tcW w:w="453" w:type="pct"/>
            <w:tcBorders>
              <w:top w:val="single" w:sz="4" w:space="0" w:color="auto"/>
              <w:right w:val="single" w:sz="4" w:space="0" w:color="auto"/>
            </w:tcBorders>
          </w:tcPr>
          <w:p w14:paraId="4CB37512"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-.36**</w:t>
            </w:r>
          </w:p>
        </w:tc>
        <w:tc>
          <w:tcPr>
            <w:tcW w:w="381" w:type="pct"/>
            <w:tcBorders>
              <w:top w:val="single" w:sz="4" w:space="0" w:color="auto"/>
              <w:left w:val="single" w:sz="4" w:space="0" w:color="auto"/>
            </w:tcBorders>
          </w:tcPr>
          <w:p w14:paraId="1B9F2236"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r>
      <w:tr w:rsidR="00C554AD" w:rsidRPr="0027571A" w14:paraId="6B4FD09F" w14:textId="77777777" w:rsidTr="00EF7F4B">
        <w:tc>
          <w:tcPr>
            <w:tcW w:w="1104" w:type="pct"/>
          </w:tcPr>
          <w:p w14:paraId="136CA8A4"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Speeding</w:t>
            </w:r>
          </w:p>
        </w:tc>
        <w:tc>
          <w:tcPr>
            <w:tcW w:w="424" w:type="pct"/>
          </w:tcPr>
          <w:p w14:paraId="4A8E5EDD"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-.10</w:t>
            </w:r>
          </w:p>
        </w:tc>
        <w:tc>
          <w:tcPr>
            <w:tcW w:w="424" w:type="pct"/>
          </w:tcPr>
          <w:p w14:paraId="52DA2278"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-.16</w:t>
            </w:r>
          </w:p>
        </w:tc>
        <w:tc>
          <w:tcPr>
            <w:tcW w:w="584" w:type="pct"/>
          </w:tcPr>
          <w:p w14:paraId="15693BCD"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-.15</w:t>
            </w:r>
          </w:p>
        </w:tc>
        <w:tc>
          <w:tcPr>
            <w:tcW w:w="495" w:type="pct"/>
          </w:tcPr>
          <w:p w14:paraId="0127D1A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-.37**</w:t>
            </w:r>
          </w:p>
        </w:tc>
        <w:tc>
          <w:tcPr>
            <w:tcW w:w="545" w:type="pct"/>
          </w:tcPr>
          <w:p w14:paraId="6FA2FDFC"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-.07</w:t>
            </w:r>
          </w:p>
        </w:tc>
        <w:tc>
          <w:tcPr>
            <w:tcW w:w="590" w:type="pct"/>
          </w:tcPr>
          <w:p w14:paraId="5AF6923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-.14</w:t>
            </w:r>
          </w:p>
        </w:tc>
        <w:tc>
          <w:tcPr>
            <w:tcW w:w="453" w:type="pct"/>
            <w:tcBorders>
              <w:right w:val="single" w:sz="4" w:space="0" w:color="auto"/>
            </w:tcBorders>
          </w:tcPr>
          <w:p w14:paraId="40548CD1" w14:textId="77777777" w:rsidR="00C554AD" w:rsidRPr="0027571A" w:rsidRDefault="000604A6" w:rsidP="00EF7F4B">
            <w:pPr>
              <w:spacing w:line="480" w:lineRule="auto"/>
              <w:jc w:val="center"/>
              <w:rPr>
                <w:rFonts w:ascii="Times New Roman" w:hAnsi="Times New Roman" w:cs="Times New Roman"/>
              </w:rPr>
            </w:pPr>
            <w:r w:rsidRPr="0027571A">
              <w:rPr>
                <w:rFonts w:ascii="Times New Roman" w:hAnsi="Times New Roman" w:cs="Times New Roman"/>
              </w:rPr>
              <w:t>-.27**</w:t>
            </w:r>
          </w:p>
        </w:tc>
        <w:tc>
          <w:tcPr>
            <w:tcW w:w="381" w:type="pct"/>
            <w:tcBorders>
              <w:left w:val="single" w:sz="4" w:space="0" w:color="auto"/>
            </w:tcBorders>
          </w:tcPr>
          <w:p w14:paraId="06AB0E4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-.11</w:t>
            </w:r>
          </w:p>
        </w:tc>
      </w:tr>
      <w:tr w:rsidR="00C554AD" w:rsidRPr="0027571A" w14:paraId="3E34B818" w14:textId="77777777" w:rsidTr="000604A6">
        <w:trPr>
          <w:trHeight w:val="329"/>
        </w:trPr>
        <w:tc>
          <w:tcPr>
            <w:tcW w:w="1104" w:type="pct"/>
          </w:tcPr>
          <w:p w14:paraId="70035640"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Chance Taking</w:t>
            </w:r>
          </w:p>
        </w:tc>
        <w:tc>
          <w:tcPr>
            <w:tcW w:w="424" w:type="pct"/>
          </w:tcPr>
          <w:p w14:paraId="4B10C412"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-.15</w:t>
            </w:r>
          </w:p>
        </w:tc>
        <w:tc>
          <w:tcPr>
            <w:tcW w:w="424" w:type="pct"/>
          </w:tcPr>
          <w:p w14:paraId="5D3EB2E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-.13</w:t>
            </w:r>
          </w:p>
        </w:tc>
        <w:tc>
          <w:tcPr>
            <w:tcW w:w="584" w:type="pct"/>
          </w:tcPr>
          <w:p w14:paraId="4961B230"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-.18</w:t>
            </w:r>
          </w:p>
        </w:tc>
        <w:tc>
          <w:tcPr>
            <w:tcW w:w="495" w:type="pct"/>
          </w:tcPr>
          <w:p w14:paraId="43FDC1B7"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-.36**</w:t>
            </w:r>
          </w:p>
        </w:tc>
        <w:tc>
          <w:tcPr>
            <w:tcW w:w="545" w:type="pct"/>
          </w:tcPr>
          <w:p w14:paraId="78FD60FE"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-.04</w:t>
            </w:r>
          </w:p>
        </w:tc>
        <w:tc>
          <w:tcPr>
            <w:tcW w:w="590" w:type="pct"/>
          </w:tcPr>
          <w:p w14:paraId="2B7EF67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-.13</w:t>
            </w:r>
          </w:p>
        </w:tc>
        <w:tc>
          <w:tcPr>
            <w:tcW w:w="453" w:type="pct"/>
            <w:tcBorders>
              <w:right w:val="single" w:sz="4" w:space="0" w:color="auto"/>
            </w:tcBorders>
          </w:tcPr>
          <w:p w14:paraId="40C23FB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-.28**</w:t>
            </w:r>
          </w:p>
        </w:tc>
        <w:tc>
          <w:tcPr>
            <w:tcW w:w="381" w:type="pct"/>
            <w:tcBorders>
              <w:left w:val="single" w:sz="4" w:space="0" w:color="auto"/>
            </w:tcBorders>
          </w:tcPr>
          <w:p w14:paraId="771365C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-.16</w:t>
            </w:r>
          </w:p>
        </w:tc>
      </w:tr>
      <w:tr w:rsidR="00C554AD" w:rsidRPr="0027571A" w14:paraId="332565DE" w14:textId="77777777" w:rsidTr="00EF7F4B">
        <w:tc>
          <w:tcPr>
            <w:tcW w:w="1104" w:type="pct"/>
          </w:tcPr>
          <w:p w14:paraId="0787561A"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Obeying Traffic Rules</w:t>
            </w:r>
          </w:p>
        </w:tc>
        <w:tc>
          <w:tcPr>
            <w:tcW w:w="424" w:type="pct"/>
          </w:tcPr>
          <w:p w14:paraId="6DFECDB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.23*</w:t>
            </w:r>
          </w:p>
        </w:tc>
        <w:tc>
          <w:tcPr>
            <w:tcW w:w="424" w:type="pct"/>
          </w:tcPr>
          <w:p w14:paraId="63265D50"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.15</w:t>
            </w:r>
          </w:p>
        </w:tc>
        <w:tc>
          <w:tcPr>
            <w:tcW w:w="584" w:type="pct"/>
          </w:tcPr>
          <w:p w14:paraId="51D6A7B1"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.11</w:t>
            </w:r>
          </w:p>
        </w:tc>
        <w:tc>
          <w:tcPr>
            <w:tcW w:w="495" w:type="pct"/>
          </w:tcPr>
          <w:p w14:paraId="32EC252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.23*</w:t>
            </w:r>
          </w:p>
        </w:tc>
        <w:tc>
          <w:tcPr>
            <w:tcW w:w="545" w:type="pct"/>
          </w:tcPr>
          <w:p w14:paraId="2859A8E0"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.10</w:t>
            </w:r>
          </w:p>
        </w:tc>
        <w:tc>
          <w:tcPr>
            <w:tcW w:w="590" w:type="pct"/>
          </w:tcPr>
          <w:p w14:paraId="12B0683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.05</w:t>
            </w:r>
          </w:p>
        </w:tc>
        <w:tc>
          <w:tcPr>
            <w:tcW w:w="453" w:type="pct"/>
            <w:tcBorders>
              <w:right w:val="single" w:sz="4" w:space="0" w:color="auto"/>
            </w:tcBorders>
          </w:tcPr>
          <w:p w14:paraId="149A49AB"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.25*</w:t>
            </w:r>
          </w:p>
        </w:tc>
        <w:tc>
          <w:tcPr>
            <w:tcW w:w="381" w:type="pct"/>
            <w:tcBorders>
              <w:left w:val="single" w:sz="4" w:space="0" w:color="auto"/>
            </w:tcBorders>
          </w:tcPr>
          <w:p w14:paraId="7E08D020"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.14</w:t>
            </w:r>
          </w:p>
        </w:tc>
      </w:tr>
      <w:tr w:rsidR="00C554AD" w:rsidRPr="0027571A" w14:paraId="02D1543F" w14:textId="77777777" w:rsidTr="00EF7F4B">
        <w:tc>
          <w:tcPr>
            <w:tcW w:w="1104" w:type="pct"/>
          </w:tcPr>
          <w:p w14:paraId="3CC1D46F"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Risky activities</w:t>
            </w:r>
          </w:p>
        </w:tc>
        <w:tc>
          <w:tcPr>
            <w:tcW w:w="424" w:type="pct"/>
          </w:tcPr>
          <w:p w14:paraId="72FF778B"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-.10</w:t>
            </w:r>
          </w:p>
        </w:tc>
        <w:tc>
          <w:tcPr>
            <w:tcW w:w="424" w:type="pct"/>
          </w:tcPr>
          <w:p w14:paraId="4D9A0BCD"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-.07</w:t>
            </w:r>
          </w:p>
        </w:tc>
        <w:tc>
          <w:tcPr>
            <w:tcW w:w="584" w:type="pct"/>
          </w:tcPr>
          <w:p w14:paraId="29C39E80"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-.05</w:t>
            </w:r>
          </w:p>
        </w:tc>
        <w:tc>
          <w:tcPr>
            <w:tcW w:w="495" w:type="pct"/>
          </w:tcPr>
          <w:p w14:paraId="50A464F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-.27**</w:t>
            </w:r>
          </w:p>
        </w:tc>
        <w:tc>
          <w:tcPr>
            <w:tcW w:w="545" w:type="pct"/>
          </w:tcPr>
          <w:p w14:paraId="4DC28171"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-.05</w:t>
            </w:r>
          </w:p>
        </w:tc>
        <w:tc>
          <w:tcPr>
            <w:tcW w:w="590" w:type="pct"/>
          </w:tcPr>
          <w:p w14:paraId="39ECB5D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-.02</w:t>
            </w:r>
          </w:p>
        </w:tc>
        <w:tc>
          <w:tcPr>
            <w:tcW w:w="453" w:type="pct"/>
            <w:tcBorders>
              <w:right w:val="single" w:sz="4" w:space="0" w:color="auto"/>
            </w:tcBorders>
          </w:tcPr>
          <w:p w14:paraId="490931F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-.16</w:t>
            </w:r>
          </w:p>
        </w:tc>
        <w:tc>
          <w:tcPr>
            <w:tcW w:w="381" w:type="pct"/>
            <w:tcBorders>
              <w:left w:val="single" w:sz="4" w:space="0" w:color="auto"/>
            </w:tcBorders>
          </w:tcPr>
          <w:p w14:paraId="00CE3B9B"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-.16</w:t>
            </w:r>
          </w:p>
        </w:tc>
      </w:tr>
      <w:tr w:rsidR="00C554AD" w:rsidRPr="0027571A" w14:paraId="04C3CAB4" w14:textId="77777777" w:rsidTr="00EF7F4B">
        <w:tc>
          <w:tcPr>
            <w:tcW w:w="1104" w:type="pct"/>
          </w:tcPr>
          <w:p w14:paraId="3399AB70" w14:textId="77777777" w:rsidR="00C554AD" w:rsidRPr="0027571A" w:rsidRDefault="00C554AD" w:rsidP="00EF7F4B">
            <w:pPr>
              <w:spacing w:line="480" w:lineRule="auto"/>
              <w:rPr>
                <w:rFonts w:ascii="Times New Roman" w:hAnsi="Times New Roman" w:cs="Times New Roman"/>
              </w:rPr>
            </w:pPr>
            <w:r w:rsidRPr="0027571A">
              <w:rPr>
                <w:rFonts w:ascii="Times New Roman" w:hAnsi="Times New Roman" w:cs="Times New Roman"/>
              </w:rPr>
              <w:t>Alcohol</w:t>
            </w:r>
          </w:p>
        </w:tc>
        <w:tc>
          <w:tcPr>
            <w:tcW w:w="424" w:type="pct"/>
          </w:tcPr>
          <w:p w14:paraId="2952AFA8" w14:textId="77777777" w:rsidR="00C554AD" w:rsidRPr="0027571A" w:rsidRDefault="00C554AD" w:rsidP="00EF7F4B">
            <w:pPr>
              <w:spacing w:line="480" w:lineRule="auto"/>
              <w:jc w:val="center"/>
              <w:rPr>
                <w:rFonts w:ascii="Times New Roman" w:hAnsi="Times New Roman" w:cs="Times New Roman"/>
              </w:rPr>
            </w:pPr>
          </w:p>
        </w:tc>
        <w:tc>
          <w:tcPr>
            <w:tcW w:w="424" w:type="pct"/>
          </w:tcPr>
          <w:p w14:paraId="6429818E" w14:textId="77777777" w:rsidR="00C554AD" w:rsidRPr="0027571A" w:rsidRDefault="00C554AD" w:rsidP="00EF7F4B">
            <w:pPr>
              <w:spacing w:line="480" w:lineRule="auto"/>
              <w:jc w:val="center"/>
              <w:rPr>
                <w:rFonts w:ascii="Times New Roman" w:hAnsi="Times New Roman" w:cs="Times New Roman"/>
              </w:rPr>
            </w:pPr>
          </w:p>
        </w:tc>
        <w:tc>
          <w:tcPr>
            <w:tcW w:w="584" w:type="pct"/>
          </w:tcPr>
          <w:p w14:paraId="275C0BA7" w14:textId="77777777" w:rsidR="00C554AD" w:rsidRPr="0027571A" w:rsidRDefault="00C554AD" w:rsidP="00EF7F4B">
            <w:pPr>
              <w:spacing w:line="480" w:lineRule="auto"/>
              <w:jc w:val="center"/>
              <w:rPr>
                <w:rFonts w:ascii="Times New Roman" w:hAnsi="Times New Roman" w:cs="Times New Roman"/>
              </w:rPr>
            </w:pPr>
          </w:p>
        </w:tc>
        <w:tc>
          <w:tcPr>
            <w:tcW w:w="495" w:type="pct"/>
          </w:tcPr>
          <w:p w14:paraId="1137C669" w14:textId="77777777" w:rsidR="00C554AD" w:rsidRPr="0027571A" w:rsidRDefault="00C554AD" w:rsidP="00EF7F4B">
            <w:pPr>
              <w:spacing w:line="480" w:lineRule="auto"/>
              <w:jc w:val="center"/>
              <w:rPr>
                <w:rFonts w:ascii="Times New Roman" w:hAnsi="Times New Roman" w:cs="Times New Roman"/>
              </w:rPr>
            </w:pPr>
          </w:p>
        </w:tc>
        <w:tc>
          <w:tcPr>
            <w:tcW w:w="545" w:type="pct"/>
          </w:tcPr>
          <w:p w14:paraId="23C35B3A" w14:textId="77777777" w:rsidR="00C554AD" w:rsidRPr="0027571A" w:rsidRDefault="00C554AD" w:rsidP="00EF7F4B">
            <w:pPr>
              <w:spacing w:line="480" w:lineRule="auto"/>
              <w:jc w:val="center"/>
              <w:rPr>
                <w:rFonts w:ascii="Times New Roman" w:hAnsi="Times New Roman" w:cs="Times New Roman"/>
              </w:rPr>
            </w:pPr>
          </w:p>
        </w:tc>
        <w:tc>
          <w:tcPr>
            <w:tcW w:w="590" w:type="pct"/>
          </w:tcPr>
          <w:p w14:paraId="188F7293" w14:textId="77777777" w:rsidR="00C554AD" w:rsidRPr="0027571A" w:rsidRDefault="00C554AD" w:rsidP="00EF7F4B">
            <w:pPr>
              <w:spacing w:line="480" w:lineRule="auto"/>
              <w:jc w:val="center"/>
              <w:rPr>
                <w:rFonts w:ascii="Times New Roman" w:hAnsi="Times New Roman" w:cs="Times New Roman"/>
              </w:rPr>
            </w:pPr>
          </w:p>
        </w:tc>
        <w:tc>
          <w:tcPr>
            <w:tcW w:w="453" w:type="pct"/>
            <w:tcBorders>
              <w:right w:val="single" w:sz="4" w:space="0" w:color="auto"/>
            </w:tcBorders>
          </w:tcPr>
          <w:p w14:paraId="522B3536" w14:textId="77777777" w:rsidR="00C554AD" w:rsidRPr="0027571A" w:rsidRDefault="00C554AD" w:rsidP="00EF7F4B">
            <w:pPr>
              <w:spacing w:line="480" w:lineRule="auto"/>
              <w:jc w:val="center"/>
              <w:rPr>
                <w:rFonts w:ascii="Times New Roman" w:hAnsi="Times New Roman" w:cs="Times New Roman"/>
              </w:rPr>
            </w:pPr>
          </w:p>
        </w:tc>
        <w:tc>
          <w:tcPr>
            <w:tcW w:w="381" w:type="pct"/>
            <w:tcBorders>
              <w:left w:val="single" w:sz="4" w:space="0" w:color="auto"/>
            </w:tcBorders>
          </w:tcPr>
          <w:p w14:paraId="5EA54137" w14:textId="77777777" w:rsidR="00C554AD" w:rsidRPr="0027571A" w:rsidRDefault="00C554AD" w:rsidP="00EF7F4B">
            <w:pPr>
              <w:spacing w:line="480" w:lineRule="auto"/>
              <w:jc w:val="center"/>
              <w:rPr>
                <w:rFonts w:ascii="Times New Roman" w:hAnsi="Times New Roman" w:cs="Times New Roman"/>
              </w:rPr>
            </w:pPr>
          </w:p>
        </w:tc>
      </w:tr>
      <w:tr w:rsidR="00C554AD" w:rsidRPr="0027571A" w14:paraId="0F3393AC" w14:textId="77777777" w:rsidTr="00EF7F4B">
        <w:tc>
          <w:tcPr>
            <w:tcW w:w="1104" w:type="pct"/>
          </w:tcPr>
          <w:p w14:paraId="66440832"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 xml:space="preserve">Unit consumption </w:t>
            </w:r>
          </w:p>
        </w:tc>
        <w:tc>
          <w:tcPr>
            <w:tcW w:w="424" w:type="pct"/>
          </w:tcPr>
          <w:p w14:paraId="5AFB57D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-.15</w:t>
            </w:r>
          </w:p>
        </w:tc>
        <w:tc>
          <w:tcPr>
            <w:tcW w:w="424" w:type="pct"/>
          </w:tcPr>
          <w:p w14:paraId="77654EE8"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-.05</w:t>
            </w:r>
          </w:p>
        </w:tc>
        <w:tc>
          <w:tcPr>
            <w:tcW w:w="584" w:type="pct"/>
          </w:tcPr>
          <w:p w14:paraId="049113E5"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-.19*</w:t>
            </w:r>
          </w:p>
        </w:tc>
        <w:tc>
          <w:tcPr>
            <w:tcW w:w="495" w:type="pct"/>
          </w:tcPr>
          <w:p w14:paraId="4CB4E42D"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-.25*</w:t>
            </w:r>
          </w:p>
        </w:tc>
        <w:tc>
          <w:tcPr>
            <w:tcW w:w="545" w:type="pct"/>
          </w:tcPr>
          <w:p w14:paraId="52A25DB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0.12</w:t>
            </w:r>
          </w:p>
        </w:tc>
        <w:tc>
          <w:tcPr>
            <w:tcW w:w="590" w:type="pct"/>
          </w:tcPr>
          <w:p w14:paraId="39F27812"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-.13</w:t>
            </w:r>
          </w:p>
        </w:tc>
        <w:tc>
          <w:tcPr>
            <w:tcW w:w="453" w:type="pct"/>
            <w:tcBorders>
              <w:right w:val="single" w:sz="4" w:space="0" w:color="auto"/>
            </w:tcBorders>
          </w:tcPr>
          <w:p w14:paraId="25F519A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-.25*</w:t>
            </w:r>
          </w:p>
        </w:tc>
        <w:tc>
          <w:tcPr>
            <w:tcW w:w="381" w:type="pct"/>
            <w:tcBorders>
              <w:left w:val="single" w:sz="4" w:space="0" w:color="auto"/>
            </w:tcBorders>
          </w:tcPr>
          <w:p w14:paraId="46E66167"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-.16</w:t>
            </w:r>
          </w:p>
        </w:tc>
      </w:tr>
      <w:tr w:rsidR="00C554AD" w:rsidRPr="0027571A" w14:paraId="479C54A4" w14:textId="77777777" w:rsidTr="00EF7F4B">
        <w:tc>
          <w:tcPr>
            <w:tcW w:w="1104" w:type="pct"/>
          </w:tcPr>
          <w:p w14:paraId="48B4EC80"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Binge drinking</w:t>
            </w:r>
          </w:p>
        </w:tc>
        <w:tc>
          <w:tcPr>
            <w:tcW w:w="424" w:type="pct"/>
          </w:tcPr>
          <w:p w14:paraId="5FE1BB1F"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-.16</w:t>
            </w:r>
          </w:p>
        </w:tc>
        <w:tc>
          <w:tcPr>
            <w:tcW w:w="424" w:type="pct"/>
          </w:tcPr>
          <w:p w14:paraId="71D47F2F"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-.01</w:t>
            </w:r>
          </w:p>
        </w:tc>
        <w:tc>
          <w:tcPr>
            <w:tcW w:w="584" w:type="pct"/>
          </w:tcPr>
          <w:p w14:paraId="00200FA3"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-.16</w:t>
            </w:r>
          </w:p>
        </w:tc>
        <w:tc>
          <w:tcPr>
            <w:tcW w:w="495" w:type="pct"/>
          </w:tcPr>
          <w:p w14:paraId="69048082"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-.22*</w:t>
            </w:r>
          </w:p>
        </w:tc>
        <w:tc>
          <w:tcPr>
            <w:tcW w:w="545" w:type="pct"/>
          </w:tcPr>
          <w:p w14:paraId="6CC2E01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-.15</w:t>
            </w:r>
          </w:p>
        </w:tc>
        <w:tc>
          <w:tcPr>
            <w:tcW w:w="590" w:type="pct"/>
          </w:tcPr>
          <w:p w14:paraId="0B1B5A3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-.06</w:t>
            </w:r>
          </w:p>
        </w:tc>
        <w:tc>
          <w:tcPr>
            <w:tcW w:w="453" w:type="pct"/>
            <w:tcBorders>
              <w:right w:val="single" w:sz="4" w:space="0" w:color="auto"/>
            </w:tcBorders>
          </w:tcPr>
          <w:p w14:paraId="33611965"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381" w:type="pct"/>
            <w:tcBorders>
              <w:left w:val="single" w:sz="4" w:space="0" w:color="auto"/>
            </w:tcBorders>
          </w:tcPr>
          <w:p w14:paraId="2F18059E"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-.22*</w:t>
            </w:r>
          </w:p>
        </w:tc>
      </w:tr>
      <w:tr w:rsidR="00C554AD" w:rsidRPr="0027571A" w14:paraId="491CB290" w14:textId="77777777" w:rsidTr="00EF7F4B">
        <w:tc>
          <w:tcPr>
            <w:tcW w:w="1104" w:type="pct"/>
          </w:tcPr>
          <w:p w14:paraId="5367F40A"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Recent binge drinking</w:t>
            </w:r>
          </w:p>
        </w:tc>
        <w:tc>
          <w:tcPr>
            <w:tcW w:w="424" w:type="pct"/>
          </w:tcPr>
          <w:p w14:paraId="560A030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424" w:type="pct"/>
          </w:tcPr>
          <w:p w14:paraId="5922930F"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-.19*</w:t>
            </w:r>
          </w:p>
        </w:tc>
        <w:tc>
          <w:tcPr>
            <w:tcW w:w="584" w:type="pct"/>
          </w:tcPr>
          <w:p w14:paraId="1E7081C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-.26**</w:t>
            </w:r>
          </w:p>
        </w:tc>
        <w:tc>
          <w:tcPr>
            <w:tcW w:w="495" w:type="pct"/>
          </w:tcPr>
          <w:p w14:paraId="5D2FE5F7"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-.28**</w:t>
            </w:r>
          </w:p>
        </w:tc>
        <w:tc>
          <w:tcPr>
            <w:tcW w:w="545" w:type="pct"/>
          </w:tcPr>
          <w:p w14:paraId="11962ECB"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590" w:type="pct"/>
          </w:tcPr>
          <w:p w14:paraId="498DD11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-.18*</w:t>
            </w:r>
          </w:p>
        </w:tc>
        <w:tc>
          <w:tcPr>
            <w:tcW w:w="453" w:type="pct"/>
            <w:tcBorders>
              <w:right w:val="single" w:sz="4" w:space="0" w:color="auto"/>
            </w:tcBorders>
          </w:tcPr>
          <w:p w14:paraId="609BA47D"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-.37**</w:t>
            </w:r>
          </w:p>
        </w:tc>
        <w:tc>
          <w:tcPr>
            <w:tcW w:w="381" w:type="pct"/>
            <w:tcBorders>
              <w:left w:val="single" w:sz="4" w:space="0" w:color="auto"/>
            </w:tcBorders>
          </w:tcPr>
          <w:p w14:paraId="4E024BA4"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-.28**</w:t>
            </w:r>
          </w:p>
        </w:tc>
      </w:tr>
      <w:tr w:rsidR="00C554AD" w:rsidRPr="0027571A" w14:paraId="422E834E" w14:textId="77777777" w:rsidTr="00EF7F4B">
        <w:tc>
          <w:tcPr>
            <w:tcW w:w="1104" w:type="pct"/>
          </w:tcPr>
          <w:p w14:paraId="6CFB0BF0" w14:textId="77777777" w:rsidR="00C554AD" w:rsidRPr="0027571A" w:rsidRDefault="00C554AD" w:rsidP="00EF7F4B">
            <w:pPr>
              <w:spacing w:line="480" w:lineRule="auto"/>
              <w:rPr>
                <w:rFonts w:ascii="Times New Roman" w:hAnsi="Times New Roman" w:cs="Times New Roman"/>
              </w:rPr>
            </w:pPr>
            <w:r w:rsidRPr="0027571A">
              <w:rPr>
                <w:rFonts w:ascii="Times New Roman" w:hAnsi="Times New Roman" w:cs="Times New Roman"/>
              </w:rPr>
              <w:t>Substance use</w:t>
            </w:r>
          </w:p>
        </w:tc>
        <w:tc>
          <w:tcPr>
            <w:tcW w:w="424" w:type="pct"/>
          </w:tcPr>
          <w:p w14:paraId="7605D6EB" w14:textId="77777777" w:rsidR="00C554AD" w:rsidRPr="0027571A" w:rsidRDefault="00C554AD" w:rsidP="00EF7F4B">
            <w:pPr>
              <w:spacing w:line="480" w:lineRule="auto"/>
              <w:jc w:val="center"/>
              <w:rPr>
                <w:rFonts w:ascii="Times New Roman" w:hAnsi="Times New Roman" w:cs="Times New Roman"/>
              </w:rPr>
            </w:pPr>
          </w:p>
        </w:tc>
        <w:tc>
          <w:tcPr>
            <w:tcW w:w="424" w:type="pct"/>
          </w:tcPr>
          <w:p w14:paraId="5912E264" w14:textId="77777777" w:rsidR="00C554AD" w:rsidRPr="0027571A" w:rsidRDefault="00C554AD" w:rsidP="00EF7F4B">
            <w:pPr>
              <w:spacing w:line="480" w:lineRule="auto"/>
              <w:jc w:val="center"/>
              <w:rPr>
                <w:rFonts w:ascii="Times New Roman" w:hAnsi="Times New Roman" w:cs="Times New Roman"/>
              </w:rPr>
            </w:pPr>
          </w:p>
        </w:tc>
        <w:tc>
          <w:tcPr>
            <w:tcW w:w="584" w:type="pct"/>
          </w:tcPr>
          <w:p w14:paraId="4483FB42" w14:textId="77777777" w:rsidR="00C554AD" w:rsidRPr="0027571A" w:rsidRDefault="00C554AD" w:rsidP="00EF7F4B">
            <w:pPr>
              <w:spacing w:line="480" w:lineRule="auto"/>
              <w:jc w:val="center"/>
              <w:rPr>
                <w:rFonts w:ascii="Times New Roman" w:hAnsi="Times New Roman" w:cs="Times New Roman"/>
              </w:rPr>
            </w:pPr>
          </w:p>
        </w:tc>
        <w:tc>
          <w:tcPr>
            <w:tcW w:w="495" w:type="pct"/>
          </w:tcPr>
          <w:p w14:paraId="164AE028" w14:textId="77777777" w:rsidR="00C554AD" w:rsidRPr="0027571A" w:rsidRDefault="00C554AD" w:rsidP="00EF7F4B">
            <w:pPr>
              <w:spacing w:line="480" w:lineRule="auto"/>
              <w:jc w:val="center"/>
              <w:rPr>
                <w:rFonts w:ascii="Times New Roman" w:hAnsi="Times New Roman" w:cs="Times New Roman"/>
              </w:rPr>
            </w:pPr>
          </w:p>
        </w:tc>
        <w:tc>
          <w:tcPr>
            <w:tcW w:w="545" w:type="pct"/>
          </w:tcPr>
          <w:p w14:paraId="51861574" w14:textId="77777777" w:rsidR="00C554AD" w:rsidRPr="0027571A" w:rsidRDefault="00C554AD" w:rsidP="00EF7F4B">
            <w:pPr>
              <w:spacing w:line="480" w:lineRule="auto"/>
              <w:jc w:val="center"/>
              <w:rPr>
                <w:rFonts w:ascii="Times New Roman" w:hAnsi="Times New Roman" w:cs="Times New Roman"/>
              </w:rPr>
            </w:pPr>
          </w:p>
        </w:tc>
        <w:tc>
          <w:tcPr>
            <w:tcW w:w="590" w:type="pct"/>
          </w:tcPr>
          <w:p w14:paraId="1FF1E274" w14:textId="77777777" w:rsidR="00C554AD" w:rsidRPr="0027571A" w:rsidRDefault="00C554AD" w:rsidP="00EF7F4B">
            <w:pPr>
              <w:spacing w:line="480" w:lineRule="auto"/>
              <w:jc w:val="center"/>
              <w:rPr>
                <w:rFonts w:ascii="Times New Roman" w:hAnsi="Times New Roman" w:cs="Times New Roman"/>
              </w:rPr>
            </w:pPr>
          </w:p>
        </w:tc>
        <w:tc>
          <w:tcPr>
            <w:tcW w:w="453" w:type="pct"/>
            <w:tcBorders>
              <w:right w:val="single" w:sz="4" w:space="0" w:color="auto"/>
            </w:tcBorders>
          </w:tcPr>
          <w:p w14:paraId="1D89316B" w14:textId="77777777" w:rsidR="00C554AD" w:rsidRPr="0027571A" w:rsidRDefault="00C554AD" w:rsidP="00EF7F4B">
            <w:pPr>
              <w:spacing w:line="480" w:lineRule="auto"/>
              <w:jc w:val="center"/>
              <w:rPr>
                <w:rFonts w:ascii="Times New Roman" w:hAnsi="Times New Roman" w:cs="Times New Roman"/>
              </w:rPr>
            </w:pPr>
          </w:p>
        </w:tc>
        <w:tc>
          <w:tcPr>
            <w:tcW w:w="381" w:type="pct"/>
            <w:tcBorders>
              <w:left w:val="single" w:sz="4" w:space="0" w:color="auto"/>
            </w:tcBorders>
          </w:tcPr>
          <w:p w14:paraId="33398EF8" w14:textId="77777777" w:rsidR="00C554AD" w:rsidRPr="0027571A" w:rsidRDefault="00C554AD" w:rsidP="00EF7F4B">
            <w:pPr>
              <w:spacing w:line="480" w:lineRule="auto"/>
              <w:jc w:val="center"/>
              <w:rPr>
                <w:rFonts w:ascii="Times New Roman" w:hAnsi="Times New Roman" w:cs="Times New Roman"/>
              </w:rPr>
            </w:pPr>
          </w:p>
        </w:tc>
      </w:tr>
      <w:tr w:rsidR="00C554AD" w:rsidRPr="0027571A" w14:paraId="3E334B02" w14:textId="77777777" w:rsidTr="00EF7F4B">
        <w:tc>
          <w:tcPr>
            <w:tcW w:w="1104" w:type="pct"/>
          </w:tcPr>
          <w:p w14:paraId="0D701E8E"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Do you smoke?</w:t>
            </w:r>
          </w:p>
        </w:tc>
        <w:tc>
          <w:tcPr>
            <w:tcW w:w="424" w:type="pct"/>
          </w:tcPr>
          <w:p w14:paraId="2150F18C"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-.31**</w:t>
            </w:r>
          </w:p>
        </w:tc>
        <w:tc>
          <w:tcPr>
            <w:tcW w:w="424" w:type="pct"/>
          </w:tcPr>
          <w:p w14:paraId="394F580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-.11</w:t>
            </w:r>
          </w:p>
        </w:tc>
        <w:tc>
          <w:tcPr>
            <w:tcW w:w="584" w:type="pct"/>
          </w:tcPr>
          <w:p w14:paraId="33F11262"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-.23*</w:t>
            </w:r>
          </w:p>
        </w:tc>
        <w:tc>
          <w:tcPr>
            <w:tcW w:w="495" w:type="pct"/>
          </w:tcPr>
          <w:p w14:paraId="425B0D85"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-.35**</w:t>
            </w:r>
          </w:p>
        </w:tc>
        <w:tc>
          <w:tcPr>
            <w:tcW w:w="545" w:type="pct"/>
          </w:tcPr>
          <w:p w14:paraId="3A2291F1"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-.23*</w:t>
            </w:r>
          </w:p>
        </w:tc>
        <w:tc>
          <w:tcPr>
            <w:tcW w:w="590" w:type="pct"/>
          </w:tcPr>
          <w:p w14:paraId="5B45903C"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-.06</w:t>
            </w:r>
          </w:p>
        </w:tc>
        <w:tc>
          <w:tcPr>
            <w:tcW w:w="453" w:type="pct"/>
            <w:tcBorders>
              <w:right w:val="single" w:sz="4" w:space="0" w:color="auto"/>
            </w:tcBorders>
          </w:tcPr>
          <w:p w14:paraId="16BB24CB"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-.36**</w:t>
            </w:r>
          </w:p>
        </w:tc>
        <w:tc>
          <w:tcPr>
            <w:tcW w:w="381" w:type="pct"/>
            <w:tcBorders>
              <w:left w:val="single" w:sz="4" w:space="0" w:color="auto"/>
            </w:tcBorders>
          </w:tcPr>
          <w:p w14:paraId="247F2ECE"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-.22*</w:t>
            </w:r>
          </w:p>
        </w:tc>
      </w:tr>
      <w:tr w:rsidR="00C554AD" w:rsidRPr="0027571A" w14:paraId="786EAAC6" w14:textId="77777777" w:rsidTr="00EF7F4B">
        <w:tc>
          <w:tcPr>
            <w:tcW w:w="1104" w:type="pct"/>
          </w:tcPr>
          <w:p w14:paraId="50D17214" w14:textId="77777777" w:rsidR="00C554AD" w:rsidRPr="0027571A" w:rsidRDefault="00C554AD" w:rsidP="00EF7F4B">
            <w:pPr>
              <w:ind w:left="284"/>
              <w:rPr>
                <w:rFonts w:ascii="Times New Roman" w:hAnsi="Times New Roman" w:cs="Times New Roman"/>
              </w:rPr>
            </w:pPr>
            <w:r w:rsidRPr="0027571A">
              <w:rPr>
                <w:rFonts w:ascii="Times New Roman" w:hAnsi="Times New Roman" w:cs="Times New Roman"/>
              </w:rPr>
              <w:t>Cigarettes smoked in the last week</w:t>
            </w:r>
          </w:p>
        </w:tc>
        <w:tc>
          <w:tcPr>
            <w:tcW w:w="424" w:type="pct"/>
          </w:tcPr>
          <w:p w14:paraId="0E1247C1"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424" w:type="pct"/>
          </w:tcPr>
          <w:p w14:paraId="6E576C76"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-.15</w:t>
            </w:r>
          </w:p>
        </w:tc>
        <w:tc>
          <w:tcPr>
            <w:tcW w:w="584" w:type="pct"/>
          </w:tcPr>
          <w:p w14:paraId="2AE8D14C"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-.08</w:t>
            </w:r>
          </w:p>
        </w:tc>
        <w:tc>
          <w:tcPr>
            <w:tcW w:w="495" w:type="pct"/>
          </w:tcPr>
          <w:p w14:paraId="40B20FC6"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-.07</w:t>
            </w:r>
          </w:p>
        </w:tc>
        <w:tc>
          <w:tcPr>
            <w:tcW w:w="545" w:type="pct"/>
          </w:tcPr>
          <w:p w14:paraId="0A13FD7E"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590" w:type="pct"/>
          </w:tcPr>
          <w:p w14:paraId="3BF08717"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-.06</w:t>
            </w:r>
          </w:p>
        </w:tc>
        <w:tc>
          <w:tcPr>
            <w:tcW w:w="453" w:type="pct"/>
            <w:tcBorders>
              <w:right w:val="single" w:sz="4" w:space="0" w:color="auto"/>
            </w:tcBorders>
          </w:tcPr>
          <w:p w14:paraId="157B5FA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-.22*</w:t>
            </w:r>
          </w:p>
        </w:tc>
        <w:tc>
          <w:tcPr>
            <w:tcW w:w="381" w:type="pct"/>
            <w:tcBorders>
              <w:left w:val="single" w:sz="4" w:space="0" w:color="auto"/>
            </w:tcBorders>
          </w:tcPr>
          <w:p w14:paraId="3911BC39"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-.08</w:t>
            </w:r>
          </w:p>
        </w:tc>
      </w:tr>
      <w:tr w:rsidR="00C554AD" w:rsidRPr="0027571A" w14:paraId="0BF608CA" w14:textId="77777777" w:rsidTr="00EF7F4B">
        <w:tc>
          <w:tcPr>
            <w:tcW w:w="1104" w:type="pct"/>
          </w:tcPr>
          <w:p w14:paraId="489A667D" w14:textId="77777777" w:rsidR="00C554AD" w:rsidRPr="0027571A" w:rsidRDefault="00C554AD" w:rsidP="00EF7F4B">
            <w:pPr>
              <w:spacing w:line="480" w:lineRule="auto"/>
              <w:ind w:left="284"/>
              <w:rPr>
                <w:rFonts w:ascii="Times New Roman" w:hAnsi="Times New Roman" w:cs="Times New Roman"/>
              </w:rPr>
            </w:pPr>
            <w:r w:rsidRPr="0027571A">
              <w:rPr>
                <w:rFonts w:ascii="Times New Roman" w:hAnsi="Times New Roman" w:cs="Times New Roman"/>
              </w:rPr>
              <w:t>How often do you use drugs?</w:t>
            </w:r>
          </w:p>
        </w:tc>
        <w:tc>
          <w:tcPr>
            <w:tcW w:w="424" w:type="pct"/>
          </w:tcPr>
          <w:p w14:paraId="665AAD4A"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-.12</w:t>
            </w:r>
          </w:p>
        </w:tc>
        <w:tc>
          <w:tcPr>
            <w:tcW w:w="424" w:type="pct"/>
          </w:tcPr>
          <w:p w14:paraId="3FB6CE98"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-.23*</w:t>
            </w:r>
          </w:p>
        </w:tc>
        <w:tc>
          <w:tcPr>
            <w:tcW w:w="584" w:type="pct"/>
          </w:tcPr>
          <w:p w14:paraId="63206779" w14:textId="77777777" w:rsidR="00C554AD" w:rsidRPr="00F54746" w:rsidRDefault="00C554AD" w:rsidP="00F54746">
            <w:pPr>
              <w:spacing w:line="480" w:lineRule="auto"/>
              <w:jc w:val="center"/>
              <w:rPr>
                <w:rFonts w:ascii="Times New Roman" w:hAnsi="Times New Roman" w:cs="Times New Roman"/>
                <w:vertAlign w:val="superscript"/>
              </w:rPr>
            </w:pPr>
            <w:r w:rsidRPr="0027571A">
              <w:rPr>
                <w:rFonts w:ascii="Times New Roman" w:hAnsi="Times New Roman" w:cs="Times New Roman"/>
              </w:rPr>
              <w:t>-.</w:t>
            </w:r>
            <w:r w:rsidR="00F54746">
              <w:rPr>
                <w:rFonts w:ascii="Times New Roman" w:hAnsi="Times New Roman" w:cs="Times New Roman"/>
              </w:rPr>
              <w:t>24</w:t>
            </w:r>
            <w:r w:rsidRPr="0027571A">
              <w:rPr>
                <w:rFonts w:ascii="Times New Roman" w:hAnsi="Times New Roman" w:cs="Times New Roman"/>
              </w:rPr>
              <w:t>*</w:t>
            </w:r>
            <w:r w:rsidR="00F54746">
              <w:rPr>
                <w:rFonts w:ascii="Times New Roman" w:hAnsi="Times New Roman" w:cs="Times New Roman"/>
              </w:rPr>
              <w:t xml:space="preserve"> (-.19</w:t>
            </w:r>
            <w:r w:rsidR="00F54746">
              <w:rPr>
                <w:rFonts w:ascii="Times New Roman" w:hAnsi="Times New Roman" w:cs="Times New Roman"/>
                <w:vertAlign w:val="superscript"/>
              </w:rPr>
              <w:t>a</w:t>
            </w:r>
            <w:r w:rsidR="00F54746">
              <w:rPr>
                <w:rFonts w:ascii="Times New Roman" w:hAnsi="Times New Roman" w:cs="Times New Roman"/>
              </w:rPr>
              <w:t>)</w:t>
            </w:r>
          </w:p>
        </w:tc>
        <w:tc>
          <w:tcPr>
            <w:tcW w:w="495" w:type="pct"/>
          </w:tcPr>
          <w:p w14:paraId="6D2E6705"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545" w:type="pct"/>
          </w:tcPr>
          <w:p w14:paraId="28331165"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.01</w:t>
            </w:r>
          </w:p>
        </w:tc>
        <w:tc>
          <w:tcPr>
            <w:tcW w:w="590" w:type="pct"/>
          </w:tcPr>
          <w:p w14:paraId="4A2F1CCB"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.04</w:t>
            </w:r>
          </w:p>
        </w:tc>
        <w:tc>
          <w:tcPr>
            <w:tcW w:w="453" w:type="pct"/>
            <w:tcBorders>
              <w:bottom w:val="single" w:sz="4" w:space="0" w:color="auto"/>
              <w:right w:val="single" w:sz="4" w:space="0" w:color="auto"/>
            </w:tcBorders>
          </w:tcPr>
          <w:p w14:paraId="0C706E11"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-.21*</w:t>
            </w:r>
          </w:p>
        </w:tc>
        <w:tc>
          <w:tcPr>
            <w:tcW w:w="381" w:type="pct"/>
            <w:tcBorders>
              <w:left w:val="single" w:sz="4" w:space="0" w:color="auto"/>
            </w:tcBorders>
          </w:tcPr>
          <w:p w14:paraId="503B3F3E" w14:textId="77777777" w:rsidR="00C554AD" w:rsidRPr="0027571A" w:rsidRDefault="00C554AD" w:rsidP="00EF7F4B">
            <w:pPr>
              <w:spacing w:line="480" w:lineRule="auto"/>
              <w:jc w:val="center"/>
              <w:rPr>
                <w:rFonts w:ascii="Times New Roman" w:hAnsi="Times New Roman" w:cs="Times New Roman"/>
              </w:rPr>
            </w:pPr>
            <w:r w:rsidRPr="0027571A">
              <w:rPr>
                <w:rFonts w:ascii="Times New Roman" w:hAnsi="Times New Roman" w:cs="Times New Roman"/>
              </w:rPr>
              <w:t>-.15</w:t>
            </w:r>
          </w:p>
        </w:tc>
      </w:tr>
    </w:tbl>
    <w:p w14:paraId="78BBE9FF" w14:textId="77777777" w:rsidR="00F54746" w:rsidRPr="00CA2940" w:rsidRDefault="00F54746" w:rsidP="00E60523">
      <w:pPr>
        <w:spacing w:after="0" w:line="240" w:lineRule="auto"/>
        <w:rPr>
          <w:rFonts w:ascii="Times New Roman" w:hAnsi="Times New Roman" w:cs="Times New Roman"/>
        </w:rPr>
      </w:pPr>
      <w:proofErr w:type="gramStart"/>
      <w:r w:rsidRPr="00F54746">
        <w:rPr>
          <w:rFonts w:ascii="Times New Roman" w:hAnsi="Times New Roman" w:cs="Times New Roman"/>
          <w:vertAlign w:val="superscript"/>
        </w:rPr>
        <w:t xml:space="preserve">a </w:t>
      </w:r>
      <w:r w:rsidR="00CA2940">
        <w:rPr>
          <w:rFonts w:ascii="Times New Roman" w:hAnsi="Times New Roman" w:cs="Times New Roman"/>
          <w:vertAlign w:val="superscript"/>
        </w:rPr>
        <w:t xml:space="preserve"> </w:t>
      </w:r>
      <w:r w:rsidR="00CA2940">
        <w:rPr>
          <w:rFonts w:ascii="Times New Roman" w:hAnsi="Times New Roman" w:cs="Times New Roman"/>
        </w:rPr>
        <w:t>Correlation</w:t>
      </w:r>
      <w:proofErr w:type="gramEnd"/>
      <w:r w:rsidR="00CA2940">
        <w:rPr>
          <w:rFonts w:ascii="Times New Roman" w:hAnsi="Times New Roman" w:cs="Times New Roman"/>
        </w:rPr>
        <w:t xml:space="preserve"> coefficient when t</w:t>
      </w:r>
      <w:r>
        <w:rPr>
          <w:rFonts w:ascii="Times New Roman" w:hAnsi="Times New Roman" w:cs="Times New Roman"/>
        </w:rPr>
        <w:t>raditionalism was re-scored eliminating item T4 (</w:t>
      </w:r>
      <w:r w:rsidRPr="008A188C">
        <w:rPr>
          <w:rFonts w:ascii="Times New Roman" w:hAnsi="Times New Roman" w:cs="Times New Roman"/>
          <w:color w:val="000000"/>
        </w:rPr>
        <w:t>I believe that people should be allowed to take drugs, as long as it doesn't affect others</w:t>
      </w:r>
      <w:r w:rsidR="00CA2940">
        <w:rPr>
          <w:rFonts w:ascii="Times New Roman" w:hAnsi="Times New Roman" w:cs="Times New Roman"/>
          <w:color w:val="000000"/>
          <w:vertAlign w:val="superscript"/>
        </w:rPr>
        <w:t>)</w:t>
      </w:r>
      <w:r w:rsidR="00CA2940">
        <w:rPr>
          <w:rFonts w:ascii="Times New Roman" w:hAnsi="Times New Roman" w:cs="Times New Roman"/>
          <w:color w:val="000000"/>
        </w:rPr>
        <w:t xml:space="preserve">. </w:t>
      </w:r>
    </w:p>
    <w:p w14:paraId="5C0CD9D1" w14:textId="77777777" w:rsidR="00E60523" w:rsidRPr="0027571A" w:rsidRDefault="00E60523" w:rsidP="00E60523">
      <w:pPr>
        <w:spacing w:after="0" w:line="240" w:lineRule="auto"/>
        <w:rPr>
          <w:rFonts w:ascii="Times New Roman" w:hAnsi="Times New Roman" w:cs="Times New Roman"/>
        </w:rPr>
      </w:pPr>
      <w:commentRangeStart w:id="47"/>
      <w:r w:rsidRPr="0027571A">
        <w:rPr>
          <w:rFonts w:ascii="Times New Roman" w:hAnsi="Times New Roman" w:cs="Times New Roman"/>
        </w:rPr>
        <w:t>** Correlation is significant at the 0.01 level (2-tailed)</w:t>
      </w:r>
    </w:p>
    <w:p w14:paraId="740CFC44" w14:textId="77777777" w:rsidR="00C554AD" w:rsidRPr="0027571A" w:rsidRDefault="00E60523" w:rsidP="00181E9F">
      <w:pPr>
        <w:spacing w:after="0" w:line="240" w:lineRule="auto"/>
        <w:rPr>
          <w:rFonts w:ascii="Times New Roman" w:hAnsi="Times New Roman" w:cs="Times New Roman"/>
        </w:rPr>
      </w:pPr>
      <w:r w:rsidRPr="0027571A">
        <w:rPr>
          <w:rFonts w:ascii="Times New Roman" w:hAnsi="Times New Roman" w:cs="Times New Roman"/>
        </w:rPr>
        <w:t>*Correlation is significant at the 0.05 level (2-tailed)</w:t>
      </w:r>
      <w:commentRangeEnd w:id="47"/>
      <w:r w:rsidR="00A90833">
        <w:rPr>
          <w:rStyle w:val="CommentReference"/>
        </w:rPr>
        <w:commentReference w:id="47"/>
      </w:r>
    </w:p>
    <w:sectPr w:rsidR="00C554AD" w:rsidRPr="0027571A" w:rsidSect="008D0D9A">
      <w:pgSz w:w="16838" w:h="11906" w:orient="landscape"/>
      <w:pgMar w:top="1077" w:right="1077" w:bottom="1077" w:left="1077"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Brent Roberts" w:date="2014-06-01T16:16:00Z" w:initials="BR">
    <w:p w14:paraId="3136B8A3" w14:textId="77777777" w:rsidR="00BC7DC4" w:rsidRDefault="00BC7DC4">
      <w:pPr>
        <w:pStyle w:val="CommentText"/>
      </w:pPr>
      <w:r>
        <w:rPr>
          <w:rStyle w:val="CommentReference"/>
        </w:rPr>
        <w:annotationRef/>
      </w:r>
      <w:r>
        <w:t>A reviewer will most likely ask you to correlate the loadings across the US and UK samples as an index of comparability.  You might as well run that analysis now.</w:t>
      </w:r>
    </w:p>
  </w:comment>
  <w:comment w:id="29" w:author="Brent Roberts" w:date="2014-06-01T19:39:00Z" w:initials="BR">
    <w:p w14:paraId="1B56097A" w14:textId="77777777" w:rsidR="00BC7DC4" w:rsidRDefault="00BC7DC4">
      <w:pPr>
        <w:pStyle w:val="CommentText"/>
      </w:pPr>
      <w:r>
        <w:rPr>
          <w:rStyle w:val="CommentReference"/>
        </w:rPr>
        <w:annotationRef/>
      </w:r>
      <w:r>
        <w:t>Technically, you could forgo the p-values since you have the CIs. They are one and the same.</w:t>
      </w:r>
    </w:p>
  </w:comment>
  <w:comment w:id="32" w:author="Brent Roberts" w:date="2014-06-01T19:49:00Z" w:initials="BR">
    <w:p w14:paraId="4EB65301" w14:textId="77777777" w:rsidR="00BC7DC4" w:rsidRDefault="00BC7DC4">
      <w:pPr>
        <w:pStyle w:val="CommentText"/>
      </w:pPr>
      <w:r>
        <w:rPr>
          <w:rStyle w:val="CommentReference"/>
        </w:rPr>
        <w:annotationRef/>
      </w:r>
      <w:r>
        <w:t>Is this rounded down or up?  If it is .05 something, then say so.</w:t>
      </w:r>
    </w:p>
  </w:comment>
  <w:comment w:id="33" w:author="Brent Roberts" w:date="2014-06-01T19:50:00Z" w:initials="BR">
    <w:p w14:paraId="439B245B" w14:textId="77777777" w:rsidR="00BC7DC4" w:rsidRDefault="00BC7DC4">
      <w:pPr>
        <w:pStyle w:val="CommentText"/>
      </w:pPr>
      <w:r>
        <w:rPr>
          <w:rStyle w:val="CommentReference"/>
        </w:rPr>
        <w:annotationRef/>
      </w:r>
      <w:r>
        <w:t>Though not statistically significantly so.  Therefore, you would want to hedge this description.</w:t>
      </w:r>
    </w:p>
  </w:comment>
  <w:comment w:id="43" w:author="Jessica Green" w:date="2014-04-14T18:04:00Z" w:initials="JG">
    <w:p w14:paraId="31CE8C7A" w14:textId="77777777" w:rsidR="00BC7DC4" w:rsidRDefault="00BC7DC4">
      <w:pPr>
        <w:pStyle w:val="CommentText"/>
      </w:pPr>
      <w:r>
        <w:rPr>
          <w:rStyle w:val="CommentReference"/>
        </w:rPr>
        <w:annotationRef/>
      </w:r>
      <w:r>
        <w:t>Do we want to add in Eigenvalues and % explained before rotation?</w:t>
      </w:r>
    </w:p>
  </w:comment>
  <w:comment w:id="44" w:author="Brent Roberts" w:date="2014-06-01T19:56:00Z" w:initials="BR">
    <w:p w14:paraId="5BF000DB" w14:textId="77777777" w:rsidR="00BC7DC4" w:rsidRDefault="00BC7DC4">
      <w:pPr>
        <w:pStyle w:val="CommentText"/>
      </w:pPr>
      <w:r>
        <w:rPr>
          <w:rStyle w:val="CommentReference"/>
        </w:rPr>
        <w:annotationRef/>
      </w:r>
      <w:r>
        <w:t xml:space="preserve">It is not included often, but I see </w:t>
      </w:r>
      <w:proofErr w:type="gramStart"/>
      <w:r>
        <w:t>no  harm</w:t>
      </w:r>
      <w:proofErr w:type="gramEnd"/>
    </w:p>
  </w:comment>
  <w:comment w:id="45" w:author="Brent Roberts" w:date="2014-06-01T19:57:00Z" w:initials="BR">
    <w:p w14:paraId="215DB7EA" w14:textId="77777777" w:rsidR="00BC7DC4" w:rsidRDefault="00BC7DC4">
      <w:pPr>
        <w:pStyle w:val="CommentText"/>
      </w:pPr>
      <w:r>
        <w:rPr>
          <w:rStyle w:val="CommentReference"/>
        </w:rPr>
        <w:annotationRef/>
      </w:r>
      <w:r>
        <w:t>Please use on p-value only and preferably put CIs in the table instead.</w:t>
      </w:r>
    </w:p>
  </w:comment>
  <w:comment w:id="46" w:author="Brent Roberts" w:date="2014-06-01T19:57:00Z" w:initials="BR">
    <w:p w14:paraId="23654422" w14:textId="77777777" w:rsidR="00BC7DC4" w:rsidRDefault="00BC7DC4">
      <w:pPr>
        <w:pStyle w:val="CommentText"/>
      </w:pPr>
      <w:r>
        <w:rPr>
          <w:rStyle w:val="CommentReference"/>
        </w:rPr>
        <w:annotationRef/>
      </w:r>
      <w:proofErr w:type="spellStart"/>
      <w:r>
        <w:t>Dito</w:t>
      </w:r>
      <w:proofErr w:type="spellEnd"/>
    </w:p>
  </w:comment>
  <w:comment w:id="47" w:author="Brent Roberts" w:date="2014-06-01T19:58:00Z" w:initials="BR">
    <w:p w14:paraId="7EF381B2" w14:textId="77777777" w:rsidR="00BC7DC4" w:rsidRDefault="00BC7DC4">
      <w:pPr>
        <w:pStyle w:val="CommentText"/>
      </w:pPr>
      <w:r>
        <w:rPr>
          <w:rStyle w:val="CommentReference"/>
        </w:rPr>
        <w:annotationRef/>
      </w:r>
      <w:r>
        <w:t>Dito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19622" w14:textId="77777777" w:rsidR="005B3047" w:rsidRDefault="005B3047" w:rsidP="003A7CE1">
      <w:pPr>
        <w:spacing w:after="0" w:line="240" w:lineRule="auto"/>
      </w:pPr>
      <w:r>
        <w:separator/>
      </w:r>
    </w:p>
  </w:endnote>
  <w:endnote w:type="continuationSeparator" w:id="0">
    <w:p w14:paraId="453107F9" w14:textId="77777777" w:rsidR="005B3047" w:rsidRDefault="005B3047" w:rsidP="003A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C0F53" w14:textId="77777777" w:rsidR="005B3047" w:rsidRDefault="005B3047" w:rsidP="003A7CE1">
      <w:pPr>
        <w:spacing w:after="0" w:line="240" w:lineRule="auto"/>
      </w:pPr>
      <w:r>
        <w:separator/>
      </w:r>
    </w:p>
  </w:footnote>
  <w:footnote w:type="continuationSeparator" w:id="0">
    <w:p w14:paraId="3540736F" w14:textId="77777777" w:rsidR="005B3047" w:rsidRDefault="005B3047" w:rsidP="003A7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1818"/>
      <w:docPartObj>
        <w:docPartGallery w:val="Page Numbers (Top of Page)"/>
        <w:docPartUnique/>
      </w:docPartObj>
    </w:sdtPr>
    <w:sdtContent>
      <w:p w14:paraId="2D8A882D" w14:textId="77777777" w:rsidR="00BC7DC4" w:rsidRDefault="00BC7DC4">
        <w:pPr>
          <w:pStyle w:val="Header"/>
          <w:jc w:val="right"/>
        </w:pPr>
        <w:r>
          <w:fldChar w:fldCharType="begin"/>
        </w:r>
        <w:r>
          <w:instrText xml:space="preserve"> PAGE   \* MERGEFORMAT </w:instrText>
        </w:r>
        <w:r>
          <w:fldChar w:fldCharType="separate"/>
        </w:r>
        <w:r w:rsidR="00F165B6">
          <w:rPr>
            <w:noProof/>
          </w:rPr>
          <w:t>32</w:t>
        </w:r>
        <w:r>
          <w:rPr>
            <w:noProof/>
          </w:rPr>
          <w:fldChar w:fldCharType="end"/>
        </w:r>
      </w:p>
    </w:sdtContent>
  </w:sdt>
  <w:p w14:paraId="3696F4A6" w14:textId="77777777" w:rsidR="00BC7DC4" w:rsidRDefault="00BC7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81BF5"/>
    <w:multiLevelType w:val="hybridMultilevel"/>
    <w:tmpl w:val="6F824A88"/>
    <w:lvl w:ilvl="0" w:tplc="C836709C">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2590F08"/>
    <w:multiLevelType w:val="hybridMultilevel"/>
    <w:tmpl w:val="A9C8D19A"/>
    <w:lvl w:ilvl="0" w:tplc="70DABC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76945E4"/>
    <w:multiLevelType w:val="hybridMultilevel"/>
    <w:tmpl w:val="1918F572"/>
    <w:lvl w:ilvl="0" w:tplc="70DABC5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481B70"/>
    <w:multiLevelType w:val="hybridMultilevel"/>
    <w:tmpl w:val="B888C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6D91F6A"/>
    <w:multiLevelType w:val="hybridMultilevel"/>
    <w:tmpl w:val="B19EA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7B96"/>
    <w:multiLevelType w:val="hybridMultilevel"/>
    <w:tmpl w:val="566612DE"/>
    <w:lvl w:ilvl="0" w:tplc="2B1078BC">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94B29ED"/>
    <w:multiLevelType w:val="hybridMultilevel"/>
    <w:tmpl w:val="038C6FB6"/>
    <w:lvl w:ilvl="0" w:tplc="23FA88D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0627F1"/>
    <w:multiLevelType w:val="hybridMultilevel"/>
    <w:tmpl w:val="14566FA4"/>
    <w:lvl w:ilvl="0" w:tplc="202A2CB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2416AA"/>
    <w:multiLevelType w:val="hybridMultilevel"/>
    <w:tmpl w:val="31969C7E"/>
    <w:lvl w:ilvl="0" w:tplc="F7E4AA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05367A"/>
    <w:multiLevelType w:val="hybridMultilevel"/>
    <w:tmpl w:val="81D07B12"/>
    <w:lvl w:ilvl="0" w:tplc="0FF819F8">
      <w:start w:val="4"/>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
  </w:num>
  <w:num w:numId="5">
    <w:abstractNumId w:val="2"/>
  </w:num>
  <w:num w:numId="6">
    <w:abstractNumId w:val="0"/>
  </w:num>
  <w:num w:numId="7">
    <w:abstractNumId w:val="4"/>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ew0r0ff1wv5eceazea5rwsystv2wpt2pf2w&quot;&gt;My EndNote Library&lt;record-ids&gt;&lt;item&gt;424&lt;/item&gt;&lt;/record-ids&gt;&lt;/item&gt;&lt;/Libraries&gt;"/>
  </w:docVars>
  <w:rsids>
    <w:rsidRoot w:val="00EB143F"/>
    <w:rsid w:val="00001DD3"/>
    <w:rsid w:val="00003775"/>
    <w:rsid w:val="00010C5D"/>
    <w:rsid w:val="00012F07"/>
    <w:rsid w:val="0002445C"/>
    <w:rsid w:val="000250A7"/>
    <w:rsid w:val="00026A90"/>
    <w:rsid w:val="00033E36"/>
    <w:rsid w:val="000344E3"/>
    <w:rsid w:val="000349BE"/>
    <w:rsid w:val="000424A4"/>
    <w:rsid w:val="000460B8"/>
    <w:rsid w:val="000526F9"/>
    <w:rsid w:val="00053455"/>
    <w:rsid w:val="000574DE"/>
    <w:rsid w:val="00057BDC"/>
    <w:rsid w:val="00057D43"/>
    <w:rsid w:val="000604A6"/>
    <w:rsid w:val="0006112D"/>
    <w:rsid w:val="000618FA"/>
    <w:rsid w:val="00062F82"/>
    <w:rsid w:val="00074552"/>
    <w:rsid w:val="00081274"/>
    <w:rsid w:val="000829D5"/>
    <w:rsid w:val="00083252"/>
    <w:rsid w:val="00084055"/>
    <w:rsid w:val="00090A49"/>
    <w:rsid w:val="000A2981"/>
    <w:rsid w:val="000A38B7"/>
    <w:rsid w:val="000B3CA1"/>
    <w:rsid w:val="000B3EFA"/>
    <w:rsid w:val="000B473B"/>
    <w:rsid w:val="000B5FB8"/>
    <w:rsid w:val="000C220F"/>
    <w:rsid w:val="000C3CDA"/>
    <w:rsid w:val="000D66D2"/>
    <w:rsid w:val="000D6CEA"/>
    <w:rsid w:val="000D7A05"/>
    <w:rsid w:val="000E3C6C"/>
    <w:rsid w:val="000E671B"/>
    <w:rsid w:val="000F1BCC"/>
    <w:rsid w:val="000F6D73"/>
    <w:rsid w:val="00103698"/>
    <w:rsid w:val="00107281"/>
    <w:rsid w:val="001118A3"/>
    <w:rsid w:val="00113758"/>
    <w:rsid w:val="001157FB"/>
    <w:rsid w:val="001239A3"/>
    <w:rsid w:val="00124FEF"/>
    <w:rsid w:val="001403F6"/>
    <w:rsid w:val="00147FC1"/>
    <w:rsid w:val="00150150"/>
    <w:rsid w:val="00155E50"/>
    <w:rsid w:val="00161717"/>
    <w:rsid w:val="001626D0"/>
    <w:rsid w:val="00181E9F"/>
    <w:rsid w:val="0018338C"/>
    <w:rsid w:val="0018727F"/>
    <w:rsid w:val="00195BC8"/>
    <w:rsid w:val="00195F31"/>
    <w:rsid w:val="001A3A31"/>
    <w:rsid w:val="001A3DE4"/>
    <w:rsid w:val="001A5370"/>
    <w:rsid w:val="001A5596"/>
    <w:rsid w:val="001B3ACA"/>
    <w:rsid w:val="001B4AE8"/>
    <w:rsid w:val="001B5959"/>
    <w:rsid w:val="001B5FF7"/>
    <w:rsid w:val="001B652B"/>
    <w:rsid w:val="001B6F30"/>
    <w:rsid w:val="001C1C9F"/>
    <w:rsid w:val="001C264E"/>
    <w:rsid w:val="001C4C2E"/>
    <w:rsid w:val="001C538C"/>
    <w:rsid w:val="001C5989"/>
    <w:rsid w:val="001D0FFC"/>
    <w:rsid w:val="001D3DBA"/>
    <w:rsid w:val="001D4B66"/>
    <w:rsid w:val="001E7A30"/>
    <w:rsid w:val="001F3247"/>
    <w:rsid w:val="001F436D"/>
    <w:rsid w:val="001F4F34"/>
    <w:rsid w:val="00201A57"/>
    <w:rsid w:val="0020614E"/>
    <w:rsid w:val="002133F1"/>
    <w:rsid w:val="002227C3"/>
    <w:rsid w:val="00223796"/>
    <w:rsid w:val="0022440A"/>
    <w:rsid w:val="0022462D"/>
    <w:rsid w:val="00226BEF"/>
    <w:rsid w:val="00227C8F"/>
    <w:rsid w:val="0023101C"/>
    <w:rsid w:val="002333DE"/>
    <w:rsid w:val="00236232"/>
    <w:rsid w:val="00242C25"/>
    <w:rsid w:val="00251F19"/>
    <w:rsid w:val="0026049A"/>
    <w:rsid w:val="0026499D"/>
    <w:rsid w:val="0027571A"/>
    <w:rsid w:val="00282D7E"/>
    <w:rsid w:val="00286A57"/>
    <w:rsid w:val="00292B38"/>
    <w:rsid w:val="002A3679"/>
    <w:rsid w:val="002A4214"/>
    <w:rsid w:val="002A465A"/>
    <w:rsid w:val="002B0AED"/>
    <w:rsid w:val="002B644D"/>
    <w:rsid w:val="002B69EA"/>
    <w:rsid w:val="002D2694"/>
    <w:rsid w:val="002D725E"/>
    <w:rsid w:val="002E54E2"/>
    <w:rsid w:val="002F6419"/>
    <w:rsid w:val="003017C0"/>
    <w:rsid w:val="0030249F"/>
    <w:rsid w:val="003032D0"/>
    <w:rsid w:val="00305BCC"/>
    <w:rsid w:val="00307D16"/>
    <w:rsid w:val="00323D30"/>
    <w:rsid w:val="00327ABD"/>
    <w:rsid w:val="003306F7"/>
    <w:rsid w:val="0033280D"/>
    <w:rsid w:val="00332CDB"/>
    <w:rsid w:val="00332D4D"/>
    <w:rsid w:val="00340A8E"/>
    <w:rsid w:val="00342446"/>
    <w:rsid w:val="0036387C"/>
    <w:rsid w:val="00371B7F"/>
    <w:rsid w:val="003833A8"/>
    <w:rsid w:val="00391D05"/>
    <w:rsid w:val="003A06F8"/>
    <w:rsid w:val="003A3854"/>
    <w:rsid w:val="003A7CE1"/>
    <w:rsid w:val="003B26AF"/>
    <w:rsid w:val="003B3825"/>
    <w:rsid w:val="003B50B7"/>
    <w:rsid w:val="003C216E"/>
    <w:rsid w:val="003C2984"/>
    <w:rsid w:val="003C423F"/>
    <w:rsid w:val="003D1BE8"/>
    <w:rsid w:val="003D46DF"/>
    <w:rsid w:val="003E02B1"/>
    <w:rsid w:val="003E27A7"/>
    <w:rsid w:val="003F0EA3"/>
    <w:rsid w:val="003F3CB2"/>
    <w:rsid w:val="003F499A"/>
    <w:rsid w:val="003F518F"/>
    <w:rsid w:val="004064A4"/>
    <w:rsid w:val="00412FB6"/>
    <w:rsid w:val="00414B08"/>
    <w:rsid w:val="00416AA0"/>
    <w:rsid w:val="00416DEC"/>
    <w:rsid w:val="004324C3"/>
    <w:rsid w:val="00437547"/>
    <w:rsid w:val="00447668"/>
    <w:rsid w:val="004513F1"/>
    <w:rsid w:val="004526CD"/>
    <w:rsid w:val="0045323F"/>
    <w:rsid w:val="00457B7E"/>
    <w:rsid w:val="0046155B"/>
    <w:rsid w:val="004615B0"/>
    <w:rsid w:val="00462030"/>
    <w:rsid w:val="004925BF"/>
    <w:rsid w:val="00494336"/>
    <w:rsid w:val="004A2892"/>
    <w:rsid w:val="004C0DE8"/>
    <w:rsid w:val="004C4D1C"/>
    <w:rsid w:val="004D3348"/>
    <w:rsid w:val="004D38ED"/>
    <w:rsid w:val="004E3B56"/>
    <w:rsid w:val="004E5FFF"/>
    <w:rsid w:val="0050388F"/>
    <w:rsid w:val="005039B8"/>
    <w:rsid w:val="00504FCF"/>
    <w:rsid w:val="00520480"/>
    <w:rsid w:val="00523872"/>
    <w:rsid w:val="00530C6A"/>
    <w:rsid w:val="00534C7D"/>
    <w:rsid w:val="005357B2"/>
    <w:rsid w:val="0054396B"/>
    <w:rsid w:val="00546B10"/>
    <w:rsid w:val="005479EE"/>
    <w:rsid w:val="00550D71"/>
    <w:rsid w:val="005602AC"/>
    <w:rsid w:val="005612B1"/>
    <w:rsid w:val="0056622A"/>
    <w:rsid w:val="005662D4"/>
    <w:rsid w:val="00567752"/>
    <w:rsid w:val="0057306F"/>
    <w:rsid w:val="00575946"/>
    <w:rsid w:val="00575B36"/>
    <w:rsid w:val="00577DEB"/>
    <w:rsid w:val="0058094F"/>
    <w:rsid w:val="00581F83"/>
    <w:rsid w:val="00584612"/>
    <w:rsid w:val="0059141A"/>
    <w:rsid w:val="00596503"/>
    <w:rsid w:val="00597ABF"/>
    <w:rsid w:val="00597F12"/>
    <w:rsid w:val="005A01AD"/>
    <w:rsid w:val="005A284D"/>
    <w:rsid w:val="005A3A04"/>
    <w:rsid w:val="005A4BF0"/>
    <w:rsid w:val="005A7AD8"/>
    <w:rsid w:val="005B02EF"/>
    <w:rsid w:val="005B0DBB"/>
    <w:rsid w:val="005B3047"/>
    <w:rsid w:val="005B37B9"/>
    <w:rsid w:val="005B634D"/>
    <w:rsid w:val="005C488C"/>
    <w:rsid w:val="005D556B"/>
    <w:rsid w:val="005E1C97"/>
    <w:rsid w:val="005E1E81"/>
    <w:rsid w:val="005E6447"/>
    <w:rsid w:val="005F636A"/>
    <w:rsid w:val="0060086E"/>
    <w:rsid w:val="006017C9"/>
    <w:rsid w:val="00601DCE"/>
    <w:rsid w:val="00603FAF"/>
    <w:rsid w:val="006120C7"/>
    <w:rsid w:val="00620A76"/>
    <w:rsid w:val="00633C06"/>
    <w:rsid w:val="00636F72"/>
    <w:rsid w:val="00651125"/>
    <w:rsid w:val="00652C44"/>
    <w:rsid w:val="006819BD"/>
    <w:rsid w:val="006A6EA0"/>
    <w:rsid w:val="006B09F4"/>
    <w:rsid w:val="006B35BA"/>
    <w:rsid w:val="006B4CCA"/>
    <w:rsid w:val="006C134A"/>
    <w:rsid w:val="006C17D1"/>
    <w:rsid w:val="006C2789"/>
    <w:rsid w:val="006D1CC4"/>
    <w:rsid w:val="006D3F1B"/>
    <w:rsid w:val="006E1ADB"/>
    <w:rsid w:val="006E4123"/>
    <w:rsid w:val="006E7335"/>
    <w:rsid w:val="006F14B6"/>
    <w:rsid w:val="006F3241"/>
    <w:rsid w:val="006F4B20"/>
    <w:rsid w:val="0070622E"/>
    <w:rsid w:val="00717AF2"/>
    <w:rsid w:val="007268A2"/>
    <w:rsid w:val="00731227"/>
    <w:rsid w:val="007333AA"/>
    <w:rsid w:val="007339E0"/>
    <w:rsid w:val="00744E5C"/>
    <w:rsid w:val="00745348"/>
    <w:rsid w:val="00746F77"/>
    <w:rsid w:val="0075188F"/>
    <w:rsid w:val="007622B4"/>
    <w:rsid w:val="00762387"/>
    <w:rsid w:val="00764BA2"/>
    <w:rsid w:val="007650A9"/>
    <w:rsid w:val="007700B4"/>
    <w:rsid w:val="0077295D"/>
    <w:rsid w:val="0077659A"/>
    <w:rsid w:val="007778A6"/>
    <w:rsid w:val="00784892"/>
    <w:rsid w:val="007922C7"/>
    <w:rsid w:val="00795437"/>
    <w:rsid w:val="00797801"/>
    <w:rsid w:val="007A49CE"/>
    <w:rsid w:val="007A4A16"/>
    <w:rsid w:val="007A569B"/>
    <w:rsid w:val="007B039C"/>
    <w:rsid w:val="007B096D"/>
    <w:rsid w:val="007B3688"/>
    <w:rsid w:val="007C0130"/>
    <w:rsid w:val="007C064A"/>
    <w:rsid w:val="007C648C"/>
    <w:rsid w:val="007D58A3"/>
    <w:rsid w:val="007E0384"/>
    <w:rsid w:val="007E5BB4"/>
    <w:rsid w:val="007F272E"/>
    <w:rsid w:val="007F4C4A"/>
    <w:rsid w:val="007F68C8"/>
    <w:rsid w:val="00802AEA"/>
    <w:rsid w:val="00812E5F"/>
    <w:rsid w:val="00823C84"/>
    <w:rsid w:val="00827331"/>
    <w:rsid w:val="00830D10"/>
    <w:rsid w:val="0083228D"/>
    <w:rsid w:val="00834319"/>
    <w:rsid w:val="00835036"/>
    <w:rsid w:val="00837764"/>
    <w:rsid w:val="0084309C"/>
    <w:rsid w:val="008575E9"/>
    <w:rsid w:val="008633D6"/>
    <w:rsid w:val="00864905"/>
    <w:rsid w:val="0086755D"/>
    <w:rsid w:val="00870C7C"/>
    <w:rsid w:val="00872A19"/>
    <w:rsid w:val="008750BF"/>
    <w:rsid w:val="0087790B"/>
    <w:rsid w:val="00880DC6"/>
    <w:rsid w:val="008813EC"/>
    <w:rsid w:val="00891102"/>
    <w:rsid w:val="00892CA2"/>
    <w:rsid w:val="008A188C"/>
    <w:rsid w:val="008A4DD8"/>
    <w:rsid w:val="008C2ED0"/>
    <w:rsid w:val="008C34A9"/>
    <w:rsid w:val="008C3836"/>
    <w:rsid w:val="008C3F61"/>
    <w:rsid w:val="008D0D9A"/>
    <w:rsid w:val="008D4852"/>
    <w:rsid w:val="008E4963"/>
    <w:rsid w:val="008F03C6"/>
    <w:rsid w:val="008F261B"/>
    <w:rsid w:val="009004DA"/>
    <w:rsid w:val="00912A9A"/>
    <w:rsid w:val="00930C74"/>
    <w:rsid w:val="00937EC1"/>
    <w:rsid w:val="00937F46"/>
    <w:rsid w:val="0094799F"/>
    <w:rsid w:val="00960E84"/>
    <w:rsid w:val="00964486"/>
    <w:rsid w:val="00971603"/>
    <w:rsid w:val="00972D53"/>
    <w:rsid w:val="00974814"/>
    <w:rsid w:val="0098007A"/>
    <w:rsid w:val="009804D1"/>
    <w:rsid w:val="00990AFE"/>
    <w:rsid w:val="00993A75"/>
    <w:rsid w:val="00994C3A"/>
    <w:rsid w:val="00997E88"/>
    <w:rsid w:val="009A53FA"/>
    <w:rsid w:val="009B7E28"/>
    <w:rsid w:val="009C5C54"/>
    <w:rsid w:val="009D7828"/>
    <w:rsid w:val="009E2D8C"/>
    <w:rsid w:val="009E3218"/>
    <w:rsid w:val="009E7B54"/>
    <w:rsid w:val="009F7872"/>
    <w:rsid w:val="009F7DAB"/>
    <w:rsid w:val="00A0415D"/>
    <w:rsid w:val="00A055D8"/>
    <w:rsid w:val="00A05DC4"/>
    <w:rsid w:val="00A33049"/>
    <w:rsid w:val="00A34733"/>
    <w:rsid w:val="00A36BB5"/>
    <w:rsid w:val="00A41445"/>
    <w:rsid w:val="00A5221C"/>
    <w:rsid w:val="00A538CF"/>
    <w:rsid w:val="00A541FE"/>
    <w:rsid w:val="00A61279"/>
    <w:rsid w:val="00A6180E"/>
    <w:rsid w:val="00A62B29"/>
    <w:rsid w:val="00A70572"/>
    <w:rsid w:val="00A736D3"/>
    <w:rsid w:val="00A76B17"/>
    <w:rsid w:val="00A83189"/>
    <w:rsid w:val="00A845F4"/>
    <w:rsid w:val="00A862D2"/>
    <w:rsid w:val="00A90833"/>
    <w:rsid w:val="00A92A5B"/>
    <w:rsid w:val="00A93287"/>
    <w:rsid w:val="00A94BFC"/>
    <w:rsid w:val="00A973A1"/>
    <w:rsid w:val="00AA18D9"/>
    <w:rsid w:val="00AC6D7D"/>
    <w:rsid w:val="00AC74A8"/>
    <w:rsid w:val="00AD5297"/>
    <w:rsid w:val="00AE0359"/>
    <w:rsid w:val="00AE5863"/>
    <w:rsid w:val="00AE6319"/>
    <w:rsid w:val="00AF0B45"/>
    <w:rsid w:val="00AF34D5"/>
    <w:rsid w:val="00AF3D39"/>
    <w:rsid w:val="00AF4FD2"/>
    <w:rsid w:val="00B0400F"/>
    <w:rsid w:val="00B04B5F"/>
    <w:rsid w:val="00B05776"/>
    <w:rsid w:val="00B0669E"/>
    <w:rsid w:val="00B13A9E"/>
    <w:rsid w:val="00B14D49"/>
    <w:rsid w:val="00B2781C"/>
    <w:rsid w:val="00B3796D"/>
    <w:rsid w:val="00B42736"/>
    <w:rsid w:val="00B45B24"/>
    <w:rsid w:val="00B4686D"/>
    <w:rsid w:val="00B50256"/>
    <w:rsid w:val="00B54D1E"/>
    <w:rsid w:val="00B57C06"/>
    <w:rsid w:val="00B60EBE"/>
    <w:rsid w:val="00B6538D"/>
    <w:rsid w:val="00B66CCD"/>
    <w:rsid w:val="00B76202"/>
    <w:rsid w:val="00B85C89"/>
    <w:rsid w:val="00B877EA"/>
    <w:rsid w:val="00B91CB2"/>
    <w:rsid w:val="00B92F0E"/>
    <w:rsid w:val="00BA372C"/>
    <w:rsid w:val="00BB422E"/>
    <w:rsid w:val="00BB79C6"/>
    <w:rsid w:val="00BC296E"/>
    <w:rsid w:val="00BC4B84"/>
    <w:rsid w:val="00BC5824"/>
    <w:rsid w:val="00BC7DC4"/>
    <w:rsid w:val="00BE15D5"/>
    <w:rsid w:val="00BE24E1"/>
    <w:rsid w:val="00BF1C2A"/>
    <w:rsid w:val="00BF2DAE"/>
    <w:rsid w:val="00BF4ED7"/>
    <w:rsid w:val="00C0041D"/>
    <w:rsid w:val="00C11E5A"/>
    <w:rsid w:val="00C13FF7"/>
    <w:rsid w:val="00C32555"/>
    <w:rsid w:val="00C35D5A"/>
    <w:rsid w:val="00C41453"/>
    <w:rsid w:val="00C554AD"/>
    <w:rsid w:val="00C57E6B"/>
    <w:rsid w:val="00C603E4"/>
    <w:rsid w:val="00C74107"/>
    <w:rsid w:val="00C7779D"/>
    <w:rsid w:val="00C80317"/>
    <w:rsid w:val="00C82423"/>
    <w:rsid w:val="00CA2940"/>
    <w:rsid w:val="00CB6D06"/>
    <w:rsid w:val="00CC0501"/>
    <w:rsid w:val="00CC072D"/>
    <w:rsid w:val="00CC2EE9"/>
    <w:rsid w:val="00CC69CD"/>
    <w:rsid w:val="00CD1593"/>
    <w:rsid w:val="00CD49D5"/>
    <w:rsid w:val="00CD7215"/>
    <w:rsid w:val="00CE2D1F"/>
    <w:rsid w:val="00CE5645"/>
    <w:rsid w:val="00CF4B1C"/>
    <w:rsid w:val="00D01A18"/>
    <w:rsid w:val="00D04186"/>
    <w:rsid w:val="00D0479F"/>
    <w:rsid w:val="00D050E0"/>
    <w:rsid w:val="00D05352"/>
    <w:rsid w:val="00D21FD4"/>
    <w:rsid w:val="00D27790"/>
    <w:rsid w:val="00D3242F"/>
    <w:rsid w:val="00D32456"/>
    <w:rsid w:val="00D32D9E"/>
    <w:rsid w:val="00D465E9"/>
    <w:rsid w:val="00D57C4D"/>
    <w:rsid w:val="00D644FD"/>
    <w:rsid w:val="00D659DB"/>
    <w:rsid w:val="00D67151"/>
    <w:rsid w:val="00D73A66"/>
    <w:rsid w:val="00D7468D"/>
    <w:rsid w:val="00D81DCE"/>
    <w:rsid w:val="00D900A0"/>
    <w:rsid w:val="00D945DF"/>
    <w:rsid w:val="00D94D7E"/>
    <w:rsid w:val="00D95B93"/>
    <w:rsid w:val="00DA1368"/>
    <w:rsid w:val="00DA4F95"/>
    <w:rsid w:val="00DB2169"/>
    <w:rsid w:val="00DB2F61"/>
    <w:rsid w:val="00DB3F26"/>
    <w:rsid w:val="00DB51AB"/>
    <w:rsid w:val="00DC40D2"/>
    <w:rsid w:val="00DD56BD"/>
    <w:rsid w:val="00DD6B9C"/>
    <w:rsid w:val="00DD70D0"/>
    <w:rsid w:val="00DF1B06"/>
    <w:rsid w:val="00DF6C56"/>
    <w:rsid w:val="00E11B93"/>
    <w:rsid w:val="00E1275E"/>
    <w:rsid w:val="00E1538A"/>
    <w:rsid w:val="00E2259D"/>
    <w:rsid w:val="00E2401F"/>
    <w:rsid w:val="00E24BAB"/>
    <w:rsid w:val="00E34662"/>
    <w:rsid w:val="00E373D4"/>
    <w:rsid w:val="00E43F52"/>
    <w:rsid w:val="00E45F66"/>
    <w:rsid w:val="00E4686E"/>
    <w:rsid w:val="00E532D3"/>
    <w:rsid w:val="00E56027"/>
    <w:rsid w:val="00E574E9"/>
    <w:rsid w:val="00E60523"/>
    <w:rsid w:val="00E608DF"/>
    <w:rsid w:val="00E60A08"/>
    <w:rsid w:val="00E632E2"/>
    <w:rsid w:val="00E63B7B"/>
    <w:rsid w:val="00E67C56"/>
    <w:rsid w:val="00E76148"/>
    <w:rsid w:val="00E83D34"/>
    <w:rsid w:val="00E87F1C"/>
    <w:rsid w:val="00E90790"/>
    <w:rsid w:val="00E9393D"/>
    <w:rsid w:val="00E95183"/>
    <w:rsid w:val="00E95245"/>
    <w:rsid w:val="00E976B8"/>
    <w:rsid w:val="00EA043C"/>
    <w:rsid w:val="00EA0546"/>
    <w:rsid w:val="00EA3DAF"/>
    <w:rsid w:val="00EA4557"/>
    <w:rsid w:val="00EB143F"/>
    <w:rsid w:val="00EB74ED"/>
    <w:rsid w:val="00EB76BC"/>
    <w:rsid w:val="00EC04FA"/>
    <w:rsid w:val="00ED0854"/>
    <w:rsid w:val="00ED2777"/>
    <w:rsid w:val="00EE1473"/>
    <w:rsid w:val="00EE326A"/>
    <w:rsid w:val="00EF5825"/>
    <w:rsid w:val="00EF5AD8"/>
    <w:rsid w:val="00EF7F4B"/>
    <w:rsid w:val="00F0489A"/>
    <w:rsid w:val="00F10D00"/>
    <w:rsid w:val="00F165B6"/>
    <w:rsid w:val="00F355A0"/>
    <w:rsid w:val="00F36C0A"/>
    <w:rsid w:val="00F3739F"/>
    <w:rsid w:val="00F42FB1"/>
    <w:rsid w:val="00F46858"/>
    <w:rsid w:val="00F54746"/>
    <w:rsid w:val="00F55108"/>
    <w:rsid w:val="00F567FB"/>
    <w:rsid w:val="00F602B0"/>
    <w:rsid w:val="00F606BF"/>
    <w:rsid w:val="00F62B3E"/>
    <w:rsid w:val="00F70AB4"/>
    <w:rsid w:val="00F71DA1"/>
    <w:rsid w:val="00F83FAF"/>
    <w:rsid w:val="00F92D54"/>
    <w:rsid w:val="00FB3E74"/>
    <w:rsid w:val="00FB5200"/>
    <w:rsid w:val="00FC0DAB"/>
    <w:rsid w:val="00FD4780"/>
    <w:rsid w:val="00FF2FD9"/>
    <w:rsid w:val="00FF78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ED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8D9"/>
    <w:pPr>
      <w:ind w:left="720"/>
      <w:contextualSpacing/>
    </w:pPr>
  </w:style>
  <w:style w:type="character" w:styleId="CommentReference">
    <w:name w:val="annotation reference"/>
    <w:basedOn w:val="DefaultParagraphFont"/>
    <w:uiPriority w:val="99"/>
    <w:semiHidden/>
    <w:unhideWhenUsed/>
    <w:rsid w:val="00AA18D9"/>
    <w:rPr>
      <w:sz w:val="16"/>
      <w:szCs w:val="16"/>
    </w:rPr>
  </w:style>
  <w:style w:type="paragraph" w:styleId="CommentText">
    <w:name w:val="annotation text"/>
    <w:basedOn w:val="Normal"/>
    <w:link w:val="CommentTextChar"/>
    <w:uiPriority w:val="99"/>
    <w:semiHidden/>
    <w:unhideWhenUsed/>
    <w:rsid w:val="00AA18D9"/>
    <w:pPr>
      <w:spacing w:line="240" w:lineRule="auto"/>
    </w:pPr>
    <w:rPr>
      <w:sz w:val="20"/>
      <w:szCs w:val="20"/>
    </w:rPr>
  </w:style>
  <w:style w:type="character" w:customStyle="1" w:styleId="CommentTextChar">
    <w:name w:val="Comment Text Char"/>
    <w:basedOn w:val="DefaultParagraphFont"/>
    <w:link w:val="CommentText"/>
    <w:uiPriority w:val="99"/>
    <w:semiHidden/>
    <w:rsid w:val="00AA18D9"/>
    <w:rPr>
      <w:sz w:val="20"/>
      <w:szCs w:val="20"/>
    </w:rPr>
  </w:style>
  <w:style w:type="paragraph" w:styleId="CommentSubject">
    <w:name w:val="annotation subject"/>
    <w:basedOn w:val="CommentText"/>
    <w:next w:val="CommentText"/>
    <w:link w:val="CommentSubjectChar"/>
    <w:uiPriority w:val="99"/>
    <w:semiHidden/>
    <w:unhideWhenUsed/>
    <w:rsid w:val="00AA18D9"/>
    <w:rPr>
      <w:b/>
      <w:bCs/>
    </w:rPr>
  </w:style>
  <w:style w:type="character" w:customStyle="1" w:styleId="CommentSubjectChar">
    <w:name w:val="Comment Subject Char"/>
    <w:basedOn w:val="CommentTextChar"/>
    <w:link w:val="CommentSubject"/>
    <w:uiPriority w:val="99"/>
    <w:semiHidden/>
    <w:rsid w:val="00AA18D9"/>
    <w:rPr>
      <w:b/>
      <w:bCs/>
      <w:sz w:val="20"/>
      <w:szCs w:val="20"/>
    </w:rPr>
  </w:style>
  <w:style w:type="paragraph" w:styleId="BalloonText">
    <w:name w:val="Balloon Text"/>
    <w:basedOn w:val="Normal"/>
    <w:link w:val="BalloonTextChar"/>
    <w:uiPriority w:val="99"/>
    <w:semiHidden/>
    <w:unhideWhenUsed/>
    <w:rsid w:val="00AA1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8D9"/>
    <w:rPr>
      <w:rFonts w:ascii="Tahoma" w:hAnsi="Tahoma" w:cs="Tahoma"/>
      <w:sz w:val="16"/>
      <w:szCs w:val="16"/>
    </w:rPr>
  </w:style>
  <w:style w:type="character" w:styleId="Hyperlink">
    <w:name w:val="Hyperlink"/>
    <w:basedOn w:val="DefaultParagraphFont"/>
    <w:uiPriority w:val="99"/>
    <w:unhideWhenUsed/>
    <w:rsid w:val="003F3CB2"/>
    <w:rPr>
      <w:color w:val="0000FF" w:themeColor="hyperlink"/>
      <w:u w:val="single"/>
    </w:rPr>
  </w:style>
  <w:style w:type="table" w:styleId="TableGrid">
    <w:name w:val="Table Grid"/>
    <w:basedOn w:val="TableNormal"/>
    <w:uiPriority w:val="59"/>
    <w:rsid w:val="0005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7331"/>
    <w:pPr>
      <w:spacing w:line="240" w:lineRule="auto"/>
    </w:pPr>
    <w:rPr>
      <w:b/>
      <w:bCs/>
      <w:color w:val="4F81BD" w:themeColor="accent1"/>
      <w:sz w:val="18"/>
      <w:szCs w:val="18"/>
    </w:rPr>
  </w:style>
  <w:style w:type="paragraph" w:styleId="NormalWeb">
    <w:name w:val="Normal (Web)"/>
    <w:basedOn w:val="Normal"/>
    <w:uiPriority w:val="99"/>
    <w:unhideWhenUsed/>
    <w:rsid w:val="006017C9"/>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A7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CE1"/>
  </w:style>
  <w:style w:type="paragraph" w:styleId="Footer">
    <w:name w:val="footer"/>
    <w:basedOn w:val="Normal"/>
    <w:link w:val="FooterChar"/>
    <w:uiPriority w:val="99"/>
    <w:semiHidden/>
    <w:unhideWhenUsed/>
    <w:rsid w:val="003A7C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A7CE1"/>
  </w:style>
  <w:style w:type="character" w:styleId="FollowedHyperlink">
    <w:name w:val="FollowedHyperlink"/>
    <w:basedOn w:val="DefaultParagraphFont"/>
    <w:uiPriority w:val="99"/>
    <w:semiHidden/>
    <w:unhideWhenUsed/>
    <w:rsid w:val="0052048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8D9"/>
    <w:pPr>
      <w:ind w:left="720"/>
      <w:contextualSpacing/>
    </w:pPr>
  </w:style>
  <w:style w:type="character" w:styleId="CommentReference">
    <w:name w:val="annotation reference"/>
    <w:basedOn w:val="DefaultParagraphFont"/>
    <w:uiPriority w:val="99"/>
    <w:semiHidden/>
    <w:unhideWhenUsed/>
    <w:rsid w:val="00AA18D9"/>
    <w:rPr>
      <w:sz w:val="16"/>
      <w:szCs w:val="16"/>
    </w:rPr>
  </w:style>
  <w:style w:type="paragraph" w:styleId="CommentText">
    <w:name w:val="annotation text"/>
    <w:basedOn w:val="Normal"/>
    <w:link w:val="CommentTextChar"/>
    <w:uiPriority w:val="99"/>
    <w:semiHidden/>
    <w:unhideWhenUsed/>
    <w:rsid w:val="00AA18D9"/>
    <w:pPr>
      <w:spacing w:line="240" w:lineRule="auto"/>
    </w:pPr>
    <w:rPr>
      <w:sz w:val="20"/>
      <w:szCs w:val="20"/>
    </w:rPr>
  </w:style>
  <w:style w:type="character" w:customStyle="1" w:styleId="CommentTextChar">
    <w:name w:val="Comment Text Char"/>
    <w:basedOn w:val="DefaultParagraphFont"/>
    <w:link w:val="CommentText"/>
    <w:uiPriority w:val="99"/>
    <w:semiHidden/>
    <w:rsid w:val="00AA18D9"/>
    <w:rPr>
      <w:sz w:val="20"/>
      <w:szCs w:val="20"/>
    </w:rPr>
  </w:style>
  <w:style w:type="paragraph" w:styleId="CommentSubject">
    <w:name w:val="annotation subject"/>
    <w:basedOn w:val="CommentText"/>
    <w:next w:val="CommentText"/>
    <w:link w:val="CommentSubjectChar"/>
    <w:uiPriority w:val="99"/>
    <w:semiHidden/>
    <w:unhideWhenUsed/>
    <w:rsid w:val="00AA18D9"/>
    <w:rPr>
      <w:b/>
      <w:bCs/>
    </w:rPr>
  </w:style>
  <w:style w:type="character" w:customStyle="1" w:styleId="CommentSubjectChar">
    <w:name w:val="Comment Subject Char"/>
    <w:basedOn w:val="CommentTextChar"/>
    <w:link w:val="CommentSubject"/>
    <w:uiPriority w:val="99"/>
    <w:semiHidden/>
    <w:rsid w:val="00AA18D9"/>
    <w:rPr>
      <w:b/>
      <w:bCs/>
      <w:sz w:val="20"/>
      <w:szCs w:val="20"/>
    </w:rPr>
  </w:style>
  <w:style w:type="paragraph" w:styleId="BalloonText">
    <w:name w:val="Balloon Text"/>
    <w:basedOn w:val="Normal"/>
    <w:link w:val="BalloonTextChar"/>
    <w:uiPriority w:val="99"/>
    <w:semiHidden/>
    <w:unhideWhenUsed/>
    <w:rsid w:val="00AA18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8D9"/>
    <w:rPr>
      <w:rFonts w:ascii="Tahoma" w:hAnsi="Tahoma" w:cs="Tahoma"/>
      <w:sz w:val="16"/>
      <w:szCs w:val="16"/>
    </w:rPr>
  </w:style>
  <w:style w:type="character" w:styleId="Hyperlink">
    <w:name w:val="Hyperlink"/>
    <w:basedOn w:val="DefaultParagraphFont"/>
    <w:uiPriority w:val="99"/>
    <w:unhideWhenUsed/>
    <w:rsid w:val="003F3CB2"/>
    <w:rPr>
      <w:color w:val="0000FF" w:themeColor="hyperlink"/>
      <w:u w:val="single"/>
    </w:rPr>
  </w:style>
  <w:style w:type="table" w:styleId="TableGrid">
    <w:name w:val="Table Grid"/>
    <w:basedOn w:val="TableNormal"/>
    <w:uiPriority w:val="59"/>
    <w:rsid w:val="00057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7331"/>
    <w:pPr>
      <w:spacing w:line="240" w:lineRule="auto"/>
    </w:pPr>
    <w:rPr>
      <w:b/>
      <w:bCs/>
      <w:color w:val="4F81BD" w:themeColor="accent1"/>
      <w:sz w:val="18"/>
      <w:szCs w:val="18"/>
    </w:rPr>
  </w:style>
  <w:style w:type="paragraph" w:styleId="NormalWeb">
    <w:name w:val="Normal (Web)"/>
    <w:basedOn w:val="Normal"/>
    <w:uiPriority w:val="99"/>
    <w:unhideWhenUsed/>
    <w:rsid w:val="006017C9"/>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3A7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CE1"/>
  </w:style>
  <w:style w:type="paragraph" w:styleId="Footer">
    <w:name w:val="footer"/>
    <w:basedOn w:val="Normal"/>
    <w:link w:val="FooterChar"/>
    <w:uiPriority w:val="99"/>
    <w:semiHidden/>
    <w:unhideWhenUsed/>
    <w:rsid w:val="003A7CE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A7CE1"/>
  </w:style>
  <w:style w:type="character" w:styleId="FollowedHyperlink">
    <w:name w:val="FollowedHyperlink"/>
    <w:basedOn w:val="DefaultParagraphFont"/>
    <w:uiPriority w:val="99"/>
    <w:semiHidden/>
    <w:unhideWhenUsed/>
    <w:rsid w:val="005204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420281">
      <w:bodyDiv w:val="1"/>
      <w:marLeft w:val="0"/>
      <w:marRight w:val="0"/>
      <w:marTop w:val="0"/>
      <w:marBottom w:val="0"/>
      <w:divBdr>
        <w:top w:val="none" w:sz="0" w:space="0" w:color="auto"/>
        <w:left w:val="none" w:sz="0" w:space="0" w:color="auto"/>
        <w:bottom w:val="none" w:sz="0" w:space="0" w:color="auto"/>
        <w:right w:val="none" w:sz="0" w:space="0" w:color="auto"/>
      </w:divBdr>
    </w:div>
    <w:div w:id="888565624">
      <w:bodyDiv w:val="1"/>
      <w:marLeft w:val="0"/>
      <w:marRight w:val="0"/>
      <w:marTop w:val="0"/>
      <w:marBottom w:val="0"/>
      <w:divBdr>
        <w:top w:val="none" w:sz="0" w:space="0" w:color="auto"/>
        <w:left w:val="none" w:sz="0" w:space="0" w:color="auto"/>
        <w:bottom w:val="none" w:sz="0" w:space="0" w:color="auto"/>
        <w:right w:val="none" w:sz="0" w:space="0" w:color="auto"/>
      </w:divBdr>
    </w:div>
    <w:div w:id="1081412780">
      <w:bodyDiv w:val="1"/>
      <w:marLeft w:val="0"/>
      <w:marRight w:val="0"/>
      <w:marTop w:val="0"/>
      <w:marBottom w:val="0"/>
      <w:divBdr>
        <w:top w:val="none" w:sz="0" w:space="0" w:color="auto"/>
        <w:left w:val="none" w:sz="0" w:space="0" w:color="auto"/>
        <w:bottom w:val="none" w:sz="0" w:space="0" w:color="auto"/>
        <w:right w:val="none" w:sz="0" w:space="0" w:color="auto"/>
      </w:divBdr>
      <w:divsChild>
        <w:div w:id="2026665473">
          <w:marLeft w:val="0"/>
          <w:marRight w:val="0"/>
          <w:marTop w:val="0"/>
          <w:marBottom w:val="0"/>
          <w:divBdr>
            <w:top w:val="none" w:sz="0" w:space="0" w:color="auto"/>
            <w:left w:val="none" w:sz="0" w:space="0" w:color="auto"/>
            <w:bottom w:val="none" w:sz="0" w:space="0" w:color="auto"/>
            <w:right w:val="none" w:sz="0" w:space="0" w:color="auto"/>
          </w:divBdr>
          <w:divsChild>
            <w:div w:id="1473063735">
              <w:marLeft w:val="0"/>
              <w:marRight w:val="0"/>
              <w:marTop w:val="0"/>
              <w:marBottom w:val="0"/>
              <w:divBdr>
                <w:top w:val="none" w:sz="0" w:space="0" w:color="auto"/>
                <w:left w:val="none" w:sz="0" w:space="0" w:color="auto"/>
                <w:bottom w:val="none" w:sz="0" w:space="0" w:color="auto"/>
                <w:right w:val="none" w:sz="0" w:space="0" w:color="auto"/>
              </w:divBdr>
              <w:divsChild>
                <w:div w:id="147749593">
                  <w:marLeft w:val="0"/>
                  <w:marRight w:val="0"/>
                  <w:marTop w:val="0"/>
                  <w:marBottom w:val="0"/>
                  <w:divBdr>
                    <w:top w:val="none" w:sz="0" w:space="0" w:color="auto"/>
                    <w:left w:val="none" w:sz="0" w:space="0" w:color="auto"/>
                    <w:bottom w:val="none" w:sz="0" w:space="0" w:color="auto"/>
                    <w:right w:val="none" w:sz="0" w:space="0" w:color="auto"/>
                  </w:divBdr>
                  <w:divsChild>
                    <w:div w:id="942688656">
                      <w:marLeft w:val="0"/>
                      <w:marRight w:val="0"/>
                      <w:marTop w:val="0"/>
                      <w:marBottom w:val="0"/>
                      <w:divBdr>
                        <w:top w:val="none" w:sz="0" w:space="0" w:color="auto"/>
                        <w:left w:val="none" w:sz="0" w:space="0" w:color="auto"/>
                        <w:bottom w:val="none" w:sz="0" w:space="0" w:color="auto"/>
                        <w:right w:val="none" w:sz="0" w:space="0" w:color="auto"/>
                      </w:divBdr>
                      <w:divsChild>
                        <w:div w:id="1415590572">
                          <w:marLeft w:val="0"/>
                          <w:marRight w:val="0"/>
                          <w:marTop w:val="0"/>
                          <w:marBottom w:val="0"/>
                          <w:divBdr>
                            <w:top w:val="none" w:sz="0" w:space="0" w:color="auto"/>
                            <w:left w:val="none" w:sz="0" w:space="0" w:color="auto"/>
                            <w:bottom w:val="none" w:sz="0" w:space="0" w:color="auto"/>
                            <w:right w:val="none" w:sz="0" w:space="0" w:color="auto"/>
                          </w:divBdr>
                          <w:divsChild>
                            <w:div w:id="25062678">
                              <w:marLeft w:val="0"/>
                              <w:marRight w:val="0"/>
                              <w:marTop w:val="0"/>
                              <w:marBottom w:val="0"/>
                              <w:divBdr>
                                <w:top w:val="none" w:sz="0" w:space="0" w:color="auto"/>
                                <w:left w:val="none" w:sz="0" w:space="0" w:color="auto"/>
                                <w:bottom w:val="none" w:sz="0" w:space="0" w:color="auto"/>
                                <w:right w:val="none" w:sz="0" w:space="0" w:color="auto"/>
                              </w:divBdr>
                              <w:divsChild>
                                <w:div w:id="5593413">
                                  <w:marLeft w:val="0"/>
                                  <w:marRight w:val="0"/>
                                  <w:marTop w:val="0"/>
                                  <w:marBottom w:val="0"/>
                                  <w:divBdr>
                                    <w:top w:val="none" w:sz="0" w:space="0" w:color="auto"/>
                                    <w:left w:val="none" w:sz="0" w:space="0" w:color="auto"/>
                                    <w:bottom w:val="none" w:sz="0" w:space="0" w:color="auto"/>
                                    <w:right w:val="none" w:sz="0" w:space="0" w:color="auto"/>
                                  </w:divBdr>
                                  <w:divsChild>
                                    <w:div w:id="2089886410">
                                      <w:marLeft w:val="0"/>
                                      <w:marRight w:val="0"/>
                                      <w:marTop w:val="0"/>
                                      <w:marBottom w:val="0"/>
                                      <w:divBdr>
                                        <w:top w:val="none" w:sz="0" w:space="0" w:color="auto"/>
                                        <w:left w:val="none" w:sz="0" w:space="0" w:color="auto"/>
                                        <w:bottom w:val="none" w:sz="0" w:space="0" w:color="auto"/>
                                        <w:right w:val="none" w:sz="0" w:space="0" w:color="auto"/>
                                      </w:divBdr>
                                      <w:divsChild>
                                        <w:div w:id="355232919">
                                          <w:marLeft w:val="0"/>
                                          <w:marRight w:val="0"/>
                                          <w:marTop w:val="0"/>
                                          <w:marBottom w:val="0"/>
                                          <w:divBdr>
                                            <w:top w:val="none" w:sz="0" w:space="0" w:color="auto"/>
                                            <w:left w:val="none" w:sz="0" w:space="0" w:color="auto"/>
                                            <w:bottom w:val="none" w:sz="0" w:space="0" w:color="auto"/>
                                            <w:right w:val="none" w:sz="0" w:space="0" w:color="auto"/>
                                          </w:divBdr>
                                          <w:divsChild>
                                            <w:div w:id="1901284275">
                                              <w:marLeft w:val="0"/>
                                              <w:marRight w:val="0"/>
                                              <w:marTop w:val="0"/>
                                              <w:marBottom w:val="0"/>
                                              <w:divBdr>
                                                <w:top w:val="none" w:sz="0" w:space="0" w:color="auto"/>
                                                <w:left w:val="none" w:sz="0" w:space="0" w:color="auto"/>
                                                <w:bottom w:val="none" w:sz="0" w:space="0" w:color="auto"/>
                                                <w:right w:val="none" w:sz="0" w:space="0" w:color="auto"/>
                                              </w:divBdr>
                                              <w:divsChild>
                                                <w:div w:id="1458061275">
                                                  <w:marLeft w:val="0"/>
                                                  <w:marRight w:val="0"/>
                                                  <w:marTop w:val="0"/>
                                                  <w:marBottom w:val="0"/>
                                                  <w:divBdr>
                                                    <w:top w:val="none" w:sz="0" w:space="0" w:color="auto"/>
                                                    <w:left w:val="none" w:sz="0" w:space="0" w:color="auto"/>
                                                    <w:bottom w:val="none" w:sz="0" w:space="0" w:color="auto"/>
                                                    <w:right w:val="none" w:sz="0" w:space="0" w:color="auto"/>
                                                  </w:divBdr>
                                                  <w:divsChild>
                                                    <w:div w:id="1793402016">
                                                      <w:marLeft w:val="0"/>
                                                      <w:marRight w:val="0"/>
                                                      <w:marTop w:val="0"/>
                                                      <w:marBottom w:val="0"/>
                                                      <w:divBdr>
                                                        <w:top w:val="none" w:sz="0" w:space="0" w:color="auto"/>
                                                        <w:left w:val="none" w:sz="0" w:space="0" w:color="auto"/>
                                                        <w:bottom w:val="none" w:sz="0" w:space="0" w:color="auto"/>
                                                        <w:right w:val="none" w:sz="0" w:space="0" w:color="auto"/>
                                                      </w:divBdr>
                                                      <w:divsChild>
                                                        <w:div w:id="1683701574">
                                                          <w:marLeft w:val="0"/>
                                                          <w:marRight w:val="0"/>
                                                          <w:marTop w:val="0"/>
                                                          <w:marBottom w:val="0"/>
                                                          <w:divBdr>
                                                            <w:top w:val="none" w:sz="0" w:space="0" w:color="auto"/>
                                                            <w:left w:val="none" w:sz="0" w:space="0" w:color="auto"/>
                                                            <w:bottom w:val="none" w:sz="0" w:space="0" w:color="auto"/>
                                                            <w:right w:val="none" w:sz="0" w:space="0" w:color="auto"/>
                                                          </w:divBdr>
                                                          <w:divsChild>
                                                            <w:div w:id="460533747">
                                                              <w:marLeft w:val="0"/>
                                                              <w:marRight w:val="0"/>
                                                              <w:marTop w:val="0"/>
                                                              <w:marBottom w:val="0"/>
                                                              <w:divBdr>
                                                                <w:top w:val="none" w:sz="0" w:space="0" w:color="auto"/>
                                                                <w:left w:val="none" w:sz="0" w:space="0" w:color="auto"/>
                                                                <w:bottom w:val="none" w:sz="0" w:space="0" w:color="auto"/>
                                                                <w:right w:val="none" w:sz="0" w:space="0" w:color="auto"/>
                                                              </w:divBdr>
                                                              <w:divsChild>
                                                                <w:div w:id="958728263">
                                                                  <w:marLeft w:val="0"/>
                                                                  <w:marRight w:val="0"/>
                                                                  <w:marTop w:val="0"/>
                                                                  <w:marBottom w:val="0"/>
                                                                  <w:divBdr>
                                                                    <w:top w:val="none" w:sz="0" w:space="0" w:color="auto"/>
                                                                    <w:left w:val="none" w:sz="0" w:space="0" w:color="auto"/>
                                                                    <w:bottom w:val="none" w:sz="0" w:space="0" w:color="auto"/>
                                                                    <w:right w:val="none" w:sz="0" w:space="0" w:color="auto"/>
                                                                  </w:divBdr>
                                                                  <w:divsChild>
                                                                    <w:div w:id="208885671">
                                                                      <w:marLeft w:val="0"/>
                                                                      <w:marRight w:val="0"/>
                                                                      <w:marTop w:val="0"/>
                                                                      <w:marBottom w:val="0"/>
                                                                      <w:divBdr>
                                                                        <w:top w:val="none" w:sz="0" w:space="0" w:color="auto"/>
                                                                        <w:left w:val="none" w:sz="0" w:space="0" w:color="auto"/>
                                                                        <w:bottom w:val="none" w:sz="0" w:space="0" w:color="auto"/>
                                                                        <w:right w:val="none" w:sz="0" w:space="0" w:color="auto"/>
                                                                      </w:divBdr>
                                                                      <w:divsChild>
                                                                        <w:div w:id="1134374609">
                                                                          <w:marLeft w:val="0"/>
                                                                          <w:marRight w:val="0"/>
                                                                          <w:marTop w:val="0"/>
                                                                          <w:marBottom w:val="0"/>
                                                                          <w:divBdr>
                                                                            <w:top w:val="none" w:sz="0" w:space="0" w:color="auto"/>
                                                                            <w:left w:val="none" w:sz="0" w:space="0" w:color="auto"/>
                                                                            <w:bottom w:val="none" w:sz="0" w:space="0" w:color="auto"/>
                                                                            <w:right w:val="none" w:sz="0" w:space="0" w:color="auto"/>
                                                                          </w:divBdr>
                                                                          <w:divsChild>
                                                                            <w:div w:id="18702204">
                                                                              <w:marLeft w:val="0"/>
                                                                              <w:marRight w:val="0"/>
                                                                              <w:marTop w:val="0"/>
                                                                              <w:marBottom w:val="0"/>
                                                                              <w:divBdr>
                                                                                <w:top w:val="none" w:sz="0" w:space="0" w:color="auto"/>
                                                                                <w:left w:val="none" w:sz="0" w:space="0" w:color="auto"/>
                                                                                <w:bottom w:val="none" w:sz="0" w:space="0" w:color="auto"/>
                                                                                <w:right w:val="none" w:sz="0" w:space="0" w:color="auto"/>
                                                                              </w:divBdr>
                                                                              <w:divsChild>
                                                                                <w:div w:id="1680690965">
                                                                                  <w:marLeft w:val="0"/>
                                                                                  <w:marRight w:val="0"/>
                                                                                  <w:marTop w:val="0"/>
                                                                                  <w:marBottom w:val="0"/>
                                                                                  <w:divBdr>
                                                                                    <w:top w:val="none" w:sz="0" w:space="0" w:color="auto"/>
                                                                                    <w:left w:val="none" w:sz="0" w:space="0" w:color="auto"/>
                                                                                    <w:bottom w:val="none" w:sz="0" w:space="0" w:color="auto"/>
                                                                                    <w:right w:val="none" w:sz="0" w:space="0" w:color="auto"/>
                                                                                  </w:divBdr>
                                                                                  <w:divsChild>
                                                                                    <w:div w:id="1265042714">
                                                                                      <w:marLeft w:val="0"/>
                                                                                      <w:marRight w:val="0"/>
                                                                                      <w:marTop w:val="0"/>
                                                                                      <w:marBottom w:val="0"/>
                                                                                      <w:divBdr>
                                                                                        <w:top w:val="none" w:sz="0" w:space="0" w:color="auto"/>
                                                                                        <w:left w:val="none" w:sz="0" w:space="0" w:color="auto"/>
                                                                                        <w:bottom w:val="none" w:sz="0" w:space="0" w:color="auto"/>
                                                                                        <w:right w:val="none" w:sz="0" w:space="0" w:color="auto"/>
                                                                                      </w:divBdr>
                                                                                      <w:divsChild>
                                                                                        <w:div w:id="1224638263">
                                                                                          <w:marLeft w:val="0"/>
                                                                                          <w:marRight w:val="0"/>
                                                                                          <w:marTop w:val="0"/>
                                                                                          <w:marBottom w:val="0"/>
                                                                                          <w:divBdr>
                                                                                            <w:top w:val="none" w:sz="0" w:space="0" w:color="auto"/>
                                                                                            <w:left w:val="none" w:sz="0" w:space="0" w:color="auto"/>
                                                                                            <w:bottom w:val="none" w:sz="0" w:space="0" w:color="auto"/>
                                                                                            <w:right w:val="none" w:sz="0" w:space="0" w:color="auto"/>
                                                                                          </w:divBdr>
                                                                                          <w:divsChild>
                                                                                            <w:div w:id="1891501706">
                                                                                              <w:marLeft w:val="0"/>
                                                                                              <w:marRight w:val="0"/>
                                                                                              <w:marTop w:val="0"/>
                                                                                              <w:marBottom w:val="0"/>
                                                                                              <w:divBdr>
                                                                                                <w:top w:val="none" w:sz="0" w:space="0" w:color="auto"/>
                                                                                                <w:left w:val="none" w:sz="0" w:space="0" w:color="auto"/>
                                                                                                <w:bottom w:val="none" w:sz="0" w:space="0" w:color="auto"/>
                                                                                                <w:right w:val="none" w:sz="0" w:space="0" w:color="auto"/>
                                                                                              </w:divBdr>
                                                                                              <w:divsChild>
                                                                                                <w:div w:id="1815173063">
                                                                                                  <w:marLeft w:val="0"/>
                                                                                                  <w:marRight w:val="0"/>
                                                                                                  <w:marTop w:val="0"/>
                                                                                                  <w:marBottom w:val="0"/>
                                                                                                  <w:divBdr>
                                                                                                    <w:top w:val="none" w:sz="0" w:space="0" w:color="auto"/>
                                                                                                    <w:left w:val="none" w:sz="0" w:space="0" w:color="auto"/>
                                                                                                    <w:bottom w:val="none" w:sz="0" w:space="0" w:color="auto"/>
                                                                                                    <w:right w:val="none" w:sz="0" w:space="0" w:color="auto"/>
                                                                                                  </w:divBdr>
                                                                                                  <w:divsChild>
                                                                                                    <w:div w:id="957030101">
                                                                                                      <w:marLeft w:val="0"/>
                                                                                                      <w:marRight w:val="0"/>
                                                                                                      <w:marTop w:val="0"/>
                                                                                                      <w:marBottom w:val="0"/>
                                                                                                      <w:divBdr>
                                                                                                        <w:top w:val="none" w:sz="0" w:space="0" w:color="auto"/>
                                                                                                        <w:left w:val="none" w:sz="0" w:space="0" w:color="auto"/>
                                                                                                        <w:bottom w:val="none" w:sz="0" w:space="0" w:color="auto"/>
                                                                                                        <w:right w:val="none" w:sz="0" w:space="0" w:color="auto"/>
                                                                                                      </w:divBdr>
                                                                                                      <w:divsChild>
                                                                                                        <w:div w:id="1623224567">
                                                                                                          <w:marLeft w:val="0"/>
                                                                                                          <w:marRight w:val="0"/>
                                                                                                          <w:marTop w:val="0"/>
                                                                                                          <w:marBottom w:val="0"/>
                                                                                                          <w:divBdr>
                                                                                                            <w:top w:val="none" w:sz="0" w:space="0" w:color="auto"/>
                                                                                                            <w:left w:val="none" w:sz="0" w:space="0" w:color="auto"/>
                                                                                                            <w:bottom w:val="none" w:sz="0" w:space="0" w:color="auto"/>
                                                                                                            <w:right w:val="none" w:sz="0" w:space="0" w:color="auto"/>
                                                                                                          </w:divBdr>
                                                                                                          <w:divsChild>
                                                                                                            <w:div w:id="1757703057">
                                                                                                              <w:marLeft w:val="0"/>
                                                                                                              <w:marRight w:val="0"/>
                                                                                                              <w:marTop w:val="0"/>
                                                                                                              <w:marBottom w:val="0"/>
                                                                                                              <w:divBdr>
                                                                                                                <w:top w:val="none" w:sz="0" w:space="0" w:color="auto"/>
                                                                                                                <w:left w:val="none" w:sz="0" w:space="0" w:color="auto"/>
                                                                                                                <w:bottom w:val="none" w:sz="0" w:space="0" w:color="auto"/>
                                                                                                                <w:right w:val="none" w:sz="0" w:space="0" w:color="auto"/>
                                                                                                              </w:divBdr>
                                                                                                              <w:divsChild>
                                                                                                                <w:div w:id="2002806050">
                                                                                                                  <w:marLeft w:val="0"/>
                                                                                                                  <w:marRight w:val="0"/>
                                                                                                                  <w:marTop w:val="0"/>
                                                                                                                  <w:marBottom w:val="0"/>
                                                                                                                  <w:divBdr>
                                                                                                                    <w:top w:val="none" w:sz="0" w:space="0" w:color="auto"/>
                                                                                                                    <w:left w:val="none" w:sz="0" w:space="0" w:color="auto"/>
                                                                                                                    <w:bottom w:val="none" w:sz="0" w:space="0" w:color="auto"/>
                                                                                                                    <w:right w:val="none" w:sz="0" w:space="0" w:color="auto"/>
                                                                                                                  </w:divBdr>
                                                                                                                  <w:divsChild>
                                                                                                                    <w:div w:id="506091936">
                                                                                                                      <w:marLeft w:val="0"/>
                                                                                                                      <w:marRight w:val="0"/>
                                                                                                                      <w:marTop w:val="0"/>
                                                                                                                      <w:marBottom w:val="0"/>
                                                                                                                      <w:divBdr>
                                                                                                                        <w:top w:val="none" w:sz="0" w:space="0" w:color="auto"/>
                                                                                                                        <w:left w:val="none" w:sz="0" w:space="0" w:color="auto"/>
                                                                                                                        <w:bottom w:val="none" w:sz="0" w:space="0" w:color="auto"/>
                                                                                                                        <w:right w:val="none" w:sz="0" w:space="0" w:color="auto"/>
                                                                                                                      </w:divBdr>
                                                                                                                      <w:divsChild>
                                                                                                                        <w:div w:id="45110494">
                                                                                                                          <w:marLeft w:val="0"/>
                                                                                                                          <w:marRight w:val="0"/>
                                                                                                                          <w:marTop w:val="0"/>
                                                                                                                          <w:marBottom w:val="0"/>
                                                                                                                          <w:divBdr>
                                                                                                                            <w:top w:val="none" w:sz="0" w:space="0" w:color="auto"/>
                                                                                                                            <w:left w:val="none" w:sz="0" w:space="0" w:color="auto"/>
                                                                                                                            <w:bottom w:val="none" w:sz="0" w:space="0" w:color="auto"/>
                                                                                                                            <w:right w:val="none" w:sz="0" w:space="0" w:color="auto"/>
                                                                                                                          </w:divBdr>
                                                                                                                          <w:divsChild>
                                                                                                                            <w:div w:id="1867937395">
                                                                                                                              <w:marLeft w:val="0"/>
                                                                                                                              <w:marRight w:val="0"/>
                                                                                                                              <w:marTop w:val="0"/>
                                                                                                                              <w:marBottom w:val="0"/>
                                                                                                                              <w:divBdr>
                                                                                                                                <w:top w:val="none" w:sz="0" w:space="0" w:color="auto"/>
                                                                                                                                <w:left w:val="none" w:sz="0" w:space="0" w:color="auto"/>
                                                                                                                                <w:bottom w:val="none" w:sz="0" w:space="0" w:color="auto"/>
                                                                                                                                <w:right w:val="none" w:sz="0" w:space="0" w:color="auto"/>
                                                                                                                              </w:divBdr>
                                                                                                                              <w:divsChild>
                                                                                                                                <w:div w:id="1707174709">
                                                                                                                                  <w:marLeft w:val="0"/>
                                                                                                                                  <w:marRight w:val="0"/>
                                                                                                                                  <w:marTop w:val="0"/>
                                                                                                                                  <w:marBottom w:val="0"/>
                                                                                                                                  <w:divBdr>
                                                                                                                                    <w:top w:val="none" w:sz="0" w:space="0" w:color="auto"/>
                                                                                                                                    <w:left w:val="none" w:sz="0" w:space="0" w:color="auto"/>
                                                                                                                                    <w:bottom w:val="none" w:sz="0" w:space="0" w:color="auto"/>
                                                                                                                                    <w:right w:val="none" w:sz="0" w:space="0" w:color="auto"/>
                                                                                                                                  </w:divBdr>
                                                                                                                                  <w:divsChild>
                                                                                                                                    <w:div w:id="1325552791">
                                                                                                                                      <w:marLeft w:val="0"/>
                                                                                                                                      <w:marRight w:val="0"/>
                                                                                                                                      <w:marTop w:val="0"/>
                                                                                                                                      <w:marBottom w:val="0"/>
                                                                                                                                      <w:divBdr>
                                                                                                                                        <w:top w:val="none" w:sz="0" w:space="0" w:color="auto"/>
                                                                                                                                        <w:left w:val="none" w:sz="0" w:space="0" w:color="auto"/>
                                                                                                                                        <w:bottom w:val="none" w:sz="0" w:space="0" w:color="auto"/>
                                                                                                                                        <w:right w:val="none" w:sz="0" w:space="0" w:color="auto"/>
                                                                                                                                      </w:divBdr>
                                                                                                                                      <w:divsChild>
                                                                                                                                        <w:div w:id="179593214">
                                                                                                                                          <w:marLeft w:val="0"/>
                                                                                                                                          <w:marRight w:val="0"/>
                                                                                                                                          <w:marTop w:val="0"/>
                                                                                                                                          <w:marBottom w:val="0"/>
                                                                                                                                          <w:divBdr>
                                                                                                                                            <w:top w:val="none" w:sz="0" w:space="0" w:color="auto"/>
                                                                                                                                            <w:left w:val="none" w:sz="0" w:space="0" w:color="auto"/>
                                                                                                                                            <w:bottom w:val="none" w:sz="0" w:space="0" w:color="auto"/>
                                                                                                                                            <w:right w:val="none" w:sz="0" w:space="0" w:color="auto"/>
                                                                                                                                          </w:divBdr>
                                                                                                                                          <w:divsChild>
                                                                                                                                            <w:div w:id="1826818651">
                                                                                                                                              <w:marLeft w:val="0"/>
                                                                                                                                              <w:marRight w:val="0"/>
                                                                                                                                              <w:marTop w:val="0"/>
                                                                                                                                              <w:marBottom w:val="0"/>
                                                                                                                                              <w:divBdr>
                                                                                                                                                <w:top w:val="none" w:sz="0" w:space="0" w:color="auto"/>
                                                                                                                                                <w:left w:val="none" w:sz="0" w:space="0" w:color="auto"/>
                                                                                                                                                <w:bottom w:val="none" w:sz="0" w:space="0" w:color="auto"/>
                                                                                                                                                <w:right w:val="none" w:sz="0" w:space="0" w:color="auto"/>
                                                                                                                                              </w:divBdr>
                                                                                                                                              <w:divsChild>
                                                                                                                                                <w:div w:id="918904339">
                                                                                                                                                  <w:marLeft w:val="0"/>
                                                                                                                                                  <w:marRight w:val="0"/>
                                                                                                                                                  <w:marTop w:val="0"/>
                                                                                                                                                  <w:marBottom w:val="0"/>
                                                                                                                                                  <w:divBdr>
                                                                                                                                                    <w:top w:val="none" w:sz="0" w:space="0" w:color="auto"/>
                                                                                                                                                    <w:left w:val="none" w:sz="0" w:space="0" w:color="auto"/>
                                                                                                                                                    <w:bottom w:val="none" w:sz="0" w:space="0" w:color="auto"/>
                                                                                                                                                    <w:right w:val="none" w:sz="0" w:space="0" w:color="auto"/>
                                                                                                                                                  </w:divBdr>
                                                                                                                                                  <w:divsChild>
                                                                                                                                                    <w:div w:id="950894366">
                                                                                                                                                      <w:marLeft w:val="0"/>
                                                                                                                                                      <w:marRight w:val="0"/>
                                                                                                                                                      <w:marTop w:val="0"/>
                                                                                                                                                      <w:marBottom w:val="0"/>
                                                                                                                                                      <w:divBdr>
                                                                                                                                                        <w:top w:val="none" w:sz="0" w:space="0" w:color="auto"/>
                                                                                                                                                        <w:left w:val="none" w:sz="0" w:space="0" w:color="auto"/>
                                                                                                                                                        <w:bottom w:val="none" w:sz="0" w:space="0" w:color="auto"/>
                                                                                                                                                        <w:right w:val="none" w:sz="0" w:space="0" w:color="auto"/>
                                                                                                                                                      </w:divBdr>
                                                                                                                                                      <w:divsChild>
                                                                                                                                                        <w:div w:id="13459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pip.ori.org/newNEO_DomainsTabl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ip.ori.org/newNEODomainsKey.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http://www.yourpersonality.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2657A-27DF-4331-A1E2-54AC8621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40</Pages>
  <Words>21411</Words>
  <Characters>122049</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143174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Green</dc:creator>
  <cp:lastModifiedBy>lzhang94</cp:lastModifiedBy>
  <cp:revision>60</cp:revision>
  <cp:lastPrinted>2014-09-17T15:55:00Z</cp:lastPrinted>
  <dcterms:created xsi:type="dcterms:W3CDTF">2014-06-01T21:18:00Z</dcterms:created>
  <dcterms:modified xsi:type="dcterms:W3CDTF">2014-09-17T16:22:00Z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j.a.green@leeds.ac.uk@www.mendeley.com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