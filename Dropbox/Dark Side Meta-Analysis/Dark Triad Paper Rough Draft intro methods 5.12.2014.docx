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B33" w:rsidRDefault="00E26B33" w:rsidP="00DC5B3D">
      <w:pPr>
        <w:jc w:val="center"/>
      </w:pPr>
    </w:p>
    <w:p w:rsidR="00E26B33" w:rsidRDefault="00E26B33" w:rsidP="00DC5B3D">
      <w:pPr>
        <w:jc w:val="center"/>
      </w:pPr>
    </w:p>
    <w:p w:rsidR="00E26B33" w:rsidRDefault="00E26B33" w:rsidP="00DC5B3D">
      <w:pPr>
        <w:jc w:val="center"/>
      </w:pPr>
    </w:p>
    <w:p w:rsidR="009307FE" w:rsidRDefault="009307FE" w:rsidP="00DC5B3D">
      <w:pPr>
        <w:jc w:val="center"/>
      </w:pPr>
      <w:commentRangeStart w:id="0"/>
      <w:r>
        <w:t>Are narcissists bad for the workplace</w:t>
      </w:r>
      <w:commentRangeEnd w:id="0"/>
      <w:r w:rsidR="00154350">
        <w:rPr>
          <w:rStyle w:val="CommentReference"/>
        </w:rPr>
        <w:commentReference w:id="0"/>
      </w:r>
      <w:r>
        <w:t xml:space="preserve">: a meta-analytic path analysis of mediators between narcissism and </w:t>
      </w:r>
      <w:proofErr w:type="gramStart"/>
      <w:r>
        <w:t>CWB</w:t>
      </w:r>
      <w:proofErr w:type="gramEnd"/>
    </w:p>
    <w:p w:rsidR="009307FE" w:rsidRDefault="009307FE" w:rsidP="00DC5B3D">
      <w:pPr>
        <w:jc w:val="center"/>
      </w:pPr>
    </w:p>
    <w:p w:rsidR="009307FE" w:rsidRDefault="009307FE" w:rsidP="00DC5B3D">
      <w:pPr>
        <w:jc w:val="center"/>
      </w:pPr>
    </w:p>
    <w:p w:rsidR="009307FE" w:rsidRDefault="009307FE" w:rsidP="00DC5B3D">
      <w:pPr>
        <w:jc w:val="center"/>
      </w:pPr>
    </w:p>
    <w:p w:rsidR="009307FE" w:rsidRDefault="009307FE" w:rsidP="00DC5B3D">
      <w:pPr>
        <w:jc w:val="center"/>
      </w:pPr>
    </w:p>
    <w:p w:rsidR="009307FE" w:rsidRDefault="009307FE" w:rsidP="00DC5B3D">
      <w:pPr>
        <w:jc w:val="center"/>
      </w:pPr>
    </w:p>
    <w:p w:rsidR="009307FE" w:rsidRDefault="009307FE" w:rsidP="00DC5B3D">
      <w:pPr>
        <w:jc w:val="center"/>
      </w:pPr>
    </w:p>
    <w:p w:rsidR="009307FE" w:rsidRDefault="009307FE" w:rsidP="00DC5B3D">
      <w:pPr>
        <w:jc w:val="center"/>
      </w:pPr>
    </w:p>
    <w:p w:rsidR="009307FE" w:rsidRDefault="009307FE" w:rsidP="00DC5B3D">
      <w:pPr>
        <w:jc w:val="center"/>
      </w:pPr>
    </w:p>
    <w:p w:rsidR="009307FE" w:rsidRDefault="009307FE" w:rsidP="00DC5B3D">
      <w:pPr>
        <w:jc w:val="center"/>
      </w:pPr>
    </w:p>
    <w:p w:rsidR="009307FE" w:rsidRDefault="009307FE" w:rsidP="00DC5B3D">
      <w:pPr>
        <w:jc w:val="center"/>
      </w:pPr>
    </w:p>
    <w:p w:rsidR="009307FE" w:rsidRDefault="009307FE" w:rsidP="00DC5B3D">
      <w:pPr>
        <w:jc w:val="center"/>
      </w:pPr>
    </w:p>
    <w:p w:rsidR="009307FE" w:rsidRDefault="009307FE" w:rsidP="00DC5B3D">
      <w:pPr>
        <w:jc w:val="center"/>
      </w:pPr>
    </w:p>
    <w:p w:rsidR="009307FE" w:rsidRDefault="009307FE" w:rsidP="00DC5B3D">
      <w:pPr>
        <w:jc w:val="center"/>
      </w:pPr>
    </w:p>
    <w:p w:rsidR="00DC5B3D" w:rsidRDefault="00DC5B3D" w:rsidP="00DC5B3D">
      <w:pPr>
        <w:jc w:val="center"/>
      </w:pPr>
      <w:r>
        <w:lastRenderedPageBreak/>
        <w:t>Abstract</w:t>
      </w:r>
    </w:p>
    <w:p w:rsidR="009307FE" w:rsidRDefault="009307FE" w:rsidP="00154350">
      <w:pPr>
        <w:pPrChange w:id="1" w:author="Emily Grijalva" w:date="2014-05-13T12:51:00Z">
          <w:pPr>
            <w:jc w:val="center"/>
          </w:pPr>
        </w:pPrChange>
      </w:pPr>
      <w:r>
        <w:t xml:space="preserve">Prior research has </w:t>
      </w:r>
      <w:del w:id="2" w:author="Emily Grijalva" w:date="2014-05-13T12:53:00Z">
        <w:r w:rsidDel="00D61462">
          <w:delText>shown evidence of</w:delText>
        </w:r>
      </w:del>
      <w:ins w:id="3" w:author="Emily Grijalva" w:date="2014-05-13T12:53:00Z">
        <w:r w:rsidR="00D61462">
          <w:t>established</w:t>
        </w:r>
      </w:ins>
      <w:r>
        <w:t xml:space="preserve"> </w:t>
      </w:r>
      <w:ins w:id="4" w:author="Emily Grijalva" w:date="2014-05-15T01:43:00Z">
        <w:r w:rsidR="00C50B42">
          <w:t xml:space="preserve">that </w:t>
        </w:r>
      </w:ins>
      <w:bookmarkStart w:id="5" w:name="_GoBack"/>
      <w:bookmarkEnd w:id="5"/>
      <w:ins w:id="6" w:author="Emily Grijalva" w:date="2014-05-13T12:53:00Z">
        <w:r w:rsidR="00D61462">
          <w:t xml:space="preserve">there is </w:t>
        </w:r>
      </w:ins>
      <w:r>
        <w:t>a positive relationship between narcissism and counterproductive work behavior</w:t>
      </w:r>
      <w:del w:id="7" w:author="Emily Grijalva" w:date="2014-05-13T12:51:00Z">
        <w:r w:rsidDel="00154350">
          <w:delText>s</w:delText>
        </w:r>
      </w:del>
      <w:r>
        <w:t xml:space="preserve"> (CWB), but little is known about how or why this relationship exists. The present study explores possibly mediators of the relationship between narcissism and CWB using </w:t>
      </w:r>
      <w:del w:id="8" w:author="Emily Grijalva" w:date="2014-05-13T12:52:00Z">
        <w:r w:rsidDel="00154350">
          <w:delText xml:space="preserve">path analysis of </w:delText>
        </w:r>
      </w:del>
      <w:r>
        <w:t xml:space="preserve">meta-analytic </w:t>
      </w:r>
      <w:del w:id="9" w:author="Emily Grijalva" w:date="2014-05-13T12:52:00Z">
        <w:r w:rsidDel="00154350">
          <w:delText>effect sizes amongst variables</w:delText>
        </w:r>
      </w:del>
      <w:ins w:id="10" w:author="Emily Grijalva" w:date="2014-05-13T12:52:00Z">
        <w:r w:rsidR="00154350">
          <w:t>path analysis</w:t>
        </w:r>
      </w:ins>
      <w:r>
        <w:t xml:space="preserve">. Impulsivity, job constraints, aggression, justice, and job satisfaction are all considered as possible mechanisms through which narcissism is related to </w:t>
      </w:r>
      <w:proofErr w:type="gramStart"/>
      <w:r>
        <w:t>increased</w:t>
      </w:r>
      <w:proofErr w:type="gramEnd"/>
      <w:r>
        <w:t xml:space="preserve"> CWB. </w:t>
      </w:r>
    </w:p>
    <w:p w:rsidR="00DC5B3D" w:rsidRPr="00DC5B3D" w:rsidRDefault="00DC5B3D" w:rsidP="00DC5B3D">
      <w:pPr>
        <w:jc w:val="center"/>
      </w:pPr>
    </w:p>
    <w:p w:rsidR="00DC5B3D" w:rsidRDefault="00DC5B3D" w:rsidP="00DC5B3D">
      <w:pPr>
        <w:jc w:val="center"/>
        <w:rPr>
          <w:b/>
        </w:rPr>
      </w:pPr>
    </w:p>
    <w:p w:rsidR="00DC5B3D" w:rsidRDefault="00DC5B3D" w:rsidP="00DC5B3D">
      <w:pPr>
        <w:jc w:val="center"/>
        <w:rPr>
          <w:b/>
        </w:rPr>
      </w:pPr>
    </w:p>
    <w:p w:rsidR="00DC5B3D" w:rsidRDefault="00DC5B3D" w:rsidP="00DC5B3D">
      <w:pPr>
        <w:jc w:val="center"/>
        <w:rPr>
          <w:b/>
        </w:rPr>
      </w:pPr>
    </w:p>
    <w:p w:rsidR="00DC5B3D" w:rsidRDefault="00DC5B3D" w:rsidP="00DC5B3D">
      <w:pPr>
        <w:jc w:val="center"/>
        <w:rPr>
          <w:b/>
        </w:rPr>
      </w:pPr>
    </w:p>
    <w:p w:rsidR="00DC5B3D" w:rsidRDefault="00DC5B3D" w:rsidP="00DC5B3D">
      <w:pPr>
        <w:jc w:val="center"/>
        <w:rPr>
          <w:b/>
        </w:rPr>
      </w:pPr>
    </w:p>
    <w:p w:rsidR="00DC5B3D" w:rsidRDefault="00DC5B3D" w:rsidP="00DC5B3D">
      <w:pPr>
        <w:jc w:val="center"/>
        <w:rPr>
          <w:b/>
        </w:rPr>
      </w:pPr>
    </w:p>
    <w:p w:rsidR="00DC5B3D" w:rsidRDefault="00DC5B3D" w:rsidP="00DC5B3D">
      <w:pPr>
        <w:jc w:val="center"/>
        <w:rPr>
          <w:b/>
        </w:rPr>
      </w:pPr>
    </w:p>
    <w:p w:rsidR="00DC5B3D" w:rsidRDefault="00DC5B3D" w:rsidP="00DC5B3D">
      <w:pPr>
        <w:jc w:val="center"/>
        <w:rPr>
          <w:b/>
        </w:rPr>
      </w:pPr>
    </w:p>
    <w:p w:rsidR="00DC5B3D" w:rsidRDefault="00DC5B3D" w:rsidP="00DC5B3D">
      <w:pPr>
        <w:jc w:val="center"/>
        <w:rPr>
          <w:b/>
        </w:rPr>
      </w:pPr>
    </w:p>
    <w:p w:rsidR="00DC5B3D" w:rsidRDefault="00DC5B3D" w:rsidP="00DC5B3D">
      <w:pPr>
        <w:jc w:val="center"/>
        <w:rPr>
          <w:b/>
        </w:rPr>
      </w:pPr>
    </w:p>
    <w:p w:rsidR="00DC5B3D" w:rsidRDefault="00DC5B3D" w:rsidP="00E26B33">
      <w:pPr>
        <w:rPr>
          <w:b/>
        </w:rPr>
      </w:pPr>
    </w:p>
    <w:p w:rsidR="00DC5B3D" w:rsidRDefault="00DC5B3D" w:rsidP="00DC5B3D">
      <w:pPr>
        <w:jc w:val="center"/>
        <w:rPr>
          <w:b/>
        </w:rPr>
      </w:pPr>
    </w:p>
    <w:p w:rsidR="00DD0515" w:rsidRPr="00DC5B3D" w:rsidDel="00214115" w:rsidRDefault="00DC5B3D" w:rsidP="00DC5B3D">
      <w:pPr>
        <w:jc w:val="center"/>
        <w:rPr>
          <w:del w:id="11" w:author="Emily Grijalva" w:date="2014-05-13T12:54:00Z"/>
          <w:b/>
        </w:rPr>
      </w:pPr>
      <w:del w:id="12" w:author="Emily Grijalva" w:date="2014-05-13T12:54:00Z">
        <w:r w:rsidRPr="00DC5B3D" w:rsidDel="00214115">
          <w:rPr>
            <w:b/>
          </w:rPr>
          <w:delText>Introduction</w:delText>
        </w:r>
      </w:del>
    </w:p>
    <w:p w:rsidR="00DD0515" w:rsidRPr="00C7375E" w:rsidDel="00214115" w:rsidRDefault="00DD0515" w:rsidP="00DD0515">
      <w:pPr>
        <w:ind w:left="720" w:right="720"/>
        <w:rPr>
          <w:del w:id="13" w:author="Emily Grijalva" w:date="2014-05-13T12:54:00Z"/>
          <w:i/>
        </w:rPr>
      </w:pPr>
      <w:del w:id="14" w:author="Emily Grijalva" w:date="2014-05-13T12:54:00Z">
        <w:r w:rsidRPr="00C7375E" w:rsidDel="00214115">
          <w:rPr>
            <w:i/>
          </w:rPr>
          <w:delText>“Unknowingly he desires himself, and the one who praises is himself praised, and, while he courts, is courted, so that, equally, he inflames and burns…he is weakened and melted by love [for himself, until]…  when [Echo] saw this, though angered and remembering, she pitied him, and as often as the poor boy said ‘Alas!’ she repeated with her echoing voice ‘Alas!’… (Ovid, pp. 159-160).”</w:delText>
        </w:r>
      </w:del>
    </w:p>
    <w:p w:rsidR="00BD7BEC" w:rsidRDefault="00DD0515" w:rsidP="00BD7BEC">
      <w:pPr>
        <w:ind w:firstLine="720"/>
      </w:pPr>
      <w:commentRangeStart w:id="15"/>
      <w:r>
        <w:t>The</w:t>
      </w:r>
      <w:commentRangeEnd w:id="15"/>
      <w:r w:rsidR="00F53589">
        <w:rPr>
          <w:rStyle w:val="CommentReference"/>
        </w:rPr>
        <w:commentReference w:id="15"/>
      </w:r>
      <w:r>
        <w:t xml:space="preserve"> </w:t>
      </w:r>
      <w:del w:id="16" w:author="Emily Grijalva" w:date="2014-05-13T21:42:00Z">
        <w:r w:rsidDel="00043F37">
          <w:delText xml:space="preserve">term narcissism comes from the story of Narcissus in Ovid’s Greek tragedy, </w:delText>
        </w:r>
        <w:r w:rsidDel="00043F37">
          <w:rPr>
            <w:i/>
          </w:rPr>
          <w:delText>Metamorphoses</w:delText>
        </w:r>
        <w:r w:rsidDel="00043F37">
          <w:delText xml:space="preserve">.  The young man, Narcissus, cursed by Aphrodite, falls in love with his own reflection in a pool, rejects the advances of the nymph Echo, and ultimately withers away, morphing into a flower beside the pool where his beloved reflection resides.  Many scholars tell some form of the tale or another to describe the origins from which the clinical (and ultimately trait) definitions of narcissism are derived (Chatterjee and Hambrick, 2007; Rijsenbilt and Commandeur, 2013).  </w:delText>
        </w:r>
      </w:del>
      <w:del w:id="17" w:author="Emily Grijalva" w:date="2014-05-13T12:55:00Z">
        <w:r w:rsidR="00CA3E02" w:rsidDel="00214115">
          <w:delText>Much confusion exists as for how to specifically define narcissism</w:delText>
        </w:r>
        <w:r w:rsidR="00BD7BEC" w:rsidDel="00214115">
          <w:delText xml:space="preserve">, specifically between the clinical and personality psychology disciplines.  </w:delText>
        </w:r>
        <w:r w:rsidR="00ED0E79" w:rsidDel="00214115">
          <w:delText xml:space="preserve">In the clinical context, </w:delText>
        </w:r>
      </w:del>
      <w:commentRangeStart w:id="18"/>
      <w:ins w:id="19" w:author="Emily Grijalva" w:date="2014-05-13T12:55:00Z">
        <w:r w:rsidR="00214115">
          <w:t>N</w:t>
        </w:r>
      </w:ins>
      <w:del w:id="20" w:author="Emily Grijalva" w:date="2014-05-13T12:55:00Z">
        <w:r w:rsidR="00ED0E79" w:rsidDel="00214115">
          <w:delText>n</w:delText>
        </w:r>
      </w:del>
      <w:r w:rsidR="00ED0E79">
        <w:t>arcissism</w:t>
      </w:r>
      <w:commentRangeEnd w:id="18"/>
      <w:r w:rsidR="00214115">
        <w:rPr>
          <w:rStyle w:val="CommentReference"/>
        </w:rPr>
        <w:commentReference w:id="18"/>
      </w:r>
      <w:r w:rsidR="00ED0E79">
        <w:t xml:space="preserve"> is </w:t>
      </w:r>
      <w:r w:rsidR="00CA3E02">
        <w:t>defined</w:t>
      </w:r>
      <w:r w:rsidR="00ED0E79">
        <w:t xml:space="preserve"> </w:t>
      </w:r>
      <w:r w:rsidR="00BD7BEC">
        <w:t xml:space="preserve">by the </w:t>
      </w:r>
      <w:commentRangeStart w:id="21"/>
      <w:r w:rsidR="00BD7BEC" w:rsidRPr="00214115">
        <w:rPr>
          <w:i/>
          <w:rPrChange w:id="22" w:author="Emily Grijalva" w:date="2014-05-13T12:55:00Z">
            <w:rPr/>
          </w:rPrChange>
        </w:rPr>
        <w:t>DSM</w:t>
      </w:r>
      <w:commentRangeEnd w:id="21"/>
      <w:r w:rsidR="00214115">
        <w:rPr>
          <w:rStyle w:val="CommentReference"/>
        </w:rPr>
        <w:commentReference w:id="21"/>
      </w:r>
      <w:r w:rsidR="00BD7BEC">
        <w:t>-V’s</w:t>
      </w:r>
      <w:r w:rsidR="00ED0E79">
        <w:t xml:space="preserve"> Narcissistic Personality Disorder (NPD)</w:t>
      </w:r>
      <w:ins w:id="23" w:author="Emily Grijalva" w:date="2014-05-13T12:56:00Z">
        <w:r w:rsidR="00214115">
          <w:t xml:space="preserve"> as “xxx” (p.).</w:t>
        </w:r>
      </w:ins>
      <w:del w:id="24" w:author="Emily Grijalva" w:date="2014-05-13T12:56:00Z">
        <w:r w:rsidR="00CA3E02" w:rsidDel="00214115">
          <w:delText>,</w:delText>
        </w:r>
      </w:del>
      <w:r w:rsidR="00CA3E02">
        <w:t xml:space="preserve"> </w:t>
      </w:r>
      <w:proofErr w:type="gramStart"/>
      <w:r w:rsidR="00CA3E02">
        <w:t>and</w:t>
      </w:r>
      <w:proofErr w:type="gramEnd"/>
      <w:r w:rsidR="00CA3E02">
        <w:t xml:space="preserve"> is </w:t>
      </w:r>
      <w:del w:id="25" w:author="Emily Grijalva" w:date="2014-05-13T12:56:00Z">
        <w:r w:rsidR="00CA3E02" w:rsidDel="00214115">
          <w:delText>described as a sort of Molotov cocktail, comprised of grandiosity, vulnerability,</w:delText>
        </w:r>
        <w:r w:rsidR="00BD7BEC" w:rsidDel="00214115">
          <w:delText xml:space="preserve"> and facets </w:delText>
        </w:r>
      </w:del>
      <w:r w:rsidR="00BD7BEC">
        <w:t xml:space="preserve">associated with </w:t>
      </w:r>
      <w:del w:id="26" w:author="Emily Grijalva" w:date="2014-05-13T12:56:00Z">
        <w:r w:rsidR="00BD7BEC" w:rsidDel="00214115">
          <w:delText>pathological narcissism, such as</w:delText>
        </w:r>
        <w:r w:rsidR="00CA3E02" w:rsidDel="00214115">
          <w:delText xml:space="preserve"> </w:delText>
        </w:r>
      </w:del>
      <w:r w:rsidR="00BD7BEC">
        <w:t>“</w:t>
      </w:r>
      <w:commentRangeStart w:id="27"/>
      <w:r w:rsidR="00BD7BEC">
        <w:t xml:space="preserve">…psychopathy, interpersonal problems and relational dysfunction, substance use and abuse, aggression and sexual aggression, impulsivity, homicidal ideation, and </w:t>
      </w:r>
      <w:proofErr w:type="spellStart"/>
      <w:r w:rsidR="00BD7BEC">
        <w:t>parasuicidal</w:t>
      </w:r>
      <w:proofErr w:type="spellEnd"/>
      <w:r w:rsidR="00BD7BEC">
        <w:t>/suicidal behaviors (</w:t>
      </w:r>
      <w:proofErr w:type="spellStart"/>
      <w:r w:rsidR="00BD7BEC">
        <w:t>Pincus</w:t>
      </w:r>
      <w:proofErr w:type="spellEnd"/>
      <w:r w:rsidR="00BD7BEC">
        <w:t xml:space="preserve"> and </w:t>
      </w:r>
      <w:proofErr w:type="spellStart"/>
      <w:r w:rsidR="00BD7BEC">
        <w:t>Lukowitsky</w:t>
      </w:r>
      <w:proofErr w:type="spellEnd"/>
      <w:r w:rsidR="00BD7BEC">
        <w:t xml:space="preserve">, 2010: p. 423).”  </w:t>
      </w:r>
      <w:commentRangeEnd w:id="27"/>
      <w:r w:rsidR="00214115">
        <w:rPr>
          <w:rStyle w:val="CommentReference"/>
        </w:rPr>
        <w:commentReference w:id="27"/>
      </w:r>
      <w:r w:rsidR="00BD7BEC">
        <w:t xml:space="preserve">More specifically, narcissism is “…conceptualized as one’s capacity to maintain a relatively positive self-image through a variety of self-, affect-, and field-regulatory processes, and it </w:t>
      </w:r>
      <w:proofErr w:type="gramStart"/>
      <w:r w:rsidR="00BD7BEC">
        <w:lastRenderedPageBreak/>
        <w:t>underlies</w:t>
      </w:r>
      <w:proofErr w:type="gramEnd"/>
      <w:r w:rsidR="00BD7BEC">
        <w:t xml:space="preserve"> individuals’ needs for validation and affirmation as well as the motivation to overtly and covertly seek out self-enhancement experiences from the social environment (</w:t>
      </w:r>
      <w:proofErr w:type="spellStart"/>
      <w:r w:rsidR="00BD7BEC">
        <w:t>Pincus</w:t>
      </w:r>
      <w:proofErr w:type="spellEnd"/>
      <w:r w:rsidR="00BD7BEC">
        <w:t xml:space="preserve"> and </w:t>
      </w:r>
      <w:proofErr w:type="spellStart"/>
      <w:r w:rsidR="00BD7BEC">
        <w:t>Lukowitsky</w:t>
      </w:r>
      <w:proofErr w:type="spellEnd"/>
      <w:r w:rsidR="00BD7BEC">
        <w:t>, 2010: p. 423).”</w:t>
      </w:r>
    </w:p>
    <w:p w:rsidR="00DE261B" w:rsidRDefault="00BD7BEC" w:rsidP="00BD7BEC">
      <w:pPr>
        <w:ind w:firstLine="720"/>
      </w:pPr>
      <w:r>
        <w:t xml:space="preserve">In the personality literature, narcissism is typically considered a trait, rather than a disorder, and </w:t>
      </w:r>
      <w:r w:rsidR="00457FF7">
        <w:t>is commonly characterized by three sub-facets:  Leadership/authority, grandiose exhibitionism, and entitlement/</w:t>
      </w:r>
      <w:proofErr w:type="spellStart"/>
      <w:r w:rsidR="00457FF7">
        <w:t>exploitativeness</w:t>
      </w:r>
      <w:proofErr w:type="spellEnd"/>
      <w:r w:rsidR="00457FF7">
        <w:t xml:space="preserve"> (Ackerman et al., 201</w:t>
      </w:r>
      <w:r w:rsidR="00217CFD">
        <w:t>2</w:t>
      </w:r>
      <w:r w:rsidR="00457FF7">
        <w:t xml:space="preserve">).  Like clinicians, </w:t>
      </w:r>
      <w:r w:rsidR="00DD0515">
        <w:t xml:space="preserve">personality psychologists generally measure </w:t>
      </w:r>
      <w:r w:rsidR="00457FF7">
        <w:t>narcissism using the Narcissism Personality Inventory, although other measures have recently emerged that seem to capture other facets of narcissism, including vulnerable</w:t>
      </w:r>
      <w:r w:rsidR="00DD0515">
        <w:t xml:space="preserve"> narcissism in particular (</w:t>
      </w:r>
      <w:r w:rsidR="00217CFD">
        <w:t xml:space="preserve">Dickinson and </w:t>
      </w:r>
      <w:proofErr w:type="spellStart"/>
      <w:r w:rsidR="00217CFD">
        <w:t>Pincus</w:t>
      </w:r>
      <w:proofErr w:type="spellEnd"/>
      <w:r w:rsidR="00217CFD">
        <w:t xml:space="preserve"> 2003; Miller et al 2010</w:t>
      </w:r>
      <w:r w:rsidR="00457FF7">
        <w:t>).  In the personality literature, narcissism has been linked to other personality traits, of most particular interest being the other two members of the “Dark Triad” of perso</w:t>
      </w:r>
      <w:r w:rsidR="00217CFD">
        <w:t>nality:  Machiavellianism (</w:t>
      </w:r>
      <w:proofErr w:type="spellStart"/>
      <w:r w:rsidR="00217CFD">
        <w:t>Bruk</w:t>
      </w:r>
      <w:proofErr w:type="spellEnd"/>
      <w:r w:rsidR="00457FF7">
        <w:t xml:space="preserve">-Lee et al. 2009; </w:t>
      </w:r>
      <w:proofErr w:type="spellStart"/>
      <w:r w:rsidR="00457FF7">
        <w:t>Crysel</w:t>
      </w:r>
      <w:proofErr w:type="spellEnd"/>
      <w:r w:rsidR="00457FF7">
        <w:t xml:space="preserve"> et al. 2013</w:t>
      </w:r>
      <w:r w:rsidR="005E7F70">
        <w:t xml:space="preserve">; </w:t>
      </w:r>
      <w:proofErr w:type="spellStart"/>
      <w:r w:rsidR="005E7F70">
        <w:t>Kerig</w:t>
      </w:r>
      <w:proofErr w:type="spellEnd"/>
      <w:r w:rsidR="005E7F70">
        <w:t xml:space="preserve"> and </w:t>
      </w:r>
      <w:proofErr w:type="spellStart"/>
      <w:r w:rsidR="005E7F70">
        <w:t>Stellwagen</w:t>
      </w:r>
      <w:proofErr w:type="spellEnd"/>
      <w:r w:rsidR="005E7F70">
        <w:t xml:space="preserve"> 2010) and psychopathy (</w:t>
      </w:r>
      <w:proofErr w:type="spellStart"/>
      <w:r w:rsidR="005E7F70">
        <w:t>Crysel</w:t>
      </w:r>
      <w:proofErr w:type="spellEnd"/>
      <w:r w:rsidR="005E7F70">
        <w:t xml:space="preserve"> et al. 2013; Jones and </w:t>
      </w:r>
      <w:proofErr w:type="spellStart"/>
      <w:r w:rsidR="005E7F70">
        <w:t>Paulhus</w:t>
      </w:r>
      <w:proofErr w:type="spellEnd"/>
      <w:r w:rsidR="005E7F70">
        <w:t xml:space="preserve"> 2011; Lau and </w:t>
      </w:r>
      <w:proofErr w:type="spellStart"/>
      <w:r w:rsidR="00A55411">
        <w:t>Marsee</w:t>
      </w:r>
      <w:proofErr w:type="spellEnd"/>
      <w:r w:rsidR="005E7F70">
        <w:t xml:space="preserve"> 2013).</w:t>
      </w:r>
      <w:r w:rsidR="00DD0515">
        <w:t xml:space="preserve">  Other traits that have been demonstrated as correlates with narcissism include</w:t>
      </w:r>
      <w:r w:rsidR="00C1731D">
        <w:t xml:space="preserve"> those traits commonly referred to as the Big Five personality traits: openness to experience, conscientiousness, extraversion, agreeableness, neuroticism (</w:t>
      </w:r>
      <w:proofErr w:type="spellStart"/>
      <w:r w:rsidR="00C1731D">
        <w:t>Paulhus</w:t>
      </w:r>
      <w:proofErr w:type="spellEnd"/>
      <w:r w:rsidR="00C1731D">
        <w:t xml:space="preserve"> and Williams 2002); leadership (</w:t>
      </w:r>
      <w:proofErr w:type="spellStart"/>
      <w:r w:rsidR="00C1731D">
        <w:t>Grijalva</w:t>
      </w:r>
      <w:proofErr w:type="spellEnd"/>
      <w:r w:rsidR="00C1731D">
        <w:t>, Harms, Newman</w:t>
      </w:r>
      <w:r w:rsidR="00A55411">
        <w:t>, Gaddis, and Fraley</w:t>
      </w:r>
      <w:r w:rsidR="00C1731D">
        <w:t xml:space="preserve"> 2013</w:t>
      </w:r>
      <w:r w:rsidR="00A55411">
        <w:t xml:space="preserve">; </w:t>
      </w:r>
      <w:proofErr w:type="spellStart"/>
      <w:r w:rsidR="00A55411">
        <w:t>Grijalva</w:t>
      </w:r>
      <w:proofErr w:type="spellEnd"/>
      <w:r w:rsidR="00A55411">
        <w:t xml:space="preserve"> 2013</w:t>
      </w:r>
      <w:r w:rsidR="00C1731D">
        <w:t>); cultural and generational differences (</w:t>
      </w:r>
      <w:proofErr w:type="spellStart"/>
      <w:r w:rsidR="000E24F0">
        <w:t>Twenge</w:t>
      </w:r>
      <w:proofErr w:type="spellEnd"/>
      <w:r w:rsidR="000E24F0">
        <w:t xml:space="preserve"> 2011); and interpersonal emotions</w:t>
      </w:r>
      <w:r w:rsidR="00E66592">
        <w:t>/traits</w:t>
      </w:r>
      <w:r w:rsidR="000E24F0">
        <w:t xml:space="preserve">, such as empathy (Watson, Grisham, Trotter, and </w:t>
      </w:r>
      <w:proofErr w:type="spellStart"/>
      <w:r w:rsidR="000E24F0">
        <w:t>Biderman</w:t>
      </w:r>
      <w:proofErr w:type="spellEnd"/>
      <w:r w:rsidR="000E24F0">
        <w:t xml:space="preserve"> 1984)</w:t>
      </w:r>
      <w:r w:rsidR="00AF2A0E">
        <w:t xml:space="preserve">, romantic relationships (Campbell, </w:t>
      </w:r>
      <w:proofErr w:type="spellStart"/>
      <w:r w:rsidR="00AF2A0E">
        <w:t>Brunell</w:t>
      </w:r>
      <w:proofErr w:type="spellEnd"/>
      <w:r w:rsidR="00AF2A0E">
        <w:t xml:space="preserve">, and </w:t>
      </w:r>
      <w:proofErr w:type="spellStart"/>
      <w:r w:rsidR="00AF2A0E">
        <w:t>Finkel</w:t>
      </w:r>
      <w:proofErr w:type="spellEnd"/>
      <w:r w:rsidR="00AF2A0E">
        <w:t xml:space="preserve"> 2006), </w:t>
      </w:r>
      <w:r w:rsidR="002B6897">
        <w:t>self-enhancement (</w:t>
      </w:r>
      <w:proofErr w:type="spellStart"/>
      <w:r w:rsidR="002B6897">
        <w:t>Paulhus</w:t>
      </w:r>
      <w:proofErr w:type="spellEnd"/>
      <w:r w:rsidR="002B6897">
        <w:t xml:space="preserve"> 1998</w:t>
      </w:r>
      <w:r w:rsidR="00091913">
        <w:t xml:space="preserve">; Farwell and </w:t>
      </w:r>
      <w:proofErr w:type="spellStart"/>
      <w:r w:rsidR="00091913">
        <w:t>Wohlwend</w:t>
      </w:r>
      <w:proofErr w:type="spellEnd"/>
      <w:r w:rsidR="00091913">
        <w:t>-Lloyd 1998</w:t>
      </w:r>
      <w:r w:rsidR="002B6897">
        <w:t xml:space="preserve">); and </w:t>
      </w:r>
      <w:r w:rsidR="0033469A">
        <w:t>craving approval from others (</w:t>
      </w:r>
      <w:proofErr w:type="spellStart"/>
      <w:r w:rsidR="0033469A">
        <w:t>Baumeister</w:t>
      </w:r>
      <w:proofErr w:type="spellEnd"/>
      <w:r w:rsidR="0033469A">
        <w:t xml:space="preserve"> and </w:t>
      </w:r>
      <w:proofErr w:type="spellStart"/>
      <w:r w:rsidR="0033469A">
        <w:t>Vohs</w:t>
      </w:r>
      <w:proofErr w:type="spellEnd"/>
      <w:r w:rsidR="0033469A">
        <w:t xml:space="preserve"> 2001).</w:t>
      </w:r>
    </w:p>
    <w:p w:rsidR="005E7F70" w:rsidRDefault="005E7F70" w:rsidP="00BD7BEC">
      <w:pPr>
        <w:ind w:firstLine="720"/>
      </w:pPr>
      <w:r>
        <w:t xml:space="preserve">In addition to the facets studied in the clinical and personality psychology literatures, other correlates with narcissism have been studied in disciplines such as organizational </w:t>
      </w:r>
      <w:r>
        <w:lastRenderedPageBreak/>
        <w:t>behavior/man</w:t>
      </w:r>
      <w:r w:rsidR="003358C5">
        <w:t>agement, such as justice (interpersonal, distributive, and procedural) (</w:t>
      </w:r>
      <w:r w:rsidR="0033469A">
        <w:t xml:space="preserve">Burton and </w:t>
      </w:r>
      <w:proofErr w:type="spellStart"/>
      <w:r w:rsidR="0033469A">
        <w:t>Hoobler</w:t>
      </w:r>
      <w:proofErr w:type="spellEnd"/>
      <w:r w:rsidR="0033469A">
        <w:t xml:space="preserve"> 2011; Penney and Spector 2002</w:t>
      </w:r>
      <w:r w:rsidR="003358C5">
        <w:t>) and job satisfaction (</w:t>
      </w:r>
      <w:proofErr w:type="spellStart"/>
      <w:r w:rsidR="0033469A" w:rsidRPr="0033469A">
        <w:t>Bruk</w:t>
      </w:r>
      <w:proofErr w:type="spellEnd"/>
      <w:r w:rsidR="0033469A" w:rsidRPr="0033469A">
        <w:t>-</w:t>
      </w:r>
      <w:r w:rsidR="0033469A">
        <w:t xml:space="preserve">Lee, </w:t>
      </w:r>
      <w:proofErr w:type="spellStart"/>
      <w:r w:rsidR="0033469A" w:rsidRPr="0033469A">
        <w:t>Khoury</w:t>
      </w:r>
      <w:proofErr w:type="spellEnd"/>
      <w:r w:rsidR="0033469A" w:rsidRPr="0033469A">
        <w:t>,</w:t>
      </w:r>
      <w:r w:rsidR="0033469A">
        <w:t xml:space="preserve"> Nixon, Goh, and</w:t>
      </w:r>
      <w:r w:rsidR="0033469A" w:rsidRPr="0033469A">
        <w:t xml:space="preserve"> Spector</w:t>
      </w:r>
      <w:r w:rsidR="0033469A">
        <w:t xml:space="preserve"> 2009; </w:t>
      </w:r>
      <w:proofErr w:type="spellStart"/>
      <w:r w:rsidR="003358C5">
        <w:t>Che</w:t>
      </w:r>
      <w:proofErr w:type="spellEnd"/>
      <w:r w:rsidR="003358C5">
        <w:t xml:space="preserve"> 2012).</w:t>
      </w:r>
      <w:r w:rsidR="00A55411">
        <w:t xml:space="preserve">  Each of the aforementioned relationships in these three academic disciplines</w:t>
      </w:r>
      <w:r w:rsidR="003B11B1">
        <w:t xml:space="preserve"> has been studied at length, but to date no study has reviewed the combined effects of all of</w:t>
      </w:r>
      <w:r w:rsidR="00A55411">
        <w:t xml:space="preserve"> many</w:t>
      </w:r>
      <w:r w:rsidR="003B11B1">
        <w:t xml:space="preserve"> these variables and narcissism, and certainly not with narcissism and other particular outcomes</w:t>
      </w:r>
      <w:r w:rsidR="00A55411">
        <w:t xml:space="preserve"> such as counterproductive work behaviors</w:t>
      </w:r>
      <w:r w:rsidR="003B11B1">
        <w:t>.</w:t>
      </w:r>
    </w:p>
    <w:p w:rsidR="00C64040" w:rsidRPr="00DC5B3D" w:rsidRDefault="00DC5B3D" w:rsidP="00C64040">
      <w:pPr>
        <w:rPr>
          <w:b/>
        </w:rPr>
      </w:pPr>
      <w:r>
        <w:rPr>
          <w:b/>
        </w:rPr>
        <w:t>Counterproductive work b</w:t>
      </w:r>
      <w:r w:rsidR="00C64040" w:rsidRPr="00DC5B3D">
        <w:rPr>
          <w:b/>
        </w:rPr>
        <w:t>ehavior</w:t>
      </w:r>
      <w:r w:rsidR="002A0FD6" w:rsidRPr="00DC5B3D">
        <w:rPr>
          <w:b/>
        </w:rPr>
        <w:t>s</w:t>
      </w:r>
      <w:r>
        <w:rPr>
          <w:b/>
        </w:rPr>
        <w:t xml:space="preserve"> and narcissism</w:t>
      </w:r>
    </w:p>
    <w:p w:rsidR="005E7F70" w:rsidRDefault="005E7F70" w:rsidP="00BD7BEC">
      <w:pPr>
        <w:ind w:firstLine="720"/>
      </w:pPr>
      <w:r>
        <w:t>Perhaps one of the most interesting relationships between narcissism and some other construct is that with counte</w:t>
      </w:r>
      <w:r w:rsidR="00E26B33">
        <w:t>rproductive work behaviors (CWB</w:t>
      </w:r>
      <w:r>
        <w:t>).  This relationship between narcissism and CWB has become a topic of interest amongst psychologists and organizational behavior (OB) scholars in recent years (</w:t>
      </w:r>
      <w:proofErr w:type="spellStart"/>
      <w:r w:rsidR="00A55411">
        <w:t>Grijalva</w:t>
      </w:r>
      <w:proofErr w:type="spellEnd"/>
      <w:r w:rsidR="00A55411">
        <w:t xml:space="preserve"> and Newman, 2014; </w:t>
      </w:r>
      <w:r w:rsidR="0033469A">
        <w:t xml:space="preserve">Penney and Spector 2002, 2005; Spector, Fox, and </w:t>
      </w:r>
      <w:proofErr w:type="spellStart"/>
      <w:r w:rsidR="0033469A">
        <w:t>Domagalski</w:t>
      </w:r>
      <w:proofErr w:type="spellEnd"/>
      <w:r w:rsidR="0033469A">
        <w:t xml:space="preserve"> 2006</w:t>
      </w:r>
      <w:r>
        <w:t>), and additionally, many of the facets and predictors of both narcissism and CWB have been studied together.  However, to date, no study exi</w:t>
      </w:r>
      <w:r w:rsidR="00DD0515">
        <w:t xml:space="preserve">sts </w:t>
      </w:r>
      <w:r w:rsidR="00754CC5">
        <w:t>that</w:t>
      </w:r>
      <w:r w:rsidR="00DD0515">
        <w:t xml:space="preserve"> </w:t>
      </w:r>
      <w:proofErr w:type="gramStart"/>
      <w:r w:rsidR="00DD0515">
        <w:t>meta-</w:t>
      </w:r>
      <w:proofErr w:type="gramEnd"/>
      <w:r w:rsidR="00DD0515">
        <w:t xml:space="preserve">analyzes the </w:t>
      </w:r>
      <w:r w:rsidR="002F34DF">
        <w:t>mediation</w:t>
      </w:r>
      <w:r>
        <w:t xml:space="preserve"> model which captures narcissism as an independent variable, CWB as a dependent variable, and </w:t>
      </w:r>
      <w:r w:rsidR="002F34DF">
        <w:t>mediators</w:t>
      </w:r>
      <w:r>
        <w:t xml:space="preserve"> of the relationship.  </w:t>
      </w:r>
      <w:r w:rsidR="00DD0515">
        <w:t xml:space="preserve">This study is a comprehensive meta-analysis of </w:t>
      </w:r>
      <w:r w:rsidR="00C64040">
        <w:t xml:space="preserve">the following group of </w:t>
      </w:r>
      <w:r w:rsidR="002F34DF">
        <w:t>mediators</w:t>
      </w:r>
      <w:r w:rsidR="00C64040">
        <w:t xml:space="preserve"> to the relationship between narcissism and counterproductive work behaviors: aggression,</w:t>
      </w:r>
      <w:r w:rsidR="00D10D9B">
        <w:t xml:space="preserve"> organizational constraints,</w:t>
      </w:r>
      <w:r w:rsidR="00C64040">
        <w:t xml:space="preserve"> impulsivity, job satisfaction, justice, Machiavellianism, and psychopathy.</w:t>
      </w:r>
    </w:p>
    <w:p w:rsidR="007D7842" w:rsidRDefault="00E26B33" w:rsidP="00BD7BEC">
      <w:pPr>
        <w:ind w:firstLine="720"/>
      </w:pPr>
      <w:r>
        <w:t>CWB</w:t>
      </w:r>
      <w:r w:rsidR="007D7842">
        <w:t xml:space="preserve"> are negative volitional extra-role actions or behaviors engaged in by workers with the intention of doing harm to their organization</w:t>
      </w:r>
      <w:r w:rsidR="00BA15FB">
        <w:t xml:space="preserve"> (CWB-Os)*</w:t>
      </w:r>
      <w:r w:rsidR="007D7842">
        <w:t xml:space="preserve"> or some other target(s)</w:t>
      </w:r>
      <w:r w:rsidR="00BA15FB">
        <w:t xml:space="preserve"> within the organization such as customers, </w:t>
      </w:r>
      <w:r w:rsidR="007D7842">
        <w:t>colleagues/coworkers, superviso</w:t>
      </w:r>
      <w:r w:rsidR="00BA15FB">
        <w:t>rs, or groups (CWB-Is)</w:t>
      </w:r>
      <w:r w:rsidR="00BA15FB">
        <w:rPr>
          <w:rStyle w:val="FootnoteReference"/>
        </w:rPr>
        <w:footnoteReference w:id="1"/>
      </w:r>
      <w:r w:rsidR="007D7842">
        <w:t xml:space="preserve"> (Michel </w:t>
      </w:r>
      <w:r w:rsidR="007D7842">
        <w:lastRenderedPageBreak/>
        <w:t>and Bowling 201</w:t>
      </w:r>
      <w:r w:rsidR="00754CC5">
        <w:t>3</w:t>
      </w:r>
      <w:r w:rsidR="00BA15FB">
        <w:t xml:space="preserve">; Mount, </w:t>
      </w:r>
      <w:proofErr w:type="spellStart"/>
      <w:r w:rsidR="00BA15FB">
        <w:t>Ilies</w:t>
      </w:r>
      <w:proofErr w:type="spellEnd"/>
      <w:r w:rsidR="00BA15FB">
        <w:t>, and Johnson 2006</w:t>
      </w:r>
      <w:r w:rsidR="007D7842">
        <w:t>; Penney and Spector 2002).</w:t>
      </w:r>
      <w:r w:rsidR="00E80D52">
        <w:t xml:space="preserve">  Examples of CWBs abound, but man</w:t>
      </w:r>
      <w:r w:rsidR="00EB71B6">
        <w:t>y studied examples include minor forms such as gossiping, loafing and time/material wasting, work slowdowns/stoppages, and littering, as well as more destructive and harmful forms such as aggression, harassment, theft/sabotage, and threats or acts of physical violence (Mount</w:t>
      </w:r>
      <w:r w:rsidR="00BA15FB">
        <w:t xml:space="preserve"> et al.</w:t>
      </w:r>
      <w:r w:rsidR="00EB71B6">
        <w:t xml:space="preserve"> 2006; Penney and Spector 2002)</w:t>
      </w:r>
      <w:r w:rsidR="00BA15FB">
        <w:t>.  Some researchers have even gone so far as to include extreme acts of workplace violence, such as assault, rape, arson, and murder in the work</w:t>
      </w:r>
      <w:r w:rsidR="002A0FD6">
        <w:t>place as forms of CWB (</w:t>
      </w:r>
      <w:proofErr w:type="spellStart"/>
      <w:r w:rsidR="002A0FD6">
        <w:t>Neu</w:t>
      </w:r>
      <w:r w:rsidR="00BA15FB">
        <w:t>man</w:t>
      </w:r>
      <w:proofErr w:type="spellEnd"/>
      <w:r w:rsidR="00BA15FB">
        <w:t xml:space="preserve"> and Baron 1998).</w:t>
      </w:r>
    </w:p>
    <w:p w:rsidR="00BA35DF" w:rsidRDefault="00BA35DF" w:rsidP="00BD7BEC">
      <w:pPr>
        <w:ind w:firstLine="720"/>
      </w:pPr>
      <w:r>
        <w:t>Many studies have been done which show a positive relationship between narcissism and CWB, such that as narcissism increases, proclivity to engage in CWB increases as well.  Postulations as to why this relationship exists include inflated ego, meaning that the narcissist is entitled and selfish, and might feel justified in committing CWBs in order to receive better rewards (Michel and Bowling 2013).  Ot</w:t>
      </w:r>
      <w:r w:rsidR="002A0FD6">
        <w:t>her explanations</w:t>
      </w:r>
      <w:r w:rsidR="001D1B5A">
        <w:t xml:space="preserve"> for the positive relationship between narcissism and CWB</w:t>
      </w:r>
      <w:r w:rsidR="002A0FD6">
        <w:t xml:space="preserve"> include a construct overlap with impulsivity,</w:t>
      </w:r>
      <w:r w:rsidR="001D1B5A">
        <w:t xml:space="preserve"> perceptions of victimization leading to justification of interpers</w:t>
      </w:r>
      <w:r w:rsidR="00AD4AF3">
        <w:t xml:space="preserve">onal CWBs (McCullough, Emmons, Kilpatrick, </w:t>
      </w:r>
      <w:r w:rsidR="001D1B5A">
        <w:t xml:space="preserve">and Mooney 2003), </w:t>
      </w:r>
      <w:proofErr w:type="spellStart"/>
      <w:r w:rsidR="008972A9">
        <w:t>hypervigilance</w:t>
      </w:r>
      <w:proofErr w:type="spellEnd"/>
      <w:r w:rsidR="008972A9">
        <w:t xml:space="preserve"> to threats (Bushman and </w:t>
      </w:r>
      <w:proofErr w:type="spellStart"/>
      <w:r w:rsidR="008972A9">
        <w:t>Baumeister</w:t>
      </w:r>
      <w:proofErr w:type="spellEnd"/>
      <w:r w:rsidR="008972A9">
        <w:t xml:space="preserve"> 1998), and threats to sense of self (</w:t>
      </w:r>
      <w:proofErr w:type="spellStart"/>
      <w:r w:rsidR="008972A9">
        <w:t>S</w:t>
      </w:r>
      <w:r w:rsidR="00AD4AF3">
        <w:t>t</w:t>
      </w:r>
      <w:r w:rsidR="008972A9">
        <w:t>ucke</w:t>
      </w:r>
      <w:proofErr w:type="spellEnd"/>
      <w:r w:rsidR="008972A9">
        <w:t xml:space="preserve"> and </w:t>
      </w:r>
      <w:proofErr w:type="spellStart"/>
      <w:r w:rsidR="008972A9">
        <w:t>Sporer</w:t>
      </w:r>
      <w:proofErr w:type="spellEnd"/>
      <w:r w:rsidR="008972A9">
        <w:t xml:space="preserve"> 2002; Wu and </w:t>
      </w:r>
      <w:proofErr w:type="spellStart"/>
      <w:r w:rsidR="008972A9">
        <w:t>LeBreton</w:t>
      </w:r>
      <w:proofErr w:type="spellEnd"/>
      <w:r w:rsidR="008972A9">
        <w:t xml:space="preserve"> 2011).</w:t>
      </w:r>
      <w:r w:rsidR="00C248A4">
        <w:t xml:space="preserve">  </w:t>
      </w:r>
      <w:r w:rsidR="001D1B5A">
        <w:t>In addition to the commonly-studied relationship between narcissism and CWB</w:t>
      </w:r>
      <w:r w:rsidR="00C248A4">
        <w:t xml:space="preserve">, </w:t>
      </w:r>
      <w:proofErr w:type="spellStart"/>
      <w:r w:rsidR="00C248A4">
        <w:t>Moscoso</w:t>
      </w:r>
      <w:proofErr w:type="spellEnd"/>
      <w:r w:rsidR="00C248A4">
        <w:t xml:space="preserve"> and Salgado (2004) showed that a </w:t>
      </w:r>
      <w:r w:rsidR="00C248A4" w:rsidRPr="001D1B5A">
        <w:rPr>
          <w:i/>
        </w:rPr>
        <w:t>negative</w:t>
      </w:r>
      <w:r w:rsidR="00C248A4">
        <w:t xml:space="preserve"> relationship exists between narcissism and contextual performance, suggesting that, alternatively to CWB, narcissists are less likely to engage in volitional, helpful, extra-role behaviors intended to benefit the organization or some targets within the organization (</w:t>
      </w:r>
      <w:proofErr w:type="spellStart"/>
      <w:r w:rsidR="00C248A4">
        <w:t>Moscoso</w:t>
      </w:r>
      <w:proofErr w:type="spellEnd"/>
      <w:r w:rsidR="00C248A4">
        <w:t xml:space="preserve"> and Salgado 2004).</w:t>
      </w:r>
    </w:p>
    <w:p w:rsidR="00AD4AF3" w:rsidRDefault="002B566C" w:rsidP="00AD4AF3">
      <w:pPr>
        <w:ind w:firstLine="720"/>
      </w:pPr>
      <w:r>
        <w:t>Much like narcissism, CWB has also been linked to several individual traits and organizational behaviors/perceptions, many which overlap with narcissism.  Traits include impulsivity (</w:t>
      </w:r>
      <w:r w:rsidR="00E1444F">
        <w:t xml:space="preserve">Maloney, </w:t>
      </w:r>
      <w:proofErr w:type="spellStart"/>
      <w:r w:rsidR="00E1444F">
        <w:t>Grawitch</w:t>
      </w:r>
      <w:proofErr w:type="spellEnd"/>
      <w:r w:rsidR="00E1444F">
        <w:t xml:space="preserve">, and Barber 2012; </w:t>
      </w:r>
      <w:r>
        <w:t>Spector 2011)</w:t>
      </w:r>
      <w:r w:rsidR="00E1444F">
        <w:t>, aggression (</w:t>
      </w:r>
      <w:proofErr w:type="spellStart"/>
      <w:r w:rsidR="00E1444F">
        <w:t>Ilie</w:t>
      </w:r>
      <w:proofErr w:type="spellEnd"/>
      <w:r w:rsidR="00E1444F">
        <w:t xml:space="preserve"> et al. 2012; </w:t>
      </w:r>
      <w:r w:rsidR="00E1444F">
        <w:lastRenderedPageBreak/>
        <w:t xml:space="preserve">Penney and Spector 2002), justice (Sprung and </w:t>
      </w:r>
      <w:proofErr w:type="spellStart"/>
      <w:r w:rsidR="00E1444F">
        <w:t>Jex</w:t>
      </w:r>
      <w:proofErr w:type="spellEnd"/>
      <w:r w:rsidR="00E1444F">
        <w:t xml:space="preserve"> 2012), </w:t>
      </w:r>
      <w:r w:rsidR="00D10D9B">
        <w:t>job satisfaction (Bolton, Becker, and Barber 2010; Penney and Spector 2005), organizational constraints (</w:t>
      </w:r>
      <w:r w:rsidR="004B6102">
        <w:t xml:space="preserve">Sprung and </w:t>
      </w:r>
      <w:proofErr w:type="spellStart"/>
      <w:r w:rsidR="004B6102">
        <w:t>Jex</w:t>
      </w:r>
      <w:proofErr w:type="spellEnd"/>
      <w:r w:rsidR="004B6102">
        <w:t xml:space="preserve"> 2012), Machiavellianism (</w:t>
      </w:r>
      <w:proofErr w:type="spellStart"/>
      <w:r w:rsidR="004B6102">
        <w:t>Giacalone</w:t>
      </w:r>
      <w:proofErr w:type="spellEnd"/>
      <w:r w:rsidR="004B6102">
        <w:t xml:space="preserve"> and </w:t>
      </w:r>
      <w:proofErr w:type="spellStart"/>
      <w:r w:rsidR="004B6102">
        <w:t>Knouse</w:t>
      </w:r>
      <w:proofErr w:type="spellEnd"/>
      <w:r w:rsidR="004B6102">
        <w:t xml:space="preserve"> 1990; O’Boyle, Jr., Forsyth, Banks, and McDaniel 2012)), and psychopathy (O’Boyle, Jr. et al. 2012).  </w:t>
      </w:r>
      <w:r w:rsidR="00E26B33">
        <w:t>The</w:t>
      </w:r>
      <w:r w:rsidR="004B6102">
        <w:t xml:space="preserve"> </w:t>
      </w:r>
      <w:r w:rsidR="00E26B33">
        <w:t>present study</w:t>
      </w:r>
      <w:r w:rsidR="004B6102">
        <w:t xml:space="preserve"> </w:t>
      </w:r>
      <w:r w:rsidR="00E26B33">
        <w:t>seeks to</w:t>
      </w:r>
      <w:r w:rsidR="004B6102">
        <w:t xml:space="preserve"> examine the </w:t>
      </w:r>
      <w:r w:rsidR="00E26B33">
        <w:t xml:space="preserve">mediating effect of these indicator variables on the relationship between narcissism and CWB in order to determine the mechanisms through which narcissism is related to increased performance of counterproductive behavior in the workplace. </w:t>
      </w:r>
    </w:p>
    <w:p w:rsidR="008D5869" w:rsidRPr="00DC5B3D" w:rsidRDefault="008D5869" w:rsidP="008D5869">
      <w:pPr>
        <w:rPr>
          <w:b/>
        </w:rPr>
      </w:pPr>
      <w:r w:rsidRPr="00DC5B3D">
        <w:rPr>
          <w:b/>
        </w:rPr>
        <w:t>Impulsivity</w:t>
      </w:r>
      <w:r w:rsidR="00DC5B3D" w:rsidRPr="00DC5B3D">
        <w:rPr>
          <w:b/>
        </w:rPr>
        <w:t xml:space="preserve"> and narcissism</w:t>
      </w:r>
    </w:p>
    <w:p w:rsidR="008D5869" w:rsidRPr="00A06928" w:rsidRDefault="008D5869" w:rsidP="008D5869">
      <w:r w:rsidRPr="00A06928">
        <w:tab/>
        <w:t xml:space="preserve">Impulsivity has gone by many names including “impulsiveness,” “sensation seeking,” and “sensitivity to reward” (Eysenck, 1993; Zuckerman, 1994; Gray, 1982). For the purpose of this meta-analysis, we are defining impulsivity in the same manner as Carver: “tendency to act spontaneously and without deliberation” (2005; p. 313, found in Cross, </w:t>
      </w:r>
      <w:proofErr w:type="spellStart"/>
      <w:r w:rsidRPr="00A06928">
        <w:t>Coppling</w:t>
      </w:r>
      <w:proofErr w:type="spellEnd"/>
      <w:r w:rsidRPr="00A06928">
        <w:t xml:space="preserve">, &amp; Campbell, 2010). This trait has been linked to several important organizational outcomes including job productivity and counterproductive work behaviors (e.g., Day &amp; Silverman, 1989 and Everton, </w:t>
      </w:r>
      <w:proofErr w:type="spellStart"/>
      <w:r w:rsidRPr="00A06928">
        <w:t>Mastrangelo</w:t>
      </w:r>
      <w:proofErr w:type="spellEnd"/>
      <w:r w:rsidRPr="00A06928">
        <w:t xml:space="preserve">, &amp; </w:t>
      </w:r>
      <w:proofErr w:type="spellStart"/>
      <w:r w:rsidRPr="00A06928">
        <w:t>Jolton</w:t>
      </w:r>
      <w:proofErr w:type="spellEnd"/>
      <w:r w:rsidRPr="00A06928">
        <w:t xml:space="preserve">, 2005, respectively). </w:t>
      </w:r>
    </w:p>
    <w:p w:rsidR="008D5869" w:rsidRPr="00A06928" w:rsidRDefault="008D5869" w:rsidP="008D5869">
      <w:r w:rsidRPr="00A06928">
        <w:tab/>
      </w:r>
      <w:r>
        <w:t>Impulsivity has been found to be</w:t>
      </w:r>
      <w:r w:rsidRPr="00A06928">
        <w:t xml:space="preserve"> </w:t>
      </w:r>
      <w:r>
        <w:t xml:space="preserve">a </w:t>
      </w:r>
      <w:r w:rsidRPr="00A06928">
        <w:t xml:space="preserve">combination of high Extraversion and low Conscientiousness (e.g., Whiteside &amp; </w:t>
      </w:r>
      <w:proofErr w:type="spellStart"/>
      <w:r w:rsidRPr="00A06928">
        <w:t>Lynam</w:t>
      </w:r>
      <w:proofErr w:type="spellEnd"/>
      <w:r w:rsidRPr="00A06928">
        <w:t>, 2001; Costa &amp; McCrae, 1992a), though it has been linked to Neuroticism as well (Costa &amp; McCrae, 1992b).</w:t>
      </w:r>
      <w:r>
        <w:t xml:space="preserve"> Psychopathy is correlated with low Conscientiousness and Neuroticism; whereas narcissism and psychopathy are both correlated with extraversion (</w:t>
      </w:r>
      <w:proofErr w:type="spellStart"/>
      <w:r>
        <w:t>Palhous</w:t>
      </w:r>
      <w:proofErr w:type="spellEnd"/>
      <w:r>
        <w:t xml:space="preserve"> &amp; Williams, 2002). It follows that</w:t>
      </w:r>
      <w:r w:rsidRPr="00A06928">
        <w:t xml:space="preserve"> impulsivity has been tied to psychopathy and nar</w:t>
      </w:r>
      <w:r>
        <w:t xml:space="preserve">cissism (Jones &amp; </w:t>
      </w:r>
      <w:proofErr w:type="spellStart"/>
      <w:r>
        <w:t>Palhus</w:t>
      </w:r>
      <w:proofErr w:type="spellEnd"/>
      <w:r>
        <w:t>, 2011).</w:t>
      </w:r>
    </w:p>
    <w:p w:rsidR="008D5869" w:rsidRPr="00A06928" w:rsidRDefault="008D5869" w:rsidP="008D5869">
      <w:r w:rsidRPr="00A06928">
        <w:lastRenderedPageBreak/>
        <w:tab/>
        <w:t>Impulsivity has a</w:t>
      </w:r>
      <w:r>
        <w:t>lso been linked to CWBs such as verbal slurs (</w:t>
      </w:r>
      <w:proofErr w:type="spellStart"/>
      <w:r>
        <w:t>Baumeister</w:t>
      </w:r>
      <w:proofErr w:type="spellEnd"/>
      <w:r>
        <w:t>, Heatherton, &amp; Tice, 1994) and coercive actions (</w:t>
      </w:r>
      <w:proofErr w:type="spellStart"/>
      <w:r>
        <w:t>Hyban</w:t>
      </w:r>
      <w:proofErr w:type="spellEnd"/>
      <w:r>
        <w:t xml:space="preserve"> &amp; </w:t>
      </w:r>
      <w:proofErr w:type="spellStart"/>
      <w:r>
        <w:t>Grush</w:t>
      </w:r>
      <w:proofErr w:type="spellEnd"/>
      <w:r>
        <w:t xml:space="preserve">, 1986). Impulsivity has also been linked to aggressive behaviors which can be extended to workplace aggression, a type of CWB (Baron &amp; Richardson, 1994). </w:t>
      </w:r>
    </w:p>
    <w:p w:rsidR="008D5869" w:rsidRPr="00DC5B3D" w:rsidRDefault="008D5869" w:rsidP="008D5869">
      <w:pPr>
        <w:rPr>
          <w:b/>
        </w:rPr>
      </w:pPr>
      <w:r w:rsidRPr="00DC5B3D">
        <w:rPr>
          <w:b/>
        </w:rPr>
        <w:t>Job Constraints</w:t>
      </w:r>
      <w:r w:rsidR="00DC5B3D" w:rsidRPr="00DC5B3D">
        <w:rPr>
          <w:b/>
        </w:rPr>
        <w:t xml:space="preserve"> and narcissism</w:t>
      </w:r>
    </w:p>
    <w:p w:rsidR="008D5869" w:rsidRPr="00A06928" w:rsidRDefault="008D5869" w:rsidP="008D5869">
      <w:r w:rsidRPr="00A06928">
        <w:tab/>
        <w:t xml:space="preserve">Another theoretically relevant construct we investigated was job constraints. To define constraints for the purpose of this meta-analysis, we go to Spector and </w:t>
      </w:r>
      <w:proofErr w:type="spellStart"/>
      <w:r w:rsidRPr="00A06928">
        <w:t>Jex’s</w:t>
      </w:r>
      <w:proofErr w:type="spellEnd"/>
      <w:r w:rsidRPr="00A06928">
        <w:t xml:space="preserve"> (1998) definition of organizational constraints: “situations or things that prevent employees from translating ability and effort into high levels of job performance.” These constraints are a restriction on employees who are attempting to achieve a higher level of performance. Instead of being restricted from doing CWBs, they’re being restricted from excelling, usually in a fashion that would benefit the organization.</w:t>
      </w:r>
    </w:p>
    <w:p w:rsidR="008D5869" w:rsidRDefault="008D5869" w:rsidP="008D5869">
      <w:pPr>
        <w:ind w:firstLine="720"/>
      </w:pPr>
      <w:r w:rsidRPr="00A06928">
        <w:t>Thus, employees who perceive having job constraints would be more likely to perform CWBs (Fox &amp; Spector, 1999). When considering narcissistic employees, this barrier to higher job performance is theorized to be ego-threatening. When a narcissist’s ego is threatened, he has been shown to be more likely to act out with behaviors classified as CWBs. (Penney &amp; Spector, 2002).</w:t>
      </w:r>
    </w:p>
    <w:p w:rsidR="00AD4AF3" w:rsidRPr="00DC5B3D" w:rsidRDefault="00AD4AF3" w:rsidP="00AD4AF3">
      <w:pPr>
        <w:rPr>
          <w:b/>
        </w:rPr>
      </w:pPr>
      <w:r w:rsidRPr="00DC5B3D">
        <w:rPr>
          <w:b/>
        </w:rPr>
        <w:t>Aggression</w:t>
      </w:r>
      <w:r w:rsidR="00DC5B3D" w:rsidRPr="00DC5B3D">
        <w:rPr>
          <w:b/>
        </w:rPr>
        <w:t xml:space="preserve"> and narcissism</w:t>
      </w:r>
    </w:p>
    <w:p w:rsidR="003E1DE7" w:rsidRDefault="000B2E61" w:rsidP="003E1DE7">
      <w:pPr>
        <w:ind w:firstLine="720"/>
      </w:pPr>
      <w:r>
        <w:t xml:space="preserve">The literature on aggression generally characterizes the construct as either aggressive behavior or dispositional aggression, where “…dispositional (i.e., trait) aggression refers to extent to which people are predisposed to hostile cognitions and angry emotion (Michel and Bowling 2013, p. 95).”  </w:t>
      </w:r>
      <w:r w:rsidR="003E5D29">
        <w:t xml:space="preserve">The </w:t>
      </w:r>
      <w:r w:rsidR="00640A93">
        <w:t>Aggression</w:t>
      </w:r>
      <w:r w:rsidR="003E5D29">
        <w:t xml:space="preserve"> Questionnaire</w:t>
      </w:r>
      <w:r w:rsidR="00640A93">
        <w:t xml:space="preserve"> </w:t>
      </w:r>
      <w:r w:rsidR="003E5D29">
        <w:t>demonstrates that aggression is</w:t>
      </w:r>
      <w:r w:rsidR="00640A93">
        <w:t xml:space="preserve"> </w:t>
      </w:r>
      <w:r w:rsidR="00640A93">
        <w:lastRenderedPageBreak/>
        <w:t>comprised of the following four sub-facets: physical aggression, verbal aggression, anger, and hostility (Buss and Perry 1</w:t>
      </w:r>
      <w:r w:rsidR="003E5D29">
        <w:t>992; Michel and Bowling 2013). T</w:t>
      </w:r>
      <w:r w:rsidR="00640A93">
        <w:t>he General Aggression Model</w:t>
      </w:r>
      <w:r w:rsidR="003E5D29">
        <w:t xml:space="preserve"> (GAM)</w:t>
      </w:r>
      <w:r w:rsidR="00640A93">
        <w:t xml:space="preserve"> proposed by Anderson</w:t>
      </w:r>
      <w:r w:rsidR="003E5D29">
        <w:t xml:space="preserve"> and Bushman</w:t>
      </w:r>
      <w:r w:rsidR="00640A93">
        <w:t xml:space="preserve"> (2002) </w:t>
      </w:r>
      <w:r w:rsidR="003E5D29">
        <w:t xml:space="preserve">is popular due to its integrative approach to explaining aggressive behavior as a process involving inputs, routes, and outcomes.  The GAM is considered to be better suited for explaining </w:t>
      </w:r>
      <w:r w:rsidR="00FA1861">
        <w:t xml:space="preserve">aggressive behaviors due to the fact that it is (a) more “parsimonious” (Michel and Bowling 2013) than the Aggression Questionnaire, (b) it accounts for internal states such as cognitive, affective, and arousal within individuals (Anderson and Bushman 2002), and (c) aggressive behavior is </w:t>
      </w:r>
      <w:proofErr w:type="spellStart"/>
      <w:r w:rsidR="00FA1861">
        <w:t>situationally</w:t>
      </w:r>
      <w:proofErr w:type="spellEnd"/>
      <w:r w:rsidR="00FA1861">
        <w:t>/contextually dependent (Anderson and Bushman 2002; Michel and Bowling 2013).</w:t>
      </w:r>
    </w:p>
    <w:p w:rsidR="00783519" w:rsidRDefault="00287693" w:rsidP="003E1DE7">
      <w:pPr>
        <w:ind w:firstLine="720"/>
      </w:pPr>
      <w:r>
        <w:t xml:space="preserve">The role of narcissism in determining aggressive behaviors has received much attention (Barry et al. 2006, 2007; </w:t>
      </w:r>
      <w:proofErr w:type="spellStart"/>
      <w:r>
        <w:t>Baumeister</w:t>
      </w:r>
      <w:proofErr w:type="spellEnd"/>
      <w:r>
        <w:t xml:space="preserve"> et al. 1996; </w:t>
      </w:r>
      <w:proofErr w:type="spellStart"/>
      <w:r w:rsidR="00217D09">
        <w:t>Kerig</w:t>
      </w:r>
      <w:proofErr w:type="spellEnd"/>
      <w:r w:rsidR="00217D09">
        <w:t xml:space="preserve"> and </w:t>
      </w:r>
      <w:proofErr w:type="spellStart"/>
      <w:r w:rsidR="00217D09">
        <w:t>Stellwagen</w:t>
      </w:r>
      <w:proofErr w:type="spellEnd"/>
      <w:r w:rsidR="00217D09">
        <w:t xml:space="preserve"> 2010;</w:t>
      </w:r>
      <w:r w:rsidR="004E65F8">
        <w:t xml:space="preserve"> Miller et al. 2009;</w:t>
      </w:r>
      <w:r w:rsidR="00217D09">
        <w:t xml:space="preserve"> </w:t>
      </w:r>
      <w:proofErr w:type="spellStart"/>
      <w:r w:rsidR="00217D09">
        <w:t>Rhodewalt</w:t>
      </w:r>
      <w:proofErr w:type="spellEnd"/>
      <w:r w:rsidR="00217D09">
        <w:t xml:space="preserve"> and </w:t>
      </w:r>
      <w:proofErr w:type="spellStart"/>
      <w:r w:rsidR="00217D09">
        <w:t>Morf</w:t>
      </w:r>
      <w:proofErr w:type="spellEnd"/>
      <w:r w:rsidR="00217D09">
        <w:t xml:space="preserve"> 1998).  Consistent with past literature, and given the aforementioned sub-facets of narcissism, the GAM explanation is a conceptually sound means of understanding the internal processes that occur when an interaction between narcissism and dispositional aggression takes place.  “Narcissists can manipulate others by outwardly being nice to people in a strategic way or by being overtly forceful and engage in more aggressive behaviors. Narcissists who are also higher in trait aggression are more likely to go with the latter, and thus engage in more aggressive workplace behaviors to attain desired goals (Michel and Bowling 2013, pp. 95-96).”</w:t>
      </w:r>
    </w:p>
    <w:p w:rsidR="004E65F8" w:rsidRPr="004E65F8" w:rsidRDefault="004E65F8" w:rsidP="003E1DE7">
      <w:pPr>
        <w:ind w:firstLine="720"/>
      </w:pPr>
      <w:r>
        <w:t>The relationship between aggression and CWBs is</w:t>
      </w:r>
      <w:r w:rsidR="008D7428">
        <w:t xml:space="preserve"> a</w:t>
      </w:r>
      <w:r>
        <w:t xml:space="preserve"> complicated</w:t>
      </w:r>
      <w:r w:rsidR="008D7428">
        <w:t xml:space="preserve"> one</w:t>
      </w:r>
      <w:r>
        <w:t>,</w:t>
      </w:r>
      <w:r w:rsidR="008D7428">
        <w:t xml:space="preserve"> due</w:t>
      </w:r>
      <w:r>
        <w:t xml:space="preserve"> in large part to the fact that many researchers have either defined CWB in part as aggressive behavior or have used the terms workplace aggression, counterproductive work behavior, and workplace deviance interchangeably (Douglas and </w:t>
      </w:r>
      <w:proofErr w:type="spellStart"/>
      <w:r>
        <w:t>Martinko</w:t>
      </w:r>
      <w:proofErr w:type="spellEnd"/>
      <w:r>
        <w:t xml:space="preserve"> 2001; </w:t>
      </w:r>
      <w:proofErr w:type="spellStart"/>
      <w:r>
        <w:t>Neuman</w:t>
      </w:r>
      <w:proofErr w:type="spellEnd"/>
      <w:r>
        <w:t xml:space="preserve"> and Baron 1997; Spector et al. 2006).  </w:t>
      </w:r>
      <w:r>
        <w:lastRenderedPageBreak/>
        <w:t xml:space="preserve">The general consensus is that aggressive </w:t>
      </w:r>
      <w:r w:rsidRPr="004E65F8">
        <w:rPr>
          <w:i/>
        </w:rPr>
        <w:t>behavior</w:t>
      </w:r>
      <w:r w:rsidR="008D7428">
        <w:t xml:space="preserve"> is considered a CWB when the behavior occurs in a workplace context (Spector et al. 2006), while trait aggression is predisposition to performing CWBs under certain circumstances (Anderson and Bushman 2002; Michel and Bowling 2013).</w:t>
      </w:r>
    </w:p>
    <w:p w:rsidR="00AD4AF3" w:rsidRPr="00DC5B3D" w:rsidRDefault="00AD4AF3" w:rsidP="00AD4AF3">
      <w:pPr>
        <w:rPr>
          <w:b/>
        </w:rPr>
      </w:pPr>
      <w:r w:rsidRPr="00DC5B3D">
        <w:rPr>
          <w:b/>
        </w:rPr>
        <w:t>Justice</w:t>
      </w:r>
      <w:r w:rsidR="00DC5B3D">
        <w:rPr>
          <w:b/>
        </w:rPr>
        <w:t xml:space="preserve"> and n</w:t>
      </w:r>
      <w:r w:rsidR="00B53311" w:rsidRPr="00DC5B3D">
        <w:rPr>
          <w:b/>
        </w:rPr>
        <w:t>arcissism</w:t>
      </w:r>
    </w:p>
    <w:p w:rsidR="00340A57" w:rsidRDefault="00B53311" w:rsidP="00340A57">
      <w:pPr>
        <w:ind w:firstLine="720"/>
      </w:pPr>
      <w:r>
        <w:t>Narcissists feel entitled to positions of power, admiration from others, and the respect they feel they are owed. Thus, the way in which procedures are carried out, the way in which resources are allocated, and the way in which decisions are handled is important to the identity of a narcissistic employee. If a narciss</w:t>
      </w:r>
      <w:r w:rsidR="00254AA2">
        <w:t xml:space="preserve">ist believes a workplace policy is disadvantaging him/her, that resources are being given to other, lesser employees, or that decisions are being made without his/her knowledge or input, then that individual will lack the admiration and support from others that he/she craves. These instances of perceived workplace slights map onto the literature outlining perceptions of injustice in the workplace. The justice literature draws upon social equity theories in order to describe perceptions of fairness in organizations. Three types of justice have been identified in the organizational psychology literature: procedural justice, distributive justice, and interactive justice (Moorman, 1991; Greenberg, 2009). Procedural justice occurs when an employee perceives the organization to use a fair process when making decisions about policies or outcomes; distributive justice occurs when the employee believes that resources are being distributed fairly amongst employees; and interactional justice occurs when employees perceive </w:t>
      </w:r>
      <w:r w:rsidR="00340A57">
        <w:t xml:space="preserve">these outcomes and procedures to be communicated in a fair and respectful manner (Greenberg, 2009). </w:t>
      </w:r>
    </w:p>
    <w:p w:rsidR="00DD0C15" w:rsidRPr="00292EEA" w:rsidRDefault="00340A57" w:rsidP="00292EEA">
      <w:pPr>
        <w:ind w:firstLine="720"/>
      </w:pPr>
      <w:r>
        <w:lastRenderedPageBreak/>
        <w:t xml:space="preserve">Organizational justice is frequently proposed as a moderator between individual characteristics and important workplace outcomes and attitudes, such as counterproductive work behavior and organizational commitment. Given that a narcissist’s identify depends on whether or not his/her expectations of how others treat them are satisfied, it is not surprising that researchers have considered the role justice plays in moderating the relationships between narcissism and workplace outcomes. However, the evidence is somewhat mixed. </w:t>
      </w:r>
      <w:r w:rsidR="00292EEA">
        <w:t xml:space="preserve">Burton and </w:t>
      </w:r>
      <w:proofErr w:type="spellStart"/>
      <w:r w:rsidR="00292EEA">
        <w:t>Hoobler</w:t>
      </w:r>
      <w:proofErr w:type="spellEnd"/>
      <w:r w:rsidR="00292EEA">
        <w:t xml:space="preserve"> (2011), for instance, found that narcissism interacts with interactional justice perceptions to predict workplace aggression (i.e., when narcissists perceive a lack of interactional justice, they are more likely to be aggressive than when they perceive interactional justice to be present). Other evidence suggests that justice does not moderate the relationship between narcissism and workplace outcomes. Gallagher (2009), found that people low in narcissism were more likely to perform counterproductive computer usage when they perceived unfairness in their organizations, but narcissists performed the same amount of counterproductive computer usage regardless of their perceptions of fairness. The present study will investigate whether or not perceptions of justice act as a mechanism through which narcissism leads to CWB. </w:t>
      </w:r>
    </w:p>
    <w:p w:rsidR="00AD4AF3" w:rsidRPr="00DC5B3D" w:rsidRDefault="00DC5B3D" w:rsidP="00AD4AF3">
      <w:pPr>
        <w:rPr>
          <w:b/>
        </w:rPr>
      </w:pPr>
      <w:r>
        <w:rPr>
          <w:b/>
        </w:rPr>
        <w:t>Job s</w:t>
      </w:r>
      <w:r w:rsidR="00AD4AF3" w:rsidRPr="00DC5B3D">
        <w:rPr>
          <w:b/>
        </w:rPr>
        <w:t>atisfaction</w:t>
      </w:r>
      <w:r>
        <w:rPr>
          <w:b/>
        </w:rPr>
        <w:t xml:space="preserve"> and n</w:t>
      </w:r>
      <w:r w:rsidR="00347AEF" w:rsidRPr="00DC5B3D">
        <w:rPr>
          <w:b/>
        </w:rPr>
        <w:t>arcissism</w:t>
      </w:r>
    </w:p>
    <w:p w:rsidR="00DC5B3D" w:rsidRPr="008C065B" w:rsidRDefault="00347AEF" w:rsidP="00AD4AF3">
      <w:r>
        <w:t xml:space="preserve">One of the most studied job attitudes is job satisfaction, which has been found to be associated to varying degrees with important workplace outcomes such as turnover, withdrawal, CWB, organizational commitment, and job performance (Spector, 1997). It is unclear from the theoretical development of narcissism whether narcissists should have higher or lower job satisfaction compared to people low in narcissism. Michel and Bowling (2013) hypothesized that narcissism should be positively correlated with job satisfaction because </w:t>
      </w:r>
      <w:r w:rsidR="008C065B">
        <w:t xml:space="preserve">narcissists are motivated </w:t>
      </w:r>
      <w:r w:rsidR="008C065B">
        <w:lastRenderedPageBreak/>
        <w:t xml:space="preserve">to see their jobs as highly important and desirable. Yet, </w:t>
      </w:r>
      <w:proofErr w:type="spellStart"/>
      <w:r w:rsidR="008C065B">
        <w:t>Soyer</w:t>
      </w:r>
      <w:proofErr w:type="spellEnd"/>
      <w:r w:rsidR="008C065B">
        <w:t xml:space="preserve"> et al. (2001) posited that narcissists have strong feelings of inferiority and are consequently less satisfied with their jobs. In fact, most evidence suggests that there is no relationship either way between n</w:t>
      </w:r>
      <w:r w:rsidR="00DC5B3D">
        <w:t>arcissism and job satisfaction (</w:t>
      </w:r>
      <w:proofErr w:type="spellStart"/>
      <w:r w:rsidR="00DC5B3D">
        <w:t>Bruk</w:t>
      </w:r>
      <w:proofErr w:type="spellEnd"/>
      <w:r w:rsidR="00DC5B3D">
        <w:t>-Lee et al., 2009). While it appears as though job satisfaction is not necessarily associated with narcissism in general, it is unclear whether or not job satisfaction may mediate the relationship between narcissism and CWB. The present study will examine job satisfaction as mediator</w:t>
      </w:r>
      <w:r w:rsidR="009307FE">
        <w:t xml:space="preserve">, where narcissists’ tendency to perform CWB may be buffered by higher, rather than lower, </w:t>
      </w:r>
      <w:proofErr w:type="gramStart"/>
      <w:r w:rsidR="009307FE">
        <w:t>job</w:t>
      </w:r>
      <w:proofErr w:type="gramEnd"/>
      <w:r w:rsidR="009307FE">
        <w:t xml:space="preserve"> satisfaction. </w:t>
      </w:r>
    </w:p>
    <w:p w:rsidR="00F96FD9" w:rsidRPr="00DC5B3D" w:rsidRDefault="00DC5B3D" w:rsidP="00AD4AF3">
      <w:pPr>
        <w:rPr>
          <w:b/>
        </w:rPr>
      </w:pPr>
      <w:r w:rsidRPr="00DC5B3D">
        <w:rPr>
          <w:b/>
        </w:rPr>
        <w:t>Research Questions</w:t>
      </w:r>
    </w:p>
    <w:p w:rsidR="00246C23" w:rsidRDefault="00246C23" w:rsidP="00AD4AF3">
      <w:r>
        <w:tab/>
        <w:t>To contribute meaningfully to the literature, we wish to examine the relationship between narcissism and CWB with the theoretically relevant variables: impulsivity, job constraints, justice, and job satisfaction. There is sufficient evidence presented to show that the literature has found these variables to be linked. Thus, we propose the following research question:</w:t>
      </w:r>
    </w:p>
    <w:p w:rsidR="00246C23" w:rsidRDefault="00246C23" w:rsidP="00AD4AF3">
      <w:r>
        <w:tab/>
      </w:r>
      <w:r>
        <w:rPr>
          <w:i/>
        </w:rPr>
        <w:t xml:space="preserve">Research Question 1: </w:t>
      </w:r>
      <w:r>
        <w:t>What variables (or combination of variables) mediate the relationship between narcissism and CWB?</w:t>
      </w:r>
    </w:p>
    <w:p w:rsidR="00246C23" w:rsidRDefault="00246C23" w:rsidP="00AD4AF3">
      <w:r>
        <w:tab/>
        <w:t>We are interested in the mechanisms through which narcissists perform CWBs. Do they perceive job constraints, act impulsively and then perform a CWB? Do they have low job satisfaction and perceive injustice then perform a CWB? We will examine various mediation models to find an answer to that question.</w:t>
      </w:r>
    </w:p>
    <w:p w:rsidR="00246C23" w:rsidRDefault="00246C23" w:rsidP="00AD4AF3">
      <w:r>
        <w:tab/>
        <w:t xml:space="preserve">With that question addressed, we will then turn to the moderating relationships. </w:t>
      </w:r>
    </w:p>
    <w:p w:rsidR="00246C23" w:rsidRDefault="00246C23" w:rsidP="00AD4AF3">
      <w:r>
        <w:lastRenderedPageBreak/>
        <w:tab/>
      </w:r>
      <w:r>
        <w:rPr>
          <w:i/>
        </w:rPr>
        <w:t xml:space="preserve">Research Question 2: </w:t>
      </w:r>
      <w:r>
        <w:t>What variables moderation the mediation model relating narcissism to CWB?</w:t>
      </w:r>
    </w:p>
    <w:p w:rsidR="00246C23" w:rsidRPr="00246C23" w:rsidRDefault="00246C23" w:rsidP="00AD4AF3">
      <w:r>
        <w:tab/>
        <w:t>We hope that addressing these questions will provide new research questions and propel the literature forward to find meaningful paths from narcissism to CWB.</w:t>
      </w:r>
    </w:p>
    <w:p w:rsidR="008D5869" w:rsidRPr="00DC5B3D" w:rsidRDefault="008D5869" w:rsidP="008D5869">
      <w:pPr>
        <w:jc w:val="center"/>
        <w:rPr>
          <w:b/>
        </w:rPr>
      </w:pPr>
      <w:r w:rsidRPr="00DC5B3D">
        <w:rPr>
          <w:b/>
        </w:rPr>
        <w:t>Method</w:t>
      </w:r>
    </w:p>
    <w:p w:rsidR="008D5869" w:rsidRPr="00DC5B3D" w:rsidRDefault="008D5869" w:rsidP="008D5869">
      <w:pPr>
        <w:rPr>
          <w:b/>
        </w:rPr>
      </w:pPr>
      <w:r w:rsidRPr="00DC5B3D">
        <w:rPr>
          <w:b/>
        </w:rPr>
        <w:t>Compilation of Studies</w:t>
      </w:r>
    </w:p>
    <w:p w:rsidR="008D5869" w:rsidRDefault="008D5869" w:rsidP="008D5869">
      <w:r>
        <w:tab/>
        <w:t xml:space="preserve">To gather the effect sizes needed for this analysis, we searched the online databases of ERIC and </w:t>
      </w:r>
      <w:proofErr w:type="spellStart"/>
      <w:r>
        <w:t>PsycINFO</w:t>
      </w:r>
      <w:proofErr w:type="spellEnd"/>
      <w:r>
        <w:t xml:space="preserve">. We used search terms specific to each relationship we were interested in. For example, when searching for impulsivity's relationship with narcissism, we used the search terms: </w:t>
      </w:r>
      <w:r>
        <w:rPr>
          <w:i/>
        </w:rPr>
        <w:t xml:space="preserve">impulsivity, impulsiveness, </w:t>
      </w:r>
      <w:proofErr w:type="spellStart"/>
      <w:r>
        <w:rPr>
          <w:i/>
        </w:rPr>
        <w:t>planfulness</w:t>
      </w:r>
      <w:proofErr w:type="spellEnd"/>
      <w:r>
        <w:rPr>
          <w:i/>
        </w:rPr>
        <w:t xml:space="preserve">, narcissism, </w:t>
      </w:r>
      <w:r>
        <w:t xml:space="preserve">and </w:t>
      </w:r>
      <w:r>
        <w:rPr>
          <w:i/>
        </w:rPr>
        <w:t xml:space="preserve">narcissist. </w:t>
      </w:r>
      <w:r>
        <w:t>We expanded our search to include dissertations and conference papers when looking for additional unpublished data to limit the file drawer effect on our analysis. These searches included contacting authors of relevant papers that did not include all of the data that we needed in order to ensure that our meta-analysis was as comprehensive as possible.</w:t>
      </w:r>
    </w:p>
    <w:p w:rsidR="008D5869" w:rsidRDefault="008D5869" w:rsidP="008D5869">
      <w:r>
        <w:tab/>
        <w:t xml:space="preserve">Our search procedures generated over #### studies, however not all were relevant to this paper. When processing the papers, we only found that ### were usable for this meta-analysis. Combining the samples from the various sources, we had a total of ### independent samples comprised of ###### people. These sources were used to investigate the various relationships of interest. Table 1 provides a list of studies we included. </w:t>
      </w:r>
    </w:p>
    <w:p w:rsidR="008D5869" w:rsidRDefault="008D5869" w:rsidP="008D5869">
      <w:r>
        <w:tab/>
        <w:t xml:space="preserve">The studies included met the following criteria: the variables for which data was utilized in the meta-analysis included all necessary statistics (correlations and reliability) and included </w:t>
      </w:r>
      <w:r>
        <w:lastRenderedPageBreak/>
        <w:t xml:space="preserve">enough information about the measurement of these variables to ensure that the operationalization of the variables fit the conceptualization of the variable for this meta-analysis. For example, we included low </w:t>
      </w:r>
      <w:proofErr w:type="spellStart"/>
      <w:r>
        <w:t>planfulness</w:t>
      </w:r>
      <w:proofErr w:type="spellEnd"/>
      <w:r>
        <w:t xml:space="preserve"> as a variable within the impulsivity construct due to its nearly identical conceptualization. Also, we included job autonomy within the job constraints construct under the same reasoning. </w:t>
      </w:r>
    </w:p>
    <w:p w:rsidR="008D5869" w:rsidRPr="00DC5B3D" w:rsidRDefault="008D5869" w:rsidP="008D5869">
      <w:pPr>
        <w:rPr>
          <w:b/>
        </w:rPr>
      </w:pPr>
      <w:r w:rsidRPr="00DC5B3D">
        <w:rPr>
          <w:b/>
        </w:rPr>
        <w:t>Meta-Analytic Techniques</w:t>
      </w:r>
    </w:p>
    <w:p w:rsidR="008D5869" w:rsidRDefault="008D5869" w:rsidP="008D5869">
      <w:r>
        <w:tab/>
        <w:t xml:space="preserve">In order to fill our correlation matrix, we had to perform several meta-analyses of our own. Each pair of variables needed to have a meta-analytic correlation. Thus, our meta-analysis required the completion of several other meta-analyses, following the Hunter and Schmidt technique (1990), if a meta-analytic correlation was not present in the literature. Thus, we have ## meta-analyses completed in order to investigate our research questions. </w:t>
      </w:r>
    </w:p>
    <w:p w:rsidR="008D5869" w:rsidRPr="00760F8D" w:rsidRDefault="008D5869" w:rsidP="008D5869">
      <w:r>
        <w:tab/>
        <w:t>To analyze our path model, we used the meta-analytic structural equation model (</w:t>
      </w:r>
      <w:proofErr w:type="spellStart"/>
      <w:r>
        <w:t>Viswesvaran</w:t>
      </w:r>
      <w:proofErr w:type="spellEnd"/>
      <w:r>
        <w:t xml:space="preserve"> &amp; Ones, 1995). We had to address the main three problems with this technique: what to do if there is a correlation missing and what do we do when there are varying sample sizes when computing the standard errors for the path coefficients? To address these questions, we simply did not include a variable unless there was sufficient literature such that there was already a meta-analyzed relationship with all the other variables included or such that we could conduct a meta-analysis of the missing relationships ourselves, as described previously. To address the sample size problem, we used the harmonic mean (k</w:t>
      </w:r>
      <w:proofErr w:type="gramStart"/>
      <w:r>
        <w:t>/(</w:t>
      </w:r>
      <w:proofErr w:type="gramEnd"/>
      <w:r>
        <w:t>(1/N</w:t>
      </w:r>
      <w:r>
        <w:rPr>
          <w:vertAlign w:val="subscript"/>
        </w:rPr>
        <w:t>1</w:t>
      </w:r>
      <w:r>
        <w:t>)+(1/N</w:t>
      </w:r>
      <w:r>
        <w:rPr>
          <w:vertAlign w:val="subscript"/>
        </w:rPr>
        <w:t>2</w:t>
      </w:r>
      <w:r>
        <w:t>)+…+(1/</w:t>
      </w:r>
      <w:proofErr w:type="spellStart"/>
      <w:r>
        <w:t>N</w:t>
      </w:r>
      <w:r>
        <w:rPr>
          <w:vertAlign w:val="subscript"/>
        </w:rPr>
        <w:t>k</w:t>
      </w:r>
      <w:proofErr w:type="spellEnd"/>
      <w:r>
        <w:t xml:space="preserve">))) where k is the number of study correlations and N is the sample sizes for each of the studies. This was the technique suggested by </w:t>
      </w:r>
      <w:proofErr w:type="spellStart"/>
      <w:r>
        <w:t>Viswesvaran</w:t>
      </w:r>
      <w:proofErr w:type="spellEnd"/>
      <w:r>
        <w:t xml:space="preserve"> and Ones (1995). </w:t>
      </w:r>
    </w:p>
    <w:p w:rsidR="00AD4AF3" w:rsidRPr="00AD4AF3" w:rsidRDefault="00AD4AF3" w:rsidP="00AD4AF3"/>
    <w:p w:rsidR="00AD4AF3" w:rsidRDefault="00AD4AF3" w:rsidP="00AD4AF3">
      <w:pPr>
        <w:ind w:firstLine="720"/>
      </w:pPr>
    </w:p>
    <w:p w:rsidR="000E24F0" w:rsidRDefault="000E24F0">
      <w:r>
        <w:br w:type="page"/>
      </w:r>
    </w:p>
    <w:p w:rsidR="005E7F70" w:rsidRPr="00A55411" w:rsidRDefault="000E24F0" w:rsidP="00A55411">
      <w:pPr>
        <w:jc w:val="center"/>
        <w:rPr>
          <w:b/>
        </w:rPr>
      </w:pPr>
      <w:r w:rsidRPr="00A55411">
        <w:rPr>
          <w:b/>
        </w:rPr>
        <w:lastRenderedPageBreak/>
        <w:t>References</w:t>
      </w:r>
    </w:p>
    <w:p w:rsidR="00217CFD" w:rsidRDefault="00217CFD" w:rsidP="000E24F0">
      <w:pPr>
        <w:ind w:left="720" w:hanging="720"/>
      </w:pPr>
      <w:r w:rsidRPr="00217CFD">
        <w:t xml:space="preserve">Ackerman, R. A., </w:t>
      </w:r>
      <w:proofErr w:type="spellStart"/>
      <w:r w:rsidRPr="00217CFD">
        <w:t>Donnellan</w:t>
      </w:r>
      <w:proofErr w:type="spellEnd"/>
      <w:r w:rsidRPr="00217CFD">
        <w:t>, M. B., &amp; Robins, R. W. (2012). An item response theory analysis of the narcissistic personality inventory. </w:t>
      </w:r>
      <w:r w:rsidRPr="00217CFD">
        <w:rPr>
          <w:i/>
          <w:iCs/>
        </w:rPr>
        <w:t>Journal of personality assessment</w:t>
      </w:r>
      <w:r w:rsidRPr="00217CFD">
        <w:t>, </w:t>
      </w:r>
      <w:r w:rsidRPr="00217CFD">
        <w:rPr>
          <w:i/>
          <w:iCs/>
        </w:rPr>
        <w:t>94</w:t>
      </w:r>
      <w:r w:rsidRPr="00217CFD">
        <w:t>(2), 141-155.</w:t>
      </w:r>
    </w:p>
    <w:p w:rsidR="00FA1861" w:rsidRDefault="00FA1861" w:rsidP="000E24F0">
      <w:pPr>
        <w:ind w:left="720" w:hanging="720"/>
      </w:pPr>
      <w:r w:rsidRPr="00FA1861">
        <w:t>Anderson, C. A., &amp; Bushman, B. J. (2002). Human aggression. </w:t>
      </w:r>
      <w:r w:rsidRPr="00FA1861">
        <w:rPr>
          <w:i/>
          <w:iCs/>
        </w:rPr>
        <w:t>Psychology</w:t>
      </w:r>
      <w:proofErr w:type="gramStart"/>
      <w:r w:rsidRPr="00FA1861">
        <w:t>,</w:t>
      </w:r>
      <w:r w:rsidRPr="00FA1861">
        <w:rPr>
          <w:i/>
          <w:iCs/>
        </w:rPr>
        <w:t>53</w:t>
      </w:r>
      <w:proofErr w:type="gramEnd"/>
      <w:r w:rsidRPr="00FA1861">
        <w:t>(1), 27.</w:t>
      </w:r>
    </w:p>
    <w:p w:rsidR="00287693" w:rsidRDefault="00287693" w:rsidP="000E24F0">
      <w:pPr>
        <w:ind w:left="720" w:hanging="720"/>
      </w:pPr>
      <w:r w:rsidRPr="00287693">
        <w:t xml:space="preserve">Barry, C. T., Chaplin, W. F., &amp; </w:t>
      </w:r>
      <w:proofErr w:type="spellStart"/>
      <w:r w:rsidRPr="00287693">
        <w:t>Grafeman</w:t>
      </w:r>
      <w:proofErr w:type="spellEnd"/>
      <w:r w:rsidRPr="00287693">
        <w:t>, S. J. (2006). Aggression following performance feedback: The influences of narcissism, feedback valence, and comparative standard. </w:t>
      </w:r>
      <w:r w:rsidRPr="00287693">
        <w:rPr>
          <w:i/>
          <w:iCs/>
        </w:rPr>
        <w:t>Personality and Individual Differences</w:t>
      </w:r>
      <w:r w:rsidRPr="00287693">
        <w:t>, </w:t>
      </w:r>
      <w:r w:rsidRPr="00287693">
        <w:rPr>
          <w:i/>
          <w:iCs/>
        </w:rPr>
        <w:t>41</w:t>
      </w:r>
      <w:r w:rsidRPr="00287693">
        <w:t>(1), 177-187.</w:t>
      </w:r>
    </w:p>
    <w:p w:rsidR="00287693" w:rsidRDefault="00287693" w:rsidP="000E24F0">
      <w:pPr>
        <w:ind w:left="720" w:hanging="720"/>
      </w:pPr>
      <w:r w:rsidRPr="00287693">
        <w:t xml:space="preserve">Barry, T. D., Thompson, A., Barry, C. T., </w:t>
      </w:r>
      <w:proofErr w:type="spellStart"/>
      <w:r w:rsidRPr="00287693">
        <w:t>Lochman</w:t>
      </w:r>
      <w:proofErr w:type="spellEnd"/>
      <w:r w:rsidRPr="00287693">
        <w:t>, J. E., Adler, K., &amp; Hill, K. (2007). The importance of narcissism in predicting proactive and reactive aggression in moderately to highly aggressive children. </w:t>
      </w:r>
      <w:r w:rsidRPr="00287693">
        <w:rPr>
          <w:i/>
          <w:iCs/>
        </w:rPr>
        <w:t>Aggressive Behavior</w:t>
      </w:r>
      <w:proofErr w:type="gramStart"/>
      <w:r w:rsidRPr="00287693">
        <w:t>,</w:t>
      </w:r>
      <w:r w:rsidRPr="00287693">
        <w:rPr>
          <w:i/>
          <w:iCs/>
        </w:rPr>
        <w:t>33</w:t>
      </w:r>
      <w:proofErr w:type="gramEnd"/>
      <w:r w:rsidRPr="00287693">
        <w:t>(3), 185-197.</w:t>
      </w:r>
    </w:p>
    <w:p w:rsidR="0033469A" w:rsidRDefault="0033469A" w:rsidP="000E24F0">
      <w:pPr>
        <w:ind w:left="720" w:hanging="720"/>
      </w:pPr>
      <w:proofErr w:type="spellStart"/>
      <w:r w:rsidRPr="0033469A">
        <w:t>Baumeister</w:t>
      </w:r>
      <w:proofErr w:type="spellEnd"/>
      <w:r w:rsidRPr="0033469A">
        <w:t xml:space="preserve">, R. F., &amp; </w:t>
      </w:r>
      <w:proofErr w:type="spellStart"/>
      <w:r w:rsidRPr="0033469A">
        <w:t>Vohs</w:t>
      </w:r>
      <w:proofErr w:type="spellEnd"/>
      <w:r w:rsidRPr="0033469A">
        <w:t xml:space="preserve">, K. D. (2001). Narcissism as addiction to </w:t>
      </w:r>
      <w:proofErr w:type="spellStart"/>
      <w:r w:rsidRPr="0033469A">
        <w:t>esteem.</w:t>
      </w:r>
      <w:r w:rsidRPr="0033469A">
        <w:rPr>
          <w:i/>
          <w:iCs/>
        </w:rPr>
        <w:t>Psychological</w:t>
      </w:r>
      <w:proofErr w:type="spellEnd"/>
      <w:r w:rsidRPr="0033469A">
        <w:rPr>
          <w:i/>
          <w:iCs/>
        </w:rPr>
        <w:t xml:space="preserve"> Inquiry</w:t>
      </w:r>
      <w:r w:rsidRPr="0033469A">
        <w:t>, </w:t>
      </w:r>
      <w:r w:rsidRPr="0033469A">
        <w:rPr>
          <w:i/>
          <w:iCs/>
        </w:rPr>
        <w:t>12</w:t>
      </w:r>
      <w:r w:rsidRPr="0033469A">
        <w:t>(4), 206-209.</w:t>
      </w:r>
    </w:p>
    <w:p w:rsidR="00D10D9B" w:rsidRDefault="00D10D9B" w:rsidP="000E24F0">
      <w:pPr>
        <w:ind w:left="720" w:hanging="720"/>
      </w:pPr>
      <w:r w:rsidRPr="00D10D9B">
        <w:t>Bolton, L. R., Becker, L. K., &amp; Barber, L. K. (2010). Big Five trait predictors of differential counterproductive work behavior dimensions. </w:t>
      </w:r>
      <w:r w:rsidRPr="00D10D9B">
        <w:rPr>
          <w:i/>
          <w:iCs/>
        </w:rPr>
        <w:t>Personality and Individual Differences</w:t>
      </w:r>
      <w:r w:rsidRPr="00D10D9B">
        <w:t>, </w:t>
      </w:r>
      <w:r w:rsidRPr="00D10D9B">
        <w:rPr>
          <w:i/>
          <w:iCs/>
        </w:rPr>
        <w:t>49</w:t>
      </w:r>
      <w:r w:rsidRPr="00D10D9B">
        <w:t>(5), 537-541.</w:t>
      </w:r>
    </w:p>
    <w:p w:rsidR="0033469A" w:rsidRDefault="0033469A" w:rsidP="000E24F0">
      <w:pPr>
        <w:ind w:left="720" w:hanging="720"/>
      </w:pPr>
      <w:proofErr w:type="spellStart"/>
      <w:r w:rsidRPr="0033469A">
        <w:t>Bruk</w:t>
      </w:r>
      <w:proofErr w:type="spellEnd"/>
      <w:r w:rsidRPr="0033469A">
        <w:t xml:space="preserve">-Lee, V., </w:t>
      </w:r>
      <w:proofErr w:type="spellStart"/>
      <w:r w:rsidRPr="0033469A">
        <w:t>Khoury</w:t>
      </w:r>
      <w:proofErr w:type="spellEnd"/>
      <w:r w:rsidRPr="0033469A">
        <w:t>, H. A., Nixon, A. E., Goh, A., &amp; Spector, P. E. (2009). Replicating and extending past personality/job satisfaction meta-</w:t>
      </w:r>
      <w:proofErr w:type="spellStart"/>
      <w:r w:rsidRPr="0033469A">
        <w:t>analyses.</w:t>
      </w:r>
      <w:r w:rsidRPr="0033469A">
        <w:rPr>
          <w:i/>
          <w:iCs/>
        </w:rPr>
        <w:t>Human</w:t>
      </w:r>
      <w:proofErr w:type="spellEnd"/>
      <w:r w:rsidRPr="0033469A">
        <w:rPr>
          <w:i/>
          <w:iCs/>
        </w:rPr>
        <w:t xml:space="preserve"> Performance</w:t>
      </w:r>
      <w:r w:rsidRPr="0033469A">
        <w:t>, </w:t>
      </w:r>
      <w:r w:rsidRPr="0033469A">
        <w:rPr>
          <w:i/>
          <w:iCs/>
        </w:rPr>
        <w:t>22</w:t>
      </w:r>
      <w:r w:rsidRPr="0033469A">
        <w:t>(2), 156-189.</w:t>
      </w:r>
    </w:p>
    <w:p w:rsidR="003C5ACA" w:rsidRDefault="003C5ACA" w:rsidP="000E24F0">
      <w:pPr>
        <w:ind w:left="720" w:hanging="720"/>
      </w:pPr>
      <w:r w:rsidRPr="003C5ACA">
        <w:t xml:space="preserve">Burton, J. P., &amp; </w:t>
      </w:r>
      <w:proofErr w:type="spellStart"/>
      <w:r w:rsidRPr="003C5ACA">
        <w:t>Hoobler</w:t>
      </w:r>
      <w:proofErr w:type="spellEnd"/>
      <w:r w:rsidRPr="003C5ACA">
        <w:t>, J. M. (2011). Aggressive reactions to abusive supervision: The role of interactional justice and narcissism. </w:t>
      </w:r>
      <w:r w:rsidRPr="003C5ACA">
        <w:rPr>
          <w:i/>
          <w:iCs/>
        </w:rPr>
        <w:t>Scandinavian journal of psychology</w:t>
      </w:r>
      <w:r w:rsidRPr="003C5ACA">
        <w:t>, </w:t>
      </w:r>
      <w:r w:rsidRPr="003C5ACA">
        <w:rPr>
          <w:i/>
          <w:iCs/>
        </w:rPr>
        <w:t>52</w:t>
      </w:r>
      <w:r w:rsidRPr="003C5ACA">
        <w:t>(4), 389-398.</w:t>
      </w:r>
    </w:p>
    <w:p w:rsidR="00AD4AF3" w:rsidRDefault="00AD4AF3" w:rsidP="000E24F0">
      <w:pPr>
        <w:ind w:left="720" w:hanging="720"/>
      </w:pPr>
      <w:r w:rsidRPr="00AD4AF3">
        <w:lastRenderedPageBreak/>
        <w:t xml:space="preserve">Bushman, B. J., &amp; </w:t>
      </w:r>
      <w:proofErr w:type="spellStart"/>
      <w:r w:rsidRPr="00AD4AF3">
        <w:t>Baumeister</w:t>
      </w:r>
      <w:proofErr w:type="spellEnd"/>
      <w:r w:rsidRPr="00AD4AF3">
        <w:t>, R. F. (1998). Threatened egotism, narcissism, self-esteem, and direct and displaced aggression: Does self-love or self-hate lead to violence</w:t>
      </w:r>
      <w:proofErr w:type="gramStart"/>
      <w:r w:rsidRPr="00AD4AF3">
        <w:t>?.</w:t>
      </w:r>
      <w:proofErr w:type="gramEnd"/>
      <w:r w:rsidRPr="00AD4AF3">
        <w:t> </w:t>
      </w:r>
      <w:r w:rsidRPr="00AD4AF3">
        <w:rPr>
          <w:i/>
          <w:iCs/>
        </w:rPr>
        <w:t>Journal of personality and social psychology</w:t>
      </w:r>
      <w:r w:rsidRPr="00AD4AF3">
        <w:t>, </w:t>
      </w:r>
      <w:r w:rsidRPr="00AD4AF3">
        <w:rPr>
          <w:i/>
          <w:iCs/>
        </w:rPr>
        <w:t>75</w:t>
      </w:r>
      <w:r w:rsidRPr="00AD4AF3">
        <w:t>(1), 219.</w:t>
      </w:r>
    </w:p>
    <w:p w:rsidR="000E24F0" w:rsidRDefault="00AF2A0E" w:rsidP="000E24F0">
      <w:pPr>
        <w:ind w:left="720" w:hanging="720"/>
      </w:pPr>
      <w:r w:rsidRPr="00AF2A0E">
        <w:t xml:space="preserve">Campbell, W. K., </w:t>
      </w:r>
      <w:proofErr w:type="spellStart"/>
      <w:r w:rsidRPr="00AF2A0E">
        <w:t>Brunell</w:t>
      </w:r>
      <w:proofErr w:type="spellEnd"/>
      <w:r w:rsidRPr="00AF2A0E">
        <w:t xml:space="preserve">, A. B., &amp; </w:t>
      </w:r>
      <w:proofErr w:type="spellStart"/>
      <w:r w:rsidRPr="00AF2A0E">
        <w:t>Finkel</w:t>
      </w:r>
      <w:proofErr w:type="spellEnd"/>
      <w:r w:rsidRPr="00AF2A0E">
        <w:t>, E. J. (2006). Narcissism, interpersonal self-regulation, and romantic relationships: An agency model approach. </w:t>
      </w:r>
      <w:r w:rsidRPr="00AF2A0E">
        <w:rPr>
          <w:i/>
          <w:iCs/>
        </w:rPr>
        <w:t>Self and relationships: Connecting intrapersonal and interpersonal processes</w:t>
      </w:r>
      <w:r w:rsidRPr="00AF2A0E">
        <w:t>, 57-83.</w:t>
      </w:r>
    </w:p>
    <w:p w:rsidR="00217CFD" w:rsidRDefault="00217CFD" w:rsidP="000E24F0">
      <w:pPr>
        <w:ind w:left="720" w:hanging="720"/>
      </w:pPr>
      <w:r w:rsidRPr="00217CFD">
        <w:t xml:space="preserve">Chatterjee, A., &amp; </w:t>
      </w:r>
      <w:proofErr w:type="spellStart"/>
      <w:r w:rsidRPr="00217CFD">
        <w:t>Hambrick</w:t>
      </w:r>
      <w:proofErr w:type="spellEnd"/>
      <w:r w:rsidRPr="00217CFD">
        <w:t xml:space="preserve">, D. C. (2007). It's all about me: Narcissistic chief executive officers and their effects on company strategy and </w:t>
      </w:r>
      <w:proofErr w:type="spellStart"/>
      <w:r w:rsidRPr="00217CFD">
        <w:t>performance.</w:t>
      </w:r>
      <w:r w:rsidRPr="00217CFD">
        <w:rPr>
          <w:i/>
          <w:iCs/>
        </w:rPr>
        <w:t>Administrative</w:t>
      </w:r>
      <w:proofErr w:type="spellEnd"/>
      <w:r w:rsidRPr="00217CFD">
        <w:rPr>
          <w:i/>
          <w:iCs/>
        </w:rPr>
        <w:t xml:space="preserve"> Science Quarterly</w:t>
      </w:r>
      <w:r w:rsidRPr="00217CFD">
        <w:t>, </w:t>
      </w:r>
      <w:r w:rsidRPr="00217CFD">
        <w:rPr>
          <w:i/>
          <w:iCs/>
        </w:rPr>
        <w:t>52</w:t>
      </w:r>
      <w:r w:rsidRPr="00217CFD">
        <w:t>(3), 351-386.</w:t>
      </w:r>
    </w:p>
    <w:p w:rsidR="0033469A" w:rsidRDefault="0033469A" w:rsidP="000E24F0">
      <w:pPr>
        <w:ind w:left="720" w:hanging="720"/>
      </w:pPr>
      <w:proofErr w:type="spellStart"/>
      <w:r w:rsidRPr="0033469A">
        <w:t>Che</w:t>
      </w:r>
      <w:proofErr w:type="spellEnd"/>
      <w:r w:rsidRPr="0033469A">
        <w:t>, X. (2012). </w:t>
      </w:r>
      <w:r w:rsidRPr="0033469A">
        <w:rPr>
          <w:i/>
          <w:iCs/>
        </w:rPr>
        <w:t>An Exploratory Study of Reception of Organizational Citizenship Behaviors and Work Related Outcomes: It is Good for Your Co-</w:t>
      </w:r>
      <w:proofErr w:type="gramStart"/>
      <w:r w:rsidRPr="0033469A">
        <w:rPr>
          <w:i/>
          <w:iCs/>
        </w:rPr>
        <w:t>workers</w:t>
      </w:r>
      <w:r w:rsidRPr="0033469A">
        <w:t>(</w:t>
      </w:r>
      <w:proofErr w:type="gramEnd"/>
      <w:r w:rsidRPr="0033469A">
        <w:t>Doctoral dissertation, University of South Florida).</w:t>
      </w:r>
    </w:p>
    <w:p w:rsidR="00DA6835" w:rsidRDefault="00DA6835" w:rsidP="000E24F0">
      <w:pPr>
        <w:ind w:left="720" w:hanging="720"/>
      </w:pPr>
      <w:proofErr w:type="spellStart"/>
      <w:r w:rsidRPr="00DA6835">
        <w:t>Crysel</w:t>
      </w:r>
      <w:proofErr w:type="spellEnd"/>
      <w:r w:rsidRPr="00DA6835">
        <w:t>, L. C., Crosier, B. S., &amp; Webster, G. D. (2013). The Dark Triad and risk behavior. </w:t>
      </w:r>
      <w:r w:rsidRPr="00DA6835">
        <w:rPr>
          <w:i/>
          <w:iCs/>
        </w:rPr>
        <w:t>Personality and Individual Differences</w:t>
      </w:r>
      <w:r w:rsidRPr="00DA6835">
        <w:t>, </w:t>
      </w:r>
      <w:r w:rsidRPr="00DA6835">
        <w:rPr>
          <w:i/>
          <w:iCs/>
        </w:rPr>
        <w:t>54</w:t>
      </w:r>
      <w:r w:rsidRPr="00DA6835">
        <w:t>(1), 35-40.</w:t>
      </w:r>
    </w:p>
    <w:p w:rsidR="00217CFD" w:rsidRDefault="00217CFD" w:rsidP="000E24F0">
      <w:pPr>
        <w:ind w:left="720" w:hanging="720"/>
      </w:pPr>
      <w:r w:rsidRPr="00217CFD">
        <w:t xml:space="preserve">Dickinson, K. A., &amp; </w:t>
      </w:r>
      <w:proofErr w:type="spellStart"/>
      <w:r w:rsidRPr="00217CFD">
        <w:t>Pincus</w:t>
      </w:r>
      <w:proofErr w:type="spellEnd"/>
      <w:r w:rsidRPr="00217CFD">
        <w:t>, A. L. (2003). Interpersonal analysis of grandiose and vulnerable narcissism. </w:t>
      </w:r>
      <w:r w:rsidRPr="00217CFD">
        <w:rPr>
          <w:i/>
          <w:iCs/>
        </w:rPr>
        <w:t>Journal of personality disorders</w:t>
      </w:r>
      <w:r w:rsidRPr="00217CFD">
        <w:t>, </w:t>
      </w:r>
      <w:r w:rsidRPr="00217CFD">
        <w:rPr>
          <w:i/>
          <w:iCs/>
        </w:rPr>
        <w:t>17</w:t>
      </w:r>
      <w:r w:rsidRPr="00217CFD">
        <w:t>(3), 188-207.</w:t>
      </w:r>
    </w:p>
    <w:p w:rsidR="002945D6" w:rsidRDefault="002945D6" w:rsidP="000E24F0">
      <w:pPr>
        <w:ind w:left="720" w:hanging="720"/>
      </w:pPr>
      <w:r w:rsidRPr="002945D6">
        <w:t xml:space="preserve">Farwell, L., &amp; </w:t>
      </w:r>
      <w:proofErr w:type="spellStart"/>
      <w:r w:rsidRPr="002945D6">
        <w:t>Wohlwend</w:t>
      </w:r>
      <w:proofErr w:type="spellEnd"/>
      <w:r w:rsidRPr="002945D6">
        <w:rPr>
          <w:rFonts w:ascii="Cambria Math" w:hAnsi="Cambria Math" w:cs="Cambria Math"/>
        </w:rPr>
        <w:t>‐</w:t>
      </w:r>
      <w:r w:rsidRPr="002945D6">
        <w:t xml:space="preserve">Lloyd, R. (1998). Narcissistic </w:t>
      </w:r>
      <w:r>
        <w:t>processes: Optimistic e</w:t>
      </w:r>
      <w:r w:rsidRPr="002945D6">
        <w:t xml:space="preserve">xpectations, </w:t>
      </w:r>
      <w:r>
        <w:t>f</w:t>
      </w:r>
      <w:r w:rsidRPr="002945D6">
        <w:t xml:space="preserve">avorable </w:t>
      </w:r>
      <w:r>
        <w:t>s</w:t>
      </w:r>
      <w:r w:rsidRPr="002945D6">
        <w:t>elf</w:t>
      </w:r>
      <w:r w:rsidRPr="002945D6">
        <w:rPr>
          <w:rFonts w:ascii="Cambria Math" w:hAnsi="Cambria Math" w:cs="Cambria Math"/>
        </w:rPr>
        <w:t>‐</w:t>
      </w:r>
      <w:r>
        <w:rPr>
          <w:rFonts w:ascii="Cambria Math" w:hAnsi="Cambria Math" w:cs="Cambria Math"/>
        </w:rPr>
        <w:t>e</w:t>
      </w:r>
      <w:r w:rsidRPr="002945D6">
        <w:t xml:space="preserve">valuations, and </w:t>
      </w:r>
      <w:r>
        <w:t>s</w:t>
      </w:r>
      <w:r w:rsidRPr="002945D6">
        <w:t>elf</w:t>
      </w:r>
      <w:r w:rsidRPr="002945D6">
        <w:rPr>
          <w:rFonts w:ascii="Cambria Math" w:hAnsi="Cambria Math" w:cs="Cambria Math"/>
        </w:rPr>
        <w:t>‐</w:t>
      </w:r>
      <w:r>
        <w:rPr>
          <w:rFonts w:ascii="Cambria Math" w:hAnsi="Cambria Math" w:cs="Cambria Math"/>
        </w:rPr>
        <w:t>e</w:t>
      </w:r>
      <w:r w:rsidRPr="002945D6">
        <w:t xml:space="preserve">nhancing </w:t>
      </w:r>
      <w:r>
        <w:t>a</w:t>
      </w:r>
      <w:r w:rsidRPr="002945D6">
        <w:t>ttributions.</w:t>
      </w:r>
      <w:r>
        <w:t xml:space="preserve"> </w:t>
      </w:r>
      <w:r w:rsidRPr="002945D6">
        <w:rPr>
          <w:i/>
          <w:iCs/>
        </w:rPr>
        <w:t>Journal of Personality</w:t>
      </w:r>
      <w:r w:rsidRPr="002945D6">
        <w:t>, </w:t>
      </w:r>
      <w:r w:rsidRPr="002945D6">
        <w:rPr>
          <w:i/>
          <w:iCs/>
        </w:rPr>
        <w:t>66</w:t>
      </w:r>
      <w:r w:rsidRPr="002945D6">
        <w:t>(1), 65-83.</w:t>
      </w:r>
    </w:p>
    <w:p w:rsidR="004B6102" w:rsidRDefault="004B6102" w:rsidP="000E24F0">
      <w:pPr>
        <w:ind w:left="720" w:hanging="720"/>
      </w:pPr>
      <w:proofErr w:type="spellStart"/>
      <w:r w:rsidRPr="004B6102">
        <w:t>Giacalone</w:t>
      </w:r>
      <w:proofErr w:type="spellEnd"/>
      <w:r w:rsidRPr="004B6102">
        <w:t xml:space="preserve">, R. A., &amp; </w:t>
      </w:r>
      <w:proofErr w:type="spellStart"/>
      <w:r w:rsidRPr="004B6102">
        <w:t>Knouse</w:t>
      </w:r>
      <w:proofErr w:type="spellEnd"/>
      <w:r w:rsidRPr="004B6102">
        <w:t>, S. B. (1990). Justifying wrongful employee behavior: The role of personality in organizational sabotage. </w:t>
      </w:r>
      <w:r w:rsidRPr="004B6102">
        <w:rPr>
          <w:i/>
          <w:iCs/>
        </w:rPr>
        <w:t>Journal of Business Ethics</w:t>
      </w:r>
      <w:r w:rsidRPr="004B6102">
        <w:t>, </w:t>
      </w:r>
      <w:r w:rsidRPr="004B6102">
        <w:rPr>
          <w:i/>
          <w:iCs/>
        </w:rPr>
        <w:t>9</w:t>
      </w:r>
      <w:r w:rsidRPr="004B6102">
        <w:t>(1), 55-61.</w:t>
      </w:r>
    </w:p>
    <w:p w:rsidR="002945D6" w:rsidRDefault="002945D6" w:rsidP="000E24F0">
      <w:pPr>
        <w:ind w:left="720" w:hanging="720"/>
      </w:pPr>
      <w:proofErr w:type="spellStart"/>
      <w:r w:rsidRPr="002945D6">
        <w:lastRenderedPageBreak/>
        <w:t>Grijalva</w:t>
      </w:r>
      <w:proofErr w:type="spellEnd"/>
      <w:r w:rsidRPr="002945D6">
        <w:t>, E. (2013). </w:t>
      </w:r>
      <w:r w:rsidRPr="002945D6">
        <w:rPr>
          <w:i/>
          <w:iCs/>
        </w:rPr>
        <w:t>Narcissism and leadership: a meta-analysis of linear and nonlinear relationships</w:t>
      </w:r>
      <w:r w:rsidRPr="002945D6">
        <w:t> (Doctoral dissertation, University of Illinois at Urbana-Champaign).</w:t>
      </w:r>
    </w:p>
    <w:p w:rsidR="00A55411" w:rsidRDefault="00A55411" w:rsidP="000E24F0">
      <w:pPr>
        <w:ind w:left="720" w:hanging="720"/>
      </w:pPr>
      <w:proofErr w:type="spellStart"/>
      <w:r w:rsidRPr="00A55411">
        <w:t>Grijalva</w:t>
      </w:r>
      <w:proofErr w:type="spellEnd"/>
      <w:r w:rsidRPr="00A55411">
        <w:t xml:space="preserve">, E., </w:t>
      </w:r>
      <w:r>
        <w:t>Harms</w:t>
      </w:r>
      <w:r w:rsidRPr="00A55411">
        <w:t xml:space="preserve">, P. D., Newman, D. A., </w:t>
      </w:r>
      <w:r>
        <w:t>Gaddis</w:t>
      </w:r>
      <w:r w:rsidRPr="00A55411">
        <w:t xml:space="preserve">, B. H., &amp; </w:t>
      </w:r>
      <w:r>
        <w:t>Fraley</w:t>
      </w:r>
      <w:r w:rsidRPr="00A55411">
        <w:t xml:space="preserve">, R. C. (2013). </w:t>
      </w:r>
      <w:r>
        <w:t>Narcissism</w:t>
      </w:r>
      <w:r w:rsidRPr="00A55411">
        <w:t xml:space="preserve"> </w:t>
      </w:r>
      <w:r>
        <w:t>and leadership</w:t>
      </w:r>
      <w:r w:rsidRPr="00A55411">
        <w:t xml:space="preserve">: A </w:t>
      </w:r>
      <w:r>
        <w:t>meta-analytic review of linear and non-linear relationships</w:t>
      </w:r>
      <w:r w:rsidRPr="00A55411">
        <w:t>. </w:t>
      </w:r>
      <w:r w:rsidRPr="00A55411">
        <w:rPr>
          <w:i/>
          <w:iCs/>
        </w:rPr>
        <w:t>Personnel Psychology</w:t>
      </w:r>
      <w:r w:rsidRPr="00A55411">
        <w:t>.</w:t>
      </w:r>
    </w:p>
    <w:p w:rsidR="002945D6" w:rsidRDefault="002945D6" w:rsidP="000E24F0">
      <w:pPr>
        <w:ind w:left="720" w:hanging="720"/>
      </w:pPr>
      <w:proofErr w:type="spellStart"/>
      <w:r w:rsidRPr="002945D6">
        <w:t>Grijalva</w:t>
      </w:r>
      <w:proofErr w:type="spellEnd"/>
      <w:r w:rsidRPr="002945D6">
        <w:t xml:space="preserve">, E., &amp; Newman, D. A. (2014). Narcissism and </w:t>
      </w:r>
      <w:r>
        <w:t>c</w:t>
      </w:r>
      <w:r w:rsidRPr="002945D6">
        <w:t xml:space="preserve">ounterproductive </w:t>
      </w:r>
      <w:r>
        <w:t>w</w:t>
      </w:r>
      <w:r w:rsidRPr="002945D6">
        <w:t xml:space="preserve">ork </w:t>
      </w:r>
      <w:r>
        <w:t>b</w:t>
      </w:r>
      <w:r w:rsidRPr="002945D6">
        <w:t>ehavior (CWB): Meta</w:t>
      </w:r>
      <w:r w:rsidRPr="002945D6">
        <w:rPr>
          <w:rFonts w:ascii="Cambria Math" w:hAnsi="Cambria Math" w:cs="Cambria Math"/>
        </w:rPr>
        <w:t>‐</w:t>
      </w:r>
      <w:r>
        <w:rPr>
          <w:rFonts w:ascii="Cambria Math" w:hAnsi="Cambria Math" w:cs="Cambria Math"/>
        </w:rPr>
        <w:t>a</w:t>
      </w:r>
      <w:r w:rsidRPr="002945D6">
        <w:t xml:space="preserve">nalysis and </w:t>
      </w:r>
      <w:r>
        <w:t>c</w:t>
      </w:r>
      <w:r w:rsidRPr="002945D6">
        <w:t xml:space="preserve">onsideration of </w:t>
      </w:r>
      <w:r>
        <w:t>c</w:t>
      </w:r>
      <w:r w:rsidRPr="002945D6">
        <w:t xml:space="preserve">ollectivist </w:t>
      </w:r>
      <w:r>
        <w:t>c</w:t>
      </w:r>
      <w:r w:rsidRPr="002945D6">
        <w:t xml:space="preserve">ulture, </w:t>
      </w:r>
      <w:r>
        <w:t>big fi</w:t>
      </w:r>
      <w:r w:rsidRPr="002945D6">
        <w:t xml:space="preserve">ve </w:t>
      </w:r>
      <w:r>
        <w:t>p</w:t>
      </w:r>
      <w:r w:rsidRPr="002945D6">
        <w:t xml:space="preserve">ersonality, and </w:t>
      </w:r>
      <w:r>
        <w:t>n</w:t>
      </w:r>
      <w:r w:rsidRPr="002945D6">
        <w:t xml:space="preserve">arcissism's </w:t>
      </w:r>
      <w:r>
        <w:t>f</w:t>
      </w:r>
      <w:r w:rsidRPr="002945D6">
        <w:t xml:space="preserve">acet </w:t>
      </w:r>
      <w:r>
        <w:t>s</w:t>
      </w:r>
      <w:r w:rsidRPr="002945D6">
        <w:t>tructure. </w:t>
      </w:r>
      <w:r w:rsidRPr="002945D6">
        <w:rPr>
          <w:i/>
          <w:iCs/>
        </w:rPr>
        <w:t>Applied Psychology</w:t>
      </w:r>
      <w:r w:rsidRPr="002945D6">
        <w:t>.</w:t>
      </w:r>
    </w:p>
    <w:p w:rsidR="00E1444F" w:rsidRDefault="00E1444F" w:rsidP="000E24F0">
      <w:pPr>
        <w:ind w:left="720" w:hanging="720"/>
      </w:pPr>
      <w:proofErr w:type="spellStart"/>
      <w:r w:rsidRPr="00E1444F">
        <w:t>Ilie</w:t>
      </w:r>
      <w:proofErr w:type="spellEnd"/>
      <w:r w:rsidRPr="00E1444F">
        <w:t xml:space="preserve">, A., Penney, L. M., </w:t>
      </w:r>
      <w:proofErr w:type="spellStart"/>
      <w:r w:rsidRPr="00E1444F">
        <w:t>Ispas</w:t>
      </w:r>
      <w:proofErr w:type="spellEnd"/>
      <w:r w:rsidRPr="00E1444F">
        <w:t>, D., &amp; Iliescu, D. (2012). The Role of Trait Anger in the Relationship between Stressors and Counterproductive Work Behaviors: Convergent Findings from Multiple Studies and Methodologies. </w:t>
      </w:r>
      <w:r w:rsidRPr="00E1444F">
        <w:rPr>
          <w:i/>
          <w:iCs/>
        </w:rPr>
        <w:t>Applied Psychology</w:t>
      </w:r>
      <w:r w:rsidRPr="00E1444F">
        <w:t>, </w:t>
      </w:r>
      <w:r w:rsidRPr="00E1444F">
        <w:rPr>
          <w:i/>
          <w:iCs/>
        </w:rPr>
        <w:t>61</w:t>
      </w:r>
      <w:r w:rsidRPr="00E1444F">
        <w:t>(3), 415-436.</w:t>
      </w:r>
    </w:p>
    <w:p w:rsidR="00DA6835" w:rsidRDefault="00DA6835" w:rsidP="000E24F0">
      <w:pPr>
        <w:ind w:left="720" w:hanging="720"/>
      </w:pPr>
      <w:proofErr w:type="spellStart"/>
      <w:r w:rsidRPr="00DA6835">
        <w:t>Kerig</w:t>
      </w:r>
      <w:proofErr w:type="spellEnd"/>
      <w:r w:rsidRPr="00DA6835">
        <w:t xml:space="preserve">, P. K., &amp; </w:t>
      </w:r>
      <w:proofErr w:type="spellStart"/>
      <w:r w:rsidRPr="00DA6835">
        <w:t>Stellwagen</w:t>
      </w:r>
      <w:proofErr w:type="spellEnd"/>
      <w:r w:rsidRPr="00DA6835">
        <w:t>, K. K. (2010). Roles of callous-unemotional traits, narcissism, and Machiavellianism in childhood aggression. </w:t>
      </w:r>
      <w:r w:rsidRPr="00DA6835">
        <w:rPr>
          <w:i/>
          <w:iCs/>
        </w:rPr>
        <w:t>Journal of Psychopathology and Behavioral Assessment</w:t>
      </w:r>
      <w:r w:rsidRPr="00DA6835">
        <w:t>, </w:t>
      </w:r>
      <w:r w:rsidRPr="00DA6835">
        <w:rPr>
          <w:i/>
          <w:iCs/>
        </w:rPr>
        <w:t>32</w:t>
      </w:r>
      <w:r w:rsidRPr="00DA6835">
        <w:t>(3), 343-352.</w:t>
      </w:r>
    </w:p>
    <w:p w:rsidR="00E1444F" w:rsidRDefault="00E1444F" w:rsidP="000E24F0">
      <w:pPr>
        <w:ind w:left="720" w:hanging="720"/>
      </w:pPr>
      <w:r w:rsidRPr="00E1444F">
        <w:t xml:space="preserve">Maloney, P. W., </w:t>
      </w:r>
      <w:proofErr w:type="spellStart"/>
      <w:r w:rsidRPr="00E1444F">
        <w:t>Grawitch</w:t>
      </w:r>
      <w:proofErr w:type="spellEnd"/>
      <w:r w:rsidRPr="00E1444F">
        <w:t>, M. J., &amp; Barber, L. K. (2012). The multi-factor structure of the Brief Self-Control Scale: Discriminant validity of restraint and impulsivity. </w:t>
      </w:r>
      <w:r w:rsidRPr="00E1444F">
        <w:rPr>
          <w:i/>
          <w:iCs/>
        </w:rPr>
        <w:t>Journal of Research in Personality</w:t>
      </w:r>
      <w:r w:rsidRPr="00E1444F">
        <w:t>, </w:t>
      </w:r>
      <w:r w:rsidRPr="00E1444F">
        <w:rPr>
          <w:i/>
          <w:iCs/>
        </w:rPr>
        <w:t>46</w:t>
      </w:r>
      <w:r w:rsidRPr="00E1444F">
        <w:t>(1), 111-115.</w:t>
      </w:r>
    </w:p>
    <w:p w:rsidR="00AD4AF3" w:rsidRDefault="00AD4AF3" w:rsidP="000E24F0">
      <w:pPr>
        <w:ind w:left="720" w:hanging="720"/>
      </w:pPr>
      <w:r w:rsidRPr="00AD4AF3">
        <w:t>McCullough, M. E., Emmons, R. A., Kilpatrick, S. D., &amp; Mooney, C. N. (2003). Narcissists as “victims”: The role of narcissism in the perception of transgressions. </w:t>
      </w:r>
      <w:r w:rsidRPr="00AD4AF3">
        <w:rPr>
          <w:i/>
          <w:iCs/>
        </w:rPr>
        <w:t>Personality and Social Psychology Bulletin</w:t>
      </w:r>
      <w:r w:rsidRPr="00AD4AF3">
        <w:t>, </w:t>
      </w:r>
      <w:r w:rsidRPr="00AD4AF3">
        <w:rPr>
          <w:i/>
          <w:iCs/>
        </w:rPr>
        <w:t>29</w:t>
      </w:r>
      <w:r w:rsidRPr="00AD4AF3">
        <w:t>(7), 885-893.</w:t>
      </w:r>
    </w:p>
    <w:p w:rsidR="00754CC5" w:rsidRDefault="00754CC5" w:rsidP="000E24F0">
      <w:pPr>
        <w:ind w:left="720" w:hanging="720"/>
      </w:pPr>
      <w:r w:rsidRPr="00754CC5">
        <w:lastRenderedPageBreak/>
        <w:t>Michel, J. S.,</w:t>
      </w:r>
      <w:r>
        <w:t xml:space="preserve"> &amp; Bowling, N. A. (2013). Does d</w:t>
      </w:r>
      <w:r w:rsidRPr="00754CC5">
        <w:t xml:space="preserve">ispositional </w:t>
      </w:r>
      <w:r>
        <w:t>a</w:t>
      </w:r>
      <w:r w:rsidRPr="00754CC5">
        <w:t xml:space="preserve">ggression </w:t>
      </w:r>
      <w:r>
        <w:t>f</w:t>
      </w:r>
      <w:r w:rsidRPr="00754CC5">
        <w:t xml:space="preserve">eed the </w:t>
      </w:r>
      <w:r>
        <w:t>n</w:t>
      </w:r>
      <w:r w:rsidRPr="00754CC5">
        <w:t xml:space="preserve">arcissistic </w:t>
      </w:r>
      <w:r>
        <w:t>r</w:t>
      </w:r>
      <w:r w:rsidRPr="00754CC5">
        <w:t xml:space="preserve">esponse? The </w:t>
      </w:r>
      <w:r>
        <w:t>r</w:t>
      </w:r>
      <w:r w:rsidRPr="00754CC5">
        <w:t xml:space="preserve">ole of </w:t>
      </w:r>
      <w:r>
        <w:t>n</w:t>
      </w:r>
      <w:r w:rsidRPr="00754CC5">
        <w:t xml:space="preserve">arcissism and </w:t>
      </w:r>
      <w:r>
        <w:t>a</w:t>
      </w:r>
      <w:r w:rsidRPr="00754CC5">
        <w:t xml:space="preserve">ggression in the </w:t>
      </w:r>
      <w:r>
        <w:t>p</w:t>
      </w:r>
      <w:r w:rsidRPr="00754CC5">
        <w:t xml:space="preserve">rediction of </w:t>
      </w:r>
      <w:r>
        <w:t>j</w:t>
      </w:r>
      <w:r w:rsidRPr="00754CC5">
        <w:t xml:space="preserve">ob </w:t>
      </w:r>
      <w:r>
        <w:t>a</w:t>
      </w:r>
      <w:r w:rsidRPr="00754CC5">
        <w:t xml:space="preserve">ttitudes and </w:t>
      </w:r>
      <w:r>
        <w:t>c</w:t>
      </w:r>
      <w:r w:rsidRPr="00754CC5">
        <w:t xml:space="preserve">ounterproductive </w:t>
      </w:r>
      <w:r>
        <w:t>w</w:t>
      </w:r>
      <w:r w:rsidRPr="00754CC5">
        <w:t xml:space="preserve">ork </w:t>
      </w:r>
      <w:r>
        <w:t>b</w:t>
      </w:r>
      <w:r w:rsidRPr="00754CC5">
        <w:t>ehaviors. </w:t>
      </w:r>
      <w:r w:rsidRPr="00754CC5">
        <w:rPr>
          <w:i/>
          <w:iCs/>
        </w:rPr>
        <w:t>Journal of Business and Psychology</w:t>
      </w:r>
      <w:r w:rsidRPr="00754CC5">
        <w:t>, </w:t>
      </w:r>
      <w:r w:rsidRPr="00754CC5">
        <w:rPr>
          <w:i/>
          <w:iCs/>
        </w:rPr>
        <w:t>28</w:t>
      </w:r>
      <w:r w:rsidRPr="00754CC5">
        <w:t>(1), 93-105.</w:t>
      </w:r>
    </w:p>
    <w:p w:rsidR="004E65F8" w:rsidRDefault="004E65F8" w:rsidP="000E24F0">
      <w:pPr>
        <w:ind w:left="720" w:hanging="720"/>
      </w:pPr>
      <w:r w:rsidRPr="004E65F8">
        <w:t xml:space="preserve">Miller, J. D., Campbell, W. K., Young, D. L., </w:t>
      </w:r>
      <w:proofErr w:type="spellStart"/>
      <w:r w:rsidRPr="004E65F8">
        <w:t>Lakey</w:t>
      </w:r>
      <w:proofErr w:type="spellEnd"/>
      <w:r w:rsidRPr="004E65F8">
        <w:t xml:space="preserve">, C. E., </w:t>
      </w:r>
      <w:proofErr w:type="spellStart"/>
      <w:r w:rsidRPr="004E65F8">
        <w:t>Reidy</w:t>
      </w:r>
      <w:proofErr w:type="spellEnd"/>
      <w:r w:rsidRPr="004E65F8">
        <w:t xml:space="preserve">, D. E., </w:t>
      </w:r>
      <w:proofErr w:type="spellStart"/>
      <w:r w:rsidRPr="004E65F8">
        <w:t>Zeichner</w:t>
      </w:r>
      <w:proofErr w:type="spellEnd"/>
      <w:r w:rsidRPr="004E65F8">
        <w:t>, A., &amp; Goodie, A. S. (2009). Examining the relations among narcissism, impulsivity, and self</w:t>
      </w:r>
      <w:r w:rsidRPr="004E65F8">
        <w:rPr>
          <w:rFonts w:ascii="Cambria Math" w:hAnsi="Cambria Math" w:cs="Cambria Math"/>
        </w:rPr>
        <w:t>‐</w:t>
      </w:r>
      <w:r w:rsidRPr="004E65F8">
        <w:t>defeating behaviors. </w:t>
      </w:r>
      <w:r w:rsidRPr="004E65F8">
        <w:rPr>
          <w:i/>
          <w:iCs/>
        </w:rPr>
        <w:t>Journal of personality</w:t>
      </w:r>
      <w:proofErr w:type="gramStart"/>
      <w:r w:rsidRPr="004E65F8">
        <w:t>,</w:t>
      </w:r>
      <w:r w:rsidRPr="004E65F8">
        <w:rPr>
          <w:i/>
          <w:iCs/>
        </w:rPr>
        <w:t>77</w:t>
      </w:r>
      <w:proofErr w:type="gramEnd"/>
      <w:r w:rsidRPr="004E65F8">
        <w:t>(3), 761-794.</w:t>
      </w:r>
    </w:p>
    <w:p w:rsidR="00217CFD" w:rsidRDefault="00217CFD" w:rsidP="000E24F0">
      <w:pPr>
        <w:ind w:left="720" w:hanging="720"/>
      </w:pPr>
      <w:r w:rsidRPr="00217CFD">
        <w:t xml:space="preserve">Miller, J. D., </w:t>
      </w:r>
      <w:proofErr w:type="spellStart"/>
      <w:r w:rsidRPr="00217CFD">
        <w:t>Dir</w:t>
      </w:r>
      <w:proofErr w:type="spellEnd"/>
      <w:r w:rsidRPr="00217CFD">
        <w:t>, A., Gentile, B., Wilson, L., Pryor, L. R., &amp; Campbell, W. K. (2010). Searching for a vulnerable dark triad: Comparing factor 2 psychopathy, vulnerable narcissism, and borderline personality disorder. </w:t>
      </w:r>
      <w:r w:rsidRPr="00217CFD">
        <w:rPr>
          <w:i/>
          <w:iCs/>
        </w:rPr>
        <w:t>Journal of Personality</w:t>
      </w:r>
      <w:r w:rsidRPr="00217CFD">
        <w:t>, </w:t>
      </w:r>
      <w:r w:rsidRPr="00217CFD">
        <w:rPr>
          <w:i/>
          <w:iCs/>
        </w:rPr>
        <w:t>78</w:t>
      </w:r>
      <w:r w:rsidRPr="00217CFD">
        <w:t>(5), 1529-1564.</w:t>
      </w:r>
    </w:p>
    <w:p w:rsidR="00C248A4" w:rsidRDefault="00C248A4" w:rsidP="000E24F0">
      <w:pPr>
        <w:ind w:left="720" w:hanging="720"/>
      </w:pPr>
      <w:proofErr w:type="spellStart"/>
      <w:r w:rsidRPr="00C248A4">
        <w:t>Moscoso</w:t>
      </w:r>
      <w:proofErr w:type="spellEnd"/>
      <w:r w:rsidRPr="00C248A4">
        <w:t>, S., &amp; Salgado, J. F. (2004). “Dark side” personality styles as predictors of task, contextual, and job performance. </w:t>
      </w:r>
      <w:r w:rsidRPr="00C248A4">
        <w:rPr>
          <w:i/>
          <w:iCs/>
        </w:rPr>
        <w:t>International Journal of Selection and Assessment</w:t>
      </w:r>
      <w:r w:rsidRPr="00C248A4">
        <w:t>, </w:t>
      </w:r>
      <w:r w:rsidRPr="00C248A4">
        <w:rPr>
          <w:i/>
          <w:iCs/>
        </w:rPr>
        <w:t>12</w:t>
      </w:r>
      <w:r w:rsidRPr="00C248A4">
        <w:t>(4), 356-362.</w:t>
      </w:r>
    </w:p>
    <w:p w:rsidR="00754CC5" w:rsidRDefault="00754CC5" w:rsidP="000E24F0">
      <w:pPr>
        <w:ind w:left="720" w:hanging="720"/>
      </w:pPr>
      <w:r w:rsidRPr="00754CC5">
        <w:t xml:space="preserve">Mount, M., </w:t>
      </w:r>
      <w:proofErr w:type="spellStart"/>
      <w:r w:rsidRPr="00754CC5">
        <w:t>Ilies</w:t>
      </w:r>
      <w:proofErr w:type="spellEnd"/>
      <w:r w:rsidRPr="00754CC5">
        <w:t xml:space="preserve">, R., &amp; Johnson, E. (2006). Relationship of personality traits and counterproductive work behaviors: The mediating effects of job </w:t>
      </w:r>
      <w:proofErr w:type="spellStart"/>
      <w:r w:rsidRPr="00754CC5">
        <w:t>satisfaction.</w:t>
      </w:r>
      <w:r w:rsidRPr="00754CC5">
        <w:rPr>
          <w:i/>
          <w:iCs/>
        </w:rPr>
        <w:t>Personnel</w:t>
      </w:r>
      <w:proofErr w:type="spellEnd"/>
      <w:r w:rsidRPr="00754CC5">
        <w:rPr>
          <w:i/>
          <w:iCs/>
        </w:rPr>
        <w:t xml:space="preserve"> Psychology</w:t>
      </w:r>
      <w:r w:rsidRPr="00754CC5">
        <w:t>, </w:t>
      </w:r>
      <w:r w:rsidRPr="00754CC5">
        <w:rPr>
          <w:i/>
          <w:iCs/>
        </w:rPr>
        <w:t>59</w:t>
      </w:r>
      <w:r w:rsidRPr="00754CC5">
        <w:t>(3), 591-622.</w:t>
      </w:r>
    </w:p>
    <w:p w:rsidR="00754CC5" w:rsidRDefault="00754CC5" w:rsidP="000E24F0">
      <w:pPr>
        <w:ind w:left="720" w:hanging="720"/>
      </w:pPr>
      <w:proofErr w:type="spellStart"/>
      <w:r w:rsidRPr="00754CC5">
        <w:t>Neuman</w:t>
      </w:r>
      <w:proofErr w:type="spellEnd"/>
      <w:r w:rsidRPr="00754CC5">
        <w:t>, J. H., &amp; Baron, R. A. (1998). Workplace violence and workplace aggression: Evidence concerning specific forms, potential causes, and preferred targets. </w:t>
      </w:r>
      <w:r w:rsidRPr="00754CC5">
        <w:rPr>
          <w:i/>
          <w:iCs/>
        </w:rPr>
        <w:t>Journal of management</w:t>
      </w:r>
      <w:r w:rsidRPr="00754CC5">
        <w:t>, </w:t>
      </w:r>
      <w:r w:rsidRPr="00754CC5">
        <w:rPr>
          <w:i/>
          <w:iCs/>
        </w:rPr>
        <w:t>24</w:t>
      </w:r>
      <w:r w:rsidRPr="00754CC5">
        <w:t>(3), 391-419.</w:t>
      </w:r>
    </w:p>
    <w:p w:rsidR="004B6102" w:rsidRDefault="004B6102" w:rsidP="000E24F0">
      <w:pPr>
        <w:ind w:left="720" w:hanging="720"/>
      </w:pPr>
      <w:r w:rsidRPr="004B6102">
        <w:t>O'Boyle Jr, E. H., Forsyth, D. R., Banks, G. C., &amp; McDaniel, M. A. (2012). A meta-analysis of the dark triad and work behavior: A social exchange perspective. </w:t>
      </w:r>
      <w:r w:rsidRPr="004B6102">
        <w:rPr>
          <w:i/>
          <w:iCs/>
        </w:rPr>
        <w:t>Journal of Applied Psychology</w:t>
      </w:r>
      <w:r w:rsidRPr="004B6102">
        <w:t>, </w:t>
      </w:r>
      <w:r w:rsidRPr="004B6102">
        <w:rPr>
          <w:i/>
          <w:iCs/>
        </w:rPr>
        <w:t>97</w:t>
      </w:r>
      <w:r w:rsidRPr="004B6102">
        <w:t>(3), 557.</w:t>
      </w:r>
    </w:p>
    <w:p w:rsidR="002B6897" w:rsidRDefault="002B6897" w:rsidP="000E24F0">
      <w:pPr>
        <w:ind w:left="720" w:hanging="720"/>
      </w:pPr>
      <w:proofErr w:type="spellStart"/>
      <w:r w:rsidRPr="002B6897">
        <w:lastRenderedPageBreak/>
        <w:t>Paulhus</w:t>
      </w:r>
      <w:proofErr w:type="spellEnd"/>
      <w:r w:rsidRPr="002B6897">
        <w:t xml:space="preserve">, D. L. (1998). Interpersonal and </w:t>
      </w:r>
      <w:proofErr w:type="spellStart"/>
      <w:r w:rsidRPr="002B6897">
        <w:t>intrapsychic</w:t>
      </w:r>
      <w:proofErr w:type="spellEnd"/>
      <w:r w:rsidRPr="002B6897">
        <w:t xml:space="preserve"> </w:t>
      </w:r>
      <w:proofErr w:type="spellStart"/>
      <w:r w:rsidRPr="002B6897">
        <w:t>adaptiveness</w:t>
      </w:r>
      <w:proofErr w:type="spellEnd"/>
      <w:r w:rsidRPr="002B6897">
        <w:t xml:space="preserve"> of trait self-enhancement: A mixed blessing</w:t>
      </w:r>
      <w:proofErr w:type="gramStart"/>
      <w:r w:rsidRPr="002B6897">
        <w:t>?.</w:t>
      </w:r>
      <w:proofErr w:type="gramEnd"/>
      <w:r w:rsidRPr="002B6897">
        <w:t> </w:t>
      </w:r>
      <w:r w:rsidRPr="002B6897">
        <w:rPr>
          <w:i/>
          <w:iCs/>
        </w:rPr>
        <w:t>Journal of personality and social psychology</w:t>
      </w:r>
      <w:proofErr w:type="gramStart"/>
      <w:r w:rsidRPr="002B6897">
        <w:t>,</w:t>
      </w:r>
      <w:r w:rsidRPr="002B6897">
        <w:rPr>
          <w:i/>
          <w:iCs/>
        </w:rPr>
        <w:t>74</w:t>
      </w:r>
      <w:proofErr w:type="gramEnd"/>
      <w:r w:rsidRPr="002B6897">
        <w:t>(5), 1197.</w:t>
      </w:r>
    </w:p>
    <w:p w:rsidR="00A55411" w:rsidRDefault="00A55411" w:rsidP="0033469A">
      <w:pPr>
        <w:ind w:left="720" w:hanging="720"/>
      </w:pPr>
      <w:proofErr w:type="spellStart"/>
      <w:r w:rsidRPr="00A55411">
        <w:t>Paulhus</w:t>
      </w:r>
      <w:proofErr w:type="spellEnd"/>
      <w:r w:rsidRPr="00A55411">
        <w:t>, D. L., &amp; Williams, K. M. (2002). The dark triad of personality: Narcissism, Machiavellianism, and psychopathy. </w:t>
      </w:r>
      <w:r w:rsidRPr="00A55411">
        <w:rPr>
          <w:i/>
          <w:iCs/>
        </w:rPr>
        <w:t>Journal of research in personality</w:t>
      </w:r>
      <w:r w:rsidRPr="00A55411">
        <w:t>, </w:t>
      </w:r>
      <w:r w:rsidRPr="00A55411">
        <w:rPr>
          <w:i/>
          <w:iCs/>
        </w:rPr>
        <w:t>36</w:t>
      </w:r>
      <w:r w:rsidRPr="00A55411">
        <w:t xml:space="preserve">(6), 556-563. </w:t>
      </w:r>
    </w:p>
    <w:p w:rsidR="0033469A" w:rsidRDefault="0033469A" w:rsidP="0033469A">
      <w:pPr>
        <w:ind w:left="720" w:hanging="720"/>
      </w:pPr>
      <w:r>
        <w:t>Penney, L. M., &amp; Spector, P. E. (2002). Narcissism and counterproductive work behavior: Do bigger egos mean bigger problems? International Journal of Selection and Assessment, 10, 126–134.</w:t>
      </w:r>
    </w:p>
    <w:p w:rsidR="00D10D9B" w:rsidRDefault="00D10D9B" w:rsidP="0033469A">
      <w:pPr>
        <w:ind w:left="720" w:hanging="720"/>
      </w:pPr>
      <w:r w:rsidRPr="00D10D9B">
        <w:t xml:space="preserve">Penney, L. M., &amp; Spector, P. E. (2005). Job stress, incivility, and counterproductive work behavior (CWB): The </w:t>
      </w:r>
      <w:r w:rsidR="002F34DF">
        <w:t>mediating</w:t>
      </w:r>
      <w:r w:rsidRPr="00D10D9B">
        <w:t xml:space="preserve"> role of negative affectivity. </w:t>
      </w:r>
      <w:r w:rsidRPr="00D10D9B">
        <w:rPr>
          <w:i/>
          <w:iCs/>
        </w:rPr>
        <w:t>Journal of Organizational Behavior</w:t>
      </w:r>
      <w:r w:rsidRPr="00D10D9B">
        <w:t>, </w:t>
      </w:r>
      <w:r w:rsidRPr="00D10D9B">
        <w:rPr>
          <w:i/>
          <w:iCs/>
        </w:rPr>
        <w:t>26</w:t>
      </w:r>
      <w:r w:rsidRPr="00D10D9B">
        <w:t>(7), 777-796.</w:t>
      </w:r>
    </w:p>
    <w:p w:rsidR="00217CFD" w:rsidRDefault="00217CFD" w:rsidP="0033469A">
      <w:pPr>
        <w:ind w:left="720" w:hanging="720"/>
      </w:pPr>
      <w:proofErr w:type="spellStart"/>
      <w:r w:rsidRPr="00217CFD">
        <w:t>Pincus</w:t>
      </w:r>
      <w:proofErr w:type="spellEnd"/>
      <w:r w:rsidRPr="00217CFD">
        <w:t xml:space="preserve">, A. L., &amp; </w:t>
      </w:r>
      <w:proofErr w:type="spellStart"/>
      <w:r w:rsidRPr="00217CFD">
        <w:t>Lukowitsky</w:t>
      </w:r>
      <w:proofErr w:type="spellEnd"/>
      <w:r w:rsidRPr="00217CFD">
        <w:t>, M. R. (2010). Pathological narcissism and narcissistic personality disorder. </w:t>
      </w:r>
      <w:r w:rsidRPr="00217CFD">
        <w:rPr>
          <w:i/>
          <w:iCs/>
        </w:rPr>
        <w:t>Annual Review of Clinical Psychology</w:t>
      </w:r>
      <w:r w:rsidRPr="00217CFD">
        <w:t>, </w:t>
      </w:r>
      <w:r w:rsidRPr="00217CFD">
        <w:rPr>
          <w:i/>
          <w:iCs/>
        </w:rPr>
        <w:t>6</w:t>
      </w:r>
      <w:r w:rsidRPr="00217CFD">
        <w:t>, 421-446.</w:t>
      </w:r>
    </w:p>
    <w:p w:rsidR="00287693" w:rsidRDefault="00287693" w:rsidP="0033469A">
      <w:pPr>
        <w:ind w:left="720" w:hanging="720"/>
      </w:pPr>
      <w:proofErr w:type="spellStart"/>
      <w:r w:rsidRPr="00287693">
        <w:t>Rhodewalt</w:t>
      </w:r>
      <w:proofErr w:type="spellEnd"/>
      <w:r w:rsidRPr="00287693">
        <w:t xml:space="preserve">, F., &amp; </w:t>
      </w:r>
      <w:proofErr w:type="spellStart"/>
      <w:r w:rsidRPr="00287693">
        <w:t>Morf</w:t>
      </w:r>
      <w:proofErr w:type="spellEnd"/>
      <w:r w:rsidRPr="00287693">
        <w:t xml:space="preserve">, C. C. (1998). On self-aggrandizement and anger: a temporal analysis of narcissism and affective reactions to success and </w:t>
      </w:r>
      <w:proofErr w:type="spellStart"/>
      <w:r w:rsidRPr="00287693">
        <w:t>failure.</w:t>
      </w:r>
      <w:r w:rsidRPr="00287693">
        <w:rPr>
          <w:i/>
          <w:iCs/>
        </w:rPr>
        <w:t>Journal</w:t>
      </w:r>
      <w:proofErr w:type="spellEnd"/>
      <w:r w:rsidRPr="00287693">
        <w:rPr>
          <w:i/>
          <w:iCs/>
        </w:rPr>
        <w:t xml:space="preserve"> of personality and social psychology</w:t>
      </w:r>
      <w:r w:rsidRPr="00287693">
        <w:t>, </w:t>
      </w:r>
      <w:r w:rsidRPr="00287693">
        <w:rPr>
          <w:i/>
          <w:iCs/>
        </w:rPr>
        <w:t>74</w:t>
      </w:r>
      <w:r w:rsidRPr="00287693">
        <w:t>(3), 672.</w:t>
      </w:r>
    </w:p>
    <w:p w:rsidR="00217CFD" w:rsidRDefault="00217CFD" w:rsidP="0033469A">
      <w:pPr>
        <w:ind w:left="720" w:hanging="720"/>
      </w:pPr>
      <w:proofErr w:type="spellStart"/>
      <w:r w:rsidRPr="00217CFD">
        <w:t>Rijsenbilt</w:t>
      </w:r>
      <w:proofErr w:type="spellEnd"/>
      <w:r w:rsidRPr="00217CFD">
        <w:t xml:space="preserve">, A., &amp; </w:t>
      </w:r>
      <w:proofErr w:type="spellStart"/>
      <w:r w:rsidRPr="00217CFD">
        <w:t>Commandeur</w:t>
      </w:r>
      <w:proofErr w:type="spellEnd"/>
      <w:r w:rsidRPr="00217CFD">
        <w:t xml:space="preserve">, H. </w:t>
      </w:r>
      <w:r w:rsidR="003C5ACA">
        <w:t>(2013). Narcissus enters the c</w:t>
      </w:r>
      <w:r w:rsidRPr="00217CFD">
        <w:t xml:space="preserve">ourtroom: CEO Narcissism and </w:t>
      </w:r>
      <w:r w:rsidR="003C5ACA">
        <w:t>f</w:t>
      </w:r>
      <w:r w:rsidRPr="00217CFD">
        <w:t>raud. </w:t>
      </w:r>
      <w:r w:rsidRPr="00217CFD">
        <w:rPr>
          <w:i/>
          <w:iCs/>
        </w:rPr>
        <w:t>Journal of business ethics</w:t>
      </w:r>
      <w:r w:rsidRPr="00217CFD">
        <w:t>, </w:t>
      </w:r>
      <w:r w:rsidRPr="00217CFD">
        <w:rPr>
          <w:i/>
          <w:iCs/>
        </w:rPr>
        <w:t>117</w:t>
      </w:r>
      <w:r w:rsidRPr="00217CFD">
        <w:t>(2), 413-429.</w:t>
      </w:r>
    </w:p>
    <w:p w:rsidR="002B566C" w:rsidRDefault="002B566C" w:rsidP="000E24F0">
      <w:pPr>
        <w:ind w:left="720" w:hanging="720"/>
      </w:pPr>
      <w:r w:rsidRPr="002B566C">
        <w:t>Spector, P. E. (2011). The relationship of personality to counterproductive work behavior (CWB): An integration of perspectives. </w:t>
      </w:r>
      <w:r w:rsidRPr="002B566C">
        <w:rPr>
          <w:i/>
          <w:iCs/>
        </w:rPr>
        <w:t>Human Resource Management Review</w:t>
      </w:r>
      <w:r w:rsidRPr="002B566C">
        <w:t>, </w:t>
      </w:r>
      <w:r w:rsidRPr="002B566C">
        <w:rPr>
          <w:i/>
          <w:iCs/>
        </w:rPr>
        <w:t>21</w:t>
      </w:r>
      <w:r w:rsidRPr="002B566C">
        <w:t>(4), 342-352.</w:t>
      </w:r>
    </w:p>
    <w:p w:rsidR="003C5ACA" w:rsidRDefault="003C5ACA" w:rsidP="000E24F0">
      <w:pPr>
        <w:ind w:left="720" w:hanging="720"/>
      </w:pPr>
      <w:r w:rsidRPr="003C5ACA">
        <w:lastRenderedPageBreak/>
        <w:t xml:space="preserve">Spector, P. E., Fox, S., &amp; </w:t>
      </w:r>
      <w:proofErr w:type="spellStart"/>
      <w:r w:rsidRPr="003C5ACA">
        <w:t>Domagalski</w:t>
      </w:r>
      <w:proofErr w:type="spellEnd"/>
      <w:r w:rsidRPr="003C5ACA">
        <w:t>, T. (2006). Emotions, violence and counterproductive work behavior. </w:t>
      </w:r>
      <w:r w:rsidRPr="003C5ACA">
        <w:rPr>
          <w:i/>
          <w:iCs/>
        </w:rPr>
        <w:t>Handbook of workplace violence</w:t>
      </w:r>
      <w:r w:rsidRPr="003C5ACA">
        <w:t>, 29-46.</w:t>
      </w:r>
    </w:p>
    <w:p w:rsidR="00AD4AF3" w:rsidRDefault="00AD4AF3" w:rsidP="000E24F0">
      <w:pPr>
        <w:ind w:left="720" w:hanging="720"/>
      </w:pPr>
      <w:r w:rsidRPr="00AD4AF3">
        <w:t xml:space="preserve">Sprung, J. M., &amp; </w:t>
      </w:r>
      <w:proofErr w:type="spellStart"/>
      <w:r w:rsidRPr="00AD4AF3">
        <w:t>Jex</w:t>
      </w:r>
      <w:proofErr w:type="spellEnd"/>
      <w:r w:rsidRPr="00AD4AF3">
        <w:t xml:space="preserve">, S. M. (2012). Work locus of control as a moderator of the relationship between work stressors and counterproductive work </w:t>
      </w:r>
      <w:proofErr w:type="spellStart"/>
      <w:r w:rsidRPr="00AD4AF3">
        <w:t>behavior.</w:t>
      </w:r>
      <w:r w:rsidRPr="00AD4AF3">
        <w:rPr>
          <w:i/>
          <w:iCs/>
        </w:rPr>
        <w:t>International</w:t>
      </w:r>
      <w:proofErr w:type="spellEnd"/>
      <w:r w:rsidRPr="00AD4AF3">
        <w:rPr>
          <w:i/>
          <w:iCs/>
        </w:rPr>
        <w:t xml:space="preserve"> Journal of Stress Management</w:t>
      </w:r>
      <w:r w:rsidRPr="00AD4AF3">
        <w:t>, </w:t>
      </w:r>
      <w:r w:rsidRPr="00AD4AF3">
        <w:rPr>
          <w:i/>
          <w:iCs/>
        </w:rPr>
        <w:t>19</w:t>
      </w:r>
      <w:r w:rsidRPr="00AD4AF3">
        <w:t>(4), 272.</w:t>
      </w:r>
    </w:p>
    <w:p w:rsidR="00AD4AF3" w:rsidRDefault="00AD4AF3" w:rsidP="000E24F0">
      <w:pPr>
        <w:ind w:left="720" w:hanging="720"/>
      </w:pPr>
      <w:proofErr w:type="spellStart"/>
      <w:r w:rsidRPr="00AD4AF3">
        <w:t>Stucke</w:t>
      </w:r>
      <w:proofErr w:type="spellEnd"/>
      <w:r w:rsidRPr="00AD4AF3">
        <w:t xml:space="preserve">, T. S., &amp; </w:t>
      </w:r>
      <w:proofErr w:type="spellStart"/>
      <w:r w:rsidRPr="00AD4AF3">
        <w:t>Sporer</w:t>
      </w:r>
      <w:proofErr w:type="spellEnd"/>
      <w:r w:rsidRPr="00AD4AF3">
        <w:t>, S. L. (2002). When a grandiose self</w:t>
      </w:r>
      <w:r w:rsidRPr="00AD4AF3">
        <w:rPr>
          <w:rFonts w:ascii="Cambria Math" w:hAnsi="Cambria Math" w:cs="Cambria Math"/>
        </w:rPr>
        <w:t>‐</w:t>
      </w:r>
      <w:r w:rsidRPr="00AD4AF3">
        <w:t>image is threatened: Narcissism and self</w:t>
      </w:r>
      <w:r w:rsidRPr="00AD4AF3">
        <w:rPr>
          <w:rFonts w:ascii="Cambria Math" w:hAnsi="Cambria Math" w:cs="Cambria Math"/>
        </w:rPr>
        <w:t>‐</w:t>
      </w:r>
      <w:r w:rsidRPr="00AD4AF3">
        <w:t>concept clarity as predictors of negative emotions and aggression following ego</w:t>
      </w:r>
      <w:r w:rsidRPr="00AD4AF3">
        <w:rPr>
          <w:rFonts w:ascii="Cambria Math" w:hAnsi="Cambria Math" w:cs="Cambria Math"/>
        </w:rPr>
        <w:t>‐</w:t>
      </w:r>
      <w:r w:rsidRPr="00AD4AF3">
        <w:t>threat. </w:t>
      </w:r>
      <w:r w:rsidRPr="00AD4AF3">
        <w:rPr>
          <w:i/>
          <w:iCs/>
        </w:rPr>
        <w:t>Journal of personality</w:t>
      </w:r>
      <w:r w:rsidRPr="00AD4AF3">
        <w:t>, </w:t>
      </w:r>
      <w:r w:rsidRPr="00AD4AF3">
        <w:rPr>
          <w:i/>
          <w:iCs/>
        </w:rPr>
        <w:t>70</w:t>
      </w:r>
      <w:r w:rsidRPr="00AD4AF3">
        <w:t>(4), 509-532.</w:t>
      </w:r>
    </w:p>
    <w:p w:rsidR="000E24F0" w:rsidRDefault="000E24F0" w:rsidP="000E24F0">
      <w:pPr>
        <w:ind w:left="720" w:hanging="720"/>
      </w:pPr>
      <w:proofErr w:type="spellStart"/>
      <w:r w:rsidRPr="000E24F0">
        <w:t>Twenge</w:t>
      </w:r>
      <w:proofErr w:type="spellEnd"/>
      <w:r w:rsidRPr="000E24F0">
        <w:t>, J. M. (2011). Narcissism and culture. </w:t>
      </w:r>
      <w:r w:rsidRPr="000E24F0">
        <w:rPr>
          <w:i/>
          <w:iCs/>
        </w:rPr>
        <w:t>The handbook of narcissism and narcissistic personality disorder</w:t>
      </w:r>
      <w:r w:rsidRPr="000E24F0">
        <w:t>, 202-209.</w:t>
      </w:r>
    </w:p>
    <w:p w:rsidR="000E24F0" w:rsidRDefault="000E24F0" w:rsidP="000E24F0">
      <w:pPr>
        <w:ind w:left="720" w:hanging="720"/>
      </w:pPr>
      <w:r w:rsidRPr="000E24F0">
        <w:t xml:space="preserve">Watson, P. J., Grisham, S. O., Trotter, M. V., &amp; </w:t>
      </w:r>
      <w:proofErr w:type="spellStart"/>
      <w:r w:rsidRPr="000E24F0">
        <w:t>Biderman</w:t>
      </w:r>
      <w:proofErr w:type="spellEnd"/>
      <w:r w:rsidRPr="000E24F0">
        <w:t>, M. D. (1984). Narcissism and empathy: Validity evidence for the Narcissistic Personality Inventory. </w:t>
      </w:r>
      <w:r w:rsidRPr="000E24F0">
        <w:rPr>
          <w:i/>
          <w:iCs/>
        </w:rPr>
        <w:t>Journal of personality assessment</w:t>
      </w:r>
      <w:r w:rsidRPr="000E24F0">
        <w:t>, </w:t>
      </w:r>
      <w:r w:rsidRPr="000E24F0">
        <w:rPr>
          <w:i/>
          <w:iCs/>
        </w:rPr>
        <w:t>48</w:t>
      </w:r>
      <w:r w:rsidRPr="000E24F0">
        <w:t>(3), 301-305.</w:t>
      </w:r>
    </w:p>
    <w:p w:rsidR="00AD4AF3" w:rsidRDefault="00AD4AF3" w:rsidP="000E24F0">
      <w:pPr>
        <w:ind w:left="720" w:hanging="720"/>
      </w:pPr>
      <w:r w:rsidRPr="00AD4AF3">
        <w:t xml:space="preserve">Wu, J., &amp; </w:t>
      </w:r>
      <w:proofErr w:type="spellStart"/>
      <w:r w:rsidRPr="00AD4AF3">
        <w:t>Lebreton</w:t>
      </w:r>
      <w:proofErr w:type="spellEnd"/>
      <w:r w:rsidRPr="00AD4AF3">
        <w:t>, J. M. (2011). Reconsidering the dispositional basis of counterproductive work behavior: The role of aberrant personality. </w:t>
      </w:r>
      <w:r w:rsidRPr="00AD4AF3">
        <w:rPr>
          <w:i/>
          <w:iCs/>
        </w:rPr>
        <w:t>Personnel Psychology</w:t>
      </w:r>
      <w:r w:rsidRPr="00AD4AF3">
        <w:t>, </w:t>
      </w:r>
      <w:r w:rsidRPr="00AD4AF3">
        <w:rPr>
          <w:i/>
          <w:iCs/>
        </w:rPr>
        <w:t>64</w:t>
      </w:r>
      <w:r w:rsidRPr="00AD4AF3">
        <w:t>(3), 593-626.</w:t>
      </w:r>
    </w:p>
    <w:sectPr w:rsidR="00AD4AF3" w:rsidSect="0029180C">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mily Grijalva" w:date="2014-05-13T12:50:00Z" w:initials="EG">
    <w:p w:rsidR="00154350" w:rsidRDefault="00154350">
      <w:pPr>
        <w:pStyle w:val="CommentText"/>
      </w:pPr>
      <w:r>
        <w:rPr>
          <w:rStyle w:val="CommentReference"/>
        </w:rPr>
        <w:annotationRef/>
      </w:r>
      <w:proofErr w:type="spellStart"/>
      <w:r>
        <w:t>Lets</w:t>
      </w:r>
      <w:proofErr w:type="spellEnd"/>
      <w:r>
        <w:t xml:space="preserve"> brainstorm something catchier than this. Something like…</w:t>
      </w:r>
    </w:p>
    <w:p w:rsidR="00154350" w:rsidRDefault="00154350">
      <w:pPr>
        <w:pStyle w:val="CommentText"/>
      </w:pPr>
    </w:p>
    <w:p w:rsidR="00154350" w:rsidRDefault="00154350">
      <w:pPr>
        <w:pStyle w:val="CommentText"/>
      </w:pPr>
      <w:r>
        <w:t>Why do narcissists behave badly at work? A meta-analytic path analysis.</w:t>
      </w:r>
    </w:p>
  </w:comment>
  <w:comment w:id="15" w:author="Emily Grijalva" w:date="2014-05-13T13:01:00Z" w:initials="EG">
    <w:p w:rsidR="00F53589" w:rsidRDefault="00F53589">
      <w:pPr>
        <w:pStyle w:val="CommentText"/>
      </w:pPr>
      <w:r>
        <w:rPr>
          <w:rStyle w:val="CommentReference"/>
        </w:rPr>
        <w:annotationRef/>
      </w:r>
      <w:r>
        <w:t>If this paper is about the Dark Triad then these introductory sentences need to be completely rewritten to focus on the dark triad more broadly. Same goes for the abstract.</w:t>
      </w:r>
    </w:p>
  </w:comment>
  <w:comment w:id="18" w:author="Emily Grijalva" w:date="2014-05-13T12:59:00Z" w:initials="EG">
    <w:p w:rsidR="00214115" w:rsidRDefault="00214115">
      <w:pPr>
        <w:pStyle w:val="CommentText"/>
      </w:pPr>
      <w:r>
        <w:rPr>
          <w:rStyle w:val="CommentReference"/>
        </w:rPr>
        <w:annotationRef/>
      </w:r>
      <w:r>
        <w:t>The paper isn’t really about the definition of Narcissism, so the definition should be as short as possible.</w:t>
      </w:r>
    </w:p>
    <w:p w:rsidR="00214115" w:rsidRDefault="00214115">
      <w:pPr>
        <w:pStyle w:val="CommentText"/>
      </w:pPr>
    </w:p>
    <w:p w:rsidR="00214115" w:rsidRDefault="00214115">
      <w:pPr>
        <w:pStyle w:val="CommentText"/>
      </w:pPr>
      <w:r>
        <w:t xml:space="preserve">As Dan says, “skate fast over thin ice.” We do not want to emphasize that there is confusion regarding Narcissism’s definition. </w:t>
      </w:r>
      <w:r w:rsidR="00720A02">
        <w:t>And remember, we are focusing on “grandiose” narcissism. Although</w:t>
      </w:r>
      <w:r w:rsidR="00360B3C">
        <w:t xml:space="preserve"> this is not a distinction we need to make in the paper. Just pretend that vulnerable narcissism doesn’t exist.</w:t>
      </w:r>
    </w:p>
  </w:comment>
  <w:comment w:id="21" w:author="Emily Grijalva" w:date="2014-05-13T12:55:00Z" w:initials="EG">
    <w:p w:rsidR="00214115" w:rsidRDefault="00214115">
      <w:pPr>
        <w:pStyle w:val="CommentText"/>
      </w:pPr>
      <w:r>
        <w:rPr>
          <w:rStyle w:val="CommentReference"/>
        </w:rPr>
        <w:annotationRef/>
      </w:r>
      <w:r>
        <w:t>Fix this citation</w:t>
      </w:r>
    </w:p>
  </w:comment>
  <w:comment w:id="27" w:author="Emily Grijalva" w:date="2014-05-13T12:57:00Z" w:initials="EG">
    <w:p w:rsidR="00214115" w:rsidRDefault="00214115">
      <w:pPr>
        <w:pStyle w:val="CommentText"/>
      </w:pPr>
      <w:r>
        <w:rPr>
          <w:rStyle w:val="CommentReference"/>
        </w:rPr>
        <w:annotationRef/>
      </w:r>
      <w:r>
        <w:t>These are really clinical variables. You need to pick work outcomes or at least outcomes that are less clinical.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511" w:rsidRDefault="00DA6511" w:rsidP="00BA15FB">
      <w:pPr>
        <w:spacing w:after="0" w:line="240" w:lineRule="auto"/>
      </w:pPr>
      <w:r>
        <w:separator/>
      </w:r>
    </w:p>
  </w:endnote>
  <w:endnote w:type="continuationSeparator" w:id="0">
    <w:p w:rsidR="00DA6511" w:rsidRDefault="00DA6511" w:rsidP="00BA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511" w:rsidRDefault="00DA6511" w:rsidP="00BA15FB">
      <w:pPr>
        <w:spacing w:after="0" w:line="240" w:lineRule="auto"/>
      </w:pPr>
      <w:r>
        <w:separator/>
      </w:r>
    </w:p>
  </w:footnote>
  <w:footnote w:type="continuationSeparator" w:id="0">
    <w:p w:rsidR="00DA6511" w:rsidRDefault="00DA6511" w:rsidP="00BA15FB">
      <w:pPr>
        <w:spacing w:after="0" w:line="240" w:lineRule="auto"/>
      </w:pPr>
      <w:r>
        <w:continuationSeparator/>
      </w:r>
    </w:p>
  </w:footnote>
  <w:footnote w:id="1">
    <w:p w:rsidR="00BA15FB" w:rsidRDefault="00BA15FB">
      <w:pPr>
        <w:pStyle w:val="FootnoteText"/>
      </w:pPr>
      <w:r>
        <w:rPr>
          <w:rStyle w:val="FootnoteReference"/>
        </w:rPr>
        <w:footnoteRef/>
      </w:r>
      <w:r>
        <w:t xml:space="preserve"> Mount et al 2006 call counterproductive work behaviors “CPBs”, organizational counterproductive work behaviors “CPB-Os”, and individually-targeted counterproductive work behaviors “CPB-Is”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7FE" w:rsidRDefault="009307FE">
    <w:pPr>
      <w:pStyle w:val="Header"/>
    </w:pPr>
    <w:r>
      <w:t>Narcissism and CWB meta-analytic path analysis</w:t>
    </w:r>
  </w:p>
  <w:p w:rsidR="009307FE" w:rsidRDefault="009307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E79"/>
    <w:rsid w:val="00043F37"/>
    <w:rsid w:val="00091913"/>
    <w:rsid w:val="000B2E61"/>
    <w:rsid w:val="000E24F0"/>
    <w:rsid w:val="00154350"/>
    <w:rsid w:val="00167F57"/>
    <w:rsid w:val="0017634D"/>
    <w:rsid w:val="001D1B5A"/>
    <w:rsid w:val="00214115"/>
    <w:rsid w:val="00217CFD"/>
    <w:rsid w:val="00217D09"/>
    <w:rsid w:val="00246C23"/>
    <w:rsid w:val="00254AA2"/>
    <w:rsid w:val="00287693"/>
    <w:rsid w:val="0029180C"/>
    <w:rsid w:val="00292EEA"/>
    <w:rsid w:val="002945D6"/>
    <w:rsid w:val="002A0FD6"/>
    <w:rsid w:val="002B3BEC"/>
    <w:rsid w:val="002B566C"/>
    <w:rsid w:val="002B6897"/>
    <w:rsid w:val="002F34DF"/>
    <w:rsid w:val="0033469A"/>
    <w:rsid w:val="003358C5"/>
    <w:rsid w:val="00340A57"/>
    <w:rsid w:val="003467C0"/>
    <w:rsid w:val="00347AEF"/>
    <w:rsid w:val="00360B3C"/>
    <w:rsid w:val="003B11B1"/>
    <w:rsid w:val="003C5ACA"/>
    <w:rsid w:val="003E1DE7"/>
    <w:rsid w:val="003E5D29"/>
    <w:rsid w:val="00435B42"/>
    <w:rsid w:val="00457FF7"/>
    <w:rsid w:val="004A0A83"/>
    <w:rsid w:val="004B0068"/>
    <w:rsid w:val="004B6102"/>
    <w:rsid w:val="004D1AF8"/>
    <w:rsid w:val="004E2335"/>
    <w:rsid w:val="004E65F8"/>
    <w:rsid w:val="00536645"/>
    <w:rsid w:val="00576F73"/>
    <w:rsid w:val="005E7F70"/>
    <w:rsid w:val="00636DFF"/>
    <w:rsid w:val="00640A93"/>
    <w:rsid w:val="00720A02"/>
    <w:rsid w:val="00754CC5"/>
    <w:rsid w:val="00783519"/>
    <w:rsid w:val="007D7842"/>
    <w:rsid w:val="008972A9"/>
    <w:rsid w:val="008A46B5"/>
    <w:rsid w:val="008C0653"/>
    <w:rsid w:val="008C065B"/>
    <w:rsid w:val="008D5869"/>
    <w:rsid w:val="008D7428"/>
    <w:rsid w:val="009307FE"/>
    <w:rsid w:val="00964A2B"/>
    <w:rsid w:val="0098345D"/>
    <w:rsid w:val="00A55411"/>
    <w:rsid w:val="00AD4AF3"/>
    <w:rsid w:val="00AF2A0E"/>
    <w:rsid w:val="00B358DC"/>
    <w:rsid w:val="00B53311"/>
    <w:rsid w:val="00B569A5"/>
    <w:rsid w:val="00B8460A"/>
    <w:rsid w:val="00BA15FB"/>
    <w:rsid w:val="00BA35DF"/>
    <w:rsid w:val="00BD7BEC"/>
    <w:rsid w:val="00C1731D"/>
    <w:rsid w:val="00C248A4"/>
    <w:rsid w:val="00C50B42"/>
    <w:rsid w:val="00C64040"/>
    <w:rsid w:val="00CA3E02"/>
    <w:rsid w:val="00D10D9B"/>
    <w:rsid w:val="00D61462"/>
    <w:rsid w:val="00D930D5"/>
    <w:rsid w:val="00D96BB0"/>
    <w:rsid w:val="00DA6511"/>
    <w:rsid w:val="00DA6835"/>
    <w:rsid w:val="00DC5B3D"/>
    <w:rsid w:val="00DD0515"/>
    <w:rsid w:val="00DD0C15"/>
    <w:rsid w:val="00E1444F"/>
    <w:rsid w:val="00E26B33"/>
    <w:rsid w:val="00E66592"/>
    <w:rsid w:val="00E80D52"/>
    <w:rsid w:val="00EB5B96"/>
    <w:rsid w:val="00EB71B6"/>
    <w:rsid w:val="00ED0E79"/>
    <w:rsid w:val="00F175EB"/>
    <w:rsid w:val="00F53589"/>
    <w:rsid w:val="00F96FD9"/>
    <w:rsid w:val="00FA1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A15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15FB"/>
    <w:rPr>
      <w:sz w:val="20"/>
      <w:szCs w:val="20"/>
    </w:rPr>
  </w:style>
  <w:style w:type="character" w:styleId="FootnoteReference">
    <w:name w:val="footnote reference"/>
    <w:basedOn w:val="DefaultParagraphFont"/>
    <w:uiPriority w:val="99"/>
    <w:semiHidden/>
    <w:unhideWhenUsed/>
    <w:rsid w:val="00BA15FB"/>
    <w:rPr>
      <w:vertAlign w:val="superscript"/>
    </w:rPr>
  </w:style>
  <w:style w:type="paragraph" w:styleId="Header">
    <w:name w:val="header"/>
    <w:basedOn w:val="Normal"/>
    <w:link w:val="HeaderChar"/>
    <w:uiPriority w:val="99"/>
    <w:unhideWhenUsed/>
    <w:rsid w:val="00930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7FE"/>
  </w:style>
  <w:style w:type="paragraph" w:styleId="Footer">
    <w:name w:val="footer"/>
    <w:basedOn w:val="Normal"/>
    <w:link w:val="FooterChar"/>
    <w:uiPriority w:val="99"/>
    <w:unhideWhenUsed/>
    <w:rsid w:val="00930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7FE"/>
  </w:style>
  <w:style w:type="character" w:styleId="CommentReference">
    <w:name w:val="annotation reference"/>
    <w:basedOn w:val="DefaultParagraphFont"/>
    <w:uiPriority w:val="99"/>
    <w:semiHidden/>
    <w:unhideWhenUsed/>
    <w:rsid w:val="00154350"/>
    <w:rPr>
      <w:sz w:val="16"/>
      <w:szCs w:val="16"/>
    </w:rPr>
  </w:style>
  <w:style w:type="paragraph" w:styleId="CommentText">
    <w:name w:val="annotation text"/>
    <w:basedOn w:val="Normal"/>
    <w:link w:val="CommentTextChar"/>
    <w:uiPriority w:val="99"/>
    <w:semiHidden/>
    <w:unhideWhenUsed/>
    <w:rsid w:val="00154350"/>
    <w:pPr>
      <w:spacing w:line="240" w:lineRule="auto"/>
    </w:pPr>
    <w:rPr>
      <w:sz w:val="20"/>
      <w:szCs w:val="20"/>
    </w:rPr>
  </w:style>
  <w:style w:type="character" w:customStyle="1" w:styleId="CommentTextChar">
    <w:name w:val="Comment Text Char"/>
    <w:basedOn w:val="DefaultParagraphFont"/>
    <w:link w:val="CommentText"/>
    <w:uiPriority w:val="99"/>
    <w:semiHidden/>
    <w:rsid w:val="00154350"/>
    <w:rPr>
      <w:sz w:val="20"/>
      <w:szCs w:val="20"/>
    </w:rPr>
  </w:style>
  <w:style w:type="paragraph" w:styleId="CommentSubject">
    <w:name w:val="annotation subject"/>
    <w:basedOn w:val="CommentText"/>
    <w:next w:val="CommentText"/>
    <w:link w:val="CommentSubjectChar"/>
    <w:uiPriority w:val="99"/>
    <w:semiHidden/>
    <w:unhideWhenUsed/>
    <w:rsid w:val="00154350"/>
    <w:rPr>
      <w:b/>
      <w:bCs/>
    </w:rPr>
  </w:style>
  <w:style w:type="character" w:customStyle="1" w:styleId="CommentSubjectChar">
    <w:name w:val="Comment Subject Char"/>
    <w:basedOn w:val="CommentTextChar"/>
    <w:link w:val="CommentSubject"/>
    <w:uiPriority w:val="99"/>
    <w:semiHidden/>
    <w:rsid w:val="00154350"/>
    <w:rPr>
      <w:b/>
      <w:bCs/>
      <w:sz w:val="20"/>
      <w:szCs w:val="20"/>
    </w:rPr>
  </w:style>
  <w:style w:type="paragraph" w:styleId="BalloonText">
    <w:name w:val="Balloon Text"/>
    <w:basedOn w:val="Normal"/>
    <w:link w:val="BalloonTextChar"/>
    <w:uiPriority w:val="99"/>
    <w:semiHidden/>
    <w:unhideWhenUsed/>
    <w:rsid w:val="00154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3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A15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15FB"/>
    <w:rPr>
      <w:sz w:val="20"/>
      <w:szCs w:val="20"/>
    </w:rPr>
  </w:style>
  <w:style w:type="character" w:styleId="FootnoteReference">
    <w:name w:val="footnote reference"/>
    <w:basedOn w:val="DefaultParagraphFont"/>
    <w:uiPriority w:val="99"/>
    <w:semiHidden/>
    <w:unhideWhenUsed/>
    <w:rsid w:val="00BA15FB"/>
    <w:rPr>
      <w:vertAlign w:val="superscript"/>
    </w:rPr>
  </w:style>
  <w:style w:type="paragraph" w:styleId="Header">
    <w:name w:val="header"/>
    <w:basedOn w:val="Normal"/>
    <w:link w:val="HeaderChar"/>
    <w:uiPriority w:val="99"/>
    <w:unhideWhenUsed/>
    <w:rsid w:val="00930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7FE"/>
  </w:style>
  <w:style w:type="paragraph" w:styleId="Footer">
    <w:name w:val="footer"/>
    <w:basedOn w:val="Normal"/>
    <w:link w:val="FooterChar"/>
    <w:uiPriority w:val="99"/>
    <w:unhideWhenUsed/>
    <w:rsid w:val="00930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7FE"/>
  </w:style>
  <w:style w:type="character" w:styleId="CommentReference">
    <w:name w:val="annotation reference"/>
    <w:basedOn w:val="DefaultParagraphFont"/>
    <w:uiPriority w:val="99"/>
    <w:semiHidden/>
    <w:unhideWhenUsed/>
    <w:rsid w:val="00154350"/>
    <w:rPr>
      <w:sz w:val="16"/>
      <w:szCs w:val="16"/>
    </w:rPr>
  </w:style>
  <w:style w:type="paragraph" w:styleId="CommentText">
    <w:name w:val="annotation text"/>
    <w:basedOn w:val="Normal"/>
    <w:link w:val="CommentTextChar"/>
    <w:uiPriority w:val="99"/>
    <w:semiHidden/>
    <w:unhideWhenUsed/>
    <w:rsid w:val="00154350"/>
    <w:pPr>
      <w:spacing w:line="240" w:lineRule="auto"/>
    </w:pPr>
    <w:rPr>
      <w:sz w:val="20"/>
      <w:szCs w:val="20"/>
    </w:rPr>
  </w:style>
  <w:style w:type="character" w:customStyle="1" w:styleId="CommentTextChar">
    <w:name w:val="Comment Text Char"/>
    <w:basedOn w:val="DefaultParagraphFont"/>
    <w:link w:val="CommentText"/>
    <w:uiPriority w:val="99"/>
    <w:semiHidden/>
    <w:rsid w:val="00154350"/>
    <w:rPr>
      <w:sz w:val="20"/>
      <w:szCs w:val="20"/>
    </w:rPr>
  </w:style>
  <w:style w:type="paragraph" w:styleId="CommentSubject">
    <w:name w:val="annotation subject"/>
    <w:basedOn w:val="CommentText"/>
    <w:next w:val="CommentText"/>
    <w:link w:val="CommentSubjectChar"/>
    <w:uiPriority w:val="99"/>
    <w:semiHidden/>
    <w:unhideWhenUsed/>
    <w:rsid w:val="00154350"/>
    <w:rPr>
      <w:b/>
      <w:bCs/>
    </w:rPr>
  </w:style>
  <w:style w:type="character" w:customStyle="1" w:styleId="CommentSubjectChar">
    <w:name w:val="Comment Subject Char"/>
    <w:basedOn w:val="CommentTextChar"/>
    <w:link w:val="CommentSubject"/>
    <w:uiPriority w:val="99"/>
    <w:semiHidden/>
    <w:rsid w:val="00154350"/>
    <w:rPr>
      <w:b/>
      <w:bCs/>
      <w:sz w:val="20"/>
      <w:szCs w:val="20"/>
    </w:rPr>
  </w:style>
  <w:style w:type="paragraph" w:styleId="BalloonText">
    <w:name w:val="Balloon Text"/>
    <w:basedOn w:val="Normal"/>
    <w:link w:val="BalloonTextChar"/>
    <w:uiPriority w:val="99"/>
    <w:semiHidden/>
    <w:unhideWhenUsed/>
    <w:rsid w:val="00154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3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216440">
      <w:bodyDiv w:val="1"/>
      <w:marLeft w:val="0"/>
      <w:marRight w:val="0"/>
      <w:marTop w:val="0"/>
      <w:marBottom w:val="0"/>
      <w:divBdr>
        <w:top w:val="none" w:sz="0" w:space="0" w:color="auto"/>
        <w:left w:val="none" w:sz="0" w:space="0" w:color="auto"/>
        <w:bottom w:val="none" w:sz="0" w:space="0" w:color="auto"/>
        <w:right w:val="none" w:sz="0" w:space="0" w:color="auto"/>
      </w:divBdr>
      <w:divsChild>
        <w:div w:id="782651980">
          <w:marLeft w:val="0"/>
          <w:marRight w:val="0"/>
          <w:marTop w:val="0"/>
          <w:marBottom w:val="0"/>
          <w:divBdr>
            <w:top w:val="none" w:sz="0" w:space="0" w:color="auto"/>
            <w:left w:val="none" w:sz="0" w:space="0" w:color="auto"/>
            <w:bottom w:val="none" w:sz="0" w:space="0" w:color="auto"/>
            <w:right w:val="none" w:sz="0" w:space="0" w:color="auto"/>
          </w:divBdr>
        </w:div>
      </w:divsChild>
    </w:div>
    <w:div w:id="1466118206">
      <w:bodyDiv w:val="1"/>
      <w:marLeft w:val="0"/>
      <w:marRight w:val="0"/>
      <w:marTop w:val="0"/>
      <w:marBottom w:val="0"/>
      <w:divBdr>
        <w:top w:val="none" w:sz="0" w:space="0" w:color="auto"/>
        <w:left w:val="none" w:sz="0" w:space="0" w:color="auto"/>
        <w:bottom w:val="none" w:sz="0" w:space="0" w:color="auto"/>
        <w:right w:val="none" w:sz="0" w:space="0" w:color="auto"/>
      </w:divBdr>
      <w:divsChild>
        <w:div w:id="165891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AAA29-E61E-42A8-8FE2-79E54E8E0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7607</TotalTime>
  <Pages>21</Pages>
  <Words>4637</Words>
  <Characters>26433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Emily Grijalva</cp:lastModifiedBy>
  <cp:revision>8</cp:revision>
  <dcterms:created xsi:type="dcterms:W3CDTF">2014-05-13T10:53:00Z</dcterms:created>
  <dcterms:modified xsi:type="dcterms:W3CDTF">2014-05-22T04:17:00Z</dcterms:modified>
</cp:coreProperties>
</file>