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628E2417"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475DC3">
        <w:rPr>
          <w:rFonts w:ascii="Times New Roman" w:hAnsi="Times New Roman" w:cs="Times New Roman"/>
          <w:sz w:val="24"/>
          <w:szCs w:val="24"/>
          <w:rPrChange w:id="0" w:author="Author">
            <w:rPr>
              <w:rFonts w:ascii="Times New Roman" w:hAnsi="Times New Roman" w:cs="Times New Roman"/>
              <w:sz w:val="24"/>
              <w:szCs w:val="24"/>
              <w:highlight w:val="yellow"/>
            </w:rPr>
          </w:rPrChange>
        </w:rPr>
        <w:t>1</w:t>
      </w:r>
      <w:r w:rsidR="00DA477B" w:rsidRPr="00475DC3">
        <w:rPr>
          <w:rFonts w:ascii="Times New Roman" w:hAnsi="Times New Roman" w:cs="Times New Roman"/>
          <w:sz w:val="24"/>
          <w:szCs w:val="24"/>
          <w:rPrChange w:id="1" w:author="Author">
            <w:rPr>
              <w:rFonts w:ascii="Times New Roman" w:hAnsi="Times New Roman" w:cs="Times New Roman"/>
              <w:sz w:val="24"/>
              <w:szCs w:val="24"/>
              <w:highlight w:val="yellow"/>
            </w:rPr>
          </w:rPrChange>
        </w:rPr>
        <w:t>67</w:t>
      </w:r>
      <w:r w:rsidR="008F7CAD" w:rsidRPr="00475DC3">
        <w:rPr>
          <w:rFonts w:ascii="Times New Roman" w:hAnsi="Times New Roman" w:cs="Times New Roman"/>
          <w:sz w:val="24"/>
          <w:szCs w:val="24"/>
        </w:rPr>
        <w:t xml:space="preserve"> correlations reported in </w:t>
      </w:r>
      <w:r w:rsidR="003F757B" w:rsidRPr="00475DC3">
        <w:rPr>
          <w:rFonts w:ascii="Times New Roman" w:hAnsi="Times New Roman" w:cs="Times New Roman"/>
          <w:sz w:val="24"/>
          <w:szCs w:val="24"/>
          <w:rPrChange w:id="2" w:author="Author">
            <w:rPr>
              <w:rFonts w:ascii="Times New Roman" w:hAnsi="Times New Roman" w:cs="Times New Roman"/>
              <w:sz w:val="24"/>
              <w:szCs w:val="24"/>
              <w:highlight w:val="yellow"/>
            </w:rPr>
          </w:rPrChange>
        </w:rPr>
        <w:t>35</w:t>
      </w:r>
      <w:r w:rsidR="008F7CAD" w:rsidRPr="00475DC3">
        <w:rPr>
          <w:rFonts w:ascii="Times New Roman" w:hAnsi="Times New Roman" w:cs="Times New Roman"/>
          <w:sz w:val="24"/>
          <w:szCs w:val="24"/>
        </w:rPr>
        <w:t xml:space="preserve"> empirical studies (</w:t>
      </w:r>
      <w:r w:rsidR="008F7CAD" w:rsidRPr="00475DC3">
        <w:rPr>
          <w:rFonts w:ascii="Times New Roman" w:hAnsi="Times New Roman" w:cs="Times New Roman"/>
          <w:i/>
          <w:sz w:val="24"/>
          <w:szCs w:val="24"/>
          <w:rPrChange w:id="3" w:author="Author">
            <w:rPr>
              <w:rFonts w:ascii="Times New Roman" w:hAnsi="Times New Roman" w:cs="Times New Roman"/>
              <w:i/>
              <w:sz w:val="24"/>
              <w:szCs w:val="24"/>
              <w:highlight w:val="yellow"/>
            </w:rPr>
          </w:rPrChange>
        </w:rPr>
        <w:t>N</w:t>
      </w:r>
      <w:r w:rsidR="008F7CAD" w:rsidRPr="00475DC3">
        <w:rPr>
          <w:rFonts w:ascii="Times New Roman" w:hAnsi="Times New Roman" w:cs="Times New Roman"/>
          <w:sz w:val="24"/>
          <w:szCs w:val="24"/>
          <w:rPrChange w:id="4" w:author="Author">
            <w:rPr>
              <w:rFonts w:ascii="Times New Roman" w:hAnsi="Times New Roman" w:cs="Times New Roman"/>
              <w:sz w:val="24"/>
              <w:szCs w:val="24"/>
              <w:highlight w:val="yellow"/>
            </w:rPr>
          </w:rPrChange>
        </w:rPr>
        <w:t xml:space="preserve"> = </w:t>
      </w:r>
      <w:del w:id="5" w:author="Author">
        <w:r w:rsidR="00C16BE3" w:rsidRPr="00475DC3" w:rsidDel="00EF3752">
          <w:rPr>
            <w:rFonts w:ascii="Times New Roman" w:hAnsi="Times New Roman" w:cs="Times New Roman"/>
            <w:sz w:val="24"/>
            <w:szCs w:val="24"/>
            <w:rPrChange w:id="6" w:author="Author">
              <w:rPr>
                <w:rFonts w:ascii="Times New Roman" w:hAnsi="Times New Roman" w:cs="Times New Roman"/>
                <w:sz w:val="24"/>
                <w:szCs w:val="24"/>
                <w:highlight w:val="yellow"/>
              </w:rPr>
            </w:rPrChange>
          </w:rPr>
          <w:delText>5,381</w:delText>
        </w:r>
      </w:del>
      <w:ins w:id="7" w:author="Author">
        <w:r w:rsidR="00EF3752" w:rsidRPr="00475DC3">
          <w:rPr>
            <w:rFonts w:ascii="Times New Roman" w:hAnsi="Times New Roman" w:cs="Times New Roman"/>
            <w:sz w:val="24"/>
            <w:szCs w:val="24"/>
          </w:rPr>
          <w:t>6,801</w:t>
        </w:r>
      </w:ins>
      <w:r w:rsidR="008F7CAD" w:rsidRPr="00475DC3">
        <w:rPr>
          <w:rFonts w:ascii="Times New Roman" w:hAnsi="Times New Roman" w:cs="Times New Roman"/>
          <w:sz w:val="24"/>
          <w:szCs w:val="24"/>
        </w:rPr>
        <w:t>)</w:t>
      </w:r>
      <w:r w:rsidR="001E152D" w:rsidRPr="00475DC3">
        <w:rPr>
          <w:rFonts w:ascii="Times New Roman" w:hAnsi="Times New Roman" w:cs="Times New Roman"/>
          <w:sz w:val="24"/>
          <w:szCs w:val="24"/>
        </w:rPr>
        <w:t xml:space="preserve"> revealed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2C7388" w:rsidRPr="00475DC3">
        <w:rPr>
          <w:rFonts w:ascii="Times New Roman" w:hAnsi="Times New Roman" w:cs="Times New Roman"/>
          <w:sz w:val="24"/>
          <w:szCs w:val="24"/>
        </w:rPr>
        <w:t xml:space="preserve">correlation </w:t>
      </w:r>
      <w:r w:rsidR="008F7CAD" w:rsidRPr="00475DC3">
        <w:rPr>
          <w:rFonts w:ascii="Times New Roman" w:hAnsi="Times New Roman" w:cs="Times New Roman"/>
          <w:sz w:val="24"/>
          <w:szCs w:val="24"/>
        </w:rPr>
        <w:t>was .2</w:t>
      </w:r>
      <w:ins w:id="8" w:author="Author">
        <w:r w:rsidR="00EF3752" w:rsidRPr="00475DC3">
          <w:rPr>
            <w:rFonts w:ascii="Times New Roman" w:hAnsi="Times New Roman" w:cs="Times New Roman"/>
            <w:sz w:val="24"/>
            <w:szCs w:val="24"/>
            <w:rPrChange w:id="9" w:author="Author">
              <w:rPr>
                <w:rFonts w:ascii="Times New Roman" w:hAnsi="Times New Roman" w:cs="Times New Roman"/>
                <w:sz w:val="24"/>
                <w:szCs w:val="24"/>
                <w:highlight w:val="yellow"/>
              </w:rPr>
            </w:rPrChange>
          </w:rPr>
          <w:t>1</w:t>
        </w:r>
      </w:ins>
      <w:del w:id="10" w:author="Author">
        <w:r w:rsidR="008F7CAD" w:rsidRPr="00475DC3" w:rsidDel="00EF3752">
          <w:rPr>
            <w:rFonts w:ascii="Times New Roman" w:hAnsi="Times New Roman" w:cs="Times New Roman"/>
            <w:sz w:val="24"/>
            <w:szCs w:val="24"/>
          </w:rPr>
          <w:delText>0</w:delText>
        </w:r>
      </w:del>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11" w:author="Author">
        <w:r w:rsidR="00EF3752" w:rsidRPr="00475DC3">
          <w:rPr>
            <w:rFonts w:ascii="Times New Roman" w:hAnsi="Times New Roman" w:cs="Times New Roman"/>
            <w:sz w:val="24"/>
            <w:szCs w:val="24"/>
            <w:rPrChange w:id="12" w:author="Author">
              <w:rPr>
                <w:rFonts w:ascii="Times New Roman" w:hAnsi="Times New Roman" w:cs="Times New Roman"/>
                <w:sz w:val="24"/>
                <w:szCs w:val="24"/>
                <w:highlight w:val="yellow"/>
              </w:rPr>
            </w:rPrChange>
          </w:rPr>
          <w:t>6</w:t>
        </w:r>
      </w:ins>
      <w:del w:id="13" w:author="Author">
        <w:r w:rsidR="001E152D" w:rsidRPr="00475DC3" w:rsidDel="00EF3752">
          <w:rPr>
            <w:rFonts w:ascii="Times New Roman" w:hAnsi="Times New Roman" w:cs="Times New Roman"/>
            <w:sz w:val="24"/>
            <w:szCs w:val="24"/>
          </w:rPr>
          <w:delText>4</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ins w:id="14" w:author="Author">
        <w:r w:rsidR="00475DC3">
          <w:rPr>
            <w:rFonts w:ascii="Times New Roman" w:hAnsi="Times New Roman" w:cs="Times New Roman"/>
            <w:sz w:val="24"/>
            <w:szCs w:val="24"/>
          </w:rPr>
          <w:t>. T</w:t>
        </w:r>
      </w:ins>
      <w:del w:id="15" w:author="Author">
        <w:r w:rsidR="00FD566E" w:rsidDel="00475DC3">
          <w:rPr>
            <w:rFonts w:ascii="Times New Roman" w:hAnsi="Times New Roman" w:cs="Times New Roman"/>
            <w:sz w:val="24"/>
            <w:szCs w:val="24"/>
          </w:rPr>
          <w:delText xml:space="preserve"> (t</w:delText>
        </w:r>
      </w:del>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ins w:id="16" w:author="Author">
        <w:r w:rsidR="00475DC3" w:rsidRPr="00475DC3">
          <w:rPr>
            <w:rFonts w:ascii="Times New Roman" w:hAnsi="Times New Roman" w:cs="Times New Roman"/>
            <w:sz w:val="24"/>
            <w:szCs w:val="24"/>
            <w:rPrChange w:id="17" w:author="Author">
              <w:rPr>
                <w:rFonts w:ascii="Times New Roman" w:hAnsi="Times New Roman" w:cs="Times New Roman"/>
                <w:sz w:val="24"/>
                <w:szCs w:val="24"/>
                <w:highlight w:val="yellow"/>
              </w:rPr>
            </w:rPrChange>
          </w:rPr>
          <w:t xml:space="preserve">9 </w:t>
        </w:r>
        <w:r w:rsidR="00475DC3" w:rsidRPr="00475DC3">
          <w:rPr>
            <w:rFonts w:ascii="Times New Roman" w:hAnsi="Times New Roman" w:cs="Times New Roman"/>
            <w:sz w:val="24"/>
            <w:szCs w:val="24"/>
          </w:rPr>
          <w:t>(95% CI = [.24, .33])</w:t>
        </w:r>
      </w:ins>
      <w:del w:id="18" w:author="Author">
        <w:r w:rsidR="00FD566E" w:rsidRPr="00475DC3" w:rsidDel="00475DC3">
          <w:rPr>
            <w:rFonts w:ascii="Times New Roman" w:hAnsi="Times New Roman" w:cs="Times New Roman"/>
            <w:sz w:val="24"/>
            <w:szCs w:val="24"/>
          </w:rPr>
          <w:delText>7</w:delText>
        </w:r>
      </w:del>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ins w:id="19" w:author="Author">
        <w:r w:rsidR="007B2735">
          <w:rPr>
            <w:rFonts w:ascii="Times New Roman" w:hAnsi="Times New Roman" w:cs="Times New Roman"/>
            <w:sz w:val="24"/>
            <w:szCs w:val="24"/>
          </w:rPr>
          <w:t>5</w:t>
        </w:r>
      </w:ins>
      <w:del w:id="20" w:author="Author">
        <w:r w:rsidR="00FD566E" w:rsidRPr="00475DC3" w:rsidDel="007B2735">
          <w:rPr>
            <w:rFonts w:ascii="Times New Roman" w:hAnsi="Times New Roman" w:cs="Times New Roman"/>
            <w:sz w:val="24"/>
            <w:szCs w:val="24"/>
          </w:rPr>
          <w:delText>1</w:delText>
        </w:r>
      </w:del>
      <w:ins w:id="21" w:author="Autho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ins>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13EEFE36"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Rhodewalt, 2011</w:t>
      </w:r>
      <w:r w:rsidR="00B267C5" w:rsidRPr="00DC637E">
        <w:rPr>
          <w:rFonts w:ascii="Times New Roman" w:hAnsi="Times New Roman" w:cs="Times New Roman"/>
          <w:sz w:val="24"/>
          <w:szCs w:val="24"/>
        </w:rPr>
        <w:t xml:space="preserve">). </w:t>
      </w:r>
      <w:r w:rsidR="007F4EBA" w:rsidRPr="00DC637E">
        <w:rPr>
          <w:rFonts w:ascii="Times New Roman" w:hAnsi="Times New Roman" w:cs="Times New Roman"/>
          <w:sz w:val="24"/>
          <w:szCs w:val="24"/>
        </w:rPr>
        <w:t>Further</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high levels of psychological well-being and emotional stability</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(CITATION</w:t>
      </w:r>
      <w:r w:rsidR="00217EC0">
        <w:rPr>
          <w:rFonts w:ascii="Times New Roman" w:hAnsi="Times New Roman" w:cs="Times New Roman"/>
          <w:sz w:val="24"/>
          <w:szCs w:val="24"/>
        </w:rPr>
        <w:t>)</w:t>
      </w:r>
      <w:r w:rsidR="00F01248" w:rsidRPr="002F3A4A">
        <w:rPr>
          <w:rFonts w:ascii="Times New Roman" w:hAnsi="Times New Roman" w:cs="Times New Roman"/>
          <w:sz w:val="24"/>
          <w:szCs w:val="24"/>
        </w:rPr>
        <w:t xml:space="preserve">, but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Sedikides, 2010; </w:t>
      </w:r>
      <w:r w:rsidR="00F01248" w:rsidRPr="00DC637E">
        <w:rPr>
          <w:rFonts w:ascii="Times New Roman" w:hAnsi="Times New Roman" w:cs="Times New Roman"/>
          <w:sz w:val="24"/>
          <w:szCs w:val="24"/>
        </w:rPr>
        <w:t xml:space="preserve">Kernberg, 1985; Millon, 1990; </w:t>
      </w:r>
      <w:r w:rsidR="004C46B8" w:rsidRPr="00DC637E">
        <w:rPr>
          <w:rFonts w:ascii="Times New Roman" w:hAnsi="Times New Roman" w:cs="Times New Roman"/>
          <w:sz w:val="24"/>
          <w:szCs w:val="24"/>
        </w:rPr>
        <w:t xml:space="preserve">Morf et al., 2011; </w:t>
      </w:r>
      <w:r w:rsidR="00F01248" w:rsidRPr="00DC637E">
        <w:rPr>
          <w:rFonts w:ascii="Times New Roman" w:hAnsi="Times New Roman" w:cs="Times New Roman"/>
          <w:sz w:val="24"/>
          <w:szCs w:val="24"/>
        </w:rPr>
        <w:t>Morf &amp; Rhodewalt, 2001;</w:t>
      </w:r>
      <w:r w:rsidR="004C46B8" w:rsidRPr="00DC637E">
        <w:rPr>
          <w:rFonts w:ascii="Times New Roman" w:hAnsi="Times New Roman" w:cs="Times New Roman"/>
          <w:sz w:val="24"/>
          <w:szCs w:val="24"/>
        </w:rPr>
        <w:t xml:space="preserve"> Rhodewalt, 2013</w:t>
      </w:r>
      <w:r w:rsidR="00F01248" w:rsidRPr="00DC637E">
        <w:rPr>
          <w:rFonts w:ascii="Times New Roman" w:hAnsi="Times New Roman" w:cs="Times New Roman"/>
          <w:sz w:val="24"/>
          <w:szCs w:val="24"/>
        </w:rPr>
        <w:t xml:space="preserve">). From this theoretical perspective, narcissism is a self-regulatory mechanism that is used to </w:t>
      </w:r>
      <w:r w:rsidR="00F01248" w:rsidRPr="00DC637E">
        <w:rPr>
          <w:rFonts w:ascii="Times New Roman" w:hAnsi="Times New Roman" w:cs="Times New Roman"/>
          <w:sz w:val="24"/>
          <w:szCs w:val="24"/>
        </w:rPr>
        <w:lastRenderedPageBreak/>
        <w:t>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Morf et al., 2011; Rhodewalt,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they experience failure (</w:t>
      </w:r>
      <w:commentRangeStart w:id="22"/>
      <w:r w:rsidR="008B5273" w:rsidRPr="00DC637E">
        <w:rPr>
          <w:rFonts w:ascii="Times New Roman" w:hAnsi="Times New Roman" w:cs="Times New Roman"/>
          <w:sz w:val="24"/>
          <w:szCs w:val="24"/>
        </w:rPr>
        <w:t>Campbell et al., 2000</w:t>
      </w:r>
      <w:commentRangeEnd w:id="22"/>
      <w:r w:rsidR="005D3E0A" w:rsidRPr="00DC637E">
        <w:rPr>
          <w:rStyle w:val="CommentReference"/>
        </w:rPr>
        <w:commentReference w:id="22"/>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claim greater standing on a characteristic, or more credit, than is objectively warranted”, Alicke &amp; Sedikides, 2011, p. 2)</w:t>
      </w:r>
      <w:r w:rsidR="008B5273" w:rsidRPr="00DC637E">
        <w:rPr>
          <w:rFonts w:ascii="Times New Roman" w:hAnsi="Times New Roman" w:cs="Times New Roman"/>
          <w:sz w:val="24"/>
          <w:szCs w:val="24"/>
        </w:rPr>
        <w:t>.</w:t>
      </w:r>
    </w:p>
    <w:p w14:paraId="70235661" w14:textId="746EDEC1" w:rsidR="0022394F" w:rsidRPr="00DC637E" w:rsidRDefault="00FF3822">
      <w:pPr>
        <w:spacing w:after="0" w:line="480" w:lineRule="auto"/>
        <w:rPr>
          <w:rFonts w:ascii="Times New Roman" w:hAnsi="Times New Roman" w:cs="Times New Roman"/>
          <w:b/>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commentRangeStart w:id="23"/>
      <w:r w:rsidR="00FA6B77" w:rsidRPr="00DC637E">
        <w:rPr>
          <w:rFonts w:ascii="Times New Roman" w:hAnsi="Times New Roman" w:cs="Times New Roman"/>
          <w:sz w:val="24"/>
          <w:szCs w:val="24"/>
        </w:rPr>
        <w:t>2008</w:t>
      </w:r>
      <w:commentRangeEnd w:id="23"/>
      <w:r w:rsidR="003974FC" w:rsidRPr="00DC637E">
        <w:rPr>
          <w:rStyle w:val="CommentReference"/>
        </w:rPr>
        <w:commentReference w:id="23"/>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r w:rsidR="00F435C2"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00F435C2"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Kurt &amp; Paulhus,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481812A9"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0E72ED" w:rsidRPr="00DC637E">
        <w:rPr>
          <w:rFonts w:ascii="Times New Roman" w:hAnsi="Times New Roman" w:cs="Times New Roman"/>
          <w:sz w:val="24"/>
          <w:szCs w:val="24"/>
        </w:rPr>
        <w:lastRenderedPageBreak/>
        <w:t>(</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ins w:id="24" w:author="Author">
        <w:r w:rsidR="00EF753F" w:rsidRPr="00463C91">
          <w:rPr>
            <w:rFonts w:ascii="Times New Roman" w:hAnsi="Times New Roman" w:cs="Times New Roman"/>
            <w:sz w:val="24"/>
            <w:szCs w:val="24"/>
            <w:rPrChange w:id="25" w:author="Author">
              <w:rPr>
                <w:rFonts w:ascii="Times New Roman" w:hAnsi="Times New Roman" w:cs="Times New Roman"/>
                <w:sz w:val="24"/>
                <w:szCs w:val="24"/>
                <w:highlight w:val="yellow"/>
              </w:rPr>
            </w:rPrChange>
          </w:rPr>
          <w:t>848</w:t>
        </w:r>
      </w:ins>
      <w:del w:id="26" w:author="Author">
        <w:r w:rsidR="001B04F5" w:rsidRPr="00463C91" w:rsidDel="00EF753F">
          <w:rPr>
            <w:rFonts w:ascii="Times New Roman" w:hAnsi="Times New Roman" w:cs="Times New Roman"/>
            <w:sz w:val="24"/>
            <w:szCs w:val="24"/>
            <w:rPrChange w:id="27" w:author="Author">
              <w:rPr>
                <w:rFonts w:ascii="Times New Roman" w:hAnsi="Times New Roman" w:cs="Times New Roman"/>
                <w:sz w:val="24"/>
                <w:szCs w:val="24"/>
                <w:highlight w:val="yellow"/>
              </w:rPr>
            </w:rPrChange>
          </w:rPr>
          <w:delText>xx</w:delText>
        </w:r>
      </w:del>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6B27235A"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lastRenderedPageBreak/>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EE7E35" w:rsidRPr="00DC637E">
        <w:rPr>
          <w:rFonts w:ascii="Times New Roman" w:hAnsi="Times New Roman" w:cs="Times New Roman"/>
          <w:sz w:val="24"/>
          <w:szCs w:val="24"/>
        </w:rPr>
        <w:t>, but also</w:t>
      </w:r>
      <w:r w:rsidR="00FB6BA7" w:rsidRPr="00DC637E">
        <w:rPr>
          <w:rFonts w:ascii="Times New Roman" w:hAnsi="Times New Roman" w:cs="Times New Roman"/>
          <w:sz w:val="24"/>
          <w:szCs w:val="24"/>
        </w:rPr>
        <w:t xml:space="preserve"> because</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lastRenderedPageBreak/>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(Campbell, Reeder, Sedikides,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w:t>
      </w:r>
      <w:r w:rsidR="007877F2" w:rsidRPr="002F3A4A">
        <w:rPr>
          <w:rFonts w:ascii="Times New Roman" w:hAnsi="Times New Roman" w:cs="Times New Roman"/>
          <w:sz w:val="24"/>
          <w:szCs w:val="24"/>
        </w:rPr>
        <w:lastRenderedPageBreak/>
        <w:t xml:space="preserve">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9DD629C"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Campbell, Rudich, &amp; Sedikides, 2002; Carlson et al., 2011b</w:t>
      </w:r>
      <w:r w:rsidR="00FB7B5E" w:rsidRPr="00DC637E">
        <w:rPr>
          <w:rFonts w:ascii="Times New Roman" w:hAnsi="Times New Roman" w:cs="Times New Roman"/>
          <w:sz w:val="24"/>
          <w:szCs w:val="24"/>
        </w:rPr>
        <w:t>; Rauthmann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28"/>
      <w:r w:rsidR="006B0AE3" w:rsidRPr="00DC637E">
        <w:rPr>
          <w:rFonts w:ascii="Times New Roman" w:hAnsi="Times New Roman" w:cs="Times New Roman"/>
          <w:sz w:val="24"/>
          <w:szCs w:val="24"/>
        </w:rPr>
        <w:t>manifest</w:t>
      </w:r>
      <w:commentRangeEnd w:id="28"/>
      <w:r w:rsidR="008D0C63" w:rsidRPr="00DC637E">
        <w:rPr>
          <w:rStyle w:val="CommentReference"/>
        </w:rPr>
        <w:commentReference w:id="28"/>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with the communion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w:t>
      </w:r>
      <w:r w:rsidR="00BE237F" w:rsidRPr="00DC637E">
        <w:rPr>
          <w:rFonts w:ascii="Times New Roman" w:hAnsi="Times New Roman" w:cs="Times New Roman"/>
          <w:sz w:val="24"/>
          <w:szCs w:val="24"/>
        </w:rPr>
        <w:lastRenderedPageBreak/>
        <w:t xml:space="preserve">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For example, narcissism is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Ojanen, 2013). </w:t>
      </w:r>
      <w:r w:rsidR="00AC1398" w:rsidRPr="00DC637E">
        <w:rPr>
          <w:rFonts w:ascii="Times New Roman" w:hAnsi="Times New Roman" w:cs="Times New Roman"/>
          <w:sz w:val="24"/>
          <w:szCs w:val="24"/>
        </w:rPr>
        <w:t>In addition, narcissists tend to have agentic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(Raskin &amp; Novacek,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29"/>
      <w:r w:rsidR="00AC1398" w:rsidRPr="00DC637E">
        <w:rPr>
          <w:rFonts w:ascii="Times New Roman" w:hAnsi="Times New Roman" w:cs="Times New Roman"/>
          <w:sz w:val="24"/>
          <w:szCs w:val="24"/>
        </w:rPr>
        <w:t>Zeigler-Hill et al., 2010</w:t>
      </w:r>
      <w:commentRangeEnd w:id="29"/>
      <w:r w:rsidR="0003374E" w:rsidRPr="00DC637E">
        <w:rPr>
          <w:rStyle w:val="CommentReference"/>
        </w:rPr>
        <w:commentReference w:id="29"/>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Besser and Priel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that narcissists displayed a pronounced better-than-average effect for agentic characteristics but not communal characteristics.</w:t>
      </w:r>
      <w:r w:rsidR="0071416B">
        <w:rPr>
          <w:rFonts w:ascii="Times New Roman" w:hAnsi="Times New Roman" w:cs="Times New Roman"/>
          <w:sz w:val="24"/>
          <w:szCs w:val="24"/>
        </w:rPr>
        <w:t xml:space="preserve"> </w:t>
      </w:r>
    </w:p>
    <w:p w14:paraId="1B4FE121" w14:textId="3525FB3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 xml:space="preserve">Additional research even points to the fact that </w:t>
      </w:r>
      <w:commentRangeStart w:id="30"/>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30"/>
      <w:r w:rsidR="000675B1" w:rsidRPr="00DC637E">
        <w:rPr>
          <w:rStyle w:val="CommentReference"/>
        </w:rPr>
        <w:commentReference w:id="30"/>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attentional biases for performance words; “they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narcissism affects information processing such that narcissists are more likely to remember self-relevant (i.e., agentic) trait content</w:t>
      </w:r>
      <w:r w:rsidR="00AC1398" w:rsidRPr="00DC637E">
        <w:rPr>
          <w:rFonts w:ascii="Times New Roman" w:hAnsi="Times New Roman" w:cs="Times New Roman"/>
          <w:sz w:val="24"/>
          <w:szCs w:val="24"/>
        </w:rPr>
        <w:t xml:space="preserve"> (Jones &amp; Brunell, 2015). </w:t>
      </w:r>
      <w:r w:rsidR="004A7F8F" w:rsidRPr="00DC637E">
        <w:rPr>
          <w:rFonts w:ascii="Times New Roman" w:hAnsi="Times New Roman" w:cs="Times New Roman"/>
          <w:sz w:val="24"/>
          <w:szCs w:val="24"/>
        </w:rPr>
        <w:t>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0A83562A"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 xml:space="preserve">focused on maximizing </w:t>
      </w:r>
      <w:r w:rsidR="00245774" w:rsidRPr="00DC637E">
        <w:rPr>
          <w:rFonts w:ascii="Times New Roman" w:hAnsi="Times New Roman" w:cs="Times New Roman"/>
          <w:sz w:val="24"/>
          <w:szCs w:val="24"/>
        </w:rPr>
        <w:lastRenderedPageBreak/>
        <w:t>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245774" w:rsidRPr="00DC637E">
        <w:rPr>
          <w:rFonts w:ascii="Times New Roman" w:hAnsi="Times New Roman" w:cs="Times New Roman"/>
          <w:sz w:val="24"/>
          <w:szCs w:val="24"/>
        </w:rPr>
        <w:t xml:space="preserve">. </w:t>
      </w:r>
      <w:r w:rsidR="005D2076" w:rsidRPr="00DC637E">
        <w:rPr>
          <w:rFonts w:ascii="Times New Roman" w:hAnsi="Times New Roman" w:cs="Times New Roman"/>
          <w:sz w:val="24"/>
          <w:szCs w:val="24"/>
        </w:rPr>
        <w:t>In addition</w:t>
      </w:r>
      <w:r w:rsidR="005D3A7E"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lastRenderedPageBreak/>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commentRangeStart w:id="31"/>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31"/>
      <w:r w:rsidR="00D11CDB" w:rsidRPr="00DC637E">
        <w:rPr>
          <w:rStyle w:val="CommentReference"/>
        </w:rPr>
        <w:commentReference w:id="31"/>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w:t>
      </w:r>
      <w:r w:rsidR="00B04C8E" w:rsidRPr="00DC637E">
        <w:rPr>
          <w:rFonts w:ascii="Times New Roman" w:hAnsi="Times New Roman" w:cs="Times New Roman"/>
          <w:sz w:val="24"/>
          <w:szCs w:val="24"/>
        </w:rPr>
        <w:lastRenderedPageBreak/>
        <w:t xml:space="preserve">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29918A0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638F513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lastRenderedPageBreak/>
        <w:t xml:space="preserve">Edwards, 1995; </w:t>
      </w:r>
      <w:commentRangeStart w:id="32"/>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2014</w:t>
      </w:r>
      <w:commentRangeEnd w:id="32"/>
      <w:r w:rsidR="005A6AB9" w:rsidRPr="00DC637E">
        <w:rPr>
          <w:rStyle w:val="CommentReference"/>
        </w:rPr>
        <w:commentReference w:id="32"/>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33"/>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33"/>
      <w:r w:rsidR="008860C4" w:rsidRPr="00DC637E">
        <w:rPr>
          <w:rStyle w:val="CommentReference"/>
        </w:rPr>
        <w:commentReference w:id="33"/>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34"/>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34"/>
      <w:r w:rsidR="005A0B92" w:rsidRPr="00DC637E">
        <w:rPr>
          <w:rStyle w:val="CommentReference"/>
        </w:rPr>
        <w:commentReference w:id="34"/>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w:t>
      </w:r>
      <w:r>
        <w:rPr>
          <w:rFonts w:ascii="Times New Roman" w:hAnsi="Times New Roman"/>
          <w:sz w:val="24"/>
          <w:szCs w:val="24"/>
        </w:rPr>
        <w:lastRenderedPageBreak/>
        <w:t>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35"/>
      <w:r w:rsidRPr="002F3A4A">
        <w:rPr>
          <w:rFonts w:ascii="Times New Roman" w:hAnsi="Times New Roman" w:cs="Times New Roman"/>
          <w:b/>
          <w:sz w:val="24"/>
          <w:szCs w:val="24"/>
        </w:rPr>
        <w:t>Search</w:t>
      </w:r>
      <w:commentRangeEnd w:id="35"/>
      <w:r w:rsidR="00D258C2">
        <w:rPr>
          <w:rStyle w:val="CommentReference"/>
        </w:rPr>
        <w:commentReference w:id="35"/>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36"/>
      <w:r w:rsidR="003C2FE9" w:rsidRPr="002F3A4A">
        <w:rPr>
          <w:rFonts w:ascii="Times New Roman" w:hAnsi="Times New Roman" w:cs="Times New Roman"/>
          <w:sz w:val="24"/>
          <w:szCs w:val="24"/>
        </w:rPr>
        <w:t>Fourth</w:t>
      </w:r>
      <w:commentRangeEnd w:id="36"/>
      <w:r w:rsidR="004F1247">
        <w:rPr>
          <w:rStyle w:val="CommentReference"/>
        </w:rPr>
        <w:commentReference w:id="36"/>
      </w:r>
      <w:r w:rsidR="003C2FE9" w:rsidRPr="002F3A4A">
        <w:rPr>
          <w:rFonts w:ascii="Times New Roman" w:hAnsi="Times New Roman" w:cs="Times New Roman"/>
          <w:sz w:val="24"/>
          <w:szCs w:val="24"/>
        </w:rPr>
        <w:t xml:space="preserve">,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r w:rsidR="00AD1128" w:rsidRPr="00DC637E">
        <w:rPr>
          <w:rFonts w:ascii="Times New Roman" w:hAnsi="Times New Roman" w:cs="Times New Roman"/>
          <w:lang w:eastAsia="zh-CN"/>
        </w:rPr>
        <w:t>Raskin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4D0FBB" w:rsidRPr="00DC637E">
        <w:rPr>
          <w:rFonts w:ascii="Times New Roman" w:hAnsi="Times New Roman" w:cs="Times New Roman" w:hint="eastAsia"/>
          <w:lang w:eastAsia="zh-CN"/>
        </w:rPr>
        <w:t>Hyler,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r w:rsidR="00372239" w:rsidRPr="00DC637E">
        <w:rPr>
          <w:rFonts w:ascii="Times New Roman" w:hAnsi="Times New Roman" w:cs="Times New Roman"/>
          <w:color w:val="0070C0"/>
        </w:rPr>
        <w:t xml:space="preserve">Zanarini, Frankenburg, Sickel, &amp; </w:t>
      </w:r>
      <w:r w:rsidR="00372239" w:rsidRPr="00DC637E">
        <w:rPr>
          <w:rFonts w:ascii="Times New Roman" w:hAnsi="Times New Roman" w:cs="Times New Roman"/>
        </w:rPr>
        <w:lastRenderedPageBreak/>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327158" w:rsidRPr="00DC637E">
        <w:rPr>
          <w:rFonts w:ascii="Times New Roman" w:hAnsi="Times New Roman" w:cs="Times New Roman" w:hint="eastAsia"/>
          <w:lang w:eastAsia="zh-CN"/>
        </w:rPr>
        <w:t>Loranger,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r w:rsidR="00C56F99" w:rsidRPr="00DC637E">
        <w:rPr>
          <w:rFonts w:ascii="Times New Roman" w:hAnsi="Times New Roman" w:cs="Times New Roman"/>
        </w:rPr>
        <w:t>Pfohl,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r w:rsidR="0098506F" w:rsidRPr="00DC637E">
        <w:rPr>
          <w:rFonts w:ascii="Times New Roman" w:hAnsi="Times New Roman"/>
          <w:sz w:val="24"/>
          <w:szCs w:val="24"/>
        </w:rPr>
        <w:t>Millon Clinical Multiaxial Inventory (MCMI-III</w:t>
      </w:r>
      <w:r w:rsidR="007C7815" w:rsidRPr="00DC637E">
        <w:rPr>
          <w:rFonts w:ascii="Times New Roman" w:hAnsi="Times New Roman" w:hint="eastAsia"/>
          <w:sz w:val="24"/>
          <w:szCs w:val="24"/>
          <w:lang w:eastAsia="zh-CN"/>
        </w:rPr>
        <w:t xml:space="preserve">; </w:t>
      </w:r>
      <w:r w:rsidR="007C7815" w:rsidRPr="00DC637E">
        <w:rPr>
          <w:rFonts w:ascii="Times New Roman" w:hAnsi="Times New Roman" w:cs="Times New Roman"/>
        </w:rPr>
        <w:t>Millon, Millon,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r w:rsidR="00B33918" w:rsidRPr="00DC637E">
        <w:rPr>
          <w:rFonts w:ascii="Times New Roman" w:hAnsi="Times New Roman" w:cs="Times New Roman"/>
        </w:rPr>
        <w:t>Jonason</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Rosenthal, Hooley, &amp; Steshenko,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37"/>
      <w:r w:rsidR="003C2FE9" w:rsidRPr="00DC637E">
        <w:rPr>
          <w:rFonts w:ascii="Times New Roman" w:hAnsi="Times New Roman" w:cs="Times New Roman"/>
          <w:sz w:val="24"/>
          <w:szCs w:val="24"/>
          <w:highlight w:val="yellow"/>
        </w:rPr>
        <w:t>49</w:t>
      </w:r>
      <w:commentRangeEnd w:id="37"/>
      <w:r w:rsidR="00B54D02">
        <w:rPr>
          <w:rStyle w:val="CommentReference"/>
        </w:rPr>
        <w:commentReference w:id="37"/>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2A99959"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463C91">
        <w:rPr>
          <w:rFonts w:ascii="Times New Roman" w:hAnsi="Times New Roman" w:cs="Times New Roman"/>
          <w:sz w:val="24"/>
          <w:szCs w:val="24"/>
          <w:rPrChange w:id="38" w:author="Author">
            <w:rPr>
              <w:rFonts w:ascii="Times New Roman" w:hAnsi="Times New Roman" w:cs="Times New Roman"/>
              <w:sz w:val="24"/>
              <w:szCs w:val="24"/>
              <w:highlight w:val="yellow"/>
            </w:rPr>
          </w:rPrChange>
        </w:rPr>
        <w:t xml:space="preserve">see Table 1 for a list </w:t>
      </w:r>
      <w:r w:rsidR="009851FA" w:rsidRPr="00463C91">
        <w:rPr>
          <w:rFonts w:ascii="Times New Roman" w:hAnsi="Times New Roman" w:cs="Times New Roman"/>
          <w:sz w:val="24"/>
          <w:szCs w:val="24"/>
          <w:rPrChange w:id="39" w:author="Author">
            <w:rPr>
              <w:rFonts w:ascii="Times New Roman" w:hAnsi="Times New Roman" w:cs="Times New Roman"/>
              <w:sz w:val="24"/>
              <w:szCs w:val="24"/>
              <w:highlight w:val="yellow"/>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C637E">
        <w:rPr>
          <w:rFonts w:ascii="Times New Roman" w:hAnsi="Times New Roman" w:cs="Times New Roman"/>
          <w:i/>
          <w:sz w:val="24"/>
          <w:szCs w:val="24"/>
        </w:rPr>
        <w:t>grandiose</w:t>
      </w:r>
      <w:r w:rsidR="00531EBA">
        <w:rPr>
          <w:rFonts w:ascii="Times New Roman" w:hAnsi="Times New Roman" w:cs="Times New Roman"/>
          <w:sz w:val="24"/>
          <w:szCs w:val="24"/>
        </w:rPr>
        <w:t xml:space="preserve"> </w:t>
      </w:r>
      <w:r w:rsidR="00531EBA" w:rsidRPr="00DC637E">
        <w:rPr>
          <w:rFonts w:ascii="Times New Roman" w:hAnsi="Times New Roman" w:cs="Times New Roman"/>
          <w:i/>
          <w:sz w:val="24"/>
          <w:szCs w:val="24"/>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w:t>
      </w:r>
      <w:r w:rsidR="00D31A42">
        <w:rPr>
          <w:rFonts w:ascii="Times New Roman" w:hAnsi="Times New Roman" w:cs="Times New Roman"/>
          <w:sz w:val="24"/>
          <w:szCs w:val="24"/>
        </w:rPr>
        <w:lastRenderedPageBreak/>
        <w:t xml:space="preserve">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a short dark-triad measure (Paulhus &amp; Jones, 2011</w:t>
      </w:r>
      <w:commentRangeStart w:id="40"/>
      <w:r w:rsidR="006B7950">
        <w:rPr>
          <w:rFonts w:ascii="Times New Roman" w:hAnsi="Times New Roman"/>
          <w:sz w:val="24"/>
          <w:szCs w:val="24"/>
        </w:rPr>
        <w:t>)</w:t>
      </w:r>
      <w:commentRangeEnd w:id="40"/>
      <w:r w:rsidR="00D258C2">
        <w:rPr>
          <w:rStyle w:val="CommentReference"/>
        </w:rPr>
        <w:commentReference w:id="40"/>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42B096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non-students</w:t>
      </w:r>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DC637E">
        <w:rPr>
          <w:rFonts w:ascii="Times New Roman" w:hAnsi="Times New Roman" w:cs="Times New Roman"/>
          <w:sz w:val="24"/>
          <w:szCs w:val="24"/>
          <w:highlight w:val="yellow"/>
        </w:rPr>
        <w:t xml:space="preserve">Further, we coded the raters’ </w:t>
      </w:r>
      <w:r w:rsidR="00BC2563" w:rsidRPr="00DC637E">
        <w:rPr>
          <w:rFonts w:ascii="Times New Roman" w:hAnsi="Times New Roman" w:cs="Times New Roman"/>
          <w:sz w:val="24"/>
          <w:szCs w:val="24"/>
          <w:highlight w:val="yellow"/>
        </w:rPr>
        <w:t>relationship</w:t>
      </w:r>
      <w:r w:rsidR="00F47179" w:rsidRPr="00DC637E">
        <w:rPr>
          <w:rFonts w:ascii="Times New Roman" w:hAnsi="Times New Roman" w:cs="Times New Roman"/>
          <w:sz w:val="24"/>
          <w:szCs w:val="24"/>
          <w:highlight w:val="yellow"/>
        </w:rPr>
        <w:t>s</w:t>
      </w:r>
      <w:r w:rsidR="00FD7CEF" w:rsidRPr="00DC637E">
        <w:rPr>
          <w:rFonts w:ascii="Times New Roman" w:hAnsi="Times New Roman" w:cs="Times New Roman"/>
          <w:sz w:val="24"/>
          <w:szCs w:val="24"/>
          <w:highlight w:val="yellow"/>
        </w:rPr>
        <w:t xml:space="preserve"> with the focal participant —</w:t>
      </w:r>
      <w:r w:rsidR="008A7E44" w:rsidRPr="00DC637E">
        <w:rPr>
          <w:rFonts w:ascii="Times New Roman" w:hAnsi="Times New Roman" w:cs="Times New Roman"/>
          <w:sz w:val="24"/>
          <w:szCs w:val="24"/>
          <w:highlight w:val="yellow"/>
        </w:rPr>
        <w:t xml:space="preserve">if </w:t>
      </w:r>
      <w:r w:rsidR="00FD7CEF" w:rsidRPr="00DC637E">
        <w:rPr>
          <w:rFonts w:ascii="Times New Roman" w:hAnsi="Times New Roman" w:cs="Times New Roman"/>
          <w:sz w:val="24"/>
          <w:szCs w:val="24"/>
          <w:highlight w:val="yellow"/>
        </w:rPr>
        <w:t>the raters had known the participant for a short period of time (</w:t>
      </w:r>
      <w:r w:rsidR="00290EEE" w:rsidRPr="00DC637E">
        <w:rPr>
          <w:rFonts w:ascii="Times New Roman" w:hAnsi="Times New Roman" w:cs="Times New Roman"/>
          <w:sz w:val="24"/>
          <w:szCs w:val="24"/>
          <w:highlight w:val="yellow"/>
        </w:rPr>
        <w:t>i.e., less than 1 week</w:t>
      </w:r>
      <w:r w:rsidR="008A7E44" w:rsidRPr="00DC637E">
        <w:rPr>
          <w:rFonts w:ascii="Times New Roman" w:hAnsi="Times New Roman" w:cs="Times New Roman"/>
          <w:sz w:val="24"/>
          <w:szCs w:val="24"/>
          <w:highlight w:val="yellow"/>
        </w:rPr>
        <w:t>) they were considered acquaintances</w:t>
      </w:r>
      <w:r w:rsidR="00F47179" w:rsidRPr="00DC637E">
        <w:rPr>
          <w:rFonts w:ascii="Times New Roman" w:hAnsi="Times New Roman" w:cs="Times New Roman"/>
          <w:sz w:val="24"/>
          <w:szCs w:val="24"/>
          <w:highlight w:val="yellow"/>
        </w:rPr>
        <w:t>; otherwise</w:t>
      </w:r>
      <w:r w:rsidR="00290EEE" w:rsidRPr="00DC637E">
        <w:rPr>
          <w:rFonts w:ascii="Times New Roman" w:hAnsi="Times New Roman" w:cs="Times New Roman"/>
          <w:sz w:val="24"/>
          <w:szCs w:val="24"/>
          <w:highlight w:val="yellow"/>
        </w:rPr>
        <w:t xml:space="preserve"> </w:t>
      </w:r>
      <w:r w:rsidR="008A7E44" w:rsidRPr="00DC637E">
        <w:rPr>
          <w:rFonts w:ascii="Times New Roman" w:hAnsi="Times New Roman" w:cs="Times New Roman"/>
          <w:sz w:val="24"/>
          <w:szCs w:val="24"/>
          <w:highlight w:val="yellow"/>
        </w:rPr>
        <w:t>they were</w:t>
      </w:r>
      <w:r w:rsidR="00290EEE" w:rsidRPr="00DC637E">
        <w:rPr>
          <w:rFonts w:ascii="Times New Roman" w:hAnsi="Times New Roman" w:cs="Times New Roman"/>
          <w:sz w:val="24"/>
          <w:szCs w:val="24"/>
          <w:highlight w:val="yellow"/>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w:t>
      </w:r>
      <w:r w:rsidR="00F9220A">
        <w:rPr>
          <w:rFonts w:ascii="Times New Roman" w:hAnsi="Times New Roman" w:cs="Times New Roman"/>
          <w:sz w:val="24"/>
          <w:szCs w:val="24"/>
        </w:rPr>
        <w:lastRenderedPageBreak/>
        <w:t xml:space="preserve">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commentRangeStart w:id="41"/>
      <w:r w:rsidR="00F9220A">
        <w:rPr>
          <w:rFonts w:ascii="Times New Roman" w:hAnsi="Times New Roman" w:cs="Times New Roman"/>
          <w:sz w:val="24"/>
          <w:szCs w:val="24"/>
        </w:rPr>
        <w:t>.</w:t>
      </w:r>
      <w:r w:rsidR="000E3AEA">
        <w:rPr>
          <w:rStyle w:val="FootnoteReference"/>
          <w:rFonts w:ascii="Times New Roman" w:hAnsi="Times New Roman" w:cs="Times New Roman"/>
          <w:sz w:val="24"/>
          <w:szCs w:val="24"/>
        </w:rPr>
        <w:footnoteReference w:id="2"/>
      </w:r>
      <w:commentRangeEnd w:id="41"/>
      <w:r w:rsidR="00833EC9">
        <w:rPr>
          <w:rStyle w:val="CommentReference"/>
        </w:rPr>
        <w:commentReference w:id="41"/>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42"/>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42"/>
      <w:r w:rsidR="00420D28">
        <w:rPr>
          <w:rStyle w:val="CommentReference"/>
        </w:rPr>
        <w:commentReference w:id="42"/>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w:t>
      </w:r>
      <w:r w:rsidR="00B3520E">
        <w:rPr>
          <w:rFonts w:ascii="Times New Roman" w:hAnsi="Times New Roman" w:cs="Times New Roman"/>
          <w:sz w:val="24"/>
          <w:szCs w:val="24"/>
        </w:rPr>
        <w:lastRenderedPageBreak/>
        <w:t>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4BA166AF"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67</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35</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1FE0908C" w14:textId="04D468B1" w:rsidR="00D21330" w:rsidRDefault="00EC01A9" w:rsidP="00DC637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w:t>
      </w:r>
      <w:r w:rsidR="00E91B89" w:rsidRPr="00C5220B">
        <w:rPr>
          <w:rFonts w:ascii="Times New Roman" w:hAnsi="Times New Roman" w:cs="Times New Roman"/>
          <w:sz w:val="24"/>
          <w:szCs w:val="24"/>
        </w:rPr>
        <w:lastRenderedPageBreak/>
        <w:t>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Pr>
          <w:rFonts w:ascii="Times New Roman" w:hAnsi="Times New Roman" w:cs="Times New Roman"/>
          <w:sz w:val="24"/>
          <w:szCs w:val="24"/>
        </w:rPr>
        <w:t>1</w:t>
      </w:r>
      <w:r w:rsidR="00F4301D">
        <w:rPr>
          <w:rFonts w:ascii="Times New Roman" w:hAnsi="Times New Roman" w:cs="Times New Roman"/>
          <w:sz w:val="24"/>
          <w:szCs w:val="24"/>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p>
    <w:p w14:paraId="68BC9FE0" w14:textId="52EC0803" w:rsidR="008B50E7" w:rsidRDefault="007708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67</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DE3817">
        <w:rPr>
          <w:rFonts w:ascii="Times New Roman" w:hAnsi="Times New Roman" w:cs="Times New Roman"/>
          <w:sz w:val="24"/>
          <w:szCs w:val="24"/>
        </w:rPr>
        <w:t>5</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DE3817">
        <w:rPr>
          <w:rFonts w:ascii="Times New Roman" w:hAnsi="Times New Roman" w:cs="Times New Roman"/>
          <w:sz w:val="24"/>
          <w:szCs w:val="24"/>
        </w:rPr>
        <w:t>3</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67</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DE3817">
        <w:rPr>
          <w:rFonts w:ascii="Times New Roman" w:hAnsi="Times New Roman" w:cs="Times New Roman"/>
          <w:sz w:val="24"/>
          <w:szCs w:val="24"/>
        </w:rPr>
        <w:t>5</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DE3817">
        <w:rPr>
          <w:rFonts w:ascii="Times New Roman" w:hAnsi="Times New Roman" w:cs="Times New Roman"/>
          <w:sz w:val="24"/>
          <w:szCs w:val="24"/>
        </w:rPr>
        <w:t>4</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4"/>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ins w:id="43" w:author="Author">
        <w:r w:rsidR="00EF3752">
          <w:rPr>
            <w:rStyle w:val="FootnoteReference"/>
            <w:rFonts w:ascii="Times New Roman" w:hAnsi="Times New Roman" w:cs="Times New Roman"/>
            <w:sz w:val="24"/>
            <w:szCs w:val="24"/>
          </w:rPr>
          <w:footnoteReference w:id="5"/>
        </w:r>
      </w:ins>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51B6FF08" w14:textId="5855DB7E" w:rsidR="000D35A6" w:rsidDel="00EF3752" w:rsidRDefault="000D35A6" w:rsidP="000D35A6">
      <w:pPr>
        <w:spacing w:after="0" w:line="480" w:lineRule="auto"/>
        <w:ind w:firstLine="720"/>
        <w:rPr>
          <w:del w:id="52" w:author="Author"/>
          <w:rFonts w:ascii="Times New Roman" w:hAnsi="Times New Roman" w:cs="Times New Roman"/>
          <w:sz w:val="24"/>
          <w:szCs w:val="24"/>
        </w:rPr>
      </w:pPr>
      <w:del w:id="53" w:author="Author">
        <w:r w:rsidDel="00EF3752">
          <w:rPr>
            <w:rFonts w:ascii="Times New Roman" w:hAnsi="Times New Roman" w:cs="Times New Roman"/>
            <w:sz w:val="24"/>
            <w:szCs w:val="24"/>
            <w:highlight w:val="yellow"/>
          </w:rPr>
          <w:delText xml:space="preserve">Although the </w:delText>
        </w:r>
        <w:r w:rsidRPr="008A2131" w:rsidDel="00EF3752">
          <w:rPr>
            <w:rFonts w:ascii="Times New Roman" w:hAnsi="Times New Roman" w:cs="Times New Roman"/>
            <w:sz w:val="24"/>
            <w:szCs w:val="24"/>
            <w:highlight w:val="yellow"/>
          </w:rPr>
          <w:delText>multilevel approach to meta-analysis</w:delText>
        </w:r>
        <w:r w:rsidDel="00EF3752">
          <w:rPr>
            <w:rFonts w:ascii="Times New Roman" w:hAnsi="Times New Roman" w:cs="Times New Roman"/>
            <w:sz w:val="24"/>
            <w:szCs w:val="24"/>
            <w:highlight w:val="yellow"/>
          </w:rPr>
          <w:delText xml:space="preserve"> has several advantages, it</w:delText>
        </w:r>
        <w:r w:rsidRPr="008A2131" w:rsidDel="00EF3752">
          <w:rPr>
            <w:rFonts w:ascii="Times New Roman" w:hAnsi="Times New Roman" w:cs="Times New Roman"/>
            <w:sz w:val="24"/>
            <w:szCs w:val="24"/>
            <w:highlight w:val="yellow"/>
          </w:rPr>
          <w:delText xml:space="preserve"> is</w:delText>
        </w:r>
        <w:r w:rsidDel="00EF3752">
          <w:rPr>
            <w:rFonts w:ascii="Times New Roman" w:hAnsi="Times New Roman" w:cs="Times New Roman"/>
            <w:sz w:val="24"/>
            <w:szCs w:val="24"/>
            <w:highlight w:val="yellow"/>
          </w:rPr>
          <w:delText xml:space="preserve"> </w:delText>
        </w:r>
        <w:r w:rsidRPr="008A2131" w:rsidDel="00EF3752">
          <w:rPr>
            <w:rFonts w:ascii="Times New Roman" w:hAnsi="Times New Roman" w:cs="Times New Roman"/>
            <w:sz w:val="24"/>
            <w:szCs w:val="24"/>
            <w:highlight w:val="yellow"/>
          </w:rPr>
          <w:delText xml:space="preserve">relatively new, </w:delText>
        </w:r>
        <w:r w:rsidDel="00EF3752">
          <w:rPr>
            <w:rFonts w:ascii="Times New Roman" w:hAnsi="Times New Roman" w:cs="Times New Roman"/>
            <w:sz w:val="24"/>
            <w:szCs w:val="24"/>
            <w:highlight w:val="yellow"/>
          </w:rPr>
          <w:delText xml:space="preserve">thus </w:delText>
        </w:r>
        <w:r w:rsidRPr="008A2131" w:rsidDel="00EF3752">
          <w:rPr>
            <w:rFonts w:ascii="Times New Roman" w:hAnsi="Times New Roman" w:cs="Times New Roman"/>
            <w:sz w:val="24"/>
            <w:szCs w:val="24"/>
            <w:highlight w:val="yellow"/>
          </w:rPr>
          <w:delText xml:space="preserve">we </w:delText>
        </w:r>
        <w:r w:rsidDel="00EF3752">
          <w:rPr>
            <w:rFonts w:ascii="Times New Roman" w:hAnsi="Times New Roman" w:cs="Times New Roman"/>
            <w:sz w:val="24"/>
            <w:szCs w:val="24"/>
            <w:highlight w:val="yellow"/>
          </w:rPr>
          <w:delText xml:space="preserve">will </w:delText>
        </w:r>
        <w:r w:rsidRPr="008A2131" w:rsidDel="00EF3752">
          <w:rPr>
            <w:rFonts w:ascii="Times New Roman" w:hAnsi="Times New Roman" w:cs="Times New Roman"/>
            <w:sz w:val="24"/>
            <w:szCs w:val="24"/>
            <w:highlight w:val="yellow"/>
          </w:rPr>
          <w:delText>also report the results for our main findings using Hunter and Schmidt’s (2004) procedure.</w:delText>
        </w:r>
      </w:del>
    </w:p>
    <w:p w14:paraId="7023561B" w14:textId="70D267FB" w:rsidR="000D35A6" w:rsidDel="00EF3752" w:rsidRDefault="000D35A6">
      <w:pPr>
        <w:spacing w:after="0" w:line="480" w:lineRule="auto"/>
        <w:ind w:firstLine="720"/>
        <w:rPr>
          <w:del w:id="54" w:author="Author"/>
          <w:rFonts w:ascii="Times New Roman" w:hAnsi="Times New Roman" w:cs="Times New Roman"/>
          <w:sz w:val="24"/>
          <w:szCs w:val="24"/>
        </w:rPr>
      </w:pP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3923152A" w14:textId="52588794" w:rsidR="00AB0771" w:rsidRDefault="001E1585" w:rsidP="00DF29E0">
      <w:pPr>
        <w:spacing w:after="0" w:line="480" w:lineRule="auto"/>
        <w:ind w:firstLine="720"/>
        <w:rPr>
          <w:rFonts w:ascii="Times New Roman" w:hAnsi="Times New Roman" w:cs="Times New Roman"/>
          <w:b/>
          <w:i/>
          <w:sz w:val="24"/>
          <w:szCs w:val="24"/>
        </w:rPr>
      </w:pPr>
      <w:r w:rsidRPr="001E1585">
        <w:rPr>
          <w:rFonts w:ascii="Times New Roman" w:hAnsi="Times New Roman" w:cs="Times New Roman"/>
          <w:b/>
          <w:i/>
          <w:sz w:val="24"/>
          <w:szCs w:val="24"/>
        </w:rPr>
        <w:lastRenderedPageBreak/>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67</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ins w:id="55" w:author="Author">
        <w:r w:rsidR="00534939">
          <w:rPr>
            <w:rFonts w:ascii="Times New Roman" w:hAnsi="Times New Roman" w:cs="Times New Roman"/>
            <w:sz w:val="24"/>
            <w:szCs w:val="24"/>
          </w:rPr>
          <w:t>89</w:t>
        </w:r>
      </w:ins>
      <w:del w:id="56" w:author="Author">
        <w:r w:rsidR="00DE3817" w:rsidRPr="00DC637E" w:rsidDel="00534939">
          <w:rPr>
            <w:rFonts w:ascii="Times New Roman" w:hAnsi="Times New Roman" w:cs="Times New Roman"/>
            <w:sz w:val="24"/>
            <w:szCs w:val="24"/>
          </w:rPr>
          <w:delText>93</w:delText>
        </w:r>
      </w:del>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ins w:id="57" w:author="Author">
        <w:r w:rsidR="00534939">
          <w:rPr>
            <w:rFonts w:ascii="Times New Roman" w:hAnsi="Times New Roman" w:cs="Times New Roman"/>
            <w:sz w:val="24"/>
            <w:szCs w:val="24"/>
          </w:rPr>
          <w:t>3</w:t>
        </w:r>
      </w:ins>
      <w:del w:id="58" w:author="Author">
        <w:r w:rsidR="004C3A85" w:rsidRPr="006D2CE3" w:rsidDel="00534939">
          <w:rPr>
            <w:rFonts w:ascii="Times New Roman" w:hAnsi="Times New Roman" w:cs="Times New Roman"/>
            <w:sz w:val="24"/>
            <w:szCs w:val="24"/>
          </w:rPr>
          <w:delText>4</w:delText>
        </w:r>
      </w:del>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ins w:id="59" w:author="Author">
        <w:r w:rsidR="00534939">
          <w:rPr>
            <w:rFonts w:ascii="Times New Roman" w:hAnsi="Times New Roman" w:cs="Times New Roman"/>
            <w:sz w:val="24"/>
            <w:szCs w:val="24"/>
          </w:rPr>
          <w:t>2</w:t>
        </w:r>
      </w:ins>
      <w:del w:id="60" w:author="Author">
        <w:r w:rsidR="0071377A" w:rsidDel="00534939">
          <w:rPr>
            <w:rFonts w:ascii="Times New Roman" w:hAnsi="Times New Roman" w:cs="Times New Roman"/>
            <w:sz w:val="24"/>
            <w:szCs w:val="24"/>
          </w:rPr>
          <w:delText>1</w:delText>
        </w:r>
      </w:del>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70F15" w:rsidRPr="00DC637E">
        <w:rPr>
          <w:rFonts w:ascii="Times New Roman" w:hAnsi="Times New Roman" w:cs="Times New Roman"/>
          <w:sz w:val="24"/>
          <w:szCs w:val="24"/>
        </w:rPr>
        <w:t xml:space="preserve">Out of concern that the ‘neither agency nor communion’ category could </w:t>
      </w:r>
      <w:r w:rsidR="00AB0771">
        <w:rPr>
          <w:rFonts w:ascii="Times New Roman" w:hAnsi="Times New Roman" w:cs="Times New Roman"/>
          <w:sz w:val="24"/>
          <w:szCs w:val="24"/>
        </w:rPr>
        <w:t>affect</w:t>
      </w:r>
      <w:r w:rsidR="00C70F15" w:rsidRPr="00DC637E">
        <w:rPr>
          <w:rFonts w:ascii="Times New Roman" w:hAnsi="Times New Roman" w:cs="Times New Roman"/>
          <w:sz w:val="24"/>
          <w:szCs w:val="24"/>
        </w:rPr>
        <w:t xml:space="preserve"> our results, we ran this moderator analysis with only agentic effect sizes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ins w:id="61" w:author="Author">
        <w:r w:rsidR="00534939">
          <w:rPr>
            <w:rFonts w:ascii="Times New Roman" w:hAnsi="Times New Roman" w:cs="Times New Roman"/>
            <w:sz w:val="24"/>
            <w:szCs w:val="24"/>
          </w:rPr>
          <w:t>9</w:t>
        </w:r>
      </w:ins>
      <w:del w:id="62" w:author="Author">
        <w:r w:rsidR="00C70F15" w:rsidRPr="00DC637E" w:rsidDel="00534939">
          <w:rPr>
            <w:rFonts w:ascii="Times New Roman" w:hAnsi="Times New Roman" w:cs="Times New Roman"/>
            <w:sz w:val="24"/>
            <w:szCs w:val="24"/>
          </w:rPr>
          <w:delText>8</w:delText>
        </w:r>
      </w:del>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ins w:id="63" w:author="Author">
        <w:r w:rsidR="00534939">
          <w:rPr>
            <w:rFonts w:ascii="Times New Roman" w:hAnsi="Times New Roman" w:cs="Times New Roman"/>
            <w:sz w:val="24"/>
            <w:szCs w:val="24"/>
          </w:rPr>
          <w:t>2</w:t>
        </w:r>
      </w:ins>
      <w:del w:id="64" w:author="Author">
        <w:r w:rsidR="00C70F15" w:rsidRPr="00DC637E" w:rsidDel="00534939">
          <w:rPr>
            <w:rFonts w:ascii="Times New Roman" w:hAnsi="Times New Roman" w:cs="Times New Roman"/>
            <w:sz w:val="24"/>
            <w:szCs w:val="24"/>
          </w:rPr>
          <w:delText>3</w:delText>
        </w:r>
      </w:del>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ins w:id="65" w:author="Author">
        <w:r w:rsidR="00534939">
          <w:rPr>
            <w:rFonts w:ascii="Times New Roman" w:hAnsi="Times New Roman" w:cs="Times New Roman"/>
            <w:sz w:val="24"/>
            <w:szCs w:val="24"/>
          </w:rPr>
          <w:t>89</w:t>
        </w:r>
      </w:ins>
      <w:del w:id="66" w:author="Author">
        <w:r w:rsidR="00C70F15" w:rsidRPr="00DC637E" w:rsidDel="00534939">
          <w:rPr>
            <w:rFonts w:ascii="Times New Roman" w:hAnsi="Times New Roman" w:cs="Times New Roman"/>
            <w:sz w:val="24"/>
            <w:szCs w:val="24"/>
          </w:rPr>
          <w:delText>93</w:delText>
        </w:r>
      </w:del>
      <w:r w:rsidR="00C70F15" w:rsidRPr="00DC637E">
        <w:rPr>
          <w:rFonts w:ascii="Times New Roman" w:hAnsi="Times New Roman" w:cs="Times New Roman"/>
          <w:sz w:val="24"/>
          <w:szCs w:val="24"/>
        </w:rPr>
        <w:t xml:space="preserve"> effect sizes; number of samples = 2</w:t>
      </w:r>
      <w:ins w:id="67" w:author="Author">
        <w:r w:rsidR="00534939">
          <w:rPr>
            <w:rFonts w:ascii="Times New Roman" w:hAnsi="Times New Roman" w:cs="Times New Roman"/>
            <w:sz w:val="24"/>
            <w:szCs w:val="24"/>
          </w:rPr>
          <w:t>7</w:t>
        </w:r>
      </w:ins>
      <w:del w:id="68" w:author="Author">
        <w:r w:rsidR="00C70F15" w:rsidRPr="00DC637E" w:rsidDel="00534939">
          <w:rPr>
            <w:rFonts w:ascii="Times New Roman" w:hAnsi="Times New Roman" w:cs="Times New Roman"/>
            <w:sz w:val="24"/>
            <w:szCs w:val="24"/>
          </w:rPr>
          <w:delText>8</w:delText>
        </w:r>
      </w:del>
      <w:r w:rsidR="00C70F15" w:rsidRPr="00DC637E">
        <w:rPr>
          <w:rFonts w:ascii="Times New Roman" w:hAnsi="Times New Roman" w:cs="Times New Roman"/>
          <w:sz w:val="24"/>
          <w:szCs w:val="24"/>
        </w:rPr>
        <w:t>, 95% CI = [.2</w:t>
      </w:r>
      <w:ins w:id="69" w:author="Author">
        <w:r w:rsidR="00534939">
          <w:rPr>
            <w:rFonts w:ascii="Times New Roman" w:hAnsi="Times New Roman" w:cs="Times New Roman"/>
            <w:sz w:val="24"/>
            <w:szCs w:val="24"/>
          </w:rPr>
          <w:t>4</w:t>
        </w:r>
      </w:ins>
      <w:del w:id="70" w:author="Author">
        <w:r w:rsidR="00C70F15" w:rsidRPr="00DC637E" w:rsidDel="00534939">
          <w:rPr>
            <w:rFonts w:ascii="Times New Roman" w:hAnsi="Times New Roman" w:cs="Times New Roman"/>
            <w:sz w:val="24"/>
            <w:szCs w:val="24"/>
          </w:rPr>
          <w:delText>3</w:delText>
        </w:r>
      </w:del>
      <w:r w:rsidR="00C70F15" w:rsidRPr="00DC637E">
        <w:rPr>
          <w:rFonts w:ascii="Times New Roman" w:hAnsi="Times New Roman" w:cs="Times New Roman"/>
          <w:sz w:val="24"/>
          <w:szCs w:val="24"/>
        </w:rPr>
        <w:t>, .33]), and then with only communal effect sizes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B80A6A">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C70F15" w:rsidRPr="00C70F15">
        <w:rPr>
          <w:rFonts w:ascii="Times New Roman" w:hAnsi="Times New Roman" w:cs="Times New Roman"/>
          <w:sz w:val="24"/>
          <w:szCs w:val="24"/>
        </w:rPr>
        <w:t xml:space="preserve">s,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it is also important to note that the confidence intervals for agentic and communal criteria do not overlap. Thus, narcissists tend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p>
    <w:p w14:paraId="3BBFB7FD" w14:textId="2DAE2184" w:rsidR="001B31C7" w:rsidRDefault="001E1585" w:rsidP="00DF29E0">
      <w:pPr>
        <w:spacing w:after="0" w:line="480" w:lineRule="auto"/>
        <w:ind w:firstLine="720"/>
        <w:rPr>
          <w:rFonts w:ascii="Times New Roman" w:hAnsi="Times New Roman" w:cs="Times New Roman"/>
          <w:sz w:val="24"/>
          <w:szCs w:val="24"/>
        </w:rPr>
      </w:pPr>
      <w:r w:rsidRPr="00A2390F">
        <w:rPr>
          <w:rFonts w:ascii="Times New Roman" w:hAnsi="Times New Roman" w:cs="Times New Roman"/>
          <w:b/>
          <w:i/>
          <w:sz w:val="24"/>
          <w:szCs w:val="24"/>
          <w:highlight w:val="yellow"/>
          <w:rPrChange w:id="71" w:author="Author">
            <w:rPr>
              <w:rFonts w:ascii="Times New Roman" w:hAnsi="Times New Roman" w:cs="Times New Roman"/>
              <w:b/>
              <w:i/>
              <w:sz w:val="24"/>
              <w:szCs w:val="24"/>
            </w:rPr>
          </w:rPrChange>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w:t>
      </w:r>
      <w:r w:rsidR="001B31C7">
        <w:rPr>
          <w:rFonts w:ascii="Times New Roman" w:hAnsi="Times New Roman" w:cs="Times New Roman"/>
          <w:sz w:val="24"/>
          <w:szCs w:val="24"/>
        </w:rPr>
        <w:lastRenderedPageBreak/>
        <w:t>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D855A5" w:rsidRPr="00DC637E">
        <w:rPr>
          <w:rFonts w:ascii="Times New Roman" w:hAnsi="Times New Roman" w:cs="Times New Roman"/>
          <w:sz w:val="24"/>
          <w:szCs w:val="24"/>
        </w:rPr>
        <w:t>95% CI = [-.09, .06]</w:t>
      </w:r>
      <w:r w:rsidR="00083E57">
        <w:rPr>
          <w:rFonts w:ascii="Times New Roman" w:hAnsi="Times New Roman" w:cs="Times New Roman"/>
          <w:sz w:val="24"/>
          <w:szCs w:val="24"/>
        </w:rPr>
        <w:t>)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r w:rsidR="001B31C7">
        <w:rPr>
          <w:rFonts w:ascii="Times New Roman" w:hAnsi="Times New Roman" w:cs="Times New Roman"/>
          <w:sz w:val="24"/>
          <w:szCs w:val="24"/>
        </w:rPr>
        <w:t xml:space="preserve">; </w:t>
      </w:r>
      <m:oMath>
        <m:r>
          <w:rPr>
            <w:rFonts w:ascii="Cambria Math" w:hAnsi="Cambria Math" w:cs="Times New Roman"/>
            <w:sz w:val="24"/>
            <w:szCs w:val="24"/>
          </w:rPr>
          <m:t>Predicted Effect Size=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0384F9FD" w:rsidR="00067D8C" w:rsidRPr="00DB53D6" w:rsidRDefault="001B31C7" w:rsidP="00DF29E0">
      <w:pPr>
        <w:spacing w:after="0" w:line="480" w:lineRule="auto"/>
        <w:ind w:firstLine="720"/>
        <w:rPr>
          <w:rFonts w:ascii="Times New Roman" w:hAnsi="Times New Roman" w:cs="Times New Roman"/>
          <w:sz w:val="24"/>
          <w:szCs w:val="24"/>
        </w:rPr>
      </w:pPr>
      <w:r w:rsidRPr="001524DA">
        <w:rPr>
          <w:rFonts w:ascii="Times New Roman" w:hAnsi="Times New Roman" w:cs="Times New Roman"/>
          <w:b/>
          <w:i/>
          <w:sz w:val="24"/>
          <w:szCs w:val="24"/>
          <w:highlight w:val="yellow"/>
          <w:rPrChange w:id="72" w:author="Author">
            <w:rPr>
              <w:rFonts w:ascii="Times New Roman" w:hAnsi="Times New Roman" w:cs="Times New Roman"/>
              <w:b/>
              <w:i/>
              <w:sz w:val="24"/>
              <w:szCs w:val="24"/>
            </w:rPr>
          </w:rPrChange>
        </w:rPr>
        <w:t xml:space="preserve">Methodological moderators. </w:t>
      </w:r>
      <w:r w:rsidR="00067D8C" w:rsidRPr="001524DA">
        <w:rPr>
          <w:rFonts w:ascii="Times New Roman" w:hAnsi="Times New Roman" w:cs="Times New Roman"/>
          <w:sz w:val="24"/>
          <w:szCs w:val="24"/>
          <w:highlight w:val="yellow"/>
          <w:rPrChange w:id="73" w:author="Author">
            <w:rPr>
              <w:rFonts w:ascii="Times New Roman" w:hAnsi="Times New Roman" w:cs="Times New Roman"/>
              <w:sz w:val="24"/>
              <w:szCs w:val="24"/>
            </w:rPr>
          </w:rPrChange>
        </w:rPr>
        <w:t>In addition, we examined several methodological moderators</w:t>
      </w:r>
      <w:r w:rsidR="00C80522" w:rsidRPr="001524DA">
        <w:rPr>
          <w:rFonts w:ascii="Times New Roman" w:hAnsi="Times New Roman" w:cs="Times New Roman"/>
          <w:sz w:val="24"/>
          <w:szCs w:val="24"/>
          <w:highlight w:val="yellow"/>
          <w:rPrChange w:id="74" w:author="Author">
            <w:rPr>
              <w:rFonts w:ascii="Times New Roman" w:hAnsi="Times New Roman" w:cs="Times New Roman"/>
              <w:sz w:val="24"/>
              <w:szCs w:val="24"/>
            </w:rPr>
          </w:rPrChange>
        </w:rPr>
        <w:t xml:space="preserve"> of interest</w:t>
      </w:r>
      <w:r w:rsidR="00067D8C" w:rsidRPr="001524DA">
        <w:rPr>
          <w:rFonts w:ascii="Times New Roman" w:hAnsi="Times New Roman" w:cs="Times New Roman"/>
          <w:sz w:val="24"/>
          <w:szCs w:val="24"/>
          <w:highlight w:val="yellow"/>
          <w:rPrChange w:id="75" w:author="Author">
            <w:rPr>
              <w:rFonts w:ascii="Times New Roman" w:hAnsi="Times New Roman" w:cs="Times New Roman"/>
              <w:sz w:val="24"/>
              <w:szCs w:val="24"/>
            </w:rPr>
          </w:rPrChange>
        </w:rPr>
        <w:t xml:space="preserve">. </w:t>
      </w:r>
      <w:r w:rsidR="00083E57" w:rsidRPr="001524DA">
        <w:rPr>
          <w:rFonts w:ascii="Times New Roman" w:hAnsi="Times New Roman" w:cs="Times New Roman"/>
          <w:sz w:val="24"/>
          <w:szCs w:val="24"/>
          <w:highlight w:val="yellow"/>
          <w:rPrChange w:id="76" w:author="Author">
            <w:rPr>
              <w:rFonts w:ascii="Times New Roman" w:hAnsi="Times New Roman" w:cs="Times New Roman"/>
              <w:sz w:val="24"/>
              <w:szCs w:val="24"/>
            </w:rPr>
          </w:rPrChange>
        </w:rPr>
        <w:t xml:space="preserve">Neither publication status (i.e., published vs. unpublished; </w:t>
      </w:r>
      <w:r w:rsidR="00083E57" w:rsidRPr="001524DA">
        <w:rPr>
          <w:rFonts w:ascii="Times New Roman" w:hAnsi="Times New Roman" w:cs="Times New Roman"/>
          <w:i/>
          <w:sz w:val="24"/>
          <w:szCs w:val="24"/>
          <w:highlight w:val="yellow"/>
          <w:rPrChange w:id="77" w:author="Author">
            <w:rPr>
              <w:rFonts w:ascii="Times New Roman" w:hAnsi="Times New Roman" w:cs="Times New Roman"/>
              <w:i/>
              <w:sz w:val="24"/>
              <w:szCs w:val="24"/>
            </w:rPr>
          </w:rPrChange>
        </w:rPr>
        <w:t>B</w:t>
      </w:r>
      <w:r w:rsidR="00083E57" w:rsidRPr="001524DA">
        <w:rPr>
          <w:rFonts w:ascii="Times New Roman" w:hAnsi="Times New Roman" w:cs="Times New Roman"/>
          <w:sz w:val="24"/>
          <w:szCs w:val="24"/>
          <w:highlight w:val="yellow"/>
          <w:rPrChange w:id="78" w:author="Author">
            <w:rPr>
              <w:rFonts w:ascii="Times New Roman" w:hAnsi="Times New Roman" w:cs="Times New Roman"/>
              <w:sz w:val="24"/>
              <w:szCs w:val="24"/>
            </w:rPr>
          </w:rPrChange>
        </w:rPr>
        <w:t xml:space="preserve"> = -.06, </w:t>
      </w:r>
      <w:r w:rsidR="0065516B" w:rsidRPr="001524DA">
        <w:rPr>
          <w:rFonts w:ascii="Times New Roman" w:hAnsi="Times New Roman" w:cs="Times New Roman"/>
          <w:sz w:val="24"/>
          <w:szCs w:val="24"/>
          <w:highlight w:val="yellow"/>
          <w:rPrChange w:id="79" w:author="Author">
            <w:rPr>
              <w:rFonts w:ascii="Times New Roman" w:hAnsi="Times New Roman" w:cs="Times New Roman"/>
              <w:sz w:val="24"/>
              <w:szCs w:val="24"/>
            </w:rPr>
          </w:rPrChange>
        </w:rPr>
        <w:t>95% CI = [-.20, .07]</w:t>
      </w:r>
      <w:r w:rsidR="00083E57" w:rsidRPr="001524DA">
        <w:rPr>
          <w:rFonts w:ascii="Times New Roman" w:hAnsi="Times New Roman" w:cs="Times New Roman"/>
          <w:sz w:val="24"/>
          <w:szCs w:val="24"/>
          <w:highlight w:val="yellow"/>
          <w:rPrChange w:id="80" w:author="Author">
            <w:rPr>
              <w:rFonts w:ascii="Times New Roman" w:hAnsi="Times New Roman" w:cs="Times New Roman"/>
              <w:sz w:val="24"/>
              <w:szCs w:val="24"/>
            </w:rPr>
          </w:rPrChange>
        </w:rPr>
        <w:t>), the source of the self-enhancement ratings (i.e., observer-</w:t>
      </w:r>
      <w:r w:rsidR="00CB5488" w:rsidRPr="001524DA">
        <w:rPr>
          <w:rFonts w:ascii="Times New Roman" w:hAnsi="Times New Roman" w:cs="Times New Roman"/>
          <w:sz w:val="24"/>
          <w:szCs w:val="24"/>
          <w:highlight w:val="yellow"/>
          <w:rPrChange w:id="81" w:author="Author">
            <w:rPr>
              <w:rFonts w:ascii="Times New Roman" w:hAnsi="Times New Roman" w:cs="Times New Roman"/>
              <w:sz w:val="24"/>
              <w:szCs w:val="24"/>
            </w:rPr>
          </w:rPrChange>
        </w:rPr>
        <w:t>reports vs.</w:t>
      </w:r>
      <w:r w:rsidR="00083E57" w:rsidRPr="001524DA">
        <w:rPr>
          <w:rFonts w:ascii="Times New Roman" w:hAnsi="Times New Roman" w:cs="Times New Roman"/>
          <w:sz w:val="24"/>
          <w:szCs w:val="24"/>
          <w:highlight w:val="yellow"/>
          <w:rPrChange w:id="82" w:author="Author">
            <w:rPr>
              <w:rFonts w:ascii="Times New Roman" w:hAnsi="Times New Roman" w:cs="Times New Roman"/>
              <w:sz w:val="24"/>
              <w:szCs w:val="24"/>
            </w:rPr>
          </w:rPrChange>
        </w:rPr>
        <w:t xml:space="preserve"> objective measures; </w:t>
      </w:r>
      <w:r w:rsidR="00083E57" w:rsidRPr="001524DA">
        <w:rPr>
          <w:rFonts w:ascii="Times New Roman" w:hAnsi="Times New Roman" w:cs="Times New Roman"/>
          <w:i/>
          <w:sz w:val="24"/>
          <w:szCs w:val="24"/>
          <w:highlight w:val="yellow"/>
          <w:rPrChange w:id="83" w:author="Author">
            <w:rPr>
              <w:rFonts w:ascii="Times New Roman" w:hAnsi="Times New Roman" w:cs="Times New Roman"/>
              <w:i/>
              <w:sz w:val="24"/>
              <w:szCs w:val="24"/>
            </w:rPr>
          </w:rPrChange>
        </w:rPr>
        <w:t>B</w:t>
      </w:r>
      <w:r w:rsidR="00083E57" w:rsidRPr="001524DA">
        <w:rPr>
          <w:rFonts w:ascii="Times New Roman" w:hAnsi="Times New Roman" w:cs="Times New Roman"/>
          <w:sz w:val="24"/>
          <w:szCs w:val="24"/>
          <w:highlight w:val="yellow"/>
          <w:rPrChange w:id="84" w:author="Author">
            <w:rPr>
              <w:rFonts w:ascii="Times New Roman" w:hAnsi="Times New Roman" w:cs="Times New Roman"/>
              <w:sz w:val="24"/>
              <w:szCs w:val="24"/>
            </w:rPr>
          </w:rPrChange>
        </w:rPr>
        <w:t xml:space="preserve"> = .07</w:t>
      </w:r>
      <w:r w:rsidR="002405EF" w:rsidRPr="001524DA">
        <w:rPr>
          <w:rFonts w:ascii="Times New Roman" w:hAnsi="Times New Roman" w:cs="Times New Roman"/>
          <w:sz w:val="24"/>
          <w:szCs w:val="24"/>
          <w:highlight w:val="yellow"/>
          <w:rPrChange w:id="85" w:author="Author">
            <w:rPr>
              <w:rFonts w:ascii="Times New Roman" w:hAnsi="Times New Roman" w:cs="Times New Roman"/>
              <w:sz w:val="24"/>
              <w:szCs w:val="24"/>
            </w:rPr>
          </w:rPrChange>
        </w:rPr>
        <w:t xml:space="preserve">, </w:t>
      </w:r>
      <w:r w:rsidR="0065516B" w:rsidRPr="001524DA">
        <w:rPr>
          <w:rFonts w:ascii="Times New Roman" w:hAnsi="Times New Roman" w:cs="Times New Roman"/>
          <w:sz w:val="24"/>
          <w:szCs w:val="24"/>
          <w:highlight w:val="yellow"/>
          <w:rPrChange w:id="86" w:author="Author">
            <w:rPr>
              <w:rFonts w:ascii="Times New Roman" w:hAnsi="Times New Roman" w:cs="Times New Roman"/>
              <w:sz w:val="24"/>
              <w:szCs w:val="24"/>
            </w:rPr>
          </w:rPrChange>
        </w:rPr>
        <w:t>95% CI = [-.05, .19]</w:t>
      </w:r>
      <w:r w:rsidR="00083E57" w:rsidRPr="001524DA">
        <w:rPr>
          <w:rFonts w:ascii="Times New Roman" w:hAnsi="Times New Roman" w:cs="Times New Roman"/>
          <w:sz w:val="24"/>
          <w:szCs w:val="24"/>
          <w:highlight w:val="yellow"/>
          <w:rPrChange w:id="87" w:author="Author">
            <w:rPr>
              <w:rFonts w:ascii="Times New Roman" w:hAnsi="Times New Roman" w:cs="Times New Roman"/>
              <w:sz w:val="24"/>
              <w:szCs w:val="24"/>
            </w:rPr>
          </w:rPrChange>
        </w:rPr>
        <w:t xml:space="preserve">) </w:t>
      </w:r>
      <w:r w:rsidR="002405EF" w:rsidRPr="001524DA">
        <w:rPr>
          <w:rFonts w:ascii="Times New Roman" w:hAnsi="Times New Roman" w:cs="Times New Roman"/>
          <w:sz w:val="24"/>
          <w:szCs w:val="24"/>
          <w:highlight w:val="yellow"/>
          <w:rPrChange w:id="88" w:author="Author">
            <w:rPr>
              <w:rFonts w:ascii="Times New Roman" w:hAnsi="Times New Roman" w:cs="Times New Roman"/>
              <w:sz w:val="24"/>
              <w:szCs w:val="24"/>
            </w:rPr>
          </w:rPrChange>
        </w:rPr>
        <w:t>n</w:t>
      </w:r>
      <w:r w:rsidR="00083E57" w:rsidRPr="001524DA">
        <w:rPr>
          <w:rFonts w:ascii="Times New Roman" w:hAnsi="Times New Roman" w:cs="Times New Roman"/>
          <w:sz w:val="24"/>
          <w:szCs w:val="24"/>
          <w:highlight w:val="yellow"/>
          <w:rPrChange w:id="89" w:author="Author">
            <w:rPr>
              <w:rFonts w:ascii="Times New Roman" w:hAnsi="Times New Roman" w:cs="Times New Roman"/>
              <w:sz w:val="24"/>
              <w:szCs w:val="24"/>
            </w:rPr>
          </w:rPrChange>
        </w:rPr>
        <w:t xml:space="preserve">or </w:t>
      </w:r>
      <w:r w:rsidR="002405EF" w:rsidRPr="001524DA">
        <w:rPr>
          <w:rFonts w:ascii="Times New Roman" w:hAnsi="Times New Roman" w:cs="Times New Roman"/>
          <w:sz w:val="24"/>
          <w:szCs w:val="24"/>
          <w:highlight w:val="yellow"/>
          <w:rPrChange w:id="90" w:author="Author">
            <w:rPr>
              <w:rFonts w:ascii="Times New Roman" w:hAnsi="Times New Roman" w:cs="Times New Roman"/>
              <w:sz w:val="24"/>
              <w:szCs w:val="24"/>
            </w:rPr>
          </w:rPrChange>
        </w:rPr>
        <w:t xml:space="preserve">the </w:t>
      </w:r>
      <w:r w:rsidR="0009269E" w:rsidRPr="001524DA">
        <w:rPr>
          <w:rFonts w:ascii="Times New Roman" w:hAnsi="Times New Roman" w:cs="Times New Roman"/>
          <w:sz w:val="24"/>
          <w:szCs w:val="24"/>
          <w:highlight w:val="yellow"/>
          <w:rPrChange w:id="91" w:author="Author">
            <w:rPr>
              <w:rFonts w:ascii="Times New Roman" w:hAnsi="Times New Roman" w:cs="Times New Roman"/>
              <w:sz w:val="24"/>
              <w:szCs w:val="24"/>
            </w:rPr>
          </w:rPrChange>
        </w:rPr>
        <w:t>narcissism</w:t>
      </w:r>
      <w:r w:rsidR="002405EF" w:rsidRPr="001524DA">
        <w:rPr>
          <w:rFonts w:ascii="Times New Roman" w:hAnsi="Times New Roman" w:cs="Times New Roman"/>
          <w:sz w:val="24"/>
          <w:szCs w:val="24"/>
          <w:highlight w:val="yellow"/>
          <w:rPrChange w:id="92" w:author="Author">
            <w:rPr>
              <w:rFonts w:ascii="Times New Roman" w:hAnsi="Times New Roman" w:cs="Times New Roman"/>
              <w:sz w:val="24"/>
              <w:szCs w:val="24"/>
            </w:rPr>
          </w:rPrChange>
        </w:rPr>
        <w:t xml:space="preserve"> measure used (</w:t>
      </w:r>
      <w:r w:rsidR="005E68ED" w:rsidRPr="001524DA">
        <w:rPr>
          <w:rFonts w:ascii="Times New Roman" w:hAnsi="Times New Roman" w:cs="Times New Roman"/>
          <w:sz w:val="24"/>
          <w:szCs w:val="24"/>
          <w:highlight w:val="yellow"/>
          <w:rPrChange w:id="93" w:author="Author">
            <w:rPr>
              <w:rFonts w:ascii="Times New Roman" w:hAnsi="Times New Roman" w:cs="Times New Roman"/>
              <w:sz w:val="24"/>
              <w:szCs w:val="24"/>
            </w:rPr>
          </w:rPrChange>
        </w:rPr>
        <w:t xml:space="preserve">i.e., NPI vs. non-NPI; </w:t>
      </w:r>
      <w:r w:rsidR="002405EF" w:rsidRPr="001524DA">
        <w:rPr>
          <w:rFonts w:ascii="Times New Roman" w:hAnsi="Times New Roman" w:cs="Times New Roman"/>
          <w:i/>
          <w:sz w:val="24"/>
          <w:szCs w:val="24"/>
          <w:highlight w:val="yellow"/>
          <w:rPrChange w:id="94" w:author="Author">
            <w:rPr>
              <w:rFonts w:ascii="Times New Roman" w:hAnsi="Times New Roman" w:cs="Times New Roman"/>
              <w:i/>
              <w:sz w:val="24"/>
              <w:szCs w:val="24"/>
            </w:rPr>
          </w:rPrChange>
        </w:rPr>
        <w:t>B</w:t>
      </w:r>
      <w:r w:rsidR="002405EF" w:rsidRPr="001524DA">
        <w:rPr>
          <w:rFonts w:ascii="Times New Roman" w:hAnsi="Times New Roman" w:cs="Times New Roman"/>
          <w:sz w:val="24"/>
          <w:szCs w:val="24"/>
          <w:highlight w:val="yellow"/>
          <w:rPrChange w:id="95" w:author="Author">
            <w:rPr>
              <w:rFonts w:ascii="Times New Roman" w:hAnsi="Times New Roman" w:cs="Times New Roman"/>
              <w:sz w:val="24"/>
              <w:szCs w:val="24"/>
            </w:rPr>
          </w:rPrChange>
        </w:rPr>
        <w:t xml:space="preserve"> = -.07, </w:t>
      </w:r>
      <w:r w:rsidR="0065516B" w:rsidRPr="001524DA">
        <w:rPr>
          <w:rFonts w:ascii="Times New Roman" w:hAnsi="Times New Roman" w:cs="Times New Roman"/>
          <w:sz w:val="24"/>
          <w:szCs w:val="24"/>
          <w:highlight w:val="yellow"/>
          <w:rPrChange w:id="96" w:author="Author">
            <w:rPr>
              <w:rFonts w:ascii="Times New Roman" w:hAnsi="Times New Roman" w:cs="Times New Roman"/>
              <w:sz w:val="24"/>
              <w:szCs w:val="24"/>
            </w:rPr>
          </w:rPrChange>
        </w:rPr>
        <w:t>95% CI = [-.17, .04]</w:t>
      </w:r>
      <w:r w:rsidR="002405EF" w:rsidRPr="001524DA">
        <w:rPr>
          <w:rFonts w:ascii="Times New Roman" w:hAnsi="Times New Roman" w:cs="Times New Roman"/>
          <w:sz w:val="24"/>
          <w:szCs w:val="24"/>
          <w:highlight w:val="yellow"/>
          <w:rPrChange w:id="97" w:author="Author">
            <w:rPr>
              <w:rFonts w:ascii="Times New Roman" w:hAnsi="Times New Roman" w:cs="Times New Roman"/>
              <w:sz w:val="24"/>
              <w:szCs w:val="24"/>
            </w:rPr>
          </w:rPrChange>
        </w:rPr>
        <w:t xml:space="preserve">) </w:t>
      </w:r>
      <w:r w:rsidR="00D15A35" w:rsidRPr="001524DA">
        <w:rPr>
          <w:rFonts w:ascii="Times New Roman" w:hAnsi="Times New Roman" w:cs="Times New Roman"/>
          <w:sz w:val="24"/>
          <w:szCs w:val="24"/>
          <w:highlight w:val="yellow"/>
          <w:rPrChange w:id="98" w:author="Author">
            <w:rPr>
              <w:rFonts w:ascii="Times New Roman" w:hAnsi="Times New Roman" w:cs="Times New Roman"/>
              <w:sz w:val="24"/>
              <w:szCs w:val="24"/>
            </w:rPr>
          </w:rPrChange>
        </w:rPr>
        <w:t xml:space="preserve">were statistically significant predictors of the </w:t>
      </w:r>
      <w:r w:rsidR="0009269E" w:rsidRPr="001524DA">
        <w:rPr>
          <w:rFonts w:ascii="Times New Roman" w:hAnsi="Times New Roman" w:cs="Times New Roman"/>
          <w:sz w:val="24"/>
          <w:szCs w:val="24"/>
          <w:highlight w:val="yellow"/>
          <w:rPrChange w:id="99" w:author="Author">
            <w:rPr>
              <w:rFonts w:ascii="Times New Roman" w:hAnsi="Times New Roman" w:cs="Times New Roman"/>
              <w:sz w:val="24"/>
              <w:szCs w:val="24"/>
            </w:rPr>
          </w:rPrChange>
        </w:rPr>
        <w:t>narcissism</w:t>
      </w:r>
      <w:r w:rsidR="009A1905" w:rsidRPr="001524DA">
        <w:rPr>
          <w:rFonts w:ascii="Times New Roman" w:hAnsi="Times New Roman" w:cs="Times New Roman"/>
          <w:sz w:val="24"/>
          <w:szCs w:val="24"/>
          <w:highlight w:val="yellow"/>
          <w:rPrChange w:id="100" w:author="Author">
            <w:rPr>
              <w:rFonts w:ascii="Times New Roman" w:hAnsi="Times New Roman" w:cs="Times New Roman"/>
              <w:sz w:val="24"/>
              <w:szCs w:val="24"/>
            </w:rPr>
          </w:rPrChange>
        </w:rPr>
        <w:t>-</w:t>
      </w:r>
      <w:r w:rsidR="00D15A35" w:rsidRPr="001524DA">
        <w:rPr>
          <w:rFonts w:ascii="Times New Roman" w:hAnsi="Times New Roman" w:cs="Times New Roman"/>
          <w:sz w:val="24"/>
          <w:szCs w:val="24"/>
          <w:highlight w:val="yellow"/>
          <w:rPrChange w:id="101" w:author="Author">
            <w:rPr>
              <w:rFonts w:ascii="Times New Roman" w:hAnsi="Times New Roman" w:cs="Times New Roman"/>
              <w:sz w:val="24"/>
              <w:szCs w:val="24"/>
            </w:rPr>
          </w:rPrChange>
        </w:rPr>
        <w:t>self-enhancement relationship.</w:t>
      </w:r>
      <w:r w:rsidR="00C80522" w:rsidRPr="001524DA">
        <w:rPr>
          <w:rFonts w:ascii="Times New Roman" w:hAnsi="Times New Roman" w:cs="Times New Roman"/>
          <w:sz w:val="24"/>
          <w:szCs w:val="24"/>
          <w:highlight w:val="yellow"/>
          <w:rPrChange w:id="102" w:author="Author">
            <w:rPr>
              <w:rFonts w:ascii="Times New Roman" w:hAnsi="Times New Roman" w:cs="Times New Roman"/>
              <w:sz w:val="24"/>
              <w:szCs w:val="24"/>
            </w:rPr>
          </w:rPrChange>
        </w:rPr>
        <w:t xml:space="preserve"> In other words, the </w:t>
      </w:r>
      <w:r w:rsidR="0009269E" w:rsidRPr="001524DA">
        <w:rPr>
          <w:rFonts w:ascii="Times New Roman" w:hAnsi="Times New Roman" w:cs="Times New Roman"/>
          <w:sz w:val="24"/>
          <w:szCs w:val="24"/>
          <w:highlight w:val="yellow"/>
          <w:rPrChange w:id="103" w:author="Author">
            <w:rPr>
              <w:rFonts w:ascii="Times New Roman" w:hAnsi="Times New Roman" w:cs="Times New Roman"/>
              <w:sz w:val="24"/>
              <w:szCs w:val="24"/>
            </w:rPr>
          </w:rPrChange>
        </w:rPr>
        <w:t>narcissism</w:t>
      </w:r>
      <w:r w:rsidR="009A1905" w:rsidRPr="001524DA">
        <w:rPr>
          <w:rFonts w:ascii="Times New Roman" w:hAnsi="Times New Roman" w:cs="Times New Roman"/>
          <w:sz w:val="24"/>
          <w:szCs w:val="24"/>
          <w:highlight w:val="yellow"/>
          <w:rPrChange w:id="104" w:author="Author">
            <w:rPr>
              <w:rFonts w:ascii="Times New Roman" w:hAnsi="Times New Roman" w:cs="Times New Roman"/>
              <w:sz w:val="24"/>
              <w:szCs w:val="24"/>
            </w:rPr>
          </w:rPrChange>
        </w:rPr>
        <w:t>-</w:t>
      </w:r>
      <w:r w:rsidR="00C80522" w:rsidRPr="001524DA">
        <w:rPr>
          <w:rFonts w:ascii="Times New Roman" w:hAnsi="Times New Roman" w:cs="Times New Roman"/>
          <w:sz w:val="24"/>
          <w:szCs w:val="24"/>
          <w:highlight w:val="yellow"/>
          <w:rPrChange w:id="105" w:author="Author">
            <w:rPr>
              <w:rFonts w:ascii="Times New Roman" w:hAnsi="Times New Roman" w:cs="Times New Roman"/>
              <w:sz w:val="24"/>
              <w:szCs w:val="24"/>
            </w:rPr>
          </w:rPrChange>
        </w:rPr>
        <w:t>self-</w:t>
      </w:r>
      <w:r w:rsidR="00DB53D6" w:rsidRPr="001524DA">
        <w:rPr>
          <w:rFonts w:ascii="Times New Roman" w:hAnsi="Times New Roman" w:cs="Times New Roman"/>
          <w:sz w:val="24"/>
          <w:szCs w:val="24"/>
          <w:highlight w:val="yellow"/>
          <w:rPrChange w:id="106" w:author="Author">
            <w:rPr>
              <w:rFonts w:ascii="Times New Roman" w:hAnsi="Times New Roman" w:cs="Times New Roman"/>
              <w:sz w:val="24"/>
              <w:szCs w:val="24"/>
            </w:rPr>
          </w:rPrChange>
        </w:rPr>
        <w:t>enhancement relationship remained</w:t>
      </w:r>
      <w:r w:rsidR="00C80522" w:rsidRPr="001524DA">
        <w:rPr>
          <w:rFonts w:ascii="Times New Roman" w:hAnsi="Times New Roman" w:cs="Times New Roman"/>
          <w:sz w:val="24"/>
          <w:szCs w:val="24"/>
          <w:highlight w:val="yellow"/>
          <w:rPrChange w:id="107" w:author="Author">
            <w:rPr>
              <w:rFonts w:ascii="Times New Roman" w:hAnsi="Times New Roman" w:cs="Times New Roman"/>
              <w:sz w:val="24"/>
              <w:szCs w:val="24"/>
            </w:rPr>
          </w:rPrChange>
        </w:rPr>
        <w:t xml:space="preserve"> relatively consistent regardless of the aforementioned methodological differences across studies</w:t>
      </w:r>
      <w:r w:rsidR="00A54D03" w:rsidRPr="001524DA">
        <w:rPr>
          <w:rFonts w:ascii="Times New Roman" w:hAnsi="Times New Roman" w:cs="Times New Roman"/>
          <w:sz w:val="24"/>
          <w:szCs w:val="24"/>
          <w:highlight w:val="yellow"/>
          <w:rPrChange w:id="108" w:author="Author">
            <w:rPr>
              <w:rFonts w:ascii="Times New Roman" w:hAnsi="Times New Roman" w:cs="Times New Roman"/>
              <w:sz w:val="24"/>
              <w:szCs w:val="24"/>
            </w:rPr>
          </w:rPrChange>
        </w:rPr>
        <w:t>.</w:t>
      </w:r>
      <w:r w:rsidR="005E68ED" w:rsidRPr="001524DA">
        <w:rPr>
          <w:rFonts w:ascii="Times New Roman" w:hAnsi="Times New Roman" w:cs="Times New Roman"/>
          <w:sz w:val="24"/>
          <w:szCs w:val="24"/>
          <w:highlight w:val="yellow"/>
          <w:rPrChange w:id="109" w:author="Author">
            <w:rPr>
              <w:rFonts w:ascii="Times New Roman" w:hAnsi="Times New Roman" w:cs="Times New Roman"/>
              <w:sz w:val="24"/>
              <w:szCs w:val="24"/>
            </w:rPr>
          </w:rPrChange>
        </w:rPr>
        <w:t xml:space="preserve"> These findings provide</w:t>
      </w:r>
      <w:r w:rsidR="00C80522" w:rsidRPr="001524DA">
        <w:rPr>
          <w:rFonts w:ascii="Times New Roman" w:hAnsi="Times New Roman" w:cs="Times New Roman"/>
          <w:sz w:val="24"/>
          <w:szCs w:val="24"/>
          <w:highlight w:val="yellow"/>
          <w:rPrChange w:id="110" w:author="Author">
            <w:rPr>
              <w:rFonts w:ascii="Times New Roman" w:hAnsi="Times New Roman" w:cs="Times New Roman"/>
              <w:sz w:val="24"/>
              <w:szCs w:val="24"/>
            </w:rPr>
          </w:rPrChange>
        </w:rPr>
        <w:t xml:space="preserve"> evidence </w:t>
      </w:r>
      <w:r w:rsidR="002C1A35" w:rsidRPr="001524DA">
        <w:rPr>
          <w:rFonts w:ascii="Times New Roman" w:hAnsi="Times New Roman" w:cs="Times New Roman"/>
          <w:sz w:val="24"/>
          <w:szCs w:val="24"/>
          <w:highlight w:val="yellow"/>
          <w:rPrChange w:id="111" w:author="Author">
            <w:rPr>
              <w:rFonts w:ascii="Times New Roman" w:hAnsi="Times New Roman" w:cs="Times New Roman"/>
              <w:sz w:val="24"/>
              <w:szCs w:val="24"/>
            </w:rPr>
          </w:rPrChange>
        </w:rPr>
        <w:t>for</w:t>
      </w:r>
      <w:r w:rsidR="00C80522" w:rsidRPr="001524DA">
        <w:rPr>
          <w:rFonts w:ascii="Times New Roman" w:hAnsi="Times New Roman" w:cs="Times New Roman"/>
          <w:sz w:val="24"/>
          <w:szCs w:val="24"/>
          <w:highlight w:val="yellow"/>
          <w:rPrChange w:id="112" w:author="Author">
            <w:rPr>
              <w:rFonts w:ascii="Times New Roman" w:hAnsi="Times New Roman" w:cs="Times New Roman"/>
              <w:sz w:val="24"/>
              <w:szCs w:val="24"/>
            </w:rPr>
          </w:rPrChange>
        </w:rPr>
        <w:t xml:space="preserve"> the robustness of </w:t>
      </w:r>
      <w:r w:rsidR="0009269E" w:rsidRPr="001524DA">
        <w:rPr>
          <w:rFonts w:ascii="Times New Roman" w:hAnsi="Times New Roman" w:cs="Times New Roman"/>
          <w:sz w:val="24"/>
          <w:szCs w:val="24"/>
          <w:highlight w:val="yellow"/>
          <w:rPrChange w:id="113" w:author="Author">
            <w:rPr>
              <w:rFonts w:ascii="Times New Roman" w:hAnsi="Times New Roman" w:cs="Times New Roman"/>
              <w:sz w:val="24"/>
              <w:szCs w:val="24"/>
            </w:rPr>
          </w:rPrChange>
        </w:rPr>
        <w:t>narcissism</w:t>
      </w:r>
      <w:r w:rsidR="005E68ED" w:rsidRPr="001524DA">
        <w:rPr>
          <w:rFonts w:ascii="Times New Roman" w:hAnsi="Times New Roman" w:cs="Times New Roman"/>
          <w:sz w:val="24"/>
          <w:szCs w:val="24"/>
          <w:highlight w:val="yellow"/>
          <w:rPrChange w:id="114" w:author="Author">
            <w:rPr>
              <w:rFonts w:ascii="Times New Roman" w:hAnsi="Times New Roman" w:cs="Times New Roman"/>
              <w:sz w:val="24"/>
              <w:szCs w:val="24"/>
            </w:rPr>
          </w:rPrChange>
        </w:rPr>
        <w:t>’s association with self-enhancement</w:t>
      </w:r>
      <w:r w:rsidR="005E68ED">
        <w:rPr>
          <w:rFonts w:ascii="Times New Roman" w:hAnsi="Times New Roman" w:cs="Times New Roman"/>
          <w:sz w:val="24"/>
          <w:szCs w:val="24"/>
        </w:rPr>
        <w:t>.</w:t>
      </w:r>
    </w:p>
    <w:p w14:paraId="49B8270C" w14:textId="35C21C28"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w:t>
      </w:r>
      <w:r w:rsidR="00B623BE">
        <w:rPr>
          <w:rFonts w:ascii="Times New Roman" w:hAnsi="Times New Roman" w:cs="Times New Roman"/>
          <w:sz w:val="24"/>
          <w:szCs w:val="24"/>
        </w:rPr>
        <w:t>3</w:t>
      </w:r>
      <w:r w:rsidR="00DB53D6">
        <w:rPr>
          <w:rFonts w:ascii="Times New Roman" w:hAnsi="Times New Roman" w:cs="Times New Roman"/>
          <w:sz w:val="24"/>
          <w:szCs w:val="24"/>
        </w:rPr>
        <w:t xml:space="preserve">, </w:t>
      </w:r>
      <w:r w:rsidR="00B623BE" w:rsidRPr="005165BA">
        <w:rPr>
          <w:rFonts w:ascii="Times New Roman" w:hAnsi="Times New Roman" w:cs="Times New Roman"/>
          <w:sz w:val="24"/>
          <w:szCs w:val="24"/>
        </w:rPr>
        <w:t>9</w:t>
      </w:r>
      <w:r w:rsidR="00B623BE">
        <w:rPr>
          <w:rFonts w:ascii="Times New Roman" w:hAnsi="Times New Roman" w:cs="Times New Roman"/>
          <w:sz w:val="24"/>
          <w:szCs w:val="24"/>
        </w:rPr>
        <w:t>5% CI = [.01, .25</w:t>
      </w:r>
      <w:r w:rsidR="00B623BE" w:rsidRPr="005165BA">
        <w:rPr>
          <w:rFonts w:ascii="Times New Roman" w:hAnsi="Times New Roman" w:cs="Times New Roman"/>
          <w:sz w:val="24"/>
          <w:szCs w:val="24"/>
        </w:rPr>
        <w:t>]</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w:t>
      </w:r>
      <w:r w:rsidR="00DE5C1B">
        <w:rPr>
          <w:rFonts w:ascii="Times New Roman" w:hAnsi="Times New Roman" w:cs="Times New Roman"/>
          <w:sz w:val="24"/>
          <w:szCs w:val="24"/>
        </w:rPr>
        <w:lastRenderedPageBreak/>
        <w:t>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sidRPr="001524DA">
        <w:rPr>
          <w:rFonts w:ascii="Times New Roman" w:hAnsi="Times New Roman" w:cs="Times New Roman"/>
          <w:sz w:val="24"/>
          <w:szCs w:val="24"/>
          <w:rPrChange w:id="115" w:author="Author">
            <w:rPr>
              <w:rFonts w:ascii="Times New Roman" w:hAnsi="Times New Roman" w:cs="Times New Roman"/>
              <w:sz w:val="24"/>
              <w:szCs w:val="24"/>
              <w:highlight w:val="yellow"/>
            </w:rPr>
          </w:rPrChange>
        </w:rPr>
        <w:t xml:space="preserve">With effect sizes derived from difference scores removed, the </w:t>
      </w:r>
      <w:r w:rsidR="00DE5C1B" w:rsidRPr="001524DA">
        <w:rPr>
          <w:rFonts w:ascii="Times New Roman" w:hAnsi="Times New Roman" w:cs="Times New Roman"/>
          <w:sz w:val="24"/>
          <w:szCs w:val="24"/>
          <w:rPrChange w:id="116" w:author="Author">
            <w:rPr>
              <w:rFonts w:ascii="Times New Roman" w:hAnsi="Times New Roman" w:cs="Times New Roman"/>
              <w:sz w:val="24"/>
              <w:szCs w:val="24"/>
              <w:highlight w:val="yellow"/>
            </w:rPr>
          </w:rPrChange>
        </w:rPr>
        <w:t>number of effect sizes decreased from 1</w:t>
      </w:r>
      <w:ins w:id="117" w:author="Author">
        <w:r w:rsidR="00A74CB0" w:rsidRPr="001524DA">
          <w:rPr>
            <w:rFonts w:ascii="Times New Roman" w:hAnsi="Times New Roman" w:cs="Times New Roman"/>
            <w:sz w:val="24"/>
            <w:szCs w:val="24"/>
            <w:rPrChange w:id="118" w:author="Author">
              <w:rPr>
                <w:rFonts w:ascii="Times New Roman" w:hAnsi="Times New Roman" w:cs="Times New Roman"/>
                <w:sz w:val="24"/>
                <w:szCs w:val="24"/>
                <w:highlight w:val="yellow"/>
              </w:rPr>
            </w:rPrChange>
          </w:rPr>
          <w:t>67</w:t>
        </w:r>
      </w:ins>
      <w:del w:id="119" w:author="Author">
        <w:r w:rsidR="00DE5C1B" w:rsidRPr="001524DA" w:rsidDel="00A74CB0">
          <w:rPr>
            <w:rFonts w:ascii="Times New Roman" w:hAnsi="Times New Roman" w:cs="Times New Roman"/>
            <w:sz w:val="24"/>
            <w:szCs w:val="24"/>
            <w:rPrChange w:id="120" w:author="Author">
              <w:rPr>
                <w:rFonts w:ascii="Times New Roman" w:hAnsi="Times New Roman" w:cs="Times New Roman"/>
                <w:sz w:val="24"/>
                <w:szCs w:val="24"/>
                <w:highlight w:val="yellow"/>
              </w:rPr>
            </w:rPrChange>
          </w:rPr>
          <w:delText>48</w:delText>
        </w:r>
      </w:del>
      <w:r w:rsidR="00DE5C1B" w:rsidRPr="001524DA">
        <w:rPr>
          <w:rFonts w:ascii="Times New Roman" w:hAnsi="Times New Roman" w:cs="Times New Roman"/>
          <w:sz w:val="24"/>
          <w:szCs w:val="24"/>
          <w:rPrChange w:id="121" w:author="Author">
            <w:rPr>
              <w:rFonts w:ascii="Times New Roman" w:hAnsi="Times New Roman" w:cs="Times New Roman"/>
              <w:sz w:val="24"/>
              <w:szCs w:val="24"/>
              <w:highlight w:val="yellow"/>
            </w:rPr>
          </w:rPrChange>
        </w:rPr>
        <w:t xml:space="preserve"> to 1</w:t>
      </w:r>
      <w:ins w:id="122" w:author="Author">
        <w:r w:rsidR="00A74CB0" w:rsidRPr="001524DA">
          <w:rPr>
            <w:rFonts w:ascii="Times New Roman" w:hAnsi="Times New Roman" w:cs="Times New Roman"/>
            <w:sz w:val="24"/>
            <w:szCs w:val="24"/>
            <w:rPrChange w:id="123" w:author="Author">
              <w:rPr>
                <w:rFonts w:ascii="Times New Roman" w:hAnsi="Times New Roman" w:cs="Times New Roman"/>
                <w:sz w:val="24"/>
                <w:szCs w:val="24"/>
                <w:highlight w:val="yellow"/>
              </w:rPr>
            </w:rPrChange>
          </w:rPr>
          <w:t>27</w:t>
        </w:r>
      </w:ins>
      <w:del w:id="124" w:author="Author">
        <w:r w:rsidR="00DE5C1B" w:rsidRPr="001524DA" w:rsidDel="00A74CB0">
          <w:rPr>
            <w:rFonts w:ascii="Times New Roman" w:hAnsi="Times New Roman" w:cs="Times New Roman"/>
            <w:sz w:val="24"/>
            <w:szCs w:val="24"/>
            <w:rPrChange w:id="125" w:author="Author">
              <w:rPr>
                <w:rFonts w:ascii="Times New Roman" w:hAnsi="Times New Roman" w:cs="Times New Roman"/>
                <w:sz w:val="24"/>
                <w:szCs w:val="24"/>
                <w:highlight w:val="yellow"/>
              </w:rPr>
            </w:rPrChange>
          </w:rPr>
          <w:delText>10</w:delText>
        </w:r>
      </w:del>
      <w:r w:rsidR="00DE5C1B" w:rsidRPr="001524DA">
        <w:rPr>
          <w:rFonts w:ascii="Times New Roman" w:hAnsi="Times New Roman" w:cs="Times New Roman"/>
          <w:sz w:val="24"/>
          <w:szCs w:val="24"/>
          <w:rPrChange w:id="126" w:author="Author">
            <w:rPr>
              <w:rFonts w:ascii="Times New Roman" w:hAnsi="Times New Roman" w:cs="Times New Roman"/>
              <w:sz w:val="24"/>
              <w:szCs w:val="24"/>
              <w:highlight w:val="yellow"/>
            </w:rPr>
          </w:rPrChange>
        </w:rPr>
        <w:t xml:space="preserve"> (7</w:t>
      </w:r>
      <w:ins w:id="127" w:author="Author">
        <w:r w:rsidR="00A74CB0" w:rsidRPr="001524DA">
          <w:rPr>
            <w:rFonts w:ascii="Times New Roman" w:hAnsi="Times New Roman" w:cs="Times New Roman"/>
            <w:sz w:val="24"/>
            <w:szCs w:val="24"/>
            <w:rPrChange w:id="128" w:author="Author">
              <w:rPr>
                <w:rFonts w:ascii="Times New Roman" w:hAnsi="Times New Roman" w:cs="Times New Roman"/>
                <w:sz w:val="24"/>
                <w:szCs w:val="24"/>
                <w:highlight w:val="yellow"/>
              </w:rPr>
            </w:rPrChange>
          </w:rPr>
          <w:t>6</w:t>
        </w:r>
      </w:ins>
      <w:del w:id="129" w:author="Author">
        <w:r w:rsidR="00DE5C1B" w:rsidRPr="001524DA" w:rsidDel="00A74CB0">
          <w:rPr>
            <w:rFonts w:ascii="Times New Roman" w:hAnsi="Times New Roman" w:cs="Times New Roman"/>
            <w:sz w:val="24"/>
            <w:szCs w:val="24"/>
            <w:rPrChange w:id="130" w:author="Author">
              <w:rPr>
                <w:rFonts w:ascii="Times New Roman" w:hAnsi="Times New Roman" w:cs="Times New Roman"/>
                <w:sz w:val="24"/>
                <w:szCs w:val="24"/>
                <w:highlight w:val="yellow"/>
              </w:rPr>
            </w:rPrChange>
          </w:rPr>
          <w:delText>4</w:delText>
        </w:r>
      </w:del>
      <w:r w:rsidR="00DE5C1B" w:rsidRPr="001524DA">
        <w:rPr>
          <w:rFonts w:ascii="Times New Roman" w:hAnsi="Times New Roman" w:cs="Times New Roman"/>
          <w:sz w:val="24"/>
          <w:szCs w:val="24"/>
          <w:rPrChange w:id="131" w:author="Author">
            <w:rPr>
              <w:rFonts w:ascii="Times New Roman" w:hAnsi="Times New Roman" w:cs="Times New Roman"/>
              <w:sz w:val="24"/>
              <w:szCs w:val="24"/>
              <w:highlight w:val="yellow"/>
            </w:rPr>
          </w:rPrChange>
        </w:rPr>
        <w:t xml:space="preserve">% of </w:t>
      </w:r>
      <w:r w:rsidR="00D862E6" w:rsidRPr="001524DA">
        <w:rPr>
          <w:rFonts w:ascii="Times New Roman" w:hAnsi="Times New Roman" w:cs="Times New Roman"/>
          <w:sz w:val="24"/>
          <w:szCs w:val="24"/>
          <w:rPrChange w:id="132" w:author="Author">
            <w:rPr>
              <w:rFonts w:ascii="Times New Roman" w:hAnsi="Times New Roman" w:cs="Times New Roman"/>
              <w:sz w:val="24"/>
              <w:szCs w:val="24"/>
              <w:highlight w:val="yellow"/>
            </w:rPr>
          </w:rPrChange>
        </w:rPr>
        <w:t xml:space="preserve">the correlations in </w:t>
      </w:r>
      <w:r w:rsidR="00DE5C1B" w:rsidRPr="001524DA">
        <w:rPr>
          <w:rFonts w:ascii="Times New Roman" w:hAnsi="Times New Roman" w:cs="Times New Roman"/>
          <w:sz w:val="24"/>
          <w:szCs w:val="24"/>
          <w:rPrChange w:id="133" w:author="Author">
            <w:rPr>
              <w:rFonts w:ascii="Times New Roman" w:hAnsi="Times New Roman" w:cs="Times New Roman"/>
              <w:sz w:val="24"/>
              <w:szCs w:val="24"/>
              <w:highlight w:val="yellow"/>
            </w:rPr>
          </w:rPrChange>
        </w:rPr>
        <w:t xml:space="preserve">our original data set </w:t>
      </w:r>
      <w:r w:rsidR="00D862E6" w:rsidRPr="001524DA">
        <w:rPr>
          <w:rFonts w:ascii="Times New Roman" w:hAnsi="Times New Roman" w:cs="Times New Roman"/>
          <w:sz w:val="24"/>
          <w:szCs w:val="24"/>
          <w:rPrChange w:id="134" w:author="Author">
            <w:rPr>
              <w:rFonts w:ascii="Times New Roman" w:hAnsi="Times New Roman" w:cs="Times New Roman"/>
              <w:sz w:val="24"/>
              <w:szCs w:val="24"/>
              <w:highlight w:val="yellow"/>
            </w:rPr>
          </w:rPrChange>
        </w:rPr>
        <w:t>were based on residuals</w:t>
      </w:r>
      <w:r w:rsidR="00DE5C1B" w:rsidRPr="001524DA">
        <w:rPr>
          <w:rFonts w:ascii="Times New Roman" w:hAnsi="Times New Roman" w:cs="Times New Roman"/>
          <w:sz w:val="24"/>
          <w:szCs w:val="24"/>
          <w:rPrChange w:id="135" w:author="Author">
            <w:rPr>
              <w:rFonts w:ascii="Times New Roman" w:hAnsi="Times New Roman" w:cs="Times New Roman"/>
              <w:sz w:val="24"/>
              <w:szCs w:val="24"/>
              <w:highlight w:val="yellow"/>
            </w:rPr>
          </w:rPrChange>
        </w:rPr>
        <w:t xml:space="preserve">) and the number of independent samples </w:t>
      </w:r>
      <w:r w:rsidR="006F0E9B" w:rsidRPr="001524DA">
        <w:rPr>
          <w:rFonts w:ascii="Times New Roman" w:hAnsi="Times New Roman" w:cs="Times New Roman"/>
          <w:sz w:val="24"/>
          <w:szCs w:val="24"/>
          <w:rPrChange w:id="136" w:author="Author">
            <w:rPr>
              <w:rFonts w:ascii="Times New Roman" w:hAnsi="Times New Roman" w:cs="Times New Roman"/>
              <w:sz w:val="24"/>
              <w:szCs w:val="24"/>
              <w:highlight w:val="yellow"/>
            </w:rPr>
          </w:rPrChange>
        </w:rPr>
        <w:t>decreased</w:t>
      </w:r>
      <w:r w:rsidR="00DE5C1B" w:rsidRPr="001524DA">
        <w:rPr>
          <w:rFonts w:ascii="Times New Roman" w:hAnsi="Times New Roman" w:cs="Times New Roman"/>
          <w:sz w:val="24"/>
          <w:szCs w:val="24"/>
          <w:rPrChange w:id="137" w:author="Author">
            <w:rPr>
              <w:rFonts w:ascii="Times New Roman" w:hAnsi="Times New Roman" w:cs="Times New Roman"/>
              <w:sz w:val="24"/>
              <w:szCs w:val="24"/>
              <w:highlight w:val="yellow"/>
            </w:rPr>
          </w:rPrChange>
        </w:rPr>
        <w:t xml:space="preserve"> from </w:t>
      </w:r>
      <w:ins w:id="138" w:author="Author">
        <w:r w:rsidR="00A74CB0" w:rsidRPr="001524DA">
          <w:rPr>
            <w:rFonts w:ascii="Times New Roman" w:hAnsi="Times New Roman" w:cs="Times New Roman"/>
            <w:sz w:val="24"/>
            <w:szCs w:val="24"/>
            <w:rPrChange w:id="139" w:author="Author">
              <w:rPr>
                <w:rFonts w:ascii="Times New Roman" w:hAnsi="Times New Roman" w:cs="Times New Roman"/>
                <w:sz w:val="24"/>
                <w:szCs w:val="24"/>
                <w:highlight w:val="yellow"/>
              </w:rPr>
            </w:rPrChange>
          </w:rPr>
          <w:t>35</w:t>
        </w:r>
      </w:ins>
      <w:del w:id="140" w:author="Author">
        <w:r w:rsidR="00DE5C1B" w:rsidRPr="001524DA" w:rsidDel="00A74CB0">
          <w:rPr>
            <w:rFonts w:ascii="Times New Roman" w:hAnsi="Times New Roman" w:cs="Times New Roman"/>
            <w:sz w:val="24"/>
            <w:szCs w:val="24"/>
            <w:rPrChange w:id="141" w:author="Author">
              <w:rPr>
                <w:rFonts w:ascii="Times New Roman" w:hAnsi="Times New Roman" w:cs="Times New Roman"/>
                <w:sz w:val="24"/>
                <w:szCs w:val="24"/>
                <w:highlight w:val="yellow"/>
              </w:rPr>
            </w:rPrChange>
          </w:rPr>
          <w:delText>26</w:delText>
        </w:r>
      </w:del>
      <w:r w:rsidR="00DE5C1B" w:rsidRPr="001524DA">
        <w:rPr>
          <w:rFonts w:ascii="Times New Roman" w:hAnsi="Times New Roman" w:cs="Times New Roman"/>
          <w:sz w:val="24"/>
          <w:szCs w:val="24"/>
          <w:rPrChange w:id="142" w:author="Author">
            <w:rPr>
              <w:rFonts w:ascii="Times New Roman" w:hAnsi="Times New Roman" w:cs="Times New Roman"/>
              <w:sz w:val="24"/>
              <w:szCs w:val="24"/>
              <w:highlight w:val="yellow"/>
            </w:rPr>
          </w:rPrChange>
        </w:rPr>
        <w:t xml:space="preserve"> to </w:t>
      </w:r>
      <w:ins w:id="143" w:author="Author">
        <w:r w:rsidR="00A74CB0" w:rsidRPr="001524DA">
          <w:rPr>
            <w:rFonts w:ascii="Times New Roman" w:hAnsi="Times New Roman" w:cs="Times New Roman"/>
            <w:sz w:val="24"/>
            <w:szCs w:val="24"/>
            <w:rPrChange w:id="144" w:author="Author">
              <w:rPr>
                <w:rFonts w:ascii="Times New Roman" w:hAnsi="Times New Roman" w:cs="Times New Roman"/>
                <w:sz w:val="24"/>
                <w:szCs w:val="24"/>
                <w:highlight w:val="yellow"/>
              </w:rPr>
            </w:rPrChange>
          </w:rPr>
          <w:t>24</w:t>
        </w:r>
      </w:ins>
      <w:del w:id="145" w:author="Author">
        <w:r w:rsidR="00DE5C1B" w:rsidRPr="001524DA" w:rsidDel="00A74CB0">
          <w:rPr>
            <w:rFonts w:ascii="Times New Roman" w:hAnsi="Times New Roman" w:cs="Times New Roman"/>
            <w:sz w:val="24"/>
            <w:szCs w:val="24"/>
            <w:rPrChange w:id="146" w:author="Author">
              <w:rPr>
                <w:rFonts w:ascii="Times New Roman" w:hAnsi="Times New Roman" w:cs="Times New Roman"/>
                <w:sz w:val="24"/>
                <w:szCs w:val="24"/>
                <w:highlight w:val="yellow"/>
              </w:rPr>
            </w:rPrChange>
          </w:rPr>
          <w:delText>17</w:delText>
        </w:r>
      </w:del>
      <w:r w:rsidR="00DE5C1B" w:rsidRPr="001524DA">
        <w:rPr>
          <w:rFonts w:ascii="Times New Roman" w:hAnsi="Times New Roman" w:cs="Times New Roman"/>
          <w:sz w:val="24"/>
          <w:szCs w:val="24"/>
          <w:rPrChange w:id="147" w:author="Author">
            <w:rPr>
              <w:rFonts w:ascii="Times New Roman" w:hAnsi="Times New Roman" w:cs="Times New Roman"/>
              <w:sz w:val="24"/>
              <w:szCs w:val="24"/>
              <w:highlight w:val="yellow"/>
            </w:rPr>
          </w:rPrChange>
        </w:rPr>
        <w:t xml:space="preserve">. </w:t>
      </w:r>
      <w:r w:rsidR="002C1A35" w:rsidRPr="001524DA">
        <w:rPr>
          <w:rFonts w:ascii="Times New Roman" w:hAnsi="Times New Roman" w:cs="Times New Roman"/>
          <w:sz w:val="24"/>
          <w:szCs w:val="24"/>
          <w:rPrChange w:id="148" w:author="Author">
            <w:rPr>
              <w:rFonts w:ascii="Times New Roman" w:hAnsi="Times New Roman" w:cs="Times New Roman"/>
              <w:sz w:val="24"/>
              <w:szCs w:val="24"/>
              <w:highlight w:val="yellow"/>
            </w:rPr>
          </w:rPrChange>
        </w:rPr>
        <w:t>T</w:t>
      </w:r>
      <w:r w:rsidR="00DE5C1B" w:rsidRPr="001524DA">
        <w:rPr>
          <w:rFonts w:ascii="Times New Roman" w:hAnsi="Times New Roman" w:cs="Times New Roman"/>
          <w:sz w:val="24"/>
          <w:szCs w:val="24"/>
          <w:rPrChange w:id="149" w:author="Author">
            <w:rPr>
              <w:rFonts w:ascii="Times New Roman" w:hAnsi="Times New Roman" w:cs="Times New Roman"/>
              <w:sz w:val="24"/>
              <w:szCs w:val="24"/>
              <w:highlight w:val="yellow"/>
            </w:rPr>
          </w:rPrChange>
        </w:rPr>
        <w:t xml:space="preserve">he </w:t>
      </w:r>
      <w:r w:rsidR="006F0E9B" w:rsidRPr="001524DA">
        <w:rPr>
          <w:rFonts w:ascii="Times New Roman" w:hAnsi="Times New Roman" w:cs="Times New Roman"/>
          <w:sz w:val="24"/>
          <w:szCs w:val="24"/>
          <w:rPrChange w:id="150" w:author="Author">
            <w:rPr>
              <w:rFonts w:ascii="Times New Roman" w:hAnsi="Times New Roman" w:cs="Times New Roman"/>
              <w:sz w:val="24"/>
              <w:szCs w:val="24"/>
              <w:highlight w:val="yellow"/>
            </w:rPr>
          </w:rPrChange>
        </w:rPr>
        <w:t xml:space="preserve">corrected meta-analytic correlation increased slightly when difference scores were removed (from </w:t>
      </w:r>
      <w:r w:rsidR="006F0E9B" w:rsidRPr="001524DA">
        <w:rPr>
          <w:rFonts w:ascii="Times New Roman" w:hAnsi="Times New Roman" w:cs="Times New Roman"/>
          <w:i/>
          <w:sz w:val="24"/>
          <w:szCs w:val="24"/>
          <w:rPrChange w:id="151" w:author="Author">
            <w:rPr>
              <w:rFonts w:ascii="Times New Roman" w:hAnsi="Times New Roman" w:cs="Times New Roman"/>
              <w:i/>
              <w:sz w:val="24"/>
              <w:szCs w:val="24"/>
              <w:highlight w:val="yellow"/>
            </w:rPr>
          </w:rPrChange>
        </w:rPr>
        <w:t>B</w:t>
      </w:r>
      <w:r w:rsidR="006F0E9B" w:rsidRPr="001524DA">
        <w:rPr>
          <w:rFonts w:ascii="Times New Roman" w:hAnsi="Times New Roman" w:cs="Times New Roman"/>
          <w:sz w:val="24"/>
          <w:szCs w:val="24"/>
          <w:rPrChange w:id="152" w:author="Author">
            <w:rPr>
              <w:rFonts w:ascii="Times New Roman" w:hAnsi="Times New Roman" w:cs="Times New Roman"/>
              <w:sz w:val="24"/>
              <w:szCs w:val="24"/>
              <w:highlight w:val="yellow"/>
            </w:rPr>
          </w:rPrChange>
        </w:rPr>
        <w:t xml:space="preserve"> = .2</w:t>
      </w:r>
      <w:ins w:id="153" w:author="Author">
        <w:r w:rsidR="00A74CB0" w:rsidRPr="001524DA">
          <w:rPr>
            <w:rFonts w:ascii="Times New Roman" w:hAnsi="Times New Roman" w:cs="Times New Roman"/>
            <w:sz w:val="24"/>
            <w:szCs w:val="24"/>
            <w:rPrChange w:id="154" w:author="Author">
              <w:rPr>
                <w:rFonts w:ascii="Times New Roman" w:hAnsi="Times New Roman" w:cs="Times New Roman"/>
                <w:sz w:val="24"/>
                <w:szCs w:val="24"/>
                <w:highlight w:val="yellow"/>
              </w:rPr>
            </w:rPrChange>
          </w:rPr>
          <w:t>1</w:t>
        </w:r>
      </w:ins>
      <w:del w:id="155" w:author="Author">
        <w:r w:rsidR="006F0E9B" w:rsidRPr="001524DA" w:rsidDel="00A74CB0">
          <w:rPr>
            <w:rFonts w:ascii="Times New Roman" w:hAnsi="Times New Roman" w:cs="Times New Roman"/>
            <w:sz w:val="24"/>
            <w:szCs w:val="24"/>
            <w:rPrChange w:id="156" w:author="Author">
              <w:rPr>
                <w:rFonts w:ascii="Times New Roman" w:hAnsi="Times New Roman" w:cs="Times New Roman"/>
                <w:sz w:val="24"/>
                <w:szCs w:val="24"/>
                <w:highlight w:val="yellow"/>
              </w:rPr>
            </w:rPrChange>
          </w:rPr>
          <w:delText>0</w:delText>
        </w:r>
      </w:del>
      <w:r w:rsidR="006F0E9B" w:rsidRPr="001524DA">
        <w:rPr>
          <w:rFonts w:ascii="Times New Roman" w:hAnsi="Times New Roman" w:cs="Times New Roman"/>
          <w:sz w:val="24"/>
          <w:szCs w:val="24"/>
          <w:rPrChange w:id="157" w:author="Author">
            <w:rPr>
              <w:rFonts w:ascii="Times New Roman" w:hAnsi="Times New Roman" w:cs="Times New Roman"/>
              <w:sz w:val="24"/>
              <w:szCs w:val="24"/>
              <w:highlight w:val="yellow"/>
            </w:rPr>
          </w:rPrChange>
        </w:rPr>
        <w:t xml:space="preserve"> to </w:t>
      </w:r>
      <w:r w:rsidR="006F0E9B" w:rsidRPr="001524DA">
        <w:rPr>
          <w:rFonts w:ascii="Times New Roman" w:hAnsi="Times New Roman" w:cs="Times New Roman"/>
          <w:i/>
          <w:sz w:val="24"/>
          <w:szCs w:val="24"/>
          <w:rPrChange w:id="158" w:author="Author">
            <w:rPr>
              <w:rFonts w:ascii="Times New Roman" w:hAnsi="Times New Roman" w:cs="Times New Roman"/>
              <w:i/>
              <w:sz w:val="24"/>
              <w:szCs w:val="24"/>
              <w:highlight w:val="yellow"/>
            </w:rPr>
          </w:rPrChange>
        </w:rPr>
        <w:t>B</w:t>
      </w:r>
      <w:r w:rsidR="006F0E9B" w:rsidRPr="001524DA">
        <w:rPr>
          <w:rFonts w:ascii="Times New Roman" w:hAnsi="Times New Roman" w:cs="Times New Roman"/>
          <w:sz w:val="24"/>
          <w:szCs w:val="24"/>
          <w:rPrChange w:id="159" w:author="Author">
            <w:rPr>
              <w:rFonts w:ascii="Times New Roman" w:hAnsi="Times New Roman" w:cs="Times New Roman"/>
              <w:sz w:val="24"/>
              <w:szCs w:val="24"/>
              <w:highlight w:val="yellow"/>
            </w:rPr>
          </w:rPrChange>
        </w:rPr>
        <w:t xml:space="preserve"> = .24, </w:t>
      </w:r>
      <w:r w:rsidR="00AB34B6" w:rsidRPr="001524DA">
        <w:rPr>
          <w:rFonts w:ascii="Times New Roman" w:hAnsi="Times New Roman" w:cs="Times New Roman"/>
          <w:sz w:val="24"/>
          <w:szCs w:val="24"/>
          <w:rPrChange w:id="160" w:author="Author">
            <w:rPr>
              <w:rFonts w:ascii="Times New Roman" w:hAnsi="Times New Roman" w:cs="Times New Roman"/>
              <w:sz w:val="24"/>
              <w:szCs w:val="24"/>
              <w:highlight w:val="yellow"/>
            </w:rPr>
          </w:rPrChange>
        </w:rPr>
        <w:t>95% CI = [.18, .</w:t>
      </w:r>
      <w:ins w:id="161" w:author="Author">
        <w:r w:rsidR="00A74CB0" w:rsidRPr="001524DA">
          <w:rPr>
            <w:rFonts w:ascii="Times New Roman" w:hAnsi="Times New Roman" w:cs="Times New Roman"/>
            <w:sz w:val="24"/>
            <w:szCs w:val="24"/>
            <w:rPrChange w:id="162" w:author="Author">
              <w:rPr>
                <w:rFonts w:ascii="Times New Roman" w:hAnsi="Times New Roman" w:cs="Times New Roman"/>
                <w:sz w:val="24"/>
                <w:szCs w:val="24"/>
                <w:highlight w:val="yellow"/>
              </w:rPr>
            </w:rPrChange>
          </w:rPr>
          <w:t>29</w:t>
        </w:r>
      </w:ins>
      <w:del w:id="163" w:author="Author">
        <w:r w:rsidR="00AB34B6" w:rsidRPr="001524DA" w:rsidDel="00A74CB0">
          <w:rPr>
            <w:rFonts w:ascii="Times New Roman" w:hAnsi="Times New Roman" w:cs="Times New Roman"/>
            <w:sz w:val="24"/>
            <w:szCs w:val="24"/>
            <w:rPrChange w:id="164" w:author="Author">
              <w:rPr>
                <w:rFonts w:ascii="Times New Roman" w:hAnsi="Times New Roman" w:cs="Times New Roman"/>
                <w:sz w:val="24"/>
                <w:szCs w:val="24"/>
                <w:highlight w:val="yellow"/>
              </w:rPr>
            </w:rPrChange>
          </w:rPr>
          <w:delText>31</w:delText>
        </w:r>
      </w:del>
      <w:r w:rsidR="00AB34B6" w:rsidRPr="001524DA">
        <w:rPr>
          <w:rFonts w:ascii="Times New Roman" w:hAnsi="Times New Roman" w:cs="Times New Roman"/>
          <w:sz w:val="24"/>
          <w:szCs w:val="24"/>
          <w:rPrChange w:id="165" w:author="Author">
            <w:rPr>
              <w:rFonts w:ascii="Times New Roman" w:hAnsi="Times New Roman" w:cs="Times New Roman"/>
              <w:sz w:val="24"/>
              <w:szCs w:val="24"/>
              <w:highlight w:val="yellow"/>
            </w:rPr>
          </w:rPrChange>
        </w:rPr>
        <w:t>]</w:t>
      </w:r>
      <w:r w:rsidR="00A54FFC" w:rsidRPr="001524DA">
        <w:rPr>
          <w:rFonts w:ascii="Times New Roman" w:hAnsi="Times New Roman" w:cs="Times New Roman"/>
          <w:sz w:val="24"/>
          <w:szCs w:val="24"/>
          <w:rPrChange w:id="166" w:author="Author">
            <w:rPr>
              <w:rFonts w:ascii="Times New Roman" w:hAnsi="Times New Roman" w:cs="Times New Roman"/>
              <w:sz w:val="24"/>
              <w:szCs w:val="24"/>
              <w:highlight w:val="yellow"/>
            </w:rPr>
          </w:rPrChange>
        </w:rPr>
        <w:t>;</w:t>
      </w:r>
      <w:r w:rsidR="005E68ED" w:rsidRPr="001524DA">
        <w:rPr>
          <w:rFonts w:ascii="Times New Roman" w:hAnsi="Times New Roman" w:cs="Times New Roman"/>
          <w:sz w:val="24"/>
          <w:szCs w:val="24"/>
          <w:rPrChange w:id="167" w:author="Author">
            <w:rPr>
              <w:rFonts w:ascii="Times New Roman" w:hAnsi="Times New Roman" w:cs="Times New Roman"/>
              <w:sz w:val="24"/>
              <w:szCs w:val="24"/>
              <w:highlight w:val="yellow"/>
            </w:rPr>
          </w:rPrChange>
        </w:rPr>
        <w:t xml:space="preserve"> although the confidence intervals </w:t>
      </w:r>
      <w:r w:rsidR="00A54FFC" w:rsidRPr="001524DA">
        <w:rPr>
          <w:rFonts w:ascii="Times New Roman" w:hAnsi="Times New Roman" w:cs="Times New Roman"/>
          <w:sz w:val="24"/>
          <w:szCs w:val="24"/>
          <w:rPrChange w:id="168" w:author="Author">
            <w:rPr>
              <w:rFonts w:ascii="Times New Roman" w:hAnsi="Times New Roman" w:cs="Times New Roman"/>
              <w:sz w:val="24"/>
              <w:szCs w:val="24"/>
              <w:highlight w:val="yellow"/>
            </w:rPr>
          </w:rPrChange>
        </w:rPr>
        <w:t xml:space="preserve">for the </w:t>
      </w:r>
      <w:r w:rsidR="00A54FFC" w:rsidRPr="001524DA">
        <w:rPr>
          <w:rFonts w:ascii="Times New Roman" w:hAnsi="Times New Roman" w:cs="Times New Roman"/>
          <w:i/>
          <w:sz w:val="24"/>
          <w:szCs w:val="24"/>
          <w:rPrChange w:id="169" w:author="Author">
            <w:rPr>
              <w:rFonts w:ascii="Times New Roman" w:hAnsi="Times New Roman" w:cs="Times New Roman"/>
              <w:i/>
              <w:sz w:val="24"/>
              <w:szCs w:val="24"/>
              <w:highlight w:val="yellow"/>
            </w:rPr>
          </w:rPrChange>
        </w:rPr>
        <w:t>B</w:t>
      </w:r>
      <w:r w:rsidR="00A54FFC" w:rsidRPr="001524DA">
        <w:rPr>
          <w:rFonts w:ascii="Times New Roman" w:hAnsi="Times New Roman" w:cs="Times New Roman"/>
          <w:sz w:val="24"/>
          <w:szCs w:val="24"/>
          <w:rPrChange w:id="170" w:author="Author">
            <w:rPr>
              <w:rFonts w:ascii="Times New Roman" w:hAnsi="Times New Roman" w:cs="Times New Roman"/>
              <w:sz w:val="24"/>
              <w:szCs w:val="24"/>
              <w:highlight w:val="yellow"/>
            </w:rPr>
          </w:rPrChange>
        </w:rPr>
        <w:t xml:space="preserve">s </w:t>
      </w:r>
      <w:r w:rsidR="005E68ED" w:rsidRPr="001524DA">
        <w:rPr>
          <w:rFonts w:ascii="Times New Roman" w:hAnsi="Times New Roman" w:cs="Times New Roman"/>
          <w:sz w:val="24"/>
          <w:szCs w:val="24"/>
          <w:rPrChange w:id="171" w:author="Author">
            <w:rPr>
              <w:rFonts w:ascii="Times New Roman" w:hAnsi="Times New Roman" w:cs="Times New Roman"/>
              <w:sz w:val="24"/>
              <w:szCs w:val="24"/>
              <w:highlight w:val="yellow"/>
            </w:rPr>
          </w:rPrChange>
        </w:rPr>
        <w:t>overlapped</w:t>
      </w:r>
      <w:r w:rsidR="00A54FFC" w:rsidRPr="001524DA">
        <w:rPr>
          <w:rFonts w:ascii="Times New Roman" w:hAnsi="Times New Roman" w:cs="Times New Roman"/>
          <w:sz w:val="24"/>
          <w:szCs w:val="24"/>
          <w:rPrChange w:id="172" w:author="Author">
            <w:rPr>
              <w:rFonts w:ascii="Times New Roman" w:hAnsi="Times New Roman" w:cs="Times New Roman"/>
              <w:sz w:val="24"/>
              <w:szCs w:val="24"/>
              <w:highlight w:val="yellow"/>
            </w:rPr>
          </w:rPrChange>
        </w:rPr>
        <w:t>, which suggests that the meta-analytic effect size based only on regression residuals was not larger than that based on a combination of difference scores and regression residuals</w:t>
      </w:r>
      <w:r w:rsidR="00D81ECA" w:rsidRPr="001524DA">
        <w:rPr>
          <w:rFonts w:ascii="Times New Roman" w:hAnsi="Times New Roman" w:cs="Times New Roman"/>
          <w:sz w:val="24"/>
          <w:szCs w:val="24"/>
          <w:rPrChange w:id="173" w:author="Author">
            <w:rPr>
              <w:rFonts w:ascii="Times New Roman" w:hAnsi="Times New Roman" w:cs="Times New Roman"/>
              <w:sz w:val="24"/>
              <w:szCs w:val="24"/>
              <w:highlight w:val="yellow"/>
            </w:rPr>
          </w:rPrChange>
        </w:rPr>
        <w:t xml:space="preserve">). </w:t>
      </w:r>
      <w:r w:rsidR="005E68ED" w:rsidRPr="001524DA">
        <w:rPr>
          <w:rFonts w:ascii="Times New Roman" w:hAnsi="Times New Roman" w:cs="Times New Roman"/>
          <w:sz w:val="24"/>
          <w:szCs w:val="24"/>
          <w:rPrChange w:id="174" w:author="Author">
            <w:rPr>
              <w:rFonts w:ascii="Times New Roman" w:hAnsi="Times New Roman" w:cs="Times New Roman"/>
              <w:sz w:val="24"/>
              <w:szCs w:val="24"/>
              <w:highlight w:val="yellow"/>
            </w:rPr>
          </w:rPrChange>
        </w:rPr>
        <w:t>T</w:t>
      </w:r>
      <w:r w:rsidR="00ED1AD9" w:rsidRPr="001524DA">
        <w:rPr>
          <w:rFonts w:ascii="Times New Roman" w:hAnsi="Times New Roman" w:cs="Times New Roman"/>
          <w:sz w:val="24"/>
          <w:szCs w:val="24"/>
          <w:rPrChange w:id="175" w:author="Author">
            <w:rPr>
              <w:rFonts w:ascii="Times New Roman" w:hAnsi="Times New Roman" w:cs="Times New Roman"/>
              <w:sz w:val="24"/>
              <w:szCs w:val="24"/>
              <w:highlight w:val="yellow"/>
            </w:rPr>
          </w:rPrChange>
        </w:rPr>
        <w:t>he overall pattern of results</w:t>
      </w:r>
      <w:r w:rsidR="00A54FFC" w:rsidRPr="001524DA">
        <w:rPr>
          <w:rFonts w:ascii="Times New Roman" w:hAnsi="Times New Roman" w:cs="Times New Roman"/>
          <w:sz w:val="24"/>
          <w:szCs w:val="24"/>
          <w:rPrChange w:id="176" w:author="Author">
            <w:rPr>
              <w:rFonts w:ascii="Times New Roman" w:hAnsi="Times New Roman" w:cs="Times New Roman"/>
              <w:sz w:val="24"/>
              <w:szCs w:val="24"/>
              <w:highlight w:val="yellow"/>
            </w:rPr>
          </w:rPrChange>
        </w:rPr>
        <w:t xml:space="preserve"> </w:t>
      </w:r>
      <w:r w:rsidR="00ED1AD9" w:rsidRPr="001524DA">
        <w:rPr>
          <w:rFonts w:ascii="Times New Roman" w:hAnsi="Times New Roman" w:cs="Times New Roman"/>
          <w:sz w:val="24"/>
          <w:szCs w:val="24"/>
          <w:rPrChange w:id="177" w:author="Author">
            <w:rPr>
              <w:rFonts w:ascii="Times New Roman" w:hAnsi="Times New Roman" w:cs="Times New Roman"/>
              <w:sz w:val="24"/>
              <w:szCs w:val="24"/>
              <w:highlight w:val="yellow"/>
            </w:rPr>
          </w:rPrChange>
        </w:rPr>
        <w:t>remained the same</w:t>
      </w:r>
      <w:r w:rsidR="00A54FFC" w:rsidRPr="001524DA">
        <w:rPr>
          <w:rFonts w:ascii="Times New Roman" w:hAnsi="Times New Roman" w:cs="Times New Roman"/>
          <w:sz w:val="24"/>
          <w:szCs w:val="24"/>
          <w:rPrChange w:id="178" w:author="Author">
            <w:rPr>
              <w:rFonts w:ascii="Times New Roman" w:hAnsi="Times New Roman" w:cs="Times New Roman"/>
              <w:sz w:val="24"/>
              <w:szCs w:val="24"/>
              <w:highlight w:val="yellow"/>
            </w:rPr>
          </w:rPrChange>
        </w:rPr>
        <w:t xml:space="preserve"> with and without difference scores</w:t>
      </w:r>
      <w:r w:rsidR="00D81ECA" w:rsidRPr="001524DA">
        <w:rPr>
          <w:rFonts w:ascii="Times New Roman" w:hAnsi="Times New Roman" w:cs="Times New Roman"/>
          <w:sz w:val="24"/>
          <w:szCs w:val="24"/>
          <w:rPrChange w:id="179" w:author="Author">
            <w:rPr>
              <w:rFonts w:ascii="Times New Roman" w:hAnsi="Times New Roman" w:cs="Times New Roman"/>
              <w:sz w:val="24"/>
              <w:szCs w:val="24"/>
              <w:highlight w:val="yellow"/>
            </w:rPr>
          </w:rPrChange>
        </w:rPr>
        <w:t>—</w:t>
      </w:r>
      <w:r w:rsidR="002C1A35" w:rsidRPr="001524DA">
        <w:rPr>
          <w:rFonts w:ascii="Times New Roman" w:hAnsi="Times New Roman" w:cs="Times New Roman"/>
          <w:sz w:val="24"/>
          <w:szCs w:val="24"/>
          <w:rPrChange w:id="180" w:author="Author">
            <w:rPr>
              <w:rFonts w:ascii="Times New Roman" w:hAnsi="Times New Roman" w:cs="Times New Roman"/>
              <w:sz w:val="24"/>
              <w:szCs w:val="24"/>
              <w:highlight w:val="yellow"/>
            </w:rPr>
          </w:rPrChange>
        </w:rPr>
        <w:t>in both cases</w:t>
      </w:r>
      <w:r w:rsidR="00A54FFC" w:rsidRPr="001524DA">
        <w:rPr>
          <w:rFonts w:ascii="Times New Roman" w:hAnsi="Times New Roman" w:cs="Times New Roman"/>
          <w:sz w:val="24"/>
          <w:szCs w:val="24"/>
          <w:rPrChange w:id="181" w:author="Author">
            <w:rPr>
              <w:rFonts w:ascii="Times New Roman" w:hAnsi="Times New Roman" w:cs="Times New Roman"/>
              <w:sz w:val="24"/>
              <w:szCs w:val="24"/>
              <w:highlight w:val="yellow"/>
            </w:rPr>
          </w:rPrChange>
        </w:rPr>
        <w:t>,</w:t>
      </w:r>
      <w:r w:rsidR="002C1A35" w:rsidRPr="001524DA">
        <w:rPr>
          <w:rFonts w:ascii="Times New Roman" w:hAnsi="Times New Roman" w:cs="Times New Roman"/>
          <w:sz w:val="24"/>
          <w:szCs w:val="24"/>
          <w:rPrChange w:id="182" w:author="Author">
            <w:rPr>
              <w:rFonts w:ascii="Times New Roman" w:hAnsi="Times New Roman" w:cs="Times New Roman"/>
              <w:sz w:val="24"/>
              <w:szCs w:val="24"/>
              <w:highlight w:val="yellow"/>
            </w:rPr>
          </w:rPrChange>
        </w:rPr>
        <w:t xml:space="preserve"> </w:t>
      </w:r>
      <w:r w:rsidR="00D81ECA" w:rsidRPr="001524DA">
        <w:rPr>
          <w:rFonts w:ascii="Times New Roman" w:hAnsi="Times New Roman" w:cs="Times New Roman"/>
          <w:sz w:val="24"/>
          <w:szCs w:val="24"/>
          <w:rPrChange w:id="183" w:author="Author">
            <w:rPr>
              <w:rFonts w:ascii="Times New Roman" w:hAnsi="Times New Roman" w:cs="Times New Roman"/>
              <w:sz w:val="24"/>
              <w:szCs w:val="24"/>
              <w:highlight w:val="yellow"/>
            </w:rPr>
          </w:rPrChange>
        </w:rPr>
        <w:t>only the agency (</w:t>
      </w:r>
      <w:r w:rsidR="00D81ECA" w:rsidRPr="001524DA">
        <w:rPr>
          <w:rFonts w:ascii="Times New Roman" w:hAnsi="Times New Roman" w:cs="Times New Roman"/>
          <w:i/>
          <w:sz w:val="24"/>
          <w:szCs w:val="24"/>
          <w:rPrChange w:id="184" w:author="Author">
            <w:rPr>
              <w:rFonts w:ascii="Times New Roman" w:hAnsi="Times New Roman" w:cs="Times New Roman"/>
              <w:i/>
              <w:sz w:val="24"/>
              <w:szCs w:val="24"/>
              <w:highlight w:val="yellow"/>
            </w:rPr>
          </w:rPrChange>
        </w:rPr>
        <w:t>B</w:t>
      </w:r>
      <w:r w:rsidR="005E68ED" w:rsidRPr="001524DA">
        <w:rPr>
          <w:rFonts w:ascii="Times New Roman" w:hAnsi="Times New Roman" w:cs="Times New Roman"/>
          <w:sz w:val="24"/>
          <w:szCs w:val="24"/>
          <w:rPrChange w:id="185" w:author="Author">
            <w:rPr>
              <w:rFonts w:ascii="Times New Roman" w:hAnsi="Times New Roman" w:cs="Times New Roman"/>
              <w:sz w:val="24"/>
              <w:szCs w:val="24"/>
              <w:highlight w:val="yellow"/>
            </w:rPr>
          </w:rPrChange>
        </w:rPr>
        <w:t xml:space="preserve"> = .1</w:t>
      </w:r>
      <w:ins w:id="186" w:author="Author">
        <w:r w:rsidR="00A74CB0" w:rsidRPr="001524DA">
          <w:rPr>
            <w:rFonts w:ascii="Times New Roman" w:hAnsi="Times New Roman" w:cs="Times New Roman"/>
            <w:sz w:val="24"/>
            <w:szCs w:val="24"/>
            <w:rPrChange w:id="187" w:author="Author">
              <w:rPr>
                <w:rFonts w:ascii="Times New Roman" w:hAnsi="Times New Roman" w:cs="Times New Roman"/>
                <w:sz w:val="24"/>
                <w:szCs w:val="24"/>
                <w:highlight w:val="yellow"/>
              </w:rPr>
            </w:rPrChange>
          </w:rPr>
          <w:t>6</w:t>
        </w:r>
      </w:ins>
      <w:del w:id="188" w:author="Author">
        <w:r w:rsidR="005E68ED" w:rsidRPr="001524DA" w:rsidDel="00A74CB0">
          <w:rPr>
            <w:rFonts w:ascii="Times New Roman" w:hAnsi="Times New Roman" w:cs="Times New Roman"/>
            <w:sz w:val="24"/>
            <w:szCs w:val="24"/>
            <w:rPrChange w:id="189" w:author="Author">
              <w:rPr>
                <w:rFonts w:ascii="Times New Roman" w:hAnsi="Times New Roman" w:cs="Times New Roman"/>
                <w:sz w:val="24"/>
                <w:szCs w:val="24"/>
                <w:highlight w:val="yellow"/>
              </w:rPr>
            </w:rPrChange>
          </w:rPr>
          <w:delText>4</w:delText>
        </w:r>
      </w:del>
      <w:r w:rsidR="00D81ECA" w:rsidRPr="001524DA">
        <w:rPr>
          <w:rFonts w:ascii="Times New Roman" w:hAnsi="Times New Roman" w:cs="Times New Roman"/>
          <w:sz w:val="24"/>
          <w:szCs w:val="24"/>
          <w:rPrChange w:id="190" w:author="Author">
            <w:rPr>
              <w:rFonts w:ascii="Times New Roman" w:hAnsi="Times New Roman" w:cs="Times New Roman"/>
              <w:sz w:val="24"/>
              <w:szCs w:val="24"/>
              <w:highlight w:val="yellow"/>
            </w:rPr>
          </w:rPrChange>
        </w:rPr>
        <w:t xml:space="preserve">, </w:t>
      </w:r>
      <w:ins w:id="191" w:author="Author">
        <w:r w:rsidR="00A74CB0" w:rsidRPr="001524DA">
          <w:rPr>
            <w:rFonts w:ascii="Times New Roman" w:hAnsi="Times New Roman" w:cs="Times New Roman"/>
            <w:sz w:val="24"/>
            <w:szCs w:val="24"/>
            <w:rPrChange w:id="192" w:author="Author">
              <w:rPr>
                <w:rFonts w:ascii="Times New Roman" w:hAnsi="Times New Roman" w:cs="Times New Roman"/>
                <w:sz w:val="24"/>
                <w:szCs w:val="24"/>
                <w:highlight w:val="yellow"/>
              </w:rPr>
            </w:rPrChange>
          </w:rPr>
          <w:t>95% CI = [.08, .24]</w:t>
        </w:r>
      </w:ins>
      <w:del w:id="193" w:author="Author">
        <w:r w:rsidR="00D81ECA" w:rsidRPr="001524DA" w:rsidDel="00A74CB0">
          <w:rPr>
            <w:rFonts w:ascii="Times New Roman" w:hAnsi="Times New Roman" w:cs="Times New Roman"/>
            <w:i/>
            <w:sz w:val="24"/>
            <w:szCs w:val="24"/>
            <w:rPrChange w:id="194" w:author="Author">
              <w:rPr>
                <w:rFonts w:ascii="Times New Roman" w:hAnsi="Times New Roman" w:cs="Times New Roman"/>
                <w:i/>
                <w:sz w:val="24"/>
                <w:szCs w:val="24"/>
                <w:highlight w:val="yellow"/>
              </w:rPr>
            </w:rPrChange>
          </w:rPr>
          <w:delText>p</w:delText>
        </w:r>
        <w:r w:rsidR="00B72800" w:rsidRPr="001524DA" w:rsidDel="00A74CB0">
          <w:rPr>
            <w:rFonts w:ascii="Times New Roman" w:hAnsi="Times New Roman" w:cs="Times New Roman"/>
            <w:sz w:val="24"/>
            <w:szCs w:val="24"/>
            <w:rPrChange w:id="195" w:author="Author">
              <w:rPr>
                <w:rFonts w:ascii="Times New Roman" w:hAnsi="Times New Roman" w:cs="Times New Roman"/>
                <w:sz w:val="24"/>
                <w:szCs w:val="24"/>
                <w:highlight w:val="yellow"/>
              </w:rPr>
            </w:rPrChange>
          </w:rPr>
          <w:delText xml:space="preserve"> &lt; .05</w:delText>
        </w:r>
      </w:del>
      <w:r w:rsidR="00B72800" w:rsidRPr="001524DA">
        <w:rPr>
          <w:rFonts w:ascii="Times New Roman" w:hAnsi="Times New Roman" w:cs="Times New Roman"/>
          <w:sz w:val="24"/>
          <w:szCs w:val="24"/>
          <w:rPrChange w:id="196" w:author="Author">
            <w:rPr>
              <w:rFonts w:ascii="Times New Roman" w:hAnsi="Times New Roman" w:cs="Times New Roman"/>
              <w:sz w:val="24"/>
              <w:szCs w:val="24"/>
              <w:highlight w:val="yellow"/>
            </w:rPr>
          </w:rPrChange>
        </w:rPr>
        <w:t xml:space="preserve">) and </w:t>
      </w:r>
      <w:r w:rsidR="00D81ECA" w:rsidRPr="001524DA">
        <w:rPr>
          <w:rFonts w:ascii="Times New Roman" w:hAnsi="Times New Roman" w:cs="Times New Roman"/>
          <w:sz w:val="24"/>
          <w:szCs w:val="24"/>
          <w:rPrChange w:id="197" w:author="Author">
            <w:rPr>
              <w:rFonts w:ascii="Times New Roman" w:hAnsi="Times New Roman" w:cs="Times New Roman"/>
              <w:sz w:val="24"/>
              <w:szCs w:val="24"/>
              <w:highlight w:val="yellow"/>
            </w:rPr>
          </w:rPrChange>
        </w:rPr>
        <w:t>communion (</w:t>
      </w:r>
      <w:r w:rsidR="00D81ECA" w:rsidRPr="001524DA">
        <w:rPr>
          <w:rFonts w:ascii="Times New Roman" w:hAnsi="Times New Roman" w:cs="Times New Roman"/>
          <w:i/>
          <w:sz w:val="24"/>
          <w:szCs w:val="24"/>
          <w:rPrChange w:id="198" w:author="Author">
            <w:rPr>
              <w:rFonts w:ascii="Times New Roman" w:hAnsi="Times New Roman" w:cs="Times New Roman"/>
              <w:i/>
              <w:sz w:val="24"/>
              <w:szCs w:val="24"/>
              <w:highlight w:val="yellow"/>
            </w:rPr>
          </w:rPrChange>
        </w:rPr>
        <w:t>B</w:t>
      </w:r>
      <w:r w:rsidR="005E68ED" w:rsidRPr="001524DA">
        <w:rPr>
          <w:rFonts w:ascii="Times New Roman" w:hAnsi="Times New Roman" w:cs="Times New Roman"/>
          <w:sz w:val="24"/>
          <w:szCs w:val="24"/>
          <w:rPrChange w:id="199" w:author="Author">
            <w:rPr>
              <w:rFonts w:ascii="Times New Roman" w:hAnsi="Times New Roman" w:cs="Times New Roman"/>
              <w:sz w:val="24"/>
              <w:szCs w:val="24"/>
              <w:highlight w:val="yellow"/>
            </w:rPr>
          </w:rPrChange>
        </w:rPr>
        <w:t xml:space="preserve"> = -.12</w:t>
      </w:r>
      <w:r w:rsidR="00D81ECA" w:rsidRPr="001524DA">
        <w:rPr>
          <w:rFonts w:ascii="Times New Roman" w:hAnsi="Times New Roman" w:cs="Times New Roman"/>
          <w:sz w:val="24"/>
          <w:szCs w:val="24"/>
          <w:rPrChange w:id="200" w:author="Author">
            <w:rPr>
              <w:rFonts w:ascii="Times New Roman" w:hAnsi="Times New Roman" w:cs="Times New Roman"/>
              <w:sz w:val="24"/>
              <w:szCs w:val="24"/>
              <w:highlight w:val="yellow"/>
            </w:rPr>
          </w:rPrChange>
        </w:rPr>
        <w:t xml:space="preserve">, </w:t>
      </w:r>
      <w:ins w:id="201" w:author="Author">
        <w:r w:rsidR="00A74CB0" w:rsidRPr="001524DA">
          <w:rPr>
            <w:rFonts w:ascii="Times New Roman" w:hAnsi="Times New Roman" w:cs="Times New Roman"/>
            <w:sz w:val="24"/>
            <w:szCs w:val="24"/>
            <w:rPrChange w:id="202" w:author="Author">
              <w:rPr>
                <w:rFonts w:ascii="Times New Roman" w:hAnsi="Times New Roman" w:cs="Times New Roman"/>
                <w:sz w:val="24"/>
                <w:szCs w:val="24"/>
                <w:highlight w:val="yellow"/>
              </w:rPr>
            </w:rPrChange>
          </w:rPr>
          <w:t>95% CI = [-.21, -.02]</w:t>
        </w:r>
      </w:ins>
      <w:del w:id="203" w:author="Author">
        <w:r w:rsidR="00D81ECA" w:rsidRPr="001524DA" w:rsidDel="00A74CB0">
          <w:rPr>
            <w:rFonts w:ascii="Times New Roman" w:hAnsi="Times New Roman" w:cs="Times New Roman"/>
            <w:i/>
            <w:sz w:val="24"/>
            <w:szCs w:val="24"/>
            <w:rPrChange w:id="204" w:author="Author">
              <w:rPr>
                <w:rFonts w:ascii="Times New Roman" w:hAnsi="Times New Roman" w:cs="Times New Roman"/>
                <w:i/>
                <w:sz w:val="24"/>
                <w:szCs w:val="24"/>
                <w:highlight w:val="yellow"/>
              </w:rPr>
            </w:rPrChange>
          </w:rPr>
          <w:delText>p</w:delText>
        </w:r>
        <w:r w:rsidR="00D81ECA" w:rsidRPr="001524DA" w:rsidDel="00A74CB0">
          <w:rPr>
            <w:rFonts w:ascii="Times New Roman" w:hAnsi="Times New Roman" w:cs="Times New Roman"/>
            <w:sz w:val="24"/>
            <w:szCs w:val="24"/>
            <w:rPrChange w:id="205" w:author="Author">
              <w:rPr>
                <w:rFonts w:ascii="Times New Roman" w:hAnsi="Times New Roman" w:cs="Times New Roman"/>
                <w:sz w:val="24"/>
                <w:szCs w:val="24"/>
                <w:highlight w:val="yellow"/>
              </w:rPr>
            </w:rPrChange>
          </w:rPr>
          <w:delText xml:space="preserve"> &lt; .05</w:delText>
        </w:r>
      </w:del>
      <w:r w:rsidR="00D81ECA" w:rsidRPr="001524DA">
        <w:rPr>
          <w:rFonts w:ascii="Times New Roman" w:hAnsi="Times New Roman" w:cs="Times New Roman"/>
          <w:sz w:val="24"/>
          <w:szCs w:val="24"/>
          <w:rPrChange w:id="206" w:author="Author">
            <w:rPr>
              <w:rFonts w:ascii="Times New Roman" w:hAnsi="Times New Roman" w:cs="Times New Roman"/>
              <w:sz w:val="24"/>
              <w:szCs w:val="24"/>
              <w:highlight w:val="yellow"/>
            </w:rPr>
          </w:rPrChange>
        </w:rPr>
        <w:t xml:space="preserve">) moderators were </w:t>
      </w:r>
      <w:r w:rsidR="005268C2" w:rsidRPr="001524DA">
        <w:rPr>
          <w:rFonts w:ascii="Times New Roman" w:hAnsi="Times New Roman" w:cs="Times New Roman"/>
          <w:sz w:val="24"/>
          <w:szCs w:val="24"/>
          <w:rPrChange w:id="207" w:author="Author">
            <w:rPr>
              <w:rFonts w:ascii="Times New Roman" w:hAnsi="Times New Roman" w:cs="Times New Roman"/>
              <w:sz w:val="24"/>
              <w:szCs w:val="24"/>
              <w:highlight w:val="yellow"/>
            </w:rPr>
          </w:rPrChange>
        </w:rPr>
        <w:t xml:space="preserve">statistically </w:t>
      </w:r>
      <w:r w:rsidR="00D81ECA" w:rsidRPr="001524DA">
        <w:rPr>
          <w:rFonts w:ascii="Times New Roman" w:hAnsi="Times New Roman" w:cs="Times New Roman"/>
          <w:sz w:val="24"/>
          <w:szCs w:val="24"/>
          <w:rPrChange w:id="208" w:author="Author">
            <w:rPr>
              <w:rFonts w:ascii="Times New Roman" w:hAnsi="Times New Roman" w:cs="Times New Roman"/>
              <w:sz w:val="24"/>
              <w:szCs w:val="24"/>
              <w:highlight w:val="yellow"/>
            </w:rPr>
          </w:rPrChange>
        </w:rPr>
        <w:t xml:space="preserve">significant. </w:t>
      </w:r>
      <w:del w:id="209" w:author="Author">
        <w:r w:rsidR="005718D4" w:rsidRPr="001524DA" w:rsidDel="00A74CB0">
          <w:rPr>
            <w:rFonts w:ascii="Times New Roman" w:hAnsi="Times New Roman" w:cs="Times New Roman"/>
            <w:sz w:val="24"/>
            <w:szCs w:val="24"/>
            <w:rPrChange w:id="210" w:author="Author">
              <w:rPr>
                <w:rFonts w:ascii="Times New Roman" w:hAnsi="Times New Roman" w:cs="Times New Roman"/>
                <w:sz w:val="24"/>
                <w:szCs w:val="24"/>
                <w:highlight w:val="yellow"/>
              </w:rPr>
            </w:rPrChange>
          </w:rPr>
          <w:delText>T</w:delText>
        </w:r>
        <w:r w:rsidR="005268C2" w:rsidRPr="001524DA" w:rsidDel="00A74CB0">
          <w:rPr>
            <w:rFonts w:ascii="Times New Roman" w:hAnsi="Times New Roman" w:cs="Times New Roman"/>
            <w:sz w:val="24"/>
            <w:szCs w:val="24"/>
            <w:rPrChange w:id="211" w:author="Author">
              <w:rPr>
                <w:rFonts w:ascii="Times New Roman" w:hAnsi="Times New Roman" w:cs="Times New Roman"/>
                <w:sz w:val="24"/>
                <w:szCs w:val="24"/>
                <w:highlight w:val="yellow"/>
              </w:rPr>
            </w:rPrChange>
          </w:rPr>
          <w:delText xml:space="preserve">he number of effect sizes decreased, </w:delText>
        </w:r>
        <w:r w:rsidR="005718D4" w:rsidRPr="001524DA" w:rsidDel="00A74CB0">
          <w:rPr>
            <w:rFonts w:ascii="Times New Roman" w:hAnsi="Times New Roman" w:cs="Times New Roman"/>
            <w:sz w:val="24"/>
            <w:szCs w:val="24"/>
            <w:rPrChange w:id="212" w:author="Author">
              <w:rPr>
                <w:rFonts w:ascii="Times New Roman" w:hAnsi="Times New Roman" w:cs="Times New Roman"/>
                <w:sz w:val="24"/>
                <w:szCs w:val="24"/>
                <w:highlight w:val="yellow"/>
              </w:rPr>
            </w:rPrChange>
          </w:rPr>
          <w:delText xml:space="preserve">but </w:delText>
        </w:r>
        <w:r w:rsidR="006271B4" w:rsidRPr="001524DA" w:rsidDel="00A74CB0">
          <w:rPr>
            <w:rFonts w:ascii="Times New Roman" w:hAnsi="Times New Roman" w:cs="Times New Roman"/>
            <w:sz w:val="24"/>
            <w:szCs w:val="24"/>
            <w:rPrChange w:id="213" w:author="Author">
              <w:rPr>
                <w:rFonts w:ascii="Times New Roman" w:hAnsi="Times New Roman" w:cs="Times New Roman"/>
                <w:sz w:val="24"/>
                <w:szCs w:val="24"/>
                <w:highlight w:val="yellow"/>
              </w:rPr>
            </w:rPrChange>
          </w:rPr>
          <w:delText xml:space="preserve">the magnitude of the effect sizes either remained the same or increased slightly. </w:delText>
        </w:r>
      </w:del>
      <w:r w:rsidR="00EE2F43" w:rsidRPr="001524DA">
        <w:rPr>
          <w:rFonts w:ascii="Times New Roman" w:hAnsi="Times New Roman" w:cs="Times New Roman"/>
          <w:sz w:val="24"/>
          <w:szCs w:val="24"/>
          <w:rPrChange w:id="214" w:author="Author">
            <w:rPr>
              <w:rFonts w:ascii="Times New Roman" w:hAnsi="Times New Roman" w:cs="Times New Roman"/>
              <w:sz w:val="24"/>
              <w:szCs w:val="24"/>
              <w:highlight w:val="yellow"/>
            </w:rPr>
          </w:rPrChange>
        </w:rPr>
        <w:t xml:space="preserve">Therefore, the significant </w:t>
      </w:r>
      <w:r w:rsidR="0009269E" w:rsidRPr="001524DA">
        <w:rPr>
          <w:rFonts w:ascii="Times New Roman" w:hAnsi="Times New Roman" w:cs="Times New Roman"/>
          <w:sz w:val="24"/>
          <w:szCs w:val="24"/>
          <w:rPrChange w:id="215" w:author="Author">
            <w:rPr>
              <w:rFonts w:ascii="Times New Roman" w:hAnsi="Times New Roman" w:cs="Times New Roman"/>
              <w:sz w:val="24"/>
              <w:szCs w:val="24"/>
              <w:highlight w:val="yellow"/>
            </w:rPr>
          </w:rPrChange>
        </w:rPr>
        <w:t>narcissism</w:t>
      </w:r>
      <w:r w:rsidR="009A1905" w:rsidRPr="001524DA">
        <w:rPr>
          <w:rFonts w:ascii="Times New Roman" w:hAnsi="Times New Roman" w:cs="Times New Roman"/>
          <w:sz w:val="24"/>
          <w:szCs w:val="24"/>
          <w:rPrChange w:id="216" w:author="Author">
            <w:rPr>
              <w:rFonts w:ascii="Times New Roman" w:hAnsi="Times New Roman" w:cs="Times New Roman"/>
              <w:sz w:val="24"/>
              <w:szCs w:val="24"/>
              <w:highlight w:val="yellow"/>
            </w:rPr>
          </w:rPrChange>
        </w:rPr>
        <w:t>-</w:t>
      </w:r>
      <w:r w:rsidR="00EE2F43" w:rsidRPr="001524DA">
        <w:rPr>
          <w:rFonts w:ascii="Times New Roman" w:hAnsi="Times New Roman" w:cs="Times New Roman"/>
          <w:sz w:val="24"/>
          <w:szCs w:val="24"/>
          <w:rPrChange w:id="217" w:author="Author">
            <w:rPr>
              <w:rFonts w:ascii="Times New Roman" w:hAnsi="Times New Roman" w:cs="Times New Roman"/>
              <w:sz w:val="24"/>
              <w:szCs w:val="24"/>
              <w:highlight w:val="yellow"/>
            </w:rPr>
          </w:rPrChange>
        </w:rPr>
        <w:t xml:space="preserve">self-enhancement relationship is not an artifact produced by </w:t>
      </w:r>
      <w:r w:rsidR="002C6272" w:rsidRPr="001524DA">
        <w:rPr>
          <w:rFonts w:ascii="Times New Roman" w:hAnsi="Times New Roman" w:cs="Times New Roman"/>
          <w:sz w:val="24"/>
          <w:szCs w:val="24"/>
          <w:rPrChange w:id="218" w:author="Author">
            <w:rPr>
              <w:rFonts w:ascii="Times New Roman" w:hAnsi="Times New Roman" w:cs="Times New Roman"/>
              <w:sz w:val="24"/>
              <w:szCs w:val="24"/>
              <w:highlight w:val="yellow"/>
            </w:rPr>
          </w:rPrChange>
        </w:rPr>
        <w:t>using differences scores</w:t>
      </w:r>
      <w:r w:rsidR="00EE2F43" w:rsidRPr="001524DA">
        <w:rPr>
          <w:rFonts w:ascii="Times New Roman" w:hAnsi="Times New Roman" w:cs="Times New Roman"/>
          <w:sz w:val="24"/>
          <w:szCs w:val="24"/>
          <w:rPrChange w:id="219" w:author="Author">
            <w:rPr>
              <w:rFonts w:ascii="Times New Roman" w:hAnsi="Times New Roman" w:cs="Times New Roman"/>
              <w:sz w:val="24"/>
              <w:szCs w:val="24"/>
              <w:highlight w:val="yellow"/>
            </w:rPr>
          </w:rPrChange>
        </w:rPr>
        <w:t>.</w:t>
      </w:r>
      <w:r w:rsidR="00EE2F43">
        <w:rPr>
          <w:rFonts w:ascii="Times New Roman" w:hAnsi="Times New Roman" w:cs="Times New Roman"/>
          <w:sz w:val="24"/>
          <w:szCs w:val="24"/>
        </w:rPr>
        <w:t xml:space="preserve"> </w:t>
      </w:r>
    </w:p>
    <w:p w14:paraId="2306CED5" w14:textId="3CEC4C7F" w:rsidR="00352E8A" w:rsidRDefault="00067D8C" w:rsidP="00DF29E0">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w:t>
      </w:r>
      <w:r w:rsidR="00380A03">
        <w:rPr>
          <w:rFonts w:ascii="Times New Roman" w:hAnsi="Times New Roman" w:cs="Times New Roman"/>
          <w:sz w:val="24"/>
          <w:szCs w:val="24"/>
        </w:rPr>
        <w:lastRenderedPageBreak/>
        <w:t xml:space="preserve">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5D081B4D"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narcissists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ins w:id="220" w:author="Author">
        <w:r w:rsidR="00A2390F">
          <w:rPr>
            <w:rFonts w:ascii="Times New Roman" w:hAnsi="Times New Roman" w:cs="Times New Roman"/>
            <w:sz w:val="24"/>
            <w:szCs w:val="24"/>
          </w:rPr>
          <w:t xml:space="preserve">These results appear in </w:t>
        </w:r>
        <w:r w:rsidR="00A2390F" w:rsidRPr="00A2390F">
          <w:rPr>
            <w:rFonts w:ascii="Times New Roman" w:hAnsi="Times New Roman" w:cs="Times New Roman"/>
            <w:sz w:val="24"/>
            <w:szCs w:val="24"/>
            <w:highlight w:val="yellow"/>
            <w:rPrChange w:id="221" w:author="Author">
              <w:rPr>
                <w:rFonts w:ascii="Times New Roman" w:hAnsi="Times New Roman" w:cs="Times New Roman"/>
                <w:sz w:val="24"/>
                <w:szCs w:val="24"/>
              </w:rPr>
            </w:rPrChange>
          </w:rPr>
          <w:t>Table 5</w:t>
        </w:r>
        <w:r w:rsidR="00A2390F">
          <w:rPr>
            <w:rFonts w:ascii="Times New Roman" w:hAnsi="Times New Roman" w:cs="Times New Roman"/>
            <w:sz w:val="24"/>
            <w:szCs w:val="24"/>
          </w:rPr>
          <w:t xml:space="preserve">. </w:t>
        </w:r>
      </w:ins>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del w:id="222" w:author="Author">
        <w:r w:rsidR="005E358F" w:rsidDel="00A2390F">
          <w:rPr>
            <w:rFonts w:ascii="Times New Roman" w:hAnsi="Times New Roman" w:cs="Times New Roman"/>
            <w:sz w:val="24"/>
            <w:szCs w:val="24"/>
          </w:rPr>
          <w:delText xml:space="preserve">original </w:delText>
        </w:r>
      </w:del>
      <w:r w:rsidR="008C709B" w:rsidRPr="00A2390F">
        <w:rPr>
          <w:rFonts w:ascii="Times New Roman" w:hAnsi="Times New Roman" w:cs="Times New Roman"/>
          <w:sz w:val="24"/>
          <w:szCs w:val="24"/>
          <w:highlight w:val="yellow"/>
          <w:rPrChange w:id="223" w:author="Author">
            <w:rPr>
              <w:rFonts w:ascii="Times New Roman" w:hAnsi="Times New Roman" w:cs="Times New Roman"/>
              <w:sz w:val="24"/>
              <w:szCs w:val="24"/>
            </w:rPr>
          </w:rPrChange>
        </w:rPr>
        <w:t>2</w:t>
      </w:r>
      <w:ins w:id="224" w:author="Author">
        <w:r w:rsidR="00A2390F">
          <w:rPr>
            <w:rFonts w:ascii="Times New Roman" w:hAnsi="Times New Roman" w:cs="Times New Roman"/>
            <w:sz w:val="24"/>
            <w:szCs w:val="24"/>
            <w:highlight w:val="yellow"/>
          </w:rPr>
          <w:t>7</w:t>
        </w:r>
      </w:ins>
      <w:del w:id="225" w:author="Author">
        <w:r w:rsidR="008C709B" w:rsidRPr="00A2390F" w:rsidDel="00A2390F">
          <w:rPr>
            <w:rFonts w:ascii="Times New Roman" w:hAnsi="Times New Roman" w:cs="Times New Roman"/>
            <w:sz w:val="24"/>
            <w:szCs w:val="24"/>
            <w:highlight w:val="yellow"/>
            <w:rPrChange w:id="226" w:author="Author">
              <w:rPr>
                <w:rFonts w:ascii="Times New Roman" w:hAnsi="Times New Roman" w:cs="Times New Roman"/>
                <w:sz w:val="24"/>
                <w:szCs w:val="24"/>
              </w:rPr>
            </w:rPrChange>
          </w:rPr>
          <w:delText>3</w:delText>
        </w:r>
      </w:del>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w:t>
      </w:r>
      <w:del w:id="227" w:author="Author">
        <w:r w:rsidR="008C709B" w:rsidDel="00A2390F">
          <w:rPr>
            <w:rFonts w:ascii="Times New Roman" w:hAnsi="Times New Roman" w:cs="Times New Roman"/>
            <w:sz w:val="24"/>
            <w:szCs w:val="24"/>
          </w:rPr>
          <w:delText xml:space="preserve">if </w:delText>
        </w:r>
      </w:del>
      <w:r w:rsidR="008C709B">
        <w:rPr>
          <w:rFonts w:ascii="Times New Roman" w:hAnsi="Times New Roman" w:cs="Times New Roman"/>
          <w:sz w:val="24"/>
          <w:szCs w:val="24"/>
        </w:rPr>
        <w:t xml:space="preserve">the different types of fairness </w:t>
      </w:r>
      <w:ins w:id="228" w:author="Author">
        <w:r w:rsidR="00A2390F">
          <w:rPr>
            <w:rFonts w:ascii="Times New Roman" w:hAnsi="Times New Roman" w:cs="Times New Roman"/>
            <w:sz w:val="24"/>
            <w:szCs w:val="24"/>
          </w:rPr>
          <w:t xml:space="preserve">were </w:t>
        </w:r>
      </w:ins>
      <w:del w:id="229" w:author="Author">
        <w:r w:rsidR="008C709B" w:rsidDel="00A2390F">
          <w:rPr>
            <w:rFonts w:ascii="Times New Roman" w:hAnsi="Times New Roman" w:cs="Times New Roman"/>
            <w:sz w:val="24"/>
            <w:szCs w:val="24"/>
          </w:rPr>
          <w:delText xml:space="preserve">are </w:delText>
        </w:r>
      </w:del>
      <w:r w:rsidR="008C709B">
        <w:rPr>
          <w:rFonts w:ascii="Times New Roman" w:hAnsi="Times New Roman" w:cs="Times New Roman"/>
          <w:sz w:val="24"/>
          <w:szCs w:val="24"/>
        </w:rPr>
        <w:t xml:space="preserve">considered one construct; see Table 1). </w:t>
      </w:r>
    </w:p>
    <w:p w14:paraId="08395586" w14:textId="6A87E7F9" w:rsidR="00CF1DFD" w:rsidRDefault="00C92FA2" w:rsidP="00DF29E0">
      <w:pPr>
        <w:spacing w:after="0" w:line="480" w:lineRule="auto"/>
        <w:ind w:firstLine="720"/>
        <w:rPr>
          <w:ins w:id="230" w:author="Autho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 xml:space="preserve">self-enhancement relationship for task performance was </w:t>
      </w:r>
      <w:del w:id="231" w:author="Author">
        <w:r w:rsidR="004B2FEA" w:rsidDel="0087015A">
          <w:rPr>
            <w:rFonts w:ascii="Times New Roman" w:hAnsi="Times New Roman" w:cs="Times New Roman"/>
            <w:sz w:val="24"/>
            <w:szCs w:val="24"/>
          </w:rPr>
          <w:delText xml:space="preserve">not </w:delText>
        </w:r>
      </w:del>
      <w:r w:rsidR="004B2FEA">
        <w:rPr>
          <w:rFonts w:ascii="Times New Roman" w:hAnsi="Times New Roman" w:cs="Times New Roman"/>
          <w:sz w:val="24"/>
          <w:szCs w:val="24"/>
        </w:rPr>
        <w:t>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w:t>
      </w:r>
      <w:ins w:id="232" w:author="Author">
        <w:r w:rsidR="0087015A">
          <w:rPr>
            <w:rFonts w:ascii="Times New Roman" w:hAnsi="Times New Roman" w:cs="Times New Roman"/>
            <w:sz w:val="24"/>
            <w:szCs w:val="24"/>
          </w:rPr>
          <w:t>6</w:t>
        </w:r>
      </w:ins>
      <w:del w:id="233" w:author="Author">
        <w:r w:rsidR="004B2FEA" w:rsidDel="0087015A">
          <w:rPr>
            <w:rFonts w:ascii="Times New Roman" w:hAnsi="Times New Roman" w:cs="Times New Roman"/>
            <w:sz w:val="24"/>
            <w:szCs w:val="24"/>
          </w:rPr>
          <w:delText>4</w:delText>
        </w:r>
      </w:del>
      <w:r w:rsidR="004B2FEA">
        <w:rPr>
          <w:rFonts w:ascii="Times New Roman" w:hAnsi="Times New Roman" w:cs="Times New Roman"/>
          <w:sz w:val="24"/>
          <w:szCs w:val="24"/>
        </w:rPr>
        <w:t xml:space="preserve">, </w:t>
      </w:r>
      <w:del w:id="234" w:author="Author">
        <w:r w:rsidR="004B2FEA" w:rsidRPr="00D81ECA" w:rsidDel="0087015A">
          <w:rPr>
            <w:rFonts w:ascii="Times New Roman" w:hAnsi="Times New Roman" w:cs="Times New Roman"/>
            <w:i/>
            <w:sz w:val="24"/>
            <w:szCs w:val="24"/>
          </w:rPr>
          <w:delText>p</w:delText>
        </w:r>
        <w:r w:rsidR="004B2FEA" w:rsidDel="0087015A">
          <w:rPr>
            <w:rFonts w:ascii="Times New Roman" w:hAnsi="Times New Roman" w:cs="Times New Roman"/>
            <w:sz w:val="24"/>
            <w:szCs w:val="24"/>
          </w:rPr>
          <w:delText xml:space="preserve"> &gt; .05</w:delText>
        </w:r>
        <w:r w:rsidR="00220613" w:rsidDel="0087015A">
          <w:rPr>
            <w:rFonts w:ascii="Times New Roman" w:hAnsi="Times New Roman" w:cs="Times New Roman"/>
            <w:sz w:val="24"/>
            <w:szCs w:val="24"/>
          </w:rPr>
          <w:delText>;</w:delText>
        </w:r>
        <w:r w:rsidR="00220613" w:rsidRPr="00220613" w:rsidDel="0087015A">
          <w:rPr>
            <w:rFonts w:ascii="Times New Roman" w:hAnsi="Times New Roman" w:cs="Times New Roman"/>
            <w:i/>
            <w:sz w:val="24"/>
            <w:szCs w:val="24"/>
          </w:rPr>
          <w:delText xml:space="preserve">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1</w:t>
      </w:r>
      <w:ins w:id="235" w:author="Author">
        <w:r w:rsidR="0087015A">
          <w:rPr>
            <w:rFonts w:ascii="Times New Roman" w:hAnsi="Times New Roman" w:cs="Times New Roman"/>
            <w:sz w:val="24"/>
            <w:szCs w:val="24"/>
          </w:rPr>
          <w:t>4</w:t>
        </w:r>
      </w:ins>
      <w:del w:id="236" w:author="Author">
        <w:r w:rsidR="00220613" w:rsidDel="0087015A">
          <w:rPr>
            <w:rFonts w:ascii="Times New Roman" w:hAnsi="Times New Roman" w:cs="Times New Roman"/>
            <w:sz w:val="24"/>
            <w:szCs w:val="24"/>
          </w:rPr>
          <w:delText>7</w:delText>
        </w:r>
      </w:del>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237" w:author="Author">
        <w:r w:rsidR="0087015A">
          <w:rPr>
            <w:rFonts w:ascii="Times New Roman" w:hAnsi="Times New Roman" w:cs="Times New Roman"/>
            <w:sz w:val="24"/>
            <w:szCs w:val="24"/>
          </w:rPr>
          <w:t>5</w:t>
        </w:r>
        <w:r w:rsidR="0087015A" w:rsidRPr="00B91845">
          <w:rPr>
            <w:rFonts w:ascii="Times New Roman" w:hAnsi="Times New Roman" w:cs="Times New Roman"/>
            <w:sz w:val="24"/>
            <w:szCs w:val="24"/>
          </w:rPr>
          <w:t xml:space="preserve">, </w:t>
        </w:r>
        <w:r w:rsidR="0087015A" w:rsidRPr="00B91845">
          <w:rPr>
            <w:rFonts w:ascii="Times New Roman" w:hAnsi="Times New Roman" w:cs="Times New Roman"/>
            <w:sz w:val="24"/>
            <w:szCs w:val="24"/>
            <w:rPrChange w:id="238" w:author="Author">
              <w:rPr>
                <w:rFonts w:ascii="Times New Roman" w:hAnsi="Times New Roman" w:cs="Times New Roman"/>
                <w:sz w:val="24"/>
                <w:szCs w:val="24"/>
                <w:highlight w:val="yellow"/>
              </w:rPr>
            </w:rPrChange>
          </w:rPr>
          <w:t>95% CI = [.01, .30]</w:t>
        </w:r>
      </w:ins>
      <w:del w:id="239" w:author="Author">
        <w:r w:rsidR="00220613" w:rsidRPr="00B91845" w:rsidDel="0087015A">
          <w:rPr>
            <w:rFonts w:ascii="Times New Roman" w:hAnsi="Times New Roman" w:cs="Times New Roman"/>
            <w:sz w:val="24"/>
            <w:szCs w:val="24"/>
          </w:rPr>
          <w:delText>6</w:delText>
        </w:r>
      </w:del>
      <w:r w:rsidR="004B2FEA" w:rsidRPr="00B91845">
        <w:rPr>
          <w:rFonts w:ascii="Times New Roman" w:hAnsi="Times New Roman" w:cs="Times New Roman"/>
          <w:sz w:val="24"/>
          <w:szCs w:val="24"/>
        </w:rPr>
        <w:t>).</w:t>
      </w:r>
      <w:r w:rsidR="004B2FEA">
        <w:rPr>
          <w:rFonts w:ascii="Times New Roman" w:hAnsi="Times New Roman" w:cs="Times New Roman"/>
          <w:sz w:val="24"/>
          <w:szCs w:val="24"/>
        </w:rPr>
        <w:t xml:space="preserve"> </w:t>
      </w:r>
      <w:ins w:id="240" w:author="Author">
        <w:r w:rsidR="00972E4C">
          <w:rPr>
            <w:rFonts w:ascii="Times New Roman" w:hAnsi="Times New Roman" w:cs="Times New Roman"/>
            <w:sz w:val="24"/>
            <w:szCs w:val="24"/>
          </w:rPr>
          <w:t xml:space="preserve">After </w:t>
        </w:r>
        <w:r w:rsidR="0013438C">
          <w:rPr>
            <w:rFonts w:ascii="Times New Roman" w:hAnsi="Times New Roman" w:cs="Times New Roman"/>
            <w:sz w:val="24"/>
            <w:szCs w:val="24"/>
          </w:rPr>
          <w:t xml:space="preserve">examining our results, </w:t>
        </w:r>
      </w:ins>
      <w:del w:id="241" w:author="Author">
        <w:r w:rsidR="004B2FEA" w:rsidDel="0087015A">
          <w:rPr>
            <w:rFonts w:ascii="Times New Roman" w:hAnsi="Times New Roman" w:cs="Times New Roman"/>
            <w:sz w:val="24"/>
            <w:szCs w:val="24"/>
          </w:rPr>
          <w:delText xml:space="preserve">This result was unexpected, so we took a closer look at the individual effect sizes </w:delText>
        </w:r>
        <w:r w:rsidR="005718D4" w:rsidDel="0087015A">
          <w:rPr>
            <w:rFonts w:ascii="Times New Roman" w:hAnsi="Times New Roman" w:cs="Times New Roman"/>
            <w:sz w:val="24"/>
            <w:szCs w:val="24"/>
          </w:rPr>
          <w:delText>included in the analysis, and it</w:delText>
        </w:r>
      </w:del>
      <w:ins w:id="242" w:author="Author">
        <w:del w:id="243" w:author="Author">
          <w:r w:rsidR="0087015A" w:rsidDel="0013438C">
            <w:rPr>
              <w:rFonts w:ascii="Times New Roman" w:hAnsi="Times New Roman" w:cs="Times New Roman"/>
              <w:sz w:val="24"/>
              <w:szCs w:val="24"/>
            </w:rPr>
            <w:delText xml:space="preserve">When </w:delText>
          </w:r>
          <w:r w:rsidR="0087015A" w:rsidRPr="00B91845" w:rsidDel="0013438C">
            <w:rPr>
              <w:rFonts w:ascii="Times New Roman" w:hAnsi="Times New Roman" w:cs="Times New Roman"/>
              <w:sz w:val="24"/>
              <w:szCs w:val="24"/>
            </w:rPr>
            <w:delText>compiling the meta-analytic data it</w:delText>
          </w:r>
        </w:del>
      </w:ins>
      <w:del w:id="244" w:author="Author">
        <w:r w:rsidR="005718D4" w:rsidRPr="00B91845" w:rsidDel="0013438C">
          <w:rPr>
            <w:rFonts w:ascii="Times New Roman" w:hAnsi="Times New Roman" w:cs="Times New Roman"/>
            <w:sz w:val="24"/>
            <w:szCs w:val="24"/>
          </w:rPr>
          <w:delText xml:space="preserve"> was</w:delText>
        </w:r>
        <w:r w:rsidR="004B2FEA" w:rsidRPr="00B91845" w:rsidDel="0013438C">
          <w:rPr>
            <w:rFonts w:ascii="Times New Roman" w:hAnsi="Times New Roman" w:cs="Times New Roman"/>
            <w:sz w:val="24"/>
            <w:szCs w:val="24"/>
          </w:rPr>
          <w:delText xml:space="preserve"> discovered</w:delText>
        </w:r>
      </w:del>
      <w:ins w:id="245" w:author="Author">
        <w:r w:rsidR="0013438C">
          <w:rPr>
            <w:rFonts w:ascii="Times New Roman" w:hAnsi="Times New Roman" w:cs="Times New Roman"/>
            <w:sz w:val="24"/>
            <w:szCs w:val="24"/>
          </w:rPr>
          <w:t>we noticed</w:t>
        </w:r>
      </w:ins>
      <w:r w:rsidR="004B2FEA" w:rsidRPr="00B91845">
        <w:rPr>
          <w:rFonts w:ascii="Times New Roman" w:hAnsi="Times New Roman" w:cs="Times New Roman"/>
          <w:sz w:val="24"/>
          <w:szCs w:val="24"/>
        </w:rPr>
        <w:t xml:space="preserve"> that there were two broad types of task performance</w:t>
      </w:r>
      <w:ins w:id="246" w:author="Author">
        <w:del w:id="247" w:author="Author">
          <w:r w:rsidR="00CF1DFD" w:rsidDel="00000015">
            <w:rPr>
              <w:rFonts w:ascii="Times New Roman" w:hAnsi="Times New Roman" w:cs="Times New Roman"/>
              <w:sz w:val="24"/>
              <w:szCs w:val="24"/>
            </w:rPr>
            <w:delText>: performance in a group discussion exercise and performance on a remote associates task</w:delText>
          </w:r>
          <w:r w:rsidR="0013438C" w:rsidDel="00000015">
            <w:rPr>
              <w:rFonts w:ascii="Times New Roman" w:hAnsi="Times New Roman" w:cs="Times New Roman"/>
              <w:sz w:val="24"/>
              <w:szCs w:val="24"/>
            </w:rPr>
            <w:delText xml:space="preserve"> and performance in a group discussion exercise</w:delText>
          </w:r>
        </w:del>
      </w:ins>
      <w:r w:rsidR="004B2FEA" w:rsidRPr="00B91845">
        <w:rPr>
          <w:rFonts w:ascii="Times New Roman" w:hAnsi="Times New Roman" w:cs="Times New Roman"/>
          <w:sz w:val="24"/>
          <w:szCs w:val="24"/>
        </w:rPr>
        <w:t xml:space="preserve">. </w:t>
      </w:r>
      <w:ins w:id="248" w:author="Author">
        <w:r w:rsidR="00000015">
          <w:rPr>
            <w:rFonts w:ascii="Times New Roman" w:hAnsi="Times New Roman" w:cs="Times New Roman"/>
            <w:sz w:val="24"/>
            <w:szCs w:val="24"/>
          </w:rPr>
          <w:t>T</w:t>
        </w:r>
      </w:ins>
      <w:del w:id="249" w:author="Author">
        <w:r w:rsidR="004B2FEA" w:rsidRPr="00B91845" w:rsidDel="00000015">
          <w:rPr>
            <w:rFonts w:ascii="Times New Roman" w:hAnsi="Times New Roman" w:cs="Times New Roman"/>
            <w:sz w:val="24"/>
            <w:szCs w:val="24"/>
            <w:rPrChange w:id="250" w:author="Author">
              <w:rPr>
                <w:rFonts w:ascii="Times New Roman" w:hAnsi="Times New Roman" w:cs="Times New Roman"/>
                <w:sz w:val="24"/>
                <w:szCs w:val="24"/>
                <w:highlight w:val="yellow"/>
              </w:rPr>
            </w:rPrChange>
          </w:rPr>
          <w:delText>T</w:delText>
        </w:r>
      </w:del>
      <w:r w:rsidR="004B2FEA" w:rsidRPr="00B91845">
        <w:rPr>
          <w:rFonts w:ascii="Times New Roman" w:hAnsi="Times New Roman" w:cs="Times New Roman"/>
          <w:sz w:val="24"/>
          <w:szCs w:val="24"/>
          <w:rPrChange w:id="251" w:author="Author">
            <w:rPr>
              <w:rFonts w:ascii="Times New Roman" w:hAnsi="Times New Roman" w:cs="Times New Roman"/>
              <w:sz w:val="24"/>
              <w:szCs w:val="24"/>
              <w:highlight w:val="yellow"/>
            </w:rPr>
          </w:rPrChange>
        </w:rPr>
        <w:t>he first type</w:t>
      </w:r>
      <w:r w:rsidR="00A52CCA" w:rsidRPr="00B91845">
        <w:rPr>
          <w:rFonts w:ascii="Times New Roman" w:hAnsi="Times New Roman" w:cs="Times New Roman"/>
          <w:sz w:val="24"/>
          <w:szCs w:val="24"/>
          <w:rPrChange w:id="252" w:author="Author">
            <w:rPr>
              <w:rFonts w:ascii="Times New Roman" w:hAnsi="Times New Roman" w:cs="Times New Roman"/>
              <w:sz w:val="24"/>
              <w:szCs w:val="24"/>
              <w:highlight w:val="yellow"/>
            </w:rPr>
          </w:rPrChange>
        </w:rPr>
        <w:t xml:space="preserve"> of task performance</w:t>
      </w:r>
      <w:r w:rsidR="004B2FEA" w:rsidRPr="00B91845">
        <w:rPr>
          <w:rFonts w:ascii="Times New Roman" w:hAnsi="Times New Roman" w:cs="Times New Roman"/>
          <w:sz w:val="24"/>
          <w:szCs w:val="24"/>
          <w:rPrChange w:id="253" w:author="Author">
            <w:rPr>
              <w:rFonts w:ascii="Times New Roman" w:hAnsi="Times New Roman" w:cs="Times New Roman"/>
              <w:sz w:val="24"/>
              <w:szCs w:val="24"/>
              <w:highlight w:val="yellow"/>
            </w:rPr>
          </w:rPrChange>
        </w:rPr>
        <w:t xml:space="preserve"> came from a</w:t>
      </w:r>
      <w:r w:rsidR="008C709B" w:rsidRPr="00B91845">
        <w:rPr>
          <w:rFonts w:ascii="Times New Roman" w:hAnsi="Times New Roman" w:cs="Times New Roman"/>
          <w:sz w:val="24"/>
          <w:szCs w:val="24"/>
          <w:rPrChange w:id="254" w:author="Author">
            <w:rPr>
              <w:rFonts w:ascii="Times New Roman" w:hAnsi="Times New Roman" w:cs="Times New Roman"/>
              <w:sz w:val="24"/>
              <w:szCs w:val="24"/>
              <w:highlight w:val="yellow"/>
            </w:rPr>
          </w:rPrChange>
        </w:rPr>
        <w:t xml:space="preserve"> single study </w:t>
      </w:r>
      <w:del w:id="255" w:author="Author">
        <w:r w:rsidR="004B2FEA" w:rsidRPr="00B91845" w:rsidDel="00B91845">
          <w:rPr>
            <w:rFonts w:ascii="Times New Roman" w:hAnsi="Times New Roman" w:cs="Times New Roman"/>
            <w:sz w:val="24"/>
            <w:szCs w:val="24"/>
            <w:rPrChange w:id="256" w:author="Author">
              <w:rPr>
                <w:rFonts w:ascii="Times New Roman" w:hAnsi="Times New Roman" w:cs="Times New Roman"/>
                <w:sz w:val="24"/>
                <w:szCs w:val="24"/>
                <w:highlight w:val="yellow"/>
              </w:rPr>
            </w:rPrChange>
          </w:rPr>
          <w:delText>where participants</w:delText>
        </w:r>
        <w:r w:rsidR="00A52CCA" w:rsidRPr="00B91845" w:rsidDel="00B91845">
          <w:rPr>
            <w:rFonts w:ascii="Times New Roman" w:hAnsi="Times New Roman" w:cs="Times New Roman"/>
            <w:sz w:val="24"/>
            <w:szCs w:val="24"/>
            <w:rPrChange w:id="257" w:author="Author">
              <w:rPr>
                <w:rFonts w:ascii="Times New Roman" w:hAnsi="Times New Roman" w:cs="Times New Roman"/>
                <w:sz w:val="24"/>
                <w:szCs w:val="24"/>
                <w:highlight w:val="yellow"/>
              </w:rPr>
            </w:rPrChange>
          </w:rPr>
          <w:delText xml:space="preserve"> performed</w:delText>
        </w:r>
      </w:del>
      <w:ins w:id="258" w:author="Author">
        <w:r w:rsidR="00B91845">
          <w:rPr>
            <w:rFonts w:ascii="Times New Roman" w:hAnsi="Times New Roman" w:cs="Times New Roman"/>
            <w:sz w:val="24"/>
            <w:szCs w:val="24"/>
          </w:rPr>
          <w:t>using</w:t>
        </w:r>
      </w:ins>
      <w:r w:rsidR="00A52CCA" w:rsidRPr="00B91845">
        <w:rPr>
          <w:rFonts w:ascii="Times New Roman" w:hAnsi="Times New Roman" w:cs="Times New Roman"/>
          <w:sz w:val="24"/>
          <w:szCs w:val="24"/>
          <w:rPrChange w:id="259" w:author="Author">
            <w:rPr>
              <w:rFonts w:ascii="Times New Roman" w:hAnsi="Times New Roman" w:cs="Times New Roman"/>
              <w:sz w:val="24"/>
              <w:szCs w:val="24"/>
              <w:highlight w:val="yellow"/>
            </w:rPr>
          </w:rPrChange>
        </w:rPr>
        <w:t xml:space="preserve"> a remote associates task; </w:t>
      </w:r>
      <w:ins w:id="260" w:author="Author">
        <w:r w:rsidR="00B91845">
          <w:rPr>
            <w:rFonts w:ascii="Times New Roman" w:hAnsi="Times New Roman" w:cs="Times New Roman"/>
            <w:sz w:val="24"/>
            <w:szCs w:val="24"/>
          </w:rPr>
          <w:t>participants</w:t>
        </w:r>
      </w:ins>
      <w:del w:id="261" w:author="Author">
        <w:r w:rsidR="00A52CCA" w:rsidRPr="00B91845" w:rsidDel="00B91845">
          <w:rPr>
            <w:rFonts w:ascii="Times New Roman" w:hAnsi="Times New Roman" w:cs="Times New Roman"/>
            <w:sz w:val="24"/>
            <w:szCs w:val="24"/>
            <w:rPrChange w:id="262" w:author="Author">
              <w:rPr>
                <w:rFonts w:ascii="Times New Roman" w:hAnsi="Times New Roman" w:cs="Times New Roman"/>
                <w:sz w:val="24"/>
                <w:szCs w:val="24"/>
                <w:highlight w:val="yellow"/>
              </w:rPr>
            </w:rPrChange>
          </w:rPr>
          <w:delText>they</w:delText>
        </w:r>
      </w:del>
      <w:r w:rsidR="00A52CCA" w:rsidRPr="00B91845">
        <w:rPr>
          <w:rFonts w:ascii="Times New Roman" w:hAnsi="Times New Roman" w:cs="Times New Roman"/>
          <w:sz w:val="24"/>
          <w:szCs w:val="24"/>
          <w:rPrChange w:id="263" w:author="Author">
            <w:rPr>
              <w:rFonts w:ascii="Times New Roman" w:hAnsi="Times New Roman" w:cs="Times New Roman"/>
              <w:sz w:val="24"/>
              <w:szCs w:val="24"/>
              <w:highlight w:val="yellow"/>
            </w:rPr>
          </w:rPrChange>
        </w:rPr>
        <w:t xml:space="preserve"> </w:t>
      </w:r>
      <w:r w:rsidR="004B2FEA" w:rsidRPr="00B91845">
        <w:rPr>
          <w:rFonts w:ascii="Times New Roman" w:hAnsi="Times New Roman" w:cs="Times New Roman"/>
          <w:sz w:val="24"/>
          <w:szCs w:val="24"/>
          <w:rPrChange w:id="264" w:author="Author">
            <w:rPr>
              <w:rFonts w:ascii="Times New Roman" w:hAnsi="Times New Roman" w:cs="Times New Roman"/>
              <w:sz w:val="24"/>
              <w:szCs w:val="24"/>
              <w:highlight w:val="yellow"/>
            </w:rPr>
          </w:rPrChange>
        </w:rPr>
        <w:t xml:space="preserve">were provided with three </w:t>
      </w:r>
      <w:r w:rsidR="004B2FEA" w:rsidRPr="00B91845">
        <w:rPr>
          <w:rFonts w:ascii="Times New Roman" w:hAnsi="Times New Roman" w:cs="Times New Roman"/>
          <w:sz w:val="24"/>
          <w:szCs w:val="24"/>
          <w:rPrChange w:id="265" w:author="Author">
            <w:rPr>
              <w:rFonts w:ascii="Times New Roman" w:hAnsi="Times New Roman" w:cs="Times New Roman"/>
              <w:sz w:val="24"/>
              <w:szCs w:val="24"/>
              <w:highlight w:val="yellow"/>
            </w:rPr>
          </w:rPrChange>
        </w:rPr>
        <w:lastRenderedPageBreak/>
        <w:t>words and instructed to provide a fourth word that “when combined with each of the three stimulus words would res</w:t>
      </w:r>
      <w:r w:rsidR="00CE69DC" w:rsidRPr="00B91845">
        <w:rPr>
          <w:rFonts w:ascii="Times New Roman" w:hAnsi="Times New Roman" w:cs="Times New Roman"/>
          <w:sz w:val="24"/>
          <w:szCs w:val="24"/>
          <w:rPrChange w:id="266" w:author="Author">
            <w:rPr>
              <w:rFonts w:ascii="Times New Roman" w:hAnsi="Times New Roman" w:cs="Times New Roman"/>
              <w:sz w:val="24"/>
              <w:szCs w:val="24"/>
              <w:highlight w:val="yellow"/>
            </w:rPr>
          </w:rPrChange>
        </w:rPr>
        <w:t>ult in a common compound word or</w:t>
      </w:r>
      <w:r w:rsidR="004B2FEA" w:rsidRPr="00B91845">
        <w:rPr>
          <w:rFonts w:ascii="Times New Roman" w:hAnsi="Times New Roman" w:cs="Times New Roman"/>
          <w:sz w:val="24"/>
          <w:szCs w:val="24"/>
          <w:rPrChange w:id="267" w:author="Author">
            <w:rPr>
              <w:rFonts w:ascii="Times New Roman" w:hAnsi="Times New Roman" w:cs="Times New Roman"/>
              <w:sz w:val="24"/>
              <w:szCs w:val="24"/>
              <w:highlight w:val="yellow"/>
            </w:rPr>
          </w:rPrChange>
        </w:rPr>
        <w:t xml:space="preserve"> phrase</w:t>
      </w:r>
      <w:ins w:id="268" w:author="Author">
        <w:r w:rsidR="0087015A" w:rsidRPr="00B91845">
          <w:rPr>
            <w:rFonts w:ascii="Times New Roman" w:hAnsi="Times New Roman" w:cs="Times New Roman"/>
            <w:sz w:val="24"/>
            <w:szCs w:val="24"/>
            <w:rPrChange w:id="269" w:author="Author">
              <w:rPr>
                <w:rFonts w:ascii="Times New Roman" w:hAnsi="Times New Roman" w:cs="Times New Roman"/>
                <w:sz w:val="24"/>
                <w:szCs w:val="24"/>
                <w:highlight w:val="yellow"/>
              </w:rPr>
            </w:rPrChange>
          </w:rPr>
          <w:t>…[chocolate, fortune, tin (correct response: cookie)]</w:t>
        </w:r>
      </w:ins>
      <w:r w:rsidR="004B2FEA" w:rsidRPr="00B91845">
        <w:rPr>
          <w:rFonts w:ascii="Times New Roman" w:hAnsi="Times New Roman" w:cs="Times New Roman"/>
          <w:sz w:val="24"/>
          <w:szCs w:val="24"/>
          <w:rPrChange w:id="270" w:author="Author">
            <w:rPr>
              <w:rFonts w:ascii="Times New Roman" w:hAnsi="Times New Roman" w:cs="Times New Roman"/>
              <w:sz w:val="24"/>
              <w:szCs w:val="24"/>
              <w:highlight w:val="yellow"/>
            </w:rPr>
          </w:rPrChange>
        </w:rPr>
        <w:t>” (i.e., Nunez, 2007, p. 42)</w:t>
      </w:r>
      <w:r w:rsidR="008C709B" w:rsidRPr="00B91845">
        <w:rPr>
          <w:rFonts w:ascii="Times New Roman" w:hAnsi="Times New Roman" w:cs="Times New Roman"/>
          <w:sz w:val="24"/>
          <w:szCs w:val="24"/>
          <w:rPrChange w:id="271" w:author="Author">
            <w:rPr>
              <w:rFonts w:ascii="Times New Roman" w:hAnsi="Times New Roman" w:cs="Times New Roman"/>
              <w:sz w:val="24"/>
              <w:szCs w:val="24"/>
              <w:highlight w:val="yellow"/>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w:t>
      </w:r>
      <w:ins w:id="272" w:author="Author">
        <w:r w:rsidR="00CF1DFD">
          <w:rPr>
            <w:rFonts w:ascii="Times New Roman" w:hAnsi="Times New Roman" w:cs="Times New Roman"/>
            <w:sz w:val="24"/>
            <w:szCs w:val="24"/>
          </w:rPr>
          <w:t xml:space="preserve">remaining four samples </w:t>
        </w:r>
      </w:ins>
      <w:del w:id="273" w:author="Author">
        <w:r w:rsidR="004B2FEA" w:rsidDel="00B91845">
          <w:rPr>
            <w:rFonts w:ascii="Times New Roman" w:hAnsi="Times New Roman" w:cs="Times New Roman"/>
            <w:sz w:val="24"/>
            <w:szCs w:val="24"/>
          </w:rPr>
          <w:delText xml:space="preserve">second type of task performance </w:delText>
        </w:r>
      </w:del>
      <w:ins w:id="274" w:author="Author">
        <w:r w:rsidR="00CF1DFD">
          <w:rPr>
            <w:rFonts w:ascii="Times New Roman" w:hAnsi="Times New Roman" w:cs="Times New Roman"/>
            <w:sz w:val="24"/>
            <w:szCs w:val="24"/>
          </w:rPr>
          <w:t xml:space="preserve">based </w:t>
        </w:r>
        <w:r w:rsidR="00B91845">
          <w:rPr>
            <w:rFonts w:ascii="Times New Roman" w:hAnsi="Times New Roman" w:cs="Times New Roman"/>
            <w:sz w:val="24"/>
            <w:szCs w:val="24"/>
          </w:rPr>
          <w:t xml:space="preserve">their task performance measure </w:t>
        </w:r>
        <w:r w:rsidR="00CF1DFD">
          <w:rPr>
            <w:rFonts w:ascii="Times New Roman" w:hAnsi="Times New Roman" w:cs="Times New Roman"/>
            <w:sz w:val="24"/>
            <w:szCs w:val="24"/>
          </w:rPr>
          <w:t xml:space="preserve">on a </w:t>
        </w:r>
      </w:ins>
      <w:del w:id="275" w:author="Author">
        <w:r w:rsidR="004B2FEA" w:rsidDel="00CF1DFD">
          <w:rPr>
            <w:rFonts w:ascii="Times New Roman" w:hAnsi="Times New Roman" w:cs="Times New Roman"/>
            <w:sz w:val="24"/>
            <w:szCs w:val="24"/>
          </w:rPr>
          <w:delText xml:space="preserve">came from </w:delText>
        </w:r>
      </w:del>
      <w:r w:rsidR="008C709B">
        <w:rPr>
          <w:rFonts w:ascii="Times New Roman" w:hAnsi="Times New Roman" w:cs="Times New Roman"/>
          <w:sz w:val="24"/>
          <w:szCs w:val="24"/>
        </w:rPr>
        <w:t xml:space="preserve">group decision making </w:t>
      </w:r>
      <w:ins w:id="276" w:author="Author">
        <w:r w:rsidR="00B91845">
          <w:rPr>
            <w:rFonts w:ascii="Times New Roman" w:hAnsi="Times New Roman" w:cs="Times New Roman"/>
            <w:sz w:val="24"/>
            <w:szCs w:val="24"/>
          </w:rPr>
          <w:t>activity</w:t>
        </w:r>
      </w:ins>
      <w:del w:id="277" w:author="Author">
        <w:r w:rsidR="008C709B" w:rsidDel="00B91845">
          <w:rPr>
            <w:rFonts w:ascii="Times New Roman" w:hAnsi="Times New Roman" w:cs="Times New Roman"/>
            <w:sz w:val="24"/>
            <w:szCs w:val="24"/>
          </w:rPr>
          <w:delText>task</w:delText>
        </w:r>
        <w:r w:rsidR="008C709B" w:rsidDel="00CF1DFD">
          <w:rPr>
            <w:rFonts w:ascii="Times New Roman" w:hAnsi="Times New Roman" w:cs="Times New Roman"/>
            <w:sz w:val="24"/>
            <w:szCs w:val="24"/>
          </w:rPr>
          <w:delText>s</w:delText>
        </w:r>
      </w:del>
      <w:r w:rsidR="008C709B">
        <w:rPr>
          <w:rFonts w:ascii="Times New Roman" w:hAnsi="Times New Roman" w:cs="Times New Roman"/>
          <w:sz w:val="24"/>
          <w:szCs w:val="24"/>
        </w:rPr>
        <w:t xml:space="preserve"> </w:t>
      </w:r>
      <w:ins w:id="278" w:author="Author">
        <w:r w:rsidR="00CF1DFD">
          <w:rPr>
            <w:rFonts w:ascii="Times New Roman" w:hAnsi="Times New Roman" w:cs="Times New Roman"/>
            <w:sz w:val="24"/>
            <w:szCs w:val="24"/>
          </w:rPr>
          <w:t xml:space="preserve">where a group was given a problem to solve and after </w:t>
        </w:r>
        <w:del w:id="279" w:author="Author">
          <w:r w:rsidR="00CF1DFD" w:rsidDel="00A04EF8">
            <w:rPr>
              <w:rFonts w:ascii="Times New Roman" w:hAnsi="Times New Roman" w:cs="Times New Roman"/>
              <w:sz w:val="24"/>
              <w:szCs w:val="24"/>
            </w:rPr>
            <w:delText xml:space="preserve">the completion of </w:delText>
          </w:r>
        </w:del>
        <w:r w:rsidR="00A04EF8">
          <w:rPr>
            <w:rFonts w:ascii="Times New Roman" w:hAnsi="Times New Roman" w:cs="Times New Roman"/>
            <w:sz w:val="24"/>
            <w:szCs w:val="24"/>
          </w:rPr>
          <w:t xml:space="preserve">completing </w:t>
        </w:r>
        <w:r w:rsidR="00CF1DFD">
          <w:rPr>
            <w:rFonts w:ascii="Times New Roman" w:hAnsi="Times New Roman" w:cs="Times New Roman"/>
            <w:sz w:val="24"/>
            <w:szCs w:val="24"/>
          </w:rPr>
          <w:t xml:space="preserve">the task group members rated each other on how much each </w:t>
        </w:r>
        <w:del w:id="280" w:author="Author">
          <w:r w:rsidR="00CF1DFD" w:rsidDel="00A04EF8">
            <w:rPr>
              <w:rFonts w:ascii="Times New Roman" w:hAnsi="Times New Roman" w:cs="Times New Roman"/>
              <w:sz w:val="24"/>
              <w:szCs w:val="24"/>
            </w:rPr>
            <w:delText>of them</w:delText>
          </w:r>
        </w:del>
        <w:r w:rsidR="00A04EF8">
          <w:rPr>
            <w:rFonts w:ascii="Times New Roman" w:hAnsi="Times New Roman" w:cs="Times New Roman"/>
            <w:sz w:val="24"/>
            <w:szCs w:val="24"/>
          </w:rPr>
          <w:t>member</w:t>
        </w:r>
        <w:r w:rsidR="00CF1DFD">
          <w:rPr>
            <w:rFonts w:ascii="Times New Roman" w:hAnsi="Times New Roman" w:cs="Times New Roman"/>
            <w:sz w:val="24"/>
            <w:szCs w:val="24"/>
          </w:rPr>
          <w:t xml:space="preserve"> had contributed to the overall effectiveness of the group </w:t>
        </w:r>
      </w:ins>
      <w:r w:rsidR="008C709B">
        <w:rPr>
          <w:rFonts w:ascii="Times New Roman" w:hAnsi="Times New Roman" w:cs="Times New Roman"/>
          <w:sz w:val="24"/>
          <w:szCs w:val="24"/>
        </w:rPr>
        <w:t>(e.g., lost on the moon; Robins &amp; Beer, 2001)</w:t>
      </w:r>
      <w:del w:id="281" w:author="Author">
        <w:r w:rsidR="008C709B" w:rsidDel="00CF1DFD">
          <w:rPr>
            <w:rFonts w:ascii="Times New Roman" w:hAnsi="Times New Roman" w:cs="Times New Roman"/>
            <w:sz w:val="24"/>
            <w:szCs w:val="24"/>
          </w:rPr>
          <w:delText xml:space="preserve"> or </w:delText>
        </w:r>
        <w:r w:rsidR="0060079D" w:rsidDel="00CF1DFD">
          <w:rPr>
            <w:rFonts w:ascii="Times New Roman" w:hAnsi="Times New Roman" w:cs="Times New Roman"/>
            <w:sz w:val="24"/>
            <w:szCs w:val="24"/>
          </w:rPr>
          <w:delText>peer-ratings based on individual task performance on a group project (Paulhus, 1998).</w:delText>
        </w:r>
      </w:del>
      <w:ins w:id="282" w:author="Author">
        <w:r w:rsidR="00CF1DFD">
          <w:rPr>
            <w:rFonts w:ascii="Times New Roman" w:hAnsi="Times New Roman" w:cs="Times New Roman"/>
            <w:sz w:val="24"/>
            <w:szCs w:val="24"/>
          </w:rPr>
          <w:t xml:space="preserve">. The two tasks appear to differ in various ways. For example, the remote associates task is based on individual performance and </w:t>
        </w:r>
        <w:r w:rsidR="00A04EF8">
          <w:rPr>
            <w:rFonts w:ascii="Times New Roman" w:hAnsi="Times New Roman" w:cs="Times New Roman"/>
            <w:sz w:val="24"/>
            <w:szCs w:val="24"/>
          </w:rPr>
          <w:t xml:space="preserve">is </w:t>
        </w:r>
        <w:r w:rsidR="00CF1DFD">
          <w:rPr>
            <w:rFonts w:ascii="Times New Roman" w:hAnsi="Times New Roman" w:cs="Times New Roman"/>
            <w:sz w:val="24"/>
            <w:szCs w:val="24"/>
          </w:rPr>
          <w:t xml:space="preserve">measured using objective data, whereas the group discussion task is </w:t>
        </w:r>
        <w:r w:rsidR="00B91845">
          <w:rPr>
            <w:rFonts w:ascii="Times New Roman" w:hAnsi="Times New Roman" w:cs="Times New Roman"/>
            <w:sz w:val="24"/>
            <w:szCs w:val="24"/>
          </w:rPr>
          <w:t>performed in a group</w:t>
        </w:r>
        <w:r w:rsidR="00CF1DFD">
          <w:rPr>
            <w:rFonts w:ascii="Times New Roman" w:hAnsi="Times New Roman" w:cs="Times New Roman"/>
            <w:sz w:val="24"/>
            <w:szCs w:val="24"/>
          </w:rPr>
          <w:t xml:space="preserve"> and is measured using observer-reports.</w:t>
        </w:r>
        <w:r w:rsidR="00B91845">
          <w:rPr>
            <w:rFonts w:ascii="Times New Roman" w:hAnsi="Times New Roman" w:cs="Times New Roman"/>
            <w:sz w:val="24"/>
            <w:szCs w:val="24"/>
          </w:rPr>
          <w:t xml:space="preserve"> </w:t>
        </w:r>
        <w:r w:rsidR="007753C9" w:rsidRPr="007753C9">
          <w:rPr>
            <w:rFonts w:ascii="Times New Roman" w:hAnsi="Times New Roman" w:cs="Times New Roman"/>
            <w:sz w:val="24"/>
            <w:szCs w:val="24"/>
          </w:rPr>
          <w:t>The presence of an audience has been shown to impact narcissists</w:t>
        </w:r>
        <w:r w:rsidR="007753C9">
          <w:rPr>
            <w:rFonts w:ascii="Times New Roman" w:hAnsi="Times New Roman" w:cs="Times New Roman"/>
            <w:sz w:val="24"/>
            <w:szCs w:val="24"/>
          </w:rPr>
          <w:t>’</w:t>
        </w:r>
        <w:r w:rsidR="007753C9" w:rsidRPr="007753C9">
          <w:rPr>
            <w:rFonts w:ascii="Times New Roman" w:hAnsi="Times New Roman" w:cs="Times New Roman"/>
            <w:sz w:val="24"/>
            <w:szCs w:val="24"/>
          </w:rPr>
          <w:t xml:space="preserve"> task performance </w:t>
        </w:r>
        <w:r w:rsidR="007753C9">
          <w:rPr>
            <w:rFonts w:ascii="Times New Roman" w:hAnsi="Times New Roman" w:cs="Times New Roman"/>
            <w:sz w:val="24"/>
            <w:szCs w:val="24"/>
          </w:rPr>
          <w:t xml:space="preserve">such that narcissists </w:t>
        </w:r>
        <w:del w:id="283" w:author="Author">
          <w:r w:rsidR="007753C9" w:rsidDel="00C7708F">
            <w:rPr>
              <w:rFonts w:ascii="Times New Roman" w:hAnsi="Times New Roman" w:cs="Times New Roman"/>
              <w:sz w:val="24"/>
              <w:szCs w:val="24"/>
            </w:rPr>
            <w:delText>actually try harder</w:delText>
          </w:r>
        </w:del>
        <w:r w:rsidR="00C7708F">
          <w:rPr>
            <w:rFonts w:ascii="Times New Roman" w:hAnsi="Times New Roman" w:cs="Times New Roman"/>
            <w:sz w:val="24"/>
            <w:szCs w:val="24"/>
          </w:rPr>
          <w:t>exhibit increased effort</w:t>
        </w:r>
        <w:r w:rsidR="007753C9">
          <w:rPr>
            <w:rFonts w:ascii="Times New Roman" w:hAnsi="Times New Roman" w:cs="Times New Roman"/>
            <w:sz w:val="24"/>
            <w:szCs w:val="24"/>
          </w:rPr>
          <w:t xml:space="preserve"> when others are watching </w:t>
        </w:r>
        <w:r w:rsidR="007753C9" w:rsidRPr="007753C9">
          <w:rPr>
            <w:rFonts w:ascii="Times New Roman" w:hAnsi="Times New Roman" w:cs="Times New Roman"/>
            <w:sz w:val="24"/>
            <w:szCs w:val="24"/>
          </w:rPr>
          <w:t>(Wallace &amp; Baumeister, 2002).</w:t>
        </w:r>
        <w:r w:rsidR="007753C9">
          <w:rPr>
            <w:rFonts w:ascii="Times New Roman" w:hAnsi="Times New Roman" w:cs="Times New Roman"/>
            <w:sz w:val="24"/>
            <w:szCs w:val="24"/>
          </w:rPr>
          <w:t xml:space="preserve"> Therefore, </w:t>
        </w:r>
        <w:del w:id="284" w:author="Author">
          <w:r w:rsidR="00B91845" w:rsidDel="007753C9">
            <w:rPr>
              <w:rFonts w:ascii="Times New Roman" w:hAnsi="Times New Roman" w:cs="Times New Roman"/>
              <w:sz w:val="24"/>
              <w:szCs w:val="24"/>
            </w:rPr>
            <w:delText xml:space="preserve">To ensure that our results were consistent, </w:delText>
          </w:r>
        </w:del>
        <w:r w:rsidR="00B91845">
          <w:rPr>
            <w:rFonts w:ascii="Times New Roman" w:hAnsi="Times New Roman" w:cs="Times New Roman"/>
            <w:sz w:val="24"/>
            <w:szCs w:val="24"/>
          </w:rPr>
          <w:t xml:space="preserve">we </w:t>
        </w:r>
        <w:r w:rsidR="00D96E62">
          <w:rPr>
            <w:rFonts w:ascii="Times New Roman" w:hAnsi="Times New Roman" w:cs="Times New Roman"/>
            <w:sz w:val="24"/>
            <w:szCs w:val="24"/>
          </w:rPr>
          <w:t xml:space="preserve">predicted that narcissists would self-enhance </w:t>
        </w:r>
        <w:r w:rsidR="00D96E62" w:rsidRPr="0013438C">
          <w:rPr>
            <w:rFonts w:ascii="Times New Roman" w:hAnsi="Times New Roman" w:cs="Times New Roman"/>
            <w:sz w:val="24"/>
            <w:szCs w:val="24"/>
          </w:rPr>
          <w:t xml:space="preserve">more on the group discussion activity </w:t>
        </w:r>
        <w:del w:id="285" w:author="Author">
          <w:r w:rsidR="00D96E62" w:rsidRPr="0013438C" w:rsidDel="0013438C">
            <w:rPr>
              <w:rFonts w:ascii="Times New Roman" w:hAnsi="Times New Roman" w:cs="Times New Roman"/>
              <w:sz w:val="24"/>
              <w:szCs w:val="24"/>
            </w:rPr>
            <w:delText xml:space="preserve">than the RAT. </w:delText>
          </w:r>
          <w:r w:rsidR="00B91845" w:rsidRPr="0013438C" w:rsidDel="0013438C">
            <w:rPr>
              <w:rFonts w:ascii="Times New Roman" w:hAnsi="Times New Roman" w:cs="Times New Roman"/>
              <w:sz w:val="24"/>
              <w:szCs w:val="24"/>
            </w:rPr>
            <w:delText xml:space="preserve">also calculated the effect size without the Nunez (2007) sample </w:delText>
          </w:r>
        </w:del>
        <w:r w:rsidR="00B91845" w:rsidRPr="0013438C">
          <w:rPr>
            <w:rFonts w:ascii="Times New Roman" w:hAnsi="Times New Roman" w:cs="Times New Roman"/>
            <w:sz w:val="24"/>
            <w:szCs w:val="24"/>
          </w:rPr>
          <w:t>(</w:t>
        </w:r>
        <w:r w:rsidR="00B91845" w:rsidRPr="0013438C">
          <w:rPr>
            <w:rFonts w:ascii="Times New Roman" w:hAnsi="Times New Roman" w:cs="Times New Roman"/>
            <w:i/>
            <w:sz w:val="24"/>
            <w:szCs w:val="24"/>
          </w:rPr>
          <w:t>B</w:t>
        </w:r>
        <w:r w:rsidR="00B91845" w:rsidRPr="0013438C">
          <w:rPr>
            <w:rFonts w:ascii="Times New Roman" w:hAnsi="Times New Roman" w:cs="Times New Roman"/>
            <w:sz w:val="24"/>
            <w:szCs w:val="24"/>
          </w:rPr>
          <w:t xml:space="preserve"> = .20, </w:t>
        </w:r>
        <w:r w:rsidR="00B91845" w:rsidRPr="0013438C">
          <w:rPr>
            <w:rFonts w:ascii="Times New Roman" w:hAnsi="Times New Roman" w:cs="Times New Roman"/>
            <w:i/>
            <w:sz w:val="24"/>
            <w:szCs w:val="24"/>
          </w:rPr>
          <w:t>k</w:t>
        </w:r>
        <w:r w:rsidR="00B91845" w:rsidRPr="0013438C">
          <w:rPr>
            <w:rFonts w:ascii="Times New Roman" w:hAnsi="Times New Roman" w:cs="Times New Roman"/>
            <w:sz w:val="24"/>
            <w:szCs w:val="24"/>
          </w:rPr>
          <w:t xml:space="preserve"> effect sizes = 9, number of samples = </w:t>
        </w:r>
        <w:del w:id="286" w:author="Author">
          <w:r w:rsidR="00B91845" w:rsidRPr="0013438C" w:rsidDel="00131078">
            <w:rPr>
              <w:rFonts w:ascii="Times New Roman" w:hAnsi="Times New Roman" w:cs="Times New Roman"/>
              <w:sz w:val="24"/>
              <w:szCs w:val="24"/>
            </w:rPr>
            <w:delText>1</w:delText>
          </w:r>
        </w:del>
        <w:r w:rsidR="00B91845" w:rsidRPr="0013438C">
          <w:rPr>
            <w:rFonts w:ascii="Times New Roman" w:hAnsi="Times New Roman" w:cs="Times New Roman"/>
            <w:sz w:val="24"/>
            <w:szCs w:val="24"/>
          </w:rPr>
          <w:t>4, 95% CI = [.06, .34])</w:t>
        </w:r>
        <w:r w:rsidR="0013438C" w:rsidRPr="0013438C">
          <w:rPr>
            <w:rFonts w:ascii="Times New Roman" w:hAnsi="Times New Roman" w:cs="Times New Roman"/>
            <w:sz w:val="24"/>
            <w:szCs w:val="24"/>
            <w:rPrChange w:id="287" w:author="Author">
              <w:rPr>
                <w:rFonts w:ascii="Times New Roman" w:hAnsi="Times New Roman" w:cs="Times New Roman"/>
                <w:sz w:val="24"/>
                <w:szCs w:val="24"/>
                <w:highlight w:val="yellow"/>
              </w:rPr>
            </w:rPrChange>
          </w:rPr>
          <w:t xml:space="preserve"> than the </w:t>
        </w:r>
        <w:r w:rsidR="00131078">
          <w:rPr>
            <w:rFonts w:ascii="Times New Roman" w:hAnsi="Times New Roman" w:cs="Times New Roman"/>
            <w:sz w:val="24"/>
            <w:szCs w:val="24"/>
          </w:rPr>
          <w:t>remote associates task</w:t>
        </w:r>
        <w:del w:id="288" w:author="Author">
          <w:r w:rsidR="0013438C" w:rsidRPr="0013438C" w:rsidDel="00131078">
            <w:rPr>
              <w:rFonts w:ascii="Times New Roman" w:hAnsi="Times New Roman" w:cs="Times New Roman"/>
              <w:sz w:val="24"/>
              <w:szCs w:val="24"/>
              <w:rPrChange w:id="289" w:author="Author">
                <w:rPr>
                  <w:rFonts w:ascii="Times New Roman" w:hAnsi="Times New Roman" w:cs="Times New Roman"/>
                  <w:sz w:val="24"/>
                  <w:szCs w:val="24"/>
                  <w:highlight w:val="yellow"/>
                </w:rPr>
              </w:rPrChange>
            </w:rPr>
            <w:delText>RAT</w:delText>
          </w:r>
        </w:del>
        <w:r w:rsidR="0013438C" w:rsidRPr="0013438C">
          <w:rPr>
            <w:rFonts w:ascii="Times New Roman" w:hAnsi="Times New Roman" w:cs="Times New Roman"/>
            <w:sz w:val="24"/>
            <w:szCs w:val="24"/>
            <w:rPrChange w:id="290" w:author="Author">
              <w:rPr>
                <w:rFonts w:ascii="Times New Roman" w:hAnsi="Times New Roman" w:cs="Times New Roman"/>
                <w:sz w:val="24"/>
                <w:szCs w:val="24"/>
                <w:highlight w:val="yellow"/>
              </w:rPr>
            </w:rPrChange>
          </w:rPr>
          <w:t xml:space="preserve"> (</w:t>
        </w:r>
        <w:r w:rsidR="0013438C" w:rsidRPr="0013438C">
          <w:rPr>
            <w:rFonts w:ascii="Times New Roman" w:hAnsi="Times New Roman" w:cs="Times New Roman"/>
            <w:i/>
            <w:sz w:val="24"/>
            <w:szCs w:val="24"/>
            <w:rPrChange w:id="291" w:author="Author">
              <w:rPr>
                <w:rFonts w:ascii="Times New Roman" w:hAnsi="Times New Roman" w:cs="Times New Roman"/>
                <w:i/>
                <w:sz w:val="24"/>
                <w:szCs w:val="24"/>
                <w:highlight w:val="yellow"/>
              </w:rPr>
            </w:rPrChange>
          </w:rPr>
          <w:t>B</w:t>
        </w:r>
        <w:r w:rsidR="0013438C" w:rsidRPr="0013438C">
          <w:rPr>
            <w:rFonts w:ascii="Times New Roman" w:hAnsi="Times New Roman" w:cs="Times New Roman"/>
            <w:sz w:val="24"/>
            <w:szCs w:val="24"/>
            <w:rPrChange w:id="292" w:author="Author">
              <w:rPr>
                <w:rFonts w:ascii="Times New Roman" w:hAnsi="Times New Roman" w:cs="Times New Roman"/>
                <w:sz w:val="24"/>
                <w:szCs w:val="24"/>
                <w:highlight w:val="yellow"/>
              </w:rPr>
            </w:rPrChange>
          </w:rPr>
          <w:t xml:space="preserve"> = .04, </w:t>
        </w:r>
        <w:r w:rsidR="0013438C" w:rsidRPr="0013438C">
          <w:rPr>
            <w:rFonts w:ascii="Times New Roman" w:hAnsi="Times New Roman" w:cs="Times New Roman"/>
            <w:i/>
            <w:sz w:val="24"/>
            <w:szCs w:val="24"/>
            <w:rPrChange w:id="293" w:author="Author">
              <w:rPr>
                <w:rFonts w:ascii="Times New Roman" w:hAnsi="Times New Roman" w:cs="Times New Roman"/>
                <w:i/>
                <w:sz w:val="24"/>
                <w:szCs w:val="24"/>
                <w:highlight w:val="yellow"/>
              </w:rPr>
            </w:rPrChange>
          </w:rPr>
          <w:t>k</w:t>
        </w:r>
        <w:r w:rsidR="0013438C" w:rsidRPr="0013438C">
          <w:rPr>
            <w:rFonts w:ascii="Times New Roman" w:hAnsi="Times New Roman" w:cs="Times New Roman"/>
            <w:sz w:val="24"/>
            <w:szCs w:val="24"/>
            <w:rPrChange w:id="294" w:author="Author">
              <w:rPr>
                <w:rFonts w:ascii="Times New Roman" w:hAnsi="Times New Roman" w:cs="Times New Roman"/>
                <w:sz w:val="24"/>
                <w:szCs w:val="24"/>
                <w:highlight w:val="yellow"/>
              </w:rPr>
            </w:rPrChange>
          </w:rPr>
          <w:t xml:space="preserve"> effect sizes = 4, number of samples = 1, 95% CI = [-.18, .26]).</w:t>
        </w:r>
        <w:r w:rsidR="0013438C">
          <w:rPr>
            <w:rFonts w:ascii="Times New Roman" w:hAnsi="Times New Roman" w:cs="Times New Roman"/>
            <w:sz w:val="24"/>
            <w:szCs w:val="24"/>
          </w:rPr>
          <w:t xml:space="preserve"> </w:t>
        </w:r>
        <w:r w:rsidR="00C7708F">
          <w:rPr>
            <w:rFonts w:ascii="Times New Roman" w:hAnsi="Times New Roman" w:cs="Times New Roman"/>
            <w:sz w:val="24"/>
            <w:szCs w:val="24"/>
          </w:rPr>
          <w:t xml:space="preserve">We should point out that this hypothesis was developed after looking at the data, so it is more vulnerable to a false positive effect. </w:t>
        </w:r>
        <w:del w:id="295" w:author="Author">
          <w:r w:rsidR="00B91845" w:rsidRPr="00D96E62" w:rsidDel="0013438C">
            <w:rPr>
              <w:rFonts w:ascii="Times New Roman" w:hAnsi="Times New Roman" w:cs="Times New Roman"/>
              <w:sz w:val="24"/>
              <w:szCs w:val="24"/>
              <w:highlight w:val="yellow"/>
              <w:rPrChange w:id="296" w:author="Author">
                <w:rPr>
                  <w:rFonts w:ascii="Times New Roman" w:hAnsi="Times New Roman" w:cs="Times New Roman"/>
                  <w:sz w:val="24"/>
                  <w:szCs w:val="24"/>
                </w:rPr>
              </w:rPrChange>
            </w:rPr>
            <w:delText>.</w:delText>
          </w:r>
          <w:r w:rsidR="00A04EF8" w:rsidRPr="00D96E62" w:rsidDel="0013438C">
            <w:rPr>
              <w:rFonts w:ascii="Times New Roman" w:hAnsi="Times New Roman" w:cs="Times New Roman"/>
              <w:sz w:val="24"/>
              <w:szCs w:val="24"/>
              <w:highlight w:val="yellow"/>
              <w:rPrChange w:id="297" w:author="Author">
                <w:rPr>
                  <w:rFonts w:ascii="Times New Roman" w:hAnsi="Times New Roman" w:cs="Times New Roman"/>
                  <w:sz w:val="24"/>
                  <w:szCs w:val="24"/>
                </w:rPr>
              </w:rPrChange>
            </w:rPr>
            <w:delText xml:space="preserve"> The removal of Nunez (2007) did not appear to greatly impact our results because the confidence intervals overlapped</w:delText>
          </w:r>
          <w:r w:rsidR="007753C9" w:rsidRPr="00D96E62" w:rsidDel="0013438C">
            <w:rPr>
              <w:rFonts w:ascii="Times New Roman" w:hAnsi="Times New Roman" w:cs="Times New Roman"/>
              <w:sz w:val="24"/>
              <w:szCs w:val="24"/>
              <w:highlight w:val="yellow"/>
              <w:rPrChange w:id="298" w:author="Author">
                <w:rPr>
                  <w:rFonts w:ascii="Times New Roman" w:hAnsi="Times New Roman" w:cs="Times New Roman"/>
                  <w:sz w:val="24"/>
                  <w:szCs w:val="24"/>
                </w:rPr>
              </w:rPrChange>
            </w:rPr>
            <w:delText xml:space="preserve"> for the effect sizes with and without this sample.</w:delText>
          </w:r>
        </w:del>
      </w:ins>
      <w:del w:id="299" w:author="Author">
        <w:r w:rsidR="0081322E" w:rsidDel="0013438C">
          <w:rPr>
            <w:rFonts w:ascii="Times New Roman" w:hAnsi="Times New Roman" w:cs="Times New Roman"/>
            <w:sz w:val="24"/>
            <w:szCs w:val="24"/>
          </w:rPr>
          <w:delText xml:space="preserve"> </w:delText>
        </w:r>
      </w:del>
      <w:ins w:id="300" w:author="Author">
        <w:r w:rsidR="0013438C">
          <w:rPr>
            <w:rFonts w:ascii="Times New Roman" w:hAnsi="Times New Roman" w:cs="Times New Roman"/>
            <w:sz w:val="24"/>
            <w:szCs w:val="24"/>
          </w:rPr>
          <w:t>This posthoc hypothesis</w:t>
        </w:r>
        <w:r w:rsidR="00C7708F">
          <w:rPr>
            <w:rFonts w:ascii="Times New Roman" w:hAnsi="Times New Roman" w:cs="Times New Roman"/>
            <w:sz w:val="24"/>
            <w:szCs w:val="24"/>
          </w:rPr>
          <w:t>, however,</w:t>
        </w:r>
        <w:r w:rsidR="0013438C">
          <w:rPr>
            <w:rFonts w:ascii="Times New Roman" w:hAnsi="Times New Roman" w:cs="Times New Roman"/>
            <w:sz w:val="24"/>
            <w:szCs w:val="24"/>
          </w:rPr>
          <w:t xml:space="preserve"> was not supported because the confidence intervals for the effect sizes overlapped</w:t>
        </w:r>
        <w:del w:id="301" w:author="Author">
          <w:r w:rsidR="0013438C" w:rsidDel="00A74CB0">
            <w:rPr>
              <w:rFonts w:ascii="Times New Roman" w:hAnsi="Times New Roman" w:cs="Times New Roman"/>
              <w:sz w:val="24"/>
              <w:szCs w:val="24"/>
            </w:rPr>
            <w:delText>.</w:delText>
          </w:r>
        </w:del>
        <w:r w:rsidR="00C7708F">
          <w:rPr>
            <w:rFonts w:ascii="Times New Roman" w:hAnsi="Times New Roman" w:cs="Times New Roman"/>
            <w:sz w:val="24"/>
            <w:szCs w:val="24"/>
          </w:rPr>
          <w:t>. T</w:t>
        </w:r>
        <w:del w:id="302" w:author="Author">
          <w:r w:rsidR="00A74CB0" w:rsidDel="00C7708F">
            <w:rPr>
              <w:rFonts w:ascii="Times New Roman" w:hAnsi="Times New Roman" w:cs="Times New Roman"/>
              <w:sz w:val="24"/>
              <w:szCs w:val="24"/>
            </w:rPr>
            <w:delText>, but</w:delText>
          </w:r>
          <w:r w:rsidR="0013438C" w:rsidDel="00A74CB0">
            <w:rPr>
              <w:rFonts w:ascii="Times New Roman" w:hAnsi="Times New Roman" w:cs="Times New Roman"/>
              <w:sz w:val="24"/>
              <w:szCs w:val="24"/>
            </w:rPr>
            <w:delText xml:space="preserve"> T</w:delText>
          </w:r>
          <w:r w:rsidR="00A74CB0" w:rsidDel="00C7708F">
            <w:rPr>
              <w:rFonts w:ascii="Times New Roman" w:hAnsi="Times New Roman" w:cs="Times New Roman"/>
              <w:sz w:val="24"/>
              <w:szCs w:val="24"/>
            </w:rPr>
            <w:delText xml:space="preserve"> t</w:delText>
          </w:r>
        </w:del>
        <w:r w:rsidR="0013438C">
          <w:rPr>
            <w:rFonts w:ascii="Times New Roman" w:hAnsi="Times New Roman" w:cs="Times New Roman"/>
            <w:sz w:val="24"/>
            <w:szCs w:val="24"/>
          </w:rPr>
          <w:t>hese results should be interpreted with extreme caution</w:t>
        </w:r>
        <w:r w:rsidR="00A74CB0">
          <w:rPr>
            <w:rFonts w:ascii="Times New Roman" w:hAnsi="Times New Roman" w:cs="Times New Roman"/>
            <w:sz w:val="24"/>
            <w:szCs w:val="24"/>
          </w:rPr>
          <w:t xml:space="preserve"> </w:t>
        </w:r>
        <w:del w:id="303" w:author="Author">
          <w:r w:rsidR="0013438C" w:rsidDel="00A74CB0">
            <w:rPr>
              <w:rFonts w:ascii="Times New Roman" w:hAnsi="Times New Roman" w:cs="Times New Roman"/>
              <w:sz w:val="24"/>
              <w:szCs w:val="24"/>
            </w:rPr>
            <w:delText xml:space="preserve">, however, </w:delText>
          </w:r>
        </w:del>
        <w:r w:rsidR="0013438C">
          <w:rPr>
            <w:rFonts w:ascii="Times New Roman" w:hAnsi="Times New Roman" w:cs="Times New Roman"/>
            <w:sz w:val="24"/>
            <w:szCs w:val="24"/>
          </w:rPr>
          <w:t xml:space="preserve">because there was only </w:t>
        </w:r>
        <w:r w:rsidR="0013438C">
          <w:rPr>
            <w:rFonts w:ascii="Times New Roman" w:hAnsi="Times New Roman" w:cs="Times New Roman"/>
            <w:sz w:val="24"/>
            <w:szCs w:val="24"/>
          </w:rPr>
          <w:lastRenderedPageBreak/>
          <w:t xml:space="preserve">a single sample </w:t>
        </w:r>
        <w:r w:rsidR="00131078">
          <w:rPr>
            <w:rFonts w:ascii="Times New Roman" w:hAnsi="Times New Roman" w:cs="Times New Roman"/>
            <w:sz w:val="24"/>
            <w:szCs w:val="24"/>
          </w:rPr>
          <w:t xml:space="preserve">with 4 effect sizes </w:t>
        </w:r>
        <w:r w:rsidR="0013438C">
          <w:rPr>
            <w:rFonts w:ascii="Times New Roman" w:hAnsi="Times New Roman" w:cs="Times New Roman"/>
            <w:sz w:val="24"/>
            <w:szCs w:val="24"/>
          </w:rPr>
          <w:t xml:space="preserve">representing the </w:t>
        </w:r>
        <w:del w:id="304" w:author="Author">
          <w:r w:rsidR="0013438C" w:rsidDel="000918F3">
            <w:rPr>
              <w:rFonts w:ascii="Times New Roman" w:hAnsi="Times New Roman" w:cs="Times New Roman"/>
              <w:sz w:val="24"/>
              <w:szCs w:val="24"/>
            </w:rPr>
            <w:delText>RAT</w:delText>
          </w:r>
        </w:del>
        <w:r w:rsidR="000918F3">
          <w:rPr>
            <w:rFonts w:ascii="Times New Roman" w:hAnsi="Times New Roman" w:cs="Times New Roman"/>
            <w:sz w:val="24"/>
            <w:szCs w:val="24"/>
          </w:rPr>
          <w:t>remote associates task</w:t>
        </w:r>
        <w:r w:rsidR="0013438C">
          <w:rPr>
            <w:rFonts w:ascii="Times New Roman" w:hAnsi="Times New Roman" w:cs="Times New Roman"/>
            <w:sz w:val="24"/>
            <w:szCs w:val="24"/>
          </w:rPr>
          <w:t xml:space="preserve"> and four samples </w:t>
        </w:r>
        <w:r w:rsidR="00131078">
          <w:rPr>
            <w:rFonts w:ascii="Times New Roman" w:hAnsi="Times New Roman" w:cs="Times New Roman"/>
            <w:sz w:val="24"/>
            <w:szCs w:val="24"/>
          </w:rPr>
          <w:t xml:space="preserve">with 9 effect sizes </w:t>
        </w:r>
        <w:r w:rsidR="0013438C">
          <w:rPr>
            <w:rFonts w:ascii="Times New Roman" w:hAnsi="Times New Roman" w:cs="Times New Roman"/>
            <w:sz w:val="24"/>
            <w:szCs w:val="24"/>
          </w:rPr>
          <w:t>for the group discussion exercise.</w:t>
        </w:r>
      </w:ins>
    </w:p>
    <w:p w14:paraId="40C7F169" w14:textId="3F623BAD" w:rsidR="00F85BA1" w:rsidRDefault="0081322E" w:rsidP="00DF29E0">
      <w:pPr>
        <w:spacing w:after="0" w:line="480" w:lineRule="auto"/>
        <w:ind w:firstLine="720"/>
        <w:rPr>
          <w:rFonts w:ascii="Times New Roman" w:hAnsi="Times New Roman" w:cs="Times New Roman"/>
          <w:sz w:val="24"/>
          <w:szCs w:val="24"/>
        </w:rPr>
      </w:pPr>
      <w:del w:id="305" w:author="Author">
        <w:r w:rsidDel="00A04EF8">
          <w:rPr>
            <w:rFonts w:ascii="Times New Roman" w:hAnsi="Times New Roman" w:cs="Times New Roman"/>
            <w:sz w:val="24"/>
            <w:szCs w:val="24"/>
          </w:rPr>
          <w:delText xml:space="preserve">When </w:delText>
        </w:r>
        <w:r w:rsidR="005718D4" w:rsidDel="00A04EF8">
          <w:rPr>
            <w:rFonts w:ascii="Times New Roman" w:hAnsi="Times New Roman" w:cs="Times New Roman"/>
            <w:sz w:val="24"/>
            <w:szCs w:val="24"/>
          </w:rPr>
          <w:delText>the remote associates task was examined separately from the other types of task performance</w:delText>
        </w:r>
        <w:r w:rsidDel="00A04EF8">
          <w:rPr>
            <w:rFonts w:ascii="Times New Roman" w:hAnsi="Times New Roman" w:cs="Times New Roman"/>
            <w:sz w:val="24"/>
            <w:szCs w:val="24"/>
          </w:rPr>
          <w:delText xml:space="preserve">, results revealed that narcissists did not self-enhance on </w:delText>
        </w:r>
        <w:r w:rsidR="00480939" w:rsidDel="00A04EF8">
          <w:rPr>
            <w:rFonts w:ascii="Times New Roman" w:hAnsi="Times New Roman" w:cs="Times New Roman"/>
            <w:sz w:val="24"/>
            <w:szCs w:val="24"/>
          </w:rPr>
          <w:delText>the remote associates task</w:delText>
        </w:r>
        <w:r w:rsidDel="00A04EF8">
          <w:rPr>
            <w:rFonts w:ascii="Times New Roman" w:hAnsi="Times New Roman" w:cs="Times New Roman"/>
            <w:sz w:val="24"/>
            <w:szCs w:val="24"/>
          </w:rPr>
          <w:delText xml:space="preserve"> (</w:delText>
        </w:r>
        <w:r w:rsidRPr="00D81ECA" w:rsidDel="00A04EF8">
          <w:rPr>
            <w:rFonts w:ascii="Times New Roman" w:hAnsi="Times New Roman" w:cs="Times New Roman"/>
            <w:i/>
            <w:sz w:val="24"/>
            <w:szCs w:val="24"/>
          </w:rPr>
          <w:delText>B</w:delText>
        </w:r>
        <w:r w:rsidDel="00A04EF8">
          <w:rPr>
            <w:rFonts w:ascii="Times New Roman" w:hAnsi="Times New Roman" w:cs="Times New Roman"/>
            <w:sz w:val="24"/>
            <w:szCs w:val="24"/>
          </w:rPr>
          <w:delText xml:space="preserve"> = -.05, </w:delText>
        </w:r>
        <w:r w:rsidRPr="00D81ECA" w:rsidDel="00A04EF8">
          <w:rPr>
            <w:rFonts w:ascii="Times New Roman" w:hAnsi="Times New Roman" w:cs="Times New Roman"/>
            <w:i/>
            <w:sz w:val="24"/>
            <w:szCs w:val="24"/>
          </w:rPr>
          <w:delText>p</w:delText>
        </w:r>
        <w:r w:rsidDel="00A04EF8">
          <w:rPr>
            <w:rFonts w:ascii="Times New Roman" w:hAnsi="Times New Roman" w:cs="Times New Roman"/>
            <w:sz w:val="24"/>
            <w:szCs w:val="24"/>
          </w:rPr>
          <w:delText xml:space="preserve"> &gt; .05; note this result should be interpreted with caution because it is based on data from a single study), but did self-enhance when task performance was measured using </w:delText>
        </w:r>
        <w:r w:rsidR="00480939" w:rsidDel="00A04EF8">
          <w:rPr>
            <w:rFonts w:ascii="Times New Roman" w:hAnsi="Times New Roman" w:cs="Times New Roman"/>
            <w:sz w:val="24"/>
            <w:szCs w:val="24"/>
          </w:rPr>
          <w:delText>other task performance</w:delText>
        </w:r>
        <w:r w:rsidDel="00A04EF8">
          <w:rPr>
            <w:rFonts w:ascii="Times New Roman" w:hAnsi="Times New Roman" w:cs="Times New Roman"/>
            <w:sz w:val="24"/>
            <w:szCs w:val="24"/>
          </w:rPr>
          <w:delText xml:space="preserve"> metrics (</w:delText>
        </w:r>
        <w:r w:rsidRPr="00D81ECA" w:rsidDel="00A04EF8">
          <w:rPr>
            <w:rFonts w:ascii="Times New Roman" w:hAnsi="Times New Roman" w:cs="Times New Roman"/>
            <w:i/>
            <w:sz w:val="24"/>
            <w:szCs w:val="24"/>
          </w:rPr>
          <w:delText>B</w:delText>
        </w:r>
        <w:r w:rsidDel="00A04EF8">
          <w:rPr>
            <w:rFonts w:ascii="Times New Roman" w:hAnsi="Times New Roman" w:cs="Times New Roman"/>
            <w:sz w:val="24"/>
            <w:szCs w:val="24"/>
          </w:rPr>
          <w:delText xml:space="preserve"> = .20, </w:delText>
        </w:r>
        <w:r w:rsidRPr="00D81ECA" w:rsidDel="00A04EF8">
          <w:rPr>
            <w:rFonts w:ascii="Times New Roman" w:hAnsi="Times New Roman" w:cs="Times New Roman"/>
            <w:i/>
            <w:sz w:val="24"/>
            <w:szCs w:val="24"/>
          </w:rPr>
          <w:delText>p</w:delText>
        </w:r>
        <w:r w:rsidDel="00A04EF8">
          <w:rPr>
            <w:rFonts w:ascii="Times New Roman" w:hAnsi="Times New Roman" w:cs="Times New Roman"/>
            <w:sz w:val="24"/>
            <w:szCs w:val="24"/>
          </w:rPr>
          <w:delText xml:space="preserve"> &gt; .05</w:delText>
        </w:r>
        <w:r w:rsidR="00480939" w:rsidDel="00A04EF8">
          <w:rPr>
            <w:rFonts w:ascii="Times New Roman" w:hAnsi="Times New Roman" w:cs="Times New Roman"/>
            <w:sz w:val="24"/>
            <w:szCs w:val="24"/>
          </w:rPr>
          <w:delText xml:space="preserve">; </w:delText>
        </w:r>
        <w:r w:rsidR="00480939" w:rsidRPr="00480939" w:rsidDel="00A04EF8">
          <w:rPr>
            <w:rFonts w:ascii="Times New Roman" w:hAnsi="Times New Roman" w:cs="Times New Roman"/>
            <w:i/>
            <w:sz w:val="24"/>
            <w:szCs w:val="24"/>
          </w:rPr>
          <w:delText>k</w:delText>
        </w:r>
        <w:r w:rsidR="00480939" w:rsidDel="00A04EF8">
          <w:rPr>
            <w:rFonts w:ascii="Times New Roman" w:hAnsi="Times New Roman" w:cs="Times New Roman"/>
            <w:sz w:val="24"/>
            <w:szCs w:val="24"/>
          </w:rPr>
          <w:delText xml:space="preserve"> </w:delText>
        </w:r>
        <w:r w:rsidR="00CE69DC" w:rsidDel="00A04EF8">
          <w:rPr>
            <w:rFonts w:ascii="Times New Roman" w:hAnsi="Times New Roman" w:cs="Times New Roman"/>
            <w:sz w:val="24"/>
            <w:szCs w:val="24"/>
          </w:rPr>
          <w:delText xml:space="preserve">effect sizes </w:delText>
        </w:r>
        <w:r w:rsidR="00480939" w:rsidDel="00A04EF8">
          <w:rPr>
            <w:rFonts w:ascii="Times New Roman" w:hAnsi="Times New Roman" w:cs="Times New Roman"/>
            <w:sz w:val="24"/>
            <w:szCs w:val="24"/>
          </w:rPr>
          <w:delText xml:space="preserve">= 11, </w:delText>
        </w:r>
        <w:r w:rsidR="00CE69DC" w:rsidDel="00A04EF8">
          <w:rPr>
            <w:rFonts w:ascii="Times New Roman" w:hAnsi="Times New Roman" w:cs="Times New Roman"/>
            <w:sz w:val="24"/>
            <w:szCs w:val="24"/>
          </w:rPr>
          <w:delText xml:space="preserve">number of </w:delText>
        </w:r>
        <w:r w:rsidR="00480939" w:rsidDel="00A04EF8">
          <w:rPr>
            <w:rFonts w:ascii="Times New Roman" w:hAnsi="Times New Roman" w:cs="Times New Roman"/>
            <w:sz w:val="24"/>
            <w:szCs w:val="24"/>
          </w:rPr>
          <w:delText>samples = 5</w:delText>
        </w:r>
        <w:r w:rsidDel="00A04EF8">
          <w:rPr>
            <w:rFonts w:ascii="Times New Roman" w:hAnsi="Times New Roman" w:cs="Times New Roman"/>
            <w:sz w:val="24"/>
            <w:szCs w:val="24"/>
          </w:rPr>
          <w:delText xml:space="preserve">). </w:delText>
        </w:r>
      </w:del>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ins w:id="306" w:author="Author">
        <w:r w:rsidR="00C7708F">
          <w:rPr>
            <w:rFonts w:ascii="Times New Roman" w:hAnsi="Times New Roman" w:cs="Times New Roman"/>
            <w:sz w:val="24"/>
            <w:szCs w:val="24"/>
          </w:rPr>
          <w:t>9</w:t>
        </w:r>
      </w:ins>
      <w:del w:id="307" w:author="Author">
        <w:r w:rsidR="00220613" w:rsidDel="00C7708F">
          <w:rPr>
            <w:rFonts w:ascii="Times New Roman" w:hAnsi="Times New Roman" w:cs="Times New Roman"/>
            <w:sz w:val="24"/>
            <w:szCs w:val="24"/>
          </w:rPr>
          <w:delText>8</w:delText>
        </w:r>
      </w:del>
      <w:ins w:id="308" w:author="Author">
        <w:r w:rsidR="00C7708F">
          <w:rPr>
            <w:rFonts w:ascii="Times New Roman" w:hAnsi="Times New Roman" w:cs="Times New Roman"/>
            <w:sz w:val="24"/>
            <w:szCs w:val="24"/>
          </w:rPr>
          <w:t xml:space="preserve">, </w:t>
        </w:r>
      </w:ins>
      <w:del w:id="309" w:author="Author">
        <w:r w:rsidR="00220613" w:rsidDel="00C7708F">
          <w:rPr>
            <w:rFonts w:ascii="Times New Roman" w:hAnsi="Times New Roman" w:cs="Times New Roman"/>
            <w:sz w:val="24"/>
            <w:szCs w:val="24"/>
          </w:rPr>
          <w:delText xml:space="preserve">, </w:delText>
        </w:r>
        <w:r w:rsidR="00220613" w:rsidRPr="00D81ECA" w:rsidDel="00C7708F">
          <w:rPr>
            <w:rFonts w:ascii="Times New Roman" w:hAnsi="Times New Roman" w:cs="Times New Roman"/>
            <w:i/>
            <w:sz w:val="24"/>
            <w:szCs w:val="24"/>
          </w:rPr>
          <w:delText>p</w:delText>
        </w:r>
        <w:r w:rsidR="00220613" w:rsidDel="00C7708F">
          <w:rPr>
            <w:rFonts w:ascii="Times New Roman" w:hAnsi="Times New Roman" w:cs="Times New Roman"/>
            <w:sz w:val="24"/>
            <w:szCs w:val="24"/>
          </w:rPr>
          <w:delText xml:space="preserve"> </w:delText>
        </w:r>
        <w:r w:rsidR="00047285" w:rsidDel="00C7708F">
          <w:rPr>
            <w:rFonts w:ascii="Times New Roman" w:hAnsi="Times New Roman" w:cs="Times New Roman"/>
            <w:sz w:val="24"/>
            <w:szCs w:val="24"/>
          </w:rPr>
          <w:delText>&lt;</w:delText>
        </w:r>
        <w:r w:rsidR="00220613" w:rsidDel="00C7708F">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10" w:author="Author">
        <w:r w:rsidR="00C7708F">
          <w:rPr>
            <w:rFonts w:ascii="Times New Roman" w:hAnsi="Times New Roman" w:cs="Times New Roman"/>
            <w:sz w:val="24"/>
            <w:szCs w:val="24"/>
          </w:rPr>
          <w:t>21</w:t>
        </w:r>
      </w:ins>
      <w:del w:id="311" w:author="Author">
        <w:r w:rsidR="00220613" w:rsidDel="00C7708F">
          <w:rPr>
            <w:rFonts w:ascii="Times New Roman" w:hAnsi="Times New Roman" w:cs="Times New Roman"/>
            <w:sz w:val="24"/>
            <w:szCs w:val="24"/>
          </w:rPr>
          <w:delText>15</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w:t>
      </w:r>
      <w:ins w:id="312" w:author="Author">
        <w:r w:rsidR="00C7708F">
          <w:rPr>
            <w:rFonts w:ascii="Times New Roman" w:hAnsi="Times New Roman" w:cs="Times New Roman"/>
            <w:sz w:val="24"/>
            <w:szCs w:val="24"/>
          </w:rPr>
          <w:t>4</w:t>
        </w:r>
        <w:r w:rsidR="00681B7A">
          <w:rPr>
            <w:rFonts w:ascii="Times New Roman" w:hAnsi="Times New Roman" w:cs="Times New Roman"/>
            <w:sz w:val="24"/>
            <w:szCs w:val="24"/>
          </w:rPr>
          <w:t>, 95% CI = [.23, .35</w:t>
        </w:r>
        <w:r w:rsidR="00681B7A" w:rsidRPr="008F1347">
          <w:rPr>
            <w:rFonts w:ascii="Times New Roman" w:hAnsi="Times New Roman" w:cs="Times New Roman"/>
            <w:sz w:val="24"/>
            <w:szCs w:val="24"/>
          </w:rPr>
          <w:t>]</w:t>
        </w:r>
      </w:ins>
      <w:del w:id="313" w:author="Author">
        <w:r w:rsidR="00220613" w:rsidDel="00C7708F">
          <w:rPr>
            <w:rFonts w:ascii="Times New Roman" w:hAnsi="Times New Roman" w:cs="Times New Roman"/>
            <w:sz w:val="24"/>
            <w:szCs w:val="24"/>
          </w:rPr>
          <w:delText>0</w:delText>
        </w:r>
      </w:del>
      <w:r w:rsidR="00220613">
        <w:rPr>
          <w:rFonts w:ascii="Times New Roman" w:hAnsi="Times New Roman" w:cs="Times New Roman"/>
          <w:sz w:val="24"/>
          <w:szCs w:val="24"/>
        </w:rPr>
        <w:t>),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del w:id="314" w:author="Author">
        <w:r w:rsidR="00220613" w:rsidRPr="00D81ECA" w:rsidDel="00C7708F">
          <w:rPr>
            <w:rFonts w:ascii="Times New Roman" w:hAnsi="Times New Roman" w:cs="Times New Roman"/>
            <w:i/>
            <w:sz w:val="24"/>
            <w:szCs w:val="24"/>
          </w:rPr>
          <w:delText>p</w:delText>
        </w:r>
        <w:r w:rsidR="00220613" w:rsidDel="00C7708F">
          <w:rPr>
            <w:rFonts w:ascii="Times New Roman" w:hAnsi="Times New Roman" w:cs="Times New Roman"/>
            <w:sz w:val="24"/>
            <w:szCs w:val="24"/>
          </w:rPr>
          <w:delText xml:space="preserve"> </w:delText>
        </w:r>
        <w:r w:rsidR="00047285" w:rsidDel="00C7708F">
          <w:rPr>
            <w:rFonts w:ascii="Times New Roman" w:hAnsi="Times New Roman" w:cs="Times New Roman"/>
            <w:sz w:val="24"/>
            <w:szCs w:val="24"/>
          </w:rPr>
          <w:delText>&lt;</w:delText>
        </w:r>
        <w:r w:rsidR="00220613" w:rsidDel="00C7708F">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ins w:id="315" w:author="Autho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316" w:author="Author">
        <w:r w:rsidR="00681B7A">
          <w:rPr>
            <w:rFonts w:ascii="Times New Roman" w:hAnsi="Times New Roman" w:cs="Times New Roman"/>
            <w:sz w:val="24"/>
            <w:szCs w:val="24"/>
          </w:rPr>
          <w:t>2</w:t>
        </w:r>
      </w:ins>
      <w:del w:id="317" w:author="Author">
        <w:r w:rsidR="00220613" w:rsidDel="00681B7A">
          <w:rPr>
            <w:rFonts w:ascii="Times New Roman" w:hAnsi="Times New Roman" w:cs="Times New Roman"/>
            <w:sz w:val="24"/>
            <w:szCs w:val="24"/>
          </w:rPr>
          <w:delText>1</w:delText>
        </w:r>
      </w:del>
      <w:r w:rsidR="00220613">
        <w:rPr>
          <w:rFonts w:ascii="Times New Roman" w:hAnsi="Times New Roman" w:cs="Times New Roman"/>
          <w:sz w:val="24"/>
          <w:szCs w:val="24"/>
        </w:rPr>
        <w:t xml:space="preserve">, </w:t>
      </w:r>
      <w:del w:id="318"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19" w:author="Author">
        <w:r w:rsidR="00681B7A">
          <w:rPr>
            <w:rFonts w:ascii="Times New Roman" w:hAnsi="Times New Roman" w:cs="Times New Roman"/>
            <w:sz w:val="24"/>
            <w:szCs w:val="24"/>
          </w:rPr>
          <w:t>10</w:t>
        </w:r>
      </w:ins>
      <w:del w:id="320" w:author="Author">
        <w:r w:rsidR="00220613" w:rsidDel="00681B7A">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21" w:author="Author">
        <w:r w:rsidR="00681B7A">
          <w:rPr>
            <w:rFonts w:ascii="Times New Roman" w:hAnsi="Times New Roman" w:cs="Times New Roman"/>
            <w:sz w:val="24"/>
            <w:szCs w:val="24"/>
          </w:rPr>
          <w:t>5</w:t>
        </w:r>
      </w:ins>
      <w:del w:id="322" w:author="Author">
        <w:r w:rsidR="00220613" w:rsidDel="00681B7A">
          <w:rPr>
            <w:rFonts w:ascii="Times New Roman" w:hAnsi="Times New Roman" w:cs="Times New Roman"/>
            <w:sz w:val="24"/>
            <w:szCs w:val="24"/>
          </w:rPr>
          <w:delText>4</w:delText>
        </w:r>
      </w:del>
      <w:ins w:id="323" w:author="Author">
        <w:r w:rsidR="00681B7A">
          <w:rPr>
            <w:rFonts w:ascii="Times New Roman" w:hAnsi="Times New Roman" w:cs="Times New Roman"/>
            <w:sz w:val="24"/>
            <w:szCs w:val="24"/>
          </w:rPr>
          <w:t>, 95% CI = [.31, .52</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del w:id="324"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25" w:author="Author">
        <w:r w:rsidR="00681B7A">
          <w:rPr>
            <w:rFonts w:ascii="Times New Roman" w:hAnsi="Times New Roman" w:cs="Times New Roman"/>
            <w:sz w:val="24"/>
            <w:szCs w:val="24"/>
          </w:rPr>
          <w:t>9</w:t>
        </w:r>
      </w:ins>
      <w:del w:id="326" w:author="Author">
        <w:r w:rsidR="00220613" w:rsidDel="00681B7A">
          <w:rPr>
            <w:rFonts w:ascii="Times New Roman" w:hAnsi="Times New Roman" w:cs="Times New Roman"/>
            <w:sz w:val="24"/>
            <w:szCs w:val="24"/>
          </w:rPr>
          <w:delText>11</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27" w:author="Author">
        <w:r w:rsidR="00681B7A">
          <w:rPr>
            <w:rFonts w:ascii="Times New Roman" w:hAnsi="Times New Roman" w:cs="Times New Roman"/>
            <w:sz w:val="24"/>
            <w:szCs w:val="24"/>
          </w:rPr>
          <w:t>6</w:t>
        </w:r>
      </w:ins>
      <w:del w:id="328" w:author="Author">
        <w:r w:rsidR="00220613" w:rsidDel="00681B7A">
          <w:rPr>
            <w:rFonts w:ascii="Times New Roman" w:hAnsi="Times New Roman" w:cs="Times New Roman"/>
            <w:sz w:val="24"/>
            <w:szCs w:val="24"/>
          </w:rPr>
          <w:delText>5</w:delText>
        </w:r>
      </w:del>
      <w:ins w:id="329" w:author="Author">
        <w:r w:rsidR="00681B7A">
          <w:rPr>
            <w:rFonts w:ascii="Times New Roman" w:hAnsi="Times New Roman" w:cs="Times New Roman"/>
            <w:sz w:val="24"/>
            <w:szCs w:val="24"/>
          </w:rPr>
          <w:t>, 95% CI = [.22, .54</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del w:id="330"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31" w:author="Author">
        <w:r w:rsidR="00681B7A">
          <w:rPr>
            <w:rFonts w:ascii="Times New Roman" w:hAnsi="Times New Roman" w:cs="Times New Roman"/>
            <w:sz w:val="24"/>
            <w:szCs w:val="24"/>
          </w:rPr>
          <w:t>8</w:t>
        </w:r>
      </w:ins>
      <w:del w:id="332" w:author="Author">
        <w:r w:rsidR="00220613" w:rsidDel="00681B7A">
          <w:rPr>
            <w:rFonts w:ascii="Times New Roman" w:hAnsi="Times New Roman" w:cs="Times New Roman"/>
            <w:sz w:val="24"/>
            <w:szCs w:val="24"/>
          </w:rPr>
          <w:delText>7</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33" w:author="Autho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ins>
      <w:del w:id="334" w:author="Author">
        <w:r w:rsidR="00220613" w:rsidDel="00681B7A">
          <w:rPr>
            <w:rFonts w:ascii="Times New Roman" w:hAnsi="Times New Roman" w:cs="Times New Roman"/>
            <w:sz w:val="24"/>
            <w:szCs w:val="24"/>
          </w:rPr>
          <w:delText>3</w:delText>
        </w:r>
      </w:del>
      <w:r w:rsidR="00220613">
        <w:rPr>
          <w:rFonts w:ascii="Times New Roman" w:hAnsi="Times New Roman" w:cs="Times New Roman"/>
          <w:sz w:val="24"/>
          <w:szCs w:val="24"/>
        </w:rPr>
        <w:t>)—all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 xml:space="preserve">confidence intervals did not include </w:t>
      </w:r>
      <w:r w:rsidR="00220613" w:rsidRPr="00A2390F">
        <w:rPr>
          <w:rFonts w:ascii="Times New Roman" w:hAnsi="Times New Roman" w:cs="Times New Roman"/>
          <w:sz w:val="24"/>
          <w:szCs w:val="24"/>
        </w:rPr>
        <w:t>zero).</w:t>
      </w:r>
      <w:r w:rsidR="004C3A85" w:rsidRPr="00A2390F">
        <w:rPr>
          <w:rFonts w:ascii="Times New Roman" w:hAnsi="Times New Roman" w:cs="Times New Roman"/>
          <w:sz w:val="24"/>
          <w:szCs w:val="24"/>
        </w:rPr>
        <w:t xml:space="preserve"> </w:t>
      </w:r>
      <w:commentRangeStart w:id="335"/>
      <w:r w:rsidR="004C3A85" w:rsidRPr="00A2390F">
        <w:rPr>
          <w:rFonts w:ascii="Times New Roman" w:hAnsi="Times New Roman" w:cs="Times New Roman"/>
          <w:sz w:val="24"/>
          <w:szCs w:val="24"/>
        </w:rPr>
        <w:t>In</w:t>
      </w:r>
      <w:commentRangeEnd w:id="335"/>
      <w:r w:rsidR="001524DA" w:rsidRPr="00A2390F">
        <w:rPr>
          <w:rStyle w:val="CommentReference"/>
        </w:rPr>
        <w:commentReference w:id="335"/>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AF6741" w:rsidRPr="00A2390F">
        <w:rPr>
          <w:rFonts w:ascii="Times New Roman" w:hAnsi="Times New Roman" w:cs="Times New Roman"/>
          <w:sz w:val="24"/>
          <w:szCs w:val="24"/>
        </w:rPr>
        <w:t>—the</w:t>
      </w:r>
      <w:del w:id="336" w:author="Author">
        <w:r w:rsidR="00AF6741" w:rsidRPr="00A2390F" w:rsidDel="00681B7A">
          <w:rPr>
            <w:rFonts w:ascii="Times New Roman" w:hAnsi="Times New Roman" w:cs="Times New Roman"/>
            <w:sz w:val="24"/>
            <w:szCs w:val="24"/>
          </w:rPr>
          <w:delText>re were no exceptions</w:delText>
        </w:r>
        <w:r w:rsidR="004C3A85" w:rsidRPr="00A2390F" w:rsidDel="00681B7A">
          <w:rPr>
            <w:rFonts w:ascii="Times New Roman" w:hAnsi="Times New Roman" w:cs="Times New Roman"/>
            <w:sz w:val="24"/>
            <w:szCs w:val="24"/>
          </w:rPr>
          <w:delText xml:space="preserve">. </w:delText>
        </w:r>
      </w:del>
      <w:ins w:id="337" w:author="Author">
        <w:r w:rsidR="00681B7A" w:rsidRPr="00A2390F">
          <w:rPr>
            <w:rFonts w:ascii="Times New Roman" w:hAnsi="Times New Roman" w:cs="Times New Roman"/>
            <w:sz w:val="24"/>
            <w:szCs w:val="24"/>
          </w:rPr>
          <w:t xml:space="preserve"> one potential</w:t>
        </w:r>
        <w:r w:rsidR="00681B7A">
          <w:rPr>
            <w:rFonts w:ascii="Times New Roman" w:hAnsi="Times New Roman" w:cs="Times New Roman"/>
            <w:sz w:val="24"/>
            <w:szCs w:val="24"/>
          </w:rPr>
          <w:t xml:space="preserve"> exception was for the RAT measure of task performance, although this observation was only based on a single s</w:t>
        </w:r>
        <w:r w:rsidR="00131078">
          <w:rPr>
            <w:rFonts w:ascii="Times New Roman" w:hAnsi="Times New Roman" w:cs="Times New Roman"/>
            <w:sz w:val="24"/>
            <w:szCs w:val="24"/>
          </w:rPr>
          <w:t>ample</w:t>
        </w:r>
        <w:del w:id="338" w:author="Author">
          <w:r w:rsidR="00681B7A" w:rsidDel="00131078">
            <w:rPr>
              <w:rFonts w:ascii="Times New Roman" w:hAnsi="Times New Roman" w:cs="Times New Roman"/>
              <w:sz w:val="24"/>
              <w:szCs w:val="24"/>
            </w:rPr>
            <w:delText>tudy</w:delText>
          </w:r>
        </w:del>
        <w:r w:rsidR="00681B7A">
          <w:rPr>
            <w:rFonts w:ascii="Times New Roman" w:hAnsi="Times New Roman" w:cs="Times New Roman"/>
            <w:sz w:val="24"/>
            <w:szCs w:val="24"/>
          </w:rPr>
          <w:t>. Future research should examine more thoroughly if narcissists self-enhance their task performance to different degrees depending on the type of task involved.</w:t>
        </w:r>
      </w:ins>
    </w:p>
    <w:p w14:paraId="6032C230" w14:textId="684E29ED"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ins w:id="339" w:author="Author">
        <w:r w:rsidR="00131078">
          <w:rPr>
            <w:rFonts w:ascii="Times New Roman" w:hAnsi="Times New Roman" w:cs="Times New Roman"/>
            <w:sz w:val="24"/>
            <w:szCs w:val="24"/>
          </w:rPr>
          <w:t>14</w:t>
        </w:r>
      </w:ins>
      <w:del w:id="340" w:author="Author">
        <w:r w:rsidR="00EB0B97" w:rsidDel="00131078">
          <w:rPr>
            <w:rFonts w:ascii="Times New Roman" w:hAnsi="Times New Roman" w:cs="Times New Roman"/>
            <w:sz w:val="24"/>
            <w:szCs w:val="24"/>
          </w:rPr>
          <w:delText>05</w:delText>
        </w:r>
      </w:del>
      <w:r w:rsidR="00EB0B97">
        <w:rPr>
          <w:rFonts w:ascii="Times New Roman" w:hAnsi="Times New Roman" w:cs="Times New Roman"/>
          <w:sz w:val="24"/>
          <w:szCs w:val="24"/>
        </w:rPr>
        <w:t xml:space="preserve">, </w:t>
      </w:r>
      <w:del w:id="341" w:author="Author">
        <w:r w:rsidR="00EB0B97" w:rsidRPr="00D81ECA" w:rsidDel="00131078">
          <w:rPr>
            <w:rFonts w:ascii="Times New Roman" w:hAnsi="Times New Roman" w:cs="Times New Roman"/>
            <w:i/>
            <w:sz w:val="24"/>
            <w:szCs w:val="24"/>
          </w:rPr>
          <w:delText>p</w:delText>
        </w:r>
        <w:r w:rsidR="00EB0B97" w:rsidDel="00131078">
          <w:rPr>
            <w:rFonts w:ascii="Times New Roman" w:hAnsi="Times New Roman" w:cs="Times New Roman"/>
            <w:sz w:val="24"/>
            <w:szCs w:val="24"/>
          </w:rPr>
          <w:delText xml:space="preserve"> &gt; .05; </w:delText>
        </w:r>
      </w:del>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ins w:id="342" w:author="Author">
        <w:r w:rsidR="00131078">
          <w:rPr>
            <w:rFonts w:ascii="Times New Roman" w:hAnsi="Times New Roman" w:cs="Times New Roman"/>
            <w:sz w:val="24"/>
            <w:szCs w:val="24"/>
          </w:rPr>
          <w:t>1</w:t>
        </w:r>
      </w:ins>
      <w:del w:id="343" w:author="Author">
        <w:r w:rsidR="00EB0B97" w:rsidDel="00131078">
          <w:rPr>
            <w:rFonts w:ascii="Times New Roman" w:hAnsi="Times New Roman" w:cs="Times New Roman"/>
            <w:sz w:val="24"/>
            <w:szCs w:val="24"/>
          </w:rPr>
          <w:delText>0</w:delText>
        </w:r>
      </w:del>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ins w:id="344" w:author="Autho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ins>
      <w:del w:id="345" w:author="Author">
        <w:r w:rsidR="00EB0B97" w:rsidDel="00131078">
          <w:rPr>
            <w:rFonts w:ascii="Times New Roman" w:hAnsi="Times New Roman" w:cs="Times New Roman"/>
            <w:sz w:val="24"/>
            <w:szCs w:val="24"/>
          </w:rPr>
          <w:delText>4</w:delText>
        </w:r>
      </w:del>
      <w:r w:rsidR="00EB0B97">
        <w:rPr>
          <w:rFonts w:ascii="Times New Roman" w:hAnsi="Times New Roman" w:cs="Times New Roman"/>
          <w:sz w:val="24"/>
          <w:szCs w:val="24"/>
        </w:rPr>
        <w:t>)</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w:t>
      </w:r>
      <w:ins w:id="346" w:author="Author">
        <w:r w:rsidR="007765F4">
          <w:rPr>
            <w:rFonts w:ascii="Times New Roman" w:hAnsi="Times New Roman" w:cs="Times New Roman"/>
            <w:sz w:val="24"/>
            <w:szCs w:val="24"/>
          </w:rPr>
          <w:t>8</w:t>
        </w:r>
      </w:ins>
      <w:del w:id="347" w:author="Author">
        <w:r w:rsidR="00D44F20" w:rsidRPr="0050263A" w:rsidDel="007765F4">
          <w:rPr>
            <w:rFonts w:ascii="Times New Roman" w:hAnsi="Times New Roman" w:cs="Times New Roman"/>
            <w:sz w:val="24"/>
            <w:szCs w:val="24"/>
          </w:rPr>
          <w:delText>3</w:delText>
        </w:r>
      </w:del>
      <w:r w:rsidR="00D44F20" w:rsidRPr="0050263A">
        <w:rPr>
          <w:rFonts w:ascii="Times New Roman" w:hAnsi="Times New Roman" w:cs="Times New Roman"/>
          <w:sz w:val="24"/>
          <w:szCs w:val="24"/>
        </w:rPr>
        <w:t xml:space="preserve">, </w:t>
      </w:r>
      <w:del w:id="348" w:author="Author">
        <w:r w:rsidR="00D44F20" w:rsidRPr="0050263A" w:rsidDel="007765F4">
          <w:rPr>
            <w:rFonts w:ascii="Times New Roman" w:hAnsi="Times New Roman" w:cs="Times New Roman"/>
            <w:i/>
            <w:sz w:val="24"/>
            <w:szCs w:val="24"/>
          </w:rPr>
          <w:delText>p</w:delText>
        </w:r>
        <w:r w:rsidR="00D44F20" w:rsidRPr="0050263A" w:rsidDel="007765F4">
          <w:rPr>
            <w:rFonts w:ascii="Times New Roman" w:hAnsi="Times New Roman" w:cs="Times New Roman"/>
            <w:sz w:val="24"/>
            <w:szCs w:val="24"/>
          </w:rPr>
          <w:delText xml:space="preserve"> &gt; .05; </w:delText>
        </w:r>
      </w:del>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w:t>
      </w:r>
      <w:ins w:id="349" w:author="Author">
        <w:r w:rsidR="007765F4">
          <w:rPr>
            <w:rFonts w:ascii="Times New Roman" w:hAnsi="Times New Roman" w:cs="Times New Roman"/>
            <w:sz w:val="24"/>
            <w:szCs w:val="24"/>
          </w:rPr>
          <w:t>9</w:t>
        </w:r>
      </w:ins>
      <w:del w:id="350" w:author="Author">
        <w:r w:rsidR="00D44F20" w:rsidRPr="0050263A" w:rsidDel="007765F4">
          <w:rPr>
            <w:rFonts w:ascii="Times New Roman" w:hAnsi="Times New Roman" w:cs="Times New Roman"/>
            <w:sz w:val="24"/>
            <w:szCs w:val="24"/>
          </w:rPr>
          <w:delText>7</w:delText>
        </w:r>
      </w:del>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 xml:space="preserve">samples = </w:t>
      </w:r>
      <w:del w:id="351" w:author="Author">
        <w:r w:rsidR="00D44F20" w:rsidRPr="0050263A" w:rsidDel="007765F4">
          <w:rPr>
            <w:rFonts w:ascii="Times New Roman" w:hAnsi="Times New Roman" w:cs="Times New Roman"/>
            <w:sz w:val="24"/>
            <w:szCs w:val="24"/>
          </w:rPr>
          <w:delText>3</w:delText>
        </w:r>
      </w:del>
      <w:ins w:id="352" w:author="Author">
        <w:r w:rsidR="007765F4">
          <w:rPr>
            <w:rFonts w:ascii="Times New Roman" w:hAnsi="Times New Roman" w:cs="Times New Roman"/>
            <w:sz w:val="24"/>
            <w:szCs w:val="24"/>
          </w:rPr>
          <w:t>4, 95% CI = [.04, .32</w:t>
        </w:r>
        <w:r w:rsidR="007765F4" w:rsidRPr="008F1347">
          <w:rPr>
            <w:rFonts w:ascii="Times New Roman" w:hAnsi="Times New Roman" w:cs="Times New Roman"/>
            <w:sz w:val="24"/>
            <w:szCs w:val="24"/>
          </w:rPr>
          <w:t>]</w:t>
        </w:r>
      </w:ins>
      <w:r w:rsidR="00D44F20" w:rsidRPr="0050263A">
        <w:rPr>
          <w:rFonts w:ascii="Times New Roman" w:hAnsi="Times New Roman" w:cs="Times New Roman"/>
          <w:sz w:val="24"/>
          <w:szCs w:val="24"/>
        </w:rPr>
        <w:t>)</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del w:id="353" w:author="Author">
        <w:r w:rsidR="00EB0B97" w:rsidRPr="00D81ECA" w:rsidDel="007765F4">
          <w:rPr>
            <w:rFonts w:ascii="Times New Roman" w:hAnsi="Times New Roman" w:cs="Times New Roman"/>
            <w:i/>
            <w:sz w:val="24"/>
            <w:szCs w:val="24"/>
          </w:rPr>
          <w:delText>p</w:delText>
        </w:r>
        <w:r w:rsidR="0050263A" w:rsidDel="007765F4">
          <w:rPr>
            <w:rFonts w:ascii="Times New Roman" w:hAnsi="Times New Roman" w:cs="Times New Roman"/>
            <w:sz w:val="24"/>
            <w:szCs w:val="24"/>
          </w:rPr>
          <w:delText xml:space="preserve"> &lt;</w:delText>
        </w:r>
        <w:r w:rsidR="00EB0B97" w:rsidDel="007765F4">
          <w:rPr>
            <w:rFonts w:ascii="Times New Roman" w:hAnsi="Times New Roman" w:cs="Times New Roman"/>
            <w:sz w:val="24"/>
            <w:szCs w:val="24"/>
          </w:rPr>
          <w:delText xml:space="preserve"> .05; </w:delText>
        </w:r>
      </w:del>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ins w:id="354" w:author="Author">
        <w:r w:rsidR="007765F4">
          <w:rPr>
            <w:rFonts w:ascii="Times New Roman" w:hAnsi="Times New Roman" w:cs="Times New Roman"/>
            <w:sz w:val="24"/>
            <w:szCs w:val="24"/>
          </w:rPr>
          <w:t>6</w:t>
        </w:r>
      </w:ins>
      <w:del w:id="355" w:author="Author">
        <w:r w:rsidR="00EB0B97" w:rsidDel="007765F4">
          <w:rPr>
            <w:rFonts w:ascii="Times New Roman" w:hAnsi="Times New Roman" w:cs="Times New Roman"/>
            <w:sz w:val="24"/>
            <w:szCs w:val="24"/>
          </w:rPr>
          <w:delText>7</w:delText>
        </w:r>
      </w:del>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ins w:id="356" w:author="Autho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ins>
      <w:r w:rsidR="00EB0B97">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ins w:id="357" w:author="Author">
        <w:r w:rsidR="00127A90">
          <w:rPr>
            <w:rFonts w:ascii="Times New Roman" w:hAnsi="Times New Roman" w:cs="Times New Roman"/>
            <w:sz w:val="24"/>
            <w:szCs w:val="24"/>
          </w:rPr>
          <w:t>11</w:t>
        </w:r>
      </w:ins>
      <w:del w:id="358" w:author="Author">
        <w:r w:rsidR="0050263A" w:rsidRPr="0050263A" w:rsidDel="00127A90">
          <w:rPr>
            <w:rFonts w:ascii="Times New Roman" w:hAnsi="Times New Roman" w:cs="Times New Roman"/>
            <w:sz w:val="24"/>
            <w:szCs w:val="24"/>
          </w:rPr>
          <w:delText>08</w:delText>
        </w:r>
      </w:del>
      <w:r w:rsidR="0050263A" w:rsidRPr="0050263A">
        <w:rPr>
          <w:rFonts w:ascii="Times New Roman" w:hAnsi="Times New Roman" w:cs="Times New Roman"/>
          <w:sz w:val="24"/>
          <w:szCs w:val="24"/>
        </w:rPr>
        <w:t xml:space="preserve">, </w:t>
      </w:r>
      <w:del w:id="359" w:author="Author">
        <w:r w:rsidR="0050263A" w:rsidRPr="0050263A" w:rsidDel="00127A90">
          <w:rPr>
            <w:rFonts w:ascii="Times New Roman" w:hAnsi="Times New Roman" w:cs="Times New Roman"/>
            <w:i/>
            <w:sz w:val="24"/>
            <w:szCs w:val="24"/>
          </w:rPr>
          <w:delText>p</w:delText>
        </w:r>
        <w:r w:rsidR="0050263A" w:rsidRPr="0050263A" w:rsidDel="00127A90">
          <w:rPr>
            <w:rFonts w:ascii="Times New Roman" w:hAnsi="Times New Roman" w:cs="Times New Roman"/>
            <w:sz w:val="24"/>
            <w:szCs w:val="24"/>
          </w:rPr>
          <w:delText xml:space="preserve"> &gt; .05; </w:delText>
        </w:r>
      </w:del>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ins w:id="360" w:author="Autho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ins>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19B4E731"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167</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35</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52631360"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be able to rely on narcissists’ self-reported communal ratings</w:t>
      </w:r>
      <w:r w:rsidR="00843CD1" w:rsidRPr="00DC637E">
        <w:rPr>
          <w:rFonts w:ascii="Times New Roman" w:hAnsi="Times New Roman" w:cs="Times New Roman"/>
          <w:sz w:val="24"/>
          <w:szCs w:val="24"/>
          <w:highlight w:val="yellow"/>
        </w:rPr>
        <w:t>, at least for agreeableness and conscientiousness</w:t>
      </w:r>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 xml:space="preserve">a narcissist’s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p>
    <w:p w14:paraId="021F7407" w14:textId="20FAFCD5" w:rsidR="007F3A68" w:rsidRDefault="007F3A68" w:rsidP="00DF29E0">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highlight w:val="yellow"/>
        </w:rPr>
        <w:t>Observer-report vs. objective measures</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lastRenderedPageBreak/>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 xml:space="preserve">good about </w:t>
      </w:r>
      <w:r w:rsidR="00AB41CE">
        <w:rPr>
          <w:rFonts w:ascii="Times New Roman" w:hAnsi="Times New Roman" w:cs="Times New Roman"/>
          <w:sz w:val="24"/>
          <w:szCs w:val="24"/>
        </w:rPr>
        <w:lastRenderedPageBreak/>
        <w:t>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 xml:space="preserve">and </w:t>
      </w:r>
      <w:r w:rsidR="000D1890">
        <w:rPr>
          <w:rFonts w:ascii="Times New Roman" w:hAnsi="Times New Roman" w:cs="Times New Roman"/>
          <w:sz w:val="24"/>
          <w:szCs w:val="24"/>
        </w:rPr>
        <w:lastRenderedPageBreak/>
        <w:t>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Inc,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Allport,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ed.).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Mcnally,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Blaine, B. &amp; Crocker, J. (1993). Self-esteem and self-serving biases in reactions to positive and negative events: An integrative review. In R. F. Baumeister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Jossey-Bass,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Bradlee, P. M., &amp; Emmons, R. A. (1992). Locating narcissism within the interpersonal </w:t>
      </w:r>
      <w:r w:rsidRPr="008B61BF">
        <w:rPr>
          <w:rFonts w:ascii="Times New Roman" w:eastAsia="Times New Roman" w:hAnsi="Times New Roman" w:cs="Times New Roman"/>
          <w:sz w:val="24"/>
          <w:szCs w:val="24"/>
        </w:rPr>
        <w:lastRenderedPageBreak/>
        <w:t xml:space="preserve">circumplex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361" w:name="OLE_LINK21"/>
      <w:bookmarkStart w:id="362" w:name="OLE_LINK22"/>
      <w:r w:rsidRPr="008B61BF">
        <w:rPr>
          <w:rFonts w:ascii="Times New Roman" w:hAnsi="Times New Roman"/>
          <w:sz w:val="24"/>
          <w:szCs w:val="24"/>
        </w:rPr>
        <w:t>Campbell</w:t>
      </w:r>
      <w:bookmarkEnd w:id="361"/>
      <w:bookmarkEnd w:id="362"/>
      <w:r w:rsidRPr="008B61BF">
        <w:rPr>
          <w:rFonts w:ascii="Times New Roman" w:hAnsi="Times New Roman"/>
          <w:sz w:val="24"/>
          <w:szCs w:val="24"/>
        </w:rPr>
        <w:t xml:space="preserve">, W. K., &amp; Foster, J. D. (2007). The narcissistic self: Background, an </w:t>
      </w:r>
      <w:bookmarkStart w:id="363" w:name="OLE_LINK23"/>
      <w:bookmarkStart w:id="364" w:name="OLE_LINK24"/>
      <w:r w:rsidRPr="008B61BF">
        <w:rPr>
          <w:rFonts w:ascii="Times New Roman" w:hAnsi="Times New Roman"/>
          <w:sz w:val="24"/>
          <w:szCs w:val="24"/>
        </w:rPr>
        <w:t xml:space="preserve">extended agency </w:t>
      </w:r>
      <w:bookmarkEnd w:id="363"/>
      <w:bookmarkEnd w:id="364"/>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Reeder, G. D., Sedikides,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Hambrick,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eastAsia="Times New Roman" w:hAnsi="Times New Roman" w:cs="Times New Roman"/>
          <w:sz w:val="24"/>
          <w:szCs w:val="24"/>
        </w:rPr>
        <w:t>Cillessen,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analysis for the behavior sciences (3rd ed.).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Cronbach, L. J. (1958). Proposals leading to analytic treatment of social perception scores. In R. Tagiuri &amp; L. Petrullo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Furby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*Dattner, B. (1999). Who’s the fairest of them all?: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Dion, K. K., &amp; Berscheid, E. (1974). Physical attractiveness and peer perception among children.</w:t>
      </w:r>
      <w:r w:rsidRPr="008B61BF">
        <w:rPr>
          <w:rFonts w:ascii="Times New Roman" w:hAnsi="Times New Roman"/>
          <w:i/>
          <w:iCs/>
          <w:sz w:val="24"/>
          <w:szCs w:val="24"/>
        </w:rPr>
        <w:t xml:space="preserve"> Sociometry,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Goncalo, J. A., Flynn, F. J., &amp; Kim, S. H. (2010). Are two narcissists better than one? the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Gough, H. G., &amp; Bradley, P. (1992). Delinquent and criminal behavior as assessed by the revised california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Gramzow,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In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Hamamura,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findings from studies of east asian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ed.).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Strube,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bias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Judd, C. M., McClelland, G. H., &amp; Culhane,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Kenny, D. A., Albright, L., Malloy, T. E., &amp; Kashy,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Kernberg,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Rowman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Kernis,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doi: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Pervin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Morf, C. C., Horvath, S., &amp; Torchetti, L. (2011). Narcissistic </w:t>
      </w:r>
      <w:r w:rsidR="004A2E2F">
        <w:rPr>
          <w:rFonts w:ascii="Times New Roman" w:hAnsi="Times New Roman" w:cs="Times New Roman"/>
          <w:sz w:val="24"/>
          <w:szCs w:val="24"/>
        </w:rPr>
        <w:t>self-enhancement. Tales of (successful?) self-p</w:t>
      </w:r>
      <w:r>
        <w:rPr>
          <w:rFonts w:ascii="Times New Roman" w:hAnsi="Times New Roman" w:cs="Times New Roman"/>
          <w:sz w:val="24"/>
          <w:szCs w:val="24"/>
        </w:rPr>
        <w:t xml:space="preserve">ortrayal. 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Morf, C. C., &amp; Rhodewalt,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 xml:space="preserve">*Nùnez,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Nye, C. D., Su, R., Rounds, J., &amp; Drasgow, F. (2012).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doi:http://dx.doi.org/10.1016/S0092-6566(03)00066-7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intrapsychic adaptiveness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Paulhus, D. L., Harms, P. D., Bruce, M. N., &amp; Lysy,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r w:rsidRPr="008B61BF">
        <w:rPr>
          <w:rFonts w:ascii="Times New Roman" w:eastAsia="Times New Roman" w:hAnsi="Times New Roman" w:cs="Times New Roman"/>
          <w:sz w:val="24"/>
          <w:szCs w:val="24"/>
        </w:rPr>
        <w:lastRenderedPageBreak/>
        <w:t xml:space="preserve">machiavellianism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doi:http://dx.doi.org/10.1016/S0092-6566(02)00505-6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&amp; Novacek,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Raskin,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Rhodewalt, F., Tragakis, M. W., &amp; Finnerty,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Richman, W. L., Kiesler, S., Weisband, S., &amp; Drasgow, F. (1999). 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Rosnow,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of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Ostendorf,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factors: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Sedikides, C., Gaertner, L., &amp; Toguchi, Y. (2003). Pancultural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Gaertner, L., &amp; Vevea, J. L. (2005). Pancultural self-enhancement reloaded: A meta-analytic reply to heine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Rudich, E. A., Gregg, A. P., Kumashiro, M., &amp; Rusbult, C. (2004). Are normal narcissists psychologically healthy?: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Steel, P. D., &amp; Kammeyer-Mueller, J. (2002). Comparing meta-analytic moderator estimation </w:t>
      </w:r>
      <w:r w:rsidRPr="008B61BF">
        <w:rPr>
          <w:rFonts w:ascii="Times New Roman" w:eastAsia="Times New Roman" w:hAnsi="Times New Roman" w:cs="Times New Roman"/>
          <w:sz w:val="24"/>
          <w:szCs w:val="24"/>
        </w:rPr>
        <w:lastRenderedPageBreak/>
        <w:t>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Trzesniewski, K. H., Donnellan, M. B., &amp; Robins, R. W. (2008). Do today's young people really think they are so extraordinary? an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lastRenderedPageBreak/>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83A0EE8"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del w:id="365" w:author="Author">
        <w:r w:rsidRPr="00405D4A" w:rsidDel="00DC637E">
          <w:rPr>
            <w:rFonts w:ascii="Times New Roman" w:hAnsi="Times New Roman" w:cs="Times New Roman"/>
            <w:i/>
          </w:rPr>
          <w:delText xml:space="preserve">Aspects’ </w:delText>
        </w:r>
      </w:del>
      <w:ins w:id="366" w:author="Author">
        <w:r w:rsidR="00DC637E">
          <w:rPr>
            <w:rFonts w:ascii="Times New Roman" w:hAnsi="Times New Roman" w:cs="Times New Roman"/>
            <w:i/>
          </w:rPr>
          <w:t>Criteria</w:t>
        </w:r>
        <w:r w:rsidR="00DC637E" w:rsidRPr="00405D4A">
          <w:rPr>
            <w:rFonts w:ascii="Times New Roman" w:hAnsi="Times New Roman" w:cs="Times New Roman"/>
            <w:i/>
          </w:rPr>
          <w:t xml:space="preserve">’ </w:t>
        </w:r>
      </w:ins>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C637E" w:rsidRDefault="00585231">
            <w:pPr>
              <w:jc w:val="left"/>
              <w:rPr>
                <w:rFonts w:ascii="Times New Roman" w:hAnsi="Times New Roman" w:cs="Times New Roman"/>
                <w:i w:val="0"/>
                <w:sz w:val="20"/>
                <w:szCs w:val="20"/>
                <w:rPrChange w:id="367" w:author="Author">
                  <w:rPr>
                    <w:rFonts w:ascii="Times New Roman" w:hAnsi="Times New Roman" w:cs="Times New Roman"/>
                    <w:i w:val="0"/>
                    <w:sz w:val="22"/>
                  </w:rPr>
                </w:rPrChange>
              </w:rPr>
            </w:pPr>
            <w:r w:rsidRPr="00DC637E">
              <w:rPr>
                <w:rFonts w:ascii="Times New Roman" w:hAnsi="Times New Roman" w:cs="Times New Roman"/>
                <w:sz w:val="20"/>
                <w:szCs w:val="20"/>
                <w:rPrChange w:id="368" w:author="Author">
                  <w:rPr>
                    <w:rFonts w:ascii="Times New Roman" w:hAnsi="Times New Roman" w:cs="Times New Roman"/>
                  </w:rPr>
                </w:rPrChange>
              </w:rPr>
              <w:t xml:space="preserve">Agentic </w:t>
            </w:r>
            <w:r w:rsidR="00F5205A" w:rsidRPr="00DC637E">
              <w:rPr>
                <w:rFonts w:ascii="Times New Roman" w:hAnsi="Times New Roman" w:cs="Times New Roman"/>
                <w:sz w:val="20"/>
                <w:szCs w:val="20"/>
                <w:rPrChange w:id="369" w:author="Author">
                  <w:rPr>
                    <w:rFonts w:ascii="Times New Roman" w:hAnsi="Times New Roman" w:cs="Times New Roman"/>
                  </w:rPr>
                </w:rPrChange>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70" w:author="Author">
                  <w:rPr>
                    <w:rFonts w:ascii="Times New Roman" w:hAnsi="Times New Roman" w:cs="Times New Roman"/>
                  </w:rPr>
                </w:rPrChange>
              </w:rPr>
            </w:pPr>
            <w:r w:rsidRPr="00DC637E">
              <w:rPr>
                <w:rFonts w:ascii="Times New Roman" w:hAnsi="Times New Roman" w:cs="Times New Roman"/>
                <w:sz w:val="20"/>
                <w:szCs w:val="20"/>
                <w:rPrChange w:id="37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7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73" w:author="Author">
                  <w:rPr>
                    <w:rFonts w:ascii="Times New Roman" w:hAnsi="Times New Roman" w:cs="Times New Roman"/>
                  </w:rPr>
                </w:rPrChange>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C637E" w:rsidRDefault="00473552" w:rsidP="00DF29E0">
            <w:pPr>
              <w:jc w:val="left"/>
              <w:rPr>
                <w:rFonts w:ascii="Times New Roman" w:hAnsi="Times New Roman" w:cs="Times New Roman"/>
                <w:i w:val="0"/>
                <w:sz w:val="20"/>
                <w:szCs w:val="20"/>
                <w:rPrChange w:id="374" w:author="Author">
                  <w:rPr>
                    <w:rFonts w:ascii="Times New Roman" w:hAnsi="Times New Roman" w:cs="Times New Roman"/>
                    <w:i w:val="0"/>
                    <w:sz w:val="22"/>
                  </w:rPr>
                </w:rPrChange>
              </w:rPr>
            </w:pPr>
            <w:r w:rsidRPr="00DC637E">
              <w:rPr>
                <w:rFonts w:ascii="Times New Roman" w:hAnsi="Times New Roman" w:cs="Times New Roman"/>
                <w:sz w:val="20"/>
                <w:szCs w:val="20"/>
                <w:rPrChange w:id="375" w:author="Author">
                  <w:rPr>
                    <w:rFonts w:ascii="Times New Roman" w:hAnsi="Times New Roman" w:cs="Times New Roman"/>
                  </w:rPr>
                </w:rPrChange>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7" w:author="Author">
                  <w:rPr>
                    <w:rFonts w:ascii="Times New Roman" w:hAnsi="Times New Roman" w:cs="Times New Roman"/>
                  </w:rPr>
                </w:rPrChange>
              </w:rPr>
            </w:pPr>
            <w:r w:rsidRPr="00DC637E">
              <w:rPr>
                <w:rFonts w:ascii="Times New Roman" w:hAnsi="Times New Roman" w:cs="Times New Roman"/>
                <w:sz w:val="20"/>
                <w:szCs w:val="20"/>
                <w:rPrChange w:id="378"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9" w:author="Author">
                  <w:rPr>
                    <w:rFonts w:ascii="Times New Roman" w:hAnsi="Times New Roman" w:cs="Times New Roman"/>
                  </w:rPr>
                </w:rPrChange>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C637E" w:rsidRDefault="00473552" w:rsidP="00DF29E0">
            <w:pPr>
              <w:jc w:val="left"/>
              <w:rPr>
                <w:rFonts w:ascii="Times New Roman" w:hAnsi="Times New Roman" w:cs="Times New Roman"/>
                <w:i w:val="0"/>
                <w:sz w:val="20"/>
                <w:szCs w:val="20"/>
                <w:rPrChange w:id="380" w:author="Author">
                  <w:rPr>
                    <w:rFonts w:ascii="Times New Roman" w:hAnsi="Times New Roman" w:cs="Times New Roman"/>
                    <w:i w:val="0"/>
                    <w:sz w:val="22"/>
                  </w:rPr>
                </w:rPrChange>
              </w:rPr>
            </w:pPr>
            <w:r w:rsidRPr="00DC637E">
              <w:rPr>
                <w:rFonts w:ascii="Times New Roman" w:hAnsi="Times New Roman" w:cs="Times New Roman"/>
                <w:sz w:val="20"/>
                <w:szCs w:val="20"/>
                <w:rPrChange w:id="381" w:author="Author">
                  <w:rPr>
                    <w:rFonts w:ascii="Times New Roman" w:hAnsi="Times New Roman" w:cs="Times New Roman"/>
                  </w:rPr>
                </w:rPrChange>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2" w:author="Author">
                  <w:rPr>
                    <w:rFonts w:ascii="Times New Roman" w:hAnsi="Times New Roman" w:cs="Times New Roman"/>
                  </w:rPr>
                </w:rPrChange>
              </w:rPr>
            </w:pPr>
            <w:r w:rsidRPr="00DC637E">
              <w:rPr>
                <w:rFonts w:ascii="Times New Roman" w:hAnsi="Times New Roman" w:cs="Times New Roman"/>
                <w:sz w:val="20"/>
                <w:szCs w:val="20"/>
                <w:rPrChange w:id="38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5" w:author="Author">
                  <w:rPr>
                    <w:rFonts w:ascii="Times New Roman" w:hAnsi="Times New Roman" w:cs="Times New Roman"/>
                  </w:rPr>
                </w:rPrChange>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C637E" w:rsidRDefault="00585231" w:rsidP="00DF29E0">
            <w:pPr>
              <w:jc w:val="left"/>
              <w:rPr>
                <w:rFonts w:ascii="Times New Roman" w:hAnsi="Times New Roman" w:cs="Times New Roman"/>
                <w:i w:val="0"/>
                <w:sz w:val="20"/>
                <w:szCs w:val="20"/>
                <w:rPrChange w:id="386" w:author="Author">
                  <w:rPr>
                    <w:rFonts w:ascii="Times New Roman" w:hAnsi="Times New Roman" w:cs="Times New Roman"/>
                    <w:i w:val="0"/>
                    <w:sz w:val="22"/>
                  </w:rPr>
                </w:rPrChange>
              </w:rPr>
            </w:pPr>
            <w:r w:rsidRPr="00DC637E">
              <w:rPr>
                <w:rFonts w:ascii="Times New Roman" w:hAnsi="Times New Roman" w:cs="Times New Roman"/>
                <w:sz w:val="20"/>
                <w:szCs w:val="20"/>
                <w:rPrChange w:id="387" w:author="Author">
                  <w:rPr>
                    <w:rFonts w:ascii="Times New Roman" w:hAnsi="Times New Roman" w:cs="Times New Roman"/>
                  </w:rPr>
                </w:rPrChange>
              </w:rPr>
              <w:t>Communal T</w:t>
            </w:r>
            <w:r w:rsidR="00EE304F" w:rsidRPr="00DC637E">
              <w:rPr>
                <w:rFonts w:ascii="Times New Roman" w:hAnsi="Times New Roman" w:cs="Times New Roman"/>
                <w:sz w:val="20"/>
                <w:szCs w:val="20"/>
                <w:rPrChange w:id="388" w:author="Author">
                  <w:rPr>
                    <w:rFonts w:ascii="Times New Roman" w:hAnsi="Times New Roman" w:cs="Times New Roman"/>
                  </w:rPr>
                </w:rPrChange>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8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C637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90" w:author="Author">
                  <w:rPr>
                    <w:rFonts w:ascii="Times New Roman" w:hAnsi="Times New Roman" w:cs="Times New Roman"/>
                  </w:rPr>
                </w:rPrChange>
              </w:rPr>
            </w:pPr>
            <w:r w:rsidRPr="00DC637E">
              <w:rPr>
                <w:rFonts w:ascii="Times New Roman" w:hAnsi="Times New Roman" w:cs="Times New Roman"/>
                <w:sz w:val="20"/>
                <w:szCs w:val="20"/>
                <w:rPrChange w:id="39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92" w:author="Author">
                  <w:rPr>
                    <w:rFonts w:ascii="Times New Roman" w:hAnsi="Times New Roman" w:cs="Times New Roman"/>
                  </w:rPr>
                </w:rPrChange>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C637E" w:rsidRDefault="00473552" w:rsidP="00DF29E0">
            <w:pPr>
              <w:jc w:val="left"/>
              <w:rPr>
                <w:rFonts w:ascii="Times New Roman" w:hAnsi="Times New Roman" w:cs="Times New Roman"/>
                <w:i w:val="0"/>
                <w:sz w:val="20"/>
                <w:szCs w:val="20"/>
                <w:rPrChange w:id="393" w:author="Author">
                  <w:rPr>
                    <w:rFonts w:ascii="Times New Roman" w:hAnsi="Times New Roman" w:cs="Times New Roman"/>
                    <w:i w:val="0"/>
                    <w:sz w:val="22"/>
                  </w:rPr>
                </w:rPrChange>
              </w:rPr>
            </w:pPr>
            <w:r w:rsidRPr="00DC637E">
              <w:rPr>
                <w:rFonts w:ascii="Times New Roman" w:hAnsi="Times New Roman" w:cs="Times New Roman"/>
                <w:sz w:val="20"/>
                <w:szCs w:val="20"/>
                <w:rPrChange w:id="394" w:author="Author">
                  <w:rPr>
                    <w:rFonts w:ascii="Times New Roman" w:hAnsi="Times New Roman" w:cs="Times New Roman"/>
                  </w:rPr>
                </w:rPrChange>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6" w:author="Author">
                  <w:rPr>
                    <w:rFonts w:ascii="Times New Roman" w:hAnsi="Times New Roman" w:cs="Times New Roman"/>
                  </w:rPr>
                </w:rPrChange>
              </w:rPr>
            </w:pPr>
            <w:r w:rsidRPr="00DC637E">
              <w:rPr>
                <w:rFonts w:ascii="Times New Roman" w:hAnsi="Times New Roman" w:cs="Times New Roman"/>
                <w:sz w:val="20"/>
                <w:szCs w:val="20"/>
                <w:rPrChange w:id="39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8" w:author="Author">
                  <w:rPr>
                    <w:rFonts w:ascii="Times New Roman" w:hAnsi="Times New Roman" w:cs="Times New Roman"/>
                  </w:rPr>
                </w:rPrChange>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C637E" w:rsidRDefault="00C3159B" w:rsidP="00DC637E">
            <w:pPr>
              <w:jc w:val="left"/>
              <w:rPr>
                <w:rFonts w:ascii="Times New Roman" w:hAnsi="Times New Roman" w:cs="Times New Roman"/>
                <w:i w:val="0"/>
                <w:sz w:val="20"/>
                <w:szCs w:val="20"/>
                <w:rPrChange w:id="399" w:author="Author">
                  <w:rPr>
                    <w:rFonts w:ascii="Times New Roman" w:hAnsi="Times New Roman" w:cs="Times New Roman"/>
                    <w:i w:val="0"/>
                    <w:sz w:val="22"/>
                  </w:rPr>
                </w:rPrChange>
              </w:rPr>
            </w:pPr>
            <w:r w:rsidRPr="00DC637E">
              <w:rPr>
                <w:rFonts w:ascii="Times New Roman" w:hAnsi="Times New Roman" w:cs="Times New Roman"/>
                <w:sz w:val="20"/>
                <w:szCs w:val="20"/>
                <w:rPrChange w:id="400" w:author="Author">
                  <w:rPr>
                    <w:rFonts w:ascii="Times New Roman" w:hAnsi="Times New Roman" w:cs="Times New Roman"/>
                  </w:rPr>
                </w:rPrChange>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3" w:author="Author">
                  <w:rPr>
                    <w:rFonts w:ascii="Times New Roman" w:hAnsi="Times New Roman" w:cs="Times New Roman"/>
                  </w:rPr>
                </w:rPrChange>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C637E" w:rsidRDefault="00473552" w:rsidP="00DF29E0">
            <w:pPr>
              <w:jc w:val="left"/>
              <w:rPr>
                <w:rFonts w:ascii="Times New Roman" w:hAnsi="Times New Roman" w:cs="Times New Roman"/>
                <w:i w:val="0"/>
                <w:sz w:val="20"/>
                <w:szCs w:val="20"/>
                <w:rPrChange w:id="404" w:author="Author">
                  <w:rPr>
                    <w:rFonts w:ascii="Times New Roman" w:hAnsi="Times New Roman" w:cs="Times New Roman"/>
                    <w:i w:val="0"/>
                    <w:sz w:val="22"/>
                  </w:rPr>
                </w:rPrChange>
              </w:rPr>
            </w:pPr>
            <w:r w:rsidRPr="00DC637E">
              <w:rPr>
                <w:rFonts w:ascii="Times New Roman" w:hAnsi="Times New Roman" w:cs="Times New Roman"/>
                <w:sz w:val="20"/>
                <w:szCs w:val="20"/>
                <w:rPrChange w:id="405" w:author="Author">
                  <w:rPr>
                    <w:rFonts w:ascii="Times New Roman" w:hAnsi="Times New Roman" w:cs="Times New Roman"/>
                  </w:rPr>
                </w:rPrChange>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8" w:author="Author">
                  <w:rPr>
                    <w:rFonts w:ascii="Times New Roman" w:hAnsi="Times New Roman" w:cs="Times New Roman"/>
                  </w:rPr>
                </w:rPrChange>
              </w:rPr>
            </w:pPr>
            <w:r w:rsidRPr="00DC637E">
              <w:rPr>
                <w:rFonts w:ascii="Times New Roman" w:hAnsi="Times New Roman" w:cs="Times New Roman"/>
                <w:sz w:val="20"/>
                <w:szCs w:val="20"/>
                <w:rPrChange w:id="409" w:author="Author">
                  <w:rPr>
                    <w:rFonts w:ascii="Times New Roman" w:hAnsi="Times New Roman" w:cs="Times New Roman"/>
                  </w:rPr>
                </w:rPrChange>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C637E" w:rsidRDefault="00C33E45" w:rsidP="00DC637E">
            <w:pPr>
              <w:jc w:val="left"/>
              <w:rPr>
                <w:rFonts w:ascii="Times New Roman" w:hAnsi="Times New Roman" w:cs="Times New Roman"/>
                <w:i w:val="0"/>
                <w:sz w:val="20"/>
                <w:szCs w:val="20"/>
                <w:rPrChange w:id="410" w:author="Author">
                  <w:rPr>
                    <w:rFonts w:ascii="Times New Roman" w:hAnsi="Times New Roman" w:cs="Times New Roman"/>
                    <w:i w:val="0"/>
                    <w:sz w:val="22"/>
                  </w:rPr>
                </w:rPrChange>
              </w:rPr>
            </w:pPr>
            <w:r w:rsidRPr="00DC637E">
              <w:rPr>
                <w:rFonts w:ascii="Times New Roman" w:hAnsi="Times New Roman" w:cs="Times New Roman"/>
                <w:sz w:val="20"/>
                <w:szCs w:val="20"/>
                <w:rPrChange w:id="411" w:author="Author">
                  <w:rPr>
                    <w:rFonts w:ascii="Times New Roman" w:hAnsi="Times New Roman" w:cs="Times New Roman"/>
                  </w:rPr>
                </w:rPrChange>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4" w:author="Author">
                  <w:rPr>
                    <w:rFonts w:ascii="Times New Roman" w:hAnsi="Times New Roman" w:cs="Times New Roman"/>
                  </w:rPr>
                </w:rPrChange>
              </w:rPr>
            </w:pPr>
            <w:r w:rsidRPr="00DC637E">
              <w:rPr>
                <w:rFonts w:ascii="Times New Roman" w:hAnsi="Times New Roman" w:cs="Times New Roman"/>
                <w:sz w:val="20"/>
                <w:szCs w:val="20"/>
                <w:rPrChange w:id="415" w:author="Author">
                  <w:rPr>
                    <w:rFonts w:ascii="Times New Roman" w:hAnsi="Times New Roman" w:cs="Times New Roman"/>
                  </w:rPr>
                </w:rPrChange>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C637E" w:rsidRDefault="00473552" w:rsidP="00DF29E0">
            <w:pPr>
              <w:jc w:val="left"/>
              <w:rPr>
                <w:rFonts w:ascii="Times New Roman" w:hAnsi="Times New Roman" w:cs="Times New Roman"/>
                <w:i w:val="0"/>
                <w:sz w:val="20"/>
                <w:szCs w:val="20"/>
                <w:rPrChange w:id="416" w:author="Author">
                  <w:rPr>
                    <w:rFonts w:ascii="Times New Roman" w:hAnsi="Times New Roman" w:cs="Times New Roman"/>
                    <w:i w:val="0"/>
                    <w:sz w:val="22"/>
                  </w:rPr>
                </w:rPrChange>
              </w:rPr>
            </w:pPr>
            <w:r w:rsidRPr="00DC637E">
              <w:rPr>
                <w:rFonts w:ascii="Times New Roman" w:hAnsi="Times New Roman" w:cs="Times New Roman"/>
                <w:sz w:val="20"/>
                <w:szCs w:val="20"/>
                <w:rPrChange w:id="417" w:author="Author">
                  <w:rPr>
                    <w:rFonts w:ascii="Times New Roman" w:hAnsi="Times New Roman" w:cs="Times New Roman"/>
                  </w:rPr>
                </w:rPrChange>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18" w:author="Author">
                  <w:rPr>
                    <w:rFonts w:ascii="Times New Roman" w:hAnsi="Times New Roman" w:cs="Times New Roman"/>
                  </w:rPr>
                </w:rPrChange>
              </w:rPr>
            </w:pPr>
            <w:r w:rsidRPr="00DC637E">
              <w:rPr>
                <w:rFonts w:ascii="Times New Roman" w:hAnsi="Times New Roman" w:cs="Times New Roman"/>
                <w:sz w:val="20"/>
                <w:szCs w:val="20"/>
                <w:rPrChange w:id="419"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2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21" w:author="Author">
                  <w:rPr>
                    <w:rFonts w:ascii="Times New Roman" w:hAnsi="Times New Roman" w:cs="Times New Roman"/>
                  </w:rPr>
                </w:rPrChange>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C637E" w:rsidRDefault="00473552" w:rsidP="00DF29E0">
            <w:pPr>
              <w:jc w:val="left"/>
              <w:rPr>
                <w:rFonts w:ascii="Times New Roman" w:hAnsi="Times New Roman" w:cs="Times New Roman"/>
                <w:i w:val="0"/>
                <w:sz w:val="20"/>
                <w:szCs w:val="20"/>
                <w:rPrChange w:id="422" w:author="Author">
                  <w:rPr>
                    <w:rFonts w:ascii="Times New Roman" w:hAnsi="Times New Roman" w:cs="Times New Roman"/>
                    <w:i w:val="0"/>
                    <w:sz w:val="22"/>
                  </w:rPr>
                </w:rPrChange>
              </w:rPr>
            </w:pPr>
            <w:r w:rsidRPr="00DC637E">
              <w:rPr>
                <w:rFonts w:ascii="Times New Roman" w:hAnsi="Times New Roman" w:cs="Times New Roman"/>
                <w:sz w:val="20"/>
                <w:szCs w:val="20"/>
                <w:rPrChange w:id="423" w:author="Author">
                  <w:rPr>
                    <w:rFonts w:ascii="Times New Roman" w:hAnsi="Times New Roman" w:cs="Times New Roman"/>
                  </w:rPr>
                </w:rPrChange>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4" w:author="Author">
                  <w:rPr>
                    <w:rFonts w:ascii="Times New Roman" w:hAnsi="Times New Roman" w:cs="Times New Roman"/>
                  </w:rPr>
                </w:rPrChange>
              </w:rPr>
            </w:pPr>
            <w:r w:rsidRPr="00DC637E">
              <w:rPr>
                <w:rFonts w:ascii="Times New Roman" w:hAnsi="Times New Roman" w:cs="Times New Roman"/>
                <w:sz w:val="20"/>
                <w:szCs w:val="20"/>
                <w:rPrChange w:id="425"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7" w:author="Author">
                  <w:rPr>
                    <w:rFonts w:ascii="Times New Roman" w:hAnsi="Times New Roman" w:cs="Times New Roman"/>
                  </w:rPr>
                </w:rPrChange>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C637E" w:rsidRDefault="00EE304F" w:rsidP="00DF29E0">
            <w:pPr>
              <w:jc w:val="left"/>
              <w:rPr>
                <w:rFonts w:ascii="Times New Roman" w:hAnsi="Times New Roman" w:cs="Times New Roman"/>
                <w:i w:val="0"/>
                <w:sz w:val="20"/>
                <w:szCs w:val="20"/>
                <w:rPrChange w:id="428" w:author="Author">
                  <w:rPr>
                    <w:rFonts w:ascii="Times New Roman" w:hAnsi="Times New Roman" w:cs="Times New Roman"/>
                    <w:i w:val="0"/>
                    <w:sz w:val="22"/>
                  </w:rPr>
                </w:rPrChange>
              </w:rPr>
            </w:pPr>
            <w:r w:rsidRPr="00DC637E">
              <w:rPr>
                <w:rFonts w:ascii="Times New Roman" w:hAnsi="Times New Roman" w:cs="Times New Roman"/>
                <w:sz w:val="20"/>
                <w:szCs w:val="20"/>
                <w:rPrChange w:id="429" w:author="Author">
                  <w:rPr>
                    <w:rFonts w:ascii="Times New Roman" w:hAnsi="Times New Roman" w:cs="Times New Roman"/>
                  </w:rPr>
                </w:rPrChange>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3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31" w:author="Author">
                  <w:rPr>
                    <w:rFonts w:ascii="Times New Roman" w:hAnsi="Times New Roman" w:cs="Times New Roman"/>
                  </w:rPr>
                </w:rPrChange>
              </w:rPr>
            </w:pPr>
            <w:r w:rsidRPr="00DC637E">
              <w:rPr>
                <w:rFonts w:ascii="Times New Roman" w:hAnsi="Times New Roman" w:cs="Times New Roman"/>
                <w:sz w:val="20"/>
                <w:szCs w:val="20"/>
                <w:rPrChange w:id="43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33" w:author="Author">
                  <w:rPr>
                    <w:rFonts w:ascii="Times New Roman" w:hAnsi="Times New Roman" w:cs="Times New Roman"/>
                  </w:rPr>
                </w:rPrChange>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C637E" w:rsidRDefault="00EE304F" w:rsidP="00DF29E0">
            <w:pPr>
              <w:jc w:val="left"/>
              <w:rPr>
                <w:rFonts w:ascii="Times New Roman" w:hAnsi="Times New Roman" w:cs="Times New Roman"/>
                <w:i w:val="0"/>
                <w:sz w:val="20"/>
                <w:szCs w:val="20"/>
                <w:rPrChange w:id="434" w:author="Author">
                  <w:rPr>
                    <w:rFonts w:ascii="Times New Roman" w:hAnsi="Times New Roman" w:cs="Times New Roman"/>
                    <w:i w:val="0"/>
                    <w:sz w:val="22"/>
                  </w:rPr>
                </w:rPrChange>
              </w:rPr>
            </w:pPr>
            <w:r w:rsidRPr="00DC637E">
              <w:rPr>
                <w:rFonts w:ascii="Times New Roman" w:hAnsi="Times New Roman" w:cs="Times New Roman"/>
                <w:sz w:val="20"/>
                <w:szCs w:val="20"/>
                <w:rPrChange w:id="435" w:author="Author">
                  <w:rPr>
                    <w:rFonts w:ascii="Times New Roman" w:hAnsi="Times New Roman" w:cs="Times New Roman"/>
                  </w:rPr>
                </w:rPrChange>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C637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7" w:author="Author">
                  <w:rPr>
                    <w:rFonts w:ascii="Times New Roman" w:hAnsi="Times New Roman" w:cs="Times New Roman"/>
                  </w:rPr>
                </w:rPrChange>
              </w:rPr>
            </w:pPr>
            <w:r w:rsidRPr="00DC637E">
              <w:rPr>
                <w:rFonts w:ascii="Times New Roman" w:hAnsi="Times New Roman" w:cs="Times New Roman"/>
                <w:sz w:val="20"/>
                <w:szCs w:val="20"/>
                <w:rPrChange w:id="438"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9" w:author="Author">
                  <w:rPr>
                    <w:rFonts w:ascii="Times New Roman" w:hAnsi="Times New Roman" w:cs="Times New Roman"/>
                  </w:rPr>
                </w:rPrChange>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C637E" w:rsidRDefault="00D3157F">
            <w:pPr>
              <w:jc w:val="left"/>
              <w:rPr>
                <w:rFonts w:ascii="Times New Roman" w:hAnsi="Times New Roman" w:cs="Times New Roman"/>
                <w:i w:val="0"/>
                <w:sz w:val="20"/>
                <w:szCs w:val="20"/>
                <w:rPrChange w:id="440" w:author="Author">
                  <w:rPr>
                    <w:rFonts w:ascii="Times New Roman" w:hAnsi="Times New Roman" w:cs="Times New Roman"/>
                    <w:i w:val="0"/>
                    <w:sz w:val="22"/>
                  </w:rPr>
                </w:rPrChange>
              </w:rPr>
            </w:pPr>
            <w:r w:rsidRPr="00DC637E">
              <w:rPr>
                <w:rFonts w:ascii="Times New Roman" w:hAnsi="Times New Roman" w:cs="Times New Roman"/>
                <w:sz w:val="20"/>
                <w:szCs w:val="20"/>
                <w:rPrChange w:id="441" w:author="Author">
                  <w:rPr>
                    <w:rFonts w:ascii="Times New Roman" w:hAnsi="Times New Roman" w:cs="Times New Roman"/>
                  </w:rPr>
                </w:rPrChange>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3" w:author="Author">
                  <w:rPr>
                    <w:rFonts w:ascii="Times New Roman" w:hAnsi="Times New Roman" w:cs="Times New Roman"/>
                  </w:rPr>
                </w:rPrChange>
              </w:rPr>
            </w:pPr>
            <w:r w:rsidRPr="00DC637E">
              <w:rPr>
                <w:rFonts w:ascii="Times New Roman" w:hAnsi="Times New Roman" w:cs="Times New Roman"/>
                <w:sz w:val="20"/>
                <w:szCs w:val="20"/>
                <w:rPrChange w:id="444"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5" w:author="Author">
                  <w:rPr>
                    <w:rFonts w:ascii="Times New Roman" w:hAnsi="Times New Roman" w:cs="Times New Roman"/>
                  </w:rPr>
                </w:rPrChange>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C637E" w:rsidRDefault="00D3157F" w:rsidP="00DF29E0">
            <w:pPr>
              <w:jc w:val="left"/>
              <w:rPr>
                <w:rFonts w:ascii="Times New Roman" w:hAnsi="Times New Roman" w:cs="Times New Roman"/>
                <w:i w:val="0"/>
                <w:sz w:val="20"/>
                <w:szCs w:val="20"/>
                <w:rPrChange w:id="446" w:author="Author">
                  <w:rPr>
                    <w:rFonts w:ascii="Times New Roman" w:hAnsi="Times New Roman" w:cs="Times New Roman"/>
                    <w:i w:val="0"/>
                    <w:sz w:val="22"/>
                  </w:rPr>
                </w:rPrChange>
              </w:rPr>
            </w:pPr>
            <w:r w:rsidRPr="00DC637E">
              <w:rPr>
                <w:rFonts w:ascii="Times New Roman" w:hAnsi="Times New Roman" w:cs="Times New Roman"/>
                <w:sz w:val="20"/>
                <w:szCs w:val="20"/>
                <w:rPrChange w:id="447" w:author="Author">
                  <w:rPr>
                    <w:rFonts w:ascii="Times New Roman" w:hAnsi="Times New Roman" w:cs="Times New Roman"/>
                  </w:rPr>
                </w:rPrChange>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4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49" w:author="Author">
                  <w:rPr>
                    <w:rFonts w:ascii="Times New Roman" w:hAnsi="Times New Roman" w:cs="Times New Roman"/>
                  </w:rPr>
                </w:rPrChange>
              </w:rPr>
            </w:pPr>
            <w:r w:rsidRPr="00DC637E">
              <w:rPr>
                <w:rFonts w:ascii="Times New Roman" w:hAnsi="Times New Roman" w:cs="Times New Roman"/>
                <w:sz w:val="20"/>
                <w:szCs w:val="20"/>
                <w:rPrChange w:id="450"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51" w:author="Author">
                  <w:rPr>
                    <w:rFonts w:ascii="Times New Roman" w:hAnsi="Times New Roman" w:cs="Times New Roman"/>
                  </w:rPr>
                </w:rPrChange>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C637E" w:rsidRDefault="00D3157F" w:rsidP="00DF29E0">
            <w:pPr>
              <w:jc w:val="left"/>
              <w:rPr>
                <w:rFonts w:ascii="Times New Roman" w:hAnsi="Times New Roman" w:cs="Times New Roman"/>
                <w:i w:val="0"/>
                <w:sz w:val="20"/>
                <w:szCs w:val="20"/>
                <w:rPrChange w:id="452" w:author="Author">
                  <w:rPr>
                    <w:rFonts w:ascii="Times New Roman" w:hAnsi="Times New Roman" w:cs="Times New Roman"/>
                    <w:i w:val="0"/>
                    <w:sz w:val="22"/>
                  </w:rPr>
                </w:rPrChange>
              </w:rPr>
            </w:pPr>
            <w:r w:rsidRPr="00DC637E">
              <w:rPr>
                <w:rFonts w:ascii="Times New Roman" w:hAnsi="Times New Roman" w:cs="Times New Roman"/>
                <w:sz w:val="20"/>
                <w:szCs w:val="20"/>
                <w:rPrChange w:id="453" w:author="Author">
                  <w:rPr>
                    <w:rFonts w:ascii="Times New Roman" w:hAnsi="Times New Roman" w:cs="Times New Roman"/>
                  </w:rPr>
                </w:rPrChange>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5" w:author="Author">
                  <w:rPr>
                    <w:rFonts w:ascii="Times New Roman" w:hAnsi="Times New Roman" w:cs="Times New Roman"/>
                  </w:rPr>
                </w:rPrChange>
              </w:rPr>
            </w:pPr>
            <w:r w:rsidRPr="00DC637E">
              <w:rPr>
                <w:rFonts w:ascii="Times New Roman" w:hAnsi="Times New Roman" w:cs="Times New Roman"/>
                <w:sz w:val="20"/>
                <w:szCs w:val="20"/>
                <w:rPrChange w:id="45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7" w:author="Author">
                  <w:rPr>
                    <w:rFonts w:ascii="Times New Roman" w:hAnsi="Times New Roman" w:cs="Times New Roman"/>
                  </w:rPr>
                </w:rPrChange>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C637E" w:rsidRDefault="00D3157F" w:rsidP="00DF29E0">
            <w:pPr>
              <w:jc w:val="left"/>
              <w:rPr>
                <w:rFonts w:ascii="Times New Roman" w:hAnsi="Times New Roman" w:cs="Times New Roman"/>
                <w:i w:val="0"/>
                <w:sz w:val="20"/>
                <w:szCs w:val="20"/>
                <w:rPrChange w:id="458" w:author="Author">
                  <w:rPr>
                    <w:rFonts w:ascii="Times New Roman" w:hAnsi="Times New Roman" w:cs="Times New Roman"/>
                    <w:i w:val="0"/>
                    <w:sz w:val="22"/>
                  </w:rPr>
                </w:rPrChange>
              </w:rPr>
            </w:pPr>
            <w:r w:rsidRPr="00DC637E">
              <w:rPr>
                <w:rFonts w:ascii="Times New Roman" w:hAnsi="Times New Roman" w:cs="Times New Roman"/>
                <w:sz w:val="20"/>
                <w:szCs w:val="20"/>
                <w:rPrChange w:id="459" w:author="Author">
                  <w:rPr>
                    <w:rFonts w:ascii="Times New Roman" w:hAnsi="Times New Roman" w:cs="Times New Roman"/>
                  </w:rPr>
                </w:rPrChange>
              </w:rPr>
              <w:t xml:space="preserve">Fairness-Supportiveness (i.e., </w:t>
            </w:r>
            <w:r w:rsidR="00585231" w:rsidRPr="00DC637E">
              <w:rPr>
                <w:rFonts w:ascii="Times New Roman" w:hAnsi="Times New Roman" w:cs="Times New Roman"/>
                <w:sz w:val="20"/>
                <w:szCs w:val="20"/>
                <w:rPrChange w:id="460" w:author="Author">
                  <w:rPr>
                    <w:rFonts w:ascii="Times New Roman" w:hAnsi="Times New Roman" w:cs="Times New Roman"/>
                    <w:sz w:val="18"/>
                    <w:szCs w:val="18"/>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2" w:author="Author">
                  <w:rPr>
                    <w:rFonts w:ascii="Times New Roman" w:hAnsi="Times New Roman" w:cs="Times New Roman"/>
                  </w:rPr>
                </w:rPrChange>
              </w:rPr>
            </w:pPr>
            <w:r w:rsidRPr="00DC637E">
              <w:rPr>
                <w:rFonts w:ascii="Times New Roman" w:hAnsi="Times New Roman" w:cs="Times New Roman"/>
                <w:sz w:val="20"/>
                <w:szCs w:val="20"/>
                <w:rPrChange w:id="46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4" w:author="Author">
                  <w:rPr>
                    <w:rFonts w:ascii="Times New Roman" w:hAnsi="Times New Roman" w:cs="Times New Roman"/>
                  </w:rPr>
                </w:rPrChange>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C637E" w:rsidRDefault="00D3157F" w:rsidP="00DF29E0">
            <w:pPr>
              <w:jc w:val="left"/>
              <w:rPr>
                <w:rFonts w:ascii="Times New Roman" w:hAnsi="Times New Roman" w:cs="Times New Roman"/>
                <w:i w:val="0"/>
                <w:sz w:val="20"/>
                <w:szCs w:val="20"/>
                <w:rPrChange w:id="465" w:author="Author">
                  <w:rPr>
                    <w:rFonts w:ascii="Times New Roman" w:hAnsi="Times New Roman" w:cs="Times New Roman"/>
                    <w:i w:val="0"/>
                    <w:sz w:val="22"/>
                  </w:rPr>
                </w:rPrChange>
              </w:rPr>
            </w:pPr>
            <w:r w:rsidRPr="00DC637E">
              <w:rPr>
                <w:rFonts w:ascii="Times New Roman" w:hAnsi="Times New Roman" w:cs="Times New Roman"/>
                <w:sz w:val="20"/>
                <w:szCs w:val="20"/>
                <w:rPrChange w:id="466" w:author="Author">
                  <w:rPr>
                    <w:rFonts w:ascii="Times New Roman" w:hAnsi="Times New Roman" w:cs="Times New Roman"/>
                  </w:rPr>
                </w:rPrChange>
              </w:rPr>
              <w:t>Fairness-Transaction</w:t>
            </w:r>
            <w:r w:rsidR="00585231" w:rsidRPr="00DC637E">
              <w:rPr>
                <w:rFonts w:ascii="Times New Roman" w:hAnsi="Times New Roman" w:cs="Times New Roman"/>
                <w:sz w:val="20"/>
                <w:szCs w:val="20"/>
                <w:rPrChange w:id="467" w:author="Author">
                  <w:rPr>
                    <w:rFonts w:ascii="Times New Roman" w:hAnsi="Times New Roman" w:cs="Times New Roman"/>
                  </w:rPr>
                </w:rPrChange>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6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69" w:author="Author">
                  <w:rPr>
                    <w:rFonts w:ascii="Times New Roman" w:hAnsi="Times New Roman" w:cs="Times New Roman"/>
                  </w:rPr>
                </w:rPrChange>
              </w:rPr>
            </w:pPr>
            <w:r w:rsidRPr="00DC637E">
              <w:rPr>
                <w:rFonts w:ascii="Times New Roman" w:hAnsi="Times New Roman" w:cs="Times New Roman"/>
                <w:sz w:val="20"/>
                <w:szCs w:val="20"/>
                <w:rPrChange w:id="470"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71" w:author="Author">
                  <w:rPr>
                    <w:rFonts w:ascii="Times New Roman" w:hAnsi="Times New Roman" w:cs="Times New Roman"/>
                  </w:rPr>
                </w:rPrChange>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C637E" w:rsidRDefault="00D3157F" w:rsidP="00DF29E0">
            <w:pPr>
              <w:jc w:val="left"/>
              <w:rPr>
                <w:rFonts w:ascii="Times New Roman" w:hAnsi="Times New Roman" w:cs="Times New Roman"/>
                <w:i w:val="0"/>
                <w:sz w:val="20"/>
                <w:szCs w:val="20"/>
                <w:rPrChange w:id="472" w:author="Author">
                  <w:rPr>
                    <w:rFonts w:ascii="Times New Roman" w:hAnsi="Times New Roman" w:cs="Times New Roman"/>
                    <w:i w:val="0"/>
                    <w:sz w:val="22"/>
                  </w:rPr>
                </w:rPrChange>
              </w:rPr>
            </w:pPr>
            <w:r w:rsidRPr="00DC637E">
              <w:rPr>
                <w:rFonts w:ascii="Times New Roman" w:hAnsi="Times New Roman" w:cs="Times New Roman"/>
                <w:sz w:val="20"/>
                <w:szCs w:val="20"/>
                <w:rPrChange w:id="473" w:author="Author">
                  <w:rPr>
                    <w:rFonts w:ascii="Times New Roman" w:hAnsi="Times New Roman" w:cs="Times New Roman"/>
                  </w:rPr>
                </w:rPrChange>
              </w:rPr>
              <w:t>Fairness-Treatment</w:t>
            </w:r>
            <w:r w:rsidR="00585231" w:rsidRPr="00DC637E">
              <w:rPr>
                <w:rFonts w:ascii="Times New Roman" w:hAnsi="Times New Roman" w:cs="Times New Roman"/>
                <w:sz w:val="20"/>
                <w:szCs w:val="20"/>
                <w:rPrChange w:id="474" w:author="Author">
                  <w:rPr>
                    <w:rFonts w:ascii="Times New Roman" w:hAnsi="Times New Roman" w:cs="Times New Roman"/>
                  </w:rPr>
                </w:rPrChange>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6" w:author="Author">
                  <w:rPr>
                    <w:rFonts w:ascii="Times New Roman" w:hAnsi="Times New Roman" w:cs="Times New Roman"/>
                  </w:rPr>
                </w:rPrChange>
              </w:rPr>
            </w:pPr>
            <w:r w:rsidRPr="00DC637E">
              <w:rPr>
                <w:rFonts w:ascii="Times New Roman" w:hAnsi="Times New Roman" w:cs="Times New Roman"/>
                <w:sz w:val="20"/>
                <w:szCs w:val="20"/>
                <w:rPrChange w:id="47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8" w:author="Author">
                  <w:rPr>
                    <w:rFonts w:ascii="Times New Roman" w:hAnsi="Times New Roman" w:cs="Times New Roman"/>
                  </w:rPr>
                </w:rPrChange>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C637E" w:rsidRDefault="00D3157F" w:rsidP="00DF29E0">
            <w:pPr>
              <w:jc w:val="left"/>
              <w:rPr>
                <w:rFonts w:ascii="Times New Roman" w:hAnsi="Times New Roman" w:cs="Times New Roman"/>
                <w:i w:val="0"/>
                <w:sz w:val="20"/>
                <w:szCs w:val="20"/>
                <w:rPrChange w:id="479" w:author="Author">
                  <w:rPr>
                    <w:rFonts w:ascii="Times New Roman" w:hAnsi="Times New Roman" w:cs="Times New Roman"/>
                    <w:i w:val="0"/>
                    <w:sz w:val="22"/>
                  </w:rPr>
                </w:rPrChange>
              </w:rPr>
            </w:pPr>
            <w:r w:rsidRPr="00DC637E">
              <w:rPr>
                <w:rFonts w:ascii="Times New Roman" w:hAnsi="Times New Roman" w:cs="Times New Roman"/>
                <w:sz w:val="20"/>
                <w:szCs w:val="20"/>
                <w:rPrChange w:id="480" w:author="Author">
                  <w:rPr>
                    <w:rFonts w:ascii="Times New Roman" w:hAnsi="Times New Roman" w:cs="Times New Roman"/>
                  </w:rPr>
                </w:rPrChange>
              </w:rPr>
              <w:t>Fairness-Voice</w:t>
            </w:r>
            <w:r w:rsidR="00585231" w:rsidRPr="00DC637E">
              <w:rPr>
                <w:rFonts w:ascii="Times New Roman" w:hAnsi="Times New Roman" w:cs="Times New Roman"/>
                <w:sz w:val="20"/>
                <w:szCs w:val="20"/>
                <w:rPrChange w:id="481" w:author="Author">
                  <w:rPr>
                    <w:rFonts w:ascii="Times New Roman" w:hAnsi="Times New Roman" w:cs="Times New Roman"/>
                  </w:rPr>
                </w:rPrChange>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3" w:author="Author">
                  <w:rPr>
                    <w:rFonts w:ascii="Times New Roman" w:hAnsi="Times New Roman" w:cs="Times New Roman"/>
                  </w:rPr>
                </w:rPrChange>
              </w:rPr>
            </w:pPr>
            <w:r w:rsidRPr="00DC637E">
              <w:rPr>
                <w:rFonts w:ascii="Times New Roman" w:hAnsi="Times New Roman" w:cs="Times New Roman"/>
                <w:sz w:val="20"/>
                <w:szCs w:val="20"/>
                <w:rPrChange w:id="484"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5" w:author="Author">
                  <w:rPr>
                    <w:rFonts w:ascii="Times New Roman" w:hAnsi="Times New Roman" w:cs="Times New Roman"/>
                  </w:rPr>
                </w:rPrChange>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C637E" w:rsidRDefault="00473552" w:rsidP="00DF29E0">
            <w:pPr>
              <w:jc w:val="left"/>
              <w:rPr>
                <w:rFonts w:ascii="Times New Roman" w:hAnsi="Times New Roman" w:cs="Times New Roman"/>
                <w:i w:val="0"/>
                <w:sz w:val="20"/>
                <w:szCs w:val="20"/>
                <w:rPrChange w:id="486" w:author="Author">
                  <w:rPr>
                    <w:rFonts w:ascii="Times New Roman" w:hAnsi="Times New Roman" w:cs="Times New Roman"/>
                    <w:i w:val="0"/>
                    <w:sz w:val="22"/>
                  </w:rPr>
                </w:rPrChange>
              </w:rPr>
            </w:pPr>
            <w:r w:rsidRPr="00DC637E">
              <w:rPr>
                <w:rFonts w:ascii="Times New Roman" w:hAnsi="Times New Roman" w:cs="Times New Roman"/>
                <w:sz w:val="20"/>
                <w:szCs w:val="20"/>
                <w:rPrChange w:id="487" w:author="Author">
                  <w:rPr>
                    <w:rFonts w:ascii="Times New Roman" w:hAnsi="Times New Roman" w:cs="Times New Roman"/>
                  </w:rPr>
                </w:rPrChange>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8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8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90" w:author="Author">
                  <w:rPr>
                    <w:rFonts w:ascii="Times New Roman" w:hAnsi="Times New Roman" w:cs="Times New Roman"/>
                  </w:rPr>
                </w:rPrChange>
              </w:rPr>
            </w:pPr>
            <w:r w:rsidRPr="00DC637E">
              <w:rPr>
                <w:rFonts w:ascii="Times New Roman" w:hAnsi="Times New Roman" w:cs="Times New Roman"/>
                <w:sz w:val="20"/>
                <w:szCs w:val="20"/>
                <w:rPrChange w:id="491" w:author="Author">
                  <w:rPr>
                    <w:rFonts w:ascii="Times New Roman" w:hAnsi="Times New Roman" w:cs="Times New Roman"/>
                  </w:rPr>
                </w:rPrChange>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C637E" w:rsidRDefault="00473552" w:rsidP="00DF29E0">
            <w:pPr>
              <w:jc w:val="left"/>
              <w:rPr>
                <w:rFonts w:ascii="Times New Roman" w:hAnsi="Times New Roman" w:cs="Times New Roman"/>
                <w:i w:val="0"/>
                <w:sz w:val="20"/>
                <w:szCs w:val="20"/>
                <w:rPrChange w:id="492" w:author="Author">
                  <w:rPr>
                    <w:rFonts w:ascii="Times New Roman" w:hAnsi="Times New Roman" w:cs="Times New Roman"/>
                    <w:i w:val="0"/>
                    <w:sz w:val="22"/>
                  </w:rPr>
                </w:rPrChange>
              </w:rPr>
            </w:pPr>
            <w:r w:rsidRPr="00DC637E">
              <w:rPr>
                <w:rFonts w:ascii="Times New Roman" w:hAnsi="Times New Roman" w:cs="Times New Roman"/>
                <w:sz w:val="20"/>
                <w:szCs w:val="20"/>
                <w:rPrChange w:id="493" w:author="Author">
                  <w:rPr>
                    <w:rFonts w:ascii="Times New Roman" w:hAnsi="Times New Roman" w:cs="Times New Roman"/>
                  </w:rPr>
                </w:rPrChange>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6" w:author="Author">
                  <w:rPr>
                    <w:rFonts w:ascii="Times New Roman" w:hAnsi="Times New Roman" w:cs="Times New Roman"/>
                  </w:rPr>
                </w:rPrChange>
              </w:rPr>
            </w:pPr>
            <w:r w:rsidRPr="00DC637E">
              <w:rPr>
                <w:rFonts w:ascii="Times New Roman" w:hAnsi="Times New Roman" w:cs="Times New Roman"/>
                <w:sz w:val="20"/>
                <w:szCs w:val="20"/>
                <w:rPrChange w:id="497" w:author="Author">
                  <w:rPr>
                    <w:rFonts w:ascii="Times New Roman" w:hAnsi="Times New Roman" w:cs="Times New Roman"/>
                  </w:rPr>
                </w:rPrChange>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C637E" w:rsidRDefault="00473552" w:rsidP="00DF29E0">
            <w:pPr>
              <w:jc w:val="left"/>
              <w:rPr>
                <w:rFonts w:ascii="Times New Roman" w:hAnsi="Times New Roman" w:cs="Times New Roman"/>
                <w:i w:val="0"/>
                <w:sz w:val="20"/>
                <w:szCs w:val="20"/>
                <w:rPrChange w:id="498" w:author="Author">
                  <w:rPr>
                    <w:rFonts w:ascii="Times New Roman" w:hAnsi="Times New Roman" w:cs="Times New Roman"/>
                    <w:i w:val="0"/>
                    <w:sz w:val="22"/>
                  </w:rPr>
                </w:rPrChange>
              </w:rPr>
            </w:pPr>
            <w:r w:rsidRPr="00DC637E">
              <w:rPr>
                <w:rFonts w:ascii="Times New Roman" w:hAnsi="Times New Roman" w:cs="Times New Roman"/>
                <w:sz w:val="20"/>
                <w:szCs w:val="20"/>
                <w:rPrChange w:id="499" w:author="Author">
                  <w:rPr>
                    <w:rFonts w:ascii="Times New Roman" w:hAnsi="Times New Roman" w:cs="Times New Roman"/>
                  </w:rPr>
                </w:rPrChange>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0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01" w:author="Author">
                  <w:rPr>
                    <w:rFonts w:ascii="Times New Roman" w:hAnsi="Times New Roman" w:cs="Times New Roman"/>
                  </w:rPr>
                </w:rPrChange>
              </w:rPr>
            </w:pPr>
            <w:r w:rsidRPr="00DC637E">
              <w:rPr>
                <w:rFonts w:ascii="Times New Roman" w:hAnsi="Times New Roman" w:cs="Times New Roman"/>
                <w:sz w:val="20"/>
                <w:szCs w:val="20"/>
                <w:rPrChange w:id="50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03" w:author="Author">
                  <w:rPr>
                    <w:rFonts w:ascii="Times New Roman" w:hAnsi="Times New Roman" w:cs="Times New Roman"/>
                  </w:rPr>
                </w:rPrChange>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C637E" w:rsidRDefault="00473552" w:rsidP="00DF29E0">
            <w:pPr>
              <w:jc w:val="left"/>
              <w:rPr>
                <w:rFonts w:ascii="Times New Roman" w:hAnsi="Times New Roman" w:cs="Times New Roman"/>
                <w:i w:val="0"/>
                <w:sz w:val="20"/>
                <w:szCs w:val="20"/>
                <w:rPrChange w:id="504" w:author="Author">
                  <w:rPr>
                    <w:rFonts w:ascii="Times New Roman" w:hAnsi="Times New Roman" w:cs="Times New Roman"/>
                    <w:i w:val="0"/>
                    <w:sz w:val="22"/>
                  </w:rPr>
                </w:rPrChange>
              </w:rPr>
            </w:pPr>
            <w:r w:rsidRPr="00DC637E">
              <w:rPr>
                <w:rFonts w:ascii="Times New Roman" w:hAnsi="Times New Roman" w:cs="Times New Roman"/>
                <w:sz w:val="20"/>
                <w:szCs w:val="20"/>
                <w:rPrChange w:id="505" w:author="Author">
                  <w:rPr>
                    <w:rFonts w:ascii="Times New Roman" w:hAnsi="Times New Roman" w:cs="Times New Roman"/>
                  </w:rPr>
                </w:rPrChange>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6" w:author="Author">
                  <w:rPr>
                    <w:rFonts w:ascii="Times New Roman" w:hAnsi="Times New Roman" w:cs="Times New Roman"/>
                  </w:rPr>
                </w:rPrChange>
              </w:rPr>
            </w:pPr>
            <w:r w:rsidRPr="00DC637E">
              <w:rPr>
                <w:rFonts w:ascii="Times New Roman" w:hAnsi="Times New Roman" w:cs="Times New Roman"/>
                <w:sz w:val="20"/>
                <w:szCs w:val="20"/>
                <w:rPrChange w:id="50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9" w:author="Author">
                  <w:rPr>
                    <w:rFonts w:ascii="Times New Roman" w:hAnsi="Times New Roman" w:cs="Times New Roman"/>
                  </w:rPr>
                </w:rPrChange>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C637E" w:rsidRDefault="00473552" w:rsidP="00DF29E0">
            <w:pPr>
              <w:jc w:val="left"/>
              <w:rPr>
                <w:rFonts w:ascii="Times New Roman" w:hAnsi="Times New Roman" w:cs="Times New Roman"/>
                <w:i w:val="0"/>
                <w:sz w:val="20"/>
                <w:szCs w:val="20"/>
                <w:rPrChange w:id="510" w:author="Author">
                  <w:rPr>
                    <w:rFonts w:ascii="Times New Roman" w:hAnsi="Times New Roman" w:cs="Times New Roman"/>
                    <w:i w:val="0"/>
                    <w:sz w:val="22"/>
                  </w:rPr>
                </w:rPrChange>
              </w:rPr>
            </w:pPr>
            <w:r w:rsidRPr="00DC637E">
              <w:rPr>
                <w:rFonts w:ascii="Times New Roman" w:hAnsi="Times New Roman" w:cs="Times New Roman"/>
                <w:sz w:val="20"/>
                <w:szCs w:val="20"/>
                <w:rPrChange w:id="511" w:author="Author">
                  <w:rPr>
                    <w:rFonts w:ascii="Times New Roman" w:hAnsi="Times New Roman" w:cs="Times New Roman"/>
                  </w:rPr>
                </w:rPrChange>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2" w:author="Author">
                  <w:rPr>
                    <w:rFonts w:ascii="Times New Roman" w:hAnsi="Times New Roman" w:cs="Times New Roman"/>
                  </w:rPr>
                </w:rPrChange>
              </w:rPr>
            </w:pPr>
            <w:r w:rsidRPr="00DC637E">
              <w:rPr>
                <w:rFonts w:ascii="Times New Roman" w:hAnsi="Times New Roman" w:cs="Times New Roman"/>
                <w:sz w:val="20"/>
                <w:szCs w:val="20"/>
                <w:rPrChange w:id="51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5" w:author="Author">
                  <w:rPr>
                    <w:rFonts w:ascii="Times New Roman" w:hAnsi="Times New Roman" w:cs="Times New Roman"/>
                  </w:rPr>
                </w:rPrChange>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C637E" w:rsidRDefault="00473552" w:rsidP="00DF29E0">
            <w:pPr>
              <w:jc w:val="left"/>
              <w:rPr>
                <w:rFonts w:ascii="Times New Roman" w:hAnsi="Times New Roman" w:cs="Times New Roman"/>
                <w:i w:val="0"/>
                <w:sz w:val="20"/>
                <w:szCs w:val="20"/>
                <w:rPrChange w:id="516" w:author="Author">
                  <w:rPr>
                    <w:rFonts w:ascii="Times New Roman" w:hAnsi="Times New Roman" w:cs="Times New Roman"/>
                    <w:i w:val="0"/>
                    <w:sz w:val="22"/>
                  </w:rPr>
                </w:rPrChange>
              </w:rPr>
            </w:pPr>
            <w:r w:rsidRPr="00DC637E">
              <w:rPr>
                <w:rFonts w:ascii="Times New Roman" w:hAnsi="Times New Roman" w:cs="Times New Roman"/>
                <w:sz w:val="20"/>
                <w:szCs w:val="20"/>
                <w:rPrChange w:id="517" w:author="Author">
                  <w:rPr>
                    <w:rFonts w:ascii="Times New Roman" w:hAnsi="Times New Roman" w:cs="Times New Roman"/>
                  </w:rPr>
                </w:rPrChange>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1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1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20" w:author="Author">
                  <w:rPr>
                    <w:rFonts w:ascii="Times New Roman" w:hAnsi="Times New Roman" w:cs="Times New Roman"/>
                  </w:rPr>
                </w:rPrChange>
              </w:rPr>
            </w:pPr>
            <w:r w:rsidRPr="00DC637E">
              <w:rPr>
                <w:rFonts w:ascii="Times New Roman" w:hAnsi="Times New Roman" w:cs="Times New Roman"/>
                <w:sz w:val="20"/>
                <w:szCs w:val="20"/>
                <w:rPrChange w:id="521" w:author="Author">
                  <w:rPr>
                    <w:rFonts w:ascii="Times New Roman" w:hAnsi="Times New Roman" w:cs="Times New Roman"/>
                  </w:rPr>
                </w:rPrChange>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C637E" w:rsidRDefault="00473552" w:rsidP="00DF29E0">
            <w:pPr>
              <w:jc w:val="left"/>
              <w:rPr>
                <w:rFonts w:ascii="Times New Roman" w:hAnsi="Times New Roman" w:cs="Times New Roman"/>
                <w:i w:val="0"/>
                <w:sz w:val="20"/>
                <w:szCs w:val="20"/>
                <w:rPrChange w:id="522" w:author="Author">
                  <w:rPr>
                    <w:rFonts w:ascii="Times New Roman" w:hAnsi="Times New Roman" w:cs="Times New Roman"/>
                    <w:i w:val="0"/>
                    <w:sz w:val="22"/>
                  </w:rPr>
                </w:rPrChange>
              </w:rPr>
            </w:pPr>
            <w:r w:rsidRPr="00DC637E">
              <w:rPr>
                <w:rFonts w:ascii="Times New Roman" w:hAnsi="Times New Roman" w:cs="Times New Roman"/>
                <w:sz w:val="20"/>
                <w:szCs w:val="20"/>
                <w:rPrChange w:id="523" w:author="Author">
                  <w:rPr>
                    <w:rFonts w:ascii="Times New Roman" w:hAnsi="Times New Roman" w:cs="Times New Roman"/>
                  </w:rPr>
                </w:rPrChange>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4" w:author="Author">
                  <w:rPr>
                    <w:rFonts w:ascii="Times New Roman" w:hAnsi="Times New Roman" w:cs="Times New Roman"/>
                  </w:rPr>
                </w:rPrChange>
              </w:rPr>
            </w:pPr>
            <w:r w:rsidRPr="00DC637E">
              <w:rPr>
                <w:rFonts w:ascii="Times New Roman" w:hAnsi="Times New Roman" w:cs="Times New Roman"/>
                <w:sz w:val="20"/>
                <w:szCs w:val="20"/>
                <w:rPrChange w:id="525"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7" w:author="Author">
                  <w:rPr>
                    <w:rFonts w:ascii="Times New Roman" w:hAnsi="Times New Roman" w:cs="Times New Roman"/>
                  </w:rPr>
                </w:rPrChange>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C637E" w:rsidRDefault="00473552" w:rsidP="00DF29E0">
            <w:pPr>
              <w:jc w:val="left"/>
              <w:rPr>
                <w:rFonts w:ascii="Times New Roman" w:hAnsi="Times New Roman" w:cs="Times New Roman"/>
                <w:i w:val="0"/>
                <w:sz w:val="20"/>
                <w:szCs w:val="20"/>
                <w:rPrChange w:id="528" w:author="Author">
                  <w:rPr>
                    <w:rFonts w:ascii="Times New Roman" w:hAnsi="Times New Roman" w:cs="Times New Roman"/>
                    <w:i w:val="0"/>
                    <w:sz w:val="22"/>
                  </w:rPr>
                </w:rPrChange>
              </w:rPr>
            </w:pPr>
            <w:r w:rsidRPr="00DC637E">
              <w:rPr>
                <w:rFonts w:ascii="Times New Roman" w:hAnsi="Times New Roman" w:cs="Times New Roman"/>
                <w:sz w:val="20"/>
                <w:szCs w:val="20"/>
                <w:rPrChange w:id="529" w:author="Author">
                  <w:rPr>
                    <w:rFonts w:ascii="Times New Roman" w:hAnsi="Times New Roman" w:cs="Times New Roman"/>
                  </w:rPr>
                </w:rPrChange>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3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C637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31" w:author="Author">
                  <w:rPr>
                    <w:rFonts w:ascii="Times New Roman" w:hAnsi="Times New Roman" w:cs="Times New Roman"/>
                  </w:rPr>
                </w:rPrChange>
              </w:rPr>
            </w:pPr>
            <w:r w:rsidRPr="00DC637E">
              <w:rPr>
                <w:rFonts w:ascii="Times New Roman" w:hAnsi="Times New Roman" w:cs="Times New Roman"/>
                <w:sz w:val="20"/>
                <w:szCs w:val="20"/>
                <w:rPrChange w:id="53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33" w:author="Author">
                  <w:rPr>
                    <w:rFonts w:ascii="Times New Roman" w:hAnsi="Times New Roman" w:cs="Times New Roman"/>
                  </w:rPr>
                </w:rPrChange>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C637E" w:rsidRDefault="00C3159B" w:rsidP="00DC637E">
            <w:pPr>
              <w:jc w:val="left"/>
              <w:rPr>
                <w:rFonts w:ascii="Times New Roman" w:hAnsi="Times New Roman" w:cs="Times New Roman"/>
                <w:i w:val="0"/>
                <w:sz w:val="20"/>
                <w:szCs w:val="20"/>
                <w:rPrChange w:id="534" w:author="Author">
                  <w:rPr>
                    <w:rFonts w:ascii="Times New Roman" w:hAnsi="Times New Roman" w:cs="Times New Roman"/>
                    <w:i w:val="0"/>
                    <w:sz w:val="22"/>
                  </w:rPr>
                </w:rPrChange>
              </w:rPr>
            </w:pPr>
            <w:r w:rsidRPr="00DC637E">
              <w:rPr>
                <w:rFonts w:ascii="Times New Roman" w:hAnsi="Times New Roman" w:cs="Times New Roman"/>
                <w:sz w:val="20"/>
                <w:szCs w:val="20"/>
                <w:rPrChange w:id="535" w:author="Author">
                  <w:rPr>
                    <w:rFonts w:ascii="Times New Roman" w:hAnsi="Times New Roman" w:cs="Times New Roman"/>
                  </w:rPr>
                </w:rPrChange>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6" w:author="Author">
                  <w:rPr>
                    <w:rFonts w:ascii="Times New Roman" w:hAnsi="Times New Roman" w:cs="Times New Roman"/>
                  </w:rPr>
                </w:rPrChange>
              </w:rPr>
            </w:pPr>
            <w:r w:rsidRPr="00DC637E">
              <w:rPr>
                <w:rFonts w:ascii="Times New Roman" w:hAnsi="Times New Roman" w:cs="Times New Roman"/>
                <w:sz w:val="20"/>
                <w:szCs w:val="20"/>
                <w:rPrChange w:id="53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9" w:author="Author">
                  <w:rPr>
                    <w:rFonts w:ascii="Times New Roman" w:hAnsi="Times New Roman" w:cs="Times New Roman"/>
                  </w:rPr>
                </w:rPrChange>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C637E" w:rsidRDefault="00473552" w:rsidP="00DF29E0">
            <w:pPr>
              <w:jc w:val="left"/>
              <w:rPr>
                <w:rFonts w:ascii="Times New Roman" w:hAnsi="Times New Roman" w:cs="Times New Roman"/>
                <w:i w:val="0"/>
                <w:sz w:val="20"/>
                <w:szCs w:val="20"/>
                <w:rPrChange w:id="540" w:author="Author">
                  <w:rPr>
                    <w:rFonts w:ascii="Times New Roman" w:hAnsi="Times New Roman" w:cs="Times New Roman"/>
                    <w:i w:val="0"/>
                    <w:sz w:val="22"/>
                  </w:rPr>
                </w:rPrChange>
              </w:rPr>
            </w:pPr>
            <w:r w:rsidRPr="00DC637E">
              <w:rPr>
                <w:rFonts w:ascii="Times New Roman" w:hAnsi="Times New Roman" w:cs="Times New Roman"/>
                <w:sz w:val="20"/>
                <w:szCs w:val="20"/>
                <w:rPrChange w:id="541" w:author="Author">
                  <w:rPr>
                    <w:rFonts w:ascii="Times New Roman" w:hAnsi="Times New Roman" w:cs="Times New Roman"/>
                  </w:rPr>
                </w:rPrChange>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2" w:author="Author">
                  <w:rPr>
                    <w:rFonts w:ascii="Times New Roman" w:hAnsi="Times New Roman" w:cs="Times New Roman"/>
                  </w:rPr>
                </w:rPrChange>
              </w:rPr>
            </w:pPr>
            <w:r w:rsidRPr="00DC637E">
              <w:rPr>
                <w:rFonts w:ascii="Times New Roman" w:hAnsi="Times New Roman" w:cs="Times New Roman"/>
                <w:sz w:val="20"/>
                <w:szCs w:val="20"/>
                <w:rPrChange w:id="54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5" w:author="Author">
                  <w:rPr>
                    <w:rFonts w:ascii="Times New Roman" w:hAnsi="Times New Roman" w:cs="Times New Roman"/>
                  </w:rPr>
                </w:rPrChange>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C637E" w:rsidRDefault="00D3157F" w:rsidP="00DF29E0">
            <w:pPr>
              <w:jc w:val="left"/>
              <w:rPr>
                <w:rFonts w:ascii="Times New Roman" w:hAnsi="Times New Roman" w:cs="Times New Roman"/>
                <w:i w:val="0"/>
                <w:sz w:val="20"/>
                <w:szCs w:val="20"/>
                <w:rPrChange w:id="546" w:author="Author">
                  <w:rPr>
                    <w:rFonts w:ascii="Times New Roman" w:hAnsi="Times New Roman" w:cs="Times New Roman"/>
                    <w:i w:val="0"/>
                    <w:sz w:val="22"/>
                  </w:rPr>
                </w:rPrChange>
              </w:rPr>
            </w:pPr>
            <w:r w:rsidRPr="00DC637E">
              <w:rPr>
                <w:rFonts w:ascii="Times New Roman" w:hAnsi="Times New Roman" w:cs="Times New Roman"/>
                <w:sz w:val="20"/>
                <w:szCs w:val="20"/>
                <w:rPrChange w:id="547" w:author="Author">
                  <w:rPr>
                    <w:rFonts w:ascii="Times New Roman" w:hAnsi="Times New Roman" w:cs="Times New Roman"/>
                  </w:rPr>
                </w:rPrChange>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48" w:author="Author">
                  <w:rPr>
                    <w:rFonts w:ascii="Times New Roman" w:hAnsi="Times New Roman" w:cs="Times New Roman"/>
                  </w:rPr>
                </w:rPrChange>
              </w:rPr>
            </w:pPr>
            <w:r w:rsidRPr="00DC637E">
              <w:rPr>
                <w:rFonts w:ascii="Times New Roman" w:hAnsi="Times New Roman" w:cs="Times New Roman"/>
                <w:sz w:val="20"/>
                <w:szCs w:val="20"/>
                <w:rPrChange w:id="549"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5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51" w:author="Author">
                  <w:rPr>
                    <w:rFonts w:ascii="Times New Roman" w:hAnsi="Times New Roman" w:cs="Times New Roman"/>
                  </w:rPr>
                </w:rPrChange>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C637E" w:rsidRDefault="00473552" w:rsidP="00DF29E0">
            <w:pPr>
              <w:jc w:val="left"/>
              <w:rPr>
                <w:rFonts w:ascii="Times New Roman" w:hAnsi="Times New Roman" w:cs="Times New Roman"/>
                <w:i w:val="0"/>
                <w:sz w:val="20"/>
                <w:szCs w:val="20"/>
                <w:rPrChange w:id="552" w:author="Author">
                  <w:rPr>
                    <w:rFonts w:ascii="Times New Roman" w:hAnsi="Times New Roman" w:cs="Times New Roman"/>
                    <w:i w:val="0"/>
                    <w:sz w:val="22"/>
                  </w:rPr>
                </w:rPrChange>
              </w:rPr>
            </w:pPr>
            <w:r w:rsidRPr="00DC637E">
              <w:rPr>
                <w:rFonts w:ascii="Times New Roman" w:hAnsi="Times New Roman" w:cs="Times New Roman"/>
                <w:sz w:val="20"/>
                <w:szCs w:val="20"/>
                <w:rPrChange w:id="553" w:author="Author">
                  <w:rPr>
                    <w:rFonts w:ascii="Times New Roman" w:hAnsi="Times New Roman" w:cs="Times New Roman"/>
                  </w:rPr>
                </w:rPrChange>
              </w:rPr>
              <w:t>Physica</w:t>
            </w:r>
            <w:r w:rsidR="00D3157F" w:rsidRPr="00DC637E">
              <w:rPr>
                <w:rFonts w:ascii="Times New Roman" w:hAnsi="Times New Roman" w:cs="Times New Roman"/>
                <w:sz w:val="20"/>
                <w:szCs w:val="20"/>
                <w:rPrChange w:id="554" w:author="Author">
                  <w:rPr>
                    <w:rFonts w:ascii="Times New Roman" w:hAnsi="Times New Roman" w:cs="Times New Roman"/>
                  </w:rPr>
                </w:rPrChange>
              </w:rPr>
              <w:t>l</w:t>
            </w:r>
            <w:r w:rsidRPr="00DC637E">
              <w:rPr>
                <w:rFonts w:ascii="Times New Roman" w:hAnsi="Times New Roman" w:cs="Times New Roman"/>
                <w:sz w:val="20"/>
                <w:szCs w:val="20"/>
                <w:rPrChange w:id="555" w:author="Author">
                  <w:rPr>
                    <w:rFonts w:ascii="Times New Roman" w:hAnsi="Times New Roman" w:cs="Times New Roman"/>
                  </w:rPr>
                </w:rPrChange>
              </w:rPr>
              <w:t>l</w:t>
            </w:r>
            <w:r w:rsidR="00D3157F" w:rsidRPr="00DC637E">
              <w:rPr>
                <w:rFonts w:ascii="Times New Roman" w:hAnsi="Times New Roman" w:cs="Times New Roman"/>
                <w:sz w:val="20"/>
                <w:szCs w:val="20"/>
                <w:rPrChange w:id="556" w:author="Author">
                  <w:rPr>
                    <w:rFonts w:ascii="Times New Roman" w:hAnsi="Times New Roman" w:cs="Times New Roman"/>
                  </w:rPr>
                </w:rPrChange>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57" w:author="Author">
                  <w:rPr>
                    <w:rFonts w:ascii="Times New Roman" w:hAnsi="Times New Roman" w:cs="Times New Roman"/>
                  </w:rPr>
                </w:rPrChange>
              </w:rPr>
            </w:pPr>
            <w:r w:rsidRPr="00DC637E">
              <w:rPr>
                <w:rFonts w:ascii="Times New Roman" w:hAnsi="Times New Roman" w:cs="Times New Roman"/>
                <w:sz w:val="20"/>
                <w:szCs w:val="20"/>
                <w:rPrChange w:id="558"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5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60" w:author="Author">
                  <w:rPr>
                    <w:rFonts w:ascii="Times New Roman" w:hAnsi="Times New Roman" w:cs="Times New Roman"/>
                  </w:rPr>
                </w:rPrChange>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C637E" w:rsidRDefault="00C3159B" w:rsidP="00DC637E">
            <w:pPr>
              <w:jc w:val="left"/>
              <w:rPr>
                <w:rFonts w:ascii="Times New Roman" w:hAnsi="Times New Roman" w:cs="Times New Roman"/>
                <w:i w:val="0"/>
                <w:sz w:val="20"/>
                <w:szCs w:val="20"/>
                <w:rPrChange w:id="561" w:author="Author">
                  <w:rPr>
                    <w:rFonts w:ascii="Times New Roman" w:hAnsi="Times New Roman" w:cs="Times New Roman"/>
                    <w:i w:val="0"/>
                    <w:sz w:val="22"/>
                  </w:rPr>
                </w:rPrChange>
              </w:rPr>
            </w:pPr>
            <w:r w:rsidRPr="00DC637E">
              <w:rPr>
                <w:rFonts w:ascii="Times New Roman" w:hAnsi="Times New Roman" w:cs="Times New Roman"/>
                <w:sz w:val="20"/>
                <w:szCs w:val="20"/>
                <w:rPrChange w:id="562" w:author="Author">
                  <w:rPr>
                    <w:rFonts w:ascii="Times New Roman" w:hAnsi="Times New Roman" w:cs="Times New Roman"/>
                  </w:rPr>
                </w:rPrChange>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3" w:author="Author">
                  <w:rPr>
                    <w:rFonts w:ascii="Times New Roman" w:hAnsi="Times New Roman" w:cs="Times New Roman"/>
                  </w:rPr>
                </w:rPrChange>
              </w:rPr>
            </w:pPr>
            <w:r w:rsidRPr="00DC637E">
              <w:rPr>
                <w:rFonts w:ascii="Times New Roman" w:hAnsi="Times New Roman" w:cs="Times New Roman"/>
                <w:sz w:val="20"/>
                <w:szCs w:val="20"/>
                <w:rPrChange w:id="564"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6" w:author="Author">
                  <w:rPr>
                    <w:rFonts w:ascii="Times New Roman" w:hAnsi="Times New Roman" w:cs="Times New Roman"/>
                  </w:rPr>
                </w:rPrChange>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C637E" w:rsidRDefault="00473552" w:rsidP="00DF29E0">
            <w:pPr>
              <w:jc w:val="left"/>
              <w:rPr>
                <w:rFonts w:ascii="Times New Roman" w:hAnsi="Times New Roman" w:cs="Times New Roman"/>
                <w:i w:val="0"/>
                <w:sz w:val="20"/>
                <w:szCs w:val="20"/>
                <w:rPrChange w:id="567" w:author="Author">
                  <w:rPr>
                    <w:rFonts w:ascii="Times New Roman" w:hAnsi="Times New Roman" w:cs="Times New Roman"/>
                    <w:i w:val="0"/>
                    <w:sz w:val="22"/>
                  </w:rPr>
                </w:rPrChange>
              </w:rPr>
            </w:pPr>
            <w:r w:rsidRPr="00DC637E">
              <w:rPr>
                <w:rFonts w:ascii="Times New Roman" w:hAnsi="Times New Roman" w:cs="Times New Roman"/>
                <w:sz w:val="20"/>
                <w:szCs w:val="20"/>
                <w:rPrChange w:id="568" w:author="Author">
                  <w:rPr>
                    <w:rFonts w:ascii="Times New Roman" w:hAnsi="Times New Roman" w:cs="Times New Roman"/>
                  </w:rPr>
                </w:rPrChange>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6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70" w:author="Author">
                  <w:rPr>
                    <w:rFonts w:ascii="Times New Roman" w:hAnsi="Times New Roman" w:cs="Times New Roman"/>
                  </w:rPr>
                </w:rPrChange>
              </w:rPr>
            </w:pPr>
            <w:r w:rsidRPr="00DC637E">
              <w:rPr>
                <w:rFonts w:ascii="Times New Roman" w:hAnsi="Times New Roman" w:cs="Times New Roman"/>
                <w:sz w:val="20"/>
                <w:szCs w:val="20"/>
                <w:rPrChange w:id="57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72" w:author="Author">
                  <w:rPr>
                    <w:rFonts w:ascii="Times New Roman" w:hAnsi="Times New Roman" w:cs="Times New Roman"/>
                  </w:rPr>
                </w:rPrChange>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C637E" w:rsidRDefault="00473552" w:rsidP="00DF29E0">
            <w:pPr>
              <w:jc w:val="left"/>
              <w:rPr>
                <w:rFonts w:ascii="Times New Roman" w:hAnsi="Times New Roman" w:cs="Times New Roman"/>
                <w:i w:val="0"/>
                <w:sz w:val="20"/>
                <w:szCs w:val="20"/>
                <w:rPrChange w:id="573" w:author="Author">
                  <w:rPr>
                    <w:rFonts w:ascii="Times New Roman" w:hAnsi="Times New Roman" w:cs="Times New Roman"/>
                    <w:i w:val="0"/>
                    <w:sz w:val="22"/>
                  </w:rPr>
                </w:rPrChange>
              </w:rPr>
            </w:pPr>
            <w:r w:rsidRPr="00DC637E">
              <w:rPr>
                <w:rFonts w:ascii="Times New Roman" w:hAnsi="Times New Roman" w:cs="Times New Roman"/>
                <w:sz w:val="20"/>
                <w:szCs w:val="20"/>
                <w:rPrChange w:id="574" w:author="Author">
                  <w:rPr>
                    <w:rFonts w:ascii="Times New Roman" w:hAnsi="Times New Roman" w:cs="Times New Roman"/>
                  </w:rPr>
                </w:rPrChange>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5" w:author="Author">
                  <w:rPr>
                    <w:rFonts w:ascii="Times New Roman" w:hAnsi="Times New Roman" w:cs="Times New Roman"/>
                  </w:rPr>
                </w:rPrChange>
              </w:rPr>
            </w:pPr>
            <w:r w:rsidRPr="00DC637E">
              <w:rPr>
                <w:rFonts w:ascii="Times New Roman" w:hAnsi="Times New Roman" w:cs="Times New Roman"/>
                <w:sz w:val="20"/>
                <w:szCs w:val="20"/>
                <w:rPrChange w:id="57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8" w:author="Author">
                  <w:rPr>
                    <w:rFonts w:ascii="Times New Roman" w:hAnsi="Times New Roman" w:cs="Times New Roman"/>
                  </w:rPr>
                </w:rPrChange>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C637E" w:rsidRDefault="00473552" w:rsidP="00DF29E0">
            <w:pPr>
              <w:jc w:val="left"/>
              <w:rPr>
                <w:rFonts w:ascii="Times New Roman" w:hAnsi="Times New Roman" w:cs="Times New Roman"/>
                <w:i w:val="0"/>
                <w:sz w:val="20"/>
                <w:szCs w:val="20"/>
                <w:rPrChange w:id="579" w:author="Author">
                  <w:rPr>
                    <w:rFonts w:ascii="Times New Roman" w:hAnsi="Times New Roman" w:cs="Times New Roman"/>
                    <w:i w:val="0"/>
                    <w:sz w:val="22"/>
                  </w:rPr>
                </w:rPrChange>
              </w:rPr>
            </w:pPr>
            <w:r w:rsidRPr="00DC637E">
              <w:rPr>
                <w:rFonts w:ascii="Times New Roman" w:hAnsi="Times New Roman" w:cs="Times New Roman"/>
                <w:sz w:val="20"/>
                <w:szCs w:val="20"/>
                <w:rPrChange w:id="580" w:author="Author">
                  <w:rPr>
                    <w:rFonts w:ascii="Times New Roman" w:hAnsi="Times New Roman" w:cs="Times New Roman"/>
                  </w:rPr>
                </w:rPrChange>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3" w:author="Author">
                  <w:rPr>
                    <w:rFonts w:ascii="Times New Roman" w:hAnsi="Times New Roman" w:cs="Times New Roman"/>
                  </w:rPr>
                </w:rPrChange>
              </w:rPr>
            </w:pPr>
            <w:r w:rsidRPr="00DC637E">
              <w:rPr>
                <w:rFonts w:ascii="Times New Roman" w:hAnsi="Times New Roman" w:cs="Times New Roman"/>
                <w:sz w:val="20"/>
                <w:szCs w:val="20"/>
                <w:rPrChange w:id="584" w:author="Author">
                  <w:rPr>
                    <w:rFonts w:ascii="Times New Roman" w:hAnsi="Times New Roman" w:cs="Times New Roman"/>
                  </w:rPr>
                </w:rPrChange>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46DDC9D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68</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1B6F48F8" w:rsidR="00EF287E" w:rsidRPr="00DC637E" w:rsidRDefault="00FF033D" w:rsidP="00DF29E0">
            <w:pPr>
              <w:rPr>
                <w:rFonts w:ascii="Times New Roman" w:hAnsi="Times New Roman" w:cs="Times New Roman"/>
              </w:rPr>
            </w:pPr>
            <w:r w:rsidRPr="00DC637E">
              <w:rPr>
                <w:rFonts w:ascii="Times New Roman" w:hAnsi="Times New Roman" w:cs="Times New Roman"/>
              </w:rPr>
              <w:t>.8</w:t>
            </w:r>
            <w:r w:rsidR="00DA477B">
              <w:rPr>
                <w:rFonts w:ascii="Times New Roman" w:hAnsi="Times New Roman" w:cs="Times New Roman"/>
              </w:rPr>
              <w:t>7</w:t>
            </w:r>
          </w:p>
        </w:tc>
        <w:tc>
          <w:tcPr>
            <w:tcW w:w="630" w:type="dxa"/>
          </w:tcPr>
          <w:p w14:paraId="4FCB892F" w14:textId="174F0AAB"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3</w:t>
            </w:r>
          </w:p>
        </w:tc>
        <w:tc>
          <w:tcPr>
            <w:tcW w:w="725" w:type="dxa"/>
          </w:tcPr>
          <w:p w14:paraId="4E5AC231" w14:textId="469ED712"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w:t>
            </w:r>
            <w:r w:rsidR="00DA477B">
              <w:rPr>
                <w:rFonts w:ascii="Times New Roman" w:hAnsi="Times New Roman" w:cs="Times New Roman"/>
              </w:rPr>
              <w:t>4</w:t>
            </w:r>
            <w:r w:rsidRPr="003E79D4">
              <w:rPr>
                <w:rFonts w:ascii="Times New Roman" w:hAnsi="Times New Roman" w:cs="Times New Roman"/>
              </w:rPr>
              <w:t>*</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59DF7F7F"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46</w:t>
            </w:r>
            <w:r w:rsidRPr="003E79D4">
              <w:rPr>
                <w:rFonts w:ascii="Times New Roman" w:hAnsi="Times New Roman" w:cs="Times New Roman"/>
              </w:rPr>
              <w:t>*</w:t>
            </w:r>
          </w:p>
        </w:tc>
        <w:tc>
          <w:tcPr>
            <w:tcW w:w="720" w:type="dxa"/>
          </w:tcPr>
          <w:p w14:paraId="2020B64D" w14:textId="0155F11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38</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9301D8A"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28</w:t>
            </w:r>
            <w:r w:rsidRPr="003E79D4">
              <w:rPr>
                <w:rFonts w:ascii="Times New Roman" w:hAnsi="Times New Roman" w:cs="Times New Roman"/>
              </w:rPr>
              <w:t>*</w:t>
            </w:r>
          </w:p>
        </w:tc>
        <w:tc>
          <w:tcPr>
            <w:tcW w:w="720" w:type="dxa"/>
          </w:tcPr>
          <w:p w14:paraId="2C14562D" w14:textId="31D8D84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44</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207552B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35</w:t>
            </w:r>
            <w:r w:rsidRPr="003E79D4">
              <w:rPr>
                <w:rFonts w:ascii="Times New Roman" w:hAnsi="Times New Roman" w:cs="Times New Roman"/>
              </w:rPr>
              <w:t>*</w:t>
            </w:r>
          </w:p>
        </w:tc>
        <w:tc>
          <w:tcPr>
            <w:tcW w:w="720" w:type="dxa"/>
          </w:tcPr>
          <w:p w14:paraId="3DF19084" w14:textId="64E1467D"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822E89">
              <w:rPr>
                <w:rFonts w:ascii="Times New Roman" w:hAnsi="Times New Roman" w:cs="Times New Roman"/>
              </w:rPr>
              <w:t>4</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55125C12" w:rsidR="00EF287E" w:rsidRPr="00DC637E" w:rsidRDefault="00C01BBD" w:rsidP="00DF29E0">
            <w:pPr>
              <w:rPr>
                <w:rFonts w:ascii="Times New Roman" w:hAnsi="Times New Roman" w:cs="Times New Roman"/>
              </w:rPr>
            </w:pPr>
            <w:r w:rsidRPr="00DC637E">
              <w:rPr>
                <w:rFonts w:ascii="Times New Roman" w:hAnsi="Times New Roman" w:cs="Times New Roman"/>
              </w:rPr>
              <w:t>-.9</w:t>
            </w:r>
            <w:r w:rsidR="00822E89">
              <w:rPr>
                <w:rFonts w:ascii="Times New Roman" w:hAnsi="Times New Roman" w:cs="Times New Roman"/>
              </w:rPr>
              <w:t>9</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46FD65DA"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3</w:t>
            </w:r>
          </w:p>
        </w:tc>
        <w:tc>
          <w:tcPr>
            <w:tcW w:w="725" w:type="dxa"/>
            <w:tcBorders>
              <w:bottom w:val="single" w:sz="4" w:space="0" w:color="auto"/>
            </w:tcBorders>
          </w:tcPr>
          <w:p w14:paraId="17FFC862" w14:textId="68AC9F80"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822E89">
              <w:rPr>
                <w:rFonts w:ascii="Times New Roman" w:hAnsi="Times New Roman" w:cs="Times New Roman"/>
              </w:rPr>
              <w:t>9</w:t>
            </w:r>
            <w:r w:rsidRPr="003E79D4">
              <w:rPr>
                <w:rFonts w:ascii="Times New Roman" w:hAnsi="Times New Roman" w:cs="Times New Roman"/>
              </w:rPr>
              <w:t>*</w:t>
            </w:r>
          </w:p>
        </w:tc>
        <w:tc>
          <w:tcPr>
            <w:tcW w:w="720" w:type="dxa"/>
            <w:tcBorders>
              <w:bottom w:val="single" w:sz="4" w:space="0" w:color="auto"/>
            </w:tcBorders>
          </w:tcPr>
          <w:p w14:paraId="4AB72048" w14:textId="79B0479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57</w:t>
            </w:r>
            <w:r w:rsidRPr="003E79D4">
              <w:rPr>
                <w:rFonts w:ascii="Times New Roman" w:hAnsi="Times New Roman" w:cs="Times New Roman"/>
              </w:rPr>
              <w:t>*</w:t>
            </w:r>
          </w:p>
        </w:tc>
        <w:tc>
          <w:tcPr>
            <w:tcW w:w="810" w:type="dxa"/>
            <w:tcBorders>
              <w:bottom w:val="single" w:sz="4" w:space="0" w:color="auto"/>
            </w:tcBorders>
          </w:tcPr>
          <w:p w14:paraId="6E5E4B56" w14:textId="3070D5B3" w:rsidR="00EF287E" w:rsidRPr="003E79D4" w:rsidRDefault="00822E89" w:rsidP="00DF29E0">
            <w:pPr>
              <w:rPr>
                <w:rFonts w:ascii="Times New Roman" w:hAnsi="Times New Roman" w:cs="Times New Roman"/>
              </w:rPr>
            </w:pPr>
            <w:r>
              <w:rPr>
                <w:rFonts w:ascii="Times New Roman" w:hAnsi="Times New Roman" w:cs="Times New Roman"/>
              </w:rPr>
              <w:t>-.002</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043B4D37"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32*</w:t>
            </w:r>
          </w:p>
        </w:tc>
        <w:tc>
          <w:tcPr>
            <w:tcW w:w="720" w:type="dxa"/>
            <w:tcBorders>
              <w:bottom w:val="single" w:sz="4" w:space="0" w:color="auto"/>
            </w:tcBorders>
          </w:tcPr>
          <w:p w14:paraId="65877B73" w14:textId="7C670F55"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822E89">
              <w:rPr>
                <w:rFonts w:ascii="Times New Roman" w:hAnsi="Times New Roman" w:cs="Times New Roman"/>
              </w:rPr>
              <w:t>8</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32C68A0"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67</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35</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some correlations were based on fewer than </w:t>
      </w:r>
      <w:r w:rsidR="00DA477B">
        <w:rPr>
          <w:rFonts w:ascii="Times New Roman" w:hAnsi="Times New Roman" w:cs="Times New Roman"/>
          <w:sz w:val="20"/>
          <w:szCs w:val="20"/>
        </w:rPr>
        <w:t>167</w:t>
      </w:r>
      <w:r w:rsidR="00FE2B86">
        <w:rPr>
          <w:rFonts w:ascii="Times New Roman" w:hAnsi="Times New Roman" w:cs="Times New Roman"/>
          <w:sz w:val="20"/>
          <w:szCs w:val="20"/>
        </w:rPr>
        <w:t xml:space="preserve"> effect sizes)</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20A00AE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67</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D31D55">
        <w:rPr>
          <w:rFonts w:ascii="Times New Roman" w:hAnsi="Times New Roman" w:cs="Times New Roman"/>
          <w:i/>
        </w:rPr>
        <w:t>5</w:t>
      </w:r>
      <w:r w:rsidR="00A0200C" w:rsidRPr="00DC637E">
        <w:rPr>
          <w:rFonts w:ascii="Times New Roman" w:hAnsi="Times New Roman" w:cs="Times New Roman"/>
        </w:rPr>
        <w:t>)</w:t>
      </w:r>
    </w:p>
    <w:tbl>
      <w:tblPr>
        <w:tblStyle w:val="TableGrid"/>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080"/>
        <w:gridCol w:w="720"/>
        <w:gridCol w:w="990"/>
        <w:gridCol w:w="720"/>
        <w:gridCol w:w="977"/>
        <w:gridCol w:w="720"/>
        <w:gridCol w:w="990"/>
        <w:gridCol w:w="720"/>
        <w:gridCol w:w="990"/>
        <w:gridCol w:w="720"/>
        <w:gridCol w:w="1003"/>
        <w:gridCol w:w="720"/>
        <w:tblGridChange w:id="585">
          <w:tblGrid>
            <w:gridCol w:w="707"/>
            <w:gridCol w:w="540"/>
            <w:gridCol w:w="707"/>
            <w:gridCol w:w="206"/>
            <w:gridCol w:w="651"/>
            <w:gridCol w:w="56"/>
            <w:gridCol w:w="651"/>
            <w:gridCol w:w="262"/>
            <w:gridCol w:w="707"/>
            <w:gridCol w:w="13"/>
            <w:gridCol w:w="707"/>
            <w:gridCol w:w="373"/>
            <w:gridCol w:w="707"/>
            <w:gridCol w:w="13"/>
            <w:gridCol w:w="707"/>
            <w:gridCol w:w="283"/>
            <w:gridCol w:w="707"/>
            <w:gridCol w:w="13"/>
            <w:gridCol w:w="707"/>
            <w:gridCol w:w="270"/>
            <w:gridCol w:w="707"/>
            <w:gridCol w:w="13"/>
            <w:gridCol w:w="707"/>
            <w:gridCol w:w="283"/>
            <w:gridCol w:w="707"/>
            <w:gridCol w:w="13"/>
            <w:gridCol w:w="707"/>
            <w:gridCol w:w="283"/>
            <w:gridCol w:w="707"/>
            <w:gridCol w:w="13"/>
            <w:gridCol w:w="707"/>
            <w:gridCol w:w="296"/>
            <w:gridCol w:w="707"/>
            <w:gridCol w:w="13"/>
            <w:gridCol w:w="707"/>
          </w:tblGrid>
        </w:tblGridChange>
      </w:tblGrid>
      <w:tr w:rsidR="00A07A8B" w:rsidRPr="00465099" w14:paraId="05A9709C" w14:textId="77777777" w:rsidTr="00DC637E">
        <w:trPr>
          <w:trHeight w:val="426"/>
        </w:trPr>
        <w:tc>
          <w:tcPr>
            <w:tcW w:w="1247" w:type="dxa"/>
            <w:tcBorders>
              <w:top w:val="single" w:sz="4" w:space="0" w:color="auto"/>
            </w:tcBorders>
          </w:tcPr>
          <w:p w14:paraId="0A3393B2" w14:textId="77777777" w:rsidR="00A07A8B" w:rsidRPr="00465099" w:rsidRDefault="00A07A8B" w:rsidP="00DF29E0">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tcBorders>
            <w:vAlign w:val="bottom"/>
          </w:tcPr>
          <w:p w14:paraId="77B5D84C" w14:textId="77777777" w:rsidR="00A07A8B" w:rsidRPr="00465099" w:rsidRDefault="00A07A8B" w:rsidP="00DF29E0">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bottom"/>
          </w:tcPr>
          <w:p w14:paraId="1637C423" w14:textId="77777777" w:rsidR="00A07A8B" w:rsidRPr="00465099" w:rsidRDefault="00A07A8B" w:rsidP="00DF29E0">
            <w:pPr>
              <w:tabs>
                <w:tab w:val="center" w:pos="4680"/>
              </w:tabs>
              <w:jc w:val="center"/>
              <w:rPr>
                <w:rFonts w:ascii="Times New Roman" w:hAnsi="Times New Roman" w:cs="Times New Roman"/>
                <w:sz w:val="18"/>
                <w:szCs w:val="18"/>
              </w:rPr>
            </w:pPr>
          </w:p>
        </w:tc>
        <w:tc>
          <w:tcPr>
            <w:tcW w:w="8627" w:type="dxa"/>
            <w:gridSpan w:val="10"/>
            <w:tcBorders>
              <w:top w:val="single" w:sz="4" w:space="0" w:color="auto"/>
              <w:bottom w:val="single" w:sz="4" w:space="0" w:color="auto"/>
            </w:tcBorders>
            <w:vAlign w:val="bottom"/>
          </w:tcPr>
          <w:p w14:paraId="30D52927" w14:textId="0020708C" w:rsidR="00A07A8B" w:rsidRPr="00465099" w:rsidRDefault="00A07A8B"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Individual Moderators</w:t>
            </w:r>
          </w:p>
        </w:tc>
        <w:tc>
          <w:tcPr>
            <w:tcW w:w="1723" w:type="dxa"/>
            <w:gridSpan w:val="2"/>
            <w:tcBorders>
              <w:top w:val="single" w:sz="4" w:space="0" w:color="auto"/>
            </w:tcBorders>
            <w:vAlign w:val="bottom"/>
          </w:tcPr>
          <w:p w14:paraId="7C989C19" w14:textId="77777777" w:rsidR="00A07A8B" w:rsidRPr="00465099" w:rsidRDefault="00A07A8B" w:rsidP="00DF29E0">
            <w:pPr>
              <w:tabs>
                <w:tab w:val="center" w:pos="4680"/>
              </w:tabs>
              <w:jc w:val="center"/>
              <w:rPr>
                <w:rFonts w:ascii="Times New Roman" w:hAnsi="Times New Roman" w:cs="Times New Roman"/>
                <w:sz w:val="18"/>
                <w:szCs w:val="18"/>
              </w:rPr>
            </w:pPr>
          </w:p>
        </w:tc>
      </w:tr>
      <w:tr w:rsidR="00691F39" w:rsidRPr="00465099" w14:paraId="547D142B" w14:textId="15DC2EE5" w:rsidTr="00DC637E">
        <w:trPr>
          <w:trHeight w:val="426"/>
        </w:trPr>
        <w:tc>
          <w:tcPr>
            <w:tcW w:w="1247" w:type="dxa"/>
            <w:tcBorders>
              <w:bottom w:val="single" w:sz="4" w:space="0" w:color="auto"/>
            </w:tcBorders>
          </w:tcPr>
          <w:p w14:paraId="137B3A8D" w14:textId="77777777" w:rsidR="00D31D55" w:rsidRPr="00DC637E" w:rsidRDefault="00D31D55" w:rsidP="00DF29E0">
            <w:pPr>
              <w:tabs>
                <w:tab w:val="center" w:pos="4680"/>
              </w:tabs>
              <w:rPr>
                <w:rFonts w:ascii="Times New Roman" w:hAnsi="Times New Roman" w:cs="Times New Roman"/>
                <w:sz w:val="18"/>
                <w:szCs w:val="18"/>
                <w:highlight w:val="yellow"/>
              </w:rPr>
            </w:pPr>
          </w:p>
        </w:tc>
        <w:tc>
          <w:tcPr>
            <w:tcW w:w="1564" w:type="dxa"/>
            <w:gridSpan w:val="2"/>
            <w:tcBorders>
              <w:bottom w:val="single" w:sz="4" w:space="0" w:color="auto"/>
            </w:tcBorders>
            <w:vAlign w:val="bottom"/>
          </w:tcPr>
          <w:p w14:paraId="7981F3BC" w14:textId="1ABC3653"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sidR="003A7D8F">
              <w:rPr>
                <w:rFonts w:ascii="Times New Roman" w:hAnsi="Times New Roman" w:cs="Times New Roman"/>
                <w:sz w:val="18"/>
                <w:szCs w:val="18"/>
              </w:rPr>
              <w:t xml:space="preserve">Overall </w:t>
            </w:r>
            <w:r w:rsidR="004553B4">
              <w:rPr>
                <w:rFonts w:ascii="Times New Roman" w:hAnsi="Times New Roman" w:cs="Times New Roman"/>
                <w:sz w:val="18"/>
                <w:szCs w:val="18"/>
              </w:rPr>
              <w:t>Self-</w:t>
            </w:r>
            <w:r w:rsidR="003A7D8F">
              <w:rPr>
                <w:rFonts w:ascii="Times New Roman" w:hAnsi="Times New Roman" w:cs="Times New Roman"/>
                <w:sz w:val="18"/>
                <w:szCs w:val="18"/>
              </w:rPr>
              <w:t>Enhancement</w:t>
            </w:r>
          </w:p>
        </w:tc>
        <w:tc>
          <w:tcPr>
            <w:tcW w:w="1689" w:type="dxa"/>
            <w:gridSpan w:val="2"/>
            <w:tcBorders>
              <w:bottom w:val="single" w:sz="4" w:space="0" w:color="auto"/>
            </w:tcBorders>
            <w:vAlign w:val="bottom"/>
          </w:tcPr>
          <w:p w14:paraId="6CB106FE"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3A7D8F" w:rsidRPr="00DC637E" w:rsidRDefault="003A7D8F"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Overall </w:t>
            </w:r>
            <w:r w:rsidR="004553B4">
              <w:rPr>
                <w:rFonts w:ascii="Times New Roman" w:hAnsi="Times New Roman" w:cs="Times New Roman"/>
                <w:sz w:val="18"/>
                <w:szCs w:val="18"/>
              </w:rPr>
              <w:t>Self-</w:t>
            </w:r>
            <w:r>
              <w:rPr>
                <w:rFonts w:ascii="Times New Roman" w:hAnsi="Times New Roman" w:cs="Times New Roman"/>
                <w:sz w:val="18"/>
                <w:szCs w:val="18"/>
              </w:rPr>
              <w:t>Enhancement</w:t>
            </w:r>
          </w:p>
        </w:tc>
        <w:tc>
          <w:tcPr>
            <w:tcW w:w="1800" w:type="dxa"/>
            <w:gridSpan w:val="2"/>
            <w:tcBorders>
              <w:top w:val="single" w:sz="4" w:space="0" w:color="auto"/>
              <w:bottom w:val="single" w:sz="4" w:space="0" w:color="auto"/>
            </w:tcBorders>
            <w:vAlign w:val="bottom"/>
          </w:tcPr>
          <w:p w14:paraId="368DCF65"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Agency vs.</w:t>
            </w:r>
          </w:p>
          <w:p w14:paraId="795A1860"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Communion</w:t>
            </w:r>
          </w:p>
        </w:tc>
        <w:tc>
          <w:tcPr>
            <w:tcW w:w="1710" w:type="dxa"/>
            <w:gridSpan w:val="2"/>
            <w:tcBorders>
              <w:top w:val="single" w:sz="4" w:space="0" w:color="auto"/>
              <w:bottom w:val="single" w:sz="4" w:space="0" w:color="auto"/>
            </w:tcBorders>
            <w:vAlign w:val="bottom"/>
          </w:tcPr>
          <w:p w14:paraId="10660E0B" w14:textId="6596E21A"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Acquaintance vs. Close Other</w:t>
            </w:r>
          </w:p>
        </w:tc>
        <w:tc>
          <w:tcPr>
            <w:tcW w:w="1697" w:type="dxa"/>
            <w:gridSpan w:val="2"/>
            <w:tcBorders>
              <w:top w:val="single" w:sz="4" w:space="0" w:color="auto"/>
              <w:bottom w:val="single" w:sz="4" w:space="0" w:color="auto"/>
            </w:tcBorders>
            <w:vAlign w:val="bottom"/>
          </w:tcPr>
          <w:p w14:paraId="36357684"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C107A79" w14:textId="26889939"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710" w:type="dxa"/>
            <w:gridSpan w:val="2"/>
            <w:tcBorders>
              <w:top w:val="single" w:sz="4" w:space="0" w:color="auto"/>
              <w:bottom w:val="single" w:sz="4" w:space="0" w:color="auto"/>
            </w:tcBorders>
            <w:vAlign w:val="bottom"/>
          </w:tcPr>
          <w:p w14:paraId="5F374999" w14:textId="64CFCFC2"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723" w:type="dxa"/>
            <w:gridSpan w:val="2"/>
            <w:tcBorders>
              <w:bottom w:val="single" w:sz="4" w:space="0" w:color="auto"/>
            </w:tcBorders>
            <w:vAlign w:val="bottom"/>
          </w:tcPr>
          <w:p w14:paraId="3AFFBC3E" w14:textId="642983F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Competing Moderators</w:t>
            </w:r>
          </w:p>
        </w:tc>
      </w:tr>
      <w:tr w:rsidR="00691F39" w:rsidRPr="00465099" w14:paraId="51570C2D" w14:textId="7FE56113" w:rsidTr="00DC637E">
        <w:trPr>
          <w:trHeight w:val="327"/>
        </w:trPr>
        <w:tc>
          <w:tcPr>
            <w:tcW w:w="1247" w:type="dxa"/>
            <w:tcBorders>
              <w:top w:val="single" w:sz="4" w:space="0" w:color="auto"/>
            </w:tcBorders>
          </w:tcPr>
          <w:p w14:paraId="5D7B953A" w14:textId="77777777" w:rsidR="00D31D55" w:rsidRPr="00DC637E" w:rsidRDefault="00D31D55"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800" w:type="dxa"/>
            <w:gridSpan w:val="2"/>
            <w:tcBorders>
              <w:top w:val="single" w:sz="4" w:space="0" w:color="auto"/>
            </w:tcBorders>
            <w:vAlign w:val="bottom"/>
          </w:tcPr>
          <w:p w14:paraId="75E15884"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10DAF85" w14:textId="77777777" w:rsidR="00D31D55" w:rsidRPr="00DC637E" w:rsidRDefault="00D31D55" w:rsidP="00DF29E0">
            <w:pPr>
              <w:tabs>
                <w:tab w:val="center" w:pos="4680"/>
              </w:tabs>
              <w:jc w:val="center"/>
              <w:rPr>
                <w:rFonts w:ascii="Times New Roman" w:hAnsi="Times New Roman" w:cs="Times New Roman"/>
                <w:b/>
                <w:sz w:val="18"/>
                <w:szCs w:val="18"/>
                <w:highlight w:val="yellow"/>
                <w:u w:val="single"/>
              </w:rPr>
            </w:pPr>
            <w:r w:rsidRPr="00DC637E">
              <w:rPr>
                <w:rFonts w:ascii="Times New Roman" w:hAnsi="Times New Roman" w:cs="Times New Roman"/>
                <w:b/>
                <w:sz w:val="18"/>
                <w:szCs w:val="18"/>
                <w:highlight w:val="yellow"/>
                <w:u w:val="single"/>
              </w:rPr>
              <w:t>Model 4</w:t>
            </w:r>
          </w:p>
        </w:tc>
        <w:tc>
          <w:tcPr>
            <w:tcW w:w="1697" w:type="dxa"/>
            <w:gridSpan w:val="2"/>
            <w:tcBorders>
              <w:top w:val="single" w:sz="4" w:space="0" w:color="auto"/>
            </w:tcBorders>
            <w:vAlign w:val="bottom"/>
          </w:tcPr>
          <w:p w14:paraId="65136CFD"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5</w:t>
            </w:r>
          </w:p>
        </w:tc>
        <w:tc>
          <w:tcPr>
            <w:tcW w:w="1710" w:type="dxa"/>
            <w:gridSpan w:val="2"/>
            <w:tcBorders>
              <w:top w:val="single" w:sz="4" w:space="0" w:color="auto"/>
            </w:tcBorders>
            <w:vAlign w:val="bottom"/>
          </w:tcPr>
          <w:p w14:paraId="3549006D"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6</w:t>
            </w:r>
          </w:p>
        </w:tc>
        <w:tc>
          <w:tcPr>
            <w:tcW w:w="1710" w:type="dxa"/>
            <w:gridSpan w:val="2"/>
            <w:tcBorders>
              <w:top w:val="single" w:sz="4" w:space="0" w:color="auto"/>
            </w:tcBorders>
            <w:vAlign w:val="bottom"/>
          </w:tcPr>
          <w:p w14:paraId="4CA21942"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7</w:t>
            </w:r>
          </w:p>
        </w:tc>
        <w:tc>
          <w:tcPr>
            <w:tcW w:w="1723" w:type="dxa"/>
            <w:gridSpan w:val="2"/>
            <w:tcBorders>
              <w:top w:val="single" w:sz="4" w:space="0" w:color="auto"/>
            </w:tcBorders>
            <w:vAlign w:val="bottom"/>
          </w:tcPr>
          <w:p w14:paraId="1DCA0BD8" w14:textId="36CFFE97" w:rsidR="00D31D55" w:rsidRPr="00DC637E" w:rsidRDefault="00D31D55">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 xml:space="preserve">Model </w:t>
            </w:r>
            <w:r w:rsidR="004553B4">
              <w:rPr>
                <w:rFonts w:ascii="Times New Roman" w:hAnsi="Times New Roman" w:cs="Times New Roman"/>
                <w:b/>
                <w:sz w:val="18"/>
                <w:szCs w:val="18"/>
                <w:u w:val="single"/>
              </w:rPr>
              <w:t>8</w:t>
            </w:r>
          </w:p>
        </w:tc>
      </w:tr>
      <w:tr w:rsidR="00AA6A45" w:rsidRPr="00465099" w14:paraId="5010AE4F" w14:textId="6B350D58" w:rsidTr="00DC637E">
        <w:trPr>
          <w:trHeight w:val="423"/>
        </w:trPr>
        <w:tc>
          <w:tcPr>
            <w:tcW w:w="1247" w:type="dxa"/>
            <w:tcBorders>
              <w:bottom w:val="single" w:sz="4" w:space="0" w:color="auto"/>
            </w:tcBorders>
          </w:tcPr>
          <w:p w14:paraId="137AECC6"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D31D55" w:rsidRPr="00DC637E"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25BED404"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3BC015E1" w14:textId="24D85653"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1681675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3141E20" w14:textId="7D6696D2"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77777777"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i/>
                <w:sz w:val="18"/>
                <w:szCs w:val="18"/>
                <w:highlight w:val="yellow"/>
              </w:rPr>
              <w:t>B</w:t>
            </w:r>
          </w:p>
          <w:p w14:paraId="45D483BF" w14:textId="02CB95DF"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sz w:val="18"/>
                <w:szCs w:val="18"/>
                <w:highlight w:val="yellow"/>
              </w:rPr>
              <w:t>(95% CI)</w:t>
            </w:r>
          </w:p>
        </w:tc>
        <w:tc>
          <w:tcPr>
            <w:tcW w:w="720" w:type="dxa"/>
            <w:tcBorders>
              <w:bottom w:val="single" w:sz="4" w:space="0" w:color="auto"/>
            </w:tcBorders>
          </w:tcPr>
          <w:p w14:paraId="63B50028" w14:textId="77777777"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i/>
                <w:sz w:val="18"/>
                <w:szCs w:val="18"/>
                <w:highlight w:val="yellow"/>
              </w:rPr>
              <w:t>SE</w:t>
            </w:r>
          </w:p>
          <w:p w14:paraId="04CF133A" w14:textId="31D3E0C3"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sz w:val="18"/>
                <w:szCs w:val="18"/>
                <w:highlight w:val="yellow"/>
              </w:rPr>
              <w:t>(</w:t>
            </w:r>
            <w:r w:rsidRPr="00DC637E">
              <w:rPr>
                <w:rFonts w:ascii="Times New Roman" w:hAnsi="Times New Roman" w:cs="Times New Roman"/>
                <w:i/>
                <w:sz w:val="18"/>
                <w:szCs w:val="18"/>
                <w:highlight w:val="yellow"/>
              </w:rPr>
              <w:t>p</w:t>
            </w:r>
            <w:r w:rsidRPr="00DC637E">
              <w:rPr>
                <w:rFonts w:ascii="Times New Roman" w:hAnsi="Times New Roman" w:cs="Times New Roman"/>
                <w:sz w:val="18"/>
                <w:szCs w:val="18"/>
                <w:highlight w:val="yellow"/>
              </w:rPr>
              <w:t>)</w:t>
            </w:r>
          </w:p>
        </w:tc>
        <w:tc>
          <w:tcPr>
            <w:tcW w:w="977" w:type="dxa"/>
            <w:tcBorders>
              <w:bottom w:val="single" w:sz="4" w:space="0" w:color="auto"/>
            </w:tcBorders>
          </w:tcPr>
          <w:p w14:paraId="57414ED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2194919C"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084C1B3"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25F06F4" w14:textId="5007B3B0"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DB04E7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9AC43D" w14:textId="1FBF6AD3"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03" w:type="dxa"/>
            <w:tcBorders>
              <w:bottom w:val="single" w:sz="4" w:space="0" w:color="auto"/>
            </w:tcBorders>
          </w:tcPr>
          <w:p w14:paraId="75C6E0E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AF8F082" w14:textId="69AF69B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1E5A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D4DEBCB" w14:textId="65846965"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r>
      <w:tr w:rsidR="00AA6A45" w:rsidRPr="00465099" w14:paraId="24419EBF" w14:textId="615BAA47" w:rsidTr="00DC637E">
        <w:trPr>
          <w:trHeight w:val="440"/>
        </w:trPr>
        <w:tc>
          <w:tcPr>
            <w:tcW w:w="1247" w:type="dxa"/>
            <w:tcBorders>
              <w:top w:val="single" w:sz="4" w:space="0" w:color="auto"/>
            </w:tcBorders>
          </w:tcPr>
          <w:p w14:paraId="2AFBE7E3" w14:textId="7777777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D31D55" w:rsidRPr="00DC637E"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B77CF5">
              <w:rPr>
                <w:rFonts w:ascii="Times New Roman" w:hAnsi="Times New Roman" w:cs="Times New Roman"/>
                <w:sz w:val="18"/>
                <w:szCs w:val="18"/>
              </w:rPr>
              <w:t>2</w:t>
            </w:r>
          </w:p>
          <w:p w14:paraId="02B9E343" w14:textId="5FA317A3"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B77CF5">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29E1137B"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B77CF5">
              <w:rPr>
                <w:rFonts w:ascii="Times New Roman" w:hAnsi="Times New Roman" w:cs="Times New Roman"/>
                <w:sz w:val="18"/>
                <w:szCs w:val="18"/>
              </w:rPr>
              <w:t>6</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B77CF5">
              <w:rPr>
                <w:rFonts w:ascii="Times New Roman" w:hAnsi="Times New Roman" w:cs="Times New Roman"/>
                <w:sz w:val="18"/>
                <w:szCs w:val="18"/>
              </w:rPr>
              <w:t>2</w:t>
            </w:r>
          </w:p>
          <w:p w14:paraId="0F4C3002" w14:textId="0CC7D22B"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080" w:type="dxa"/>
            <w:tcBorders>
              <w:top w:val="single" w:sz="4" w:space="0" w:color="auto"/>
            </w:tcBorders>
          </w:tcPr>
          <w:p w14:paraId="45D68C62" w14:textId="04938DB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Pr="00465099">
              <w:rPr>
                <w:rFonts w:ascii="Times New Roman" w:hAnsi="Times New Roman" w:cs="Times New Roman"/>
                <w:sz w:val="18"/>
                <w:szCs w:val="18"/>
              </w:rPr>
              <w:t>3</w:t>
            </w:r>
            <w:r w:rsidRPr="00DC637E">
              <w:rPr>
                <w:rFonts w:ascii="Times New Roman" w:hAnsi="Times New Roman" w:cs="Times New Roman"/>
                <w:sz w:val="18"/>
                <w:szCs w:val="18"/>
              </w:rPr>
              <w:t>*</w:t>
            </w:r>
          </w:p>
          <w:p w14:paraId="78DA8614" w14:textId="475749B2"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B77CF5">
              <w:rPr>
                <w:rFonts w:ascii="Times New Roman" w:hAnsi="Times New Roman" w:cs="Times New Roman"/>
                <w:sz w:val="18"/>
                <w:szCs w:val="18"/>
              </w:rPr>
              <w:t>6</w:t>
            </w:r>
            <w:r w:rsidRPr="00465099">
              <w:rPr>
                <w:rFonts w:ascii="Times New Roman" w:hAnsi="Times New Roman" w:cs="Times New Roman"/>
                <w:sz w:val="18"/>
                <w:szCs w:val="18"/>
              </w:rPr>
              <w:t>, .2</w:t>
            </w:r>
            <w:r w:rsidR="00B77CF5">
              <w:rPr>
                <w:rFonts w:ascii="Times New Roman" w:hAnsi="Times New Roman" w:cs="Times New Roman"/>
                <w:sz w:val="18"/>
                <w:szCs w:val="18"/>
              </w:rPr>
              <w:t>0</w:t>
            </w:r>
            <w:r w:rsidRPr="00DC637E">
              <w:rPr>
                <w:rFonts w:ascii="Times New Roman" w:hAnsi="Times New Roman" w:cs="Times New Roman"/>
                <w:sz w:val="18"/>
                <w:szCs w:val="18"/>
              </w:rPr>
              <w:t>)</w:t>
            </w:r>
          </w:p>
        </w:tc>
        <w:tc>
          <w:tcPr>
            <w:tcW w:w="720" w:type="dxa"/>
            <w:tcBorders>
              <w:top w:val="single" w:sz="4" w:space="0" w:color="auto"/>
            </w:tcBorders>
          </w:tcPr>
          <w:p w14:paraId="159DACAD"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7256A6CC" w14:textId="7AB30B5A"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B77CF5">
              <w:rPr>
                <w:rFonts w:ascii="Times New Roman" w:hAnsi="Times New Roman" w:cs="Times New Roman"/>
                <w:sz w:val="18"/>
                <w:szCs w:val="18"/>
              </w:rPr>
              <w:t>1</w:t>
            </w:r>
            <w:r w:rsidRPr="00465099">
              <w:rPr>
                <w:rFonts w:ascii="Times New Roman" w:hAnsi="Times New Roman" w:cs="Times New Roman"/>
                <w:sz w:val="18"/>
                <w:szCs w:val="18"/>
              </w:rPr>
              <w:t>)</w:t>
            </w:r>
          </w:p>
        </w:tc>
        <w:tc>
          <w:tcPr>
            <w:tcW w:w="990" w:type="dxa"/>
            <w:tcBorders>
              <w:top w:val="single" w:sz="4" w:space="0" w:color="auto"/>
            </w:tcBorders>
          </w:tcPr>
          <w:p w14:paraId="2E6A7A29" w14:textId="1998FE61"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.23*</w:t>
            </w:r>
          </w:p>
          <w:p w14:paraId="0149D1EE" w14:textId="1D639CB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(.16, .30)</w:t>
            </w:r>
          </w:p>
        </w:tc>
        <w:tc>
          <w:tcPr>
            <w:tcW w:w="720" w:type="dxa"/>
            <w:tcBorders>
              <w:top w:val="single" w:sz="4" w:space="0" w:color="auto"/>
            </w:tcBorders>
          </w:tcPr>
          <w:p w14:paraId="5FEABAAA" w14:textId="7777777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.03</w:t>
            </w:r>
          </w:p>
          <w:p w14:paraId="080747A5" w14:textId="4B08066A"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(.000)</w:t>
            </w:r>
          </w:p>
        </w:tc>
        <w:tc>
          <w:tcPr>
            <w:tcW w:w="977" w:type="dxa"/>
            <w:tcBorders>
              <w:top w:val="single" w:sz="4" w:space="0" w:color="auto"/>
            </w:tcBorders>
          </w:tcPr>
          <w:p w14:paraId="47308595" w14:textId="70837788" w:rsidR="00D31D55" w:rsidRPr="00465099"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427C94">
              <w:rPr>
                <w:rFonts w:ascii="Times New Roman" w:hAnsi="Times New Roman" w:cs="Times New Roman"/>
                <w:sz w:val="18"/>
                <w:szCs w:val="18"/>
              </w:rPr>
              <w:t>5</w:t>
            </w:r>
            <w:r w:rsidRPr="00DC637E">
              <w:rPr>
                <w:rFonts w:ascii="Times New Roman" w:hAnsi="Times New Roman" w:cs="Times New Roman"/>
                <w:sz w:val="18"/>
                <w:szCs w:val="18"/>
              </w:rPr>
              <w:t>*</w:t>
            </w:r>
          </w:p>
          <w:p w14:paraId="1A54308E" w14:textId="52C55DB3" w:rsidR="00D31D55" w:rsidRPr="00DC637E" w:rsidRDefault="00D31D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6</w:t>
            </w:r>
            <w:r w:rsidRPr="00465099">
              <w:rPr>
                <w:rFonts w:ascii="Times New Roman" w:hAnsi="Times New Roman" w:cs="Times New Roman"/>
                <w:sz w:val="18"/>
                <w:szCs w:val="18"/>
              </w:rPr>
              <w:t>, .2</w:t>
            </w:r>
            <w:r w:rsidR="00427C94">
              <w:rPr>
                <w:rFonts w:ascii="Times New Roman" w:hAnsi="Times New Roman" w:cs="Times New Roman"/>
                <w:sz w:val="18"/>
                <w:szCs w:val="18"/>
              </w:rPr>
              <w:t>4</w:t>
            </w:r>
            <w:r w:rsidRPr="00465099">
              <w:rPr>
                <w:rFonts w:ascii="Times New Roman" w:hAnsi="Times New Roman" w:cs="Times New Roman"/>
                <w:sz w:val="18"/>
                <w:szCs w:val="18"/>
              </w:rPr>
              <w:t>)</w:t>
            </w:r>
          </w:p>
        </w:tc>
        <w:tc>
          <w:tcPr>
            <w:tcW w:w="720" w:type="dxa"/>
            <w:tcBorders>
              <w:top w:val="single" w:sz="4" w:space="0" w:color="auto"/>
            </w:tcBorders>
          </w:tcPr>
          <w:p w14:paraId="2AE04429" w14:textId="78A86ED2"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2AD76BA0" w14:textId="258185F4"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7EF0A765" w14:textId="4A0EACA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427C94">
              <w:rPr>
                <w:rFonts w:ascii="Times New Roman" w:hAnsi="Times New Roman" w:cs="Times New Roman"/>
                <w:sz w:val="18"/>
                <w:szCs w:val="18"/>
              </w:rPr>
              <w:t>1</w:t>
            </w:r>
            <w:r w:rsidRPr="00DC637E">
              <w:rPr>
                <w:rFonts w:ascii="Times New Roman" w:hAnsi="Times New Roman" w:cs="Times New Roman"/>
                <w:sz w:val="18"/>
                <w:szCs w:val="18"/>
              </w:rPr>
              <w:t>*</w:t>
            </w:r>
          </w:p>
          <w:p w14:paraId="2548A584" w14:textId="142E80D8"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(.13, .</w:t>
            </w:r>
            <w:r w:rsidR="00427C94">
              <w:rPr>
                <w:rFonts w:ascii="Times New Roman" w:hAnsi="Times New Roman" w:cs="Times New Roman"/>
                <w:sz w:val="18"/>
                <w:szCs w:val="18"/>
              </w:rPr>
              <w:t>28</w:t>
            </w:r>
            <w:r w:rsidRPr="00465099">
              <w:rPr>
                <w:rFonts w:ascii="Times New Roman" w:hAnsi="Times New Roman" w:cs="Times New Roman"/>
                <w:sz w:val="18"/>
                <w:szCs w:val="18"/>
              </w:rPr>
              <w:t>)</w:t>
            </w:r>
          </w:p>
        </w:tc>
        <w:tc>
          <w:tcPr>
            <w:tcW w:w="720" w:type="dxa"/>
            <w:tcBorders>
              <w:top w:val="single" w:sz="4" w:space="0" w:color="auto"/>
            </w:tcBorders>
          </w:tcPr>
          <w:p w14:paraId="54C0AD2B" w14:textId="5711ADBE" w:rsidR="00DD3E70"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6F02869D" w14:textId="18F94352" w:rsidR="00D31D55" w:rsidRPr="00DC637E" w:rsidRDefault="00DD3E70"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47A974D5" w14:textId="7CEB622E"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427C94">
              <w:rPr>
                <w:rFonts w:ascii="Times New Roman" w:hAnsi="Times New Roman" w:cs="Times New Roman"/>
                <w:sz w:val="18"/>
                <w:szCs w:val="18"/>
              </w:rPr>
              <w:t>21</w:t>
            </w:r>
            <w:r w:rsidRPr="00DC637E">
              <w:rPr>
                <w:rFonts w:ascii="Times New Roman" w:hAnsi="Times New Roman" w:cs="Times New Roman"/>
                <w:sz w:val="18"/>
                <w:szCs w:val="18"/>
              </w:rPr>
              <w:t>*</w:t>
            </w:r>
          </w:p>
          <w:p w14:paraId="4EF32C6F" w14:textId="5CFEC4B0"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427C94">
              <w:rPr>
                <w:rFonts w:ascii="Times New Roman" w:hAnsi="Times New Roman" w:cs="Times New Roman"/>
                <w:sz w:val="18"/>
                <w:szCs w:val="18"/>
              </w:rPr>
              <w:t>2</w:t>
            </w:r>
            <w:r w:rsidRPr="00465099">
              <w:rPr>
                <w:rFonts w:ascii="Times New Roman" w:hAnsi="Times New Roman" w:cs="Times New Roman"/>
                <w:sz w:val="18"/>
                <w:szCs w:val="18"/>
              </w:rPr>
              <w:t>, .2</w:t>
            </w:r>
            <w:r w:rsidR="00427C94">
              <w:rPr>
                <w:rFonts w:ascii="Times New Roman" w:hAnsi="Times New Roman" w:cs="Times New Roman"/>
                <w:sz w:val="18"/>
                <w:szCs w:val="18"/>
              </w:rPr>
              <w:t>9</w:t>
            </w:r>
            <w:r w:rsidRPr="00465099">
              <w:rPr>
                <w:rFonts w:ascii="Times New Roman" w:hAnsi="Times New Roman" w:cs="Times New Roman"/>
                <w:sz w:val="18"/>
                <w:szCs w:val="18"/>
              </w:rPr>
              <w:t>)</w:t>
            </w:r>
          </w:p>
        </w:tc>
        <w:tc>
          <w:tcPr>
            <w:tcW w:w="720" w:type="dxa"/>
            <w:tcBorders>
              <w:top w:val="single" w:sz="4" w:space="0" w:color="auto"/>
            </w:tcBorders>
          </w:tcPr>
          <w:p w14:paraId="7DAC563F" w14:textId="34CC7C2A" w:rsidR="00801F42"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61FC7610" w14:textId="5C2FFF6B" w:rsidR="00D31D55"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427C94">
              <w:rPr>
                <w:rFonts w:ascii="Times New Roman" w:hAnsi="Times New Roman" w:cs="Times New Roman"/>
                <w:sz w:val="18"/>
                <w:szCs w:val="18"/>
              </w:rPr>
              <w:t>0</w:t>
            </w:r>
            <w:r w:rsidRPr="00465099">
              <w:rPr>
                <w:rFonts w:ascii="Times New Roman" w:hAnsi="Times New Roman" w:cs="Times New Roman"/>
                <w:sz w:val="18"/>
                <w:szCs w:val="18"/>
              </w:rPr>
              <w:t>)</w:t>
            </w:r>
          </w:p>
        </w:tc>
        <w:tc>
          <w:tcPr>
            <w:tcW w:w="1003" w:type="dxa"/>
            <w:tcBorders>
              <w:top w:val="single" w:sz="4" w:space="0" w:color="auto"/>
            </w:tcBorders>
          </w:tcPr>
          <w:p w14:paraId="2F6DF164" w14:textId="52D748F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801F42" w:rsidRPr="00465099">
              <w:rPr>
                <w:rFonts w:ascii="Times New Roman" w:hAnsi="Times New Roman" w:cs="Times New Roman"/>
                <w:sz w:val="18"/>
                <w:szCs w:val="18"/>
              </w:rPr>
              <w:t>1</w:t>
            </w:r>
            <w:r w:rsidR="00427C94">
              <w:rPr>
                <w:rFonts w:ascii="Times New Roman" w:hAnsi="Times New Roman" w:cs="Times New Roman"/>
                <w:sz w:val="18"/>
                <w:szCs w:val="18"/>
              </w:rPr>
              <w:t>6*</w:t>
            </w:r>
          </w:p>
          <w:p w14:paraId="32038011" w14:textId="665AF7A3" w:rsidR="00801F42"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.04</w:t>
            </w:r>
            <w:r w:rsidRPr="00465099">
              <w:rPr>
                <w:rFonts w:ascii="Times New Roman" w:hAnsi="Times New Roman" w:cs="Times New Roman"/>
                <w:sz w:val="18"/>
                <w:szCs w:val="18"/>
              </w:rPr>
              <w:t>, .2</w:t>
            </w:r>
            <w:r w:rsidR="00427C94">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Borders>
              <w:top w:val="single" w:sz="4" w:space="0" w:color="auto"/>
            </w:tcBorders>
          </w:tcPr>
          <w:p w14:paraId="55BEE763" w14:textId="4F100313" w:rsidR="00801F42"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6</w:t>
            </w:r>
          </w:p>
          <w:p w14:paraId="14A0566A" w14:textId="6A794882" w:rsidR="00D31D55"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12</w:t>
            </w:r>
            <w:r w:rsidRPr="00465099">
              <w:rPr>
                <w:rFonts w:ascii="Times New Roman" w:hAnsi="Times New Roman" w:cs="Times New Roman"/>
                <w:sz w:val="18"/>
                <w:szCs w:val="18"/>
              </w:rPr>
              <w:t>)</w:t>
            </w:r>
          </w:p>
        </w:tc>
      </w:tr>
      <w:tr w:rsidR="00AA6A45" w:rsidRPr="00465099" w14:paraId="25540887" w14:textId="661FD435" w:rsidTr="00DC637E">
        <w:trPr>
          <w:trHeight w:val="506"/>
        </w:trPr>
        <w:tc>
          <w:tcPr>
            <w:tcW w:w="1247" w:type="dxa"/>
          </w:tcPr>
          <w:p w14:paraId="0473C0A9" w14:textId="5775B3F5"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Agency</w:t>
            </w:r>
          </w:p>
        </w:tc>
        <w:tc>
          <w:tcPr>
            <w:tcW w:w="913" w:type="dxa"/>
          </w:tcPr>
          <w:p w14:paraId="67B2BA81"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4EA9E006"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66041501"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45A6A480"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71676E8B" w14:textId="66355D9E"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B77CF5">
              <w:rPr>
                <w:rFonts w:ascii="Times New Roman" w:hAnsi="Times New Roman" w:cs="Times New Roman"/>
                <w:sz w:val="18"/>
                <w:szCs w:val="18"/>
              </w:rPr>
              <w:t>5</w:t>
            </w:r>
            <w:r w:rsidRPr="00DC637E">
              <w:rPr>
                <w:rFonts w:ascii="Times New Roman" w:hAnsi="Times New Roman" w:cs="Times New Roman"/>
                <w:sz w:val="18"/>
                <w:szCs w:val="18"/>
              </w:rPr>
              <w:t>*</w:t>
            </w:r>
          </w:p>
          <w:p w14:paraId="250193E0" w14:textId="2B55F1BC"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B77CF5">
              <w:rPr>
                <w:rFonts w:ascii="Times New Roman" w:hAnsi="Times New Roman" w:cs="Times New Roman"/>
                <w:sz w:val="18"/>
                <w:szCs w:val="18"/>
              </w:rPr>
              <w:t>8</w:t>
            </w:r>
            <w:r w:rsidRPr="00465099">
              <w:rPr>
                <w:rFonts w:ascii="Times New Roman" w:hAnsi="Times New Roman" w:cs="Times New Roman"/>
                <w:sz w:val="18"/>
                <w:szCs w:val="18"/>
              </w:rPr>
              <w:t>, .2</w:t>
            </w:r>
            <w:r w:rsidR="00B77CF5">
              <w:rPr>
                <w:rFonts w:ascii="Times New Roman" w:hAnsi="Times New Roman" w:cs="Times New Roman"/>
                <w:sz w:val="18"/>
                <w:szCs w:val="18"/>
              </w:rPr>
              <w:t>2</w:t>
            </w:r>
            <w:r w:rsidRPr="00465099">
              <w:rPr>
                <w:rFonts w:ascii="Times New Roman" w:hAnsi="Times New Roman" w:cs="Times New Roman"/>
                <w:sz w:val="18"/>
                <w:szCs w:val="18"/>
              </w:rPr>
              <w:t>)</w:t>
            </w:r>
          </w:p>
        </w:tc>
        <w:tc>
          <w:tcPr>
            <w:tcW w:w="720" w:type="dxa"/>
          </w:tcPr>
          <w:p w14:paraId="255E0DED"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4892B5E4" w14:textId="1B278A5F"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B77CF5">
              <w:rPr>
                <w:rFonts w:ascii="Times New Roman" w:hAnsi="Times New Roman" w:cs="Times New Roman"/>
                <w:sz w:val="18"/>
                <w:szCs w:val="18"/>
              </w:rPr>
              <w:t>0</w:t>
            </w:r>
            <w:r w:rsidRPr="00465099">
              <w:rPr>
                <w:rFonts w:ascii="Times New Roman" w:hAnsi="Times New Roman" w:cs="Times New Roman"/>
                <w:sz w:val="18"/>
                <w:szCs w:val="18"/>
              </w:rPr>
              <w:t>)</w:t>
            </w:r>
          </w:p>
        </w:tc>
        <w:tc>
          <w:tcPr>
            <w:tcW w:w="990" w:type="dxa"/>
          </w:tcPr>
          <w:p w14:paraId="3F58CA8A"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720" w:type="dxa"/>
          </w:tcPr>
          <w:p w14:paraId="4C5EDA63"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977" w:type="dxa"/>
          </w:tcPr>
          <w:p w14:paraId="6DECE20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33A80D1F"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510C2B5D"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AE8651A"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207B79E1"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3BFF61A3"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31C14AB6" w14:textId="30DECB90"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3B6E92">
              <w:rPr>
                <w:rFonts w:ascii="Times New Roman" w:hAnsi="Times New Roman" w:cs="Times New Roman"/>
                <w:sz w:val="18"/>
                <w:szCs w:val="18"/>
              </w:rPr>
              <w:t>16</w:t>
            </w:r>
            <w:r w:rsidRPr="00465099">
              <w:rPr>
                <w:rFonts w:ascii="Times New Roman" w:hAnsi="Times New Roman" w:cs="Times New Roman"/>
                <w:sz w:val="18"/>
                <w:szCs w:val="18"/>
              </w:rPr>
              <w:t>*</w:t>
            </w:r>
          </w:p>
          <w:p w14:paraId="0FDE5D99" w14:textId="7D366EA1"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27C94">
              <w:rPr>
                <w:rFonts w:ascii="Times New Roman" w:hAnsi="Times New Roman" w:cs="Times New Roman"/>
                <w:sz w:val="18"/>
                <w:szCs w:val="18"/>
              </w:rPr>
              <w:t>9</w:t>
            </w:r>
            <w:r>
              <w:rPr>
                <w:rFonts w:ascii="Times New Roman" w:hAnsi="Times New Roman" w:cs="Times New Roman"/>
                <w:sz w:val="18"/>
                <w:szCs w:val="18"/>
              </w:rPr>
              <w:t>, .</w:t>
            </w:r>
            <w:r w:rsidR="003B6E92">
              <w:rPr>
                <w:rFonts w:ascii="Times New Roman" w:hAnsi="Times New Roman" w:cs="Times New Roman"/>
                <w:sz w:val="18"/>
                <w:szCs w:val="18"/>
              </w:rPr>
              <w:t>24</w:t>
            </w:r>
            <w:r>
              <w:rPr>
                <w:rFonts w:ascii="Times New Roman" w:hAnsi="Times New Roman" w:cs="Times New Roman"/>
                <w:sz w:val="18"/>
                <w:szCs w:val="18"/>
              </w:rPr>
              <w:t>)</w:t>
            </w:r>
          </w:p>
        </w:tc>
        <w:tc>
          <w:tcPr>
            <w:tcW w:w="720" w:type="dxa"/>
          </w:tcPr>
          <w:p w14:paraId="1C6E9FF9" w14:textId="2C3F1438"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3B6E92">
              <w:rPr>
                <w:rFonts w:ascii="Times New Roman" w:hAnsi="Times New Roman" w:cs="Times New Roman"/>
                <w:sz w:val="18"/>
                <w:szCs w:val="18"/>
              </w:rPr>
              <w:t>4</w:t>
            </w:r>
          </w:p>
          <w:p w14:paraId="6E1CDBD4" w14:textId="0AF77A65"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r>
      <w:tr w:rsidR="00AA6A45" w:rsidRPr="00465099" w14:paraId="7C142D02" w14:textId="642A4767" w:rsidTr="00DC637E">
        <w:trPr>
          <w:trHeight w:val="513"/>
        </w:trPr>
        <w:tc>
          <w:tcPr>
            <w:tcW w:w="1247" w:type="dxa"/>
          </w:tcPr>
          <w:p w14:paraId="23D7F89D" w14:textId="7777777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Communion</w:t>
            </w:r>
          </w:p>
        </w:tc>
        <w:tc>
          <w:tcPr>
            <w:tcW w:w="913" w:type="dxa"/>
          </w:tcPr>
          <w:p w14:paraId="2F696325"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790D608C"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113DE076"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0DD8BD40"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71A04604" w14:textId="1473E96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B77CF5">
              <w:rPr>
                <w:rFonts w:ascii="Times New Roman" w:hAnsi="Times New Roman" w:cs="Times New Roman"/>
                <w:sz w:val="18"/>
                <w:szCs w:val="18"/>
              </w:rPr>
              <w:t>1</w:t>
            </w:r>
            <w:r w:rsidRPr="00DC637E">
              <w:rPr>
                <w:rFonts w:ascii="Times New Roman" w:hAnsi="Times New Roman" w:cs="Times New Roman"/>
                <w:sz w:val="18"/>
                <w:szCs w:val="18"/>
              </w:rPr>
              <w:t>*</w:t>
            </w:r>
          </w:p>
          <w:p w14:paraId="4EE1046F" w14:textId="6DC1DEC5"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B01A78">
              <w:rPr>
                <w:rFonts w:ascii="Times New Roman" w:hAnsi="Times New Roman" w:cs="Times New Roman"/>
                <w:sz w:val="18"/>
                <w:szCs w:val="18"/>
              </w:rPr>
              <w:t>19</w:t>
            </w:r>
            <w:r w:rsidRPr="00465099">
              <w:rPr>
                <w:rFonts w:ascii="Times New Roman" w:hAnsi="Times New Roman" w:cs="Times New Roman"/>
                <w:sz w:val="18"/>
                <w:szCs w:val="18"/>
              </w:rPr>
              <w:t>, -.03)</w:t>
            </w:r>
          </w:p>
        </w:tc>
        <w:tc>
          <w:tcPr>
            <w:tcW w:w="720" w:type="dxa"/>
          </w:tcPr>
          <w:p w14:paraId="1214C2C9"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2973FB67" w14:textId="41815317"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(.007)</w:t>
            </w:r>
          </w:p>
        </w:tc>
        <w:tc>
          <w:tcPr>
            <w:tcW w:w="990" w:type="dxa"/>
          </w:tcPr>
          <w:p w14:paraId="61807987"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720" w:type="dxa"/>
          </w:tcPr>
          <w:p w14:paraId="18C32B74"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977" w:type="dxa"/>
          </w:tcPr>
          <w:p w14:paraId="1266BAD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0A1A785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348757DB"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742338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51BF2951"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DA0E48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00A946A4" w14:textId="3724F102"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691F39">
              <w:rPr>
                <w:rFonts w:ascii="Times New Roman" w:hAnsi="Times New Roman" w:cs="Times New Roman"/>
                <w:sz w:val="18"/>
                <w:szCs w:val="18"/>
              </w:rPr>
              <w:t>10</w:t>
            </w:r>
            <w:r w:rsidRPr="00DC637E">
              <w:rPr>
                <w:rFonts w:ascii="Times New Roman" w:hAnsi="Times New Roman" w:cs="Times New Roman"/>
                <w:sz w:val="18"/>
                <w:szCs w:val="18"/>
              </w:rPr>
              <w:t>*</w:t>
            </w:r>
          </w:p>
          <w:p w14:paraId="45C48080" w14:textId="44C6247A"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3B6E92">
              <w:rPr>
                <w:rFonts w:ascii="Times New Roman" w:hAnsi="Times New Roman" w:cs="Times New Roman"/>
                <w:sz w:val="18"/>
                <w:szCs w:val="18"/>
              </w:rPr>
              <w:t>8</w:t>
            </w:r>
            <w:r>
              <w:rPr>
                <w:rFonts w:ascii="Times New Roman" w:hAnsi="Times New Roman" w:cs="Times New Roman"/>
                <w:sz w:val="18"/>
                <w:szCs w:val="18"/>
              </w:rPr>
              <w:t>, -.0</w:t>
            </w:r>
            <w:r w:rsidR="003B6E92">
              <w:rPr>
                <w:rFonts w:ascii="Times New Roman" w:hAnsi="Times New Roman" w:cs="Times New Roman"/>
                <w:sz w:val="18"/>
                <w:szCs w:val="18"/>
              </w:rPr>
              <w:t>1</w:t>
            </w:r>
            <w:r>
              <w:rPr>
                <w:rFonts w:ascii="Times New Roman" w:hAnsi="Times New Roman" w:cs="Times New Roman"/>
                <w:sz w:val="18"/>
                <w:szCs w:val="18"/>
              </w:rPr>
              <w:t>)</w:t>
            </w:r>
          </w:p>
        </w:tc>
        <w:tc>
          <w:tcPr>
            <w:tcW w:w="720" w:type="dxa"/>
          </w:tcPr>
          <w:p w14:paraId="78A8854F"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45023021" w14:textId="00722827"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r w:rsidR="003B6E92">
              <w:rPr>
                <w:rFonts w:ascii="Times New Roman" w:hAnsi="Times New Roman" w:cs="Times New Roman"/>
                <w:sz w:val="18"/>
                <w:szCs w:val="18"/>
              </w:rPr>
              <w:t>5</w:t>
            </w:r>
            <w:r>
              <w:rPr>
                <w:rFonts w:ascii="Times New Roman" w:hAnsi="Times New Roman" w:cs="Times New Roman"/>
                <w:sz w:val="18"/>
                <w:szCs w:val="18"/>
              </w:rPr>
              <w:t>)</w:t>
            </w:r>
          </w:p>
        </w:tc>
      </w:tr>
      <w:tr w:rsidR="00AA6A45" w:rsidRPr="00465099" w14:paraId="1EB661D8" w14:textId="7FFD4989" w:rsidTr="00DC637E">
        <w:trPr>
          <w:trHeight w:val="513"/>
        </w:trPr>
        <w:tc>
          <w:tcPr>
            <w:tcW w:w="1247" w:type="dxa"/>
          </w:tcPr>
          <w:p w14:paraId="2D0FA149" w14:textId="085424CA"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Acquaintance</w:t>
            </w:r>
          </w:p>
        </w:tc>
        <w:tc>
          <w:tcPr>
            <w:tcW w:w="913" w:type="dxa"/>
          </w:tcPr>
          <w:p w14:paraId="4BAB40C4"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03E0717A"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546E19BB"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1EDDEE8E"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43158C5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CB5956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36002D90" w14:textId="367B0CC0"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-.02</w:t>
            </w:r>
          </w:p>
          <w:p w14:paraId="4D31B2A3" w14:textId="39C4C7F3"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(-.09, .06)</w:t>
            </w:r>
          </w:p>
        </w:tc>
        <w:tc>
          <w:tcPr>
            <w:tcW w:w="720" w:type="dxa"/>
          </w:tcPr>
          <w:p w14:paraId="0DEAF79D" w14:textId="7777777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.04</w:t>
            </w:r>
          </w:p>
          <w:p w14:paraId="069EFAB9" w14:textId="0A29F31E"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(.656)</w:t>
            </w:r>
          </w:p>
        </w:tc>
        <w:tc>
          <w:tcPr>
            <w:tcW w:w="977" w:type="dxa"/>
          </w:tcPr>
          <w:p w14:paraId="1C05471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118482C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23994B08" w14:textId="2B058ABF"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AE043BA" w14:textId="0D5C5A6C"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18931DE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EEEC68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0D9054CA" w14:textId="77777777"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691F39">
              <w:rPr>
                <w:rFonts w:ascii="Times New Roman" w:hAnsi="Times New Roman" w:cs="Times New Roman"/>
                <w:sz w:val="18"/>
                <w:szCs w:val="18"/>
              </w:rPr>
              <w:t>2</w:t>
            </w:r>
          </w:p>
          <w:p w14:paraId="0DF22318" w14:textId="62BC3463"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3B6E92">
              <w:rPr>
                <w:rFonts w:ascii="Times New Roman" w:hAnsi="Times New Roman" w:cs="Times New Roman"/>
                <w:sz w:val="18"/>
                <w:szCs w:val="18"/>
              </w:rPr>
              <w:t>8</w:t>
            </w:r>
            <w:r>
              <w:rPr>
                <w:rFonts w:ascii="Times New Roman" w:hAnsi="Times New Roman" w:cs="Times New Roman"/>
                <w:sz w:val="18"/>
                <w:szCs w:val="18"/>
              </w:rPr>
              <w:t>, .04)</w:t>
            </w:r>
          </w:p>
        </w:tc>
        <w:tc>
          <w:tcPr>
            <w:tcW w:w="720" w:type="dxa"/>
          </w:tcPr>
          <w:p w14:paraId="626501B4"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.03</w:t>
            </w:r>
          </w:p>
          <w:p w14:paraId="32FB0E06" w14:textId="6932AC9A"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(.4</w:t>
            </w:r>
            <w:r w:rsidR="003B6E92">
              <w:rPr>
                <w:rFonts w:ascii="Times New Roman" w:hAnsi="Times New Roman" w:cs="Times New Roman"/>
                <w:sz w:val="18"/>
                <w:szCs w:val="18"/>
              </w:rPr>
              <w:t>77</w:t>
            </w:r>
            <w:r>
              <w:rPr>
                <w:rFonts w:ascii="Times New Roman" w:hAnsi="Times New Roman" w:cs="Times New Roman"/>
                <w:sz w:val="18"/>
                <w:szCs w:val="18"/>
              </w:rPr>
              <w:t>)</w:t>
            </w:r>
          </w:p>
        </w:tc>
      </w:tr>
      <w:tr w:rsidR="00AA6A45" w:rsidRPr="00D6232A" w14:paraId="47132EA5" w14:textId="6455BC64" w:rsidTr="00DC637E">
        <w:trPr>
          <w:trHeight w:val="477"/>
        </w:trPr>
        <w:tc>
          <w:tcPr>
            <w:tcW w:w="1247" w:type="dxa"/>
          </w:tcPr>
          <w:p w14:paraId="55D44D72" w14:textId="75118D5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CABEE2C"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7ADCED11"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087F9246"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211B4CE4"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2F6188EB" w14:textId="7D97477E"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BCE5ACA" w14:textId="0A3DBD63"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467DD2CC"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640CA6A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77" w:type="dxa"/>
          </w:tcPr>
          <w:p w14:paraId="58D11178" w14:textId="1ECD5304"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427C94">
              <w:rPr>
                <w:rFonts w:ascii="Times New Roman" w:hAnsi="Times New Roman" w:cs="Times New Roman"/>
                <w:sz w:val="18"/>
                <w:szCs w:val="18"/>
              </w:rPr>
              <w:t>08</w:t>
            </w:r>
          </w:p>
          <w:p w14:paraId="54629755" w14:textId="184AA810" w:rsidR="00D31D55" w:rsidRPr="00DC637E" w:rsidRDefault="00D31D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w:t>
            </w:r>
            <w:r w:rsidRPr="00465099">
              <w:rPr>
                <w:rFonts w:ascii="Times New Roman" w:hAnsi="Times New Roman" w:cs="Times New Roman"/>
                <w:sz w:val="18"/>
                <w:szCs w:val="18"/>
              </w:rPr>
              <w:t>.0</w:t>
            </w:r>
            <w:r w:rsidR="00427C94">
              <w:rPr>
                <w:rFonts w:ascii="Times New Roman" w:hAnsi="Times New Roman" w:cs="Times New Roman"/>
                <w:sz w:val="18"/>
                <w:szCs w:val="18"/>
              </w:rPr>
              <w:t>2</w:t>
            </w:r>
            <w:r w:rsidRPr="00465099">
              <w:rPr>
                <w:rFonts w:ascii="Times New Roman" w:hAnsi="Times New Roman" w:cs="Times New Roman"/>
                <w:sz w:val="18"/>
                <w:szCs w:val="18"/>
              </w:rPr>
              <w:t>, .</w:t>
            </w:r>
            <w:r w:rsidR="00427C94">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62980915" w14:textId="031E31A0"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5</w:t>
            </w:r>
          </w:p>
          <w:p w14:paraId="65546DF8" w14:textId="373C7E25"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96</w:t>
            </w:r>
            <w:r w:rsidRPr="00465099">
              <w:rPr>
                <w:rFonts w:ascii="Times New Roman" w:hAnsi="Times New Roman" w:cs="Times New Roman"/>
                <w:sz w:val="18"/>
                <w:szCs w:val="18"/>
              </w:rPr>
              <w:t>)</w:t>
            </w:r>
          </w:p>
        </w:tc>
        <w:tc>
          <w:tcPr>
            <w:tcW w:w="990" w:type="dxa"/>
          </w:tcPr>
          <w:p w14:paraId="730BB7FB"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39DFFD0"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7F6B8A20"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B9EFD5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3455DE16" w14:textId="3085148D" w:rsidR="00465099" w:rsidRPr="00D6232A" w:rsidRDefault="003B6E92"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19DCB6C" w14:textId="3E0F2459" w:rsidR="00D31D55" w:rsidRPr="00DC637E" w:rsidRDefault="00465099" w:rsidP="00DF29E0">
            <w:pPr>
              <w:tabs>
                <w:tab w:val="center" w:pos="4680"/>
              </w:tabs>
              <w:jc w:val="center"/>
              <w:rPr>
                <w:rFonts w:ascii="Times New Roman" w:hAnsi="Times New Roman" w:cs="Times New Roman"/>
                <w:sz w:val="18"/>
                <w:szCs w:val="18"/>
              </w:rPr>
            </w:pPr>
            <w:r w:rsidRPr="00D6232A">
              <w:rPr>
                <w:rFonts w:ascii="Times New Roman" w:hAnsi="Times New Roman" w:cs="Times New Roman"/>
                <w:sz w:val="18"/>
                <w:szCs w:val="18"/>
              </w:rPr>
              <w:t>(-.1</w:t>
            </w:r>
            <w:r w:rsidR="003B6E92">
              <w:rPr>
                <w:rFonts w:ascii="Times New Roman" w:hAnsi="Times New Roman" w:cs="Times New Roman"/>
                <w:sz w:val="18"/>
                <w:szCs w:val="18"/>
              </w:rPr>
              <w:t>3</w:t>
            </w:r>
            <w:r w:rsidRPr="00D6232A">
              <w:rPr>
                <w:rFonts w:ascii="Times New Roman" w:hAnsi="Times New Roman" w:cs="Times New Roman"/>
                <w:sz w:val="18"/>
                <w:szCs w:val="18"/>
              </w:rPr>
              <w:t>, .</w:t>
            </w:r>
            <w:r w:rsidR="003B6E92">
              <w:rPr>
                <w:rFonts w:ascii="Times New Roman" w:hAnsi="Times New Roman" w:cs="Times New Roman"/>
                <w:sz w:val="18"/>
                <w:szCs w:val="18"/>
              </w:rPr>
              <w:t>10</w:t>
            </w:r>
            <w:r w:rsidRPr="00D6232A">
              <w:rPr>
                <w:rFonts w:ascii="Times New Roman" w:hAnsi="Times New Roman" w:cs="Times New Roman"/>
                <w:sz w:val="18"/>
                <w:szCs w:val="18"/>
              </w:rPr>
              <w:t>)</w:t>
            </w:r>
          </w:p>
        </w:tc>
        <w:tc>
          <w:tcPr>
            <w:tcW w:w="720" w:type="dxa"/>
          </w:tcPr>
          <w:p w14:paraId="39EF9028" w14:textId="65F23A6E" w:rsidR="00D6232A" w:rsidRPr="00DC637E" w:rsidRDefault="00D6232A"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3B6E92">
              <w:rPr>
                <w:rFonts w:ascii="Times New Roman" w:hAnsi="Times New Roman" w:cs="Times New Roman"/>
                <w:sz w:val="18"/>
                <w:szCs w:val="18"/>
              </w:rPr>
              <w:t>6</w:t>
            </w:r>
          </w:p>
          <w:p w14:paraId="48293BB8" w14:textId="2CAE361A" w:rsidR="00D31D55" w:rsidRPr="00DC637E" w:rsidRDefault="00D6232A"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3B6E92">
              <w:rPr>
                <w:rFonts w:ascii="Times New Roman" w:hAnsi="Times New Roman" w:cs="Times New Roman"/>
                <w:sz w:val="18"/>
                <w:szCs w:val="18"/>
              </w:rPr>
              <w:t>801</w:t>
            </w:r>
            <w:r w:rsidRPr="00DC637E">
              <w:rPr>
                <w:rFonts w:ascii="Times New Roman" w:hAnsi="Times New Roman" w:cs="Times New Roman"/>
                <w:sz w:val="18"/>
                <w:szCs w:val="18"/>
              </w:rPr>
              <w:t>)</w:t>
            </w:r>
          </w:p>
        </w:tc>
      </w:tr>
      <w:tr w:rsidR="00427C94" w:rsidRPr="00D6232A" w14:paraId="3B4034C6" w14:textId="70E4D131" w:rsidTr="00775691">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6"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77"/>
          <w:trPrChange w:id="587" w:author="Author">
            <w:trPr>
              <w:gridBefore w:val="1"/>
              <w:trHeight w:val="577"/>
            </w:trPr>
          </w:trPrChange>
        </w:trPr>
        <w:tc>
          <w:tcPr>
            <w:tcW w:w="1247" w:type="dxa"/>
            <w:tcPrChange w:id="588" w:author="Author">
              <w:tcPr>
                <w:tcW w:w="1247" w:type="dxa"/>
                <w:gridSpan w:val="2"/>
              </w:tcPr>
            </w:tcPrChange>
          </w:tcPr>
          <w:p w14:paraId="45F14A4E" w14:textId="367A2E85" w:rsidR="00427C94" w:rsidRPr="00DC637E" w:rsidRDefault="00427C94" w:rsidP="00427C94">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589" w:author="Author">
              <w:tcPr>
                <w:tcW w:w="913" w:type="dxa"/>
                <w:gridSpan w:val="3"/>
              </w:tcPr>
            </w:tcPrChange>
          </w:tcPr>
          <w:p w14:paraId="54BC6E6C" w14:textId="77777777" w:rsidR="00427C94" w:rsidRPr="00DC637E" w:rsidRDefault="00427C94" w:rsidP="00427C94">
            <w:pPr>
              <w:tabs>
                <w:tab w:val="center" w:pos="4680"/>
              </w:tabs>
              <w:rPr>
                <w:rFonts w:ascii="Times New Roman" w:hAnsi="Times New Roman" w:cs="Times New Roman"/>
                <w:sz w:val="18"/>
                <w:szCs w:val="18"/>
              </w:rPr>
            </w:pPr>
          </w:p>
        </w:tc>
        <w:tc>
          <w:tcPr>
            <w:tcW w:w="651" w:type="dxa"/>
            <w:tcPrChange w:id="590" w:author="Author">
              <w:tcPr>
                <w:tcW w:w="651" w:type="dxa"/>
              </w:tcPr>
            </w:tcPrChange>
          </w:tcPr>
          <w:p w14:paraId="5BE50823" w14:textId="77777777" w:rsidR="00427C94" w:rsidRPr="00DC637E" w:rsidRDefault="00427C94" w:rsidP="00427C94">
            <w:pPr>
              <w:tabs>
                <w:tab w:val="center" w:pos="4680"/>
              </w:tabs>
              <w:rPr>
                <w:rFonts w:ascii="Times New Roman" w:hAnsi="Times New Roman" w:cs="Times New Roman"/>
                <w:sz w:val="18"/>
                <w:szCs w:val="18"/>
              </w:rPr>
            </w:pPr>
          </w:p>
        </w:tc>
        <w:tc>
          <w:tcPr>
            <w:tcW w:w="969" w:type="dxa"/>
            <w:tcPrChange w:id="591" w:author="Author">
              <w:tcPr>
                <w:tcW w:w="969" w:type="dxa"/>
                <w:gridSpan w:val="2"/>
              </w:tcPr>
            </w:tcPrChange>
          </w:tcPr>
          <w:p w14:paraId="7C761DEC" w14:textId="77777777" w:rsidR="00427C94" w:rsidRPr="00DC637E" w:rsidRDefault="00427C94" w:rsidP="00427C94">
            <w:pPr>
              <w:tabs>
                <w:tab w:val="center" w:pos="4680"/>
              </w:tabs>
              <w:rPr>
                <w:rFonts w:ascii="Times New Roman" w:hAnsi="Times New Roman" w:cs="Times New Roman"/>
                <w:sz w:val="18"/>
                <w:szCs w:val="18"/>
              </w:rPr>
            </w:pPr>
          </w:p>
        </w:tc>
        <w:tc>
          <w:tcPr>
            <w:tcW w:w="720" w:type="dxa"/>
            <w:tcPrChange w:id="592" w:author="Author">
              <w:tcPr>
                <w:tcW w:w="720" w:type="dxa"/>
                <w:gridSpan w:val="2"/>
              </w:tcPr>
            </w:tcPrChange>
          </w:tcPr>
          <w:p w14:paraId="5A66E690" w14:textId="77777777" w:rsidR="00427C94" w:rsidRPr="00DC637E" w:rsidRDefault="00427C94" w:rsidP="00427C94">
            <w:pPr>
              <w:tabs>
                <w:tab w:val="center" w:pos="4680"/>
              </w:tabs>
              <w:rPr>
                <w:rFonts w:ascii="Times New Roman" w:hAnsi="Times New Roman" w:cs="Times New Roman"/>
                <w:sz w:val="18"/>
                <w:szCs w:val="18"/>
              </w:rPr>
            </w:pPr>
          </w:p>
        </w:tc>
        <w:tc>
          <w:tcPr>
            <w:tcW w:w="1080" w:type="dxa"/>
            <w:tcPrChange w:id="593" w:author="Author">
              <w:tcPr>
                <w:tcW w:w="1080" w:type="dxa"/>
                <w:gridSpan w:val="2"/>
              </w:tcPr>
            </w:tcPrChange>
          </w:tcPr>
          <w:p w14:paraId="38A7F7A8"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4" w:author="Author">
              <w:tcPr>
                <w:tcW w:w="720" w:type="dxa"/>
                <w:gridSpan w:val="2"/>
              </w:tcPr>
            </w:tcPrChange>
          </w:tcPr>
          <w:p w14:paraId="1ED4BD9A" w14:textId="77777777" w:rsidR="00427C94" w:rsidRPr="00DC637E" w:rsidRDefault="00427C94" w:rsidP="00427C94">
            <w:pPr>
              <w:tabs>
                <w:tab w:val="center" w:pos="4680"/>
              </w:tabs>
              <w:jc w:val="center"/>
              <w:rPr>
                <w:rFonts w:ascii="Times New Roman" w:hAnsi="Times New Roman" w:cs="Times New Roman"/>
                <w:sz w:val="18"/>
                <w:szCs w:val="18"/>
              </w:rPr>
            </w:pPr>
          </w:p>
        </w:tc>
        <w:tc>
          <w:tcPr>
            <w:tcW w:w="990" w:type="dxa"/>
            <w:tcPrChange w:id="595" w:author="Author">
              <w:tcPr>
                <w:tcW w:w="990" w:type="dxa"/>
                <w:gridSpan w:val="2"/>
              </w:tcPr>
            </w:tcPrChange>
          </w:tcPr>
          <w:p w14:paraId="627A810E" w14:textId="66630B20"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6" w:author="Author">
              <w:tcPr>
                <w:tcW w:w="720" w:type="dxa"/>
                <w:gridSpan w:val="2"/>
              </w:tcPr>
            </w:tcPrChange>
          </w:tcPr>
          <w:p w14:paraId="10B5D433" w14:textId="7115A4E0" w:rsidR="00427C94" w:rsidRPr="00DC637E" w:rsidRDefault="00427C94" w:rsidP="00427C94">
            <w:pPr>
              <w:tabs>
                <w:tab w:val="center" w:pos="4680"/>
              </w:tabs>
              <w:jc w:val="center"/>
              <w:rPr>
                <w:rFonts w:ascii="Times New Roman" w:hAnsi="Times New Roman" w:cs="Times New Roman"/>
                <w:sz w:val="18"/>
                <w:szCs w:val="18"/>
              </w:rPr>
            </w:pPr>
          </w:p>
        </w:tc>
        <w:tc>
          <w:tcPr>
            <w:tcW w:w="977" w:type="dxa"/>
            <w:tcPrChange w:id="597" w:author="Author">
              <w:tcPr>
                <w:tcW w:w="977" w:type="dxa"/>
                <w:gridSpan w:val="2"/>
              </w:tcPr>
            </w:tcPrChange>
          </w:tcPr>
          <w:p w14:paraId="2A9A6166"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8" w:author="Author">
              <w:tcPr>
                <w:tcW w:w="720" w:type="dxa"/>
                <w:gridSpan w:val="2"/>
              </w:tcPr>
            </w:tcPrChange>
          </w:tcPr>
          <w:p w14:paraId="7F975AB8" w14:textId="77777777" w:rsidR="00427C94" w:rsidRPr="00DC637E" w:rsidRDefault="00427C94" w:rsidP="00427C94">
            <w:pPr>
              <w:tabs>
                <w:tab w:val="center" w:pos="4680"/>
              </w:tabs>
              <w:jc w:val="center"/>
              <w:rPr>
                <w:rFonts w:ascii="Times New Roman" w:hAnsi="Times New Roman" w:cs="Times New Roman"/>
                <w:sz w:val="18"/>
                <w:szCs w:val="18"/>
              </w:rPr>
            </w:pPr>
          </w:p>
        </w:tc>
        <w:tc>
          <w:tcPr>
            <w:tcW w:w="990" w:type="dxa"/>
            <w:tcPrChange w:id="599" w:author="Author">
              <w:tcPr>
                <w:tcW w:w="990" w:type="dxa"/>
                <w:gridSpan w:val="2"/>
              </w:tcPr>
            </w:tcPrChange>
          </w:tcPr>
          <w:p w14:paraId="740E625B" w14:textId="4EBEB03E" w:rsidR="00427C94" w:rsidRPr="00465099" w:rsidRDefault="00427C94"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p w14:paraId="6C804EC9" w14:textId="6E7EC04F" w:rsidR="00427C94" w:rsidRPr="00DC637E" w:rsidRDefault="00427C94" w:rsidP="00427C9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Change w:id="600" w:author="Author">
              <w:tcPr>
                <w:tcW w:w="720" w:type="dxa"/>
                <w:gridSpan w:val="2"/>
              </w:tcPr>
            </w:tcPrChange>
          </w:tcPr>
          <w:p w14:paraId="627E8197" w14:textId="77777777" w:rsidR="00427C94" w:rsidRPr="00465099" w:rsidRDefault="00427C94" w:rsidP="00427C9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Pr="00465099">
              <w:rPr>
                <w:rFonts w:ascii="Times New Roman" w:hAnsi="Times New Roman" w:cs="Times New Roman"/>
                <w:sz w:val="18"/>
                <w:szCs w:val="18"/>
              </w:rPr>
              <w:t>6</w:t>
            </w:r>
          </w:p>
          <w:p w14:paraId="115B5E4C" w14:textId="7A1E3B4B" w:rsidR="00427C94" w:rsidRPr="00DC637E" w:rsidRDefault="00427C94" w:rsidP="00427C9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984</w:t>
            </w:r>
            <w:r w:rsidRPr="00465099">
              <w:rPr>
                <w:rFonts w:ascii="Times New Roman" w:hAnsi="Times New Roman" w:cs="Times New Roman"/>
                <w:sz w:val="18"/>
                <w:szCs w:val="18"/>
              </w:rPr>
              <w:t>)</w:t>
            </w:r>
          </w:p>
        </w:tc>
        <w:tc>
          <w:tcPr>
            <w:tcW w:w="990" w:type="dxa"/>
            <w:tcPrChange w:id="601" w:author="Author">
              <w:tcPr>
                <w:tcW w:w="990" w:type="dxa"/>
                <w:gridSpan w:val="2"/>
              </w:tcPr>
            </w:tcPrChange>
          </w:tcPr>
          <w:p w14:paraId="793D4506"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602" w:author="Author">
              <w:tcPr>
                <w:tcW w:w="720" w:type="dxa"/>
                <w:gridSpan w:val="2"/>
              </w:tcPr>
            </w:tcPrChange>
          </w:tcPr>
          <w:p w14:paraId="3E8DF8F5" w14:textId="77777777" w:rsidR="00427C94" w:rsidRPr="00DC637E" w:rsidRDefault="00427C94" w:rsidP="00427C94">
            <w:pPr>
              <w:tabs>
                <w:tab w:val="center" w:pos="4680"/>
              </w:tabs>
              <w:jc w:val="center"/>
              <w:rPr>
                <w:rFonts w:ascii="Times New Roman" w:hAnsi="Times New Roman" w:cs="Times New Roman"/>
                <w:sz w:val="18"/>
                <w:szCs w:val="18"/>
              </w:rPr>
            </w:pPr>
          </w:p>
        </w:tc>
        <w:tc>
          <w:tcPr>
            <w:tcW w:w="1003" w:type="dxa"/>
            <w:tcPrChange w:id="603" w:author="Author">
              <w:tcPr>
                <w:tcW w:w="1003" w:type="dxa"/>
                <w:gridSpan w:val="2"/>
              </w:tcPr>
            </w:tcPrChange>
          </w:tcPr>
          <w:p w14:paraId="44E5E012" w14:textId="77777777" w:rsidR="00427C94" w:rsidRDefault="00427C94" w:rsidP="00427C94">
            <w:pPr>
              <w:tabs>
                <w:tab w:val="center" w:pos="4680"/>
              </w:tabs>
              <w:jc w:val="center"/>
              <w:rPr>
                <w:rFonts w:ascii="Times New Roman" w:hAnsi="Times New Roman" w:cs="Times New Roman"/>
                <w:sz w:val="18"/>
                <w:szCs w:val="18"/>
              </w:rPr>
            </w:pPr>
            <w:r w:rsidRPr="008F1347">
              <w:rPr>
                <w:rFonts w:ascii="Times New Roman" w:hAnsi="Times New Roman" w:cs="Times New Roman"/>
                <w:sz w:val="18"/>
                <w:szCs w:val="18"/>
              </w:rPr>
              <w:t>.</w:t>
            </w:r>
            <w:r>
              <w:rPr>
                <w:rFonts w:ascii="Times New Roman" w:hAnsi="Times New Roman" w:cs="Times New Roman"/>
                <w:sz w:val="18"/>
                <w:szCs w:val="18"/>
              </w:rPr>
              <w:t>003</w:t>
            </w:r>
            <w:r w:rsidRPr="00465099">
              <w:rPr>
                <w:rFonts w:ascii="Times New Roman" w:hAnsi="Times New Roman" w:cs="Times New Roman"/>
                <w:sz w:val="18"/>
                <w:szCs w:val="18"/>
              </w:rPr>
              <w:t>*</w:t>
            </w:r>
          </w:p>
          <w:p w14:paraId="2831C691" w14:textId="1B145606" w:rsidR="00427C94" w:rsidRPr="00DC637E" w:rsidRDefault="00427C94"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 .10)</w:t>
            </w:r>
          </w:p>
        </w:tc>
        <w:tc>
          <w:tcPr>
            <w:tcW w:w="720" w:type="dxa"/>
            <w:tcPrChange w:id="604" w:author="Author">
              <w:tcPr>
                <w:tcW w:w="720" w:type="dxa"/>
                <w:gridSpan w:val="2"/>
              </w:tcPr>
            </w:tcPrChange>
          </w:tcPr>
          <w:p w14:paraId="5437FBE2" w14:textId="77777777" w:rsidR="00427C94" w:rsidRDefault="00427C94" w:rsidP="00427C94">
            <w:pPr>
              <w:tabs>
                <w:tab w:val="center" w:pos="4680"/>
              </w:tabs>
              <w:jc w:val="center"/>
              <w:rPr>
                <w:rFonts w:ascii="Times New Roman" w:hAnsi="Times New Roman" w:cs="Times New Roman"/>
                <w:sz w:val="18"/>
                <w:szCs w:val="18"/>
              </w:rPr>
            </w:pPr>
            <w:r w:rsidRPr="008F1347">
              <w:rPr>
                <w:rFonts w:ascii="Times New Roman" w:hAnsi="Times New Roman" w:cs="Times New Roman"/>
                <w:sz w:val="18"/>
                <w:szCs w:val="18"/>
              </w:rPr>
              <w:t>.0</w:t>
            </w:r>
            <w:r>
              <w:rPr>
                <w:rFonts w:ascii="Times New Roman" w:hAnsi="Times New Roman" w:cs="Times New Roman"/>
                <w:sz w:val="18"/>
                <w:szCs w:val="18"/>
              </w:rPr>
              <w:t>5</w:t>
            </w:r>
          </w:p>
          <w:p w14:paraId="153A2C5B" w14:textId="52778E31" w:rsidR="00427C94" w:rsidRPr="00DC637E" w:rsidRDefault="003B6E92"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(.950</w:t>
            </w:r>
            <w:r w:rsidR="00427C94">
              <w:rPr>
                <w:rFonts w:ascii="Times New Roman" w:hAnsi="Times New Roman" w:cs="Times New Roman"/>
                <w:sz w:val="18"/>
                <w:szCs w:val="18"/>
              </w:rPr>
              <w:t>)</w:t>
            </w:r>
          </w:p>
        </w:tc>
      </w:tr>
      <w:tr w:rsidR="00AA6A45" w:rsidRPr="00465099" w14:paraId="5D76A93F" w14:textId="73C453BB" w:rsidTr="00775691">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5"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trPrChange w:id="606" w:author="Author">
            <w:trPr>
              <w:gridBefore w:val="1"/>
              <w:trHeight w:val="533"/>
            </w:trPr>
          </w:trPrChange>
        </w:trPr>
        <w:tc>
          <w:tcPr>
            <w:tcW w:w="1247" w:type="dxa"/>
            <w:tcBorders>
              <w:bottom w:val="single" w:sz="4" w:space="0" w:color="auto"/>
            </w:tcBorders>
            <w:tcPrChange w:id="607" w:author="Author">
              <w:tcPr>
                <w:tcW w:w="1247" w:type="dxa"/>
                <w:gridSpan w:val="2"/>
                <w:tcBorders>
                  <w:bottom w:val="single" w:sz="4" w:space="0" w:color="auto"/>
                </w:tcBorders>
              </w:tcPr>
            </w:tcPrChange>
          </w:tcPr>
          <w:p w14:paraId="37B29476" w14:textId="77777777" w:rsidR="00465099" w:rsidRPr="00DC637E" w:rsidRDefault="00465099" w:rsidP="00465099">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9355E75" w14:textId="5A462194" w:rsidR="00465099" w:rsidRPr="00DC637E" w:rsidRDefault="00465099" w:rsidP="00465099">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p>
        </w:tc>
        <w:tc>
          <w:tcPr>
            <w:tcW w:w="913" w:type="dxa"/>
            <w:tcBorders>
              <w:bottom w:val="single" w:sz="4" w:space="0" w:color="auto"/>
            </w:tcBorders>
            <w:tcPrChange w:id="608" w:author="Author">
              <w:tcPr>
                <w:tcW w:w="913" w:type="dxa"/>
                <w:gridSpan w:val="3"/>
                <w:tcBorders>
                  <w:bottom w:val="single" w:sz="4" w:space="0" w:color="auto"/>
                </w:tcBorders>
              </w:tcPr>
            </w:tcPrChange>
          </w:tcPr>
          <w:p w14:paraId="7F756FC3" w14:textId="77777777" w:rsidR="00465099" w:rsidRPr="00DC637E" w:rsidRDefault="00465099" w:rsidP="00465099">
            <w:pPr>
              <w:tabs>
                <w:tab w:val="center" w:pos="4680"/>
              </w:tabs>
              <w:rPr>
                <w:rFonts w:ascii="Times New Roman" w:hAnsi="Times New Roman" w:cs="Times New Roman"/>
                <w:sz w:val="18"/>
                <w:szCs w:val="18"/>
              </w:rPr>
            </w:pPr>
          </w:p>
        </w:tc>
        <w:tc>
          <w:tcPr>
            <w:tcW w:w="651" w:type="dxa"/>
            <w:tcBorders>
              <w:bottom w:val="single" w:sz="4" w:space="0" w:color="auto"/>
            </w:tcBorders>
            <w:tcPrChange w:id="609" w:author="Author">
              <w:tcPr>
                <w:tcW w:w="651" w:type="dxa"/>
                <w:tcBorders>
                  <w:bottom w:val="single" w:sz="4" w:space="0" w:color="auto"/>
                </w:tcBorders>
              </w:tcPr>
            </w:tcPrChange>
          </w:tcPr>
          <w:p w14:paraId="574D940F" w14:textId="77777777" w:rsidR="00465099" w:rsidRPr="00DC637E" w:rsidRDefault="00465099" w:rsidP="00465099">
            <w:pPr>
              <w:tabs>
                <w:tab w:val="center" w:pos="4680"/>
              </w:tabs>
              <w:rPr>
                <w:rFonts w:ascii="Times New Roman" w:hAnsi="Times New Roman" w:cs="Times New Roman"/>
                <w:sz w:val="18"/>
                <w:szCs w:val="18"/>
              </w:rPr>
            </w:pPr>
          </w:p>
        </w:tc>
        <w:tc>
          <w:tcPr>
            <w:tcW w:w="969" w:type="dxa"/>
            <w:tcBorders>
              <w:bottom w:val="single" w:sz="4" w:space="0" w:color="auto"/>
            </w:tcBorders>
            <w:tcPrChange w:id="610" w:author="Author">
              <w:tcPr>
                <w:tcW w:w="969" w:type="dxa"/>
                <w:gridSpan w:val="2"/>
                <w:tcBorders>
                  <w:bottom w:val="single" w:sz="4" w:space="0" w:color="auto"/>
                </w:tcBorders>
              </w:tcPr>
            </w:tcPrChange>
          </w:tcPr>
          <w:p w14:paraId="5635E5FB" w14:textId="77777777" w:rsidR="00465099" w:rsidRPr="00DC637E" w:rsidRDefault="00465099" w:rsidP="00465099">
            <w:pPr>
              <w:tabs>
                <w:tab w:val="center" w:pos="4680"/>
              </w:tabs>
              <w:rPr>
                <w:rFonts w:ascii="Times New Roman" w:hAnsi="Times New Roman" w:cs="Times New Roman"/>
                <w:sz w:val="18"/>
                <w:szCs w:val="18"/>
              </w:rPr>
            </w:pPr>
          </w:p>
        </w:tc>
        <w:tc>
          <w:tcPr>
            <w:tcW w:w="720" w:type="dxa"/>
            <w:tcBorders>
              <w:bottom w:val="single" w:sz="4" w:space="0" w:color="auto"/>
            </w:tcBorders>
            <w:tcPrChange w:id="611" w:author="Author">
              <w:tcPr>
                <w:tcW w:w="720" w:type="dxa"/>
                <w:gridSpan w:val="2"/>
                <w:tcBorders>
                  <w:bottom w:val="single" w:sz="4" w:space="0" w:color="auto"/>
                </w:tcBorders>
              </w:tcPr>
            </w:tcPrChange>
          </w:tcPr>
          <w:p w14:paraId="6CC4A28D" w14:textId="77777777" w:rsidR="00465099" w:rsidRPr="00DC637E" w:rsidRDefault="00465099" w:rsidP="00465099">
            <w:pPr>
              <w:tabs>
                <w:tab w:val="center" w:pos="4680"/>
              </w:tabs>
              <w:rPr>
                <w:rFonts w:ascii="Times New Roman" w:hAnsi="Times New Roman" w:cs="Times New Roman"/>
                <w:sz w:val="18"/>
                <w:szCs w:val="18"/>
              </w:rPr>
            </w:pPr>
          </w:p>
        </w:tc>
        <w:tc>
          <w:tcPr>
            <w:tcW w:w="1080" w:type="dxa"/>
            <w:tcBorders>
              <w:bottom w:val="single" w:sz="4" w:space="0" w:color="auto"/>
            </w:tcBorders>
            <w:tcPrChange w:id="612" w:author="Author">
              <w:tcPr>
                <w:tcW w:w="1080" w:type="dxa"/>
                <w:gridSpan w:val="2"/>
                <w:tcBorders>
                  <w:bottom w:val="single" w:sz="4" w:space="0" w:color="auto"/>
                </w:tcBorders>
              </w:tcPr>
            </w:tcPrChange>
          </w:tcPr>
          <w:p w14:paraId="4E9CE94B"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3" w:author="Author">
              <w:tcPr>
                <w:tcW w:w="720" w:type="dxa"/>
                <w:gridSpan w:val="2"/>
                <w:tcBorders>
                  <w:bottom w:val="single" w:sz="4" w:space="0" w:color="auto"/>
                </w:tcBorders>
              </w:tcPr>
            </w:tcPrChange>
          </w:tcPr>
          <w:p w14:paraId="74AEB5A3"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14" w:author="Author">
              <w:tcPr>
                <w:tcW w:w="990" w:type="dxa"/>
                <w:gridSpan w:val="2"/>
                <w:tcBorders>
                  <w:bottom w:val="single" w:sz="4" w:space="0" w:color="auto"/>
                </w:tcBorders>
              </w:tcPr>
            </w:tcPrChange>
          </w:tcPr>
          <w:p w14:paraId="6D7B34C9"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5" w:author="Author">
              <w:tcPr>
                <w:tcW w:w="720" w:type="dxa"/>
                <w:gridSpan w:val="2"/>
                <w:tcBorders>
                  <w:bottom w:val="single" w:sz="4" w:space="0" w:color="auto"/>
                </w:tcBorders>
              </w:tcPr>
            </w:tcPrChange>
          </w:tcPr>
          <w:p w14:paraId="2AA4E58D"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77" w:type="dxa"/>
            <w:tcBorders>
              <w:bottom w:val="single" w:sz="4" w:space="0" w:color="auto"/>
            </w:tcBorders>
            <w:tcPrChange w:id="616" w:author="Author">
              <w:tcPr>
                <w:tcW w:w="977" w:type="dxa"/>
                <w:gridSpan w:val="2"/>
                <w:tcBorders>
                  <w:bottom w:val="single" w:sz="4" w:space="0" w:color="auto"/>
                </w:tcBorders>
              </w:tcPr>
            </w:tcPrChange>
          </w:tcPr>
          <w:p w14:paraId="130726AB"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7" w:author="Author">
              <w:tcPr>
                <w:tcW w:w="720" w:type="dxa"/>
                <w:gridSpan w:val="2"/>
                <w:tcBorders>
                  <w:bottom w:val="single" w:sz="4" w:space="0" w:color="auto"/>
                </w:tcBorders>
              </w:tcPr>
            </w:tcPrChange>
          </w:tcPr>
          <w:p w14:paraId="14633CCC"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18" w:author="Author">
              <w:tcPr>
                <w:tcW w:w="990" w:type="dxa"/>
                <w:gridSpan w:val="2"/>
                <w:tcBorders>
                  <w:bottom w:val="single" w:sz="4" w:space="0" w:color="auto"/>
                </w:tcBorders>
              </w:tcPr>
            </w:tcPrChange>
          </w:tcPr>
          <w:p w14:paraId="3E202D4F"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9" w:author="Author">
              <w:tcPr>
                <w:tcW w:w="720" w:type="dxa"/>
                <w:gridSpan w:val="2"/>
                <w:tcBorders>
                  <w:bottom w:val="single" w:sz="4" w:space="0" w:color="auto"/>
                </w:tcBorders>
              </w:tcPr>
            </w:tcPrChange>
          </w:tcPr>
          <w:p w14:paraId="73770950"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20" w:author="Author">
              <w:tcPr>
                <w:tcW w:w="990" w:type="dxa"/>
                <w:gridSpan w:val="2"/>
                <w:tcBorders>
                  <w:bottom w:val="single" w:sz="4" w:space="0" w:color="auto"/>
                </w:tcBorders>
              </w:tcPr>
            </w:tcPrChange>
          </w:tcPr>
          <w:p w14:paraId="49F712A2" w14:textId="68783919" w:rsidR="00465099" w:rsidRPr="00465099" w:rsidRDefault="00465099" w:rsidP="0046509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02</w:t>
            </w:r>
          </w:p>
          <w:p w14:paraId="38AD2532" w14:textId="7AE01317" w:rsidR="00465099" w:rsidRPr="00DC637E" w:rsidRDefault="00465099" w:rsidP="00DC637E">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.10</w:t>
            </w:r>
            <w:r w:rsidRPr="00465099">
              <w:rPr>
                <w:rFonts w:ascii="Times New Roman" w:hAnsi="Times New Roman" w:cs="Times New Roman"/>
                <w:sz w:val="18"/>
                <w:szCs w:val="18"/>
              </w:rPr>
              <w:t>, .1</w:t>
            </w:r>
            <w:r w:rsidR="00427C94">
              <w:rPr>
                <w:rFonts w:ascii="Times New Roman" w:hAnsi="Times New Roman" w:cs="Times New Roman"/>
                <w:sz w:val="18"/>
                <w:szCs w:val="18"/>
              </w:rPr>
              <w:t>0</w:t>
            </w:r>
            <w:r w:rsidRPr="00465099">
              <w:rPr>
                <w:rFonts w:ascii="Times New Roman" w:hAnsi="Times New Roman" w:cs="Times New Roman"/>
                <w:sz w:val="18"/>
                <w:szCs w:val="18"/>
              </w:rPr>
              <w:t>)</w:t>
            </w:r>
          </w:p>
        </w:tc>
        <w:tc>
          <w:tcPr>
            <w:tcW w:w="720" w:type="dxa"/>
            <w:tcBorders>
              <w:bottom w:val="single" w:sz="4" w:space="0" w:color="auto"/>
            </w:tcBorders>
            <w:tcPrChange w:id="621" w:author="Author">
              <w:tcPr>
                <w:tcW w:w="720" w:type="dxa"/>
                <w:gridSpan w:val="2"/>
                <w:tcBorders>
                  <w:bottom w:val="single" w:sz="4" w:space="0" w:color="auto"/>
                </w:tcBorders>
              </w:tcPr>
            </w:tcPrChange>
          </w:tcPr>
          <w:p w14:paraId="0C1DB9C1" w14:textId="77777777" w:rsidR="00465099" w:rsidRPr="00465099" w:rsidRDefault="00465099" w:rsidP="0046509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.06</w:t>
            </w:r>
          </w:p>
          <w:p w14:paraId="6578AEA0" w14:textId="01496075" w:rsidR="00465099" w:rsidRPr="00DC637E" w:rsidRDefault="00465099" w:rsidP="00465099">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962</w:t>
            </w:r>
            <w:r w:rsidRPr="00465099">
              <w:rPr>
                <w:rFonts w:ascii="Times New Roman" w:hAnsi="Times New Roman" w:cs="Times New Roman"/>
                <w:sz w:val="18"/>
                <w:szCs w:val="18"/>
              </w:rPr>
              <w:t>)</w:t>
            </w:r>
          </w:p>
        </w:tc>
        <w:tc>
          <w:tcPr>
            <w:tcW w:w="1003" w:type="dxa"/>
            <w:tcBorders>
              <w:bottom w:val="single" w:sz="4" w:space="0" w:color="auto"/>
            </w:tcBorders>
            <w:tcPrChange w:id="622" w:author="Author">
              <w:tcPr>
                <w:tcW w:w="1003" w:type="dxa"/>
                <w:gridSpan w:val="2"/>
                <w:tcBorders>
                  <w:bottom w:val="single" w:sz="4" w:space="0" w:color="auto"/>
                </w:tcBorders>
              </w:tcPr>
            </w:tcPrChange>
          </w:tcPr>
          <w:p w14:paraId="1C280A76" w14:textId="7BDEFB26"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23" w:author="Author">
              <w:tcPr>
                <w:tcW w:w="720" w:type="dxa"/>
                <w:gridSpan w:val="2"/>
                <w:tcBorders>
                  <w:bottom w:val="single" w:sz="4" w:space="0" w:color="auto"/>
                </w:tcBorders>
              </w:tcPr>
            </w:tcPrChange>
          </w:tcPr>
          <w:p w14:paraId="4DCD215F" w14:textId="64A3D2E8" w:rsidR="00465099" w:rsidRPr="00DC637E" w:rsidRDefault="00465099" w:rsidP="00465099">
            <w:pPr>
              <w:tabs>
                <w:tab w:val="center" w:pos="4680"/>
              </w:tabs>
              <w:jc w:val="center"/>
              <w:rPr>
                <w:rFonts w:ascii="Times New Roman" w:hAnsi="Times New Roman" w:cs="Times New Roman"/>
                <w:sz w:val="18"/>
                <w:szCs w:val="18"/>
              </w:rPr>
            </w:pPr>
          </w:p>
        </w:tc>
      </w:tr>
      <w:tr w:rsidR="00775691" w:rsidRPr="00465099" w14:paraId="055B4AA2" w14:textId="77777777" w:rsidTr="00775691">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24"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625" w:author="Author"/>
          <w:trPrChange w:id="626" w:author="Author">
            <w:trPr>
              <w:gridBefore w:val="1"/>
              <w:trHeight w:val="533"/>
            </w:trPr>
          </w:trPrChange>
        </w:trPr>
        <w:tc>
          <w:tcPr>
            <w:tcW w:w="1247" w:type="dxa"/>
            <w:tcBorders>
              <w:top w:val="single" w:sz="4" w:space="0" w:color="auto"/>
            </w:tcBorders>
            <w:vAlign w:val="center"/>
            <w:tcPrChange w:id="627" w:author="Author">
              <w:tcPr>
                <w:tcW w:w="1247" w:type="dxa"/>
                <w:gridSpan w:val="2"/>
                <w:tcBorders>
                  <w:bottom w:val="single" w:sz="4" w:space="0" w:color="auto"/>
                </w:tcBorders>
              </w:tcPr>
            </w:tcPrChange>
          </w:tcPr>
          <w:p w14:paraId="0E41163D" w14:textId="72C6B61F" w:rsidR="00775691" w:rsidRPr="00775691" w:rsidRDefault="00775691" w:rsidP="00465099">
            <w:pPr>
              <w:tabs>
                <w:tab w:val="center" w:pos="4680"/>
              </w:tabs>
              <w:rPr>
                <w:ins w:id="628" w:author="Author"/>
                <w:rFonts w:ascii="Times New Roman" w:hAnsi="Times New Roman" w:cs="Times New Roman"/>
                <w:sz w:val="18"/>
                <w:szCs w:val="18"/>
                <w:vertAlign w:val="superscript"/>
                <w:rPrChange w:id="629" w:author="Author">
                  <w:rPr>
                    <w:ins w:id="630" w:author="Author"/>
                    <w:rFonts w:ascii="Times New Roman" w:hAnsi="Times New Roman" w:cs="Times New Roman"/>
                    <w:sz w:val="18"/>
                    <w:szCs w:val="18"/>
                  </w:rPr>
                </w:rPrChange>
              </w:rPr>
            </w:pPr>
            <w:ins w:id="631" w:author="Author">
              <w:r>
                <w:rPr>
                  <w:rFonts w:ascii="Times New Roman" w:hAnsi="Times New Roman" w:cs="Times New Roman"/>
                  <w:sz w:val="18"/>
                  <w:szCs w:val="18"/>
                </w:rPr>
                <w:t>Pseudo-R</w:t>
              </w:r>
              <w:r>
                <w:rPr>
                  <w:rFonts w:ascii="Times New Roman" w:hAnsi="Times New Roman" w:cs="Times New Roman"/>
                  <w:sz w:val="18"/>
                  <w:szCs w:val="18"/>
                  <w:vertAlign w:val="superscript"/>
                </w:rPr>
                <w:t>2</w:t>
              </w:r>
            </w:ins>
          </w:p>
        </w:tc>
        <w:tc>
          <w:tcPr>
            <w:tcW w:w="913" w:type="dxa"/>
            <w:tcBorders>
              <w:top w:val="single" w:sz="4" w:space="0" w:color="auto"/>
            </w:tcBorders>
            <w:vAlign w:val="center"/>
            <w:tcPrChange w:id="632" w:author="Author">
              <w:tcPr>
                <w:tcW w:w="913" w:type="dxa"/>
                <w:gridSpan w:val="3"/>
                <w:tcBorders>
                  <w:bottom w:val="single" w:sz="4" w:space="0" w:color="auto"/>
                </w:tcBorders>
              </w:tcPr>
            </w:tcPrChange>
          </w:tcPr>
          <w:p w14:paraId="71FECB4B" w14:textId="77777777" w:rsidR="00775691" w:rsidRPr="00DC637E" w:rsidRDefault="00775691" w:rsidP="00465099">
            <w:pPr>
              <w:tabs>
                <w:tab w:val="center" w:pos="4680"/>
              </w:tabs>
              <w:rPr>
                <w:ins w:id="633" w:author="Author"/>
                <w:rFonts w:ascii="Times New Roman" w:hAnsi="Times New Roman" w:cs="Times New Roman"/>
                <w:sz w:val="18"/>
                <w:szCs w:val="18"/>
              </w:rPr>
            </w:pPr>
          </w:p>
        </w:tc>
        <w:tc>
          <w:tcPr>
            <w:tcW w:w="651" w:type="dxa"/>
            <w:tcBorders>
              <w:top w:val="single" w:sz="4" w:space="0" w:color="auto"/>
            </w:tcBorders>
            <w:vAlign w:val="center"/>
            <w:tcPrChange w:id="634" w:author="Author">
              <w:tcPr>
                <w:tcW w:w="651" w:type="dxa"/>
                <w:tcBorders>
                  <w:bottom w:val="single" w:sz="4" w:space="0" w:color="auto"/>
                </w:tcBorders>
              </w:tcPr>
            </w:tcPrChange>
          </w:tcPr>
          <w:p w14:paraId="56C9F1BC" w14:textId="77777777" w:rsidR="00775691" w:rsidRPr="00DC637E" w:rsidRDefault="00775691" w:rsidP="00465099">
            <w:pPr>
              <w:tabs>
                <w:tab w:val="center" w:pos="4680"/>
              </w:tabs>
              <w:rPr>
                <w:ins w:id="635" w:author="Author"/>
                <w:rFonts w:ascii="Times New Roman" w:hAnsi="Times New Roman" w:cs="Times New Roman"/>
                <w:sz w:val="18"/>
                <w:szCs w:val="18"/>
              </w:rPr>
            </w:pPr>
          </w:p>
        </w:tc>
        <w:tc>
          <w:tcPr>
            <w:tcW w:w="969" w:type="dxa"/>
            <w:tcBorders>
              <w:top w:val="single" w:sz="4" w:space="0" w:color="auto"/>
            </w:tcBorders>
            <w:vAlign w:val="center"/>
            <w:tcPrChange w:id="636" w:author="Author">
              <w:tcPr>
                <w:tcW w:w="969" w:type="dxa"/>
                <w:gridSpan w:val="2"/>
                <w:tcBorders>
                  <w:bottom w:val="single" w:sz="4" w:space="0" w:color="auto"/>
                </w:tcBorders>
              </w:tcPr>
            </w:tcPrChange>
          </w:tcPr>
          <w:p w14:paraId="1C4B8BF2" w14:textId="77777777" w:rsidR="00775691" w:rsidRPr="00DC637E" w:rsidRDefault="00775691" w:rsidP="00465099">
            <w:pPr>
              <w:tabs>
                <w:tab w:val="center" w:pos="4680"/>
              </w:tabs>
              <w:rPr>
                <w:ins w:id="637" w:author="Author"/>
                <w:rFonts w:ascii="Times New Roman" w:hAnsi="Times New Roman" w:cs="Times New Roman"/>
                <w:sz w:val="18"/>
                <w:szCs w:val="18"/>
              </w:rPr>
            </w:pPr>
          </w:p>
        </w:tc>
        <w:tc>
          <w:tcPr>
            <w:tcW w:w="720" w:type="dxa"/>
            <w:tcBorders>
              <w:top w:val="single" w:sz="4" w:space="0" w:color="auto"/>
            </w:tcBorders>
            <w:vAlign w:val="center"/>
            <w:tcPrChange w:id="638" w:author="Author">
              <w:tcPr>
                <w:tcW w:w="720" w:type="dxa"/>
                <w:gridSpan w:val="2"/>
                <w:tcBorders>
                  <w:bottom w:val="single" w:sz="4" w:space="0" w:color="auto"/>
                </w:tcBorders>
              </w:tcPr>
            </w:tcPrChange>
          </w:tcPr>
          <w:p w14:paraId="194483CE" w14:textId="77777777" w:rsidR="00775691" w:rsidRPr="00DC637E" w:rsidRDefault="00775691" w:rsidP="00465099">
            <w:pPr>
              <w:tabs>
                <w:tab w:val="center" w:pos="4680"/>
              </w:tabs>
              <w:rPr>
                <w:ins w:id="639" w:author="Author"/>
                <w:rFonts w:ascii="Times New Roman" w:hAnsi="Times New Roman" w:cs="Times New Roman"/>
                <w:sz w:val="18"/>
                <w:szCs w:val="18"/>
              </w:rPr>
            </w:pPr>
          </w:p>
        </w:tc>
        <w:tc>
          <w:tcPr>
            <w:tcW w:w="1080" w:type="dxa"/>
            <w:tcBorders>
              <w:top w:val="single" w:sz="4" w:space="0" w:color="auto"/>
            </w:tcBorders>
            <w:vAlign w:val="center"/>
            <w:tcPrChange w:id="640" w:author="Author">
              <w:tcPr>
                <w:tcW w:w="1080" w:type="dxa"/>
                <w:gridSpan w:val="2"/>
                <w:tcBorders>
                  <w:bottom w:val="single" w:sz="4" w:space="0" w:color="auto"/>
                </w:tcBorders>
              </w:tcPr>
            </w:tcPrChange>
          </w:tcPr>
          <w:p w14:paraId="748134D9" w14:textId="19EBF607" w:rsidR="00775691" w:rsidRPr="00DC637E" w:rsidRDefault="008514A8" w:rsidP="00465099">
            <w:pPr>
              <w:tabs>
                <w:tab w:val="center" w:pos="4680"/>
              </w:tabs>
              <w:jc w:val="center"/>
              <w:rPr>
                <w:ins w:id="641" w:author="Author"/>
                <w:rFonts w:ascii="Times New Roman" w:hAnsi="Times New Roman" w:cs="Times New Roman" w:hint="eastAsia"/>
                <w:sz w:val="18"/>
                <w:szCs w:val="18"/>
                <w:lang w:eastAsia="zh-CN"/>
              </w:rPr>
            </w:pPr>
            <w:ins w:id="642" w:author="Author">
              <w:r>
                <w:rPr>
                  <w:rFonts w:ascii="Times New Roman" w:hAnsi="Times New Roman" w:cs="Times New Roman" w:hint="eastAsia"/>
                  <w:sz w:val="18"/>
                  <w:szCs w:val="18"/>
                  <w:lang w:eastAsia="zh-CN"/>
                </w:rPr>
                <w:t>0.321</w:t>
              </w:r>
            </w:ins>
          </w:p>
        </w:tc>
        <w:tc>
          <w:tcPr>
            <w:tcW w:w="720" w:type="dxa"/>
            <w:tcBorders>
              <w:top w:val="single" w:sz="4" w:space="0" w:color="auto"/>
            </w:tcBorders>
            <w:vAlign w:val="center"/>
            <w:tcPrChange w:id="643" w:author="Author">
              <w:tcPr>
                <w:tcW w:w="720" w:type="dxa"/>
                <w:gridSpan w:val="2"/>
                <w:tcBorders>
                  <w:bottom w:val="single" w:sz="4" w:space="0" w:color="auto"/>
                </w:tcBorders>
              </w:tcPr>
            </w:tcPrChange>
          </w:tcPr>
          <w:p w14:paraId="1BD55FD2" w14:textId="77777777" w:rsidR="00775691" w:rsidRPr="00DC637E" w:rsidRDefault="00775691" w:rsidP="00465099">
            <w:pPr>
              <w:tabs>
                <w:tab w:val="center" w:pos="4680"/>
              </w:tabs>
              <w:jc w:val="center"/>
              <w:rPr>
                <w:ins w:id="644" w:author="Author"/>
                <w:rFonts w:ascii="Times New Roman" w:hAnsi="Times New Roman" w:cs="Times New Roman"/>
                <w:sz w:val="18"/>
                <w:szCs w:val="18"/>
              </w:rPr>
            </w:pPr>
          </w:p>
        </w:tc>
        <w:tc>
          <w:tcPr>
            <w:tcW w:w="990" w:type="dxa"/>
            <w:tcBorders>
              <w:top w:val="single" w:sz="4" w:space="0" w:color="auto"/>
            </w:tcBorders>
            <w:vAlign w:val="center"/>
            <w:tcPrChange w:id="645" w:author="Author">
              <w:tcPr>
                <w:tcW w:w="990" w:type="dxa"/>
                <w:gridSpan w:val="2"/>
                <w:tcBorders>
                  <w:bottom w:val="single" w:sz="4" w:space="0" w:color="auto"/>
                </w:tcBorders>
              </w:tcPr>
            </w:tcPrChange>
          </w:tcPr>
          <w:p w14:paraId="63C9BFD9" w14:textId="72CF7319" w:rsidR="00775691" w:rsidRPr="00DC637E" w:rsidRDefault="00F40B8E" w:rsidP="00582CF8">
            <w:pPr>
              <w:tabs>
                <w:tab w:val="center" w:pos="4680"/>
              </w:tabs>
              <w:jc w:val="center"/>
              <w:rPr>
                <w:ins w:id="646" w:author="Author"/>
                <w:rFonts w:ascii="Times New Roman" w:hAnsi="Times New Roman" w:cs="Times New Roman" w:hint="eastAsia"/>
                <w:sz w:val="18"/>
                <w:szCs w:val="18"/>
                <w:lang w:eastAsia="zh-CN"/>
              </w:rPr>
            </w:pPr>
            <w:ins w:id="647" w:author="Author">
              <w:r>
                <w:rPr>
                  <w:rFonts w:ascii="Times New Roman" w:hAnsi="Times New Roman" w:cs="Times New Roman" w:hint="eastAsia"/>
                  <w:sz w:val="18"/>
                  <w:szCs w:val="18"/>
                  <w:lang w:eastAsia="zh-CN"/>
                </w:rPr>
                <w:t>-0.036</w:t>
              </w:r>
            </w:ins>
          </w:p>
        </w:tc>
        <w:tc>
          <w:tcPr>
            <w:tcW w:w="720" w:type="dxa"/>
            <w:tcBorders>
              <w:top w:val="single" w:sz="4" w:space="0" w:color="auto"/>
            </w:tcBorders>
            <w:vAlign w:val="center"/>
            <w:tcPrChange w:id="648" w:author="Author">
              <w:tcPr>
                <w:tcW w:w="720" w:type="dxa"/>
                <w:gridSpan w:val="2"/>
                <w:tcBorders>
                  <w:bottom w:val="single" w:sz="4" w:space="0" w:color="auto"/>
                </w:tcBorders>
              </w:tcPr>
            </w:tcPrChange>
          </w:tcPr>
          <w:p w14:paraId="4DD1C963" w14:textId="77777777" w:rsidR="00775691" w:rsidRPr="00DC637E" w:rsidRDefault="00775691" w:rsidP="00465099">
            <w:pPr>
              <w:tabs>
                <w:tab w:val="center" w:pos="4680"/>
              </w:tabs>
              <w:jc w:val="center"/>
              <w:rPr>
                <w:ins w:id="649" w:author="Author"/>
                <w:rFonts w:ascii="Times New Roman" w:hAnsi="Times New Roman" w:cs="Times New Roman"/>
                <w:sz w:val="18"/>
                <w:szCs w:val="18"/>
              </w:rPr>
            </w:pPr>
          </w:p>
        </w:tc>
        <w:tc>
          <w:tcPr>
            <w:tcW w:w="977" w:type="dxa"/>
            <w:tcBorders>
              <w:top w:val="single" w:sz="4" w:space="0" w:color="auto"/>
            </w:tcBorders>
            <w:vAlign w:val="center"/>
            <w:tcPrChange w:id="650" w:author="Author">
              <w:tcPr>
                <w:tcW w:w="977" w:type="dxa"/>
                <w:gridSpan w:val="2"/>
                <w:tcBorders>
                  <w:bottom w:val="single" w:sz="4" w:space="0" w:color="auto"/>
                </w:tcBorders>
              </w:tcPr>
            </w:tcPrChange>
          </w:tcPr>
          <w:p w14:paraId="0427C7D7" w14:textId="00738987" w:rsidR="00775691" w:rsidRPr="00DC637E" w:rsidRDefault="006707C0" w:rsidP="006707C0">
            <w:pPr>
              <w:tabs>
                <w:tab w:val="center" w:pos="4680"/>
              </w:tabs>
              <w:jc w:val="center"/>
              <w:rPr>
                <w:ins w:id="651" w:author="Author"/>
                <w:rFonts w:ascii="Times New Roman" w:hAnsi="Times New Roman" w:cs="Times New Roman" w:hint="eastAsia"/>
                <w:sz w:val="18"/>
                <w:szCs w:val="18"/>
                <w:lang w:eastAsia="zh-CN"/>
              </w:rPr>
            </w:pPr>
            <w:ins w:id="652" w:author="Author">
              <w:r>
                <w:rPr>
                  <w:rFonts w:ascii="Times New Roman" w:hAnsi="Times New Roman" w:cs="Times New Roman" w:hint="eastAsia"/>
                  <w:sz w:val="18"/>
                  <w:szCs w:val="18"/>
                  <w:lang w:eastAsia="zh-CN"/>
                </w:rPr>
                <w:t>-.027</w:t>
              </w:r>
            </w:ins>
          </w:p>
        </w:tc>
        <w:tc>
          <w:tcPr>
            <w:tcW w:w="720" w:type="dxa"/>
            <w:tcBorders>
              <w:top w:val="single" w:sz="4" w:space="0" w:color="auto"/>
            </w:tcBorders>
            <w:vAlign w:val="center"/>
            <w:tcPrChange w:id="653" w:author="Author">
              <w:tcPr>
                <w:tcW w:w="720" w:type="dxa"/>
                <w:gridSpan w:val="2"/>
                <w:tcBorders>
                  <w:bottom w:val="single" w:sz="4" w:space="0" w:color="auto"/>
                </w:tcBorders>
              </w:tcPr>
            </w:tcPrChange>
          </w:tcPr>
          <w:p w14:paraId="052A33AA" w14:textId="77777777" w:rsidR="00775691" w:rsidRPr="00DC637E" w:rsidRDefault="00775691" w:rsidP="00465099">
            <w:pPr>
              <w:tabs>
                <w:tab w:val="center" w:pos="4680"/>
              </w:tabs>
              <w:jc w:val="center"/>
              <w:rPr>
                <w:ins w:id="654" w:author="Author"/>
                <w:rFonts w:ascii="Times New Roman" w:hAnsi="Times New Roman" w:cs="Times New Roman"/>
                <w:sz w:val="18"/>
                <w:szCs w:val="18"/>
              </w:rPr>
            </w:pPr>
          </w:p>
        </w:tc>
        <w:tc>
          <w:tcPr>
            <w:tcW w:w="990" w:type="dxa"/>
            <w:tcBorders>
              <w:top w:val="single" w:sz="4" w:space="0" w:color="auto"/>
            </w:tcBorders>
            <w:vAlign w:val="center"/>
            <w:tcPrChange w:id="655" w:author="Author">
              <w:tcPr>
                <w:tcW w:w="990" w:type="dxa"/>
                <w:gridSpan w:val="2"/>
                <w:tcBorders>
                  <w:bottom w:val="single" w:sz="4" w:space="0" w:color="auto"/>
                </w:tcBorders>
              </w:tcPr>
            </w:tcPrChange>
          </w:tcPr>
          <w:p w14:paraId="3F0CA8D8" w14:textId="081F0FFF" w:rsidR="00775691" w:rsidRPr="00DC637E" w:rsidRDefault="001B5E50" w:rsidP="00465099">
            <w:pPr>
              <w:tabs>
                <w:tab w:val="center" w:pos="4680"/>
              </w:tabs>
              <w:jc w:val="center"/>
              <w:rPr>
                <w:ins w:id="656" w:author="Author"/>
                <w:rFonts w:ascii="Times New Roman" w:hAnsi="Times New Roman" w:cs="Times New Roman" w:hint="eastAsia"/>
                <w:sz w:val="18"/>
                <w:szCs w:val="18"/>
                <w:lang w:eastAsia="zh-CN"/>
              </w:rPr>
            </w:pPr>
            <w:ins w:id="657" w:author="Author">
              <w:r>
                <w:rPr>
                  <w:rFonts w:ascii="Times New Roman" w:hAnsi="Times New Roman" w:cs="Times New Roman" w:hint="eastAsia"/>
                  <w:sz w:val="18"/>
                  <w:szCs w:val="18"/>
                  <w:lang w:eastAsia="zh-CN"/>
                </w:rPr>
                <w:t>0.000</w:t>
              </w:r>
            </w:ins>
          </w:p>
        </w:tc>
        <w:tc>
          <w:tcPr>
            <w:tcW w:w="720" w:type="dxa"/>
            <w:tcBorders>
              <w:top w:val="single" w:sz="4" w:space="0" w:color="auto"/>
            </w:tcBorders>
            <w:vAlign w:val="center"/>
            <w:tcPrChange w:id="658" w:author="Author">
              <w:tcPr>
                <w:tcW w:w="720" w:type="dxa"/>
                <w:gridSpan w:val="2"/>
                <w:tcBorders>
                  <w:bottom w:val="single" w:sz="4" w:space="0" w:color="auto"/>
                </w:tcBorders>
              </w:tcPr>
            </w:tcPrChange>
          </w:tcPr>
          <w:p w14:paraId="63B64720" w14:textId="77777777" w:rsidR="00775691" w:rsidRPr="00DC637E" w:rsidRDefault="00775691" w:rsidP="00465099">
            <w:pPr>
              <w:tabs>
                <w:tab w:val="center" w:pos="4680"/>
              </w:tabs>
              <w:jc w:val="center"/>
              <w:rPr>
                <w:ins w:id="659" w:author="Author"/>
                <w:rFonts w:ascii="Times New Roman" w:hAnsi="Times New Roman" w:cs="Times New Roman"/>
                <w:sz w:val="18"/>
                <w:szCs w:val="18"/>
              </w:rPr>
            </w:pPr>
          </w:p>
        </w:tc>
        <w:tc>
          <w:tcPr>
            <w:tcW w:w="990" w:type="dxa"/>
            <w:tcBorders>
              <w:top w:val="single" w:sz="4" w:space="0" w:color="auto"/>
            </w:tcBorders>
            <w:vAlign w:val="center"/>
            <w:tcPrChange w:id="660" w:author="Author">
              <w:tcPr>
                <w:tcW w:w="990" w:type="dxa"/>
                <w:gridSpan w:val="2"/>
                <w:tcBorders>
                  <w:bottom w:val="single" w:sz="4" w:space="0" w:color="auto"/>
                </w:tcBorders>
              </w:tcPr>
            </w:tcPrChange>
          </w:tcPr>
          <w:p w14:paraId="62D37C9A" w14:textId="7C83D50E" w:rsidR="00775691" w:rsidRPr="00DC637E" w:rsidRDefault="007C44CA" w:rsidP="00A47A15">
            <w:pPr>
              <w:tabs>
                <w:tab w:val="center" w:pos="4680"/>
              </w:tabs>
              <w:jc w:val="center"/>
              <w:rPr>
                <w:ins w:id="661" w:author="Author"/>
                <w:rFonts w:ascii="Times New Roman" w:hAnsi="Times New Roman" w:cs="Times New Roman" w:hint="eastAsia"/>
                <w:sz w:val="18"/>
                <w:szCs w:val="18"/>
                <w:lang w:eastAsia="zh-CN"/>
              </w:rPr>
            </w:pPr>
            <w:ins w:id="662" w:author="Author">
              <w:r>
                <w:rPr>
                  <w:rFonts w:ascii="Times New Roman" w:hAnsi="Times New Roman" w:cs="Times New Roman" w:hint="eastAsia"/>
                  <w:sz w:val="18"/>
                  <w:szCs w:val="18"/>
                  <w:lang w:eastAsia="zh-CN"/>
                </w:rPr>
                <w:t>-</w:t>
              </w:r>
              <w:r w:rsidR="00A47A15">
                <w:rPr>
                  <w:rFonts w:ascii="Times New Roman" w:hAnsi="Times New Roman" w:cs="Times New Roman" w:hint="eastAsia"/>
                  <w:sz w:val="18"/>
                  <w:szCs w:val="18"/>
                  <w:lang w:eastAsia="zh-CN"/>
                </w:rPr>
                <w:t>0.002</w:t>
              </w:r>
            </w:ins>
          </w:p>
        </w:tc>
        <w:tc>
          <w:tcPr>
            <w:tcW w:w="720" w:type="dxa"/>
            <w:tcBorders>
              <w:top w:val="single" w:sz="4" w:space="0" w:color="auto"/>
            </w:tcBorders>
            <w:vAlign w:val="center"/>
            <w:tcPrChange w:id="663" w:author="Author">
              <w:tcPr>
                <w:tcW w:w="720" w:type="dxa"/>
                <w:gridSpan w:val="2"/>
                <w:tcBorders>
                  <w:bottom w:val="single" w:sz="4" w:space="0" w:color="auto"/>
                </w:tcBorders>
              </w:tcPr>
            </w:tcPrChange>
          </w:tcPr>
          <w:p w14:paraId="666001F3" w14:textId="77777777" w:rsidR="00775691" w:rsidRPr="00DC637E" w:rsidRDefault="00775691" w:rsidP="00465099">
            <w:pPr>
              <w:tabs>
                <w:tab w:val="center" w:pos="4680"/>
              </w:tabs>
              <w:jc w:val="center"/>
              <w:rPr>
                <w:ins w:id="664" w:author="Author"/>
                <w:rFonts w:ascii="Times New Roman" w:hAnsi="Times New Roman" w:cs="Times New Roman"/>
                <w:sz w:val="18"/>
                <w:szCs w:val="18"/>
              </w:rPr>
            </w:pPr>
          </w:p>
        </w:tc>
        <w:tc>
          <w:tcPr>
            <w:tcW w:w="1003" w:type="dxa"/>
            <w:tcBorders>
              <w:top w:val="single" w:sz="4" w:space="0" w:color="auto"/>
            </w:tcBorders>
            <w:vAlign w:val="center"/>
            <w:tcPrChange w:id="665" w:author="Author">
              <w:tcPr>
                <w:tcW w:w="1003" w:type="dxa"/>
                <w:gridSpan w:val="2"/>
                <w:tcBorders>
                  <w:bottom w:val="single" w:sz="4" w:space="0" w:color="auto"/>
                </w:tcBorders>
              </w:tcPr>
            </w:tcPrChange>
          </w:tcPr>
          <w:p w14:paraId="0C37B799" w14:textId="319DF56C" w:rsidR="00775691" w:rsidRPr="00DC637E" w:rsidRDefault="008514A8" w:rsidP="00465099">
            <w:pPr>
              <w:tabs>
                <w:tab w:val="center" w:pos="4680"/>
              </w:tabs>
              <w:jc w:val="center"/>
              <w:rPr>
                <w:ins w:id="666" w:author="Author"/>
                <w:rFonts w:ascii="Times New Roman" w:hAnsi="Times New Roman" w:cs="Times New Roman" w:hint="eastAsia"/>
                <w:sz w:val="18"/>
                <w:szCs w:val="18"/>
                <w:lang w:eastAsia="zh-CN"/>
              </w:rPr>
            </w:pPr>
            <w:ins w:id="667" w:author="Author">
              <w:r>
                <w:rPr>
                  <w:rFonts w:ascii="Times New Roman" w:hAnsi="Times New Roman" w:cs="Times New Roman" w:hint="eastAsia"/>
                  <w:sz w:val="18"/>
                  <w:szCs w:val="18"/>
                  <w:lang w:eastAsia="zh-CN"/>
                </w:rPr>
                <w:t>0.283</w:t>
              </w:r>
            </w:ins>
          </w:p>
        </w:tc>
        <w:tc>
          <w:tcPr>
            <w:tcW w:w="720" w:type="dxa"/>
            <w:tcBorders>
              <w:top w:val="single" w:sz="4" w:space="0" w:color="auto"/>
            </w:tcBorders>
            <w:vAlign w:val="center"/>
            <w:tcPrChange w:id="668" w:author="Author">
              <w:tcPr>
                <w:tcW w:w="720" w:type="dxa"/>
                <w:gridSpan w:val="2"/>
                <w:tcBorders>
                  <w:bottom w:val="single" w:sz="4" w:space="0" w:color="auto"/>
                </w:tcBorders>
              </w:tcPr>
            </w:tcPrChange>
          </w:tcPr>
          <w:p w14:paraId="508B26C6" w14:textId="77777777" w:rsidR="00775691" w:rsidRPr="00DC637E" w:rsidRDefault="00775691" w:rsidP="00465099">
            <w:pPr>
              <w:tabs>
                <w:tab w:val="center" w:pos="4680"/>
              </w:tabs>
              <w:jc w:val="center"/>
              <w:rPr>
                <w:ins w:id="669" w:author="Author"/>
                <w:rFonts w:ascii="Times New Roman" w:hAnsi="Times New Roman" w:cs="Times New Roman"/>
                <w:sz w:val="18"/>
                <w:szCs w:val="18"/>
              </w:rPr>
            </w:pPr>
          </w:p>
        </w:tc>
      </w:tr>
      <w:tr w:rsidR="00775691" w:rsidRPr="00465099" w14:paraId="127B7324" w14:textId="77777777" w:rsidTr="00775691">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70"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671" w:author="Author"/>
          <w:trPrChange w:id="672" w:author="Author">
            <w:trPr>
              <w:gridBefore w:val="1"/>
              <w:trHeight w:val="533"/>
            </w:trPr>
          </w:trPrChange>
        </w:trPr>
        <w:tc>
          <w:tcPr>
            <w:tcW w:w="1247" w:type="dxa"/>
            <w:tcBorders>
              <w:bottom w:val="single" w:sz="4" w:space="0" w:color="auto"/>
            </w:tcBorders>
            <w:vAlign w:val="center"/>
            <w:tcPrChange w:id="673" w:author="Author">
              <w:tcPr>
                <w:tcW w:w="1247" w:type="dxa"/>
                <w:gridSpan w:val="2"/>
                <w:tcBorders>
                  <w:bottom w:val="single" w:sz="4" w:space="0" w:color="auto"/>
                </w:tcBorders>
              </w:tcPr>
            </w:tcPrChange>
          </w:tcPr>
          <w:p w14:paraId="217F2EA4" w14:textId="280D0493" w:rsidR="00775691" w:rsidRPr="00DC637E" w:rsidRDefault="00775691" w:rsidP="00465099">
            <w:pPr>
              <w:tabs>
                <w:tab w:val="center" w:pos="4680"/>
              </w:tabs>
              <w:rPr>
                <w:ins w:id="674" w:author="Author"/>
                <w:rFonts w:ascii="Times New Roman" w:hAnsi="Times New Roman" w:cs="Times New Roman"/>
                <w:sz w:val="18"/>
                <w:szCs w:val="18"/>
              </w:rPr>
            </w:pPr>
            <w:ins w:id="675" w:author="Autho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ins>
          </w:p>
        </w:tc>
        <w:tc>
          <w:tcPr>
            <w:tcW w:w="913" w:type="dxa"/>
            <w:tcBorders>
              <w:bottom w:val="single" w:sz="4" w:space="0" w:color="auto"/>
            </w:tcBorders>
            <w:vAlign w:val="center"/>
            <w:tcPrChange w:id="676" w:author="Author">
              <w:tcPr>
                <w:tcW w:w="913" w:type="dxa"/>
                <w:gridSpan w:val="3"/>
                <w:tcBorders>
                  <w:bottom w:val="single" w:sz="4" w:space="0" w:color="auto"/>
                </w:tcBorders>
              </w:tcPr>
            </w:tcPrChange>
          </w:tcPr>
          <w:p w14:paraId="272D1123" w14:textId="77777777" w:rsidR="00775691" w:rsidRPr="00DC637E" w:rsidRDefault="00775691" w:rsidP="00465099">
            <w:pPr>
              <w:tabs>
                <w:tab w:val="center" w:pos="4680"/>
              </w:tabs>
              <w:rPr>
                <w:ins w:id="677" w:author="Author"/>
                <w:rFonts w:ascii="Times New Roman" w:hAnsi="Times New Roman" w:cs="Times New Roman"/>
                <w:sz w:val="18"/>
                <w:szCs w:val="18"/>
              </w:rPr>
            </w:pPr>
          </w:p>
        </w:tc>
        <w:tc>
          <w:tcPr>
            <w:tcW w:w="651" w:type="dxa"/>
            <w:tcBorders>
              <w:bottom w:val="single" w:sz="4" w:space="0" w:color="auto"/>
            </w:tcBorders>
            <w:vAlign w:val="center"/>
            <w:tcPrChange w:id="678" w:author="Author">
              <w:tcPr>
                <w:tcW w:w="651" w:type="dxa"/>
                <w:tcBorders>
                  <w:bottom w:val="single" w:sz="4" w:space="0" w:color="auto"/>
                </w:tcBorders>
              </w:tcPr>
            </w:tcPrChange>
          </w:tcPr>
          <w:p w14:paraId="06F7311A" w14:textId="77777777" w:rsidR="00775691" w:rsidRPr="00DC637E" w:rsidRDefault="00775691" w:rsidP="00465099">
            <w:pPr>
              <w:tabs>
                <w:tab w:val="center" w:pos="4680"/>
              </w:tabs>
              <w:rPr>
                <w:ins w:id="679" w:author="Author"/>
                <w:rFonts w:ascii="Times New Roman" w:hAnsi="Times New Roman" w:cs="Times New Roman"/>
                <w:sz w:val="18"/>
                <w:szCs w:val="18"/>
              </w:rPr>
            </w:pPr>
          </w:p>
        </w:tc>
        <w:tc>
          <w:tcPr>
            <w:tcW w:w="969" w:type="dxa"/>
            <w:tcBorders>
              <w:bottom w:val="single" w:sz="4" w:space="0" w:color="auto"/>
            </w:tcBorders>
            <w:vAlign w:val="center"/>
            <w:tcPrChange w:id="680" w:author="Author">
              <w:tcPr>
                <w:tcW w:w="969" w:type="dxa"/>
                <w:gridSpan w:val="2"/>
                <w:tcBorders>
                  <w:bottom w:val="single" w:sz="4" w:space="0" w:color="auto"/>
                </w:tcBorders>
              </w:tcPr>
            </w:tcPrChange>
          </w:tcPr>
          <w:p w14:paraId="54236D90" w14:textId="77777777" w:rsidR="00775691" w:rsidRPr="00DC637E" w:rsidRDefault="00775691" w:rsidP="00465099">
            <w:pPr>
              <w:tabs>
                <w:tab w:val="center" w:pos="4680"/>
              </w:tabs>
              <w:rPr>
                <w:ins w:id="681" w:author="Author"/>
                <w:rFonts w:ascii="Times New Roman" w:hAnsi="Times New Roman" w:cs="Times New Roman"/>
                <w:sz w:val="18"/>
                <w:szCs w:val="18"/>
              </w:rPr>
            </w:pPr>
          </w:p>
        </w:tc>
        <w:tc>
          <w:tcPr>
            <w:tcW w:w="720" w:type="dxa"/>
            <w:tcBorders>
              <w:bottom w:val="single" w:sz="4" w:space="0" w:color="auto"/>
            </w:tcBorders>
            <w:vAlign w:val="center"/>
            <w:tcPrChange w:id="682" w:author="Author">
              <w:tcPr>
                <w:tcW w:w="720" w:type="dxa"/>
                <w:gridSpan w:val="2"/>
                <w:tcBorders>
                  <w:bottom w:val="single" w:sz="4" w:space="0" w:color="auto"/>
                </w:tcBorders>
              </w:tcPr>
            </w:tcPrChange>
          </w:tcPr>
          <w:p w14:paraId="6E2F1336" w14:textId="77777777" w:rsidR="00775691" w:rsidRPr="00DC637E" w:rsidRDefault="00775691" w:rsidP="00465099">
            <w:pPr>
              <w:tabs>
                <w:tab w:val="center" w:pos="4680"/>
              </w:tabs>
              <w:rPr>
                <w:ins w:id="683" w:author="Author"/>
                <w:rFonts w:ascii="Times New Roman" w:hAnsi="Times New Roman" w:cs="Times New Roman"/>
                <w:sz w:val="18"/>
                <w:szCs w:val="18"/>
              </w:rPr>
            </w:pPr>
          </w:p>
        </w:tc>
        <w:tc>
          <w:tcPr>
            <w:tcW w:w="1080" w:type="dxa"/>
            <w:tcBorders>
              <w:bottom w:val="single" w:sz="4" w:space="0" w:color="auto"/>
            </w:tcBorders>
            <w:vAlign w:val="center"/>
            <w:tcPrChange w:id="684" w:author="Author">
              <w:tcPr>
                <w:tcW w:w="1080" w:type="dxa"/>
                <w:gridSpan w:val="2"/>
                <w:tcBorders>
                  <w:bottom w:val="single" w:sz="4" w:space="0" w:color="auto"/>
                </w:tcBorders>
              </w:tcPr>
            </w:tcPrChange>
          </w:tcPr>
          <w:p w14:paraId="1F010005" w14:textId="77777777" w:rsidR="00775691" w:rsidRPr="00DC637E" w:rsidRDefault="00775691" w:rsidP="00465099">
            <w:pPr>
              <w:tabs>
                <w:tab w:val="center" w:pos="4680"/>
              </w:tabs>
              <w:jc w:val="center"/>
              <w:rPr>
                <w:ins w:id="685" w:author="Author"/>
                <w:rFonts w:ascii="Times New Roman" w:hAnsi="Times New Roman" w:cs="Times New Roman"/>
                <w:sz w:val="18"/>
                <w:szCs w:val="18"/>
              </w:rPr>
            </w:pPr>
          </w:p>
        </w:tc>
        <w:tc>
          <w:tcPr>
            <w:tcW w:w="720" w:type="dxa"/>
            <w:tcBorders>
              <w:bottom w:val="single" w:sz="4" w:space="0" w:color="auto"/>
            </w:tcBorders>
            <w:vAlign w:val="center"/>
            <w:tcPrChange w:id="686" w:author="Author">
              <w:tcPr>
                <w:tcW w:w="720" w:type="dxa"/>
                <w:gridSpan w:val="2"/>
                <w:tcBorders>
                  <w:bottom w:val="single" w:sz="4" w:space="0" w:color="auto"/>
                </w:tcBorders>
              </w:tcPr>
            </w:tcPrChange>
          </w:tcPr>
          <w:p w14:paraId="046A8DF8" w14:textId="77777777" w:rsidR="00775691" w:rsidRPr="00DC637E" w:rsidRDefault="00775691" w:rsidP="00465099">
            <w:pPr>
              <w:tabs>
                <w:tab w:val="center" w:pos="4680"/>
              </w:tabs>
              <w:jc w:val="center"/>
              <w:rPr>
                <w:ins w:id="687" w:author="Author"/>
                <w:rFonts w:ascii="Times New Roman" w:hAnsi="Times New Roman" w:cs="Times New Roman"/>
                <w:sz w:val="18"/>
                <w:szCs w:val="18"/>
              </w:rPr>
            </w:pPr>
          </w:p>
        </w:tc>
        <w:tc>
          <w:tcPr>
            <w:tcW w:w="990" w:type="dxa"/>
            <w:tcBorders>
              <w:bottom w:val="single" w:sz="4" w:space="0" w:color="auto"/>
            </w:tcBorders>
            <w:vAlign w:val="center"/>
            <w:tcPrChange w:id="688" w:author="Author">
              <w:tcPr>
                <w:tcW w:w="990" w:type="dxa"/>
                <w:gridSpan w:val="2"/>
                <w:tcBorders>
                  <w:bottom w:val="single" w:sz="4" w:space="0" w:color="auto"/>
                </w:tcBorders>
              </w:tcPr>
            </w:tcPrChange>
          </w:tcPr>
          <w:p w14:paraId="06D527E2" w14:textId="77777777" w:rsidR="00775691" w:rsidRPr="00DC637E" w:rsidRDefault="00775691" w:rsidP="00465099">
            <w:pPr>
              <w:tabs>
                <w:tab w:val="center" w:pos="4680"/>
              </w:tabs>
              <w:jc w:val="center"/>
              <w:rPr>
                <w:ins w:id="689" w:author="Author"/>
                <w:rFonts w:ascii="Times New Roman" w:hAnsi="Times New Roman" w:cs="Times New Roman"/>
                <w:sz w:val="18"/>
                <w:szCs w:val="18"/>
              </w:rPr>
            </w:pPr>
          </w:p>
        </w:tc>
        <w:tc>
          <w:tcPr>
            <w:tcW w:w="720" w:type="dxa"/>
            <w:tcBorders>
              <w:bottom w:val="single" w:sz="4" w:space="0" w:color="auto"/>
            </w:tcBorders>
            <w:vAlign w:val="center"/>
            <w:tcPrChange w:id="690" w:author="Author">
              <w:tcPr>
                <w:tcW w:w="720" w:type="dxa"/>
                <w:gridSpan w:val="2"/>
                <w:tcBorders>
                  <w:bottom w:val="single" w:sz="4" w:space="0" w:color="auto"/>
                </w:tcBorders>
              </w:tcPr>
            </w:tcPrChange>
          </w:tcPr>
          <w:p w14:paraId="3A67B2D6" w14:textId="77777777" w:rsidR="00775691" w:rsidRPr="00DC637E" w:rsidRDefault="00775691" w:rsidP="00465099">
            <w:pPr>
              <w:tabs>
                <w:tab w:val="center" w:pos="4680"/>
              </w:tabs>
              <w:jc w:val="center"/>
              <w:rPr>
                <w:ins w:id="691" w:author="Author"/>
                <w:rFonts w:ascii="Times New Roman" w:hAnsi="Times New Roman" w:cs="Times New Roman"/>
                <w:sz w:val="18"/>
                <w:szCs w:val="18"/>
              </w:rPr>
            </w:pPr>
          </w:p>
        </w:tc>
        <w:tc>
          <w:tcPr>
            <w:tcW w:w="977" w:type="dxa"/>
            <w:tcBorders>
              <w:bottom w:val="single" w:sz="4" w:space="0" w:color="auto"/>
            </w:tcBorders>
            <w:vAlign w:val="center"/>
            <w:tcPrChange w:id="692" w:author="Author">
              <w:tcPr>
                <w:tcW w:w="977" w:type="dxa"/>
                <w:gridSpan w:val="2"/>
                <w:tcBorders>
                  <w:bottom w:val="single" w:sz="4" w:space="0" w:color="auto"/>
                </w:tcBorders>
              </w:tcPr>
            </w:tcPrChange>
          </w:tcPr>
          <w:p w14:paraId="37449C40" w14:textId="77777777" w:rsidR="00775691" w:rsidRPr="00DC637E" w:rsidRDefault="00775691" w:rsidP="00465099">
            <w:pPr>
              <w:tabs>
                <w:tab w:val="center" w:pos="4680"/>
              </w:tabs>
              <w:jc w:val="center"/>
              <w:rPr>
                <w:ins w:id="693" w:author="Author"/>
                <w:rFonts w:ascii="Times New Roman" w:hAnsi="Times New Roman" w:cs="Times New Roman"/>
                <w:sz w:val="18"/>
                <w:szCs w:val="18"/>
              </w:rPr>
            </w:pPr>
          </w:p>
        </w:tc>
        <w:tc>
          <w:tcPr>
            <w:tcW w:w="720" w:type="dxa"/>
            <w:tcBorders>
              <w:bottom w:val="single" w:sz="4" w:space="0" w:color="auto"/>
            </w:tcBorders>
            <w:vAlign w:val="center"/>
            <w:tcPrChange w:id="694" w:author="Author">
              <w:tcPr>
                <w:tcW w:w="720" w:type="dxa"/>
                <w:gridSpan w:val="2"/>
                <w:tcBorders>
                  <w:bottom w:val="single" w:sz="4" w:space="0" w:color="auto"/>
                </w:tcBorders>
              </w:tcPr>
            </w:tcPrChange>
          </w:tcPr>
          <w:p w14:paraId="5E2B1B4A" w14:textId="77777777" w:rsidR="00775691" w:rsidRPr="00DC637E" w:rsidRDefault="00775691" w:rsidP="00465099">
            <w:pPr>
              <w:tabs>
                <w:tab w:val="center" w:pos="4680"/>
              </w:tabs>
              <w:jc w:val="center"/>
              <w:rPr>
                <w:ins w:id="695" w:author="Author"/>
                <w:rFonts w:ascii="Times New Roman" w:hAnsi="Times New Roman" w:cs="Times New Roman"/>
                <w:sz w:val="18"/>
                <w:szCs w:val="18"/>
              </w:rPr>
            </w:pPr>
          </w:p>
        </w:tc>
        <w:tc>
          <w:tcPr>
            <w:tcW w:w="990" w:type="dxa"/>
            <w:tcBorders>
              <w:bottom w:val="single" w:sz="4" w:space="0" w:color="auto"/>
            </w:tcBorders>
            <w:vAlign w:val="center"/>
            <w:tcPrChange w:id="696" w:author="Author">
              <w:tcPr>
                <w:tcW w:w="990" w:type="dxa"/>
                <w:gridSpan w:val="2"/>
                <w:tcBorders>
                  <w:bottom w:val="single" w:sz="4" w:space="0" w:color="auto"/>
                </w:tcBorders>
              </w:tcPr>
            </w:tcPrChange>
          </w:tcPr>
          <w:p w14:paraId="36C2D022" w14:textId="77777777" w:rsidR="00775691" w:rsidRPr="00DC637E" w:rsidRDefault="00775691" w:rsidP="00465099">
            <w:pPr>
              <w:tabs>
                <w:tab w:val="center" w:pos="4680"/>
              </w:tabs>
              <w:jc w:val="center"/>
              <w:rPr>
                <w:ins w:id="697" w:author="Author"/>
                <w:rFonts w:ascii="Times New Roman" w:hAnsi="Times New Roman" w:cs="Times New Roman"/>
                <w:sz w:val="18"/>
                <w:szCs w:val="18"/>
              </w:rPr>
            </w:pPr>
          </w:p>
        </w:tc>
        <w:tc>
          <w:tcPr>
            <w:tcW w:w="720" w:type="dxa"/>
            <w:tcBorders>
              <w:bottom w:val="single" w:sz="4" w:space="0" w:color="auto"/>
            </w:tcBorders>
            <w:vAlign w:val="center"/>
            <w:tcPrChange w:id="698" w:author="Author">
              <w:tcPr>
                <w:tcW w:w="720" w:type="dxa"/>
                <w:gridSpan w:val="2"/>
                <w:tcBorders>
                  <w:bottom w:val="single" w:sz="4" w:space="0" w:color="auto"/>
                </w:tcBorders>
              </w:tcPr>
            </w:tcPrChange>
          </w:tcPr>
          <w:p w14:paraId="6AB7718E" w14:textId="77777777" w:rsidR="00775691" w:rsidRPr="00DC637E" w:rsidRDefault="00775691" w:rsidP="00465099">
            <w:pPr>
              <w:tabs>
                <w:tab w:val="center" w:pos="4680"/>
              </w:tabs>
              <w:jc w:val="center"/>
              <w:rPr>
                <w:ins w:id="699" w:author="Author"/>
                <w:rFonts w:ascii="Times New Roman" w:hAnsi="Times New Roman" w:cs="Times New Roman"/>
                <w:sz w:val="18"/>
                <w:szCs w:val="18"/>
              </w:rPr>
            </w:pPr>
          </w:p>
        </w:tc>
        <w:tc>
          <w:tcPr>
            <w:tcW w:w="990" w:type="dxa"/>
            <w:tcBorders>
              <w:bottom w:val="single" w:sz="4" w:space="0" w:color="auto"/>
            </w:tcBorders>
            <w:vAlign w:val="center"/>
            <w:tcPrChange w:id="700" w:author="Author">
              <w:tcPr>
                <w:tcW w:w="990" w:type="dxa"/>
                <w:gridSpan w:val="2"/>
                <w:tcBorders>
                  <w:bottom w:val="single" w:sz="4" w:space="0" w:color="auto"/>
                </w:tcBorders>
              </w:tcPr>
            </w:tcPrChange>
          </w:tcPr>
          <w:p w14:paraId="1A8C4030" w14:textId="77777777" w:rsidR="00775691" w:rsidRPr="00DC637E" w:rsidRDefault="00775691" w:rsidP="00465099">
            <w:pPr>
              <w:tabs>
                <w:tab w:val="center" w:pos="4680"/>
              </w:tabs>
              <w:jc w:val="center"/>
              <w:rPr>
                <w:ins w:id="701" w:author="Author"/>
                <w:rFonts w:ascii="Times New Roman" w:hAnsi="Times New Roman" w:cs="Times New Roman"/>
                <w:sz w:val="18"/>
                <w:szCs w:val="18"/>
              </w:rPr>
            </w:pPr>
          </w:p>
        </w:tc>
        <w:tc>
          <w:tcPr>
            <w:tcW w:w="720" w:type="dxa"/>
            <w:tcBorders>
              <w:bottom w:val="single" w:sz="4" w:space="0" w:color="auto"/>
            </w:tcBorders>
            <w:vAlign w:val="center"/>
            <w:tcPrChange w:id="702" w:author="Author">
              <w:tcPr>
                <w:tcW w:w="720" w:type="dxa"/>
                <w:gridSpan w:val="2"/>
                <w:tcBorders>
                  <w:bottom w:val="single" w:sz="4" w:space="0" w:color="auto"/>
                </w:tcBorders>
              </w:tcPr>
            </w:tcPrChange>
          </w:tcPr>
          <w:p w14:paraId="11871E9F" w14:textId="77777777" w:rsidR="00775691" w:rsidRPr="00DC637E" w:rsidRDefault="00775691" w:rsidP="00465099">
            <w:pPr>
              <w:tabs>
                <w:tab w:val="center" w:pos="4680"/>
              </w:tabs>
              <w:jc w:val="center"/>
              <w:rPr>
                <w:ins w:id="703" w:author="Author"/>
                <w:rFonts w:ascii="Times New Roman" w:hAnsi="Times New Roman" w:cs="Times New Roman"/>
                <w:sz w:val="18"/>
                <w:szCs w:val="18"/>
              </w:rPr>
            </w:pPr>
          </w:p>
        </w:tc>
        <w:tc>
          <w:tcPr>
            <w:tcW w:w="1003" w:type="dxa"/>
            <w:tcBorders>
              <w:bottom w:val="single" w:sz="4" w:space="0" w:color="auto"/>
            </w:tcBorders>
            <w:vAlign w:val="center"/>
            <w:tcPrChange w:id="704" w:author="Author">
              <w:tcPr>
                <w:tcW w:w="1003" w:type="dxa"/>
                <w:gridSpan w:val="2"/>
                <w:tcBorders>
                  <w:bottom w:val="single" w:sz="4" w:space="0" w:color="auto"/>
                </w:tcBorders>
              </w:tcPr>
            </w:tcPrChange>
          </w:tcPr>
          <w:p w14:paraId="07AE818C" w14:textId="77777777" w:rsidR="00775691" w:rsidRPr="00DC637E" w:rsidRDefault="00775691" w:rsidP="00465099">
            <w:pPr>
              <w:tabs>
                <w:tab w:val="center" w:pos="4680"/>
              </w:tabs>
              <w:jc w:val="center"/>
              <w:rPr>
                <w:ins w:id="705" w:author="Author"/>
                <w:rFonts w:ascii="Times New Roman" w:hAnsi="Times New Roman" w:cs="Times New Roman"/>
                <w:sz w:val="18"/>
                <w:szCs w:val="18"/>
              </w:rPr>
            </w:pPr>
          </w:p>
        </w:tc>
        <w:tc>
          <w:tcPr>
            <w:tcW w:w="720" w:type="dxa"/>
            <w:tcBorders>
              <w:bottom w:val="single" w:sz="4" w:space="0" w:color="auto"/>
            </w:tcBorders>
            <w:vAlign w:val="center"/>
            <w:tcPrChange w:id="706" w:author="Author">
              <w:tcPr>
                <w:tcW w:w="720" w:type="dxa"/>
                <w:gridSpan w:val="2"/>
                <w:tcBorders>
                  <w:bottom w:val="single" w:sz="4" w:space="0" w:color="auto"/>
                </w:tcBorders>
              </w:tcPr>
            </w:tcPrChange>
          </w:tcPr>
          <w:p w14:paraId="4CAC8BC9" w14:textId="77777777" w:rsidR="00775691" w:rsidRPr="00DC637E" w:rsidRDefault="00775691" w:rsidP="00465099">
            <w:pPr>
              <w:tabs>
                <w:tab w:val="center" w:pos="4680"/>
              </w:tabs>
              <w:jc w:val="center"/>
              <w:rPr>
                <w:ins w:id="707" w:author="Author"/>
                <w:rFonts w:ascii="Times New Roman" w:hAnsi="Times New Roman" w:cs="Times New Roman"/>
                <w:sz w:val="18"/>
                <w:szCs w:val="18"/>
              </w:rPr>
            </w:pPr>
          </w:p>
        </w:tc>
      </w:tr>
    </w:tbl>
    <w:p w14:paraId="20CA6EE2" w14:textId="68F73822"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w:t>
      </w:r>
      <w:r w:rsidR="00DA477B">
        <w:rPr>
          <w:rFonts w:ascii="Times New Roman" w:hAnsi="Times New Roman" w:cs="Times New Roman"/>
          <w:sz w:val="20"/>
          <w:szCs w:val="20"/>
        </w:rPr>
        <w:t>67</w:t>
      </w:r>
      <w:r w:rsidR="00587A2A" w:rsidRPr="003E79D4">
        <w:rPr>
          <w:rFonts w:ascii="Times New Roman" w:hAnsi="Times New Roman" w:cs="Times New Roman"/>
          <w:sz w:val="20"/>
          <w:szCs w:val="20"/>
        </w:rPr>
        <w:t xml:space="preserve"> effect sizes and </w:t>
      </w:r>
      <w:r w:rsidR="00801F42">
        <w:rPr>
          <w:rFonts w:ascii="Times New Roman" w:hAnsi="Times New Roman" w:cs="Times New Roman"/>
          <w:sz w:val="20"/>
          <w:szCs w:val="20"/>
        </w:rPr>
        <w:t>35</w:t>
      </w:r>
      <w:r w:rsidR="00587A2A" w:rsidRPr="003E79D4">
        <w:rPr>
          <w:rFonts w:ascii="Times New Roman" w:hAnsi="Times New Roman" w:cs="Times New Roman"/>
          <w:sz w:val="20"/>
          <w:szCs w:val="20"/>
        </w:rPr>
        <w:t xml:space="preserve">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2201E27"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9C7F94" w:rsidRPr="00DC637E">
        <w:rPr>
          <w:rFonts w:ascii="Times New Roman" w:hAnsi="Times New Roman" w:cs="Times New Roman"/>
          <w:i/>
        </w:rPr>
        <w:t>27</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9C7F94">
        <w:rPr>
          <w:rFonts w:ascii="Times New Roman" w:hAnsi="Times New Roman" w:cs="Times New Roman"/>
          <w:i/>
        </w:rPr>
        <w:t>24</w:t>
      </w:r>
      <w:r w:rsidRPr="00FF1F6F">
        <w:rPr>
          <w:rFonts w:ascii="Times New Roman" w:hAnsi="Times New Roman" w:cs="Times New Roman"/>
          <w:i/>
        </w:rPr>
        <w:t>)</w:t>
      </w:r>
    </w:p>
    <w:tbl>
      <w:tblPr>
        <w:tblStyle w:val="TableGrid"/>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0"/>
        <w:gridCol w:w="930"/>
        <w:gridCol w:w="651"/>
        <w:gridCol w:w="969"/>
        <w:gridCol w:w="720"/>
        <w:gridCol w:w="1080"/>
        <w:gridCol w:w="720"/>
        <w:gridCol w:w="990"/>
        <w:gridCol w:w="720"/>
        <w:gridCol w:w="990"/>
        <w:gridCol w:w="720"/>
        <w:gridCol w:w="990"/>
        <w:gridCol w:w="720"/>
        <w:gridCol w:w="1080"/>
        <w:gridCol w:w="720"/>
        <w:tblGridChange w:id="708">
          <w:tblGrid>
            <w:gridCol w:w="1230"/>
            <w:gridCol w:w="930"/>
            <w:gridCol w:w="651"/>
            <w:gridCol w:w="969"/>
            <w:gridCol w:w="720"/>
            <w:gridCol w:w="1080"/>
            <w:gridCol w:w="720"/>
            <w:gridCol w:w="990"/>
            <w:gridCol w:w="720"/>
            <w:gridCol w:w="990"/>
            <w:gridCol w:w="720"/>
            <w:gridCol w:w="990"/>
            <w:gridCol w:w="720"/>
            <w:gridCol w:w="1080"/>
            <w:gridCol w:w="720"/>
          </w:tblGrid>
        </w:tblGridChange>
      </w:tblGrid>
      <w:tr w:rsidR="00AF244D" w:rsidRPr="00465099" w14:paraId="38952042" w14:textId="77777777" w:rsidTr="00DC637E">
        <w:trPr>
          <w:trHeight w:val="426"/>
        </w:trPr>
        <w:tc>
          <w:tcPr>
            <w:tcW w:w="1230" w:type="dxa"/>
          </w:tcPr>
          <w:p w14:paraId="58DFF20E" w14:textId="77777777" w:rsidR="00AF244D" w:rsidRPr="005A037C" w:rsidRDefault="00AF244D" w:rsidP="009C1732">
            <w:pPr>
              <w:tabs>
                <w:tab w:val="center" w:pos="4680"/>
              </w:tabs>
              <w:rPr>
                <w:rFonts w:ascii="Times New Roman" w:hAnsi="Times New Roman" w:cs="Times New Roman"/>
                <w:sz w:val="18"/>
                <w:szCs w:val="18"/>
                <w:highlight w:val="yellow"/>
              </w:rPr>
            </w:pPr>
          </w:p>
        </w:tc>
        <w:tc>
          <w:tcPr>
            <w:tcW w:w="1581" w:type="dxa"/>
            <w:gridSpan w:val="2"/>
            <w:vAlign w:val="bottom"/>
          </w:tcPr>
          <w:p w14:paraId="2255EE76"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689" w:type="dxa"/>
            <w:gridSpan w:val="2"/>
            <w:vAlign w:val="bottom"/>
          </w:tcPr>
          <w:p w14:paraId="55A9E382" w14:textId="77777777" w:rsidR="00AF244D" w:rsidRPr="005A037C" w:rsidRDefault="00AF244D" w:rsidP="009C1732">
            <w:pPr>
              <w:tabs>
                <w:tab w:val="center" w:pos="4680"/>
              </w:tabs>
              <w:jc w:val="center"/>
              <w:rPr>
                <w:rFonts w:ascii="Times New Roman" w:hAnsi="Times New Roman" w:cs="Times New Roman"/>
                <w:sz w:val="18"/>
                <w:szCs w:val="18"/>
              </w:rPr>
            </w:pPr>
          </w:p>
        </w:tc>
        <w:tc>
          <w:tcPr>
            <w:tcW w:w="6930" w:type="dxa"/>
            <w:gridSpan w:val="8"/>
            <w:tcBorders>
              <w:bottom w:val="single" w:sz="4" w:space="0" w:color="auto"/>
            </w:tcBorders>
            <w:vAlign w:val="bottom"/>
          </w:tcPr>
          <w:p w14:paraId="38AC7044" w14:textId="5500C10F"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Individual Moderators</w:t>
            </w:r>
          </w:p>
        </w:tc>
        <w:tc>
          <w:tcPr>
            <w:tcW w:w="1800" w:type="dxa"/>
            <w:gridSpan w:val="2"/>
            <w:vAlign w:val="bottom"/>
          </w:tcPr>
          <w:p w14:paraId="4A5BA350" w14:textId="77777777" w:rsidR="00AF244D" w:rsidRPr="005A037C" w:rsidRDefault="00AF244D" w:rsidP="009C1732">
            <w:pPr>
              <w:tabs>
                <w:tab w:val="center" w:pos="4680"/>
              </w:tabs>
              <w:jc w:val="center"/>
              <w:rPr>
                <w:rFonts w:ascii="Times New Roman" w:hAnsi="Times New Roman" w:cs="Times New Roman"/>
                <w:sz w:val="18"/>
                <w:szCs w:val="18"/>
              </w:rPr>
            </w:pPr>
          </w:p>
        </w:tc>
      </w:tr>
      <w:tr w:rsidR="00AF244D" w:rsidRPr="00465099" w14:paraId="032A3B6B" w14:textId="77777777" w:rsidTr="00DC637E">
        <w:trPr>
          <w:trHeight w:val="426"/>
        </w:trPr>
        <w:tc>
          <w:tcPr>
            <w:tcW w:w="1230" w:type="dxa"/>
            <w:tcBorders>
              <w:bottom w:val="single" w:sz="4" w:space="0" w:color="auto"/>
            </w:tcBorders>
          </w:tcPr>
          <w:p w14:paraId="5AE63BA6" w14:textId="77777777" w:rsidR="00AF244D" w:rsidRPr="005A037C" w:rsidRDefault="00AF244D" w:rsidP="009C1732">
            <w:pPr>
              <w:tabs>
                <w:tab w:val="center" w:pos="4680"/>
              </w:tabs>
              <w:rPr>
                <w:rFonts w:ascii="Times New Roman" w:hAnsi="Times New Roman" w:cs="Times New Roman"/>
                <w:sz w:val="18"/>
                <w:szCs w:val="18"/>
                <w:highlight w:val="yellow"/>
              </w:rPr>
            </w:pPr>
          </w:p>
        </w:tc>
        <w:tc>
          <w:tcPr>
            <w:tcW w:w="1581" w:type="dxa"/>
            <w:gridSpan w:val="2"/>
            <w:tcBorders>
              <w:bottom w:val="single" w:sz="4" w:space="0" w:color="auto"/>
            </w:tcBorders>
            <w:vAlign w:val="bottom"/>
          </w:tcPr>
          <w:p w14:paraId="4D8B4671"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bottom w:val="single" w:sz="4" w:space="0" w:color="auto"/>
            </w:tcBorders>
            <w:vAlign w:val="bottom"/>
          </w:tcPr>
          <w:p w14:paraId="731A2F8B"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 xml:space="preserve">Corrected </w:t>
            </w:r>
          </w:p>
          <w:p w14:paraId="4E9EE72C" w14:textId="77777777"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00" w:type="dxa"/>
            <w:gridSpan w:val="2"/>
            <w:tcBorders>
              <w:bottom w:val="single" w:sz="4" w:space="0" w:color="auto"/>
            </w:tcBorders>
            <w:vAlign w:val="bottom"/>
          </w:tcPr>
          <w:p w14:paraId="4117709B"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Agency vs.</w:t>
            </w:r>
          </w:p>
          <w:p w14:paraId="3B47BA2F"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Communion</w:t>
            </w:r>
          </w:p>
        </w:tc>
        <w:tc>
          <w:tcPr>
            <w:tcW w:w="1710" w:type="dxa"/>
            <w:gridSpan w:val="2"/>
            <w:tcBorders>
              <w:bottom w:val="single" w:sz="4" w:space="0" w:color="auto"/>
            </w:tcBorders>
            <w:vAlign w:val="bottom"/>
          </w:tcPr>
          <w:p w14:paraId="49BE68AD"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Acquaintance vs. Close Other</w:t>
            </w:r>
          </w:p>
        </w:tc>
        <w:tc>
          <w:tcPr>
            <w:tcW w:w="1710" w:type="dxa"/>
            <w:gridSpan w:val="2"/>
            <w:tcBorders>
              <w:bottom w:val="single" w:sz="4" w:space="0" w:color="auto"/>
            </w:tcBorders>
            <w:vAlign w:val="bottom"/>
          </w:tcPr>
          <w:p w14:paraId="4C7E1560"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Publication Type</w:t>
            </w:r>
          </w:p>
        </w:tc>
        <w:tc>
          <w:tcPr>
            <w:tcW w:w="1710" w:type="dxa"/>
            <w:gridSpan w:val="2"/>
            <w:tcBorders>
              <w:bottom w:val="single" w:sz="4" w:space="0" w:color="auto"/>
            </w:tcBorders>
            <w:vAlign w:val="bottom"/>
          </w:tcPr>
          <w:p w14:paraId="1C06D7A6"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Observer vs. Objective</w:t>
            </w:r>
          </w:p>
        </w:tc>
        <w:tc>
          <w:tcPr>
            <w:tcW w:w="1800" w:type="dxa"/>
            <w:gridSpan w:val="2"/>
            <w:tcBorders>
              <w:bottom w:val="single" w:sz="4" w:space="0" w:color="auto"/>
            </w:tcBorders>
            <w:vAlign w:val="bottom"/>
          </w:tcPr>
          <w:p w14:paraId="4D8BB1A1"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Competing Moderators</w:t>
            </w:r>
          </w:p>
        </w:tc>
      </w:tr>
      <w:tr w:rsidR="00AF244D" w:rsidRPr="00465099" w14:paraId="73EDA22E" w14:textId="77777777" w:rsidTr="00DC637E">
        <w:trPr>
          <w:trHeight w:val="327"/>
        </w:trPr>
        <w:tc>
          <w:tcPr>
            <w:tcW w:w="1230" w:type="dxa"/>
            <w:tcBorders>
              <w:top w:val="single" w:sz="4" w:space="0" w:color="auto"/>
            </w:tcBorders>
          </w:tcPr>
          <w:p w14:paraId="063627C1" w14:textId="77777777" w:rsidR="00AF244D" w:rsidRPr="005A037C" w:rsidRDefault="00AF244D" w:rsidP="009C1732">
            <w:pPr>
              <w:tabs>
                <w:tab w:val="center" w:pos="4680"/>
              </w:tabs>
              <w:rPr>
                <w:rFonts w:ascii="Times New Roman" w:hAnsi="Times New Roman" w:cs="Times New Roman"/>
                <w:sz w:val="18"/>
                <w:szCs w:val="18"/>
              </w:rPr>
            </w:pPr>
          </w:p>
        </w:tc>
        <w:tc>
          <w:tcPr>
            <w:tcW w:w="1581" w:type="dxa"/>
            <w:gridSpan w:val="2"/>
            <w:tcBorders>
              <w:top w:val="single" w:sz="4" w:space="0" w:color="auto"/>
            </w:tcBorders>
            <w:vAlign w:val="bottom"/>
          </w:tcPr>
          <w:p w14:paraId="669FCD36"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1B9086FF"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2</w:t>
            </w:r>
          </w:p>
        </w:tc>
        <w:tc>
          <w:tcPr>
            <w:tcW w:w="1800" w:type="dxa"/>
            <w:gridSpan w:val="2"/>
            <w:tcBorders>
              <w:top w:val="single" w:sz="4" w:space="0" w:color="auto"/>
            </w:tcBorders>
            <w:vAlign w:val="bottom"/>
          </w:tcPr>
          <w:p w14:paraId="1297AEE5"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01D3AE4"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4</w:t>
            </w:r>
          </w:p>
        </w:tc>
        <w:tc>
          <w:tcPr>
            <w:tcW w:w="1710" w:type="dxa"/>
            <w:gridSpan w:val="2"/>
            <w:tcBorders>
              <w:top w:val="single" w:sz="4" w:space="0" w:color="auto"/>
            </w:tcBorders>
            <w:vAlign w:val="bottom"/>
          </w:tcPr>
          <w:p w14:paraId="488019CF"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6</w:t>
            </w:r>
          </w:p>
        </w:tc>
        <w:tc>
          <w:tcPr>
            <w:tcW w:w="1710" w:type="dxa"/>
            <w:gridSpan w:val="2"/>
            <w:tcBorders>
              <w:top w:val="single" w:sz="4" w:space="0" w:color="auto"/>
            </w:tcBorders>
            <w:vAlign w:val="bottom"/>
          </w:tcPr>
          <w:p w14:paraId="756AE98C"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7</w:t>
            </w:r>
          </w:p>
        </w:tc>
        <w:tc>
          <w:tcPr>
            <w:tcW w:w="1800" w:type="dxa"/>
            <w:gridSpan w:val="2"/>
            <w:tcBorders>
              <w:top w:val="single" w:sz="4" w:space="0" w:color="auto"/>
            </w:tcBorders>
            <w:vAlign w:val="bottom"/>
          </w:tcPr>
          <w:p w14:paraId="218E876A"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 xml:space="preserve">Model </w:t>
            </w:r>
            <w:r>
              <w:rPr>
                <w:rFonts w:ascii="Times New Roman" w:hAnsi="Times New Roman" w:cs="Times New Roman"/>
                <w:b/>
                <w:sz w:val="18"/>
                <w:szCs w:val="18"/>
                <w:u w:val="single"/>
              </w:rPr>
              <w:t>8</w:t>
            </w:r>
          </w:p>
        </w:tc>
      </w:tr>
      <w:tr w:rsidR="00AF244D" w:rsidRPr="00465099" w14:paraId="526EF522" w14:textId="77777777" w:rsidTr="00DC637E">
        <w:trPr>
          <w:trHeight w:val="423"/>
        </w:trPr>
        <w:tc>
          <w:tcPr>
            <w:tcW w:w="1230" w:type="dxa"/>
            <w:tcBorders>
              <w:bottom w:val="single" w:sz="4" w:space="0" w:color="auto"/>
            </w:tcBorders>
          </w:tcPr>
          <w:p w14:paraId="7E73B325"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Predictor</w:t>
            </w:r>
          </w:p>
        </w:tc>
        <w:tc>
          <w:tcPr>
            <w:tcW w:w="930" w:type="dxa"/>
            <w:tcBorders>
              <w:bottom w:val="single" w:sz="4" w:space="0" w:color="auto"/>
            </w:tcBorders>
          </w:tcPr>
          <w:p w14:paraId="37AC9D2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 xml:space="preserve">B </w:t>
            </w:r>
          </w:p>
          <w:p w14:paraId="74150394"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(95% CI)</w:t>
            </w:r>
          </w:p>
        </w:tc>
        <w:tc>
          <w:tcPr>
            <w:tcW w:w="651" w:type="dxa"/>
            <w:tcBorders>
              <w:bottom w:val="single" w:sz="4" w:space="0" w:color="auto"/>
            </w:tcBorders>
          </w:tcPr>
          <w:p w14:paraId="653749F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151E474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69" w:type="dxa"/>
            <w:tcBorders>
              <w:bottom w:val="single" w:sz="4" w:space="0" w:color="auto"/>
            </w:tcBorders>
          </w:tcPr>
          <w:p w14:paraId="45A0420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301125D0"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1CE4634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00C2201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1080" w:type="dxa"/>
            <w:tcBorders>
              <w:bottom w:val="single" w:sz="4" w:space="0" w:color="auto"/>
            </w:tcBorders>
          </w:tcPr>
          <w:p w14:paraId="325514A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05051FE9"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30A5EE3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68AFCD5D"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3B665F23"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615C848D"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3555EFF6"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3CE388E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6DCB6B1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2FD766A9"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758A220E"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4F4969E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4E715FD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6E77BF6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02F5F67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30FDAB78"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1080" w:type="dxa"/>
            <w:tcBorders>
              <w:bottom w:val="single" w:sz="4" w:space="0" w:color="auto"/>
            </w:tcBorders>
          </w:tcPr>
          <w:p w14:paraId="0EA7EBD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5B0E9DD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5ACB51E5"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4511AEE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r>
      <w:tr w:rsidR="00AF244D" w:rsidRPr="00465099" w14:paraId="61F15E62" w14:textId="77777777" w:rsidTr="00DC637E">
        <w:trPr>
          <w:trHeight w:val="272"/>
        </w:trPr>
        <w:tc>
          <w:tcPr>
            <w:tcW w:w="1230" w:type="dxa"/>
            <w:tcBorders>
              <w:top w:val="single" w:sz="4" w:space="0" w:color="auto"/>
            </w:tcBorders>
          </w:tcPr>
          <w:p w14:paraId="05BEFBD0"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Intercept</w:t>
            </w:r>
          </w:p>
        </w:tc>
        <w:tc>
          <w:tcPr>
            <w:tcW w:w="930" w:type="dxa"/>
            <w:tcBorders>
              <w:top w:val="single" w:sz="4" w:space="0" w:color="auto"/>
            </w:tcBorders>
          </w:tcPr>
          <w:p w14:paraId="0ACF019B" w14:textId="2885313F"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5A037C">
              <w:rPr>
                <w:rFonts w:ascii="Times New Roman" w:hAnsi="Times New Roman" w:cs="Times New Roman"/>
                <w:sz w:val="18"/>
                <w:szCs w:val="18"/>
              </w:rPr>
              <w:t>*</w:t>
            </w:r>
          </w:p>
          <w:p w14:paraId="427D3CC6" w14:textId="74E3E1CE"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 .31</w:t>
            </w:r>
            <w:r w:rsidRPr="005A037C">
              <w:rPr>
                <w:rFonts w:ascii="Times New Roman" w:hAnsi="Times New Roman" w:cs="Times New Roman"/>
                <w:sz w:val="18"/>
                <w:szCs w:val="18"/>
              </w:rPr>
              <w:t>)</w:t>
            </w:r>
          </w:p>
        </w:tc>
        <w:tc>
          <w:tcPr>
            <w:tcW w:w="651" w:type="dxa"/>
            <w:tcBorders>
              <w:top w:val="single" w:sz="4" w:space="0" w:color="auto"/>
            </w:tcBorders>
          </w:tcPr>
          <w:p w14:paraId="59914AE0" w14:textId="715521E9"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Pr>
                <w:rFonts w:ascii="Times New Roman" w:hAnsi="Times New Roman" w:cs="Times New Roman"/>
                <w:sz w:val="18"/>
                <w:szCs w:val="18"/>
              </w:rPr>
              <w:t>2</w:t>
            </w:r>
          </w:p>
          <w:p w14:paraId="35F25023" w14:textId="5FC7E150"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(.022</w:t>
            </w:r>
            <w:r w:rsidRPr="00465099">
              <w:rPr>
                <w:rFonts w:ascii="Times New Roman" w:hAnsi="Times New Roman" w:cs="Times New Roman"/>
                <w:sz w:val="18"/>
                <w:szCs w:val="18"/>
              </w:rPr>
              <w:t>)</w:t>
            </w:r>
          </w:p>
        </w:tc>
        <w:tc>
          <w:tcPr>
            <w:tcW w:w="969" w:type="dxa"/>
            <w:tcBorders>
              <w:top w:val="single" w:sz="4" w:space="0" w:color="auto"/>
            </w:tcBorders>
          </w:tcPr>
          <w:p w14:paraId="2BF9239C" w14:textId="48DA6182"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Pr>
                <w:rFonts w:ascii="Times New Roman" w:hAnsi="Times New Roman" w:cs="Times New Roman"/>
                <w:sz w:val="18"/>
                <w:szCs w:val="18"/>
              </w:rPr>
              <w:t>4</w:t>
            </w:r>
            <w:r w:rsidRPr="005A037C">
              <w:rPr>
                <w:rFonts w:ascii="Times New Roman" w:hAnsi="Times New Roman" w:cs="Times New Roman"/>
                <w:sz w:val="18"/>
                <w:szCs w:val="18"/>
              </w:rPr>
              <w:t>*</w:t>
            </w:r>
          </w:p>
          <w:p w14:paraId="0FD7E9CC" w14:textId="3E4DB40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009C7F94">
              <w:rPr>
                <w:rFonts w:ascii="Times New Roman" w:hAnsi="Times New Roman" w:cs="Times New Roman"/>
                <w:sz w:val="18"/>
                <w:szCs w:val="18"/>
              </w:rPr>
              <w:t>, .29</w:t>
            </w:r>
            <w:r w:rsidRPr="00465099">
              <w:rPr>
                <w:rFonts w:ascii="Times New Roman" w:hAnsi="Times New Roman" w:cs="Times New Roman"/>
                <w:sz w:val="18"/>
                <w:szCs w:val="18"/>
              </w:rPr>
              <w:t>)</w:t>
            </w:r>
          </w:p>
        </w:tc>
        <w:tc>
          <w:tcPr>
            <w:tcW w:w="720" w:type="dxa"/>
            <w:tcBorders>
              <w:top w:val="single" w:sz="4" w:space="0" w:color="auto"/>
            </w:tcBorders>
          </w:tcPr>
          <w:p w14:paraId="6930ED94" w14:textId="728B86DC"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9C7F94">
              <w:rPr>
                <w:rFonts w:ascii="Times New Roman" w:hAnsi="Times New Roman" w:cs="Times New Roman"/>
                <w:sz w:val="18"/>
                <w:szCs w:val="18"/>
              </w:rPr>
              <w:t>2</w:t>
            </w:r>
          </w:p>
          <w:p w14:paraId="151748FE"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080" w:type="dxa"/>
            <w:tcBorders>
              <w:top w:val="single" w:sz="4" w:space="0" w:color="auto"/>
            </w:tcBorders>
          </w:tcPr>
          <w:p w14:paraId="39580646" w14:textId="38AA4FD3"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009C7F94">
              <w:rPr>
                <w:rFonts w:ascii="Times New Roman" w:hAnsi="Times New Roman" w:cs="Times New Roman"/>
                <w:sz w:val="18"/>
                <w:szCs w:val="18"/>
              </w:rPr>
              <w:t>4</w:t>
            </w:r>
            <w:r w:rsidRPr="005A037C">
              <w:rPr>
                <w:rFonts w:ascii="Times New Roman" w:hAnsi="Times New Roman" w:cs="Times New Roman"/>
                <w:sz w:val="18"/>
                <w:szCs w:val="18"/>
              </w:rPr>
              <w:t>*</w:t>
            </w:r>
          </w:p>
          <w:p w14:paraId="00F588A5" w14:textId="7BB03BF5" w:rsidR="00AF244D" w:rsidRPr="005A037C" w:rsidRDefault="00EF2FD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r w:rsidR="00AF244D" w:rsidRPr="00465099">
              <w:rPr>
                <w:rFonts w:ascii="Times New Roman" w:hAnsi="Times New Roman" w:cs="Times New Roman"/>
                <w:sz w:val="18"/>
                <w:szCs w:val="18"/>
              </w:rPr>
              <w:t>, .2</w:t>
            </w:r>
            <w:r>
              <w:rPr>
                <w:rFonts w:ascii="Times New Roman" w:hAnsi="Times New Roman" w:cs="Times New Roman"/>
                <w:sz w:val="18"/>
                <w:szCs w:val="18"/>
              </w:rPr>
              <w:t>2</w:t>
            </w:r>
            <w:r w:rsidR="00AF244D" w:rsidRPr="005A037C">
              <w:rPr>
                <w:rFonts w:ascii="Times New Roman" w:hAnsi="Times New Roman" w:cs="Times New Roman"/>
                <w:sz w:val="18"/>
                <w:szCs w:val="18"/>
              </w:rPr>
              <w:t>)</w:t>
            </w:r>
          </w:p>
        </w:tc>
        <w:tc>
          <w:tcPr>
            <w:tcW w:w="720" w:type="dxa"/>
            <w:tcBorders>
              <w:top w:val="single" w:sz="4" w:space="0" w:color="auto"/>
            </w:tcBorders>
          </w:tcPr>
          <w:p w14:paraId="6687D3EB" w14:textId="1B5B2FA8" w:rsidR="00AF244D" w:rsidRPr="00465099"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EF2FD6">
              <w:rPr>
                <w:rFonts w:ascii="Times New Roman" w:hAnsi="Times New Roman" w:cs="Times New Roman"/>
                <w:sz w:val="18"/>
                <w:szCs w:val="18"/>
              </w:rPr>
              <w:t>04</w:t>
            </w:r>
          </w:p>
          <w:p w14:paraId="03D9BE22" w14:textId="507FBE5A" w:rsidR="00AF244D" w:rsidRPr="005A037C"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r w:rsidR="00AF244D" w:rsidRPr="00465099">
              <w:rPr>
                <w:rFonts w:ascii="Times New Roman" w:hAnsi="Times New Roman" w:cs="Times New Roman"/>
                <w:sz w:val="18"/>
                <w:szCs w:val="18"/>
              </w:rPr>
              <w:t>)</w:t>
            </w:r>
          </w:p>
        </w:tc>
        <w:tc>
          <w:tcPr>
            <w:tcW w:w="990" w:type="dxa"/>
            <w:tcBorders>
              <w:top w:val="single" w:sz="4" w:space="0" w:color="auto"/>
            </w:tcBorders>
          </w:tcPr>
          <w:p w14:paraId="535FE289" w14:textId="7867EC68"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sidR="00EF2FD6">
              <w:rPr>
                <w:rFonts w:ascii="Times New Roman" w:hAnsi="Times New Roman" w:cs="Times New Roman"/>
                <w:sz w:val="18"/>
                <w:szCs w:val="18"/>
              </w:rPr>
              <w:t>6</w:t>
            </w:r>
            <w:r w:rsidRPr="005A037C">
              <w:rPr>
                <w:rFonts w:ascii="Times New Roman" w:hAnsi="Times New Roman" w:cs="Times New Roman"/>
                <w:sz w:val="18"/>
                <w:szCs w:val="18"/>
              </w:rPr>
              <w:t>*</w:t>
            </w:r>
          </w:p>
          <w:p w14:paraId="208286DA" w14:textId="0BDF360D"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.31</w:t>
            </w:r>
            <w:r w:rsidR="00AF244D" w:rsidRPr="00465099">
              <w:rPr>
                <w:rFonts w:ascii="Times New Roman" w:hAnsi="Times New Roman" w:cs="Times New Roman"/>
                <w:sz w:val="18"/>
                <w:szCs w:val="18"/>
              </w:rPr>
              <w:t>)</w:t>
            </w:r>
          </w:p>
        </w:tc>
        <w:tc>
          <w:tcPr>
            <w:tcW w:w="720" w:type="dxa"/>
            <w:tcBorders>
              <w:top w:val="single" w:sz="4" w:space="0" w:color="auto"/>
            </w:tcBorders>
          </w:tcPr>
          <w:p w14:paraId="4A7C0DF2"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.03</w:t>
            </w:r>
          </w:p>
          <w:p w14:paraId="142FD1F6"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0DF8C7AC" w14:textId="4CE02256"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sidR="00EF2FD6">
              <w:rPr>
                <w:rFonts w:ascii="Times New Roman" w:hAnsi="Times New Roman" w:cs="Times New Roman"/>
                <w:sz w:val="18"/>
                <w:szCs w:val="18"/>
              </w:rPr>
              <w:t>4</w:t>
            </w:r>
            <w:r w:rsidRPr="005A037C">
              <w:rPr>
                <w:rFonts w:ascii="Times New Roman" w:hAnsi="Times New Roman" w:cs="Times New Roman"/>
                <w:sz w:val="18"/>
                <w:szCs w:val="18"/>
              </w:rPr>
              <w:t>*</w:t>
            </w:r>
          </w:p>
          <w:p w14:paraId="1C10C736" w14:textId="23F8783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(.16</w:t>
            </w:r>
            <w:r w:rsidR="00AF244D" w:rsidRPr="00465099">
              <w:rPr>
                <w:rFonts w:ascii="Times New Roman" w:hAnsi="Times New Roman" w:cs="Times New Roman"/>
                <w:sz w:val="18"/>
                <w:szCs w:val="18"/>
              </w:rPr>
              <w:t>, .</w:t>
            </w:r>
            <w:r>
              <w:rPr>
                <w:rFonts w:ascii="Times New Roman" w:hAnsi="Times New Roman" w:cs="Times New Roman"/>
                <w:sz w:val="18"/>
                <w:szCs w:val="18"/>
              </w:rPr>
              <w:t>32</w:t>
            </w:r>
            <w:r w:rsidR="00AF244D" w:rsidRPr="00465099">
              <w:rPr>
                <w:rFonts w:ascii="Times New Roman" w:hAnsi="Times New Roman" w:cs="Times New Roman"/>
                <w:sz w:val="18"/>
                <w:szCs w:val="18"/>
              </w:rPr>
              <w:t>)</w:t>
            </w:r>
          </w:p>
        </w:tc>
        <w:tc>
          <w:tcPr>
            <w:tcW w:w="720" w:type="dxa"/>
            <w:tcBorders>
              <w:top w:val="single" w:sz="4" w:space="0" w:color="auto"/>
            </w:tcBorders>
          </w:tcPr>
          <w:p w14:paraId="4AB73629" w14:textId="7A583D9B"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4</w:t>
            </w:r>
          </w:p>
          <w:p w14:paraId="71A5B109"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85A6EB" w14:textId="4A341B50"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005F43B2">
              <w:rPr>
                <w:rFonts w:ascii="Times New Roman" w:hAnsi="Times New Roman" w:cs="Times New Roman"/>
                <w:sz w:val="18"/>
                <w:szCs w:val="18"/>
              </w:rPr>
              <w:t>24</w:t>
            </w:r>
            <w:r w:rsidRPr="005A037C">
              <w:rPr>
                <w:rFonts w:ascii="Times New Roman" w:hAnsi="Times New Roman" w:cs="Times New Roman"/>
                <w:sz w:val="18"/>
                <w:szCs w:val="18"/>
              </w:rPr>
              <w:t>*</w:t>
            </w:r>
          </w:p>
          <w:p w14:paraId="2E6180EE" w14:textId="0338DBF0"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5F43B2">
              <w:rPr>
                <w:rFonts w:ascii="Times New Roman" w:hAnsi="Times New Roman" w:cs="Times New Roman"/>
                <w:sz w:val="18"/>
                <w:szCs w:val="18"/>
              </w:rPr>
              <w:t>2</w:t>
            </w:r>
            <w:r w:rsidRPr="00465099">
              <w:rPr>
                <w:rFonts w:ascii="Times New Roman" w:hAnsi="Times New Roman" w:cs="Times New Roman"/>
                <w:sz w:val="18"/>
                <w:szCs w:val="18"/>
              </w:rPr>
              <w:t>, .</w:t>
            </w:r>
            <w:r w:rsidR="005F43B2">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6D9BF22A" w14:textId="375A3E4F"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5F43B2">
              <w:rPr>
                <w:rFonts w:ascii="Times New Roman" w:hAnsi="Times New Roman" w:cs="Times New Roman"/>
                <w:sz w:val="18"/>
                <w:szCs w:val="18"/>
              </w:rPr>
              <w:t>6</w:t>
            </w:r>
          </w:p>
          <w:p w14:paraId="12A62EF2" w14:textId="1C15386B" w:rsidR="00AF244D" w:rsidRPr="005A037C" w:rsidRDefault="00AF244D">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5F43B2">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0C63ACCB" w14:textId="75221192"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5</w:t>
            </w:r>
          </w:p>
          <w:p w14:paraId="66E8A808" w14:textId="71D5EDDF"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E378D">
              <w:rPr>
                <w:rFonts w:ascii="Times New Roman" w:hAnsi="Times New Roman" w:cs="Times New Roman"/>
                <w:sz w:val="18"/>
                <w:szCs w:val="18"/>
              </w:rPr>
              <w:t>.05</w:t>
            </w:r>
            <w:r w:rsidRPr="00465099">
              <w:rPr>
                <w:rFonts w:ascii="Times New Roman" w:hAnsi="Times New Roman" w:cs="Times New Roman"/>
                <w:sz w:val="18"/>
                <w:szCs w:val="18"/>
              </w:rPr>
              <w:t>, .2</w:t>
            </w:r>
            <w:r w:rsidR="00FE378D">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Borders>
              <w:top w:val="single" w:sz="4" w:space="0" w:color="auto"/>
            </w:tcBorders>
          </w:tcPr>
          <w:p w14:paraId="06833545" w14:textId="371371B5"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FE378D">
              <w:rPr>
                <w:rFonts w:ascii="Times New Roman" w:hAnsi="Times New Roman" w:cs="Times New Roman"/>
                <w:sz w:val="18"/>
                <w:szCs w:val="18"/>
              </w:rPr>
              <w:t>5</w:t>
            </w:r>
          </w:p>
          <w:p w14:paraId="729F3CEE" w14:textId="7FFE0398"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FE378D">
              <w:rPr>
                <w:rFonts w:ascii="Times New Roman" w:hAnsi="Times New Roman" w:cs="Times New Roman"/>
                <w:sz w:val="18"/>
                <w:szCs w:val="18"/>
              </w:rPr>
              <w:t>05</w:t>
            </w:r>
            <w:r w:rsidRPr="00465099">
              <w:rPr>
                <w:rFonts w:ascii="Times New Roman" w:hAnsi="Times New Roman" w:cs="Times New Roman"/>
                <w:sz w:val="18"/>
                <w:szCs w:val="18"/>
              </w:rPr>
              <w:t>)</w:t>
            </w:r>
          </w:p>
        </w:tc>
      </w:tr>
      <w:tr w:rsidR="00AF244D" w:rsidRPr="00465099" w14:paraId="42CCA9ED" w14:textId="77777777" w:rsidTr="00DC637E">
        <w:trPr>
          <w:trHeight w:val="506"/>
        </w:trPr>
        <w:tc>
          <w:tcPr>
            <w:tcW w:w="1230" w:type="dxa"/>
          </w:tcPr>
          <w:p w14:paraId="03BED369"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Agency</w:t>
            </w:r>
          </w:p>
        </w:tc>
        <w:tc>
          <w:tcPr>
            <w:tcW w:w="930" w:type="dxa"/>
          </w:tcPr>
          <w:p w14:paraId="4AC115A5"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6C68451D"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77305222"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13CBD213"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0D46CFCA" w14:textId="7567A8A5"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00EF2FD6">
              <w:rPr>
                <w:rFonts w:ascii="Times New Roman" w:hAnsi="Times New Roman" w:cs="Times New Roman"/>
                <w:sz w:val="18"/>
                <w:szCs w:val="18"/>
              </w:rPr>
              <w:t>6</w:t>
            </w:r>
            <w:r w:rsidRPr="005A037C">
              <w:rPr>
                <w:rFonts w:ascii="Times New Roman" w:hAnsi="Times New Roman" w:cs="Times New Roman"/>
                <w:sz w:val="18"/>
                <w:szCs w:val="18"/>
              </w:rPr>
              <w:t>*</w:t>
            </w:r>
          </w:p>
          <w:p w14:paraId="709E244A" w14:textId="54A80961" w:rsidR="00AF244D" w:rsidRPr="005A037C" w:rsidRDefault="00EF2FD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r w:rsidR="00AF244D" w:rsidRPr="00465099">
              <w:rPr>
                <w:rFonts w:ascii="Times New Roman" w:hAnsi="Times New Roman" w:cs="Times New Roman"/>
                <w:sz w:val="18"/>
                <w:szCs w:val="18"/>
              </w:rPr>
              <w:t>, .2</w:t>
            </w:r>
            <w:r>
              <w:rPr>
                <w:rFonts w:ascii="Times New Roman" w:hAnsi="Times New Roman" w:cs="Times New Roman"/>
                <w:sz w:val="18"/>
                <w:szCs w:val="18"/>
              </w:rPr>
              <w:t>4</w:t>
            </w:r>
            <w:r w:rsidR="00AF244D" w:rsidRPr="00465099">
              <w:rPr>
                <w:rFonts w:ascii="Times New Roman" w:hAnsi="Times New Roman" w:cs="Times New Roman"/>
                <w:sz w:val="18"/>
                <w:szCs w:val="18"/>
              </w:rPr>
              <w:t>)</w:t>
            </w:r>
          </w:p>
        </w:tc>
        <w:tc>
          <w:tcPr>
            <w:tcW w:w="720" w:type="dxa"/>
          </w:tcPr>
          <w:p w14:paraId="7DE315A7"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.04</w:t>
            </w:r>
          </w:p>
          <w:p w14:paraId="0BC2A1BB" w14:textId="1CBFCEC8"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r w:rsidR="00AF244D" w:rsidRPr="00465099">
              <w:rPr>
                <w:rFonts w:ascii="Times New Roman" w:hAnsi="Times New Roman" w:cs="Times New Roman"/>
                <w:sz w:val="18"/>
                <w:szCs w:val="18"/>
              </w:rPr>
              <w:t>)</w:t>
            </w:r>
          </w:p>
        </w:tc>
        <w:tc>
          <w:tcPr>
            <w:tcW w:w="990" w:type="dxa"/>
          </w:tcPr>
          <w:p w14:paraId="44C3325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0F6FF2CE"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424A8B7F"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40D65344"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79452028"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BEF912B"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60A11B86" w14:textId="4EDCCC10"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6</w:t>
            </w:r>
            <w:r w:rsidRPr="00465099">
              <w:rPr>
                <w:rFonts w:ascii="Times New Roman" w:hAnsi="Times New Roman" w:cs="Times New Roman"/>
                <w:sz w:val="18"/>
                <w:szCs w:val="18"/>
              </w:rPr>
              <w:t>*</w:t>
            </w:r>
          </w:p>
          <w:p w14:paraId="1FA9DC17" w14:textId="56AB5433"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E378D">
              <w:rPr>
                <w:rFonts w:ascii="Times New Roman" w:hAnsi="Times New Roman" w:cs="Times New Roman"/>
                <w:sz w:val="18"/>
                <w:szCs w:val="18"/>
              </w:rPr>
              <w:t>7</w:t>
            </w:r>
            <w:r>
              <w:rPr>
                <w:rFonts w:ascii="Times New Roman" w:hAnsi="Times New Roman" w:cs="Times New Roman"/>
                <w:sz w:val="18"/>
                <w:szCs w:val="18"/>
              </w:rPr>
              <w:t>, .2</w:t>
            </w:r>
            <w:r w:rsidR="00FE378D">
              <w:rPr>
                <w:rFonts w:ascii="Times New Roman" w:hAnsi="Times New Roman" w:cs="Times New Roman"/>
                <w:sz w:val="18"/>
                <w:szCs w:val="18"/>
              </w:rPr>
              <w:t>4</w:t>
            </w:r>
            <w:r>
              <w:rPr>
                <w:rFonts w:ascii="Times New Roman" w:hAnsi="Times New Roman" w:cs="Times New Roman"/>
                <w:sz w:val="18"/>
                <w:szCs w:val="18"/>
              </w:rPr>
              <w:t>)</w:t>
            </w:r>
          </w:p>
        </w:tc>
        <w:tc>
          <w:tcPr>
            <w:tcW w:w="720" w:type="dxa"/>
          </w:tcPr>
          <w:p w14:paraId="526D3439"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Pr="00465099">
              <w:rPr>
                <w:rFonts w:ascii="Times New Roman" w:hAnsi="Times New Roman" w:cs="Times New Roman"/>
                <w:sz w:val="18"/>
                <w:szCs w:val="18"/>
              </w:rPr>
              <w:t>4</w:t>
            </w:r>
          </w:p>
          <w:p w14:paraId="42794EB1" w14:textId="05CA05D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3103E8">
              <w:rPr>
                <w:rFonts w:ascii="Times New Roman" w:hAnsi="Times New Roman" w:cs="Times New Roman"/>
                <w:sz w:val="18"/>
                <w:szCs w:val="18"/>
              </w:rPr>
              <w:t>0</w:t>
            </w:r>
            <w:r>
              <w:rPr>
                <w:rFonts w:ascii="Times New Roman" w:hAnsi="Times New Roman" w:cs="Times New Roman"/>
                <w:sz w:val="18"/>
                <w:szCs w:val="18"/>
              </w:rPr>
              <w:t>)</w:t>
            </w:r>
          </w:p>
        </w:tc>
      </w:tr>
      <w:tr w:rsidR="00AF244D" w:rsidRPr="00465099" w14:paraId="4BB9B77D" w14:textId="77777777" w:rsidTr="00DC637E">
        <w:trPr>
          <w:trHeight w:val="272"/>
        </w:trPr>
        <w:tc>
          <w:tcPr>
            <w:tcW w:w="1230" w:type="dxa"/>
          </w:tcPr>
          <w:p w14:paraId="409FC9D5"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Communion</w:t>
            </w:r>
          </w:p>
        </w:tc>
        <w:tc>
          <w:tcPr>
            <w:tcW w:w="930" w:type="dxa"/>
          </w:tcPr>
          <w:p w14:paraId="4D0EB6F6"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488DD941"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04D45CF2"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61FE6A95"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784BB895"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Pr="00465099">
              <w:rPr>
                <w:rFonts w:ascii="Times New Roman" w:hAnsi="Times New Roman" w:cs="Times New Roman"/>
                <w:sz w:val="18"/>
                <w:szCs w:val="18"/>
              </w:rPr>
              <w:t>2</w:t>
            </w:r>
            <w:r w:rsidRPr="005A037C">
              <w:rPr>
                <w:rFonts w:ascii="Times New Roman" w:hAnsi="Times New Roman" w:cs="Times New Roman"/>
                <w:sz w:val="18"/>
                <w:szCs w:val="18"/>
              </w:rPr>
              <w:t>*</w:t>
            </w:r>
          </w:p>
          <w:p w14:paraId="0BF51FE6" w14:textId="43B5E883" w:rsidR="00AF244D" w:rsidRPr="005A037C"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w:t>
            </w:r>
            <w:r w:rsidR="00EF2FD6">
              <w:rPr>
                <w:rFonts w:ascii="Times New Roman" w:hAnsi="Times New Roman" w:cs="Times New Roman"/>
                <w:sz w:val="18"/>
                <w:szCs w:val="18"/>
              </w:rPr>
              <w:t>, -.02</w:t>
            </w:r>
            <w:r w:rsidR="00AF244D" w:rsidRPr="00465099">
              <w:rPr>
                <w:rFonts w:ascii="Times New Roman" w:hAnsi="Times New Roman" w:cs="Times New Roman"/>
                <w:sz w:val="18"/>
                <w:szCs w:val="18"/>
              </w:rPr>
              <w:t>)</w:t>
            </w:r>
          </w:p>
        </w:tc>
        <w:tc>
          <w:tcPr>
            <w:tcW w:w="720" w:type="dxa"/>
          </w:tcPr>
          <w:p w14:paraId="55D56018" w14:textId="6A4A4AF8" w:rsidR="00AF244D" w:rsidRPr="00465099"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5D452A1" w14:textId="5843EDBE"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(.015</w:t>
            </w:r>
            <w:r w:rsidR="00AF244D" w:rsidRPr="00465099">
              <w:rPr>
                <w:rFonts w:ascii="Times New Roman" w:hAnsi="Times New Roman" w:cs="Times New Roman"/>
                <w:sz w:val="18"/>
                <w:szCs w:val="18"/>
              </w:rPr>
              <w:t>)</w:t>
            </w:r>
          </w:p>
        </w:tc>
        <w:tc>
          <w:tcPr>
            <w:tcW w:w="990" w:type="dxa"/>
          </w:tcPr>
          <w:p w14:paraId="6D72E97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C745C1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05BB4444"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7C3699D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55B82B89"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156B1897"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489B08F6"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Pr>
                <w:rFonts w:ascii="Times New Roman" w:hAnsi="Times New Roman" w:cs="Times New Roman"/>
                <w:sz w:val="18"/>
                <w:szCs w:val="18"/>
              </w:rPr>
              <w:t>10</w:t>
            </w:r>
            <w:r w:rsidRPr="005A037C">
              <w:rPr>
                <w:rFonts w:ascii="Times New Roman" w:hAnsi="Times New Roman" w:cs="Times New Roman"/>
                <w:sz w:val="18"/>
                <w:szCs w:val="18"/>
              </w:rPr>
              <w:t>*</w:t>
            </w:r>
          </w:p>
          <w:p w14:paraId="7EB3905E" w14:textId="6FF8D5A5"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20</w:t>
            </w:r>
            <w:r>
              <w:rPr>
                <w:rFonts w:ascii="Times New Roman" w:hAnsi="Times New Roman" w:cs="Times New Roman"/>
                <w:sz w:val="18"/>
                <w:szCs w:val="18"/>
              </w:rPr>
              <w:t>, -.0</w:t>
            </w:r>
            <w:r w:rsidR="003103E8">
              <w:rPr>
                <w:rFonts w:ascii="Times New Roman" w:hAnsi="Times New Roman" w:cs="Times New Roman"/>
                <w:sz w:val="18"/>
                <w:szCs w:val="18"/>
              </w:rPr>
              <w:t>1</w:t>
            </w:r>
            <w:r>
              <w:rPr>
                <w:rFonts w:ascii="Times New Roman" w:hAnsi="Times New Roman" w:cs="Times New Roman"/>
                <w:sz w:val="18"/>
                <w:szCs w:val="18"/>
              </w:rPr>
              <w:t>)</w:t>
            </w:r>
          </w:p>
        </w:tc>
        <w:tc>
          <w:tcPr>
            <w:tcW w:w="720" w:type="dxa"/>
          </w:tcPr>
          <w:p w14:paraId="49B65F88" w14:textId="382920C4"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5</w:t>
            </w:r>
          </w:p>
          <w:p w14:paraId="747BC822" w14:textId="1CDAC29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3103E8">
              <w:rPr>
                <w:rFonts w:ascii="Times New Roman" w:hAnsi="Times New Roman" w:cs="Times New Roman"/>
                <w:sz w:val="18"/>
                <w:szCs w:val="18"/>
              </w:rPr>
              <w:t>33</w:t>
            </w:r>
            <w:r>
              <w:rPr>
                <w:rFonts w:ascii="Times New Roman" w:hAnsi="Times New Roman" w:cs="Times New Roman"/>
                <w:sz w:val="18"/>
                <w:szCs w:val="18"/>
              </w:rPr>
              <w:t>)</w:t>
            </w:r>
          </w:p>
        </w:tc>
      </w:tr>
      <w:tr w:rsidR="00AF244D" w:rsidRPr="00465099" w14:paraId="6E443B00" w14:textId="77777777" w:rsidTr="00DC637E">
        <w:trPr>
          <w:trHeight w:val="272"/>
        </w:trPr>
        <w:tc>
          <w:tcPr>
            <w:tcW w:w="1230" w:type="dxa"/>
          </w:tcPr>
          <w:p w14:paraId="2EC1090F"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Acquaintance</w:t>
            </w:r>
          </w:p>
        </w:tc>
        <w:tc>
          <w:tcPr>
            <w:tcW w:w="930" w:type="dxa"/>
          </w:tcPr>
          <w:p w14:paraId="3E854556"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19C1D99F"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3CC67963"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252B8F87"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132DE93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3598FAA"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7DE96A09" w14:textId="054971C3"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4</w:t>
            </w:r>
          </w:p>
          <w:p w14:paraId="7E95D014" w14:textId="1BD1D169"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 .03</w:t>
            </w:r>
            <w:r w:rsidR="00AF244D" w:rsidRPr="00465099">
              <w:rPr>
                <w:rFonts w:ascii="Times New Roman" w:hAnsi="Times New Roman" w:cs="Times New Roman"/>
                <w:sz w:val="18"/>
                <w:szCs w:val="18"/>
              </w:rPr>
              <w:t>)</w:t>
            </w:r>
          </w:p>
        </w:tc>
        <w:tc>
          <w:tcPr>
            <w:tcW w:w="720" w:type="dxa"/>
          </w:tcPr>
          <w:p w14:paraId="545C965C"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.04</w:t>
            </w:r>
          </w:p>
          <w:p w14:paraId="7F013470" w14:textId="5CBD7D4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(.230</w:t>
            </w:r>
            <w:r w:rsidR="00AF244D" w:rsidRPr="00465099">
              <w:rPr>
                <w:rFonts w:ascii="Times New Roman" w:hAnsi="Times New Roman" w:cs="Times New Roman"/>
                <w:sz w:val="18"/>
                <w:szCs w:val="18"/>
              </w:rPr>
              <w:t>)</w:t>
            </w:r>
          </w:p>
        </w:tc>
        <w:tc>
          <w:tcPr>
            <w:tcW w:w="990" w:type="dxa"/>
          </w:tcPr>
          <w:p w14:paraId="0DBE2DA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53E97D8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3F80E661"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4F12DE45"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21E5DE67" w14:textId="0F66F378"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4</w:t>
            </w:r>
          </w:p>
          <w:p w14:paraId="0A91C706" w14:textId="6AA713FC"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10</w:t>
            </w:r>
            <w:r>
              <w:rPr>
                <w:rFonts w:ascii="Times New Roman" w:hAnsi="Times New Roman" w:cs="Times New Roman"/>
                <w:sz w:val="18"/>
                <w:szCs w:val="18"/>
              </w:rPr>
              <w:t>, .0</w:t>
            </w:r>
            <w:r w:rsidR="003103E8">
              <w:rPr>
                <w:rFonts w:ascii="Times New Roman" w:hAnsi="Times New Roman" w:cs="Times New Roman"/>
                <w:sz w:val="18"/>
                <w:szCs w:val="18"/>
              </w:rPr>
              <w:t>3</w:t>
            </w:r>
            <w:r>
              <w:rPr>
                <w:rFonts w:ascii="Times New Roman" w:hAnsi="Times New Roman" w:cs="Times New Roman"/>
                <w:sz w:val="18"/>
                <w:szCs w:val="18"/>
              </w:rPr>
              <w:t>)</w:t>
            </w:r>
          </w:p>
        </w:tc>
        <w:tc>
          <w:tcPr>
            <w:tcW w:w="720" w:type="dxa"/>
          </w:tcPr>
          <w:p w14:paraId="158CEE19"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.03</w:t>
            </w:r>
          </w:p>
          <w:p w14:paraId="5A970268" w14:textId="26B68AFB"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293</w:t>
            </w:r>
            <w:r>
              <w:rPr>
                <w:rFonts w:ascii="Times New Roman" w:hAnsi="Times New Roman" w:cs="Times New Roman"/>
                <w:sz w:val="18"/>
                <w:szCs w:val="18"/>
              </w:rPr>
              <w:t>)</w:t>
            </w:r>
          </w:p>
        </w:tc>
      </w:tr>
      <w:tr w:rsidR="00AF244D" w:rsidRPr="005A037C" w14:paraId="72DD781D" w14:textId="77777777" w:rsidTr="00EB2B8D">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09"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77"/>
          <w:trPrChange w:id="710" w:author="Author">
            <w:trPr>
              <w:trHeight w:val="577"/>
            </w:trPr>
          </w:trPrChange>
        </w:trPr>
        <w:tc>
          <w:tcPr>
            <w:tcW w:w="1230" w:type="dxa"/>
            <w:tcPrChange w:id="711" w:author="Author">
              <w:tcPr>
                <w:tcW w:w="1230" w:type="dxa"/>
              </w:tcPr>
            </w:tcPrChange>
          </w:tcPr>
          <w:p w14:paraId="388D750B"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Publication Type</w:t>
            </w:r>
          </w:p>
        </w:tc>
        <w:tc>
          <w:tcPr>
            <w:tcW w:w="930" w:type="dxa"/>
            <w:tcPrChange w:id="712" w:author="Author">
              <w:tcPr>
                <w:tcW w:w="930" w:type="dxa"/>
              </w:tcPr>
            </w:tcPrChange>
          </w:tcPr>
          <w:p w14:paraId="25CFFB38"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Change w:id="713" w:author="Author">
              <w:tcPr>
                <w:tcW w:w="651" w:type="dxa"/>
              </w:tcPr>
            </w:tcPrChange>
          </w:tcPr>
          <w:p w14:paraId="36E54D1D"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Change w:id="714" w:author="Author">
              <w:tcPr>
                <w:tcW w:w="969" w:type="dxa"/>
              </w:tcPr>
            </w:tcPrChange>
          </w:tcPr>
          <w:p w14:paraId="15CC2D1A"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Change w:id="715" w:author="Author">
              <w:tcPr>
                <w:tcW w:w="720" w:type="dxa"/>
              </w:tcPr>
            </w:tcPrChange>
          </w:tcPr>
          <w:p w14:paraId="54EAF092"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Change w:id="716" w:author="Author">
              <w:tcPr>
                <w:tcW w:w="1080" w:type="dxa"/>
              </w:tcPr>
            </w:tcPrChange>
          </w:tcPr>
          <w:p w14:paraId="541BFEB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17" w:author="Author">
              <w:tcPr>
                <w:tcW w:w="720" w:type="dxa"/>
              </w:tcPr>
            </w:tcPrChange>
          </w:tcPr>
          <w:p w14:paraId="5108492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Change w:id="718" w:author="Author">
              <w:tcPr>
                <w:tcW w:w="990" w:type="dxa"/>
              </w:tcPr>
            </w:tcPrChange>
          </w:tcPr>
          <w:p w14:paraId="45EAB18F"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19" w:author="Author">
              <w:tcPr>
                <w:tcW w:w="720" w:type="dxa"/>
              </w:tcPr>
            </w:tcPrChange>
          </w:tcPr>
          <w:p w14:paraId="57AA9FBA"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Change w:id="720" w:author="Author">
              <w:tcPr>
                <w:tcW w:w="990" w:type="dxa"/>
              </w:tcPr>
            </w:tcPrChange>
          </w:tcPr>
          <w:p w14:paraId="4CC3B126" w14:textId="2B439E2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1</w:t>
            </w:r>
          </w:p>
          <w:p w14:paraId="0A6FE1A4" w14:textId="4662EE0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 .10</w:t>
            </w:r>
            <w:r w:rsidR="00AF244D" w:rsidRPr="00465099">
              <w:rPr>
                <w:rFonts w:ascii="Times New Roman" w:hAnsi="Times New Roman" w:cs="Times New Roman"/>
                <w:sz w:val="18"/>
                <w:szCs w:val="18"/>
              </w:rPr>
              <w:t>)</w:t>
            </w:r>
          </w:p>
        </w:tc>
        <w:tc>
          <w:tcPr>
            <w:tcW w:w="720" w:type="dxa"/>
            <w:tcPrChange w:id="721" w:author="Author">
              <w:tcPr>
                <w:tcW w:w="720" w:type="dxa"/>
              </w:tcPr>
            </w:tcPrChange>
          </w:tcPr>
          <w:p w14:paraId="012FF419" w14:textId="3F3B7784"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5</w:t>
            </w:r>
          </w:p>
          <w:p w14:paraId="27B41A4E" w14:textId="0E113788"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(.854</w:t>
            </w:r>
            <w:r w:rsidR="00AF244D" w:rsidRPr="00465099">
              <w:rPr>
                <w:rFonts w:ascii="Times New Roman" w:hAnsi="Times New Roman" w:cs="Times New Roman"/>
                <w:sz w:val="18"/>
                <w:szCs w:val="18"/>
              </w:rPr>
              <w:t>)</w:t>
            </w:r>
          </w:p>
        </w:tc>
        <w:tc>
          <w:tcPr>
            <w:tcW w:w="990" w:type="dxa"/>
            <w:tcPrChange w:id="722" w:author="Author">
              <w:tcPr>
                <w:tcW w:w="990" w:type="dxa"/>
              </w:tcPr>
            </w:tcPrChange>
          </w:tcPr>
          <w:p w14:paraId="4361F728"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23" w:author="Author">
              <w:tcPr>
                <w:tcW w:w="720" w:type="dxa"/>
              </w:tcPr>
            </w:tcPrChange>
          </w:tcPr>
          <w:p w14:paraId="20539030"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Change w:id="724" w:author="Author">
              <w:tcPr>
                <w:tcW w:w="1080" w:type="dxa"/>
              </w:tcPr>
            </w:tcPrChange>
          </w:tcPr>
          <w:p w14:paraId="40CF4AB8" w14:textId="43FE9042"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.02</w:t>
            </w:r>
          </w:p>
          <w:p w14:paraId="6B72410B" w14:textId="12FFBB61"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003103E8">
              <w:rPr>
                <w:rFonts w:ascii="Times New Roman" w:hAnsi="Times New Roman" w:cs="Times New Roman"/>
                <w:sz w:val="18"/>
                <w:szCs w:val="18"/>
              </w:rPr>
              <w:t>09</w:t>
            </w:r>
            <w:r w:rsidRPr="005A037C">
              <w:rPr>
                <w:rFonts w:ascii="Times New Roman" w:hAnsi="Times New Roman" w:cs="Times New Roman"/>
                <w:sz w:val="18"/>
                <w:szCs w:val="18"/>
              </w:rPr>
              <w:t>, .1</w:t>
            </w:r>
            <w:r w:rsidR="003103E8">
              <w:rPr>
                <w:rFonts w:ascii="Times New Roman" w:hAnsi="Times New Roman" w:cs="Times New Roman"/>
                <w:sz w:val="18"/>
                <w:szCs w:val="18"/>
              </w:rPr>
              <w:t>3</w:t>
            </w:r>
            <w:r w:rsidRPr="005A037C">
              <w:rPr>
                <w:rFonts w:ascii="Times New Roman" w:hAnsi="Times New Roman" w:cs="Times New Roman"/>
                <w:sz w:val="18"/>
                <w:szCs w:val="18"/>
              </w:rPr>
              <w:t>)</w:t>
            </w:r>
          </w:p>
        </w:tc>
        <w:tc>
          <w:tcPr>
            <w:tcW w:w="720" w:type="dxa"/>
            <w:tcPrChange w:id="725" w:author="Author">
              <w:tcPr>
                <w:tcW w:w="720" w:type="dxa"/>
              </w:tcPr>
            </w:tcPrChange>
          </w:tcPr>
          <w:p w14:paraId="193638C9" w14:textId="77C440FE"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5</w:t>
            </w:r>
          </w:p>
          <w:p w14:paraId="502D3F2D" w14:textId="39C773A8" w:rsidR="00AF244D" w:rsidRPr="005A037C" w:rsidRDefault="00AF244D">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(.7</w:t>
            </w:r>
            <w:r w:rsidR="003103E8">
              <w:rPr>
                <w:rFonts w:ascii="Times New Roman" w:hAnsi="Times New Roman" w:cs="Times New Roman"/>
                <w:sz w:val="18"/>
                <w:szCs w:val="18"/>
              </w:rPr>
              <w:t>14</w:t>
            </w:r>
            <w:r w:rsidRPr="005A037C">
              <w:rPr>
                <w:rFonts w:ascii="Times New Roman" w:hAnsi="Times New Roman" w:cs="Times New Roman"/>
                <w:sz w:val="18"/>
                <w:szCs w:val="18"/>
              </w:rPr>
              <w:t>)</w:t>
            </w:r>
          </w:p>
        </w:tc>
      </w:tr>
      <w:tr w:rsidR="00AF244D" w:rsidRPr="00465099" w14:paraId="458AD59F" w14:textId="77777777" w:rsidTr="00EB2B8D">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26"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trPrChange w:id="727" w:author="Author">
            <w:trPr>
              <w:trHeight w:val="533"/>
            </w:trPr>
          </w:trPrChange>
        </w:trPr>
        <w:tc>
          <w:tcPr>
            <w:tcW w:w="1230" w:type="dxa"/>
            <w:tcBorders>
              <w:bottom w:val="single" w:sz="4" w:space="0" w:color="auto"/>
            </w:tcBorders>
            <w:tcPrChange w:id="728" w:author="Author">
              <w:tcPr>
                <w:tcW w:w="1230" w:type="dxa"/>
                <w:tcBorders>
                  <w:bottom w:val="single" w:sz="4" w:space="0" w:color="auto"/>
                </w:tcBorders>
              </w:tcPr>
            </w:tcPrChange>
          </w:tcPr>
          <w:p w14:paraId="3555D76A"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 xml:space="preserve">Observer vs. </w:t>
            </w:r>
          </w:p>
          <w:p w14:paraId="3935C01F"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 xml:space="preserve">   Objective</w:t>
            </w:r>
          </w:p>
        </w:tc>
        <w:tc>
          <w:tcPr>
            <w:tcW w:w="930" w:type="dxa"/>
            <w:tcBorders>
              <w:bottom w:val="single" w:sz="4" w:space="0" w:color="auto"/>
            </w:tcBorders>
            <w:tcPrChange w:id="729" w:author="Author">
              <w:tcPr>
                <w:tcW w:w="930" w:type="dxa"/>
                <w:tcBorders>
                  <w:bottom w:val="single" w:sz="4" w:space="0" w:color="auto"/>
                </w:tcBorders>
              </w:tcPr>
            </w:tcPrChange>
          </w:tcPr>
          <w:p w14:paraId="5E182B18"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Borders>
              <w:bottom w:val="single" w:sz="4" w:space="0" w:color="auto"/>
            </w:tcBorders>
            <w:tcPrChange w:id="730" w:author="Author">
              <w:tcPr>
                <w:tcW w:w="651" w:type="dxa"/>
                <w:tcBorders>
                  <w:bottom w:val="single" w:sz="4" w:space="0" w:color="auto"/>
                </w:tcBorders>
              </w:tcPr>
            </w:tcPrChange>
          </w:tcPr>
          <w:p w14:paraId="603A1CA5"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Borders>
              <w:bottom w:val="single" w:sz="4" w:space="0" w:color="auto"/>
            </w:tcBorders>
            <w:tcPrChange w:id="731" w:author="Author">
              <w:tcPr>
                <w:tcW w:w="969" w:type="dxa"/>
                <w:tcBorders>
                  <w:bottom w:val="single" w:sz="4" w:space="0" w:color="auto"/>
                </w:tcBorders>
              </w:tcPr>
            </w:tcPrChange>
          </w:tcPr>
          <w:p w14:paraId="3069D97B"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Borders>
              <w:bottom w:val="single" w:sz="4" w:space="0" w:color="auto"/>
            </w:tcBorders>
            <w:tcPrChange w:id="732" w:author="Author">
              <w:tcPr>
                <w:tcW w:w="720" w:type="dxa"/>
                <w:tcBorders>
                  <w:bottom w:val="single" w:sz="4" w:space="0" w:color="auto"/>
                </w:tcBorders>
              </w:tcPr>
            </w:tcPrChange>
          </w:tcPr>
          <w:p w14:paraId="67C920F8"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Borders>
              <w:bottom w:val="single" w:sz="4" w:space="0" w:color="auto"/>
            </w:tcBorders>
            <w:tcPrChange w:id="733" w:author="Author">
              <w:tcPr>
                <w:tcW w:w="1080" w:type="dxa"/>
                <w:tcBorders>
                  <w:bottom w:val="single" w:sz="4" w:space="0" w:color="auto"/>
                </w:tcBorders>
              </w:tcPr>
            </w:tcPrChange>
          </w:tcPr>
          <w:p w14:paraId="2A02A967"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34" w:author="Author">
              <w:tcPr>
                <w:tcW w:w="720" w:type="dxa"/>
                <w:tcBorders>
                  <w:bottom w:val="single" w:sz="4" w:space="0" w:color="auto"/>
                </w:tcBorders>
              </w:tcPr>
            </w:tcPrChange>
          </w:tcPr>
          <w:p w14:paraId="4329B00E"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35" w:author="Author">
              <w:tcPr>
                <w:tcW w:w="990" w:type="dxa"/>
                <w:tcBorders>
                  <w:bottom w:val="single" w:sz="4" w:space="0" w:color="auto"/>
                </w:tcBorders>
              </w:tcPr>
            </w:tcPrChange>
          </w:tcPr>
          <w:p w14:paraId="3153E88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36" w:author="Author">
              <w:tcPr>
                <w:tcW w:w="720" w:type="dxa"/>
                <w:tcBorders>
                  <w:bottom w:val="single" w:sz="4" w:space="0" w:color="auto"/>
                </w:tcBorders>
              </w:tcPr>
            </w:tcPrChange>
          </w:tcPr>
          <w:p w14:paraId="7B0D0611"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37" w:author="Author">
              <w:tcPr>
                <w:tcW w:w="990" w:type="dxa"/>
                <w:tcBorders>
                  <w:bottom w:val="single" w:sz="4" w:space="0" w:color="auto"/>
                </w:tcBorders>
              </w:tcPr>
            </w:tcPrChange>
          </w:tcPr>
          <w:p w14:paraId="235D05D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38" w:author="Author">
              <w:tcPr>
                <w:tcW w:w="720" w:type="dxa"/>
                <w:tcBorders>
                  <w:bottom w:val="single" w:sz="4" w:space="0" w:color="auto"/>
                </w:tcBorders>
              </w:tcPr>
            </w:tcPrChange>
          </w:tcPr>
          <w:p w14:paraId="42B6B08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39" w:author="Author">
              <w:tcPr>
                <w:tcW w:w="990" w:type="dxa"/>
                <w:tcBorders>
                  <w:bottom w:val="single" w:sz="4" w:space="0" w:color="auto"/>
                </w:tcBorders>
              </w:tcPr>
            </w:tcPrChange>
          </w:tcPr>
          <w:p w14:paraId="759FCCB6" w14:textId="066E60AE" w:rsidR="00AF244D" w:rsidRPr="00465099" w:rsidRDefault="005F43B2"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w:t>
            </w:r>
          </w:p>
          <w:p w14:paraId="0E7D6ADD" w14:textId="63D9D7B8" w:rsidR="00AF244D" w:rsidRPr="005A037C" w:rsidRDefault="00AF244D">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5F43B2">
              <w:rPr>
                <w:rFonts w:ascii="Times New Roman" w:hAnsi="Times New Roman" w:cs="Times New Roman"/>
                <w:sz w:val="18"/>
                <w:szCs w:val="18"/>
              </w:rPr>
              <w:t>13</w:t>
            </w:r>
            <w:r w:rsidRPr="00465099">
              <w:rPr>
                <w:rFonts w:ascii="Times New Roman" w:hAnsi="Times New Roman" w:cs="Times New Roman"/>
                <w:sz w:val="18"/>
                <w:szCs w:val="18"/>
              </w:rPr>
              <w:t>, .1</w:t>
            </w:r>
            <w:r w:rsidR="005F43B2">
              <w:rPr>
                <w:rFonts w:ascii="Times New Roman" w:hAnsi="Times New Roman" w:cs="Times New Roman"/>
                <w:sz w:val="18"/>
                <w:szCs w:val="18"/>
              </w:rPr>
              <w:t>2</w:t>
            </w:r>
            <w:r w:rsidRPr="00465099">
              <w:rPr>
                <w:rFonts w:ascii="Times New Roman" w:hAnsi="Times New Roman" w:cs="Times New Roman"/>
                <w:sz w:val="18"/>
                <w:szCs w:val="18"/>
              </w:rPr>
              <w:t>)</w:t>
            </w:r>
          </w:p>
        </w:tc>
        <w:tc>
          <w:tcPr>
            <w:tcW w:w="720" w:type="dxa"/>
            <w:tcBorders>
              <w:bottom w:val="single" w:sz="4" w:space="0" w:color="auto"/>
            </w:tcBorders>
            <w:tcPrChange w:id="740" w:author="Author">
              <w:tcPr>
                <w:tcW w:w="720" w:type="dxa"/>
                <w:tcBorders>
                  <w:bottom w:val="single" w:sz="4" w:space="0" w:color="auto"/>
                </w:tcBorders>
              </w:tcPr>
            </w:tcPrChange>
          </w:tcPr>
          <w:p w14:paraId="7C7966CA"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.06</w:t>
            </w:r>
          </w:p>
          <w:p w14:paraId="586950A9" w14:textId="37359865"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5F43B2">
              <w:rPr>
                <w:rFonts w:ascii="Times New Roman" w:hAnsi="Times New Roman" w:cs="Times New Roman"/>
                <w:sz w:val="18"/>
                <w:szCs w:val="18"/>
              </w:rPr>
              <w:t>956</w:t>
            </w:r>
            <w:r w:rsidRPr="00465099">
              <w:rPr>
                <w:rFonts w:ascii="Times New Roman" w:hAnsi="Times New Roman" w:cs="Times New Roman"/>
                <w:sz w:val="18"/>
                <w:szCs w:val="18"/>
              </w:rPr>
              <w:t>)</w:t>
            </w:r>
          </w:p>
        </w:tc>
        <w:tc>
          <w:tcPr>
            <w:tcW w:w="1080" w:type="dxa"/>
            <w:tcBorders>
              <w:bottom w:val="single" w:sz="4" w:space="0" w:color="auto"/>
            </w:tcBorders>
            <w:tcPrChange w:id="741" w:author="Author">
              <w:tcPr>
                <w:tcW w:w="1080" w:type="dxa"/>
                <w:tcBorders>
                  <w:bottom w:val="single" w:sz="4" w:space="0" w:color="auto"/>
                </w:tcBorders>
              </w:tcPr>
            </w:tcPrChange>
          </w:tcPr>
          <w:p w14:paraId="5B485835"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42" w:author="Author">
              <w:tcPr>
                <w:tcW w:w="720" w:type="dxa"/>
                <w:tcBorders>
                  <w:bottom w:val="single" w:sz="4" w:space="0" w:color="auto"/>
                </w:tcBorders>
              </w:tcPr>
            </w:tcPrChange>
          </w:tcPr>
          <w:p w14:paraId="016CC9EA" w14:textId="77777777" w:rsidR="00AF244D" w:rsidRPr="005A037C" w:rsidRDefault="00AF244D" w:rsidP="009C1732">
            <w:pPr>
              <w:tabs>
                <w:tab w:val="center" w:pos="4680"/>
              </w:tabs>
              <w:jc w:val="center"/>
              <w:rPr>
                <w:rFonts w:ascii="Times New Roman" w:hAnsi="Times New Roman" w:cs="Times New Roman"/>
                <w:sz w:val="18"/>
                <w:szCs w:val="18"/>
              </w:rPr>
            </w:pPr>
          </w:p>
        </w:tc>
      </w:tr>
      <w:tr w:rsidR="00EB2B8D" w:rsidRPr="00465099" w14:paraId="728094C1" w14:textId="77777777" w:rsidTr="00EB2B8D">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43"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744" w:author="Author"/>
          <w:trPrChange w:id="745" w:author="Author">
            <w:trPr>
              <w:trHeight w:val="533"/>
            </w:trPr>
          </w:trPrChange>
        </w:trPr>
        <w:tc>
          <w:tcPr>
            <w:tcW w:w="1230" w:type="dxa"/>
            <w:tcBorders>
              <w:top w:val="single" w:sz="4" w:space="0" w:color="auto"/>
            </w:tcBorders>
            <w:vAlign w:val="center"/>
            <w:tcPrChange w:id="746" w:author="Author">
              <w:tcPr>
                <w:tcW w:w="1230" w:type="dxa"/>
                <w:tcBorders>
                  <w:bottom w:val="single" w:sz="4" w:space="0" w:color="auto"/>
                </w:tcBorders>
              </w:tcPr>
            </w:tcPrChange>
          </w:tcPr>
          <w:p w14:paraId="7A141992" w14:textId="60C42048" w:rsidR="00EB2B8D" w:rsidRPr="005A037C" w:rsidRDefault="00EB2B8D" w:rsidP="00EB2B8D">
            <w:pPr>
              <w:tabs>
                <w:tab w:val="center" w:pos="4680"/>
              </w:tabs>
              <w:rPr>
                <w:ins w:id="747" w:author="Author"/>
                <w:rFonts w:ascii="Times New Roman" w:hAnsi="Times New Roman" w:cs="Times New Roman"/>
                <w:sz w:val="18"/>
                <w:szCs w:val="18"/>
              </w:rPr>
            </w:pPr>
            <w:ins w:id="748" w:author="Author">
              <w:r>
                <w:rPr>
                  <w:rFonts w:ascii="Times New Roman" w:hAnsi="Times New Roman" w:cs="Times New Roman"/>
                  <w:sz w:val="18"/>
                  <w:szCs w:val="18"/>
                </w:rPr>
                <w:t>Pseudo-R</w:t>
              </w:r>
              <w:r>
                <w:rPr>
                  <w:rFonts w:ascii="Times New Roman" w:hAnsi="Times New Roman" w:cs="Times New Roman"/>
                  <w:sz w:val="18"/>
                  <w:szCs w:val="18"/>
                  <w:vertAlign w:val="superscript"/>
                </w:rPr>
                <w:t>2</w:t>
              </w:r>
            </w:ins>
          </w:p>
        </w:tc>
        <w:tc>
          <w:tcPr>
            <w:tcW w:w="930" w:type="dxa"/>
            <w:tcBorders>
              <w:top w:val="single" w:sz="4" w:space="0" w:color="auto"/>
            </w:tcBorders>
            <w:vAlign w:val="center"/>
            <w:tcPrChange w:id="749" w:author="Author">
              <w:tcPr>
                <w:tcW w:w="930" w:type="dxa"/>
                <w:tcBorders>
                  <w:bottom w:val="single" w:sz="4" w:space="0" w:color="auto"/>
                </w:tcBorders>
              </w:tcPr>
            </w:tcPrChange>
          </w:tcPr>
          <w:p w14:paraId="7025DF03" w14:textId="77777777" w:rsidR="00EB2B8D" w:rsidRPr="005A037C" w:rsidRDefault="00EB2B8D" w:rsidP="00EB2B8D">
            <w:pPr>
              <w:tabs>
                <w:tab w:val="center" w:pos="4680"/>
              </w:tabs>
              <w:rPr>
                <w:ins w:id="750" w:author="Author"/>
                <w:rFonts w:ascii="Times New Roman" w:hAnsi="Times New Roman" w:cs="Times New Roman"/>
                <w:sz w:val="18"/>
                <w:szCs w:val="18"/>
              </w:rPr>
            </w:pPr>
          </w:p>
        </w:tc>
        <w:tc>
          <w:tcPr>
            <w:tcW w:w="651" w:type="dxa"/>
            <w:tcBorders>
              <w:top w:val="single" w:sz="4" w:space="0" w:color="auto"/>
            </w:tcBorders>
            <w:vAlign w:val="center"/>
            <w:tcPrChange w:id="751" w:author="Author">
              <w:tcPr>
                <w:tcW w:w="651" w:type="dxa"/>
                <w:tcBorders>
                  <w:bottom w:val="single" w:sz="4" w:space="0" w:color="auto"/>
                </w:tcBorders>
              </w:tcPr>
            </w:tcPrChange>
          </w:tcPr>
          <w:p w14:paraId="77E9625C" w14:textId="77777777" w:rsidR="00EB2B8D" w:rsidRPr="005A037C" w:rsidRDefault="00EB2B8D" w:rsidP="00EB2B8D">
            <w:pPr>
              <w:tabs>
                <w:tab w:val="center" w:pos="4680"/>
              </w:tabs>
              <w:rPr>
                <w:ins w:id="752" w:author="Author"/>
                <w:rFonts w:ascii="Times New Roman" w:hAnsi="Times New Roman" w:cs="Times New Roman"/>
                <w:sz w:val="18"/>
                <w:szCs w:val="18"/>
              </w:rPr>
            </w:pPr>
          </w:p>
        </w:tc>
        <w:tc>
          <w:tcPr>
            <w:tcW w:w="969" w:type="dxa"/>
            <w:tcBorders>
              <w:top w:val="single" w:sz="4" w:space="0" w:color="auto"/>
            </w:tcBorders>
            <w:vAlign w:val="center"/>
            <w:tcPrChange w:id="753" w:author="Author">
              <w:tcPr>
                <w:tcW w:w="969" w:type="dxa"/>
                <w:tcBorders>
                  <w:bottom w:val="single" w:sz="4" w:space="0" w:color="auto"/>
                </w:tcBorders>
              </w:tcPr>
            </w:tcPrChange>
          </w:tcPr>
          <w:p w14:paraId="4F6F4F65" w14:textId="77777777" w:rsidR="00EB2B8D" w:rsidRPr="005A037C" w:rsidRDefault="00EB2B8D" w:rsidP="00EB2B8D">
            <w:pPr>
              <w:tabs>
                <w:tab w:val="center" w:pos="4680"/>
              </w:tabs>
              <w:rPr>
                <w:ins w:id="754" w:author="Author"/>
                <w:rFonts w:ascii="Times New Roman" w:hAnsi="Times New Roman" w:cs="Times New Roman"/>
                <w:sz w:val="18"/>
                <w:szCs w:val="18"/>
              </w:rPr>
            </w:pPr>
          </w:p>
        </w:tc>
        <w:tc>
          <w:tcPr>
            <w:tcW w:w="720" w:type="dxa"/>
            <w:tcBorders>
              <w:top w:val="single" w:sz="4" w:space="0" w:color="auto"/>
            </w:tcBorders>
            <w:vAlign w:val="center"/>
            <w:tcPrChange w:id="755" w:author="Author">
              <w:tcPr>
                <w:tcW w:w="720" w:type="dxa"/>
                <w:tcBorders>
                  <w:bottom w:val="single" w:sz="4" w:space="0" w:color="auto"/>
                </w:tcBorders>
              </w:tcPr>
            </w:tcPrChange>
          </w:tcPr>
          <w:p w14:paraId="7C45A5C9" w14:textId="77777777" w:rsidR="00EB2B8D" w:rsidRPr="005A037C" w:rsidRDefault="00EB2B8D" w:rsidP="00EB2B8D">
            <w:pPr>
              <w:tabs>
                <w:tab w:val="center" w:pos="4680"/>
              </w:tabs>
              <w:rPr>
                <w:ins w:id="756" w:author="Author"/>
                <w:rFonts w:ascii="Times New Roman" w:hAnsi="Times New Roman" w:cs="Times New Roman"/>
                <w:sz w:val="18"/>
                <w:szCs w:val="18"/>
              </w:rPr>
            </w:pPr>
          </w:p>
        </w:tc>
        <w:tc>
          <w:tcPr>
            <w:tcW w:w="1080" w:type="dxa"/>
            <w:tcBorders>
              <w:top w:val="single" w:sz="4" w:space="0" w:color="auto"/>
            </w:tcBorders>
            <w:vAlign w:val="center"/>
            <w:tcPrChange w:id="757" w:author="Author">
              <w:tcPr>
                <w:tcW w:w="1080" w:type="dxa"/>
                <w:tcBorders>
                  <w:bottom w:val="single" w:sz="4" w:space="0" w:color="auto"/>
                </w:tcBorders>
              </w:tcPr>
            </w:tcPrChange>
          </w:tcPr>
          <w:p w14:paraId="16F616E5" w14:textId="0BE81348" w:rsidR="00EB2B8D" w:rsidRPr="005A037C" w:rsidRDefault="00030A65" w:rsidP="00EB2B8D">
            <w:pPr>
              <w:tabs>
                <w:tab w:val="center" w:pos="4680"/>
              </w:tabs>
              <w:jc w:val="center"/>
              <w:rPr>
                <w:ins w:id="758" w:author="Author"/>
                <w:rFonts w:ascii="Times New Roman" w:hAnsi="Times New Roman" w:cs="Times New Roman" w:hint="eastAsia"/>
                <w:sz w:val="18"/>
                <w:szCs w:val="18"/>
                <w:lang w:eastAsia="zh-CN"/>
              </w:rPr>
            </w:pPr>
            <w:ins w:id="759" w:author="Author">
              <w:r>
                <w:rPr>
                  <w:rFonts w:ascii="Times New Roman" w:hAnsi="Times New Roman" w:cs="Times New Roman" w:hint="eastAsia"/>
                  <w:sz w:val="18"/>
                  <w:szCs w:val="18"/>
                  <w:lang w:eastAsia="zh-CN"/>
                </w:rPr>
                <w:t>0.367</w:t>
              </w:r>
            </w:ins>
          </w:p>
        </w:tc>
        <w:tc>
          <w:tcPr>
            <w:tcW w:w="720" w:type="dxa"/>
            <w:tcBorders>
              <w:top w:val="single" w:sz="4" w:space="0" w:color="auto"/>
            </w:tcBorders>
            <w:vAlign w:val="center"/>
            <w:tcPrChange w:id="760" w:author="Author">
              <w:tcPr>
                <w:tcW w:w="720" w:type="dxa"/>
                <w:tcBorders>
                  <w:bottom w:val="single" w:sz="4" w:space="0" w:color="auto"/>
                </w:tcBorders>
              </w:tcPr>
            </w:tcPrChange>
          </w:tcPr>
          <w:p w14:paraId="79D900DE" w14:textId="77777777" w:rsidR="00EB2B8D" w:rsidRPr="005A037C" w:rsidRDefault="00EB2B8D" w:rsidP="00EB2B8D">
            <w:pPr>
              <w:tabs>
                <w:tab w:val="center" w:pos="4680"/>
              </w:tabs>
              <w:jc w:val="center"/>
              <w:rPr>
                <w:ins w:id="761" w:author="Author"/>
                <w:rFonts w:ascii="Times New Roman" w:hAnsi="Times New Roman" w:cs="Times New Roman"/>
                <w:sz w:val="18"/>
                <w:szCs w:val="18"/>
              </w:rPr>
            </w:pPr>
          </w:p>
        </w:tc>
        <w:tc>
          <w:tcPr>
            <w:tcW w:w="990" w:type="dxa"/>
            <w:tcBorders>
              <w:top w:val="single" w:sz="4" w:space="0" w:color="auto"/>
            </w:tcBorders>
            <w:vAlign w:val="center"/>
            <w:tcPrChange w:id="762" w:author="Author">
              <w:tcPr>
                <w:tcW w:w="990" w:type="dxa"/>
                <w:tcBorders>
                  <w:bottom w:val="single" w:sz="4" w:space="0" w:color="auto"/>
                </w:tcBorders>
              </w:tcPr>
            </w:tcPrChange>
          </w:tcPr>
          <w:p w14:paraId="15032EE6" w14:textId="24BD0F01" w:rsidR="00EB2B8D" w:rsidRPr="005A037C" w:rsidRDefault="000B5AB9" w:rsidP="00EB2B8D">
            <w:pPr>
              <w:tabs>
                <w:tab w:val="center" w:pos="4680"/>
              </w:tabs>
              <w:jc w:val="center"/>
              <w:rPr>
                <w:ins w:id="763" w:author="Author"/>
                <w:rFonts w:ascii="Times New Roman" w:hAnsi="Times New Roman" w:cs="Times New Roman" w:hint="eastAsia"/>
                <w:sz w:val="18"/>
                <w:szCs w:val="18"/>
                <w:lang w:eastAsia="zh-CN"/>
              </w:rPr>
            </w:pPr>
            <w:ins w:id="764" w:author="Author">
              <w:r>
                <w:rPr>
                  <w:rFonts w:ascii="Times New Roman" w:hAnsi="Times New Roman" w:cs="Times New Roman" w:hint="eastAsia"/>
                  <w:sz w:val="18"/>
                  <w:szCs w:val="18"/>
                  <w:lang w:eastAsia="zh-CN"/>
                </w:rPr>
                <w:t>0.041</w:t>
              </w:r>
            </w:ins>
          </w:p>
        </w:tc>
        <w:tc>
          <w:tcPr>
            <w:tcW w:w="720" w:type="dxa"/>
            <w:tcBorders>
              <w:top w:val="single" w:sz="4" w:space="0" w:color="auto"/>
            </w:tcBorders>
            <w:vAlign w:val="center"/>
            <w:tcPrChange w:id="765" w:author="Author">
              <w:tcPr>
                <w:tcW w:w="720" w:type="dxa"/>
                <w:tcBorders>
                  <w:bottom w:val="single" w:sz="4" w:space="0" w:color="auto"/>
                </w:tcBorders>
              </w:tcPr>
            </w:tcPrChange>
          </w:tcPr>
          <w:p w14:paraId="362AF6E9" w14:textId="77777777" w:rsidR="00EB2B8D" w:rsidRPr="005A037C" w:rsidRDefault="00EB2B8D" w:rsidP="00EB2B8D">
            <w:pPr>
              <w:tabs>
                <w:tab w:val="center" w:pos="4680"/>
              </w:tabs>
              <w:jc w:val="center"/>
              <w:rPr>
                <w:ins w:id="766" w:author="Author"/>
                <w:rFonts w:ascii="Times New Roman" w:hAnsi="Times New Roman" w:cs="Times New Roman"/>
                <w:sz w:val="18"/>
                <w:szCs w:val="18"/>
              </w:rPr>
            </w:pPr>
          </w:p>
        </w:tc>
        <w:tc>
          <w:tcPr>
            <w:tcW w:w="990" w:type="dxa"/>
            <w:tcBorders>
              <w:top w:val="single" w:sz="4" w:space="0" w:color="auto"/>
            </w:tcBorders>
            <w:vAlign w:val="center"/>
            <w:tcPrChange w:id="767" w:author="Author">
              <w:tcPr>
                <w:tcW w:w="990" w:type="dxa"/>
                <w:tcBorders>
                  <w:bottom w:val="single" w:sz="4" w:space="0" w:color="auto"/>
                </w:tcBorders>
              </w:tcPr>
            </w:tcPrChange>
          </w:tcPr>
          <w:p w14:paraId="294F1BD1" w14:textId="74315A3A" w:rsidR="00EB2B8D" w:rsidRPr="005A037C" w:rsidRDefault="00AF4C54" w:rsidP="00EB2B8D">
            <w:pPr>
              <w:tabs>
                <w:tab w:val="center" w:pos="4680"/>
              </w:tabs>
              <w:jc w:val="center"/>
              <w:rPr>
                <w:ins w:id="768" w:author="Author"/>
                <w:rFonts w:ascii="Times New Roman" w:hAnsi="Times New Roman" w:cs="Times New Roman" w:hint="eastAsia"/>
                <w:sz w:val="18"/>
                <w:szCs w:val="18"/>
                <w:lang w:eastAsia="zh-CN"/>
              </w:rPr>
            </w:pPr>
            <w:ins w:id="769" w:author="Author">
              <w:r>
                <w:rPr>
                  <w:rFonts w:ascii="Times New Roman" w:hAnsi="Times New Roman" w:cs="Times New Roman" w:hint="eastAsia"/>
                  <w:sz w:val="18"/>
                  <w:szCs w:val="18"/>
                  <w:lang w:eastAsia="zh-CN"/>
                </w:rPr>
                <w:t>0.009</w:t>
              </w:r>
            </w:ins>
          </w:p>
        </w:tc>
        <w:tc>
          <w:tcPr>
            <w:tcW w:w="720" w:type="dxa"/>
            <w:tcBorders>
              <w:top w:val="single" w:sz="4" w:space="0" w:color="auto"/>
            </w:tcBorders>
            <w:vAlign w:val="center"/>
            <w:tcPrChange w:id="770" w:author="Author">
              <w:tcPr>
                <w:tcW w:w="720" w:type="dxa"/>
                <w:tcBorders>
                  <w:bottom w:val="single" w:sz="4" w:space="0" w:color="auto"/>
                </w:tcBorders>
              </w:tcPr>
            </w:tcPrChange>
          </w:tcPr>
          <w:p w14:paraId="5AEAEC3A" w14:textId="77777777" w:rsidR="00EB2B8D" w:rsidRPr="005A037C" w:rsidRDefault="00EB2B8D" w:rsidP="00EB2B8D">
            <w:pPr>
              <w:tabs>
                <w:tab w:val="center" w:pos="4680"/>
              </w:tabs>
              <w:jc w:val="center"/>
              <w:rPr>
                <w:ins w:id="771" w:author="Author"/>
                <w:rFonts w:ascii="Times New Roman" w:hAnsi="Times New Roman" w:cs="Times New Roman"/>
                <w:sz w:val="18"/>
                <w:szCs w:val="18"/>
              </w:rPr>
            </w:pPr>
          </w:p>
        </w:tc>
        <w:tc>
          <w:tcPr>
            <w:tcW w:w="990" w:type="dxa"/>
            <w:tcBorders>
              <w:top w:val="single" w:sz="4" w:space="0" w:color="auto"/>
            </w:tcBorders>
            <w:vAlign w:val="center"/>
            <w:tcPrChange w:id="772" w:author="Author">
              <w:tcPr>
                <w:tcW w:w="990" w:type="dxa"/>
                <w:tcBorders>
                  <w:bottom w:val="single" w:sz="4" w:space="0" w:color="auto"/>
                </w:tcBorders>
              </w:tcPr>
            </w:tcPrChange>
          </w:tcPr>
          <w:p w14:paraId="01755BF8" w14:textId="4D3AFF1D" w:rsidR="00EB2B8D" w:rsidRDefault="00FB6B6F" w:rsidP="009602ED">
            <w:pPr>
              <w:tabs>
                <w:tab w:val="center" w:pos="4680"/>
              </w:tabs>
              <w:jc w:val="center"/>
              <w:rPr>
                <w:ins w:id="773" w:author="Author"/>
                <w:rFonts w:ascii="Times New Roman" w:hAnsi="Times New Roman" w:cs="Times New Roman" w:hint="eastAsia"/>
                <w:sz w:val="18"/>
                <w:szCs w:val="18"/>
                <w:lang w:eastAsia="zh-CN"/>
              </w:rPr>
            </w:pPr>
            <w:ins w:id="774" w:author="Author">
              <w:r>
                <w:rPr>
                  <w:rFonts w:ascii="Times New Roman" w:hAnsi="Times New Roman" w:cs="Times New Roman" w:hint="eastAsia"/>
                  <w:sz w:val="18"/>
                  <w:szCs w:val="18"/>
                  <w:lang w:eastAsia="zh-CN"/>
                </w:rPr>
                <w:t>-0.002</w:t>
              </w:r>
            </w:ins>
          </w:p>
        </w:tc>
        <w:tc>
          <w:tcPr>
            <w:tcW w:w="720" w:type="dxa"/>
            <w:tcBorders>
              <w:top w:val="single" w:sz="4" w:space="0" w:color="auto"/>
            </w:tcBorders>
            <w:vAlign w:val="center"/>
            <w:tcPrChange w:id="775" w:author="Author">
              <w:tcPr>
                <w:tcW w:w="720" w:type="dxa"/>
                <w:tcBorders>
                  <w:bottom w:val="single" w:sz="4" w:space="0" w:color="auto"/>
                </w:tcBorders>
              </w:tcPr>
            </w:tcPrChange>
          </w:tcPr>
          <w:p w14:paraId="0E55E5FB" w14:textId="77777777" w:rsidR="00EB2B8D" w:rsidRPr="005A037C" w:rsidRDefault="00EB2B8D" w:rsidP="00EB2B8D">
            <w:pPr>
              <w:tabs>
                <w:tab w:val="center" w:pos="4680"/>
              </w:tabs>
              <w:jc w:val="center"/>
              <w:rPr>
                <w:ins w:id="776" w:author="Author"/>
                <w:rFonts w:ascii="Times New Roman" w:hAnsi="Times New Roman" w:cs="Times New Roman"/>
                <w:sz w:val="18"/>
                <w:szCs w:val="18"/>
              </w:rPr>
            </w:pPr>
          </w:p>
        </w:tc>
        <w:tc>
          <w:tcPr>
            <w:tcW w:w="1080" w:type="dxa"/>
            <w:tcBorders>
              <w:top w:val="single" w:sz="4" w:space="0" w:color="auto"/>
            </w:tcBorders>
            <w:vAlign w:val="center"/>
            <w:tcPrChange w:id="777" w:author="Author">
              <w:tcPr>
                <w:tcW w:w="1080" w:type="dxa"/>
                <w:tcBorders>
                  <w:bottom w:val="single" w:sz="4" w:space="0" w:color="auto"/>
                </w:tcBorders>
              </w:tcPr>
            </w:tcPrChange>
          </w:tcPr>
          <w:p w14:paraId="10647A19" w14:textId="142C74D6" w:rsidR="00EB2B8D" w:rsidRPr="005A037C" w:rsidRDefault="00746DEA" w:rsidP="00EB2B8D">
            <w:pPr>
              <w:tabs>
                <w:tab w:val="center" w:pos="4680"/>
              </w:tabs>
              <w:jc w:val="center"/>
              <w:rPr>
                <w:ins w:id="778" w:author="Author"/>
                <w:rFonts w:ascii="Times New Roman" w:hAnsi="Times New Roman" w:cs="Times New Roman" w:hint="eastAsia"/>
                <w:sz w:val="18"/>
                <w:szCs w:val="18"/>
                <w:lang w:eastAsia="zh-CN"/>
              </w:rPr>
            </w:pPr>
            <w:ins w:id="779" w:author="Author">
              <w:r>
                <w:rPr>
                  <w:rFonts w:ascii="Times New Roman" w:hAnsi="Times New Roman" w:cs="Times New Roman" w:hint="eastAsia"/>
                  <w:sz w:val="18"/>
                  <w:szCs w:val="18"/>
                  <w:lang w:eastAsia="zh-CN"/>
                </w:rPr>
                <w:t>0.362</w:t>
              </w:r>
              <w:bookmarkStart w:id="780" w:name="_GoBack"/>
              <w:bookmarkEnd w:id="780"/>
            </w:ins>
          </w:p>
        </w:tc>
        <w:tc>
          <w:tcPr>
            <w:tcW w:w="720" w:type="dxa"/>
            <w:tcBorders>
              <w:top w:val="single" w:sz="4" w:space="0" w:color="auto"/>
            </w:tcBorders>
            <w:vAlign w:val="center"/>
            <w:tcPrChange w:id="781" w:author="Author">
              <w:tcPr>
                <w:tcW w:w="720" w:type="dxa"/>
                <w:tcBorders>
                  <w:bottom w:val="single" w:sz="4" w:space="0" w:color="auto"/>
                </w:tcBorders>
              </w:tcPr>
            </w:tcPrChange>
          </w:tcPr>
          <w:p w14:paraId="79ACBAA0" w14:textId="77777777" w:rsidR="00EB2B8D" w:rsidRPr="005A037C" w:rsidRDefault="00EB2B8D" w:rsidP="00EB2B8D">
            <w:pPr>
              <w:tabs>
                <w:tab w:val="center" w:pos="4680"/>
              </w:tabs>
              <w:jc w:val="center"/>
              <w:rPr>
                <w:ins w:id="782" w:author="Author"/>
                <w:rFonts w:ascii="Times New Roman" w:hAnsi="Times New Roman" w:cs="Times New Roman"/>
                <w:sz w:val="18"/>
                <w:szCs w:val="18"/>
              </w:rPr>
            </w:pPr>
          </w:p>
        </w:tc>
      </w:tr>
      <w:tr w:rsidR="00EB2B8D" w:rsidRPr="00465099" w14:paraId="12AD7960" w14:textId="77777777" w:rsidTr="00EB2B8D">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83"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784" w:author="Author"/>
          <w:trPrChange w:id="785" w:author="Author">
            <w:trPr>
              <w:trHeight w:val="533"/>
            </w:trPr>
          </w:trPrChange>
        </w:trPr>
        <w:tc>
          <w:tcPr>
            <w:tcW w:w="1230" w:type="dxa"/>
            <w:tcBorders>
              <w:bottom w:val="single" w:sz="4" w:space="0" w:color="auto"/>
            </w:tcBorders>
            <w:vAlign w:val="center"/>
            <w:tcPrChange w:id="786" w:author="Author">
              <w:tcPr>
                <w:tcW w:w="1230" w:type="dxa"/>
                <w:tcBorders>
                  <w:bottom w:val="single" w:sz="4" w:space="0" w:color="auto"/>
                </w:tcBorders>
              </w:tcPr>
            </w:tcPrChange>
          </w:tcPr>
          <w:p w14:paraId="1AFA1FA2" w14:textId="5F174BC9" w:rsidR="00EB2B8D" w:rsidRPr="005A037C" w:rsidRDefault="00EB2B8D" w:rsidP="00EB2B8D">
            <w:pPr>
              <w:tabs>
                <w:tab w:val="center" w:pos="4680"/>
              </w:tabs>
              <w:rPr>
                <w:ins w:id="787" w:author="Author"/>
                <w:rFonts w:ascii="Times New Roman" w:hAnsi="Times New Roman" w:cs="Times New Roman"/>
                <w:sz w:val="18"/>
                <w:szCs w:val="18"/>
              </w:rPr>
            </w:pPr>
            <w:ins w:id="788" w:author="Autho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ins>
          </w:p>
        </w:tc>
        <w:tc>
          <w:tcPr>
            <w:tcW w:w="930" w:type="dxa"/>
            <w:tcBorders>
              <w:bottom w:val="single" w:sz="4" w:space="0" w:color="auto"/>
            </w:tcBorders>
            <w:vAlign w:val="center"/>
            <w:tcPrChange w:id="789" w:author="Author">
              <w:tcPr>
                <w:tcW w:w="930" w:type="dxa"/>
                <w:tcBorders>
                  <w:bottom w:val="single" w:sz="4" w:space="0" w:color="auto"/>
                </w:tcBorders>
              </w:tcPr>
            </w:tcPrChange>
          </w:tcPr>
          <w:p w14:paraId="089C492B" w14:textId="77777777" w:rsidR="00EB2B8D" w:rsidRPr="005A037C" w:rsidRDefault="00EB2B8D" w:rsidP="00EB2B8D">
            <w:pPr>
              <w:tabs>
                <w:tab w:val="center" w:pos="4680"/>
              </w:tabs>
              <w:rPr>
                <w:ins w:id="790" w:author="Author"/>
                <w:rFonts w:ascii="Times New Roman" w:hAnsi="Times New Roman" w:cs="Times New Roman"/>
                <w:sz w:val="18"/>
                <w:szCs w:val="18"/>
              </w:rPr>
            </w:pPr>
          </w:p>
        </w:tc>
        <w:tc>
          <w:tcPr>
            <w:tcW w:w="651" w:type="dxa"/>
            <w:tcBorders>
              <w:bottom w:val="single" w:sz="4" w:space="0" w:color="auto"/>
            </w:tcBorders>
            <w:vAlign w:val="center"/>
            <w:tcPrChange w:id="791" w:author="Author">
              <w:tcPr>
                <w:tcW w:w="651" w:type="dxa"/>
                <w:tcBorders>
                  <w:bottom w:val="single" w:sz="4" w:space="0" w:color="auto"/>
                </w:tcBorders>
              </w:tcPr>
            </w:tcPrChange>
          </w:tcPr>
          <w:p w14:paraId="6EAFBCC0" w14:textId="77777777" w:rsidR="00EB2B8D" w:rsidRPr="005A037C" w:rsidRDefault="00EB2B8D" w:rsidP="00EB2B8D">
            <w:pPr>
              <w:tabs>
                <w:tab w:val="center" w:pos="4680"/>
              </w:tabs>
              <w:rPr>
                <w:ins w:id="792" w:author="Author"/>
                <w:rFonts w:ascii="Times New Roman" w:hAnsi="Times New Roman" w:cs="Times New Roman"/>
                <w:sz w:val="18"/>
                <w:szCs w:val="18"/>
              </w:rPr>
            </w:pPr>
          </w:p>
        </w:tc>
        <w:tc>
          <w:tcPr>
            <w:tcW w:w="969" w:type="dxa"/>
            <w:tcBorders>
              <w:bottom w:val="single" w:sz="4" w:space="0" w:color="auto"/>
            </w:tcBorders>
            <w:vAlign w:val="center"/>
            <w:tcPrChange w:id="793" w:author="Author">
              <w:tcPr>
                <w:tcW w:w="969" w:type="dxa"/>
                <w:tcBorders>
                  <w:bottom w:val="single" w:sz="4" w:space="0" w:color="auto"/>
                </w:tcBorders>
              </w:tcPr>
            </w:tcPrChange>
          </w:tcPr>
          <w:p w14:paraId="66E9128D" w14:textId="77777777" w:rsidR="00EB2B8D" w:rsidRPr="005A037C" w:rsidRDefault="00EB2B8D" w:rsidP="00EB2B8D">
            <w:pPr>
              <w:tabs>
                <w:tab w:val="center" w:pos="4680"/>
              </w:tabs>
              <w:rPr>
                <w:ins w:id="794" w:author="Author"/>
                <w:rFonts w:ascii="Times New Roman" w:hAnsi="Times New Roman" w:cs="Times New Roman"/>
                <w:sz w:val="18"/>
                <w:szCs w:val="18"/>
              </w:rPr>
            </w:pPr>
          </w:p>
        </w:tc>
        <w:tc>
          <w:tcPr>
            <w:tcW w:w="720" w:type="dxa"/>
            <w:tcBorders>
              <w:bottom w:val="single" w:sz="4" w:space="0" w:color="auto"/>
            </w:tcBorders>
            <w:vAlign w:val="center"/>
            <w:tcPrChange w:id="795" w:author="Author">
              <w:tcPr>
                <w:tcW w:w="720" w:type="dxa"/>
                <w:tcBorders>
                  <w:bottom w:val="single" w:sz="4" w:space="0" w:color="auto"/>
                </w:tcBorders>
              </w:tcPr>
            </w:tcPrChange>
          </w:tcPr>
          <w:p w14:paraId="16798E5B" w14:textId="77777777" w:rsidR="00EB2B8D" w:rsidRPr="005A037C" w:rsidRDefault="00EB2B8D" w:rsidP="00EB2B8D">
            <w:pPr>
              <w:tabs>
                <w:tab w:val="center" w:pos="4680"/>
              </w:tabs>
              <w:rPr>
                <w:ins w:id="796" w:author="Author"/>
                <w:rFonts w:ascii="Times New Roman" w:hAnsi="Times New Roman" w:cs="Times New Roman"/>
                <w:sz w:val="18"/>
                <w:szCs w:val="18"/>
              </w:rPr>
            </w:pPr>
          </w:p>
        </w:tc>
        <w:tc>
          <w:tcPr>
            <w:tcW w:w="1080" w:type="dxa"/>
            <w:tcBorders>
              <w:bottom w:val="single" w:sz="4" w:space="0" w:color="auto"/>
            </w:tcBorders>
            <w:vAlign w:val="center"/>
            <w:tcPrChange w:id="797" w:author="Author">
              <w:tcPr>
                <w:tcW w:w="1080" w:type="dxa"/>
                <w:tcBorders>
                  <w:bottom w:val="single" w:sz="4" w:space="0" w:color="auto"/>
                </w:tcBorders>
              </w:tcPr>
            </w:tcPrChange>
          </w:tcPr>
          <w:p w14:paraId="5056F872" w14:textId="77777777" w:rsidR="00EB2B8D" w:rsidRPr="005A037C" w:rsidRDefault="00EB2B8D" w:rsidP="00EB2B8D">
            <w:pPr>
              <w:tabs>
                <w:tab w:val="center" w:pos="4680"/>
              </w:tabs>
              <w:jc w:val="center"/>
              <w:rPr>
                <w:ins w:id="798" w:author="Author"/>
                <w:rFonts w:ascii="Times New Roman" w:hAnsi="Times New Roman" w:cs="Times New Roman"/>
                <w:sz w:val="18"/>
                <w:szCs w:val="18"/>
              </w:rPr>
            </w:pPr>
          </w:p>
        </w:tc>
        <w:tc>
          <w:tcPr>
            <w:tcW w:w="720" w:type="dxa"/>
            <w:tcBorders>
              <w:bottom w:val="single" w:sz="4" w:space="0" w:color="auto"/>
            </w:tcBorders>
            <w:vAlign w:val="center"/>
            <w:tcPrChange w:id="799" w:author="Author">
              <w:tcPr>
                <w:tcW w:w="720" w:type="dxa"/>
                <w:tcBorders>
                  <w:bottom w:val="single" w:sz="4" w:space="0" w:color="auto"/>
                </w:tcBorders>
              </w:tcPr>
            </w:tcPrChange>
          </w:tcPr>
          <w:p w14:paraId="338620E1" w14:textId="77777777" w:rsidR="00EB2B8D" w:rsidRPr="005A037C" w:rsidRDefault="00EB2B8D" w:rsidP="00EB2B8D">
            <w:pPr>
              <w:tabs>
                <w:tab w:val="center" w:pos="4680"/>
              </w:tabs>
              <w:jc w:val="center"/>
              <w:rPr>
                <w:ins w:id="800" w:author="Author"/>
                <w:rFonts w:ascii="Times New Roman" w:hAnsi="Times New Roman" w:cs="Times New Roman"/>
                <w:sz w:val="18"/>
                <w:szCs w:val="18"/>
              </w:rPr>
            </w:pPr>
          </w:p>
        </w:tc>
        <w:tc>
          <w:tcPr>
            <w:tcW w:w="990" w:type="dxa"/>
            <w:tcBorders>
              <w:bottom w:val="single" w:sz="4" w:space="0" w:color="auto"/>
            </w:tcBorders>
            <w:vAlign w:val="center"/>
            <w:tcPrChange w:id="801" w:author="Author">
              <w:tcPr>
                <w:tcW w:w="990" w:type="dxa"/>
                <w:tcBorders>
                  <w:bottom w:val="single" w:sz="4" w:space="0" w:color="auto"/>
                </w:tcBorders>
              </w:tcPr>
            </w:tcPrChange>
          </w:tcPr>
          <w:p w14:paraId="3BA82E0E" w14:textId="77777777" w:rsidR="00EB2B8D" w:rsidRPr="005A037C" w:rsidRDefault="00EB2B8D" w:rsidP="00EB2B8D">
            <w:pPr>
              <w:tabs>
                <w:tab w:val="center" w:pos="4680"/>
              </w:tabs>
              <w:jc w:val="center"/>
              <w:rPr>
                <w:ins w:id="802" w:author="Author"/>
                <w:rFonts w:ascii="Times New Roman" w:hAnsi="Times New Roman" w:cs="Times New Roman"/>
                <w:sz w:val="18"/>
                <w:szCs w:val="18"/>
              </w:rPr>
            </w:pPr>
          </w:p>
        </w:tc>
        <w:tc>
          <w:tcPr>
            <w:tcW w:w="720" w:type="dxa"/>
            <w:tcBorders>
              <w:bottom w:val="single" w:sz="4" w:space="0" w:color="auto"/>
            </w:tcBorders>
            <w:vAlign w:val="center"/>
            <w:tcPrChange w:id="803" w:author="Author">
              <w:tcPr>
                <w:tcW w:w="720" w:type="dxa"/>
                <w:tcBorders>
                  <w:bottom w:val="single" w:sz="4" w:space="0" w:color="auto"/>
                </w:tcBorders>
              </w:tcPr>
            </w:tcPrChange>
          </w:tcPr>
          <w:p w14:paraId="3DFBB284" w14:textId="77777777" w:rsidR="00EB2B8D" w:rsidRPr="005A037C" w:rsidRDefault="00EB2B8D" w:rsidP="00EB2B8D">
            <w:pPr>
              <w:tabs>
                <w:tab w:val="center" w:pos="4680"/>
              </w:tabs>
              <w:jc w:val="center"/>
              <w:rPr>
                <w:ins w:id="804" w:author="Author"/>
                <w:rFonts w:ascii="Times New Roman" w:hAnsi="Times New Roman" w:cs="Times New Roman"/>
                <w:sz w:val="18"/>
                <w:szCs w:val="18"/>
              </w:rPr>
            </w:pPr>
          </w:p>
        </w:tc>
        <w:tc>
          <w:tcPr>
            <w:tcW w:w="990" w:type="dxa"/>
            <w:tcBorders>
              <w:bottom w:val="single" w:sz="4" w:space="0" w:color="auto"/>
            </w:tcBorders>
            <w:vAlign w:val="center"/>
            <w:tcPrChange w:id="805" w:author="Author">
              <w:tcPr>
                <w:tcW w:w="990" w:type="dxa"/>
                <w:tcBorders>
                  <w:bottom w:val="single" w:sz="4" w:space="0" w:color="auto"/>
                </w:tcBorders>
              </w:tcPr>
            </w:tcPrChange>
          </w:tcPr>
          <w:p w14:paraId="7BFC4D36" w14:textId="77777777" w:rsidR="00EB2B8D" w:rsidRPr="005A037C" w:rsidRDefault="00EB2B8D" w:rsidP="00EB2B8D">
            <w:pPr>
              <w:tabs>
                <w:tab w:val="center" w:pos="4680"/>
              </w:tabs>
              <w:jc w:val="center"/>
              <w:rPr>
                <w:ins w:id="806" w:author="Author"/>
                <w:rFonts w:ascii="Times New Roman" w:hAnsi="Times New Roman" w:cs="Times New Roman"/>
                <w:sz w:val="18"/>
                <w:szCs w:val="18"/>
              </w:rPr>
            </w:pPr>
          </w:p>
        </w:tc>
        <w:tc>
          <w:tcPr>
            <w:tcW w:w="720" w:type="dxa"/>
            <w:tcBorders>
              <w:bottom w:val="single" w:sz="4" w:space="0" w:color="auto"/>
            </w:tcBorders>
            <w:vAlign w:val="center"/>
            <w:tcPrChange w:id="807" w:author="Author">
              <w:tcPr>
                <w:tcW w:w="720" w:type="dxa"/>
                <w:tcBorders>
                  <w:bottom w:val="single" w:sz="4" w:space="0" w:color="auto"/>
                </w:tcBorders>
              </w:tcPr>
            </w:tcPrChange>
          </w:tcPr>
          <w:p w14:paraId="192B19F7" w14:textId="77777777" w:rsidR="00EB2B8D" w:rsidRPr="005A037C" w:rsidRDefault="00EB2B8D" w:rsidP="00EB2B8D">
            <w:pPr>
              <w:tabs>
                <w:tab w:val="center" w:pos="4680"/>
              </w:tabs>
              <w:jc w:val="center"/>
              <w:rPr>
                <w:ins w:id="808" w:author="Author"/>
                <w:rFonts w:ascii="Times New Roman" w:hAnsi="Times New Roman" w:cs="Times New Roman"/>
                <w:sz w:val="18"/>
                <w:szCs w:val="18"/>
              </w:rPr>
            </w:pPr>
          </w:p>
        </w:tc>
        <w:tc>
          <w:tcPr>
            <w:tcW w:w="990" w:type="dxa"/>
            <w:tcBorders>
              <w:bottom w:val="single" w:sz="4" w:space="0" w:color="auto"/>
            </w:tcBorders>
            <w:vAlign w:val="center"/>
            <w:tcPrChange w:id="809" w:author="Author">
              <w:tcPr>
                <w:tcW w:w="990" w:type="dxa"/>
                <w:tcBorders>
                  <w:bottom w:val="single" w:sz="4" w:space="0" w:color="auto"/>
                </w:tcBorders>
              </w:tcPr>
            </w:tcPrChange>
          </w:tcPr>
          <w:p w14:paraId="258FCA43" w14:textId="77777777" w:rsidR="00EB2B8D" w:rsidRDefault="00EB2B8D" w:rsidP="00EB2B8D">
            <w:pPr>
              <w:tabs>
                <w:tab w:val="center" w:pos="4680"/>
              </w:tabs>
              <w:jc w:val="center"/>
              <w:rPr>
                <w:ins w:id="810" w:author="Author"/>
                <w:rFonts w:ascii="Times New Roman" w:hAnsi="Times New Roman" w:cs="Times New Roman"/>
                <w:sz w:val="18"/>
                <w:szCs w:val="18"/>
              </w:rPr>
            </w:pPr>
          </w:p>
        </w:tc>
        <w:tc>
          <w:tcPr>
            <w:tcW w:w="720" w:type="dxa"/>
            <w:tcBorders>
              <w:bottom w:val="single" w:sz="4" w:space="0" w:color="auto"/>
            </w:tcBorders>
            <w:vAlign w:val="center"/>
            <w:tcPrChange w:id="811" w:author="Author">
              <w:tcPr>
                <w:tcW w:w="720" w:type="dxa"/>
                <w:tcBorders>
                  <w:bottom w:val="single" w:sz="4" w:space="0" w:color="auto"/>
                </w:tcBorders>
              </w:tcPr>
            </w:tcPrChange>
          </w:tcPr>
          <w:p w14:paraId="184F224A" w14:textId="77777777" w:rsidR="00EB2B8D" w:rsidRPr="005A037C" w:rsidRDefault="00EB2B8D" w:rsidP="00EB2B8D">
            <w:pPr>
              <w:tabs>
                <w:tab w:val="center" w:pos="4680"/>
              </w:tabs>
              <w:jc w:val="center"/>
              <w:rPr>
                <w:ins w:id="812" w:author="Author"/>
                <w:rFonts w:ascii="Times New Roman" w:hAnsi="Times New Roman" w:cs="Times New Roman"/>
                <w:sz w:val="18"/>
                <w:szCs w:val="18"/>
              </w:rPr>
            </w:pPr>
          </w:p>
        </w:tc>
        <w:tc>
          <w:tcPr>
            <w:tcW w:w="1080" w:type="dxa"/>
            <w:tcBorders>
              <w:bottom w:val="single" w:sz="4" w:space="0" w:color="auto"/>
            </w:tcBorders>
            <w:vAlign w:val="center"/>
            <w:tcPrChange w:id="813" w:author="Author">
              <w:tcPr>
                <w:tcW w:w="1080" w:type="dxa"/>
                <w:tcBorders>
                  <w:bottom w:val="single" w:sz="4" w:space="0" w:color="auto"/>
                </w:tcBorders>
              </w:tcPr>
            </w:tcPrChange>
          </w:tcPr>
          <w:p w14:paraId="2EE34255" w14:textId="77777777" w:rsidR="00EB2B8D" w:rsidRPr="005A037C" w:rsidRDefault="00EB2B8D" w:rsidP="00EB2B8D">
            <w:pPr>
              <w:tabs>
                <w:tab w:val="center" w:pos="4680"/>
              </w:tabs>
              <w:jc w:val="center"/>
              <w:rPr>
                <w:ins w:id="814" w:author="Author"/>
                <w:rFonts w:ascii="Times New Roman" w:hAnsi="Times New Roman" w:cs="Times New Roman"/>
                <w:sz w:val="18"/>
                <w:szCs w:val="18"/>
              </w:rPr>
            </w:pPr>
          </w:p>
        </w:tc>
        <w:tc>
          <w:tcPr>
            <w:tcW w:w="720" w:type="dxa"/>
            <w:tcBorders>
              <w:bottom w:val="single" w:sz="4" w:space="0" w:color="auto"/>
            </w:tcBorders>
            <w:vAlign w:val="center"/>
            <w:tcPrChange w:id="815" w:author="Author">
              <w:tcPr>
                <w:tcW w:w="720" w:type="dxa"/>
                <w:tcBorders>
                  <w:bottom w:val="single" w:sz="4" w:space="0" w:color="auto"/>
                </w:tcBorders>
              </w:tcPr>
            </w:tcPrChange>
          </w:tcPr>
          <w:p w14:paraId="5F747B5D" w14:textId="77777777" w:rsidR="00EB2B8D" w:rsidRPr="005A037C" w:rsidRDefault="00EB2B8D" w:rsidP="00EB2B8D">
            <w:pPr>
              <w:tabs>
                <w:tab w:val="center" w:pos="4680"/>
              </w:tabs>
              <w:jc w:val="center"/>
              <w:rPr>
                <w:ins w:id="816" w:author="Author"/>
                <w:rFonts w:ascii="Times New Roman" w:hAnsi="Times New Roman" w:cs="Times New Roman"/>
                <w:sz w:val="18"/>
                <w:szCs w:val="18"/>
              </w:rPr>
            </w:pPr>
          </w:p>
        </w:tc>
      </w:tr>
    </w:tbl>
    <w:p w14:paraId="7A3216C4" w14:textId="07B755CF" w:rsidR="00AF244D" w:rsidRPr="003E79D4" w:rsidRDefault="00AF244D" w:rsidP="00AF244D">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5A037C">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5A037C">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Acquaintance vs. Close Other (Acquaintance = 1, Close Other = 0); Observer vs. Objective (1 = Observer-Report, 0 = Objective Measure). There wer</w:t>
      </w:r>
      <w:r w:rsidRPr="00EF2FD6">
        <w:rPr>
          <w:rFonts w:ascii="Times New Roman" w:hAnsi="Times New Roman" w:cs="Times New Roman"/>
          <w:sz w:val="20"/>
          <w:szCs w:val="20"/>
        </w:rPr>
        <w:t>e 1</w:t>
      </w:r>
      <w:r w:rsidR="009C7F94" w:rsidRPr="00DC637E">
        <w:rPr>
          <w:rFonts w:ascii="Times New Roman" w:hAnsi="Times New Roman" w:cs="Times New Roman"/>
          <w:sz w:val="20"/>
          <w:szCs w:val="20"/>
        </w:rPr>
        <w:t>27</w:t>
      </w:r>
      <w:r w:rsidRPr="00EF2FD6">
        <w:rPr>
          <w:rFonts w:ascii="Times New Roman" w:hAnsi="Times New Roman" w:cs="Times New Roman"/>
          <w:sz w:val="20"/>
          <w:szCs w:val="20"/>
        </w:rPr>
        <w:t xml:space="preserve"> effect sizes and </w:t>
      </w:r>
      <w:r w:rsidR="009C7F94" w:rsidRPr="00DC637E">
        <w:rPr>
          <w:rFonts w:ascii="Times New Roman" w:hAnsi="Times New Roman" w:cs="Times New Roman"/>
          <w:sz w:val="20"/>
          <w:szCs w:val="20"/>
        </w:rPr>
        <w:t>24</w:t>
      </w:r>
      <w:r w:rsidRPr="00EF2FD6">
        <w:rPr>
          <w:rFonts w:ascii="Times New Roman" w:hAnsi="Times New Roman" w:cs="Times New Roman"/>
          <w:sz w:val="20"/>
          <w:szCs w:val="20"/>
        </w:rPr>
        <w:t xml:space="preserve"> independent samples</w:t>
      </w:r>
      <w:r w:rsidR="00D04FD6">
        <w:rPr>
          <w:rFonts w:ascii="Times New Roman" w:hAnsi="Times New Roman" w:cs="Times New Roman"/>
          <w:sz w:val="20"/>
          <w:szCs w:val="20"/>
        </w:rPr>
        <w:t xml:space="preserve"> (there was missing data for the acquaintance moderator, so sample size for this analysis was 119 effect sizes and 19 independent samples)</w:t>
      </w:r>
      <w:r w:rsidRPr="00EF2FD6">
        <w:rPr>
          <w:rFonts w:ascii="Times New Roman" w:hAnsi="Times New Roman" w:cs="Times New Roman"/>
          <w:sz w:val="20"/>
          <w:szCs w:val="20"/>
        </w:rPr>
        <w:t>.</w:t>
      </w:r>
      <w:r w:rsidRPr="003E79D4">
        <w:rPr>
          <w:rFonts w:ascii="Times New Roman" w:hAnsi="Times New Roman" w:cs="Times New Roman" w:hint="eastAsia"/>
          <w:sz w:val="20"/>
          <w:szCs w:val="20"/>
          <w:lang w:eastAsia="zh-CN"/>
        </w:rPr>
        <w:t xml:space="preserve"> </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sidRPr="00DC637E">
        <w:rPr>
          <w:rFonts w:ascii="Times New Roman" w:hAnsi="Times New Roman" w:cs="Times New Roman"/>
          <w:highlight w:val="yellow"/>
        </w:rPr>
        <w:lastRenderedPageBreak/>
        <w:t>Table 5</w:t>
      </w:r>
      <w:r w:rsidR="00763F2B" w:rsidRPr="00DC637E">
        <w:rPr>
          <w:rFonts w:ascii="Times New Roman" w:hAnsi="Times New Roman" w:cs="Times New Roman"/>
          <w:highlight w:val="yellow"/>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CB6FF9" w14:paraId="2E3283C1" w14:textId="70D720A4" w:rsidTr="00DC637E">
        <w:tc>
          <w:tcPr>
            <w:tcW w:w="3330" w:type="dxa"/>
            <w:tcBorders>
              <w:top w:val="single" w:sz="4" w:space="0" w:color="auto"/>
            </w:tcBorders>
          </w:tcPr>
          <w:p w14:paraId="23BEA5A6" w14:textId="4BCA458A" w:rsidR="00CB6FF9" w:rsidRDefault="00CB6FF9" w:rsidP="00DF29E0">
            <w:pPr>
              <w:jc w:val="both"/>
              <w:rPr>
                <w:rFonts w:ascii="Times New Roman" w:hAnsi="Times New Roman" w:cs="Times New Roman"/>
              </w:rPr>
            </w:pPr>
            <w:r>
              <w:rPr>
                <w:rFonts w:ascii="Times New Roman" w:hAnsi="Times New Roman" w:cs="Times New Roman"/>
              </w:rPr>
              <w:t>Task Performance</w:t>
            </w:r>
          </w:p>
        </w:tc>
        <w:tc>
          <w:tcPr>
            <w:tcW w:w="630" w:type="dxa"/>
            <w:tcBorders>
              <w:top w:val="single" w:sz="4" w:space="0" w:color="auto"/>
            </w:tcBorders>
          </w:tcPr>
          <w:p w14:paraId="63E585FA" w14:textId="6DC673CB" w:rsidR="00CB6FF9" w:rsidRDefault="00CB6FF9" w:rsidP="00DF29E0">
            <w:pPr>
              <w:jc w:val="center"/>
              <w:rPr>
                <w:rFonts w:ascii="Times New Roman" w:hAnsi="Times New Roman" w:cs="Times New Roman"/>
              </w:rPr>
            </w:pPr>
            <w:r>
              <w:rPr>
                <w:rFonts w:ascii="Times New Roman" w:hAnsi="Times New Roman" w:cs="Times New Roman"/>
              </w:rPr>
              <w:t>1</w:t>
            </w:r>
            <w:r w:rsidR="00F543E7">
              <w:rPr>
                <w:rFonts w:ascii="Times New Roman" w:hAnsi="Times New Roman" w:cs="Times New Roman"/>
              </w:rPr>
              <w:t>3</w:t>
            </w:r>
          </w:p>
        </w:tc>
        <w:tc>
          <w:tcPr>
            <w:tcW w:w="1080" w:type="dxa"/>
            <w:tcBorders>
              <w:top w:val="single" w:sz="4" w:space="0" w:color="auto"/>
            </w:tcBorders>
          </w:tcPr>
          <w:p w14:paraId="7751BC41" w14:textId="71551A5F" w:rsidR="00CB6FF9" w:rsidRDefault="00632B21" w:rsidP="00DF29E0">
            <w:pPr>
              <w:jc w:val="center"/>
              <w:rPr>
                <w:rFonts w:ascii="Times New Roman" w:hAnsi="Times New Roman" w:cs="Times New Roman"/>
              </w:rPr>
            </w:pPr>
            <w:r>
              <w:rPr>
                <w:rFonts w:ascii="Times New Roman" w:hAnsi="Times New Roman" w:cs="Times New Roman"/>
              </w:rPr>
              <w:t>5</w:t>
            </w:r>
          </w:p>
        </w:tc>
        <w:tc>
          <w:tcPr>
            <w:tcW w:w="810" w:type="dxa"/>
            <w:tcBorders>
              <w:top w:val="single" w:sz="4" w:space="0" w:color="auto"/>
            </w:tcBorders>
          </w:tcPr>
          <w:p w14:paraId="15B01429" w14:textId="306F287A" w:rsidR="00CB6FF9" w:rsidRDefault="00CB6FF9" w:rsidP="00DF29E0">
            <w:pPr>
              <w:jc w:val="center"/>
              <w:rPr>
                <w:rFonts w:ascii="Times New Roman" w:hAnsi="Times New Roman" w:cs="Times New Roman"/>
              </w:rPr>
            </w:pPr>
            <w:r>
              <w:rPr>
                <w:rFonts w:ascii="Times New Roman" w:hAnsi="Times New Roman" w:cs="Times New Roman"/>
              </w:rPr>
              <w:t>.1</w:t>
            </w:r>
            <w:r w:rsidR="00F543E7">
              <w:rPr>
                <w:rFonts w:ascii="Times New Roman" w:hAnsi="Times New Roman" w:cs="Times New Roman"/>
              </w:rPr>
              <w:t>6</w:t>
            </w:r>
          </w:p>
        </w:tc>
        <w:tc>
          <w:tcPr>
            <w:tcW w:w="630" w:type="dxa"/>
            <w:tcBorders>
              <w:top w:val="single" w:sz="4" w:space="0" w:color="auto"/>
            </w:tcBorders>
          </w:tcPr>
          <w:p w14:paraId="1F0216D4" w14:textId="3370999A" w:rsidR="00CB6FF9" w:rsidRDefault="00CB6FF9" w:rsidP="00DF29E0">
            <w:pPr>
              <w:jc w:val="center"/>
              <w:rPr>
                <w:rFonts w:ascii="Times New Roman" w:hAnsi="Times New Roman" w:cs="Times New Roman"/>
              </w:rPr>
            </w:pPr>
            <w:r>
              <w:rPr>
                <w:rFonts w:ascii="Times New Roman" w:hAnsi="Times New Roman" w:cs="Times New Roman"/>
              </w:rPr>
              <w:t>.0</w:t>
            </w:r>
            <w:r w:rsidR="00F543E7">
              <w:rPr>
                <w:rFonts w:ascii="Times New Roman" w:hAnsi="Times New Roman" w:cs="Times New Roman"/>
              </w:rPr>
              <w:t>5</w:t>
            </w:r>
          </w:p>
        </w:tc>
        <w:tc>
          <w:tcPr>
            <w:tcW w:w="1080" w:type="dxa"/>
            <w:tcBorders>
              <w:top w:val="single" w:sz="4" w:space="0" w:color="auto"/>
            </w:tcBorders>
          </w:tcPr>
          <w:p w14:paraId="2BA68121" w14:textId="4DA84EEF" w:rsidR="00CB6FF9" w:rsidRDefault="00F543E7" w:rsidP="00DC637E">
            <w:pPr>
              <w:jc w:val="center"/>
              <w:rPr>
                <w:rFonts w:ascii="Times New Roman" w:hAnsi="Times New Roman" w:cs="Times New Roman"/>
              </w:rPr>
            </w:pPr>
            <w:r>
              <w:rPr>
                <w:rFonts w:ascii="Times New Roman" w:hAnsi="Times New Roman" w:cs="Times New Roman"/>
              </w:rPr>
              <w:t>.01</w:t>
            </w:r>
            <w:r w:rsidR="00CB6FF9">
              <w:rPr>
                <w:rFonts w:ascii="Times New Roman" w:hAnsi="Times New Roman" w:cs="Times New Roman"/>
              </w:rPr>
              <w:t>, .3</w:t>
            </w:r>
            <w:r>
              <w:rPr>
                <w:rFonts w:ascii="Times New Roman" w:hAnsi="Times New Roman" w:cs="Times New Roman"/>
              </w:rPr>
              <w:t>0</w:t>
            </w:r>
          </w:p>
        </w:tc>
        <w:tc>
          <w:tcPr>
            <w:tcW w:w="990" w:type="dxa"/>
            <w:tcBorders>
              <w:top w:val="single" w:sz="4" w:space="0" w:color="auto"/>
            </w:tcBorders>
          </w:tcPr>
          <w:p w14:paraId="080C31B0" w14:textId="6169452B" w:rsidR="00CB6FF9" w:rsidRDefault="006104FD" w:rsidP="00DF29E0">
            <w:pPr>
              <w:jc w:val="center"/>
              <w:rPr>
                <w:rFonts w:ascii="Times New Roman" w:hAnsi="Times New Roman" w:cs="Times New Roman"/>
              </w:rPr>
            </w:pPr>
            <w:r>
              <w:rPr>
                <w:rFonts w:ascii="Times New Roman" w:hAnsi="Times New Roman" w:cs="Times New Roman"/>
              </w:rPr>
              <w:t>.</w:t>
            </w:r>
            <w:r w:rsidR="00F543E7">
              <w:rPr>
                <w:rFonts w:ascii="Times New Roman" w:hAnsi="Times New Roman" w:cs="Times New Roman"/>
              </w:rPr>
              <w:t>037</w:t>
            </w:r>
          </w:p>
        </w:tc>
      </w:tr>
      <w:tr w:rsidR="00CB6FF9" w14:paraId="2E1C3FC8" w14:textId="56DAD506" w:rsidTr="00DC637E">
        <w:tc>
          <w:tcPr>
            <w:tcW w:w="3330" w:type="dxa"/>
          </w:tcPr>
          <w:p w14:paraId="62F55A8E" w14:textId="47C5E9F2" w:rsidR="00CB6FF9" w:rsidRPr="00DC637E" w:rsidRDefault="00CB6FF9">
            <w:pPr>
              <w:pStyle w:val="NoSpacing"/>
              <w:rPr>
                <w:rFonts w:ascii="Times New Roman" w:hAnsi="Times New Roman" w:cs="Times New Roman"/>
                <w:i/>
              </w:rPr>
            </w:pPr>
            <w:r w:rsidRPr="00DC637E">
              <w:rPr>
                <w:i/>
              </w:rPr>
              <w:t xml:space="preserve">    </w:t>
            </w:r>
            <w:del w:id="817" w:author="Author">
              <w:r w:rsidR="009E67AA" w:rsidRPr="00DC637E" w:rsidDel="00D96E62">
                <w:rPr>
                  <w:rFonts w:ascii="Times New Roman" w:hAnsi="Times New Roman" w:cs="Times New Roman"/>
                  <w:i/>
                </w:rPr>
                <w:delText xml:space="preserve">without </w:delText>
              </w:r>
              <w:r w:rsidR="00AF283E" w:rsidDel="00D96E62">
                <w:rPr>
                  <w:rFonts w:ascii="Times New Roman" w:hAnsi="Times New Roman" w:cs="Times New Roman"/>
                  <w:i/>
                </w:rPr>
                <w:delText>Nunez</w:delText>
              </w:r>
              <w:r w:rsidR="00F605FF" w:rsidRPr="00DC637E" w:rsidDel="00D96E62">
                <w:rPr>
                  <w:rFonts w:ascii="Times New Roman" w:hAnsi="Times New Roman" w:cs="Times New Roman"/>
                  <w:i/>
                </w:rPr>
                <w:delText xml:space="preserve"> </w:delText>
              </w:r>
              <w:r w:rsidR="00AF283E" w:rsidDel="00D96E62">
                <w:rPr>
                  <w:rFonts w:ascii="Times New Roman" w:hAnsi="Times New Roman" w:cs="Times New Roman"/>
                  <w:i/>
                </w:rPr>
                <w:delText>(2007)</w:delText>
              </w:r>
              <w:r w:rsidR="00F605FF" w:rsidRPr="00DC637E" w:rsidDel="00D96E62">
                <w:rPr>
                  <w:rFonts w:ascii="Times New Roman" w:hAnsi="Times New Roman" w:cs="Times New Roman"/>
                  <w:i/>
                </w:rPr>
                <w:delText>sample</w:delText>
              </w:r>
            </w:del>
            <w:ins w:id="818" w:author="Author">
              <w:r w:rsidR="00D96E62">
                <w:rPr>
                  <w:rFonts w:ascii="Times New Roman" w:hAnsi="Times New Roman" w:cs="Times New Roman"/>
                  <w:i/>
                </w:rPr>
                <w:t>Group Discussion Activity</w:t>
              </w:r>
            </w:ins>
          </w:p>
        </w:tc>
        <w:tc>
          <w:tcPr>
            <w:tcW w:w="630" w:type="dxa"/>
          </w:tcPr>
          <w:p w14:paraId="799FD273" w14:textId="3FC9D28E" w:rsidR="00CB6FF9" w:rsidRPr="00DC637E" w:rsidRDefault="00F605FF" w:rsidP="00DF29E0">
            <w:pPr>
              <w:jc w:val="center"/>
              <w:rPr>
                <w:rFonts w:ascii="Times New Roman" w:hAnsi="Times New Roman" w:cs="Times New Roman"/>
              </w:rPr>
            </w:pPr>
            <w:r w:rsidRPr="00DC637E">
              <w:rPr>
                <w:rFonts w:ascii="Times New Roman" w:hAnsi="Times New Roman" w:cs="Times New Roman"/>
              </w:rPr>
              <w:t>9</w:t>
            </w:r>
          </w:p>
        </w:tc>
        <w:tc>
          <w:tcPr>
            <w:tcW w:w="1080" w:type="dxa"/>
          </w:tcPr>
          <w:p w14:paraId="03596FF4" w14:textId="3C9F5998" w:rsidR="00CB6FF9" w:rsidRPr="00DC637E" w:rsidRDefault="00F605FF" w:rsidP="00DF29E0">
            <w:pPr>
              <w:jc w:val="center"/>
              <w:rPr>
                <w:rFonts w:ascii="Times New Roman" w:hAnsi="Times New Roman" w:cs="Times New Roman"/>
              </w:rPr>
            </w:pPr>
            <w:r w:rsidRPr="00DC637E">
              <w:rPr>
                <w:rFonts w:ascii="Times New Roman" w:hAnsi="Times New Roman" w:cs="Times New Roman"/>
              </w:rPr>
              <w:t>4</w:t>
            </w:r>
          </w:p>
        </w:tc>
        <w:tc>
          <w:tcPr>
            <w:tcW w:w="810" w:type="dxa"/>
          </w:tcPr>
          <w:p w14:paraId="1928A5F4" w14:textId="483CF083" w:rsidR="00CB6FF9" w:rsidRPr="00DC637E" w:rsidRDefault="00F605FF" w:rsidP="00DF29E0">
            <w:pPr>
              <w:jc w:val="center"/>
              <w:rPr>
                <w:rFonts w:ascii="Times New Roman" w:hAnsi="Times New Roman" w:cs="Times New Roman"/>
              </w:rPr>
            </w:pPr>
            <w:r w:rsidRPr="00DC637E">
              <w:rPr>
                <w:rFonts w:ascii="Times New Roman" w:hAnsi="Times New Roman" w:cs="Times New Roman"/>
              </w:rPr>
              <w:t>.20</w:t>
            </w:r>
          </w:p>
        </w:tc>
        <w:tc>
          <w:tcPr>
            <w:tcW w:w="630" w:type="dxa"/>
          </w:tcPr>
          <w:p w14:paraId="477351F7" w14:textId="64E3B8B0" w:rsidR="00CB6FF9" w:rsidRPr="00DC637E" w:rsidRDefault="00CB6FF9" w:rsidP="00DF29E0">
            <w:pPr>
              <w:jc w:val="center"/>
              <w:rPr>
                <w:rFonts w:ascii="Times New Roman" w:hAnsi="Times New Roman" w:cs="Times New Roman"/>
              </w:rPr>
            </w:pPr>
            <w:r w:rsidRPr="00DC637E">
              <w:rPr>
                <w:rFonts w:ascii="Times New Roman" w:hAnsi="Times New Roman" w:cs="Times New Roman"/>
              </w:rPr>
              <w:t>.0</w:t>
            </w:r>
            <w:r w:rsidR="00F605FF" w:rsidRPr="00DC637E">
              <w:rPr>
                <w:rFonts w:ascii="Times New Roman" w:hAnsi="Times New Roman" w:cs="Times New Roman"/>
              </w:rPr>
              <w:t>6</w:t>
            </w:r>
          </w:p>
        </w:tc>
        <w:tc>
          <w:tcPr>
            <w:tcW w:w="1080" w:type="dxa"/>
          </w:tcPr>
          <w:p w14:paraId="1FEC73CD" w14:textId="6DE792E3" w:rsidR="00CB6FF9" w:rsidRPr="00DC637E" w:rsidRDefault="00F605FF" w:rsidP="00DF29E0">
            <w:pPr>
              <w:jc w:val="center"/>
              <w:rPr>
                <w:rFonts w:ascii="Times New Roman" w:hAnsi="Times New Roman" w:cs="Times New Roman"/>
              </w:rPr>
            </w:pPr>
            <w:r w:rsidRPr="00DC637E">
              <w:rPr>
                <w:rFonts w:ascii="Times New Roman" w:hAnsi="Times New Roman" w:cs="Times New Roman"/>
              </w:rPr>
              <w:t>.06</w:t>
            </w:r>
            <w:r w:rsidR="00CB6FF9" w:rsidRPr="00DC637E">
              <w:rPr>
                <w:rFonts w:ascii="Times New Roman" w:hAnsi="Times New Roman" w:cs="Times New Roman"/>
              </w:rPr>
              <w:t>, .</w:t>
            </w:r>
            <w:r w:rsidRPr="00DC637E">
              <w:rPr>
                <w:rFonts w:ascii="Times New Roman" w:hAnsi="Times New Roman" w:cs="Times New Roman"/>
              </w:rPr>
              <w:t>34</w:t>
            </w:r>
          </w:p>
        </w:tc>
        <w:tc>
          <w:tcPr>
            <w:tcW w:w="990" w:type="dxa"/>
          </w:tcPr>
          <w:p w14:paraId="242B27D7" w14:textId="2B2992A9" w:rsidR="00CB6FF9" w:rsidRPr="00DC637E" w:rsidRDefault="00F605FF" w:rsidP="00DF29E0">
            <w:pPr>
              <w:jc w:val="center"/>
              <w:rPr>
                <w:rFonts w:ascii="Times New Roman" w:hAnsi="Times New Roman" w:cs="Times New Roman"/>
              </w:rPr>
            </w:pPr>
            <w:r w:rsidRPr="00DC637E">
              <w:rPr>
                <w:rFonts w:ascii="Times New Roman" w:hAnsi="Times New Roman" w:cs="Times New Roman"/>
              </w:rPr>
              <w:t>.011</w:t>
            </w:r>
          </w:p>
        </w:tc>
      </w:tr>
      <w:tr w:rsidR="00D96E62" w14:paraId="05D85701" w14:textId="77777777" w:rsidTr="00DC637E">
        <w:trPr>
          <w:ins w:id="819" w:author="Author"/>
        </w:trPr>
        <w:tc>
          <w:tcPr>
            <w:tcW w:w="3330" w:type="dxa"/>
          </w:tcPr>
          <w:p w14:paraId="35FE99EE" w14:textId="13B60A54" w:rsidR="00D96E62" w:rsidRPr="00DC637E" w:rsidRDefault="00D96E62" w:rsidP="00D96E62">
            <w:pPr>
              <w:pStyle w:val="NoSpacing"/>
              <w:rPr>
                <w:ins w:id="820" w:author="Author"/>
                <w:i/>
              </w:rPr>
            </w:pPr>
            <w:ins w:id="821" w:author="Author">
              <w:r>
                <w:rPr>
                  <w:i/>
                </w:rPr>
                <w:t xml:space="preserve">    </w:t>
              </w:r>
              <w:r w:rsidRPr="00D96E62">
                <w:rPr>
                  <w:rFonts w:ascii="Times New Roman" w:hAnsi="Times New Roman" w:cs="Times New Roman"/>
                  <w:i/>
                  <w:rPrChange w:id="822" w:author="Author">
                    <w:rPr>
                      <w:i/>
                    </w:rPr>
                  </w:rPrChange>
                </w:rPr>
                <w:t>Remote</w:t>
              </w:r>
              <w:r>
                <w:rPr>
                  <w:rFonts w:ascii="Times New Roman" w:hAnsi="Times New Roman" w:cs="Times New Roman"/>
                  <w:i/>
                </w:rPr>
                <w:t xml:space="preserve"> Associates Task</w:t>
              </w:r>
            </w:ins>
          </w:p>
        </w:tc>
        <w:tc>
          <w:tcPr>
            <w:tcW w:w="630" w:type="dxa"/>
          </w:tcPr>
          <w:p w14:paraId="0363FD48" w14:textId="49B6ED31" w:rsidR="00D96E62" w:rsidRPr="00DC637E" w:rsidRDefault="00D96E62" w:rsidP="00DF29E0">
            <w:pPr>
              <w:jc w:val="center"/>
              <w:rPr>
                <w:ins w:id="823" w:author="Author"/>
                <w:rFonts w:ascii="Times New Roman" w:hAnsi="Times New Roman" w:cs="Times New Roman"/>
              </w:rPr>
            </w:pPr>
            <w:ins w:id="824" w:author="Author">
              <w:r>
                <w:rPr>
                  <w:rFonts w:ascii="Times New Roman" w:hAnsi="Times New Roman" w:cs="Times New Roman"/>
                </w:rPr>
                <w:t>4</w:t>
              </w:r>
            </w:ins>
          </w:p>
        </w:tc>
        <w:tc>
          <w:tcPr>
            <w:tcW w:w="1080" w:type="dxa"/>
          </w:tcPr>
          <w:p w14:paraId="2DF86104" w14:textId="09B63EE1" w:rsidR="00D96E62" w:rsidRPr="00DC637E" w:rsidRDefault="00D96E62" w:rsidP="00DF29E0">
            <w:pPr>
              <w:jc w:val="center"/>
              <w:rPr>
                <w:ins w:id="825" w:author="Author"/>
                <w:rFonts w:ascii="Times New Roman" w:hAnsi="Times New Roman" w:cs="Times New Roman"/>
              </w:rPr>
            </w:pPr>
            <w:ins w:id="826" w:author="Author">
              <w:r>
                <w:rPr>
                  <w:rFonts w:ascii="Times New Roman" w:hAnsi="Times New Roman" w:cs="Times New Roman"/>
                </w:rPr>
                <w:t>1</w:t>
              </w:r>
            </w:ins>
          </w:p>
        </w:tc>
        <w:tc>
          <w:tcPr>
            <w:tcW w:w="810" w:type="dxa"/>
          </w:tcPr>
          <w:p w14:paraId="2CAE9039" w14:textId="2F96FB8E" w:rsidR="00D96E62" w:rsidRPr="00DC637E" w:rsidRDefault="00D96E62" w:rsidP="00DF29E0">
            <w:pPr>
              <w:jc w:val="center"/>
              <w:rPr>
                <w:ins w:id="827" w:author="Author"/>
                <w:rFonts w:ascii="Times New Roman" w:hAnsi="Times New Roman" w:cs="Times New Roman"/>
              </w:rPr>
            </w:pPr>
            <w:ins w:id="828" w:author="Author">
              <w:r>
                <w:rPr>
                  <w:rFonts w:ascii="Times New Roman" w:hAnsi="Times New Roman" w:cs="Times New Roman"/>
                </w:rPr>
                <w:t>.04</w:t>
              </w:r>
            </w:ins>
          </w:p>
        </w:tc>
        <w:tc>
          <w:tcPr>
            <w:tcW w:w="630" w:type="dxa"/>
          </w:tcPr>
          <w:p w14:paraId="3FDFB645" w14:textId="4E3D4ACE" w:rsidR="00D96E62" w:rsidRPr="00DC637E" w:rsidRDefault="00D96E62" w:rsidP="00DF29E0">
            <w:pPr>
              <w:jc w:val="center"/>
              <w:rPr>
                <w:ins w:id="829" w:author="Author"/>
                <w:rFonts w:ascii="Times New Roman" w:hAnsi="Times New Roman" w:cs="Times New Roman"/>
              </w:rPr>
            </w:pPr>
            <w:ins w:id="830" w:author="Author">
              <w:r>
                <w:rPr>
                  <w:rFonts w:ascii="Times New Roman" w:hAnsi="Times New Roman" w:cs="Times New Roman"/>
                </w:rPr>
                <w:t>.03</w:t>
              </w:r>
            </w:ins>
          </w:p>
        </w:tc>
        <w:tc>
          <w:tcPr>
            <w:tcW w:w="1080" w:type="dxa"/>
          </w:tcPr>
          <w:p w14:paraId="04604D90" w14:textId="206BA0F9" w:rsidR="00D96E62" w:rsidRPr="00DC637E" w:rsidRDefault="00D96E62" w:rsidP="00DF29E0">
            <w:pPr>
              <w:jc w:val="center"/>
              <w:rPr>
                <w:ins w:id="831" w:author="Author"/>
                <w:rFonts w:ascii="Times New Roman" w:hAnsi="Times New Roman" w:cs="Times New Roman"/>
              </w:rPr>
            </w:pPr>
            <w:ins w:id="832" w:author="Author">
              <w:r>
                <w:rPr>
                  <w:rFonts w:ascii="Times New Roman" w:hAnsi="Times New Roman" w:cs="Times New Roman"/>
                </w:rPr>
                <w:t>-.19, .26</w:t>
              </w:r>
            </w:ins>
          </w:p>
        </w:tc>
        <w:tc>
          <w:tcPr>
            <w:tcW w:w="990" w:type="dxa"/>
          </w:tcPr>
          <w:p w14:paraId="7D8C2E47" w14:textId="5C0B25A8" w:rsidR="00D96E62" w:rsidRPr="00DC637E" w:rsidRDefault="00D96E62" w:rsidP="00DF29E0">
            <w:pPr>
              <w:jc w:val="center"/>
              <w:rPr>
                <w:ins w:id="833" w:author="Author"/>
                <w:rFonts w:ascii="Times New Roman" w:hAnsi="Times New Roman" w:cs="Times New Roman"/>
              </w:rPr>
            </w:pPr>
            <w:ins w:id="834" w:author="Author">
              <w:r>
                <w:rPr>
                  <w:rFonts w:ascii="Times New Roman" w:hAnsi="Times New Roman" w:cs="Times New Roman"/>
                </w:rPr>
                <w:t>.310</w:t>
              </w:r>
            </w:ins>
          </w:p>
        </w:tc>
      </w:tr>
      <w:tr w:rsidR="00CB6FF9" w14:paraId="6C35229C" w14:textId="5C104B26" w:rsidTr="00DC637E">
        <w:tc>
          <w:tcPr>
            <w:tcW w:w="3330" w:type="dxa"/>
          </w:tcPr>
          <w:p w14:paraId="4F741474" w14:textId="4CBF6BD9" w:rsidR="00CB6FF9" w:rsidRDefault="00CB6FF9" w:rsidP="00DF29E0">
            <w:pPr>
              <w:jc w:val="both"/>
              <w:rPr>
                <w:rFonts w:ascii="Times New Roman" w:hAnsi="Times New Roman" w:cs="Times New Roman"/>
              </w:rPr>
            </w:pPr>
            <w:r>
              <w:rPr>
                <w:rFonts w:ascii="Times New Roman" w:hAnsi="Times New Roman" w:cs="Times New Roman"/>
              </w:rPr>
              <w:t>Intelligence</w:t>
            </w:r>
          </w:p>
        </w:tc>
        <w:tc>
          <w:tcPr>
            <w:tcW w:w="630" w:type="dxa"/>
          </w:tcPr>
          <w:p w14:paraId="3341975C" w14:textId="67FAF8A3" w:rsidR="00CB6FF9" w:rsidRDefault="00632B21" w:rsidP="00DF29E0">
            <w:pPr>
              <w:jc w:val="center"/>
              <w:rPr>
                <w:rFonts w:ascii="Times New Roman" w:hAnsi="Times New Roman" w:cs="Times New Roman"/>
              </w:rPr>
            </w:pPr>
            <w:r>
              <w:rPr>
                <w:rFonts w:ascii="Times New Roman" w:hAnsi="Times New Roman" w:cs="Times New Roman"/>
              </w:rPr>
              <w:t>21</w:t>
            </w:r>
          </w:p>
        </w:tc>
        <w:tc>
          <w:tcPr>
            <w:tcW w:w="1080" w:type="dxa"/>
          </w:tcPr>
          <w:p w14:paraId="76586981" w14:textId="22216DE4" w:rsidR="00CB6FF9" w:rsidRDefault="00CB6FF9" w:rsidP="00DF29E0">
            <w:pPr>
              <w:jc w:val="center"/>
              <w:rPr>
                <w:rFonts w:ascii="Times New Roman" w:hAnsi="Times New Roman" w:cs="Times New Roman"/>
              </w:rPr>
            </w:pPr>
            <w:r>
              <w:rPr>
                <w:rFonts w:ascii="Times New Roman" w:hAnsi="Times New Roman" w:cs="Times New Roman"/>
              </w:rPr>
              <w:t>1</w:t>
            </w:r>
            <w:r w:rsidR="00632B21">
              <w:rPr>
                <w:rFonts w:ascii="Times New Roman" w:hAnsi="Times New Roman" w:cs="Times New Roman"/>
              </w:rPr>
              <w:t>4</w:t>
            </w:r>
          </w:p>
        </w:tc>
        <w:tc>
          <w:tcPr>
            <w:tcW w:w="810" w:type="dxa"/>
          </w:tcPr>
          <w:p w14:paraId="38D465D6" w14:textId="77819426" w:rsidR="00CB6FF9" w:rsidRDefault="00CB6FF9" w:rsidP="00DF29E0">
            <w:pPr>
              <w:jc w:val="center"/>
              <w:rPr>
                <w:rFonts w:ascii="Times New Roman" w:hAnsi="Times New Roman" w:cs="Times New Roman"/>
              </w:rPr>
            </w:pPr>
            <w:r>
              <w:rPr>
                <w:rFonts w:ascii="Times New Roman" w:hAnsi="Times New Roman" w:cs="Times New Roman"/>
              </w:rPr>
              <w:t>.2</w:t>
            </w:r>
            <w:r w:rsidR="00632B21">
              <w:rPr>
                <w:rFonts w:ascii="Times New Roman" w:hAnsi="Times New Roman" w:cs="Times New Roman"/>
              </w:rPr>
              <w:t>9</w:t>
            </w:r>
            <w:r>
              <w:rPr>
                <w:rFonts w:ascii="Times New Roman" w:hAnsi="Times New Roman" w:cs="Times New Roman"/>
              </w:rPr>
              <w:t>*</w:t>
            </w:r>
          </w:p>
        </w:tc>
        <w:tc>
          <w:tcPr>
            <w:tcW w:w="630" w:type="dxa"/>
          </w:tcPr>
          <w:p w14:paraId="475392D7" w14:textId="57843549" w:rsidR="00CB6FF9" w:rsidRDefault="00CB6FF9" w:rsidP="00DF29E0">
            <w:pPr>
              <w:jc w:val="center"/>
              <w:rPr>
                <w:rFonts w:ascii="Times New Roman" w:hAnsi="Times New Roman" w:cs="Times New Roman"/>
              </w:rPr>
            </w:pPr>
            <w:r>
              <w:rPr>
                <w:rFonts w:ascii="Times New Roman" w:hAnsi="Times New Roman" w:cs="Times New Roman"/>
              </w:rPr>
              <w:t>.03</w:t>
            </w:r>
          </w:p>
        </w:tc>
        <w:tc>
          <w:tcPr>
            <w:tcW w:w="1080" w:type="dxa"/>
          </w:tcPr>
          <w:p w14:paraId="69751408" w14:textId="411D6B38" w:rsidR="00CB6FF9" w:rsidRDefault="00CB6FF9" w:rsidP="00DF29E0">
            <w:pPr>
              <w:jc w:val="center"/>
              <w:rPr>
                <w:rFonts w:ascii="Times New Roman" w:hAnsi="Times New Roman" w:cs="Times New Roman"/>
              </w:rPr>
            </w:pPr>
            <w:r>
              <w:rPr>
                <w:rFonts w:ascii="Times New Roman" w:hAnsi="Times New Roman" w:cs="Times New Roman"/>
              </w:rPr>
              <w:t>.2</w:t>
            </w:r>
            <w:r w:rsidR="00632B21">
              <w:rPr>
                <w:rFonts w:ascii="Times New Roman" w:hAnsi="Times New Roman" w:cs="Times New Roman"/>
              </w:rPr>
              <w:t>3</w:t>
            </w:r>
            <w:r>
              <w:rPr>
                <w:rFonts w:ascii="Times New Roman" w:hAnsi="Times New Roman" w:cs="Times New Roman"/>
              </w:rPr>
              <w:t>, .35</w:t>
            </w:r>
          </w:p>
        </w:tc>
        <w:tc>
          <w:tcPr>
            <w:tcW w:w="990" w:type="dxa"/>
          </w:tcPr>
          <w:p w14:paraId="781FD55C" w14:textId="33D0C1A7" w:rsidR="00CB6FF9" w:rsidRDefault="00632B21" w:rsidP="00DF29E0">
            <w:pPr>
              <w:jc w:val="center"/>
              <w:rPr>
                <w:rFonts w:ascii="Times New Roman" w:hAnsi="Times New Roman" w:cs="Times New Roman"/>
              </w:rPr>
            </w:pPr>
            <w:r>
              <w:rPr>
                <w:rFonts w:ascii="Times New Roman" w:hAnsi="Times New Roman" w:cs="Times New Roman"/>
              </w:rPr>
              <w:t>.000</w:t>
            </w:r>
          </w:p>
        </w:tc>
      </w:tr>
      <w:tr w:rsidR="00CB6FF9" w14:paraId="6DD8BBA5" w14:textId="7849121F" w:rsidTr="00DC637E">
        <w:tc>
          <w:tcPr>
            <w:tcW w:w="3330" w:type="dxa"/>
          </w:tcPr>
          <w:p w14:paraId="4D7DB913" w14:textId="7C214102" w:rsidR="00CB6FF9" w:rsidRDefault="00CB6FF9" w:rsidP="00DF29E0">
            <w:pPr>
              <w:jc w:val="both"/>
              <w:rPr>
                <w:rFonts w:ascii="Times New Roman" w:hAnsi="Times New Roman" w:cs="Times New Roman"/>
              </w:rPr>
            </w:pPr>
            <w:r>
              <w:rPr>
                <w:rFonts w:ascii="Times New Roman" w:hAnsi="Times New Roman" w:cs="Times New Roman"/>
              </w:rPr>
              <w:t>Leadership</w:t>
            </w:r>
          </w:p>
        </w:tc>
        <w:tc>
          <w:tcPr>
            <w:tcW w:w="630" w:type="dxa"/>
          </w:tcPr>
          <w:p w14:paraId="6B31F839" w14:textId="22C7EDD4" w:rsidR="00CB6FF9" w:rsidRDefault="00CB6FF9" w:rsidP="00DF29E0">
            <w:pPr>
              <w:jc w:val="center"/>
              <w:rPr>
                <w:rFonts w:ascii="Times New Roman" w:hAnsi="Times New Roman" w:cs="Times New Roman"/>
              </w:rPr>
            </w:pPr>
            <w:r>
              <w:rPr>
                <w:rFonts w:ascii="Times New Roman" w:hAnsi="Times New Roman" w:cs="Times New Roman"/>
              </w:rPr>
              <w:t>11</w:t>
            </w:r>
          </w:p>
        </w:tc>
        <w:tc>
          <w:tcPr>
            <w:tcW w:w="1080" w:type="dxa"/>
          </w:tcPr>
          <w:p w14:paraId="770C993E" w14:textId="6AFB9A7B"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CB6FF9" w:rsidRDefault="00CB6FF9" w:rsidP="00DF29E0">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CB6FF9" w:rsidRDefault="00CB6FF9" w:rsidP="00DF29E0">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CB6FF9" w:rsidRDefault="00CB6FF9" w:rsidP="00DF29E0">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CB6FF9" w:rsidRDefault="006104FD" w:rsidP="00DF29E0">
            <w:pPr>
              <w:jc w:val="center"/>
              <w:rPr>
                <w:rFonts w:ascii="Times New Roman" w:hAnsi="Times New Roman" w:cs="Times New Roman"/>
              </w:rPr>
            </w:pPr>
            <w:r>
              <w:rPr>
                <w:rFonts w:ascii="Times New Roman" w:hAnsi="Times New Roman" w:cs="Times New Roman"/>
              </w:rPr>
              <w:t>.008</w:t>
            </w:r>
          </w:p>
        </w:tc>
      </w:tr>
      <w:tr w:rsidR="00CB6FF9" w14:paraId="50725EE0" w14:textId="5D2DE253" w:rsidTr="00DC637E">
        <w:tc>
          <w:tcPr>
            <w:tcW w:w="3330" w:type="dxa"/>
          </w:tcPr>
          <w:p w14:paraId="2EA3919E" w14:textId="2756D43A" w:rsidR="00CB6FF9" w:rsidRDefault="00CB6FF9" w:rsidP="00DF29E0">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CB6FF9" w:rsidRDefault="00CB6FF9" w:rsidP="00DF29E0">
            <w:pPr>
              <w:jc w:val="center"/>
              <w:rPr>
                <w:rFonts w:ascii="Times New Roman" w:hAnsi="Times New Roman" w:cs="Times New Roman"/>
              </w:rPr>
            </w:pPr>
            <w:r>
              <w:rPr>
                <w:rFonts w:ascii="Times New Roman" w:hAnsi="Times New Roman" w:cs="Times New Roman"/>
              </w:rPr>
              <w:t>1</w:t>
            </w:r>
            <w:r w:rsidR="000D4E41">
              <w:rPr>
                <w:rFonts w:ascii="Times New Roman" w:hAnsi="Times New Roman" w:cs="Times New Roman"/>
              </w:rPr>
              <w:t>1</w:t>
            </w:r>
          </w:p>
        </w:tc>
        <w:tc>
          <w:tcPr>
            <w:tcW w:w="1080" w:type="dxa"/>
          </w:tcPr>
          <w:p w14:paraId="7174AA20" w14:textId="43FAFE0F" w:rsidR="00CB6FF9" w:rsidRDefault="000D4E41" w:rsidP="00DF29E0">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14</w:t>
            </w:r>
          </w:p>
        </w:tc>
        <w:tc>
          <w:tcPr>
            <w:tcW w:w="630" w:type="dxa"/>
          </w:tcPr>
          <w:p w14:paraId="1E236F52" w14:textId="5DEF9F66"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11</w:t>
            </w:r>
          </w:p>
        </w:tc>
        <w:tc>
          <w:tcPr>
            <w:tcW w:w="1080" w:type="dxa"/>
          </w:tcPr>
          <w:p w14:paraId="767BA615" w14:textId="4CC2E1B3"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44</w:t>
            </w:r>
            <w:r>
              <w:rPr>
                <w:rFonts w:ascii="Times New Roman" w:hAnsi="Times New Roman" w:cs="Times New Roman"/>
              </w:rPr>
              <w:t>, .16</w:t>
            </w:r>
          </w:p>
        </w:tc>
        <w:tc>
          <w:tcPr>
            <w:tcW w:w="990" w:type="dxa"/>
          </w:tcPr>
          <w:p w14:paraId="44507E4B" w14:textId="446FBE1D" w:rsidR="00CB6FF9" w:rsidRDefault="000D4E41" w:rsidP="00DF29E0">
            <w:pPr>
              <w:jc w:val="center"/>
              <w:rPr>
                <w:rFonts w:ascii="Times New Roman" w:hAnsi="Times New Roman" w:cs="Times New Roman"/>
              </w:rPr>
            </w:pPr>
            <w:r>
              <w:rPr>
                <w:rFonts w:ascii="Times New Roman" w:hAnsi="Times New Roman" w:cs="Times New Roman"/>
              </w:rPr>
              <w:t>.262</w:t>
            </w:r>
          </w:p>
        </w:tc>
      </w:tr>
      <w:tr w:rsidR="00CB6FF9" w14:paraId="0C567D02" w14:textId="5F09CB8D" w:rsidTr="00DC637E">
        <w:tc>
          <w:tcPr>
            <w:tcW w:w="3330" w:type="dxa"/>
          </w:tcPr>
          <w:p w14:paraId="4EAE9928" w14:textId="5175D295" w:rsidR="00CB6FF9" w:rsidRDefault="00CB6FF9" w:rsidP="00DF29E0">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CB6FF9" w:rsidRDefault="0058327F" w:rsidP="00DF29E0">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CB6FF9" w:rsidRDefault="0058327F" w:rsidP="00DF29E0">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CB6FF9" w:rsidRDefault="00CB6FF9" w:rsidP="00DF29E0">
            <w:pPr>
              <w:jc w:val="center"/>
              <w:rPr>
                <w:rFonts w:ascii="Times New Roman" w:hAnsi="Times New Roman" w:cs="Times New Roman"/>
              </w:rPr>
            </w:pPr>
            <w:r>
              <w:rPr>
                <w:rFonts w:ascii="Times New Roman" w:hAnsi="Times New Roman" w:cs="Times New Roman"/>
              </w:rPr>
              <w:t>.4</w:t>
            </w:r>
            <w:r w:rsidR="0058327F">
              <w:rPr>
                <w:rFonts w:ascii="Times New Roman" w:hAnsi="Times New Roman" w:cs="Times New Roman"/>
              </w:rPr>
              <w:t>2</w:t>
            </w:r>
            <w:r>
              <w:rPr>
                <w:rFonts w:ascii="Times New Roman" w:hAnsi="Times New Roman" w:cs="Times New Roman"/>
              </w:rPr>
              <w:t>*</w:t>
            </w:r>
          </w:p>
        </w:tc>
        <w:tc>
          <w:tcPr>
            <w:tcW w:w="630" w:type="dxa"/>
          </w:tcPr>
          <w:p w14:paraId="423F2AB7" w14:textId="69E4E4DC"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4</w:t>
            </w:r>
          </w:p>
        </w:tc>
        <w:tc>
          <w:tcPr>
            <w:tcW w:w="1080" w:type="dxa"/>
          </w:tcPr>
          <w:p w14:paraId="511AD110" w14:textId="0860D32A"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31</w:t>
            </w:r>
            <w:r>
              <w:rPr>
                <w:rFonts w:ascii="Times New Roman" w:hAnsi="Times New Roman" w:cs="Times New Roman"/>
              </w:rPr>
              <w:t>, .5</w:t>
            </w:r>
            <w:r w:rsidR="0058327F">
              <w:rPr>
                <w:rFonts w:ascii="Times New Roman" w:hAnsi="Times New Roman" w:cs="Times New Roman"/>
              </w:rPr>
              <w:t>2</w:t>
            </w:r>
          </w:p>
        </w:tc>
        <w:tc>
          <w:tcPr>
            <w:tcW w:w="990" w:type="dxa"/>
          </w:tcPr>
          <w:p w14:paraId="15D2C4EE" w14:textId="7C3CC54C" w:rsidR="00CB6FF9" w:rsidRDefault="0058327F" w:rsidP="00DF29E0">
            <w:pPr>
              <w:jc w:val="center"/>
              <w:rPr>
                <w:rFonts w:ascii="Times New Roman" w:hAnsi="Times New Roman" w:cs="Times New Roman"/>
              </w:rPr>
            </w:pPr>
            <w:r>
              <w:rPr>
                <w:rFonts w:ascii="Times New Roman" w:hAnsi="Times New Roman" w:cs="Times New Roman"/>
              </w:rPr>
              <w:t>.000</w:t>
            </w:r>
          </w:p>
        </w:tc>
      </w:tr>
      <w:tr w:rsidR="00CB6FF9" w14:paraId="47040127" w14:textId="51D996BB" w:rsidTr="00DC637E">
        <w:tc>
          <w:tcPr>
            <w:tcW w:w="3330" w:type="dxa"/>
          </w:tcPr>
          <w:p w14:paraId="6D0676FD" w14:textId="6891AC90" w:rsidR="00CB6FF9" w:rsidRDefault="00CB6FF9" w:rsidP="00DF29E0">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CB6FF9" w:rsidRDefault="00721DAC" w:rsidP="00DF29E0">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CB6FF9" w:rsidRDefault="00721DAC" w:rsidP="00DF29E0">
            <w:pPr>
              <w:jc w:val="center"/>
              <w:rPr>
                <w:rFonts w:ascii="Times New Roman" w:hAnsi="Times New Roman" w:cs="Times New Roman"/>
              </w:rPr>
            </w:pPr>
            <w:r>
              <w:rPr>
                <w:rFonts w:ascii="Times New Roman" w:hAnsi="Times New Roman" w:cs="Times New Roman"/>
              </w:rPr>
              <w:t>6</w:t>
            </w:r>
          </w:p>
        </w:tc>
        <w:tc>
          <w:tcPr>
            <w:tcW w:w="810" w:type="dxa"/>
          </w:tcPr>
          <w:p w14:paraId="7E394EAA" w14:textId="60BFF50E" w:rsidR="00CB6FF9" w:rsidRDefault="00CB6FF9" w:rsidP="00DF29E0">
            <w:pPr>
              <w:jc w:val="center"/>
              <w:rPr>
                <w:rFonts w:ascii="Times New Roman" w:hAnsi="Times New Roman" w:cs="Times New Roman"/>
              </w:rPr>
            </w:pPr>
            <w:r>
              <w:rPr>
                <w:rFonts w:ascii="Times New Roman" w:hAnsi="Times New Roman" w:cs="Times New Roman"/>
              </w:rPr>
              <w:t>.38*</w:t>
            </w:r>
          </w:p>
        </w:tc>
        <w:tc>
          <w:tcPr>
            <w:tcW w:w="630" w:type="dxa"/>
          </w:tcPr>
          <w:p w14:paraId="778BBDF9" w14:textId="4E5F9306" w:rsidR="00CB6FF9" w:rsidRDefault="00CB6FF9" w:rsidP="00DF29E0">
            <w:pPr>
              <w:jc w:val="center"/>
              <w:rPr>
                <w:rFonts w:ascii="Times New Roman" w:hAnsi="Times New Roman" w:cs="Times New Roman"/>
              </w:rPr>
            </w:pPr>
            <w:r>
              <w:rPr>
                <w:rFonts w:ascii="Times New Roman" w:hAnsi="Times New Roman" w:cs="Times New Roman"/>
              </w:rPr>
              <w:t>.0</w:t>
            </w:r>
            <w:r w:rsidR="00721DAC">
              <w:rPr>
                <w:rFonts w:ascii="Times New Roman" w:hAnsi="Times New Roman" w:cs="Times New Roman"/>
              </w:rPr>
              <w:t>6</w:t>
            </w:r>
          </w:p>
        </w:tc>
        <w:tc>
          <w:tcPr>
            <w:tcW w:w="1080" w:type="dxa"/>
          </w:tcPr>
          <w:p w14:paraId="46CBE21A" w14:textId="3F76D87B" w:rsidR="00CB6FF9" w:rsidRDefault="00CB6FF9" w:rsidP="00DF29E0">
            <w:pPr>
              <w:jc w:val="center"/>
              <w:rPr>
                <w:rFonts w:ascii="Times New Roman" w:hAnsi="Times New Roman" w:cs="Times New Roman"/>
              </w:rPr>
            </w:pPr>
            <w:r>
              <w:rPr>
                <w:rFonts w:ascii="Times New Roman" w:hAnsi="Times New Roman" w:cs="Times New Roman"/>
              </w:rPr>
              <w:t>.</w:t>
            </w:r>
            <w:r w:rsidR="00721DAC">
              <w:rPr>
                <w:rFonts w:ascii="Times New Roman" w:hAnsi="Times New Roman" w:cs="Times New Roman"/>
              </w:rPr>
              <w:t>22</w:t>
            </w:r>
            <w:r>
              <w:rPr>
                <w:rFonts w:ascii="Times New Roman" w:hAnsi="Times New Roman" w:cs="Times New Roman"/>
              </w:rPr>
              <w:t>, .5</w:t>
            </w:r>
            <w:r w:rsidR="00721DAC">
              <w:rPr>
                <w:rFonts w:ascii="Times New Roman" w:hAnsi="Times New Roman" w:cs="Times New Roman"/>
              </w:rPr>
              <w:t>4</w:t>
            </w:r>
          </w:p>
        </w:tc>
        <w:tc>
          <w:tcPr>
            <w:tcW w:w="990" w:type="dxa"/>
          </w:tcPr>
          <w:p w14:paraId="23786D96" w14:textId="0E9BF762" w:rsidR="00CB6FF9" w:rsidRDefault="00721DAC" w:rsidP="00DF29E0">
            <w:pPr>
              <w:jc w:val="center"/>
              <w:rPr>
                <w:rFonts w:ascii="Times New Roman" w:hAnsi="Times New Roman" w:cs="Times New Roman"/>
              </w:rPr>
            </w:pPr>
            <w:r>
              <w:rPr>
                <w:rFonts w:ascii="Times New Roman" w:hAnsi="Times New Roman" w:cs="Times New Roman"/>
              </w:rPr>
              <w:t>.002</w:t>
            </w:r>
          </w:p>
        </w:tc>
      </w:tr>
      <w:tr w:rsidR="00CB6FF9" w14:paraId="19F6AC83" w14:textId="5E10CB50" w:rsidTr="00DC637E">
        <w:tc>
          <w:tcPr>
            <w:tcW w:w="3330" w:type="dxa"/>
          </w:tcPr>
          <w:p w14:paraId="7FAD0D35" w14:textId="43E1E349" w:rsidR="00CB6FF9" w:rsidRDefault="00CB6FF9" w:rsidP="00DF29E0">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CB6FF9" w:rsidRDefault="0058327F" w:rsidP="00DF29E0">
            <w:pPr>
              <w:jc w:val="center"/>
              <w:rPr>
                <w:rFonts w:ascii="Times New Roman" w:hAnsi="Times New Roman" w:cs="Times New Roman"/>
              </w:rPr>
            </w:pPr>
            <w:r>
              <w:rPr>
                <w:rFonts w:ascii="Times New Roman" w:hAnsi="Times New Roman" w:cs="Times New Roman"/>
              </w:rPr>
              <w:t>9</w:t>
            </w:r>
          </w:p>
        </w:tc>
        <w:tc>
          <w:tcPr>
            <w:tcW w:w="1080" w:type="dxa"/>
          </w:tcPr>
          <w:p w14:paraId="3EADE238" w14:textId="51FE9CFC" w:rsidR="00CB6FF9" w:rsidRDefault="0058327F" w:rsidP="00DF29E0">
            <w:pPr>
              <w:jc w:val="center"/>
              <w:rPr>
                <w:rFonts w:ascii="Times New Roman" w:hAnsi="Times New Roman" w:cs="Times New Roman"/>
              </w:rPr>
            </w:pPr>
            <w:r>
              <w:rPr>
                <w:rFonts w:ascii="Times New Roman" w:hAnsi="Times New Roman" w:cs="Times New Roman"/>
              </w:rPr>
              <w:t>4</w:t>
            </w:r>
          </w:p>
        </w:tc>
        <w:tc>
          <w:tcPr>
            <w:tcW w:w="810" w:type="dxa"/>
          </w:tcPr>
          <w:p w14:paraId="2FCC5184" w14:textId="2FD94138" w:rsidR="00CB6FF9" w:rsidRDefault="00CB6FF9" w:rsidP="00DF29E0">
            <w:pPr>
              <w:jc w:val="center"/>
              <w:rPr>
                <w:rFonts w:ascii="Times New Roman" w:hAnsi="Times New Roman" w:cs="Times New Roman"/>
              </w:rPr>
            </w:pPr>
            <w:r>
              <w:rPr>
                <w:rFonts w:ascii="Times New Roman" w:hAnsi="Times New Roman" w:cs="Times New Roman"/>
              </w:rPr>
              <w:t>.1</w:t>
            </w:r>
            <w:r w:rsidR="0058327F">
              <w:rPr>
                <w:rFonts w:ascii="Times New Roman" w:hAnsi="Times New Roman" w:cs="Times New Roman"/>
              </w:rPr>
              <w:t>8*</w:t>
            </w:r>
          </w:p>
        </w:tc>
        <w:tc>
          <w:tcPr>
            <w:tcW w:w="630" w:type="dxa"/>
          </w:tcPr>
          <w:p w14:paraId="4C600041" w14:textId="3CA7DABC"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5</w:t>
            </w:r>
          </w:p>
        </w:tc>
        <w:tc>
          <w:tcPr>
            <w:tcW w:w="1080" w:type="dxa"/>
          </w:tcPr>
          <w:p w14:paraId="2D9C4AF3" w14:textId="3FDBDC6F" w:rsidR="00CB6FF9" w:rsidRDefault="0058327F" w:rsidP="00DF29E0">
            <w:pPr>
              <w:jc w:val="center"/>
              <w:rPr>
                <w:rFonts w:ascii="Times New Roman" w:hAnsi="Times New Roman" w:cs="Times New Roman"/>
              </w:rPr>
            </w:pPr>
            <w:r>
              <w:rPr>
                <w:rFonts w:ascii="Times New Roman" w:hAnsi="Times New Roman" w:cs="Times New Roman"/>
              </w:rPr>
              <w:t>.04</w:t>
            </w:r>
            <w:r w:rsidR="00CB6FF9">
              <w:rPr>
                <w:rFonts w:ascii="Times New Roman" w:hAnsi="Times New Roman" w:cs="Times New Roman"/>
              </w:rPr>
              <w:t>, .</w:t>
            </w:r>
            <w:r>
              <w:rPr>
                <w:rFonts w:ascii="Times New Roman" w:hAnsi="Times New Roman" w:cs="Times New Roman"/>
              </w:rPr>
              <w:t>32</w:t>
            </w:r>
          </w:p>
        </w:tc>
        <w:tc>
          <w:tcPr>
            <w:tcW w:w="990" w:type="dxa"/>
          </w:tcPr>
          <w:p w14:paraId="4554A244" w14:textId="6F866BC3" w:rsidR="00CB6FF9" w:rsidRDefault="0058327F" w:rsidP="00DF29E0">
            <w:pPr>
              <w:jc w:val="center"/>
              <w:rPr>
                <w:rFonts w:ascii="Times New Roman" w:hAnsi="Times New Roman" w:cs="Times New Roman"/>
              </w:rPr>
            </w:pPr>
            <w:r>
              <w:rPr>
                <w:rFonts w:ascii="Times New Roman" w:hAnsi="Times New Roman" w:cs="Times New Roman"/>
              </w:rPr>
              <w:t>.022</w:t>
            </w:r>
          </w:p>
        </w:tc>
      </w:tr>
      <w:tr w:rsidR="00CB6FF9" w14:paraId="4900FDFA" w14:textId="5AE1DB40" w:rsidTr="00DC637E">
        <w:tc>
          <w:tcPr>
            <w:tcW w:w="3330" w:type="dxa"/>
          </w:tcPr>
          <w:p w14:paraId="2744CA79" w14:textId="4AAB1AC0" w:rsidR="00CB6FF9" w:rsidRDefault="00CB6FF9" w:rsidP="00DF29E0">
            <w:pPr>
              <w:jc w:val="both"/>
              <w:rPr>
                <w:rFonts w:ascii="Times New Roman" w:hAnsi="Times New Roman" w:cs="Times New Roman"/>
              </w:rPr>
            </w:pPr>
            <w:r>
              <w:rPr>
                <w:rFonts w:ascii="Times New Roman" w:hAnsi="Times New Roman" w:cs="Times New Roman"/>
              </w:rPr>
              <w:t>Emotional Stability</w:t>
            </w:r>
          </w:p>
        </w:tc>
        <w:tc>
          <w:tcPr>
            <w:tcW w:w="630" w:type="dxa"/>
          </w:tcPr>
          <w:p w14:paraId="1518563B" w14:textId="212E0C6C" w:rsidR="00CB6FF9" w:rsidRDefault="00CB6FF9" w:rsidP="00DF29E0">
            <w:pPr>
              <w:jc w:val="center"/>
              <w:rPr>
                <w:rFonts w:ascii="Times New Roman" w:hAnsi="Times New Roman" w:cs="Times New Roman"/>
              </w:rPr>
            </w:pPr>
            <w:r>
              <w:rPr>
                <w:rFonts w:ascii="Times New Roman" w:hAnsi="Times New Roman" w:cs="Times New Roman"/>
              </w:rPr>
              <w:t>7</w:t>
            </w:r>
          </w:p>
        </w:tc>
        <w:tc>
          <w:tcPr>
            <w:tcW w:w="1080" w:type="dxa"/>
          </w:tcPr>
          <w:p w14:paraId="61B0D9D7" w14:textId="7E9F4873"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70A45A4D"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11</w:t>
            </w:r>
          </w:p>
        </w:tc>
        <w:tc>
          <w:tcPr>
            <w:tcW w:w="630" w:type="dxa"/>
          </w:tcPr>
          <w:p w14:paraId="5AF6CC1B" w14:textId="6C291CDA" w:rsidR="00CB6FF9" w:rsidRDefault="00CB6FF9" w:rsidP="00DF29E0">
            <w:pPr>
              <w:jc w:val="center"/>
              <w:rPr>
                <w:rFonts w:ascii="Times New Roman" w:hAnsi="Times New Roman" w:cs="Times New Roman"/>
              </w:rPr>
            </w:pPr>
            <w:r>
              <w:rPr>
                <w:rFonts w:ascii="Times New Roman" w:hAnsi="Times New Roman" w:cs="Times New Roman"/>
              </w:rPr>
              <w:t>.0</w:t>
            </w:r>
            <w:r w:rsidR="000D4E41">
              <w:rPr>
                <w:rFonts w:ascii="Times New Roman" w:hAnsi="Times New Roman" w:cs="Times New Roman"/>
              </w:rPr>
              <w:t>5</w:t>
            </w:r>
          </w:p>
        </w:tc>
        <w:tc>
          <w:tcPr>
            <w:tcW w:w="1080" w:type="dxa"/>
          </w:tcPr>
          <w:p w14:paraId="18724003" w14:textId="6B3EFEDA" w:rsidR="00CB6FF9" w:rsidRPr="00FF1F6F" w:rsidRDefault="00CB6FF9" w:rsidP="00DF29E0">
            <w:pPr>
              <w:jc w:val="center"/>
              <w:rPr>
                <w:rFonts w:ascii="Times New Roman" w:hAnsi="Times New Roman" w:cs="Times New Roman"/>
              </w:rPr>
            </w:pPr>
            <w:r w:rsidRPr="00FF1F6F">
              <w:rPr>
                <w:rFonts w:ascii="Times New Roman" w:hAnsi="Times New Roman" w:cs="Times New Roman"/>
              </w:rPr>
              <w:t>-.</w:t>
            </w:r>
            <w:r w:rsidR="000D4E41">
              <w:rPr>
                <w:rFonts w:ascii="Times New Roman" w:hAnsi="Times New Roman" w:cs="Times New Roman"/>
              </w:rPr>
              <w:t>03</w:t>
            </w:r>
            <w:r w:rsidRPr="00FF1F6F">
              <w:rPr>
                <w:rFonts w:ascii="Times New Roman" w:hAnsi="Times New Roman" w:cs="Times New Roman"/>
              </w:rPr>
              <w:t>, .</w:t>
            </w:r>
            <w:r w:rsidR="000D4E41">
              <w:rPr>
                <w:rFonts w:ascii="Times New Roman" w:hAnsi="Times New Roman" w:cs="Times New Roman"/>
              </w:rPr>
              <w:t>24</w:t>
            </w:r>
          </w:p>
        </w:tc>
        <w:tc>
          <w:tcPr>
            <w:tcW w:w="990" w:type="dxa"/>
          </w:tcPr>
          <w:p w14:paraId="25A50A35" w14:textId="41BD4D93" w:rsidR="00CB6FF9" w:rsidRPr="00FF1F6F" w:rsidRDefault="000D4E41" w:rsidP="00DF29E0">
            <w:pPr>
              <w:jc w:val="center"/>
              <w:rPr>
                <w:rFonts w:ascii="Times New Roman" w:hAnsi="Times New Roman" w:cs="Times New Roman"/>
              </w:rPr>
            </w:pPr>
            <w:r>
              <w:rPr>
                <w:rFonts w:ascii="Times New Roman" w:hAnsi="Times New Roman" w:cs="Times New Roman"/>
              </w:rPr>
              <w:t>.094</w:t>
            </w:r>
          </w:p>
        </w:tc>
      </w:tr>
      <w:tr w:rsidR="00CB6FF9" w14:paraId="328849F7" w14:textId="47855291" w:rsidTr="00DC637E">
        <w:tc>
          <w:tcPr>
            <w:tcW w:w="3330" w:type="dxa"/>
          </w:tcPr>
          <w:p w14:paraId="461C3550" w14:textId="667DB4D2" w:rsidR="00CB6FF9" w:rsidRDefault="00CB6FF9" w:rsidP="00DF29E0">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CB6FF9" w:rsidRDefault="0058327F" w:rsidP="00DF29E0">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CB6FF9" w:rsidRDefault="0058327F" w:rsidP="00DF29E0">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29</w:t>
            </w:r>
          </w:p>
        </w:tc>
        <w:tc>
          <w:tcPr>
            <w:tcW w:w="630" w:type="dxa"/>
          </w:tcPr>
          <w:p w14:paraId="19C19545" w14:textId="68143D82"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12</w:t>
            </w:r>
          </w:p>
        </w:tc>
        <w:tc>
          <w:tcPr>
            <w:tcW w:w="1080" w:type="dxa"/>
          </w:tcPr>
          <w:p w14:paraId="7103CF9A" w14:textId="710B04CF"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9</w:t>
            </w:r>
            <w:r>
              <w:rPr>
                <w:rFonts w:ascii="Times New Roman" w:hAnsi="Times New Roman" w:cs="Times New Roman"/>
              </w:rPr>
              <w:t>, .</w:t>
            </w:r>
            <w:r w:rsidR="0058327F">
              <w:rPr>
                <w:rFonts w:ascii="Times New Roman" w:hAnsi="Times New Roman" w:cs="Times New Roman"/>
              </w:rPr>
              <w:t>66</w:t>
            </w:r>
          </w:p>
        </w:tc>
        <w:tc>
          <w:tcPr>
            <w:tcW w:w="990" w:type="dxa"/>
          </w:tcPr>
          <w:p w14:paraId="60BD712C" w14:textId="2522F880" w:rsidR="00CB6FF9" w:rsidRDefault="0058327F" w:rsidP="00DF29E0">
            <w:pPr>
              <w:jc w:val="center"/>
              <w:rPr>
                <w:rFonts w:ascii="Times New Roman" w:hAnsi="Times New Roman" w:cs="Times New Roman"/>
              </w:rPr>
            </w:pPr>
            <w:r>
              <w:rPr>
                <w:rFonts w:ascii="Times New Roman" w:hAnsi="Times New Roman" w:cs="Times New Roman"/>
              </w:rPr>
              <w:t>.094</w:t>
            </w:r>
          </w:p>
        </w:tc>
      </w:tr>
      <w:tr w:rsidR="00CB6FF9" w14:paraId="549FF787" w14:textId="5EAB7F6C" w:rsidTr="00DC637E">
        <w:tc>
          <w:tcPr>
            <w:tcW w:w="3330" w:type="dxa"/>
            <w:tcBorders>
              <w:bottom w:val="single" w:sz="8" w:space="0" w:color="auto"/>
            </w:tcBorders>
          </w:tcPr>
          <w:p w14:paraId="318A50AA" w14:textId="00D316D3" w:rsidR="00CB6FF9" w:rsidRDefault="00CB6FF9" w:rsidP="00DF29E0">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CB6FF9" w:rsidRDefault="00CB6FF9" w:rsidP="00DF29E0">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CB6FF9" w:rsidRDefault="00CB6FF9"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CB6FF9" w:rsidRDefault="00CB6FF9" w:rsidP="00DF29E0">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CB6FF9" w:rsidRDefault="00CB6FF9" w:rsidP="00DF29E0">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CB6FF9" w:rsidRDefault="00CB6FF9" w:rsidP="00DF29E0">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CB6FF9" w:rsidRDefault="000D4E41" w:rsidP="00DF29E0">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2D43DE5B" w14:textId="282ED8D3" w:rsidR="006A0FBF" w:rsidRDefault="006A0FBF">
      <w:pPr>
        <w:rPr>
          <w:rFonts w:ascii="Times New Roman" w:hAnsi="Times New Roman" w:cs="Times New Roman"/>
          <w:sz w:val="20"/>
          <w:szCs w:val="20"/>
        </w:rPr>
      </w:pPr>
    </w:p>
    <w:p w14:paraId="1DB98488" w14:textId="255AD1C9" w:rsidR="006A0FBF" w:rsidRDefault="006A0FBF" w:rsidP="00DF29E0">
      <w:pPr>
        <w:pStyle w:val="NoSpacing"/>
        <w:rPr>
          <w:rFonts w:ascii="Times New Roman" w:hAnsi="Times New Roman" w:cs="Times New Roman"/>
          <w:sz w:val="20"/>
          <w:szCs w:val="20"/>
        </w:rPr>
      </w:pPr>
      <w:r>
        <w:rPr>
          <w:rFonts w:ascii="Times New Roman" w:hAnsi="Times New Roman" w:cs="Times New Roman"/>
          <w:sz w:val="20"/>
          <w:szCs w:val="20"/>
        </w:rPr>
        <w:t xml:space="preserve">Figure x. </w:t>
      </w:r>
    </w:p>
    <w:p w14:paraId="1FB607ED" w14:textId="6EAB0A17" w:rsidR="006A0FBF" w:rsidRPr="00DC637E" w:rsidRDefault="006D2CE3" w:rsidP="00DF29E0">
      <w:pPr>
        <w:pStyle w:val="NoSpacing"/>
        <w:rPr>
          <w:rFonts w:ascii="Times New Roman" w:hAnsi="Times New Roman" w:cs="Times New Roman"/>
          <w:i/>
          <w:sz w:val="20"/>
          <w:szCs w:val="20"/>
        </w:rPr>
      </w:pPr>
      <w:r w:rsidRPr="00DC637E">
        <w:rPr>
          <w:rFonts w:ascii="Times New Roman" w:hAnsi="Times New Roman" w:cs="Times New Roman"/>
          <w:i/>
          <w:sz w:val="20"/>
          <w:szCs w:val="20"/>
        </w:rPr>
        <w:t>Funnel Plot for Agentic Effect Sizes</w:t>
      </w:r>
    </w:p>
    <w:p w14:paraId="465B9FDB" w14:textId="77777777" w:rsidR="006A0FBF" w:rsidRDefault="006A0FBF" w:rsidP="00DF29E0">
      <w:pPr>
        <w:pStyle w:val="NoSpacing"/>
        <w:rPr>
          <w:rFonts w:ascii="Times New Roman" w:hAnsi="Times New Roman" w:cs="Times New Roman"/>
          <w:sz w:val="20"/>
          <w:szCs w:val="20"/>
        </w:rPr>
      </w:pPr>
    </w:p>
    <w:p w14:paraId="441063D5" w14:textId="43D2C2F6" w:rsidR="006A0FBF" w:rsidRDefault="006A0FBF" w:rsidP="00DF29E0">
      <w:pPr>
        <w:pStyle w:val="NoSpacing"/>
        <w:rPr>
          <w:rFonts w:ascii="Times New Roman" w:hAnsi="Times New Roman" w:cs="Times New Roman"/>
          <w:sz w:val="20"/>
          <w:szCs w:val="20"/>
        </w:rPr>
      </w:pPr>
      <w:r w:rsidRPr="00750579">
        <w:rPr>
          <w:noProof/>
          <w:lang w:eastAsia="zh-CN"/>
        </w:rPr>
        <w:drawing>
          <wp:inline distT="0" distB="0" distL="0" distR="0" wp14:anchorId="078E3661" wp14:editId="3B8F26A4">
            <wp:extent cx="8372475" cy="49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2887" cy="4941785"/>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13A1F4D3" w14:textId="77777777" w:rsidR="00867850" w:rsidRPr="003E79D4" w:rsidRDefault="00867850" w:rsidP="00DF29E0">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(continued)</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DC637E" w:rsidRDefault="009F5A54" w:rsidP="00DF29E0">
            <w:pPr>
              <w:jc w:val="center"/>
              <w:rPr>
                <w:rFonts w:ascii="Times New Roman" w:hAnsi="Times New Roman" w:cs="Times New Roman"/>
                <w:sz w:val="16"/>
                <w:szCs w:val="16"/>
                <w:highlight w:val="yellow"/>
              </w:rPr>
            </w:pPr>
            <w:commentRangeStart w:id="835"/>
            <w:r w:rsidRPr="00DC637E">
              <w:rPr>
                <w:rFonts w:ascii="Times New Roman" w:hAnsi="Times New Roman" w:cs="Times New Roman"/>
                <w:sz w:val="16"/>
                <w:szCs w:val="16"/>
                <w:highlight w:val="yellow"/>
              </w:rPr>
              <w:t>861</w:t>
            </w:r>
            <w:commentRangeEnd w:id="835"/>
            <w:r w:rsidR="00442EE3">
              <w:rPr>
                <w:rStyle w:val="CommentReference"/>
              </w:rPr>
              <w:commentReference w:id="835"/>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5DEE1D2C" w:rsidR="005F07B1" w:rsidRPr="00F25738" w:rsidRDefault="007F5267"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12E20BAF" w:rsidR="005F07B1" w:rsidRPr="00AB3447" w:rsidRDefault="007F5267" w:rsidP="00DF29E0">
            <w:pPr>
              <w:jc w:val="center"/>
              <w:rPr>
                <w:rFonts w:ascii="Times New Roman" w:hAnsi="Times New Roman" w:cs="Times New Roman"/>
                <w:sz w:val="16"/>
                <w:szCs w:val="16"/>
                <w:highlight w:val="yellow"/>
              </w:rPr>
            </w:pPr>
            <w:r>
              <w:rPr>
                <w:rFonts w:ascii="Times New Roman" w:hAnsi="Times New Roman" w:cs="Times New Roman"/>
                <w:sz w:val="16"/>
                <w:szCs w:val="16"/>
              </w:rPr>
              <w:t>19</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Author" w:initials="A">
    <w:p w14:paraId="365BFD17" w14:textId="1F583666" w:rsidR="00CE7B46" w:rsidRDefault="00CE7B46">
      <w:pPr>
        <w:pStyle w:val="CommentText"/>
      </w:pPr>
      <w:r>
        <w:rPr>
          <w:rStyle w:val="CommentReference"/>
        </w:rPr>
        <w:annotationRef/>
      </w:r>
      <w:r>
        <w:t>This citation’s first appearance; already on the Reference list; just need to list all authors.</w:t>
      </w:r>
    </w:p>
  </w:comment>
  <w:comment w:id="23" w:author="Author" w:initials="A">
    <w:p w14:paraId="6F7D4464" w14:textId="5A877711" w:rsidR="00CE7B46" w:rsidRDefault="00CE7B46">
      <w:pPr>
        <w:pStyle w:val="CommentText"/>
        <w:rPr>
          <w:lang w:eastAsia="zh-CN"/>
        </w:rPr>
      </w:pPr>
      <w:r>
        <w:rPr>
          <w:rStyle w:val="CommentReference"/>
        </w:rPr>
        <w:annotationRef/>
      </w:r>
      <w:r>
        <w:rPr>
          <w:rFonts w:hint="eastAsia"/>
          <w:lang w:eastAsia="zh-CN"/>
        </w:rPr>
        <w:t>1998? Already included on the reference list</w:t>
      </w:r>
    </w:p>
  </w:comment>
  <w:comment w:id="28" w:author="Author" w:initials="A">
    <w:p w14:paraId="288117F6" w14:textId="12895CF2" w:rsidR="00CE7B46" w:rsidRDefault="00CE7B46">
      <w:pPr>
        <w:pStyle w:val="CommentText"/>
      </w:pPr>
      <w:r>
        <w:rPr>
          <w:rStyle w:val="CommentReference"/>
        </w:rPr>
        <w:annotationRef/>
      </w:r>
      <w:r>
        <w:t>manifested</w:t>
      </w:r>
    </w:p>
  </w:comment>
  <w:comment w:id="29" w:author="Author" w:initials="A">
    <w:p w14:paraId="36A1EDEA" w14:textId="7BAEEEBA" w:rsidR="00CE7B46" w:rsidRDefault="00CE7B46">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30" w:author="Author" w:initials="A">
    <w:p w14:paraId="11721103" w14:textId="5EFB8B97" w:rsidR="00CE7B46" w:rsidRDefault="00CE7B46">
      <w:pPr>
        <w:pStyle w:val="CommentText"/>
        <w:rPr>
          <w:lang w:eastAsia="zh-CN"/>
        </w:rPr>
      </w:pPr>
      <w:r>
        <w:rPr>
          <w:rStyle w:val="CommentReference"/>
        </w:rPr>
        <w:annotationRef/>
      </w:r>
      <w:r>
        <w:rPr>
          <w:rFonts w:hint="eastAsia"/>
          <w:lang w:eastAsia="zh-CN"/>
        </w:rPr>
        <w:t>narcissists</w:t>
      </w:r>
      <w:r>
        <w:rPr>
          <w:lang w:eastAsia="zh-CN"/>
        </w:rPr>
        <w:t>’</w:t>
      </w:r>
    </w:p>
  </w:comment>
  <w:comment w:id="31" w:author="Author" w:initials="A">
    <w:p w14:paraId="790A87D3" w14:textId="1F92A1A8" w:rsidR="00CE7B46" w:rsidRDefault="00CE7B46">
      <w:pPr>
        <w:pStyle w:val="CommentText"/>
        <w:rPr>
          <w:lang w:eastAsia="zh-CN"/>
        </w:rPr>
      </w:pPr>
      <w:r>
        <w:rPr>
          <w:rStyle w:val="CommentReference"/>
        </w:rPr>
        <w:annotationRef/>
      </w:r>
      <w:r>
        <w:rPr>
          <w:rFonts w:hint="eastAsia"/>
          <w:lang w:eastAsia="zh-CN"/>
        </w:rPr>
        <w:t>2011a or 2011b?</w:t>
      </w:r>
    </w:p>
  </w:comment>
  <w:comment w:id="32" w:author="Author" w:initials="A">
    <w:p w14:paraId="2B270C04" w14:textId="1CA973BC" w:rsidR="00CE7B46" w:rsidRDefault="00CE7B46">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33" w:author="Author" w:initials="A">
    <w:p w14:paraId="03965CAA" w14:textId="171905E5" w:rsidR="00CE7B46" w:rsidRDefault="00CE7B46">
      <w:pPr>
        <w:pStyle w:val="CommentText"/>
      </w:pPr>
      <w:r>
        <w:rPr>
          <w:rStyle w:val="CommentReference"/>
        </w:rPr>
        <w:annotationRef/>
      </w:r>
      <w:r>
        <w:t>Unfortunately, unreliability attenuates observed relationships.</w:t>
      </w:r>
    </w:p>
  </w:comment>
  <w:comment w:id="34" w:author="Author" w:initials="A">
    <w:p w14:paraId="09FAA547" w14:textId="12E8646F" w:rsidR="00CE7B46" w:rsidRDefault="00CE7B46">
      <w:pPr>
        <w:pStyle w:val="CommentText"/>
      </w:pPr>
      <w:r>
        <w:rPr>
          <w:rStyle w:val="CommentReference"/>
        </w:rPr>
        <w:annotationRef/>
      </w:r>
      <w:r>
        <w:t>Summarize result from Kurt &amp; Paulhus</w:t>
      </w:r>
    </w:p>
  </w:comment>
  <w:comment w:id="35" w:author="Author" w:initials="A">
    <w:p w14:paraId="7239D611" w14:textId="3DAA4126" w:rsidR="00CE7B46" w:rsidRDefault="00CE7B46">
      <w:pPr>
        <w:pStyle w:val="CommentText"/>
      </w:pPr>
      <w:r>
        <w:rPr>
          <w:rStyle w:val="CommentReference"/>
        </w:rPr>
        <w:annotationRef/>
      </w:r>
      <w:r>
        <w:t>Be consistent when using ‘sample’ and ‘study’</w:t>
      </w:r>
    </w:p>
  </w:comment>
  <w:comment w:id="36" w:author="Author" w:initials="A">
    <w:p w14:paraId="57107732" w14:textId="77777777" w:rsidR="00CE7B46" w:rsidRDefault="00CE7B46">
      <w:pPr>
        <w:pStyle w:val="CommentText"/>
      </w:pPr>
      <w:r>
        <w:rPr>
          <w:rStyle w:val="CommentReference"/>
        </w:rPr>
        <w:annotationRef/>
      </w:r>
      <w:r>
        <w:t>Add forward search</w:t>
      </w:r>
    </w:p>
    <w:p w14:paraId="2DB99421" w14:textId="77777777" w:rsidR="00CE7B46" w:rsidRDefault="00CE7B46">
      <w:pPr>
        <w:pStyle w:val="CommentText"/>
      </w:pPr>
    </w:p>
    <w:p w14:paraId="43E8146D" w14:textId="43747D18" w:rsidR="00CE7B46" w:rsidRDefault="00CE7B46">
      <w:pPr>
        <w:pStyle w:val="CommentText"/>
      </w:pPr>
      <w:r>
        <w:t>Below add searched for additional inventories</w:t>
      </w:r>
    </w:p>
  </w:comment>
  <w:comment w:id="37" w:author="Author" w:initials="A">
    <w:p w14:paraId="7B07580C" w14:textId="4C1F75BC" w:rsidR="00CE7B46" w:rsidRDefault="00CE7B46">
      <w:pPr>
        <w:pStyle w:val="CommentText"/>
      </w:pPr>
      <w:r>
        <w:rPr>
          <w:rStyle w:val="CommentReference"/>
        </w:rPr>
        <w:annotationRef/>
      </w:r>
      <w:r>
        <w:t>17 samples I found</w:t>
      </w:r>
    </w:p>
  </w:comment>
  <w:comment w:id="40" w:author="Author" w:initials="A">
    <w:p w14:paraId="51F7CA4C" w14:textId="0C569FB7" w:rsidR="00CE7B46" w:rsidRDefault="00CE7B46">
      <w:pPr>
        <w:pStyle w:val="CommentText"/>
      </w:pPr>
      <w:r>
        <w:rPr>
          <w:rStyle w:val="CommentReference"/>
        </w:rPr>
        <w:annotationRef/>
      </w:r>
      <w:r>
        <w:t>Did we exclude any samples because they used clinical samples</w:t>
      </w:r>
    </w:p>
  </w:comment>
  <w:comment w:id="41" w:author="Author" w:initials="A">
    <w:p w14:paraId="68B92BD6" w14:textId="15761CB4" w:rsidR="00CE7B46" w:rsidRDefault="00CE7B46">
      <w:pPr>
        <w:pStyle w:val="CommentText"/>
      </w:pPr>
      <w:r>
        <w:rPr>
          <w:rStyle w:val="CommentReference"/>
        </w:rPr>
        <w:annotationRef/>
      </w:r>
      <w:r>
        <w:t>Calculate without conscientiousness and include in the footnote.</w:t>
      </w:r>
    </w:p>
  </w:comment>
  <w:comment w:id="42" w:author="Author" w:initials="A">
    <w:p w14:paraId="688AE30B" w14:textId="13C88C14" w:rsidR="00CE7B46" w:rsidRDefault="00CE7B46">
      <w:pPr>
        <w:pStyle w:val="CommentText"/>
      </w:pPr>
      <w:r>
        <w:rPr>
          <w:rStyle w:val="CommentReference"/>
        </w:rPr>
        <w:annotationRef/>
      </w:r>
      <w:r>
        <w:t>Update this?</w:t>
      </w:r>
    </w:p>
  </w:comment>
  <w:comment w:id="335" w:author="Author" w:initials="A">
    <w:p w14:paraId="5CB78B2F" w14:textId="26CBAB50" w:rsidR="00CE7B46" w:rsidRDefault="00CE7B46">
      <w:pPr>
        <w:pStyle w:val="CommentText"/>
      </w:pPr>
      <w:r>
        <w:rPr>
          <w:rStyle w:val="CommentReference"/>
        </w:rPr>
        <w:annotationRef/>
      </w:r>
      <w:r>
        <w:t>Rephrase did not enhance on RAT, per Editor Comment 6</w:t>
      </w:r>
    </w:p>
  </w:comment>
  <w:comment w:id="835" w:author="Author" w:initials="A">
    <w:p w14:paraId="135D0521" w14:textId="74AF4CC0" w:rsidR="00CE7B46" w:rsidRDefault="00CE7B46">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7239D611" w15:done="0"/>
  <w15:commentEx w15:paraId="43E8146D" w15:done="0"/>
  <w15:commentEx w15:paraId="7B07580C" w15:done="0"/>
  <w15:commentEx w15:paraId="51F7CA4C" w15:done="0"/>
  <w15:commentEx w15:paraId="68B92BD6" w15:done="0"/>
  <w15:commentEx w15:paraId="688AE30B"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91181" w14:textId="77777777" w:rsidR="00C829B7" w:rsidRDefault="00C829B7" w:rsidP="008A68E8">
      <w:pPr>
        <w:spacing w:after="0" w:line="240" w:lineRule="auto"/>
      </w:pPr>
      <w:r>
        <w:separator/>
      </w:r>
    </w:p>
  </w:endnote>
  <w:endnote w:type="continuationSeparator" w:id="0">
    <w:p w14:paraId="1158D2D3" w14:textId="77777777" w:rsidR="00C829B7" w:rsidRDefault="00C829B7"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08726" w14:textId="77777777" w:rsidR="00C829B7" w:rsidRDefault="00C829B7" w:rsidP="008A68E8">
      <w:pPr>
        <w:spacing w:after="0" w:line="240" w:lineRule="auto"/>
      </w:pPr>
      <w:r>
        <w:separator/>
      </w:r>
    </w:p>
  </w:footnote>
  <w:footnote w:type="continuationSeparator" w:id="0">
    <w:p w14:paraId="34DEB48D" w14:textId="77777777" w:rsidR="00C829B7" w:rsidRDefault="00C829B7" w:rsidP="008A68E8">
      <w:pPr>
        <w:spacing w:after="0" w:line="240" w:lineRule="auto"/>
      </w:pPr>
      <w:r>
        <w:continuationSeparator/>
      </w:r>
    </w:p>
  </w:footnote>
  <w:footnote w:id="1">
    <w:p w14:paraId="79B1BDA3" w14:textId="42C4EF31"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rPr>
        <w:footnoteRef/>
      </w:r>
      <w:r w:rsidRPr="00DC637E">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for a discussion]. We will explore alternative methods for calculating self-enhancement in our Discussion section, however our review revealed that most researchers currently report their results by correlating narcissism with a difference score or a regression residual.</w:t>
      </w:r>
    </w:p>
  </w:footnote>
  <w:footnote w:id="2">
    <w:p w14:paraId="0C7A828A" w14:textId="46C1FFD3" w:rsidR="00CE7B46" w:rsidRPr="007F5267" w:rsidRDefault="00CE7B46">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w:t>
      </w:r>
      <w:r>
        <w:rPr>
          <w:rFonts w:ascii="Times New Roman" w:hAnsi="Times New Roman" w:cs="Times New Roman"/>
        </w:rPr>
        <w:t xml:space="preserve"> If we removed conscientiousness from the communion category, then the narcissism-self-enhancement effect size for communal criteria was .02 (</w:t>
      </w:r>
      <w:r w:rsidRPr="00DC637E">
        <w:rPr>
          <w:rFonts w:ascii="Times New Roman" w:hAnsi="Times New Roman" w:cs="Times New Roman"/>
          <w:i/>
        </w:rPr>
        <w:t>k</w:t>
      </w:r>
      <w:r>
        <w:rPr>
          <w:rFonts w:ascii="Times New Roman" w:hAnsi="Times New Roman" w:cs="Times New Roman"/>
        </w:rPr>
        <w:t xml:space="preserve"> = 44; number of samples = 18; 95% CI = [-.04, .08]) and did not significantly differ from the narcissism-self-enhancement effect size for communal criteria when conscientiousness was included.</w:t>
      </w:r>
    </w:p>
  </w:footnote>
  <w:footnote w:id="3">
    <w:p w14:paraId="4C64D741" w14:textId="585E1BE2" w:rsidR="00CE7B46" w:rsidRPr="007F5267" w:rsidRDefault="00CE7B46" w:rsidP="00BB3688">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0AEB6DE9" w14:textId="1B802EC0"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rPr>
        <w:footnoteRef/>
      </w:r>
      <w:r w:rsidRPr="00DC637E">
        <w:rPr>
          <w:rFonts w:ascii="Times New Roman" w:hAnsi="Times New Roman" w:cs="Times New Roman"/>
        </w:rPr>
        <w:t xml:space="preserve"> </w:t>
      </w:r>
      <w:r w:rsidRPr="007F5267">
        <w:rPr>
          <w:rFonts w:ascii="Times New Roman" w:hAnsi="Times New Roman" w:cs="Times New Roman"/>
        </w:rPr>
        <w:t xml:space="preserve">Results are reported both corrected and uncorrected for unreliability in narcissism. </w:t>
      </w:r>
    </w:p>
  </w:footnote>
  <w:footnote w:id="5">
    <w:p w14:paraId="43FC306F" w14:textId="5EA350E3" w:rsidR="00EF3752" w:rsidRPr="00EF3752" w:rsidRDefault="00EF3752">
      <w:pPr>
        <w:pStyle w:val="FootnoteText"/>
        <w:rPr>
          <w:rFonts w:ascii="Times New Roman" w:hAnsi="Times New Roman" w:cs="Times New Roman"/>
          <w:rPrChange w:id="44" w:author="Author">
            <w:rPr/>
          </w:rPrChange>
        </w:rPr>
      </w:pPr>
      <w:ins w:id="45" w:author="Author">
        <w:r>
          <w:rPr>
            <w:rStyle w:val="FootnoteReference"/>
          </w:rPr>
          <w:footnoteRef/>
        </w:r>
        <w:r>
          <w:t xml:space="preserve"> </w:t>
        </w:r>
        <w:r w:rsidRPr="00EF3752">
          <w:rPr>
            <w:rFonts w:ascii="Times New Roman" w:hAnsi="Times New Roman" w:cs="Times New Roman"/>
            <w:rPrChange w:id="46" w:author="Author">
              <w:rPr/>
            </w:rPrChange>
          </w:rPr>
          <w:t>Although the multilevel approach to meta-analysis has several advantages, it is relatively new, thus we will also report the results for our main findings using Hunter and Schm</w:t>
        </w:r>
        <w:r w:rsidRPr="00EF3752">
          <w:rPr>
            <w:rFonts w:ascii="Times New Roman" w:hAnsi="Times New Roman" w:cs="Times New Roman"/>
          </w:rPr>
          <w:t xml:space="preserve">idt’s (2004) procedure. </w:t>
        </w:r>
        <w:r w:rsidR="00EF753F">
          <w:rPr>
            <w:rFonts w:ascii="Times New Roman" w:hAnsi="Times New Roman" w:cs="Times New Roman"/>
          </w:rPr>
          <w:t>The overall relationship between narcissism and self-enhancement was .21 and corrected for unreliability in the predictor was .24 (</w:t>
        </w:r>
        <w:r w:rsidR="00EF753F" w:rsidRPr="00463C91">
          <w:rPr>
            <w:rFonts w:ascii="Times New Roman" w:hAnsi="Times New Roman" w:cs="Times New Roman"/>
            <w:i/>
            <w:rPrChange w:id="47" w:author="Author">
              <w:rPr>
                <w:rFonts w:ascii="Times New Roman" w:hAnsi="Times New Roman" w:cs="Times New Roman"/>
              </w:rPr>
            </w:rPrChange>
          </w:rPr>
          <w:t>k</w:t>
        </w:r>
        <w:r w:rsidR="00EF753F">
          <w:rPr>
            <w:rFonts w:ascii="Times New Roman" w:hAnsi="Times New Roman" w:cs="Times New Roman"/>
          </w:rPr>
          <w:t xml:space="preserve"> = 35, </w:t>
        </w:r>
        <w:r w:rsidR="00EF753F" w:rsidRPr="00463C91">
          <w:rPr>
            <w:rFonts w:ascii="Times New Roman" w:hAnsi="Times New Roman" w:cs="Times New Roman"/>
            <w:i/>
            <w:rPrChange w:id="48" w:author="Author">
              <w:rPr>
                <w:rFonts w:ascii="Times New Roman" w:hAnsi="Times New Roman" w:cs="Times New Roman"/>
              </w:rPr>
            </w:rPrChange>
          </w:rPr>
          <w:t>N</w:t>
        </w:r>
        <w:r w:rsidR="00EF753F">
          <w:rPr>
            <w:rFonts w:ascii="Times New Roman" w:hAnsi="Times New Roman" w:cs="Times New Roman"/>
          </w:rPr>
          <w:t xml:space="preserve"> = 6,801, 95% CI = [.18, .29</w:t>
        </w:r>
        <w:r w:rsidR="00EF753F" w:rsidRPr="00EF753F">
          <w:rPr>
            <w:rFonts w:ascii="Times New Roman" w:hAnsi="Times New Roman" w:cs="Times New Roman"/>
          </w:rPr>
          <w:t>]</w:t>
        </w:r>
        <w:r w:rsidR="00EF753F">
          <w:rPr>
            <w:rFonts w:ascii="Times New Roman" w:hAnsi="Times New Roman" w:cs="Times New Roman"/>
          </w:rPr>
          <w:t xml:space="preserve">, </w:t>
        </w:r>
        <w:r w:rsidR="00681BB0">
          <w:rPr>
            <w:rFonts w:ascii="Times New Roman" w:hAnsi="Times New Roman" w:cs="Times New Roman"/>
          </w:rPr>
          <w:t xml:space="preserve">80% </w:t>
        </w:r>
        <w:r w:rsidR="00EF753F">
          <w:rPr>
            <w:rFonts w:ascii="Times New Roman" w:hAnsi="Times New Roman" w:cs="Times New Roman"/>
          </w:rPr>
          <w:t>credibility interval = [.04, .44]).</w:t>
        </w:r>
        <w:r w:rsidR="00DC5E72">
          <w:rPr>
            <w:rFonts w:ascii="Times New Roman" w:hAnsi="Times New Roman" w:cs="Times New Roman"/>
          </w:rPr>
          <w:t xml:space="preserve"> Whereas confidence intervals are dependent on sample size and are a reflection of sampling error, credibility intervals are an indication of </w:t>
        </w:r>
        <w:del w:id="49" w:author="Author">
          <w:r w:rsidR="00DC5E72" w:rsidDel="00681BB0">
            <w:rPr>
              <w:rFonts w:ascii="Times New Roman" w:hAnsi="Times New Roman" w:cs="Times New Roman"/>
            </w:rPr>
            <w:delText xml:space="preserve">whether parameter values of </w:delText>
          </w:r>
          <w:r w:rsidR="00DC5E72" w:rsidRPr="00463C91" w:rsidDel="00681BB0">
            <w:rPr>
              <w:rFonts w:ascii="Times New Roman" w:hAnsi="Times New Roman" w:cs="Times New Roman"/>
              <w:i/>
              <w:rPrChange w:id="50" w:author="Author">
                <w:rPr>
                  <w:rFonts w:ascii="Times New Roman" w:hAnsi="Times New Roman" w:cs="Times New Roman"/>
                </w:rPr>
              </w:rPrChange>
            </w:rPr>
            <w:delText>ρ</w:delText>
          </w:r>
          <w:r w:rsidR="00DC5E72" w:rsidDel="00681BB0">
            <w:rPr>
              <w:rFonts w:ascii="Times New Roman" w:hAnsi="Times New Roman" w:cs="Times New Roman"/>
            </w:rPr>
            <w:delText xml:space="preserve"> vary</w:delText>
          </w:r>
        </w:del>
        <w:r w:rsidR="00681BB0">
          <w:rPr>
            <w:rFonts w:ascii="Times New Roman" w:hAnsi="Times New Roman" w:cs="Times New Roman"/>
          </w:rPr>
          <w:t>true dispersion</w:t>
        </w:r>
        <w:r w:rsidR="00DC5E72">
          <w:rPr>
            <w:rFonts w:ascii="Times New Roman" w:hAnsi="Times New Roman" w:cs="Times New Roman"/>
          </w:rPr>
          <w:t xml:space="preserve"> across studies</w:t>
        </w:r>
        <w:r w:rsidR="00707E58">
          <w:rPr>
            <w:rFonts w:ascii="Times New Roman" w:hAnsi="Times New Roman" w:cs="Times New Roman"/>
          </w:rPr>
          <w:t xml:space="preserve"> due to </w:t>
        </w:r>
        <w:r w:rsidR="00681BB0">
          <w:rPr>
            <w:rFonts w:ascii="Times New Roman" w:hAnsi="Times New Roman" w:cs="Times New Roman"/>
          </w:rPr>
          <w:t>moderators</w:t>
        </w:r>
        <w:r w:rsidR="00DC5E72">
          <w:rPr>
            <w:rFonts w:ascii="Times New Roman" w:hAnsi="Times New Roman" w:cs="Times New Roman"/>
          </w:rPr>
          <w:t>. T</w:t>
        </w:r>
        <w:r w:rsidR="00681BB0">
          <w:rPr>
            <w:rFonts w:ascii="Times New Roman" w:hAnsi="Times New Roman" w:cs="Times New Roman"/>
          </w:rPr>
          <w:t>he credibility interval for overall self-enhancement was relatively wide suggesting that moderator variables are present.</w:t>
        </w:r>
        <w:del w:id="51" w:author="Author">
          <w:r w:rsidR="00DC5E72" w:rsidDel="00681BB0">
            <w:rPr>
              <w:rFonts w:ascii="Times New Roman" w:hAnsi="Times New Roman" w:cs="Times New Roman"/>
            </w:rPr>
            <w:delText xml:space="preserve">hus, </w:delText>
          </w:r>
        </w:del>
      </w:ins>
    </w:p>
  </w:footnote>
  <w:footnote w:id="6">
    <w:p w14:paraId="0B82B66D" w14:textId="157AEC18"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highlight w:val="yellow"/>
        </w:rPr>
        <w:footnoteRef/>
      </w:r>
      <w:r w:rsidRPr="00DC637E">
        <w:rPr>
          <w:rFonts w:ascii="Times New Roman" w:hAnsi="Times New Roman" w:cs="Times New Roman"/>
          <w:highlight w:val="yellow"/>
        </w:rPr>
        <w:t xml:space="preserve"> In addition, we performed the regression analysis including the neither category by creating two dummy variables, one for communal attributes (1 = communal, 0 = not communal) and one for agentic attributes (1 = agentic, 0 = not agentic). Next, we estimated the magnitude of narcissists’ self-enhancement for agentic and communal constructs, by regressing the narcissism-self-enhancement effect sizes (see Model 3) onto the agentic and communal dummy variables. Both of the regression coefficients for these predictors were statistically significant (agency </w:t>
      </w:r>
      <w:r w:rsidRPr="00DC637E">
        <w:rPr>
          <w:rFonts w:ascii="Times New Roman" w:hAnsi="Times New Roman" w:cs="Times New Roman"/>
          <w:i/>
          <w:highlight w:val="yellow"/>
        </w:rPr>
        <w:t>B</w:t>
      </w:r>
      <w:r w:rsidRPr="00DC637E">
        <w:rPr>
          <w:rFonts w:ascii="Times New Roman" w:hAnsi="Times New Roman" w:cs="Times New Roman"/>
          <w:highlight w:val="yellow"/>
        </w:rPr>
        <w:t xml:space="preserve"> = .14, 95% CI = [.06, .21]; communion </w:t>
      </w:r>
      <w:r w:rsidRPr="00DC637E">
        <w:rPr>
          <w:rFonts w:ascii="Times New Roman" w:hAnsi="Times New Roman" w:cs="Times New Roman"/>
          <w:i/>
          <w:highlight w:val="yellow"/>
        </w:rPr>
        <w:t>B</w:t>
      </w:r>
      <w:r w:rsidRPr="00DC637E">
        <w:rPr>
          <w:rFonts w:ascii="Times New Roman" w:hAnsi="Times New Roman" w:cs="Times New Roman"/>
          <w:highlight w:val="yellow"/>
        </w:rPr>
        <w:t xml:space="preserve"> = -.12, 95% CI = [-.20, -.03]). In addition, we estimated the average relationship between agency and self-enhancement, as well as between communion and self-enhancement. For agentic constructs (e.g., power and extraversion), the average narcissism-self-enhancement relationship was estimated to be .27 [</w:t>
      </w:r>
      <m:oMath>
        <m:r>
          <w:rPr>
            <w:rFonts w:ascii="Cambria Math" w:hAnsi="Cambria Math" w:cs="Times New Roman"/>
            <w:highlight w:val="yellow"/>
          </w:rPr>
          <m:t>Predicted Effect Size= .13+.14</m:t>
        </m:r>
        <m:d>
          <m:dPr>
            <m:ctrlPr>
              <w:rPr>
                <w:rFonts w:ascii="Cambria Math" w:hAnsi="Cambria Math" w:cs="Times New Roman"/>
                <w:i/>
                <w:highlight w:val="yellow"/>
              </w:rPr>
            </m:ctrlPr>
          </m:dPr>
          <m:e>
            <m:r>
              <w:rPr>
                <w:rFonts w:ascii="Cambria Math" w:hAnsi="Cambria Math" w:cs="Times New Roman"/>
                <w:highlight w:val="yellow"/>
              </w:rPr>
              <m:t>agency</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communion</m:t>
            </m:r>
          </m:e>
        </m:d>
        <m:r>
          <w:rPr>
            <w:rFonts w:ascii="Cambria Math" w:hAnsi="Cambria Math" w:cs="Times New Roman"/>
            <w:highlight w:val="yellow"/>
          </w:rPr>
          <m:t>; Predicted Effect Size= .13+.14</m:t>
        </m:r>
        <m:d>
          <m:dPr>
            <m:ctrlPr>
              <w:rPr>
                <w:rFonts w:ascii="Cambria Math" w:hAnsi="Cambria Math" w:cs="Times New Roman"/>
                <w:i/>
                <w:highlight w:val="yellow"/>
              </w:rPr>
            </m:ctrlPr>
          </m:dPr>
          <m:e>
            <m:r>
              <w:rPr>
                <w:rFonts w:ascii="Cambria Math" w:hAnsi="Cambria Math" w:cs="Times New Roman"/>
                <w:highlight w:val="yellow"/>
              </w:rPr>
              <m:t>1</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0</m:t>
            </m:r>
          </m:e>
        </m:d>
        <m:r>
          <w:rPr>
            <w:rFonts w:ascii="Cambria Math" w:hAnsi="Cambria Math" w:cs="Times New Roman"/>
            <w:highlight w:val="yellow"/>
          </w:rPr>
          <m:t>= .27</m:t>
        </m:r>
      </m:oMath>
      <w:r w:rsidRPr="00DC637E">
        <w:rPr>
          <w:rFonts w:ascii="Times New Roman" w:hAnsi="Times New Roman" w:cs="Times New Roman"/>
          <w:highlight w:val="yellow"/>
        </w:rPr>
        <w:t>]. In contrast, for communal self-enhancement constructs (e.g., honesty and agreeableness), the average narcissism-self-enhancement relationship was estimated to be .01 [</w:t>
      </w:r>
      <m:oMath>
        <m:r>
          <w:rPr>
            <w:rFonts w:ascii="Cambria Math" w:hAnsi="Cambria Math" w:cs="Times New Roman"/>
            <w:highlight w:val="yellow"/>
          </w:rPr>
          <m:t>Predicted Effect Size= .13+.14</m:t>
        </m:r>
        <m:d>
          <m:dPr>
            <m:ctrlPr>
              <w:rPr>
                <w:rFonts w:ascii="Cambria Math" w:hAnsi="Cambria Math" w:cs="Times New Roman"/>
                <w:i/>
                <w:highlight w:val="yellow"/>
              </w:rPr>
            </m:ctrlPr>
          </m:dPr>
          <m:e>
            <m:r>
              <w:rPr>
                <w:rFonts w:ascii="Cambria Math" w:hAnsi="Cambria Math" w:cs="Times New Roman"/>
                <w:highlight w:val="yellow"/>
              </w:rPr>
              <m:t>0</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1</m:t>
            </m:r>
          </m:e>
        </m:d>
        <m:r>
          <w:rPr>
            <w:rFonts w:ascii="Cambria Math" w:hAnsi="Cambria Math" w:cs="Times New Roman"/>
            <w:highlight w:val="yellow"/>
          </w:rPr>
          <m:t>= .01</m:t>
        </m:r>
      </m:oMath>
      <w:r w:rsidRPr="00DC637E">
        <w:rPr>
          <w:rFonts w:ascii="Times New Roman" w:hAnsi="Times New Roman" w:cs="Times New Roman"/>
          <w:highlight w:val="yellow"/>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E7B46" w:rsidRPr="00AB4679" w:rsidRDefault="00CE7B46"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746DEA">
          <w:rPr>
            <w:rFonts w:ascii="Times New Roman" w:hAnsi="Times New Roman" w:cs="Times New Roman"/>
            <w:noProof/>
          </w:rPr>
          <w:t>53</w:t>
        </w:r>
        <w:r w:rsidRPr="00AB4679">
          <w:rPr>
            <w:rFonts w:ascii="Times New Roman" w:hAnsi="Times New Roman" w:cs="Times New Roman"/>
            <w:noProof/>
          </w:rPr>
          <w:fldChar w:fldCharType="end"/>
        </w:r>
      </w:p>
    </w:sdtContent>
  </w:sdt>
  <w:p w14:paraId="0952CD1B" w14:textId="77777777" w:rsidR="00CE7B46" w:rsidRPr="00AB4679" w:rsidRDefault="00CE7B46">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E7B46" w:rsidRPr="00163139" w:rsidRDefault="00CE7B46"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E7B46" w:rsidRPr="008A68E8" w:rsidRDefault="00CE7B46"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29EF"/>
    <w:rsid w:val="000235DA"/>
    <w:rsid w:val="00024F0D"/>
    <w:rsid w:val="000274C9"/>
    <w:rsid w:val="00030A65"/>
    <w:rsid w:val="00032537"/>
    <w:rsid w:val="000325C4"/>
    <w:rsid w:val="00033442"/>
    <w:rsid w:val="0003374E"/>
    <w:rsid w:val="00033A1C"/>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5AB9"/>
    <w:rsid w:val="000B71C0"/>
    <w:rsid w:val="000B7B0A"/>
    <w:rsid w:val="000C119C"/>
    <w:rsid w:val="000C4DF4"/>
    <w:rsid w:val="000C78C8"/>
    <w:rsid w:val="000D1890"/>
    <w:rsid w:val="000D2882"/>
    <w:rsid w:val="000D346E"/>
    <w:rsid w:val="000D35A6"/>
    <w:rsid w:val="000D46FE"/>
    <w:rsid w:val="000D4948"/>
    <w:rsid w:val="000D4E41"/>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F5E"/>
    <w:rsid w:val="0015318F"/>
    <w:rsid w:val="00154B86"/>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800F3"/>
    <w:rsid w:val="00181FAC"/>
    <w:rsid w:val="00183194"/>
    <w:rsid w:val="00187DC6"/>
    <w:rsid w:val="00187EF4"/>
    <w:rsid w:val="00187FAB"/>
    <w:rsid w:val="00190473"/>
    <w:rsid w:val="001907D5"/>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B5E50"/>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03E8"/>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0D28"/>
    <w:rsid w:val="004213CC"/>
    <w:rsid w:val="00425A93"/>
    <w:rsid w:val="0042656A"/>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F71"/>
    <w:rsid w:val="004477F7"/>
    <w:rsid w:val="0045276E"/>
    <w:rsid w:val="004549F4"/>
    <w:rsid w:val="004553B4"/>
    <w:rsid w:val="00456889"/>
    <w:rsid w:val="004611C9"/>
    <w:rsid w:val="00461DE3"/>
    <w:rsid w:val="0046287F"/>
    <w:rsid w:val="0046370A"/>
    <w:rsid w:val="00463C91"/>
    <w:rsid w:val="00464F35"/>
    <w:rsid w:val="00465099"/>
    <w:rsid w:val="00466D99"/>
    <w:rsid w:val="00467125"/>
    <w:rsid w:val="00467366"/>
    <w:rsid w:val="00467DC0"/>
    <w:rsid w:val="00470587"/>
    <w:rsid w:val="00471B7C"/>
    <w:rsid w:val="00472614"/>
    <w:rsid w:val="00473552"/>
    <w:rsid w:val="00473A2B"/>
    <w:rsid w:val="00475DC3"/>
    <w:rsid w:val="004766CC"/>
    <w:rsid w:val="0047727E"/>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4939"/>
    <w:rsid w:val="00535ABB"/>
    <w:rsid w:val="005360B0"/>
    <w:rsid w:val="00536526"/>
    <w:rsid w:val="005371CF"/>
    <w:rsid w:val="00540A8C"/>
    <w:rsid w:val="0054188A"/>
    <w:rsid w:val="0054267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2CF8"/>
    <w:rsid w:val="0058327F"/>
    <w:rsid w:val="00583EB5"/>
    <w:rsid w:val="00585231"/>
    <w:rsid w:val="00587140"/>
    <w:rsid w:val="00587A2A"/>
    <w:rsid w:val="00590D79"/>
    <w:rsid w:val="005914FA"/>
    <w:rsid w:val="00594312"/>
    <w:rsid w:val="0059465C"/>
    <w:rsid w:val="005948BC"/>
    <w:rsid w:val="005A0B92"/>
    <w:rsid w:val="005A18D2"/>
    <w:rsid w:val="005A5DBA"/>
    <w:rsid w:val="005A6710"/>
    <w:rsid w:val="005A6AB9"/>
    <w:rsid w:val="005B0B1A"/>
    <w:rsid w:val="005B1F8C"/>
    <w:rsid w:val="005B2384"/>
    <w:rsid w:val="005B2A8F"/>
    <w:rsid w:val="005B304C"/>
    <w:rsid w:val="005B41D2"/>
    <w:rsid w:val="005B6E87"/>
    <w:rsid w:val="005B6ED9"/>
    <w:rsid w:val="005B725B"/>
    <w:rsid w:val="005B7B75"/>
    <w:rsid w:val="005C2531"/>
    <w:rsid w:val="005C3331"/>
    <w:rsid w:val="005C43BB"/>
    <w:rsid w:val="005C5433"/>
    <w:rsid w:val="005C7FF6"/>
    <w:rsid w:val="005D01FC"/>
    <w:rsid w:val="005D0373"/>
    <w:rsid w:val="005D03F4"/>
    <w:rsid w:val="005D1076"/>
    <w:rsid w:val="005D2076"/>
    <w:rsid w:val="005D293B"/>
    <w:rsid w:val="005D3A7E"/>
    <w:rsid w:val="005D3E0A"/>
    <w:rsid w:val="005D47E3"/>
    <w:rsid w:val="005D7A51"/>
    <w:rsid w:val="005D7E78"/>
    <w:rsid w:val="005E04F9"/>
    <w:rsid w:val="005E11A1"/>
    <w:rsid w:val="005E1C8E"/>
    <w:rsid w:val="005E2F97"/>
    <w:rsid w:val="005E358F"/>
    <w:rsid w:val="005E373B"/>
    <w:rsid w:val="005E68ED"/>
    <w:rsid w:val="005E7C64"/>
    <w:rsid w:val="005F051D"/>
    <w:rsid w:val="005F07B1"/>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2B21"/>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07C0"/>
    <w:rsid w:val="0067121E"/>
    <w:rsid w:val="00671ED0"/>
    <w:rsid w:val="0067270D"/>
    <w:rsid w:val="00676F5D"/>
    <w:rsid w:val="0068066E"/>
    <w:rsid w:val="00680C1C"/>
    <w:rsid w:val="0068184A"/>
    <w:rsid w:val="00681B7A"/>
    <w:rsid w:val="00681BB0"/>
    <w:rsid w:val="0068281C"/>
    <w:rsid w:val="0068296F"/>
    <w:rsid w:val="006844DF"/>
    <w:rsid w:val="006847A1"/>
    <w:rsid w:val="00685858"/>
    <w:rsid w:val="00686A14"/>
    <w:rsid w:val="00687826"/>
    <w:rsid w:val="00690607"/>
    <w:rsid w:val="00691F39"/>
    <w:rsid w:val="006931FD"/>
    <w:rsid w:val="00695EB0"/>
    <w:rsid w:val="0069655D"/>
    <w:rsid w:val="00696711"/>
    <w:rsid w:val="006A0530"/>
    <w:rsid w:val="006A0FBF"/>
    <w:rsid w:val="006A103B"/>
    <w:rsid w:val="006A2FB4"/>
    <w:rsid w:val="006A49C6"/>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16B"/>
    <w:rsid w:val="00715C06"/>
    <w:rsid w:val="0071608C"/>
    <w:rsid w:val="00716B2A"/>
    <w:rsid w:val="0071747C"/>
    <w:rsid w:val="0072039A"/>
    <w:rsid w:val="007214A9"/>
    <w:rsid w:val="00721DAC"/>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6DEA"/>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F54"/>
    <w:rsid w:val="00784B1E"/>
    <w:rsid w:val="00784E62"/>
    <w:rsid w:val="00785DF4"/>
    <w:rsid w:val="00786DD4"/>
    <w:rsid w:val="00786EF6"/>
    <w:rsid w:val="007877F2"/>
    <w:rsid w:val="0079024A"/>
    <w:rsid w:val="00790FD9"/>
    <w:rsid w:val="0079386D"/>
    <w:rsid w:val="00793DE7"/>
    <w:rsid w:val="00793F03"/>
    <w:rsid w:val="00795BC4"/>
    <w:rsid w:val="007A10A8"/>
    <w:rsid w:val="007A184E"/>
    <w:rsid w:val="007A2D31"/>
    <w:rsid w:val="007A31F4"/>
    <w:rsid w:val="007A71D6"/>
    <w:rsid w:val="007B1BD9"/>
    <w:rsid w:val="007B2038"/>
    <w:rsid w:val="007B2735"/>
    <w:rsid w:val="007B4894"/>
    <w:rsid w:val="007B4E38"/>
    <w:rsid w:val="007B5589"/>
    <w:rsid w:val="007B7430"/>
    <w:rsid w:val="007C15FB"/>
    <w:rsid w:val="007C3211"/>
    <w:rsid w:val="007C44CA"/>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8F4"/>
    <w:rsid w:val="00830DEB"/>
    <w:rsid w:val="00830F11"/>
    <w:rsid w:val="008336F9"/>
    <w:rsid w:val="00833EC9"/>
    <w:rsid w:val="00836330"/>
    <w:rsid w:val="00837164"/>
    <w:rsid w:val="00841A81"/>
    <w:rsid w:val="00841B30"/>
    <w:rsid w:val="00841E01"/>
    <w:rsid w:val="00842166"/>
    <w:rsid w:val="00843CD1"/>
    <w:rsid w:val="00847778"/>
    <w:rsid w:val="008514A8"/>
    <w:rsid w:val="0085155E"/>
    <w:rsid w:val="008546FB"/>
    <w:rsid w:val="00857B26"/>
    <w:rsid w:val="00860C4C"/>
    <w:rsid w:val="00860D06"/>
    <w:rsid w:val="00862B61"/>
    <w:rsid w:val="00862D4E"/>
    <w:rsid w:val="0086421D"/>
    <w:rsid w:val="00865361"/>
    <w:rsid w:val="008660B1"/>
    <w:rsid w:val="00867850"/>
    <w:rsid w:val="00867BFE"/>
    <w:rsid w:val="00867ED4"/>
    <w:rsid w:val="0087015A"/>
    <w:rsid w:val="008712F9"/>
    <w:rsid w:val="0087139A"/>
    <w:rsid w:val="00871765"/>
    <w:rsid w:val="0088080A"/>
    <w:rsid w:val="00880EEF"/>
    <w:rsid w:val="00882766"/>
    <w:rsid w:val="00883E32"/>
    <w:rsid w:val="008860C4"/>
    <w:rsid w:val="00890287"/>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2554"/>
    <w:rsid w:val="008B317C"/>
    <w:rsid w:val="008B4223"/>
    <w:rsid w:val="008B4EF9"/>
    <w:rsid w:val="008B50E7"/>
    <w:rsid w:val="008B523C"/>
    <w:rsid w:val="008B5273"/>
    <w:rsid w:val="008B7D31"/>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356A"/>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67C7"/>
    <w:rsid w:val="009276B8"/>
    <w:rsid w:val="00931E11"/>
    <w:rsid w:val="0093213D"/>
    <w:rsid w:val="00934F87"/>
    <w:rsid w:val="00935148"/>
    <w:rsid w:val="0093638D"/>
    <w:rsid w:val="00941B5A"/>
    <w:rsid w:val="00944878"/>
    <w:rsid w:val="00944CB1"/>
    <w:rsid w:val="009462C3"/>
    <w:rsid w:val="00946A2F"/>
    <w:rsid w:val="00947021"/>
    <w:rsid w:val="0094709C"/>
    <w:rsid w:val="009539A6"/>
    <w:rsid w:val="00955833"/>
    <w:rsid w:val="00960206"/>
    <w:rsid w:val="009602ED"/>
    <w:rsid w:val="0096128C"/>
    <w:rsid w:val="009641AE"/>
    <w:rsid w:val="00967708"/>
    <w:rsid w:val="00967900"/>
    <w:rsid w:val="00972078"/>
    <w:rsid w:val="00972E4C"/>
    <w:rsid w:val="00972F12"/>
    <w:rsid w:val="009731E0"/>
    <w:rsid w:val="00974F24"/>
    <w:rsid w:val="00975A04"/>
    <w:rsid w:val="0097631D"/>
    <w:rsid w:val="0097652E"/>
    <w:rsid w:val="009824EF"/>
    <w:rsid w:val="00982DC1"/>
    <w:rsid w:val="00984974"/>
    <w:rsid w:val="00984A3A"/>
    <w:rsid w:val="0098506F"/>
    <w:rsid w:val="009851FA"/>
    <w:rsid w:val="0098573E"/>
    <w:rsid w:val="00985E07"/>
    <w:rsid w:val="0098628A"/>
    <w:rsid w:val="00986BF4"/>
    <w:rsid w:val="00992CBD"/>
    <w:rsid w:val="00992F07"/>
    <w:rsid w:val="00993C78"/>
    <w:rsid w:val="00994F85"/>
    <w:rsid w:val="00994FD6"/>
    <w:rsid w:val="00996F0D"/>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1732"/>
    <w:rsid w:val="009C1F9B"/>
    <w:rsid w:val="009C2C22"/>
    <w:rsid w:val="009C3D17"/>
    <w:rsid w:val="009C76CB"/>
    <w:rsid w:val="009C7F94"/>
    <w:rsid w:val="009D0297"/>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5990"/>
    <w:rsid w:val="009E5B68"/>
    <w:rsid w:val="009E662D"/>
    <w:rsid w:val="009E67AA"/>
    <w:rsid w:val="009F228E"/>
    <w:rsid w:val="009F2ED4"/>
    <w:rsid w:val="009F4530"/>
    <w:rsid w:val="009F5A54"/>
    <w:rsid w:val="009F7D9C"/>
    <w:rsid w:val="00A00A00"/>
    <w:rsid w:val="00A0200C"/>
    <w:rsid w:val="00A022FC"/>
    <w:rsid w:val="00A02512"/>
    <w:rsid w:val="00A02645"/>
    <w:rsid w:val="00A028E8"/>
    <w:rsid w:val="00A02A7B"/>
    <w:rsid w:val="00A04EF8"/>
    <w:rsid w:val="00A05053"/>
    <w:rsid w:val="00A0629C"/>
    <w:rsid w:val="00A06367"/>
    <w:rsid w:val="00A066A4"/>
    <w:rsid w:val="00A07A8B"/>
    <w:rsid w:val="00A108A1"/>
    <w:rsid w:val="00A116C6"/>
    <w:rsid w:val="00A1205D"/>
    <w:rsid w:val="00A1244D"/>
    <w:rsid w:val="00A137C5"/>
    <w:rsid w:val="00A1471D"/>
    <w:rsid w:val="00A14FDA"/>
    <w:rsid w:val="00A15AA5"/>
    <w:rsid w:val="00A160FC"/>
    <w:rsid w:val="00A161D8"/>
    <w:rsid w:val="00A16555"/>
    <w:rsid w:val="00A1770B"/>
    <w:rsid w:val="00A17976"/>
    <w:rsid w:val="00A17A56"/>
    <w:rsid w:val="00A20895"/>
    <w:rsid w:val="00A21246"/>
    <w:rsid w:val="00A21809"/>
    <w:rsid w:val="00A21A7D"/>
    <w:rsid w:val="00A21A9D"/>
    <w:rsid w:val="00A2230A"/>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896"/>
    <w:rsid w:val="00A47A0A"/>
    <w:rsid w:val="00A47A15"/>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6A45"/>
    <w:rsid w:val="00AA769B"/>
    <w:rsid w:val="00AB0771"/>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4C54"/>
    <w:rsid w:val="00AF5CB6"/>
    <w:rsid w:val="00AF629C"/>
    <w:rsid w:val="00AF6741"/>
    <w:rsid w:val="00AF6A03"/>
    <w:rsid w:val="00AF7DF3"/>
    <w:rsid w:val="00B001F8"/>
    <w:rsid w:val="00B00264"/>
    <w:rsid w:val="00B01A78"/>
    <w:rsid w:val="00B02F73"/>
    <w:rsid w:val="00B034B0"/>
    <w:rsid w:val="00B04728"/>
    <w:rsid w:val="00B04C8E"/>
    <w:rsid w:val="00B07FAA"/>
    <w:rsid w:val="00B121F0"/>
    <w:rsid w:val="00B13373"/>
    <w:rsid w:val="00B13BED"/>
    <w:rsid w:val="00B14D5D"/>
    <w:rsid w:val="00B16440"/>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91845"/>
    <w:rsid w:val="00B91ED7"/>
    <w:rsid w:val="00B934A5"/>
    <w:rsid w:val="00B96D06"/>
    <w:rsid w:val="00BA0FB2"/>
    <w:rsid w:val="00BA1F7B"/>
    <w:rsid w:val="00BA2598"/>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3ED3"/>
    <w:rsid w:val="00BD45D4"/>
    <w:rsid w:val="00BD585F"/>
    <w:rsid w:val="00BD6979"/>
    <w:rsid w:val="00BD78A6"/>
    <w:rsid w:val="00BD7D55"/>
    <w:rsid w:val="00BE11E5"/>
    <w:rsid w:val="00BE12B1"/>
    <w:rsid w:val="00BE237F"/>
    <w:rsid w:val="00BE298C"/>
    <w:rsid w:val="00BE41F8"/>
    <w:rsid w:val="00BE46BA"/>
    <w:rsid w:val="00BE59F0"/>
    <w:rsid w:val="00BE6B67"/>
    <w:rsid w:val="00BE6E99"/>
    <w:rsid w:val="00BE733A"/>
    <w:rsid w:val="00BE7739"/>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4386"/>
    <w:rsid w:val="00C255FF"/>
    <w:rsid w:val="00C25B1C"/>
    <w:rsid w:val="00C25E3B"/>
    <w:rsid w:val="00C26D53"/>
    <w:rsid w:val="00C30249"/>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BCA"/>
    <w:rsid w:val="00C72C8E"/>
    <w:rsid w:val="00C72F24"/>
    <w:rsid w:val="00C7475C"/>
    <w:rsid w:val="00C7482B"/>
    <w:rsid w:val="00C74B1C"/>
    <w:rsid w:val="00C75D58"/>
    <w:rsid w:val="00C7708F"/>
    <w:rsid w:val="00C8025A"/>
    <w:rsid w:val="00C80522"/>
    <w:rsid w:val="00C829B7"/>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A12"/>
    <w:rsid w:val="00CB0D48"/>
    <w:rsid w:val="00CB25E0"/>
    <w:rsid w:val="00CB5488"/>
    <w:rsid w:val="00CB574E"/>
    <w:rsid w:val="00CB5DCC"/>
    <w:rsid w:val="00CB66B0"/>
    <w:rsid w:val="00CB6FF9"/>
    <w:rsid w:val="00CC13EA"/>
    <w:rsid w:val="00CC3322"/>
    <w:rsid w:val="00CC3618"/>
    <w:rsid w:val="00CC3CB4"/>
    <w:rsid w:val="00CC6DA6"/>
    <w:rsid w:val="00CC6FB0"/>
    <w:rsid w:val="00CD19EB"/>
    <w:rsid w:val="00CD1E67"/>
    <w:rsid w:val="00CD2712"/>
    <w:rsid w:val="00CD2AAE"/>
    <w:rsid w:val="00CD2C50"/>
    <w:rsid w:val="00CD464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C9B"/>
    <w:rsid w:val="00CF473C"/>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D3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3643"/>
    <w:rsid w:val="00D337A7"/>
    <w:rsid w:val="00D33F94"/>
    <w:rsid w:val="00D37868"/>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232A"/>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439D"/>
    <w:rsid w:val="00D855A5"/>
    <w:rsid w:val="00D862E6"/>
    <w:rsid w:val="00D879CE"/>
    <w:rsid w:val="00D90CB0"/>
    <w:rsid w:val="00D92673"/>
    <w:rsid w:val="00D944B0"/>
    <w:rsid w:val="00D95F41"/>
    <w:rsid w:val="00D96981"/>
    <w:rsid w:val="00D96DA6"/>
    <w:rsid w:val="00D96E62"/>
    <w:rsid w:val="00DA1459"/>
    <w:rsid w:val="00DA362D"/>
    <w:rsid w:val="00DA477B"/>
    <w:rsid w:val="00DA4E55"/>
    <w:rsid w:val="00DA5104"/>
    <w:rsid w:val="00DA59F8"/>
    <w:rsid w:val="00DA6983"/>
    <w:rsid w:val="00DA79AC"/>
    <w:rsid w:val="00DB1438"/>
    <w:rsid w:val="00DB2C3E"/>
    <w:rsid w:val="00DB3733"/>
    <w:rsid w:val="00DB3BEE"/>
    <w:rsid w:val="00DB53D6"/>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0B28"/>
    <w:rsid w:val="00E21140"/>
    <w:rsid w:val="00E2199B"/>
    <w:rsid w:val="00E232E0"/>
    <w:rsid w:val="00E23B92"/>
    <w:rsid w:val="00E2625D"/>
    <w:rsid w:val="00E26282"/>
    <w:rsid w:val="00E26859"/>
    <w:rsid w:val="00E26C96"/>
    <w:rsid w:val="00E314D8"/>
    <w:rsid w:val="00E3303F"/>
    <w:rsid w:val="00E36046"/>
    <w:rsid w:val="00E36451"/>
    <w:rsid w:val="00E36D8D"/>
    <w:rsid w:val="00E37FAB"/>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2B47"/>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27FA"/>
    <w:rsid w:val="00E9370D"/>
    <w:rsid w:val="00E9380F"/>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B8D"/>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6DF8"/>
    <w:rsid w:val="00EC7060"/>
    <w:rsid w:val="00EC74F5"/>
    <w:rsid w:val="00ED0736"/>
    <w:rsid w:val="00ED1AD9"/>
    <w:rsid w:val="00ED31CB"/>
    <w:rsid w:val="00ED6BC1"/>
    <w:rsid w:val="00ED7A8A"/>
    <w:rsid w:val="00EE1887"/>
    <w:rsid w:val="00EE1FC8"/>
    <w:rsid w:val="00EE29B3"/>
    <w:rsid w:val="00EE2AA1"/>
    <w:rsid w:val="00EE2F43"/>
    <w:rsid w:val="00EE304F"/>
    <w:rsid w:val="00EE33B2"/>
    <w:rsid w:val="00EE4BB0"/>
    <w:rsid w:val="00EE5443"/>
    <w:rsid w:val="00EE6A1A"/>
    <w:rsid w:val="00EE751D"/>
    <w:rsid w:val="00EE7E35"/>
    <w:rsid w:val="00EF214B"/>
    <w:rsid w:val="00EF287E"/>
    <w:rsid w:val="00EF2FD6"/>
    <w:rsid w:val="00EF3752"/>
    <w:rsid w:val="00EF39B8"/>
    <w:rsid w:val="00EF44E1"/>
    <w:rsid w:val="00EF4EA9"/>
    <w:rsid w:val="00EF4F81"/>
    <w:rsid w:val="00EF667E"/>
    <w:rsid w:val="00EF753F"/>
    <w:rsid w:val="00EF7BA4"/>
    <w:rsid w:val="00F00BC1"/>
    <w:rsid w:val="00F01248"/>
    <w:rsid w:val="00F01B20"/>
    <w:rsid w:val="00F020A0"/>
    <w:rsid w:val="00F05C31"/>
    <w:rsid w:val="00F07A84"/>
    <w:rsid w:val="00F10C56"/>
    <w:rsid w:val="00F13D6E"/>
    <w:rsid w:val="00F14A35"/>
    <w:rsid w:val="00F15F08"/>
    <w:rsid w:val="00F17A0E"/>
    <w:rsid w:val="00F2186D"/>
    <w:rsid w:val="00F21A23"/>
    <w:rsid w:val="00F21CBC"/>
    <w:rsid w:val="00F23C17"/>
    <w:rsid w:val="00F23F47"/>
    <w:rsid w:val="00F24B28"/>
    <w:rsid w:val="00F24FB5"/>
    <w:rsid w:val="00F25738"/>
    <w:rsid w:val="00F27092"/>
    <w:rsid w:val="00F2764B"/>
    <w:rsid w:val="00F30764"/>
    <w:rsid w:val="00F30F65"/>
    <w:rsid w:val="00F33C31"/>
    <w:rsid w:val="00F35B00"/>
    <w:rsid w:val="00F366F8"/>
    <w:rsid w:val="00F40B8E"/>
    <w:rsid w:val="00F4269D"/>
    <w:rsid w:val="00F42BE8"/>
    <w:rsid w:val="00F4301D"/>
    <w:rsid w:val="00F435C2"/>
    <w:rsid w:val="00F43D26"/>
    <w:rsid w:val="00F453C2"/>
    <w:rsid w:val="00F456A8"/>
    <w:rsid w:val="00F46732"/>
    <w:rsid w:val="00F47179"/>
    <w:rsid w:val="00F47797"/>
    <w:rsid w:val="00F50581"/>
    <w:rsid w:val="00F507E2"/>
    <w:rsid w:val="00F51576"/>
    <w:rsid w:val="00F5205A"/>
    <w:rsid w:val="00F543E7"/>
    <w:rsid w:val="00F55232"/>
    <w:rsid w:val="00F56E95"/>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1690"/>
    <w:rsid w:val="00F83A68"/>
    <w:rsid w:val="00F84338"/>
    <w:rsid w:val="00F8522F"/>
    <w:rsid w:val="00F8564C"/>
    <w:rsid w:val="00F85BA1"/>
    <w:rsid w:val="00F87462"/>
    <w:rsid w:val="00F90133"/>
    <w:rsid w:val="00F9220A"/>
    <w:rsid w:val="00F9242A"/>
    <w:rsid w:val="00F92B9F"/>
    <w:rsid w:val="00F92C25"/>
    <w:rsid w:val="00F935B0"/>
    <w:rsid w:val="00F94CF4"/>
    <w:rsid w:val="00F95190"/>
    <w:rsid w:val="00F95792"/>
    <w:rsid w:val="00F95E35"/>
    <w:rsid w:val="00F966D1"/>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6F"/>
    <w:rsid w:val="00FB6BA7"/>
    <w:rsid w:val="00FB7B5E"/>
    <w:rsid w:val="00FC07CD"/>
    <w:rsid w:val="00FC3CD1"/>
    <w:rsid w:val="00FC55BE"/>
    <w:rsid w:val="00FD09FE"/>
    <w:rsid w:val="00FD4647"/>
    <w:rsid w:val="00FD566E"/>
    <w:rsid w:val="00FD627A"/>
    <w:rsid w:val="00FD6BA0"/>
    <w:rsid w:val="00FD7CEF"/>
    <w:rsid w:val="00FE00B1"/>
    <w:rsid w:val="00FE0B3F"/>
    <w:rsid w:val="00FE2A29"/>
    <w:rsid w:val="00FE2B86"/>
    <w:rsid w:val="00FE32F3"/>
    <w:rsid w:val="00FE32FF"/>
    <w:rsid w:val="00FE378D"/>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fontTable" Target="fontTable.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6DCF-094A-43CB-8433-50DF8AE6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17895</Words>
  <Characters>102005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2015-04-18T22:36:00Z</dcterms:created>
  <dcterms:modified xsi:type="dcterms:W3CDTF">2015-04-21T02:02:00Z</dcterms:modified>
</cp:coreProperties>
</file>