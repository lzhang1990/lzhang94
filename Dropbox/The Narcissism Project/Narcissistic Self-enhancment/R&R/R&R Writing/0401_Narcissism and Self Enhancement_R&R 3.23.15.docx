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w:t>
        </w:r>
        <w:proofErr w:type="gramStart"/>
        <w:r w:rsidRPr="002E390F">
          <w:rPr>
            <w:rFonts w:ascii="Times New Roman" w:hAnsi="Times New Roman" w:cs="Times New Roman"/>
            <w:b/>
            <w:sz w:val="24"/>
            <w:szCs w:val="24"/>
            <w:rPrChange w:id="29" w:author="Author">
              <w:rPr>
                <w:rFonts w:ascii="Times New Roman" w:hAnsi="Times New Roman" w:cs="Times New Roman"/>
                <w:sz w:val="24"/>
                <w:szCs w:val="24"/>
              </w:rPr>
            </w:rPrChange>
          </w:rPr>
          <w:t>A</w:t>
        </w:r>
        <w:proofErr w:type="gramEnd"/>
        <w:r w:rsidRPr="002E390F">
          <w:rPr>
            <w:rFonts w:ascii="Times New Roman" w:hAnsi="Times New Roman" w:cs="Times New Roman"/>
            <w:b/>
            <w:sz w:val="24"/>
            <w:szCs w:val="24"/>
            <w:rPrChange w:id="30" w:author="Author">
              <w:rPr>
                <w:rFonts w:ascii="Times New Roman" w:hAnsi="Times New Roman" w:cs="Times New Roman"/>
                <w:sz w:val="24"/>
                <w:szCs w:val="24"/>
              </w:rPr>
            </w:rPrChange>
          </w:rPr>
          <w:t xml:space="preserve"> </w:t>
        </w:r>
        <w:r w:rsidR="000F39B5">
          <w:rPr>
            <w:rFonts w:ascii="Times New Roman" w:hAnsi="Times New Roman" w:cs="Times New Roman"/>
            <w:b/>
            <w:sz w:val="24"/>
            <w:szCs w:val="24"/>
          </w:rPr>
          <w:t>R</w:t>
        </w:r>
        <w:del w:id="31" w:author="Author">
          <w:r w:rsidRPr="002E390F" w:rsidDel="000F39B5">
            <w:rPr>
              <w:rFonts w:ascii="Times New Roman" w:hAnsi="Times New Roman" w:cs="Times New Roman"/>
              <w:b/>
              <w:sz w:val="24"/>
              <w:szCs w:val="24"/>
              <w:rPrChange w:id="32"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3"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4" w:author="Author">
          <w:r w:rsidRPr="002E390F" w:rsidDel="000F39B5">
            <w:rPr>
              <w:rFonts w:ascii="Times New Roman" w:hAnsi="Times New Roman" w:cs="Times New Roman"/>
              <w:b/>
              <w:sz w:val="24"/>
              <w:szCs w:val="24"/>
              <w:rPrChange w:id="35"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6"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7" w:author="Author">
          <w:r w:rsidRPr="002E390F" w:rsidDel="000F39B5">
            <w:rPr>
              <w:rFonts w:ascii="Times New Roman" w:hAnsi="Times New Roman" w:cs="Times New Roman"/>
              <w:b/>
              <w:sz w:val="24"/>
              <w:szCs w:val="24"/>
              <w:rPrChange w:id="38"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9"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40"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41" w:author="Author"/>
          <w:del w:id="42" w:author="Author"/>
          <w:rFonts w:ascii="Times New Roman" w:hAnsi="Times New Roman" w:cs="Times New Roman"/>
          <w:b/>
          <w:sz w:val="24"/>
          <w:szCs w:val="24"/>
          <w:rPrChange w:id="43" w:author="Author">
            <w:rPr>
              <w:ins w:id="44" w:author="Author"/>
              <w:del w:id="45" w:author="Author"/>
              <w:rFonts w:ascii="Times New Roman" w:hAnsi="Times New Roman" w:cs="Times New Roman"/>
              <w:sz w:val="24"/>
              <w:szCs w:val="24"/>
            </w:rPr>
          </w:rPrChange>
        </w:rPr>
      </w:pPr>
      <w:ins w:id="46" w:author="Author">
        <w:del w:id="47" w:author="Author">
          <w:r w:rsidRPr="002E390F" w:rsidDel="006F24C4">
            <w:rPr>
              <w:rFonts w:ascii="Times New Roman" w:hAnsi="Times New Roman" w:cs="Times New Roman"/>
              <w:b/>
              <w:sz w:val="24"/>
              <w:szCs w:val="24"/>
              <w:highlight w:val="yellow"/>
              <w:rPrChange w:id="48"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9" w:author="Author"/>
          <w:del w:id="50" w:author="Author"/>
          <w:rFonts w:ascii="Times New Roman" w:hAnsi="Times New Roman" w:cs="Times New Roman"/>
          <w:b/>
          <w:sz w:val="24"/>
          <w:szCs w:val="24"/>
          <w:rPrChange w:id="51" w:author="Author">
            <w:rPr>
              <w:ins w:id="52" w:author="Author"/>
              <w:del w:id="53" w:author="Author"/>
              <w:rFonts w:ascii="Times New Roman" w:hAnsi="Times New Roman" w:cs="Times New Roman"/>
              <w:sz w:val="24"/>
              <w:szCs w:val="24"/>
            </w:rPr>
          </w:rPrChange>
        </w:rPr>
      </w:pPr>
      <w:ins w:id="54" w:author="Author">
        <w:del w:id="55"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7"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8"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9"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60" w:author="Author"/>
          <w:rFonts w:ascii="Times New Roman" w:hAnsi="Times New Roman" w:cs="Times New Roman"/>
          <w:b/>
          <w:sz w:val="24"/>
          <w:szCs w:val="24"/>
        </w:rPr>
      </w:pPr>
      <w:del w:id="61"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2" w:author="Author">
        <w:del w:id="63" w:author="Author">
          <w:r w:rsidR="00510B1F" w:rsidDel="002B3E74">
            <w:rPr>
              <w:rFonts w:ascii="Times New Roman" w:hAnsi="Times New Roman" w:cs="Times New Roman"/>
              <w:b/>
              <w:sz w:val="24"/>
              <w:szCs w:val="24"/>
            </w:rPr>
            <w:delText xml:space="preserve">Self-Insight </w:delText>
          </w:r>
        </w:del>
      </w:ins>
      <w:del w:id="64"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5" w:author="Author">
        <w:r w:rsidR="00510B1F" w:rsidRPr="006F741A">
          <w:rPr>
            <w:rFonts w:ascii="Times New Roman" w:hAnsi="Times New Roman" w:cs="Times New Roman"/>
            <w:sz w:val="24"/>
            <w:szCs w:val="24"/>
          </w:rPr>
          <w:t xml:space="preserve">Specifically, we focus on </w:t>
        </w:r>
        <w:del w:id="66"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7"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8"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71"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2"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3"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4"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5" w:author="Author"/>
          <w:rFonts w:ascii="Times New Roman" w:hAnsi="Times New Roman" w:cs="Times New Roman"/>
          <w:b/>
          <w:sz w:val="24"/>
          <w:szCs w:val="24"/>
        </w:rPr>
      </w:pPr>
      <w:ins w:id="76"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7" w:author="Author"/>
          <w:del w:id="78" w:author="Author"/>
          <w:rFonts w:ascii="Times New Roman" w:hAnsi="Times New Roman" w:cs="Times New Roman"/>
          <w:b/>
          <w:sz w:val="24"/>
          <w:szCs w:val="24"/>
          <w:rPrChange w:id="79" w:author="Author">
            <w:rPr>
              <w:ins w:id="80" w:author="Author"/>
              <w:del w:id="81" w:author="Author"/>
              <w:rFonts w:ascii="Times New Roman" w:hAnsi="Times New Roman" w:cs="Times New Roman"/>
              <w:sz w:val="24"/>
              <w:szCs w:val="24"/>
            </w:rPr>
          </w:rPrChange>
        </w:rPr>
      </w:pPr>
      <w:ins w:id="82" w:author="Author">
        <w:del w:id="83" w:author="Author">
          <w:r w:rsidRPr="002E390F" w:rsidDel="00B363A7">
            <w:rPr>
              <w:rFonts w:ascii="Times New Roman" w:hAnsi="Times New Roman" w:cs="Times New Roman"/>
              <w:b/>
              <w:sz w:val="24"/>
              <w:szCs w:val="24"/>
              <w:rPrChange w:id="84"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5" w:author="Author"/>
          <w:del w:id="86" w:author="Author"/>
          <w:rFonts w:ascii="Times New Roman" w:hAnsi="Times New Roman" w:cs="Times New Roman"/>
          <w:b/>
          <w:sz w:val="24"/>
          <w:szCs w:val="24"/>
        </w:rPr>
      </w:pPr>
      <w:ins w:id="87" w:author="Author">
        <w:del w:id="88" w:author="Author">
          <w:r w:rsidRPr="002E390F" w:rsidDel="006F24C4">
            <w:rPr>
              <w:rFonts w:ascii="Times New Roman" w:hAnsi="Times New Roman" w:cs="Times New Roman"/>
              <w:b/>
              <w:sz w:val="24"/>
              <w:szCs w:val="24"/>
              <w:highlight w:val="yellow"/>
              <w:rPrChange w:id="89"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90"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91" w:author="Author"/>
          <w:rFonts w:ascii="Times New Roman" w:hAnsi="Times New Roman" w:cs="Times New Roman"/>
          <w:b/>
          <w:sz w:val="24"/>
          <w:szCs w:val="24"/>
        </w:rPr>
      </w:pPr>
      <w:del w:id="92"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3" w:author="Author">
        <w:r w:rsidR="00C32A80">
          <w:rPr>
            <w:rFonts w:ascii="Times New Roman" w:hAnsi="Times New Roman" w:cs="Times New Roman"/>
            <w:sz w:val="24"/>
            <w:szCs w:val="24"/>
          </w:rPr>
          <w:t>. In fact, n</w:t>
        </w:r>
        <w:del w:id="94" w:author="Author">
          <w:r w:rsidR="0094709C" w:rsidDel="00C32A80">
            <w:rPr>
              <w:rFonts w:ascii="Times New Roman" w:hAnsi="Times New Roman" w:cs="Times New Roman"/>
              <w:sz w:val="24"/>
              <w:szCs w:val="24"/>
            </w:rPr>
            <w:delText>,</w:delText>
          </w:r>
        </w:del>
      </w:ins>
      <w:del w:id="95"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6" w:author="Author">
        <w:del w:id="97"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8"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9"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643EA3">
          <w:rPr>
            <w:rFonts w:ascii="Times New Roman" w:hAnsi="Times New Roman" w:cs="Times New Roman"/>
            <w:sz w:val="24"/>
            <w:szCs w:val="24"/>
            <w:highlight w:val="green"/>
            <w:rPrChange w:id="100" w:author="Author">
              <w:rPr>
                <w:rFonts w:ascii="Times New Roman" w:hAnsi="Times New Roman" w:cs="Times New Roman"/>
                <w:sz w:val="24"/>
                <w:szCs w:val="24"/>
              </w:rPr>
            </w:rPrChange>
          </w:rPr>
          <w:t>Morf, Horvath, &amp; Torchetti, 2011, p. 399</w:t>
        </w:r>
        <w:r w:rsidR="00C66E26">
          <w:rPr>
            <w:rFonts w:ascii="Times New Roman" w:hAnsi="Times New Roman" w:cs="Times New Roman"/>
            <w:sz w:val="24"/>
            <w:szCs w:val="24"/>
          </w:rPr>
          <w:t>)</w:t>
        </w:r>
        <w:del w:id="101"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k</w:t>
      </w:r>
      <w:proofErr w:type="spellEnd"/>
      <w:r w:rsidR="00747424" w:rsidRPr="002F3A4A">
        <w:rPr>
          <w:rFonts w:ascii="Times New Roman" w:hAnsi="Times New Roman" w:cs="Times New Roman"/>
          <w:sz w:val="24"/>
          <w:szCs w:val="24"/>
        </w:rPr>
        <w:t xml:space="preserve">,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r w:rsidR="00830F11" w:rsidRPr="002F3A4A">
        <w:rPr>
          <w:rFonts w:ascii="Times New Roman" w:hAnsi="Times New Roman" w:cs="Times New Roman"/>
          <w:sz w:val="24"/>
          <w:szCs w:val="24"/>
        </w:rPr>
        <w:t xml:space="preserve">Vazire,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2"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5"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6"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07"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Gaertner, Sedikides, &amp; Chang, 2008; </w:t>
        </w:r>
        <w:proofErr w:type="spellStart"/>
        <w:r w:rsidR="007F3D21" w:rsidRPr="00705BA4">
          <w:rPr>
            <w:rFonts w:ascii="Times New Roman" w:hAnsi="Times New Roman" w:cs="Times New Roman"/>
            <w:sz w:val="24"/>
            <w:szCs w:val="24"/>
          </w:rPr>
          <w:t>Gebauer</w:t>
        </w:r>
        <w:proofErr w:type="spellEnd"/>
        <w:r w:rsidR="007F3D21" w:rsidRPr="00705BA4">
          <w:rPr>
            <w:rFonts w:ascii="Times New Roman" w:hAnsi="Times New Roman" w:cs="Times New Roman"/>
            <w:sz w:val="24"/>
            <w:szCs w:val="24"/>
          </w:rPr>
          <w:t xml:space="preserve">, Sedikides, </w:t>
        </w:r>
        <w:proofErr w:type="spellStart"/>
        <w:r w:rsidR="007F3D21" w:rsidRPr="00705BA4">
          <w:rPr>
            <w:rFonts w:ascii="Times New Roman" w:hAnsi="Times New Roman" w:cs="Times New Roman"/>
            <w:sz w:val="24"/>
            <w:szCs w:val="24"/>
          </w:rPr>
          <w:t>Verplanken</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Maio</w:t>
        </w:r>
        <w:proofErr w:type="spellEnd"/>
        <w:r w:rsidR="007F3D21" w:rsidRPr="00705BA4">
          <w:rPr>
            <w:rFonts w:ascii="Times New Roman" w:hAnsi="Times New Roman" w:cs="Times New Roman"/>
            <w:sz w:val="24"/>
            <w:szCs w:val="24"/>
          </w:rPr>
          <w:t xml:space="preserve">, 2012; </w:t>
        </w:r>
        <w:r w:rsidR="007F3D21" w:rsidRPr="00BB05D8">
          <w:rPr>
            <w:rFonts w:ascii="Times New Roman" w:hAnsi="Times New Roman" w:cs="Times New Roman"/>
            <w:sz w:val="24"/>
            <w:szCs w:val="24"/>
            <w:highlight w:val="green"/>
            <w:rPrChange w:id="108"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Sedikides, Gaertner, &amp; Toguchi, 2003</w:t>
        </w:r>
        <w:del w:id="109" w:author="Author">
          <w:r w:rsidR="00D81B3C" w:rsidRPr="007F4EBA" w:rsidDel="007F3D21">
            <w:rPr>
              <w:rFonts w:ascii="Times New Roman" w:hAnsi="Times New Roman" w:cs="Times New Roman"/>
              <w:sz w:val="24"/>
              <w:szCs w:val="24"/>
              <w:highlight w:val="yellow"/>
              <w:rPrChange w:id="110"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11"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2" w:author="Author">
        <w:del w:id="113" w:author="Author">
          <w:r w:rsidR="00D81B3C" w:rsidDel="0040470A">
            <w:rPr>
              <w:rFonts w:ascii="Times New Roman" w:hAnsi="Times New Roman" w:cs="Times New Roman"/>
              <w:sz w:val="24"/>
              <w:szCs w:val="24"/>
            </w:rPr>
            <w:delText xml:space="preserve">attributes </w:delText>
          </w:r>
        </w:del>
      </w:ins>
      <w:del w:id="114"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5" w:author="Author">
        <w:del w:id="116" w:author="Author">
          <w:r w:rsidR="00D81B3C" w:rsidDel="0040470A">
            <w:rPr>
              <w:rFonts w:ascii="Times New Roman" w:hAnsi="Times New Roman" w:cs="Times New Roman"/>
              <w:sz w:val="24"/>
              <w:szCs w:val="24"/>
            </w:rPr>
            <w:delText xml:space="preserve"> </w:delText>
          </w:r>
        </w:del>
      </w:ins>
      <w:del w:id="117" w:author="Author">
        <w:r w:rsidR="00C403F5" w:rsidRPr="002F3A4A" w:rsidDel="0040470A">
          <w:rPr>
            <w:rFonts w:ascii="Times New Roman" w:hAnsi="Times New Roman" w:cs="Times New Roman"/>
            <w:sz w:val="24"/>
            <w:szCs w:val="24"/>
          </w:rPr>
          <w:delText xml:space="preserve"> </w:delText>
        </w:r>
      </w:del>
      <w:ins w:id="118" w:author="Author">
        <w:del w:id="119" w:author="Author">
          <w:r w:rsidR="00D81B3C" w:rsidDel="0040470A">
            <w:rPr>
              <w:rFonts w:ascii="Times New Roman" w:hAnsi="Times New Roman" w:cs="Times New Roman"/>
              <w:sz w:val="24"/>
              <w:szCs w:val="24"/>
            </w:rPr>
            <w:delText>the most central to their self-concept</w:delText>
          </w:r>
        </w:del>
      </w:ins>
      <w:del w:id="120"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21"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2"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w:t>
      </w:r>
      <w:proofErr w:type="gramStart"/>
      <w:r w:rsidR="006526F8">
        <w:rPr>
          <w:rFonts w:ascii="Times New Roman" w:hAnsi="Times New Roman" w:cs="Times New Roman"/>
          <w:sz w:val="24"/>
          <w:szCs w:val="24"/>
        </w:rPr>
        <w:t>meta-</w:t>
      </w:r>
      <w:proofErr w:type="gramEnd"/>
      <w:r w:rsidR="006526F8">
        <w:rPr>
          <w:rFonts w:ascii="Times New Roman" w:hAnsi="Times New Roman" w:cs="Times New Roman"/>
          <w:sz w:val="24"/>
          <w:szCs w:val="24"/>
        </w:rPr>
        <w:t xml:space="preserve">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3"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4"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5"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6"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27"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28"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29"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30"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31"/>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2" w:author="Author">
        <w:r w:rsidR="00633D77" w:rsidRPr="002F3A4A" w:rsidDel="001D324C">
          <w:rPr>
            <w:rFonts w:ascii="Times New Roman" w:hAnsi="Times New Roman" w:cs="Times New Roman"/>
            <w:sz w:val="24"/>
            <w:szCs w:val="24"/>
          </w:rPr>
          <w:delText xml:space="preserve"> </w:delText>
        </w:r>
      </w:del>
      <w:ins w:id="133"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4"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5"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6"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37"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38"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39"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40" w:author="Author">
        <w:del w:id="141"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2"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3"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4"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5" w:author="Author">
        <w:del w:id="146"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31"/>
      <w:r w:rsidR="00385CE5">
        <w:rPr>
          <w:rStyle w:val="CommentReference"/>
        </w:rPr>
        <w:commentReference w:id="131"/>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47" w:author="Author"/>
          <w:del w:id="148" w:author="Author"/>
          <w:rFonts w:ascii="Times New Roman" w:hAnsi="Times New Roman" w:cs="Times New Roman"/>
          <w:sz w:val="24"/>
          <w:szCs w:val="24"/>
        </w:rPr>
      </w:pPr>
      <w:del w:id="149"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50" w:author="Author">
        <w:del w:id="151" w:author="Author">
          <w:r w:rsidR="00862B61" w:rsidDel="00FB6479">
            <w:rPr>
              <w:rFonts w:ascii="Times New Roman" w:hAnsi="Times New Roman" w:cs="Times New Roman"/>
              <w:sz w:val="24"/>
              <w:szCs w:val="24"/>
            </w:rPr>
            <w:delText>ts</w:delText>
          </w:r>
        </w:del>
      </w:ins>
      <w:del w:id="152"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3" w:author="Author">
        <w:del w:id="154"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5" w:author="Author"/>
          <w:rFonts w:ascii="Times New Roman" w:hAnsi="Times New Roman" w:cs="Times New Roman"/>
          <w:sz w:val="24"/>
          <w:szCs w:val="24"/>
        </w:rPr>
      </w:pPr>
      <w:del w:id="156"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57" w:author="Author">
        <w:r w:rsidR="00915235">
          <w:rPr>
            <w:rFonts w:ascii="Times New Roman" w:hAnsi="Times New Roman" w:cs="Times New Roman"/>
            <w:sz w:val="24"/>
            <w:szCs w:val="24"/>
          </w:rPr>
          <w:t>the</w:t>
        </w:r>
      </w:ins>
      <w:del w:id="158"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59" w:author="Author">
        <w:r w:rsidR="00102D59" w:rsidDel="00B267C5">
          <w:rPr>
            <w:rFonts w:ascii="Times New Roman" w:hAnsi="Times New Roman" w:cs="Times New Roman"/>
            <w:sz w:val="24"/>
            <w:szCs w:val="24"/>
          </w:rPr>
          <w:delText>narcissis</w:delText>
        </w:r>
      </w:del>
      <w:ins w:id="160" w:author="Author">
        <w:r w:rsidR="00B267C5">
          <w:rPr>
            <w:rFonts w:ascii="Times New Roman" w:hAnsi="Times New Roman" w:cs="Times New Roman"/>
            <w:sz w:val="24"/>
            <w:szCs w:val="24"/>
          </w:rPr>
          <w:t>the personality trait of narcissism</w:t>
        </w:r>
      </w:ins>
      <w:del w:id="161"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2" w:author="Author">
        <w:r w:rsidR="0066413C">
          <w:rPr>
            <w:rFonts w:ascii="Times New Roman" w:hAnsi="Times New Roman" w:cs="Times New Roman"/>
            <w:sz w:val="24"/>
            <w:szCs w:val="24"/>
          </w:rPr>
          <w:t xml:space="preserve">. </w:t>
        </w:r>
        <w:del w:id="163"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4"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65"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r w:rsidR="00B267C5">
          <w:rPr>
            <w:rFonts w:ascii="Times New Roman" w:hAnsi="Times New Roman" w:cs="Times New Roman"/>
            <w:sz w:val="24"/>
            <w:szCs w:val="24"/>
          </w:rPr>
          <w:t>Raskin &amp; Terry, 1988</w:t>
        </w:r>
        <w:r w:rsidR="007F4EBA">
          <w:rPr>
            <w:rFonts w:ascii="Times New Roman" w:hAnsi="Times New Roman" w:cs="Times New Roman"/>
            <w:sz w:val="24"/>
            <w:szCs w:val="24"/>
          </w:rPr>
          <w:t xml:space="preserve">; </w:t>
        </w:r>
        <w:r w:rsidR="007F4EBA" w:rsidRPr="00BA4351">
          <w:rPr>
            <w:rFonts w:ascii="Times New Roman" w:hAnsi="Times New Roman" w:cs="Times New Roman"/>
            <w:sz w:val="24"/>
            <w:szCs w:val="24"/>
            <w:highlight w:val="green"/>
            <w:rPrChange w:id="166" w:author="Author">
              <w:rPr>
                <w:rFonts w:ascii="Times New Roman" w:hAnsi="Times New Roman" w:cs="Times New Roman"/>
                <w:sz w:val="24"/>
                <w:szCs w:val="24"/>
              </w:rPr>
            </w:rPrChange>
          </w:rPr>
          <w:t>Rhodewalt,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67"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68"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69" w:author="Author">
        <w:r w:rsidR="00102D59" w:rsidDel="00D44ED1">
          <w:rPr>
            <w:rFonts w:ascii="Times New Roman" w:hAnsi="Times New Roman" w:cs="Times New Roman"/>
            <w:sz w:val="24"/>
            <w:szCs w:val="24"/>
          </w:rPr>
          <w:lastRenderedPageBreak/>
          <w:delText xml:space="preserve">Self-enhancement </w:delText>
        </w:r>
      </w:del>
      <w:ins w:id="170" w:author="Author">
        <w:del w:id="171"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2" w:author="Author" w:name="move411074252"/>
      <w:moveTo w:id="173" w:author="Author">
        <w:del w:id="174"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5" w:author="Author">
        <w:del w:id="176"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77" w:author="Author">
        <w:del w:id="178"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79" w:author="Author">
        <w:del w:id="180"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commentRangeStart w:id="181"/>
        <w:r w:rsidR="007F4EBA">
          <w:rPr>
            <w:rFonts w:ascii="Times New Roman" w:hAnsi="Times New Roman" w:cs="Times New Roman"/>
            <w:sz w:val="24"/>
            <w:szCs w:val="24"/>
          </w:rPr>
          <w:t>Narcissism</w:t>
        </w:r>
      </w:ins>
      <w:commentRangeEnd w:id="181"/>
      <w:r w:rsidR="00F47797">
        <w:rPr>
          <w:rStyle w:val="CommentReference"/>
        </w:rPr>
        <w:commentReference w:id="181"/>
      </w:r>
      <w:moveTo w:id="182" w:author="Author">
        <w:del w:id="183"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84"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5"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86" w:author="Author">
        <w:r w:rsidR="00F01248" w:rsidRPr="002F3A4A">
          <w:rPr>
            <w:rFonts w:ascii="Times New Roman" w:hAnsi="Times New Roman" w:cs="Times New Roman"/>
            <w:sz w:val="24"/>
            <w:szCs w:val="24"/>
          </w:rPr>
          <w:t>, but it has long been suspected that narcissists’ positive self-evaluations are fragile and unstable—</w:t>
        </w:r>
      </w:moveTo>
      <w:ins w:id="187" w:author="Author">
        <w:r w:rsidR="0050353E">
          <w:rPr>
            <w:rFonts w:ascii="Times New Roman" w:hAnsi="Times New Roman" w:cs="Times New Roman"/>
            <w:sz w:val="24"/>
            <w:szCs w:val="24"/>
          </w:rPr>
          <w:t xml:space="preserve">such that narcissism is </w:t>
        </w:r>
      </w:ins>
      <w:moveTo w:id="188"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89" w:author="Author">
        <w:r w:rsidR="0050353E">
          <w:rPr>
            <w:rFonts w:ascii="Times New Roman" w:hAnsi="Times New Roman" w:cs="Times New Roman"/>
            <w:sz w:val="24"/>
            <w:szCs w:val="24"/>
          </w:rPr>
          <w:t>i</w:t>
        </w:r>
      </w:ins>
      <w:moveTo w:id="190" w:author="Author">
        <w:del w:id="191"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2" w:author="Author">
        <w:r w:rsidR="00C66E26" w:rsidRPr="00157E1D">
          <w:rPr>
            <w:rFonts w:ascii="Times New Roman" w:hAnsi="Times New Roman" w:cs="Times New Roman"/>
            <w:sz w:val="24"/>
            <w:szCs w:val="24"/>
            <w:highlight w:val="green"/>
            <w:rPrChange w:id="193"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proofErr w:type="spellStart"/>
      <w:moveTo w:id="194" w:author="Author">
        <w:r w:rsidR="00F01248" w:rsidRPr="002F3A4A">
          <w:rPr>
            <w:rFonts w:ascii="Times New Roman" w:hAnsi="Times New Roman" w:cs="Times New Roman"/>
            <w:sz w:val="24"/>
            <w:szCs w:val="24"/>
          </w:rPr>
          <w:t>Kernberg</w:t>
        </w:r>
        <w:proofErr w:type="spellEnd"/>
        <w:r w:rsidR="00F01248" w:rsidRPr="002F3A4A">
          <w:rPr>
            <w:rFonts w:ascii="Times New Roman" w:hAnsi="Times New Roman" w:cs="Times New Roman"/>
            <w:sz w:val="24"/>
            <w:szCs w:val="24"/>
          </w:rPr>
          <w:t xml:space="preserve">, 1985; Millon, 1990; </w:t>
        </w:r>
      </w:moveTo>
      <w:ins w:id="195" w:author="Author">
        <w:r w:rsidR="004C46B8" w:rsidRPr="00393D83">
          <w:rPr>
            <w:rFonts w:ascii="Times New Roman" w:hAnsi="Times New Roman" w:cs="Times New Roman"/>
            <w:sz w:val="24"/>
            <w:szCs w:val="24"/>
            <w:highlight w:val="green"/>
            <w:rPrChange w:id="196"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197" w:author="Author">
        <w:r w:rsidR="00F01248" w:rsidRPr="002F3A4A">
          <w:rPr>
            <w:rFonts w:ascii="Times New Roman" w:hAnsi="Times New Roman" w:cs="Times New Roman"/>
            <w:sz w:val="24"/>
            <w:szCs w:val="24"/>
          </w:rPr>
          <w:t>Morf &amp; Rhodewalt, 2001;</w:t>
        </w:r>
      </w:moveTo>
      <w:ins w:id="198" w:author="Author">
        <w:r w:rsidR="004C46B8">
          <w:rPr>
            <w:rFonts w:ascii="Times New Roman" w:hAnsi="Times New Roman" w:cs="Times New Roman"/>
            <w:sz w:val="24"/>
            <w:szCs w:val="24"/>
          </w:rPr>
          <w:t xml:space="preserve"> </w:t>
        </w:r>
        <w:r w:rsidR="004C46B8" w:rsidRPr="00393D83">
          <w:rPr>
            <w:rFonts w:ascii="Times New Roman" w:hAnsi="Times New Roman" w:cs="Times New Roman"/>
            <w:sz w:val="24"/>
            <w:szCs w:val="24"/>
            <w:highlight w:val="green"/>
            <w:rPrChange w:id="199" w:author="Author">
              <w:rPr>
                <w:rFonts w:ascii="Times New Roman" w:hAnsi="Times New Roman" w:cs="Times New Roman"/>
                <w:sz w:val="24"/>
                <w:szCs w:val="24"/>
              </w:rPr>
            </w:rPrChange>
          </w:rPr>
          <w:t>Rhodewalt, 2013</w:t>
        </w:r>
      </w:ins>
      <w:moveTo w:id="200" w:author="Author">
        <w:del w:id="201"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del w:id="202" w:author="Author">
          <w:r w:rsidR="00F01248" w:rsidDel="004C46B8">
            <w:rPr>
              <w:rFonts w:ascii="Times New Roman" w:hAnsi="Times New Roman" w:cs="Times New Roman"/>
              <w:sz w:val="24"/>
              <w:szCs w:val="24"/>
            </w:rPr>
            <w:delText xml:space="preserve">Campbell &amp; Foster, 2007; Millon, 1990; </w:delText>
          </w:r>
        </w:del>
      </w:moveTo>
      <w:ins w:id="203" w:author="Author">
        <w:r w:rsidR="004C46B8" w:rsidRPr="00393D83">
          <w:rPr>
            <w:rFonts w:ascii="Times New Roman" w:hAnsi="Times New Roman" w:cs="Times New Roman"/>
            <w:sz w:val="24"/>
            <w:szCs w:val="24"/>
            <w:highlight w:val="green"/>
            <w:rPrChange w:id="204"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05" w:author="Author">
        <w:del w:id="206" w:author="Author">
          <w:r w:rsidR="00F01248" w:rsidDel="004C46B8">
            <w:rPr>
              <w:rFonts w:ascii="Times New Roman" w:hAnsi="Times New Roman" w:cs="Times New Roman"/>
              <w:sz w:val="24"/>
              <w:szCs w:val="24"/>
            </w:rPr>
            <w:delText>Morf &amp; Rhodewalt, 2001</w:delText>
          </w:r>
        </w:del>
      </w:moveTo>
      <w:ins w:id="207" w:author="Author">
        <w:r w:rsidR="004C46B8" w:rsidRPr="00393D83">
          <w:rPr>
            <w:rFonts w:ascii="Times New Roman" w:hAnsi="Times New Roman" w:cs="Times New Roman"/>
            <w:sz w:val="24"/>
            <w:szCs w:val="24"/>
            <w:highlight w:val="green"/>
            <w:rPrChange w:id="208" w:author="Author">
              <w:rPr>
                <w:rFonts w:ascii="Times New Roman" w:hAnsi="Times New Roman" w:cs="Times New Roman"/>
                <w:sz w:val="24"/>
                <w:szCs w:val="24"/>
              </w:rPr>
            </w:rPrChange>
          </w:rPr>
          <w:t>Rhodewalt, 2013</w:t>
        </w:r>
      </w:ins>
      <w:moveTo w:id="209" w:author="Author">
        <w:r w:rsidR="00F01248">
          <w:rPr>
            <w:rFonts w:ascii="Times New Roman" w:hAnsi="Times New Roman" w:cs="Times New Roman"/>
            <w:sz w:val="24"/>
            <w:szCs w:val="24"/>
          </w:rPr>
          <w:t xml:space="preserve">). </w:t>
        </w:r>
      </w:moveTo>
      <w:ins w:id="210"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 xml:space="preserve">such as by derogating and discrediting the source of negative feedback (Bushman &amp; </w:t>
        </w:r>
        <w:proofErr w:type="spellStart"/>
        <w:r w:rsidR="008B5273" w:rsidRPr="00FF3822">
          <w:rPr>
            <w:rFonts w:ascii="Times New Roman" w:hAnsi="Times New Roman" w:cs="Times New Roman"/>
            <w:sz w:val="24"/>
            <w:szCs w:val="24"/>
          </w:rPr>
          <w:t>Baumeister</w:t>
        </w:r>
        <w:proofErr w:type="spellEnd"/>
        <w:r w:rsidR="008B5273" w:rsidRPr="00FF3822">
          <w:rPr>
            <w:rFonts w:ascii="Times New Roman" w:hAnsi="Times New Roman" w:cs="Times New Roman"/>
            <w:sz w:val="24"/>
            <w:szCs w:val="24"/>
          </w:rPr>
          <w:t xml:space="preserve">, 1998; </w:t>
        </w:r>
        <w:proofErr w:type="spellStart"/>
        <w:r w:rsidR="008B5273" w:rsidRPr="00FF3822">
          <w:rPr>
            <w:rFonts w:ascii="Times New Roman" w:hAnsi="Times New Roman" w:cs="Times New Roman"/>
            <w:sz w:val="24"/>
            <w:szCs w:val="24"/>
          </w:rPr>
          <w:t>Kernis</w:t>
        </w:r>
        <w:proofErr w:type="spellEnd"/>
        <w:r w:rsidR="008B5273" w:rsidRPr="00FF3822">
          <w:rPr>
            <w:rFonts w:ascii="Times New Roman" w:hAnsi="Times New Roman" w:cs="Times New Roman"/>
            <w:sz w:val="24"/>
            <w:szCs w:val="24"/>
          </w:rPr>
          <w:t xml:space="preserve"> &amp; Sun, 1994) and by blaming other people when they experience failure (</w:t>
        </w:r>
        <w:commentRangeStart w:id="211"/>
        <w:r w:rsidR="008B5273" w:rsidRPr="005D3E0A">
          <w:rPr>
            <w:rFonts w:ascii="Times New Roman" w:hAnsi="Times New Roman" w:cs="Times New Roman"/>
            <w:sz w:val="24"/>
            <w:szCs w:val="24"/>
          </w:rPr>
          <w:t>Campbell et al., 2000</w:t>
        </w:r>
      </w:ins>
      <w:commentRangeEnd w:id="211"/>
      <w:r w:rsidR="005D3E0A">
        <w:rPr>
          <w:rStyle w:val="CommentReference"/>
        </w:rPr>
        <w:commentReference w:id="211"/>
      </w:r>
      <w:ins w:id="212" w:author="Author">
        <w:r w:rsidR="008B5273" w:rsidRPr="00FF3822">
          <w:rPr>
            <w:rFonts w:ascii="Times New Roman" w:hAnsi="Times New Roman" w:cs="Times New Roman"/>
            <w:sz w:val="24"/>
            <w:szCs w:val="24"/>
          </w:rPr>
          <w:t xml:space="preserve">). </w:t>
        </w:r>
        <w:del w:id="213"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14"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15"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16" w:author="Author">
        <w:del w:id="217"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18"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19"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20" w:author="Author"/>
          <w:rFonts w:ascii="Times New Roman" w:hAnsi="Times New Roman" w:cs="Times New Roman"/>
          <w:b/>
          <w:sz w:val="24"/>
          <w:szCs w:val="24"/>
          <w:rPrChange w:id="221" w:author="Author">
            <w:rPr>
              <w:del w:id="222" w:author="Author"/>
              <w:rFonts w:ascii="Times New Roman" w:hAnsi="Times New Roman" w:cs="Times New Roman"/>
              <w:sz w:val="24"/>
              <w:szCs w:val="24"/>
            </w:rPr>
          </w:rPrChange>
        </w:rPr>
        <w:pPrChange w:id="223" w:author="Author">
          <w:pPr>
            <w:spacing w:after="0" w:line="480" w:lineRule="auto"/>
            <w:ind w:firstLine="720"/>
          </w:pPr>
        </w:pPrChange>
      </w:pPr>
      <w:ins w:id="224" w:author="Author">
        <w:del w:id="225" w:author="Author">
          <w:r w:rsidRPr="00EB5C3B" w:rsidDel="0022394F">
            <w:rPr>
              <w:rFonts w:ascii="Times New Roman" w:hAnsi="Times New Roman" w:cs="Times New Roman"/>
              <w:b/>
              <w:sz w:val="24"/>
              <w:szCs w:val="24"/>
              <w:rPrChange w:id="226"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27" w:author="Author">
                <w:rPr>
                  <w:rFonts w:ascii="Times New Roman" w:hAnsi="Times New Roman" w:cs="Times New Roman"/>
                  <w:sz w:val="24"/>
                  <w:szCs w:val="24"/>
                </w:rPr>
              </w:rPrChange>
            </w:rPr>
            <w:delText xml:space="preserve"> </w:delText>
          </w:r>
        </w:del>
      </w:ins>
      <w:moveTo w:id="228" w:author="Author">
        <w:del w:id="229" w:author="Author">
          <w:r w:rsidR="00F01248" w:rsidRPr="00EB5C3B" w:rsidDel="0022394F">
            <w:rPr>
              <w:rFonts w:ascii="Times New Roman" w:hAnsi="Times New Roman" w:cs="Times New Roman"/>
              <w:b/>
              <w:sz w:val="24"/>
              <w:szCs w:val="24"/>
              <w:rPrChange w:id="230" w:author="Author">
                <w:rPr>
                  <w:rFonts w:ascii="Times New Roman" w:hAnsi="Times New Roman" w:cs="Times New Roman"/>
                  <w:sz w:val="24"/>
                  <w:szCs w:val="24"/>
                </w:rPr>
              </w:rPrChange>
            </w:rPr>
            <w:delText xml:space="preserve">is a key weapon in narcissists’ self-regulatory arsenal. </w:delText>
          </w:r>
        </w:del>
      </w:moveTo>
      <w:ins w:id="231" w:author="Author">
        <w:del w:id="232" w:author="Author">
          <w:r w:rsidR="00FF3822" w:rsidRPr="00EB5C3B" w:rsidDel="0022394F">
            <w:rPr>
              <w:rFonts w:ascii="Times New Roman" w:hAnsi="Times New Roman" w:cs="Times New Roman"/>
              <w:b/>
              <w:sz w:val="24"/>
              <w:szCs w:val="24"/>
              <w:rPrChange w:id="233"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 </w:delText>
          </w:r>
          <w:commentRangeStart w:id="235"/>
          <w:r w:rsidR="00FF3822" w:rsidRPr="00EB5C3B" w:rsidDel="0022394F">
            <w:rPr>
              <w:rFonts w:ascii="Times New Roman" w:hAnsi="Times New Roman" w:cs="Times New Roman"/>
              <w:b/>
              <w:sz w:val="24"/>
              <w:szCs w:val="24"/>
              <w:rPrChange w:id="236"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37"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35"/>
      <w:del w:id="238" w:author="Author">
        <w:r w:rsidR="0040470A" w:rsidRPr="00EB5C3B" w:rsidDel="0022394F">
          <w:rPr>
            <w:rStyle w:val="CommentReference"/>
            <w:b/>
            <w:rPrChange w:id="239" w:author="Author">
              <w:rPr>
                <w:rStyle w:val="CommentReference"/>
              </w:rPr>
            </w:rPrChange>
          </w:rPr>
          <w:commentReference w:id="235"/>
        </w:r>
      </w:del>
      <w:ins w:id="240" w:author="Author">
        <w:del w:id="241" w:author="Author">
          <w:r w:rsidR="00FF3822" w:rsidRPr="00EB5C3B" w:rsidDel="0022394F">
            <w:rPr>
              <w:rFonts w:ascii="Times New Roman" w:hAnsi="Times New Roman" w:cs="Times New Roman"/>
              <w:b/>
              <w:sz w:val="24"/>
              <w:szCs w:val="24"/>
              <w:rPrChange w:id="242" w:author="Author">
                <w:rPr>
                  <w:rFonts w:ascii="Times New Roman" w:hAnsi="Times New Roman" w:cs="Times New Roman"/>
                  <w:sz w:val="24"/>
                  <w:szCs w:val="24"/>
                </w:rPr>
              </w:rPrChange>
            </w:rPr>
            <w:delText xml:space="preserve">). </w:delText>
          </w:r>
        </w:del>
      </w:ins>
      <w:moveTo w:id="243" w:author="Author">
        <w:del w:id="244" w:author="Author">
          <w:r w:rsidR="00F01248" w:rsidRPr="00EB5C3B" w:rsidDel="0022394F">
            <w:rPr>
              <w:rFonts w:ascii="Times New Roman" w:hAnsi="Times New Roman" w:cs="Times New Roman"/>
              <w:b/>
              <w:sz w:val="24"/>
              <w:szCs w:val="24"/>
              <w:rPrChange w:id="245"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2"/>
    <w:p w14:paraId="3EC94692" w14:textId="27604BB7" w:rsidR="00A7479A" w:rsidDel="003514B3" w:rsidRDefault="00FF3822">
      <w:pPr>
        <w:spacing w:after="0" w:line="480" w:lineRule="auto"/>
        <w:ind w:firstLine="720"/>
        <w:rPr>
          <w:del w:id="246" w:author="Author"/>
          <w:rFonts w:ascii="Times New Roman" w:hAnsi="Times New Roman" w:cs="Times New Roman"/>
          <w:sz w:val="24"/>
          <w:szCs w:val="24"/>
        </w:rPr>
        <w:pPrChange w:id="247" w:author="Author">
          <w:pPr>
            <w:spacing w:after="0" w:line="480" w:lineRule="auto"/>
          </w:pPr>
        </w:pPrChange>
      </w:pPr>
      <w:ins w:id="248" w:author="Author">
        <w:r>
          <w:rPr>
            <w:rFonts w:ascii="Times New Roman" w:hAnsi="Times New Roman" w:cs="Times New Roman"/>
            <w:sz w:val="24"/>
            <w:szCs w:val="24"/>
          </w:rPr>
          <w:t>S</w:t>
        </w:r>
        <w:del w:id="249"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50"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51"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2"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53" w:author="Author"/>
          <w:del w:id="254"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55" w:author="Author"/>
          <w:rFonts w:ascii="Times New Roman" w:hAnsi="Times New Roman" w:cs="Times New Roman"/>
          <w:sz w:val="24"/>
          <w:szCs w:val="24"/>
        </w:rPr>
        <w:pPrChange w:id="256" w:author="Author">
          <w:pPr>
            <w:spacing w:after="0" w:line="480" w:lineRule="auto"/>
          </w:pPr>
        </w:pPrChange>
      </w:pPr>
      <w:ins w:id="257" w:author="Author">
        <w:del w:id="258" w:author="Author">
          <w:r w:rsidDel="003514B3">
            <w:rPr>
              <w:rFonts w:ascii="Times New Roman" w:hAnsi="Times New Roman" w:cs="Times New Roman"/>
              <w:sz w:val="24"/>
              <w:szCs w:val="24"/>
            </w:rPr>
            <w:delText>S</w:delText>
          </w:r>
        </w:del>
        <w:proofErr w:type="gramStart"/>
        <w:r w:rsidR="003514B3">
          <w:rPr>
            <w:rFonts w:ascii="Times New Roman" w:hAnsi="Times New Roman" w:cs="Times New Roman"/>
            <w:sz w:val="24"/>
            <w:szCs w:val="24"/>
          </w:rPr>
          <w:t>s</w:t>
        </w:r>
        <w:r>
          <w:rPr>
            <w:rFonts w:ascii="Times New Roman" w:hAnsi="Times New Roman" w:cs="Times New Roman"/>
            <w:sz w:val="24"/>
            <w:szCs w:val="24"/>
          </w:rPr>
          <w:t>elf-enhancement</w:t>
        </w:r>
        <w:proofErr w:type="gramEnd"/>
        <w:r>
          <w:rPr>
            <w:rFonts w:ascii="Times New Roman" w:hAnsi="Times New Roman" w:cs="Times New Roman"/>
            <w:sz w:val="24"/>
            <w:szCs w:val="24"/>
          </w:rPr>
          <w:t xml:space="preserve"> </w:t>
        </w:r>
        <w:del w:id="259"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60"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61" w:author="Author">
        <w:del w:id="262"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63" w:author="Author">
        <w:r w:rsidR="00F01248">
          <w:rPr>
            <w:rFonts w:ascii="Times New Roman" w:hAnsi="Times New Roman" w:cs="Times New Roman"/>
            <w:sz w:val="24"/>
            <w:szCs w:val="24"/>
          </w:rPr>
          <w:t>,</w:t>
        </w:r>
        <w:del w:id="264" w:author="Author">
          <w:r w:rsidR="00F01248" w:rsidDel="003514B3">
            <w:rPr>
              <w:rFonts w:ascii="Times New Roman" w:hAnsi="Times New Roman" w:cs="Times New Roman"/>
              <w:sz w:val="24"/>
              <w:szCs w:val="24"/>
            </w:rPr>
            <w:delText xml:space="preserve"> but</w:delText>
          </w:r>
        </w:del>
      </w:ins>
      <w:del w:id="265"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66"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67" w:author="Author">
        <w:r w:rsidR="00F01248">
          <w:rPr>
            <w:rFonts w:ascii="Times New Roman" w:hAnsi="Times New Roman" w:cs="Times New Roman"/>
            <w:sz w:val="24"/>
            <w:szCs w:val="24"/>
          </w:rPr>
          <w:t>d</w:t>
        </w:r>
      </w:ins>
      <w:del w:id="268"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69"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70" w:author="Author">
        <w:r w:rsidR="00024F0D" w:rsidRPr="00AF3F16">
          <w:rPr>
            <w:rFonts w:ascii="Times New Roman" w:hAnsi="Times New Roman" w:cs="Times New Roman"/>
            <w:sz w:val="24"/>
            <w:szCs w:val="24"/>
            <w:highlight w:val="green"/>
            <w:rPrChange w:id="271"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2"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3" w:author="Author">
              <w:rPr>
                <w:rFonts w:ascii="Times New Roman" w:hAnsi="Times New Roman" w:cs="Times New Roman"/>
                <w:sz w:val="24"/>
                <w:szCs w:val="24"/>
              </w:rPr>
            </w:rPrChange>
          </w:rPr>
          <w:t>Sedikides &amp; Gregg, 2008</w:t>
        </w:r>
      </w:ins>
      <w:del w:id="274"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75" w:author="Author">
        <w:r w:rsidR="00FC3CD1" w:rsidRPr="002B50E5">
          <w:rPr>
            <w:rFonts w:ascii="Times New Roman" w:hAnsi="Times New Roman" w:cs="Times New Roman"/>
            <w:sz w:val="24"/>
            <w:szCs w:val="24"/>
            <w:highlight w:val="green"/>
            <w:rPrChange w:id="276"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77" w:author="Author">
        <w:r w:rsidR="00C048EB" w:rsidRPr="00C048EB" w:rsidDel="00FC3CD1">
          <w:rPr>
            <w:rFonts w:ascii="Times New Roman" w:hAnsi="Times New Roman" w:cs="Times New Roman"/>
            <w:sz w:val="24"/>
            <w:szCs w:val="24"/>
          </w:rPr>
          <w:delText>Blaine &amp; Crocker, 1993; Bradley, 1978</w:delText>
        </w:r>
      </w:del>
      <w:ins w:id="278" w:author="Author">
        <w:r w:rsidR="00FC3CD1" w:rsidRPr="002B50E5">
          <w:rPr>
            <w:rFonts w:ascii="Times New Roman" w:hAnsi="Times New Roman" w:cs="Times New Roman"/>
            <w:sz w:val="24"/>
            <w:szCs w:val="24"/>
            <w:highlight w:val="green"/>
            <w:rPrChange w:id="279" w:author="Author">
              <w:rPr>
                <w:rFonts w:ascii="Times New Roman" w:hAnsi="Times New Roman" w:cs="Times New Roman"/>
                <w:sz w:val="24"/>
                <w:szCs w:val="24"/>
              </w:rPr>
            </w:rPrChange>
          </w:rPr>
          <w:t>Mezulis, Abramson, Hyde, &amp; Hankin,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80"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81" w:author="Author">
        <w:r w:rsidR="00FC3CD1">
          <w:rPr>
            <w:rFonts w:ascii="Times New Roman" w:hAnsi="Times New Roman" w:cs="Times New Roman"/>
            <w:sz w:val="24"/>
            <w:szCs w:val="24"/>
          </w:rPr>
          <w:t xml:space="preserve">Alicke &amp; </w:t>
        </w:r>
        <w:proofErr w:type="spellStart"/>
        <w:r w:rsidR="00FC3CD1">
          <w:rPr>
            <w:rFonts w:ascii="Times New Roman" w:hAnsi="Times New Roman" w:cs="Times New Roman"/>
            <w:sz w:val="24"/>
            <w:szCs w:val="24"/>
          </w:rPr>
          <w:t>Govorun</w:t>
        </w:r>
        <w:proofErr w:type="spellEnd"/>
        <w:r w:rsidR="00FC3CD1">
          <w:rPr>
            <w:rFonts w:ascii="Times New Roman" w:hAnsi="Times New Roman" w:cs="Times New Roman"/>
            <w:sz w:val="24"/>
            <w:szCs w:val="24"/>
          </w:rPr>
          <w:t xml:space="preserve">, 2005; </w:t>
        </w:r>
      </w:ins>
      <w:r w:rsidR="00A538AB" w:rsidRPr="002F3A4A">
        <w:rPr>
          <w:rFonts w:ascii="Times New Roman" w:hAnsi="Times New Roman" w:cs="Times New Roman"/>
          <w:sz w:val="24"/>
          <w:szCs w:val="24"/>
        </w:rPr>
        <w:t>Brown, 1986</w:t>
      </w:r>
      <w:del w:id="282"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83"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 xml:space="preserve">Gosling, John, </w:t>
        </w:r>
        <w:proofErr w:type="spellStart"/>
        <w:r w:rsidR="00FA6B77">
          <w:rPr>
            <w:rFonts w:ascii="Times New Roman" w:hAnsi="Times New Roman" w:cs="Times New Roman"/>
            <w:sz w:val="24"/>
            <w:szCs w:val="24"/>
          </w:rPr>
          <w:t>Craik</w:t>
        </w:r>
        <w:proofErr w:type="spellEnd"/>
        <w:r w:rsidR="00FA6B77">
          <w:rPr>
            <w:rFonts w:ascii="Times New Roman" w:hAnsi="Times New Roman" w:cs="Times New Roman"/>
            <w:sz w:val="24"/>
            <w:szCs w:val="24"/>
          </w:rPr>
          <w:t>, and Robins (</w:t>
        </w:r>
        <w:commentRangeStart w:id="284"/>
        <w:r w:rsidR="00FA6B77">
          <w:rPr>
            <w:rFonts w:ascii="Times New Roman" w:hAnsi="Times New Roman" w:cs="Times New Roman"/>
            <w:sz w:val="24"/>
            <w:szCs w:val="24"/>
          </w:rPr>
          <w:t>2008</w:t>
        </w:r>
      </w:ins>
      <w:commentRangeEnd w:id="284"/>
      <w:r w:rsidR="003974FC">
        <w:rPr>
          <w:rStyle w:val="CommentReference"/>
        </w:rPr>
        <w:commentReference w:id="284"/>
      </w:r>
      <w:ins w:id="285" w:author="Author">
        <w:r w:rsidR="00FA6B77">
          <w:rPr>
            <w:rFonts w:ascii="Times New Roman" w:hAnsi="Times New Roman" w:cs="Times New Roman"/>
            <w:sz w:val="24"/>
            <w:szCs w:val="24"/>
          </w:rPr>
          <w:t>) found</w:t>
        </w:r>
        <w:del w:id="286"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87"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88"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89"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90" w:author="Author">
        <w:r w:rsidR="0004724D" w:rsidRPr="002F3A4A" w:rsidDel="00FA6B77">
          <w:rPr>
            <w:rFonts w:ascii="Times New Roman" w:hAnsi="Times New Roman" w:cs="Times New Roman"/>
            <w:sz w:val="24"/>
            <w:szCs w:val="24"/>
          </w:rPr>
          <w:delText>C</w:delText>
        </w:r>
      </w:del>
      <w:ins w:id="291"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92" w:author="Author">
        <w:r w:rsidR="000E7CD9">
          <w:rPr>
            <w:rFonts w:ascii="Times New Roman" w:hAnsi="Times New Roman" w:cs="Times New Roman"/>
            <w:sz w:val="24"/>
            <w:szCs w:val="24"/>
          </w:rPr>
          <w:t xml:space="preserve">—with narcissism being a leading indicator of </w:t>
        </w:r>
        <w:del w:id="293"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94"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95"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96"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97" w:author="Author"/>
          <w:del w:id="298"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299" w:author="Author" w:name="move411074252"/>
      <w:moveFrom w:id="300"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299"/>
    <w:p w14:paraId="5CF1DB73" w14:textId="5B53EABB" w:rsidR="006174E5" w:rsidDel="0022394F" w:rsidRDefault="00F435C2">
      <w:pPr>
        <w:spacing w:after="0" w:line="480" w:lineRule="auto"/>
        <w:rPr>
          <w:del w:id="301" w:author="Author"/>
          <w:rFonts w:ascii="Times New Roman" w:hAnsi="Times New Roman" w:cs="Times New Roman"/>
          <w:b/>
          <w:sz w:val="24"/>
          <w:szCs w:val="24"/>
        </w:rPr>
        <w:pPrChange w:id="302"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03" w:author="Author">
        <w:del w:id="304" w:author="Author">
          <w:r w:rsidR="0022394F" w:rsidDel="00C01115">
            <w:rPr>
              <w:rFonts w:ascii="Times New Roman" w:hAnsi="Times New Roman" w:cs="Times New Roman"/>
              <w:b/>
              <w:sz w:val="24"/>
              <w:szCs w:val="24"/>
            </w:rPr>
            <w:delText>T</w:delText>
          </w:r>
        </w:del>
      </w:ins>
      <w:del w:id="305"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06"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07" w:author="Author">
        <w:r w:rsidR="0022394F">
          <w:rPr>
            <w:rFonts w:ascii="Times New Roman" w:hAnsi="Times New Roman" w:cs="Times New Roman"/>
            <w:b/>
            <w:sz w:val="24"/>
            <w:szCs w:val="24"/>
          </w:rPr>
          <w:t>S</w:t>
        </w:r>
      </w:ins>
      <w:del w:id="308"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09" w:author="Author">
        <w:r w:rsidR="0022394F">
          <w:rPr>
            <w:rFonts w:ascii="Times New Roman" w:hAnsi="Times New Roman" w:cs="Times New Roman"/>
            <w:b/>
            <w:sz w:val="24"/>
            <w:szCs w:val="24"/>
          </w:rPr>
          <w:t>E</w:t>
        </w:r>
      </w:ins>
      <w:del w:id="310"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11" w:author="Author">
        <w:r w:rsidR="006174E5" w:rsidRPr="0022394F" w:rsidDel="00C01115">
          <w:rPr>
            <w:rFonts w:ascii="Times New Roman" w:hAnsi="Times New Roman" w:cs="Times New Roman"/>
            <w:b/>
            <w:sz w:val="24"/>
            <w:szCs w:val="24"/>
          </w:rPr>
          <w:delText xml:space="preserve"> </w:delText>
        </w:r>
      </w:del>
      <w:ins w:id="312" w:author="Author">
        <w:del w:id="313" w:author="Author">
          <w:r w:rsidR="0022394F" w:rsidDel="00C01115">
            <w:rPr>
              <w:rFonts w:ascii="Times New Roman" w:hAnsi="Times New Roman" w:cs="Times New Roman"/>
              <w:b/>
              <w:sz w:val="24"/>
              <w:szCs w:val="24"/>
            </w:rPr>
            <w:delText>B</w:delText>
          </w:r>
        </w:del>
      </w:ins>
      <w:del w:id="314" w:author="Author">
        <w:r w:rsidR="006174E5" w:rsidRPr="0022394F" w:rsidDel="00C01115">
          <w:rPr>
            <w:rFonts w:ascii="Times New Roman" w:hAnsi="Times New Roman" w:cs="Times New Roman"/>
            <w:b/>
            <w:sz w:val="24"/>
            <w:szCs w:val="24"/>
          </w:rPr>
          <w:delText>bias</w:delText>
        </w:r>
      </w:del>
      <w:ins w:id="315" w:author="Author">
        <w:del w:id="316" w:author="Author">
          <w:r w:rsidR="00EB5C3B" w:rsidRPr="0022394F" w:rsidDel="00C01115">
            <w:rPr>
              <w:rFonts w:ascii="Times New Roman" w:hAnsi="Times New Roman" w:cs="Times New Roman"/>
              <w:b/>
              <w:sz w:val="24"/>
              <w:szCs w:val="24"/>
              <w:rPrChange w:id="317"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18"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19" w:author="Author">
          <w:pPr>
            <w:spacing w:after="0" w:line="480" w:lineRule="auto"/>
            <w:ind w:firstLine="360"/>
          </w:pPr>
        </w:pPrChange>
      </w:pPr>
      <w:ins w:id="320" w:author="Author">
        <w:r>
          <w:rPr>
            <w:rFonts w:ascii="Times New Roman" w:hAnsi="Times New Roman" w:cs="Times New Roman"/>
            <w:sz w:val="24"/>
            <w:szCs w:val="24"/>
          </w:rPr>
          <w:tab/>
        </w:r>
        <w:del w:id="321" w:author="Author">
          <w:r w:rsidR="00DC6020" w:rsidDel="00EB5C3B">
            <w:rPr>
              <w:rFonts w:ascii="Times New Roman" w:hAnsi="Times New Roman" w:cs="Times New Roman"/>
              <w:sz w:val="24"/>
              <w:szCs w:val="24"/>
            </w:rPr>
            <w:tab/>
          </w:r>
        </w:del>
      </w:ins>
      <w:del w:id="322" w:author="Author">
        <w:r w:rsidR="00C75D58" w:rsidDel="00EB5C3B">
          <w:rPr>
            <w:rFonts w:ascii="Times New Roman" w:hAnsi="Times New Roman" w:cs="Times New Roman"/>
            <w:sz w:val="24"/>
            <w:szCs w:val="24"/>
          </w:rPr>
          <w:delText>S</w:delText>
        </w:r>
      </w:del>
      <w:ins w:id="323"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24"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25"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26"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27"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28"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9" w:author="Author">
              <w:rPr>
                <w:rFonts w:ascii="Times New Roman" w:hAnsi="Times New Roman" w:cs="Times New Roman"/>
                <w:sz w:val="24"/>
                <w:szCs w:val="24"/>
              </w:rPr>
            </w:rPrChange>
          </w:rPr>
          <w:t>Kurt &amp; Paulhus,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30"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31" w:author="Author"/>
          <w:del w:id="332" w:author="Author"/>
          <w:rFonts w:ascii="Times New Roman" w:hAnsi="Times New Roman" w:cs="Times New Roman"/>
          <w:sz w:val="24"/>
          <w:szCs w:val="24"/>
        </w:rPr>
        <w:pPrChange w:id="333" w:author="Author">
          <w:pPr>
            <w:widowControl w:val="0"/>
            <w:spacing w:after="0" w:line="480" w:lineRule="auto"/>
            <w:ind w:firstLine="360"/>
          </w:pPr>
        </w:pPrChange>
      </w:pPr>
      <w:ins w:id="334"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35" w:author="Author">
        <w:r w:rsidR="00D40F9D" w:rsidRPr="007B4E38">
          <w:rPr>
            <w:rFonts w:ascii="Times New Roman" w:hAnsi="Times New Roman" w:cs="Times New Roman"/>
            <w:sz w:val="24"/>
            <w:szCs w:val="24"/>
            <w:highlight w:val="green"/>
            <w:rPrChange w:id="336" w:author="Author">
              <w:rPr>
                <w:rFonts w:ascii="Times New Roman" w:hAnsi="Times New Roman" w:cs="Times New Roman"/>
                <w:sz w:val="24"/>
                <w:szCs w:val="24"/>
              </w:rPr>
            </w:rPrChange>
          </w:rPr>
          <w:t>Kurt &amp; Paulhus,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37" w:author="Author">
        <w:r w:rsidR="00E648F4">
          <w:rPr>
            <w:rFonts w:ascii="Times New Roman" w:hAnsi="Times New Roman" w:cs="Times New Roman"/>
            <w:sz w:val="24"/>
            <w:szCs w:val="24"/>
          </w:rPr>
          <w:t>4</w:t>
        </w:r>
      </w:ins>
      <w:del w:id="338"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39"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40"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41" w:author="Author">
        <w:r w:rsidR="00D40F9D">
          <w:rPr>
            <w:rFonts w:ascii="Times New Roman" w:hAnsi="Times New Roman" w:cs="Times New Roman"/>
            <w:sz w:val="24"/>
            <w:szCs w:val="24"/>
          </w:rPr>
          <w:t xml:space="preserve">meta-analytic </w:t>
        </w:r>
      </w:ins>
      <w:del w:id="342"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43" w:author="Author">
        <w:r w:rsidR="00D40F9D">
          <w:rPr>
            <w:rFonts w:ascii="Times New Roman" w:hAnsi="Times New Roman" w:cs="Times New Roman"/>
            <w:sz w:val="24"/>
            <w:szCs w:val="24"/>
          </w:rPr>
          <w:t xml:space="preserve">, whereas </w:t>
        </w:r>
      </w:ins>
      <w:del w:id="344" w:author="Author">
        <w:r w:rsidR="007035A4" w:rsidRPr="002F3A4A" w:rsidDel="00D40F9D">
          <w:rPr>
            <w:rFonts w:ascii="Times New Roman" w:hAnsi="Times New Roman" w:cs="Times New Roman"/>
            <w:sz w:val="24"/>
            <w:szCs w:val="24"/>
          </w:rPr>
          <w:delText xml:space="preserve"> (</w:delText>
        </w:r>
      </w:del>
      <w:ins w:id="345" w:author="Author">
        <w:del w:id="346" w:author="Author">
          <w:r w:rsidR="00CF2300" w:rsidDel="00D40F9D">
            <w:rPr>
              <w:rFonts w:ascii="Times New Roman" w:hAnsi="Times New Roman" w:cs="Times New Roman"/>
              <w:sz w:val="24"/>
              <w:szCs w:val="24"/>
            </w:rPr>
            <w:delText xml:space="preserve">Kurt &amp; Paulhus, 2008; </w:delText>
          </w:r>
        </w:del>
      </w:ins>
      <w:del w:id="347"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48"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49"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50" w:author="Author">
        <w:r w:rsidR="00D40F9D">
          <w:rPr>
            <w:rFonts w:ascii="Times New Roman" w:hAnsi="Times New Roman" w:cs="Times New Roman"/>
            <w:sz w:val="24"/>
            <w:szCs w:val="24"/>
          </w:rPr>
          <w:t>was</w:t>
        </w:r>
      </w:ins>
      <w:del w:id="351"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52" w:author="Author" w:name="move411696691"/>
      <w:moveTo w:id="353" w:author="Author">
        <w:del w:id="354" w:author="Author">
          <w:r w:rsidR="00D40F9D" w:rsidDel="00D40F9D">
            <w:rPr>
              <w:rFonts w:ascii="Times New Roman" w:hAnsi="Times New Roman" w:cs="Times New Roman"/>
              <w:sz w:val="24"/>
              <w:szCs w:val="24"/>
            </w:rPr>
            <w:delText>Further, Paulhus and Kurt (2008)</w:delText>
          </w:r>
        </w:del>
      </w:moveTo>
      <w:moveToRangeEnd w:id="352"/>
      <w:ins w:id="355" w:author="Author">
        <w:r w:rsidR="00B309C3">
          <w:rPr>
            <w:rFonts w:ascii="Times New Roman" w:hAnsi="Times New Roman" w:cs="Times New Roman"/>
            <w:sz w:val="24"/>
            <w:szCs w:val="24"/>
          </w:rPr>
          <w:t>Further, i</w:t>
        </w:r>
      </w:ins>
      <w:del w:id="356" w:author="Author">
        <w:r w:rsidR="00CD53BC" w:rsidRPr="002F3A4A" w:rsidDel="00B309C3">
          <w:rPr>
            <w:rFonts w:ascii="Times New Roman" w:hAnsi="Times New Roman" w:cs="Times New Roman"/>
            <w:sz w:val="24"/>
            <w:szCs w:val="24"/>
          </w:rPr>
          <w:delText xml:space="preserve">As an example, </w:delText>
        </w:r>
      </w:del>
      <w:ins w:id="357"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58" w:author="Author">
              <w:rPr>
                <w:rFonts w:ascii="Times New Roman" w:hAnsi="Times New Roman" w:cs="Times New Roman"/>
                <w:sz w:val="24"/>
                <w:szCs w:val="24"/>
              </w:rPr>
            </w:rPrChange>
          </w:rPr>
          <w:t>Kurt and Paulhus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59"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60"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61"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62"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Kurt and Paulhus (2008)</w:t>
        </w:r>
        <w:del w:id="363"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del w:id="364"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65"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66"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67"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68"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69" w:author="Author" w:name="move411696691"/>
      <w:moveFrom w:id="370" w:author="Author">
        <w:ins w:id="371" w:author="Author">
          <w:r w:rsidR="00E648F4" w:rsidDel="00D40F9D">
            <w:rPr>
              <w:rFonts w:ascii="Times New Roman" w:hAnsi="Times New Roman" w:cs="Times New Roman"/>
              <w:sz w:val="24"/>
              <w:szCs w:val="24"/>
            </w:rPr>
            <w:t>Further, Paulhus and Kurt (2008)</w:t>
          </w:r>
        </w:ins>
      </w:moveFrom>
      <w:moveFromRangeEnd w:id="369"/>
      <w:ins w:id="372"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proofErr w:type="gramStart"/>
      <w:ins w:id="373" w:author="Author">
        <w:r>
          <w:rPr>
            <w:rFonts w:ascii="Times New Roman" w:hAnsi="Times New Roman" w:cs="Times New Roman"/>
            <w:sz w:val="24"/>
            <w:szCs w:val="24"/>
          </w:rPr>
          <w:t>n</w:t>
        </w:r>
      </w:ins>
      <w:proofErr w:type="gramEnd"/>
      <w:del w:id="374"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75" w:author="Author"/>
          <w:rFonts w:ascii="Times New Roman" w:hAnsi="Times New Roman"/>
          <w:sz w:val="24"/>
          <w:szCs w:val="24"/>
        </w:rPr>
        <w:pPrChange w:id="376" w:author="Author">
          <w:pPr>
            <w:pStyle w:val="CommentText"/>
            <w:spacing w:after="0" w:line="480" w:lineRule="auto"/>
            <w:ind w:firstLine="360"/>
          </w:pPr>
        </w:pPrChange>
      </w:pPr>
      <w:ins w:id="377" w:author="Author">
        <w:r>
          <w:rPr>
            <w:rFonts w:ascii="Times New Roman" w:hAnsi="Times New Roman" w:cs="Times New Roman"/>
            <w:sz w:val="24"/>
            <w:szCs w:val="24"/>
          </w:rPr>
          <w:tab/>
        </w:r>
        <w:r w:rsidR="005D01FC">
          <w:rPr>
            <w:rFonts w:ascii="Times New Roman" w:hAnsi="Times New Roman" w:cs="Times New Roman"/>
            <w:sz w:val="24"/>
            <w:szCs w:val="24"/>
          </w:rPr>
          <w:t>T</w:t>
        </w:r>
        <w:del w:id="378" w:author="Author">
          <w:r w:rsidR="00443AF8" w:rsidDel="005D01FC">
            <w:rPr>
              <w:rFonts w:ascii="Times New Roman" w:hAnsi="Times New Roman" w:cs="Times New Roman"/>
              <w:sz w:val="24"/>
              <w:szCs w:val="24"/>
            </w:rPr>
            <w:delText>In sum, t</w:delText>
          </w:r>
        </w:del>
      </w:ins>
      <w:del w:id="379"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80" w:author="Author">
        <w:r w:rsidR="00443AF8">
          <w:rPr>
            <w:rFonts w:ascii="Times New Roman" w:hAnsi="Times New Roman" w:cs="Times New Roman"/>
            <w:sz w:val="24"/>
            <w:szCs w:val="24"/>
          </w:rPr>
          <w:t xml:space="preserve"> </w:t>
        </w:r>
        <w:del w:id="381"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82" w:author="Author">
              <w:rPr>
                <w:rFonts w:ascii="Times New Roman" w:hAnsi="Times New Roman" w:cs="Times New Roman"/>
                <w:sz w:val="24"/>
                <w:szCs w:val="24"/>
              </w:rPr>
            </w:rPrChange>
          </w:rPr>
          <w:t>Kurt &amp; Paulhus, 2008, p. 840</w:t>
        </w:r>
        <w:r w:rsidR="00F01B20">
          <w:rPr>
            <w:rFonts w:ascii="Times New Roman" w:hAnsi="Times New Roman" w:cs="Times New Roman"/>
            <w:sz w:val="24"/>
            <w:szCs w:val="24"/>
          </w:rPr>
          <w:t xml:space="preserve">). </w:t>
        </w:r>
      </w:ins>
      <w:del w:id="383" w:author="Author">
        <w:r w:rsidR="00A15AA5" w:rsidRPr="00A15AA5" w:rsidDel="00F01B20">
          <w:rPr>
            <w:rFonts w:ascii="Times New Roman" w:hAnsi="Times New Roman" w:cs="Times New Roman"/>
            <w:sz w:val="24"/>
            <w:szCs w:val="24"/>
          </w:rPr>
          <w:delText>, a</w:delText>
        </w:r>
      </w:del>
      <w:ins w:id="384" w:author="Author">
        <w:del w:id="385"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86" w:author="Author">
          <w:r w:rsidR="00625413" w:rsidDel="00A60118">
            <w:rPr>
              <w:rFonts w:ascii="Times New Roman" w:hAnsi="Times New Roman" w:cs="Times New Roman"/>
              <w:sz w:val="24"/>
              <w:szCs w:val="24"/>
            </w:rPr>
            <w:delText>, a</w:delText>
          </w:r>
        </w:del>
      </w:ins>
      <w:del w:id="387" w:author="Author">
        <w:r w:rsidR="00A15AA5" w:rsidRPr="00A15AA5" w:rsidDel="00A60118">
          <w:rPr>
            <w:rFonts w:ascii="Times New Roman" w:hAnsi="Times New Roman" w:cs="Times New Roman"/>
            <w:sz w:val="24"/>
            <w:szCs w:val="24"/>
          </w:rPr>
          <w:delText xml:space="preserve">lthough somewhat unlikely, </w:delText>
        </w:r>
      </w:del>
      <w:ins w:id="388" w:author="Author">
        <w:del w:id="389"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90"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91"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392"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93"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94"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95"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96"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97"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398"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399"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400"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401"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02" w:author="Author">
        <w:r w:rsidR="000F7946">
          <w:rPr>
            <w:rFonts w:ascii="Times New Roman" w:hAnsi="Times New Roman"/>
            <w:sz w:val="24"/>
            <w:szCs w:val="24"/>
          </w:rPr>
          <w:t>For example</w:t>
        </w:r>
      </w:ins>
      <w:moveToRangeStart w:id="403" w:author="Author" w:name="move411771277"/>
      <w:moveTo w:id="404" w:author="Author">
        <w:del w:id="405"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06" w:author="Author">
        <w:del w:id="407" w:author="Author">
          <w:r w:rsidR="00330200" w:rsidDel="005371CF">
            <w:rPr>
              <w:rFonts w:ascii="Times New Roman" w:hAnsi="Times New Roman"/>
              <w:sz w:val="24"/>
              <w:szCs w:val="24"/>
            </w:rPr>
            <w:delText xml:space="preserve">results from </w:delText>
          </w:r>
        </w:del>
      </w:ins>
      <w:moveTo w:id="408" w:author="Author">
        <w:del w:id="409"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03"/>
      <w:del w:id="410"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11" w:author="Author">
        <w:del w:id="412"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13" w:author="Author">
        <w:r w:rsidR="00A15AA5" w:rsidRPr="00A15AA5" w:rsidDel="005371CF">
          <w:rPr>
            <w:rFonts w:ascii="Times New Roman" w:hAnsi="Times New Roman"/>
            <w:sz w:val="24"/>
            <w:szCs w:val="24"/>
          </w:rPr>
          <w:delText xml:space="preserve">found that celebrities </w:delText>
        </w:r>
      </w:del>
      <w:ins w:id="414" w:author="Author">
        <w:del w:id="415" w:author="Author">
          <w:r w:rsidR="0030647A" w:rsidDel="005371CF">
            <w:rPr>
              <w:rFonts w:ascii="Times New Roman" w:hAnsi="Times New Roman"/>
              <w:sz w:val="24"/>
              <w:szCs w:val="24"/>
            </w:rPr>
            <w:delText>were found to be</w:delText>
          </w:r>
        </w:del>
      </w:ins>
      <w:del w:id="416" w:author="Author">
        <w:r w:rsidR="00A15AA5" w:rsidRPr="00A15AA5" w:rsidDel="005371CF">
          <w:rPr>
            <w:rFonts w:ascii="Times New Roman" w:hAnsi="Times New Roman"/>
            <w:sz w:val="24"/>
            <w:szCs w:val="24"/>
          </w:rPr>
          <w:delText xml:space="preserve">are more narcissistic than the general population, and </w:delText>
        </w:r>
      </w:del>
      <w:ins w:id="417" w:author="Author">
        <w:del w:id="418" w:author="Author">
          <w:r w:rsidR="0030647A" w:rsidDel="005371CF">
            <w:rPr>
              <w:rFonts w:ascii="Times New Roman" w:hAnsi="Times New Roman"/>
              <w:sz w:val="24"/>
              <w:szCs w:val="24"/>
            </w:rPr>
            <w:delText xml:space="preserve">celebrities’ </w:delText>
          </w:r>
        </w:del>
      </w:ins>
      <w:del w:id="419"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20" w:author="Author">
        <w:del w:id="421" w:author="Author">
          <w:r w:rsidR="00330200" w:rsidDel="005371CF">
            <w:rPr>
              <w:rFonts w:ascii="Times New Roman" w:hAnsi="Times New Roman"/>
              <w:sz w:val="24"/>
              <w:szCs w:val="24"/>
            </w:rPr>
            <w:delText xml:space="preserve">Young &amp; Pinsky, 2006, </w:delText>
          </w:r>
        </w:del>
      </w:ins>
      <w:del w:id="422" w:author="Author">
        <w:r w:rsidR="00A15AA5" w:rsidRPr="00A15AA5" w:rsidDel="005371CF">
          <w:rPr>
            <w:rFonts w:ascii="Times New Roman" w:hAnsi="Times New Roman"/>
            <w:sz w:val="24"/>
            <w:szCs w:val="24"/>
          </w:rPr>
          <w:delText xml:space="preserve">p. 463). </w:delText>
        </w:r>
      </w:del>
      <w:moveFromRangeStart w:id="423" w:author="Author" w:name="move411771277"/>
      <w:moveFrom w:id="424" w:author="Author">
        <w:del w:id="425"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23"/>
      <w:del w:id="426"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27" w:author="Author">
        <w:r w:rsidR="00560F8B">
          <w:rPr>
            <w:rFonts w:ascii="Times New Roman" w:hAnsi="Times New Roman"/>
            <w:sz w:val="24"/>
            <w:szCs w:val="24"/>
          </w:rPr>
          <w:t xml:space="preserve">, </w:t>
        </w:r>
      </w:ins>
      <w:del w:id="428"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2010)</w:t>
      </w:r>
      <w:ins w:id="429"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30"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31"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32"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33"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34"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35"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36" w:author="Author">
        <w:r w:rsidR="00FE00B1">
          <w:rPr>
            <w:rFonts w:ascii="Times New Roman" w:hAnsi="Times New Roman"/>
            <w:sz w:val="24"/>
            <w:szCs w:val="24"/>
          </w:rPr>
          <w:t xml:space="preserve">strongly </w:t>
        </w:r>
      </w:ins>
      <w:del w:id="437"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38" w:author="Author">
        <w:r w:rsidR="00A15AA5" w:rsidRPr="00A15AA5" w:rsidDel="00560F8B">
          <w:rPr>
            <w:rFonts w:ascii="Times New Roman" w:hAnsi="Times New Roman"/>
            <w:sz w:val="24"/>
            <w:szCs w:val="24"/>
          </w:rPr>
          <w:delText xml:space="preserve">traits </w:delText>
        </w:r>
      </w:del>
      <w:ins w:id="439"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40" w:author="Author">
        <w:r w:rsidR="00A15AA5" w:rsidRPr="00A15AA5" w:rsidDel="00560F8B">
          <w:rPr>
            <w:rFonts w:ascii="Times New Roman" w:hAnsi="Times New Roman"/>
            <w:sz w:val="24"/>
            <w:szCs w:val="24"/>
          </w:rPr>
          <w:delText xml:space="preserve">intelligence </w:delText>
        </w:r>
      </w:del>
      <w:ins w:id="441"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42"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w:t>
      </w:r>
      <w:ins w:id="443"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44"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45"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46"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47" w:author="Author">
        <w:r w:rsidR="00BE733A">
          <w:rPr>
            <w:rFonts w:ascii="Times New Roman" w:hAnsi="Times New Roman"/>
            <w:sz w:val="24"/>
            <w:szCs w:val="24"/>
          </w:rPr>
          <w:t>in a group discussion exercise [</w:t>
        </w:r>
      </w:ins>
      <w:del w:id="448" w:author="Author">
        <w:r w:rsidR="00A15AA5" w:rsidRPr="00A15AA5" w:rsidDel="00BE733A">
          <w:rPr>
            <w:rFonts w:ascii="Times New Roman" w:hAnsi="Times New Roman"/>
            <w:sz w:val="24"/>
            <w:szCs w:val="24"/>
          </w:rPr>
          <w:delText>(</w:delText>
        </w:r>
      </w:del>
      <w:ins w:id="449"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50" w:author="Author">
        <w:r w:rsidR="00BE733A">
          <w:rPr>
            <w:rFonts w:ascii="Times New Roman" w:hAnsi="Times New Roman"/>
            <w:sz w:val="24"/>
            <w:szCs w:val="24"/>
          </w:rPr>
          <w:t>]</w:t>
        </w:r>
      </w:ins>
      <w:del w:id="451"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52"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53"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54"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55" w:author="Author">
        <w:r w:rsidR="00B438F2">
          <w:rPr>
            <w:rFonts w:ascii="Times New Roman" w:hAnsi="Times New Roman"/>
            <w:sz w:val="24"/>
            <w:szCs w:val="24"/>
          </w:rPr>
          <w:t xml:space="preserve"> </w:t>
        </w:r>
      </w:ins>
      <w:del w:id="456" w:author="Author">
        <w:r w:rsidR="00A15AA5" w:rsidRPr="00A15AA5" w:rsidDel="00B438F2">
          <w:rPr>
            <w:rFonts w:ascii="Times New Roman" w:hAnsi="Times New Roman"/>
            <w:sz w:val="24"/>
            <w:szCs w:val="24"/>
          </w:rPr>
          <w:delText xml:space="preserve"> (</w:delText>
        </w:r>
      </w:del>
      <w:ins w:id="457" w:author="Author">
        <w:r w:rsidR="00B438F2">
          <w:rPr>
            <w:rFonts w:ascii="Times New Roman" w:hAnsi="Times New Roman"/>
            <w:sz w:val="24"/>
            <w:szCs w:val="24"/>
          </w:rPr>
          <w:t>[</w:t>
        </w:r>
        <w:r w:rsidR="00B438F2" w:rsidRPr="00B438F2">
          <w:rPr>
            <w:rFonts w:ascii="Times New Roman" w:hAnsi="Times New Roman"/>
            <w:i/>
            <w:sz w:val="24"/>
            <w:szCs w:val="24"/>
            <w:rPrChange w:id="458"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59"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60"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61"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62" w:author="Author">
        <w:del w:id="463" w:author="Author">
          <w:r w:rsidR="005317B9" w:rsidDel="005371CF">
            <w:rPr>
              <w:rFonts w:ascii="Times New Roman" w:hAnsi="Times New Roman"/>
              <w:sz w:val="24"/>
              <w:szCs w:val="24"/>
            </w:rPr>
            <w:delText>,</w:delText>
          </w:r>
        </w:del>
      </w:ins>
      <w:del w:id="464" w:author="Author">
        <w:r w:rsidR="00255552" w:rsidDel="005317B9">
          <w:rPr>
            <w:rFonts w:ascii="Times New Roman" w:hAnsi="Times New Roman"/>
            <w:sz w:val="24"/>
            <w:szCs w:val="24"/>
          </w:rPr>
          <w:delText>,</w:delText>
        </w:r>
      </w:del>
      <w:ins w:id="465" w:author="Author">
        <w:del w:id="466"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67"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68" w:author="Author">
        <w:r w:rsidR="006F2B85" w:rsidDel="00A850D8">
          <w:rPr>
            <w:rFonts w:ascii="Times New Roman" w:hAnsi="Times New Roman"/>
            <w:sz w:val="24"/>
            <w:szCs w:val="24"/>
          </w:rPr>
          <w:delText xml:space="preserve">are </w:delText>
        </w:r>
      </w:del>
      <w:ins w:id="469"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70" w:author="Author">
        <w:r w:rsidR="00A850D8">
          <w:rPr>
            <w:rFonts w:ascii="Times New Roman" w:hAnsi="Times New Roman"/>
            <w:sz w:val="24"/>
            <w:szCs w:val="24"/>
          </w:rPr>
          <w:t>—particularly when examining narcissism—</w:t>
        </w:r>
      </w:ins>
      <w:del w:id="471"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72" w:author="Author">
        <w:r w:rsidR="005371CF">
          <w:rPr>
            <w:rFonts w:ascii="Times New Roman" w:hAnsi="Times New Roman"/>
            <w:sz w:val="24"/>
            <w:szCs w:val="24"/>
          </w:rPr>
          <w:t>se external criteria</w:t>
        </w:r>
      </w:ins>
      <w:del w:id="473"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74"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75" w:author="Author">
            <w:rPr>
              <w:rFonts w:ascii="Times New Roman" w:hAnsi="Times New Roman"/>
              <w:sz w:val="24"/>
              <w:szCs w:val="24"/>
            </w:rPr>
          </w:rPrChange>
        </w:rPr>
        <w:pPrChange w:id="476" w:author="Author">
          <w:pPr>
            <w:pStyle w:val="CommentText"/>
            <w:spacing w:after="0" w:line="480" w:lineRule="auto"/>
            <w:ind w:firstLine="360"/>
          </w:pPr>
        </w:pPrChange>
      </w:pPr>
      <w:ins w:id="477" w:author="Author">
        <w:r w:rsidRPr="00EB5C3B">
          <w:rPr>
            <w:rFonts w:ascii="Times New Roman" w:hAnsi="Times New Roman"/>
            <w:b/>
            <w:sz w:val="24"/>
            <w:szCs w:val="24"/>
            <w:highlight w:val="yellow"/>
            <w:rPrChange w:id="478"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79" w:author="Author"/>
          <w:rFonts w:ascii="Times New Roman" w:hAnsi="Times New Roman" w:cs="Times New Roman"/>
          <w:sz w:val="24"/>
          <w:szCs w:val="24"/>
        </w:rPr>
      </w:pPr>
      <w:ins w:id="480" w:author="Author">
        <w:r>
          <w:rPr>
            <w:rFonts w:ascii="Times New Roman" w:hAnsi="Times New Roman"/>
            <w:sz w:val="24"/>
            <w:szCs w:val="24"/>
          </w:rPr>
          <w:tab/>
        </w:r>
      </w:ins>
      <w:r w:rsidR="00766131">
        <w:rPr>
          <w:rFonts w:ascii="Times New Roman" w:hAnsi="Times New Roman"/>
          <w:sz w:val="24"/>
          <w:szCs w:val="24"/>
        </w:rPr>
        <w:t xml:space="preserve">Evidence </w:t>
      </w:r>
      <w:del w:id="481"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w:t>
      </w:r>
      <w:commentRangeStart w:id="482"/>
      <w:r w:rsidR="00EE7E35" w:rsidRPr="00993C78">
        <w:rPr>
          <w:rFonts w:ascii="Times New Roman" w:hAnsi="Times New Roman"/>
          <w:sz w:val="24"/>
          <w:szCs w:val="24"/>
        </w:rPr>
        <w:t>see citations in first paragraph</w:t>
      </w:r>
      <w:commentRangeEnd w:id="482"/>
      <w:r w:rsidR="002F2B26" w:rsidRPr="002F2B26">
        <w:rPr>
          <w:rStyle w:val="CommentReference"/>
        </w:rPr>
        <w:commentReference w:id="482"/>
      </w:r>
      <w:r w:rsidR="007877F2" w:rsidRPr="00993C78">
        <w:rPr>
          <w:rFonts w:ascii="Times New Roman" w:hAnsi="Times New Roman"/>
          <w:sz w:val="24"/>
          <w:szCs w:val="24"/>
        </w:rPr>
        <w:t>).</w:t>
      </w:r>
      <w:r w:rsidR="007877F2">
        <w:rPr>
          <w:rFonts w:ascii="Times New Roman" w:hAnsi="Times New Roman"/>
          <w:sz w:val="24"/>
          <w:szCs w:val="24"/>
        </w:rPr>
        <w:t xml:space="preserve"> </w:t>
      </w:r>
      <w:ins w:id="483" w:author="Author">
        <w:del w:id="484"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r w:rsidR="00FC07CD" w:rsidRPr="00D879CE">
          <w:rPr>
            <w:rFonts w:ascii="Times New Roman" w:hAnsi="Times New Roman"/>
            <w:sz w:val="24"/>
            <w:szCs w:val="24"/>
            <w:highlight w:val="green"/>
            <w:rPrChange w:id="485" w:author="Author">
              <w:rPr>
                <w:rFonts w:ascii="Times New Roman" w:hAnsi="Times New Roman"/>
                <w:sz w:val="24"/>
                <w:szCs w:val="24"/>
              </w:rPr>
            </w:rPrChange>
          </w:rPr>
          <w:t>Morf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86"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87"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488" w:author="Author">
              <w:rPr>
                <w:rFonts w:ascii="Times New Roman" w:hAnsi="Times New Roman" w:cs="Times New Roman"/>
                <w:sz w:val="24"/>
                <w:szCs w:val="24"/>
              </w:rPr>
            </w:rPrChange>
          </w:rPr>
          <w:t>Sedikides, Herbst, Hardin, &amp; Dardis,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489" w:author="Author">
              <w:rPr>
                <w:rFonts w:ascii="Times New Roman" w:hAnsi="Times New Roman" w:cs="Times New Roman"/>
                <w:sz w:val="24"/>
                <w:szCs w:val="24"/>
              </w:rPr>
            </w:rPrChange>
          </w:rPr>
          <w:t>Collins &amp; Stukas, 2008</w:t>
        </w:r>
        <w:r w:rsidR="00B718C2">
          <w:rPr>
            <w:rFonts w:ascii="Times New Roman" w:hAnsi="Times New Roman" w:cs="Times New Roman"/>
            <w:sz w:val="24"/>
            <w:szCs w:val="24"/>
          </w:rPr>
          <w:t xml:space="preserve">). </w:t>
        </w:r>
        <w:del w:id="490"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91"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92"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493"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494"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495"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496"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497" w:author="Author"/>
          <w:del w:id="498" w:author="Author"/>
          <w:rFonts w:ascii="Times New Roman" w:hAnsi="Times New Roman"/>
          <w:sz w:val="24"/>
          <w:szCs w:val="24"/>
        </w:rPr>
        <w:pPrChange w:id="499" w:author="Author">
          <w:pPr>
            <w:pStyle w:val="CommentText"/>
            <w:spacing w:after="0" w:line="480" w:lineRule="auto"/>
            <w:ind w:firstLine="360"/>
          </w:pPr>
        </w:pPrChange>
      </w:pPr>
      <w:ins w:id="500" w:author="Author">
        <w:r>
          <w:rPr>
            <w:rFonts w:ascii="Times New Roman" w:hAnsi="Times New Roman" w:cs="Times New Roman"/>
            <w:sz w:val="24"/>
            <w:szCs w:val="24"/>
          </w:rPr>
          <w:tab/>
          <w:t>In addition, narcissists’</w:t>
        </w:r>
      </w:ins>
      <w:del w:id="501"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02"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503"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04" w:author="Author">
        <w:r w:rsidR="007877F2" w:rsidRPr="007C5BE2" w:rsidDel="0044089C">
          <w:rPr>
            <w:rFonts w:ascii="Times New Roman" w:hAnsi="Times New Roman" w:cs="Times New Roman"/>
            <w:sz w:val="24"/>
            <w:szCs w:val="24"/>
          </w:rPr>
          <w:delText xml:space="preserve">accurately </w:delText>
        </w:r>
      </w:del>
      <w:ins w:id="505"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06" w:author="Author"/>
          <w:del w:id="507" w:author="Author"/>
          <w:rFonts w:ascii="Times New Roman" w:hAnsi="Times New Roman" w:cs="Times New Roman"/>
          <w:sz w:val="24"/>
          <w:szCs w:val="24"/>
        </w:rPr>
      </w:pPr>
      <w:ins w:id="508" w:author="Author">
        <w:del w:id="509"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10"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 xml:space="preserve">Campbell, </w:t>
      </w:r>
      <w:proofErr w:type="spellStart"/>
      <w:r w:rsidR="00216492">
        <w:rPr>
          <w:rFonts w:ascii="Times New Roman" w:hAnsi="Times New Roman" w:cs="Times New Roman"/>
          <w:sz w:val="24"/>
          <w:szCs w:val="24"/>
        </w:rPr>
        <w:t>Rudich</w:t>
      </w:r>
      <w:proofErr w:type="spellEnd"/>
      <w:r w:rsidR="00216492">
        <w:rPr>
          <w:rFonts w:ascii="Times New Roman" w:hAnsi="Times New Roman" w:cs="Times New Roman"/>
          <w:sz w:val="24"/>
          <w:szCs w:val="24"/>
        </w:rPr>
        <w:t>, &amp; Sedikides, 2002; Carlson et al., 2011b</w:t>
      </w:r>
      <w:ins w:id="511" w:author="Author">
        <w:r w:rsidR="00FB7B5E" w:rsidRPr="008F6F81">
          <w:rPr>
            <w:rFonts w:ascii="Times New Roman" w:hAnsi="Times New Roman" w:cs="Times New Roman"/>
            <w:sz w:val="24"/>
            <w:szCs w:val="24"/>
            <w:highlight w:val="green"/>
            <w:rPrChange w:id="512" w:author="Author">
              <w:rPr>
                <w:rFonts w:ascii="Times New Roman" w:hAnsi="Times New Roman" w:cs="Times New Roman"/>
                <w:sz w:val="24"/>
                <w:szCs w:val="24"/>
              </w:rPr>
            </w:rPrChange>
          </w:rPr>
          <w:t>; Rauthmann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w:t>
      </w:r>
      <w:commentRangeStart w:id="513"/>
      <w:r w:rsidR="006B0AE3" w:rsidRPr="002F3A4A">
        <w:rPr>
          <w:rFonts w:ascii="Times New Roman" w:hAnsi="Times New Roman" w:cs="Times New Roman"/>
          <w:sz w:val="24"/>
          <w:szCs w:val="24"/>
        </w:rPr>
        <w:t>manifest</w:t>
      </w:r>
      <w:commentRangeEnd w:id="513"/>
      <w:r w:rsidR="008D0C63">
        <w:rPr>
          <w:rStyle w:val="CommentReference"/>
        </w:rPr>
        <w:commentReference w:id="513"/>
      </w:r>
      <w:r w:rsidR="006B0AE3" w:rsidRPr="002F3A4A">
        <w:rPr>
          <w:rFonts w:ascii="Times New Roman" w:hAnsi="Times New Roman" w:cs="Times New Roman"/>
          <w:sz w:val="24"/>
          <w:szCs w:val="24"/>
        </w:rPr>
        <w:t xml:space="preserve">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ins w:id="514" w:author="Author">
        <w:r w:rsidR="00BE237F">
          <w:rPr>
            <w:rFonts w:ascii="Times New Roman" w:hAnsi="Times New Roman" w:cs="Times New Roman"/>
            <w:sz w:val="24"/>
            <w:szCs w:val="24"/>
          </w:rPr>
          <w:t xml:space="preserve">Within this framework, narcissism is </w:t>
        </w:r>
        <w:del w:id="515"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16"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17"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18"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(Paulhus, 2001; Paulhus &amp; Williams, 2002</w:t>
        </w:r>
        <w:r w:rsidR="00BE237F" w:rsidRPr="00795BC4">
          <w:rPr>
            <w:rFonts w:ascii="Times New Roman" w:hAnsi="Times New Roman" w:cs="Times New Roman"/>
            <w:sz w:val="24"/>
            <w:szCs w:val="24"/>
            <w:highlight w:val="green"/>
            <w:rPrChange w:id="519" w:author="Author">
              <w:rPr>
                <w:rFonts w:ascii="Times New Roman" w:hAnsi="Times New Roman" w:cs="Times New Roman"/>
                <w:sz w:val="24"/>
                <w:szCs w:val="24"/>
              </w:rPr>
            </w:rPrChange>
          </w:rPr>
          <w:t>; Wiggins &amp; Pincus, 1994</w:t>
        </w:r>
        <w:r w:rsidR="00BE237F">
          <w:rPr>
            <w:rFonts w:ascii="Times New Roman" w:hAnsi="Times New Roman" w:cs="Times New Roman"/>
            <w:sz w:val="24"/>
            <w:szCs w:val="24"/>
          </w:rPr>
          <w:t>)</w:t>
        </w:r>
        <w:del w:id="520"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21"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w:t>
        </w:r>
        <w:r w:rsidR="001967D6">
          <w:rPr>
            <w:rFonts w:ascii="Times New Roman" w:hAnsi="Times New Roman" w:cs="Times New Roman"/>
            <w:sz w:val="24"/>
            <w:szCs w:val="24"/>
          </w:rPr>
          <w:t xml:space="preserve"> Thus, narcissism </w:t>
        </w:r>
        <w:del w:id="522"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w:t>
        </w:r>
        <w:proofErr w:type="spellStart"/>
        <w:r w:rsidR="00BE237F">
          <w:rPr>
            <w:rFonts w:ascii="Times New Roman" w:hAnsi="Times New Roman" w:cs="Times New Roman"/>
            <w:sz w:val="24"/>
            <w:szCs w:val="24"/>
          </w:rPr>
          <w:t>circumplex</w:t>
        </w:r>
        <w:proofErr w:type="spellEnd"/>
        <w:r w:rsidR="00BE237F">
          <w:rPr>
            <w:rFonts w:ascii="Times New Roman" w:hAnsi="Times New Roman" w:cs="Times New Roman"/>
            <w:sz w:val="24"/>
            <w:szCs w:val="24"/>
          </w:rPr>
          <w:t xml:space="preserve"> quadrant labeled </w:t>
        </w:r>
        <w:del w:id="523"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24"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5" w:author="Author">
              <w:rPr>
                <w:rFonts w:ascii="Times New Roman" w:hAnsi="Times New Roman" w:cs="Times New Roman"/>
                <w:sz w:val="24"/>
                <w:szCs w:val="24"/>
              </w:rPr>
            </w:rPrChange>
          </w:rPr>
          <w:t>Buss, 1990</w:t>
        </w:r>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6" w:author="Author">
              <w:rPr>
                <w:rFonts w:ascii="Times New Roman" w:hAnsi="Times New Roman" w:cs="Times New Roman"/>
                <w:sz w:val="24"/>
                <w:szCs w:val="24"/>
              </w:rPr>
            </w:rPrChange>
          </w:rPr>
          <w:t>Helgeson &amp; Fritz, 2000</w:t>
        </w:r>
        <w:r w:rsidR="00BE237F">
          <w:rPr>
            <w:rFonts w:ascii="Times New Roman" w:hAnsi="Times New Roman" w:cs="Times New Roman"/>
            <w:sz w:val="24"/>
            <w:szCs w:val="24"/>
          </w:rPr>
          <w:t xml:space="preserve">). </w:t>
        </w:r>
        <w:r w:rsidR="009824EF">
          <w:rPr>
            <w:rFonts w:ascii="Times New Roman" w:hAnsi="Times New Roman" w:cs="Times New Roman"/>
            <w:sz w:val="24"/>
            <w:szCs w:val="24"/>
          </w:rPr>
          <w:t>U</w:t>
        </w:r>
        <w:del w:id="527"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28"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r w:rsidR="00BE237F" w:rsidRPr="000E48AB">
          <w:rPr>
            <w:rFonts w:ascii="Times New Roman" w:hAnsi="Times New Roman" w:cs="Times New Roman"/>
            <w:sz w:val="24"/>
            <w:szCs w:val="24"/>
            <w:highlight w:val="green"/>
            <w:rPrChange w:id="529" w:author="Author">
              <w:rPr>
                <w:rFonts w:ascii="Times New Roman" w:hAnsi="Times New Roman" w:cs="Times New Roman"/>
                <w:sz w:val="24"/>
                <w:szCs w:val="24"/>
              </w:rPr>
            </w:rPrChange>
          </w:rPr>
          <w:t>Helgeson &amp; Fritz, 1999</w:t>
        </w:r>
        <w:r w:rsidR="00BE237F">
          <w:rPr>
            <w:rFonts w:ascii="Times New Roman" w:hAnsi="Times New Roman" w:cs="Times New Roman"/>
            <w:sz w:val="24"/>
            <w:szCs w:val="24"/>
          </w:rPr>
          <w:t xml:space="preserve">, p. 132; see also </w:t>
        </w:r>
        <w:r w:rsidR="00BE237F" w:rsidRPr="000E48AB">
          <w:rPr>
            <w:rFonts w:ascii="Times New Roman" w:hAnsi="Times New Roman" w:cs="Times New Roman"/>
            <w:sz w:val="24"/>
            <w:szCs w:val="24"/>
            <w:highlight w:val="green"/>
            <w:rPrChange w:id="530" w:author="Author">
              <w:rPr>
                <w:rFonts w:ascii="Times New Roman" w:hAnsi="Times New Roman" w:cs="Times New Roman"/>
                <w:sz w:val="24"/>
                <w:szCs w:val="24"/>
              </w:rPr>
            </w:rPrChange>
          </w:rPr>
          <w:t>Rauthmann &amp; Kolar, 2013</w:t>
        </w:r>
        <w:r w:rsidR="00BE237F">
          <w:rPr>
            <w:rFonts w:ascii="Times New Roman" w:hAnsi="Times New Roman" w:cs="Times New Roman"/>
            <w:sz w:val="24"/>
            <w:szCs w:val="24"/>
          </w:rPr>
          <w:t>)</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31" w:author="Author" w:name="move414117989"/>
      <w:moveTo w:id="532" w:author="Author">
        <w:del w:id="533"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31"/>
    <w:p w14:paraId="48186AA3" w14:textId="6BB9C585" w:rsidR="00166E1F" w:rsidRPr="00705BA4" w:rsidRDefault="00BE237F">
      <w:pPr>
        <w:spacing w:after="0" w:line="480" w:lineRule="auto"/>
        <w:ind w:firstLine="720"/>
        <w:rPr>
          <w:rFonts w:ascii="Times New Roman" w:hAnsi="Times New Roman" w:cs="Times New Roman"/>
          <w:sz w:val="24"/>
          <w:szCs w:val="24"/>
        </w:rPr>
      </w:pPr>
      <w:ins w:id="534" w:author="Author">
        <w:del w:id="535"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36" w:author="Author"/>
          <w:del w:id="537" w:author="Author"/>
          <w:rFonts w:ascii="Times New Roman" w:hAnsi="Times New Roman" w:cs="Times New Roman"/>
          <w:sz w:val="24"/>
          <w:szCs w:val="24"/>
        </w:rPr>
      </w:pPr>
      <w:r>
        <w:rPr>
          <w:rFonts w:ascii="Times New Roman" w:hAnsi="Times New Roman" w:cs="Times New Roman"/>
          <w:sz w:val="24"/>
          <w:szCs w:val="24"/>
        </w:rPr>
        <w:t>A</w:t>
      </w:r>
      <w:ins w:id="538"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39"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40" w:author="Author">
        <w:r w:rsidR="00F24FB5">
          <w:rPr>
            <w:rFonts w:ascii="Times New Roman" w:hAnsi="Times New Roman" w:cs="Times New Roman"/>
            <w:sz w:val="24"/>
            <w:szCs w:val="24"/>
          </w:rPr>
          <w:t>concept</w:t>
        </w:r>
      </w:ins>
      <w:del w:id="541"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(Gaertner</w:t>
      </w:r>
      <w:del w:id="542"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43"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w:t>
      </w:r>
      <w:proofErr w:type="spellStart"/>
      <w:r w:rsidRPr="00705BA4">
        <w:rPr>
          <w:rFonts w:ascii="Times New Roman" w:hAnsi="Times New Roman" w:cs="Times New Roman"/>
          <w:sz w:val="24"/>
          <w:szCs w:val="24"/>
        </w:rPr>
        <w:t>Gebauer</w:t>
      </w:r>
      <w:proofErr w:type="spellEnd"/>
      <w:ins w:id="544" w:author="Author">
        <w:r w:rsidR="007F3D21">
          <w:rPr>
            <w:rFonts w:ascii="Times New Roman" w:hAnsi="Times New Roman" w:cs="Times New Roman"/>
            <w:sz w:val="24"/>
            <w:szCs w:val="24"/>
          </w:rPr>
          <w:t xml:space="preserve"> et al.</w:t>
        </w:r>
      </w:ins>
      <w:del w:id="545"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46"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47" w:author="Author">
        <w:r w:rsidRPr="00705BA4" w:rsidDel="007F3D21">
          <w:rPr>
            <w:rFonts w:ascii="Times New Roman" w:hAnsi="Times New Roman" w:cs="Times New Roman"/>
            <w:sz w:val="24"/>
            <w:szCs w:val="24"/>
          </w:rPr>
          <w:delText>, Gaertner, &amp; Toguchi,</w:delText>
        </w:r>
      </w:del>
      <w:ins w:id="548"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49"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50"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51"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52" w:author="Author">
        <w:r w:rsidDel="003C5CB6">
          <w:rPr>
            <w:rFonts w:ascii="Times New Roman" w:hAnsi="Times New Roman" w:cs="Times New Roman"/>
            <w:sz w:val="24"/>
            <w:szCs w:val="24"/>
          </w:rPr>
          <w:delText>makes sense</w:delText>
        </w:r>
      </w:del>
      <w:ins w:id="553"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54"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55" w:author="Author">
        <w:r w:rsidR="006F32E2">
          <w:rPr>
            <w:rFonts w:ascii="Times New Roman" w:hAnsi="Times New Roman" w:cs="Times New Roman"/>
            <w:sz w:val="24"/>
            <w:szCs w:val="24"/>
          </w:rPr>
          <w:t xml:space="preserve">In support of this theoretical rationale, </w:t>
        </w:r>
        <w:del w:id="556" w:author="Author">
          <w:r w:rsidR="006F32E2" w:rsidDel="00755BA5">
            <w:rPr>
              <w:rFonts w:ascii="Times New Roman" w:hAnsi="Times New Roman" w:cs="Times New Roman"/>
              <w:sz w:val="24"/>
              <w:szCs w:val="24"/>
            </w:rPr>
            <w:delText>r</w:delText>
          </w:r>
        </w:del>
      </w:ins>
      <w:del w:id="557"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58" w:author="Author">
        <w:del w:id="559" w:author="Author">
          <w:r w:rsidR="00F24FB5" w:rsidDel="00755BA5">
            <w:rPr>
              <w:rFonts w:ascii="Times New Roman" w:hAnsi="Times New Roman" w:cs="Times New Roman"/>
              <w:sz w:val="24"/>
              <w:szCs w:val="24"/>
            </w:rPr>
            <w:delText xml:space="preserve">has a strong </w:delText>
          </w:r>
        </w:del>
      </w:ins>
      <w:del w:id="560" w:author="Author">
        <w:r w:rsidR="007E2B40" w:rsidRPr="002F3A4A" w:rsidDel="00755BA5">
          <w:rPr>
            <w:rFonts w:ascii="Times New Roman" w:hAnsi="Times New Roman" w:cs="Times New Roman"/>
            <w:sz w:val="24"/>
            <w:szCs w:val="24"/>
          </w:rPr>
          <w:delText>positively correla</w:delText>
        </w:r>
      </w:del>
      <w:ins w:id="561" w:author="Author">
        <w:del w:id="562" w:author="Author">
          <w:r w:rsidR="00F24FB5" w:rsidDel="00755BA5">
            <w:rPr>
              <w:rFonts w:ascii="Times New Roman" w:hAnsi="Times New Roman" w:cs="Times New Roman"/>
              <w:sz w:val="24"/>
              <w:szCs w:val="24"/>
            </w:rPr>
            <w:delText>tion</w:delText>
          </w:r>
        </w:del>
      </w:ins>
      <w:del w:id="563"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64" w:author="Author">
        <w:del w:id="565" w:author="Author">
          <w:r w:rsidR="00F24FB5" w:rsidDel="00755BA5">
            <w:rPr>
              <w:rFonts w:ascii="Times New Roman" w:hAnsi="Times New Roman" w:cs="Times New Roman"/>
              <w:sz w:val="24"/>
              <w:szCs w:val="24"/>
            </w:rPr>
            <w:delText xml:space="preserve">does </w:delText>
          </w:r>
        </w:del>
      </w:ins>
      <w:del w:id="566" w:author="Author">
        <w:r w:rsidR="007E2B40" w:rsidRPr="002F3A4A" w:rsidDel="00755BA5">
          <w:rPr>
            <w:rFonts w:ascii="Times New Roman" w:hAnsi="Times New Roman" w:cs="Times New Roman"/>
            <w:sz w:val="24"/>
            <w:szCs w:val="24"/>
          </w:rPr>
          <w:delText xml:space="preserve">is not </w:delText>
        </w:r>
      </w:del>
      <w:ins w:id="567" w:author="Author">
        <w:del w:id="568"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69" w:author="Author">
        <w:r w:rsidR="007E2B40" w:rsidRPr="002F3A4A" w:rsidDel="00755BA5">
          <w:rPr>
            <w:rFonts w:ascii="Times New Roman" w:hAnsi="Times New Roman" w:cs="Times New Roman"/>
            <w:sz w:val="24"/>
            <w:szCs w:val="24"/>
          </w:rPr>
          <w:delText xml:space="preserve">correlated </w:delText>
        </w:r>
      </w:del>
      <w:ins w:id="570" w:author="Author">
        <w:del w:id="571" w:author="Author">
          <w:r w:rsidR="00F24FB5" w:rsidDel="00755BA5">
            <w:rPr>
              <w:rFonts w:ascii="Times New Roman" w:hAnsi="Times New Roman" w:cs="Times New Roman"/>
              <w:sz w:val="24"/>
              <w:szCs w:val="24"/>
            </w:rPr>
            <w:delText xml:space="preserve"> correlation </w:delText>
          </w:r>
        </w:del>
      </w:ins>
      <w:del w:id="572"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73" w:author="Author">
        <w:del w:id="574"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75" w:author="Author"/>
          <w:rFonts w:ascii="Times New Roman" w:hAnsi="Times New Roman" w:cs="Times New Roman"/>
          <w:sz w:val="24"/>
          <w:szCs w:val="24"/>
        </w:rPr>
      </w:pPr>
      <w:ins w:id="576" w:author="Author">
        <w:del w:id="577" w:author="Author">
          <w:r w:rsidDel="00755BA5">
            <w:rPr>
              <w:rFonts w:ascii="Times New Roman" w:hAnsi="Times New Roman" w:cs="Times New Roman"/>
              <w:sz w:val="24"/>
              <w:szCs w:val="24"/>
            </w:rPr>
            <w:delText>R</w:delText>
          </w:r>
        </w:del>
      </w:ins>
      <w:del w:id="578" w:author="Author">
        <w:r w:rsidR="007E2B40" w:rsidDel="00755BA5">
          <w:rPr>
            <w:rFonts w:ascii="Times New Roman" w:hAnsi="Times New Roman" w:cs="Times New Roman"/>
            <w:sz w:val="24"/>
            <w:szCs w:val="24"/>
          </w:rPr>
          <w:delText xml:space="preserve"> </w:delText>
        </w:r>
      </w:del>
      <w:ins w:id="579" w:author="Author">
        <w:del w:id="580" w:author="Author">
          <w:r w:rsidR="00893055" w:rsidDel="00755BA5">
            <w:rPr>
              <w:rFonts w:ascii="Times New Roman" w:hAnsi="Times New Roman" w:cs="Times New Roman"/>
              <w:sz w:val="24"/>
              <w:szCs w:val="24"/>
            </w:rPr>
            <w:delText xml:space="preserve">More recently, </w:delText>
          </w:r>
        </w:del>
        <w:proofErr w:type="gramStart"/>
        <w:r w:rsidR="00893055">
          <w:rPr>
            <w:rFonts w:ascii="Times New Roman" w:hAnsi="Times New Roman" w:cs="Times New Roman"/>
            <w:sz w:val="24"/>
            <w:szCs w:val="24"/>
          </w:rPr>
          <w:t>scholars</w:t>
        </w:r>
        <w:proofErr w:type="gramEnd"/>
        <w:r w:rsidR="00893055">
          <w:rPr>
            <w:rFonts w:ascii="Times New Roman" w:hAnsi="Times New Roman" w:cs="Times New Roman"/>
            <w:sz w:val="24"/>
            <w:szCs w:val="24"/>
          </w:rPr>
          <w:t xml:space="preserve"> have </w:t>
        </w:r>
        <w:r w:rsidR="00755BA5">
          <w:rPr>
            <w:rFonts w:ascii="Times New Roman" w:hAnsi="Times New Roman" w:cs="Times New Roman"/>
            <w:sz w:val="24"/>
            <w:szCs w:val="24"/>
          </w:rPr>
          <w:t xml:space="preserve">recently </w:t>
        </w:r>
        <w:del w:id="581"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82"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83"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84"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w:t>
        </w:r>
        <w:r w:rsidR="00062051" w:rsidRPr="00070D17">
          <w:rPr>
            <w:rFonts w:ascii="Times New Roman" w:hAnsi="Times New Roman" w:cs="Times New Roman"/>
            <w:sz w:val="24"/>
            <w:szCs w:val="24"/>
            <w:highlight w:val="green"/>
            <w:rPrChange w:id="585" w:author="Author">
              <w:rPr>
                <w:rFonts w:ascii="Times New Roman" w:hAnsi="Times New Roman" w:cs="Times New Roman"/>
                <w:sz w:val="24"/>
                <w:szCs w:val="24"/>
              </w:rPr>
            </w:rPrChange>
          </w:rPr>
          <w:t>Findley &amp; Ojanen, 2013</w:t>
        </w:r>
        <w:r w:rsidR="00062051">
          <w:rPr>
            <w:rFonts w:ascii="Times New Roman" w:hAnsi="Times New Roman" w:cs="Times New Roman"/>
            <w:sz w:val="24"/>
            <w:szCs w:val="24"/>
          </w:rPr>
          <w:t xml:space="preserve">). </w:t>
        </w:r>
        <w:del w:id="586"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87"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r w:rsidR="00AC1398">
          <w:rPr>
            <w:rFonts w:ascii="Times New Roman" w:hAnsi="Times New Roman" w:cs="Times New Roman"/>
            <w:sz w:val="24"/>
            <w:szCs w:val="24"/>
          </w:rPr>
          <w:t xml:space="preserve">Raskin &amp; </w:t>
        </w:r>
        <w:proofErr w:type="spellStart"/>
        <w:r w:rsidR="00AC1398">
          <w:rPr>
            <w:rFonts w:ascii="Times New Roman" w:hAnsi="Times New Roman" w:cs="Times New Roman"/>
            <w:sz w:val="24"/>
            <w:szCs w:val="24"/>
          </w:rPr>
          <w:t>Novacek</w:t>
        </w:r>
        <w:proofErr w:type="spellEnd"/>
        <w:r w:rsidR="00AC1398">
          <w:rPr>
            <w:rFonts w:ascii="Times New Roman" w:hAnsi="Times New Roman" w:cs="Times New Roman"/>
            <w:sz w:val="24"/>
            <w:szCs w:val="24"/>
          </w:rPr>
          <w:t xml:space="preserve">,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indicators of communion (</w:t>
        </w:r>
        <w:commentRangeStart w:id="588"/>
        <w:r w:rsidR="00AC1398" w:rsidRPr="00210DFB">
          <w:rPr>
            <w:rFonts w:ascii="Times New Roman" w:hAnsi="Times New Roman" w:cs="Times New Roman"/>
            <w:sz w:val="24"/>
            <w:szCs w:val="24"/>
            <w:highlight w:val="green"/>
            <w:rPrChange w:id="589" w:author="Author">
              <w:rPr>
                <w:rFonts w:ascii="Times New Roman" w:hAnsi="Times New Roman" w:cs="Times New Roman"/>
                <w:sz w:val="24"/>
                <w:szCs w:val="24"/>
              </w:rPr>
            </w:rPrChange>
          </w:rPr>
          <w:t>Zeigler-Hill et al., 2010</w:t>
        </w:r>
      </w:ins>
      <w:commentRangeEnd w:id="588"/>
      <w:r w:rsidR="0003374E">
        <w:rPr>
          <w:rStyle w:val="CommentReference"/>
        </w:rPr>
        <w:commentReference w:id="588"/>
      </w:r>
      <w:ins w:id="590" w:author="Author">
        <w:r w:rsidR="00AC1398">
          <w:rPr>
            <w:rFonts w:ascii="Times New Roman" w:hAnsi="Times New Roman" w:cs="Times New Roman"/>
            <w:sz w:val="24"/>
            <w:szCs w:val="24"/>
          </w:rPr>
          <w:t xml:space="preserve">).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91"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r w:rsidR="007C5272" w:rsidRPr="00210DFB">
          <w:rPr>
            <w:rFonts w:ascii="Times New Roman" w:hAnsi="Times New Roman" w:cs="Times New Roman"/>
            <w:sz w:val="24"/>
            <w:szCs w:val="24"/>
            <w:highlight w:val="green"/>
            <w:rPrChange w:id="592" w:author="Author">
              <w:rPr>
                <w:rFonts w:ascii="Times New Roman" w:hAnsi="Times New Roman" w:cs="Times New Roman"/>
                <w:sz w:val="24"/>
                <w:szCs w:val="24"/>
              </w:rPr>
            </w:rPrChange>
          </w:rPr>
          <w:t>Besser and Priel (2010)</w:t>
        </w:r>
        <w:del w:id="593"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594"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595"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596"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597" w:author="Author"/>
          <w:del w:id="598" w:author="Author"/>
          <w:rFonts w:ascii="Times New Roman" w:hAnsi="Times New Roman" w:cs="Times New Roman"/>
          <w:sz w:val="24"/>
          <w:szCs w:val="24"/>
        </w:rPr>
      </w:pPr>
      <w:ins w:id="599" w:author="Author">
        <w:r>
          <w:rPr>
            <w:rFonts w:ascii="Times New Roman" w:hAnsi="Times New Roman" w:cs="Times New Roman"/>
            <w:sz w:val="24"/>
            <w:szCs w:val="24"/>
          </w:rPr>
          <w:t xml:space="preserve">Additional research even points to the fact that </w:t>
        </w:r>
        <w:commentRangeStart w:id="600"/>
        <w:r w:rsidR="00AC1398">
          <w:rPr>
            <w:rFonts w:ascii="Times New Roman" w:hAnsi="Times New Roman" w:cs="Times New Roman"/>
            <w:sz w:val="24"/>
            <w:szCs w:val="24"/>
          </w:rPr>
          <w:t>Narcissists</w:t>
        </w:r>
        <w:r w:rsidR="00E23B92">
          <w:rPr>
            <w:rFonts w:ascii="Times New Roman" w:hAnsi="Times New Roman" w:cs="Times New Roman"/>
            <w:sz w:val="24"/>
            <w:szCs w:val="24"/>
          </w:rPr>
          <w:t>’</w:t>
        </w:r>
      </w:ins>
      <w:commentRangeEnd w:id="600"/>
      <w:r w:rsidR="000675B1">
        <w:rPr>
          <w:rStyle w:val="CommentReference"/>
        </w:rPr>
        <w:commentReference w:id="600"/>
      </w:r>
      <w:ins w:id="601" w:author="Author">
        <w:r w:rsidR="00AC1398">
          <w:rPr>
            <w:rFonts w:ascii="Times New Roman" w:hAnsi="Times New Roman" w:cs="Times New Roman"/>
            <w:sz w:val="24"/>
            <w:szCs w:val="24"/>
          </w:rPr>
          <w:t xml:space="preserve"> preference for agency over communion </w:t>
        </w:r>
        <w:del w:id="602"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03"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04"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05"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06"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07"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08"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609" w:author="Author"/>
          <w:rFonts w:ascii="Times New Roman" w:hAnsi="Times New Roman" w:cs="Times New Roman"/>
          <w:sz w:val="24"/>
          <w:szCs w:val="24"/>
        </w:rPr>
      </w:pPr>
      <w:ins w:id="610" w:author="Author">
        <w:r>
          <w:rPr>
            <w:rFonts w:ascii="Times New Roman" w:hAnsi="Times New Roman" w:cs="Times New Roman"/>
            <w:sz w:val="24"/>
            <w:szCs w:val="24"/>
          </w:rPr>
          <w:t xml:space="preserve"> </w:t>
        </w:r>
        <w:del w:id="611" w:author="Author">
          <w:r w:rsidR="002E4D46" w:rsidDel="00CB25E0">
            <w:rPr>
              <w:rFonts w:ascii="Times New Roman" w:hAnsi="Times New Roman" w:cs="Times New Roman"/>
              <w:sz w:val="24"/>
              <w:szCs w:val="24"/>
            </w:rPr>
            <w:delText xml:space="preserve"> </w:delText>
          </w:r>
        </w:del>
      </w:ins>
      <w:moveToRangeStart w:id="612" w:author="Author" w:name="move414096997"/>
      <w:proofErr w:type="gramStart"/>
      <w:moveTo w:id="613" w:author="Author">
        <w:r w:rsidR="00893055" w:rsidRPr="00071C38">
          <w:rPr>
            <w:rFonts w:ascii="Times New Roman" w:hAnsi="Times New Roman" w:cs="Times New Roman"/>
            <w:sz w:val="24"/>
            <w:szCs w:val="24"/>
            <w:highlight w:val="green"/>
            <w:rPrChange w:id="614" w:author="Author">
              <w:rPr>
                <w:rFonts w:ascii="Times New Roman" w:hAnsi="Times New Roman" w:cs="Times New Roman"/>
                <w:sz w:val="24"/>
                <w:szCs w:val="24"/>
              </w:rPr>
            </w:rPrChange>
          </w:rPr>
          <w:t>Gu</w:t>
        </w:r>
        <w:proofErr w:type="gramEnd"/>
        <w:r w:rsidR="00893055" w:rsidRPr="00071C38">
          <w:rPr>
            <w:rFonts w:ascii="Times New Roman" w:hAnsi="Times New Roman" w:cs="Times New Roman"/>
            <w:sz w:val="24"/>
            <w:szCs w:val="24"/>
            <w:highlight w:val="green"/>
            <w:rPrChange w:id="615" w:author="Author">
              <w:rPr>
                <w:rFonts w:ascii="Times New Roman" w:hAnsi="Times New Roman" w:cs="Times New Roman"/>
                <w:sz w:val="24"/>
                <w:szCs w:val="24"/>
              </w:rPr>
            </w:rPrChange>
          </w:rPr>
          <w:t>, H</w:t>
        </w:r>
      </w:moveTo>
      <w:ins w:id="616" w:author="Author">
        <w:r w:rsidRPr="00071C38">
          <w:rPr>
            <w:rFonts w:ascii="Times New Roman" w:hAnsi="Times New Roman" w:cs="Times New Roman"/>
            <w:sz w:val="24"/>
            <w:szCs w:val="24"/>
            <w:highlight w:val="green"/>
            <w:rPrChange w:id="617" w:author="Author">
              <w:rPr>
                <w:rFonts w:ascii="Times New Roman" w:hAnsi="Times New Roman" w:cs="Times New Roman"/>
                <w:sz w:val="24"/>
                <w:szCs w:val="24"/>
              </w:rPr>
            </w:rPrChange>
          </w:rPr>
          <w:t>e, and</w:t>
        </w:r>
      </w:ins>
      <w:moveTo w:id="618" w:author="Author">
        <w:del w:id="619" w:author="Author">
          <w:r w:rsidR="00893055" w:rsidRPr="00071C38" w:rsidDel="00C84E43">
            <w:rPr>
              <w:rFonts w:ascii="Times New Roman" w:hAnsi="Times New Roman" w:cs="Times New Roman"/>
              <w:sz w:val="24"/>
              <w:szCs w:val="24"/>
              <w:highlight w:val="green"/>
              <w:rPrChange w:id="620" w:author="Author">
                <w:rPr>
                  <w:rFonts w:ascii="Times New Roman" w:hAnsi="Times New Roman" w:cs="Times New Roman"/>
                  <w:sz w:val="24"/>
                  <w:szCs w:val="24"/>
                </w:rPr>
              </w:rPrChange>
            </w:rPr>
            <w:delText>e &amp;</w:delText>
          </w:r>
        </w:del>
        <w:r w:rsidR="00893055" w:rsidRPr="00071C38">
          <w:rPr>
            <w:rFonts w:ascii="Times New Roman" w:hAnsi="Times New Roman" w:cs="Times New Roman"/>
            <w:sz w:val="24"/>
            <w:szCs w:val="24"/>
            <w:highlight w:val="green"/>
            <w:rPrChange w:id="621" w:author="Author">
              <w:rPr>
                <w:rFonts w:ascii="Times New Roman" w:hAnsi="Times New Roman" w:cs="Times New Roman"/>
                <w:sz w:val="24"/>
                <w:szCs w:val="24"/>
              </w:rPr>
            </w:rPrChange>
          </w:rPr>
          <w:t xml:space="preserve"> Zhao (2013</w:t>
        </w:r>
        <w:r w:rsidR="00893055">
          <w:rPr>
            <w:rFonts w:ascii="Times New Roman" w:hAnsi="Times New Roman" w:cs="Times New Roman"/>
            <w:sz w:val="24"/>
            <w:szCs w:val="24"/>
          </w:rPr>
          <w:t xml:space="preserve">) </w:t>
        </w:r>
        <w:del w:id="622"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623"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narcissism affects information processing such that narcissists are more likely to remember self-relevant (i.e., agentic) trait content</w:t>
        </w:r>
        <w:r w:rsidR="00AC1398">
          <w:rPr>
            <w:rFonts w:ascii="Times New Roman" w:hAnsi="Times New Roman" w:cs="Times New Roman"/>
            <w:sz w:val="24"/>
            <w:szCs w:val="24"/>
          </w:rPr>
          <w:t xml:space="preserve"> (</w:t>
        </w:r>
        <w:r w:rsidR="00AC1398" w:rsidRPr="00935148">
          <w:rPr>
            <w:rFonts w:ascii="Times New Roman" w:hAnsi="Times New Roman" w:cs="Times New Roman"/>
            <w:sz w:val="24"/>
            <w:szCs w:val="24"/>
            <w:highlight w:val="green"/>
            <w:rPrChange w:id="624" w:author="Author">
              <w:rPr>
                <w:rFonts w:ascii="Times New Roman" w:hAnsi="Times New Roman" w:cs="Times New Roman"/>
                <w:sz w:val="24"/>
                <w:szCs w:val="24"/>
              </w:rPr>
            </w:rPrChange>
          </w:rPr>
          <w:t>Jones &amp; Brunell, 2015</w:t>
        </w:r>
        <w:r w:rsidR="00AC1398">
          <w:rPr>
            <w:rFonts w:ascii="Times New Roman" w:hAnsi="Times New Roman" w:cs="Times New Roman"/>
            <w:sz w:val="24"/>
            <w:szCs w:val="24"/>
          </w:rPr>
          <w:t xml:space="preserve">). </w:t>
        </w:r>
      </w:ins>
      <w:moveTo w:id="625" w:author="Author">
        <w:del w:id="626"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627" w:author="Author" w:name="move414118042"/>
      <w:moveToRangeEnd w:id="612"/>
      <w:moveTo w:id="628" w:author="Author">
        <w:del w:id="629"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average effect for agentic characteristics but not communal characteristics.</w:t>
        </w:r>
        <w:r>
          <w:rPr>
            <w:rFonts w:ascii="Times New Roman" w:hAnsi="Times New Roman" w:cs="Times New Roman"/>
            <w:sz w:val="24"/>
            <w:szCs w:val="24"/>
          </w:rPr>
          <w:t xml:space="preserve"> Results like these led Paulhus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Brunell,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27"/>
    <w:p w14:paraId="6B918CEB" w14:textId="4871BE6F" w:rsidR="00893055" w:rsidDel="004A7F8F" w:rsidRDefault="006470D8" w:rsidP="001321F9">
      <w:pPr>
        <w:spacing w:after="0" w:line="480" w:lineRule="auto"/>
        <w:ind w:firstLine="720"/>
        <w:rPr>
          <w:ins w:id="630" w:author="Author"/>
          <w:del w:id="631" w:author="Author"/>
          <w:rFonts w:ascii="Times New Roman" w:hAnsi="Times New Roman" w:cs="Times New Roman"/>
          <w:sz w:val="24"/>
          <w:szCs w:val="24"/>
        </w:rPr>
      </w:pPr>
      <w:ins w:id="632" w:author="Author">
        <w:del w:id="633"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34" w:author="Author"/>
          <w:del w:id="635" w:author="Author"/>
          <w:rFonts w:ascii="Times New Roman" w:hAnsi="Times New Roman" w:cs="Times New Roman"/>
          <w:sz w:val="24"/>
          <w:szCs w:val="24"/>
        </w:rPr>
      </w:pPr>
      <w:ins w:id="636" w:author="Author">
        <w:del w:id="637"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38"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39" w:author="Author"/>
          <w:del w:id="640" w:author="Author"/>
          <w:rFonts w:ascii="Times New Roman" w:hAnsi="Times New Roman" w:cs="Times New Roman"/>
          <w:sz w:val="24"/>
          <w:szCs w:val="24"/>
        </w:rPr>
      </w:pPr>
      <w:ins w:id="641" w:author="Author">
        <w:del w:id="642"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43" w:author="Author"/>
          <w:del w:id="644" w:author="Author"/>
          <w:rFonts w:ascii="Times New Roman" w:hAnsi="Times New Roman" w:cs="Times New Roman"/>
          <w:sz w:val="24"/>
          <w:szCs w:val="24"/>
        </w:rPr>
      </w:pPr>
      <w:moveFromRangeStart w:id="645" w:author="Author" w:name="move414096997"/>
      <w:moveFrom w:id="646" w:author="Author">
        <w:ins w:id="647" w:author="Author">
          <w:del w:id="648"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49" w:author="Author"/>
          <w:del w:id="650" w:author="Author"/>
          <w:rFonts w:ascii="Times New Roman" w:hAnsi="Times New Roman" w:cs="Times New Roman"/>
          <w:sz w:val="24"/>
          <w:szCs w:val="24"/>
        </w:rPr>
      </w:pPr>
      <w:moveFromRangeStart w:id="651" w:author="Author" w:name="move414117989"/>
      <w:moveFromRangeEnd w:id="645"/>
      <w:moveFrom w:id="652" w:author="Author">
        <w:ins w:id="653"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54" w:author="Author">
            <w:r w:rsidDel="001321F9">
              <w:rPr>
                <w:rFonts w:ascii="Times New Roman" w:hAnsi="Times New Roman" w:cs="Times New Roman"/>
                <w:sz w:val="24"/>
                <w:szCs w:val="24"/>
              </w:rPr>
              <w:delText>.</w:delText>
            </w:r>
          </w:del>
        </w:ins>
      </w:moveFrom>
    </w:p>
    <w:moveFromRangeEnd w:id="651"/>
    <w:p w14:paraId="7C6BD0F4" w14:textId="21B8F051" w:rsidR="00DB5E45" w:rsidDel="004A7F8F" w:rsidRDefault="00DB5E45">
      <w:pPr>
        <w:spacing w:after="0" w:line="480" w:lineRule="auto"/>
        <w:rPr>
          <w:ins w:id="655" w:author="Author"/>
          <w:del w:id="656" w:author="Author"/>
          <w:rFonts w:ascii="Times New Roman" w:hAnsi="Times New Roman" w:cs="Times New Roman"/>
          <w:sz w:val="24"/>
          <w:szCs w:val="24"/>
        </w:rPr>
        <w:pPrChange w:id="657" w:author="Author">
          <w:pPr>
            <w:spacing w:after="0" w:line="480" w:lineRule="auto"/>
            <w:ind w:firstLine="720"/>
          </w:pPr>
        </w:pPrChange>
      </w:pPr>
      <w:ins w:id="658" w:author="Author">
        <w:del w:id="659"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60" w:author="Author"/>
          <w:rFonts w:ascii="Times New Roman" w:hAnsi="Times New Roman" w:cs="Times New Roman"/>
          <w:sz w:val="24"/>
          <w:szCs w:val="24"/>
          <w:highlight w:val="yellow"/>
        </w:rPr>
      </w:pPr>
      <w:moveFromRangeStart w:id="661" w:author="Author" w:name="move414118042"/>
      <w:moveFrom w:id="662"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61"/>
    <w:p w14:paraId="054FC272" w14:textId="73F59081" w:rsidR="00125489" w:rsidDel="005D3A7E" w:rsidRDefault="00FE3A16" w:rsidP="001321F9">
      <w:pPr>
        <w:spacing w:after="0" w:line="480" w:lineRule="auto"/>
        <w:ind w:firstLine="720"/>
        <w:rPr>
          <w:ins w:id="663" w:author="Author"/>
          <w:del w:id="664"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65"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66" w:author="Author">
        <w:r w:rsidDel="00AA5E30">
          <w:rPr>
            <w:rFonts w:ascii="Times New Roman" w:hAnsi="Times New Roman" w:cs="Times New Roman"/>
            <w:sz w:val="24"/>
            <w:szCs w:val="24"/>
          </w:rPr>
          <w:delText xml:space="preserve">recent </w:delText>
        </w:r>
      </w:del>
      <w:ins w:id="667" w:author="Author">
        <w:r w:rsidR="00AA5E30">
          <w:rPr>
            <w:rFonts w:ascii="Times New Roman" w:hAnsi="Times New Roman" w:cs="Times New Roman"/>
            <w:sz w:val="24"/>
            <w:szCs w:val="24"/>
          </w:rPr>
          <w:t xml:space="preserve">the fact that </w:t>
        </w:r>
        <w:del w:id="668" w:author="Author">
          <w:r w:rsidR="00AA5E30" w:rsidDel="000325C4">
            <w:rPr>
              <w:rFonts w:ascii="Times New Roman" w:hAnsi="Times New Roman" w:cs="Times New Roman"/>
              <w:sz w:val="24"/>
              <w:szCs w:val="24"/>
            </w:rPr>
            <w:delText xml:space="preserve">this </w:delText>
          </w:r>
        </w:del>
      </w:ins>
      <w:del w:id="669" w:author="Author">
        <w:r w:rsidDel="000325C4">
          <w:rPr>
            <w:rFonts w:ascii="Times New Roman" w:hAnsi="Times New Roman" w:cs="Times New Roman"/>
            <w:sz w:val="24"/>
            <w:szCs w:val="24"/>
          </w:rPr>
          <w:delText>research show</w:delText>
        </w:r>
      </w:del>
      <w:ins w:id="670" w:author="Author">
        <w:del w:id="671" w:author="Author">
          <w:r w:rsidR="00AA5E30" w:rsidDel="000325C4">
            <w:rPr>
              <w:rFonts w:ascii="Times New Roman" w:hAnsi="Times New Roman" w:cs="Times New Roman"/>
              <w:sz w:val="24"/>
              <w:szCs w:val="24"/>
            </w:rPr>
            <w:delText>s</w:delText>
          </w:r>
        </w:del>
      </w:ins>
      <w:del w:id="672"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73" w:author="Author">
        <w:r w:rsidR="008E6B67" w:rsidRPr="00D25BFA" w:rsidDel="00E2199B">
          <w:rPr>
            <w:rFonts w:ascii="Times New Roman" w:hAnsi="Times New Roman" w:cs="Times New Roman"/>
            <w:sz w:val="24"/>
            <w:szCs w:val="24"/>
          </w:rPr>
          <w:delText xml:space="preserve">have </w:delText>
        </w:r>
      </w:del>
      <w:ins w:id="674"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75"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76"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Naumann, &amp; Vazire,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77"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78"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79" w:author="Author">
        <w:r w:rsidR="005D3A7E">
          <w:rPr>
            <w:rFonts w:ascii="Times New Roman" w:hAnsi="Times New Roman" w:cs="Times New Roman"/>
            <w:sz w:val="24"/>
            <w:szCs w:val="24"/>
          </w:rPr>
          <w:t>t. T</w:t>
        </w:r>
      </w:ins>
      <w:del w:id="680" w:author="Author">
        <w:r w:rsidR="00FB2CCF" w:rsidDel="005D3A7E">
          <w:rPr>
            <w:rFonts w:ascii="Times New Roman" w:hAnsi="Times New Roman" w:cs="Times New Roman"/>
            <w:sz w:val="24"/>
            <w:szCs w:val="24"/>
          </w:rPr>
          <w:delText>t</w:delText>
        </w:r>
      </w:del>
      <w:ins w:id="681"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82"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83"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84"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85"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86" w:author="Author">
        <w:r w:rsidR="00FB2CCF" w:rsidDel="005C2531">
          <w:rPr>
            <w:rFonts w:ascii="Times New Roman" w:hAnsi="Times New Roman" w:cs="Times New Roman"/>
            <w:sz w:val="24"/>
            <w:szCs w:val="24"/>
          </w:rPr>
          <w:delText xml:space="preserve">. </w:delText>
        </w:r>
      </w:del>
      <w:ins w:id="687" w:author="Author">
        <w:del w:id="688"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89"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690"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91"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92"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93"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94"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695"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w:t>
        </w:r>
        <w:r w:rsidR="00382622" w:rsidRPr="004D754B">
          <w:rPr>
            <w:rFonts w:ascii="Times New Roman" w:hAnsi="Times New Roman" w:cs="Times New Roman"/>
            <w:sz w:val="24"/>
            <w:szCs w:val="24"/>
            <w:highlight w:val="green"/>
            <w:rPrChange w:id="696" w:author="Author">
              <w:rPr>
                <w:rFonts w:ascii="Times New Roman" w:hAnsi="Times New Roman" w:cs="Times New Roman"/>
                <w:sz w:val="24"/>
                <w:szCs w:val="24"/>
              </w:rPr>
            </w:rPrChange>
          </w:rPr>
          <w:t>Jonason, Li, &amp; Teicher, 2010</w:t>
        </w:r>
        <w:r w:rsidR="00382622">
          <w:rPr>
            <w:rFonts w:ascii="Times New Roman" w:hAnsi="Times New Roman" w:cs="Times New Roman"/>
            <w:sz w:val="24"/>
            <w:szCs w:val="24"/>
          </w:rPr>
          <w:t>)</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697" w:author="Author"/>
          <w:del w:id="698" w:author="Author"/>
          <w:rFonts w:ascii="Times New Roman" w:hAnsi="Times New Roman" w:cs="Times New Roman"/>
          <w:sz w:val="24"/>
          <w:szCs w:val="24"/>
        </w:rPr>
      </w:pPr>
      <w:ins w:id="699" w:author="Author">
        <w:r w:rsidRPr="004D754B">
          <w:rPr>
            <w:rFonts w:ascii="Times New Roman" w:hAnsi="Times New Roman" w:cs="Times New Roman"/>
            <w:sz w:val="24"/>
            <w:szCs w:val="24"/>
            <w:highlight w:val="green"/>
            <w:rPrChange w:id="700" w:author="Author">
              <w:rPr>
                <w:rFonts w:ascii="Times New Roman" w:hAnsi="Times New Roman" w:cs="Times New Roman"/>
                <w:sz w:val="24"/>
                <w:szCs w:val="24"/>
              </w:rPr>
            </w:rPrChange>
          </w:rPr>
          <w:t xml:space="preserve">Carlson (2013) </w:t>
        </w:r>
        <w:r>
          <w:rPr>
            <w:rFonts w:ascii="Times New Roman" w:hAnsi="Times New Roman" w:cs="Times New Roman"/>
            <w:sz w:val="24"/>
            <w:szCs w:val="24"/>
          </w:rPr>
          <w:t xml:space="preserve">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701"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702"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03"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04"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05"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06"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07"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08"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09"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w:t>
        </w:r>
        <w:r w:rsidR="005360B0" w:rsidRPr="004D754B">
          <w:rPr>
            <w:rFonts w:ascii="Times New Roman" w:hAnsi="Times New Roman" w:cs="Times New Roman"/>
            <w:sz w:val="24"/>
            <w:szCs w:val="24"/>
            <w:highlight w:val="green"/>
            <w:rPrChange w:id="710" w:author="Author">
              <w:rPr>
                <w:rFonts w:ascii="Times New Roman" w:hAnsi="Times New Roman" w:cs="Times New Roman"/>
                <w:sz w:val="24"/>
                <w:szCs w:val="24"/>
              </w:rPr>
            </w:rPrChange>
          </w:rPr>
          <w:t>Carlson, 2013</w:t>
        </w:r>
        <w:r w:rsidR="005360B0">
          <w:rPr>
            <w:rFonts w:ascii="Times New Roman" w:hAnsi="Times New Roman" w:cs="Times New Roman"/>
            <w:sz w:val="24"/>
            <w:szCs w:val="24"/>
          </w:rPr>
          <w:t>)</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11"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12" w:author="Author"/>
          <w:rFonts w:ascii="Times New Roman" w:hAnsi="Times New Roman" w:cs="Times New Roman"/>
          <w:sz w:val="24"/>
          <w:szCs w:val="24"/>
        </w:rPr>
      </w:pPr>
      <w:ins w:id="713" w:author="Author">
        <w:del w:id="714" w:author="Author">
          <w:r w:rsidDel="003A5825">
            <w:rPr>
              <w:rFonts w:ascii="Times New Roman" w:hAnsi="Times New Roman" w:cs="Times New Roman"/>
              <w:sz w:val="24"/>
              <w:szCs w:val="24"/>
            </w:rPr>
            <w:delText xml:space="preserve">In the surprise recall task mentioned above, </w:delText>
          </w:r>
        </w:del>
        <w:r w:rsidR="00AD6169" w:rsidRPr="004D754B">
          <w:rPr>
            <w:rFonts w:ascii="Times New Roman" w:hAnsi="Times New Roman" w:cs="Times New Roman"/>
            <w:sz w:val="24"/>
            <w:szCs w:val="24"/>
            <w:highlight w:val="green"/>
            <w:rPrChange w:id="715" w:author="Author">
              <w:rPr>
                <w:rFonts w:ascii="Times New Roman" w:hAnsi="Times New Roman" w:cs="Times New Roman"/>
                <w:sz w:val="24"/>
                <w:szCs w:val="24"/>
              </w:rPr>
            </w:rPrChange>
          </w:rPr>
          <w:t>Jones and Brunell (2015)</w:t>
        </w:r>
        <w:del w:id="716" w:author="Author">
          <w:r w:rsidR="00AD6169" w:rsidRPr="004D754B" w:rsidDel="00E06A66">
            <w:rPr>
              <w:rFonts w:ascii="Times New Roman" w:hAnsi="Times New Roman" w:cs="Times New Roman"/>
              <w:sz w:val="24"/>
              <w:szCs w:val="24"/>
              <w:highlight w:val="green"/>
              <w:rPrChange w:id="717" w:author="Author">
                <w:rPr>
                  <w:rFonts w:ascii="Times New Roman" w:hAnsi="Times New Roman" w:cs="Times New Roman"/>
                  <w:sz w:val="24"/>
                  <w:szCs w:val="24"/>
                </w:rPr>
              </w:rPrChange>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18"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19"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20"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21"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22"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23"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24"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25"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26"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27"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28"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29"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w:t>
        </w:r>
        <w:proofErr w:type="spellStart"/>
        <w:r w:rsidR="001445DC">
          <w:rPr>
            <w:rFonts w:ascii="Times New Roman" w:hAnsi="Times New Roman" w:cs="Times New Roman"/>
            <w:sz w:val="24"/>
            <w:szCs w:val="24"/>
          </w:rPr>
          <w:t>defence</w:t>
        </w:r>
        <w:proofErr w:type="spellEnd"/>
        <w:r w:rsidR="001445DC">
          <w:rPr>
            <w:rFonts w:ascii="Times New Roman" w:hAnsi="Times New Roman" w:cs="Times New Roman"/>
            <w:sz w:val="24"/>
            <w:szCs w:val="24"/>
          </w:rPr>
          <w:t xml:space="preserve"> concerning their negative-communal qualities than other qualities” (</w:t>
        </w:r>
        <w:r w:rsidR="001445DC" w:rsidRPr="003631A3">
          <w:rPr>
            <w:rFonts w:ascii="Times New Roman" w:hAnsi="Times New Roman" w:cs="Times New Roman"/>
            <w:sz w:val="24"/>
            <w:szCs w:val="24"/>
            <w:highlight w:val="green"/>
            <w:rPrChange w:id="730" w:author="Author">
              <w:rPr>
                <w:rFonts w:ascii="Times New Roman" w:hAnsi="Times New Roman" w:cs="Times New Roman"/>
                <w:sz w:val="24"/>
                <w:szCs w:val="24"/>
              </w:rPr>
            </w:rPrChange>
          </w:rPr>
          <w:t>Jones &amp; Brunell, 2015, p. 11</w:t>
        </w:r>
        <w:r w:rsidR="001445DC">
          <w:rPr>
            <w:rFonts w:ascii="Times New Roman" w:hAnsi="Times New Roman" w:cs="Times New Roman"/>
            <w:sz w:val="24"/>
            <w:szCs w:val="24"/>
          </w:rPr>
          <w:t>).</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31" w:author="Author">
        <w:r w:rsidR="000325C4">
          <w:rPr>
            <w:rFonts w:ascii="Times New Roman" w:hAnsi="Times New Roman" w:cs="Times New Roman"/>
            <w:sz w:val="24"/>
            <w:szCs w:val="24"/>
          </w:rPr>
          <w:t>on</w:t>
        </w:r>
      </w:ins>
      <w:del w:id="732"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33" w:author="Author">
        <w:r w:rsidR="00FC3CD1" w:rsidRPr="003631A3">
          <w:rPr>
            <w:rFonts w:ascii="Times New Roman" w:hAnsi="Times New Roman" w:cs="Times New Roman"/>
            <w:sz w:val="24"/>
            <w:szCs w:val="24"/>
            <w:highlight w:val="green"/>
            <w:rPrChange w:id="734" w:author="Author">
              <w:rPr>
                <w:rFonts w:ascii="Times New Roman" w:hAnsi="Times New Roman" w:cs="Times New Roman"/>
                <w:sz w:val="24"/>
                <w:szCs w:val="24"/>
              </w:rPr>
            </w:rPrChange>
          </w:rPr>
          <w:t>Back, Schmukle, &amp; Egloff, 2010</w:t>
        </w:r>
        <w:r w:rsidR="00FC3CD1">
          <w:rPr>
            <w:rFonts w:ascii="Times New Roman" w:hAnsi="Times New Roman" w:cs="Times New Roman"/>
            <w:sz w:val="24"/>
            <w:szCs w:val="24"/>
          </w:rPr>
          <w:t xml:space="preserve">; </w:t>
        </w:r>
      </w:ins>
      <w:commentRangeStart w:id="735"/>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commentRangeEnd w:id="735"/>
      <w:r w:rsidR="00D11CDB">
        <w:rPr>
          <w:rStyle w:val="CommentReference"/>
        </w:rPr>
        <w:commentReference w:id="735"/>
      </w:r>
      <w:r w:rsidR="00F51576">
        <w:rPr>
          <w:rFonts w:ascii="Times New Roman" w:hAnsi="Times New Roman" w:cs="Times New Roman"/>
          <w:sz w:val="24"/>
          <w:szCs w:val="24"/>
        </w:rPr>
        <w:t xml:space="preserve">; Grijalva et al., 2014; Paulhus,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004480">
        <w:rPr>
          <w:rFonts w:ascii="Times New Roman" w:hAnsi="Times New Roman" w:cs="Times New Roman"/>
          <w:sz w:val="24"/>
          <w:szCs w:val="24"/>
        </w:rPr>
        <w:t>, 2004</w:t>
      </w:r>
      <w:r w:rsidR="00AC04D0">
        <w:rPr>
          <w:rFonts w:ascii="Times New Roman" w:hAnsi="Times New Roman" w:cs="Times New Roman"/>
          <w:sz w:val="24"/>
          <w:szCs w:val="24"/>
        </w:rPr>
        <w:t>).</w:t>
      </w:r>
      <w:ins w:id="736" w:author="Author">
        <w:r w:rsidR="00DA59F8">
          <w:rPr>
            <w:rFonts w:ascii="Times New Roman" w:hAnsi="Times New Roman" w:cs="Times New Roman"/>
            <w:sz w:val="24"/>
            <w:szCs w:val="24"/>
          </w:rPr>
          <w:t xml:space="preserve"> It appears that individuals are able to make </w:t>
        </w:r>
        <w:del w:id="737"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738"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r w:rsidR="00DA59F8" w:rsidRPr="00D27693">
          <w:rPr>
            <w:rFonts w:ascii="Times New Roman" w:hAnsi="Times New Roman" w:cs="Times New Roman"/>
            <w:sz w:val="24"/>
            <w:szCs w:val="24"/>
            <w:highlight w:val="green"/>
            <w:rPrChange w:id="739" w:author="Author">
              <w:rPr>
                <w:rFonts w:ascii="Times New Roman" w:hAnsi="Times New Roman" w:cs="Times New Roman"/>
                <w:sz w:val="24"/>
                <w:szCs w:val="24"/>
              </w:rPr>
            </w:rPrChange>
          </w:rPr>
          <w:t>Vazire, Naumann, Rentfrow, &amp; Gosling, 2008</w:t>
        </w:r>
        <w:r w:rsidR="00DA59F8">
          <w:rPr>
            <w:rFonts w:ascii="Times New Roman" w:hAnsi="Times New Roman" w:cs="Times New Roman"/>
            <w:sz w:val="24"/>
            <w:szCs w:val="24"/>
          </w:rPr>
          <w:t>).</w:t>
        </w:r>
      </w:ins>
      <w:del w:id="740" w:author="Author">
        <w:r w:rsidR="00AC04D0" w:rsidDel="00DA59F8">
          <w:rPr>
            <w:rFonts w:ascii="Times New Roman" w:hAnsi="Times New Roman" w:cs="Times New Roman"/>
            <w:sz w:val="24"/>
            <w:szCs w:val="24"/>
          </w:rPr>
          <w:delText xml:space="preserve"> </w:delText>
        </w:r>
      </w:del>
      <w:ins w:id="741"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42"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43"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44"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45"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46" w:author="Author"/>
          <w:rFonts w:ascii="Times New Roman" w:hAnsi="Times New Roman" w:cs="Times New Roman"/>
          <w:sz w:val="24"/>
          <w:szCs w:val="24"/>
        </w:rPr>
      </w:pPr>
      <w:ins w:id="747"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48"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49" w:author="Author">
        <w:del w:id="750"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51"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52" w:author="Author">
        <w:del w:id="753"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754" w:author="Author">
        <w:r w:rsidR="00A37F57">
          <w:rPr>
            <w:rFonts w:ascii="Times New Roman" w:hAnsi="Times New Roman" w:cs="Times New Roman"/>
            <w:sz w:val="24"/>
            <w:szCs w:val="24"/>
          </w:rPr>
          <w:t xml:space="preserve"> or </w:t>
        </w:r>
        <w:del w:id="755"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John &amp; Robins, 1994; Paulhus &amp; John, 1998)</w:t>
        </w:r>
      </w:ins>
      <w:r w:rsidR="0061218C">
        <w:rPr>
          <w:rFonts w:ascii="Times New Roman" w:hAnsi="Times New Roman" w:cs="Times New Roman"/>
          <w:sz w:val="24"/>
          <w:szCs w:val="24"/>
        </w:rPr>
        <w:t xml:space="preserve">. </w:t>
      </w:r>
      <w:moveToRangeStart w:id="756" w:author="Author" w:name="move412471152"/>
      <w:moveTo w:id="757" w:author="Author">
        <w:r w:rsidR="006C5D06">
          <w:rPr>
            <w:rFonts w:ascii="Times New Roman" w:hAnsi="Times New Roman" w:cs="Times New Roman"/>
            <w:sz w:val="24"/>
            <w:szCs w:val="24"/>
          </w:rPr>
          <w:t>The self-criterion residual is calculated by regressing self-reports on</w:t>
        </w:r>
      </w:moveTo>
      <w:ins w:id="758" w:author="Author">
        <w:r w:rsidR="00A37F57">
          <w:rPr>
            <w:rFonts w:ascii="Times New Roman" w:hAnsi="Times New Roman" w:cs="Times New Roman"/>
            <w:sz w:val="24"/>
            <w:szCs w:val="24"/>
          </w:rPr>
          <w:t>to</w:t>
        </w:r>
      </w:ins>
      <w:moveTo w:id="759"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60" w:author="Author">
          <w:r w:rsidR="006C5D06" w:rsidDel="00A37F57">
            <w:rPr>
              <w:rFonts w:ascii="Times New Roman" w:hAnsi="Times New Roman" w:cs="Times New Roman"/>
              <w:sz w:val="24"/>
              <w:szCs w:val="24"/>
            </w:rPr>
            <w:delText>or</w:delText>
          </w:r>
        </w:del>
      </w:moveTo>
      <w:ins w:id="761" w:author="Author">
        <w:r w:rsidR="00A37F57">
          <w:rPr>
            <w:rFonts w:ascii="Times New Roman" w:hAnsi="Times New Roman" w:cs="Times New Roman"/>
            <w:sz w:val="24"/>
            <w:szCs w:val="24"/>
          </w:rPr>
          <w:t>also known as</w:t>
        </w:r>
      </w:ins>
      <w:moveTo w:id="762" w:author="Author">
        <w:r w:rsidR="006C5D06">
          <w:rPr>
            <w:rFonts w:ascii="Times New Roman" w:hAnsi="Times New Roman" w:cs="Times New Roman"/>
            <w:sz w:val="24"/>
            <w:szCs w:val="24"/>
          </w:rPr>
          <w:t xml:space="preserve"> bias scores) can be correlated with narcissism scores</w:t>
        </w:r>
      </w:moveTo>
      <w:ins w:id="763" w:author="Author">
        <w:r w:rsidR="00A37F57">
          <w:rPr>
            <w:rFonts w:ascii="Times New Roman" w:hAnsi="Times New Roman" w:cs="Times New Roman"/>
            <w:sz w:val="24"/>
            <w:szCs w:val="24"/>
          </w:rPr>
          <w:t xml:space="preserve">, </w:t>
        </w:r>
      </w:ins>
      <w:moveTo w:id="764" w:author="Author">
        <w:del w:id="765"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66" w:author="Author">
        <w:r w:rsidR="00A37F57">
          <w:rPr>
            <w:rFonts w:ascii="Times New Roman" w:hAnsi="Times New Roman" w:cs="Times New Roman"/>
            <w:sz w:val="24"/>
            <w:szCs w:val="24"/>
          </w:rPr>
          <w:t>,</w:t>
        </w:r>
      </w:ins>
      <w:moveTo w:id="767" w:author="Author">
        <w:del w:id="768"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56"/>
    </w:p>
    <w:p w14:paraId="195702BF" w14:textId="313C8471" w:rsidR="0085155E" w:rsidDel="00893D1D" w:rsidRDefault="00A37F57" w:rsidP="00DF29E0">
      <w:pPr>
        <w:spacing w:after="0" w:line="480" w:lineRule="auto"/>
        <w:ind w:firstLine="720"/>
        <w:rPr>
          <w:del w:id="769" w:author="Author"/>
          <w:rFonts w:ascii="Times New Roman" w:hAnsi="Times New Roman" w:cs="Times New Roman"/>
          <w:sz w:val="24"/>
          <w:szCs w:val="24"/>
        </w:rPr>
      </w:pPr>
      <w:ins w:id="770" w:author="Author">
        <w:r>
          <w:rPr>
            <w:rFonts w:ascii="Times New Roman" w:hAnsi="Times New Roman" w:cs="Times New Roman"/>
            <w:sz w:val="24"/>
            <w:szCs w:val="24"/>
          </w:rPr>
          <w:t>Of these two approaches, d</w:t>
        </w:r>
      </w:ins>
      <w:del w:id="771"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72"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73"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w:t>
      </w:r>
      <w:proofErr w:type="spellStart"/>
      <w:r w:rsidR="00064536" w:rsidRPr="0074425B">
        <w:rPr>
          <w:rFonts w:ascii="Times New Roman" w:hAnsi="Times New Roman" w:cs="Times New Roman"/>
          <w:sz w:val="24"/>
          <w:szCs w:val="24"/>
        </w:rPr>
        <w:t>Furby</w:t>
      </w:r>
      <w:proofErr w:type="spellEnd"/>
      <w:r w:rsidR="00064536" w:rsidRPr="0074425B">
        <w:rPr>
          <w:rFonts w:ascii="Times New Roman" w:hAnsi="Times New Roman" w:cs="Times New Roman"/>
          <w:sz w:val="24"/>
          <w:szCs w:val="24"/>
        </w:rPr>
        <w:t xml:space="preserve">, 1970; Edwards, 1994; </w:t>
      </w:r>
      <w:r w:rsidR="00032537" w:rsidRPr="0074425B">
        <w:rPr>
          <w:rFonts w:ascii="Times New Roman" w:hAnsi="Times New Roman" w:cs="Times New Roman"/>
          <w:sz w:val="24"/>
          <w:szCs w:val="24"/>
        </w:rPr>
        <w:t xml:space="preserve">Edwards, 1995; </w:t>
      </w:r>
      <w:commentRangeStart w:id="774"/>
      <w:ins w:id="775" w:author="Author">
        <w:r w:rsidR="0075370E" w:rsidRPr="005A6AB9">
          <w:rPr>
            <w:rFonts w:ascii="Times New Roman" w:hAnsi="Times New Roman" w:cs="Times New Roman"/>
            <w:sz w:val="24"/>
            <w:szCs w:val="24"/>
          </w:rPr>
          <w:t>Furr &amp; Bacharach</w:t>
        </w:r>
        <w:r w:rsidR="00543DFE" w:rsidRPr="005A6AB9">
          <w:rPr>
            <w:rFonts w:ascii="Times New Roman" w:hAnsi="Times New Roman" w:cs="Times New Roman"/>
            <w:sz w:val="24"/>
            <w:szCs w:val="24"/>
          </w:rPr>
          <w:t>, 2014</w:t>
        </w:r>
      </w:ins>
      <w:commentRangeEnd w:id="774"/>
      <w:r w:rsidR="005A6AB9">
        <w:rPr>
          <w:rStyle w:val="CommentReference"/>
        </w:rPr>
        <w:commentReference w:id="774"/>
      </w:r>
      <w:ins w:id="776" w:author="Author">
        <w:r w:rsidR="00543DFE">
          <w:rPr>
            <w:rFonts w:ascii="Times New Roman" w:hAnsi="Times New Roman" w:cs="Times New Roman"/>
            <w:sz w:val="24"/>
            <w:szCs w:val="24"/>
          </w:rPr>
          <w:t xml:space="preserve">; </w:t>
        </w:r>
      </w:ins>
      <w:r w:rsidR="00064536" w:rsidRPr="0074425B">
        <w:rPr>
          <w:rFonts w:ascii="Times New Roman" w:hAnsi="Times New Roman" w:cs="Times New Roman"/>
          <w:sz w:val="24"/>
          <w:szCs w:val="24"/>
        </w:rPr>
        <w:t xml:space="preserve">Johns, 1981; </w:t>
      </w:r>
      <w:del w:id="777"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 xml:space="preserve">ayne, </w:delText>
        </w:r>
        <w:r w:rsidR="00803F1C" w:rsidRPr="005A6AB9" w:rsidDel="00EB604B">
          <w:rPr>
            <w:rFonts w:ascii="Times New Roman" w:hAnsi="Times New Roman" w:cs="Times New Roman"/>
            <w:sz w:val="24"/>
            <w:szCs w:val="24"/>
            <w:highlight w:val="green"/>
            <w:rPrChange w:id="778" w:author="Author">
              <w:rPr>
                <w:rFonts w:ascii="Times New Roman" w:hAnsi="Times New Roman" w:cs="Times New Roman"/>
                <w:sz w:val="24"/>
                <w:szCs w:val="24"/>
              </w:rPr>
            </w:rPrChange>
          </w:rPr>
          <w:delText>1973</w:delText>
        </w:r>
      </w:del>
      <w:ins w:id="779" w:author="Author">
        <w:r w:rsidR="00EB604B" w:rsidRPr="005A6AB9">
          <w:rPr>
            <w:rFonts w:ascii="Times New Roman" w:hAnsi="Times New Roman" w:cs="Times New Roman"/>
            <w:sz w:val="24"/>
            <w:szCs w:val="24"/>
            <w:highlight w:val="green"/>
            <w:rPrChange w:id="780" w:author="Author">
              <w:rPr>
                <w:rFonts w:ascii="Times New Roman" w:hAnsi="Times New Roman" w:cs="Times New Roman"/>
                <w:sz w:val="24"/>
                <w:szCs w:val="24"/>
              </w:rPr>
            </w:rPrChange>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81" w:author="Author">
        <w:r w:rsidR="00032537" w:rsidRPr="00AE6241" w:rsidDel="00807E74">
          <w:rPr>
            <w:rFonts w:ascii="Times New Roman" w:hAnsi="Times New Roman" w:cs="Times New Roman"/>
            <w:sz w:val="24"/>
            <w:szCs w:val="24"/>
          </w:rPr>
          <w:delText>generally include</w:delText>
        </w:r>
      </w:del>
      <w:ins w:id="782" w:author="Author">
        <w:r w:rsidR="00807E74">
          <w:rPr>
            <w:rFonts w:ascii="Times New Roman" w:hAnsi="Times New Roman" w:cs="Times New Roman"/>
            <w:sz w:val="24"/>
            <w:szCs w:val="24"/>
          </w:rPr>
          <w:t>a key</w:t>
        </w:r>
        <w:del w:id="783" w:author="Author">
          <w:r w:rsidR="001673A7" w:rsidDel="00807E74">
            <w:rPr>
              <w:rFonts w:ascii="Times New Roman" w:hAnsi="Times New Roman" w:cs="Times New Roman"/>
              <w:sz w:val="24"/>
              <w:szCs w:val="24"/>
            </w:rPr>
            <w:delText xml:space="preserve"> </w:delText>
          </w:r>
        </w:del>
      </w:ins>
      <w:del w:id="784"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85"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86"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87"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88" w:author="Author">
        <w:r w:rsidR="00B519D0">
          <w:rPr>
            <w:rFonts w:ascii="Times New Roman" w:hAnsi="Times New Roman" w:cs="Times New Roman"/>
            <w:sz w:val="24"/>
            <w:szCs w:val="24"/>
          </w:rPr>
          <w:t>s</w:t>
        </w:r>
      </w:ins>
      <w:del w:id="789" w:author="Author">
        <w:r w:rsidR="004611C9" w:rsidDel="00B519D0">
          <w:rPr>
            <w:rFonts w:ascii="Times New Roman" w:hAnsi="Times New Roman" w:cs="Times New Roman"/>
            <w:sz w:val="24"/>
            <w:szCs w:val="24"/>
          </w:rPr>
          <w:delText>s</w:delText>
        </w:r>
      </w:del>
      <w:ins w:id="790"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91"/>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91"/>
      <w:r w:rsidR="008860C4">
        <w:rPr>
          <w:rStyle w:val="CommentReference"/>
        </w:rPr>
        <w:commentReference w:id="791"/>
      </w:r>
      <w:r w:rsidR="00064536" w:rsidRPr="0085155E">
        <w:rPr>
          <w:rFonts w:ascii="Times New Roman" w:hAnsi="Times New Roman" w:cs="Times New Roman"/>
          <w:sz w:val="24"/>
          <w:szCs w:val="24"/>
        </w:rPr>
        <w:t>.</w:t>
      </w:r>
      <w:ins w:id="792"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93" w:author="Author">
        <w:r w:rsidR="00064536" w:rsidRPr="0085155E" w:rsidDel="00B519D0">
          <w:rPr>
            <w:rFonts w:ascii="Times New Roman" w:hAnsi="Times New Roman" w:cs="Times New Roman"/>
            <w:sz w:val="24"/>
            <w:szCs w:val="24"/>
          </w:rPr>
          <w:delText xml:space="preserve"> </w:delText>
        </w:r>
      </w:del>
      <w:ins w:id="794" w:author="Author">
        <w:r w:rsidR="00EB604B">
          <w:rPr>
            <w:rFonts w:ascii="Times New Roman" w:hAnsi="Times New Roman" w:cs="Times New Roman"/>
            <w:sz w:val="24"/>
            <w:szCs w:val="24"/>
          </w:rPr>
          <w:t xml:space="preserve">. </w:t>
        </w:r>
      </w:ins>
      <w:moveToRangeStart w:id="795" w:author="Author" w:name="move412471476"/>
      <w:moveTo w:id="796"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John &amp; Robins, 1994; Paulhus &amp; John, 1998)</w:t>
        </w:r>
        <w:r w:rsidR="00472614">
          <w:rPr>
            <w:rFonts w:ascii="Times New Roman" w:hAnsi="Times New Roman" w:cs="Times New Roman"/>
            <w:sz w:val="24"/>
            <w:szCs w:val="24"/>
          </w:rPr>
          <w:t xml:space="preserve"> has become the preferred approach to calculating self-enhancement bias</w:t>
        </w:r>
      </w:moveTo>
      <w:ins w:id="797"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18" w:author="Author">
        <w:del w:id="819" w:author="Author">
          <w:r w:rsidR="00472614" w:rsidDel="00F24B28">
            <w:rPr>
              <w:rFonts w:ascii="Times New Roman" w:hAnsi="Times New Roman" w:cs="Times New Roman"/>
              <w:sz w:val="24"/>
              <w:szCs w:val="24"/>
            </w:rPr>
            <w:delText xml:space="preserve">. </w:delText>
          </w:r>
        </w:del>
      </w:moveTo>
      <w:moveToRangeEnd w:id="795"/>
      <w:ins w:id="820" w:author="Author">
        <w:r w:rsidR="00893D1D">
          <w:rPr>
            <w:rFonts w:ascii="Times New Roman" w:hAnsi="Times New Roman" w:cs="Times New Roman"/>
            <w:sz w:val="24"/>
            <w:szCs w:val="24"/>
          </w:rPr>
          <w:t xml:space="preserve">At the same time, it remains unclear </w:t>
        </w:r>
        <w:del w:id="821"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822"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823"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824"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25" w:author="Author" w:name="move412471476"/>
      <w:moveFrom w:id="826"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27" w:author="Author" w:name="move412471152"/>
        <w:moveFromRangeEnd w:id="825"/>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27"/>
      <w:del w:id="828"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29"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30" w:author="Author">
        <w:r w:rsidR="00696711" w:rsidDel="00893D1D">
          <w:rPr>
            <w:rFonts w:ascii="Times New Roman" w:hAnsi="Times New Roman" w:cs="Times New Roman"/>
            <w:sz w:val="24"/>
            <w:szCs w:val="24"/>
          </w:rPr>
          <w:delText>an</w:delText>
        </w:r>
      </w:del>
      <w:ins w:id="831" w:author="Author">
        <w:del w:id="832" w:author="Author">
          <w:r w:rsidR="006335C2" w:rsidDel="00893D1D">
            <w:rPr>
              <w:rFonts w:ascii="Times New Roman" w:hAnsi="Times New Roman" w:cs="Times New Roman"/>
              <w:sz w:val="24"/>
              <w:szCs w:val="24"/>
            </w:rPr>
            <w:delText xml:space="preserve">did </w:delText>
          </w:r>
        </w:del>
      </w:ins>
      <w:del w:id="833" w:author="Author">
        <w:r w:rsidR="00696711" w:rsidDel="00893D1D">
          <w:rPr>
            <w:rFonts w:ascii="Times New Roman" w:hAnsi="Times New Roman" w:cs="Times New Roman"/>
            <w:sz w:val="24"/>
            <w:szCs w:val="24"/>
          </w:rPr>
          <w:delText>alysis</w:delText>
        </w:r>
      </w:del>
      <w:ins w:id="834"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35" w:author="Author">
        <w:r w:rsidR="001E6D00">
          <w:rPr>
            <w:rFonts w:ascii="Times New Roman" w:hAnsi="Times New Roman" w:cs="Times New Roman"/>
            <w:sz w:val="24"/>
            <w:szCs w:val="24"/>
          </w:rPr>
          <w:t xml:space="preserve">. </w:t>
        </w:r>
      </w:ins>
      <w:del w:id="836"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37"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38"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39" w:author="Author">
        <w:r w:rsidR="005A6710">
          <w:rPr>
            <w:rFonts w:ascii="Times New Roman" w:hAnsi="Times New Roman" w:cs="Times New Roman"/>
            <w:sz w:val="24"/>
            <w:szCs w:val="24"/>
          </w:rPr>
          <w:t xml:space="preserve">the </w:t>
        </w:r>
      </w:ins>
      <w:del w:id="840"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41" w:author="Author">
        <w:r w:rsidR="001E6D00">
          <w:rPr>
            <w:rFonts w:ascii="Times New Roman" w:hAnsi="Times New Roman" w:cs="Times New Roman"/>
            <w:sz w:val="24"/>
            <w:szCs w:val="24"/>
          </w:rPr>
          <w:t>, as compared</w:t>
        </w:r>
      </w:ins>
      <w:del w:id="842" w:author="Author">
        <w:r w:rsidR="00757620" w:rsidDel="00543DFE">
          <w:rPr>
            <w:rFonts w:ascii="Times New Roman" w:hAnsi="Times New Roman" w:cs="Times New Roman"/>
            <w:sz w:val="24"/>
            <w:szCs w:val="24"/>
          </w:rPr>
          <w:delText xml:space="preserve"> </w:delText>
        </w:r>
      </w:del>
      <w:ins w:id="843" w:author="Author">
        <w:del w:id="844"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45" w:author="Author">
        <w:r w:rsidR="004A7648" w:rsidDel="005A6710">
          <w:rPr>
            <w:rFonts w:ascii="Times New Roman" w:hAnsi="Times New Roman" w:cs="Times New Roman"/>
            <w:sz w:val="24"/>
            <w:szCs w:val="24"/>
          </w:rPr>
          <w:delText xml:space="preserve">the </w:delText>
        </w:r>
      </w:del>
      <w:ins w:id="846" w:author="Author">
        <w:r w:rsidR="005A6710">
          <w:rPr>
            <w:rFonts w:ascii="Times New Roman" w:hAnsi="Times New Roman" w:cs="Times New Roman"/>
            <w:sz w:val="24"/>
            <w:szCs w:val="24"/>
          </w:rPr>
          <w:t>to</w:t>
        </w:r>
      </w:ins>
      <w:del w:id="847"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48"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849" w:author="Author">
        <w:del w:id="850"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51"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52"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53"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54"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55"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56"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57" w:author="Author">
            <w:rPr>
              <w:rFonts w:ascii="Times New Roman" w:hAnsi="Times New Roman" w:cs="Times New Roman"/>
              <w:sz w:val="24"/>
              <w:szCs w:val="24"/>
            </w:rPr>
          </w:rPrChange>
        </w:rPr>
        <w:pPrChange w:id="858" w:author="Author">
          <w:pPr>
            <w:spacing w:after="0" w:line="480" w:lineRule="auto"/>
            <w:ind w:left="720"/>
          </w:pPr>
        </w:pPrChange>
      </w:pPr>
      <w:ins w:id="859" w:author="Author">
        <w:r w:rsidRPr="00237520">
          <w:rPr>
            <w:rFonts w:ascii="Times New Roman" w:hAnsi="Times New Roman" w:cs="Times New Roman"/>
            <w:b/>
            <w:sz w:val="24"/>
            <w:szCs w:val="24"/>
            <w:rPrChange w:id="860" w:author="Author">
              <w:rPr>
                <w:rFonts w:ascii="Times New Roman" w:hAnsi="Times New Roman" w:cs="Times New Roman"/>
                <w:i/>
                <w:sz w:val="24"/>
                <w:szCs w:val="24"/>
              </w:rPr>
            </w:rPrChange>
          </w:rPr>
          <w:lastRenderedPageBreak/>
          <w:t>Individual Self-Enhancement Criteria</w:t>
        </w:r>
      </w:ins>
      <w:del w:id="861" w:author="Author">
        <w:r w:rsidR="004A7648" w:rsidRPr="00237520" w:rsidDel="005A6710">
          <w:rPr>
            <w:rFonts w:ascii="Times New Roman" w:hAnsi="Times New Roman" w:cs="Times New Roman"/>
            <w:b/>
            <w:sz w:val="24"/>
            <w:szCs w:val="24"/>
            <w:rPrChange w:id="862"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63"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64"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65" w:author="Author">
        <w:r w:rsidR="004F1247">
          <w:rPr>
            <w:rFonts w:ascii="Times New Roman" w:hAnsi="Times New Roman" w:cs="Times New Roman"/>
            <w:sz w:val="24"/>
            <w:szCs w:val="24"/>
          </w:rPr>
          <w:t>5</w:t>
        </w:r>
      </w:ins>
      <w:del w:id="866"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67"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68"/>
      <w:r w:rsidR="003C2FE9" w:rsidRPr="002F3A4A">
        <w:rPr>
          <w:rFonts w:ascii="Times New Roman" w:hAnsi="Times New Roman" w:cs="Times New Roman"/>
          <w:sz w:val="24"/>
          <w:szCs w:val="24"/>
        </w:rPr>
        <w:t>Fourth</w:t>
      </w:r>
      <w:commentRangeEnd w:id="868"/>
      <w:r w:rsidR="004F1247">
        <w:rPr>
          <w:rStyle w:val="CommentReference"/>
        </w:rPr>
        <w:commentReference w:id="868"/>
      </w:r>
      <w:r w:rsidR="003C2FE9" w:rsidRPr="002F3A4A">
        <w:rPr>
          <w:rFonts w:ascii="Times New Roman" w:hAnsi="Times New Roman" w:cs="Times New Roman"/>
          <w:sz w:val="24"/>
          <w:szCs w:val="24"/>
        </w:rPr>
        <w:t xml:space="preserve">, </w:t>
      </w:r>
      <w:ins w:id="869"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70"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71"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NPI</w:t>
        </w:r>
        <w:r w:rsidR="0098506F">
          <w:rPr>
            <w:rFonts w:ascii="Times New Roman" w:hAnsi="Times New Roman" w:cs="Times New Roman"/>
          </w:rPr>
          <w:t>;</w:t>
        </w:r>
        <w:r w:rsidR="007F0497">
          <w:rPr>
            <w:rFonts w:ascii="Times New Roman" w:hAnsi="Times New Roman" w:cs="Times New Roman"/>
          </w:rPr>
          <w:t xml:space="preserve"> </w:t>
        </w:r>
        <w:r w:rsidR="00AD1128" w:rsidRPr="00EA0FD0">
          <w:rPr>
            <w:rFonts w:ascii="Times New Roman" w:hAnsi="Times New Roman" w:cs="Times New Roman"/>
            <w:highlight w:val="green"/>
            <w:lang w:eastAsia="zh-CN"/>
            <w:rPrChange w:id="872" w:author="Author">
              <w:rPr>
                <w:rFonts w:ascii="Times New Roman" w:hAnsi="Times New Roman" w:cs="Times New Roman"/>
                <w:lang w:eastAsia="zh-CN"/>
              </w:rPr>
            </w:rPrChange>
          </w:rPr>
          <w:t>Raskin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73"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74"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75"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76" w:author="Author">
        <w:r w:rsidR="0098506F" w:rsidRPr="00AC0F31">
          <w:rPr>
            <w:rFonts w:ascii="Times New Roman" w:hAnsi="Times New Roman" w:cs="Times New Roman"/>
          </w:rPr>
          <w:t xml:space="preserve"> </w:t>
        </w:r>
        <w:proofErr w:type="spellStart"/>
        <w:r w:rsidR="004D0FBB" w:rsidRPr="00EA0FD0">
          <w:rPr>
            <w:rFonts w:ascii="Times New Roman" w:hAnsi="Times New Roman" w:cs="Times New Roman" w:hint="eastAsia"/>
            <w:highlight w:val="green"/>
            <w:lang w:eastAsia="zh-CN"/>
          </w:rPr>
          <w:t>Hyler</w:t>
        </w:r>
        <w:proofErr w:type="spellEnd"/>
        <w:r w:rsidR="004D0FBB" w:rsidRPr="00EA0FD0">
          <w:rPr>
            <w:rFonts w:ascii="Times New Roman" w:hAnsi="Times New Roman" w:cs="Times New Roman" w:hint="eastAsia"/>
            <w:highlight w:val="green"/>
            <w:lang w:eastAsia="zh-CN"/>
          </w:rPr>
          <w:t>,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proofErr w:type="spellStart"/>
      <w:r w:rsidR="00372239" w:rsidRPr="00AC0F31">
        <w:rPr>
          <w:rFonts w:ascii="Times New Roman" w:hAnsi="Times New Roman" w:cs="Times New Roman"/>
          <w:color w:val="0070C0"/>
          <w:highlight w:val="green"/>
        </w:rPr>
        <w:t>Zanarini</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Frankenburg</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Sickel</w:t>
      </w:r>
      <w:proofErr w:type="spellEnd"/>
      <w:r w:rsidR="00372239" w:rsidRPr="00AC0F31">
        <w:rPr>
          <w:rFonts w:ascii="Times New Roman" w:hAnsi="Times New Roman" w:cs="Times New Roman"/>
          <w:color w:val="0070C0"/>
          <w:highlight w:val="green"/>
        </w:rPr>
        <w:t xml:space="preserve">, &amp; </w:t>
      </w:r>
      <w:r w:rsidR="00372239" w:rsidRPr="00EA0FD0">
        <w:rPr>
          <w:rFonts w:ascii="Times New Roman" w:hAnsi="Times New Roman" w:cs="Times New Roman"/>
          <w:highlight w:val="green"/>
        </w:rPr>
        <w:t>Yong, 1996</w:t>
      </w:r>
      <w:ins w:id="877"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78" w:author="Author">
        <w:r w:rsidR="0098506F" w:rsidRPr="00EA0FD0">
          <w:rPr>
            <w:rFonts w:ascii="Times New Roman" w:hAnsi="Times New Roman" w:cs="Times New Roman"/>
          </w:rPr>
          <w:t xml:space="preserve"> </w:t>
        </w:r>
      </w:ins>
      <w:r w:rsidR="00327158" w:rsidRPr="00EA0FD0">
        <w:rPr>
          <w:rFonts w:ascii="Times New Roman" w:hAnsi="Times New Roman" w:cs="Times New Roman" w:hint="eastAsia"/>
          <w:highlight w:val="green"/>
          <w:lang w:eastAsia="zh-CN"/>
        </w:rPr>
        <w:t>Loranger, 1999</w:t>
      </w:r>
      <w:ins w:id="879" w:author="Author">
        <w:r w:rsidR="0098506F" w:rsidRPr="00AC0F31">
          <w:rPr>
            <w:rFonts w:ascii="Times New Roman" w:hAnsi="Times New Roman" w:cs="Times New Roman"/>
          </w:rPr>
          <w:t>), Personality Disorder Interview–IV (</w:t>
        </w:r>
        <w:r w:rsidR="0098506F" w:rsidRPr="00010E18">
          <w:rPr>
            <w:rFonts w:ascii="Times New Roman" w:hAnsi="Times New Roman" w:cs="Times New Roman"/>
            <w:highlight w:val="cyan"/>
            <w:rPrChange w:id="880" w:author="Author">
              <w:rPr>
                <w:rFonts w:ascii="Times New Roman" w:hAnsi="Times New Roman" w:cs="Times New Roman"/>
                <w:highlight w:val="magenta"/>
              </w:rPr>
            </w:rPrChange>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proofErr w:type="spellStart"/>
      <w:r w:rsidR="00C56F99" w:rsidRPr="00EA0FD0">
        <w:rPr>
          <w:rFonts w:ascii="Times New Roman" w:hAnsi="Times New Roman" w:cs="Times New Roman"/>
          <w:highlight w:val="green"/>
        </w:rPr>
        <w:t>Pfohl</w:t>
      </w:r>
      <w:proofErr w:type="spellEnd"/>
      <w:r w:rsidR="00C56F99" w:rsidRPr="00EA0FD0">
        <w:rPr>
          <w:rFonts w:ascii="Times New Roman" w:hAnsi="Times New Roman" w:cs="Times New Roman"/>
          <w:highlight w:val="green"/>
        </w:rPr>
        <w:t>, Blum, &amp; Zimmerman, 1997</w:t>
      </w:r>
      <w:ins w:id="881"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010E18">
          <w:rPr>
            <w:rFonts w:ascii="Times New Roman" w:hAnsi="Times New Roman" w:cs="Times New Roman"/>
            <w:highlight w:val="cyan"/>
            <w:rPrChange w:id="882" w:author="Author">
              <w:rPr>
                <w:rFonts w:ascii="Times New Roman" w:hAnsi="Times New Roman" w:cs="Times New Roman"/>
                <w:highlight w:val="magenta"/>
              </w:rPr>
            </w:rPrChange>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83"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84"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85" w:author="Author">
        <w:r w:rsidR="0098506F" w:rsidRPr="00A86F0B">
          <w:rPr>
            <w:rFonts w:ascii="Times New Roman" w:hAnsi="Times New Roman"/>
            <w:sz w:val="24"/>
            <w:szCs w:val="24"/>
            <w:rPrChange w:id="886"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010E18">
          <w:rPr>
            <w:rFonts w:ascii="Times New Roman" w:hAnsi="Times New Roman" w:cs="Times New Roman"/>
            <w:highlight w:val="cyan"/>
            <w:rPrChange w:id="887" w:author="Author">
              <w:rPr>
                <w:rFonts w:ascii="Times New Roman" w:hAnsi="Times New Roman" w:cs="Times New Roman"/>
                <w:highlight w:val="magenta"/>
              </w:rPr>
            </w:rPrChange>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88"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89"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890"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91"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92"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sidRPr="00631259">
          <w:rPr>
            <w:rFonts w:ascii="Times New Roman" w:hAnsi="Times New Roman"/>
            <w:sz w:val="24"/>
            <w:szCs w:val="24"/>
            <w:highlight w:val="green"/>
            <w:rPrChange w:id="893" w:author="Author">
              <w:rPr>
                <w:rFonts w:ascii="Times New Roman" w:hAnsi="Times New Roman"/>
                <w:sz w:val="24"/>
                <w:szCs w:val="24"/>
              </w:rPr>
            </w:rPrChange>
          </w:rPr>
          <w:t>Tamborski &amp; Brown, 2011</w:t>
        </w:r>
        <w:r w:rsidR="0098506F">
          <w:rPr>
            <w:rFonts w:ascii="Times New Roman" w:hAnsi="Times New Roman"/>
            <w:sz w:val="24"/>
            <w:szCs w:val="24"/>
          </w:rPr>
          <w:t xml:space="preserve">; </w:t>
        </w:r>
        <w:r w:rsidR="0098506F" w:rsidRPr="00631259">
          <w:rPr>
            <w:rFonts w:ascii="Times New Roman" w:hAnsi="Times New Roman"/>
            <w:sz w:val="24"/>
            <w:szCs w:val="24"/>
            <w:highlight w:val="green"/>
            <w:rPrChange w:id="894" w:author="Author">
              <w:rPr>
                <w:rFonts w:ascii="Times New Roman" w:hAnsi="Times New Roman"/>
                <w:sz w:val="24"/>
                <w:szCs w:val="24"/>
              </w:rPr>
            </w:rPrChange>
          </w:rPr>
          <w:t>Watson &amp; Bagby,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95"/>
      <w:r w:rsidR="003C2FE9" w:rsidRPr="007D261D">
        <w:rPr>
          <w:rFonts w:ascii="Times New Roman" w:hAnsi="Times New Roman" w:cs="Times New Roman"/>
          <w:sz w:val="24"/>
          <w:szCs w:val="24"/>
          <w:highlight w:val="yellow"/>
          <w:rPrChange w:id="896" w:author="Author">
            <w:rPr>
              <w:rFonts w:ascii="Times New Roman" w:hAnsi="Times New Roman" w:cs="Times New Roman"/>
              <w:sz w:val="24"/>
              <w:szCs w:val="24"/>
            </w:rPr>
          </w:rPrChange>
        </w:rPr>
        <w:t>49</w:t>
      </w:r>
      <w:commentRangeEnd w:id="895"/>
      <w:r w:rsidR="00B54D02">
        <w:rPr>
          <w:rStyle w:val="CommentReference"/>
        </w:rPr>
        <w:commentReference w:id="895"/>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897"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898"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899" w:author="Author">
        <w:r w:rsidDel="00B13BED">
          <w:rPr>
            <w:rFonts w:ascii="Times New Roman" w:hAnsi="Times New Roman" w:cs="Times New Roman"/>
            <w:sz w:val="24"/>
            <w:szCs w:val="24"/>
          </w:rPr>
          <w:delText>social comparison</w:delText>
        </w:r>
      </w:del>
      <w:ins w:id="900"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901"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902"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903"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904"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r w:rsidR="00531EBA" w:rsidRPr="00272D30">
          <w:rPr>
            <w:rFonts w:ascii="Times New Roman" w:hAnsi="Times New Roman" w:cs="Times New Roman"/>
            <w:sz w:val="24"/>
            <w:szCs w:val="24"/>
            <w:highlight w:val="green"/>
            <w:rPrChange w:id="905" w:author="Author">
              <w:rPr>
                <w:rFonts w:ascii="Times New Roman" w:hAnsi="Times New Roman" w:cs="Times New Roman"/>
                <w:sz w:val="24"/>
                <w:szCs w:val="24"/>
              </w:rPr>
            </w:rPrChange>
          </w:rPr>
          <w:t>Pincus, Ansell, Pimentel, Cain, Wright, &amp; Levy, 2009</w:t>
        </w:r>
        <w:r w:rsidR="00531EBA">
          <w:rPr>
            <w:rFonts w:ascii="Times New Roman" w:hAnsi="Times New Roman" w:cs="Times New Roman"/>
            <w:sz w:val="24"/>
            <w:szCs w:val="24"/>
          </w:rPr>
          <w:t xml:space="preserve">).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w:t>
        </w:r>
        <w:r w:rsidR="00D31A42" w:rsidRPr="00B41BAD">
          <w:rPr>
            <w:rFonts w:ascii="Times New Roman" w:hAnsi="Times New Roman" w:cs="Times New Roman"/>
            <w:sz w:val="24"/>
            <w:szCs w:val="24"/>
            <w:highlight w:val="green"/>
            <w:rPrChange w:id="906" w:author="Author">
              <w:rPr>
                <w:rFonts w:ascii="Times New Roman" w:hAnsi="Times New Roman" w:cs="Times New Roman"/>
                <w:sz w:val="24"/>
                <w:szCs w:val="24"/>
              </w:rPr>
            </w:rPrChange>
          </w:rPr>
          <w:t xml:space="preserve">Grijalva et al. </w:t>
        </w:r>
        <w:commentRangeStart w:id="907"/>
        <w:r w:rsidR="00D31A42" w:rsidRPr="00B41BAD">
          <w:rPr>
            <w:rFonts w:ascii="Times New Roman" w:hAnsi="Times New Roman" w:cs="Times New Roman"/>
            <w:sz w:val="24"/>
            <w:szCs w:val="24"/>
            <w:highlight w:val="green"/>
            <w:rPrChange w:id="908" w:author="Author">
              <w:rPr>
                <w:rFonts w:ascii="Times New Roman" w:hAnsi="Times New Roman" w:cs="Times New Roman"/>
                <w:sz w:val="24"/>
                <w:szCs w:val="24"/>
              </w:rPr>
            </w:rPrChange>
          </w:rPr>
          <w:t>2015</w:t>
        </w:r>
      </w:ins>
      <w:commentRangeEnd w:id="907"/>
      <w:r w:rsidR="009D5296" w:rsidRPr="00B41BAD">
        <w:rPr>
          <w:rStyle w:val="CommentReference"/>
          <w:highlight w:val="green"/>
          <w:rPrChange w:id="909" w:author="Author">
            <w:rPr>
              <w:rStyle w:val="CommentReference"/>
            </w:rPr>
          </w:rPrChange>
        </w:rPr>
        <w:commentReference w:id="907"/>
      </w:r>
      <w:ins w:id="910" w:author="Autho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911"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912"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913" w:author="Author">
        <w:r w:rsidR="00BB508D">
          <w:rPr>
            <w:rFonts w:ascii="Times New Roman" w:hAnsi="Times New Roman"/>
            <w:sz w:val="24"/>
            <w:szCs w:val="24"/>
          </w:rPr>
          <w:t>the 10-item Childhood Narcissism Scale (</w:t>
        </w:r>
        <w:r w:rsidR="00BB508D" w:rsidRPr="003411A4">
          <w:rPr>
            <w:rFonts w:ascii="Times New Roman" w:hAnsi="Times New Roman"/>
            <w:sz w:val="24"/>
            <w:szCs w:val="24"/>
            <w:highlight w:val="green"/>
            <w:rPrChange w:id="914" w:author="Author">
              <w:rPr>
                <w:rFonts w:ascii="Times New Roman" w:hAnsi="Times New Roman"/>
                <w:sz w:val="24"/>
                <w:szCs w:val="24"/>
              </w:rPr>
            </w:rPrChange>
          </w:rPr>
          <w:t>Thomaes, Stegge, Bushmann, Olthof, &amp; Denissen, 2008</w:t>
        </w:r>
        <w:r w:rsidR="00BB508D">
          <w:rPr>
            <w:rFonts w:ascii="Times New Roman" w:hAnsi="Times New Roman"/>
            <w:sz w:val="24"/>
            <w:szCs w:val="24"/>
          </w:rPr>
          <w:t xml:space="preserve">), </w:t>
        </w:r>
        <w:r w:rsidR="00982DC1">
          <w:rPr>
            <w:rFonts w:ascii="Times New Roman" w:hAnsi="Times New Roman"/>
            <w:sz w:val="24"/>
            <w:szCs w:val="24"/>
          </w:rPr>
          <w:t xml:space="preserve">and </w:t>
        </w:r>
        <w:r w:rsidR="006B7950">
          <w:rPr>
            <w:rFonts w:ascii="Times New Roman" w:hAnsi="Times New Roman"/>
            <w:sz w:val="24"/>
            <w:szCs w:val="24"/>
          </w:rPr>
          <w:t>a short dark-triad measure (</w:t>
        </w:r>
        <w:r w:rsidR="006B7950" w:rsidRPr="009A1759">
          <w:rPr>
            <w:rFonts w:ascii="Times New Roman" w:hAnsi="Times New Roman"/>
            <w:sz w:val="24"/>
            <w:szCs w:val="24"/>
            <w:highlight w:val="green"/>
            <w:rPrChange w:id="915" w:author="Author">
              <w:rPr>
                <w:rFonts w:ascii="Times New Roman" w:hAnsi="Times New Roman"/>
                <w:sz w:val="24"/>
                <w:szCs w:val="24"/>
              </w:rPr>
            </w:rPrChange>
          </w:rPr>
          <w:t>Paulhus &amp; Jones, 2011</w:t>
        </w:r>
        <w:r w:rsidR="006B7950">
          <w:rPr>
            <w:rFonts w:ascii="Times New Roman" w:hAnsi="Times New Roman"/>
            <w:sz w:val="24"/>
            <w:szCs w:val="24"/>
          </w:rPr>
          <w:t>)</w:t>
        </w:r>
        <w:del w:id="916" w:author="Author">
          <w:r w:rsidR="006B7950" w:rsidDel="00982DC1">
            <w:rPr>
              <w:rFonts w:ascii="Times New Roman" w:hAnsi="Times New Roman"/>
              <w:sz w:val="24"/>
              <w:szCs w:val="24"/>
            </w:rPr>
            <w:delText xml:space="preserve">, </w:delText>
          </w:r>
        </w:del>
      </w:ins>
      <w:del w:id="917"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918"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919"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920"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921"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22"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23"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24"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25"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26"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927"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928" w:author="Author">
            <w:rPr>
              <w:rFonts w:ascii="Times New Roman" w:hAnsi="Times New Roman" w:cs="Times New Roman"/>
              <w:sz w:val="24"/>
              <w:szCs w:val="24"/>
            </w:rPr>
          </w:rPrChange>
        </w:rPr>
        <w:t xml:space="preserve"> established by past authors (Grijalva</w:t>
      </w:r>
      <w:r w:rsidR="00EA520F" w:rsidRPr="00CF3C9B">
        <w:rPr>
          <w:rFonts w:ascii="Times New Roman" w:hAnsi="Times New Roman" w:cs="Times New Roman"/>
          <w:sz w:val="24"/>
          <w:szCs w:val="24"/>
          <w:highlight w:val="yellow"/>
          <w:rPrChange w:id="929"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930"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931"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32"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33"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34"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35"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36"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37"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38"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39"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40"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41" w:author="Author">
        <w:r w:rsidR="0087139A" w:rsidDel="00005E0F">
          <w:rPr>
            <w:rFonts w:ascii="Times New Roman" w:hAnsi="Times New Roman" w:cs="Times New Roman"/>
            <w:sz w:val="24"/>
            <w:szCs w:val="24"/>
          </w:rPr>
          <w:delText xml:space="preserve">between </w:delText>
        </w:r>
      </w:del>
      <w:ins w:id="942"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43" w:author="Author">
        <w:r w:rsidR="0007034A" w:rsidDel="0050269C">
          <w:rPr>
            <w:rFonts w:ascii="Times New Roman" w:hAnsi="Times New Roman" w:cs="Times New Roman"/>
            <w:sz w:val="24"/>
            <w:szCs w:val="24"/>
          </w:rPr>
          <w:delText>1</w:delText>
        </w:r>
      </w:del>
      <w:ins w:id="944"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45" w:author="Author">
        <w:r w:rsidR="006117AF" w:rsidDel="0050269C">
          <w:rPr>
            <w:rFonts w:ascii="Times New Roman" w:hAnsi="Times New Roman" w:cs="Times New Roman"/>
            <w:sz w:val="24"/>
            <w:szCs w:val="24"/>
          </w:rPr>
          <w:delText xml:space="preserve">between </w:delText>
        </w:r>
      </w:del>
      <w:ins w:id="946"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(Bliese,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w:t>
      </w:r>
      <w:r w:rsidR="00BB3688" w:rsidRPr="00F46947">
        <w:rPr>
          <w:rFonts w:ascii="Times New Roman" w:hAnsi="Times New Roman" w:cs="Times New Roman"/>
          <w:sz w:val="24"/>
          <w:szCs w:val="24"/>
          <w:highlight w:val="green"/>
          <w:rPrChange w:id="947" w:author="Author">
            <w:rPr>
              <w:rFonts w:ascii="Times New Roman" w:hAnsi="Times New Roman" w:cs="Times New Roman"/>
              <w:sz w:val="24"/>
              <w:szCs w:val="24"/>
            </w:rPr>
          </w:rPrChange>
        </w:rPr>
        <w:t>Steel &amp; Kammeyer-Mueller,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proofErr w:type="gramEnd"/>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age</w:t>
      </w:r>
      <w:r w:rsidR="004C3A85">
        <w:rPr>
          <w:rFonts w:ascii="Times New Roman" w:hAnsi="Times New Roman" w:cs="Times New Roman"/>
          <w:sz w:val="24"/>
          <w:szCs w:val="24"/>
        </w:rPr>
        <w:t xml:space="preserve">ntic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not communal) and one for agentic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agentic, 0 = not agentic). Next</w:t>
      </w:r>
      <w:r w:rsidR="00C83A5D">
        <w:rPr>
          <w:rFonts w:ascii="Times New Roman" w:hAnsi="Times New Roman" w:cs="Times New Roman"/>
          <w:sz w:val="24"/>
          <w:szCs w:val="24"/>
        </w:rPr>
        <w:t>, we estimated the magnitude of narcissists’ self-enhancement for agentic and communal constructs</w:t>
      </w:r>
      <w:r w:rsidR="00CB0D48">
        <w:rPr>
          <w:rFonts w:ascii="Times New Roman" w:hAnsi="Times New Roman" w:cs="Times New Roman"/>
          <w:sz w:val="24"/>
          <w:szCs w:val="24"/>
        </w:rPr>
        <w:t xml:space="preserve">, by </w:t>
      </w:r>
      <w:proofErr w:type="gramStart"/>
      <w:r w:rsidR="00CB0D48">
        <w:rPr>
          <w:rFonts w:ascii="Times New Roman" w:hAnsi="Times New Roman" w:cs="Times New Roman"/>
          <w:sz w:val="24"/>
          <w:szCs w:val="24"/>
        </w:rPr>
        <w:t>regressing</w:t>
      </w:r>
      <w:proofErr w:type="gramEnd"/>
      <w:r w:rsidR="00CB0D48">
        <w:rPr>
          <w:rFonts w:ascii="Times New Roman" w:hAnsi="Times New Roman" w:cs="Times New Roman"/>
          <w:sz w:val="24"/>
          <w:szCs w:val="24"/>
        </w:rPr>
        <w:t xml:space="preserve">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agentic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948"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949"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950"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951"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952"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953"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w:t>
      </w:r>
      <w:r w:rsidR="00151A6F" w:rsidRPr="004D4B83">
        <w:rPr>
          <w:rFonts w:ascii="Times New Roman" w:hAnsi="Times New Roman" w:cs="Times New Roman"/>
          <w:sz w:val="24"/>
          <w:szCs w:val="24"/>
        </w:rPr>
        <w:t>Abelson, 1995</w:t>
      </w:r>
      <w:r w:rsidR="00151A6F">
        <w:rPr>
          <w:rFonts w:ascii="Times New Roman" w:hAnsi="Times New Roman" w:cs="Times New Roman"/>
          <w:sz w:val="24"/>
          <w:szCs w:val="24"/>
        </w:rPr>
        <w:t xml:space="preserve">; Judd, McClelland, &amp; </w:t>
      </w:r>
      <w:proofErr w:type="spellStart"/>
      <w:r w:rsidR="00151A6F">
        <w:rPr>
          <w:rFonts w:ascii="Times New Roman" w:hAnsi="Times New Roman" w:cs="Times New Roman"/>
          <w:sz w:val="24"/>
          <w:szCs w:val="24"/>
        </w:rPr>
        <w:t>Culhane</w:t>
      </w:r>
      <w:proofErr w:type="spellEnd"/>
      <w:r w:rsidR="00151A6F">
        <w:rPr>
          <w:rFonts w:ascii="Times New Roman" w:hAnsi="Times New Roman" w:cs="Times New Roman"/>
          <w:sz w:val="24"/>
          <w:szCs w:val="24"/>
        </w:rPr>
        <w:t xml:space="preserve">, 1995; Rosenthal &amp; </w:t>
      </w:r>
      <w:proofErr w:type="spellStart"/>
      <w:r w:rsidR="00151A6F">
        <w:rPr>
          <w:rFonts w:ascii="Times New Roman" w:hAnsi="Times New Roman" w:cs="Times New Roman"/>
          <w:sz w:val="24"/>
          <w:szCs w:val="24"/>
        </w:rPr>
        <w:t>Rosnow</w:t>
      </w:r>
      <w:proofErr w:type="spellEnd"/>
      <w:r w:rsidR="00151A6F">
        <w:rPr>
          <w:rFonts w:ascii="Times New Roman" w:hAnsi="Times New Roman" w:cs="Times New Roman"/>
          <w:sz w:val="24"/>
          <w:szCs w:val="24"/>
        </w:rPr>
        <w:t>,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‘agentic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agentic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agentic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lastRenderedPageBreak/>
        <w:t>Acquaintanceship.</w:t>
      </w:r>
      <w:proofErr w:type="gramEnd"/>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proofErr w:type="gramStart"/>
      <w:r w:rsidR="001B31C7">
        <w:rPr>
          <w:rFonts w:ascii="Times New Roman" w:hAnsi="Times New Roman" w:cs="Times New Roman"/>
          <w:sz w:val="24"/>
          <w:szCs w:val="24"/>
        </w:rPr>
        <w:t xml:space="preserve">; </w:t>
      </w:r>
      <w:proofErr w:type="gramEnd"/>
      <m:oMath>
        <m:r>
          <w:rPr>
            <w:rFonts w:ascii="Cambria Math" w:hAnsi="Cambria Math" w:cs="Times New Roman"/>
            <w:sz w:val="24"/>
            <w:szCs w:val="24"/>
          </w:rPr>
          <m:t>Predicted Effect Size= .23-.02</m:t>
        </m:r>
        <m:d>
          <m:dPr>
            <m:ctrlPr>
              <w:ins w:id="954"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proofErr w:type="gramStart"/>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proofErr w:type="gramStart"/>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w:t>
      </w:r>
      <w:proofErr w:type="gramEnd"/>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proofErr w:type="spellStart"/>
      <w:r w:rsidR="00A54FFC" w:rsidRPr="00A54FFC">
        <w:rPr>
          <w:rFonts w:ascii="Times New Roman" w:hAnsi="Times New Roman" w:cs="Times New Roman"/>
          <w:i/>
          <w:sz w:val="24"/>
          <w:szCs w:val="24"/>
        </w:rPr>
        <w:t>B</w:t>
      </w:r>
      <w:r w:rsidR="00A54FFC">
        <w:rPr>
          <w:rFonts w:ascii="Times New Roman" w:hAnsi="Times New Roman" w:cs="Times New Roman"/>
          <w:sz w:val="24"/>
          <w:szCs w:val="24"/>
        </w:rPr>
        <w:t>s</w:t>
      </w:r>
      <w:proofErr w:type="spellEnd"/>
      <w:r w:rsidR="00A54FFC">
        <w:rPr>
          <w:rFonts w:ascii="Times New Roman" w:hAnsi="Times New Roman" w:cs="Times New Roman"/>
          <w:sz w:val="24"/>
          <w:szCs w:val="24"/>
        </w:rPr>
        <w:t xml:space="preserve">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proofErr w:type="gramStart"/>
      <w:r w:rsidRPr="00067D8C">
        <w:rPr>
          <w:rFonts w:ascii="Times New Roman" w:hAnsi="Times New Roman" w:cs="Times New Roman"/>
          <w:b/>
          <w:i/>
          <w:sz w:val="24"/>
          <w:szCs w:val="24"/>
        </w:rPr>
        <w:t>Competing moderators.</w:t>
      </w:r>
      <w:proofErr w:type="gramEnd"/>
      <w:r w:rsidRPr="00067D8C">
        <w:rPr>
          <w:rFonts w:ascii="Times New Roman" w:hAnsi="Times New Roman" w:cs="Times New Roman"/>
          <w:b/>
          <w:i/>
          <w:sz w:val="24"/>
          <w:szCs w:val="24"/>
        </w:rPr>
        <w:t xml:space="preserve">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w:t>
      </w:r>
      <w:proofErr w:type="gramStart"/>
      <w:r w:rsidR="0074033B">
        <w:rPr>
          <w:rFonts w:ascii="Times New Roman" w:hAnsi="Times New Roman" w:cs="Times New Roman"/>
          <w:sz w:val="24"/>
          <w:szCs w:val="24"/>
        </w:rPr>
        <w:t>regressed</w:t>
      </w:r>
      <w:proofErr w:type="gramEnd"/>
      <w:r w:rsidR="0074033B">
        <w:rPr>
          <w:rFonts w:ascii="Times New Roman" w:hAnsi="Times New Roman" w:cs="Times New Roman"/>
          <w:sz w:val="24"/>
          <w:szCs w:val="24"/>
        </w:rPr>
        <w:t xml:space="preserve">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 xml:space="preserve">the competing </w:t>
      </w:r>
      <w:proofErr w:type="gramStart"/>
      <w:r w:rsidR="001232AB">
        <w:rPr>
          <w:rFonts w:ascii="Times New Roman" w:hAnsi="Times New Roman" w:cs="Times New Roman"/>
          <w:sz w:val="24"/>
          <w:szCs w:val="24"/>
        </w:rPr>
        <w:t>moderators</w:t>
      </w:r>
      <w:proofErr w:type="gramEnd"/>
      <w:del w:id="955"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w:t>
      </w:r>
      <w:proofErr w:type="gramStart"/>
      <w:r>
        <w:rPr>
          <w:rFonts w:ascii="Times New Roman" w:hAnsi="Times New Roman" w:cs="Times New Roman"/>
          <w:sz w:val="24"/>
          <w:szCs w:val="24"/>
        </w:rPr>
        <w:t>narcissists</w:t>
      </w:r>
      <w:proofErr w:type="gramEnd"/>
      <w:del w:id="956"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957"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958"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959"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960"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961"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962"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963"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964" w:author="Author">
            <w:rPr>
              <w:rFonts w:ascii="Times New Roman" w:hAnsi="Times New Roman" w:cs="Times New Roman"/>
              <w:sz w:val="24"/>
              <w:szCs w:val="24"/>
            </w:rPr>
          </w:rPrChange>
        </w:rPr>
        <w:t>ult in a common compound word or</w:t>
      </w:r>
      <w:commentRangeStart w:id="965"/>
      <w:commentRangeStart w:id="966"/>
      <w:r w:rsidR="004B2FEA" w:rsidRPr="00FB657A">
        <w:rPr>
          <w:rFonts w:ascii="Times New Roman" w:hAnsi="Times New Roman" w:cs="Times New Roman"/>
          <w:sz w:val="24"/>
          <w:szCs w:val="24"/>
          <w:highlight w:val="yellow"/>
          <w:rPrChange w:id="967" w:author="Author">
            <w:rPr>
              <w:rFonts w:ascii="Times New Roman" w:hAnsi="Times New Roman" w:cs="Times New Roman"/>
              <w:sz w:val="24"/>
              <w:szCs w:val="24"/>
            </w:rPr>
          </w:rPrChange>
        </w:rPr>
        <w:t xml:space="preserve"> phrase” (i.e., Nunez, 2007, p. 42</w:t>
      </w:r>
      <w:commentRangeEnd w:id="965"/>
      <w:r w:rsidR="00FB657A">
        <w:rPr>
          <w:rStyle w:val="CommentReference"/>
        </w:rPr>
        <w:commentReference w:id="965"/>
      </w:r>
      <w:commentRangeEnd w:id="966"/>
      <w:r w:rsidR="00FB657A">
        <w:rPr>
          <w:rStyle w:val="CommentReference"/>
        </w:rPr>
        <w:commentReference w:id="966"/>
      </w:r>
      <w:r w:rsidR="004B2FEA" w:rsidRPr="00FB657A">
        <w:rPr>
          <w:rFonts w:ascii="Times New Roman" w:hAnsi="Times New Roman" w:cs="Times New Roman"/>
          <w:sz w:val="24"/>
          <w:szCs w:val="24"/>
          <w:highlight w:val="yellow"/>
          <w:rPrChange w:id="968"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969"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0" w:author="Author">
        <w:r w:rsidR="00047285">
          <w:rPr>
            <w:rFonts w:ascii="Times New Roman" w:hAnsi="Times New Roman" w:cs="Times New Roman"/>
            <w:sz w:val="24"/>
            <w:szCs w:val="24"/>
          </w:rPr>
          <w:t>&lt;</w:t>
        </w:r>
      </w:ins>
      <w:del w:id="971"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2" w:author="Author">
        <w:r w:rsidR="00047285">
          <w:rPr>
            <w:rFonts w:ascii="Times New Roman" w:hAnsi="Times New Roman" w:cs="Times New Roman"/>
            <w:sz w:val="24"/>
            <w:szCs w:val="24"/>
          </w:rPr>
          <w:t>&lt;</w:t>
        </w:r>
      </w:ins>
      <w:del w:id="973"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4" w:author="Author">
        <w:r w:rsidR="00047285">
          <w:rPr>
            <w:rFonts w:ascii="Times New Roman" w:hAnsi="Times New Roman" w:cs="Times New Roman"/>
            <w:sz w:val="24"/>
            <w:szCs w:val="24"/>
          </w:rPr>
          <w:t>&lt;</w:t>
        </w:r>
      </w:ins>
      <w:del w:id="975"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6" w:author="Author">
        <w:r w:rsidR="00047285">
          <w:rPr>
            <w:rFonts w:ascii="Times New Roman" w:hAnsi="Times New Roman" w:cs="Times New Roman"/>
            <w:sz w:val="24"/>
            <w:szCs w:val="24"/>
          </w:rPr>
          <w:t>&lt;</w:t>
        </w:r>
      </w:ins>
      <w:del w:id="977"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8" w:author="Author">
        <w:r w:rsidR="00047285">
          <w:rPr>
            <w:rFonts w:ascii="Times New Roman" w:hAnsi="Times New Roman" w:cs="Times New Roman"/>
            <w:sz w:val="24"/>
            <w:szCs w:val="24"/>
          </w:rPr>
          <w:t>&lt;</w:t>
        </w:r>
      </w:ins>
      <w:del w:id="979"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980"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981"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82"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83" w:author="Author">
            <w:rPr>
              <w:rFonts w:ascii="Times New Roman" w:hAnsi="Times New Roman" w:cs="Times New Roman"/>
              <w:sz w:val="24"/>
              <w:szCs w:val="24"/>
            </w:rPr>
          </w:rPrChange>
        </w:rPr>
        <w:t xml:space="preserve">be relatively </w:t>
      </w:r>
      <w:del w:id="984" w:author="Author">
        <w:r w:rsidR="00AB79FD" w:rsidRPr="00544B9E" w:rsidDel="00544B9E">
          <w:rPr>
            <w:rFonts w:ascii="Times New Roman" w:hAnsi="Times New Roman" w:cs="Times New Roman"/>
            <w:sz w:val="24"/>
            <w:szCs w:val="24"/>
            <w:highlight w:val="yellow"/>
            <w:rPrChange w:id="985"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86" w:author="Author">
            <w:rPr>
              <w:rFonts w:ascii="Times New Roman" w:hAnsi="Times New Roman" w:cs="Times New Roman"/>
              <w:sz w:val="24"/>
              <w:szCs w:val="24"/>
            </w:rPr>
          </w:rPrChange>
        </w:rPr>
        <w:t>similar to observer ratings</w:t>
      </w:r>
      <w:del w:id="987" w:author="Author">
        <w:r w:rsidR="00AB79FD" w:rsidRPr="00544B9E" w:rsidDel="00544B9E">
          <w:rPr>
            <w:rFonts w:ascii="Times New Roman" w:hAnsi="Times New Roman" w:cs="Times New Roman"/>
            <w:sz w:val="24"/>
            <w:szCs w:val="24"/>
            <w:highlight w:val="yellow"/>
            <w:rPrChange w:id="988"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89"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90"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991"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992"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993"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994"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995"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996"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997"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98"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999"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1000"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1001"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1002"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1003"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1004" w:author="Author">
        <w:r w:rsidRPr="00544B9E">
          <w:rPr>
            <w:rFonts w:ascii="Times New Roman" w:hAnsi="Times New Roman" w:cs="Times New Roman"/>
            <w:sz w:val="24"/>
            <w:szCs w:val="24"/>
            <w:highlight w:val="yellow"/>
            <w:rPrChange w:id="1005"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1006" w:author="Author">
        <w:r w:rsidR="004B6CC7" w:rsidDel="0044089C">
          <w:rPr>
            <w:rFonts w:ascii="Times New Roman" w:hAnsi="Times New Roman" w:cs="Times New Roman"/>
            <w:sz w:val="24"/>
            <w:szCs w:val="24"/>
          </w:rPr>
          <w:delText xml:space="preserve">accurate </w:delText>
        </w:r>
      </w:del>
      <w:ins w:id="1007"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1008" w:author="Author">
        <w:r w:rsidR="00235E3E" w:rsidDel="0044089C">
          <w:rPr>
            <w:rFonts w:ascii="Times New Roman" w:hAnsi="Times New Roman" w:cs="Times New Roman"/>
            <w:sz w:val="24"/>
            <w:szCs w:val="24"/>
          </w:rPr>
          <w:delText xml:space="preserve">accurate </w:delText>
        </w:r>
      </w:del>
      <w:ins w:id="1009"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1010"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1011"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commentRangeStart w:id="1012"/>
      <w:r w:rsidR="00B44D34">
        <w:rPr>
          <w:rFonts w:ascii="Times New Roman" w:hAnsi="Times New Roman" w:cs="Times New Roman"/>
          <w:sz w:val="24"/>
          <w:szCs w:val="24"/>
        </w:rPr>
        <w:t>Furr &amp; Bacharach, 2012</w:t>
      </w:r>
      <w:commentRangeEnd w:id="1012"/>
      <w:r w:rsidR="00F91241">
        <w:rPr>
          <w:rStyle w:val="CommentReference"/>
        </w:rPr>
        <w:commentReference w:id="1012"/>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03716B" w:rsidRPr="00FC69E2">
        <w:rPr>
          <w:rFonts w:ascii="Times New Roman" w:hAnsi="Times New Roman" w:cs="Times New Roman"/>
          <w:sz w:val="24"/>
          <w:szCs w:val="24"/>
        </w:rPr>
        <w:t xml:space="preserve">Drawing on </w:t>
      </w:r>
      <w:bookmarkStart w:id="1013" w:name="_GoBack"/>
      <w:bookmarkEnd w:id="1013"/>
      <w:r w:rsidR="0003716B" w:rsidRPr="000C33A3">
        <w:rPr>
          <w:rFonts w:ascii="Times New Roman" w:hAnsi="Times New Roman" w:cs="Times New Roman"/>
          <w:sz w:val="24"/>
          <w:szCs w:val="24"/>
          <w:highlight w:val="green"/>
          <w:rPrChange w:id="1014" w:author="Author">
            <w:rPr>
              <w:rFonts w:ascii="Times New Roman" w:hAnsi="Times New Roman" w:cs="Times New Roman"/>
              <w:sz w:val="24"/>
              <w:szCs w:val="24"/>
            </w:rPr>
          </w:rPrChange>
        </w:rPr>
        <w:t>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1015" w:author="Author">
        <w:r w:rsidR="00443AF8">
          <w:rPr>
            <w:rFonts w:ascii="Times New Roman" w:hAnsi="Times New Roman" w:cs="Times New Roman"/>
            <w:sz w:val="24"/>
            <w:szCs w:val="24"/>
          </w:rPr>
          <w:t>are</w:t>
        </w:r>
      </w:ins>
      <w:del w:id="1016"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commentRangeStart w:id="1017"/>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w:t>
      </w:r>
      <w:commentRangeEnd w:id="1017"/>
      <w:r w:rsidR="00C30423">
        <w:rPr>
          <w:rStyle w:val="CommentReference"/>
        </w:rPr>
        <w:commentReference w:id="1017"/>
      </w:r>
      <w:r w:rsidR="00FE2A29" w:rsidRPr="00FE2A29">
        <w:rPr>
          <w:rFonts w:ascii="Times New Roman" w:hAnsi="Times New Roman" w:cs="Times New Roman"/>
          <w:sz w:val="24"/>
          <w:szCs w:val="24"/>
        </w:rPr>
        <w:t>;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xml:space="preserve">, 187-209.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xml:space="preserve">, 420-424.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 xml:space="preserve">(3), 825-858.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xml:space="preserve">, 56-71.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xml:space="preserve">, 219-229.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Brunell,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1018" w:name="OLE_LINK21"/>
      <w:bookmarkStart w:id="1019" w:name="OLE_LINK22"/>
      <w:proofErr w:type="gramStart"/>
      <w:r w:rsidRPr="008B61BF">
        <w:rPr>
          <w:rFonts w:ascii="Times New Roman" w:hAnsi="Times New Roman"/>
          <w:sz w:val="24"/>
          <w:szCs w:val="24"/>
        </w:rPr>
        <w:t>Campbell</w:t>
      </w:r>
      <w:bookmarkEnd w:id="1018"/>
      <w:bookmarkEnd w:id="1019"/>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1020" w:name="OLE_LINK23"/>
      <w:bookmarkStart w:id="1021" w:name="OLE_LINK24"/>
      <w:r w:rsidRPr="008B61BF">
        <w:rPr>
          <w:rFonts w:ascii="Times New Roman" w:hAnsi="Times New Roman"/>
          <w:sz w:val="24"/>
          <w:szCs w:val="24"/>
        </w:rPr>
        <w:t xml:space="preserve">extended agency </w:t>
      </w:r>
      <w:bookmarkEnd w:id="1020"/>
      <w:bookmarkEnd w:id="1021"/>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xml:space="preserve">, 297-311.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xml:space="preserve">, 358-368.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Naumann, L. P., &amp; Vazire.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xml:space="preserve">, 185-201.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 xml:space="preserve">(2), 102-105.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xml:space="preserve">, 1152-1162.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 xml:space="preserve">(1), 149-158.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Gaertner,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xml:space="preserve">, 463-477.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Sedikides,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xml:space="preserve">, 854-878.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xml:space="preserve">, 1484-1495.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w:t>
      </w:r>
      <w:proofErr w:type="spellStart"/>
      <w:r w:rsidRPr="008B61BF">
        <w:rPr>
          <w:rFonts w:ascii="Times New Roman" w:hAnsi="Times New Roman" w:cs="Times New Roman"/>
          <w:sz w:val="24"/>
          <w:szCs w:val="24"/>
        </w:rPr>
        <w:t>Craik</w:t>
      </w:r>
      <w:proofErr w:type="spellEnd"/>
      <w:r w:rsidRPr="008B61BF">
        <w:rPr>
          <w:rFonts w:ascii="Times New Roman" w:hAnsi="Times New Roman" w:cs="Times New Roman"/>
          <w:sz w:val="24"/>
          <w:szCs w:val="24"/>
        </w:rPr>
        <w:t xml:space="preserve">,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xml:space="preserve">, 1114-1125.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Hamamura,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 xml:space="preserve">(4), 247-259.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133-136.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xml:space="preserve">, 206-219.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 xml:space="preserve">(2), 155-163.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 xml:space="preserve">(2), 245-258.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xml:space="preserve">, 94-110.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xml:space="preserve">, 1062-1077.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xml:space="preserve">, 263-280.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xml:space="preserve">, 180-191.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Morf, C. C., &amp; Rhodewalt,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177-196.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 xml:space="preserve">(4), 384-403.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Paulhus,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xml:space="preserve">, 890-904.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B61BF">
        <w:rPr>
          <w:rFonts w:ascii="Times New Roman" w:eastAsia="Times New Roman" w:hAnsi="Times New Roman" w:cs="Times New Roman"/>
          <w:sz w:val="24"/>
          <w:szCs w:val="24"/>
        </w:rPr>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xml:space="preserve">, 556-563.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Podsakoff,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xml:space="preserve">, 863-874.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Raskin,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xml:space="preserve">, 911-918.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Raskin,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Rhodewalt,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573-597.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meta-analytic study of social desirability distortion in computer-administered questionnaires, traditional 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 xml:space="preserve">(5), 754-775.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xml:space="preserve">, 340-352.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 xml:space="preserve">(4), 613-627.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Toguchi,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Vevea,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 xml:space="preserve">(4), 539-551.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 xml:space="preserve">(3), 400-416.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Steel, P. D., &amp; Kammeyer-Mueller,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Comparing meta-analytic moderator estimation 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21-27.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 xml:space="preserve">(2), 181-188.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 xml:space="preserve">(5), 669-672.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463-471.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 xml:space="preserve">(1), 119-143.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285-292.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1022"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1023">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1024"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1025"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026"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027"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028"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029" w:author="Author"/>
                <w:rFonts w:ascii="Times New Roman" w:hAnsi="Times New Roman" w:cs="Times New Roman"/>
                <w:i w:val="0"/>
                <w:sz w:val="22"/>
              </w:rPr>
            </w:pPr>
            <w:r w:rsidRPr="00473552">
              <w:rPr>
                <w:rFonts w:ascii="Times New Roman" w:hAnsi="Times New Roman" w:cs="Times New Roman"/>
                <w:i w:val="0"/>
                <w:sz w:val="22"/>
              </w:rPr>
              <w:t>Neither</w:t>
            </w:r>
            <w:ins w:id="1030" w:author="Author">
              <w:del w:id="1031"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032"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3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035"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036"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03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04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04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04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05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05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5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05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060"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061" w:author="Author"/>
                <w:rFonts w:ascii="Times New Roman" w:hAnsi="Times New Roman" w:cs="Times New Roman"/>
                <w:i w:val="0"/>
                <w:sz w:val="22"/>
                <w:rPrChange w:id="1062" w:author="Author">
                  <w:rPr>
                    <w:ins w:id="1063" w:author="Author"/>
                    <w:rFonts w:ascii="Times New Roman" w:hAnsi="Times New Roman" w:cs="Times New Roman"/>
                    <w:i w:val="0"/>
                  </w:rPr>
                </w:rPrChange>
              </w:rPr>
              <w:pPrChange w:id="1064" w:author="Author">
                <w:pPr/>
              </w:pPrChange>
            </w:pPr>
            <w:ins w:id="1065"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6"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7"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8"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07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074" w:author="Author"/>
          <w:trPrChange w:id="107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077" w:author="Author"/>
                <w:rFonts w:ascii="Times New Roman" w:hAnsi="Times New Roman" w:cs="Times New Roman"/>
                <w:i w:val="0"/>
                <w:sz w:val="22"/>
                <w:rPrChange w:id="1078" w:author="Author">
                  <w:rPr>
                    <w:ins w:id="1079" w:author="Author"/>
                    <w:rFonts w:ascii="Times New Roman" w:hAnsi="Times New Roman" w:cs="Times New Roman"/>
                    <w:i w:val="0"/>
                  </w:rPr>
                </w:rPrChange>
              </w:rPr>
              <w:pPrChange w:id="1080" w:author="Author">
                <w:pPr/>
              </w:pPrChange>
            </w:pPr>
            <w:ins w:id="1081"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08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3"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7" w:author="Author"/>
                <w:rFonts w:ascii="Times New Roman" w:hAnsi="Times New Roman" w:cs="Times New Roman"/>
              </w:rPr>
            </w:pPr>
            <w:ins w:id="1088"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8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09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09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09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9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101"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10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10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107"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10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1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113" w:author="Author">
                  <w:rPr>
                    <w:rFonts w:ascii="Times New Roman" w:hAnsi="Times New Roman" w:cs="Times New Roman"/>
                  </w:rPr>
                </w:rPrChange>
              </w:rPr>
              <w:t>(i.e., the extent to which a subject can see things from the perspective of his or her</w:t>
            </w:r>
            <w:del w:id="1114" w:author="Author">
              <w:r w:rsidRPr="00C3159B" w:rsidDel="00C3159B">
                <w:rPr>
                  <w:rFonts w:ascii="Times New Roman" w:hAnsi="Times New Roman" w:cs="Times New Roman"/>
                  <w:sz w:val="18"/>
                  <w:szCs w:val="18"/>
                  <w:rPrChange w:id="1115"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116"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11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8"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12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122"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12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128"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12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0"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13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134"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135"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13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7"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1"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14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14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7"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1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5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53"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15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55"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15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15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6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16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16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16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7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17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17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7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8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18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8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8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9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9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19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197"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198" w:author="Author"/>
                <w:rFonts w:ascii="Times New Roman" w:hAnsi="Times New Roman" w:cs="Times New Roman"/>
                <w:i w:val="0"/>
                <w:sz w:val="22"/>
                <w:rPrChange w:id="1199" w:author="Author">
                  <w:rPr>
                    <w:ins w:id="1200" w:author="Author"/>
                    <w:rFonts w:ascii="Times New Roman" w:hAnsi="Times New Roman" w:cs="Times New Roman"/>
                    <w:i w:val="0"/>
                  </w:rPr>
                </w:rPrChange>
              </w:rPr>
              <w:pPrChange w:id="1201" w:author="Author">
                <w:pPr/>
              </w:pPrChange>
            </w:pPr>
            <w:ins w:id="1202"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3" w:author="Author"/>
                <w:rFonts w:ascii="Times New Roman" w:hAnsi="Times New Roman" w:cs="Times New Roman"/>
              </w:rPr>
            </w:pPr>
            <w:ins w:id="1204"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6"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0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20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21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21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1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21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2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2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222"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223" w:author="Author"/>
                <w:rFonts w:ascii="Times New Roman" w:hAnsi="Times New Roman" w:cs="Times New Roman"/>
                <w:i w:val="0"/>
                <w:sz w:val="22"/>
                <w:rPrChange w:id="1224" w:author="Author">
                  <w:rPr>
                    <w:ins w:id="1225" w:author="Author"/>
                    <w:rFonts w:ascii="Times New Roman" w:hAnsi="Times New Roman" w:cs="Times New Roman"/>
                    <w:i w:val="0"/>
                  </w:rPr>
                </w:rPrChange>
              </w:rPr>
              <w:pPrChange w:id="1226" w:author="Author">
                <w:pPr/>
              </w:pPrChange>
            </w:pPr>
            <w:ins w:id="1227"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8" w:author="Author"/>
                <w:rFonts w:ascii="Times New Roman" w:hAnsi="Times New Roman" w:cs="Times New Roman"/>
              </w:rPr>
            </w:pPr>
            <w:ins w:id="1229"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3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31"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3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23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23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23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4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4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4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24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247" w:author="Author">
                  <w:rPr>
                    <w:rFonts w:ascii="Times New Roman" w:hAnsi="Times New Roman" w:cs="Times New Roman"/>
                    <w:u w:val="single"/>
                  </w:rPr>
                </w:rPrChange>
              </w:rPr>
            </w:pPr>
            <w:r w:rsidRPr="00BB508D">
              <w:rPr>
                <w:rFonts w:ascii="Times New Roman" w:hAnsi="Times New Roman" w:cs="Times New Roman"/>
                <w:b/>
                <w:u w:val="single"/>
                <w:rPrChange w:id="1248"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249" w:author="Author">
                  <w:rPr>
                    <w:rFonts w:ascii="Times New Roman" w:hAnsi="Times New Roman" w:cs="Times New Roman"/>
                    <w:u w:val="single"/>
                  </w:rPr>
                </w:rPrChange>
              </w:rPr>
            </w:pPr>
            <w:r w:rsidRPr="00BB508D">
              <w:rPr>
                <w:rFonts w:ascii="Times New Roman" w:hAnsi="Times New Roman" w:cs="Times New Roman"/>
                <w:b/>
                <w:u w:val="single"/>
                <w:rPrChange w:id="1250"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251" w:author="Author">
                  <w:rPr>
                    <w:rFonts w:ascii="Times New Roman" w:hAnsi="Times New Roman" w:cs="Times New Roman"/>
                    <w:u w:val="single"/>
                  </w:rPr>
                </w:rPrChange>
              </w:rPr>
            </w:pPr>
            <w:r w:rsidRPr="00BB508D">
              <w:rPr>
                <w:rFonts w:ascii="Times New Roman" w:hAnsi="Times New Roman" w:cs="Times New Roman"/>
                <w:b/>
                <w:u w:val="single"/>
                <w:rPrChange w:id="1252"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253" w:author="Author">
                  <w:rPr>
                    <w:rFonts w:ascii="Times New Roman" w:hAnsi="Times New Roman" w:cs="Times New Roman"/>
                    <w:u w:val="single"/>
                  </w:rPr>
                </w:rPrChange>
              </w:rPr>
            </w:pPr>
            <w:r w:rsidRPr="00BB508D">
              <w:rPr>
                <w:rFonts w:ascii="Times New Roman" w:hAnsi="Times New Roman" w:cs="Times New Roman"/>
                <w:b/>
                <w:u w:val="single"/>
                <w:rPrChange w:id="1254"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255" w:author="Author">
                  <w:rPr>
                    <w:rFonts w:ascii="Times New Roman" w:hAnsi="Times New Roman" w:cs="Times New Roman"/>
                    <w:u w:val="single"/>
                  </w:rPr>
                </w:rPrChange>
              </w:rPr>
            </w:pPr>
            <w:r w:rsidRPr="00BB508D">
              <w:rPr>
                <w:rFonts w:ascii="Times New Roman" w:hAnsi="Times New Roman" w:cs="Times New Roman"/>
                <w:b/>
                <w:u w:val="single"/>
                <w:rPrChange w:id="1256" w:author="Author">
                  <w:rPr>
                    <w:rFonts w:ascii="Times New Roman" w:hAnsi="Times New Roman" w:cs="Times New Roman"/>
                    <w:u w:val="single"/>
                  </w:rPr>
                </w:rPrChange>
              </w:rPr>
              <w:t xml:space="preserve">Model </w:t>
            </w:r>
            <w:ins w:id="1257" w:author="Author">
              <w:r w:rsidR="001C2C40">
                <w:rPr>
                  <w:rFonts w:ascii="Times New Roman" w:hAnsi="Times New Roman" w:cs="Times New Roman"/>
                  <w:b/>
                  <w:u w:val="single"/>
                </w:rPr>
                <w:t>5</w:t>
              </w:r>
            </w:ins>
            <w:del w:id="1258" w:author="Author">
              <w:r w:rsidRPr="00BB508D" w:rsidDel="001C2C40">
                <w:rPr>
                  <w:rFonts w:ascii="Times New Roman" w:hAnsi="Times New Roman" w:cs="Times New Roman"/>
                  <w:b/>
                  <w:u w:val="single"/>
                  <w:rPrChange w:id="1259"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260" w:author="Author">
                  <w:rPr>
                    <w:rFonts w:ascii="Times New Roman" w:hAnsi="Times New Roman" w:cs="Times New Roman"/>
                    <w:u w:val="single"/>
                  </w:rPr>
                </w:rPrChange>
              </w:rPr>
            </w:pPr>
            <w:r w:rsidRPr="00BB508D">
              <w:rPr>
                <w:rFonts w:ascii="Times New Roman" w:hAnsi="Times New Roman" w:cs="Times New Roman"/>
                <w:b/>
                <w:u w:val="single"/>
                <w:rPrChange w:id="1261" w:author="Author">
                  <w:rPr>
                    <w:rFonts w:ascii="Times New Roman" w:hAnsi="Times New Roman" w:cs="Times New Roman"/>
                    <w:u w:val="single"/>
                  </w:rPr>
                </w:rPrChange>
              </w:rPr>
              <w:t xml:space="preserve">Model </w:t>
            </w:r>
            <w:ins w:id="1262" w:author="Author">
              <w:r w:rsidR="001C2C40" w:rsidRPr="00BB508D">
                <w:rPr>
                  <w:rFonts w:ascii="Times New Roman" w:hAnsi="Times New Roman" w:cs="Times New Roman"/>
                  <w:b/>
                  <w:u w:val="single"/>
                  <w:rPrChange w:id="1263" w:author="Author">
                    <w:rPr>
                      <w:rFonts w:ascii="Times New Roman" w:hAnsi="Times New Roman" w:cs="Times New Roman"/>
                      <w:u w:val="single"/>
                    </w:rPr>
                  </w:rPrChange>
                </w:rPr>
                <w:t>6</w:t>
              </w:r>
            </w:ins>
            <w:del w:id="1264" w:author="Author">
              <w:r w:rsidRPr="00BB508D" w:rsidDel="001C2C40">
                <w:rPr>
                  <w:rFonts w:ascii="Times New Roman" w:hAnsi="Times New Roman" w:cs="Times New Roman"/>
                  <w:b/>
                  <w:u w:val="single"/>
                  <w:rPrChange w:id="1265"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266" w:author="Author">
                  <w:rPr>
                    <w:rFonts w:ascii="Times New Roman" w:hAnsi="Times New Roman" w:cs="Times New Roman"/>
                    <w:u w:val="single"/>
                  </w:rPr>
                </w:rPrChange>
              </w:rPr>
            </w:pPr>
            <w:r w:rsidRPr="00BB508D">
              <w:rPr>
                <w:rFonts w:ascii="Times New Roman" w:hAnsi="Times New Roman" w:cs="Times New Roman"/>
                <w:b/>
                <w:u w:val="single"/>
                <w:rPrChange w:id="1267" w:author="Author">
                  <w:rPr>
                    <w:rFonts w:ascii="Times New Roman" w:hAnsi="Times New Roman" w:cs="Times New Roman"/>
                    <w:u w:val="single"/>
                  </w:rPr>
                </w:rPrChange>
              </w:rPr>
              <w:t xml:space="preserve">Model </w:t>
            </w:r>
            <w:ins w:id="1268" w:author="Author">
              <w:r w:rsidR="001C2C40" w:rsidRPr="00BB508D">
                <w:rPr>
                  <w:rFonts w:ascii="Times New Roman" w:hAnsi="Times New Roman" w:cs="Times New Roman"/>
                  <w:b/>
                  <w:u w:val="single"/>
                  <w:rPrChange w:id="1269" w:author="Author">
                    <w:rPr>
                      <w:rFonts w:ascii="Times New Roman" w:hAnsi="Times New Roman" w:cs="Times New Roman"/>
                      <w:u w:val="single"/>
                    </w:rPr>
                  </w:rPrChange>
                </w:rPr>
                <w:t>7</w:t>
              </w:r>
            </w:ins>
            <w:del w:id="1270" w:author="Author">
              <w:r w:rsidRPr="00BB508D" w:rsidDel="001C2C40">
                <w:rPr>
                  <w:rFonts w:ascii="Times New Roman" w:hAnsi="Times New Roman" w:cs="Times New Roman"/>
                  <w:b/>
                  <w:u w:val="single"/>
                  <w:rPrChange w:id="1271"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272" w:author="Author">
                  <w:rPr>
                    <w:rFonts w:ascii="Times New Roman" w:hAnsi="Times New Roman" w:cs="Times New Roman"/>
                    <w:u w:val="single"/>
                  </w:rPr>
                </w:rPrChange>
              </w:rPr>
            </w:pPr>
            <w:r w:rsidRPr="00BB508D">
              <w:rPr>
                <w:rFonts w:ascii="Times New Roman" w:hAnsi="Times New Roman" w:cs="Times New Roman"/>
                <w:b/>
                <w:u w:val="single"/>
                <w:rPrChange w:id="1273" w:author="Author">
                  <w:rPr>
                    <w:rFonts w:ascii="Times New Roman" w:hAnsi="Times New Roman" w:cs="Times New Roman"/>
                    <w:u w:val="single"/>
                  </w:rPr>
                </w:rPrChange>
              </w:rPr>
              <w:t xml:space="preserve">Model </w:t>
            </w:r>
            <w:ins w:id="1274" w:author="Author">
              <w:r w:rsidR="001C2C40" w:rsidRPr="00BB508D">
                <w:rPr>
                  <w:rFonts w:ascii="Times New Roman" w:hAnsi="Times New Roman" w:cs="Times New Roman"/>
                  <w:b/>
                  <w:u w:val="single"/>
                  <w:rPrChange w:id="1275" w:author="Author">
                    <w:rPr>
                      <w:rFonts w:ascii="Times New Roman" w:hAnsi="Times New Roman" w:cs="Times New Roman"/>
                      <w:u w:val="single"/>
                    </w:rPr>
                  </w:rPrChange>
                </w:rPr>
                <w:t>8</w:t>
              </w:r>
            </w:ins>
            <w:del w:id="1276" w:author="Author">
              <w:r w:rsidRPr="00BB508D" w:rsidDel="001C2C40">
                <w:rPr>
                  <w:rFonts w:ascii="Times New Roman" w:hAnsi="Times New Roman" w:cs="Times New Roman"/>
                  <w:b/>
                  <w:u w:val="single"/>
                  <w:rPrChange w:id="1277"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w:t>
      </w:r>
      <w:proofErr w:type="gramStart"/>
      <w:r w:rsidR="004F4F5A" w:rsidRPr="003E79D4">
        <w:rPr>
          <w:rFonts w:ascii="Times New Roman" w:hAnsi="Times New Roman" w:cs="Times New Roman"/>
          <w:sz w:val="20"/>
          <w:szCs w:val="20"/>
        </w:rPr>
        <w:t>Other</w:t>
      </w:r>
      <w:proofErr w:type="gramEnd"/>
      <w:r w:rsidR="004F4F5A" w:rsidRPr="003E79D4">
        <w:rPr>
          <w:rFonts w:ascii="Times New Roman" w:hAnsi="Times New Roman" w:cs="Times New Roman"/>
          <w:sz w:val="20"/>
          <w:szCs w:val="20"/>
        </w:rPr>
        <w:t xml:space="preserve">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00763F2B">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278" w:author="Author">
                  <w:rPr>
                    <w:rFonts w:ascii="Times New Roman" w:hAnsi="Times New Roman" w:cs="Times New Roman"/>
                    <w:sz w:val="16"/>
                    <w:szCs w:val="16"/>
                  </w:rPr>
                </w:rPrChange>
              </w:rPr>
            </w:pPr>
            <w:commentRangeStart w:id="1279"/>
            <w:r w:rsidRPr="00442EE3">
              <w:rPr>
                <w:rFonts w:ascii="Times New Roman" w:hAnsi="Times New Roman" w:cs="Times New Roman"/>
                <w:sz w:val="16"/>
                <w:szCs w:val="16"/>
                <w:highlight w:val="yellow"/>
                <w:rPrChange w:id="1280" w:author="Author">
                  <w:rPr>
                    <w:rFonts w:ascii="Times New Roman" w:hAnsi="Times New Roman" w:cs="Times New Roman"/>
                    <w:sz w:val="16"/>
                    <w:szCs w:val="16"/>
                  </w:rPr>
                </w:rPrChange>
              </w:rPr>
              <w:t>861</w:t>
            </w:r>
            <w:commentRangeEnd w:id="1279"/>
            <w:r w:rsidR="00442EE3">
              <w:rPr>
                <w:rStyle w:val="CommentReference"/>
              </w:rPr>
              <w:commentReference w:id="1279"/>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28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2"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28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4"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28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6"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8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8"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8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0"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29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2"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29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4"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29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6"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29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8"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299"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300" w:author="Author"/>
                <w:rFonts w:ascii="Times New Roman" w:hAnsi="Times New Roman" w:cs="Times New Roman"/>
                <w:sz w:val="16"/>
                <w:szCs w:val="16"/>
                <w:lang w:eastAsia="zh-CN"/>
              </w:rPr>
            </w:pPr>
            <w:del w:id="1301"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302" w:author="Author"/>
                <w:rFonts w:ascii="Times New Roman" w:hAnsi="Times New Roman" w:cs="Times New Roman"/>
                <w:sz w:val="16"/>
                <w:szCs w:val="16"/>
              </w:rPr>
            </w:pPr>
            <w:del w:id="1303"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304" w:author="Author"/>
                <w:rFonts w:ascii="Times New Roman" w:hAnsi="Times New Roman" w:cs="Times New Roman"/>
                <w:sz w:val="16"/>
                <w:szCs w:val="16"/>
              </w:rPr>
            </w:pPr>
            <w:del w:id="1305"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306" w:author="Author"/>
                <w:rFonts w:ascii="Times New Roman" w:hAnsi="Times New Roman" w:cs="Times New Roman"/>
                <w:sz w:val="16"/>
                <w:szCs w:val="16"/>
              </w:rPr>
            </w:pPr>
            <w:del w:id="1307"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308" w:author="Author"/>
                <w:rFonts w:ascii="Times New Roman" w:hAnsi="Times New Roman" w:cs="Times New Roman"/>
                <w:sz w:val="16"/>
                <w:szCs w:val="16"/>
              </w:rPr>
            </w:pPr>
            <w:del w:id="1309"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310" w:author="Author"/>
                <w:rFonts w:ascii="Times New Roman" w:hAnsi="Times New Roman" w:cs="Times New Roman"/>
                <w:sz w:val="16"/>
                <w:szCs w:val="16"/>
              </w:rPr>
            </w:pPr>
            <w:del w:id="1311"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312" w:author="Author"/>
                <w:rFonts w:ascii="Times New Roman" w:hAnsi="Times New Roman" w:cs="Times New Roman"/>
                <w:sz w:val="16"/>
                <w:szCs w:val="16"/>
              </w:rPr>
            </w:pPr>
            <w:del w:id="1313"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314" w:author="Author"/>
                <w:rFonts w:ascii="Times New Roman" w:hAnsi="Times New Roman" w:cs="Times New Roman"/>
                <w:sz w:val="16"/>
                <w:szCs w:val="16"/>
              </w:rPr>
            </w:pPr>
            <w:del w:id="1315"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316" w:author="Author"/>
                <w:rFonts w:ascii="Times New Roman" w:hAnsi="Times New Roman" w:cs="Times New Roman"/>
                <w:sz w:val="16"/>
                <w:szCs w:val="16"/>
              </w:rPr>
            </w:pPr>
            <w:del w:id="1317"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318" w:author="Author"/>
                <w:rFonts w:ascii="Times New Roman" w:hAnsi="Times New Roman" w:cs="Times New Roman"/>
                <w:sz w:val="16"/>
                <w:szCs w:val="16"/>
              </w:rPr>
            </w:pPr>
            <w:del w:id="1319"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320" w:author="Author"/>
                <w:rFonts w:ascii="Times New Roman" w:hAnsi="Times New Roman" w:cs="Times New Roman"/>
                <w:sz w:val="16"/>
                <w:szCs w:val="16"/>
              </w:rPr>
            </w:pPr>
            <w:del w:id="1321"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322" w:author="Author"/>
                <w:rFonts w:ascii="Times New Roman" w:hAnsi="Times New Roman" w:cs="Times New Roman"/>
                <w:sz w:val="16"/>
                <w:szCs w:val="16"/>
              </w:rPr>
            </w:pPr>
            <w:del w:id="1323"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324" w:author="Author"/>
                <w:rFonts w:ascii="Times New Roman" w:hAnsi="Times New Roman" w:cs="Times New Roman"/>
                <w:sz w:val="16"/>
                <w:szCs w:val="16"/>
              </w:rPr>
            </w:pPr>
            <w:del w:id="1325"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326" w:author="Author"/>
                <w:rFonts w:ascii="Times New Roman" w:hAnsi="Times New Roman" w:cs="Times New Roman"/>
                <w:sz w:val="16"/>
                <w:szCs w:val="16"/>
              </w:rPr>
            </w:pPr>
            <w:del w:id="1327"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328"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329" w:author="Author"/>
                <w:rFonts w:ascii="Times New Roman" w:hAnsi="Times New Roman" w:cs="Times New Roman"/>
                <w:sz w:val="16"/>
                <w:szCs w:val="16"/>
                <w:lang w:eastAsia="zh-CN"/>
              </w:rPr>
            </w:pPr>
            <w:del w:id="1330"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331" w:author="Author"/>
                <w:rFonts w:ascii="Times New Roman" w:hAnsi="Times New Roman" w:cs="Times New Roman"/>
                <w:sz w:val="16"/>
                <w:szCs w:val="16"/>
              </w:rPr>
            </w:pPr>
            <w:del w:id="1332"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333" w:author="Author"/>
                <w:rFonts w:ascii="Times New Roman" w:hAnsi="Times New Roman" w:cs="Times New Roman"/>
                <w:sz w:val="16"/>
                <w:szCs w:val="16"/>
              </w:rPr>
            </w:pPr>
            <w:del w:id="1334"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335" w:author="Author"/>
                <w:rFonts w:ascii="Times New Roman" w:hAnsi="Times New Roman" w:cs="Times New Roman"/>
                <w:sz w:val="16"/>
                <w:szCs w:val="16"/>
              </w:rPr>
            </w:pPr>
            <w:del w:id="1336"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337" w:author="Author"/>
                <w:rFonts w:ascii="Times New Roman" w:hAnsi="Times New Roman" w:cs="Times New Roman"/>
                <w:sz w:val="16"/>
                <w:szCs w:val="16"/>
              </w:rPr>
            </w:pPr>
            <w:del w:id="1338"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339" w:author="Author"/>
                <w:rFonts w:ascii="Times New Roman" w:hAnsi="Times New Roman" w:cs="Times New Roman"/>
                <w:sz w:val="16"/>
                <w:szCs w:val="16"/>
              </w:rPr>
            </w:pPr>
            <w:del w:id="1340"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341" w:author="Author"/>
                <w:rFonts w:ascii="Times New Roman" w:hAnsi="Times New Roman" w:cs="Times New Roman"/>
                <w:sz w:val="16"/>
                <w:szCs w:val="16"/>
              </w:rPr>
            </w:pPr>
            <w:del w:id="1342"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343" w:author="Author"/>
                <w:rFonts w:ascii="Times New Roman" w:hAnsi="Times New Roman" w:cs="Times New Roman"/>
                <w:sz w:val="16"/>
                <w:szCs w:val="16"/>
              </w:rPr>
            </w:pPr>
            <w:del w:id="1344"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345" w:author="Author"/>
                <w:rFonts w:ascii="Times New Roman" w:hAnsi="Times New Roman" w:cs="Times New Roman"/>
                <w:sz w:val="16"/>
                <w:szCs w:val="16"/>
              </w:rPr>
            </w:pPr>
            <w:del w:id="1346"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347" w:author="Author"/>
                <w:rFonts w:ascii="Times New Roman" w:hAnsi="Times New Roman" w:cs="Times New Roman"/>
                <w:sz w:val="16"/>
                <w:szCs w:val="16"/>
              </w:rPr>
            </w:pPr>
            <w:del w:id="1348"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349" w:author="Author"/>
                <w:rFonts w:ascii="Times New Roman" w:hAnsi="Times New Roman" w:cs="Times New Roman"/>
                <w:sz w:val="16"/>
                <w:szCs w:val="16"/>
              </w:rPr>
            </w:pPr>
            <w:del w:id="1350"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351" w:author="Author"/>
                <w:rFonts w:ascii="Times New Roman" w:hAnsi="Times New Roman" w:cs="Times New Roman"/>
                <w:sz w:val="16"/>
                <w:szCs w:val="16"/>
              </w:rPr>
            </w:pPr>
            <w:del w:id="1352"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353" w:author="Author"/>
                <w:rFonts w:ascii="Times New Roman" w:hAnsi="Times New Roman" w:cs="Times New Roman"/>
                <w:sz w:val="16"/>
                <w:szCs w:val="16"/>
              </w:rPr>
            </w:pPr>
            <w:del w:id="1354"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355" w:author="Author"/>
                <w:rFonts w:ascii="Times New Roman" w:hAnsi="Times New Roman" w:cs="Times New Roman"/>
                <w:sz w:val="16"/>
                <w:szCs w:val="16"/>
              </w:rPr>
            </w:pPr>
            <w:del w:id="1356"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357"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358" w:author="Author"/>
                <w:rFonts w:ascii="Times New Roman" w:hAnsi="Times New Roman" w:cs="Times New Roman"/>
                <w:sz w:val="16"/>
                <w:szCs w:val="16"/>
                <w:lang w:eastAsia="zh-CN"/>
              </w:rPr>
            </w:pPr>
            <w:del w:id="1359"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360" w:author="Author"/>
                <w:rFonts w:ascii="Times New Roman" w:hAnsi="Times New Roman" w:cs="Times New Roman"/>
                <w:sz w:val="16"/>
                <w:szCs w:val="16"/>
              </w:rPr>
            </w:pPr>
            <w:del w:id="1361"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362" w:author="Author"/>
                <w:rFonts w:ascii="Times New Roman" w:hAnsi="Times New Roman" w:cs="Times New Roman"/>
                <w:sz w:val="16"/>
                <w:szCs w:val="16"/>
              </w:rPr>
            </w:pPr>
            <w:del w:id="1363"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364" w:author="Author"/>
                <w:rFonts w:ascii="Times New Roman" w:hAnsi="Times New Roman" w:cs="Times New Roman"/>
                <w:sz w:val="16"/>
                <w:szCs w:val="16"/>
              </w:rPr>
            </w:pPr>
            <w:del w:id="1365"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366" w:author="Author"/>
                <w:rFonts w:ascii="Times New Roman" w:hAnsi="Times New Roman" w:cs="Times New Roman"/>
                <w:sz w:val="16"/>
                <w:szCs w:val="16"/>
              </w:rPr>
            </w:pPr>
            <w:del w:id="1367"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368" w:author="Author"/>
                <w:rFonts w:ascii="Times New Roman" w:hAnsi="Times New Roman" w:cs="Times New Roman"/>
                <w:sz w:val="16"/>
                <w:szCs w:val="16"/>
              </w:rPr>
            </w:pPr>
            <w:del w:id="1369"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370" w:author="Author"/>
                <w:rFonts w:ascii="Times New Roman" w:hAnsi="Times New Roman" w:cs="Times New Roman"/>
                <w:sz w:val="16"/>
                <w:szCs w:val="16"/>
              </w:rPr>
            </w:pPr>
            <w:del w:id="1371"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372" w:author="Author"/>
                <w:rFonts w:ascii="Times New Roman" w:hAnsi="Times New Roman" w:cs="Times New Roman"/>
                <w:sz w:val="16"/>
                <w:szCs w:val="16"/>
              </w:rPr>
            </w:pPr>
            <w:del w:id="1373"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374" w:author="Author"/>
                <w:rFonts w:ascii="Times New Roman" w:hAnsi="Times New Roman" w:cs="Times New Roman"/>
                <w:sz w:val="16"/>
                <w:szCs w:val="16"/>
              </w:rPr>
            </w:pPr>
            <w:del w:id="1375"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376" w:author="Author"/>
                <w:rFonts w:ascii="Times New Roman" w:hAnsi="Times New Roman" w:cs="Times New Roman"/>
                <w:sz w:val="16"/>
                <w:szCs w:val="16"/>
              </w:rPr>
            </w:pPr>
            <w:del w:id="1377"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378" w:author="Author"/>
                <w:rFonts w:ascii="Times New Roman" w:hAnsi="Times New Roman" w:cs="Times New Roman"/>
                <w:sz w:val="16"/>
                <w:szCs w:val="16"/>
              </w:rPr>
            </w:pPr>
            <w:del w:id="1379"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380" w:author="Author"/>
                <w:rFonts w:ascii="Times New Roman" w:hAnsi="Times New Roman" w:cs="Times New Roman"/>
                <w:sz w:val="16"/>
                <w:szCs w:val="16"/>
              </w:rPr>
            </w:pPr>
            <w:del w:id="1381"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382" w:author="Author"/>
                <w:rFonts w:ascii="Times New Roman" w:hAnsi="Times New Roman" w:cs="Times New Roman"/>
                <w:sz w:val="16"/>
                <w:szCs w:val="16"/>
              </w:rPr>
            </w:pPr>
            <w:del w:id="1383"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384" w:author="Author"/>
                <w:rFonts w:ascii="Times New Roman" w:hAnsi="Times New Roman" w:cs="Times New Roman"/>
                <w:sz w:val="16"/>
                <w:szCs w:val="16"/>
              </w:rPr>
            </w:pPr>
            <w:del w:id="1385"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86"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87" w:author="Author"/>
                <w:rFonts w:ascii="Times New Roman" w:hAnsi="Times New Roman" w:cs="Times New Roman"/>
                <w:sz w:val="16"/>
                <w:szCs w:val="16"/>
                <w:lang w:eastAsia="zh-CN"/>
              </w:rPr>
            </w:pPr>
            <w:del w:id="1388"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89" w:author="Author"/>
                <w:rFonts w:ascii="Times New Roman" w:hAnsi="Times New Roman" w:cs="Times New Roman"/>
                <w:sz w:val="16"/>
                <w:szCs w:val="16"/>
              </w:rPr>
            </w:pPr>
            <w:del w:id="1390"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391" w:author="Author"/>
                <w:rFonts w:ascii="Times New Roman" w:hAnsi="Times New Roman" w:cs="Times New Roman"/>
                <w:sz w:val="16"/>
                <w:szCs w:val="16"/>
              </w:rPr>
            </w:pPr>
            <w:del w:id="1392"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393" w:author="Author"/>
                <w:rFonts w:ascii="Times New Roman" w:hAnsi="Times New Roman" w:cs="Times New Roman"/>
                <w:sz w:val="16"/>
                <w:szCs w:val="16"/>
              </w:rPr>
            </w:pPr>
            <w:del w:id="1394"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395" w:author="Author"/>
                <w:rFonts w:ascii="Times New Roman" w:hAnsi="Times New Roman" w:cs="Times New Roman"/>
                <w:sz w:val="16"/>
                <w:szCs w:val="16"/>
              </w:rPr>
            </w:pPr>
            <w:del w:id="1396"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397" w:author="Author"/>
                <w:rFonts w:ascii="Times New Roman" w:hAnsi="Times New Roman" w:cs="Times New Roman"/>
                <w:sz w:val="16"/>
                <w:szCs w:val="16"/>
              </w:rPr>
            </w:pPr>
            <w:del w:id="1398"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399" w:author="Author"/>
                <w:rFonts w:ascii="Times New Roman" w:hAnsi="Times New Roman" w:cs="Times New Roman"/>
                <w:sz w:val="16"/>
                <w:szCs w:val="16"/>
              </w:rPr>
            </w:pPr>
            <w:del w:id="1400"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401" w:author="Author"/>
                <w:rFonts w:ascii="Times New Roman" w:hAnsi="Times New Roman" w:cs="Times New Roman"/>
                <w:sz w:val="16"/>
                <w:szCs w:val="16"/>
              </w:rPr>
            </w:pPr>
            <w:del w:id="1402"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403" w:author="Author"/>
                <w:rFonts w:ascii="Times New Roman" w:hAnsi="Times New Roman" w:cs="Times New Roman"/>
                <w:sz w:val="16"/>
                <w:szCs w:val="16"/>
              </w:rPr>
            </w:pPr>
            <w:del w:id="1404"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405" w:author="Author"/>
                <w:rFonts w:ascii="Times New Roman" w:hAnsi="Times New Roman" w:cs="Times New Roman"/>
                <w:sz w:val="16"/>
                <w:szCs w:val="16"/>
              </w:rPr>
            </w:pPr>
            <w:del w:id="1406"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407" w:author="Author"/>
                <w:rFonts w:ascii="Times New Roman" w:hAnsi="Times New Roman" w:cs="Times New Roman"/>
                <w:sz w:val="16"/>
                <w:szCs w:val="16"/>
              </w:rPr>
            </w:pPr>
            <w:del w:id="1408"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409" w:author="Author"/>
                <w:rFonts w:ascii="Times New Roman" w:hAnsi="Times New Roman" w:cs="Times New Roman"/>
                <w:sz w:val="16"/>
                <w:szCs w:val="16"/>
              </w:rPr>
            </w:pPr>
            <w:del w:id="1410"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411" w:author="Author"/>
                <w:rFonts w:ascii="Times New Roman" w:hAnsi="Times New Roman" w:cs="Times New Roman"/>
                <w:sz w:val="16"/>
                <w:szCs w:val="16"/>
              </w:rPr>
            </w:pPr>
            <w:del w:id="1412"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413" w:author="Author"/>
                <w:rFonts w:ascii="Times New Roman" w:hAnsi="Times New Roman" w:cs="Times New Roman"/>
                <w:sz w:val="16"/>
                <w:szCs w:val="16"/>
              </w:rPr>
            </w:pPr>
            <w:del w:id="1414"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415"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Author" w:initials="A">
    <w:p w14:paraId="07A59E28" w14:textId="6D05EF50" w:rsidR="00540A8C" w:rsidRDefault="00540A8C">
      <w:pPr>
        <w:pStyle w:val="CommentText"/>
      </w:pPr>
      <w:r>
        <w:rPr>
          <w:rStyle w:val="CommentReference"/>
        </w:rPr>
        <w:annotationRef/>
      </w:r>
      <w:r>
        <w:t>Reviewer 1 asks to clarify pt. b</w:t>
      </w:r>
    </w:p>
  </w:comment>
  <w:comment w:id="181" w:author="Author" w:initials="A">
    <w:p w14:paraId="1F9C76AF" w14:textId="77B9731E" w:rsidR="00F47797" w:rsidRDefault="00F47797">
      <w:pPr>
        <w:pStyle w:val="CommentText"/>
        <w:rPr>
          <w:lang w:eastAsia="zh-CN"/>
        </w:rPr>
      </w:pPr>
      <w:r>
        <w:rPr>
          <w:rStyle w:val="CommentReference"/>
        </w:rPr>
        <w:annotationRef/>
      </w:r>
      <w:proofErr w:type="gramStart"/>
      <w:r>
        <w:rPr>
          <w:rFonts w:hint="eastAsia"/>
          <w:lang w:eastAsia="zh-CN"/>
        </w:rPr>
        <w:t>narcissism</w:t>
      </w:r>
      <w:proofErr w:type="gramEnd"/>
    </w:p>
  </w:comment>
  <w:comment w:id="211" w:author="Author" w:initials="A">
    <w:p w14:paraId="365BFD17" w14:textId="1F583666" w:rsidR="005D3E0A" w:rsidRDefault="005D3E0A">
      <w:pPr>
        <w:pStyle w:val="CommentText"/>
      </w:pPr>
      <w:r>
        <w:rPr>
          <w:rStyle w:val="CommentReference"/>
        </w:rPr>
        <w:annotationRef/>
      </w:r>
      <w:r>
        <w:t>This citation’s first appearance; already on the Reference list; just need to list all authors.</w:t>
      </w:r>
    </w:p>
  </w:comment>
  <w:comment w:id="235" w:author="Author" w:initials="A">
    <w:p w14:paraId="56333304" w14:textId="45F46F4E" w:rsidR="00540A8C" w:rsidRDefault="00540A8C">
      <w:pPr>
        <w:pStyle w:val="CommentText"/>
      </w:pPr>
      <w:r>
        <w:rPr>
          <w:rStyle w:val="CommentReference"/>
        </w:rPr>
        <w:annotationRef/>
      </w:r>
      <w:r>
        <w:t>Summary sentence at the end</w:t>
      </w:r>
    </w:p>
  </w:comment>
  <w:comment w:id="284" w:author="Author" w:initials="A">
    <w:p w14:paraId="6F7D4464" w14:textId="5A877711" w:rsidR="003974FC" w:rsidRDefault="003974FC">
      <w:pPr>
        <w:pStyle w:val="CommentText"/>
        <w:rPr>
          <w:lang w:eastAsia="zh-CN"/>
        </w:rPr>
      </w:pPr>
      <w:r>
        <w:rPr>
          <w:rStyle w:val="CommentReference"/>
        </w:rPr>
        <w:annotationRef/>
      </w:r>
      <w:r>
        <w:rPr>
          <w:rFonts w:hint="eastAsia"/>
          <w:lang w:eastAsia="zh-CN"/>
        </w:rPr>
        <w:t>1998? Already included on the reference list</w:t>
      </w:r>
    </w:p>
  </w:comment>
  <w:comment w:id="482" w:author="Author" w:initials="A">
    <w:p w14:paraId="0A5A72CF" w14:textId="6D85ED02" w:rsidR="002F2B26" w:rsidRDefault="002F2B26">
      <w:pPr>
        <w:pStyle w:val="CommentText"/>
      </w:pPr>
      <w:r>
        <w:rPr>
          <w:rStyle w:val="CommentReference"/>
        </w:rPr>
        <w:annotationRef/>
      </w:r>
      <w:r>
        <w:t>???</w:t>
      </w:r>
    </w:p>
  </w:comment>
  <w:comment w:id="513" w:author="Author" w:initials="A">
    <w:p w14:paraId="288117F6" w14:textId="12895CF2" w:rsidR="008D0C63" w:rsidRDefault="008D0C63">
      <w:pPr>
        <w:pStyle w:val="CommentText"/>
      </w:pPr>
      <w:r>
        <w:rPr>
          <w:rStyle w:val="CommentReference"/>
        </w:rPr>
        <w:annotationRef/>
      </w:r>
      <w:proofErr w:type="gramStart"/>
      <w:r>
        <w:t>manifested</w:t>
      </w:r>
      <w:proofErr w:type="gramEnd"/>
    </w:p>
  </w:comment>
  <w:comment w:id="588" w:author="Author" w:initials="A">
    <w:p w14:paraId="36A1EDEA" w14:textId="7BAEEEBA" w:rsidR="0003374E" w:rsidRDefault="0003374E">
      <w:pPr>
        <w:pStyle w:val="CommentText"/>
        <w:rPr>
          <w:lang w:eastAsia="zh-CN"/>
        </w:rPr>
      </w:pPr>
      <w:r>
        <w:rPr>
          <w:rStyle w:val="CommentReference"/>
        </w:rPr>
        <w:annotationRef/>
      </w:r>
      <w:r>
        <w:rPr>
          <w:rFonts w:hint="eastAsia"/>
          <w:lang w:eastAsia="zh-CN"/>
        </w:rPr>
        <w:t>This is the first appearance of the citation</w:t>
      </w:r>
      <w:r w:rsidR="00DB2C3E">
        <w:rPr>
          <w:rFonts w:hint="eastAsia"/>
          <w:lang w:eastAsia="zh-CN"/>
        </w:rPr>
        <w:t>; the reference is already on the reference lis</w:t>
      </w:r>
      <w:r w:rsidR="002B36AE">
        <w:rPr>
          <w:rFonts w:hint="eastAsia"/>
          <w:lang w:eastAsia="zh-CN"/>
        </w:rPr>
        <w:t>t; just need to list all authors here</w:t>
      </w:r>
    </w:p>
  </w:comment>
  <w:comment w:id="600" w:author="Author" w:initials="A">
    <w:p w14:paraId="11721103" w14:textId="5EFB8B97" w:rsidR="000675B1" w:rsidRDefault="000675B1">
      <w:pPr>
        <w:pStyle w:val="CommentText"/>
        <w:rPr>
          <w:lang w:eastAsia="zh-CN"/>
        </w:rPr>
      </w:pPr>
      <w:r>
        <w:rPr>
          <w:rStyle w:val="CommentReference"/>
        </w:rPr>
        <w:annotationRef/>
      </w:r>
      <w:proofErr w:type="gramStart"/>
      <w:r>
        <w:rPr>
          <w:rFonts w:hint="eastAsia"/>
          <w:lang w:eastAsia="zh-CN"/>
        </w:rPr>
        <w:t>narcissists</w:t>
      </w:r>
      <w:proofErr w:type="gramEnd"/>
      <w:r>
        <w:rPr>
          <w:lang w:eastAsia="zh-CN"/>
        </w:rPr>
        <w:t>’</w:t>
      </w:r>
    </w:p>
  </w:comment>
  <w:comment w:id="735" w:author="Author" w:initials="A">
    <w:p w14:paraId="790A87D3" w14:textId="1F92A1A8" w:rsidR="00D11CDB" w:rsidRDefault="00D11CDB">
      <w:pPr>
        <w:pStyle w:val="CommentText"/>
        <w:rPr>
          <w:lang w:eastAsia="zh-CN"/>
        </w:rPr>
      </w:pPr>
      <w:r>
        <w:rPr>
          <w:rStyle w:val="CommentReference"/>
        </w:rPr>
        <w:annotationRef/>
      </w:r>
      <w:r>
        <w:rPr>
          <w:rFonts w:hint="eastAsia"/>
          <w:lang w:eastAsia="zh-CN"/>
        </w:rPr>
        <w:t>2011a or 2011b?</w:t>
      </w:r>
    </w:p>
  </w:comment>
  <w:comment w:id="774" w:author="Author" w:initials="A">
    <w:p w14:paraId="2B270C04" w14:textId="1CA973BC" w:rsidR="005A6AB9" w:rsidRDefault="005A6AB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w:t>
      </w:r>
      <w:r w:rsidR="00613213">
        <w:rPr>
          <w:rFonts w:hint="eastAsia"/>
          <w:lang w:eastAsia="zh-CN"/>
        </w:rPr>
        <w:t>; but on PsycINFO, it says 2008</w:t>
      </w:r>
    </w:p>
  </w:comment>
  <w:comment w:id="791" w:author="Author" w:initials="A">
    <w:p w14:paraId="03965CAA" w14:textId="171905E5" w:rsidR="00540A8C" w:rsidRDefault="00540A8C">
      <w:pPr>
        <w:pStyle w:val="CommentText"/>
      </w:pPr>
      <w:r>
        <w:rPr>
          <w:rStyle w:val="CommentReference"/>
        </w:rPr>
        <w:annotationRef/>
      </w:r>
      <w:r>
        <w:t>Unfortunately, unreliability attenuates observed relationships.</w:t>
      </w:r>
    </w:p>
  </w:comment>
  <w:comment w:id="868" w:author="Author" w:initials="A">
    <w:p w14:paraId="57107732" w14:textId="77777777" w:rsidR="00540A8C" w:rsidRDefault="00540A8C">
      <w:pPr>
        <w:pStyle w:val="CommentText"/>
      </w:pPr>
      <w:r>
        <w:rPr>
          <w:rStyle w:val="CommentReference"/>
        </w:rPr>
        <w:annotationRef/>
      </w:r>
      <w:r>
        <w:t>Add forward search</w:t>
      </w:r>
    </w:p>
    <w:p w14:paraId="2DB99421" w14:textId="77777777" w:rsidR="00540A8C" w:rsidRDefault="00540A8C">
      <w:pPr>
        <w:pStyle w:val="CommentText"/>
      </w:pPr>
    </w:p>
    <w:p w14:paraId="43E8146D" w14:textId="43747D18" w:rsidR="00540A8C" w:rsidRDefault="00540A8C">
      <w:pPr>
        <w:pStyle w:val="CommentText"/>
      </w:pPr>
      <w:r>
        <w:t>Below add searched for additional inventories</w:t>
      </w:r>
    </w:p>
  </w:comment>
  <w:comment w:id="895" w:author="Author" w:initials="A">
    <w:p w14:paraId="7B07580C" w14:textId="4C1F75BC" w:rsidR="00540A8C" w:rsidRDefault="00540A8C">
      <w:pPr>
        <w:pStyle w:val="CommentText"/>
      </w:pPr>
      <w:r>
        <w:rPr>
          <w:rStyle w:val="CommentReference"/>
        </w:rPr>
        <w:annotationRef/>
      </w:r>
      <w:r>
        <w:t>17 samples I found</w:t>
      </w:r>
    </w:p>
  </w:comment>
  <w:comment w:id="907" w:author="Author" w:initials="A">
    <w:p w14:paraId="0B25F8D8" w14:textId="71AD4E2F" w:rsidR="009D5296" w:rsidRDefault="009D5296">
      <w:pPr>
        <w:pStyle w:val="CommentText"/>
        <w:rPr>
          <w:lang w:eastAsia="zh-CN"/>
        </w:rPr>
      </w:pPr>
      <w:r>
        <w:rPr>
          <w:rStyle w:val="CommentReference"/>
        </w:rPr>
        <w:annotationRef/>
      </w:r>
      <w:r>
        <w:rPr>
          <w:rFonts w:hint="eastAsia"/>
          <w:lang w:eastAsia="zh-CN"/>
        </w:rPr>
        <w:t>(2015)</w:t>
      </w:r>
      <w:r w:rsidR="00B41BAD">
        <w:rPr>
          <w:rFonts w:hint="eastAsia"/>
          <w:lang w:eastAsia="zh-CN"/>
        </w:rPr>
        <w:t xml:space="preserve">; first time being cited in this paper; need the complete </w:t>
      </w:r>
      <w:r w:rsidR="00B41BAD">
        <w:rPr>
          <w:lang w:eastAsia="zh-CN"/>
        </w:rPr>
        <w:t>citation</w:t>
      </w:r>
      <w:r w:rsidR="00B41BAD">
        <w:rPr>
          <w:rFonts w:hint="eastAsia"/>
          <w:lang w:eastAsia="zh-CN"/>
        </w:rPr>
        <w:t>.</w:t>
      </w:r>
    </w:p>
  </w:comment>
  <w:comment w:id="965" w:author="Author" w:initials="A">
    <w:p w14:paraId="442A4C9D" w14:textId="4E508D91" w:rsidR="00540A8C" w:rsidRDefault="00540A8C">
      <w:pPr>
        <w:pStyle w:val="CommentText"/>
      </w:pPr>
      <w:r>
        <w:rPr>
          <w:rStyle w:val="CommentReference"/>
        </w:rPr>
        <w:annotationRef/>
      </w:r>
      <w:r>
        <w:t>These needs more explanation.</w:t>
      </w:r>
    </w:p>
  </w:comment>
  <w:comment w:id="966" w:author="Author" w:initials="A">
    <w:p w14:paraId="42F43C1F" w14:textId="2EB3567E" w:rsidR="00540A8C" w:rsidRDefault="00540A8C">
      <w:pPr>
        <w:pStyle w:val="CommentText"/>
      </w:pPr>
      <w:r>
        <w:rPr>
          <w:rStyle w:val="CommentReference"/>
        </w:rPr>
        <w:annotationRef/>
      </w:r>
    </w:p>
  </w:comment>
  <w:comment w:id="1012" w:author="Author" w:initials="A">
    <w:p w14:paraId="364A7FFE" w14:textId="66694BDD" w:rsidR="00F91241" w:rsidRDefault="00F91241">
      <w:pPr>
        <w:pStyle w:val="CommentText"/>
        <w:rPr>
          <w:lang w:eastAsia="zh-CN"/>
        </w:rPr>
      </w:pPr>
      <w:r>
        <w:rPr>
          <w:rStyle w:val="CommentReference"/>
        </w:rPr>
        <w:annotationRef/>
      </w:r>
      <w:r>
        <w:rPr>
          <w:rFonts w:hint="eastAsia"/>
          <w:lang w:eastAsia="zh-CN"/>
        </w:rPr>
        <w:t>If it</w:t>
      </w:r>
      <w:r>
        <w:rPr>
          <w:lang w:eastAsia="zh-CN"/>
        </w:rPr>
        <w:t>’</w:t>
      </w:r>
      <w:r>
        <w:rPr>
          <w:rFonts w:hint="eastAsia"/>
          <w:lang w:eastAsia="zh-CN"/>
        </w:rPr>
        <w:t>s 2013, then we have it on the reference list; if it</w:t>
      </w:r>
      <w:r>
        <w:rPr>
          <w:lang w:eastAsia="zh-CN"/>
        </w:rPr>
        <w:t>’</w:t>
      </w:r>
      <w:r>
        <w:rPr>
          <w:rFonts w:hint="eastAsia"/>
          <w:lang w:eastAsia="zh-CN"/>
        </w:rPr>
        <w:t>s 2012, then it</w:t>
      </w:r>
      <w:r>
        <w:rPr>
          <w:lang w:eastAsia="zh-CN"/>
        </w:rPr>
        <w:t>’</w:t>
      </w:r>
      <w:r>
        <w:rPr>
          <w:rFonts w:hint="eastAsia"/>
          <w:lang w:eastAsia="zh-CN"/>
        </w:rPr>
        <w:t xml:space="preserve"> a new one that needs a reference</w:t>
      </w:r>
    </w:p>
  </w:comment>
  <w:comment w:id="1017" w:author="Author" w:initials="A">
    <w:p w14:paraId="26731DA0" w14:textId="44E2FFB6" w:rsidR="00C30423" w:rsidRDefault="00C30423">
      <w:pPr>
        <w:pStyle w:val="CommentText"/>
        <w:rPr>
          <w:lang w:eastAsia="zh-CN"/>
        </w:rPr>
      </w:pPr>
      <w:r>
        <w:rPr>
          <w:rStyle w:val="CommentReference"/>
        </w:rPr>
        <w:annotationRef/>
      </w:r>
      <w:r>
        <w:rPr>
          <w:lang w:eastAsia="zh-CN"/>
        </w:rPr>
        <w:t>T</w:t>
      </w:r>
      <w:r>
        <w:rPr>
          <w:rFonts w:hint="eastAsia"/>
          <w:lang w:eastAsia="zh-CN"/>
        </w:rPr>
        <w:t>he third time being cited in this paper; Sedikides et al., 2003</w:t>
      </w:r>
    </w:p>
  </w:comment>
  <w:comment w:id="1279" w:author="Author" w:initials="A">
    <w:p w14:paraId="135D0521" w14:textId="74AF4CC0" w:rsidR="00540A8C" w:rsidRDefault="00540A8C">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CFD23" w14:textId="77777777" w:rsidR="00351B3F" w:rsidRDefault="00351B3F" w:rsidP="008A68E8">
      <w:pPr>
        <w:spacing w:after="0" w:line="240" w:lineRule="auto"/>
      </w:pPr>
      <w:r>
        <w:separator/>
      </w:r>
    </w:p>
  </w:endnote>
  <w:endnote w:type="continuationSeparator" w:id="0">
    <w:p w14:paraId="133366AF" w14:textId="77777777" w:rsidR="00351B3F" w:rsidRDefault="00351B3F"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833A2" w14:textId="77777777" w:rsidR="00351B3F" w:rsidRDefault="00351B3F" w:rsidP="008A68E8">
      <w:pPr>
        <w:spacing w:after="0" w:line="240" w:lineRule="auto"/>
      </w:pPr>
      <w:r>
        <w:separator/>
      </w:r>
    </w:p>
  </w:footnote>
  <w:footnote w:type="continuationSeparator" w:id="0">
    <w:p w14:paraId="253C4C9A" w14:textId="77777777" w:rsidR="00351B3F" w:rsidRDefault="00351B3F" w:rsidP="008A68E8">
      <w:pPr>
        <w:spacing w:after="0" w:line="240" w:lineRule="auto"/>
      </w:pPr>
      <w:r>
        <w:continuationSeparator/>
      </w:r>
    </w:p>
  </w:footnote>
  <w:footnote w:id="1">
    <w:p w14:paraId="4B4A7AF5" w14:textId="440A3D15" w:rsidR="00540A8C" w:rsidRPr="0056307F" w:rsidDel="003459A4" w:rsidRDefault="00540A8C" w:rsidP="002B7976">
      <w:pPr>
        <w:pStyle w:val="FootnoteText"/>
        <w:rPr>
          <w:del w:id="103" w:author="Author"/>
          <w:rFonts w:ascii="Times New Roman" w:hAnsi="Times New Roman" w:cs="Times New Roman"/>
        </w:rPr>
      </w:pPr>
      <w:del w:id="104"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540A8C" w:rsidRDefault="00540A8C">
      <w:pPr>
        <w:pStyle w:val="FootnoteText"/>
      </w:pPr>
      <w:ins w:id="798" w:author="Author">
        <w:r w:rsidRPr="0056307F">
          <w:rPr>
            <w:rStyle w:val="FootnoteReference"/>
          </w:rPr>
          <w:footnoteRef/>
        </w:r>
        <w:r w:rsidRPr="0056307F">
          <w:t xml:space="preserve"> </w:t>
        </w:r>
        <w:r w:rsidRPr="0056307F">
          <w:rPr>
            <w:rFonts w:ascii="Times New Roman" w:hAnsi="Times New Roman" w:cs="Times New Roman"/>
            <w:rPrChange w:id="799" w:author="Author">
              <w:rPr>
                <w:rFonts w:ascii="Times New Roman" w:hAnsi="Times New Roman" w:cs="Times New Roman"/>
                <w:sz w:val="24"/>
                <w:szCs w:val="24"/>
              </w:rPr>
            </w:rPrChange>
          </w:rPr>
          <w:t xml:space="preserve">It should be noted </w:t>
        </w:r>
        <w:del w:id="800" w:author="Author">
          <w:r w:rsidRPr="0056307F" w:rsidDel="00777922">
            <w:rPr>
              <w:rFonts w:ascii="Times New Roman" w:hAnsi="Times New Roman" w:cs="Times New Roman"/>
              <w:rPrChange w:id="801"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802" w:author="Author">
              <w:rPr>
                <w:rFonts w:ascii="Times New Roman" w:hAnsi="Times New Roman" w:cs="Times New Roman"/>
                <w:sz w:val="24"/>
                <w:szCs w:val="24"/>
              </w:rPr>
            </w:rPrChange>
          </w:rPr>
          <w:t>that although the self-criterion residual method is preferred over using difference scores</w:t>
        </w:r>
        <w:del w:id="803" w:author="Author">
          <w:r w:rsidRPr="0056307F" w:rsidDel="0075311C">
            <w:rPr>
              <w:rFonts w:ascii="Times New Roman" w:hAnsi="Times New Roman" w:cs="Times New Roman"/>
              <w:rPrChange w:id="804" w:author="Author">
                <w:rPr>
                  <w:rFonts w:ascii="Times New Roman" w:hAnsi="Times New Roman" w:cs="Times New Roman"/>
                  <w:sz w:val="24"/>
                  <w:szCs w:val="24"/>
                </w:rPr>
              </w:rPrChange>
            </w:rPr>
            <w:delText>,</w:delText>
          </w:r>
        </w:del>
        <w:r w:rsidRPr="0056307F">
          <w:rPr>
            <w:rFonts w:ascii="Times New Roman" w:hAnsi="Times New Roman" w:cs="Times New Roman"/>
            <w:rPrChange w:id="805" w:author="Author">
              <w:rPr>
                <w:rFonts w:ascii="Times New Roman" w:hAnsi="Times New Roman" w:cs="Times New Roman"/>
                <w:sz w:val="24"/>
                <w:szCs w:val="24"/>
              </w:rPr>
            </w:rPrChange>
          </w:rPr>
          <w:t xml:space="preserve"> it has also faced methodological criticism </w:t>
        </w:r>
        <w:del w:id="806" w:author="Author">
          <w:r w:rsidRPr="0056307F" w:rsidDel="008F35B8">
            <w:rPr>
              <w:rFonts w:ascii="Times New Roman" w:hAnsi="Times New Roman" w:cs="Times New Roman"/>
              <w:rPrChange w:id="807"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808"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809" w:author="Author">
              <w:rPr>
                <w:rFonts w:ascii="Times New Roman" w:hAnsi="Times New Roman" w:cs="Times New Roman"/>
                <w:sz w:val="24"/>
                <w:szCs w:val="24"/>
              </w:rPr>
            </w:rPrChange>
          </w:rPr>
          <w:t xml:space="preserve">[see </w:t>
        </w:r>
        <w:r w:rsidRPr="003A06BB">
          <w:rPr>
            <w:rFonts w:ascii="Times New Roman" w:hAnsi="Times New Roman" w:cs="Times New Roman"/>
            <w:highlight w:val="green"/>
            <w:rPrChange w:id="810" w:author="Author">
              <w:rPr>
                <w:rFonts w:ascii="Times New Roman" w:hAnsi="Times New Roman" w:cs="Times New Roman"/>
                <w:sz w:val="24"/>
                <w:szCs w:val="24"/>
              </w:rPr>
            </w:rPrChange>
          </w:rPr>
          <w:t>Krueger and Wright (2011)</w:t>
        </w:r>
        <w:r w:rsidRPr="0056307F">
          <w:rPr>
            <w:rFonts w:ascii="Times New Roman" w:hAnsi="Times New Roman" w:cs="Times New Roman"/>
            <w:rPrChange w:id="811" w:author="Author">
              <w:rPr>
                <w:rFonts w:ascii="Times New Roman" w:hAnsi="Times New Roman" w:cs="Times New Roman"/>
                <w:sz w:val="24"/>
                <w:szCs w:val="24"/>
              </w:rPr>
            </w:rPrChange>
          </w:rPr>
          <w:t xml:space="preserve"> for a discussion</w:t>
        </w:r>
        <w:del w:id="812" w:author="Author">
          <w:r w:rsidRPr="0056307F" w:rsidDel="00ED31CB">
            <w:rPr>
              <w:rFonts w:ascii="Times New Roman" w:hAnsi="Times New Roman" w:cs="Times New Roman"/>
              <w:rPrChange w:id="813"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814" w:author="Author">
              <w:rPr>
                <w:rFonts w:ascii="Times New Roman" w:hAnsi="Times New Roman" w:cs="Times New Roman"/>
                <w:sz w:val="24"/>
                <w:szCs w:val="24"/>
              </w:rPr>
            </w:rPrChange>
          </w:rPr>
          <w:t xml:space="preserve">]. We will explore alternative methods for calculating self-enhancement in our Discussion </w:t>
        </w:r>
        <w:proofErr w:type="gramStart"/>
        <w:r w:rsidRPr="0056307F">
          <w:rPr>
            <w:rFonts w:ascii="Times New Roman" w:hAnsi="Times New Roman" w:cs="Times New Roman"/>
            <w:rPrChange w:id="815" w:author="Author">
              <w:rPr>
                <w:rFonts w:ascii="Times New Roman" w:hAnsi="Times New Roman" w:cs="Times New Roman"/>
                <w:sz w:val="24"/>
                <w:szCs w:val="24"/>
              </w:rPr>
            </w:rPrChange>
          </w:rPr>
          <w:t>section,</w:t>
        </w:r>
        <w:proofErr w:type="gramEnd"/>
        <w:r w:rsidRPr="0056307F">
          <w:rPr>
            <w:rFonts w:ascii="Times New Roman" w:hAnsi="Times New Roman" w:cs="Times New Roman"/>
            <w:rPrChange w:id="816" w:author="Author">
              <w:rPr>
                <w:rFonts w:ascii="Times New Roman" w:hAnsi="Times New Roman" w:cs="Times New Roman"/>
                <w:sz w:val="24"/>
                <w:szCs w:val="24"/>
              </w:rPr>
            </w:rPrChange>
          </w:rPr>
          <w:t xml:space="preserve"> however our review revealed that most researchers currently report their results by correlating narcissism with a difference scores or a regression residual.</w:t>
        </w:r>
        <w:del w:id="817"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540A8C" w:rsidRPr="000E3AEA" w:rsidRDefault="00540A8C">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agentic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540A8C" w:rsidRPr="00BA1F7B" w:rsidRDefault="00540A8C"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540A8C" w:rsidRPr="00BB3688" w:rsidRDefault="00540A8C">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540A8C" w:rsidRPr="000B2C1B" w:rsidRDefault="00540A8C">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contrast coding can be thought of as a significance test for whether effect sizes from agentic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40A8C" w:rsidRPr="00AB4679" w:rsidRDefault="00540A8C"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FC69E2">
          <w:rPr>
            <w:rFonts w:ascii="Times New Roman" w:hAnsi="Times New Roman" w:cs="Times New Roman"/>
            <w:noProof/>
          </w:rPr>
          <w:t>41</w:t>
        </w:r>
        <w:r w:rsidRPr="00AB4679">
          <w:rPr>
            <w:rFonts w:ascii="Times New Roman" w:hAnsi="Times New Roman" w:cs="Times New Roman"/>
            <w:noProof/>
          </w:rPr>
          <w:fldChar w:fldCharType="end"/>
        </w:r>
      </w:p>
    </w:sdtContent>
  </w:sdt>
  <w:p w14:paraId="0952CD1B" w14:textId="77777777" w:rsidR="00540A8C" w:rsidRPr="00AB4679" w:rsidRDefault="00540A8C">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40A8C" w:rsidRPr="00163139" w:rsidRDefault="00540A8C"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40A8C" w:rsidRPr="008A68E8" w:rsidRDefault="00540A8C"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74E"/>
    <w:rsid w:val="00033A1C"/>
    <w:rsid w:val="000358D8"/>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D1"/>
    <w:rsid w:val="00071C38"/>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33A3"/>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2D30"/>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1A4"/>
    <w:rsid w:val="00341DBE"/>
    <w:rsid w:val="00343057"/>
    <w:rsid w:val="00343AA5"/>
    <w:rsid w:val="0034426C"/>
    <w:rsid w:val="0034464D"/>
    <w:rsid w:val="003454AE"/>
    <w:rsid w:val="003455AF"/>
    <w:rsid w:val="003459A4"/>
    <w:rsid w:val="00346E8C"/>
    <w:rsid w:val="00350B37"/>
    <w:rsid w:val="00351045"/>
    <w:rsid w:val="003510C0"/>
    <w:rsid w:val="003514B3"/>
    <w:rsid w:val="00351686"/>
    <w:rsid w:val="00351B3F"/>
    <w:rsid w:val="00351B93"/>
    <w:rsid w:val="00351D35"/>
    <w:rsid w:val="00352B20"/>
    <w:rsid w:val="00352E8A"/>
    <w:rsid w:val="0035369C"/>
    <w:rsid w:val="00354915"/>
    <w:rsid w:val="00354C17"/>
    <w:rsid w:val="00357286"/>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0623"/>
    <w:rsid w:val="0045276E"/>
    <w:rsid w:val="004549F4"/>
    <w:rsid w:val="00456889"/>
    <w:rsid w:val="004611C9"/>
    <w:rsid w:val="00461DE3"/>
    <w:rsid w:val="0046287F"/>
    <w:rsid w:val="0046370A"/>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4B83"/>
    <w:rsid w:val="004D57B8"/>
    <w:rsid w:val="004D58EB"/>
    <w:rsid w:val="004D5AC9"/>
    <w:rsid w:val="004D6D05"/>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0A"/>
    <w:rsid w:val="0052117B"/>
    <w:rsid w:val="0052142F"/>
    <w:rsid w:val="005225AA"/>
    <w:rsid w:val="00523991"/>
    <w:rsid w:val="00525673"/>
    <w:rsid w:val="00525722"/>
    <w:rsid w:val="005268C2"/>
    <w:rsid w:val="00530AC8"/>
    <w:rsid w:val="005317B9"/>
    <w:rsid w:val="00531EBA"/>
    <w:rsid w:val="00532B82"/>
    <w:rsid w:val="0053324A"/>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D79"/>
    <w:rsid w:val="005914FA"/>
    <w:rsid w:val="00594312"/>
    <w:rsid w:val="0059465C"/>
    <w:rsid w:val="005948BC"/>
    <w:rsid w:val="005A18D2"/>
    <w:rsid w:val="005A5DBA"/>
    <w:rsid w:val="005A6710"/>
    <w:rsid w:val="005A6AB9"/>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3E0A"/>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1259"/>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2FE"/>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460"/>
    <w:rsid w:val="00777922"/>
    <w:rsid w:val="0078079E"/>
    <w:rsid w:val="00780F54"/>
    <w:rsid w:val="00784B1E"/>
    <w:rsid w:val="00784E62"/>
    <w:rsid w:val="00785DF4"/>
    <w:rsid w:val="00786DD4"/>
    <w:rsid w:val="007877F2"/>
    <w:rsid w:val="0079024A"/>
    <w:rsid w:val="00790FD9"/>
    <w:rsid w:val="0079386D"/>
    <w:rsid w:val="00793DE7"/>
    <w:rsid w:val="00793F03"/>
    <w:rsid w:val="00795BC4"/>
    <w:rsid w:val="007A10A8"/>
    <w:rsid w:val="007A184E"/>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46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5148"/>
    <w:rsid w:val="0093638D"/>
    <w:rsid w:val="00941B5A"/>
    <w:rsid w:val="00944878"/>
    <w:rsid w:val="00944CB1"/>
    <w:rsid w:val="00945722"/>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3C78"/>
    <w:rsid w:val="00994F85"/>
    <w:rsid w:val="00994FD6"/>
    <w:rsid w:val="009A0585"/>
    <w:rsid w:val="009A1759"/>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296"/>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808"/>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3F16"/>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1BAD"/>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80244"/>
    <w:rsid w:val="00B80318"/>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0423"/>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4D49"/>
    <w:rsid w:val="00C65FC0"/>
    <w:rsid w:val="00C665A4"/>
    <w:rsid w:val="00C66E26"/>
    <w:rsid w:val="00C67313"/>
    <w:rsid w:val="00C71BCA"/>
    <w:rsid w:val="00C72C8E"/>
    <w:rsid w:val="00C72F24"/>
    <w:rsid w:val="00C7475C"/>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1CDB"/>
    <w:rsid w:val="00D12E35"/>
    <w:rsid w:val="00D143D2"/>
    <w:rsid w:val="00D14BE1"/>
    <w:rsid w:val="00D14C88"/>
    <w:rsid w:val="00D15A35"/>
    <w:rsid w:val="00D15BA3"/>
    <w:rsid w:val="00D17D35"/>
    <w:rsid w:val="00D20EA2"/>
    <w:rsid w:val="00D21330"/>
    <w:rsid w:val="00D22D61"/>
    <w:rsid w:val="00D24F6D"/>
    <w:rsid w:val="00D25301"/>
    <w:rsid w:val="00D25BFA"/>
    <w:rsid w:val="00D25DD6"/>
    <w:rsid w:val="00D26F26"/>
    <w:rsid w:val="00D27693"/>
    <w:rsid w:val="00D27F8A"/>
    <w:rsid w:val="00D3057A"/>
    <w:rsid w:val="00D30698"/>
    <w:rsid w:val="00D30833"/>
    <w:rsid w:val="00D30B31"/>
    <w:rsid w:val="00D3157F"/>
    <w:rsid w:val="00D31A42"/>
    <w:rsid w:val="00D33643"/>
    <w:rsid w:val="00D337A7"/>
    <w:rsid w:val="00D33F94"/>
    <w:rsid w:val="00D37868"/>
    <w:rsid w:val="00D405EA"/>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879CE"/>
    <w:rsid w:val="00D90CB0"/>
    <w:rsid w:val="00D92673"/>
    <w:rsid w:val="00D944B0"/>
    <w:rsid w:val="00D95F41"/>
    <w:rsid w:val="00D96981"/>
    <w:rsid w:val="00D96DA6"/>
    <w:rsid w:val="00DA4E55"/>
    <w:rsid w:val="00DA5104"/>
    <w:rsid w:val="00DA59F8"/>
    <w:rsid w:val="00DA65CB"/>
    <w:rsid w:val="00DA6983"/>
    <w:rsid w:val="00DA79AC"/>
    <w:rsid w:val="00DB1438"/>
    <w:rsid w:val="00DB2C3E"/>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482"/>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1140"/>
    <w:rsid w:val="00E2199B"/>
    <w:rsid w:val="00E232E0"/>
    <w:rsid w:val="00E23B92"/>
    <w:rsid w:val="00E25D98"/>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7060"/>
    <w:rsid w:val="00EC74F5"/>
    <w:rsid w:val="00ED0736"/>
    <w:rsid w:val="00ED1AD9"/>
    <w:rsid w:val="00ED31CB"/>
    <w:rsid w:val="00ED6BC1"/>
    <w:rsid w:val="00ED7A8A"/>
    <w:rsid w:val="00EE1887"/>
    <w:rsid w:val="00EE1FC8"/>
    <w:rsid w:val="00EE29B3"/>
    <w:rsid w:val="00EE2F43"/>
    <w:rsid w:val="00EE304F"/>
    <w:rsid w:val="00EE33B2"/>
    <w:rsid w:val="00EE4BB0"/>
    <w:rsid w:val="00EE6A1A"/>
    <w:rsid w:val="00EE751D"/>
    <w:rsid w:val="00EE7E35"/>
    <w:rsid w:val="00EF214B"/>
    <w:rsid w:val="00EF287E"/>
    <w:rsid w:val="00EF39B8"/>
    <w:rsid w:val="00EF421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6947"/>
    <w:rsid w:val="00F47179"/>
    <w:rsid w:val="00F47797"/>
    <w:rsid w:val="00F50581"/>
    <w:rsid w:val="00F507E2"/>
    <w:rsid w:val="00F51576"/>
    <w:rsid w:val="00F5205A"/>
    <w:rsid w:val="00F55232"/>
    <w:rsid w:val="00F5654A"/>
    <w:rsid w:val="00F56E95"/>
    <w:rsid w:val="00F61831"/>
    <w:rsid w:val="00F61A89"/>
    <w:rsid w:val="00F61F4E"/>
    <w:rsid w:val="00F62FA0"/>
    <w:rsid w:val="00F63984"/>
    <w:rsid w:val="00F63A18"/>
    <w:rsid w:val="00F64B9C"/>
    <w:rsid w:val="00F656DB"/>
    <w:rsid w:val="00F662CE"/>
    <w:rsid w:val="00F679EE"/>
    <w:rsid w:val="00F710DE"/>
    <w:rsid w:val="00F718D5"/>
    <w:rsid w:val="00F71A75"/>
    <w:rsid w:val="00F725B1"/>
    <w:rsid w:val="00F74823"/>
    <w:rsid w:val="00F773AD"/>
    <w:rsid w:val="00F81690"/>
    <w:rsid w:val="00F83A68"/>
    <w:rsid w:val="00F84338"/>
    <w:rsid w:val="00F8522F"/>
    <w:rsid w:val="00F8564C"/>
    <w:rsid w:val="00F85BA1"/>
    <w:rsid w:val="00F87462"/>
    <w:rsid w:val="00F90133"/>
    <w:rsid w:val="00F91241"/>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1E3"/>
    <w:rsid w:val="00FC3CD1"/>
    <w:rsid w:val="00FC55BE"/>
    <w:rsid w:val="00FC69E2"/>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085A-2E5A-4E7D-98D3-3A3EB781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20175</Words>
  <Characters>115003</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2015-04-01T17:49:00Z</dcterms:created>
  <dcterms:modified xsi:type="dcterms:W3CDTF">2015-04-06T04:45:00Z</dcterms:modified>
</cp:coreProperties>
</file>