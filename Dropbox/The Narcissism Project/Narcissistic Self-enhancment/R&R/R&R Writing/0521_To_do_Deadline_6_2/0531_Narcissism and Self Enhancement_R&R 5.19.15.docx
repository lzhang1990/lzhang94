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r w:rsidR="003F2F9E" w:rsidRPr="00021A83">
        <w:rPr>
          <w:rFonts w:ascii="Times New Roman" w:hAnsi="Times New Roman" w:cs="Times New Roman"/>
          <w:sz w:val="24"/>
          <w:szCs w:val="24"/>
        </w:rPr>
        <w:t>Trzesniewski,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r w:rsidR="00F01248" w:rsidRPr="00021A83">
        <w:rPr>
          <w:rFonts w:ascii="Times New Roman" w:hAnsi="Times New Roman" w:cs="Times New Roman"/>
          <w:sz w:val="24"/>
          <w:szCs w:val="24"/>
        </w:rPr>
        <w:t xml:space="preserve">Kernberg,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r w:rsidR="00BD45D4" w:rsidRPr="00DC637E">
        <w:rPr>
          <w:rFonts w:ascii="Times New Roman" w:hAnsi="Times New Roman" w:cs="Times New Roman"/>
          <w:sz w:val="24"/>
          <w:szCs w:val="24"/>
        </w:rPr>
        <w:t>Kwang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Govorun,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33678CC"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039; Holtzman &amp; Strube,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xml:space="preserve">), </w:t>
      </w:r>
      <w:commentRangeStart w:id="0"/>
      <w:r w:rsidR="00560F8B" w:rsidRPr="00DC637E">
        <w:rPr>
          <w:rFonts w:ascii="Times New Roman" w:hAnsi="Times New Roman"/>
          <w:sz w:val="24"/>
          <w:szCs w:val="24"/>
        </w:rPr>
        <w:t>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w:t>
      </w:r>
      <w:commentRangeEnd w:id="0"/>
      <w:r w:rsidR="00364225">
        <w:rPr>
          <w:rStyle w:val="CommentReference"/>
        </w:rPr>
        <w:commentReference w:id="0"/>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w:t>
      </w:r>
      <w:ins w:id="1" w:author="Author">
        <w:r w:rsidR="00364225">
          <w:rPr>
            <w:rFonts w:ascii="Times New Roman" w:hAnsi="Times New Roman" w:hint="eastAsia"/>
            <w:sz w:val="24"/>
            <w:szCs w:val="24"/>
            <w:lang w:eastAsia="zh-CN"/>
          </w:rPr>
          <w:t>.</w:t>
        </w:r>
      </w:ins>
      <w:r w:rsidR="00FE00B1" w:rsidRPr="00DC637E">
        <w:rPr>
          <w:rFonts w:ascii="Times New Roman" w:hAnsi="Times New Roman"/>
          <w:sz w:val="24"/>
          <w:szCs w:val="24"/>
        </w:rPr>
        <w:t xml:space="preserve">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Rudich,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circumplex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3C68BAC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commentRangeStart w:id="2"/>
      <w:r w:rsidR="00AC1398" w:rsidRPr="0056771D">
        <w:rPr>
          <w:rFonts w:ascii="Times New Roman" w:hAnsi="Times New Roman" w:cs="Times New Roman"/>
          <w:sz w:val="24"/>
          <w:szCs w:val="24"/>
        </w:rPr>
        <w:t>Jones &amp; Brunell, 201</w:t>
      </w:r>
      <w:ins w:id="3" w:author="Author">
        <w:r w:rsidR="001548FB">
          <w:rPr>
            <w:rFonts w:ascii="Times New Roman" w:hAnsi="Times New Roman" w:cs="Times New Roman" w:hint="eastAsia"/>
            <w:sz w:val="24"/>
            <w:szCs w:val="24"/>
            <w:lang w:eastAsia="zh-CN"/>
          </w:rPr>
          <w:t>4</w:t>
        </w:r>
      </w:ins>
      <w:del w:id="4" w:author="Author">
        <w:r w:rsidR="00AC1398" w:rsidRPr="0056771D" w:rsidDel="001548FB">
          <w:rPr>
            <w:rFonts w:ascii="Times New Roman" w:hAnsi="Times New Roman" w:cs="Times New Roman"/>
            <w:sz w:val="24"/>
            <w:szCs w:val="24"/>
          </w:rPr>
          <w:delText>5</w:delText>
        </w:r>
      </w:del>
      <w:commentRangeEnd w:id="2"/>
      <w:r w:rsidR="001548FB">
        <w:rPr>
          <w:rStyle w:val="CommentReference"/>
        </w:rPr>
        <w:commentReference w:id="2"/>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0F9B46DD"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ins w:id="5" w:author="Author">
        <w:r w:rsidR="00B95EAB">
          <w:rPr>
            <w:rFonts w:ascii="Times New Roman" w:hAnsi="Times New Roman" w:cs="Times New Roman" w:hint="eastAsia"/>
            <w:sz w:val="24"/>
            <w:szCs w:val="24"/>
            <w:lang w:eastAsia="zh-CN"/>
          </w:rPr>
          <w:t>;</w:t>
        </w:r>
      </w:ins>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6"/>
      <w:r w:rsidRPr="002F3A4A">
        <w:rPr>
          <w:rFonts w:ascii="Times New Roman" w:hAnsi="Times New Roman" w:cs="Times New Roman"/>
          <w:b/>
          <w:sz w:val="24"/>
          <w:szCs w:val="24"/>
        </w:rPr>
        <w:t>Search</w:t>
      </w:r>
      <w:commentRangeEnd w:id="6"/>
      <w:r w:rsidR="00D258C2">
        <w:rPr>
          <w:rStyle w:val="CommentReference"/>
        </w:rPr>
        <w:commentReference w:id="6"/>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w:t>
      </w:r>
      <w:commentRangeStart w:id="7"/>
      <w:r w:rsidR="0037420C" w:rsidRPr="002F3A4A">
        <w:rPr>
          <w:rFonts w:ascii="Times New Roman" w:hAnsi="Times New Roman" w:cs="Times New Roman"/>
          <w:sz w:val="24"/>
          <w:szCs w:val="24"/>
        </w:rPr>
        <w:t>Second</w:t>
      </w:r>
      <w:commentRangeEnd w:id="7"/>
      <w:r w:rsidR="0007685F">
        <w:rPr>
          <w:rStyle w:val="CommentReference"/>
        </w:rPr>
        <w:commentReference w:id="7"/>
      </w:r>
      <w:r w:rsidR="0037420C" w:rsidRPr="002F3A4A">
        <w:rPr>
          <w:rFonts w:ascii="Times New Roman" w:hAnsi="Times New Roman" w:cs="Times New Roman"/>
          <w:sz w:val="24"/>
          <w:szCs w:val="24"/>
        </w:rPr>
        <w:t xml:space="preserve">,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t>
      </w:r>
      <w:commentRangeStart w:id="8"/>
      <w:r w:rsidR="002F6440" w:rsidRPr="002F3A4A">
        <w:rPr>
          <w:rFonts w:ascii="Times New Roman" w:hAnsi="Times New Roman" w:cs="Times New Roman"/>
          <w:sz w:val="24"/>
          <w:szCs w:val="24"/>
        </w:rPr>
        <w:t>was</w:t>
      </w:r>
      <w:commentRangeEnd w:id="8"/>
      <w:r w:rsidR="001D72EB">
        <w:rPr>
          <w:rStyle w:val="CommentReference"/>
        </w:rPr>
        <w:commentReference w:id="8"/>
      </w:r>
      <w:r w:rsidR="002F6440" w:rsidRPr="002F3A4A">
        <w:rPr>
          <w:rFonts w:ascii="Times New Roman" w:hAnsi="Times New Roman" w:cs="Times New Roman"/>
          <w:sz w:val="24"/>
          <w:szCs w:val="24"/>
        </w:rPr>
        <w:t xml:space="preserve">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4D0FBB" w:rsidRPr="009F32D5">
        <w:rPr>
          <w:rFonts w:ascii="Times New Roman" w:hAnsi="Times New Roman" w:cs="Times New Roman" w:hint="eastAsia"/>
          <w:sz w:val="24"/>
          <w:szCs w:val="24"/>
        </w:rPr>
        <w:t>Hyler,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r w:rsidR="00372239" w:rsidRPr="009F32D5">
        <w:rPr>
          <w:rFonts w:ascii="Times New Roman" w:hAnsi="Times New Roman" w:cs="Times New Roman"/>
          <w:sz w:val="24"/>
          <w:szCs w:val="24"/>
        </w:rPr>
        <w:t>Zanarini, Frankenburg, Sickel,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-IV; Widiger, Mangine, Corbitt,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r w:rsidR="00C56F99" w:rsidRPr="009F32D5">
        <w:rPr>
          <w:rFonts w:ascii="Times New Roman" w:hAnsi="Times New Roman" w:cs="Times New Roman"/>
          <w:sz w:val="24"/>
          <w:szCs w:val="24"/>
        </w:rPr>
        <w:t>Pfohl,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Gunderson, Ronningstam,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Dahlstrom, Graham, Tellegen, &amp; Kaemmer,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w:t>
      </w:r>
      <w:del w:id="9" w:author="Author">
        <w:r w:rsidR="00BB508D" w:rsidRPr="0056771D" w:rsidDel="003B7213">
          <w:rPr>
            <w:rFonts w:ascii="Times New Roman" w:hAnsi="Times New Roman"/>
            <w:sz w:val="24"/>
            <w:szCs w:val="24"/>
          </w:rPr>
          <w:delText>n</w:delText>
        </w:r>
      </w:del>
      <w:r w:rsidR="00BB508D" w:rsidRPr="0056771D">
        <w:rPr>
          <w:rFonts w:ascii="Times New Roman" w:hAnsi="Times New Roman"/>
          <w:sz w:val="24"/>
          <w:szCs w:val="24"/>
        </w:rPr>
        <w:t>,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Cohen, Panter, Turan,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6E860883"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ins w:id="11" w:author="Author">
        <w:r w:rsidR="003151E7">
          <w:rPr>
            <w:rFonts w:ascii="Times New Roman" w:hAnsi="Times New Roman" w:cs="Times New Roman" w:hint="eastAsia"/>
            <w:sz w:val="24"/>
            <w:szCs w:val="24"/>
            <w:lang w:eastAsia="zh-CN"/>
          </w:rPr>
          <w:t>5</w:t>
        </w:r>
      </w:ins>
      <w:del w:id="12" w:author="Author">
        <w:r w:rsidR="00146339" w:rsidRPr="00B72800" w:rsidDel="008918EB">
          <w:rPr>
            <w:rFonts w:ascii="Times New Roman" w:hAnsi="Times New Roman" w:cs="Times New Roman"/>
            <w:sz w:val="24"/>
            <w:szCs w:val="24"/>
          </w:rPr>
          <w:delText>7</w:delText>
        </w:r>
      </w:del>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ins w:id="13" w:author="Author">
        <w:r w:rsidR="003151E7">
          <w:rPr>
            <w:rFonts w:ascii="Times New Roman" w:hAnsi="Times New Roman" w:cs="Times New Roman" w:hint="eastAsia"/>
            <w:sz w:val="24"/>
            <w:szCs w:val="24"/>
            <w:lang w:eastAsia="zh-CN"/>
          </w:rPr>
          <w:t>3</w:t>
        </w:r>
      </w:ins>
      <w:del w:id="14" w:author="Author">
        <w:r w:rsidR="000E3AEA" w:rsidRPr="000E3AEA" w:rsidDel="003151E7">
          <w:rPr>
            <w:rFonts w:ascii="Times New Roman" w:hAnsi="Times New Roman" w:cs="Times New Roman"/>
            <w:sz w:val="24"/>
            <w:szCs w:val="24"/>
          </w:rPr>
          <w:delText>0</w:delText>
        </w:r>
      </w:del>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0"/>
      <w:r w:rsidR="00420D28">
        <w:rPr>
          <w:rStyle w:val="CommentReference"/>
        </w:rPr>
        <w:commentReference w:id="1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Olkin’s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00F40EA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commentRangeStart w:id="15"/>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ins w:id="16" w:author="Author">
        <w:r w:rsidR="00711CA4">
          <w:rPr>
            <w:rFonts w:ascii="Times New Roman" w:hAnsi="Times New Roman" w:cs="Times New Roman" w:hint="eastAsia"/>
            <w:sz w:val="24"/>
            <w:szCs w:val="24"/>
            <w:lang w:eastAsia="zh-CN"/>
          </w:rPr>
          <w:t>-</w:t>
        </w:r>
      </w:ins>
      <w:r w:rsidR="009E700D">
        <w:rPr>
          <w:rFonts w:ascii="Times New Roman" w:hAnsi="Times New Roman" w:cs="Times New Roman"/>
          <w:sz w:val="24"/>
          <w:szCs w:val="24"/>
        </w:rPr>
        <w:t>.0002</w:t>
      </w:r>
      <w:commentRangeEnd w:id="15"/>
      <w:r w:rsidR="00711CA4">
        <w:rPr>
          <w:rStyle w:val="CommentReference"/>
        </w:rPr>
        <w:commentReference w:id="15"/>
      </w:r>
      <w:r w:rsidR="009E700D">
        <w:rPr>
          <w:rFonts w:ascii="Times New Roman" w:hAnsi="Times New Roman" w:cs="Times New Roman"/>
          <w:sz w:val="24"/>
          <w:szCs w:val="24"/>
        </w:rPr>
        <w:t>,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was significant such that studies using the NPI produced slightly smaller effect sizes than studies </w:t>
      </w:r>
      <w:r w:rsidR="0056695A">
        <w:rPr>
          <w:rFonts w:ascii="Times New Roman" w:hAnsi="Times New Roman" w:cs="Times New Roman"/>
          <w:sz w:val="24"/>
          <w:szCs w:val="24"/>
        </w:rPr>
        <w:lastRenderedPageBreak/>
        <w:t xml:space="preserve">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w:t>
      </w:r>
      <w:commentRangeStart w:id="17"/>
      <w:r w:rsidR="00696CE7">
        <w:rPr>
          <w:rFonts w:ascii="Times New Roman" w:hAnsi="Times New Roman" w:cs="Times New Roman"/>
          <w:sz w:val="24"/>
          <w:szCs w:val="24"/>
        </w:rPr>
        <w:t>28</w:t>
      </w:r>
      <w:commentRangeEnd w:id="17"/>
      <w:r w:rsidR="00DF3283">
        <w:rPr>
          <w:rStyle w:val="CommentReference"/>
        </w:rPr>
        <w:commentReference w:id="17"/>
      </w:r>
      <w:r w:rsidR="00696CE7">
        <w:rPr>
          <w:rFonts w:ascii="Times New Roman" w:hAnsi="Times New Roman" w:cs="Times New Roman"/>
          <w:sz w:val="24"/>
          <w:szCs w:val="24"/>
        </w:rPr>
        <w:t xml:space="preserve">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w:t>
      </w:r>
      <w:commentRangeStart w:id="18"/>
      <w:r w:rsidR="00EF5EB7">
        <w:rPr>
          <w:rFonts w:ascii="Times New Roman" w:hAnsi="Times New Roman" w:cs="Times New Roman"/>
          <w:sz w:val="24"/>
          <w:szCs w:val="24"/>
        </w:rPr>
        <w:t xml:space="preserve">., </w:t>
      </w:r>
      <w:r w:rsidR="00EF5EB7" w:rsidRPr="003F2F9E">
        <w:rPr>
          <w:rFonts w:ascii="Times New Roman" w:hAnsi="Times New Roman" w:cs="Times New Roman"/>
          <w:sz w:val="24"/>
          <w:szCs w:val="24"/>
        </w:rPr>
        <w:t>76%</w:t>
      </w:r>
      <w:commentRangeEnd w:id="18"/>
      <w:r w:rsidR="00293777">
        <w:rPr>
          <w:rStyle w:val="CommentReference"/>
        </w:rPr>
        <w:commentReference w:id="18"/>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 xml:space="preserve">than that based on a combination of difference scores and regression residuals). The overall pattern of results remained the same with and without difference scores—in both cases,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w:t>
      </w:r>
      <w:r w:rsidR="0012182B">
        <w:rPr>
          <w:rFonts w:ascii="Times New Roman" w:hAnsi="Times New Roman" w:cs="Times New Roman"/>
          <w:sz w:val="24"/>
          <w:szCs w:val="24"/>
        </w:rPr>
        <w:lastRenderedPageBreak/>
        <w:t xml:space="preserve">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w:t>
      </w:r>
      <w:r w:rsidR="00373D7D">
        <w:rPr>
          <w:rFonts w:ascii="Times New Roman" w:hAnsi="Times New Roman" w:cs="Times New Roman"/>
          <w:sz w:val="24"/>
          <w:szCs w:val="24"/>
        </w:rPr>
        <w:lastRenderedPageBreak/>
        <w:t>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19"/>
      <w:r w:rsidR="00E95A3F" w:rsidRPr="00ED155D">
        <w:rPr>
          <w:rFonts w:ascii="Times New Roman" w:hAnsi="Times New Roman" w:cs="Times New Roman"/>
          <w:color w:val="000000"/>
          <w:sz w:val="24"/>
          <w:szCs w:val="24"/>
          <w:highlight w:val="green"/>
        </w:rPr>
        <w:t>0001</w:t>
      </w:r>
      <w:commentRangeEnd w:id="19"/>
      <w:r w:rsidR="00ED155D">
        <w:rPr>
          <w:rStyle w:val="CommentReference"/>
        </w:rPr>
        <w:commentReference w:id="19"/>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 xml:space="preserve">We could not perform this analysis for communal self-enhancement because only 3 </w:t>
      </w:r>
      <w:r w:rsidR="008B167C" w:rsidRPr="006F3145">
        <w:rPr>
          <w:rFonts w:ascii="Times New Roman" w:hAnsi="Times New Roman" w:cs="Times New Roman"/>
          <w:color w:val="000000"/>
          <w:sz w:val="24"/>
          <w:szCs w:val="24"/>
        </w:rPr>
        <w:lastRenderedPageBreak/>
        <w:t>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commentRangeStart w:id="20"/>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commentRangeEnd w:id="20"/>
      <w:r w:rsidR="003F175F">
        <w:rPr>
          <w:rStyle w:val="CommentReference"/>
        </w:rPr>
        <w:commentReference w:id="20"/>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based on ratings from family/friends/coworkers w</w:t>
      </w:r>
      <w:r w:rsidR="00EF5B60">
        <w:rPr>
          <w:rFonts w:ascii="Times New Roman" w:hAnsi="Times New Roman" w:cs="Times New Roman"/>
          <w:sz w:val="24"/>
          <w:szCs w:val="24"/>
        </w:rPr>
        <w:t>ho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narcissists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w:t>
      </w:r>
      <w:r w:rsidR="001E540C">
        <w:rPr>
          <w:rFonts w:ascii="Times New Roman" w:hAnsi="Times New Roman" w:cs="Times New Roman"/>
          <w:sz w:val="24"/>
          <w:szCs w:val="24"/>
        </w:rPr>
        <w:lastRenderedPageBreak/>
        <w:t xml:space="preserve">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w:t>
      </w:r>
      <w:r w:rsidR="00643E9D">
        <w:rPr>
          <w:rFonts w:ascii="Times New Roman" w:hAnsi="Times New Roman" w:cs="Times New Roman"/>
          <w:sz w:val="24"/>
          <w:szCs w:val="24"/>
        </w:rPr>
        <w:lastRenderedPageBreak/>
        <w:t>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 xml:space="preserve">be more cautious about </w:t>
      </w:r>
      <w:r w:rsidR="009C76CB" w:rsidRPr="00AC0C51">
        <w:rPr>
          <w:rFonts w:ascii="Times New Roman" w:hAnsi="Times New Roman" w:cs="Times New Roman"/>
          <w:sz w:val="24"/>
          <w:szCs w:val="24"/>
        </w:rPr>
        <w:lastRenderedPageBreak/>
        <w:t>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w:t>
      </w:r>
      <w:r w:rsidR="004A5C48">
        <w:rPr>
          <w:rFonts w:ascii="Times New Roman" w:hAnsi="Times New Roman" w:cs="Times New Roman"/>
          <w:sz w:val="24"/>
          <w:szCs w:val="24"/>
        </w:rPr>
        <w:lastRenderedPageBreak/>
        <w:t>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Dufner et al. (2013) found that observer-reports (which they referred to as perceived self-enhancement) and objective measures (which they referred to as actual self-enhancement) had overlapping nomological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w:t>
      </w:r>
      <w:r w:rsidR="00C13DCF">
        <w:rPr>
          <w:rFonts w:ascii="Times New Roman" w:hAnsi="Times New Roman" w:cs="Times New Roman"/>
          <w:sz w:val="24"/>
          <w:szCs w:val="24"/>
        </w:rPr>
        <w:lastRenderedPageBreak/>
        <w:t>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44433669"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 xml:space="preserve">s than difference scores </w:t>
      </w:r>
      <w:r w:rsidR="00CF5341">
        <w:rPr>
          <w:rFonts w:ascii="Times New Roman" w:hAnsi="Times New Roman" w:cs="Times New Roman"/>
          <w:sz w:val="24"/>
          <w:szCs w:val="24"/>
        </w:rPr>
        <w:lastRenderedPageBreak/>
        <w:t>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w:t>
      </w:r>
      <w:commentRangeStart w:id="21"/>
      <w:r w:rsidR="008954FC" w:rsidRPr="0056771D">
        <w:rPr>
          <w:rFonts w:ascii="Times New Roman" w:hAnsi="Times New Roman" w:cs="Times New Roman"/>
          <w:sz w:val="24"/>
          <w:szCs w:val="24"/>
        </w:rPr>
        <w:t>199</w:t>
      </w:r>
      <w:ins w:id="22" w:author="Author">
        <w:r w:rsidR="0045342E">
          <w:rPr>
            <w:rFonts w:ascii="Times New Roman" w:hAnsi="Times New Roman" w:cs="Times New Roman" w:hint="eastAsia"/>
            <w:sz w:val="24"/>
            <w:szCs w:val="24"/>
            <w:lang w:eastAsia="zh-CN"/>
          </w:rPr>
          <w:t>3</w:t>
        </w:r>
      </w:ins>
      <w:del w:id="23" w:author="Author">
        <w:r w:rsidR="008954FC" w:rsidRPr="0056771D" w:rsidDel="0045342E">
          <w:rPr>
            <w:rFonts w:ascii="Times New Roman" w:hAnsi="Times New Roman" w:cs="Times New Roman"/>
            <w:sz w:val="24"/>
            <w:szCs w:val="24"/>
          </w:rPr>
          <w:delText>2</w:delText>
        </w:r>
      </w:del>
      <w:commentRangeEnd w:id="21"/>
      <w:r w:rsidR="0045342E">
        <w:rPr>
          <w:rStyle w:val="CommentReference"/>
        </w:rPr>
        <w:commentReference w:id="21"/>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 xml:space="preserve">In addition, although it is logically </w:t>
      </w:r>
      <w:r w:rsidR="006F3145">
        <w:rPr>
          <w:rFonts w:ascii="Times New Roman" w:hAnsi="Times New Roman" w:cs="Times New Roman"/>
          <w:sz w:val="24"/>
          <w:szCs w:val="24"/>
        </w:rPr>
        <w:lastRenderedPageBreak/>
        <w:t>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lastRenderedPageBreak/>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ins w:id="24" w:author="Author">
        <w:r w:rsidR="002F52B9" w:rsidRPr="008E7408">
          <w:rPr>
            <w:rFonts w:ascii="Times New Roman" w:hAnsi="Times New Roman" w:cs="Times New Roman"/>
            <w:sz w:val="24"/>
            <w:szCs w:val="24"/>
            <w:lang w:eastAsia="zh-CN"/>
          </w:rPr>
          <w:t xml:space="preserve"> </w:t>
        </w:r>
        <w:r w:rsidR="002F52B9" w:rsidRPr="00F83F5E">
          <w:rPr>
            <w:rFonts w:ascii="Times New Roman" w:hAnsi="Times New Roman" w:cs="Times New Roman"/>
            <w:sz w:val="24"/>
            <w:szCs w:val="24"/>
            <w:shd w:val="clear" w:color="auto" w:fill="FFFFFF"/>
            <w:rPrChange w:id="25" w:author="Author">
              <w:rPr>
                <w:rFonts w:ascii="Verdana" w:hAnsi="Verdana"/>
                <w:color w:val="4C4C4C"/>
                <w:sz w:val="18"/>
                <w:szCs w:val="18"/>
                <w:shd w:val="clear" w:color="auto" w:fill="FFFFFF"/>
              </w:rPr>
            </w:rPrChange>
          </w:rPr>
          <w:t>doi:http://dx.doi.org/10.1037/0022-3514.49.6.1621</w:t>
        </w:r>
        <w:r w:rsidR="002F52B9" w:rsidRPr="00F83F5E">
          <w:rPr>
            <w:rStyle w:val="CommentReference"/>
            <w:rFonts w:ascii="Times New Roman" w:hAnsi="Times New Roman" w:cs="Times New Roman"/>
            <w:sz w:val="24"/>
            <w:szCs w:val="24"/>
            <w:rPrChange w:id="26" w:author="Author">
              <w:rPr>
                <w:rStyle w:val="CommentReference"/>
              </w:rPr>
            </w:rPrChange>
          </w:rPr>
          <w:t xml:space="preserve"> </w:t>
        </w:r>
      </w:ins>
    </w:p>
    <w:p w14:paraId="3C5B4CE3" w14:textId="77777777"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moveToRangeStart w:id="27" w:author="Author" w:name="move420789740"/>
      <w:moveTo w:id="28" w:author="Author">
        <w:r w:rsidRPr="00743C0C">
          <w:rPr>
            <w:rFonts w:ascii="Times New Roman" w:hAnsi="Times New Roman" w:cs="Times New Roman"/>
            <w:sz w:val="24"/>
            <w:szCs w:val="24"/>
            <w:shd w:val="clear" w:color="auto" w:fill="FFFFFF"/>
          </w:rPr>
          <w:t xml:space="preserve">Alicke, M. D., &amp; Govorun, O. (2005). The better-than-average effect.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Pr="00F83F5E">
          <w:rPr>
            <w:rFonts w:ascii="Times New Roman" w:hAnsi="Times New Roman" w:cs="Times New Roman"/>
            <w:sz w:val="24"/>
            <w:szCs w:val="24"/>
            <w:shd w:val="clear" w:color="auto" w:fill="FFFFFF"/>
            <w:lang w:eastAsia="zh-CN"/>
          </w:rPr>
          <w:t xml:space="preserve"> </w:t>
        </w:r>
        <w:commentRangeStart w:id="29"/>
        <w:r w:rsidRPr="00743C0C">
          <w:rPr>
            <w:rFonts w:ascii="Times New Roman" w:hAnsi="Times New Roman" w:cs="Times New Roman"/>
            <w:sz w:val="24"/>
            <w:szCs w:val="24"/>
            <w:shd w:val="clear" w:color="auto" w:fill="FFFFFF"/>
          </w:rPr>
          <w:t>2005-14648-005</w:t>
        </w:r>
        <w:r w:rsidRPr="00F83F5E">
          <w:rPr>
            <w:rFonts w:ascii="Times New Roman" w:hAnsi="Times New Roman" w:cs="Times New Roman"/>
            <w:sz w:val="24"/>
            <w:szCs w:val="24"/>
            <w:shd w:val="clear" w:color="auto" w:fill="FFFFFF"/>
            <w:lang w:eastAsia="zh-CN"/>
          </w:rPr>
          <w:t xml:space="preserve">. </w:t>
        </w:r>
        <w:commentRangeEnd w:id="29"/>
        <w:r w:rsidRPr="00743C0C">
          <w:rPr>
            <w:rStyle w:val="CommentReference"/>
            <w:rFonts w:ascii="Times New Roman" w:hAnsi="Times New Roman" w:cs="Times New Roman"/>
            <w:sz w:val="24"/>
            <w:szCs w:val="24"/>
          </w:rPr>
          <w:commentReference w:id="29"/>
        </w:r>
        <w:r w:rsidRPr="00743C0C">
          <w:rPr>
            <w:rFonts w:ascii="Times New Roman" w:hAnsi="Times New Roman" w:cs="Times New Roman"/>
            <w:color w:val="4C4C4C"/>
            <w:sz w:val="24"/>
            <w:szCs w:val="24"/>
            <w:shd w:val="clear" w:color="auto" w:fill="FFFFFF"/>
          </w:rPr>
          <w:t>Retrieved from http://search.proquest.com/docview/620990147?accountid=14553</w:t>
        </w:r>
      </w:moveTo>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moveToRangeStart w:id="30" w:author="Author" w:name="move420789759"/>
      <w:moveToRangeEnd w:id="27"/>
      <w:moveTo w:id="31" w:author="Author">
        <w:r w:rsidRPr="00846A6C">
          <w:rPr>
            <w:rFonts w:ascii="Times New Roman" w:hAnsi="Times New Roman" w:cs="Times New Roman"/>
            <w:sz w:val="24"/>
            <w:szCs w:val="24"/>
          </w:rPr>
          <w:t>Alicke,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moveTo>
    </w:p>
    <w:moveToRangeEnd w:id="30"/>
    <w:p w14:paraId="18B15E2A" w14:textId="713EC2FE"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Alicke,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New</w:t>
      </w:r>
      <w:del w:id="32" w:author="Author">
        <w:r w:rsidRPr="008E7408" w:rsidDel="00FB17EF">
          <w:rPr>
            <w:rFonts w:ascii="Times New Roman" w:eastAsia="Times New Roman" w:hAnsi="Times New Roman" w:cs="Times New Roman"/>
            <w:sz w:val="24"/>
            <w:szCs w:val="24"/>
          </w:rPr>
          <w:delText xml:space="preserve"> </w:delText>
        </w:r>
      </w:del>
      <w:r w:rsidRPr="008E7408">
        <w:rPr>
          <w:rFonts w:ascii="Times New Roman" w:eastAsia="Times New Roman" w:hAnsi="Times New Roman" w:cs="Times New Roman"/>
          <w:sz w:val="24"/>
          <w:szCs w:val="24"/>
        </w:rPr>
        <w:t>York, NY: The Guilford Press.</w:t>
      </w:r>
      <w:ins w:id="33" w:author="Author">
        <w:r w:rsidR="00911AB2" w:rsidRPr="00612B74">
          <w:rPr>
            <w:rFonts w:ascii="Times New Roman" w:hAnsi="Times New Roman" w:cs="Times New Roman"/>
            <w:sz w:val="24"/>
            <w:szCs w:val="24"/>
            <w:lang w:eastAsia="zh-CN"/>
          </w:rPr>
          <w:t xml:space="preserve"> </w:t>
        </w:r>
        <w:r w:rsidR="00911AB2" w:rsidRPr="00F83F5E">
          <w:rPr>
            <w:rFonts w:ascii="Times New Roman" w:hAnsi="Times New Roman" w:cs="Times New Roman"/>
            <w:sz w:val="24"/>
            <w:szCs w:val="24"/>
            <w:shd w:val="clear" w:color="auto" w:fill="FFFFFF"/>
            <w:rPrChange w:id="34" w:author="Author">
              <w:rPr>
                <w:rFonts w:ascii="Verdana" w:hAnsi="Verdana"/>
                <w:color w:val="4C4C4C"/>
                <w:sz w:val="18"/>
                <w:szCs w:val="18"/>
                <w:shd w:val="clear" w:color="auto" w:fill="FFFFFF"/>
              </w:rPr>
            </w:rPrChange>
          </w:rPr>
          <w:t>Retrieved from http://search.proquest.com/docview/870546974?accountid=14553</w:t>
        </w:r>
        <w:r w:rsidR="00911AB2" w:rsidRPr="00F83F5E">
          <w:rPr>
            <w:rStyle w:val="CommentReference"/>
            <w:rFonts w:ascii="Times New Roman" w:hAnsi="Times New Roman" w:cs="Times New Roman"/>
            <w:sz w:val="24"/>
            <w:szCs w:val="24"/>
            <w:rPrChange w:id="35" w:author="Author">
              <w:rPr>
                <w:rStyle w:val="CommentReference"/>
              </w:rPr>
            </w:rPrChange>
          </w:rPr>
          <w:t xml:space="preserve"> </w:t>
        </w:r>
      </w:ins>
    </w:p>
    <w:p w14:paraId="677639B6" w14:textId="69AD6728" w:rsidR="008516CD" w:rsidRPr="00F83F5E" w:rsidDel="008E7408"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moveFromRangeStart w:id="36" w:author="Author" w:name="move420789740"/>
      <w:moveFrom w:id="37" w:author="Author">
        <w:r w:rsidRPr="00F83F5E" w:rsidDel="008E7408">
          <w:rPr>
            <w:rFonts w:ascii="Times New Roman" w:hAnsi="Times New Roman" w:cs="Times New Roman"/>
            <w:sz w:val="24"/>
            <w:szCs w:val="24"/>
            <w:shd w:val="clear" w:color="auto" w:fill="FFFFFF"/>
            <w:rPrChange w:id="38" w:author="Author">
              <w:rPr>
                <w:rFonts w:ascii="Times New Roman" w:hAnsi="Times New Roman" w:cs="Times New Roman"/>
                <w:color w:val="4C4C4C"/>
                <w:sz w:val="24"/>
                <w:szCs w:val="24"/>
                <w:shd w:val="clear" w:color="auto" w:fill="FFFFFF"/>
              </w:rPr>
            </w:rPrChange>
          </w:rPr>
          <w:t xml:space="preserve">Alicke, M. D., &amp; Govorun, O. (2005). The better-than-average effect. In M. D. Alicke, D. Dunning, &amp; J. I. Krueger (Eds.), </w:t>
        </w:r>
        <w:r w:rsidRPr="00F83F5E" w:rsidDel="008E7408">
          <w:rPr>
            <w:rFonts w:ascii="Times New Roman" w:hAnsi="Times New Roman" w:cs="Times New Roman"/>
            <w:i/>
            <w:sz w:val="24"/>
            <w:szCs w:val="24"/>
            <w:shd w:val="clear" w:color="auto" w:fill="FFFFFF"/>
            <w:rPrChange w:id="39" w:author="Author">
              <w:rPr>
                <w:rFonts w:ascii="Times New Roman" w:hAnsi="Times New Roman" w:cs="Times New Roman"/>
                <w:i/>
                <w:color w:val="4C4C4C"/>
                <w:sz w:val="24"/>
                <w:szCs w:val="24"/>
                <w:shd w:val="clear" w:color="auto" w:fill="FFFFFF"/>
              </w:rPr>
            </w:rPrChange>
          </w:rPr>
          <w:t>The self in social perception</w:t>
        </w:r>
        <w:r w:rsidRPr="00F83F5E" w:rsidDel="008E7408">
          <w:rPr>
            <w:rFonts w:ascii="Times New Roman" w:hAnsi="Times New Roman" w:cs="Times New Roman"/>
            <w:sz w:val="24"/>
            <w:szCs w:val="24"/>
            <w:shd w:val="clear" w:color="auto" w:fill="FFFFFF"/>
            <w:rPrChange w:id="40" w:author="Author">
              <w:rPr>
                <w:rFonts w:ascii="Times New Roman" w:hAnsi="Times New Roman" w:cs="Times New Roman"/>
                <w:color w:val="4C4C4C"/>
                <w:sz w:val="24"/>
                <w:szCs w:val="24"/>
                <w:shd w:val="clear" w:color="auto" w:fill="FFFFFF"/>
              </w:rPr>
            </w:rPrChange>
          </w:rPr>
          <w:t xml:space="preserve"> (pp. 85-106). New York: Psychology Press.</w:t>
        </w:r>
        <w:ins w:id="41" w:author="Author">
          <w:r w:rsidR="00D83A36" w:rsidRPr="00F83F5E" w:rsidDel="008E7408">
            <w:rPr>
              <w:rFonts w:ascii="Times New Roman" w:hAnsi="Times New Roman" w:cs="Times New Roman"/>
              <w:sz w:val="24"/>
              <w:szCs w:val="24"/>
              <w:shd w:val="clear" w:color="auto" w:fill="FFFFFF"/>
              <w:lang w:eastAsia="zh-CN"/>
            </w:rPr>
            <w:t xml:space="preserve"> </w:t>
          </w:r>
        </w:ins>
        <w:commentRangeStart w:id="42"/>
        <w:r w:rsidRPr="00F83F5E" w:rsidDel="008E7408">
          <w:rPr>
            <w:rFonts w:ascii="Times New Roman" w:hAnsi="Times New Roman" w:cs="Times New Roman"/>
            <w:sz w:val="24"/>
            <w:szCs w:val="24"/>
            <w:shd w:val="clear" w:color="auto" w:fill="FFFFFF"/>
            <w:rPrChange w:id="43" w:author="Author">
              <w:rPr>
                <w:rFonts w:ascii="Times New Roman" w:hAnsi="Times New Roman" w:cs="Times New Roman"/>
                <w:color w:val="4C4C4C"/>
                <w:sz w:val="24"/>
                <w:szCs w:val="24"/>
                <w:shd w:val="clear" w:color="auto" w:fill="FFFFFF"/>
              </w:rPr>
            </w:rPrChange>
          </w:rPr>
          <w:t>2005-14648-005</w:t>
        </w:r>
        <w:ins w:id="44" w:author="Author">
          <w:r w:rsidR="00D83A36" w:rsidRPr="00F83F5E" w:rsidDel="008E7408">
            <w:rPr>
              <w:rFonts w:ascii="Times New Roman" w:hAnsi="Times New Roman" w:cs="Times New Roman"/>
              <w:sz w:val="24"/>
              <w:szCs w:val="24"/>
              <w:shd w:val="clear" w:color="auto" w:fill="FFFFFF"/>
              <w:lang w:eastAsia="zh-CN"/>
            </w:rPr>
            <w:t xml:space="preserve">. </w:t>
          </w:r>
        </w:ins>
        <w:commentRangeEnd w:id="42"/>
        <w:r w:rsidR="00C46A39" w:rsidRPr="00F83F5E" w:rsidDel="008E7408">
          <w:rPr>
            <w:rStyle w:val="CommentReference"/>
            <w:rFonts w:ascii="Times New Roman" w:hAnsi="Times New Roman" w:cs="Times New Roman"/>
            <w:sz w:val="24"/>
            <w:szCs w:val="24"/>
            <w:rPrChange w:id="45" w:author="Author">
              <w:rPr>
                <w:rStyle w:val="CommentReference"/>
              </w:rPr>
            </w:rPrChange>
          </w:rPr>
          <w:commentReference w:id="42"/>
        </w:r>
        <w:ins w:id="46" w:author="Author">
          <w:r w:rsidR="00D83A36" w:rsidRPr="00F83F5E" w:rsidDel="008E7408">
            <w:rPr>
              <w:rFonts w:ascii="Times New Roman" w:hAnsi="Times New Roman" w:cs="Times New Roman"/>
              <w:color w:val="4C4C4C"/>
              <w:sz w:val="24"/>
              <w:szCs w:val="24"/>
              <w:shd w:val="clear" w:color="auto" w:fill="FFFFFF"/>
              <w:rPrChange w:id="47" w:author="Author">
                <w:rPr>
                  <w:rFonts w:ascii="Verdana" w:hAnsi="Verdana"/>
                  <w:color w:val="4C4C4C"/>
                  <w:sz w:val="18"/>
                  <w:szCs w:val="18"/>
                  <w:shd w:val="clear" w:color="auto" w:fill="FFFFFF"/>
                </w:rPr>
              </w:rPrChange>
            </w:rPr>
            <w:t>Retrieved from http://search.proquest.com/docview/620990147?accountid=14553</w:t>
          </w:r>
        </w:ins>
      </w:moveFrom>
    </w:p>
    <w:p w14:paraId="3D90EDC2" w14:textId="4485C00C" w:rsidR="008516CD" w:rsidRPr="00F83F5E" w:rsidDel="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moveFromRangeStart w:id="48" w:author="Author" w:name="move420789759"/>
      <w:moveFromRangeEnd w:id="36"/>
      <w:moveFrom w:id="49" w:author="Author">
        <w:r w:rsidRPr="00846A6C" w:rsidDel="008E7408">
          <w:rPr>
            <w:rFonts w:ascii="Times New Roman" w:hAnsi="Times New Roman" w:cs="Times New Roman"/>
            <w:sz w:val="24"/>
            <w:szCs w:val="24"/>
          </w:rPr>
          <w:t>Alicke, M. D., &amp; Sedikides, C. (2009). Self-enhancement and self-protection: What they are and what they do.</w:t>
        </w:r>
        <w:r w:rsidRPr="008E7408" w:rsidDel="008E7408">
          <w:rPr>
            <w:rFonts w:ascii="Times New Roman" w:hAnsi="Times New Roman" w:cs="Times New Roman"/>
            <w:i/>
            <w:iCs/>
            <w:sz w:val="24"/>
            <w:szCs w:val="24"/>
          </w:rPr>
          <w:t xml:space="preserve"> European Review of Social Psychology, 20</w:t>
        </w:r>
        <w:r w:rsidRPr="008E7408" w:rsidDel="008E7408">
          <w:rPr>
            <w:rFonts w:ascii="Times New Roman" w:hAnsi="Times New Roman" w:cs="Times New Roman"/>
            <w:sz w:val="24"/>
            <w:szCs w:val="24"/>
          </w:rPr>
          <w:t xml:space="preserve">, 1-48. </w:t>
        </w:r>
        <w:r w:rsidRPr="00612B74" w:rsidDel="008E7408">
          <w:rPr>
            <w:rFonts w:ascii="Times New Roman" w:hAnsi="Times New Roman" w:cs="Times New Roman"/>
            <w:sz w:val="24"/>
            <w:szCs w:val="24"/>
          </w:rPr>
          <w:t>doi:http://dx.doi.org/10.1080/10463280802613866</w:t>
        </w:r>
      </w:moveFrom>
    </w:p>
    <w:moveFromRangeEnd w:id="48"/>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ins w:id="50" w:author="Author">
        <w:r w:rsidR="00893423" w:rsidRPr="00F83F5E">
          <w:rPr>
            <w:rFonts w:ascii="Times New Roman" w:hAnsi="Times New Roman" w:cs="Times New Roman"/>
            <w:sz w:val="24"/>
            <w:szCs w:val="24"/>
            <w:lang w:eastAsia="zh-CN"/>
          </w:rPr>
          <w:t xml:space="preserve"> </w:t>
        </w:r>
        <w:r w:rsidR="00893423" w:rsidRPr="00F83F5E">
          <w:rPr>
            <w:rFonts w:ascii="Times New Roman" w:hAnsi="Times New Roman" w:cs="Times New Roman"/>
            <w:color w:val="4C4C4C"/>
            <w:sz w:val="24"/>
            <w:szCs w:val="24"/>
            <w:shd w:val="clear" w:color="auto" w:fill="FFFFFF"/>
            <w:rPrChange w:id="51" w:author="Author">
              <w:rPr>
                <w:rFonts w:ascii="Verdana" w:hAnsi="Verdana"/>
                <w:color w:val="4C4C4C"/>
                <w:sz w:val="18"/>
                <w:szCs w:val="18"/>
                <w:shd w:val="clear" w:color="auto" w:fill="FFFFFF"/>
              </w:rPr>
            </w:rPrChange>
          </w:rPr>
          <w:lastRenderedPageBreak/>
          <w:t>Retrieved from http://search.proquest.com/docview/615071355?accountid=14553</w:t>
        </w:r>
        <w:r w:rsidR="00893423" w:rsidRPr="00F83F5E">
          <w:rPr>
            <w:rStyle w:val="CommentReference"/>
            <w:rFonts w:ascii="Times New Roman" w:hAnsi="Times New Roman" w:cs="Times New Roman"/>
            <w:sz w:val="24"/>
            <w:szCs w:val="24"/>
            <w:rPrChange w:id="52" w:author="Author">
              <w:rPr>
                <w:rStyle w:val="CommentReference"/>
              </w:rPr>
            </w:rPrChange>
          </w:rPr>
          <w:t xml:space="preserve"> </w:t>
        </w:r>
      </w:ins>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ins w:id="53" w:author="Author">
        <w:r w:rsidR="006E4FDF" w:rsidRPr="00F83F5E">
          <w:rPr>
            <w:rFonts w:ascii="Times New Roman" w:hAnsi="Times New Roman" w:cs="Times New Roman"/>
            <w:sz w:val="24"/>
            <w:szCs w:val="24"/>
            <w:lang w:eastAsia="zh-CN"/>
          </w:rPr>
          <w:t xml:space="preserve"> </w:t>
        </w:r>
        <w:r w:rsidR="006E4FDF" w:rsidRPr="00F83F5E">
          <w:rPr>
            <w:rFonts w:ascii="Times New Roman" w:hAnsi="Times New Roman" w:cs="Times New Roman"/>
            <w:color w:val="4C4C4C"/>
            <w:sz w:val="24"/>
            <w:szCs w:val="24"/>
            <w:shd w:val="clear" w:color="auto" w:fill="FFFFFF"/>
            <w:rPrChange w:id="54" w:author="Author">
              <w:rPr>
                <w:rFonts w:ascii="Verdana" w:hAnsi="Verdana"/>
                <w:color w:val="4C4C4C"/>
                <w:sz w:val="18"/>
                <w:szCs w:val="18"/>
                <w:shd w:val="clear" w:color="auto" w:fill="FFFFFF"/>
              </w:rPr>
            </w:rPrChange>
          </w:rPr>
          <w:t>doi:http://dx.doi.org/10.1016/j.jrp.2005.03.002</w:t>
        </w:r>
        <w:r w:rsidR="006E4FDF" w:rsidRPr="00F83F5E">
          <w:rPr>
            <w:rStyle w:val="CommentReference"/>
            <w:rFonts w:ascii="Times New Roman" w:hAnsi="Times New Roman" w:cs="Times New Roman"/>
            <w:sz w:val="24"/>
            <w:szCs w:val="24"/>
            <w:rPrChange w:id="55" w:author="Author">
              <w:rPr>
                <w:rStyle w:val="CommentReference"/>
              </w:rPr>
            </w:rPrChange>
          </w:rPr>
          <w:t xml:space="preserve"> </w:t>
        </w:r>
      </w:ins>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Back, M. D., Schmukle, S. C., &amp; Egloff, B. (2010). Why are narcissists so charming at first </w:t>
      </w:r>
      <w:r w:rsidRPr="00846A6C">
        <w:rPr>
          <w:rFonts w:ascii="Times New Roman" w:hAnsi="Times New Roman" w:cs="Times New Roman"/>
          <w:sz w:val="24"/>
          <w:szCs w:val="24"/>
        </w:rPr>
        <w:t>sight? decoding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Mcnally,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Besser, A., &amp; Priel, B. (2010). Grandiose narcissism versus vulnerable narcissism in threatening situations: Emotional reactions to achievement failure and interpersonal rejection.</w:t>
      </w:r>
      <w:r w:rsidRPr="00F83F5E">
        <w:rPr>
          <w:rFonts w:ascii="Times New Roman" w:hAnsi="Times New Roman" w:cs="Times New Roman"/>
          <w:i/>
          <w:iCs/>
          <w:sz w:val="24"/>
          <w:szCs w:val="24"/>
        </w:rPr>
        <w:t xml:space="preserve"> Journal of Social and Clinical Psychology, 29</w:t>
      </w:r>
      <w:r w:rsidRPr="00F83F5E">
        <w:rPr>
          <w:rFonts w:ascii="Times New Roman" w:hAnsi="Times New Roman" w:cs="Times New Roman"/>
          <w:sz w:val="24"/>
          <w:szCs w:val="24"/>
        </w:rPr>
        <w:t>(8), 874-902. doi:http://dx.doi.org/10.1521/jscp.2010.29.8.874</w:t>
      </w:r>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 xml:space="preserve">Multilevel theory, research, and methods in </w:t>
      </w:r>
      <w:r w:rsidRPr="00F83F5E">
        <w:rPr>
          <w:rFonts w:ascii="Times New Roman" w:eastAsia="Times New Roman" w:hAnsi="Times New Roman" w:cs="Times New Roman"/>
          <w:i/>
          <w:iCs/>
          <w:sz w:val="24"/>
          <w:szCs w:val="24"/>
        </w:rPr>
        <w:lastRenderedPageBreak/>
        <w:t>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56" w:author="Author">
            <w:rPr>
              <w:rFonts w:ascii="Times New Roman" w:eastAsia="Times New Roman" w:hAnsi="Times New Roman" w:cs="Times New Roman"/>
              <w:sz w:val="24"/>
              <w:szCs w:val="24"/>
            </w:rPr>
          </w:rPrChange>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ins w:id="57" w:author="Autho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F83F5E">
          <w:rPr>
            <w:rFonts w:ascii="Times New Roman" w:hAnsi="Times New Roman" w:cs="Times New Roman"/>
            <w:color w:val="4C4C4C"/>
            <w:sz w:val="24"/>
            <w:szCs w:val="24"/>
            <w:shd w:val="clear" w:color="auto" w:fill="FFFFFF"/>
            <w:rPrChange w:id="58" w:author="Author">
              <w:rPr>
                <w:rFonts w:ascii="Verdana" w:hAnsi="Verdana"/>
                <w:color w:val="4C4C4C"/>
                <w:sz w:val="18"/>
                <w:szCs w:val="18"/>
                <w:shd w:val="clear" w:color="auto" w:fill="FFFFFF"/>
              </w:rPr>
            </w:rPrChange>
          </w:rPr>
          <w:t>Retrieved from http://search.proquest.com/docview/616456048?accountid=14553</w:t>
        </w:r>
      </w:ins>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5A4ED88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59" w:author="Author">
            <w:rPr>
              <w:rFonts w:ascii="Times New Roman" w:eastAsia="Times New Roman" w:hAnsi="Times New Roman" w:cs="Times New Roman"/>
              <w:sz w:val="24"/>
              <w:szCs w:val="24"/>
            </w:rPr>
          </w:rPrChange>
        </w:rPr>
      </w:pPr>
      <w:r w:rsidRPr="00F83F5E">
        <w:rPr>
          <w:rFonts w:ascii="Times New Roman" w:eastAsia="Times New Roman" w:hAnsi="Times New Roman" w:cs="Times New Roman"/>
          <w:sz w:val="24"/>
          <w:szCs w:val="24"/>
        </w:rPr>
        <w:t xml:space="preserve">Brown, J. D. (1986). Evaluations of self and others: Self-enhancement biases in social judgments. </w:t>
      </w:r>
      <w:r w:rsidRPr="00F83F5E">
        <w:rPr>
          <w:rFonts w:ascii="Times New Roman" w:eastAsia="Times New Roman" w:hAnsi="Times New Roman" w:cs="Times New Roman"/>
          <w:i/>
          <w:sz w:val="24"/>
          <w:szCs w:val="24"/>
        </w:rPr>
        <w:t>Social Cognition, 4</w:t>
      </w:r>
      <w:r w:rsidRPr="00F83F5E">
        <w:rPr>
          <w:rFonts w:ascii="Times New Roman" w:eastAsia="Times New Roman" w:hAnsi="Times New Roman" w:cs="Times New Roman"/>
          <w:sz w:val="24"/>
          <w:szCs w:val="24"/>
        </w:rPr>
        <w:t>, 353-37</w:t>
      </w:r>
      <w:ins w:id="60" w:author="Author">
        <w:r w:rsidR="001600C8" w:rsidRPr="00F83F5E">
          <w:rPr>
            <w:rFonts w:ascii="Times New Roman" w:hAnsi="Times New Roman" w:cs="Times New Roman"/>
            <w:sz w:val="24"/>
            <w:szCs w:val="24"/>
            <w:lang w:eastAsia="zh-CN"/>
          </w:rPr>
          <w:t xml:space="preserve">6. </w:t>
        </w:r>
        <w:r w:rsidR="001600C8" w:rsidRPr="00F83F5E">
          <w:rPr>
            <w:rFonts w:ascii="Times New Roman" w:hAnsi="Times New Roman" w:cs="Times New Roman"/>
            <w:color w:val="4C4C4C"/>
            <w:sz w:val="24"/>
            <w:szCs w:val="24"/>
            <w:shd w:val="clear" w:color="auto" w:fill="FFFFFF"/>
            <w:rPrChange w:id="61" w:author="Author">
              <w:rPr>
                <w:rFonts w:ascii="Verdana" w:hAnsi="Verdana"/>
                <w:color w:val="4C4C4C"/>
                <w:sz w:val="18"/>
                <w:szCs w:val="18"/>
                <w:shd w:val="clear" w:color="auto" w:fill="FFFFFF"/>
              </w:rPr>
            </w:rPrChange>
          </w:rPr>
          <w:t>Retrieved from http://search.proquest.com/docview/617397287?accountid=14553</w:t>
        </w:r>
      </w:ins>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 xml:space="preserve">ProQuest </w:t>
      </w:r>
      <w:r w:rsidRPr="00F83F5E">
        <w:rPr>
          <w:rFonts w:ascii="Times New Roman" w:hAnsi="Times New Roman" w:cs="Times New Roman"/>
          <w:iCs/>
          <w:sz w:val="24"/>
          <w:szCs w:val="24"/>
        </w:rPr>
        <w:lastRenderedPageBreak/>
        <w:t>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ins w:id="62" w:author="Author">
        <w:r w:rsidR="00EE796A" w:rsidRPr="00F83F5E">
          <w:rPr>
            <w:rFonts w:ascii="Times New Roman" w:hAnsi="Times New Roman" w:cs="Times New Roman"/>
            <w:sz w:val="24"/>
            <w:szCs w:val="24"/>
            <w:lang w:eastAsia="zh-CN"/>
          </w:rPr>
          <w:t xml:space="preserve">. </w:t>
        </w:r>
        <w:r w:rsidR="00EE796A" w:rsidRPr="00F83F5E">
          <w:rPr>
            <w:rFonts w:ascii="Times New Roman" w:hAnsi="Times New Roman" w:cs="Times New Roman"/>
            <w:color w:val="4C4C4C"/>
            <w:sz w:val="24"/>
            <w:szCs w:val="24"/>
            <w:shd w:val="clear" w:color="auto" w:fill="FFFFFF"/>
            <w:rPrChange w:id="63" w:author="Author">
              <w:rPr>
                <w:rFonts w:ascii="Verdana" w:hAnsi="Verdana"/>
                <w:color w:val="4C4C4C"/>
                <w:sz w:val="18"/>
                <w:szCs w:val="18"/>
                <w:shd w:val="clear" w:color="auto" w:fill="FFFFFF"/>
              </w:rPr>
            </w:rPrChange>
          </w:rPr>
          <w:t>Retrieved from http://search.proquest.com/docview/837460727?accountid=14553</w:t>
        </w:r>
      </w:ins>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sz w:val="24"/>
          <w:szCs w:val="24"/>
          <w:shd w:val="clear" w:color="auto" w:fill="FFFFFF"/>
          <w:rPrChange w:id="64" w:author="Author">
            <w:rPr>
              <w:rFonts w:ascii="Times New Roman" w:hAnsi="Times New Roman" w:cs="Times New Roman"/>
              <w:color w:val="4C4C4C"/>
              <w:sz w:val="24"/>
              <w:szCs w:val="24"/>
              <w:shd w:val="clear" w:color="auto" w:fill="FFFFFF"/>
            </w:rPr>
          </w:rPrChange>
        </w:rPr>
        <w:t>Buss, D. M. (1990). Unmitigated agency and unmitigated communion: An analysis of the negative components of masculinity and femininity.</w:t>
      </w:r>
      <w:r w:rsidRPr="00F83F5E">
        <w:rPr>
          <w:rStyle w:val="apple-converted-space"/>
          <w:rFonts w:ascii="Times New Roman" w:hAnsi="Times New Roman" w:cs="Times New Roman"/>
          <w:i/>
          <w:iCs/>
          <w:sz w:val="24"/>
          <w:szCs w:val="24"/>
          <w:shd w:val="clear" w:color="auto" w:fill="FFFFFF"/>
          <w:rPrChange w:id="6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66" w:author="Author">
            <w:rPr>
              <w:rFonts w:ascii="Times New Roman" w:hAnsi="Times New Roman" w:cs="Times New Roman"/>
              <w:i/>
              <w:iCs/>
              <w:color w:val="4C4C4C"/>
              <w:sz w:val="24"/>
              <w:szCs w:val="24"/>
              <w:shd w:val="clear" w:color="auto" w:fill="FFFFFF"/>
            </w:rPr>
          </w:rPrChange>
        </w:rPr>
        <w:t>Sex Roles,</w:t>
      </w:r>
      <w:r w:rsidRPr="00F83F5E">
        <w:rPr>
          <w:rStyle w:val="apple-converted-space"/>
          <w:rFonts w:ascii="Times New Roman" w:hAnsi="Times New Roman" w:cs="Times New Roman"/>
          <w:i/>
          <w:iCs/>
          <w:sz w:val="24"/>
          <w:szCs w:val="24"/>
          <w:shd w:val="clear" w:color="auto" w:fill="FFFFFF"/>
          <w:rPrChange w:id="67"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68" w:author="Author">
            <w:rPr>
              <w:rFonts w:ascii="Times New Roman" w:hAnsi="Times New Roman" w:cs="Times New Roman"/>
              <w:i/>
              <w:iCs/>
              <w:color w:val="4C4C4C"/>
              <w:sz w:val="24"/>
              <w:szCs w:val="24"/>
              <w:shd w:val="clear" w:color="auto" w:fill="FFFFFF"/>
            </w:rPr>
          </w:rPrChange>
        </w:rPr>
        <w:t>22</w:t>
      </w:r>
      <w:r w:rsidRPr="00F83F5E">
        <w:rPr>
          <w:rFonts w:ascii="Times New Roman" w:hAnsi="Times New Roman" w:cs="Times New Roman"/>
          <w:sz w:val="24"/>
          <w:szCs w:val="24"/>
          <w:shd w:val="clear" w:color="auto" w:fill="FFFFFF"/>
          <w:rPrChange w:id="69" w:author="Author">
            <w:rPr>
              <w:rFonts w:ascii="Times New Roman" w:hAnsi="Times New Roman" w:cs="Times New Roman"/>
              <w:color w:val="4C4C4C"/>
              <w:sz w:val="24"/>
              <w:szCs w:val="24"/>
              <w:shd w:val="clear" w:color="auto" w:fill="FFFFFF"/>
            </w:rPr>
          </w:rPrChange>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70"/>
      <w:r w:rsidRPr="008E7408">
        <w:rPr>
          <w:rFonts w:ascii="Times New Roman" w:hAnsi="Times New Roman" w:cs="Times New Roman"/>
          <w:sz w:val="24"/>
          <w:szCs w:val="24"/>
          <w:lang w:eastAsia="zh-CN"/>
        </w:rPr>
        <w:t xml:space="preserve">Butcher, J. N., Dahlstrom, W. G., Graham, J. R., Tellegen, </w:t>
      </w:r>
      <w:r w:rsidRPr="00F83F5E">
        <w:rPr>
          <w:rFonts w:ascii="Times New Roman" w:hAnsi="Times New Roman" w:cs="Times New Roman"/>
          <w:sz w:val="24"/>
          <w:szCs w:val="24"/>
          <w:lang w:eastAsia="zh-CN"/>
        </w:rPr>
        <w:t xml:space="preserve">A., &amp; Kaemmer, B. (1989). </w:t>
      </w:r>
      <w:r w:rsidRPr="00F83F5E">
        <w:rPr>
          <w:rFonts w:ascii="Times New Roman" w:hAnsi="Times New Roman" w:cs="Times New Roman"/>
          <w:i/>
          <w:sz w:val="24"/>
          <w:szCs w:val="24"/>
          <w:lang w:eastAsia="zh-CN"/>
        </w:rPr>
        <w:t>Minnesota multiphasic personality inventory (MMPI-2) manual for administration and scoring</w:t>
      </w:r>
      <w:r w:rsidRPr="00F83F5E">
        <w:rPr>
          <w:rFonts w:ascii="Times New Roman" w:hAnsi="Times New Roman" w:cs="Times New Roman"/>
          <w:sz w:val="24"/>
          <w:szCs w:val="24"/>
          <w:lang w:eastAsia="zh-CN"/>
        </w:rPr>
        <w:t>. Minneapolis: University of Minnesota Press.</w:t>
      </w:r>
      <w:commentRangeEnd w:id="70"/>
      <w:r w:rsidR="00872413" w:rsidRPr="00F83F5E">
        <w:rPr>
          <w:rStyle w:val="CommentReference"/>
          <w:rFonts w:ascii="Times New Roman" w:hAnsi="Times New Roman" w:cs="Times New Roman"/>
          <w:sz w:val="24"/>
          <w:szCs w:val="24"/>
          <w:rPrChange w:id="71" w:author="Author">
            <w:rPr>
              <w:rStyle w:val="CommentReference"/>
            </w:rPr>
          </w:rPrChange>
        </w:rPr>
        <w:commentReference w:id="70"/>
      </w:r>
    </w:p>
    <w:p w14:paraId="7D1375BA" w14:textId="36AE2910" w:rsidR="008516CD" w:rsidRPr="005016D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72" w:author="Author">
            <w:rPr>
              <w:rFonts w:ascii="Times New Roman" w:eastAsia="Times New Roman" w:hAnsi="Times New Roman" w:cs="Times New Roman"/>
              <w:sz w:val="24"/>
              <w:szCs w:val="24"/>
            </w:rPr>
          </w:rPrChange>
        </w:rPr>
      </w:pPr>
      <w:r w:rsidRPr="005016DE">
        <w:rPr>
          <w:rFonts w:ascii="Times New Roman" w:eastAsia="Times New Roman" w:hAnsi="Times New Roman" w:cs="Times New Roman"/>
          <w:sz w:val="24"/>
          <w:szCs w:val="24"/>
        </w:rPr>
        <w:t>Campbell, W. K., Brunell, A. B., &amp; Finkel,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Vohs &amp; E. J. Finkel (Eds.), Self and </w:t>
      </w:r>
      <w:r w:rsidRPr="005016DE">
        <w:rPr>
          <w:rFonts w:ascii="Times New Roman" w:eastAsia="Times New Roman" w:hAnsi="Times New Roman" w:cs="Times New Roman"/>
          <w:sz w:val="24"/>
          <w:szCs w:val="24"/>
          <w:rPrChange w:id="73" w:author="Author">
            <w:rPr>
              <w:rFonts w:ascii="Times New Roman" w:eastAsia="Times New Roman" w:hAnsi="Times New Roman" w:cs="Times New Roman"/>
              <w:sz w:val="24"/>
              <w:szCs w:val="24"/>
            </w:rPr>
          </w:rPrChange>
        </w:rPr>
        <w:t>relationships: Connecting intrapersonal and interpersonal processes (pp. 57-83). New York, NY: Guilford Press.</w:t>
      </w:r>
      <w:ins w:id="74" w:author="Author">
        <w:r w:rsidR="0049104E" w:rsidRPr="005016DE">
          <w:rPr>
            <w:rFonts w:ascii="Times New Roman" w:hAnsi="Times New Roman" w:cs="Times New Roman"/>
            <w:sz w:val="24"/>
            <w:szCs w:val="24"/>
            <w:lang w:eastAsia="zh-CN"/>
            <w:rPrChange w:id="75" w:author="Author">
              <w:rPr>
                <w:rFonts w:ascii="Times New Roman" w:hAnsi="Times New Roman" w:cs="Times New Roman" w:hint="eastAsia"/>
                <w:sz w:val="24"/>
                <w:szCs w:val="24"/>
                <w:lang w:eastAsia="zh-CN"/>
              </w:rPr>
            </w:rPrChange>
          </w:rPr>
          <w:t xml:space="preserve"> </w:t>
        </w:r>
        <w:r w:rsidR="0049104E" w:rsidRPr="005016DE">
          <w:rPr>
            <w:rFonts w:ascii="Times New Roman" w:hAnsi="Times New Roman" w:cs="Times New Roman"/>
            <w:color w:val="4C4C4C"/>
            <w:sz w:val="24"/>
            <w:szCs w:val="24"/>
            <w:shd w:val="clear" w:color="auto" w:fill="FFFFFF"/>
            <w:rPrChange w:id="76" w:author="Author">
              <w:rPr>
                <w:rFonts w:ascii="Verdana" w:hAnsi="Verdana"/>
                <w:color w:val="4C4C4C"/>
                <w:sz w:val="18"/>
                <w:szCs w:val="18"/>
                <w:shd w:val="clear" w:color="auto" w:fill="FFFFFF"/>
              </w:rPr>
            </w:rPrChange>
          </w:rPr>
          <w:t>Retrieved from http://search.proquest.com/docview/621152013?accountid=14553</w:t>
        </w:r>
      </w:ins>
    </w:p>
    <w:p w14:paraId="6E9850BC" w14:textId="1C78B027" w:rsidR="008516CD" w:rsidRPr="00F83F5E" w:rsidRDefault="008516CD" w:rsidP="008516CD">
      <w:pPr>
        <w:spacing w:after="0" w:line="480" w:lineRule="auto"/>
        <w:ind w:left="785" w:hangingChars="327" w:hanging="785"/>
        <w:rPr>
          <w:rFonts w:ascii="Times New Roman" w:hAnsi="Times New Roman" w:cs="Times New Roman" w:hint="eastAsia"/>
          <w:sz w:val="24"/>
          <w:szCs w:val="24"/>
          <w:lang w:eastAsia="zh-CN"/>
        </w:rPr>
      </w:pPr>
      <w:bookmarkStart w:id="77" w:name="OLE_LINK21"/>
      <w:bookmarkStart w:id="78" w:name="OLE_LINK22"/>
      <w:r w:rsidRPr="00F83F5E">
        <w:rPr>
          <w:rFonts w:ascii="Times New Roman" w:hAnsi="Times New Roman" w:cs="Times New Roman"/>
          <w:sz w:val="24"/>
          <w:szCs w:val="24"/>
        </w:rPr>
        <w:t>Campbell</w:t>
      </w:r>
      <w:bookmarkEnd w:id="77"/>
      <w:bookmarkEnd w:id="78"/>
      <w:r w:rsidRPr="00F83F5E">
        <w:rPr>
          <w:rFonts w:ascii="Times New Roman" w:hAnsi="Times New Roman" w:cs="Times New Roman"/>
          <w:sz w:val="24"/>
          <w:szCs w:val="24"/>
        </w:rPr>
        <w:t xml:space="preserve">, W. K., &amp; Foster, J. D. (2007). The narcissistic self: Background, an </w:t>
      </w:r>
      <w:bookmarkStart w:id="79" w:name="OLE_LINK23"/>
      <w:bookmarkStart w:id="80" w:name="OLE_LINK24"/>
      <w:r w:rsidRPr="00F83F5E">
        <w:rPr>
          <w:rFonts w:ascii="Times New Roman" w:hAnsi="Times New Roman" w:cs="Times New Roman"/>
          <w:sz w:val="24"/>
          <w:szCs w:val="24"/>
        </w:rPr>
        <w:t xml:space="preserve">extended agency </w:t>
      </w:r>
      <w:bookmarkEnd w:id="79"/>
      <w:bookmarkEnd w:id="80"/>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ins w:id="81" w:author="Author">
        <w:r w:rsidR="0024296E" w:rsidRPr="0024296E">
          <w:rPr>
            <w:rFonts w:ascii="Times New Roman" w:hAnsi="Times New Roman" w:cs="Times New Roman"/>
            <w:sz w:val="24"/>
            <w:szCs w:val="24"/>
            <w:lang w:eastAsia="zh-CN"/>
            <w:rPrChange w:id="82" w:author="Author">
              <w:rPr>
                <w:rFonts w:ascii="Times New Roman" w:hAnsi="Times New Roman" w:cs="Times New Roman" w:hint="eastAsia"/>
                <w:sz w:val="24"/>
                <w:szCs w:val="24"/>
                <w:lang w:eastAsia="zh-CN"/>
              </w:rPr>
            </w:rPrChange>
          </w:rPr>
          <w:t xml:space="preserve"> </w:t>
        </w:r>
        <w:r w:rsidR="0024296E" w:rsidRPr="0024296E">
          <w:rPr>
            <w:rStyle w:val="apple-converted-space"/>
            <w:rFonts w:ascii="Times New Roman" w:hAnsi="Times New Roman" w:cs="Times New Roman"/>
            <w:color w:val="4C4C4C"/>
            <w:sz w:val="24"/>
            <w:szCs w:val="24"/>
            <w:shd w:val="clear" w:color="auto" w:fill="FFFFFF"/>
            <w:rPrChange w:id="83" w:author="Author">
              <w:rPr>
                <w:rStyle w:val="apple-converted-space"/>
                <w:rFonts w:ascii="Verdana" w:hAnsi="Verdana"/>
                <w:color w:val="4C4C4C"/>
                <w:sz w:val="18"/>
                <w:szCs w:val="18"/>
                <w:shd w:val="clear" w:color="auto" w:fill="FFFFFF"/>
              </w:rPr>
            </w:rPrChange>
          </w:rPr>
          <w:t> </w:t>
        </w:r>
        <w:r w:rsidR="0024296E" w:rsidRPr="0024296E">
          <w:rPr>
            <w:rFonts w:ascii="Times New Roman" w:hAnsi="Times New Roman" w:cs="Times New Roman"/>
            <w:color w:val="4C4C4C"/>
            <w:sz w:val="24"/>
            <w:szCs w:val="24"/>
            <w:shd w:val="clear" w:color="auto" w:fill="FFFFFF"/>
            <w:rPrChange w:id="84" w:author="Author">
              <w:rPr>
                <w:rFonts w:ascii="Verdana" w:hAnsi="Verdana"/>
                <w:color w:val="4C4C4C"/>
                <w:sz w:val="18"/>
                <w:szCs w:val="18"/>
                <w:shd w:val="clear" w:color="auto" w:fill="FFFFFF"/>
              </w:rPr>
            </w:rPrChange>
          </w:rPr>
          <w:t>Retrieved from http://search.proquest.com/docview/621635198?accountid=14553</w:t>
        </w:r>
      </w:ins>
    </w:p>
    <w:p w14:paraId="645E395A"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297-311. doi:http://dx.doi.org/10.1002/bdm.475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358-368. doi: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(1), 23-43. doi: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259-277. doi: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ins w:id="85" w:author="Author">
        <w:r w:rsidR="00412B59" w:rsidRPr="00F83F5E">
          <w:rPr>
            <w:rFonts w:ascii="Times New Roman" w:hAnsi="Times New Roman" w:cs="Times New Roman"/>
            <w:sz w:val="24"/>
            <w:szCs w:val="24"/>
            <w:lang w:eastAsia="zh-CN"/>
          </w:rPr>
          <w:t xml:space="preserve"> </w:t>
        </w:r>
        <w:r w:rsidR="00412B59" w:rsidRPr="00F83F5E">
          <w:rPr>
            <w:rFonts w:ascii="Times New Roman" w:hAnsi="Times New Roman" w:cs="Times New Roman"/>
            <w:color w:val="4C4C4C"/>
            <w:sz w:val="24"/>
            <w:szCs w:val="24"/>
            <w:shd w:val="clear" w:color="auto" w:fill="FFFFFF"/>
            <w:rPrChange w:id="86" w:author="Author">
              <w:rPr>
                <w:rFonts w:ascii="Verdana" w:hAnsi="Verdana"/>
                <w:color w:val="4C4C4C"/>
                <w:sz w:val="18"/>
                <w:szCs w:val="18"/>
                <w:shd w:val="clear" w:color="auto" w:fill="FFFFFF"/>
              </w:rPr>
            </w:rPrChange>
          </w:rPr>
          <w:t>Retrieved from http://search.proquest.com/docview/1220378518?accountid=14553</w:t>
        </w:r>
      </w:ins>
    </w:p>
    <w:p w14:paraId="0FADAD2B"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185-201. doi:http://dx.doi.org/10.1037/a0023781</w:t>
      </w:r>
    </w:p>
    <w:p w14:paraId="14D9054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Cillessen, A. H. N., &amp; Rose, A. J. (2005). Understanding popularity in the peer system.</w:t>
      </w:r>
      <w:r w:rsidRPr="00F83F5E">
        <w:rPr>
          <w:rFonts w:ascii="Times New Roman" w:eastAsia="Times New Roman" w:hAnsi="Times New Roman" w:cs="Times New Roman"/>
          <w:i/>
          <w:iCs/>
          <w:sz w:val="24"/>
          <w:szCs w:val="24"/>
        </w:rPr>
        <w:t xml:space="preserve"> Current </w:t>
      </w:r>
      <w:r w:rsidRPr="00F83F5E">
        <w:rPr>
          <w:rFonts w:ascii="Times New Roman" w:eastAsia="Times New Roman" w:hAnsi="Times New Roman" w:cs="Times New Roman"/>
          <w:i/>
          <w:iCs/>
          <w:sz w:val="24"/>
          <w:szCs w:val="24"/>
        </w:rPr>
        <w:lastRenderedPageBreak/>
        <w:t>Directions in Psychological Science, 14</w:t>
      </w:r>
      <w:r w:rsidRPr="00F83F5E">
        <w:rPr>
          <w:rFonts w:ascii="Times New Roman" w:eastAsia="Times New Roman" w:hAnsi="Times New Roman" w:cs="Times New Roman"/>
          <w:sz w:val="24"/>
          <w:szCs w:val="24"/>
        </w:rPr>
        <w:t>(2), 102-105. doi:http://dx.doi.org/10.1111/j.0963-7214.2005.00343.x</w:t>
      </w:r>
    </w:p>
    <w:p w14:paraId="64ACCA56"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87" w:author="Author">
            <w:rPr>
              <w:rFonts w:ascii="Times New Roman" w:hAnsi="Times New Roman" w:cs="Times New Roman"/>
              <w:color w:val="0070C0"/>
              <w:sz w:val="24"/>
              <w:szCs w:val="24"/>
            </w:rPr>
          </w:rPrChange>
        </w:rPr>
      </w:pPr>
      <w:commentRangeStart w:id="88"/>
      <w:r w:rsidRPr="00F83F5E">
        <w:rPr>
          <w:rFonts w:ascii="Times New Roman" w:hAnsi="Times New Roman" w:cs="Times New Roman"/>
          <w:sz w:val="24"/>
          <w:szCs w:val="24"/>
          <w:rPrChange w:id="89" w:author="Author">
            <w:rPr>
              <w:rFonts w:ascii="Times New Roman" w:hAnsi="Times New Roman" w:cs="Times New Roman"/>
              <w:color w:val="0070C0"/>
              <w:sz w:val="24"/>
              <w:szCs w:val="24"/>
            </w:rPr>
          </w:rPrChange>
        </w:rPr>
        <w:t xml:space="preserve">Clark, L. A. (1993). </w:t>
      </w:r>
      <w:r w:rsidRPr="00F83F5E">
        <w:rPr>
          <w:rFonts w:ascii="Times New Roman" w:hAnsi="Times New Roman" w:cs="Times New Roman"/>
          <w:i/>
          <w:iCs/>
          <w:sz w:val="24"/>
          <w:szCs w:val="24"/>
          <w:rPrChange w:id="90" w:author="Author">
            <w:rPr>
              <w:rFonts w:ascii="Times New Roman" w:hAnsi="Times New Roman" w:cs="Times New Roman"/>
              <w:i/>
              <w:iCs/>
              <w:color w:val="0070C0"/>
              <w:sz w:val="24"/>
              <w:szCs w:val="24"/>
            </w:rPr>
          </w:rPrChange>
        </w:rPr>
        <w:t>SNAP, Schedule for nonadaptive and adaptive personality: Manual for administration, scoring, and interpretation</w:t>
      </w:r>
      <w:r w:rsidRPr="00F83F5E">
        <w:rPr>
          <w:rFonts w:ascii="Times New Roman" w:hAnsi="Times New Roman" w:cs="Times New Roman"/>
          <w:sz w:val="24"/>
          <w:szCs w:val="24"/>
          <w:rPrChange w:id="91" w:author="Author">
            <w:rPr>
              <w:rFonts w:ascii="Times New Roman" w:hAnsi="Times New Roman" w:cs="Times New Roman"/>
              <w:color w:val="0070C0"/>
              <w:sz w:val="24"/>
              <w:szCs w:val="24"/>
            </w:rPr>
          </w:rPrChange>
        </w:rPr>
        <w:t>. Minneapolis, MN: University of Minnesota Press.</w:t>
      </w:r>
      <w:commentRangeEnd w:id="88"/>
      <w:r w:rsidR="00D129F6" w:rsidRPr="00F83F5E">
        <w:rPr>
          <w:rStyle w:val="CommentReference"/>
          <w:rFonts w:ascii="Times New Roman" w:hAnsi="Times New Roman" w:cs="Times New Roman"/>
          <w:sz w:val="24"/>
          <w:szCs w:val="24"/>
          <w:rPrChange w:id="92" w:author="Author">
            <w:rPr>
              <w:rStyle w:val="CommentReference"/>
            </w:rPr>
          </w:rPrChange>
        </w:rPr>
        <w:commentReference w:id="88"/>
      </w:r>
    </w:p>
    <w:p w14:paraId="53DB3901"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Panter, A. T., Turan,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943-963. doi:</w:t>
      </w:r>
      <w:del w:id="93" w:author="Author">
        <w:r w:rsidRPr="00F83F5E" w:rsidDel="000450E2">
          <w:rPr>
            <w:rFonts w:ascii="Times New Roman" w:hAnsi="Times New Roman" w:cs="Times New Roman"/>
            <w:sz w:val="24"/>
            <w:szCs w:val="24"/>
          </w:rPr>
          <w:delText xml:space="preserve"> </w:delText>
        </w:r>
      </w:del>
      <w:r w:rsidRPr="00F83F5E">
        <w:rPr>
          <w:rFonts w:ascii="Times New Roman" w:hAnsi="Times New Roman" w:cs="Times New Roman"/>
          <w:sz w:val="24"/>
          <w:szCs w:val="24"/>
        </w:rPr>
        <w:t>10.1037/a0037245</w:t>
      </w:r>
    </w:p>
    <w:p w14:paraId="1C26CD8E"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1629-1634. doi:http://dx.doi.org/10.1016/j.jrp.2008.06.011</w:t>
      </w:r>
    </w:p>
    <w:p w14:paraId="17A8938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Colvin, C. R., Block, J., &amp; Funder, D. C. (1995). Overly positive self-evaluations and personality: Negative implications for mental health. </w:t>
      </w:r>
      <w:r w:rsidRPr="00F83F5E">
        <w:rPr>
          <w:rFonts w:ascii="Times New Roman" w:hAnsi="Times New Roman" w:cs="Times New Roman"/>
          <w:i/>
          <w:sz w:val="24"/>
          <w:szCs w:val="24"/>
        </w:rPr>
        <w:t>Journal of Personality and Social Psychology, 68</w:t>
      </w:r>
      <w:r w:rsidRPr="00F83F5E">
        <w:rPr>
          <w:rFonts w:ascii="Times New Roman" w:hAnsi="Times New Roman" w:cs="Times New Roman"/>
          <w:sz w:val="24"/>
          <w:szCs w:val="24"/>
        </w:rPr>
        <w:t>, 1152-1162. doi:http://dx.doi.org/10.1037/0022-3514.68.6.1152</w:t>
      </w:r>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94"/>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commentRangeEnd w:id="94"/>
      <w:r w:rsidR="008443A8" w:rsidRPr="00F83F5E">
        <w:rPr>
          <w:rStyle w:val="CommentReference"/>
          <w:rFonts w:ascii="Times New Roman" w:hAnsi="Times New Roman" w:cs="Times New Roman"/>
          <w:sz w:val="24"/>
          <w:szCs w:val="24"/>
          <w:rPrChange w:id="95" w:author="Author">
            <w:rPr>
              <w:rStyle w:val="CommentReference"/>
            </w:rPr>
          </w:rPrChange>
        </w:rPr>
        <w:commentReference w:id="94"/>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96"/>
      <w:r w:rsidRPr="00846A6C">
        <w:rPr>
          <w:rFonts w:ascii="Times New Roman" w:hAnsi="Times New Roman" w:cs="Times New Roman"/>
          <w:sz w:val="24"/>
          <w:szCs w:val="24"/>
        </w:rPr>
        <w:t xml:space="preserve">Cronbach, L. J. (1958). Proposals leading to analytic treatment of social perception scores. In R. Tagiuri &amp; L. Petrullo (Eds.), Person perception and interpersonal behavior (pp. 353-379). Stanford, CA: Stanford Univ. </w:t>
      </w:r>
      <w:r w:rsidRPr="008E7408">
        <w:rPr>
          <w:rFonts w:ascii="Times New Roman" w:hAnsi="Times New Roman" w:cs="Times New Roman"/>
          <w:sz w:val="24"/>
          <w:szCs w:val="24"/>
        </w:rPr>
        <w:t>Press.</w:t>
      </w:r>
      <w:commentRangeEnd w:id="96"/>
      <w:r w:rsidR="00223C1D" w:rsidRPr="00F83F5E">
        <w:rPr>
          <w:rStyle w:val="CommentReference"/>
          <w:rFonts w:ascii="Times New Roman" w:hAnsi="Times New Roman" w:cs="Times New Roman"/>
          <w:sz w:val="24"/>
          <w:szCs w:val="24"/>
          <w:rPrChange w:id="97" w:author="Author">
            <w:rPr>
              <w:rStyle w:val="CommentReference"/>
            </w:rPr>
          </w:rPrChange>
        </w:rPr>
        <w:commentReference w:id="96"/>
      </w:r>
    </w:p>
    <w:p w14:paraId="39879513" w14:textId="6CE2B4B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(1992). Four </w:t>
      </w:r>
      <w:r w:rsidRPr="008E7408">
        <w:rPr>
          <w:rFonts w:ascii="Times New Roman" w:hAnsi="Times New Roman" w:cs="Times New Roman"/>
          <w:i/>
          <w:sz w:val="24"/>
          <w:szCs w:val="24"/>
        </w:rPr>
        <w:t>Psychological Bulletin</w:t>
      </w:r>
      <w:r w:rsidRPr="008E7408">
        <w:rPr>
          <w:rFonts w:ascii="Times New Roman" w:hAnsi="Times New Roman" w:cs="Times New Roman"/>
          <w:sz w:val="24"/>
          <w:szCs w:val="24"/>
        </w:rPr>
        <w:t xml:space="preserve"> articles in perspective. </w:t>
      </w:r>
      <w:r w:rsidRPr="00F83F5E">
        <w:rPr>
          <w:rFonts w:ascii="Times New Roman" w:hAnsi="Times New Roman" w:cs="Times New Roman"/>
          <w:i/>
          <w:sz w:val="24"/>
          <w:szCs w:val="24"/>
        </w:rPr>
        <w:t>Psychological Bulletin, 112</w:t>
      </w:r>
      <w:r w:rsidRPr="00F83F5E">
        <w:rPr>
          <w:rFonts w:ascii="Times New Roman" w:hAnsi="Times New Roman" w:cs="Times New Roman"/>
          <w:sz w:val="24"/>
          <w:szCs w:val="24"/>
        </w:rPr>
        <w:t>, 389-392.</w:t>
      </w:r>
      <w:ins w:id="98" w:author="Author">
        <w:r w:rsidR="00AD6361" w:rsidRPr="00F83F5E">
          <w:rPr>
            <w:rFonts w:ascii="Times New Roman" w:hAnsi="Times New Roman" w:cs="Times New Roman"/>
            <w:sz w:val="24"/>
            <w:szCs w:val="24"/>
            <w:lang w:eastAsia="zh-CN"/>
          </w:rPr>
          <w:t xml:space="preserve"> doi: </w:t>
        </w:r>
        <w:r w:rsidR="00AD6361" w:rsidRPr="00F83F5E">
          <w:rPr>
            <w:rFonts w:ascii="Times New Roman" w:hAnsi="Times New Roman" w:cs="Times New Roman"/>
            <w:sz w:val="24"/>
            <w:szCs w:val="24"/>
            <w:rPrChange w:id="99" w:author="Author">
              <w:rPr/>
            </w:rPrChange>
          </w:rPr>
          <w:fldChar w:fldCharType="begin"/>
        </w:r>
        <w:r w:rsidR="00AD6361" w:rsidRPr="00F83F5E">
          <w:rPr>
            <w:rFonts w:ascii="Times New Roman" w:hAnsi="Times New Roman" w:cs="Times New Roman"/>
            <w:sz w:val="24"/>
            <w:szCs w:val="24"/>
            <w:rPrChange w:id="100" w:author="Author">
              <w:rPr/>
            </w:rPrChange>
          </w:rPr>
          <w:instrText xml:space="preserve"> HYPERLINK "http://psycnet.apa.org/doi/10.1037/0033-2909.112.3.389" \t "_blank" </w:instrText>
        </w:r>
        <w:r w:rsidR="00AD6361" w:rsidRPr="00F83F5E">
          <w:rPr>
            <w:rFonts w:ascii="Times New Roman" w:hAnsi="Times New Roman" w:cs="Times New Roman"/>
            <w:sz w:val="24"/>
            <w:szCs w:val="24"/>
            <w:rPrChange w:id="101" w:author="Author">
              <w:rPr/>
            </w:rPrChange>
          </w:rPr>
          <w:fldChar w:fldCharType="separate"/>
        </w:r>
        <w:r w:rsidR="00AD6361" w:rsidRPr="00F83F5E">
          <w:rPr>
            <w:rStyle w:val="Hyperlink"/>
            <w:rFonts w:ascii="Times New Roman" w:hAnsi="Times New Roman" w:cs="Times New Roman"/>
            <w:sz w:val="24"/>
            <w:szCs w:val="24"/>
            <w:rPrChange w:id="102" w:author="Author">
              <w:rPr>
                <w:rStyle w:val="Hyperlink"/>
                <w:rFonts w:ascii="Arial" w:hAnsi="Arial" w:cs="Arial"/>
                <w:sz w:val="16"/>
                <w:szCs w:val="16"/>
              </w:rPr>
            </w:rPrChange>
          </w:rPr>
          <w:t>http://dx.doi.org/10.1037/0033-2909.112.3.389</w:t>
        </w:r>
        <w:r w:rsidR="00AD6361" w:rsidRPr="00F83F5E">
          <w:rPr>
            <w:rFonts w:ascii="Times New Roman" w:hAnsi="Times New Roman" w:cs="Times New Roman"/>
            <w:sz w:val="24"/>
            <w:szCs w:val="24"/>
            <w:rPrChange w:id="103" w:author="Author">
              <w:rPr/>
            </w:rPrChange>
          </w:rPr>
          <w:fldChar w:fldCharType="end"/>
        </w:r>
        <w:r w:rsidR="00AD6361" w:rsidRPr="00F83F5E">
          <w:rPr>
            <w:rStyle w:val="CommentReference"/>
            <w:rFonts w:ascii="Times New Roman" w:hAnsi="Times New Roman" w:cs="Times New Roman"/>
            <w:sz w:val="24"/>
            <w:szCs w:val="24"/>
            <w:rPrChange w:id="104" w:author="Author">
              <w:rPr>
                <w:rStyle w:val="CommentReference"/>
              </w:rPr>
            </w:rPrChange>
          </w:rPr>
          <w:t xml:space="preserve"> </w:t>
        </w:r>
      </w:ins>
    </w:p>
    <w:p w14:paraId="216ED6BE" w14:textId="30B53E4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&amp; Furby (1970). How we should measure “change”—or should we? </w:t>
      </w:r>
      <w:r w:rsidRPr="008E7408">
        <w:rPr>
          <w:rFonts w:ascii="Times New Roman" w:hAnsi="Times New Roman" w:cs="Times New Roman"/>
          <w:i/>
          <w:sz w:val="24"/>
          <w:szCs w:val="24"/>
        </w:rPr>
        <w:lastRenderedPageBreak/>
        <w:t>Psychological Bulletin, 74</w:t>
      </w:r>
      <w:r w:rsidRPr="008E7408">
        <w:rPr>
          <w:rFonts w:ascii="Times New Roman" w:hAnsi="Times New Roman" w:cs="Times New Roman"/>
          <w:sz w:val="24"/>
          <w:szCs w:val="24"/>
        </w:rPr>
        <w:t>, 68-80.</w:t>
      </w:r>
      <w:ins w:id="105" w:author="Author">
        <w:r w:rsidR="0028171B" w:rsidRPr="00F83F5E">
          <w:rPr>
            <w:rFonts w:ascii="Times New Roman" w:hAnsi="Times New Roman" w:cs="Times New Roman"/>
            <w:sz w:val="24"/>
            <w:szCs w:val="24"/>
            <w:lang w:eastAsia="zh-CN"/>
          </w:rPr>
          <w:t xml:space="preserve"> </w:t>
        </w:r>
        <w:r w:rsidR="0084772E" w:rsidRPr="00F83F5E">
          <w:rPr>
            <w:rFonts w:ascii="Times New Roman" w:hAnsi="Times New Roman" w:cs="Times New Roman"/>
            <w:sz w:val="24"/>
            <w:szCs w:val="24"/>
            <w:lang w:eastAsia="zh-CN"/>
          </w:rPr>
          <w:t xml:space="preserve">doi: </w:t>
        </w:r>
        <w:r w:rsidR="0028171B" w:rsidRPr="00F83F5E">
          <w:rPr>
            <w:rFonts w:ascii="Times New Roman" w:hAnsi="Times New Roman" w:cs="Times New Roman"/>
            <w:sz w:val="24"/>
            <w:szCs w:val="24"/>
            <w:rPrChange w:id="106" w:author="Author">
              <w:rPr/>
            </w:rPrChange>
          </w:rPr>
          <w:fldChar w:fldCharType="begin"/>
        </w:r>
        <w:r w:rsidR="0028171B" w:rsidRPr="00F83F5E">
          <w:rPr>
            <w:rFonts w:ascii="Times New Roman" w:hAnsi="Times New Roman" w:cs="Times New Roman"/>
            <w:sz w:val="24"/>
            <w:szCs w:val="24"/>
            <w:rPrChange w:id="107" w:author="Author">
              <w:rPr/>
            </w:rPrChange>
          </w:rPr>
          <w:instrText xml:space="preserve"> HYPERLINK "http://psycnet.apa.org/doi/10.1037/h0029382" \t "_blank" </w:instrText>
        </w:r>
        <w:r w:rsidR="0028171B" w:rsidRPr="00F83F5E">
          <w:rPr>
            <w:rFonts w:ascii="Times New Roman" w:hAnsi="Times New Roman" w:cs="Times New Roman"/>
            <w:sz w:val="24"/>
            <w:szCs w:val="24"/>
            <w:rPrChange w:id="108" w:author="Author">
              <w:rPr/>
            </w:rPrChange>
          </w:rPr>
          <w:fldChar w:fldCharType="separate"/>
        </w:r>
        <w:r w:rsidR="0028171B" w:rsidRPr="00F83F5E">
          <w:rPr>
            <w:rStyle w:val="Hyperlink"/>
            <w:rFonts w:ascii="Times New Roman" w:hAnsi="Times New Roman" w:cs="Times New Roman"/>
            <w:sz w:val="24"/>
            <w:szCs w:val="24"/>
            <w:rPrChange w:id="109" w:author="Author">
              <w:rPr>
                <w:rStyle w:val="Hyperlink"/>
                <w:rFonts w:ascii="Arial" w:hAnsi="Arial" w:cs="Arial"/>
                <w:sz w:val="16"/>
                <w:szCs w:val="16"/>
              </w:rPr>
            </w:rPrChange>
          </w:rPr>
          <w:t>http://dx.doi.org/10.1037/h0029382</w:t>
        </w:r>
        <w:r w:rsidR="0028171B" w:rsidRPr="00F83F5E">
          <w:rPr>
            <w:rFonts w:ascii="Times New Roman" w:hAnsi="Times New Roman" w:cs="Times New Roman"/>
            <w:sz w:val="24"/>
            <w:szCs w:val="24"/>
            <w:rPrChange w:id="110" w:author="Author">
              <w:rPr/>
            </w:rPrChange>
          </w:rPr>
          <w:fldChar w:fldCharType="end"/>
        </w:r>
      </w:ins>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 xml:space="preserve">*Dattner, B. (1999). Who’s the fairest of them all?: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ins w:id="111" w:author="Author">
        <w:r w:rsidR="002138D9" w:rsidRPr="00F83F5E">
          <w:rPr>
            <w:rFonts w:ascii="Times New Roman" w:hAnsi="Times New Roman" w:cs="Times New Roman"/>
            <w:sz w:val="24"/>
            <w:szCs w:val="24"/>
            <w:lang w:eastAsia="zh-CN"/>
          </w:rPr>
          <w:t xml:space="preserve">. </w:t>
        </w:r>
        <w:r w:rsidR="002138D9" w:rsidRPr="00F83F5E">
          <w:rPr>
            <w:rFonts w:ascii="Times New Roman" w:hAnsi="Times New Roman" w:cs="Times New Roman"/>
            <w:color w:val="4C4C4C"/>
            <w:sz w:val="24"/>
            <w:szCs w:val="24"/>
            <w:shd w:val="clear" w:color="auto" w:fill="FFFFFF"/>
            <w:rPrChange w:id="112" w:author="Author">
              <w:rPr>
                <w:rFonts w:ascii="Verdana" w:hAnsi="Verdana"/>
                <w:color w:val="4C4C4C"/>
                <w:sz w:val="18"/>
                <w:szCs w:val="18"/>
                <w:shd w:val="clear" w:color="auto" w:fill="FFFFFF"/>
              </w:rPr>
            </w:rPrChange>
          </w:rPr>
          <w:t>Retrieved from http://search.proquest.com/docview/619554532?accountid=14553</w:t>
        </w:r>
      </w:ins>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t xml:space="preserve">Dion, K. K., &amp; </w:t>
      </w:r>
      <w:r w:rsidRPr="008E7408">
        <w:rPr>
          <w:rFonts w:ascii="Times New Roman" w:hAnsi="Times New Roman"/>
          <w:sz w:val="24"/>
          <w:szCs w:val="24"/>
        </w:rPr>
        <w:t>Berscheid, E. (1974). Physical attractiveness and peer perception among children.</w:t>
      </w:r>
      <w:r w:rsidRPr="008E7408">
        <w:rPr>
          <w:rFonts w:ascii="Times New Roman" w:hAnsi="Times New Roman"/>
          <w:i/>
          <w:iCs/>
          <w:sz w:val="24"/>
          <w:szCs w:val="24"/>
        </w:rPr>
        <w:t xml:space="preserve"> Sociometry, 37</w:t>
      </w:r>
      <w:r w:rsidRPr="00F83F5E">
        <w:rPr>
          <w:rFonts w:ascii="Times New Roman" w:hAnsi="Times New Roman"/>
          <w:sz w:val="24"/>
          <w:szCs w:val="24"/>
        </w:rPr>
        <w:t xml:space="preserve">(1), 1-12. Retrieved from http://search.proquest.com/docview/615963472?accountid=14553 </w:t>
      </w:r>
    </w:p>
    <w:p w14:paraId="044A566D"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Change w:id="113" w:author="Author">
            <w:rPr>
              <w:rFonts w:ascii="Times New Roman" w:hAnsi="Times New Roman"/>
              <w:color w:val="4C4C4C"/>
              <w:sz w:val="24"/>
              <w:szCs w:val="24"/>
              <w:shd w:val="clear" w:color="auto" w:fill="FFFFFF"/>
            </w:rPr>
          </w:rPrChange>
        </w:rPr>
      </w:pPr>
      <w:r w:rsidRPr="00F83F5E">
        <w:rPr>
          <w:rFonts w:ascii="Times New Roman" w:hAnsi="Times New Roman"/>
          <w:sz w:val="24"/>
          <w:szCs w:val="24"/>
          <w:shd w:val="clear" w:color="auto" w:fill="FFFFFF"/>
          <w:rPrChange w:id="114" w:author="Author">
            <w:rPr>
              <w:rFonts w:ascii="Times New Roman" w:hAnsi="Times New Roman"/>
              <w:color w:val="4C4C4C"/>
              <w:sz w:val="24"/>
              <w:szCs w:val="24"/>
              <w:shd w:val="clear" w:color="auto" w:fill="FFFFFF"/>
            </w:rPr>
          </w:rPrChange>
        </w:rPr>
        <w:t>*Dufner, M., Denissen, J., Sedikides, C., Van Zalk, M., Meeus, W. H. J., &amp; Van Aken, M. (2013). Are actual and perceived intellectual self</w:t>
      </w:r>
      <w:r w:rsidRPr="00F83F5E">
        <w:rPr>
          <w:rFonts w:ascii="Cambria Math" w:hAnsi="Cambria Math" w:cs="Cambria Math" w:hint="eastAsia"/>
          <w:sz w:val="24"/>
          <w:szCs w:val="24"/>
          <w:shd w:val="clear" w:color="auto" w:fill="FFFFFF"/>
          <w:rPrChange w:id="115" w:author="Author">
            <w:rPr>
              <w:rFonts w:ascii="Cambria Math" w:hAnsi="Cambria Math" w:cs="Cambria Math" w:hint="eastAsia"/>
              <w:color w:val="4C4C4C"/>
              <w:sz w:val="24"/>
              <w:szCs w:val="24"/>
              <w:shd w:val="clear" w:color="auto" w:fill="FFFFFF"/>
            </w:rPr>
          </w:rPrChange>
        </w:rPr>
        <w:t>‐</w:t>
      </w:r>
      <w:r w:rsidRPr="00F83F5E">
        <w:rPr>
          <w:rFonts w:ascii="Times New Roman" w:hAnsi="Times New Roman"/>
          <w:sz w:val="24"/>
          <w:szCs w:val="24"/>
          <w:shd w:val="clear" w:color="auto" w:fill="FFFFFF"/>
          <w:rPrChange w:id="116" w:author="Author">
            <w:rPr>
              <w:rFonts w:ascii="Times New Roman" w:hAnsi="Times New Roman"/>
              <w:color w:val="4C4C4C"/>
              <w:sz w:val="24"/>
              <w:szCs w:val="24"/>
              <w:shd w:val="clear" w:color="auto" w:fill="FFFFFF"/>
            </w:rPr>
          </w:rPrChange>
        </w:rPr>
        <w:t>enhancers evaluated differently by social perceivers?</w:t>
      </w:r>
      <w:r w:rsidRPr="00F83F5E">
        <w:rPr>
          <w:rStyle w:val="apple-converted-space"/>
          <w:rFonts w:ascii="Times New Roman" w:hAnsi="Times New Roman"/>
          <w:i/>
          <w:iCs/>
          <w:sz w:val="24"/>
          <w:szCs w:val="24"/>
          <w:shd w:val="clear" w:color="auto" w:fill="FFFFFF"/>
          <w:rPrChange w:id="117" w:author="Author">
            <w:rPr>
              <w:rStyle w:val="apple-converted-space"/>
              <w:rFonts w:ascii="Times New Roman" w:hAnsi="Times New Roman"/>
              <w:i/>
              <w:iCs/>
              <w:color w:val="4C4C4C"/>
              <w:sz w:val="24"/>
              <w:szCs w:val="24"/>
              <w:shd w:val="clear" w:color="auto" w:fill="FFFFFF"/>
            </w:rPr>
          </w:rPrChange>
        </w:rPr>
        <w:t> </w:t>
      </w:r>
      <w:r w:rsidRPr="00F83F5E">
        <w:rPr>
          <w:rFonts w:ascii="Times New Roman" w:hAnsi="Times New Roman"/>
          <w:i/>
          <w:iCs/>
          <w:sz w:val="24"/>
          <w:szCs w:val="24"/>
          <w:shd w:val="clear" w:color="auto" w:fill="FFFFFF"/>
          <w:rPrChange w:id="118" w:author="Author">
            <w:rPr>
              <w:rFonts w:ascii="Times New Roman" w:hAnsi="Times New Roman"/>
              <w:i/>
              <w:iCs/>
              <w:color w:val="4C4C4C"/>
              <w:sz w:val="24"/>
              <w:szCs w:val="24"/>
              <w:shd w:val="clear" w:color="auto" w:fill="FFFFFF"/>
            </w:rPr>
          </w:rPrChange>
        </w:rPr>
        <w:t>European Journal of Personality,</w:t>
      </w:r>
      <w:r w:rsidRPr="00F83F5E">
        <w:rPr>
          <w:rStyle w:val="apple-converted-space"/>
          <w:rFonts w:ascii="Times New Roman" w:hAnsi="Times New Roman"/>
          <w:i/>
          <w:iCs/>
          <w:sz w:val="24"/>
          <w:szCs w:val="24"/>
          <w:shd w:val="clear" w:color="auto" w:fill="FFFFFF"/>
          <w:rPrChange w:id="119" w:author="Author">
            <w:rPr>
              <w:rStyle w:val="apple-converted-space"/>
              <w:rFonts w:ascii="Times New Roman" w:hAnsi="Times New Roman"/>
              <w:i/>
              <w:iCs/>
              <w:color w:val="4C4C4C"/>
              <w:sz w:val="24"/>
              <w:szCs w:val="24"/>
              <w:shd w:val="clear" w:color="auto" w:fill="FFFFFF"/>
            </w:rPr>
          </w:rPrChange>
        </w:rPr>
        <w:t> </w:t>
      </w:r>
      <w:r w:rsidRPr="00F83F5E">
        <w:rPr>
          <w:rFonts w:ascii="Times New Roman" w:hAnsi="Times New Roman"/>
          <w:i/>
          <w:iCs/>
          <w:sz w:val="24"/>
          <w:szCs w:val="24"/>
          <w:shd w:val="clear" w:color="auto" w:fill="FFFFFF"/>
          <w:rPrChange w:id="120" w:author="Author">
            <w:rPr>
              <w:rFonts w:ascii="Times New Roman" w:hAnsi="Times New Roman"/>
              <w:i/>
              <w:iCs/>
              <w:color w:val="4C4C4C"/>
              <w:sz w:val="24"/>
              <w:szCs w:val="24"/>
              <w:shd w:val="clear" w:color="auto" w:fill="FFFFFF"/>
            </w:rPr>
          </w:rPrChange>
        </w:rPr>
        <w:t>27</w:t>
      </w:r>
      <w:r w:rsidRPr="00F83F5E">
        <w:rPr>
          <w:rFonts w:ascii="Times New Roman" w:hAnsi="Times New Roman"/>
          <w:sz w:val="24"/>
          <w:szCs w:val="24"/>
          <w:shd w:val="clear" w:color="auto" w:fill="FFFFFF"/>
          <w:rPrChange w:id="121" w:author="Author">
            <w:rPr>
              <w:rFonts w:ascii="Times New Roman" w:hAnsi="Times New Roman"/>
              <w:color w:val="4C4C4C"/>
              <w:sz w:val="24"/>
              <w:szCs w:val="24"/>
              <w:shd w:val="clear" w:color="auto" w:fill="FFFFFF"/>
            </w:rPr>
          </w:rPrChange>
        </w:rPr>
        <w:t>(6), 621-633. doi:http://dx.doi.org/10.1002/per.1934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77777777" w:rsidR="008516CD" w:rsidRPr="00F83F5E"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22"/>
      <w:r w:rsidRPr="00F83F5E">
        <w:rPr>
          <w:rFonts w:ascii="Times New Roman" w:eastAsia="Times New Roman" w:hAnsi="Times New Roman" w:cs="Times New Roman"/>
          <w:sz w:val="24"/>
          <w:szCs w:val="24"/>
          <w:lang w:eastAsia="zh-CN"/>
        </w:rPr>
        <w:t xml:space="preserve">Edwards, J. R. (1994). Regression analysis as an alternative to difference scores. </w:t>
      </w:r>
      <w:r w:rsidRPr="00F83F5E">
        <w:rPr>
          <w:rFonts w:ascii="Times New Roman" w:eastAsia="Times New Roman" w:hAnsi="Times New Roman" w:cs="Times New Roman"/>
          <w:i/>
          <w:iCs/>
          <w:sz w:val="24"/>
          <w:szCs w:val="24"/>
          <w:lang w:eastAsia="zh-CN"/>
        </w:rPr>
        <w:t xml:space="preserve">Journal of  </w:t>
      </w:r>
    </w:p>
    <w:p w14:paraId="20A41BFB" w14:textId="2F8A6265" w:rsidR="008516CD" w:rsidRPr="00F83F5E" w:rsidRDefault="008516CD" w:rsidP="008516CD">
      <w:pPr>
        <w:spacing w:after="0" w:line="480" w:lineRule="auto"/>
        <w:ind w:leftChars="218" w:left="1265" w:hangingChars="327" w:hanging="785"/>
        <w:rPr>
          <w:rFonts w:ascii="Times New Roman" w:hAnsi="Times New Roman" w:cs="Times New Roman"/>
          <w:sz w:val="24"/>
          <w:szCs w:val="24"/>
          <w:lang w:eastAsia="zh-CN"/>
          <w:rPrChange w:id="123" w:author="Author">
            <w:rPr>
              <w:rFonts w:ascii="Times New Roman" w:eastAsia="Times New Roman" w:hAnsi="Times New Roman" w:cs="Times New Roman"/>
              <w:sz w:val="24"/>
              <w:szCs w:val="24"/>
              <w:lang w:eastAsia="zh-CN"/>
            </w:rPr>
          </w:rPrChange>
        </w:rPr>
      </w:pP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i/>
          <w:iCs/>
          <w:sz w:val="24"/>
          <w:szCs w:val="24"/>
          <w:lang w:eastAsia="zh-CN"/>
        </w:rPr>
        <w:t>Management</w:t>
      </w:r>
      <w:r w:rsidRPr="00F83F5E">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i/>
          <w:iCs/>
          <w:sz w:val="24"/>
          <w:szCs w:val="24"/>
          <w:lang w:eastAsia="zh-CN"/>
        </w:rPr>
        <w:t>20</w:t>
      </w:r>
      <w:r w:rsidRPr="00F83F5E">
        <w:rPr>
          <w:rFonts w:ascii="Times New Roman" w:eastAsia="Times New Roman" w:hAnsi="Times New Roman" w:cs="Times New Roman"/>
          <w:sz w:val="24"/>
          <w:szCs w:val="24"/>
          <w:lang w:eastAsia="zh-CN"/>
        </w:rPr>
        <w:t>(3), 683-689.</w:t>
      </w:r>
      <w:commentRangeEnd w:id="122"/>
      <w:r w:rsidR="007F01E7" w:rsidRPr="00F83F5E">
        <w:rPr>
          <w:rStyle w:val="CommentReference"/>
          <w:rFonts w:ascii="Times New Roman" w:hAnsi="Times New Roman" w:cs="Times New Roman"/>
          <w:sz w:val="24"/>
          <w:szCs w:val="24"/>
          <w:rPrChange w:id="124" w:author="Author">
            <w:rPr>
              <w:rStyle w:val="CommentReference"/>
            </w:rPr>
          </w:rPrChange>
        </w:rPr>
        <w:commentReference w:id="122"/>
      </w:r>
      <w:ins w:id="125" w:author="Author">
        <w:r w:rsidR="00F409A8" w:rsidRPr="00F83F5E">
          <w:rPr>
            <w:rFonts w:ascii="Times New Roman" w:hAnsi="Times New Roman" w:cs="Times New Roman"/>
            <w:sz w:val="24"/>
            <w:szCs w:val="24"/>
            <w:lang w:eastAsia="zh-CN"/>
          </w:rPr>
          <w:t xml:space="preserve"> </w:t>
        </w:r>
        <w:r w:rsidR="00F409A8" w:rsidRPr="00F83F5E">
          <w:rPr>
            <w:rFonts w:ascii="Times New Roman" w:hAnsi="Times New Roman" w:cs="Times New Roman"/>
            <w:sz w:val="24"/>
            <w:szCs w:val="24"/>
            <w:rPrChange w:id="126" w:author="Author">
              <w:rPr/>
            </w:rPrChange>
          </w:rPr>
          <w:fldChar w:fldCharType="begin"/>
        </w:r>
        <w:r w:rsidR="00F409A8" w:rsidRPr="00F83F5E">
          <w:rPr>
            <w:rFonts w:ascii="Times New Roman" w:hAnsi="Times New Roman" w:cs="Times New Roman"/>
            <w:sz w:val="24"/>
            <w:szCs w:val="24"/>
            <w:rPrChange w:id="127" w:author="Author">
              <w:rPr/>
            </w:rPrChange>
          </w:rPr>
          <w:instrText xml:space="preserve"> HYPERLINK "http://dx.doi.org/10.1016/0149-2063(94)90011-6" \t "doilink" </w:instrText>
        </w:r>
        <w:r w:rsidR="00F409A8" w:rsidRPr="00F83F5E">
          <w:rPr>
            <w:rFonts w:ascii="Times New Roman" w:hAnsi="Times New Roman" w:cs="Times New Roman"/>
            <w:sz w:val="24"/>
            <w:szCs w:val="24"/>
            <w:rPrChange w:id="128" w:author="Author">
              <w:rPr/>
            </w:rPrChange>
          </w:rPr>
          <w:fldChar w:fldCharType="separate"/>
        </w:r>
        <w:r w:rsidR="00F409A8" w:rsidRPr="00F83F5E">
          <w:rPr>
            <w:rStyle w:val="Hyperlink"/>
            <w:rFonts w:ascii="Times New Roman" w:eastAsia="Arial Unicode MS" w:hAnsi="Times New Roman" w:cs="Times New Roman"/>
            <w:color w:val="auto"/>
            <w:sz w:val="24"/>
            <w:szCs w:val="24"/>
            <w:bdr w:val="none" w:sz="0" w:space="0" w:color="auto" w:frame="1"/>
            <w:shd w:val="clear" w:color="auto" w:fill="FFFFFF"/>
            <w:rPrChange w:id="129"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doi:10.1016/0149-2063(94)90011-6</w:t>
        </w:r>
        <w:r w:rsidR="00F409A8" w:rsidRPr="00F83F5E">
          <w:rPr>
            <w:rFonts w:ascii="Times New Roman" w:hAnsi="Times New Roman" w:cs="Times New Roman"/>
            <w:sz w:val="24"/>
            <w:szCs w:val="24"/>
            <w:rPrChange w:id="130" w:author="Author">
              <w:rPr/>
            </w:rPrChange>
          </w:rPr>
          <w:fldChar w:fldCharType="end"/>
        </w:r>
      </w:ins>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F83F5E">
        <w:rPr>
          <w:rFonts w:ascii="Times New Roman" w:hAnsi="Times New Roman" w:cs="Times New Roman"/>
          <w:i/>
          <w:sz w:val="24"/>
          <w:szCs w:val="24"/>
          <w:lang w:eastAsia="zh-CN"/>
        </w:rPr>
        <w:t xml:space="preserve">Measuring and </w:t>
      </w:r>
      <w:r w:rsidRPr="00F83F5E">
        <w:rPr>
          <w:rFonts w:ascii="Times New Roman" w:hAnsi="Times New Roman" w:cs="Times New Roman"/>
          <w:i/>
          <w:sz w:val="24"/>
          <w:szCs w:val="24"/>
          <w:lang w:eastAsia="zh-CN"/>
        </w:rPr>
        <w:lastRenderedPageBreak/>
        <w:t>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ins w:id="131" w:author="Author">
        <w:r w:rsidR="007828CE" w:rsidRPr="00F83F5E">
          <w:rPr>
            <w:rFonts w:ascii="Times New Roman" w:hAnsi="Times New Roman" w:cs="Times New Roman"/>
            <w:sz w:val="24"/>
            <w:szCs w:val="24"/>
            <w:lang w:eastAsia="zh-CN"/>
          </w:rPr>
          <w:t xml:space="preserve"> </w:t>
        </w:r>
        <w:r w:rsidR="007828CE" w:rsidRPr="00F83F5E">
          <w:rPr>
            <w:rFonts w:ascii="Times New Roman" w:hAnsi="Times New Roman" w:cs="Times New Roman"/>
            <w:color w:val="4C4C4C"/>
            <w:sz w:val="24"/>
            <w:szCs w:val="24"/>
            <w:shd w:val="clear" w:color="auto" w:fill="FFFFFF"/>
            <w:rPrChange w:id="132" w:author="Author">
              <w:rPr>
                <w:rFonts w:ascii="Verdana" w:hAnsi="Verdana"/>
                <w:color w:val="4C4C4C"/>
                <w:sz w:val="18"/>
                <w:szCs w:val="18"/>
                <w:shd w:val="clear" w:color="auto" w:fill="FFFFFF"/>
              </w:rPr>
            </w:rPrChange>
          </w:rPr>
          <w:t>Retrieved from http://search.proquest.com/docview/619617203?accountid=14553</w:t>
        </w:r>
      </w:ins>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003C69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Emmons, R. A. (1984). Factor analysis and construct validity of the Narcissistic Personality Inventory. </w:t>
      </w:r>
      <w:r w:rsidRPr="00F83F5E">
        <w:rPr>
          <w:rFonts w:ascii="Times New Roman" w:hAnsi="Times New Roman" w:cs="Times New Roman"/>
          <w:i/>
          <w:sz w:val="24"/>
          <w:szCs w:val="24"/>
          <w:lang w:eastAsia="zh-CN"/>
        </w:rPr>
        <w:t>Journal of Personality Assessment</w:t>
      </w:r>
      <w:r w:rsidRPr="00F83F5E">
        <w:rPr>
          <w:rFonts w:ascii="Times New Roman" w:hAnsi="Times New Roman" w:cs="Times New Roman"/>
          <w:sz w:val="24"/>
          <w:szCs w:val="24"/>
          <w:lang w:eastAsia="zh-CN"/>
        </w:rPr>
        <w:t xml:space="preserve">, </w:t>
      </w:r>
      <w:r w:rsidRPr="00F83F5E">
        <w:rPr>
          <w:rFonts w:ascii="Times New Roman" w:hAnsi="Times New Roman" w:cs="Times New Roman"/>
          <w:i/>
          <w:sz w:val="24"/>
          <w:szCs w:val="24"/>
          <w:lang w:eastAsia="zh-CN"/>
        </w:rPr>
        <w:t>48,</w:t>
      </w:r>
      <w:r w:rsidRPr="00F83F5E">
        <w:rPr>
          <w:rFonts w:ascii="Times New Roman" w:hAnsi="Times New Roman" w:cs="Times New Roman"/>
          <w:sz w:val="24"/>
          <w:szCs w:val="24"/>
          <w:lang w:eastAsia="zh-CN"/>
        </w:rPr>
        <w:t xml:space="preserve"> 291-300.</w:t>
      </w:r>
      <w:ins w:id="133" w:author="Author">
        <w:r w:rsidR="00DE4B3C" w:rsidRPr="00F83F5E">
          <w:rPr>
            <w:rFonts w:ascii="Times New Roman" w:hAnsi="Times New Roman" w:cs="Times New Roman"/>
            <w:sz w:val="24"/>
            <w:szCs w:val="24"/>
            <w:lang w:eastAsia="zh-CN"/>
          </w:rPr>
          <w:t xml:space="preserve"> </w:t>
        </w:r>
        <w:r w:rsidR="00DE4B3C" w:rsidRPr="00F83F5E">
          <w:rPr>
            <w:rFonts w:ascii="Times New Roman" w:hAnsi="Times New Roman" w:cs="Times New Roman"/>
            <w:color w:val="4C4C4C"/>
            <w:sz w:val="24"/>
            <w:szCs w:val="24"/>
            <w:shd w:val="clear" w:color="auto" w:fill="FFFFFF"/>
            <w:rPrChange w:id="134" w:author="Author">
              <w:rPr>
                <w:rFonts w:ascii="Verdana" w:hAnsi="Verdana"/>
                <w:color w:val="4C4C4C"/>
                <w:sz w:val="18"/>
                <w:szCs w:val="18"/>
                <w:shd w:val="clear" w:color="auto" w:fill="FFFFFF"/>
              </w:rPr>
            </w:rPrChange>
          </w:rPr>
          <w:t>Retrieved from http://search.proquest.com/docview/1303269275?accountid=14553</w:t>
        </w:r>
        <w:r w:rsidR="00DE4B3C" w:rsidRPr="00F83F5E">
          <w:rPr>
            <w:rStyle w:val="CommentReference"/>
            <w:rFonts w:ascii="Times New Roman" w:hAnsi="Times New Roman" w:cs="Times New Roman"/>
            <w:sz w:val="24"/>
            <w:szCs w:val="24"/>
            <w:rPrChange w:id="135" w:author="Author">
              <w:rPr>
                <w:rStyle w:val="CommentReference"/>
              </w:rPr>
            </w:rPrChange>
          </w:rPr>
          <w:t xml:space="preserve"> </w:t>
        </w:r>
      </w:ins>
    </w:p>
    <w:p w14:paraId="11B55C81" w14:textId="6E28E50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http://search.proquest.com/docview/1295954608?accountid=14553</w:t>
      </w:r>
    </w:p>
    <w:p w14:paraId="75AA8B6A"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F83F5E">
        <w:rPr>
          <w:rFonts w:ascii="Times New Roman" w:eastAsia="Times New Roman" w:hAnsi="Times New Roman" w:cs="Times New Roman"/>
          <w:sz w:val="24"/>
          <w:szCs w:val="24"/>
          <w:rPrChange w:id="136" w:author="Author">
            <w:rPr>
              <w:rFonts w:ascii="Times New Roman" w:eastAsia="Times New Roman" w:hAnsi="Times New Roman" w:cs="Times New Roman"/>
              <w:color w:val="0000FF" w:themeColor="hyperlink"/>
              <w:sz w:val="24"/>
              <w:szCs w:val="24"/>
              <w:u w:val="single"/>
            </w:rPr>
          </w:rPrChange>
        </w:rPr>
        <w:t>Farwell, L., &amp; Wohlwend-Lloyd, R. (1998).</w:t>
      </w:r>
      <w:r w:rsidRPr="00F83F5E">
        <w:rPr>
          <w:rFonts w:ascii="Times New Roman" w:eastAsia="Times New Roman" w:hAnsi="Times New Roman" w:cs="Times New Roman"/>
          <w:sz w:val="24"/>
          <w:szCs w:val="24"/>
        </w:rPr>
        <w:t xml:space="preserve"> Narcissistic processes: Optimistic expectations, favorable self-evaluations, and self-enhancing attributions.</w:t>
      </w:r>
      <w:r w:rsidRPr="00F83F5E">
        <w:rPr>
          <w:rFonts w:ascii="Times New Roman" w:eastAsia="Times New Roman" w:hAnsi="Times New Roman" w:cs="Times New Roman"/>
          <w:i/>
          <w:iCs/>
          <w:sz w:val="24"/>
          <w:szCs w:val="24"/>
        </w:rPr>
        <w:t> Journal of Personality, 66</w:t>
      </w:r>
      <w:r w:rsidRPr="00F83F5E">
        <w:rPr>
          <w:rFonts w:ascii="Times New Roman" w:eastAsia="Times New Roman" w:hAnsi="Times New Roman" w:cs="Times New Roman"/>
          <w:sz w:val="24"/>
          <w:szCs w:val="24"/>
        </w:rPr>
        <w:t xml:space="preserve">, 65-83. Retrieved from </w:t>
      </w:r>
      <w:r w:rsidR="00612B74" w:rsidRPr="00F83F5E">
        <w:rPr>
          <w:rFonts w:ascii="Times New Roman" w:hAnsi="Times New Roman" w:cs="Times New Roman"/>
          <w:sz w:val="24"/>
          <w:szCs w:val="24"/>
          <w:rPrChange w:id="137" w:author="Author">
            <w:rPr/>
          </w:rPrChange>
        </w:rPr>
        <w:fldChar w:fldCharType="begin"/>
      </w:r>
      <w:r w:rsidR="00612B74" w:rsidRPr="00F83F5E">
        <w:rPr>
          <w:rFonts w:ascii="Times New Roman" w:hAnsi="Times New Roman" w:cs="Times New Roman"/>
          <w:sz w:val="24"/>
          <w:szCs w:val="24"/>
          <w:rPrChange w:id="138" w:author="Author">
            <w:rPr/>
          </w:rPrChange>
        </w:rPr>
        <w:instrText xml:space="preserve"> HYPERLINK "http://search.proquest.com/docview/619179495?accountid=14553" </w:instrText>
      </w:r>
      <w:r w:rsidR="00612B74" w:rsidRPr="00F83F5E">
        <w:rPr>
          <w:rFonts w:ascii="Times New Roman" w:hAnsi="Times New Roman" w:cs="Times New Roman"/>
          <w:sz w:val="24"/>
          <w:szCs w:val="24"/>
          <w:rPrChange w:id="139"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http://search.proquest.com/docview/619179495?accountid=14553</w:t>
      </w:r>
      <w:r w:rsidR="00612B74" w:rsidRPr="00F83F5E">
        <w:rPr>
          <w:rStyle w:val="Hyperlink"/>
          <w:rFonts w:ascii="Times New Roman" w:eastAsia="Times New Roman" w:hAnsi="Times New Roman" w:cs="Times New Roman"/>
          <w:sz w:val="24"/>
          <w:szCs w:val="24"/>
          <w:rPrChange w:id="140" w:author="Author">
            <w:rPr>
              <w:rStyle w:val="Hyperlink"/>
              <w:rFonts w:ascii="Times New Roman" w:eastAsia="Times New Roman" w:hAnsi="Times New Roman" w:cs="Times New Roman"/>
              <w:sz w:val="24"/>
              <w:szCs w:val="24"/>
            </w:rPr>
          </w:rPrChange>
        </w:rPr>
        <w:fldChar w:fldCharType="end"/>
      </w:r>
    </w:p>
    <w:p w14:paraId="2AB3577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Findley, D., &amp; Ojanen,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(5), 504-526. doi:http://dx.doi.org/10.1080/15298868.2012.694660</w:t>
      </w:r>
    </w:p>
    <w:p w14:paraId="3D2E86A8" w14:textId="1DEB7AAE"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141" w:author="Author">
            <w:rPr/>
          </w:rPrChange>
        </w:rPr>
      </w:pPr>
      <w:commentRangeStart w:id="142"/>
      <w:r w:rsidRPr="00F83F5E">
        <w:rPr>
          <w:rFonts w:ascii="Times New Roman" w:hAnsi="Times New Roman" w:cs="Times New Roman"/>
          <w:sz w:val="24"/>
          <w:szCs w:val="24"/>
          <w:rPrChange w:id="143" w:author="Author">
            <w:rPr>
              <w:rFonts w:ascii="Times New Roman" w:hAnsi="Times New Roman" w:cs="Times New Roman"/>
              <w:color w:val="0070C0"/>
              <w:sz w:val="24"/>
              <w:szCs w:val="24"/>
            </w:rPr>
          </w:rPrChange>
        </w:rPr>
        <w:t xml:space="preserve">First, M. B., Gibbon, M., Spitzer, R. L., Williams, J. B., &amp; Benjamin, L. (1997). </w:t>
      </w:r>
      <w:r w:rsidRPr="00F83F5E">
        <w:rPr>
          <w:rFonts w:ascii="Times New Roman" w:hAnsi="Times New Roman" w:cs="Times New Roman"/>
          <w:i/>
          <w:iCs/>
          <w:sz w:val="24"/>
          <w:szCs w:val="24"/>
          <w:rPrChange w:id="144" w:author="Author">
            <w:rPr>
              <w:rFonts w:ascii="Times New Roman" w:hAnsi="Times New Roman" w:cs="Times New Roman"/>
              <w:i/>
              <w:iCs/>
              <w:color w:val="0070C0"/>
              <w:sz w:val="24"/>
              <w:szCs w:val="24"/>
            </w:rPr>
          </w:rPrChange>
        </w:rPr>
        <w:t>Structured</w:t>
      </w:r>
      <w:ins w:id="145" w:author="Author">
        <w:r w:rsidR="00C26183" w:rsidRPr="00F83F5E">
          <w:rPr>
            <w:rFonts w:ascii="Times New Roman" w:hAnsi="Times New Roman" w:cs="Times New Roman"/>
            <w:i/>
            <w:iCs/>
            <w:sz w:val="24"/>
            <w:szCs w:val="24"/>
            <w:lang w:eastAsia="zh-CN"/>
          </w:rPr>
          <w:t xml:space="preserve"> </w:t>
        </w:r>
      </w:ins>
      <w:r w:rsidRPr="00F83F5E">
        <w:rPr>
          <w:rFonts w:ascii="Times New Roman" w:hAnsi="Times New Roman" w:cs="Times New Roman"/>
          <w:i/>
          <w:iCs/>
          <w:sz w:val="24"/>
          <w:szCs w:val="24"/>
          <w:rPrChange w:id="146" w:author="Author">
            <w:rPr>
              <w:rFonts w:ascii="Times New Roman" w:hAnsi="Times New Roman" w:cs="Times New Roman"/>
              <w:i/>
              <w:iCs/>
              <w:color w:val="0070C0"/>
              <w:sz w:val="24"/>
              <w:szCs w:val="24"/>
            </w:rPr>
          </w:rPrChange>
        </w:rPr>
        <w:t>clinical interview for DSM–IV personality disorders (SCID-II): Interview and questionnaire</w:t>
      </w:r>
      <w:r w:rsidRPr="00F83F5E">
        <w:rPr>
          <w:rFonts w:ascii="Times New Roman" w:hAnsi="Times New Roman" w:cs="Times New Roman"/>
          <w:sz w:val="24"/>
          <w:szCs w:val="24"/>
          <w:rPrChange w:id="147" w:author="Author">
            <w:rPr>
              <w:rFonts w:ascii="Times New Roman" w:hAnsi="Times New Roman" w:cs="Times New Roman"/>
              <w:color w:val="0070C0"/>
              <w:sz w:val="24"/>
              <w:szCs w:val="24"/>
            </w:rPr>
          </w:rPrChange>
        </w:rPr>
        <w:t>. Washington, DC: American Psychiatric Association.</w:t>
      </w:r>
      <w:commentRangeEnd w:id="142"/>
      <w:r w:rsidR="00081A10" w:rsidRPr="00F83F5E">
        <w:rPr>
          <w:rStyle w:val="CommentReference"/>
          <w:rFonts w:ascii="Times New Roman" w:hAnsi="Times New Roman" w:cs="Times New Roman"/>
          <w:sz w:val="24"/>
          <w:szCs w:val="24"/>
          <w:rPrChange w:id="148" w:author="Author">
            <w:rPr>
              <w:rStyle w:val="CommentReference"/>
            </w:rPr>
          </w:rPrChange>
        </w:rPr>
        <w:commentReference w:id="142"/>
      </w:r>
    </w:p>
    <w:p w14:paraId="3CF0B77E" w14:textId="53CAE119"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Furr, R. M., &amp; Bacharach, V. R. (2013). Psychometrics: An introduction</w:t>
      </w:r>
      <w:r w:rsidRPr="00846A6C">
        <w:rPr>
          <w:rFonts w:ascii="Times New Roman" w:eastAsia="Times New Roman" w:hAnsi="Times New Roman" w:cs="Times New Roman"/>
          <w:sz w:val="24"/>
          <w:szCs w:val="24"/>
        </w:rPr>
        <w:t xml:space="preserve"> (2</w:t>
      </w:r>
      <w:r w:rsidRPr="008E7408">
        <w:rPr>
          <w:rFonts w:ascii="Times New Roman" w:eastAsia="Times New Roman" w:hAnsi="Times New Roman" w:cs="Times New Roman"/>
          <w:sz w:val="24"/>
          <w:szCs w:val="24"/>
          <w:vertAlign w:val="superscript"/>
        </w:rPr>
        <w:t>nd</w:t>
      </w:r>
      <w:r w:rsidRPr="008E7408">
        <w:rPr>
          <w:rFonts w:ascii="Times New Roman" w:eastAsia="Times New Roman" w:hAnsi="Times New Roman" w:cs="Times New Roman"/>
          <w:sz w:val="24"/>
          <w:szCs w:val="24"/>
        </w:rPr>
        <w:t xml:space="preserve"> ed.)</w:t>
      </w:r>
      <w:r w:rsidRPr="00F83F5E">
        <w:rPr>
          <w:rFonts w:ascii="Times New Roman" w:eastAsia="Times New Roman" w:hAnsi="Times New Roman" w:cs="Times New Roman"/>
          <w:sz w:val="24"/>
          <w:szCs w:val="24"/>
        </w:rPr>
        <w:t>. Thousand Oaks, CA: Sage.</w:t>
      </w:r>
      <w:ins w:id="149" w:author="Author">
        <w:r w:rsidR="00C26183" w:rsidRPr="00F83F5E">
          <w:rPr>
            <w:rFonts w:ascii="Times New Roman" w:hAnsi="Times New Roman" w:cs="Times New Roman"/>
            <w:sz w:val="24"/>
            <w:szCs w:val="24"/>
            <w:lang w:eastAsia="zh-CN"/>
          </w:rPr>
          <w:t xml:space="preserve"> </w:t>
        </w:r>
        <w:commentRangeStart w:id="150"/>
        <w:r w:rsidR="00C26183" w:rsidRPr="00F83F5E">
          <w:rPr>
            <w:rFonts w:ascii="Times New Roman" w:hAnsi="Times New Roman" w:cs="Times New Roman"/>
            <w:color w:val="4C4C4C"/>
            <w:sz w:val="24"/>
            <w:szCs w:val="24"/>
            <w:shd w:val="clear" w:color="auto" w:fill="FFFFFF"/>
            <w:rPrChange w:id="151" w:author="Author">
              <w:rPr>
                <w:rFonts w:ascii="Verdana" w:hAnsi="Verdana"/>
                <w:color w:val="4C4C4C"/>
                <w:sz w:val="18"/>
                <w:szCs w:val="18"/>
                <w:shd w:val="clear" w:color="auto" w:fill="FFFFFF"/>
              </w:rPr>
            </w:rPrChange>
          </w:rPr>
          <w:t xml:space="preserve">Retrieved from </w:t>
        </w:r>
        <w:r w:rsidR="00C26183" w:rsidRPr="00F83F5E">
          <w:rPr>
            <w:rFonts w:ascii="Times New Roman" w:hAnsi="Times New Roman" w:cs="Times New Roman"/>
            <w:color w:val="4C4C4C"/>
            <w:sz w:val="24"/>
            <w:szCs w:val="24"/>
            <w:shd w:val="clear" w:color="auto" w:fill="FFFFFF"/>
            <w:rPrChange w:id="152" w:author="Author">
              <w:rPr>
                <w:rFonts w:ascii="Verdana" w:hAnsi="Verdana"/>
                <w:color w:val="4C4C4C"/>
                <w:sz w:val="18"/>
                <w:szCs w:val="18"/>
                <w:shd w:val="clear" w:color="auto" w:fill="FFFFFF"/>
              </w:rPr>
            </w:rPrChange>
          </w:rPr>
          <w:lastRenderedPageBreak/>
          <w:t>http://search.proquest.com/docview/622145713?accountid=14553</w:t>
        </w:r>
      </w:ins>
      <w:commentRangeEnd w:id="150"/>
      <w:r w:rsidR="001A34A1" w:rsidRPr="00F83F5E">
        <w:rPr>
          <w:rStyle w:val="CommentReference"/>
          <w:rFonts w:ascii="Times New Roman" w:hAnsi="Times New Roman" w:cs="Times New Roman"/>
          <w:sz w:val="24"/>
          <w:szCs w:val="24"/>
          <w:rPrChange w:id="153" w:author="Author">
            <w:rPr>
              <w:rStyle w:val="CommentReference"/>
            </w:rPr>
          </w:rPrChange>
        </w:rPr>
        <w:commentReference w:id="150"/>
      </w:r>
    </w:p>
    <w:p w14:paraId="79BC3C2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Retrieved from </w:t>
      </w:r>
      <w:r w:rsidR="00612B74" w:rsidRPr="00F83F5E">
        <w:rPr>
          <w:rFonts w:ascii="Times New Roman" w:hAnsi="Times New Roman" w:cs="Times New Roman"/>
          <w:sz w:val="24"/>
          <w:szCs w:val="24"/>
          <w:rPrChange w:id="154" w:author="Author">
            <w:rPr/>
          </w:rPrChange>
        </w:rPr>
        <w:fldChar w:fldCharType="begin"/>
      </w:r>
      <w:r w:rsidR="00612B74" w:rsidRPr="00F83F5E">
        <w:rPr>
          <w:rFonts w:ascii="Times New Roman" w:hAnsi="Times New Roman" w:cs="Times New Roman"/>
          <w:sz w:val="24"/>
          <w:szCs w:val="24"/>
          <w:rPrChange w:id="155" w:author="Author">
            <w:rPr/>
          </w:rPrChange>
        </w:rPr>
        <w:instrText xml:space="preserve"> HYPERLINK "http://search.proquest.com/docview/618491041?accountid=14553" </w:instrText>
      </w:r>
      <w:r w:rsidR="00612B74" w:rsidRPr="00F83F5E">
        <w:rPr>
          <w:rFonts w:ascii="Times New Roman" w:hAnsi="Times New Roman" w:cs="Times New Roman"/>
          <w:sz w:val="24"/>
          <w:szCs w:val="24"/>
          <w:rPrChange w:id="156"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http://search.proquest.com/docview/618491041?accountid=14553</w:t>
      </w:r>
      <w:r w:rsidR="00612B74" w:rsidRPr="00F83F5E">
        <w:rPr>
          <w:rStyle w:val="Hyperlink"/>
          <w:rFonts w:ascii="Times New Roman" w:eastAsia="Times New Roman" w:hAnsi="Times New Roman" w:cs="Times New Roman"/>
          <w:sz w:val="24"/>
          <w:szCs w:val="24"/>
          <w:rPrChange w:id="157" w:author="Author">
            <w:rPr>
              <w:rStyle w:val="Hyperlink"/>
              <w:rFonts w:ascii="Times New Roman" w:eastAsia="Times New Roman" w:hAnsi="Times New Roman" w:cs="Times New Roman"/>
              <w:sz w:val="24"/>
              <w:szCs w:val="24"/>
            </w:rPr>
          </w:rPrChange>
        </w:rPr>
        <w:fldChar w:fldCharType="end"/>
      </w:r>
    </w:p>
    <w:p w14:paraId="455CAD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F83F5E">
        <w:rPr>
          <w:rFonts w:ascii="Times New Roman" w:eastAsia="Times New Roman" w:hAnsi="Times New Roman" w:cs="Times New Roman"/>
          <w:i/>
          <w:sz w:val="24"/>
          <w:szCs w:val="24"/>
        </w:rPr>
        <w:t>Journal of Cross-Cultural Psychology, 39</w:t>
      </w:r>
      <w:r w:rsidRPr="00F83F5E">
        <w:rPr>
          <w:rFonts w:ascii="Times New Roman" w:eastAsia="Times New Roman" w:hAnsi="Times New Roman" w:cs="Times New Roman"/>
          <w:sz w:val="24"/>
          <w:szCs w:val="24"/>
        </w:rPr>
        <w:t>, 463-477. doi:http://dx.doi.org/10.1177/0022022108318431</w:t>
      </w:r>
    </w:p>
    <w:p w14:paraId="0F6AF30E"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854-878. doi:http://dx.doi.org/10.1037/a0029629</w:t>
      </w:r>
    </w:p>
    <w:p w14:paraId="14FB23A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Goncalo, J. A., Flynn, F. J., &amp; Kim, S. H. (2010). Are two narcissists better than one? the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1484-1495. doi:http://dx.doi.org/10.1177/0146167210385109</w:t>
      </w:r>
    </w:p>
    <w:p w14:paraId="0194512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Retrieved from </w:t>
      </w:r>
      <w:r w:rsidR="00612B74" w:rsidRPr="00F83F5E">
        <w:rPr>
          <w:rFonts w:ascii="Times New Roman" w:hAnsi="Times New Roman" w:cs="Times New Roman"/>
          <w:sz w:val="24"/>
          <w:szCs w:val="24"/>
          <w:rPrChange w:id="158" w:author="Author">
            <w:rPr/>
          </w:rPrChange>
        </w:rPr>
        <w:fldChar w:fldCharType="begin"/>
      </w:r>
      <w:r w:rsidR="00612B74" w:rsidRPr="00F83F5E">
        <w:rPr>
          <w:rFonts w:ascii="Times New Roman" w:hAnsi="Times New Roman" w:cs="Times New Roman"/>
          <w:sz w:val="24"/>
          <w:szCs w:val="24"/>
          <w:rPrChange w:id="159" w:author="Author">
            <w:rPr/>
          </w:rPrChange>
        </w:rPr>
        <w:instrText xml:space="preserve"> HYPERLINK "http://search.proquest.com/docview/38258365?accountid=14553" </w:instrText>
      </w:r>
      <w:r w:rsidR="00612B74" w:rsidRPr="00F83F5E">
        <w:rPr>
          <w:rFonts w:ascii="Times New Roman" w:hAnsi="Times New Roman" w:cs="Times New Roman"/>
          <w:sz w:val="24"/>
          <w:szCs w:val="24"/>
          <w:rPrChange w:id="160"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http://search.proquest.com/docview/38258365?accountid=14553</w:t>
      </w:r>
      <w:r w:rsidR="00612B74" w:rsidRPr="00F83F5E">
        <w:rPr>
          <w:rStyle w:val="Hyperlink"/>
          <w:rFonts w:ascii="Times New Roman" w:hAnsi="Times New Roman" w:cs="Times New Roman"/>
          <w:sz w:val="24"/>
          <w:szCs w:val="24"/>
          <w:rPrChange w:id="161" w:author="Author">
            <w:rPr>
              <w:rStyle w:val="Hyperlink"/>
              <w:rFonts w:ascii="Times New Roman" w:hAnsi="Times New Roman" w:cs="Times New Roman"/>
              <w:sz w:val="24"/>
              <w:szCs w:val="24"/>
            </w:rPr>
          </w:rPrChange>
        </w:rPr>
        <w:fldChar w:fldCharType="end"/>
      </w:r>
    </w:p>
    <w:p w14:paraId="31FB276E" w14:textId="4037C64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eastAsia="Times New Roman" w:hAnsi="Times New Roman" w:cs="Times New Roman"/>
          <w:sz w:val="24"/>
          <w:szCs w:val="24"/>
        </w:rPr>
        <w:t>Gough, H. G., &amp; Bradley, P. (1992). Delinquent and criminal behavior as assessed by the revised california psychological inventory.</w:t>
      </w:r>
      <w:r w:rsidRPr="00F83F5E">
        <w:rPr>
          <w:rFonts w:ascii="Times New Roman" w:eastAsia="Times New Roman" w:hAnsi="Times New Roman" w:cs="Times New Roman"/>
          <w:i/>
          <w:iCs/>
          <w:sz w:val="24"/>
          <w:szCs w:val="24"/>
        </w:rPr>
        <w:t xml:space="preserve"> Journal of Clinical Psychology, 48</w:t>
      </w:r>
      <w:r w:rsidRPr="00F83F5E">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Change w:id="162" w:author="Author">
            <w:rPr>
              <w:rFonts w:ascii="Times New Roman" w:hAnsi="Times New Roman" w:cs="Times New Roman"/>
              <w:color w:val="0070C0"/>
              <w:sz w:val="24"/>
              <w:szCs w:val="24"/>
            </w:rPr>
          </w:rPrChange>
        </w:rPr>
      </w:pPr>
      <w:commentRangeStart w:id="163"/>
      <w:r w:rsidRPr="00F83F5E">
        <w:rPr>
          <w:rFonts w:ascii="Times New Roman" w:hAnsi="Times New Roman" w:cs="Times New Roman"/>
          <w:sz w:val="24"/>
          <w:szCs w:val="24"/>
          <w:rPrChange w:id="164" w:author="Author">
            <w:rPr>
              <w:rFonts w:ascii="Times New Roman" w:hAnsi="Times New Roman" w:cs="Times New Roman"/>
              <w:color w:val="0070C0"/>
              <w:sz w:val="24"/>
              <w:szCs w:val="24"/>
            </w:rPr>
          </w:rPrChange>
        </w:rPr>
        <w:t xml:space="preserve">Gough, H. G., &amp; Bradley, P. (1996). </w:t>
      </w:r>
      <w:r w:rsidRPr="00F83F5E">
        <w:rPr>
          <w:rFonts w:ascii="Times New Roman" w:hAnsi="Times New Roman" w:cs="Times New Roman"/>
          <w:i/>
          <w:sz w:val="24"/>
          <w:szCs w:val="24"/>
          <w:rPrChange w:id="165" w:author="Author">
            <w:rPr>
              <w:rFonts w:ascii="Times New Roman" w:hAnsi="Times New Roman" w:cs="Times New Roman"/>
              <w:i/>
              <w:color w:val="0070C0"/>
              <w:sz w:val="24"/>
              <w:szCs w:val="24"/>
            </w:rPr>
          </w:rPrChange>
        </w:rPr>
        <w:t>CPI manual</w:t>
      </w:r>
      <w:r w:rsidRPr="00F83F5E">
        <w:rPr>
          <w:rFonts w:ascii="Times New Roman" w:hAnsi="Times New Roman" w:cs="Times New Roman"/>
          <w:sz w:val="24"/>
          <w:szCs w:val="24"/>
          <w:rPrChange w:id="166" w:author="Author">
            <w:rPr>
              <w:rFonts w:ascii="Times New Roman" w:hAnsi="Times New Roman" w:cs="Times New Roman"/>
              <w:color w:val="0070C0"/>
              <w:sz w:val="24"/>
              <w:szCs w:val="24"/>
            </w:rPr>
          </w:rPrChange>
        </w:rPr>
        <w:t>. Palo Alto, CA: Consulting Psychologists Press.</w:t>
      </w:r>
      <w:commentRangeEnd w:id="163"/>
      <w:r w:rsidR="00FF7584">
        <w:rPr>
          <w:rStyle w:val="CommentReference"/>
        </w:rPr>
        <w:commentReference w:id="163"/>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commentRangeStart w:id="167"/>
      <w:r w:rsidRPr="00F83F5E">
        <w:rPr>
          <w:rFonts w:ascii="Times New Roman" w:eastAsia="Times New Roman" w:hAnsi="Times New Roman" w:cs="Times New Roman"/>
          <w:sz w:val="24"/>
          <w:szCs w:val="24"/>
        </w:rPr>
        <w:lastRenderedPageBreak/>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commentRangeEnd w:id="167"/>
      <w:r w:rsidR="005B47F2" w:rsidRPr="00F83F5E">
        <w:rPr>
          <w:rStyle w:val="CommentReference"/>
          <w:rFonts w:ascii="Times New Roman" w:hAnsi="Times New Roman" w:cs="Times New Roman"/>
          <w:sz w:val="24"/>
          <w:szCs w:val="24"/>
          <w:rPrChange w:id="168" w:author="Author">
            <w:rPr>
              <w:rStyle w:val="CommentReference"/>
            </w:rPr>
          </w:rPrChange>
        </w:rPr>
        <w:commentReference w:id="167"/>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In Merriam-Webster.com. Retrieved June 26, 2014, from </w:t>
      </w:r>
      <w:r w:rsidR="00612B74" w:rsidRPr="00F83F5E">
        <w:rPr>
          <w:rFonts w:ascii="Times New Roman" w:hAnsi="Times New Roman" w:cs="Times New Roman"/>
          <w:sz w:val="24"/>
          <w:szCs w:val="24"/>
          <w:rPrChange w:id="169" w:author="Author">
            <w:rPr/>
          </w:rPrChange>
        </w:rPr>
        <w:fldChar w:fldCharType="begin"/>
      </w:r>
      <w:r w:rsidR="00612B74" w:rsidRPr="00F83F5E">
        <w:rPr>
          <w:rFonts w:ascii="Times New Roman" w:hAnsi="Times New Roman" w:cs="Times New Roman"/>
          <w:sz w:val="24"/>
          <w:szCs w:val="24"/>
          <w:rPrChange w:id="170" w:author="Author">
            <w:rPr/>
          </w:rPrChange>
        </w:rPr>
        <w:instrText xml:space="preserve"> HYPERLINK "http://www.merriam-webster.com/dictionary/grandiosity?show=0&amp;t=1403792900" </w:instrText>
      </w:r>
      <w:r w:rsidR="00612B74" w:rsidRPr="00F83F5E">
        <w:rPr>
          <w:rFonts w:ascii="Times New Roman" w:hAnsi="Times New Roman" w:cs="Times New Roman"/>
          <w:sz w:val="24"/>
          <w:szCs w:val="24"/>
          <w:rPrChange w:id="171" w:author="Author">
            <w:rPr>
              <w:rFonts w:ascii="Times New Roman" w:eastAsia="Times New Roman" w:hAnsi="Times New Roman" w:cs="Times New Roman"/>
              <w:sz w:val="24"/>
              <w:szCs w:val="24"/>
            </w:rPr>
          </w:rPrChange>
        </w:rPr>
        <w:fldChar w:fldCharType="separate"/>
      </w:r>
      <w:r w:rsidRPr="00F83F5E">
        <w:rPr>
          <w:rFonts w:ascii="Times New Roman" w:eastAsia="Times New Roman" w:hAnsi="Times New Roman" w:cs="Times New Roman"/>
          <w:sz w:val="24"/>
          <w:szCs w:val="24"/>
        </w:rPr>
        <w:t>http://www.merriam-webster.com/dictionary/grandiosity?show=0&amp;t=1403792900</w:t>
      </w:r>
      <w:r w:rsidR="00612B74" w:rsidRPr="00F83F5E">
        <w:rPr>
          <w:rFonts w:ascii="Times New Roman" w:eastAsia="Times New Roman" w:hAnsi="Times New Roman" w:cs="Times New Roman"/>
          <w:sz w:val="24"/>
          <w:szCs w:val="24"/>
          <w:rPrChange w:id="172" w:author="Author">
            <w:rPr>
              <w:rFonts w:ascii="Times New Roman" w:eastAsia="Times New Roman" w:hAnsi="Times New Roman" w:cs="Times New Roman"/>
              <w:sz w:val="24"/>
              <w:szCs w:val="24"/>
            </w:rPr>
          </w:rPrChange>
        </w:rPr>
        <w:fldChar w:fldCharType="end"/>
      </w:r>
    </w:p>
    <w:p w14:paraId="1FB2D0B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(2), 142-161. doi:http://dx.doi.org/10.1080/15298860902815451</w:t>
      </w:r>
    </w:p>
    <w:p w14:paraId="29FE89C6" w14:textId="60FE978D"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Pr="00F83F5E">
        <w:rPr>
          <w:rFonts w:ascii="Times New Roman" w:eastAsia="Times New Roman" w:hAnsi="Times New Roman" w:cs="Times New Roman"/>
          <w:sz w:val="24"/>
          <w:szCs w:val="24"/>
        </w:rPr>
        <w:t>.</w:t>
      </w:r>
      <w:ins w:id="173" w:author="Author">
        <w:r w:rsidR="00D42819" w:rsidRPr="00F83F5E">
          <w:rPr>
            <w:rFonts w:ascii="Times New Roman" w:hAnsi="Times New Roman" w:cs="Times New Roman"/>
            <w:sz w:val="24"/>
            <w:szCs w:val="24"/>
            <w:lang w:eastAsia="zh-CN"/>
          </w:rPr>
          <w:t xml:space="preserve"> </w:t>
        </w:r>
        <w:r w:rsidR="00D42819" w:rsidRPr="00F83F5E">
          <w:rPr>
            <w:rFonts w:ascii="Times New Roman" w:hAnsi="Times New Roman" w:cs="Times New Roman"/>
            <w:color w:val="4C4C4C"/>
            <w:sz w:val="24"/>
            <w:szCs w:val="24"/>
            <w:shd w:val="clear" w:color="auto" w:fill="FFFFFF"/>
            <w:rPrChange w:id="174" w:author="Author">
              <w:rPr>
                <w:rFonts w:ascii="Verdana" w:hAnsi="Verdana"/>
                <w:color w:val="4C4C4C"/>
                <w:sz w:val="18"/>
                <w:szCs w:val="18"/>
                <w:shd w:val="clear" w:color="auto" w:fill="FFFFFF"/>
              </w:rPr>
            </w:rPrChange>
          </w:rPr>
          <w:t>doi:http://dx.doi.org/10.1111/peps.12072</w:t>
        </w:r>
        <w:r w:rsidR="00D42819" w:rsidRPr="00F83F5E">
          <w:rPr>
            <w:rStyle w:val="CommentReference"/>
            <w:rFonts w:ascii="Times New Roman" w:hAnsi="Times New Roman" w:cs="Times New Roman"/>
            <w:sz w:val="24"/>
            <w:szCs w:val="24"/>
            <w:rPrChange w:id="175" w:author="Author">
              <w:rPr>
                <w:rStyle w:val="CommentReference"/>
              </w:rPr>
            </w:rPrChange>
          </w:rPr>
          <w:t xml:space="preserve"> </w:t>
        </w:r>
      </w:ins>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Grijalva, E. Newman, D. A., Tay, L., Donnellan, M. B., Harms, P. D., Robins, R. W., &amp; Yan, T. (2015b). Gender differences in narcissism: A meta-analytic review. Psychological Bulletin, 141, 261-310. doi:</w:t>
      </w:r>
      <w:r w:rsidRPr="008E7408">
        <w:rPr>
          <w:rFonts w:ascii="Times New Roman" w:eastAsia="Times New Roman" w:hAnsi="Times New Roman" w:cs="Times New Roman"/>
          <w:sz w:val="24"/>
          <w:szCs w:val="24"/>
        </w:rPr>
        <w:t xml:space="preserve"> 10.1037/a0038231</w:t>
      </w:r>
    </w:p>
    <w:p w14:paraId="634B0565"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Gu,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(6), 671-675. doi:http://dx.doi.org/10.1016/j.paid.2013.05.009</w:t>
      </w:r>
    </w:p>
    <w:p w14:paraId="501AD0D4" w14:textId="36294EF5" w:rsidR="008516CD" w:rsidRPr="00846A6C"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 xml:space="preserve">Gunderson, J. G., Ronningstam, E., &amp; Bodkin, A. (1990). The diagnostic interview for narcissistic patients. </w:t>
      </w:r>
      <w:r w:rsidRPr="00F83F5E">
        <w:rPr>
          <w:rFonts w:ascii="Times New Roman" w:hAnsi="Times New Roman" w:cs="Times New Roman"/>
          <w:i/>
          <w:sz w:val="24"/>
          <w:szCs w:val="24"/>
        </w:rPr>
        <w:t>Archives of General Psychiatry, 47</w:t>
      </w:r>
      <w:r w:rsidRPr="00F83F5E">
        <w:rPr>
          <w:rFonts w:ascii="Times New Roman" w:hAnsi="Times New Roman" w:cs="Times New Roman"/>
          <w:sz w:val="24"/>
          <w:szCs w:val="24"/>
        </w:rPr>
        <w:t xml:space="preserve">, 676–680. </w:t>
      </w:r>
      <w:ins w:id="176" w:author="Author">
        <w:r w:rsidR="00277188" w:rsidRPr="00F83F5E">
          <w:rPr>
            <w:rFonts w:ascii="Times New Roman" w:hAnsi="Times New Roman" w:cs="Times New Roman"/>
            <w:color w:val="333333"/>
            <w:sz w:val="24"/>
            <w:szCs w:val="24"/>
            <w:shd w:val="clear" w:color="auto" w:fill="FFFFFF"/>
            <w:rPrChange w:id="177" w:author="Author">
              <w:rPr>
                <w:rFonts w:ascii="Helvetica" w:hAnsi="Helvetica"/>
                <w:color w:val="333333"/>
                <w:sz w:val="18"/>
                <w:szCs w:val="18"/>
                <w:shd w:val="clear" w:color="auto" w:fill="FFFFFF"/>
              </w:rPr>
            </w:rPrChange>
          </w:rPr>
          <w:t>doi:10.1001/archpsyc.1990.01810190076011</w:t>
        </w:r>
        <w:r w:rsidR="00277188" w:rsidRPr="00F83F5E" w:rsidDel="00277188">
          <w:rPr>
            <w:rFonts w:ascii="Times New Roman" w:hAnsi="Times New Roman" w:cs="Times New Roman"/>
            <w:sz w:val="24"/>
            <w:szCs w:val="24"/>
            <w:highlight w:val="yellow"/>
          </w:rPr>
          <w:t xml:space="preserve"> </w:t>
        </w:r>
      </w:ins>
    </w:p>
    <w:p w14:paraId="2FCA2664"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E7408">
        <w:rPr>
          <w:rFonts w:ascii="Times New Roman" w:eastAsia="Times New Roman" w:hAnsi="Times New Roman" w:cs="Times New Roman"/>
          <w:sz w:val="24"/>
          <w:szCs w:val="24"/>
        </w:rPr>
        <w:t>Hamamura, T., Heine, S. J., &amp; Takemoto, T. R. S. (2007). Why the better-than-average effect is a worse-than-average measure of self-enhancement: An investigation of conflicting findings from studies of east asian s</w:t>
      </w:r>
      <w:r w:rsidRPr="00F83F5E">
        <w:rPr>
          <w:rFonts w:ascii="Times New Roman" w:eastAsia="Times New Roman" w:hAnsi="Times New Roman" w:cs="Times New Roman"/>
          <w:sz w:val="24"/>
          <w:szCs w:val="24"/>
        </w:rPr>
        <w:t>elf-evaluations.</w:t>
      </w:r>
      <w:r w:rsidRPr="00F83F5E">
        <w:rPr>
          <w:rFonts w:ascii="Times New Roman" w:eastAsia="Times New Roman" w:hAnsi="Times New Roman" w:cs="Times New Roman"/>
          <w:i/>
          <w:iCs/>
          <w:sz w:val="24"/>
          <w:szCs w:val="24"/>
        </w:rPr>
        <w:t xml:space="preserve"> Motivation and Emotion, 31</w:t>
      </w:r>
      <w:r w:rsidRPr="00F83F5E">
        <w:rPr>
          <w:rFonts w:ascii="Times New Roman" w:eastAsia="Times New Roman" w:hAnsi="Times New Roman" w:cs="Times New Roman"/>
          <w:sz w:val="24"/>
          <w:szCs w:val="24"/>
        </w:rPr>
        <w:t>(4), 247-259. doi:http://dx.doi.org/10.1007/s11031-007-9072-y</w:t>
      </w:r>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78"/>
      <w:r w:rsidRPr="00F83F5E">
        <w:rPr>
          <w:rFonts w:ascii="Times New Roman" w:eastAsia="Times New Roman" w:hAnsi="Times New Roman" w:cs="Times New Roman"/>
          <w:sz w:val="24"/>
          <w:szCs w:val="24"/>
        </w:rPr>
        <w:lastRenderedPageBreak/>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commentRangeEnd w:id="178"/>
      <w:r w:rsidR="0033250E" w:rsidRPr="00F83F5E">
        <w:rPr>
          <w:rStyle w:val="CommentReference"/>
          <w:rFonts w:ascii="Times New Roman" w:hAnsi="Times New Roman" w:cs="Times New Roman"/>
          <w:sz w:val="24"/>
          <w:szCs w:val="24"/>
          <w:rPrChange w:id="179" w:author="Author">
            <w:rPr>
              <w:rStyle w:val="CommentReference"/>
            </w:rPr>
          </w:rPrChange>
        </w:rPr>
        <w:commentReference w:id="178"/>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180"/>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commentRangeEnd w:id="180"/>
      <w:r w:rsidR="00E61A78" w:rsidRPr="00F83F5E">
        <w:rPr>
          <w:rStyle w:val="CommentReference"/>
          <w:rFonts w:ascii="Times New Roman" w:hAnsi="Times New Roman" w:cs="Times New Roman"/>
          <w:sz w:val="24"/>
          <w:szCs w:val="24"/>
          <w:rPrChange w:id="181" w:author="Author">
            <w:rPr>
              <w:rStyle w:val="CommentReference"/>
            </w:rPr>
          </w:rPrChange>
        </w:rPr>
        <w:commentReference w:id="180"/>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182"/>
      <w:r w:rsidRPr="00846A6C">
        <w:rPr>
          <w:rFonts w:ascii="Times New Roman" w:hAnsi="Times New Roman" w:cs="Times New Roman"/>
          <w:sz w:val="24"/>
          <w:szCs w:val="24"/>
          <w:lang w:eastAsia="zh-CN"/>
        </w:rPr>
        <w:t xml:space="preserve">Hedges, L. V., &amp; Olkin,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commentRangeEnd w:id="182"/>
      <w:r w:rsidR="00F97D9A" w:rsidRPr="00F83F5E">
        <w:rPr>
          <w:rStyle w:val="CommentReference"/>
          <w:rFonts w:ascii="Times New Roman" w:hAnsi="Times New Roman" w:cs="Times New Roman"/>
          <w:sz w:val="24"/>
          <w:szCs w:val="24"/>
          <w:rPrChange w:id="183" w:author="Author">
            <w:rPr>
              <w:rStyle w:val="CommentReference"/>
            </w:rPr>
          </w:rPrChange>
        </w:rPr>
        <w:commentReference w:id="182"/>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Helgeson,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Helgeson,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237CDF8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commentRangeStart w:id="184"/>
      <w:r w:rsidRPr="00F83F5E">
        <w:rPr>
          <w:rFonts w:ascii="Times New Roman" w:hAnsi="Times New Roman" w:cs="Times New Roman"/>
          <w:sz w:val="24"/>
          <w:szCs w:val="24"/>
          <w:rPrChange w:id="185" w:author="Author">
            <w:rPr>
              <w:rFonts w:ascii="Times New Roman" w:hAnsi="Times New Roman" w:cs="Times New Roman"/>
              <w:color w:val="0070C0"/>
              <w:sz w:val="24"/>
              <w:szCs w:val="24"/>
            </w:rPr>
          </w:rPrChange>
        </w:rPr>
        <w:t xml:space="preserve">Hogan, R., &amp; Hogan, J. (1997). </w:t>
      </w:r>
      <w:r w:rsidRPr="00F83F5E">
        <w:rPr>
          <w:rFonts w:ascii="Times New Roman" w:hAnsi="Times New Roman" w:cs="Times New Roman"/>
          <w:i/>
          <w:iCs/>
          <w:sz w:val="24"/>
          <w:szCs w:val="24"/>
          <w:rPrChange w:id="186" w:author="Author">
            <w:rPr>
              <w:rFonts w:ascii="Times New Roman" w:hAnsi="Times New Roman" w:cs="Times New Roman"/>
              <w:i/>
              <w:iCs/>
              <w:color w:val="0070C0"/>
              <w:sz w:val="24"/>
              <w:szCs w:val="24"/>
            </w:rPr>
          </w:rPrChange>
        </w:rPr>
        <w:t>Hogan development survey manual</w:t>
      </w:r>
      <w:r w:rsidRPr="00F83F5E">
        <w:rPr>
          <w:rFonts w:ascii="Times New Roman" w:hAnsi="Times New Roman" w:cs="Times New Roman"/>
          <w:sz w:val="24"/>
          <w:szCs w:val="24"/>
          <w:rPrChange w:id="187" w:author="Author">
            <w:rPr>
              <w:rFonts w:ascii="Times New Roman" w:hAnsi="Times New Roman" w:cs="Times New Roman"/>
              <w:color w:val="0070C0"/>
              <w:sz w:val="24"/>
              <w:szCs w:val="24"/>
            </w:rPr>
          </w:rPrChange>
        </w:rPr>
        <w:t>. Tulsa, OK: Hogan Assessment Systems.</w:t>
      </w:r>
      <w:r w:rsidRPr="00F83F5E">
        <w:rPr>
          <w:rFonts w:ascii="Times New Roman" w:hAnsi="Times New Roman" w:cs="Times New Roman"/>
          <w:sz w:val="24"/>
          <w:szCs w:val="24"/>
        </w:rPr>
        <w:t xml:space="preserve"> </w:t>
      </w:r>
      <w:ins w:id="188" w:author="Author">
        <w:r w:rsidR="00EE0241" w:rsidRPr="00846A6C">
          <w:rPr>
            <w:rFonts w:ascii="Times New Roman" w:hAnsi="Times New Roman" w:cs="Times New Roman"/>
            <w:sz w:val="24"/>
            <w:szCs w:val="24"/>
            <w:lang w:eastAsia="zh-CN"/>
          </w:rPr>
          <w:t xml:space="preserve"> </w:t>
        </w:r>
      </w:ins>
      <w:commentRangeEnd w:id="184"/>
      <w:r w:rsidR="009352EC" w:rsidRPr="00F83F5E">
        <w:rPr>
          <w:rStyle w:val="CommentReference"/>
          <w:rFonts w:ascii="Times New Roman" w:hAnsi="Times New Roman" w:cs="Times New Roman"/>
          <w:sz w:val="24"/>
          <w:szCs w:val="24"/>
          <w:rPrChange w:id="189" w:author="Author">
            <w:rPr>
              <w:rStyle w:val="CommentReference"/>
            </w:rPr>
          </w:rPrChange>
        </w:rPr>
        <w:commentReference w:id="184"/>
      </w:r>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90"/>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Tulsa, Oklahoma: Hogan Assessment Systems.</w:t>
      </w:r>
      <w:commentRangeEnd w:id="190"/>
      <w:r w:rsidR="007F68C0" w:rsidRPr="00F83F5E">
        <w:rPr>
          <w:rStyle w:val="CommentReference"/>
          <w:rFonts w:ascii="Times New Roman" w:hAnsi="Times New Roman" w:cs="Times New Roman"/>
          <w:sz w:val="24"/>
          <w:szCs w:val="24"/>
          <w:rPrChange w:id="191" w:author="Author">
            <w:rPr>
              <w:rStyle w:val="CommentReference"/>
            </w:rPr>
          </w:rPrChange>
        </w:rPr>
        <w:commentReference w:id="190"/>
      </w:r>
    </w:p>
    <w:p w14:paraId="21DC9501"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Holtzman, N. S., &amp; Strube, M. J. (2010). Narcissism and attractiveness. </w:t>
      </w:r>
      <w:r w:rsidRPr="00846A6C">
        <w:rPr>
          <w:rFonts w:ascii="Times New Roman" w:eastAsia="Times New Roman" w:hAnsi="Times New Roman" w:cs="Times New Roman"/>
          <w:i/>
          <w:sz w:val="24"/>
          <w:szCs w:val="24"/>
        </w:rPr>
        <w:t>Journal of Research in Personality, 44</w:t>
      </w:r>
      <w:r w:rsidRPr="008E7408">
        <w:rPr>
          <w:rFonts w:ascii="Times New Roman" w:eastAsia="Times New Roman" w:hAnsi="Times New Roman" w:cs="Times New Roman"/>
          <w:sz w:val="24"/>
          <w:szCs w:val="24"/>
        </w:rPr>
        <w:t>, 133-136. doi:http://dx.doi.org/10.1016/j.jrp.2009.10.004</w:t>
      </w:r>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192"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193" w:author="Author">
            <w:rPr>
              <w:rFonts w:ascii="Times New Roman" w:hAnsi="Times New Roman" w:cs="Times New Roman"/>
              <w:color w:val="4C4C4C"/>
              <w:sz w:val="24"/>
              <w:szCs w:val="24"/>
              <w:shd w:val="clear" w:color="auto" w:fill="FFFFFF"/>
            </w:rPr>
          </w:rPrChange>
        </w:rPr>
        <w:t>Holtzman, N. S., &amp; Strube, M. J. (2013). Above and beyond short-term mating, long-term mating is uniquely tied to human personality.</w:t>
      </w:r>
      <w:r w:rsidRPr="00F83F5E">
        <w:rPr>
          <w:rStyle w:val="apple-converted-space"/>
          <w:rFonts w:ascii="Times New Roman" w:hAnsi="Times New Roman" w:cs="Times New Roman"/>
          <w:i/>
          <w:iCs/>
          <w:sz w:val="24"/>
          <w:szCs w:val="24"/>
          <w:shd w:val="clear" w:color="auto" w:fill="FFFFFF"/>
          <w:rPrChange w:id="194"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195" w:author="Author">
            <w:rPr>
              <w:rFonts w:ascii="Times New Roman" w:hAnsi="Times New Roman" w:cs="Times New Roman"/>
              <w:i/>
              <w:iCs/>
              <w:color w:val="4C4C4C"/>
              <w:sz w:val="24"/>
              <w:szCs w:val="24"/>
              <w:shd w:val="clear" w:color="auto" w:fill="FFFFFF"/>
            </w:rPr>
          </w:rPrChange>
        </w:rPr>
        <w:t>Evolutionary Psychology,</w:t>
      </w:r>
      <w:r w:rsidRPr="00F83F5E">
        <w:rPr>
          <w:rStyle w:val="apple-converted-space"/>
          <w:rFonts w:ascii="Times New Roman" w:hAnsi="Times New Roman" w:cs="Times New Roman"/>
          <w:i/>
          <w:iCs/>
          <w:sz w:val="24"/>
          <w:szCs w:val="24"/>
          <w:shd w:val="clear" w:color="auto" w:fill="FFFFFF"/>
          <w:rPrChange w:id="196"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197" w:author="Author">
            <w:rPr>
              <w:rFonts w:ascii="Times New Roman" w:hAnsi="Times New Roman" w:cs="Times New Roman"/>
              <w:i/>
              <w:iCs/>
              <w:color w:val="4C4C4C"/>
              <w:sz w:val="24"/>
              <w:szCs w:val="24"/>
              <w:shd w:val="clear" w:color="auto" w:fill="FFFFFF"/>
            </w:rPr>
          </w:rPrChange>
        </w:rPr>
        <w:t>11</w:t>
      </w:r>
      <w:r w:rsidRPr="00F83F5E">
        <w:rPr>
          <w:rFonts w:ascii="Times New Roman" w:hAnsi="Times New Roman" w:cs="Times New Roman"/>
          <w:sz w:val="24"/>
          <w:szCs w:val="24"/>
          <w:shd w:val="clear" w:color="auto" w:fill="FFFFFF"/>
          <w:rPrChange w:id="198" w:author="Author">
            <w:rPr>
              <w:rFonts w:ascii="Times New Roman" w:hAnsi="Times New Roman" w:cs="Times New Roman"/>
              <w:color w:val="4C4C4C"/>
              <w:sz w:val="24"/>
              <w:szCs w:val="24"/>
              <w:shd w:val="clear" w:color="auto" w:fill="FFFFFF"/>
            </w:rPr>
          </w:rPrChange>
        </w:rPr>
        <w:t>(5), 1101-</w:t>
      </w:r>
      <w:r w:rsidRPr="00F83F5E">
        <w:rPr>
          <w:rFonts w:ascii="Times New Roman" w:hAnsi="Times New Roman" w:cs="Times New Roman"/>
          <w:sz w:val="24"/>
          <w:szCs w:val="24"/>
          <w:shd w:val="clear" w:color="auto" w:fill="FFFFFF"/>
          <w:rPrChange w:id="199" w:author="Author">
            <w:rPr>
              <w:rFonts w:ascii="Times New Roman" w:hAnsi="Times New Roman" w:cs="Times New Roman"/>
              <w:color w:val="4C4C4C"/>
              <w:sz w:val="24"/>
              <w:szCs w:val="24"/>
              <w:shd w:val="clear" w:color="auto" w:fill="FFFFFF"/>
            </w:rPr>
          </w:rPrChange>
        </w:rPr>
        <w:lastRenderedPageBreak/>
        <w:t>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200"/>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bias in research findings</w:t>
      </w:r>
      <w:r w:rsidRPr="00F83F5E">
        <w:rPr>
          <w:rFonts w:ascii="Times New Roman" w:eastAsia="Times New Roman" w:hAnsi="Times New Roman" w:cs="Times New Roman"/>
          <w:sz w:val="24"/>
          <w:szCs w:val="24"/>
          <w:lang w:eastAsia="zh-CN"/>
        </w:rPr>
        <w:t>. Sage.</w:t>
      </w:r>
      <w:commentRangeEnd w:id="200"/>
      <w:r w:rsidR="009C74B2" w:rsidRPr="00F83F5E">
        <w:rPr>
          <w:rStyle w:val="CommentReference"/>
          <w:rFonts w:ascii="Times New Roman" w:hAnsi="Times New Roman" w:cs="Times New Roman"/>
          <w:sz w:val="24"/>
          <w:szCs w:val="24"/>
          <w:rPrChange w:id="201" w:author="Author">
            <w:rPr>
              <w:rStyle w:val="CommentReference"/>
            </w:rPr>
          </w:rPrChange>
        </w:rPr>
        <w:commentReference w:id="200"/>
      </w:r>
    </w:p>
    <w:p w14:paraId="3B077CB7"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commentRangeStart w:id="202"/>
      <w:r w:rsidRPr="00F83F5E">
        <w:rPr>
          <w:rFonts w:ascii="Times New Roman" w:hAnsi="Times New Roman" w:cs="Times New Roman"/>
          <w:sz w:val="24"/>
          <w:szCs w:val="24"/>
          <w:rPrChange w:id="203" w:author="Author">
            <w:rPr>
              <w:rFonts w:ascii="Times New Roman" w:hAnsi="Times New Roman" w:cs="Times New Roman"/>
              <w:color w:val="0070C0"/>
              <w:sz w:val="24"/>
              <w:szCs w:val="24"/>
            </w:rPr>
          </w:rPrChange>
        </w:rPr>
        <w:t xml:space="preserve">Hyler, S. E. (1994). </w:t>
      </w:r>
      <w:r w:rsidRPr="00F83F5E">
        <w:rPr>
          <w:rFonts w:ascii="Times New Roman" w:hAnsi="Times New Roman" w:cs="Times New Roman"/>
          <w:i/>
          <w:iCs/>
          <w:sz w:val="24"/>
          <w:szCs w:val="24"/>
          <w:rPrChange w:id="204" w:author="Author">
            <w:rPr>
              <w:rFonts w:ascii="Times New Roman" w:hAnsi="Times New Roman" w:cs="Times New Roman"/>
              <w:i/>
              <w:iCs/>
              <w:color w:val="0070C0"/>
              <w:sz w:val="24"/>
              <w:szCs w:val="24"/>
            </w:rPr>
          </w:rPrChange>
        </w:rPr>
        <w:t>Personality diagnostic questionnaire-4</w:t>
      </w:r>
      <w:r w:rsidRPr="00F83F5E">
        <w:rPr>
          <w:rFonts w:ascii="Times New Roman" w:hAnsi="Times New Roman" w:cs="Times New Roman"/>
          <w:sz w:val="24"/>
          <w:szCs w:val="24"/>
          <w:rPrChange w:id="205" w:author="Author">
            <w:rPr>
              <w:rFonts w:ascii="Times New Roman" w:hAnsi="Times New Roman" w:cs="Times New Roman"/>
              <w:color w:val="0070C0"/>
              <w:sz w:val="24"/>
              <w:szCs w:val="24"/>
            </w:rPr>
          </w:rPrChange>
        </w:rPr>
        <w:t>. New York: New York State Psychiatric Institute.</w:t>
      </w:r>
      <w:commentRangeEnd w:id="202"/>
      <w:r w:rsidR="001A3D1B" w:rsidRPr="00F83F5E">
        <w:rPr>
          <w:rStyle w:val="CommentReference"/>
          <w:rFonts w:ascii="Times New Roman" w:hAnsi="Times New Roman" w:cs="Times New Roman"/>
          <w:sz w:val="24"/>
          <w:szCs w:val="24"/>
          <w:rPrChange w:id="206" w:author="Author">
            <w:rPr>
              <w:rStyle w:val="CommentReference"/>
            </w:rPr>
          </w:rPrChange>
        </w:rPr>
        <w:commentReference w:id="202"/>
      </w:r>
    </w:p>
    <w:p w14:paraId="29484043"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Change w:id="207" w:author="Author">
            <w:rPr>
              <w:rFonts w:ascii="Times New Roman" w:hAnsi="Times New Roman" w:cs="Times New Roman"/>
              <w:color w:val="0070C0"/>
              <w:sz w:val="24"/>
              <w:szCs w:val="24"/>
              <w:lang w:eastAsia="zh-CN"/>
            </w:rPr>
          </w:rPrChange>
        </w:rPr>
      </w:pPr>
      <w:r w:rsidRPr="00F83F5E">
        <w:rPr>
          <w:rFonts w:ascii="Times New Roman" w:hAnsi="Times New Roman" w:cs="Times New Roman"/>
          <w:sz w:val="24"/>
          <w:szCs w:val="24"/>
          <w:shd w:val="clear" w:color="auto" w:fill="FFFFFF"/>
          <w:lang w:eastAsia="zh-CN"/>
          <w:rPrChange w:id="208"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09" w:author="Author">
            <w:rPr>
              <w:rFonts w:ascii="Times New Roman" w:hAnsi="Times New Roman" w:cs="Times New Roman"/>
              <w:color w:val="4C4C4C"/>
              <w:sz w:val="24"/>
              <w:szCs w:val="24"/>
              <w:shd w:val="clear" w:color="auto" w:fill="FFFFFF"/>
            </w:rPr>
          </w:rPrChange>
        </w:rPr>
        <w:t>Iliescu, D., Ispas, D., Sulea, C., &amp; Ilie, A. (2015). Vocational fit and counterproductive work behaviors: A self-regulation perspective.</w:t>
      </w:r>
      <w:r w:rsidRPr="00F83F5E">
        <w:rPr>
          <w:rStyle w:val="apple-converted-space"/>
          <w:rFonts w:ascii="Times New Roman" w:hAnsi="Times New Roman" w:cs="Times New Roman"/>
          <w:i/>
          <w:iCs/>
          <w:sz w:val="24"/>
          <w:szCs w:val="24"/>
          <w:shd w:val="clear" w:color="auto" w:fill="FFFFFF"/>
          <w:rPrChange w:id="210"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11" w:author="Author">
            <w:rPr>
              <w:rFonts w:ascii="Times New Roman" w:hAnsi="Times New Roman" w:cs="Times New Roman"/>
              <w:i/>
              <w:iCs/>
              <w:color w:val="4C4C4C"/>
              <w:sz w:val="24"/>
              <w:szCs w:val="24"/>
              <w:shd w:val="clear" w:color="auto" w:fill="FFFFFF"/>
            </w:rPr>
          </w:rPrChange>
        </w:rPr>
        <w:t>Journal of Applied Psychology,</w:t>
      </w:r>
      <w:r w:rsidRPr="00F83F5E">
        <w:rPr>
          <w:rStyle w:val="apple-converted-space"/>
          <w:rFonts w:ascii="Times New Roman" w:hAnsi="Times New Roman" w:cs="Times New Roman"/>
          <w:i/>
          <w:iCs/>
          <w:sz w:val="24"/>
          <w:szCs w:val="24"/>
          <w:shd w:val="clear" w:color="auto" w:fill="FFFFFF"/>
          <w:rPrChange w:id="212"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13" w:author="Author">
            <w:rPr>
              <w:rFonts w:ascii="Times New Roman" w:hAnsi="Times New Roman" w:cs="Times New Roman"/>
              <w:i/>
              <w:iCs/>
              <w:color w:val="4C4C4C"/>
              <w:sz w:val="24"/>
              <w:szCs w:val="24"/>
              <w:shd w:val="clear" w:color="auto" w:fill="FFFFFF"/>
            </w:rPr>
          </w:rPrChange>
        </w:rPr>
        <w:t>100</w:t>
      </w:r>
      <w:r w:rsidRPr="00F83F5E">
        <w:rPr>
          <w:rFonts w:ascii="Times New Roman" w:hAnsi="Times New Roman" w:cs="Times New Roman"/>
          <w:sz w:val="24"/>
          <w:szCs w:val="24"/>
          <w:shd w:val="clear" w:color="auto" w:fill="FFFFFF"/>
          <w:rPrChange w:id="214" w:author="Author">
            <w:rPr>
              <w:rFonts w:ascii="Times New Roman" w:hAnsi="Times New Roman" w:cs="Times New Roman"/>
              <w:color w:val="4C4C4C"/>
              <w:sz w:val="24"/>
              <w:szCs w:val="24"/>
              <w:shd w:val="clear" w:color="auto" w:fill="FFFFFF"/>
            </w:rPr>
          </w:rPrChange>
        </w:rPr>
        <w:t>(1), 21-39. doi:http://dx.doi.org/10.1037/a0036652</w:t>
      </w:r>
    </w:p>
    <w:p w14:paraId="53D624A1"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206-219. doi:http://dx.doi.org/10.1037/0022-3514.66.1.206</w:t>
      </w:r>
    </w:p>
    <w:p w14:paraId="5948099B" w14:textId="25B316F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Johns, G. (1981). Difference score measures of organizational behavior variables: A critique. </w:t>
      </w:r>
      <w:r w:rsidRPr="00F83F5E">
        <w:rPr>
          <w:rFonts w:ascii="Times New Roman" w:eastAsia="Times New Roman" w:hAnsi="Times New Roman" w:cs="Times New Roman"/>
          <w:i/>
          <w:sz w:val="24"/>
          <w:szCs w:val="24"/>
        </w:rPr>
        <w:t xml:space="preserve">Organizational Behavior and Human Performance, 27, </w:t>
      </w:r>
      <w:r w:rsidRPr="00F83F5E">
        <w:rPr>
          <w:rFonts w:ascii="Times New Roman" w:eastAsia="Times New Roman" w:hAnsi="Times New Roman" w:cs="Times New Roman"/>
          <w:sz w:val="24"/>
          <w:szCs w:val="24"/>
        </w:rPr>
        <w:t>443-463.</w:t>
      </w:r>
      <w:ins w:id="215" w:author="Author">
        <w:r w:rsidR="009C74B2" w:rsidRPr="00F83F5E">
          <w:rPr>
            <w:rFonts w:ascii="Times New Roman" w:hAnsi="Times New Roman" w:cs="Times New Roman"/>
            <w:sz w:val="24"/>
            <w:szCs w:val="24"/>
            <w:lang w:eastAsia="zh-CN"/>
          </w:rPr>
          <w:t xml:space="preserve"> </w:t>
        </w:r>
        <w:r w:rsidR="009C74B2" w:rsidRPr="00F83F5E">
          <w:rPr>
            <w:rFonts w:ascii="Times New Roman" w:hAnsi="Times New Roman" w:cs="Times New Roman"/>
            <w:color w:val="4C4C4C"/>
            <w:sz w:val="24"/>
            <w:szCs w:val="24"/>
            <w:shd w:val="clear" w:color="auto" w:fill="FFFFFF"/>
            <w:rPrChange w:id="216" w:author="Author">
              <w:rPr>
                <w:rFonts w:ascii="Verdana" w:hAnsi="Verdana"/>
                <w:color w:val="4C4C4C"/>
                <w:sz w:val="18"/>
                <w:szCs w:val="18"/>
                <w:shd w:val="clear" w:color="auto" w:fill="FFFFFF"/>
              </w:rPr>
            </w:rPrChange>
          </w:rPr>
          <w:t>Retrieved from http://search.proquest.com/docview/223199171?accountid=14553</w:t>
        </w:r>
        <w:r w:rsidR="009C74B2" w:rsidRPr="00F83F5E">
          <w:rPr>
            <w:rStyle w:val="CommentReference"/>
            <w:rFonts w:ascii="Times New Roman" w:hAnsi="Times New Roman" w:cs="Times New Roman"/>
            <w:sz w:val="24"/>
            <w:szCs w:val="24"/>
            <w:rPrChange w:id="217" w:author="Author">
              <w:rPr>
                <w:rStyle w:val="CommentReference"/>
              </w:rPr>
            </w:rPrChange>
          </w:rPr>
          <w:t xml:space="preserve"> </w:t>
        </w:r>
      </w:ins>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Jonason, P. K., Li, N. P., &amp; Teicher, E. A. (2010). Who is james bond?: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r w:rsidR="00612B74" w:rsidRPr="00F83F5E">
        <w:rPr>
          <w:rFonts w:ascii="Times New Roman" w:hAnsi="Times New Roman" w:cs="Times New Roman"/>
          <w:sz w:val="24"/>
          <w:szCs w:val="24"/>
          <w:rPrChange w:id="218" w:author="Author">
            <w:rPr/>
          </w:rPrChange>
        </w:rPr>
        <w:fldChar w:fldCharType="begin"/>
      </w:r>
      <w:r w:rsidR="00612B74" w:rsidRPr="00F83F5E">
        <w:rPr>
          <w:rFonts w:ascii="Times New Roman" w:hAnsi="Times New Roman" w:cs="Times New Roman"/>
          <w:sz w:val="24"/>
          <w:szCs w:val="24"/>
          <w:rPrChange w:id="219" w:author="Author">
            <w:rPr/>
          </w:rPrChange>
        </w:rPr>
        <w:instrText xml:space="preserve"> HYPERLINK "http://search.proquest.com/docview/755202684?accountid=14553" </w:instrText>
      </w:r>
      <w:r w:rsidR="00612B74" w:rsidRPr="00F83F5E">
        <w:rPr>
          <w:rFonts w:ascii="Times New Roman" w:hAnsi="Times New Roman" w:cs="Times New Roman"/>
          <w:sz w:val="24"/>
          <w:szCs w:val="24"/>
          <w:rPrChange w:id="220"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http://search.proquest.com/docview/755202684?accountid=14553</w:t>
      </w:r>
      <w:r w:rsidR="00612B74" w:rsidRPr="00F83F5E">
        <w:rPr>
          <w:rStyle w:val="Hyperlink"/>
          <w:rFonts w:ascii="Times New Roman" w:hAnsi="Times New Roman" w:cs="Times New Roman"/>
          <w:sz w:val="24"/>
          <w:szCs w:val="24"/>
          <w:rPrChange w:id="221" w:author="Author">
            <w:rPr>
              <w:rStyle w:val="Hyperlink"/>
              <w:rFonts w:ascii="Times New Roman" w:hAnsi="Times New Roman" w:cs="Times New Roman"/>
              <w:sz w:val="24"/>
              <w:szCs w:val="24"/>
            </w:rPr>
          </w:rPrChange>
        </w:rPr>
        <w:fldChar w:fldCharType="end"/>
      </w:r>
    </w:p>
    <w:p w14:paraId="5353C1B7"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rPrChange w:id="222" w:author="Author">
            <w:rPr>
              <w:rStyle w:val="Hyperlink"/>
              <w:rFonts w:ascii="Times New Roman" w:hAnsi="Times New Roman" w:cs="Times New Roman"/>
              <w:color w:val="0070C0"/>
              <w:sz w:val="24"/>
              <w:szCs w:val="24"/>
            </w:rPr>
          </w:rPrChange>
        </w:rPr>
      </w:pPr>
      <w:r w:rsidRPr="00F83F5E">
        <w:rPr>
          <w:rFonts w:ascii="Times New Roman" w:hAnsi="Times New Roman" w:cs="Times New Roman"/>
          <w:sz w:val="24"/>
          <w:szCs w:val="24"/>
          <w:rPrChange w:id="223" w:author="Author">
            <w:rPr>
              <w:rFonts w:ascii="Times New Roman" w:hAnsi="Times New Roman" w:cs="Times New Roman"/>
              <w:color w:val="0070C0"/>
              <w:sz w:val="24"/>
              <w:szCs w:val="24"/>
              <w:u w:val="single"/>
            </w:rPr>
          </w:rPrChange>
        </w:rPr>
        <w:t xml:space="preserve">Jonason, P. K., &amp; Webster, G. D. (2010). The dirty dozen: A concise measure of the dark triad. </w:t>
      </w:r>
      <w:r w:rsidRPr="00F83F5E">
        <w:rPr>
          <w:rFonts w:ascii="Times New Roman" w:hAnsi="Times New Roman" w:cs="Times New Roman"/>
          <w:i/>
          <w:iCs/>
          <w:sz w:val="24"/>
          <w:szCs w:val="24"/>
          <w:rPrChange w:id="224" w:author="Author">
            <w:rPr>
              <w:rFonts w:ascii="Times New Roman" w:hAnsi="Times New Roman" w:cs="Times New Roman"/>
              <w:i/>
              <w:iCs/>
              <w:color w:val="0070C0"/>
              <w:sz w:val="24"/>
              <w:szCs w:val="24"/>
            </w:rPr>
          </w:rPrChange>
        </w:rPr>
        <w:t xml:space="preserve">Psychological Assessment, 22, </w:t>
      </w:r>
      <w:r w:rsidRPr="00F83F5E">
        <w:rPr>
          <w:rFonts w:ascii="Times New Roman" w:hAnsi="Times New Roman" w:cs="Times New Roman"/>
          <w:sz w:val="24"/>
          <w:szCs w:val="24"/>
          <w:rPrChange w:id="225" w:author="Author">
            <w:rPr>
              <w:rFonts w:ascii="Times New Roman" w:hAnsi="Times New Roman" w:cs="Times New Roman"/>
              <w:color w:val="0070C0"/>
              <w:sz w:val="24"/>
              <w:szCs w:val="24"/>
            </w:rPr>
          </w:rPrChange>
        </w:rPr>
        <w:t xml:space="preserve">420–432. </w:t>
      </w:r>
      <w:r w:rsidR="00675B14" w:rsidRPr="00F83F5E">
        <w:rPr>
          <w:rFonts w:ascii="Times New Roman" w:hAnsi="Times New Roman" w:cs="Times New Roman"/>
          <w:sz w:val="24"/>
          <w:szCs w:val="24"/>
          <w:rPrChange w:id="226" w:author="Author">
            <w:rPr/>
          </w:rPrChange>
        </w:rPr>
        <w:fldChar w:fldCharType="begin"/>
      </w:r>
      <w:r w:rsidR="00675B14" w:rsidRPr="00F83F5E">
        <w:rPr>
          <w:rFonts w:ascii="Times New Roman" w:hAnsi="Times New Roman" w:cs="Times New Roman"/>
          <w:sz w:val="24"/>
          <w:szCs w:val="24"/>
          <w:rPrChange w:id="227" w:author="Author">
            <w:rPr/>
          </w:rPrChange>
        </w:rPr>
        <w:instrText xml:space="preserve"> HYPERLINK "http://dx.doi.org/10.1037/a0019265" </w:instrText>
      </w:r>
      <w:r w:rsidR="00675B14" w:rsidRPr="00F83F5E">
        <w:rPr>
          <w:rPrChange w:id="228" w:author="Author">
            <w:rPr>
              <w:rStyle w:val="Hyperlink"/>
              <w:rFonts w:ascii="Times New Roman" w:hAnsi="Times New Roman" w:cs="Times New Roman"/>
              <w:color w:val="0070C0"/>
              <w:sz w:val="24"/>
              <w:szCs w:val="24"/>
            </w:rPr>
          </w:rPrChange>
        </w:rPr>
        <w:fldChar w:fldCharType="separate"/>
      </w:r>
      <w:r w:rsidRPr="00F83F5E">
        <w:rPr>
          <w:rStyle w:val="Hyperlink"/>
          <w:rFonts w:ascii="Times New Roman" w:hAnsi="Times New Roman" w:cs="Times New Roman"/>
          <w:color w:val="auto"/>
          <w:sz w:val="24"/>
          <w:szCs w:val="24"/>
          <w:rPrChange w:id="229" w:author="Author">
            <w:rPr>
              <w:rStyle w:val="Hyperlink"/>
              <w:rFonts w:ascii="Times New Roman" w:hAnsi="Times New Roman" w:cs="Times New Roman"/>
              <w:color w:val="0070C0"/>
              <w:sz w:val="24"/>
              <w:szCs w:val="24"/>
            </w:rPr>
          </w:rPrChange>
        </w:rPr>
        <w:t>http://dx.doi.org/10.1037/a0019265</w:t>
      </w:r>
      <w:r w:rsidR="00675B14" w:rsidRPr="00F83F5E">
        <w:rPr>
          <w:rStyle w:val="Hyperlink"/>
          <w:rFonts w:ascii="Times New Roman" w:hAnsi="Times New Roman" w:cs="Times New Roman"/>
          <w:color w:val="auto"/>
          <w:sz w:val="24"/>
          <w:szCs w:val="24"/>
          <w:rPrChange w:id="230" w:author="Author">
            <w:rPr>
              <w:rStyle w:val="Hyperlink"/>
              <w:rFonts w:ascii="Times New Roman" w:hAnsi="Times New Roman" w:cs="Times New Roman"/>
              <w:color w:val="0070C0"/>
              <w:sz w:val="24"/>
              <w:szCs w:val="24"/>
            </w:rPr>
          </w:rPrChange>
        </w:rPr>
        <w:fldChar w:fldCharType="end"/>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Brunell,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doi: 10.1080/09658211.2013.778999</w:t>
      </w:r>
    </w:p>
    <w:p w14:paraId="34D6CD08" w14:textId="0FD9E0F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w:t>
      </w:r>
      <w:r w:rsidRPr="00F83F5E">
        <w:rPr>
          <w:rFonts w:ascii="Times New Roman" w:eastAsia="Times New Roman" w:hAnsi="Times New Roman" w:cs="Times New Roman"/>
          <w:sz w:val="24"/>
          <w:szCs w:val="24"/>
        </w:rPr>
        <w:lastRenderedPageBreak/>
        <w:t xml:space="preserve">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ins w:id="231" w:author="Author">
        <w:r w:rsidR="00B50A5E" w:rsidRPr="00F83F5E">
          <w:rPr>
            <w:rFonts w:ascii="Times New Roman" w:hAnsi="Times New Roman" w:cs="Times New Roman"/>
            <w:sz w:val="24"/>
            <w:szCs w:val="24"/>
            <w:lang w:eastAsia="zh-CN"/>
          </w:rPr>
          <w:t xml:space="preserve"> doi:</w:t>
        </w:r>
        <w:r w:rsidR="00B50A5E" w:rsidRPr="00F83F5E">
          <w:rPr>
            <w:rFonts w:ascii="Times New Roman" w:hAnsi="Times New Roman" w:cs="Times New Roman"/>
            <w:sz w:val="24"/>
            <w:szCs w:val="24"/>
            <w:rPrChange w:id="232" w:author="Author">
              <w:rPr/>
            </w:rPrChange>
          </w:rPr>
          <w:t xml:space="preserve"> </w:t>
        </w:r>
        <w:r w:rsidR="00B50A5E" w:rsidRPr="00F83F5E">
          <w:rPr>
            <w:rFonts w:ascii="Times New Roman" w:hAnsi="Times New Roman" w:cs="Times New Roman"/>
            <w:sz w:val="24"/>
            <w:szCs w:val="24"/>
            <w:rPrChange w:id="233" w:author="Author">
              <w:rPr/>
            </w:rPrChange>
          </w:rPr>
          <w:fldChar w:fldCharType="begin"/>
        </w:r>
        <w:r w:rsidR="00B50A5E" w:rsidRPr="00F83F5E">
          <w:rPr>
            <w:rFonts w:ascii="Times New Roman" w:hAnsi="Times New Roman" w:cs="Times New Roman"/>
            <w:sz w:val="24"/>
            <w:szCs w:val="24"/>
            <w:rPrChange w:id="234" w:author="Author">
              <w:rPr/>
            </w:rPrChange>
          </w:rPr>
          <w:instrText xml:space="preserve"> HYPERLINK "http://psycnet.apa.org/doi/10.1037/h0033957" \t "_blank" </w:instrText>
        </w:r>
        <w:r w:rsidR="00B50A5E" w:rsidRPr="00F83F5E">
          <w:rPr>
            <w:rFonts w:ascii="Times New Roman" w:hAnsi="Times New Roman" w:cs="Times New Roman"/>
            <w:sz w:val="24"/>
            <w:szCs w:val="24"/>
            <w:rPrChange w:id="235" w:author="Author">
              <w:rPr/>
            </w:rPrChange>
          </w:rPr>
          <w:fldChar w:fldCharType="separate"/>
        </w:r>
        <w:r w:rsidR="00B50A5E" w:rsidRPr="00F83F5E">
          <w:rPr>
            <w:rStyle w:val="Hyperlink"/>
            <w:rFonts w:ascii="Times New Roman" w:hAnsi="Times New Roman" w:cs="Times New Roman"/>
            <w:sz w:val="24"/>
            <w:szCs w:val="24"/>
            <w:rPrChange w:id="236" w:author="Author">
              <w:rPr>
                <w:rStyle w:val="Hyperlink"/>
                <w:rFonts w:ascii="Arial" w:hAnsi="Arial" w:cs="Arial"/>
                <w:sz w:val="16"/>
                <w:szCs w:val="16"/>
              </w:rPr>
            </w:rPrChange>
          </w:rPr>
          <w:t>http://dx.doi.org/10.1037/h0033957</w:t>
        </w:r>
        <w:r w:rsidR="00B50A5E" w:rsidRPr="00F83F5E">
          <w:rPr>
            <w:rFonts w:ascii="Times New Roman" w:hAnsi="Times New Roman" w:cs="Times New Roman"/>
            <w:sz w:val="24"/>
            <w:szCs w:val="24"/>
            <w:rPrChange w:id="237" w:author="Author">
              <w:rPr/>
            </w:rPrChange>
          </w:rPr>
          <w:fldChar w:fldCharType="end"/>
        </w:r>
        <w:r w:rsidR="00B50A5E" w:rsidRPr="00F83F5E">
          <w:rPr>
            <w:rStyle w:val="CommentReference"/>
            <w:rFonts w:ascii="Times New Roman" w:hAnsi="Times New Roman" w:cs="Times New Roman"/>
            <w:sz w:val="24"/>
            <w:szCs w:val="24"/>
            <w:rPrChange w:id="238" w:author="Author">
              <w:rPr>
                <w:rStyle w:val="CommentReference"/>
              </w:rPr>
            </w:rPrChange>
          </w:rPr>
          <w:t xml:space="preserve"> </w:t>
        </w:r>
      </w:ins>
    </w:p>
    <w:p w14:paraId="2F8471AA" w14:textId="7317867D"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Judge, T. A., LePine,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Change w:id="239" w:author="Author">
            <w:rPr>
              <w:rFonts w:ascii="Times New Roman" w:hAnsi="Times New Roman" w:cs="Times New Roman"/>
              <w:i/>
              <w:sz w:val="24"/>
              <w:szCs w:val="24"/>
            </w:rPr>
          </w:rPrChange>
        </w:rPr>
        <w:t>91</w:t>
      </w:r>
      <w:r w:rsidRPr="00A52940">
        <w:rPr>
          <w:rFonts w:ascii="Times New Roman" w:hAnsi="Times New Roman" w:cs="Times New Roman"/>
          <w:sz w:val="24"/>
          <w:szCs w:val="24"/>
          <w:rPrChange w:id="240" w:author="Author">
            <w:rPr>
              <w:rFonts w:ascii="Times New Roman" w:hAnsi="Times New Roman" w:cs="Times New Roman"/>
              <w:sz w:val="24"/>
              <w:szCs w:val="24"/>
            </w:rPr>
          </w:rPrChange>
        </w:rPr>
        <w:t xml:space="preserve">, 762-776. </w:t>
      </w:r>
      <w:ins w:id="241" w:author="Author">
        <w:r w:rsidR="00A52940" w:rsidRPr="00A52940">
          <w:rPr>
            <w:rFonts w:ascii="Times New Roman" w:hAnsi="Times New Roman" w:cs="Times New Roman"/>
            <w:color w:val="4C4C4C"/>
            <w:sz w:val="24"/>
            <w:szCs w:val="24"/>
            <w:shd w:val="clear" w:color="auto" w:fill="FFFFFF"/>
            <w:rPrChange w:id="242" w:author="Author">
              <w:rPr>
                <w:rFonts w:ascii="Verdana" w:hAnsi="Verdana"/>
                <w:color w:val="4C4C4C"/>
                <w:sz w:val="18"/>
                <w:szCs w:val="18"/>
                <w:shd w:val="clear" w:color="auto" w:fill="FFFFFF"/>
              </w:rPr>
            </w:rPrChange>
          </w:rPr>
          <w:t>doi:http://dx.doi.org/10.1037/0021-9010.91.4.762</w:t>
        </w:r>
      </w:ins>
    </w:p>
    <w:p w14:paraId="070964B9" w14:textId="56CA6E68"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Change w:id="243" w:author="Author">
            <w:rPr>
              <w:rFonts w:ascii="Times New Roman" w:eastAsia="Times New Roman" w:hAnsi="Times New Roman" w:cs="Times New Roman"/>
              <w:sz w:val="24"/>
              <w:szCs w:val="24"/>
              <w:lang w:eastAsia="zh-CN"/>
            </w:rPr>
          </w:rPrChange>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ins w:id="244" w:author="Author">
        <w:r w:rsidR="00F97D9A" w:rsidRPr="00F83F5E">
          <w:rPr>
            <w:rFonts w:ascii="Times New Roman" w:hAnsi="Times New Roman" w:cs="Times New Roman"/>
            <w:sz w:val="24"/>
            <w:szCs w:val="24"/>
            <w:lang w:eastAsia="zh-CN"/>
          </w:rPr>
          <w:t xml:space="preserve"> </w:t>
        </w:r>
        <w:r w:rsidR="00F97D9A" w:rsidRPr="00F83F5E">
          <w:rPr>
            <w:rFonts w:ascii="Times New Roman" w:hAnsi="Times New Roman" w:cs="Times New Roman"/>
            <w:color w:val="4C4C4C"/>
            <w:sz w:val="24"/>
            <w:szCs w:val="24"/>
            <w:shd w:val="clear" w:color="auto" w:fill="FFFFFF"/>
            <w:rPrChange w:id="245" w:author="Author">
              <w:rPr>
                <w:rFonts w:ascii="Verdana" w:hAnsi="Verdana"/>
                <w:color w:val="4C4C4C"/>
                <w:sz w:val="18"/>
                <w:szCs w:val="18"/>
                <w:shd w:val="clear" w:color="auto" w:fill="FFFFFF"/>
              </w:rPr>
            </w:rPrChange>
          </w:rPr>
          <w:t>Retrieved from http://search.proquest.com/docview/618584271?accountid=14553</w:t>
        </w:r>
      </w:ins>
    </w:p>
    <w:p w14:paraId="0E69B82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246"/>
      <w:r w:rsidRPr="00F83F5E">
        <w:rPr>
          <w:rFonts w:ascii="Times New Roman" w:hAnsi="Times New Roman" w:cs="Times New Roman"/>
          <w:sz w:val="24"/>
          <w:szCs w:val="24"/>
        </w:rPr>
        <w:t xml:space="preserve">Kernberg, O. F. (1985). </w:t>
      </w:r>
      <w:r w:rsidRPr="00F83F5E">
        <w:rPr>
          <w:rFonts w:ascii="Times New Roman" w:hAnsi="Times New Roman" w:cs="Times New Roman"/>
          <w:i/>
          <w:sz w:val="24"/>
          <w:szCs w:val="24"/>
        </w:rPr>
        <w:t>Borderline conditions and pathological narcissism.</w:t>
      </w:r>
      <w:r w:rsidRPr="00F83F5E">
        <w:rPr>
          <w:rFonts w:ascii="Times New Roman" w:hAnsi="Times New Roman" w:cs="Times New Roman"/>
          <w:sz w:val="24"/>
          <w:szCs w:val="24"/>
        </w:rPr>
        <w:t xml:space="preserve"> Oxford, UK: Rowman &amp; Littlefield.</w:t>
      </w:r>
      <w:commentRangeEnd w:id="246"/>
      <w:r w:rsidR="00EC230A" w:rsidRPr="00F83F5E">
        <w:rPr>
          <w:rStyle w:val="CommentReference"/>
          <w:rFonts w:ascii="Times New Roman" w:hAnsi="Times New Roman" w:cs="Times New Roman"/>
          <w:sz w:val="24"/>
          <w:szCs w:val="24"/>
          <w:rPrChange w:id="247" w:author="Author">
            <w:rPr>
              <w:rStyle w:val="CommentReference"/>
            </w:rPr>
          </w:rPrChange>
        </w:rPr>
        <w:commentReference w:id="246"/>
      </w:r>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Kernis,</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F83F5E">
        <w:rPr>
          <w:rFonts w:ascii="Times New Roman" w:hAnsi="Times New Roman" w:cs="Times New Roman"/>
          <w:sz w:val="24"/>
          <w:szCs w:val="24"/>
          <w:shd w:val="clear" w:color="auto" w:fill="FFFFFF"/>
          <w:lang w:eastAsia="zh-CN"/>
          <w:rPrChange w:id="248"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49" w:author="Author">
            <w:rPr>
              <w:rFonts w:ascii="Times New Roman" w:hAnsi="Times New Roman" w:cs="Times New Roman"/>
              <w:color w:val="4C4C4C"/>
              <w:sz w:val="24"/>
              <w:szCs w:val="24"/>
              <w:shd w:val="clear" w:color="auto" w:fill="FFFFFF"/>
            </w:rPr>
          </w:rPrChange>
        </w:rPr>
        <w:t>Krizan, Z., &amp; Johar, O. (2012). Envy divides the two faces of narcissism.</w:t>
      </w:r>
      <w:r w:rsidRPr="00F83F5E">
        <w:rPr>
          <w:rStyle w:val="apple-converted-space"/>
          <w:rFonts w:ascii="Times New Roman" w:hAnsi="Times New Roman" w:cs="Times New Roman"/>
          <w:i/>
          <w:iCs/>
          <w:sz w:val="24"/>
          <w:szCs w:val="24"/>
          <w:shd w:val="clear" w:color="auto" w:fill="FFFFFF"/>
          <w:rPrChange w:id="250"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51" w:author="Author">
            <w:rPr>
              <w:rFonts w:ascii="Times New Roman" w:hAnsi="Times New Roman" w:cs="Times New Roman"/>
              <w:i/>
              <w:iCs/>
              <w:color w:val="4C4C4C"/>
              <w:sz w:val="24"/>
              <w:szCs w:val="24"/>
              <w:shd w:val="clear" w:color="auto" w:fill="FFFFFF"/>
            </w:rPr>
          </w:rPrChange>
        </w:rPr>
        <w:t>Journal of Personality,</w:t>
      </w:r>
      <w:r w:rsidRPr="00F83F5E">
        <w:rPr>
          <w:rStyle w:val="apple-converted-space"/>
          <w:rFonts w:ascii="Times New Roman" w:hAnsi="Times New Roman" w:cs="Times New Roman"/>
          <w:i/>
          <w:iCs/>
          <w:sz w:val="24"/>
          <w:szCs w:val="24"/>
          <w:shd w:val="clear" w:color="auto" w:fill="FFFFFF"/>
          <w:rPrChange w:id="252"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53" w:author="Author">
            <w:rPr>
              <w:rFonts w:ascii="Times New Roman" w:hAnsi="Times New Roman" w:cs="Times New Roman"/>
              <w:i/>
              <w:iCs/>
              <w:color w:val="4C4C4C"/>
              <w:sz w:val="24"/>
              <w:szCs w:val="24"/>
              <w:shd w:val="clear" w:color="auto" w:fill="FFFFFF"/>
            </w:rPr>
          </w:rPrChange>
        </w:rPr>
        <w:t>80</w:t>
      </w:r>
      <w:r w:rsidRPr="00F83F5E">
        <w:rPr>
          <w:rFonts w:ascii="Times New Roman" w:hAnsi="Times New Roman" w:cs="Times New Roman"/>
          <w:sz w:val="24"/>
          <w:szCs w:val="24"/>
          <w:shd w:val="clear" w:color="auto" w:fill="FFFFFF"/>
          <w:rPrChange w:id="254" w:author="Author">
            <w:rPr>
              <w:rFonts w:ascii="Times New Roman" w:hAnsi="Times New Roman" w:cs="Times New Roman"/>
              <w:color w:val="4C4C4C"/>
              <w:sz w:val="24"/>
              <w:szCs w:val="24"/>
              <w:shd w:val="clear" w:color="auto" w:fill="FFFFFF"/>
            </w:rPr>
          </w:rPrChange>
        </w:rPr>
        <w:t>(5), 1415-1451. doi:http://dx.doi.org/10.1111/j.1467-6494.2012.00767.x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moveToRangeStart w:id="255" w:author="Author" w:name="move420792396"/>
      <w:moveTo w:id="256" w:author="Author">
        <w:r w:rsidRPr="00B879AB">
          <w:rPr>
            <w:rFonts w:ascii="Times New Roman" w:hAnsi="Times New Roman" w:cs="Times New Roman"/>
            <w:sz w:val="24"/>
            <w:szCs w:val="24"/>
            <w:shd w:val="clear" w:color="auto" w:fill="FFFFFF"/>
            <w:lang w:eastAsia="zh-CN"/>
          </w:rPr>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The adaptiveness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moveTo>
    </w:p>
    <w:moveToRangeEnd w:id="255"/>
    <w:p w14:paraId="52F11E81"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lastRenderedPageBreak/>
        <w:t>Kurt, A., &amp; Paulhus, D. L. (2008). Moderators of the adaptiveness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(4), 839-853. doi:http://dx.doi.org/10.1016/j.jrp.2007.11.005</w:t>
      </w:r>
    </w:p>
    <w:p w14:paraId="072C0FB0" w14:textId="3A41DBFF" w:rsidR="008516CD" w:rsidRPr="00F83F5E" w:rsidDel="00540863"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moveFromRangeStart w:id="257" w:author="Author" w:name="move420792396"/>
      <w:moveFrom w:id="258" w:author="Author">
        <w:r w:rsidRPr="00F83F5E" w:rsidDel="00540863">
          <w:rPr>
            <w:rFonts w:ascii="Times New Roman" w:hAnsi="Times New Roman" w:cs="Times New Roman"/>
            <w:sz w:val="24"/>
            <w:szCs w:val="24"/>
            <w:shd w:val="clear" w:color="auto" w:fill="FFFFFF"/>
            <w:lang w:eastAsia="zh-CN"/>
            <w:rPrChange w:id="259" w:author="Author">
              <w:rPr>
                <w:rFonts w:ascii="Times New Roman" w:hAnsi="Times New Roman" w:cs="Times New Roman"/>
                <w:color w:val="4C4C4C"/>
                <w:sz w:val="24"/>
                <w:szCs w:val="24"/>
                <w:shd w:val="clear" w:color="auto" w:fill="FFFFFF"/>
                <w:lang w:eastAsia="zh-CN"/>
              </w:rPr>
            </w:rPrChange>
          </w:rPr>
          <w:t>*</w:t>
        </w:r>
        <w:r w:rsidRPr="00F83F5E" w:rsidDel="00540863">
          <w:rPr>
            <w:rFonts w:ascii="Times New Roman" w:hAnsi="Times New Roman" w:cs="Times New Roman"/>
            <w:sz w:val="24"/>
            <w:szCs w:val="24"/>
            <w:shd w:val="clear" w:color="auto" w:fill="FFFFFF"/>
            <w:rPrChange w:id="260" w:author="Author">
              <w:rPr>
                <w:rFonts w:ascii="Times New Roman" w:hAnsi="Times New Roman" w:cs="Times New Roman"/>
                <w:color w:val="4C4C4C"/>
                <w:sz w:val="24"/>
                <w:szCs w:val="24"/>
                <w:shd w:val="clear" w:color="auto" w:fill="FFFFFF"/>
              </w:rPr>
            </w:rPrChange>
          </w:rPr>
          <w:t>Kurt, A. (2005).</w:t>
        </w:r>
        <w:r w:rsidRPr="00F83F5E" w:rsidDel="00540863">
          <w:rPr>
            <w:rStyle w:val="apple-converted-space"/>
            <w:rFonts w:ascii="Times New Roman" w:hAnsi="Times New Roman" w:cs="Times New Roman"/>
            <w:sz w:val="24"/>
            <w:szCs w:val="24"/>
            <w:shd w:val="clear" w:color="auto" w:fill="FFFFFF"/>
            <w:rPrChange w:id="261" w:author="Author">
              <w:rPr>
                <w:rStyle w:val="apple-converted-space"/>
                <w:rFonts w:ascii="Times New Roman" w:hAnsi="Times New Roman" w:cs="Times New Roman"/>
                <w:color w:val="4C4C4C"/>
                <w:sz w:val="24"/>
                <w:szCs w:val="24"/>
                <w:shd w:val="clear" w:color="auto" w:fill="FFFFFF"/>
              </w:rPr>
            </w:rPrChange>
          </w:rPr>
          <w:t> </w:t>
        </w:r>
        <w:r w:rsidRPr="00F83F5E" w:rsidDel="00540863">
          <w:rPr>
            <w:rFonts w:ascii="Times New Roman" w:hAnsi="Times New Roman" w:cs="Times New Roman"/>
            <w:i/>
            <w:iCs/>
            <w:sz w:val="24"/>
            <w:szCs w:val="24"/>
            <w:shd w:val="clear" w:color="auto" w:fill="FFFFFF"/>
            <w:rPrChange w:id="262" w:author="Author">
              <w:rPr>
                <w:rFonts w:ascii="Times New Roman" w:hAnsi="Times New Roman" w:cs="Times New Roman"/>
                <w:i/>
                <w:iCs/>
                <w:color w:val="4C4C4C"/>
                <w:sz w:val="24"/>
                <w:szCs w:val="24"/>
                <w:shd w:val="clear" w:color="auto" w:fill="FFFFFF"/>
              </w:rPr>
            </w:rPrChange>
          </w:rPr>
          <w:t>The adaptiveness of positive self-evaluations</w:t>
        </w:r>
        <w:r w:rsidRPr="00F83F5E" w:rsidDel="00540863">
          <w:rPr>
            <w:rStyle w:val="apple-converted-space"/>
            <w:rFonts w:ascii="Times New Roman" w:hAnsi="Times New Roman" w:cs="Times New Roman"/>
            <w:i/>
            <w:iCs/>
            <w:sz w:val="24"/>
            <w:szCs w:val="24"/>
            <w:shd w:val="clear" w:color="auto" w:fill="FFFFFF"/>
            <w:rPrChange w:id="263" w:author="Author">
              <w:rPr>
                <w:rStyle w:val="apple-converted-space"/>
                <w:rFonts w:ascii="Times New Roman" w:hAnsi="Times New Roman" w:cs="Times New Roman"/>
                <w:i/>
                <w:iCs/>
                <w:color w:val="4C4C4C"/>
                <w:sz w:val="24"/>
                <w:szCs w:val="24"/>
                <w:shd w:val="clear" w:color="auto" w:fill="FFFFFF"/>
              </w:rPr>
            </w:rPrChange>
          </w:rPr>
          <w:t> </w:t>
        </w:r>
        <w:r w:rsidRPr="00F83F5E" w:rsidDel="00540863">
          <w:rPr>
            <w:rFonts w:ascii="Times New Roman" w:hAnsi="Times New Roman" w:cs="Times New Roman"/>
            <w:sz w:val="24"/>
            <w:szCs w:val="24"/>
            <w:shd w:val="clear" w:color="auto" w:fill="FFFFFF"/>
            <w:rPrChange w:id="264" w:author="Author">
              <w:rPr>
                <w:rFonts w:ascii="Times New Roman" w:hAnsi="Times New Roman" w:cs="Times New Roman"/>
                <w:color w:val="4C4C4C"/>
                <w:sz w:val="24"/>
                <w:szCs w:val="24"/>
                <w:shd w:val="clear" w:color="auto" w:fill="FFFFFF"/>
              </w:rPr>
            </w:rPrChange>
          </w:rPr>
          <w:t>(Order No. AAINQ99495). Available from PsycINFO. (621050700; 2005-99016-017). Retrieved from http://search.proquest.com/docview/621050700?accountid=14553</w:t>
        </w:r>
      </w:moveFrom>
    </w:p>
    <w:moveFromRangeEnd w:id="257"/>
    <w:p w14:paraId="406277BA"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Kwan, V. S. Y., John, O. P., Kenny, D. A., Bond, M. H., &amp; Robins, R. W. (2004). Reconceptualizing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Pr="00F83F5E">
        <w:rPr>
          <w:rFonts w:ascii="Times New Roman" w:hAnsi="Times New Roman" w:cs="Times New Roman"/>
          <w:sz w:val="24"/>
          <w:szCs w:val="24"/>
        </w:rPr>
        <w:t>, 94-110. doi:http://dx.doi.org/10.1037/0033-295X.111.1.94</w:t>
      </w:r>
    </w:p>
    <w:p w14:paraId="1C97FB8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 V. S. Y., John, O. P., Robins, R. W., &amp; Kuang, L. L. (2008). Conceptualizing and assessing self-enhancement bias: A componential approach. </w:t>
      </w:r>
      <w:r w:rsidRPr="00F83F5E">
        <w:rPr>
          <w:rFonts w:ascii="Times New Roman" w:hAnsi="Times New Roman" w:cs="Times New Roman"/>
          <w:i/>
          <w:sz w:val="24"/>
          <w:szCs w:val="24"/>
        </w:rPr>
        <w:t>Journal of Personality and Social Psychology, 94</w:t>
      </w:r>
      <w:r w:rsidRPr="00F83F5E">
        <w:rPr>
          <w:rFonts w:ascii="Times New Roman" w:hAnsi="Times New Roman" w:cs="Times New Roman"/>
          <w:sz w:val="24"/>
          <w:szCs w:val="24"/>
        </w:rPr>
        <w:t>, 1062-1077. doi:http://dx.doi.org/10.1037/0022-3514.94.6.1062</w:t>
      </w:r>
    </w:p>
    <w:p w14:paraId="0D99458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 263-280. doi:http://dx.doi.org/10.1177/1088868310365876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Annual Review of 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ins w:id="265" w:author="Author">
        <w:r w:rsidR="003C1AC4" w:rsidRPr="00F83F5E">
          <w:rPr>
            <w:rFonts w:ascii="Times New Roman" w:hAnsi="Times New Roman" w:cs="Times New Roman"/>
            <w:sz w:val="24"/>
            <w:szCs w:val="24"/>
            <w:lang w:eastAsia="zh-CN"/>
          </w:rPr>
          <w:t xml:space="preserve"> </w:t>
        </w:r>
        <w:r w:rsidR="00D6558B" w:rsidRPr="00F83F5E">
          <w:rPr>
            <w:rFonts w:ascii="Times New Roman" w:hAnsi="Times New Roman" w:cs="Times New Roman"/>
            <w:color w:val="4C4C4C"/>
            <w:sz w:val="24"/>
            <w:szCs w:val="24"/>
            <w:shd w:val="clear" w:color="auto" w:fill="FFFFFF"/>
            <w:rPrChange w:id="266" w:author="Author">
              <w:rPr>
                <w:rFonts w:ascii="Verdana" w:hAnsi="Verdana"/>
                <w:color w:val="4C4C4C"/>
                <w:sz w:val="18"/>
                <w:szCs w:val="18"/>
                <w:shd w:val="clear" w:color="auto" w:fill="FFFFFF"/>
              </w:rPr>
            </w:rPrChange>
          </w:rPr>
          <w:t>doi:http://dx.doi.org/10.1146/annurev.psych.58.110405.085658</w:t>
        </w:r>
      </w:ins>
    </w:p>
    <w:p w14:paraId="33F3CCE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i/>
          <w:iCs/>
          <w:sz w:val="24"/>
          <w:szCs w:val="24"/>
          <w:lang w:eastAsia="zh-CN"/>
          <w:rPrChange w:id="267" w:author="Author">
            <w:rPr>
              <w:rFonts w:ascii="Times New Roman" w:hAnsi="Times New Roman" w:cs="Times New Roman"/>
              <w:i/>
              <w:iCs/>
              <w:color w:val="0070C0"/>
              <w:sz w:val="24"/>
              <w:szCs w:val="24"/>
              <w:lang w:eastAsia="zh-CN"/>
            </w:rPr>
          </w:rPrChange>
        </w:rPr>
      </w:pPr>
      <w:commentRangeStart w:id="268"/>
      <w:r w:rsidRPr="00F83F5E">
        <w:rPr>
          <w:rFonts w:ascii="Times New Roman" w:hAnsi="Times New Roman" w:cs="Times New Roman"/>
          <w:sz w:val="24"/>
          <w:szCs w:val="24"/>
          <w:rPrChange w:id="269" w:author="Author">
            <w:rPr>
              <w:rFonts w:ascii="Times New Roman" w:hAnsi="Times New Roman" w:cs="Times New Roman"/>
              <w:color w:val="0070C0"/>
              <w:sz w:val="24"/>
              <w:szCs w:val="24"/>
            </w:rPr>
          </w:rPrChange>
        </w:rPr>
        <w:t xml:space="preserve">Loranger, A. W. (1999). </w:t>
      </w:r>
      <w:r w:rsidRPr="00F83F5E">
        <w:rPr>
          <w:rFonts w:ascii="Times New Roman" w:hAnsi="Times New Roman" w:cs="Times New Roman"/>
          <w:i/>
          <w:iCs/>
          <w:sz w:val="24"/>
          <w:szCs w:val="24"/>
          <w:rPrChange w:id="270" w:author="Author">
            <w:rPr>
              <w:rFonts w:ascii="Times New Roman" w:hAnsi="Times New Roman" w:cs="Times New Roman"/>
              <w:i/>
              <w:iCs/>
              <w:color w:val="0070C0"/>
              <w:sz w:val="24"/>
              <w:szCs w:val="24"/>
            </w:rPr>
          </w:rPrChange>
        </w:rPr>
        <w:t>IPDE: International personality disorder examination: DSM–IV and ICD-10 interviews</w:t>
      </w:r>
      <w:r w:rsidRPr="00F83F5E">
        <w:rPr>
          <w:rFonts w:ascii="Times New Roman" w:hAnsi="Times New Roman" w:cs="Times New Roman"/>
          <w:sz w:val="24"/>
          <w:szCs w:val="24"/>
          <w:rPrChange w:id="271" w:author="Author">
            <w:rPr>
              <w:rFonts w:ascii="Times New Roman" w:hAnsi="Times New Roman" w:cs="Times New Roman"/>
              <w:color w:val="0070C0"/>
              <w:sz w:val="24"/>
              <w:szCs w:val="24"/>
            </w:rPr>
          </w:rPrChange>
        </w:rPr>
        <w:t>. Odessa, FL: Psychological Assessment Resources.</w:t>
      </w:r>
      <w:commentRangeEnd w:id="268"/>
      <w:r w:rsidR="004671F3" w:rsidRPr="00F83F5E">
        <w:rPr>
          <w:rStyle w:val="CommentReference"/>
          <w:rFonts w:ascii="Times New Roman" w:hAnsi="Times New Roman" w:cs="Times New Roman"/>
          <w:sz w:val="24"/>
          <w:szCs w:val="24"/>
          <w:rPrChange w:id="272" w:author="Author">
            <w:rPr>
              <w:rStyle w:val="CommentReference"/>
            </w:rPr>
          </w:rPrChange>
        </w:rPr>
        <w:commentReference w:id="268"/>
      </w:r>
    </w:p>
    <w:p w14:paraId="2B0903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Mezulis, A. H., Abramson, L. Y., Hyde, J. S., &amp; Hankin,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 711-747. doi:http://dx.doi.org/10.1037/0033</w:t>
      </w:r>
      <w:r w:rsidRPr="00F83F5E">
        <w:rPr>
          <w:rFonts w:ascii="Times New Roman" w:hAnsi="Times New Roman" w:cs="Times New Roman"/>
          <w:sz w:val="24"/>
          <w:szCs w:val="24"/>
        </w:rPr>
        <w:t>-2909.130.5.711</w:t>
      </w:r>
    </w:p>
    <w:p w14:paraId="13D72A54"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Miller, J. D. Campbell, W. K., Young, D. L., Lakey, C. E., Reidy, D. E., Zeichner, A., &amp; Goodie, A. S. (2009). Journal of Personality, 77, 761-793. doi: 10.1111/j.1467-6494.2009.00564.x</w:t>
      </w:r>
    </w:p>
    <w:p w14:paraId="407F852C" w14:textId="04D045A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Millon, T. (1990). The disorders of personality. In L. A. Pervin (Ed.), </w:t>
      </w:r>
      <w:r w:rsidRPr="00F83F5E">
        <w:rPr>
          <w:rFonts w:ascii="Times New Roman" w:hAnsi="Times New Roman" w:cs="Times New Roman"/>
          <w:i/>
          <w:sz w:val="24"/>
          <w:szCs w:val="24"/>
        </w:rPr>
        <w:t>Handbook of personality: Theory and research</w:t>
      </w:r>
      <w:r w:rsidRPr="00F83F5E">
        <w:rPr>
          <w:rFonts w:ascii="Times New Roman" w:hAnsi="Times New Roman" w:cs="Times New Roman"/>
          <w:sz w:val="24"/>
          <w:szCs w:val="24"/>
        </w:rPr>
        <w:t xml:space="preserve"> (pp. 339-370). New York, Guilford Press.</w:t>
      </w:r>
      <w:ins w:id="273" w:author="Author">
        <w:r w:rsidR="00873A17" w:rsidRPr="00F83F5E">
          <w:rPr>
            <w:rFonts w:ascii="Times New Roman" w:hAnsi="Times New Roman" w:cs="Times New Roman"/>
            <w:sz w:val="24"/>
            <w:szCs w:val="24"/>
            <w:lang w:eastAsia="zh-CN"/>
          </w:rPr>
          <w:t xml:space="preserve"> </w:t>
        </w:r>
        <w:r w:rsidR="00873A17" w:rsidRPr="00F83F5E">
          <w:rPr>
            <w:rFonts w:ascii="Times New Roman" w:hAnsi="Times New Roman" w:cs="Times New Roman"/>
            <w:color w:val="4C4C4C"/>
            <w:sz w:val="24"/>
            <w:szCs w:val="24"/>
            <w:shd w:val="clear" w:color="auto" w:fill="FFFFFF"/>
            <w:rPrChange w:id="274" w:author="Author">
              <w:rPr>
                <w:rFonts w:ascii="Verdana" w:hAnsi="Verdana"/>
                <w:color w:val="4C4C4C"/>
                <w:sz w:val="18"/>
                <w:szCs w:val="18"/>
                <w:shd w:val="clear" w:color="auto" w:fill="FFFFFF"/>
              </w:rPr>
            </w:rPrChange>
          </w:rPr>
          <w:t>Retrieved from http://search.proquest.com/docview/617866660?accountid=14553</w:t>
        </w:r>
        <w:r w:rsidR="00873A17" w:rsidRPr="00F83F5E">
          <w:rPr>
            <w:rStyle w:val="CommentReference"/>
            <w:rFonts w:ascii="Times New Roman" w:hAnsi="Times New Roman" w:cs="Times New Roman"/>
            <w:sz w:val="24"/>
            <w:szCs w:val="24"/>
            <w:rPrChange w:id="275" w:author="Author">
              <w:rPr>
                <w:rStyle w:val="CommentReference"/>
              </w:rPr>
            </w:rPrChange>
          </w:rPr>
          <w:t xml:space="preserve"> </w:t>
        </w:r>
      </w:ins>
    </w:p>
    <w:p w14:paraId="7724CCB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276" w:author="Author">
            <w:rPr>
              <w:rFonts w:ascii="Times New Roman" w:hAnsi="Times New Roman" w:cs="Times New Roman"/>
              <w:color w:val="0070C0"/>
              <w:sz w:val="24"/>
              <w:szCs w:val="24"/>
              <w:lang w:eastAsia="zh-CN"/>
            </w:rPr>
          </w:rPrChange>
        </w:rPr>
      </w:pPr>
      <w:commentRangeStart w:id="277"/>
      <w:r w:rsidRPr="00F83F5E">
        <w:rPr>
          <w:rFonts w:ascii="Times New Roman" w:hAnsi="Times New Roman" w:cs="Times New Roman"/>
          <w:sz w:val="24"/>
          <w:szCs w:val="24"/>
          <w:rPrChange w:id="278" w:author="Author">
            <w:rPr>
              <w:rFonts w:ascii="Times New Roman" w:hAnsi="Times New Roman" w:cs="Times New Roman"/>
              <w:color w:val="0070C0"/>
              <w:sz w:val="24"/>
              <w:szCs w:val="24"/>
            </w:rPr>
          </w:rPrChange>
        </w:rPr>
        <w:t xml:space="preserve">Millon, T., Millon, C., Davis, R., &amp; Grossman, S. (2006b). </w:t>
      </w:r>
      <w:r w:rsidRPr="00F83F5E">
        <w:rPr>
          <w:rFonts w:ascii="Times New Roman" w:hAnsi="Times New Roman" w:cs="Times New Roman"/>
          <w:i/>
          <w:iCs/>
          <w:sz w:val="24"/>
          <w:szCs w:val="24"/>
          <w:rPrChange w:id="279" w:author="Author">
            <w:rPr>
              <w:rFonts w:ascii="Times New Roman" w:hAnsi="Times New Roman" w:cs="Times New Roman"/>
              <w:i/>
              <w:iCs/>
              <w:color w:val="0070C0"/>
              <w:sz w:val="24"/>
              <w:szCs w:val="24"/>
            </w:rPr>
          </w:rPrChange>
        </w:rPr>
        <w:t>Millon clinical multiaxial inventory-III manual</w:t>
      </w:r>
      <w:r w:rsidRPr="00F83F5E">
        <w:rPr>
          <w:rFonts w:ascii="Times New Roman" w:hAnsi="Times New Roman" w:cs="Times New Roman"/>
          <w:sz w:val="24"/>
          <w:szCs w:val="24"/>
          <w:rPrChange w:id="280" w:author="Author">
            <w:rPr>
              <w:rFonts w:ascii="Times New Roman" w:hAnsi="Times New Roman" w:cs="Times New Roman"/>
              <w:color w:val="0070C0"/>
              <w:sz w:val="24"/>
              <w:szCs w:val="24"/>
            </w:rPr>
          </w:rPrChange>
        </w:rPr>
        <w:t>. Minneapolis, MN: Pearson Assessments.</w:t>
      </w:r>
      <w:commentRangeEnd w:id="277"/>
      <w:r w:rsidR="001559D8" w:rsidRPr="00F83F5E">
        <w:rPr>
          <w:rStyle w:val="CommentReference"/>
          <w:rFonts w:ascii="Times New Roman" w:hAnsi="Times New Roman" w:cs="Times New Roman"/>
          <w:sz w:val="24"/>
          <w:szCs w:val="24"/>
          <w:rPrChange w:id="281" w:author="Author">
            <w:rPr>
              <w:rStyle w:val="CommentReference"/>
            </w:rPr>
          </w:rPrChange>
        </w:rPr>
        <w:commentReference w:id="277"/>
      </w:r>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Morf, C. C., Horvath, S., &amp; Torchetti,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Morf, C. C., &amp; Rhodewalt, F. (2001). Unraveling the paradoxes of narcissism: A dynamic self-regulatory processing model.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177-196. doi:http://dx.doi.org/10.1207/S15327965PLI1204_1</w:t>
      </w:r>
    </w:p>
    <w:p w14:paraId="0D61FC3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282"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83" w:author="Author">
            <w:rPr>
              <w:rFonts w:ascii="Times New Roman" w:hAnsi="Times New Roman" w:cs="Times New Roman"/>
              <w:color w:val="4C4C4C"/>
              <w:sz w:val="24"/>
              <w:szCs w:val="24"/>
              <w:shd w:val="clear" w:color="auto" w:fill="FFFFFF"/>
            </w:rPr>
          </w:rPrChange>
        </w:rPr>
        <w:t>Nehrig, N. (2015).</w:t>
      </w:r>
      <w:r w:rsidRPr="00F83F5E">
        <w:rPr>
          <w:rStyle w:val="apple-converted-space"/>
          <w:rFonts w:ascii="Times New Roman" w:hAnsi="Times New Roman" w:cs="Times New Roman"/>
          <w:sz w:val="24"/>
          <w:szCs w:val="24"/>
          <w:shd w:val="clear" w:color="auto" w:fill="FFFFFF"/>
          <w:rPrChange w:id="284" w:author="Author">
            <w:rPr>
              <w:rStyle w:val="apple-converted-space"/>
              <w:rFonts w:ascii="Times New Roman" w:hAnsi="Times New Roman" w:cs="Times New Roman"/>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85" w:author="Author">
            <w:rPr>
              <w:rFonts w:ascii="Times New Roman" w:hAnsi="Times New Roman" w:cs="Times New Roman"/>
              <w:i/>
              <w:iCs/>
              <w:color w:val="4C4C4C"/>
              <w:sz w:val="24"/>
              <w:szCs w:val="24"/>
              <w:shd w:val="clear" w:color="auto" w:fill="FFFFFF"/>
            </w:rPr>
          </w:rPrChange>
        </w:rPr>
        <w:t>Self-reported mental health of narcissists: Illusion or reality?</w:t>
      </w:r>
      <w:r w:rsidRPr="00F83F5E">
        <w:rPr>
          <w:rFonts w:ascii="Times New Roman" w:hAnsi="Times New Roman" w:cs="Times New Roman"/>
          <w:sz w:val="24"/>
          <w:szCs w:val="24"/>
          <w:shd w:val="clear" w:color="auto" w:fill="FFFFFF"/>
          <w:rPrChange w:id="286" w:author="Author">
            <w:rPr>
              <w:rFonts w:ascii="Times New Roman" w:hAnsi="Times New Roman" w:cs="Times New Roman"/>
              <w:color w:val="4C4C4C"/>
              <w:sz w:val="24"/>
              <w:szCs w:val="24"/>
              <w:shd w:val="clear" w:color="auto" w:fill="FFFFFF"/>
            </w:rPr>
          </w:rPrChange>
        </w:rPr>
        <w:t>(Order No. AAI3579848). Available from PsycINFO. (1648596703; 2015-99020-461). Retrieved from http://search.proquest.com/docview/1648596703?accountid=14553</w:t>
      </w:r>
    </w:p>
    <w:p w14:paraId="03162274" w14:textId="7A2895C7" w:rsidR="008516CD" w:rsidRPr="00F83F5E" w:rsidRDefault="008516CD" w:rsidP="008516CD">
      <w:pPr>
        <w:pStyle w:val="NoSpacing"/>
        <w:widowControl w:val="0"/>
        <w:spacing w:line="480" w:lineRule="auto"/>
        <w:ind w:left="785" w:hangingChars="327" w:hanging="785"/>
        <w:rPr>
          <w:rFonts w:ascii="Times New Roman" w:hAnsi="Times New Roman" w:cs="Times New Roman" w:hint="eastAsia"/>
          <w:sz w:val="24"/>
          <w:szCs w:val="24"/>
          <w:lang w:eastAsia="zh-CN"/>
        </w:rPr>
      </w:pPr>
      <w:r w:rsidRPr="00846A6C">
        <w:rPr>
          <w:rFonts w:ascii="Times New Roman" w:hAnsi="Times New Roman" w:cs="Times New Roman"/>
          <w:sz w:val="24"/>
          <w:szCs w:val="24"/>
        </w:rPr>
        <w:t xml:space="preserve">*Nùnez,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lastRenderedPageBreak/>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ins w:id="287" w:author="Author">
        <w:r w:rsidR="00F60126" w:rsidRPr="00F60126">
          <w:rPr>
            <w:rFonts w:ascii="Times New Roman" w:hAnsi="Times New Roman" w:cs="Times New Roman"/>
            <w:sz w:val="24"/>
            <w:szCs w:val="24"/>
            <w:lang w:eastAsia="zh-CN"/>
          </w:rPr>
          <w:t xml:space="preserve">. </w:t>
        </w:r>
        <w:r w:rsidR="00F60126" w:rsidRPr="00F60126">
          <w:rPr>
            <w:rFonts w:ascii="Times New Roman" w:hAnsi="Times New Roman" w:cs="Times New Roman"/>
            <w:color w:val="4C4C4C"/>
            <w:sz w:val="24"/>
            <w:szCs w:val="24"/>
            <w:shd w:val="clear" w:color="auto" w:fill="FFFFFF"/>
            <w:rPrChange w:id="288" w:author="Author">
              <w:rPr>
                <w:rFonts w:ascii="Verdana" w:hAnsi="Verdana"/>
                <w:color w:val="4C4C4C"/>
                <w:sz w:val="18"/>
                <w:szCs w:val="18"/>
                <w:shd w:val="clear" w:color="auto" w:fill="FFFFFF"/>
              </w:rPr>
            </w:rPrChange>
          </w:rPr>
          <w:t>Retrieved from http://search.proquest.com/docview/621726364?accountid=14553</w:t>
        </w:r>
      </w:ins>
    </w:p>
    <w:p w14:paraId="5DD3F9C9" w14:textId="77777777" w:rsidR="00C419EF" w:rsidRPr="007E6422" w:rsidRDefault="00C419EF" w:rsidP="00C419EF">
      <w:pPr>
        <w:pStyle w:val="NoSpacing"/>
        <w:widowControl w:val="0"/>
        <w:spacing w:line="480" w:lineRule="auto"/>
        <w:ind w:left="720" w:hanging="720"/>
        <w:rPr>
          <w:rStyle w:val="Hyperlink"/>
          <w:rFonts w:ascii="Times New Roman" w:hAnsi="Times New Roman" w:cs="Times New Roman"/>
          <w:color w:val="auto"/>
          <w:sz w:val="24"/>
          <w:szCs w:val="24"/>
          <w:lang w:eastAsia="zh-CN"/>
        </w:rPr>
      </w:pPr>
      <w:moveToRangeStart w:id="289" w:author="Author" w:name="move420792939"/>
      <w:moveTo w:id="290" w:author="Author">
        <w:r w:rsidRPr="007E6422">
          <w:rPr>
            <w:rFonts w:ascii="Times New Roman" w:hAnsi="Times New Roman" w:cs="Times New Roman"/>
            <w:sz w:val="24"/>
            <w:szCs w:val="24"/>
          </w:rPr>
          <w:t xml:space="preserve">O’Brien, M. L. (1987). Examining the dimensionality of pathological narcissism: Factor analysis and construct validity of the O’Brien Multiphasic Narcissism Inventory. </w:t>
        </w:r>
        <w:r w:rsidRPr="007E6422">
          <w:rPr>
            <w:rFonts w:ascii="Times New Roman" w:hAnsi="Times New Roman" w:cs="Times New Roman"/>
            <w:i/>
            <w:iCs/>
            <w:sz w:val="24"/>
            <w:szCs w:val="24"/>
          </w:rPr>
          <w:t xml:space="preserve">Psychological Reports, 61, </w:t>
        </w:r>
        <w:r w:rsidRPr="007E6422">
          <w:rPr>
            <w:rFonts w:ascii="Times New Roman" w:hAnsi="Times New Roman" w:cs="Times New Roman"/>
            <w:sz w:val="24"/>
            <w:szCs w:val="24"/>
          </w:rPr>
          <w:t xml:space="preserve">499–510. </w:t>
        </w:r>
        <w:r w:rsidRPr="007E6422">
          <w:rPr>
            <w:rFonts w:ascii="Times New Roman" w:hAnsi="Times New Roman" w:cs="Times New Roman"/>
            <w:sz w:val="24"/>
            <w:szCs w:val="24"/>
          </w:rPr>
          <w:fldChar w:fldCharType="begin"/>
        </w:r>
        <w:r w:rsidRPr="007E6422">
          <w:rPr>
            <w:rFonts w:ascii="Times New Roman" w:hAnsi="Times New Roman" w:cs="Times New Roman"/>
            <w:sz w:val="24"/>
            <w:szCs w:val="24"/>
          </w:rPr>
          <w:instrText xml:space="preserve"> HYPERLINK "http://dx.doi.org/10.2466/pr0.1987.61.2.499" </w:instrText>
        </w:r>
        <w:r w:rsidRPr="007E6422">
          <w:fldChar w:fldCharType="separate"/>
        </w:r>
        <w:r w:rsidRPr="007E6422">
          <w:rPr>
            <w:rStyle w:val="Hyperlink"/>
            <w:rFonts w:ascii="Times New Roman" w:hAnsi="Times New Roman" w:cs="Times New Roman"/>
            <w:color w:val="auto"/>
            <w:sz w:val="24"/>
            <w:szCs w:val="24"/>
          </w:rPr>
          <w:t>http://dx.doi.org/10.2466/pr0.1987.61.2.499</w:t>
        </w:r>
        <w:r w:rsidRPr="007E6422">
          <w:rPr>
            <w:rStyle w:val="Hyperlink"/>
            <w:rFonts w:ascii="Times New Roman" w:hAnsi="Times New Roman" w:cs="Times New Roman"/>
            <w:color w:val="auto"/>
            <w:sz w:val="24"/>
            <w:szCs w:val="24"/>
          </w:rPr>
          <w:fldChar w:fldCharType="end"/>
        </w:r>
      </w:moveTo>
    </w:p>
    <w:moveToRangeEnd w:id="289"/>
    <w:p w14:paraId="0334666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F83F5E">
        <w:rPr>
          <w:rFonts w:ascii="Times New Roman" w:eastAsia="Times New Roman" w:hAnsi="Times New Roman" w:cs="Times New Roman"/>
          <w:i/>
          <w:iCs/>
          <w:sz w:val="24"/>
          <w:szCs w:val="24"/>
        </w:rPr>
        <w:t xml:space="preserve"> Journal of Research in Personality, 38</w:t>
      </w:r>
      <w:r w:rsidRPr="00F83F5E">
        <w:rPr>
          <w:rFonts w:ascii="Times New Roman" w:eastAsia="Times New Roman" w:hAnsi="Times New Roman" w:cs="Times New Roman"/>
          <w:sz w:val="24"/>
          <w:szCs w:val="24"/>
        </w:rPr>
        <w:t xml:space="preserve">(3), 216-229. </w:t>
      </w:r>
    </w:p>
    <w:p w14:paraId="0C4941FC" w14:textId="77777777" w:rsidR="008516CD" w:rsidRPr="00F83F5E"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doi:http://dx.doi.org/10.1016/S0092-6566(03)00066-7</w:t>
      </w:r>
    </w:p>
    <w:p w14:paraId="71750C5F" w14:textId="33C669C2" w:rsidR="008516CD" w:rsidRPr="00F83F5E" w:rsidDel="00C419EF" w:rsidRDefault="008516CD" w:rsidP="008516CD">
      <w:pPr>
        <w:pStyle w:val="NoSpacing"/>
        <w:widowControl w:val="0"/>
        <w:spacing w:line="480" w:lineRule="auto"/>
        <w:ind w:left="720" w:hanging="720"/>
        <w:rPr>
          <w:rStyle w:val="Hyperlink"/>
          <w:rFonts w:ascii="Times New Roman" w:hAnsi="Times New Roman" w:cs="Times New Roman"/>
          <w:color w:val="auto"/>
          <w:sz w:val="24"/>
          <w:szCs w:val="24"/>
          <w:lang w:eastAsia="zh-CN"/>
          <w:rPrChange w:id="291" w:author="Author">
            <w:rPr>
              <w:rStyle w:val="Hyperlink"/>
              <w:rFonts w:ascii="Times New Roman" w:hAnsi="Times New Roman" w:cs="Times New Roman"/>
              <w:color w:val="0070C0"/>
              <w:sz w:val="24"/>
              <w:szCs w:val="24"/>
              <w:lang w:eastAsia="zh-CN"/>
            </w:rPr>
          </w:rPrChange>
        </w:rPr>
      </w:pPr>
      <w:moveFromRangeStart w:id="292" w:author="Author" w:name="move420792939"/>
      <w:moveFrom w:id="293" w:author="Author">
        <w:r w:rsidRPr="00F83F5E" w:rsidDel="00C419EF">
          <w:rPr>
            <w:rFonts w:ascii="Times New Roman" w:hAnsi="Times New Roman" w:cs="Times New Roman"/>
            <w:sz w:val="24"/>
            <w:szCs w:val="24"/>
            <w:rPrChange w:id="294" w:author="Author">
              <w:rPr>
                <w:rFonts w:ascii="Times New Roman" w:hAnsi="Times New Roman" w:cs="Times New Roman"/>
                <w:color w:val="0070C0"/>
                <w:sz w:val="24"/>
                <w:szCs w:val="24"/>
                <w:u w:val="single"/>
              </w:rPr>
            </w:rPrChange>
          </w:rPr>
          <w:t xml:space="preserve">O’Brien, M. L. (1987). Examining the dimensionality of pathological narcissism: Factor analysis and construct validity of the O’Brien Multiphasic Narcissism Inventory. </w:t>
        </w:r>
        <w:r w:rsidRPr="00F83F5E" w:rsidDel="00C419EF">
          <w:rPr>
            <w:rFonts w:ascii="Times New Roman" w:hAnsi="Times New Roman" w:cs="Times New Roman"/>
            <w:i/>
            <w:iCs/>
            <w:sz w:val="24"/>
            <w:szCs w:val="24"/>
            <w:rPrChange w:id="295" w:author="Author">
              <w:rPr>
                <w:rFonts w:ascii="Times New Roman" w:hAnsi="Times New Roman" w:cs="Times New Roman"/>
                <w:i/>
                <w:iCs/>
                <w:color w:val="0070C0"/>
                <w:sz w:val="24"/>
                <w:szCs w:val="24"/>
              </w:rPr>
            </w:rPrChange>
          </w:rPr>
          <w:t xml:space="preserve">Psychological Reports, 61, </w:t>
        </w:r>
        <w:r w:rsidRPr="00F83F5E" w:rsidDel="00C419EF">
          <w:rPr>
            <w:rFonts w:ascii="Times New Roman" w:hAnsi="Times New Roman" w:cs="Times New Roman"/>
            <w:sz w:val="24"/>
            <w:szCs w:val="24"/>
            <w:rPrChange w:id="296" w:author="Author">
              <w:rPr>
                <w:rFonts w:ascii="Times New Roman" w:hAnsi="Times New Roman" w:cs="Times New Roman"/>
                <w:color w:val="0070C0"/>
                <w:sz w:val="24"/>
                <w:szCs w:val="24"/>
              </w:rPr>
            </w:rPrChange>
          </w:rPr>
          <w:t xml:space="preserve">499–510. </w:t>
        </w:r>
        <w:r w:rsidR="001437EA" w:rsidRPr="00F83F5E" w:rsidDel="00C419EF">
          <w:rPr>
            <w:rFonts w:ascii="Times New Roman" w:hAnsi="Times New Roman" w:cs="Times New Roman"/>
            <w:sz w:val="24"/>
            <w:szCs w:val="24"/>
            <w:rPrChange w:id="297" w:author="Author">
              <w:rPr/>
            </w:rPrChange>
          </w:rPr>
          <w:fldChar w:fldCharType="begin"/>
        </w:r>
        <w:r w:rsidR="001437EA" w:rsidRPr="00F83F5E" w:rsidDel="00C419EF">
          <w:rPr>
            <w:rFonts w:ascii="Times New Roman" w:hAnsi="Times New Roman" w:cs="Times New Roman"/>
            <w:sz w:val="24"/>
            <w:szCs w:val="24"/>
            <w:rPrChange w:id="298" w:author="Author">
              <w:rPr/>
            </w:rPrChange>
          </w:rPr>
          <w:instrText xml:space="preserve"> HYPERLINK "http://dx.doi.org/10.2466/pr0.1987.61.2.499" </w:instrText>
        </w:r>
        <w:r w:rsidR="001437EA" w:rsidRPr="00F83F5E" w:rsidDel="00C419EF">
          <w:rPr>
            <w:rPrChange w:id="299" w:author="Author">
              <w:rPr>
                <w:rStyle w:val="Hyperlink"/>
                <w:rFonts w:ascii="Times New Roman" w:hAnsi="Times New Roman" w:cs="Times New Roman"/>
                <w:color w:val="0070C0"/>
                <w:sz w:val="24"/>
                <w:szCs w:val="24"/>
              </w:rPr>
            </w:rPrChange>
          </w:rPr>
          <w:fldChar w:fldCharType="separate"/>
        </w:r>
        <w:r w:rsidRPr="00F83F5E" w:rsidDel="00C419EF">
          <w:rPr>
            <w:rStyle w:val="Hyperlink"/>
            <w:rFonts w:ascii="Times New Roman" w:hAnsi="Times New Roman" w:cs="Times New Roman"/>
            <w:color w:val="auto"/>
            <w:sz w:val="24"/>
            <w:szCs w:val="24"/>
            <w:rPrChange w:id="300" w:author="Author">
              <w:rPr>
                <w:rStyle w:val="Hyperlink"/>
                <w:rFonts w:ascii="Times New Roman" w:hAnsi="Times New Roman" w:cs="Times New Roman"/>
                <w:color w:val="0070C0"/>
                <w:sz w:val="24"/>
                <w:szCs w:val="24"/>
              </w:rPr>
            </w:rPrChange>
          </w:rPr>
          <w:t>http://dx.doi.org/10.2466/pr0.1987.61.2.499</w:t>
        </w:r>
        <w:r w:rsidR="001437EA" w:rsidRPr="00F83F5E" w:rsidDel="00C419EF">
          <w:rPr>
            <w:rStyle w:val="Hyperlink"/>
            <w:rFonts w:ascii="Times New Roman" w:hAnsi="Times New Roman" w:cs="Times New Roman"/>
            <w:color w:val="auto"/>
            <w:sz w:val="24"/>
            <w:szCs w:val="24"/>
            <w:rPrChange w:id="301" w:author="Author">
              <w:rPr>
                <w:rStyle w:val="Hyperlink"/>
                <w:rFonts w:ascii="Times New Roman" w:hAnsi="Times New Roman" w:cs="Times New Roman"/>
                <w:color w:val="0070C0"/>
                <w:sz w:val="24"/>
                <w:szCs w:val="24"/>
              </w:rPr>
            </w:rPrChange>
          </w:rPr>
          <w:fldChar w:fldCharType="end"/>
        </w:r>
      </w:moveFrom>
    </w:p>
    <w:moveFromRangeEnd w:id="292"/>
    <w:p w14:paraId="32689B0F" w14:textId="77777777" w:rsidR="008516CD" w:rsidRPr="00F83F5E"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302" w:author="Author">
            <w:rPr>
              <w:rFonts w:ascii="Times New Roman" w:hAnsi="Times New Roman" w:cs="Times New Roman"/>
              <w:color w:val="4C4C4C"/>
              <w:sz w:val="24"/>
              <w:szCs w:val="24"/>
              <w:shd w:val="clear" w:color="auto" w:fill="FFFFFF"/>
            </w:rPr>
          </w:rPrChange>
        </w:rPr>
      </w:pPr>
      <w:r w:rsidRPr="00F83F5E">
        <w:rPr>
          <w:rFonts w:ascii="Times New Roman" w:hAnsi="Times New Roman" w:cs="Times New Roman"/>
          <w:sz w:val="24"/>
          <w:szCs w:val="24"/>
          <w:shd w:val="clear" w:color="auto" w:fill="FFFFFF"/>
          <w:lang w:eastAsia="zh-CN"/>
          <w:rPrChange w:id="303"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304" w:author="Author">
            <w:rPr>
              <w:rFonts w:ascii="Times New Roman" w:hAnsi="Times New Roman" w:cs="Times New Roman"/>
              <w:color w:val="4C4C4C"/>
              <w:sz w:val="24"/>
              <w:szCs w:val="24"/>
              <w:shd w:val="clear" w:color="auto" w:fill="FFFFFF"/>
            </w:rPr>
          </w:rPrChange>
        </w:rPr>
        <w:t>Park, S. W., &amp; Colvin, C. R. (2014). Narcissism and discrepancy between self and friends' perceptions of personality.</w:t>
      </w:r>
      <w:r w:rsidRPr="00F83F5E">
        <w:rPr>
          <w:rStyle w:val="apple-converted-space"/>
          <w:rFonts w:ascii="Times New Roman" w:hAnsi="Times New Roman" w:cs="Times New Roman"/>
          <w:i/>
          <w:iCs/>
          <w:sz w:val="24"/>
          <w:szCs w:val="24"/>
          <w:shd w:val="clear" w:color="auto" w:fill="FFFFFF"/>
          <w:rPrChange w:id="30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06" w:author="Author">
            <w:rPr>
              <w:rFonts w:ascii="Times New Roman" w:hAnsi="Times New Roman" w:cs="Times New Roman"/>
              <w:i/>
              <w:iCs/>
              <w:color w:val="4C4C4C"/>
              <w:sz w:val="24"/>
              <w:szCs w:val="24"/>
              <w:shd w:val="clear" w:color="auto" w:fill="FFFFFF"/>
            </w:rPr>
          </w:rPrChange>
        </w:rPr>
        <w:t>Journal of Personality,</w:t>
      </w:r>
      <w:r w:rsidRPr="00F83F5E">
        <w:rPr>
          <w:rStyle w:val="apple-converted-space"/>
          <w:rFonts w:ascii="Times New Roman" w:hAnsi="Times New Roman" w:cs="Times New Roman"/>
          <w:i/>
          <w:iCs/>
          <w:sz w:val="24"/>
          <w:szCs w:val="24"/>
          <w:shd w:val="clear" w:color="auto" w:fill="FFFFFF"/>
          <w:rPrChange w:id="307"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08" w:author="Author">
            <w:rPr>
              <w:rFonts w:ascii="Times New Roman" w:hAnsi="Times New Roman" w:cs="Times New Roman"/>
              <w:i/>
              <w:iCs/>
              <w:color w:val="4C4C4C"/>
              <w:sz w:val="24"/>
              <w:szCs w:val="24"/>
              <w:shd w:val="clear" w:color="auto" w:fill="FFFFFF"/>
            </w:rPr>
          </w:rPrChange>
        </w:rPr>
        <w:t>82</w:t>
      </w:r>
      <w:r w:rsidRPr="00F83F5E">
        <w:rPr>
          <w:rFonts w:ascii="Times New Roman" w:hAnsi="Times New Roman" w:cs="Times New Roman"/>
          <w:sz w:val="24"/>
          <w:szCs w:val="24"/>
          <w:shd w:val="clear" w:color="auto" w:fill="FFFFFF"/>
          <w:rPrChange w:id="309" w:author="Author">
            <w:rPr>
              <w:rFonts w:ascii="Times New Roman" w:hAnsi="Times New Roman" w:cs="Times New Roman"/>
              <w:color w:val="4C4C4C"/>
              <w:sz w:val="24"/>
              <w:szCs w:val="24"/>
              <w:shd w:val="clear" w:color="auto" w:fill="FFFFFF"/>
            </w:rPr>
          </w:rPrChange>
        </w:rPr>
        <w:t>(4), 278-286. doi:http://dx.doi.org/10.1111/jopy.12053</w:t>
      </w:r>
    </w:p>
    <w:p w14:paraId="72114A2A" w14:textId="77777777" w:rsidR="008516CD" w:rsidRPr="00F83F5E"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310" w:author="Author">
            <w:rPr>
              <w:rFonts w:ascii="Times New Roman" w:hAnsi="Times New Roman" w:cs="Times New Roman"/>
              <w:color w:val="4C4C4C"/>
              <w:sz w:val="24"/>
              <w:szCs w:val="24"/>
              <w:shd w:val="clear" w:color="auto" w:fill="FFFFFF"/>
            </w:rPr>
          </w:rPrChange>
        </w:rPr>
      </w:pPr>
      <w:commentRangeStart w:id="311"/>
      <w:r w:rsidRPr="00F83F5E">
        <w:rPr>
          <w:rFonts w:ascii="Times New Roman" w:hAnsi="Times New Roman" w:cs="Times New Roman"/>
          <w:sz w:val="24"/>
          <w:szCs w:val="24"/>
          <w:shd w:val="clear" w:color="auto" w:fill="FFFFFF"/>
          <w:rPrChange w:id="312" w:author="Author">
            <w:rPr>
              <w:rFonts w:ascii="Times New Roman" w:hAnsi="Times New Roman" w:cs="Times New Roman"/>
              <w:color w:val="4C4C4C"/>
              <w:sz w:val="24"/>
              <w:szCs w:val="24"/>
              <w:shd w:val="clear" w:color="auto" w:fill="FFFFFF"/>
            </w:rPr>
          </w:rPrChange>
        </w:rPr>
        <w:t xml:space="preserve">*Park, S. W., Joo, M. J., Heo, Y. H., &amp; Tignor, S. M. (2015). </w:t>
      </w:r>
      <w:r w:rsidRPr="00F83F5E">
        <w:rPr>
          <w:rFonts w:ascii="Times New Roman" w:hAnsi="Times New Roman" w:cs="Times New Roman"/>
          <w:i/>
          <w:sz w:val="24"/>
          <w:szCs w:val="24"/>
          <w:shd w:val="clear" w:color="auto" w:fill="FFFFFF"/>
          <w:rPrChange w:id="313" w:author="Author">
            <w:rPr>
              <w:rFonts w:ascii="Times New Roman" w:hAnsi="Times New Roman" w:cs="Times New Roman"/>
              <w:i/>
              <w:color w:val="4C4C4C"/>
              <w:sz w:val="24"/>
              <w:szCs w:val="24"/>
              <w:shd w:val="clear" w:color="auto" w:fill="FFFFFF"/>
            </w:rPr>
          </w:rPrChange>
        </w:rPr>
        <w:t>Accuracy and bias in self-perception of performance: Narcissism matters in Korea as well.</w:t>
      </w:r>
      <w:r w:rsidRPr="00F83F5E">
        <w:rPr>
          <w:rFonts w:ascii="Times New Roman" w:hAnsi="Times New Roman" w:cs="Times New Roman"/>
          <w:sz w:val="24"/>
          <w:szCs w:val="24"/>
          <w:shd w:val="clear" w:color="auto" w:fill="FFFFFF"/>
          <w:rPrChange w:id="314" w:author="Author">
            <w:rPr>
              <w:rFonts w:ascii="Times New Roman" w:hAnsi="Times New Roman" w:cs="Times New Roman"/>
              <w:color w:val="4C4C4C"/>
              <w:sz w:val="24"/>
              <w:szCs w:val="24"/>
              <w:shd w:val="clear" w:color="auto" w:fill="FFFFFF"/>
            </w:rPr>
          </w:rPrChange>
        </w:rPr>
        <w:t xml:space="preserve"> Manuscript submitted for publication.</w:t>
      </w:r>
      <w:commentRangeEnd w:id="311"/>
      <w:r w:rsidR="00785C92" w:rsidRPr="00F83F5E">
        <w:rPr>
          <w:rStyle w:val="CommentReference"/>
          <w:rFonts w:ascii="Times New Roman" w:hAnsi="Times New Roman" w:cs="Times New Roman"/>
          <w:sz w:val="24"/>
          <w:szCs w:val="24"/>
          <w:rPrChange w:id="315" w:author="Author">
            <w:rPr>
              <w:rStyle w:val="CommentReference"/>
            </w:rPr>
          </w:rPrChange>
        </w:rPr>
        <w:commentReference w:id="311"/>
      </w:r>
    </w:p>
    <w:p w14:paraId="1C57248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intrapsychic adaptiveness of trait self-enhancement: A 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doi:http://dx.doi.org/10.1037/0022-3514.74.5.1197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r w:rsidR="00612B74" w:rsidRPr="00F83F5E">
        <w:rPr>
          <w:rFonts w:ascii="Times New Roman" w:hAnsi="Times New Roman" w:cs="Times New Roman"/>
          <w:sz w:val="24"/>
          <w:szCs w:val="24"/>
          <w:rPrChange w:id="316" w:author="Author">
            <w:rPr/>
          </w:rPrChange>
        </w:rPr>
        <w:lastRenderedPageBreak/>
        <w:fldChar w:fldCharType="begin"/>
      </w:r>
      <w:r w:rsidR="00612B74" w:rsidRPr="00F83F5E">
        <w:rPr>
          <w:rFonts w:ascii="Times New Roman" w:hAnsi="Times New Roman" w:cs="Times New Roman"/>
          <w:sz w:val="24"/>
          <w:szCs w:val="24"/>
          <w:rPrChange w:id="317" w:author="Author">
            <w:rPr/>
          </w:rPrChange>
        </w:rPr>
        <w:instrText xml:space="preserve"> HYPERLINK "http://search.proquest.com/docview/619648461?accountid=14553" </w:instrText>
      </w:r>
      <w:r w:rsidR="00612B74" w:rsidRPr="00F83F5E">
        <w:rPr>
          <w:rFonts w:ascii="Times New Roman" w:hAnsi="Times New Roman" w:cs="Times New Roman"/>
          <w:sz w:val="24"/>
          <w:szCs w:val="24"/>
          <w:rPrChange w:id="318"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http://search.proquest.com/docview/619648461?accountid=14553</w:t>
      </w:r>
      <w:r w:rsidR="00612B74" w:rsidRPr="00F83F5E">
        <w:rPr>
          <w:rStyle w:val="Hyperlink"/>
          <w:rFonts w:ascii="Times New Roman" w:hAnsi="Times New Roman" w:cs="Times New Roman"/>
          <w:sz w:val="24"/>
          <w:szCs w:val="24"/>
          <w:rPrChange w:id="319" w:author="Author">
            <w:rPr>
              <w:rStyle w:val="Hyperlink"/>
              <w:rFonts w:ascii="Times New Roman" w:hAnsi="Times New Roman" w:cs="Times New Roman"/>
              <w:sz w:val="24"/>
              <w:szCs w:val="24"/>
            </w:rPr>
          </w:rPrChange>
        </w:rPr>
        <w:fldChar w:fldCharType="end"/>
      </w:r>
    </w:p>
    <w:p w14:paraId="69262388"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Paulhus, D. L., Harms, P. D., Bruce, M. N., &amp; Lysy,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doi:http://dx.doi.org/10.1037/0022-3514.84.4.890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r w:rsidR="00612B74" w:rsidRPr="00F83F5E">
        <w:rPr>
          <w:rFonts w:ascii="Times New Roman" w:hAnsi="Times New Roman" w:cs="Times New Roman"/>
          <w:sz w:val="24"/>
          <w:szCs w:val="24"/>
          <w:rPrChange w:id="320" w:author="Author">
            <w:rPr/>
          </w:rPrChange>
        </w:rPr>
        <w:fldChar w:fldCharType="begin"/>
      </w:r>
      <w:r w:rsidR="00612B74" w:rsidRPr="00F83F5E">
        <w:rPr>
          <w:rFonts w:ascii="Times New Roman" w:hAnsi="Times New Roman" w:cs="Times New Roman"/>
          <w:sz w:val="24"/>
          <w:szCs w:val="24"/>
          <w:rPrChange w:id="321" w:author="Author">
            <w:rPr/>
          </w:rPrChange>
        </w:rPr>
        <w:instrText xml:space="preserve"> HYPERLINK "http://search.proquest.com/docview/619339531?accountid=14553" </w:instrText>
      </w:r>
      <w:r w:rsidR="00612B74" w:rsidRPr="00F83F5E">
        <w:rPr>
          <w:rFonts w:ascii="Times New Roman" w:hAnsi="Times New Roman" w:cs="Times New Roman"/>
          <w:sz w:val="24"/>
          <w:szCs w:val="24"/>
          <w:rPrChange w:id="322"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http://search.proquest.com/docview/619339531?accountid=14553</w:t>
      </w:r>
      <w:r w:rsidR="00612B74" w:rsidRPr="00F83F5E">
        <w:rPr>
          <w:rStyle w:val="Hyperlink"/>
          <w:rFonts w:ascii="Times New Roman" w:hAnsi="Times New Roman" w:cs="Times New Roman"/>
          <w:sz w:val="24"/>
          <w:szCs w:val="24"/>
          <w:rPrChange w:id="323" w:author="Author">
            <w:rPr>
              <w:rStyle w:val="Hyperlink"/>
              <w:rFonts w:ascii="Times New Roman" w:hAnsi="Times New Roman" w:cs="Times New Roman"/>
              <w:sz w:val="24"/>
              <w:szCs w:val="24"/>
            </w:rPr>
          </w:rPrChange>
        </w:rPr>
        <w:fldChar w:fldCharType="end"/>
      </w:r>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324"/>
      <w:r w:rsidRPr="00F83F5E">
        <w:rPr>
          <w:rFonts w:ascii="Times New Roman" w:hAnsi="Times New Roman" w:cs="Times New Roman"/>
          <w:sz w:val="24"/>
          <w:szCs w:val="24"/>
        </w:rPr>
        <w:t xml:space="preserve">Paulhus,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commentRangeEnd w:id="324"/>
      <w:r w:rsidR="00B02136" w:rsidRPr="00F83F5E">
        <w:rPr>
          <w:rStyle w:val="CommentReference"/>
          <w:rFonts w:ascii="Times New Roman" w:hAnsi="Times New Roman" w:cs="Times New Roman"/>
          <w:sz w:val="24"/>
          <w:szCs w:val="24"/>
          <w:rPrChange w:id="325" w:author="Author">
            <w:rPr>
              <w:rStyle w:val="CommentReference"/>
            </w:rPr>
          </w:rPrChange>
        </w:rPr>
        <w:commentReference w:id="324"/>
      </w:r>
    </w:p>
    <w:p w14:paraId="541E9961"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machiavellianism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556-563. doi:http://dx.doi.org/10.1016/S0092-6566(02)00505-6</w:t>
      </w:r>
    </w:p>
    <w:p w14:paraId="34EF0664"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326"/>
      <w:r w:rsidRPr="00F83F5E">
        <w:rPr>
          <w:rFonts w:ascii="Times New Roman" w:hAnsi="Times New Roman" w:cs="Times New Roman"/>
          <w:color w:val="0070C0"/>
          <w:sz w:val="24"/>
          <w:szCs w:val="24"/>
        </w:rPr>
        <w:t xml:space="preserve">Pfohl, B., Blum, N., &amp; Zimmerman, M. (1997). </w:t>
      </w:r>
      <w:r w:rsidRPr="00F83F5E">
        <w:rPr>
          <w:rFonts w:ascii="Times New Roman" w:hAnsi="Times New Roman" w:cs="Times New Roman"/>
          <w:i/>
          <w:iCs/>
          <w:color w:val="0070C0"/>
          <w:sz w:val="24"/>
          <w:szCs w:val="24"/>
        </w:rPr>
        <w:t>Structured Interview for DSM–IV Personality</w:t>
      </w:r>
      <w:r w:rsidRPr="00F83F5E">
        <w:rPr>
          <w:rFonts w:ascii="Times New Roman" w:hAnsi="Times New Roman" w:cs="Times New Roman"/>
          <w:color w:val="0070C0"/>
          <w:sz w:val="24"/>
          <w:szCs w:val="24"/>
        </w:rPr>
        <w:t>. Washington, DC: American Psychiatric Press.</w:t>
      </w:r>
      <w:commentRangeEnd w:id="326"/>
      <w:r w:rsidR="00F731AD" w:rsidRPr="00F83F5E">
        <w:rPr>
          <w:rStyle w:val="CommentReference"/>
          <w:rFonts w:ascii="Times New Roman" w:hAnsi="Times New Roman" w:cs="Times New Roman"/>
          <w:sz w:val="24"/>
          <w:szCs w:val="24"/>
          <w:rPrChange w:id="327" w:author="Author">
            <w:rPr>
              <w:rStyle w:val="CommentReference"/>
            </w:rPr>
          </w:rPrChange>
        </w:rPr>
        <w:commentReference w:id="326"/>
      </w:r>
    </w:p>
    <w:p w14:paraId="50D4F03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Pincus, A. L., Ansell, E. B., Pimentel, C. </w:t>
      </w:r>
      <w:r w:rsidRPr="008E7408">
        <w:rPr>
          <w:rFonts w:ascii="Times New Roman" w:hAnsi="Times New Roman" w:cs="Times New Roman"/>
          <w:sz w:val="24"/>
          <w:szCs w:val="24"/>
        </w:rPr>
        <w:t>A., 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(3), 365-379. doi:http://dx.doi.org/10.1037/a0016530</w:t>
      </w:r>
    </w:p>
    <w:p w14:paraId="141119B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F83F5E">
        <w:rPr>
          <w:rFonts w:ascii="Times New Roman" w:eastAsia="Times New Roman" w:hAnsi="Times New Roman" w:cs="Times New Roman"/>
          <w:i/>
          <w:iCs/>
          <w:sz w:val="24"/>
          <w:szCs w:val="24"/>
        </w:rPr>
        <w:t> Journal of Applied Psychology, 98</w:t>
      </w:r>
      <w:r w:rsidRPr="00F83F5E">
        <w:rPr>
          <w:rFonts w:ascii="Times New Roman" w:eastAsia="Times New Roman" w:hAnsi="Times New Roman" w:cs="Times New Roman"/>
          <w:sz w:val="24"/>
          <w:szCs w:val="24"/>
        </w:rPr>
        <w:t>, 863-874. doi:http://dx.doi.org/10.1037/a0032588</w:t>
      </w:r>
    </w:p>
    <w:p w14:paraId="5BBD9281" w14:textId="47C3978D"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lastRenderedPageBreak/>
        <w:t xml:space="preserve">Raskin,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ins w:id="328" w:author="Author">
        <w:r w:rsidR="00FC262F" w:rsidRPr="00F83F5E">
          <w:rPr>
            <w:rFonts w:ascii="Times New Roman" w:hAnsi="Times New Roman" w:cs="Times New Roman"/>
            <w:sz w:val="24"/>
            <w:szCs w:val="24"/>
            <w:lang w:eastAsia="zh-CN"/>
          </w:rPr>
          <w:t xml:space="preserve"> doi:</w:t>
        </w:r>
        <w:r w:rsidR="00FC262F" w:rsidRPr="00F83F5E">
          <w:rPr>
            <w:rFonts w:ascii="Times New Roman" w:hAnsi="Times New Roman" w:cs="Times New Roman"/>
            <w:color w:val="000000"/>
            <w:sz w:val="24"/>
            <w:szCs w:val="24"/>
            <w:rPrChange w:id="329" w:author="Author">
              <w:rPr>
                <w:rFonts w:ascii="Arial" w:hAnsi="Arial" w:cs="Arial"/>
                <w:color w:val="000000"/>
                <w:sz w:val="16"/>
                <w:szCs w:val="16"/>
              </w:rPr>
            </w:rPrChange>
          </w:rPr>
          <w:t xml:space="preserve"> </w:t>
        </w:r>
        <w:r w:rsidR="00FC262F" w:rsidRPr="00F83F5E">
          <w:rPr>
            <w:rFonts w:ascii="Times New Roman" w:hAnsi="Times New Roman" w:cs="Times New Roman"/>
            <w:sz w:val="24"/>
            <w:szCs w:val="24"/>
            <w:rPrChange w:id="330" w:author="Author">
              <w:rPr/>
            </w:rPrChange>
          </w:rPr>
          <w:fldChar w:fldCharType="begin"/>
        </w:r>
        <w:r w:rsidR="00FC262F" w:rsidRPr="00F83F5E">
          <w:rPr>
            <w:rFonts w:ascii="Times New Roman" w:hAnsi="Times New Roman" w:cs="Times New Roman"/>
            <w:sz w:val="24"/>
            <w:szCs w:val="24"/>
            <w:rPrChange w:id="331" w:author="Author">
              <w:rPr/>
            </w:rPrChange>
          </w:rPr>
          <w:instrText xml:space="preserve"> HYPERLINK "http://psycnet.apa.org/doi/10.1037/0022-3514.54.5.890" \t "_blank" </w:instrText>
        </w:r>
        <w:r w:rsidR="00FC262F" w:rsidRPr="00F83F5E">
          <w:rPr>
            <w:rFonts w:ascii="Times New Roman" w:hAnsi="Times New Roman" w:cs="Times New Roman"/>
            <w:sz w:val="24"/>
            <w:szCs w:val="24"/>
            <w:rPrChange w:id="332" w:author="Author">
              <w:rPr/>
            </w:rPrChange>
          </w:rPr>
          <w:fldChar w:fldCharType="separate"/>
        </w:r>
        <w:r w:rsidR="00FC262F" w:rsidRPr="00F83F5E">
          <w:rPr>
            <w:rStyle w:val="Hyperlink"/>
            <w:rFonts w:ascii="Times New Roman" w:hAnsi="Times New Roman" w:cs="Times New Roman"/>
            <w:sz w:val="24"/>
            <w:szCs w:val="24"/>
            <w:rPrChange w:id="333" w:author="Author">
              <w:rPr>
                <w:rStyle w:val="Hyperlink"/>
                <w:rFonts w:ascii="Arial" w:hAnsi="Arial" w:cs="Arial"/>
                <w:sz w:val="16"/>
                <w:szCs w:val="16"/>
              </w:rPr>
            </w:rPrChange>
          </w:rPr>
          <w:t>http://dx.doi.org/10.1037/0022-3514.54.5.890</w:t>
        </w:r>
        <w:r w:rsidR="00FC262F" w:rsidRPr="00F83F5E">
          <w:rPr>
            <w:rFonts w:ascii="Times New Roman" w:hAnsi="Times New Roman" w:cs="Times New Roman"/>
            <w:sz w:val="24"/>
            <w:szCs w:val="24"/>
            <w:rPrChange w:id="334" w:author="Author">
              <w:rPr/>
            </w:rPrChange>
          </w:rPr>
          <w:fldChar w:fldCharType="end"/>
        </w:r>
      </w:ins>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commentRangeStart w:id="335"/>
      <w:r w:rsidRPr="00846A6C">
        <w:rPr>
          <w:rFonts w:ascii="Times New Roman" w:hAnsi="Times New Roman" w:cs="Times New Roman"/>
          <w:sz w:val="24"/>
          <w:szCs w:val="24"/>
        </w:rPr>
        <w:t xml:space="preserve">Raudenbush, S. W. &amp; Bryk,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Thousand Oaks, CA: Sage Publications, Inc.</w:t>
      </w:r>
      <w:commentRangeEnd w:id="335"/>
      <w:r w:rsidR="000056C5">
        <w:rPr>
          <w:rStyle w:val="CommentReference"/>
        </w:rPr>
        <w:commentReference w:id="335"/>
      </w:r>
    </w:p>
    <w:p w14:paraId="64964935" w14:textId="77777777" w:rsidR="000F0A2D" w:rsidRPr="00F83F5E" w:rsidRDefault="008516CD" w:rsidP="000F0A2D">
      <w:pPr>
        <w:spacing w:after="0" w:line="480" w:lineRule="auto"/>
        <w:ind w:left="785" w:hangingChars="327" w:hanging="785"/>
        <w:rPr>
          <w:ins w:id="336" w:author="Author"/>
          <w:rFonts w:ascii="Times New Roman" w:hAnsi="Times New Roman" w:cs="Times New Roman"/>
          <w:sz w:val="24"/>
          <w:szCs w:val="24"/>
          <w:lang w:eastAsia="zh-CN"/>
        </w:rPr>
      </w:pPr>
      <w:r w:rsidRPr="00F83F5E">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ins w:id="337" w:author="Author">
        <w:r w:rsidR="000F0A2D" w:rsidRPr="00F83F5E">
          <w:rPr>
            <w:rFonts w:ascii="Times New Roman" w:eastAsia="Times New Roman" w:hAnsi="Times New Roman" w:cs="Times New Roman"/>
            <w:sz w:val="24"/>
            <w:szCs w:val="24"/>
            <w:lang w:eastAsia="zh-CN"/>
          </w:rPr>
          <w:t xml:space="preserve"> </w:t>
        </w:r>
      </w:ins>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moveToRangeStart w:id="338" w:author="Author" w:name="move420500581"/>
      <w:commentRangeStart w:id="339"/>
      <w:moveTo w:id="340" w:author="Author">
        <w:r w:rsidRPr="00F83F5E">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moveTo>
      <w:commentRangeEnd w:id="339"/>
      <w:r w:rsidR="004301F6" w:rsidRPr="00F83F5E">
        <w:rPr>
          <w:rStyle w:val="CommentReference"/>
          <w:rFonts w:ascii="Times New Roman" w:hAnsi="Times New Roman" w:cs="Times New Roman"/>
          <w:sz w:val="24"/>
          <w:szCs w:val="24"/>
          <w:rPrChange w:id="341" w:author="Author">
            <w:rPr>
              <w:rStyle w:val="CommentReference"/>
            </w:rPr>
          </w:rPrChange>
        </w:rPr>
        <w:commentReference w:id="339"/>
      </w:r>
      <w:moveToRangeEnd w:id="338"/>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F83F5E">
        <w:rPr>
          <w:rFonts w:ascii="Times New Roman" w:eastAsia="Times New Roman" w:hAnsi="Times New Roman" w:cs="Times New Roman"/>
          <w:sz w:val="24"/>
          <w:szCs w:val="24"/>
          <w:rPrChange w:id="342" w:author="Author">
            <w:rPr>
              <w:rFonts w:ascii="Times New Roman" w:eastAsia="Times New Roman" w:hAnsi="Times New Roman" w:cs="Times New Roman"/>
              <w:color w:val="0000FF" w:themeColor="hyperlink"/>
              <w:sz w:val="24"/>
              <w:szCs w:val="24"/>
              <w:u w:val="single"/>
            </w:rPr>
          </w:rPrChange>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r w:rsidR="00612B74" w:rsidRPr="00F83F5E">
        <w:rPr>
          <w:rFonts w:ascii="Times New Roman" w:hAnsi="Times New Roman" w:cs="Times New Roman"/>
          <w:sz w:val="24"/>
          <w:szCs w:val="24"/>
          <w:rPrChange w:id="343" w:author="Author">
            <w:rPr/>
          </w:rPrChange>
        </w:rPr>
        <w:fldChar w:fldCharType="begin"/>
      </w:r>
      <w:r w:rsidR="00612B74" w:rsidRPr="00F83F5E">
        <w:rPr>
          <w:rFonts w:ascii="Times New Roman" w:hAnsi="Times New Roman" w:cs="Times New Roman"/>
          <w:sz w:val="24"/>
          <w:szCs w:val="24"/>
          <w:rPrChange w:id="344" w:author="Author">
            <w:rPr/>
          </w:rPrChange>
        </w:rPr>
        <w:instrText xml:space="preserve"> HYPERLINK "http://search.proquest.com/docview/619143201?accountid=14553" </w:instrText>
      </w:r>
      <w:r w:rsidR="00612B74" w:rsidRPr="00F83F5E">
        <w:rPr>
          <w:rFonts w:ascii="Times New Roman" w:hAnsi="Times New Roman" w:cs="Times New Roman"/>
          <w:sz w:val="24"/>
          <w:szCs w:val="24"/>
          <w:rPrChange w:id="345"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http://search.proquest.com/docview/619143201?accountid=14553</w:t>
      </w:r>
      <w:r w:rsidR="00612B74" w:rsidRPr="00F83F5E">
        <w:rPr>
          <w:rStyle w:val="Hyperlink"/>
          <w:rFonts w:ascii="Times New Roman" w:eastAsia="Times New Roman" w:hAnsi="Times New Roman" w:cs="Times New Roman"/>
          <w:sz w:val="24"/>
          <w:szCs w:val="24"/>
          <w:rPrChange w:id="346" w:author="Author">
            <w:rPr>
              <w:rStyle w:val="Hyperlink"/>
              <w:rFonts w:ascii="Times New Roman" w:eastAsia="Times New Roman" w:hAnsi="Times New Roman" w:cs="Times New Roman"/>
              <w:sz w:val="24"/>
              <w:szCs w:val="24"/>
            </w:rPr>
          </w:rPrChange>
        </w:rPr>
        <w:fldChar w:fldCharType="end"/>
      </w:r>
    </w:p>
    <w:p w14:paraId="643493FB" w14:textId="77777777" w:rsidR="008516CD" w:rsidRPr="00F83F5E" w:rsidRDefault="008516CD" w:rsidP="008516CD">
      <w:pPr>
        <w:autoSpaceDE w:val="0"/>
        <w:autoSpaceDN w:val="0"/>
        <w:adjustRightInd w:val="0"/>
        <w:spacing w:after="0" w:line="480" w:lineRule="auto"/>
        <w:ind w:left="792" w:hanging="792"/>
        <w:rPr>
          <w:rStyle w:val="Hyperlink"/>
          <w:rFonts w:ascii="Times New Roman" w:hAnsi="Times New Roman" w:cs="Times New Roman"/>
          <w:color w:val="auto"/>
          <w:sz w:val="24"/>
          <w:szCs w:val="24"/>
          <w:lang w:eastAsia="zh-CN"/>
          <w:rPrChange w:id="347" w:author="Author">
            <w:rPr>
              <w:rStyle w:val="Hyperlink"/>
              <w:rFonts w:ascii="Times New Roman" w:hAnsi="Times New Roman" w:cs="Times New Roman"/>
              <w:color w:val="0070C0"/>
              <w:sz w:val="24"/>
              <w:szCs w:val="24"/>
              <w:lang w:eastAsia="zh-CN"/>
            </w:rPr>
          </w:rPrChange>
        </w:rPr>
      </w:pPr>
      <w:r w:rsidRPr="00F83F5E">
        <w:rPr>
          <w:rFonts w:ascii="Times New Roman" w:hAnsi="Times New Roman" w:cs="Times New Roman"/>
          <w:sz w:val="24"/>
          <w:szCs w:val="24"/>
          <w:rPrChange w:id="348" w:author="Author">
            <w:rPr>
              <w:rFonts w:ascii="Times New Roman" w:hAnsi="Times New Roman" w:cs="Times New Roman"/>
              <w:color w:val="0070C0"/>
              <w:sz w:val="24"/>
              <w:szCs w:val="24"/>
              <w:u w:val="single"/>
            </w:rPr>
          </w:rPrChange>
        </w:rPr>
        <w:t xml:space="preserve">Rosenthal, S. A., Hooley, J. M., &amp; Steshenko, Y. (2007). </w:t>
      </w:r>
      <w:r w:rsidRPr="00F83F5E">
        <w:rPr>
          <w:rFonts w:ascii="Times New Roman" w:hAnsi="Times New Roman" w:cs="Times New Roman"/>
          <w:i/>
          <w:iCs/>
          <w:sz w:val="24"/>
          <w:szCs w:val="24"/>
          <w:rPrChange w:id="349" w:author="Author">
            <w:rPr>
              <w:rFonts w:ascii="Times New Roman" w:hAnsi="Times New Roman" w:cs="Times New Roman"/>
              <w:i/>
              <w:iCs/>
              <w:color w:val="0070C0"/>
              <w:sz w:val="24"/>
              <w:szCs w:val="24"/>
            </w:rPr>
          </w:rPrChange>
        </w:rPr>
        <w:t>Distinguishing grandiosity from self-esteem: Development of the Narcissistic Grandiosity Scale</w:t>
      </w:r>
      <w:r w:rsidRPr="00F83F5E">
        <w:rPr>
          <w:rFonts w:ascii="Times New Roman" w:hAnsi="Times New Roman" w:cs="Times New Roman"/>
          <w:sz w:val="24"/>
          <w:szCs w:val="24"/>
          <w:rPrChange w:id="350" w:author="Author">
            <w:rPr>
              <w:rFonts w:ascii="Times New Roman" w:hAnsi="Times New Roman" w:cs="Times New Roman"/>
              <w:color w:val="0070C0"/>
              <w:sz w:val="24"/>
              <w:szCs w:val="24"/>
            </w:rPr>
          </w:rPrChange>
        </w:rPr>
        <w:t xml:space="preserve">. Manuscript in preparation. </w:t>
      </w:r>
      <w:r w:rsidR="007C1271" w:rsidRPr="00F83F5E">
        <w:rPr>
          <w:rFonts w:ascii="Times New Roman" w:hAnsi="Times New Roman" w:cs="Times New Roman"/>
          <w:sz w:val="24"/>
          <w:szCs w:val="24"/>
          <w:rPrChange w:id="351" w:author="Author">
            <w:rPr/>
          </w:rPrChange>
        </w:rPr>
        <w:fldChar w:fldCharType="begin"/>
      </w:r>
      <w:r w:rsidR="007C1271" w:rsidRPr="00F83F5E">
        <w:rPr>
          <w:rFonts w:ascii="Times New Roman" w:hAnsi="Times New Roman" w:cs="Times New Roman"/>
          <w:sz w:val="24"/>
          <w:szCs w:val="24"/>
          <w:rPrChange w:id="352" w:author="Author">
            <w:rPr/>
          </w:rPrChange>
        </w:rPr>
        <w:instrText xml:space="preserve"> HYPERLINK "http://dx.doi.org/10.1016/j.jrp.2010.05.008" </w:instrText>
      </w:r>
      <w:r w:rsidR="007C1271" w:rsidRPr="00F83F5E">
        <w:rPr>
          <w:rPrChange w:id="353" w:author="Author">
            <w:rPr>
              <w:rStyle w:val="Hyperlink"/>
              <w:rFonts w:ascii="Times New Roman" w:hAnsi="Times New Roman" w:cs="Times New Roman"/>
              <w:color w:val="0070C0"/>
              <w:sz w:val="24"/>
              <w:szCs w:val="24"/>
            </w:rPr>
          </w:rPrChange>
        </w:rPr>
        <w:fldChar w:fldCharType="separate"/>
      </w:r>
      <w:r w:rsidRPr="00F83F5E">
        <w:rPr>
          <w:rStyle w:val="Hyperlink"/>
          <w:rFonts w:ascii="Times New Roman" w:hAnsi="Times New Roman" w:cs="Times New Roman"/>
          <w:color w:val="auto"/>
          <w:sz w:val="24"/>
          <w:szCs w:val="24"/>
          <w:rPrChange w:id="354" w:author="Author">
            <w:rPr>
              <w:rStyle w:val="Hyperlink"/>
              <w:rFonts w:ascii="Times New Roman" w:hAnsi="Times New Roman" w:cs="Times New Roman"/>
              <w:color w:val="0070C0"/>
              <w:sz w:val="24"/>
              <w:szCs w:val="24"/>
            </w:rPr>
          </w:rPrChange>
        </w:rPr>
        <w:t>http://dx.doi.org/10.1016/j.jrp.2010.05.008</w:t>
      </w:r>
      <w:r w:rsidR="007C1271" w:rsidRPr="00F83F5E">
        <w:rPr>
          <w:rStyle w:val="Hyperlink"/>
          <w:rFonts w:ascii="Times New Roman" w:hAnsi="Times New Roman" w:cs="Times New Roman"/>
          <w:color w:val="auto"/>
          <w:sz w:val="24"/>
          <w:szCs w:val="24"/>
          <w:rPrChange w:id="355" w:author="Author">
            <w:rPr>
              <w:rStyle w:val="Hyperlink"/>
              <w:rFonts w:ascii="Times New Roman" w:hAnsi="Times New Roman" w:cs="Times New Roman"/>
              <w:color w:val="0070C0"/>
              <w:sz w:val="24"/>
              <w:szCs w:val="24"/>
            </w:rPr>
          </w:rPrChange>
        </w:rPr>
        <w:fldChar w:fldCharType="end"/>
      </w:r>
    </w:p>
    <w:p w14:paraId="501DF506" w14:textId="1444D13A" w:rsidR="008516CD" w:rsidRPr="008E7408" w:rsidDel="00CF4492" w:rsidRDefault="008516CD" w:rsidP="008516CD">
      <w:pPr>
        <w:spacing w:after="0" w:line="480" w:lineRule="auto"/>
        <w:ind w:left="785" w:hangingChars="327" w:hanging="785"/>
        <w:rPr>
          <w:del w:id="356" w:author="Author"/>
          <w:rFonts w:ascii="Times New Roman" w:eastAsia="Times New Roman" w:hAnsi="Times New Roman" w:cs="Times New Roman"/>
          <w:i/>
          <w:iCs/>
          <w:sz w:val="24"/>
          <w:szCs w:val="24"/>
          <w:lang w:eastAsia="zh-CN"/>
        </w:rPr>
      </w:pPr>
      <w:commentRangeStart w:id="357"/>
      <w:del w:id="358" w:author="Author">
        <w:r w:rsidRPr="00F83F5E" w:rsidDel="00CF4492">
          <w:rPr>
            <w:rFonts w:ascii="Times New Roman" w:eastAsia="Times New Roman" w:hAnsi="Times New Roman" w:cs="Times New Roman"/>
            <w:sz w:val="24"/>
            <w:szCs w:val="24"/>
            <w:lang w:eastAsia="zh-CN"/>
          </w:rPr>
          <w:delText xml:space="preserve">Rosenthal, R., &amp; Rosnow, R. L. (1985). </w:delText>
        </w:r>
        <w:r w:rsidRPr="00846A6C" w:rsidDel="00CF4492">
          <w:rPr>
            <w:rFonts w:ascii="Times New Roman" w:eastAsia="Times New Roman" w:hAnsi="Times New Roman" w:cs="Times New Roman"/>
            <w:i/>
            <w:iCs/>
            <w:sz w:val="24"/>
            <w:szCs w:val="24"/>
            <w:lang w:eastAsia="zh-CN"/>
          </w:rPr>
          <w:delText xml:space="preserve">Contrast analysis: Focused comparisons in the analysis </w:delText>
        </w:r>
      </w:del>
    </w:p>
    <w:p w14:paraId="284DD626" w14:textId="57A8A051" w:rsidR="008516CD" w:rsidRPr="00F83F5E" w:rsidDel="00CF4492" w:rsidRDefault="008516CD" w:rsidP="008516CD">
      <w:pPr>
        <w:spacing w:after="0" w:line="480" w:lineRule="auto"/>
        <w:ind w:leftChars="327" w:left="1504" w:hangingChars="327" w:hanging="785"/>
        <w:rPr>
          <w:del w:id="359" w:author="Author"/>
          <w:rFonts w:ascii="Times New Roman" w:eastAsia="Times New Roman" w:hAnsi="Times New Roman" w:cs="Times New Roman"/>
          <w:sz w:val="24"/>
          <w:szCs w:val="24"/>
          <w:lang w:eastAsia="zh-CN"/>
        </w:rPr>
      </w:pPr>
      <w:del w:id="360" w:author="Author">
        <w:r w:rsidRPr="008E7408" w:rsidDel="00CF4492">
          <w:rPr>
            <w:rFonts w:ascii="Times New Roman" w:eastAsia="Times New Roman" w:hAnsi="Times New Roman" w:cs="Times New Roman"/>
            <w:i/>
            <w:iCs/>
            <w:sz w:val="24"/>
            <w:szCs w:val="24"/>
            <w:lang w:eastAsia="zh-CN"/>
          </w:rPr>
          <w:delText>of variance</w:delText>
        </w:r>
        <w:r w:rsidRPr="00F83F5E" w:rsidDel="00CF4492">
          <w:rPr>
            <w:rFonts w:ascii="Times New Roman" w:eastAsia="Times New Roman" w:hAnsi="Times New Roman" w:cs="Times New Roman"/>
            <w:sz w:val="24"/>
            <w:szCs w:val="24"/>
            <w:lang w:eastAsia="zh-CN"/>
          </w:rPr>
          <w:delText>. CUP Archive.</w:delText>
        </w:r>
      </w:del>
      <w:commentRangeEnd w:id="357"/>
      <w:r w:rsidR="00CF4492" w:rsidRPr="00F83F5E">
        <w:rPr>
          <w:rStyle w:val="CommentReference"/>
          <w:rFonts w:ascii="Times New Roman" w:hAnsi="Times New Roman" w:cs="Times New Roman"/>
          <w:sz w:val="24"/>
          <w:szCs w:val="24"/>
          <w:rPrChange w:id="361" w:author="Author">
            <w:rPr>
              <w:rStyle w:val="CommentReference"/>
            </w:rPr>
          </w:rPrChange>
        </w:rPr>
        <w:commentReference w:id="357"/>
      </w:r>
    </w:p>
    <w:p w14:paraId="4D1D4A05" w14:textId="4E8865C4" w:rsidR="008516CD" w:rsidRPr="00F83F5E" w:rsidDel="000F0A2D"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moveFromRangeStart w:id="362" w:author="Author" w:name="move420500581"/>
      <w:moveFrom w:id="363" w:author="Author">
        <w:r w:rsidRPr="00846A6C" w:rsidDel="000F0A2D">
          <w:rPr>
            <w:rFonts w:ascii="Times New Roman" w:eastAsia="Times New Roman" w:hAnsi="Times New Roman" w:cs="Times New Roman"/>
            <w:sz w:val="24"/>
            <w:szCs w:val="24"/>
            <w:lang w:eastAsia="zh-CN"/>
          </w:rPr>
          <w:lastRenderedPageBreak/>
          <w:t>Rhodewalt, R.</w:t>
        </w:r>
        <w:r w:rsidRPr="008E7408" w:rsidDel="000F0A2D">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F83F5E" w:rsidDel="000F0A2D">
          <w:rPr>
            <w:rFonts w:ascii="Times New Roman" w:eastAsia="Times New Roman" w:hAnsi="Times New Roman" w:cs="Times New Roman"/>
            <w:sz w:val="24"/>
            <w:szCs w:val="24"/>
            <w:lang w:eastAsia="zh-CN"/>
          </w:rPr>
          <w:t>nd ed.; pp. 571-586), New York, NY: Guilford Publications.</w:t>
        </w:r>
      </w:moveFrom>
    </w:p>
    <w:moveFromRangeEnd w:id="362"/>
    <w:p w14:paraId="77AD6FF7" w14:textId="77777777"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Change w:id="364" w:author="Author">
            <w:rPr>
              <w:rFonts w:ascii="Times New Roman" w:eastAsia="Times New Roman" w:hAnsi="Times New Roman" w:cs="Times New Roman"/>
              <w:color w:val="0000FF" w:themeColor="hyperlink"/>
              <w:sz w:val="24"/>
              <w:szCs w:val="24"/>
              <w:u w:val="single"/>
            </w:rPr>
          </w:rPrChange>
        </w:rPr>
        <w:t>Sedikides, C., Gaertner, L., &amp; Toguchi, Y. (2003).</w:t>
      </w:r>
      <w:r w:rsidRPr="00F83F5E">
        <w:rPr>
          <w:rFonts w:ascii="Times New Roman" w:eastAsia="Times New Roman" w:hAnsi="Times New Roman" w:cs="Times New Roman"/>
          <w:sz w:val="24"/>
          <w:szCs w:val="24"/>
        </w:rPr>
        <w:t xml:space="preserve"> Pancultural self-enhancement. </w:t>
      </w:r>
      <w:r w:rsidRPr="00F83F5E">
        <w:rPr>
          <w:rFonts w:ascii="Times New Roman" w:eastAsia="Times New Roman" w:hAnsi="Times New Roman" w:cs="Times New Roman"/>
          <w:i/>
          <w:sz w:val="24"/>
          <w:szCs w:val="24"/>
        </w:rPr>
        <w:t>Journal of Personality and Social Psychology, 84</w:t>
      </w:r>
      <w:r w:rsidRPr="00F83F5E">
        <w:rPr>
          <w:rFonts w:ascii="Times New Roman" w:eastAsia="Times New Roman" w:hAnsi="Times New Roman" w:cs="Times New Roman"/>
          <w:sz w:val="24"/>
          <w:szCs w:val="24"/>
        </w:rPr>
        <w:t xml:space="preserve">, 60-79. Retrieved from </w:t>
      </w:r>
      <w:r w:rsidR="00612B74" w:rsidRPr="00F83F5E">
        <w:rPr>
          <w:rFonts w:ascii="Times New Roman" w:hAnsi="Times New Roman" w:cs="Times New Roman"/>
          <w:sz w:val="24"/>
          <w:szCs w:val="24"/>
          <w:rPrChange w:id="365" w:author="Author">
            <w:rPr/>
          </w:rPrChange>
        </w:rPr>
        <w:fldChar w:fldCharType="begin"/>
      </w:r>
      <w:r w:rsidR="00612B74" w:rsidRPr="00F83F5E">
        <w:rPr>
          <w:rFonts w:ascii="Times New Roman" w:hAnsi="Times New Roman" w:cs="Times New Roman"/>
          <w:sz w:val="24"/>
          <w:szCs w:val="24"/>
          <w:rPrChange w:id="366" w:author="Author">
            <w:rPr/>
          </w:rPrChange>
        </w:rPr>
        <w:instrText xml:space="preserve"> HYPERLINK "http://search.proquest.com/docview/38413501?accountid=14553" </w:instrText>
      </w:r>
      <w:r w:rsidR="00612B74" w:rsidRPr="00F83F5E">
        <w:rPr>
          <w:rFonts w:ascii="Times New Roman" w:hAnsi="Times New Roman" w:cs="Times New Roman"/>
          <w:sz w:val="24"/>
          <w:szCs w:val="24"/>
          <w:rPrChange w:id="367"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http://search.proquest.com/docview/38413501?accountid=14553</w:t>
      </w:r>
      <w:r w:rsidR="00612B74" w:rsidRPr="00F83F5E">
        <w:rPr>
          <w:rStyle w:val="Hyperlink"/>
          <w:rFonts w:ascii="Times New Roman" w:eastAsia="Times New Roman" w:hAnsi="Times New Roman" w:cs="Times New Roman"/>
          <w:sz w:val="24"/>
          <w:szCs w:val="24"/>
          <w:rPrChange w:id="368" w:author="Author">
            <w:rPr>
              <w:rStyle w:val="Hyperlink"/>
              <w:rFonts w:ascii="Times New Roman" w:eastAsia="Times New Roman" w:hAnsi="Times New Roman" w:cs="Times New Roman"/>
              <w:sz w:val="24"/>
              <w:szCs w:val="24"/>
            </w:rPr>
          </w:rPrChange>
        </w:rPr>
        <w:fldChar w:fldCharType="end"/>
      </w:r>
    </w:p>
    <w:p w14:paraId="53AD41E1" w14:textId="77777777"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Change w:id="369" w:author="Author">
            <w:rPr>
              <w:rFonts w:ascii="Times New Roman" w:eastAsia="Times New Roman" w:hAnsi="Times New Roman" w:cs="Times New Roman"/>
              <w:color w:val="0000FF" w:themeColor="hyperlink"/>
              <w:sz w:val="24"/>
              <w:szCs w:val="24"/>
              <w:u w:val="single"/>
            </w:rPr>
          </w:rPrChange>
        </w:rPr>
        <w:t>Sedikides, C., Gaertner, L., &amp; Vevea, J. L. (2005).</w:t>
      </w:r>
      <w:r w:rsidRPr="00F83F5E">
        <w:rPr>
          <w:rFonts w:ascii="Times New Roman" w:eastAsia="Times New Roman" w:hAnsi="Times New Roman" w:cs="Times New Roman"/>
          <w:sz w:val="24"/>
          <w:szCs w:val="24"/>
        </w:rPr>
        <w:t xml:space="preserve"> Pancultural self-enhancement reloaded: A meta-analytic reply to heine (2005).</w:t>
      </w:r>
      <w:r w:rsidRPr="00F83F5E">
        <w:rPr>
          <w:rFonts w:ascii="Times New Roman" w:eastAsia="Times New Roman" w:hAnsi="Times New Roman" w:cs="Times New Roman"/>
          <w:i/>
          <w:iCs/>
          <w:sz w:val="24"/>
          <w:szCs w:val="24"/>
        </w:rPr>
        <w:t xml:space="preserve"> Journal of Personality and Social Psychology, 89</w:t>
      </w:r>
      <w:r w:rsidRPr="00F83F5E">
        <w:rPr>
          <w:rFonts w:ascii="Times New Roman" w:eastAsia="Times New Roman" w:hAnsi="Times New Roman" w:cs="Times New Roman"/>
          <w:sz w:val="24"/>
          <w:szCs w:val="24"/>
        </w:rPr>
        <w:t>(4), 539-551. doi:http://dx.doi.org/10.1037/0022-3514.89.4.539</w:t>
      </w:r>
    </w:p>
    <w:p w14:paraId="38C524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&amp; Gregg, A. P. (2008). Self-enhancement: Food for thought.</w:t>
      </w:r>
      <w:r w:rsidRPr="00F83F5E">
        <w:rPr>
          <w:rFonts w:ascii="Times New Roman" w:hAnsi="Times New Roman" w:cs="Times New Roman"/>
          <w:i/>
          <w:iCs/>
          <w:sz w:val="24"/>
          <w:szCs w:val="24"/>
        </w:rPr>
        <w:t xml:space="preserve"> Perspectives on Psychological Science, 3</w:t>
      </w:r>
      <w:r w:rsidRPr="00F83F5E">
        <w:rPr>
          <w:rFonts w:ascii="Times New Roman" w:hAnsi="Times New Roman" w:cs="Times New Roman"/>
          <w:sz w:val="24"/>
          <w:szCs w:val="24"/>
        </w:rPr>
        <w:t>(2), 102-116. doi: 10.1111/j.1745-6916.2008.00068.x</w:t>
      </w:r>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Herbst, K. C., Hardin, D. P., &amp; Dardis,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(3), 592-605. doi: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Simonsohn,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534-547. doi: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Steel, P. D., &amp; Kammeyer-Mueller,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Steel, P. D. G., &amp; Kammeyer-Mueller, J. (2008). Bayesian variance estimation for meta-analysis: Quantifying our uncertainty.</w:t>
      </w:r>
      <w:r w:rsidRPr="00F83F5E">
        <w:rPr>
          <w:rFonts w:ascii="Times New Roman" w:hAnsi="Times New Roman" w:cs="Times New Roman"/>
          <w:i/>
          <w:iCs/>
          <w:sz w:val="24"/>
          <w:szCs w:val="24"/>
        </w:rPr>
        <w:t xml:space="preserve"> Organizational Research Methods, 11</w:t>
      </w:r>
      <w:r w:rsidRPr="00F83F5E">
        <w:rPr>
          <w:rFonts w:ascii="Times New Roman" w:hAnsi="Times New Roman" w:cs="Times New Roman"/>
          <w:sz w:val="24"/>
          <w:szCs w:val="24"/>
        </w:rPr>
        <w:t>(1), 54-78. doi: 10.1177/1094428107300339</w:t>
      </w:r>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Tamborski,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Inc, Hoboken, NJ. Retrieved from </w:t>
      </w:r>
      <w:r w:rsidR="00612B74" w:rsidRPr="00F83F5E">
        <w:rPr>
          <w:rFonts w:ascii="Times New Roman" w:hAnsi="Times New Roman" w:cs="Times New Roman"/>
          <w:sz w:val="24"/>
          <w:szCs w:val="24"/>
          <w:rPrChange w:id="370" w:author="Author">
            <w:rPr/>
          </w:rPrChange>
        </w:rPr>
        <w:fldChar w:fldCharType="begin"/>
      </w:r>
      <w:r w:rsidR="00612B74" w:rsidRPr="00F83F5E">
        <w:rPr>
          <w:rFonts w:ascii="Times New Roman" w:hAnsi="Times New Roman" w:cs="Times New Roman"/>
          <w:sz w:val="24"/>
          <w:szCs w:val="24"/>
          <w:rPrChange w:id="371" w:author="Author">
            <w:rPr/>
          </w:rPrChange>
        </w:rPr>
        <w:instrText xml:space="preserve"> HYPERLINK "http://search.proquest.com/docview/1220371656?accountid=14553" </w:instrText>
      </w:r>
      <w:r w:rsidR="00612B74" w:rsidRPr="00F83F5E">
        <w:rPr>
          <w:rFonts w:ascii="Times New Roman" w:hAnsi="Times New Roman" w:cs="Times New Roman"/>
          <w:sz w:val="24"/>
          <w:szCs w:val="24"/>
          <w:rPrChange w:id="372"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http://search.proquest.com/docview/1220371656?accountid=14553</w:t>
      </w:r>
      <w:r w:rsidR="00612B74" w:rsidRPr="00F83F5E">
        <w:rPr>
          <w:rStyle w:val="Hyperlink"/>
          <w:rFonts w:ascii="Times New Roman" w:hAnsi="Times New Roman" w:cs="Times New Roman"/>
          <w:sz w:val="24"/>
          <w:szCs w:val="24"/>
          <w:rPrChange w:id="373" w:author="Author">
            <w:rPr>
              <w:rStyle w:val="Hyperlink"/>
              <w:rFonts w:ascii="Times New Roman" w:hAnsi="Times New Roman" w:cs="Times New Roman"/>
              <w:sz w:val="24"/>
              <w:szCs w:val="24"/>
            </w:rPr>
          </w:rPrChange>
        </w:rPr>
        <w:fldChar w:fldCharType="end"/>
      </w:r>
    </w:p>
    <w:p w14:paraId="77037B0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21-27. doi:http://dx.doi.org/10.1037/0033-2909.116.1.21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Taylor, S. E., Lerner, J. S., Sherman, D. K., Sage, R. M., McDowell, N. K. (2003). Are self-enhancing cognitions associated with healthy or unhealthy biological profiles. Journal of Personality and Social Psychology, 85, 605-615. doi: 10.1037/0022-3514.85.4.605</w:t>
      </w:r>
    </w:p>
    <w:p w14:paraId="3F6223CE" w14:textId="30E90C8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r w:rsidR="00462283" w:rsidRPr="00462283">
        <w:rPr>
          <w:rFonts w:ascii="Times New Roman" w:eastAsia="Times New Roman" w:hAnsi="Times New Roman" w:cs="Times New Roman"/>
          <w:sz w:val="24"/>
          <w:szCs w:val="24"/>
        </w:rPr>
        <w:t>http://dx.doi.org/10.1080/</w:t>
      </w:r>
      <w:r w:rsidRPr="00F83F5E">
        <w:rPr>
          <w:rFonts w:ascii="Times New Roman" w:eastAsia="Times New Roman" w:hAnsi="Times New Roman" w:cs="Times New Roman"/>
          <w:sz w:val="24"/>
          <w:szCs w:val="24"/>
        </w:rPr>
        <w:t>00223890802108162</w:t>
      </w:r>
    </w:p>
    <w:p w14:paraId="330478E4"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Trzesniewski,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903–918. http://dx.doi.org/10.1111/j.1467- 6494.2008.00508.x</w:t>
      </w:r>
    </w:p>
    <w:p w14:paraId="4D9EA19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van, d. L., Scholte, R. H. J., Cillessen, A. H. N., Nijenhuis, J. t., &amp; Segers,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(5), 669-672. doi:http://dx.doi.org/10.1016/j.jrp.2010.08.007</w:t>
      </w:r>
    </w:p>
    <w:p w14:paraId="59AAD542"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Change w:id="374" w:author="Author">
            <w:rPr>
              <w:rFonts w:ascii="Verdana" w:hAnsi="Verdana"/>
              <w:color w:val="4C4C4C"/>
              <w:sz w:val="18"/>
              <w:szCs w:val="18"/>
              <w:shd w:val="clear" w:color="auto" w:fill="FFFFFF"/>
            </w:rPr>
          </w:rPrChange>
        </w:rPr>
      </w:pPr>
      <w:r w:rsidRPr="00F83F5E">
        <w:rPr>
          <w:rFonts w:ascii="Times New Roman" w:hAnsi="Times New Roman" w:cs="Times New Roman"/>
          <w:color w:val="4C4C4C"/>
          <w:sz w:val="24"/>
          <w:szCs w:val="24"/>
          <w:shd w:val="clear" w:color="auto" w:fill="FFFFFF"/>
          <w:lang w:eastAsia="zh-CN"/>
        </w:rPr>
        <w:t>*</w:t>
      </w:r>
      <w:r w:rsidRPr="00F83F5E">
        <w:rPr>
          <w:rFonts w:ascii="Times New Roman" w:hAnsi="Times New Roman" w:cs="Times New Roman"/>
          <w:color w:val="4C4C4C"/>
          <w:sz w:val="24"/>
          <w:szCs w:val="24"/>
          <w:shd w:val="clear" w:color="auto" w:fill="FFFFFF"/>
        </w:rPr>
        <w:t>Vazire, S. (2015).</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PsycINFO. (1648598882; 2015-99020-421). Retrieved from </w:t>
      </w:r>
      <w:r w:rsidR="00612B74" w:rsidRPr="00F83F5E">
        <w:rPr>
          <w:rFonts w:ascii="Times New Roman" w:hAnsi="Times New Roman" w:cs="Times New Roman"/>
          <w:sz w:val="24"/>
          <w:szCs w:val="24"/>
          <w:rPrChange w:id="375" w:author="Author">
            <w:rPr/>
          </w:rPrChange>
        </w:rPr>
        <w:lastRenderedPageBreak/>
        <w:fldChar w:fldCharType="begin"/>
      </w:r>
      <w:r w:rsidR="00612B74" w:rsidRPr="00F83F5E">
        <w:rPr>
          <w:rFonts w:ascii="Times New Roman" w:hAnsi="Times New Roman" w:cs="Times New Roman"/>
          <w:sz w:val="24"/>
          <w:szCs w:val="24"/>
          <w:rPrChange w:id="376" w:author="Author">
            <w:rPr/>
          </w:rPrChange>
        </w:rPr>
        <w:instrText xml:space="preserve"> HYPERLINK "http://search.proquest.com/docview/1648598882?accountid=14553" </w:instrText>
      </w:r>
      <w:r w:rsidR="00612B74" w:rsidRPr="00F83F5E">
        <w:rPr>
          <w:rFonts w:ascii="Times New Roman" w:hAnsi="Times New Roman" w:cs="Times New Roman"/>
          <w:sz w:val="24"/>
          <w:szCs w:val="24"/>
          <w:rPrChange w:id="377" w:author="Author">
            <w:rPr>
              <w:rStyle w:val="Hyperlink"/>
              <w:rFonts w:ascii="Verdana" w:hAnsi="Verdana"/>
              <w:sz w:val="18"/>
              <w:szCs w:val="18"/>
              <w:shd w:val="clear" w:color="auto" w:fill="FFFFFF"/>
            </w:rPr>
          </w:rPrChange>
        </w:rPr>
        <w:fldChar w:fldCharType="separate"/>
      </w:r>
      <w:r w:rsidRPr="00F83F5E">
        <w:rPr>
          <w:rStyle w:val="Hyperlink"/>
          <w:rFonts w:ascii="Times New Roman" w:hAnsi="Times New Roman" w:cs="Times New Roman"/>
          <w:sz w:val="24"/>
          <w:szCs w:val="24"/>
          <w:shd w:val="clear" w:color="auto" w:fill="FFFFFF"/>
          <w:rPrChange w:id="378" w:author="Author">
            <w:rPr>
              <w:rStyle w:val="Hyperlink"/>
              <w:rFonts w:ascii="Verdana" w:hAnsi="Verdana"/>
              <w:sz w:val="18"/>
              <w:szCs w:val="18"/>
              <w:shd w:val="clear" w:color="auto" w:fill="FFFFFF"/>
            </w:rPr>
          </w:rPrChange>
        </w:rPr>
        <w:t>http://search.proquest.com/docview/1648598882?accountid=14553</w:t>
      </w:r>
      <w:r w:rsidR="00612B74" w:rsidRPr="00F83F5E">
        <w:rPr>
          <w:rStyle w:val="Hyperlink"/>
          <w:rFonts w:ascii="Times New Roman" w:hAnsi="Times New Roman" w:cs="Times New Roman"/>
          <w:sz w:val="24"/>
          <w:szCs w:val="24"/>
          <w:shd w:val="clear" w:color="auto" w:fill="FFFFFF"/>
          <w:rPrChange w:id="379" w:author="Author">
            <w:rPr>
              <w:rStyle w:val="Hyperlink"/>
              <w:rFonts w:ascii="Verdana" w:hAnsi="Verdana"/>
              <w:sz w:val="18"/>
              <w:szCs w:val="18"/>
              <w:shd w:val="clear" w:color="auto" w:fill="FFFFFF"/>
            </w:rPr>
          </w:rPrChange>
        </w:rPr>
        <w:fldChar w:fldCharType="end"/>
      </w:r>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380" w:author="Author">
            <w:rPr>
              <w:rFonts w:ascii="Times New Roman" w:hAnsi="Times New Roman" w:cs="Times New Roman"/>
              <w:color w:val="4C4C4C"/>
              <w:sz w:val="24"/>
              <w:szCs w:val="24"/>
              <w:shd w:val="clear" w:color="auto" w:fill="FFFFFF"/>
              <w:lang w:eastAsia="zh-CN"/>
            </w:rPr>
          </w:rPrChange>
        </w:rPr>
        <w:t>Vazire, S. &amp; Funder, D. C. (2006). Impulsivity and the self-defeating behavior of narcissists. Personality and Social Psychology Review, 10, 154-165. doi: 10.1207/s15327957pspr1002_4</w:t>
      </w:r>
    </w:p>
    <w:p w14:paraId="43499053"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Vazire, S., Naumann, L. P., Rentfrow, P. J., &amp; Gosling, S. D. (2008). Portrait of a narcissist: Manifestations of narcissism in physical appear</w:t>
      </w:r>
      <w:r w:rsidRPr="008E7408">
        <w:rPr>
          <w:rFonts w:ascii="Times New Roman" w:hAnsi="Times New Roman" w:cs="Times New Roman"/>
          <w:sz w:val="24"/>
          <w:szCs w:val="24"/>
        </w:rPr>
        <w:t>ance.</w:t>
      </w:r>
      <w:r w:rsidRPr="008E7408">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1439-1447. doi:http://dx.doi.org/10.1016/j.jrp.2008.06.007</w:t>
      </w:r>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Watson, C., &amp; Bagby,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Inc, Hoboken, NJ. Retrieved from </w:t>
      </w:r>
      <w:r w:rsidR="00612B74" w:rsidRPr="00F83F5E">
        <w:rPr>
          <w:rFonts w:ascii="Times New Roman" w:hAnsi="Times New Roman" w:cs="Times New Roman"/>
          <w:sz w:val="24"/>
          <w:szCs w:val="24"/>
          <w:rPrChange w:id="381" w:author="Author">
            <w:rPr/>
          </w:rPrChange>
        </w:rPr>
        <w:fldChar w:fldCharType="begin"/>
      </w:r>
      <w:r w:rsidR="00612B74" w:rsidRPr="00F83F5E">
        <w:rPr>
          <w:rFonts w:ascii="Times New Roman" w:hAnsi="Times New Roman" w:cs="Times New Roman"/>
          <w:sz w:val="24"/>
          <w:szCs w:val="24"/>
          <w:rPrChange w:id="382" w:author="Author">
            <w:rPr/>
          </w:rPrChange>
        </w:rPr>
        <w:instrText xml:space="preserve"> HYPERLINK "http://search.proquest.com/docview/1220371648?accountid=14553" </w:instrText>
      </w:r>
      <w:r w:rsidR="00612B74" w:rsidRPr="00F83F5E">
        <w:rPr>
          <w:rFonts w:ascii="Times New Roman" w:hAnsi="Times New Roman" w:cs="Times New Roman"/>
          <w:sz w:val="24"/>
          <w:szCs w:val="24"/>
          <w:rPrChange w:id="383"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http://search.proquest.com/docview/1220371648?accountid=14553</w:t>
      </w:r>
      <w:r w:rsidR="00612B74" w:rsidRPr="00F83F5E">
        <w:rPr>
          <w:rStyle w:val="Hyperlink"/>
          <w:rFonts w:ascii="Times New Roman" w:hAnsi="Times New Roman" w:cs="Times New Roman"/>
          <w:sz w:val="24"/>
          <w:szCs w:val="24"/>
          <w:rPrChange w:id="384" w:author="Author">
            <w:rPr>
              <w:rStyle w:val="Hyperlink"/>
              <w:rFonts w:ascii="Times New Roman" w:hAnsi="Times New Roman" w:cs="Times New Roman"/>
              <w:sz w:val="24"/>
              <w:szCs w:val="24"/>
            </w:rPr>
          </w:rPrChange>
        </w:rPr>
        <w:fldChar w:fldCharType="end"/>
      </w:r>
    </w:p>
    <w:p w14:paraId="45D7D3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385"/>
      <w:r w:rsidRPr="00846A6C">
        <w:rPr>
          <w:rFonts w:ascii="Times New Roman" w:eastAsia="Times New Roman" w:hAnsi="Times New Roman" w:cs="Times New Roman"/>
          <w:sz w:val="24"/>
          <w:szCs w:val="24"/>
        </w:rPr>
        <w:t xml:space="preserve">Widiger, T. A., Mangine, S., Corbitt, E. M., Ellis, C. G., </w:t>
      </w:r>
      <w:r w:rsidRPr="008E7408">
        <w:rPr>
          <w:rFonts w:ascii="Times New Roman" w:eastAsia="Times New Roman" w:hAnsi="Times New Roman" w:cs="Times New Roman"/>
          <w:sz w:val="24"/>
          <w:szCs w:val="24"/>
        </w:rPr>
        <w:t xml:space="preserve">&amp; Thomas, G. V. (1995). </w:t>
      </w:r>
      <w:r w:rsidRPr="008E7408">
        <w:rPr>
          <w:rFonts w:ascii="Times New Roman" w:eastAsia="Times New Roman" w:hAnsi="Times New Roman" w:cs="Times New Roman"/>
          <w:i/>
          <w:sz w:val="24"/>
          <w:szCs w:val="24"/>
        </w:rPr>
        <w:t>Personality disorder interview- IV. A semi- structured interview for the assessment of perso</w:t>
      </w:r>
      <w:r w:rsidRPr="00F83F5E">
        <w:rPr>
          <w:rFonts w:ascii="Times New Roman" w:eastAsia="Times New Roman" w:hAnsi="Times New Roman" w:cs="Times New Roman"/>
          <w:i/>
          <w:sz w:val="24"/>
          <w:szCs w:val="24"/>
        </w:rPr>
        <w:t>nality disorders.</w:t>
      </w:r>
      <w:r w:rsidRPr="00F83F5E">
        <w:rPr>
          <w:rFonts w:ascii="Times New Roman" w:eastAsia="Times New Roman" w:hAnsi="Times New Roman" w:cs="Times New Roman"/>
          <w:sz w:val="24"/>
          <w:szCs w:val="24"/>
        </w:rPr>
        <w:t xml:space="preserve"> Odessa, FL: Psychological Assessment Resources.</w:t>
      </w:r>
      <w:commentRangeEnd w:id="385"/>
      <w:r w:rsidR="000A1A13" w:rsidRPr="00F83F5E">
        <w:rPr>
          <w:rStyle w:val="CommentReference"/>
          <w:rFonts w:ascii="Times New Roman" w:hAnsi="Times New Roman" w:cs="Times New Roman"/>
          <w:sz w:val="24"/>
          <w:szCs w:val="24"/>
          <w:rPrChange w:id="386" w:author="Author">
            <w:rPr>
              <w:rStyle w:val="CommentReference"/>
            </w:rPr>
          </w:rPrChange>
        </w:rPr>
        <w:commentReference w:id="385"/>
      </w:r>
    </w:p>
    <w:p w14:paraId="03CBCF25" w14:textId="6C54FCD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ins w:id="387" w:author="Author">
        <w:r w:rsidR="00FD0003" w:rsidRPr="008E7408">
          <w:rPr>
            <w:rFonts w:ascii="Times New Roman" w:hAnsi="Times New Roman" w:cs="Times New Roman"/>
            <w:sz w:val="24"/>
            <w:szCs w:val="24"/>
            <w:lang w:eastAsia="zh-CN"/>
          </w:rPr>
          <w:t xml:space="preserve"> </w:t>
        </w:r>
        <w:r w:rsidR="00FD0003" w:rsidRPr="00F83F5E">
          <w:rPr>
            <w:rFonts w:ascii="Times New Roman" w:hAnsi="Times New Roman" w:cs="Times New Roman"/>
            <w:color w:val="4C4C4C"/>
            <w:sz w:val="24"/>
            <w:szCs w:val="24"/>
            <w:shd w:val="clear" w:color="auto" w:fill="FFFFFF"/>
            <w:rPrChange w:id="388" w:author="Author">
              <w:rPr>
                <w:rFonts w:ascii="Verdana" w:hAnsi="Verdana"/>
                <w:color w:val="4C4C4C"/>
                <w:sz w:val="18"/>
                <w:szCs w:val="18"/>
                <w:shd w:val="clear" w:color="auto" w:fill="FFFFFF"/>
              </w:rPr>
            </w:rPrChange>
          </w:rPr>
          <w:t>Retrieved from http://search.proquest.com/docview/618228547?accountid=14553</w:t>
        </w:r>
        <w:r w:rsidR="00FD0003" w:rsidRPr="00F83F5E">
          <w:rPr>
            <w:rStyle w:val="CommentReference"/>
            <w:rFonts w:ascii="Times New Roman" w:hAnsi="Times New Roman" w:cs="Times New Roman"/>
            <w:sz w:val="24"/>
            <w:szCs w:val="24"/>
            <w:rPrChange w:id="389" w:author="Author">
              <w:rPr>
                <w:rStyle w:val="CommentReference"/>
              </w:rPr>
            </w:rPrChange>
          </w:rPr>
          <w:t xml:space="preserve"> </w:t>
        </w:r>
      </w:ins>
    </w:p>
    <w:p w14:paraId="3CD6615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Wiggins, J. S., &amp; Pincus, A. L. (1994). </w:t>
      </w:r>
      <w:r w:rsidRPr="008E7408">
        <w:rPr>
          <w:rFonts w:ascii="Times New Roman" w:hAnsi="Times New Roman" w:cs="Times New Roman"/>
          <w:i/>
          <w:iCs/>
          <w:sz w:val="24"/>
          <w:szCs w:val="24"/>
        </w:rPr>
        <w:t>Personality structure and the structure of personality disorders</w:t>
      </w:r>
      <w:r w:rsidRPr="00F83F5E">
        <w:rPr>
          <w:rFonts w:ascii="Times New Roman" w:hAnsi="Times New Roman" w:cs="Times New Roman"/>
          <w:sz w:val="24"/>
          <w:szCs w:val="24"/>
        </w:rPr>
        <w:t xml:space="preserve"> American Psychological Association, Washington, DC. doi:http://dx.doi.org/10.1037/10140-023</w:t>
      </w:r>
    </w:p>
    <w:p w14:paraId="0761D2A1" w14:textId="2638278C" w:rsidR="008516CD" w:rsidRPr="00846A6C" w:rsidRDefault="008516CD" w:rsidP="00EC266F">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Wink, P. &amp; Gough, H. G. (1990). New narcissism scale for the California Personality Inventory and MMPI. </w:t>
      </w:r>
      <w:r w:rsidRPr="00F83F5E">
        <w:rPr>
          <w:rFonts w:ascii="Times New Roman" w:hAnsi="Times New Roman" w:cs="Times New Roman"/>
          <w:i/>
          <w:sz w:val="24"/>
          <w:szCs w:val="24"/>
        </w:rPr>
        <w:t>Journal of Personality Assessment, 54</w:t>
      </w:r>
      <w:r w:rsidRPr="00F83F5E">
        <w:rPr>
          <w:rFonts w:ascii="Times New Roman" w:hAnsi="Times New Roman" w:cs="Times New Roman"/>
          <w:sz w:val="24"/>
          <w:szCs w:val="24"/>
        </w:rPr>
        <w:t>, 446-462.</w:t>
      </w:r>
      <w:ins w:id="390" w:author="Author">
        <w:r w:rsidR="00EC266F" w:rsidRPr="00F83F5E">
          <w:rPr>
            <w:rFonts w:ascii="Times New Roman" w:hAnsi="Times New Roman" w:cs="Times New Roman"/>
            <w:sz w:val="24"/>
            <w:szCs w:val="24"/>
            <w:lang w:eastAsia="zh-CN"/>
          </w:rPr>
          <w:t xml:space="preserve"> doi: </w:t>
        </w:r>
        <w:r w:rsidR="00EC266F" w:rsidRPr="00F83F5E">
          <w:rPr>
            <w:rFonts w:ascii="Times New Roman" w:hAnsi="Times New Roman" w:cs="Times New Roman"/>
            <w:color w:val="000000"/>
            <w:sz w:val="24"/>
            <w:szCs w:val="24"/>
            <w:rPrChange w:id="391" w:author="Author">
              <w:rPr>
                <w:rFonts w:ascii="Verdana" w:hAnsi="Verdana"/>
                <w:color w:val="000000"/>
                <w:sz w:val="15"/>
                <w:szCs w:val="15"/>
              </w:rPr>
            </w:rPrChange>
          </w:rPr>
          <w:t>10.1080/00223891.1990.9674010</w:t>
        </w:r>
        <w:r w:rsidR="00B93E70" w:rsidRPr="00F83F5E">
          <w:rPr>
            <w:rFonts w:ascii="Times New Roman" w:hAnsi="Times New Roman" w:cs="Times New Roman"/>
            <w:sz w:val="24"/>
            <w:szCs w:val="24"/>
            <w:lang w:eastAsia="zh-CN"/>
          </w:rPr>
          <w:t xml:space="preserve"> </w:t>
        </w:r>
      </w:ins>
    </w:p>
    <w:p w14:paraId="4EDA138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392"/>
      <w:r w:rsidRPr="00F83F5E">
        <w:rPr>
          <w:rFonts w:ascii="Times New Roman" w:hAnsi="Times New Roman" w:cs="Times New Roman"/>
          <w:sz w:val="24"/>
          <w:szCs w:val="24"/>
          <w:rPrChange w:id="393" w:author="Author">
            <w:rPr>
              <w:rFonts w:ascii="Times New Roman" w:hAnsi="Times New Roman" w:cs="Times New Roman"/>
              <w:color w:val="0070C0"/>
              <w:sz w:val="24"/>
              <w:szCs w:val="24"/>
            </w:rPr>
          </w:rPrChange>
        </w:rPr>
        <w:t xml:space="preserve">Zanarini, M. C., Frankenburg, F. R., Sickel, A. E., &amp; Yong, L. (1996). </w:t>
      </w:r>
      <w:r w:rsidRPr="00F83F5E">
        <w:rPr>
          <w:rFonts w:ascii="Times New Roman" w:hAnsi="Times New Roman" w:cs="Times New Roman"/>
          <w:i/>
          <w:iCs/>
          <w:sz w:val="24"/>
          <w:szCs w:val="24"/>
          <w:rPrChange w:id="394" w:author="Author">
            <w:rPr>
              <w:rFonts w:ascii="Times New Roman" w:hAnsi="Times New Roman" w:cs="Times New Roman"/>
              <w:i/>
              <w:iCs/>
              <w:color w:val="0070C0"/>
              <w:sz w:val="24"/>
              <w:szCs w:val="24"/>
            </w:rPr>
          </w:rPrChange>
        </w:rPr>
        <w:t>The Diagnostic Interview for DSM–IV Personality Disorders (DIPD-IV)</w:t>
      </w:r>
      <w:r w:rsidRPr="00F83F5E">
        <w:rPr>
          <w:rFonts w:ascii="Times New Roman" w:hAnsi="Times New Roman" w:cs="Times New Roman"/>
          <w:sz w:val="24"/>
          <w:szCs w:val="24"/>
          <w:rPrChange w:id="395" w:author="Author">
            <w:rPr>
              <w:rFonts w:ascii="Times New Roman" w:hAnsi="Times New Roman" w:cs="Times New Roman"/>
              <w:color w:val="0070C0"/>
              <w:sz w:val="24"/>
              <w:szCs w:val="24"/>
            </w:rPr>
          </w:rPrChange>
        </w:rPr>
        <w:t>. Belmont,</w:t>
      </w:r>
      <w:r w:rsidRPr="00F83F5E">
        <w:rPr>
          <w:rFonts w:ascii="Times New Roman" w:hAnsi="Times New Roman" w:cs="Times New Roman"/>
          <w:i/>
          <w:iCs/>
          <w:sz w:val="24"/>
          <w:szCs w:val="24"/>
          <w:rPrChange w:id="396" w:author="Author">
            <w:rPr>
              <w:rFonts w:ascii="Times New Roman" w:hAnsi="Times New Roman" w:cs="Times New Roman"/>
              <w:i/>
              <w:iCs/>
              <w:color w:val="0070C0"/>
              <w:sz w:val="24"/>
              <w:szCs w:val="24"/>
            </w:rPr>
          </w:rPrChange>
        </w:rPr>
        <w:t xml:space="preserve"> </w:t>
      </w:r>
      <w:r w:rsidRPr="00F83F5E">
        <w:rPr>
          <w:rFonts w:ascii="Times New Roman" w:hAnsi="Times New Roman" w:cs="Times New Roman"/>
          <w:sz w:val="24"/>
          <w:szCs w:val="24"/>
          <w:rPrChange w:id="397" w:author="Author">
            <w:rPr>
              <w:rFonts w:ascii="Times New Roman" w:hAnsi="Times New Roman" w:cs="Times New Roman"/>
              <w:color w:val="0070C0"/>
              <w:sz w:val="24"/>
              <w:szCs w:val="24"/>
            </w:rPr>
          </w:rPrChange>
        </w:rPr>
        <w:t>MA: McLean Hospital.</w:t>
      </w:r>
      <w:commentRangeEnd w:id="392"/>
      <w:r w:rsidR="00983309" w:rsidRPr="00F83F5E">
        <w:rPr>
          <w:rStyle w:val="CommentReference"/>
          <w:rFonts w:ascii="Times New Roman" w:hAnsi="Times New Roman" w:cs="Times New Roman"/>
          <w:sz w:val="24"/>
          <w:szCs w:val="24"/>
          <w:rPrChange w:id="398" w:author="Author">
            <w:rPr>
              <w:rStyle w:val="CommentReference"/>
            </w:rPr>
          </w:rPrChange>
        </w:rPr>
        <w:commentReference w:id="392"/>
      </w:r>
    </w:p>
    <w:p w14:paraId="0EEB2CD2" w14:textId="77777777" w:rsidR="00D8182C" w:rsidRPr="00F83F5E" w:rsidRDefault="00D8182C" w:rsidP="00D8182C">
      <w:pPr>
        <w:pStyle w:val="NoSpacing"/>
        <w:widowControl w:val="0"/>
        <w:spacing w:line="480" w:lineRule="auto"/>
        <w:ind w:left="785" w:hangingChars="327" w:hanging="785"/>
        <w:rPr>
          <w:rFonts w:ascii="Times New Roman" w:eastAsia="Times New Roman" w:hAnsi="Times New Roman" w:cs="Times New Roman"/>
          <w:sz w:val="24"/>
          <w:szCs w:val="24"/>
        </w:rPr>
      </w:pPr>
      <w:moveToRangeStart w:id="399" w:author="Author" w:name="move420793693"/>
      <w:moveTo w:id="400" w:author="Author">
        <w:r w:rsidRPr="00F83F5E">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xml:space="preserve">, 285-292. doi:http://dx.doi.org/10.1016/j.jrp.2010.02.005 </w:t>
        </w:r>
      </w:moveTo>
    </w:p>
    <w:moveToRangeEnd w:id="399"/>
    <w:p w14:paraId="1F2CD06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Zuckerman,</w:t>
      </w:r>
      <w:r w:rsidRPr="008E7408">
        <w:rPr>
          <w:rFonts w:ascii="Times New Roman" w:hAnsi="Times New Roman" w:cs="Times New Roman"/>
          <w:sz w:val="24"/>
          <w:szCs w:val="24"/>
        </w:rPr>
        <w:t xml:space="preserve"> M., &amp; Knee, C. R. (1996). The relation between overly positive self-evaluation and adjustment: A comment on colvin, block, and funder (1995).</w:t>
      </w:r>
      <w:r w:rsidRPr="00F83F5E">
        <w:rPr>
          <w:rFonts w:ascii="Times New Roman" w:hAnsi="Times New Roman" w:cs="Times New Roman"/>
          <w:i/>
          <w:iCs/>
          <w:sz w:val="24"/>
          <w:szCs w:val="24"/>
        </w:rPr>
        <w:t xml:space="preserve"> Journal of Personality and Social Psychology, 70</w:t>
      </w:r>
      <w:r w:rsidRPr="00F83F5E">
        <w:rPr>
          <w:rFonts w:ascii="Times New Roman" w:hAnsi="Times New Roman" w:cs="Times New Roman"/>
          <w:sz w:val="24"/>
          <w:szCs w:val="24"/>
        </w:rPr>
        <w:t>(6), 1250-1251. doi:http://dx.doi.org/10.1037/0022-3514.70.6.1250</w:t>
      </w:r>
    </w:p>
    <w:p w14:paraId="1542F002" w14:textId="33BA58BD" w:rsidR="008516CD" w:rsidRPr="00F83F5E" w:rsidDel="00D8182C"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moveFromRangeStart w:id="401" w:author="Author" w:name="move420793693"/>
      <w:moveFrom w:id="402" w:author="Author">
        <w:r w:rsidRPr="00F83F5E" w:rsidDel="00D8182C">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sidDel="00D8182C">
          <w:rPr>
            <w:rFonts w:ascii="Times New Roman" w:eastAsia="Times New Roman" w:hAnsi="Times New Roman" w:cs="Times New Roman"/>
            <w:i/>
            <w:sz w:val="24"/>
            <w:szCs w:val="24"/>
          </w:rPr>
          <w:t>Journal of Research in Personality, 44</w:t>
        </w:r>
        <w:r w:rsidRPr="00F83F5E" w:rsidDel="00D8182C">
          <w:rPr>
            <w:rFonts w:ascii="Times New Roman" w:eastAsia="Times New Roman" w:hAnsi="Times New Roman" w:cs="Times New Roman"/>
            <w:sz w:val="24"/>
            <w:szCs w:val="24"/>
          </w:rPr>
          <w:t>, 285-292. doi:htt</w:t>
        </w:r>
        <w:bookmarkStart w:id="403" w:name="_GoBack"/>
        <w:bookmarkEnd w:id="403"/>
        <w:r w:rsidRPr="00F83F5E" w:rsidDel="00D8182C">
          <w:rPr>
            <w:rFonts w:ascii="Times New Roman" w:eastAsia="Times New Roman" w:hAnsi="Times New Roman" w:cs="Times New Roman"/>
            <w:sz w:val="24"/>
            <w:szCs w:val="24"/>
          </w:rPr>
          <w:t xml:space="preserve">p://dx.doi.org/10.1016/j.jrp.2010.02.005 </w:t>
        </w:r>
      </w:moveFrom>
    </w:p>
    <w:moveFromRangeEnd w:id="401"/>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11"/>
          <w:headerReference w:type="first" r:id="rId12"/>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commentRangeStart w:id="404"/>
            <w:ins w:id="405"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commentRangeEnd w:id="404"/>
            <w:r w:rsidR="002263D6">
              <w:rPr>
                <w:rStyle w:val="CommentReference"/>
              </w:rPr>
              <w:commentReference w:id="404"/>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sz w:val="18"/>
                <w:szCs w:val="18"/>
                <w:lang w:eastAsia="zh-CN"/>
              </w:rPr>
            </w:pPr>
            <w:commentRangeStart w:id="406"/>
            <w:r>
              <w:rPr>
                <w:rFonts w:ascii="Times New Roman" w:hAnsi="Times New Roman" w:cs="Times New Roman"/>
                <w:sz w:val="18"/>
                <w:szCs w:val="18"/>
              </w:rPr>
              <w:t>.006</w:t>
            </w:r>
            <w:ins w:id="407" w:author="Author">
              <w:r w:rsidR="00F44B71">
                <w:rPr>
                  <w:rFonts w:ascii="Times New Roman" w:hAnsi="Times New Roman" w:cs="Times New Roman" w:hint="eastAsia"/>
                  <w:sz w:val="18"/>
                  <w:szCs w:val="18"/>
                  <w:lang w:eastAsia="zh-CN"/>
                </w:rPr>
                <w:t>8</w:t>
              </w:r>
            </w:ins>
            <w:del w:id="408"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409" w:author="Author">
              <w:r w:rsidR="003F504F">
                <w:rPr>
                  <w:rFonts w:ascii="Times New Roman" w:hAnsi="Times New Roman" w:cs="Times New Roman" w:hint="eastAsia"/>
                  <w:sz w:val="18"/>
                  <w:szCs w:val="18"/>
                  <w:lang w:eastAsia="zh-CN"/>
                </w:rPr>
                <w:t>00</w:t>
              </w:r>
            </w:ins>
            <w:del w:id="410" w:author="Author">
              <w:r w:rsidDel="003F504F">
                <w:rPr>
                  <w:rFonts w:ascii="Times New Roman" w:hAnsi="Times New Roman" w:cs="Times New Roman"/>
                  <w:sz w:val="18"/>
                  <w:szCs w:val="18"/>
                </w:rPr>
                <w:delText>16</w:delText>
              </w:r>
            </w:del>
            <w:commentRangeEnd w:id="406"/>
            <w:r w:rsidR="00B37872">
              <w:rPr>
                <w:rStyle w:val="CommentReference"/>
              </w:rPr>
              <w:commentReference w:id="406"/>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sz w:val="18"/>
                <w:szCs w:val="18"/>
                <w:lang w:eastAsia="zh-CN"/>
              </w:rPr>
            </w:pPr>
            <w:commentRangeStart w:id="411"/>
            <w:ins w:id="412" w:author="Author">
              <w:r>
                <w:rPr>
                  <w:rFonts w:ascii="Times New Roman" w:hAnsi="Times New Roman" w:cs="Times New Roman" w:hint="eastAsia"/>
                  <w:sz w:val="18"/>
                  <w:szCs w:val="18"/>
                  <w:lang w:eastAsia="zh-CN"/>
                </w:rPr>
                <w:t>.036</w:t>
              </w:r>
            </w:ins>
            <w:del w:id="413" w:author="Author">
              <w:r w:rsidR="00CD4A84" w:rsidDel="002E5F11">
                <w:rPr>
                  <w:rFonts w:ascii="Times New Roman" w:hAnsi="Times New Roman" w:cs="Times New Roman"/>
                  <w:sz w:val="18"/>
                  <w:szCs w:val="18"/>
                </w:rPr>
                <w:delText>-.01</w:delText>
              </w:r>
            </w:del>
            <w:commentRangeEnd w:id="411"/>
            <w:r w:rsidR="00DA5B7A">
              <w:rPr>
                <w:rStyle w:val="CommentReference"/>
              </w:rPr>
              <w:commentReference w:id="411"/>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7B354DE8"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ins w:id="414" w:author="Author">
              <w:r w:rsidR="00512AD5">
                <w:rPr>
                  <w:rFonts w:ascii="Times New Roman" w:hAnsi="Times New Roman" w:cs="Times New Roman" w:hint="eastAsia"/>
                  <w:b/>
                  <w:sz w:val="18"/>
                  <w:szCs w:val="18"/>
                  <w:u w:val="single"/>
                  <w:lang w:eastAsia="zh-CN"/>
                </w:rPr>
                <w:t>7</w:t>
              </w:r>
            </w:ins>
            <w:del w:id="415" w:author="Author">
              <w:r w:rsidDel="00512AD5">
                <w:rPr>
                  <w:rFonts w:ascii="Times New Roman" w:hAnsi="Times New Roman" w:cs="Times New Roman"/>
                  <w:b/>
                  <w:sz w:val="18"/>
                  <w:szCs w:val="18"/>
                  <w:u w:val="single"/>
                </w:rPr>
                <w:delText>6</w:delText>
              </w:r>
            </w:del>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commentRangeStart w:id="416"/>
            <w:r w:rsidRPr="00465099">
              <w:rPr>
                <w:rFonts w:ascii="Times New Roman" w:hAnsi="Times New Roman" w:cs="Times New Roman"/>
                <w:sz w:val="18"/>
                <w:szCs w:val="18"/>
              </w:rPr>
              <w:t>(.</w:t>
            </w:r>
            <w:ins w:id="417" w:author="Author">
              <w:r w:rsidR="00CB4326">
                <w:rPr>
                  <w:rFonts w:ascii="Times New Roman" w:hAnsi="Times New Roman" w:cs="Times New Roman" w:hint="eastAsia"/>
                  <w:sz w:val="18"/>
                  <w:szCs w:val="18"/>
                  <w:lang w:eastAsia="zh-CN"/>
                </w:rPr>
                <w:t>458</w:t>
              </w:r>
            </w:ins>
            <w:del w:id="418"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commentRangeEnd w:id="416"/>
            <w:r w:rsidR="00B46D6B">
              <w:rPr>
                <w:rStyle w:val="CommentReference"/>
              </w:rPr>
              <w:commentReference w:id="416"/>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del w:id="419" w:author="Author">
              <w:r w:rsidRPr="00DC637E" w:rsidDel="001D4C79">
                <w:rPr>
                  <w:rFonts w:ascii="Times New Roman" w:hAnsi="Times New Roman" w:cs="Times New Roman"/>
                  <w:sz w:val="18"/>
                  <w:szCs w:val="18"/>
                </w:rPr>
                <w:delText>*</w:delText>
              </w:r>
            </w:del>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del w:id="420" w:author="Author">
              <w:r w:rsidDel="001D4C79">
                <w:rPr>
                  <w:rFonts w:ascii="Times New Roman" w:hAnsi="Times New Roman" w:cs="Times New Roman"/>
                  <w:sz w:val="18"/>
                  <w:szCs w:val="18"/>
                </w:rPr>
                <w:delText>*</w:delText>
              </w:r>
            </w:del>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79CEA58"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09D71999"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421"/>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421"/>
            <w:r w:rsidR="00B93767">
              <w:rPr>
                <w:rStyle w:val="CommentReference"/>
              </w:rPr>
              <w:commentReference w:id="421"/>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69E77E36" w:rsidR="00F44583" w:rsidRDefault="00F44583" w:rsidP="00F44583">
            <w:pPr>
              <w:jc w:val="center"/>
              <w:rPr>
                <w:rFonts w:ascii="Times New Roman" w:hAnsi="Times New Roman" w:cs="Times New Roman"/>
                <w:lang w:eastAsia="zh-CN"/>
              </w:rPr>
            </w:pPr>
            <w:commentRangeStart w:id="422"/>
            <w:r>
              <w:rPr>
                <w:rFonts w:ascii="Times New Roman" w:hAnsi="Times New Roman" w:cs="Times New Roman"/>
              </w:rPr>
              <w:t>.00</w:t>
            </w:r>
            <w:ins w:id="423" w:author="Author">
              <w:r w:rsidR="004600C6">
                <w:rPr>
                  <w:rFonts w:ascii="Times New Roman" w:hAnsi="Times New Roman" w:cs="Times New Roman" w:hint="eastAsia"/>
                  <w:lang w:eastAsia="zh-CN"/>
                </w:rPr>
                <w:t>0</w:t>
              </w:r>
            </w:ins>
            <w:del w:id="424" w:author="Author">
              <w:r w:rsidDel="004600C6">
                <w:rPr>
                  <w:rFonts w:ascii="Times New Roman" w:hAnsi="Times New Roman" w:cs="Times New Roman"/>
                </w:rPr>
                <w:delText>2</w:delText>
              </w:r>
            </w:del>
            <w:commentRangeEnd w:id="422"/>
            <w:r w:rsidR="00710131">
              <w:rPr>
                <w:rStyle w:val="CommentReference"/>
              </w:rPr>
              <w:commentReference w:id="422"/>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lang w:eastAsia="zh-CN"/>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r w:rsidRPr="006F3145">
        <w:rPr>
          <w:rFonts w:ascii="Times New Roman" w:hAnsi="Times New Roman" w:cs="Times New Roman"/>
          <w:sz w:val="24"/>
          <w:szCs w:val="24"/>
        </w:rPr>
        <w:lastRenderedPageBreak/>
        <w:t>Figure 4.</w:t>
      </w:r>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r w:rsidRPr="002329D7">
        <w:rPr>
          <w:rFonts w:ascii="Times New Roman" w:hAnsi="Times New Roman" w:cs="Times New Roman"/>
          <w:sz w:val="24"/>
          <w:szCs w:val="24"/>
        </w:rPr>
        <w:lastRenderedPageBreak/>
        <w:t>Figure 4.</w:t>
      </w:r>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675B14">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675B14">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675B14">
        <w:tc>
          <w:tcPr>
            <w:tcW w:w="720" w:type="dxa"/>
          </w:tcPr>
          <w:p w14:paraId="5DCF8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16C02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675B14">
            <w:pPr>
              <w:jc w:val="center"/>
              <w:rPr>
                <w:rFonts w:ascii="Times New Roman" w:hAnsi="Times New Roman" w:cs="Times New Roman"/>
                <w:sz w:val="16"/>
                <w:szCs w:val="16"/>
              </w:rPr>
            </w:pPr>
          </w:p>
        </w:tc>
        <w:tc>
          <w:tcPr>
            <w:tcW w:w="810" w:type="dxa"/>
          </w:tcPr>
          <w:p w14:paraId="4A18F7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675B14">
            <w:pPr>
              <w:jc w:val="center"/>
              <w:rPr>
                <w:rFonts w:ascii="Times New Roman" w:hAnsi="Times New Roman" w:cs="Times New Roman"/>
                <w:sz w:val="16"/>
                <w:szCs w:val="16"/>
              </w:rPr>
            </w:pPr>
          </w:p>
          <w:p w14:paraId="2DF464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675B14">
        <w:tc>
          <w:tcPr>
            <w:tcW w:w="720" w:type="dxa"/>
          </w:tcPr>
          <w:p w14:paraId="2FCAD3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04DF58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675B14">
            <w:pPr>
              <w:jc w:val="center"/>
              <w:rPr>
                <w:rFonts w:ascii="Times New Roman" w:hAnsi="Times New Roman" w:cs="Times New Roman"/>
                <w:sz w:val="16"/>
                <w:szCs w:val="16"/>
              </w:rPr>
            </w:pPr>
          </w:p>
        </w:tc>
        <w:tc>
          <w:tcPr>
            <w:tcW w:w="810" w:type="dxa"/>
          </w:tcPr>
          <w:p w14:paraId="71FF8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675B14">
        <w:tc>
          <w:tcPr>
            <w:tcW w:w="720" w:type="dxa"/>
          </w:tcPr>
          <w:p w14:paraId="44E661D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675B14">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4FA860D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675B14">
        <w:tc>
          <w:tcPr>
            <w:tcW w:w="720" w:type="dxa"/>
          </w:tcPr>
          <w:p w14:paraId="11CCE3EC"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675B14">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675B14">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675B14">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675B14">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675B14">
        <w:tc>
          <w:tcPr>
            <w:tcW w:w="720" w:type="dxa"/>
          </w:tcPr>
          <w:p w14:paraId="509A92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675B14">
        <w:tc>
          <w:tcPr>
            <w:tcW w:w="720" w:type="dxa"/>
          </w:tcPr>
          <w:p w14:paraId="377978A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675B14">
        <w:tc>
          <w:tcPr>
            <w:tcW w:w="720" w:type="dxa"/>
          </w:tcPr>
          <w:p w14:paraId="0D14B57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675B14">
        <w:tc>
          <w:tcPr>
            <w:tcW w:w="720" w:type="dxa"/>
          </w:tcPr>
          <w:p w14:paraId="3E3C1B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675B14">
        <w:tc>
          <w:tcPr>
            <w:tcW w:w="720" w:type="dxa"/>
          </w:tcPr>
          <w:p w14:paraId="76500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675B14">
        <w:tc>
          <w:tcPr>
            <w:tcW w:w="720" w:type="dxa"/>
          </w:tcPr>
          <w:p w14:paraId="5DE99C2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675B14">
        <w:tc>
          <w:tcPr>
            <w:tcW w:w="720" w:type="dxa"/>
          </w:tcPr>
          <w:p w14:paraId="566764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675B14">
        <w:tc>
          <w:tcPr>
            <w:tcW w:w="709" w:type="dxa"/>
            <w:tcBorders>
              <w:top w:val="single" w:sz="4" w:space="0" w:color="auto"/>
            </w:tcBorders>
          </w:tcPr>
          <w:p w14:paraId="6D0D6B8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675B14">
        <w:tc>
          <w:tcPr>
            <w:tcW w:w="709" w:type="dxa"/>
          </w:tcPr>
          <w:p w14:paraId="26B187B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675B14">
        <w:tc>
          <w:tcPr>
            <w:tcW w:w="709" w:type="dxa"/>
          </w:tcPr>
          <w:p w14:paraId="4CF079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675B14">
        <w:tc>
          <w:tcPr>
            <w:tcW w:w="709" w:type="dxa"/>
          </w:tcPr>
          <w:p w14:paraId="640FE7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675B14">
        <w:tc>
          <w:tcPr>
            <w:tcW w:w="709" w:type="dxa"/>
          </w:tcPr>
          <w:p w14:paraId="44472083"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675B14">
        <w:tc>
          <w:tcPr>
            <w:tcW w:w="709" w:type="dxa"/>
          </w:tcPr>
          <w:p w14:paraId="303BB8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675B14">
        <w:tc>
          <w:tcPr>
            <w:tcW w:w="709" w:type="dxa"/>
          </w:tcPr>
          <w:p w14:paraId="1E3274F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675B14">
        <w:tc>
          <w:tcPr>
            <w:tcW w:w="709" w:type="dxa"/>
          </w:tcPr>
          <w:p w14:paraId="219031F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675B14">
        <w:tc>
          <w:tcPr>
            <w:tcW w:w="709" w:type="dxa"/>
          </w:tcPr>
          <w:p w14:paraId="4D3EF55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675B14">
        <w:tc>
          <w:tcPr>
            <w:tcW w:w="709" w:type="dxa"/>
          </w:tcPr>
          <w:p w14:paraId="76D7941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675B14">
        <w:tc>
          <w:tcPr>
            <w:tcW w:w="709" w:type="dxa"/>
          </w:tcPr>
          <w:p w14:paraId="5A11A34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675B14">
        <w:tc>
          <w:tcPr>
            <w:tcW w:w="709" w:type="dxa"/>
          </w:tcPr>
          <w:p w14:paraId="3D4A4F0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675B14">
        <w:tc>
          <w:tcPr>
            <w:tcW w:w="709" w:type="dxa"/>
          </w:tcPr>
          <w:p w14:paraId="6A0BF4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675B14">
        <w:tc>
          <w:tcPr>
            <w:tcW w:w="709" w:type="dxa"/>
          </w:tcPr>
          <w:p w14:paraId="1AE4C5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675B14">
        <w:tc>
          <w:tcPr>
            <w:tcW w:w="709" w:type="dxa"/>
          </w:tcPr>
          <w:p w14:paraId="553BA35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675B14">
        <w:tc>
          <w:tcPr>
            <w:tcW w:w="709" w:type="dxa"/>
          </w:tcPr>
          <w:p w14:paraId="1FEC812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675B14">
        <w:tc>
          <w:tcPr>
            <w:tcW w:w="709" w:type="dxa"/>
          </w:tcPr>
          <w:p w14:paraId="15B4BD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675B14">
        <w:tc>
          <w:tcPr>
            <w:tcW w:w="720" w:type="dxa"/>
            <w:tcBorders>
              <w:top w:val="single" w:sz="4" w:space="0" w:color="auto"/>
            </w:tcBorders>
          </w:tcPr>
          <w:p w14:paraId="0659FB6E"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675B14">
        <w:tc>
          <w:tcPr>
            <w:tcW w:w="720" w:type="dxa"/>
          </w:tcPr>
          <w:p w14:paraId="44385306"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675B14">
        <w:tc>
          <w:tcPr>
            <w:tcW w:w="720" w:type="dxa"/>
          </w:tcPr>
          <w:p w14:paraId="5CC461D3"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675B14">
        <w:tc>
          <w:tcPr>
            <w:tcW w:w="720" w:type="dxa"/>
          </w:tcPr>
          <w:p w14:paraId="07CC1419"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675B14">
        <w:tc>
          <w:tcPr>
            <w:tcW w:w="720" w:type="dxa"/>
          </w:tcPr>
          <w:p w14:paraId="6FCFB72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675B14">
        <w:tc>
          <w:tcPr>
            <w:tcW w:w="720" w:type="dxa"/>
          </w:tcPr>
          <w:p w14:paraId="77E58DE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675B14">
        <w:tc>
          <w:tcPr>
            <w:tcW w:w="720" w:type="dxa"/>
          </w:tcPr>
          <w:p w14:paraId="757DA2F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675B14">
        <w:tc>
          <w:tcPr>
            <w:tcW w:w="720" w:type="dxa"/>
          </w:tcPr>
          <w:p w14:paraId="6840B7D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675B14">
        <w:tc>
          <w:tcPr>
            <w:tcW w:w="720" w:type="dxa"/>
          </w:tcPr>
          <w:p w14:paraId="7865D44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675B14">
        <w:tc>
          <w:tcPr>
            <w:tcW w:w="720" w:type="dxa"/>
          </w:tcPr>
          <w:p w14:paraId="63CAC953"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675B14">
        <w:tc>
          <w:tcPr>
            <w:tcW w:w="720" w:type="dxa"/>
          </w:tcPr>
          <w:p w14:paraId="27925A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675B14">
        <w:tc>
          <w:tcPr>
            <w:tcW w:w="720" w:type="dxa"/>
          </w:tcPr>
          <w:p w14:paraId="3A4C6C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675B14">
        <w:tc>
          <w:tcPr>
            <w:tcW w:w="720" w:type="dxa"/>
          </w:tcPr>
          <w:p w14:paraId="6D4247C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675B14">
        <w:tc>
          <w:tcPr>
            <w:tcW w:w="720" w:type="dxa"/>
          </w:tcPr>
          <w:p w14:paraId="4E064A7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675B14">
        <w:trPr>
          <w:trHeight w:val="585"/>
        </w:trPr>
        <w:tc>
          <w:tcPr>
            <w:tcW w:w="709" w:type="dxa"/>
            <w:tcBorders>
              <w:top w:val="single" w:sz="4" w:space="0" w:color="auto"/>
            </w:tcBorders>
          </w:tcPr>
          <w:p w14:paraId="17C1B3A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675B14">
        <w:trPr>
          <w:trHeight w:val="585"/>
        </w:trPr>
        <w:tc>
          <w:tcPr>
            <w:tcW w:w="709" w:type="dxa"/>
          </w:tcPr>
          <w:p w14:paraId="2993FB1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675B14">
        <w:trPr>
          <w:trHeight w:val="585"/>
        </w:trPr>
        <w:tc>
          <w:tcPr>
            <w:tcW w:w="709" w:type="dxa"/>
          </w:tcPr>
          <w:p w14:paraId="5D307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675B14">
        <w:trPr>
          <w:trHeight w:val="585"/>
        </w:trPr>
        <w:tc>
          <w:tcPr>
            <w:tcW w:w="709" w:type="dxa"/>
          </w:tcPr>
          <w:p w14:paraId="23B416D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675B14">
        <w:trPr>
          <w:trHeight w:val="585"/>
        </w:trPr>
        <w:tc>
          <w:tcPr>
            <w:tcW w:w="709" w:type="dxa"/>
          </w:tcPr>
          <w:p w14:paraId="27AB2BB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675B14">
        <w:trPr>
          <w:trHeight w:val="585"/>
        </w:trPr>
        <w:tc>
          <w:tcPr>
            <w:tcW w:w="709" w:type="dxa"/>
          </w:tcPr>
          <w:p w14:paraId="48A1D3F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675B14">
        <w:trPr>
          <w:trHeight w:val="585"/>
        </w:trPr>
        <w:tc>
          <w:tcPr>
            <w:tcW w:w="709" w:type="dxa"/>
          </w:tcPr>
          <w:p w14:paraId="165330D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675B14">
        <w:trPr>
          <w:trHeight w:val="585"/>
        </w:trPr>
        <w:tc>
          <w:tcPr>
            <w:tcW w:w="709" w:type="dxa"/>
          </w:tcPr>
          <w:p w14:paraId="1487A61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675B14">
        <w:trPr>
          <w:trHeight w:val="585"/>
        </w:trPr>
        <w:tc>
          <w:tcPr>
            <w:tcW w:w="709" w:type="dxa"/>
          </w:tcPr>
          <w:p w14:paraId="76B9A8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675B14">
        <w:trPr>
          <w:trHeight w:val="585"/>
        </w:trPr>
        <w:tc>
          <w:tcPr>
            <w:tcW w:w="709" w:type="dxa"/>
          </w:tcPr>
          <w:p w14:paraId="4EF3AAD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675B14">
        <w:trPr>
          <w:trHeight w:val="585"/>
        </w:trPr>
        <w:tc>
          <w:tcPr>
            <w:tcW w:w="709" w:type="dxa"/>
          </w:tcPr>
          <w:p w14:paraId="6DE1D4E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675B14">
        <w:trPr>
          <w:trHeight w:val="585"/>
        </w:trPr>
        <w:tc>
          <w:tcPr>
            <w:tcW w:w="709" w:type="dxa"/>
          </w:tcPr>
          <w:p w14:paraId="6CE30D2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675B14">
        <w:trPr>
          <w:trHeight w:val="585"/>
        </w:trPr>
        <w:tc>
          <w:tcPr>
            <w:tcW w:w="709" w:type="dxa"/>
          </w:tcPr>
          <w:p w14:paraId="5FB64D9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(continued)</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675B14">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201B61FA"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7E42C58"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4BC7051C"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2D1BD77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5EDD4C6"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100873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675B14">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675B14">
            <w:pPr>
              <w:jc w:val="center"/>
              <w:rPr>
                <w:rFonts w:ascii="Times New Roman" w:hAnsi="Times New Roman" w:cs="Times New Roman"/>
                <w:sz w:val="16"/>
                <w:szCs w:val="16"/>
              </w:rPr>
            </w:pPr>
            <w:commentRangeStart w:id="425"/>
            <w:r w:rsidRPr="00DC637E">
              <w:rPr>
                <w:rFonts w:ascii="Times New Roman" w:hAnsi="Times New Roman" w:cs="Times New Roman"/>
                <w:sz w:val="16"/>
                <w:szCs w:val="16"/>
                <w:highlight w:val="yellow"/>
              </w:rPr>
              <w:t>861</w:t>
            </w:r>
            <w:commentRangeEnd w:id="425"/>
            <w:r>
              <w:rPr>
                <w:rStyle w:val="CommentReference"/>
              </w:rPr>
              <w:commentReference w:id="425"/>
            </w:r>
          </w:p>
        </w:tc>
        <w:tc>
          <w:tcPr>
            <w:tcW w:w="538" w:type="dxa"/>
            <w:tcBorders>
              <w:top w:val="nil"/>
              <w:left w:val="nil"/>
              <w:bottom w:val="nil"/>
              <w:right w:val="nil"/>
            </w:tcBorders>
          </w:tcPr>
          <w:p w14:paraId="2DB1A24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675B14">
        <w:tc>
          <w:tcPr>
            <w:tcW w:w="709" w:type="dxa"/>
            <w:tcBorders>
              <w:top w:val="double" w:sz="4" w:space="0" w:color="auto"/>
              <w:bottom w:val="single" w:sz="4" w:space="0" w:color="auto"/>
            </w:tcBorders>
            <w:vAlign w:val="bottom"/>
          </w:tcPr>
          <w:p w14:paraId="3B7A98DA"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675B14">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675B14">
        <w:tc>
          <w:tcPr>
            <w:tcW w:w="709" w:type="dxa"/>
            <w:tcBorders>
              <w:top w:val="single" w:sz="4" w:space="0" w:color="auto"/>
            </w:tcBorders>
          </w:tcPr>
          <w:p w14:paraId="0B7A91BA"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675B14">
        <w:tc>
          <w:tcPr>
            <w:tcW w:w="709" w:type="dxa"/>
          </w:tcPr>
          <w:p w14:paraId="57A5776E"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675B14">
        <w:tc>
          <w:tcPr>
            <w:tcW w:w="709" w:type="dxa"/>
          </w:tcPr>
          <w:p w14:paraId="4BE911E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675B14">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675B14">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675B14">
        <w:tc>
          <w:tcPr>
            <w:tcW w:w="709" w:type="dxa"/>
          </w:tcPr>
          <w:p w14:paraId="0C6BA87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675B14">
        <w:tc>
          <w:tcPr>
            <w:tcW w:w="709" w:type="dxa"/>
          </w:tcPr>
          <w:p w14:paraId="52330C7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675B14">
        <w:tc>
          <w:tcPr>
            <w:tcW w:w="709" w:type="dxa"/>
          </w:tcPr>
          <w:p w14:paraId="5BB9244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675B14">
        <w:tc>
          <w:tcPr>
            <w:tcW w:w="709" w:type="dxa"/>
          </w:tcPr>
          <w:p w14:paraId="2B8AE52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675B14">
        <w:tc>
          <w:tcPr>
            <w:tcW w:w="709" w:type="dxa"/>
          </w:tcPr>
          <w:p w14:paraId="5F26CEB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675B14">
        <w:tc>
          <w:tcPr>
            <w:tcW w:w="709" w:type="dxa"/>
          </w:tcPr>
          <w:p w14:paraId="17588D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675B14">
        <w:tc>
          <w:tcPr>
            <w:tcW w:w="709" w:type="dxa"/>
          </w:tcPr>
          <w:p w14:paraId="15900D5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675B14">
        <w:tc>
          <w:tcPr>
            <w:tcW w:w="709"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675B14">
        <w:tc>
          <w:tcPr>
            <w:tcW w:w="709"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675B14">
        <w:tc>
          <w:tcPr>
            <w:tcW w:w="709"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675B14">
        <w:tc>
          <w:tcPr>
            <w:tcW w:w="709" w:type="dxa"/>
          </w:tcPr>
          <w:p w14:paraId="6C88F47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675B14">
        <w:tc>
          <w:tcPr>
            <w:tcW w:w="709" w:type="dxa"/>
          </w:tcPr>
          <w:p w14:paraId="717FC3C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675B14">
        <w:tc>
          <w:tcPr>
            <w:tcW w:w="709" w:type="dxa"/>
          </w:tcPr>
          <w:p w14:paraId="61C3EA7A"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675B14">
        <w:tc>
          <w:tcPr>
            <w:tcW w:w="709" w:type="dxa"/>
          </w:tcPr>
          <w:p w14:paraId="4257C1F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675B14">
        <w:tc>
          <w:tcPr>
            <w:tcW w:w="709" w:type="dxa"/>
          </w:tcPr>
          <w:p w14:paraId="342BEA0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675B14">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675B14">
        <w:tc>
          <w:tcPr>
            <w:tcW w:w="709" w:type="dxa"/>
          </w:tcPr>
          <w:p w14:paraId="0B6FCC3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431193A3"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675B14">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675B14">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675B14">
        <w:trPr>
          <w:trHeight w:val="543"/>
        </w:trPr>
        <w:tc>
          <w:tcPr>
            <w:tcW w:w="703" w:type="dxa"/>
            <w:tcBorders>
              <w:top w:val="single" w:sz="4" w:space="0" w:color="auto"/>
              <w:left w:val="nil"/>
              <w:bottom w:val="nil"/>
              <w:right w:val="nil"/>
            </w:tcBorders>
          </w:tcPr>
          <w:p w14:paraId="28F13196"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675B14">
        <w:trPr>
          <w:trHeight w:val="351"/>
        </w:trPr>
        <w:tc>
          <w:tcPr>
            <w:tcW w:w="703" w:type="dxa"/>
            <w:tcBorders>
              <w:top w:val="nil"/>
              <w:left w:val="nil"/>
              <w:bottom w:val="nil"/>
              <w:right w:val="nil"/>
            </w:tcBorders>
          </w:tcPr>
          <w:p w14:paraId="4B7A9F84"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675B14">
        <w:trPr>
          <w:trHeight w:val="362"/>
        </w:trPr>
        <w:tc>
          <w:tcPr>
            <w:tcW w:w="703" w:type="dxa"/>
            <w:tcBorders>
              <w:top w:val="nil"/>
              <w:left w:val="nil"/>
              <w:bottom w:val="nil"/>
              <w:right w:val="nil"/>
            </w:tcBorders>
          </w:tcPr>
          <w:p w14:paraId="677409DC"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675B14">
        <w:trPr>
          <w:trHeight w:val="362"/>
        </w:trPr>
        <w:tc>
          <w:tcPr>
            <w:tcW w:w="703" w:type="dxa"/>
            <w:tcBorders>
              <w:top w:val="nil"/>
              <w:left w:val="nil"/>
              <w:bottom w:val="nil"/>
              <w:right w:val="nil"/>
            </w:tcBorders>
          </w:tcPr>
          <w:p w14:paraId="04414FA8"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675B14">
        <w:trPr>
          <w:trHeight w:val="362"/>
        </w:trPr>
        <w:tc>
          <w:tcPr>
            <w:tcW w:w="703" w:type="dxa"/>
            <w:tcBorders>
              <w:top w:val="nil"/>
              <w:left w:val="nil"/>
              <w:bottom w:val="nil"/>
              <w:right w:val="nil"/>
            </w:tcBorders>
          </w:tcPr>
          <w:p w14:paraId="6CFB380F"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675B14">
        <w:trPr>
          <w:trHeight w:val="362"/>
        </w:trPr>
        <w:tc>
          <w:tcPr>
            <w:tcW w:w="703" w:type="dxa"/>
            <w:tcBorders>
              <w:top w:val="nil"/>
              <w:left w:val="nil"/>
              <w:bottom w:val="nil"/>
              <w:right w:val="nil"/>
            </w:tcBorders>
          </w:tcPr>
          <w:p w14:paraId="1FCE2A1E"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041CDC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675B14">
        <w:trPr>
          <w:trHeight w:val="351"/>
        </w:trPr>
        <w:tc>
          <w:tcPr>
            <w:tcW w:w="703" w:type="dxa"/>
            <w:tcBorders>
              <w:top w:val="nil"/>
              <w:left w:val="nil"/>
              <w:bottom w:val="nil"/>
              <w:right w:val="nil"/>
            </w:tcBorders>
          </w:tcPr>
          <w:p w14:paraId="6892F24C" w14:textId="77777777" w:rsidR="00E653C9" w:rsidRDefault="00E653C9" w:rsidP="00675B1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675B14">
        <w:trPr>
          <w:trHeight w:val="362"/>
        </w:trPr>
        <w:tc>
          <w:tcPr>
            <w:tcW w:w="703" w:type="dxa"/>
            <w:tcBorders>
              <w:top w:val="nil"/>
              <w:left w:val="nil"/>
              <w:bottom w:val="nil"/>
              <w:right w:val="nil"/>
            </w:tcBorders>
          </w:tcPr>
          <w:p w14:paraId="2AA58BD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675B14">
        <w:trPr>
          <w:trHeight w:val="362"/>
        </w:trPr>
        <w:tc>
          <w:tcPr>
            <w:tcW w:w="703" w:type="dxa"/>
            <w:tcBorders>
              <w:top w:val="nil"/>
              <w:left w:val="nil"/>
              <w:bottom w:val="nil"/>
              <w:right w:val="nil"/>
            </w:tcBorders>
          </w:tcPr>
          <w:p w14:paraId="29963C9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675B14">
        <w:trPr>
          <w:trHeight w:val="362"/>
        </w:trPr>
        <w:tc>
          <w:tcPr>
            <w:tcW w:w="703" w:type="dxa"/>
            <w:tcBorders>
              <w:top w:val="nil"/>
              <w:left w:val="nil"/>
              <w:bottom w:val="nil"/>
              <w:right w:val="nil"/>
            </w:tcBorders>
          </w:tcPr>
          <w:p w14:paraId="2EC160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675B14">
        <w:trPr>
          <w:trHeight w:val="362"/>
        </w:trPr>
        <w:tc>
          <w:tcPr>
            <w:tcW w:w="703" w:type="dxa"/>
            <w:tcBorders>
              <w:top w:val="nil"/>
              <w:left w:val="nil"/>
              <w:bottom w:val="nil"/>
              <w:right w:val="nil"/>
            </w:tcBorders>
          </w:tcPr>
          <w:p w14:paraId="36EE61D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675B14">
        <w:trPr>
          <w:trHeight w:val="351"/>
        </w:trPr>
        <w:tc>
          <w:tcPr>
            <w:tcW w:w="703" w:type="dxa"/>
            <w:tcBorders>
              <w:top w:val="nil"/>
              <w:left w:val="nil"/>
              <w:bottom w:val="nil"/>
              <w:right w:val="nil"/>
            </w:tcBorders>
          </w:tcPr>
          <w:p w14:paraId="19E22E4E"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675B14">
        <w:trPr>
          <w:trHeight w:val="543"/>
        </w:trPr>
        <w:tc>
          <w:tcPr>
            <w:tcW w:w="703" w:type="dxa"/>
            <w:tcBorders>
              <w:top w:val="nil"/>
              <w:left w:val="nil"/>
              <w:bottom w:val="nil"/>
              <w:right w:val="nil"/>
            </w:tcBorders>
          </w:tcPr>
          <w:p w14:paraId="3F85E6C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675B14">
        <w:trPr>
          <w:trHeight w:val="543"/>
        </w:trPr>
        <w:tc>
          <w:tcPr>
            <w:tcW w:w="703" w:type="dxa"/>
            <w:tcBorders>
              <w:top w:val="nil"/>
              <w:left w:val="nil"/>
              <w:bottom w:val="nil"/>
              <w:right w:val="nil"/>
            </w:tcBorders>
          </w:tcPr>
          <w:p w14:paraId="0AE4353B" w14:textId="77777777" w:rsidR="00E653C9" w:rsidRPr="00105A6D"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675B14">
        <w:trPr>
          <w:trHeight w:val="362"/>
        </w:trPr>
        <w:tc>
          <w:tcPr>
            <w:tcW w:w="703" w:type="dxa"/>
            <w:tcBorders>
              <w:top w:val="nil"/>
              <w:left w:val="nil"/>
              <w:bottom w:val="nil"/>
              <w:right w:val="nil"/>
            </w:tcBorders>
          </w:tcPr>
          <w:p w14:paraId="351C1C1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675B14">
        <w:trPr>
          <w:trHeight w:val="362"/>
        </w:trPr>
        <w:tc>
          <w:tcPr>
            <w:tcW w:w="703" w:type="dxa"/>
            <w:tcBorders>
              <w:top w:val="nil"/>
              <w:left w:val="nil"/>
              <w:bottom w:val="nil"/>
              <w:right w:val="nil"/>
            </w:tcBorders>
          </w:tcPr>
          <w:p w14:paraId="316E6DF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675B14">
        <w:trPr>
          <w:trHeight w:val="170"/>
        </w:trPr>
        <w:tc>
          <w:tcPr>
            <w:tcW w:w="703" w:type="dxa"/>
            <w:tcBorders>
              <w:top w:val="nil"/>
              <w:left w:val="nil"/>
              <w:bottom w:val="nil"/>
              <w:right w:val="nil"/>
            </w:tcBorders>
          </w:tcPr>
          <w:p w14:paraId="6A3396A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675B14">
        <w:trPr>
          <w:trHeight w:val="373"/>
        </w:trPr>
        <w:tc>
          <w:tcPr>
            <w:tcW w:w="703" w:type="dxa"/>
            <w:tcBorders>
              <w:top w:val="nil"/>
              <w:left w:val="nil"/>
              <w:bottom w:val="single" w:sz="4" w:space="0" w:color="auto"/>
              <w:right w:val="nil"/>
            </w:tcBorders>
          </w:tcPr>
          <w:p w14:paraId="7034AA9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Narcissistic Personality Disorder Scale.</w:t>
      </w:r>
    </w:p>
    <w:p w14:paraId="0D014185" w14:textId="77777777" w:rsidR="00E653C9" w:rsidRPr="00025498" w:rsidDel="007B451A" w:rsidRDefault="00E653C9" w:rsidP="00E653C9">
      <w:pPr>
        <w:pStyle w:val="NoSpacing"/>
        <w:rPr>
          <w:del w:id="426"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3E14995B" w14:textId="7AFEE441" w:rsidR="001437EA" w:rsidRDefault="001437EA">
      <w:pPr>
        <w:pStyle w:val="CommentText"/>
        <w:rPr>
          <w:lang w:eastAsia="zh-CN"/>
        </w:rPr>
      </w:pPr>
      <w:r>
        <w:rPr>
          <w:rStyle w:val="CommentReference"/>
        </w:rPr>
        <w:annotationRef/>
      </w:r>
      <w:r w:rsidR="00846A6C">
        <w:rPr>
          <w:rFonts w:hint="eastAsia"/>
          <w:lang w:eastAsia="zh-CN"/>
        </w:rPr>
        <w:t xml:space="preserve">In Gabriel et al (1994) </w:t>
      </w:r>
      <w:r>
        <w:rPr>
          <w:rFonts w:hint="eastAsia"/>
          <w:lang w:eastAsia="zh-CN"/>
        </w:rPr>
        <w:t>Table 2; r = .11 for female; r = .06 for male;</w:t>
      </w:r>
    </w:p>
  </w:comment>
  <w:comment w:id="2" w:author="Author" w:initials="A">
    <w:p w14:paraId="18D17C38" w14:textId="30F0109D" w:rsidR="001437EA" w:rsidRDefault="001437EA">
      <w:pPr>
        <w:pStyle w:val="CommentText"/>
        <w:rPr>
          <w:lang w:eastAsia="zh-CN"/>
        </w:rPr>
      </w:pPr>
      <w:r>
        <w:rPr>
          <w:rStyle w:val="CommentReference"/>
        </w:rPr>
        <w:annotationRef/>
      </w:r>
      <w:r>
        <w:rPr>
          <w:rFonts w:hint="eastAsia"/>
          <w:lang w:eastAsia="zh-CN"/>
        </w:rPr>
        <w:t xml:space="preserve">The year is 2014 based on Google scholar; </w:t>
      </w:r>
      <w:r w:rsidRPr="001548FB">
        <w:rPr>
          <w:lang w:eastAsia="zh-CN"/>
        </w:rPr>
        <w:t>http://www.tandfonline.com/doi/abs/10.1080/09658211.2013.778999</w:t>
      </w:r>
    </w:p>
  </w:comment>
  <w:comment w:id="6" w:author="Author" w:initials="A">
    <w:p w14:paraId="7239D611" w14:textId="3DAA4126" w:rsidR="001437EA" w:rsidRDefault="001437EA">
      <w:pPr>
        <w:pStyle w:val="CommentText"/>
      </w:pPr>
      <w:r>
        <w:rPr>
          <w:rStyle w:val="CommentReference"/>
        </w:rPr>
        <w:annotationRef/>
      </w:r>
      <w:r>
        <w:t>Be consistent when using ‘sample’ and ‘study’</w:t>
      </w:r>
    </w:p>
  </w:comment>
  <w:comment w:id="7" w:author="Author" w:initials="A">
    <w:p w14:paraId="6C5EBDE1" w14:textId="78CFA781" w:rsidR="001437EA" w:rsidRDefault="001437EA">
      <w:pPr>
        <w:pStyle w:val="CommentText"/>
        <w:rPr>
          <w:lang w:eastAsia="zh-CN"/>
        </w:rPr>
      </w:pPr>
      <w:r>
        <w:rPr>
          <w:rStyle w:val="CommentReference"/>
        </w:rPr>
        <w:annotationRef/>
      </w:r>
      <w:r>
        <w:rPr>
          <w:rFonts w:hint="eastAsia"/>
          <w:lang w:eastAsia="zh-CN"/>
        </w:rPr>
        <w:t xml:space="preserve">Should we have a </w:t>
      </w:r>
      <w:r>
        <w:rPr>
          <w:lang w:eastAsia="zh-CN"/>
        </w:rPr>
        <w:t>“</w:t>
      </w:r>
      <w:r>
        <w:rPr>
          <w:rFonts w:hint="eastAsia"/>
          <w:lang w:eastAsia="zh-CN"/>
        </w:rPr>
        <w:t>First</w:t>
      </w:r>
      <w:r>
        <w:rPr>
          <w:lang w:eastAsia="zh-CN"/>
        </w:rPr>
        <w:t>”</w:t>
      </w:r>
      <w:r>
        <w:rPr>
          <w:rFonts w:hint="eastAsia"/>
          <w:lang w:eastAsia="zh-CN"/>
        </w:rPr>
        <w:t xml:space="preserve"> to have </w:t>
      </w:r>
      <w:r>
        <w:rPr>
          <w:lang w:eastAsia="zh-CN"/>
        </w:rPr>
        <w:t>“</w:t>
      </w:r>
      <w:r>
        <w:rPr>
          <w:rFonts w:hint="eastAsia"/>
          <w:lang w:eastAsia="zh-CN"/>
        </w:rPr>
        <w:t>Second</w:t>
      </w:r>
      <w:r>
        <w:rPr>
          <w:lang w:eastAsia="zh-CN"/>
        </w:rPr>
        <w:t>”</w:t>
      </w:r>
      <w:r>
        <w:rPr>
          <w:rFonts w:hint="eastAsia"/>
          <w:lang w:eastAsia="zh-CN"/>
        </w:rPr>
        <w:t xml:space="preserve"> and </w:t>
      </w:r>
      <w:r>
        <w:rPr>
          <w:lang w:eastAsia="zh-CN"/>
        </w:rPr>
        <w:t>“</w:t>
      </w:r>
      <w:r>
        <w:rPr>
          <w:rFonts w:hint="eastAsia"/>
          <w:lang w:eastAsia="zh-CN"/>
        </w:rPr>
        <w:t>Third</w:t>
      </w:r>
      <w:r>
        <w:rPr>
          <w:lang w:eastAsia="zh-CN"/>
        </w:rPr>
        <w:t>”</w:t>
      </w:r>
      <w:r>
        <w:rPr>
          <w:rFonts w:hint="eastAsia"/>
          <w:lang w:eastAsia="zh-CN"/>
        </w:rPr>
        <w:t>?</w:t>
      </w:r>
    </w:p>
  </w:comment>
  <w:comment w:id="8" w:author="Author" w:initials="A">
    <w:p w14:paraId="71D37237" w14:textId="2A90021A" w:rsidR="001437EA" w:rsidRDefault="001437EA">
      <w:pPr>
        <w:pStyle w:val="CommentText"/>
        <w:rPr>
          <w:lang w:eastAsia="zh-CN"/>
        </w:rPr>
      </w:pPr>
      <w:r>
        <w:rPr>
          <w:rStyle w:val="CommentReference"/>
        </w:rPr>
        <w:annotationRef/>
      </w:r>
      <w:r>
        <w:rPr>
          <w:lang w:eastAsia="zh-CN"/>
        </w:rPr>
        <w:t>were?</w:t>
      </w:r>
    </w:p>
  </w:comment>
  <w:comment w:id="10" w:author="Author" w:initials="A">
    <w:p w14:paraId="688AE30B" w14:textId="6EA0A220" w:rsidR="001437EA" w:rsidRDefault="001437EA">
      <w:pPr>
        <w:pStyle w:val="CommentText"/>
      </w:pPr>
      <w:r>
        <w:rPr>
          <w:rStyle w:val="CommentReference"/>
        </w:rPr>
        <w:annotationRef/>
      </w:r>
      <w:r>
        <w:t>Update this</w:t>
      </w:r>
    </w:p>
  </w:comment>
  <w:comment w:id="15" w:author="Author" w:initials="A">
    <w:p w14:paraId="2DE36627" w14:textId="5C6BDED0" w:rsidR="00711CA4" w:rsidRDefault="00711CA4">
      <w:pPr>
        <w:pStyle w:val="CommentText"/>
        <w:rPr>
          <w:lang w:eastAsia="zh-CN"/>
        </w:rPr>
      </w:pPr>
      <w:r>
        <w:rPr>
          <w:rStyle w:val="CommentReference"/>
        </w:rPr>
        <w:annotationRef/>
      </w:r>
      <w:r>
        <w:rPr>
          <w:rFonts w:hint="eastAsia"/>
          <w:lang w:eastAsia="zh-CN"/>
        </w:rPr>
        <w:t>SAS output file p. 46</w:t>
      </w:r>
    </w:p>
  </w:comment>
  <w:comment w:id="17" w:author="Author" w:initials="A">
    <w:p w14:paraId="7AEEBECF" w14:textId="3F730493" w:rsidR="00DF3283" w:rsidRDefault="00DF3283">
      <w:pPr>
        <w:pStyle w:val="CommentText"/>
        <w:rPr>
          <w:lang w:eastAsia="zh-CN"/>
        </w:rPr>
      </w:pPr>
      <w:r>
        <w:rPr>
          <w:rStyle w:val="CommentReference"/>
        </w:rPr>
        <w:annotationRef/>
      </w:r>
      <w:r>
        <w:rPr>
          <w:rFonts w:hint="eastAsia"/>
          <w:lang w:eastAsia="zh-CN"/>
        </w:rPr>
        <w:t>25 samples according to SAS output file (p.55) and Table 4.</w:t>
      </w:r>
    </w:p>
  </w:comment>
  <w:comment w:id="18" w:author="Author" w:initials="A">
    <w:p w14:paraId="20278334" w14:textId="4F2EA12F" w:rsidR="00293777" w:rsidRDefault="00293777">
      <w:pPr>
        <w:pStyle w:val="CommentText"/>
        <w:rPr>
          <w:lang w:eastAsia="zh-CN"/>
        </w:rPr>
      </w:pPr>
      <w:r>
        <w:rPr>
          <w:rStyle w:val="CommentReference"/>
        </w:rPr>
        <w:annotationRef/>
      </w:r>
      <w:r>
        <w:rPr>
          <w:rFonts w:hint="eastAsia"/>
          <w:lang w:eastAsia="zh-CN"/>
        </w:rPr>
        <w:t>69% if the number of samples is 25 instead o 28.</w:t>
      </w:r>
    </w:p>
  </w:comment>
  <w:comment w:id="19" w:author="Author" w:initials="A">
    <w:p w14:paraId="15B0A9C7" w14:textId="31AE1D09" w:rsidR="001437EA" w:rsidRDefault="001437EA">
      <w:pPr>
        <w:pStyle w:val="CommentText"/>
      </w:pPr>
      <w:r>
        <w:rPr>
          <w:rStyle w:val="CommentReference"/>
        </w:rPr>
        <w:annotationRef/>
      </w:r>
      <w:r>
        <w:t>Why are there two p values?</w:t>
      </w:r>
    </w:p>
  </w:comment>
  <w:comment w:id="20" w:author="Author" w:initials="A">
    <w:p w14:paraId="5C298C63" w14:textId="7E7F1123" w:rsidR="003F175F" w:rsidRDefault="003F175F">
      <w:pPr>
        <w:pStyle w:val="CommentText"/>
        <w:rPr>
          <w:lang w:eastAsia="zh-CN"/>
        </w:rPr>
      </w:pPr>
      <w:r>
        <w:rPr>
          <w:rStyle w:val="CommentReference"/>
        </w:rPr>
        <w:annotationRef/>
      </w:r>
      <w:r>
        <w:rPr>
          <w:rFonts w:hint="eastAsia"/>
          <w:lang w:eastAsia="zh-CN"/>
        </w:rPr>
        <w:t>I can</w:t>
      </w:r>
      <w:r>
        <w:rPr>
          <w:lang w:eastAsia="zh-CN"/>
        </w:rPr>
        <w:t>’</w:t>
      </w:r>
      <w:r>
        <w:rPr>
          <w:rFonts w:hint="eastAsia"/>
          <w:lang w:eastAsia="zh-CN"/>
        </w:rPr>
        <w:t>t seem to find these results in the SAS output file.</w:t>
      </w:r>
    </w:p>
  </w:comment>
  <w:comment w:id="21" w:author="Author" w:initials="A">
    <w:p w14:paraId="618B45D1" w14:textId="6BFBDBB5" w:rsidR="0045342E" w:rsidRDefault="0045342E">
      <w:pPr>
        <w:pStyle w:val="CommentText"/>
        <w:rPr>
          <w:lang w:eastAsia="zh-CN"/>
        </w:rPr>
      </w:pPr>
      <w:r>
        <w:rPr>
          <w:rStyle w:val="CommentReference"/>
        </w:rPr>
        <w:annotationRef/>
      </w:r>
      <w:r>
        <w:rPr>
          <w:rFonts w:hint="eastAsia"/>
          <w:lang w:eastAsia="zh-CN"/>
        </w:rPr>
        <w:t>According to PsycINFO. The year on reference list is correct.</w:t>
      </w:r>
    </w:p>
  </w:comment>
  <w:comment w:id="29" w:author="Author" w:initials="A">
    <w:p w14:paraId="15A174C3" w14:textId="77777777" w:rsidR="008E7408" w:rsidRDefault="008E7408" w:rsidP="008E7408">
      <w:pPr>
        <w:pStyle w:val="CommentText"/>
        <w:rPr>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42" w:author="Author" w:initials="A">
    <w:p w14:paraId="40F1FEFB" w14:textId="588B6442" w:rsidR="001437EA" w:rsidRDefault="001437EA">
      <w:pPr>
        <w:pStyle w:val="CommentText"/>
        <w:rPr>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70" w:author="Author" w:initials="A">
    <w:p w14:paraId="2E8E3EF2" w14:textId="1C71CE74" w:rsidR="001437EA" w:rsidRDefault="001437EA">
      <w:pPr>
        <w:pStyle w:val="CommentText"/>
        <w:rPr>
          <w:lang w:eastAsia="zh-CN"/>
        </w:rPr>
      </w:pPr>
      <w:r>
        <w:rPr>
          <w:rStyle w:val="CommentReference"/>
        </w:rPr>
        <w:annotationRef/>
      </w:r>
      <w:r>
        <w:rPr>
          <w:rFonts w:hint="eastAsia"/>
          <w:lang w:eastAsia="zh-CN"/>
        </w:rPr>
        <w:t>DOI not found.</w:t>
      </w:r>
    </w:p>
  </w:comment>
  <w:comment w:id="88" w:author="Author" w:initials="A">
    <w:p w14:paraId="6B99633C" w14:textId="582BBC4C" w:rsidR="001437EA" w:rsidRDefault="001437EA">
      <w:pPr>
        <w:pStyle w:val="CommentText"/>
        <w:rPr>
          <w:lang w:eastAsia="zh-CN"/>
        </w:rPr>
      </w:pPr>
      <w:r>
        <w:rPr>
          <w:rStyle w:val="CommentReference"/>
        </w:rPr>
        <w:annotationRef/>
      </w:r>
      <w:r>
        <w:rPr>
          <w:rFonts w:hint="eastAsia"/>
          <w:lang w:eastAsia="zh-CN"/>
        </w:rPr>
        <w:t>DOI not found.</w:t>
      </w:r>
    </w:p>
  </w:comment>
  <w:comment w:id="94" w:author="Author" w:initials="A">
    <w:p w14:paraId="3A9F50DE" w14:textId="1E5CDAD2" w:rsidR="001437EA" w:rsidRDefault="001437EA">
      <w:pPr>
        <w:pStyle w:val="CommentText"/>
        <w:rPr>
          <w:lang w:eastAsia="zh-CN"/>
        </w:rPr>
      </w:pPr>
      <w:r>
        <w:rPr>
          <w:rStyle w:val="CommentReference"/>
        </w:rPr>
        <w:annotationRef/>
      </w:r>
      <w:r>
        <w:rPr>
          <w:rFonts w:hint="eastAsia"/>
          <w:lang w:eastAsia="zh-CN"/>
        </w:rPr>
        <w:t>DOI not found.</w:t>
      </w:r>
    </w:p>
  </w:comment>
  <w:comment w:id="96" w:author="Author" w:initials="A">
    <w:p w14:paraId="584A908B" w14:textId="0A9566C0" w:rsidR="001437EA" w:rsidRDefault="001437EA">
      <w:pPr>
        <w:pStyle w:val="CommentText"/>
        <w:rPr>
          <w:lang w:eastAsia="zh-CN"/>
        </w:rPr>
      </w:pPr>
      <w:r>
        <w:rPr>
          <w:rStyle w:val="CommentReference"/>
        </w:rPr>
        <w:annotationRef/>
      </w:r>
      <w:r>
        <w:rPr>
          <w:rFonts w:hint="eastAsia"/>
          <w:lang w:eastAsia="zh-CN"/>
        </w:rPr>
        <w:t>DOI not found.</w:t>
      </w:r>
    </w:p>
  </w:comment>
  <w:comment w:id="122" w:author="Author" w:initials="A">
    <w:p w14:paraId="34CDA382" w14:textId="25595CDF" w:rsidR="001437EA" w:rsidRDefault="001437EA">
      <w:pPr>
        <w:pStyle w:val="CommentText"/>
        <w:rPr>
          <w:lang w:eastAsia="zh-CN"/>
        </w:rPr>
      </w:pPr>
      <w:r>
        <w:rPr>
          <w:rStyle w:val="CommentReference"/>
        </w:rPr>
        <w:annotationRef/>
      </w:r>
      <w:r>
        <w:rPr>
          <w:rFonts w:hint="eastAsia"/>
          <w:lang w:eastAsia="zh-CN"/>
        </w:rPr>
        <w:t>doi</w:t>
      </w:r>
    </w:p>
  </w:comment>
  <w:comment w:id="142" w:author="Author" w:initials="A">
    <w:p w14:paraId="102085CA" w14:textId="236DF5B2" w:rsidR="001437EA" w:rsidRDefault="001437EA">
      <w:pPr>
        <w:pStyle w:val="CommentText"/>
        <w:rPr>
          <w:lang w:eastAsia="zh-CN"/>
        </w:rPr>
      </w:pPr>
      <w:r>
        <w:rPr>
          <w:rStyle w:val="CommentReference"/>
        </w:rPr>
        <w:annotationRef/>
      </w:r>
      <w:r>
        <w:rPr>
          <w:rFonts w:hint="eastAsia"/>
          <w:lang w:eastAsia="zh-CN"/>
        </w:rPr>
        <w:t>DOI not found</w:t>
      </w:r>
    </w:p>
  </w:comment>
  <w:comment w:id="150" w:author="Author" w:initials="A">
    <w:p w14:paraId="34A215A7" w14:textId="1AEB4229" w:rsidR="001437EA" w:rsidRDefault="001437EA">
      <w:pPr>
        <w:pStyle w:val="CommentText"/>
        <w:rPr>
          <w:lang w:eastAsia="zh-CN"/>
        </w:rPr>
      </w:pPr>
      <w:r>
        <w:rPr>
          <w:rStyle w:val="CommentReference"/>
        </w:rPr>
        <w:annotationRef/>
      </w:r>
      <w:r>
        <w:rPr>
          <w:rFonts w:hint="eastAsia"/>
          <w:lang w:eastAsia="zh-CN"/>
        </w:rPr>
        <w:t>This is the doi for the 2008 edition of the book; can</w:t>
      </w:r>
      <w:r>
        <w:rPr>
          <w:lang w:eastAsia="zh-CN"/>
        </w:rPr>
        <w:t>’</w:t>
      </w:r>
      <w:r>
        <w:rPr>
          <w:rFonts w:hint="eastAsia"/>
          <w:lang w:eastAsia="zh-CN"/>
        </w:rPr>
        <w:t>t find the doi for the 2013 edition.</w:t>
      </w:r>
    </w:p>
  </w:comment>
  <w:comment w:id="163" w:author="Author" w:initials="A">
    <w:p w14:paraId="7D3A564C" w14:textId="1E284FC8" w:rsidR="00FF7584" w:rsidRDefault="00FF7584">
      <w:pPr>
        <w:pStyle w:val="CommentText"/>
        <w:rPr>
          <w:rFonts w:hint="eastAsia"/>
          <w:lang w:eastAsia="zh-CN"/>
        </w:rPr>
      </w:pPr>
      <w:r>
        <w:rPr>
          <w:rStyle w:val="CommentReference"/>
        </w:rPr>
        <w:annotationRef/>
      </w:r>
      <w:r>
        <w:rPr>
          <w:rFonts w:hint="eastAsia"/>
          <w:lang w:eastAsia="zh-CN"/>
        </w:rPr>
        <w:t>DOI not found</w:t>
      </w:r>
    </w:p>
  </w:comment>
  <w:comment w:id="167" w:author="Author" w:initials="A">
    <w:p w14:paraId="52AEDA3F" w14:textId="13A46973" w:rsidR="001437EA" w:rsidRDefault="001437EA">
      <w:pPr>
        <w:pStyle w:val="CommentText"/>
        <w:rPr>
          <w:lang w:eastAsia="zh-CN"/>
        </w:rPr>
      </w:pPr>
      <w:r>
        <w:rPr>
          <w:rStyle w:val="CommentReference"/>
        </w:rPr>
        <w:annotationRef/>
      </w:r>
      <w:r>
        <w:rPr>
          <w:rFonts w:hint="eastAsia"/>
          <w:lang w:eastAsia="zh-CN"/>
        </w:rPr>
        <w:t>DOI not found.</w:t>
      </w:r>
    </w:p>
  </w:comment>
  <w:comment w:id="178" w:author="Author" w:initials="A">
    <w:p w14:paraId="4C1BE2A2" w14:textId="61C97FF1" w:rsidR="001437EA" w:rsidRDefault="001437EA">
      <w:pPr>
        <w:pStyle w:val="CommentText"/>
        <w:rPr>
          <w:lang w:eastAsia="zh-CN"/>
        </w:rPr>
      </w:pPr>
      <w:r>
        <w:rPr>
          <w:rStyle w:val="CommentReference"/>
        </w:rPr>
        <w:annotationRef/>
      </w:r>
      <w:r>
        <w:rPr>
          <w:rFonts w:hint="eastAsia"/>
          <w:lang w:eastAsia="zh-CN"/>
        </w:rPr>
        <w:t>DOI not found</w:t>
      </w:r>
    </w:p>
  </w:comment>
  <w:comment w:id="180" w:author="Author" w:initials="A">
    <w:p w14:paraId="38FB6DFE" w14:textId="48D840DB" w:rsidR="00E61A78" w:rsidRDefault="00E61A78">
      <w:pPr>
        <w:pStyle w:val="CommentText"/>
        <w:rPr>
          <w:lang w:eastAsia="zh-CN"/>
        </w:rPr>
      </w:pPr>
      <w:r>
        <w:rPr>
          <w:rStyle w:val="CommentReference"/>
        </w:rPr>
        <w:annotationRef/>
      </w:r>
      <w:r w:rsidR="00677282">
        <w:rPr>
          <w:rFonts w:hint="eastAsia"/>
          <w:lang w:eastAsia="zh-CN"/>
        </w:rPr>
        <w:t>DOI not found</w:t>
      </w:r>
    </w:p>
  </w:comment>
  <w:comment w:id="182" w:author="Author" w:initials="A">
    <w:p w14:paraId="4382336F" w14:textId="03BEAC2D" w:rsidR="00F97D9A" w:rsidRDefault="00F97D9A">
      <w:pPr>
        <w:pStyle w:val="CommentText"/>
        <w:rPr>
          <w:lang w:eastAsia="zh-CN"/>
        </w:rPr>
      </w:pPr>
      <w:r>
        <w:rPr>
          <w:rStyle w:val="CommentReference"/>
        </w:rPr>
        <w:annotationRef/>
      </w:r>
      <w:r>
        <w:rPr>
          <w:rFonts w:hint="eastAsia"/>
          <w:lang w:eastAsia="zh-CN"/>
        </w:rPr>
        <w:t>DOI not found.</w:t>
      </w:r>
    </w:p>
  </w:comment>
  <w:comment w:id="184" w:author="Author" w:initials="A">
    <w:p w14:paraId="75C921C2" w14:textId="4E974110" w:rsidR="001437EA" w:rsidRDefault="001437EA">
      <w:pPr>
        <w:pStyle w:val="CommentText"/>
        <w:rPr>
          <w:lang w:eastAsia="zh-CN"/>
        </w:rPr>
      </w:pPr>
      <w:r>
        <w:rPr>
          <w:rStyle w:val="CommentReference"/>
        </w:rPr>
        <w:annotationRef/>
      </w:r>
      <w:r>
        <w:rPr>
          <w:rFonts w:hint="eastAsia"/>
          <w:lang w:eastAsia="zh-CN"/>
        </w:rPr>
        <w:t>DOI not found.</w:t>
      </w:r>
    </w:p>
  </w:comment>
  <w:comment w:id="190" w:author="Author" w:initials="A">
    <w:p w14:paraId="582DB1FF" w14:textId="5E57E685" w:rsidR="001437EA" w:rsidRDefault="001437EA">
      <w:pPr>
        <w:pStyle w:val="CommentText"/>
        <w:rPr>
          <w:lang w:eastAsia="zh-CN"/>
        </w:rPr>
      </w:pPr>
      <w:r>
        <w:rPr>
          <w:rStyle w:val="CommentReference"/>
        </w:rPr>
        <w:annotationRef/>
      </w:r>
      <w:r>
        <w:rPr>
          <w:rStyle w:val="CommentReference"/>
          <w:rFonts w:hint="eastAsia"/>
          <w:lang w:eastAsia="zh-CN"/>
        </w:rPr>
        <w:t>DOI not found.</w:t>
      </w:r>
    </w:p>
  </w:comment>
  <w:comment w:id="200" w:author="Author" w:initials="A">
    <w:p w14:paraId="190905DC" w14:textId="5272D1D5" w:rsidR="001437EA" w:rsidRDefault="001437EA">
      <w:pPr>
        <w:pStyle w:val="CommentText"/>
        <w:rPr>
          <w:lang w:eastAsia="zh-CN"/>
        </w:rPr>
      </w:pPr>
      <w:r>
        <w:rPr>
          <w:rStyle w:val="CommentReference"/>
        </w:rPr>
        <w:annotationRef/>
      </w:r>
      <w:r>
        <w:rPr>
          <w:rFonts w:hint="eastAsia"/>
          <w:lang w:eastAsia="zh-CN"/>
        </w:rPr>
        <w:t>DOI not found.</w:t>
      </w:r>
    </w:p>
  </w:comment>
  <w:comment w:id="202" w:author="Author" w:initials="A">
    <w:p w14:paraId="6DFC3350" w14:textId="2A50FDE4" w:rsidR="001437EA" w:rsidRDefault="001437EA">
      <w:pPr>
        <w:pStyle w:val="CommentText"/>
        <w:rPr>
          <w:lang w:eastAsia="zh-CN"/>
        </w:rPr>
      </w:pPr>
      <w:r>
        <w:rPr>
          <w:rStyle w:val="CommentReference"/>
        </w:rPr>
        <w:annotationRef/>
      </w:r>
      <w:r>
        <w:rPr>
          <w:rFonts w:hint="eastAsia"/>
          <w:lang w:eastAsia="zh-CN"/>
        </w:rPr>
        <w:t>DOI not found.</w:t>
      </w:r>
    </w:p>
  </w:comment>
  <w:comment w:id="246" w:author="Author" w:initials="A">
    <w:p w14:paraId="18D44A40" w14:textId="23312B15" w:rsidR="001437EA" w:rsidRDefault="001437EA">
      <w:pPr>
        <w:pStyle w:val="CommentText"/>
        <w:rPr>
          <w:lang w:eastAsia="zh-CN"/>
        </w:rPr>
      </w:pPr>
      <w:r>
        <w:rPr>
          <w:rStyle w:val="CommentReference"/>
        </w:rPr>
        <w:annotationRef/>
      </w:r>
      <w:r>
        <w:rPr>
          <w:rFonts w:hint="eastAsia"/>
          <w:lang w:eastAsia="zh-CN"/>
        </w:rPr>
        <w:t>DOI not found</w:t>
      </w:r>
    </w:p>
  </w:comment>
  <w:comment w:id="268" w:author="Author" w:initials="A">
    <w:p w14:paraId="09B85B97" w14:textId="591FFDAE" w:rsidR="001437EA" w:rsidRDefault="001437EA">
      <w:pPr>
        <w:pStyle w:val="CommentText"/>
        <w:rPr>
          <w:lang w:eastAsia="zh-CN"/>
        </w:rPr>
      </w:pPr>
      <w:r>
        <w:rPr>
          <w:rStyle w:val="CommentReference"/>
        </w:rPr>
        <w:annotationRef/>
      </w:r>
      <w:r>
        <w:rPr>
          <w:rFonts w:hint="eastAsia"/>
          <w:lang w:eastAsia="zh-CN"/>
        </w:rPr>
        <w:t>DOI not found.</w:t>
      </w:r>
    </w:p>
  </w:comment>
  <w:comment w:id="277" w:author="Author" w:initials="A">
    <w:p w14:paraId="0F3D67A4" w14:textId="26E31A9C" w:rsidR="001437EA" w:rsidRDefault="001437EA">
      <w:pPr>
        <w:pStyle w:val="CommentText"/>
        <w:rPr>
          <w:lang w:eastAsia="zh-CN"/>
        </w:rPr>
      </w:pPr>
      <w:r>
        <w:rPr>
          <w:rStyle w:val="CommentReference"/>
        </w:rPr>
        <w:annotationRef/>
      </w:r>
      <w:r>
        <w:rPr>
          <w:rFonts w:hint="eastAsia"/>
          <w:lang w:eastAsia="zh-CN"/>
        </w:rPr>
        <w:t>DOI not found.</w:t>
      </w:r>
    </w:p>
  </w:comment>
  <w:comment w:id="311" w:author="Author" w:initials="A">
    <w:p w14:paraId="155D7B16" w14:textId="6183C62A" w:rsidR="00785C92" w:rsidRDefault="00785C92">
      <w:pPr>
        <w:pStyle w:val="CommentText"/>
        <w:rPr>
          <w:lang w:eastAsia="zh-CN"/>
        </w:rPr>
      </w:pPr>
      <w:r>
        <w:rPr>
          <w:rStyle w:val="CommentReference"/>
        </w:rPr>
        <w:annotationRef/>
      </w:r>
      <w:r>
        <w:rPr>
          <w:rFonts w:hint="eastAsia"/>
          <w:lang w:eastAsia="zh-CN"/>
        </w:rPr>
        <w:t>No DOI</w:t>
      </w:r>
    </w:p>
  </w:comment>
  <w:comment w:id="324" w:author="Author" w:initials="A">
    <w:p w14:paraId="49981D29" w14:textId="6CFB9F8F" w:rsidR="001437EA" w:rsidRDefault="001437EA">
      <w:pPr>
        <w:pStyle w:val="CommentText"/>
        <w:rPr>
          <w:lang w:eastAsia="zh-CN"/>
        </w:rPr>
      </w:pPr>
      <w:r>
        <w:rPr>
          <w:rStyle w:val="CommentReference"/>
        </w:rPr>
        <w:annotationRef/>
      </w:r>
      <w:r>
        <w:rPr>
          <w:rFonts w:hint="eastAsia"/>
          <w:lang w:eastAsia="zh-CN"/>
        </w:rPr>
        <w:t>DOI not found.</w:t>
      </w:r>
    </w:p>
  </w:comment>
  <w:comment w:id="326" w:author="Author" w:initials="A">
    <w:p w14:paraId="6F052972" w14:textId="79638B0E" w:rsidR="001437EA" w:rsidRDefault="001437EA">
      <w:pPr>
        <w:pStyle w:val="CommentText"/>
        <w:rPr>
          <w:lang w:eastAsia="zh-CN"/>
        </w:rPr>
      </w:pPr>
      <w:r>
        <w:rPr>
          <w:rStyle w:val="CommentReference"/>
        </w:rPr>
        <w:annotationRef/>
      </w:r>
      <w:r>
        <w:rPr>
          <w:rFonts w:hint="eastAsia"/>
          <w:lang w:eastAsia="zh-CN"/>
        </w:rPr>
        <w:t>DOI not found.</w:t>
      </w:r>
    </w:p>
  </w:comment>
  <w:comment w:id="335" w:author="Author" w:initials="A">
    <w:p w14:paraId="0DF37E33" w14:textId="33A03C69" w:rsidR="000056C5" w:rsidRDefault="000056C5">
      <w:pPr>
        <w:pStyle w:val="CommentText"/>
        <w:rPr>
          <w:rFonts w:hint="eastAsia"/>
          <w:lang w:eastAsia="zh-CN"/>
        </w:rPr>
      </w:pPr>
      <w:r>
        <w:rPr>
          <w:rStyle w:val="CommentReference"/>
        </w:rPr>
        <w:annotationRef/>
      </w:r>
      <w:r>
        <w:rPr>
          <w:rFonts w:hint="eastAsia"/>
          <w:lang w:eastAsia="zh-CN"/>
        </w:rPr>
        <w:t>DOI not found</w:t>
      </w:r>
    </w:p>
  </w:comment>
  <w:comment w:id="339" w:author="Author" w:initials="A">
    <w:p w14:paraId="42881B46" w14:textId="0CB2A911" w:rsidR="001437EA" w:rsidRDefault="001437EA">
      <w:pPr>
        <w:pStyle w:val="CommentText"/>
        <w:rPr>
          <w:lang w:eastAsia="zh-CN"/>
        </w:rPr>
      </w:pPr>
      <w:r>
        <w:rPr>
          <w:rStyle w:val="CommentReference"/>
        </w:rPr>
        <w:annotationRef/>
      </w:r>
      <w:r>
        <w:rPr>
          <w:rFonts w:hint="eastAsia"/>
          <w:lang w:eastAsia="zh-CN"/>
        </w:rPr>
        <w:t>DOI not found.</w:t>
      </w:r>
    </w:p>
  </w:comment>
  <w:comment w:id="357" w:author="Author" w:initials="A">
    <w:p w14:paraId="7B1B297A" w14:textId="634B2784" w:rsidR="00CF4492" w:rsidRDefault="00CF4492">
      <w:pPr>
        <w:pStyle w:val="CommentText"/>
        <w:rPr>
          <w:lang w:eastAsia="zh-CN"/>
        </w:rPr>
      </w:pPr>
      <w:r>
        <w:rPr>
          <w:rStyle w:val="CommentReference"/>
        </w:rPr>
        <w:annotationRef/>
      </w:r>
      <w:r>
        <w:rPr>
          <w:rFonts w:hint="eastAsia"/>
          <w:lang w:eastAsia="zh-CN"/>
        </w:rPr>
        <w:t>Not cited in the paper.</w:t>
      </w:r>
    </w:p>
  </w:comment>
  <w:comment w:id="385" w:author="Author" w:initials="A">
    <w:p w14:paraId="00C6CBDD" w14:textId="30A70512" w:rsidR="001437EA" w:rsidRDefault="001437EA">
      <w:pPr>
        <w:pStyle w:val="CommentText"/>
        <w:rPr>
          <w:lang w:eastAsia="zh-CN"/>
        </w:rPr>
      </w:pPr>
      <w:r>
        <w:rPr>
          <w:rStyle w:val="CommentReference"/>
        </w:rPr>
        <w:annotationRef/>
      </w:r>
      <w:r>
        <w:rPr>
          <w:rFonts w:hint="eastAsia"/>
          <w:lang w:eastAsia="zh-CN"/>
        </w:rPr>
        <w:t>DOI not found.</w:t>
      </w:r>
    </w:p>
  </w:comment>
  <w:comment w:id="392" w:author="Author" w:initials="A">
    <w:p w14:paraId="28C5FBD0" w14:textId="3F25FE5C" w:rsidR="001437EA" w:rsidRDefault="001437EA">
      <w:pPr>
        <w:pStyle w:val="CommentText"/>
        <w:rPr>
          <w:lang w:eastAsia="zh-CN"/>
        </w:rPr>
      </w:pPr>
      <w:r>
        <w:rPr>
          <w:rStyle w:val="CommentReference"/>
        </w:rPr>
        <w:annotationRef/>
      </w:r>
      <w:r w:rsidR="00D06F33">
        <w:rPr>
          <w:rFonts w:hint="eastAsia"/>
          <w:lang w:eastAsia="zh-CN"/>
        </w:rPr>
        <w:t>DOI not found.</w:t>
      </w:r>
    </w:p>
  </w:comment>
  <w:comment w:id="404" w:author="Author" w:initials="A">
    <w:p w14:paraId="5EE55E98" w14:textId="3BE7962C" w:rsidR="002263D6" w:rsidRDefault="002263D6">
      <w:pPr>
        <w:pStyle w:val="CommentText"/>
        <w:rPr>
          <w:lang w:eastAsia="zh-CN"/>
        </w:rPr>
      </w:pPr>
      <w:r>
        <w:rPr>
          <w:rStyle w:val="CommentReference"/>
        </w:rPr>
        <w:annotationRef/>
      </w:r>
      <w:r>
        <w:rPr>
          <w:rFonts w:hint="eastAsia"/>
          <w:lang w:eastAsia="zh-CN"/>
        </w:rPr>
        <w:t>SAS output file p.46</w:t>
      </w:r>
    </w:p>
  </w:comment>
  <w:comment w:id="406" w:author="Author" w:initials="A">
    <w:p w14:paraId="01BA8B50" w14:textId="663893D7" w:rsidR="00B37872" w:rsidRDefault="00B37872">
      <w:pPr>
        <w:pStyle w:val="CommentText"/>
        <w:rPr>
          <w:lang w:eastAsia="zh-CN"/>
        </w:rPr>
      </w:pPr>
      <w:r>
        <w:rPr>
          <w:rStyle w:val="CommentReference"/>
        </w:rPr>
        <w:annotationRef/>
      </w:r>
      <w:r>
        <w:rPr>
          <w:rFonts w:hint="eastAsia"/>
          <w:lang w:eastAsia="zh-CN"/>
        </w:rPr>
        <w:t>SAS output file p.36</w:t>
      </w:r>
    </w:p>
  </w:comment>
  <w:comment w:id="411" w:author="Author" w:initials="A">
    <w:p w14:paraId="1D3C49E4" w14:textId="5D8136AE" w:rsidR="00DA5B7A" w:rsidRDefault="00DA5B7A">
      <w:pPr>
        <w:pStyle w:val="CommentText"/>
        <w:rPr>
          <w:lang w:eastAsia="zh-CN"/>
        </w:rPr>
      </w:pPr>
      <w:r>
        <w:rPr>
          <w:rStyle w:val="CommentReference"/>
        </w:rPr>
        <w:annotationRef/>
      </w:r>
      <w:r>
        <w:rPr>
          <w:rFonts w:hint="eastAsia"/>
          <w:lang w:eastAsia="zh-CN"/>
        </w:rPr>
        <w:t>SAS output file p.80</w:t>
      </w:r>
    </w:p>
  </w:comment>
  <w:comment w:id="416" w:author="Author" w:initials="A">
    <w:p w14:paraId="1F4CAFAB" w14:textId="6B0F35A4" w:rsidR="00B46D6B" w:rsidRDefault="00B46D6B">
      <w:pPr>
        <w:pStyle w:val="CommentText"/>
        <w:rPr>
          <w:lang w:eastAsia="zh-CN"/>
        </w:rPr>
      </w:pPr>
      <w:r>
        <w:rPr>
          <w:rStyle w:val="CommentReference"/>
        </w:rPr>
        <w:annotationRef/>
      </w:r>
      <w:r>
        <w:rPr>
          <w:rFonts w:hint="eastAsia"/>
          <w:lang w:eastAsia="zh-CN"/>
        </w:rPr>
        <w:t>SAS output file p.106</w:t>
      </w:r>
    </w:p>
  </w:comment>
  <w:comment w:id="421" w:author="Author" w:initials="A">
    <w:p w14:paraId="054FFE6E" w14:textId="029014E5" w:rsidR="00B93767" w:rsidRDefault="00B93767">
      <w:pPr>
        <w:pStyle w:val="CommentText"/>
        <w:rPr>
          <w:lang w:eastAsia="zh-CN"/>
        </w:rPr>
      </w:pPr>
      <w:r>
        <w:rPr>
          <w:rStyle w:val="CommentReference"/>
        </w:rPr>
        <w:annotationRef/>
      </w:r>
      <w:r>
        <w:rPr>
          <w:rFonts w:hint="eastAsia"/>
          <w:lang w:eastAsia="zh-CN"/>
        </w:rPr>
        <w:t>Somehow the SAS output for this model (ou</w:t>
      </w:r>
      <w:r w:rsidR="00742491">
        <w:rPr>
          <w:rFonts w:hint="eastAsia"/>
          <w:lang w:eastAsia="zh-CN"/>
        </w:rPr>
        <w:t>tput file p.108) is problemati</w:t>
      </w:r>
      <w:r w:rsidR="00DF6F0D">
        <w:rPr>
          <w:rFonts w:hint="eastAsia"/>
          <w:lang w:eastAsia="zh-CN"/>
        </w:rPr>
        <w:t>c. L</w:t>
      </w:r>
      <w:r w:rsidR="00742491">
        <w:rPr>
          <w:rFonts w:hint="eastAsia"/>
          <w:lang w:eastAsia="zh-CN"/>
        </w:rPr>
        <w:t xml:space="preserve">ooks like errors </w:t>
      </w:r>
      <w:r w:rsidR="00742491">
        <w:rPr>
          <w:lang w:eastAsia="zh-CN"/>
        </w:rPr>
        <w:t>occurred</w:t>
      </w:r>
      <w:r w:rsidR="00742491">
        <w:rPr>
          <w:rFonts w:hint="eastAsia"/>
          <w:lang w:eastAsia="zh-CN"/>
        </w:rPr>
        <w:t xml:space="preserve"> when I ran the analysis.</w:t>
      </w:r>
    </w:p>
  </w:comment>
  <w:comment w:id="422" w:author="Author" w:initials="A">
    <w:p w14:paraId="433BC374" w14:textId="3CFEFDE0" w:rsidR="00710131" w:rsidRDefault="00710131">
      <w:pPr>
        <w:pStyle w:val="CommentText"/>
        <w:rPr>
          <w:lang w:eastAsia="zh-CN"/>
        </w:rPr>
      </w:pPr>
      <w:r>
        <w:rPr>
          <w:rStyle w:val="CommentReference"/>
        </w:rPr>
        <w:annotationRef/>
      </w:r>
      <w:r>
        <w:rPr>
          <w:rFonts w:hint="eastAsia"/>
          <w:lang w:eastAsia="zh-CN"/>
        </w:rPr>
        <w:t>SAS output file p.124</w:t>
      </w:r>
    </w:p>
  </w:comment>
  <w:comment w:id="425" w:author="Author" w:initials="A">
    <w:p w14:paraId="043B3162" w14:textId="77777777" w:rsidR="001437EA" w:rsidRDefault="001437EA"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FB457" w14:textId="77777777" w:rsidR="00685D72" w:rsidRDefault="00685D72" w:rsidP="008A68E8">
      <w:pPr>
        <w:spacing w:after="0" w:line="240" w:lineRule="auto"/>
      </w:pPr>
      <w:r>
        <w:separator/>
      </w:r>
    </w:p>
  </w:endnote>
  <w:endnote w:type="continuationSeparator" w:id="0">
    <w:p w14:paraId="46700D6F" w14:textId="77777777" w:rsidR="00685D72" w:rsidRDefault="00685D72"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0E243" w14:textId="77777777" w:rsidR="00685D72" w:rsidRDefault="00685D72" w:rsidP="008A68E8">
      <w:pPr>
        <w:spacing w:after="0" w:line="240" w:lineRule="auto"/>
      </w:pPr>
      <w:r>
        <w:separator/>
      </w:r>
    </w:p>
  </w:footnote>
  <w:footnote w:type="continuationSeparator" w:id="0">
    <w:p w14:paraId="22F4F101" w14:textId="77777777" w:rsidR="00685D72" w:rsidRDefault="00685D72" w:rsidP="008A68E8">
      <w:pPr>
        <w:spacing w:after="0" w:line="240" w:lineRule="auto"/>
      </w:pPr>
      <w:r>
        <w:continuationSeparator/>
      </w:r>
    </w:p>
  </w:footnote>
  <w:footnote w:id="1">
    <w:p w14:paraId="79B1BDA3" w14:textId="249CABAD"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section,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1437EA" w:rsidRPr="0056695A"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1437EA" w:rsidRPr="006F3145" w:rsidRDefault="001437EA"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r w:rsidRPr="0056771D">
        <w:rPr>
          <w:rFonts w:ascii="Times New Roman" w:hAnsi="Times New Roman" w:cs="Times New Roman"/>
        </w:rPr>
        <w:t>Raudenbush and Bryk (2002) note that “…it is mathematically possible under maximum likelihood estimation for the residual variance</w:t>
      </w:r>
      <w:r w:rsidRPr="006F3145">
        <w:rPr>
          <w:rFonts w:ascii="Times New Roman" w:hAnsi="Times New Roman" w:cs="Times New Roman"/>
        </w:rPr>
        <w: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nonsignificant predictors.</w:t>
      </w:r>
    </w:p>
  </w:footnote>
  <w:footnote w:id="5">
    <w:p w14:paraId="7146A64C" w14:textId="16D46FD3" w:rsidR="001437EA" w:rsidRPr="006F3145"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1437EA" w:rsidRPr="00AB4679" w:rsidRDefault="001437EA"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DF19B9">
          <w:rPr>
            <w:rFonts w:ascii="Times New Roman" w:hAnsi="Times New Roman" w:cs="Times New Roman"/>
            <w:noProof/>
          </w:rPr>
          <w:t>65</w:t>
        </w:r>
        <w:r w:rsidRPr="00AB4679">
          <w:rPr>
            <w:rFonts w:ascii="Times New Roman" w:hAnsi="Times New Roman" w:cs="Times New Roman"/>
            <w:noProof/>
          </w:rPr>
          <w:fldChar w:fldCharType="end"/>
        </w:r>
      </w:p>
    </w:sdtContent>
  </w:sdt>
  <w:p w14:paraId="0952CD1B" w14:textId="77777777" w:rsidR="001437EA" w:rsidRPr="00AB4679" w:rsidRDefault="001437EA">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1437EA" w:rsidRPr="00163139" w:rsidRDefault="001437EA"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1437EA" w:rsidRPr="008A68E8" w:rsidRDefault="001437EA"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3C71"/>
    <w:rsid w:val="00004480"/>
    <w:rsid w:val="000056C5"/>
    <w:rsid w:val="00005E0F"/>
    <w:rsid w:val="0000606D"/>
    <w:rsid w:val="000066EE"/>
    <w:rsid w:val="00010B5F"/>
    <w:rsid w:val="00010E18"/>
    <w:rsid w:val="00010E74"/>
    <w:rsid w:val="00011C43"/>
    <w:rsid w:val="0001252F"/>
    <w:rsid w:val="00012C6B"/>
    <w:rsid w:val="00014C95"/>
    <w:rsid w:val="00015BE0"/>
    <w:rsid w:val="00017B3D"/>
    <w:rsid w:val="00020289"/>
    <w:rsid w:val="00020578"/>
    <w:rsid w:val="000209B0"/>
    <w:rsid w:val="00021A83"/>
    <w:rsid w:val="000229EF"/>
    <w:rsid w:val="000229FD"/>
    <w:rsid w:val="000235DA"/>
    <w:rsid w:val="00024F0D"/>
    <w:rsid w:val="00025409"/>
    <w:rsid w:val="000274C9"/>
    <w:rsid w:val="00027735"/>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562C"/>
    <w:rsid w:val="0007672F"/>
    <w:rsid w:val="00076804"/>
    <w:rsid w:val="0007685F"/>
    <w:rsid w:val="00076990"/>
    <w:rsid w:val="000809CF"/>
    <w:rsid w:val="000811E7"/>
    <w:rsid w:val="00081A10"/>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0A2D"/>
    <w:rsid w:val="000F27DA"/>
    <w:rsid w:val="000F35A3"/>
    <w:rsid w:val="000F35C3"/>
    <w:rsid w:val="000F39B5"/>
    <w:rsid w:val="000F440C"/>
    <w:rsid w:val="000F441D"/>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70EC7"/>
    <w:rsid w:val="00171E57"/>
    <w:rsid w:val="001722C0"/>
    <w:rsid w:val="00175652"/>
    <w:rsid w:val="00175B8B"/>
    <w:rsid w:val="00176FAF"/>
    <w:rsid w:val="00177D8F"/>
    <w:rsid w:val="001800F3"/>
    <w:rsid w:val="00180652"/>
    <w:rsid w:val="00180BD4"/>
    <w:rsid w:val="00181221"/>
    <w:rsid w:val="00181FAC"/>
    <w:rsid w:val="00183194"/>
    <w:rsid w:val="001833D8"/>
    <w:rsid w:val="00184F35"/>
    <w:rsid w:val="00185B63"/>
    <w:rsid w:val="0018649A"/>
    <w:rsid w:val="00187DC6"/>
    <w:rsid w:val="00187EF4"/>
    <w:rsid w:val="00187FAB"/>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7ED"/>
    <w:rsid w:val="001D49B4"/>
    <w:rsid w:val="001D4C79"/>
    <w:rsid w:val="001D4E5A"/>
    <w:rsid w:val="001D72EB"/>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71800"/>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66B"/>
    <w:rsid w:val="002E5D70"/>
    <w:rsid w:val="002E5F11"/>
    <w:rsid w:val="002E7298"/>
    <w:rsid w:val="002E7517"/>
    <w:rsid w:val="002E75C9"/>
    <w:rsid w:val="002E76EB"/>
    <w:rsid w:val="002E7E3A"/>
    <w:rsid w:val="002F098E"/>
    <w:rsid w:val="002F1D7A"/>
    <w:rsid w:val="002F2B26"/>
    <w:rsid w:val="002F3A4A"/>
    <w:rsid w:val="002F4C73"/>
    <w:rsid w:val="002F4E63"/>
    <w:rsid w:val="002F52B9"/>
    <w:rsid w:val="002F6440"/>
    <w:rsid w:val="002F6BE0"/>
    <w:rsid w:val="002F7099"/>
    <w:rsid w:val="002F70EB"/>
    <w:rsid w:val="002F77C5"/>
    <w:rsid w:val="00302460"/>
    <w:rsid w:val="003034F8"/>
    <w:rsid w:val="00303660"/>
    <w:rsid w:val="003043E5"/>
    <w:rsid w:val="003049E5"/>
    <w:rsid w:val="00304E31"/>
    <w:rsid w:val="0030519C"/>
    <w:rsid w:val="0030647A"/>
    <w:rsid w:val="003065CF"/>
    <w:rsid w:val="003070BB"/>
    <w:rsid w:val="003103E8"/>
    <w:rsid w:val="003112F8"/>
    <w:rsid w:val="003115A3"/>
    <w:rsid w:val="003119AA"/>
    <w:rsid w:val="00313CFE"/>
    <w:rsid w:val="003151E7"/>
    <w:rsid w:val="003151F9"/>
    <w:rsid w:val="0031535A"/>
    <w:rsid w:val="003154A2"/>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66FF"/>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0AA"/>
    <w:rsid w:val="0039299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1DF8"/>
    <w:rsid w:val="003D4275"/>
    <w:rsid w:val="003D4F33"/>
    <w:rsid w:val="003E13F8"/>
    <w:rsid w:val="003E1458"/>
    <w:rsid w:val="003E177F"/>
    <w:rsid w:val="003E23A3"/>
    <w:rsid w:val="003E28FB"/>
    <w:rsid w:val="003E2C0D"/>
    <w:rsid w:val="003E34A1"/>
    <w:rsid w:val="003E38D0"/>
    <w:rsid w:val="003E4147"/>
    <w:rsid w:val="003E44BD"/>
    <w:rsid w:val="003E7647"/>
    <w:rsid w:val="003E79D4"/>
    <w:rsid w:val="003E7D68"/>
    <w:rsid w:val="003F0FBD"/>
    <w:rsid w:val="003F175F"/>
    <w:rsid w:val="003F1A75"/>
    <w:rsid w:val="003F2F9E"/>
    <w:rsid w:val="003F4107"/>
    <w:rsid w:val="003F504F"/>
    <w:rsid w:val="003F5425"/>
    <w:rsid w:val="003F55CE"/>
    <w:rsid w:val="003F5FDE"/>
    <w:rsid w:val="003F6E6F"/>
    <w:rsid w:val="003F7571"/>
    <w:rsid w:val="003F757B"/>
    <w:rsid w:val="003F7938"/>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D1C"/>
    <w:rsid w:val="00485E6D"/>
    <w:rsid w:val="00485EB6"/>
    <w:rsid w:val="00486514"/>
    <w:rsid w:val="004878DA"/>
    <w:rsid w:val="0049104E"/>
    <w:rsid w:val="004920F2"/>
    <w:rsid w:val="0049245A"/>
    <w:rsid w:val="00492AC4"/>
    <w:rsid w:val="00496379"/>
    <w:rsid w:val="00496876"/>
    <w:rsid w:val="004A0C20"/>
    <w:rsid w:val="004A0F9D"/>
    <w:rsid w:val="004A247F"/>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1F85"/>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4F632B"/>
    <w:rsid w:val="005016DE"/>
    <w:rsid w:val="00501A09"/>
    <w:rsid w:val="00501AEC"/>
    <w:rsid w:val="00501C0F"/>
    <w:rsid w:val="005023C9"/>
    <w:rsid w:val="0050263A"/>
    <w:rsid w:val="0050269C"/>
    <w:rsid w:val="00503365"/>
    <w:rsid w:val="0050353E"/>
    <w:rsid w:val="00505B25"/>
    <w:rsid w:val="00506204"/>
    <w:rsid w:val="00506EFB"/>
    <w:rsid w:val="00507C5C"/>
    <w:rsid w:val="0051050C"/>
    <w:rsid w:val="00510800"/>
    <w:rsid w:val="00510B1F"/>
    <w:rsid w:val="00512AD5"/>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71CF"/>
    <w:rsid w:val="00540863"/>
    <w:rsid w:val="00540A8C"/>
    <w:rsid w:val="0054188A"/>
    <w:rsid w:val="00541A1E"/>
    <w:rsid w:val="0054267A"/>
    <w:rsid w:val="00542DE0"/>
    <w:rsid w:val="00543DFE"/>
    <w:rsid w:val="00543E65"/>
    <w:rsid w:val="00544588"/>
    <w:rsid w:val="00544B9E"/>
    <w:rsid w:val="00544E6B"/>
    <w:rsid w:val="00545AC3"/>
    <w:rsid w:val="00545FE9"/>
    <w:rsid w:val="00546008"/>
    <w:rsid w:val="00546113"/>
    <w:rsid w:val="00547146"/>
    <w:rsid w:val="00547339"/>
    <w:rsid w:val="00547C24"/>
    <w:rsid w:val="00547D17"/>
    <w:rsid w:val="00547E5B"/>
    <w:rsid w:val="005503CF"/>
    <w:rsid w:val="00550937"/>
    <w:rsid w:val="00550F93"/>
    <w:rsid w:val="00551F2A"/>
    <w:rsid w:val="005529AB"/>
    <w:rsid w:val="00553620"/>
    <w:rsid w:val="0055499D"/>
    <w:rsid w:val="00556F87"/>
    <w:rsid w:val="005575C2"/>
    <w:rsid w:val="00560673"/>
    <w:rsid w:val="00560F8B"/>
    <w:rsid w:val="00561AD8"/>
    <w:rsid w:val="00562EB3"/>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87F97"/>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40AC"/>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606"/>
    <w:rsid w:val="0067270D"/>
    <w:rsid w:val="00675B14"/>
    <w:rsid w:val="00676F5D"/>
    <w:rsid w:val="00677282"/>
    <w:rsid w:val="0068066E"/>
    <w:rsid w:val="00680C1C"/>
    <w:rsid w:val="00681674"/>
    <w:rsid w:val="0068184A"/>
    <w:rsid w:val="00681B7A"/>
    <w:rsid w:val="00681BB0"/>
    <w:rsid w:val="0068281C"/>
    <w:rsid w:val="0068296F"/>
    <w:rsid w:val="006844DF"/>
    <w:rsid w:val="006847A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0CDD"/>
    <w:rsid w:val="006E1659"/>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4F93"/>
    <w:rsid w:val="00725018"/>
    <w:rsid w:val="00726967"/>
    <w:rsid w:val="00731B70"/>
    <w:rsid w:val="00733106"/>
    <w:rsid w:val="00733171"/>
    <w:rsid w:val="0073368F"/>
    <w:rsid w:val="00733A2C"/>
    <w:rsid w:val="00734B3D"/>
    <w:rsid w:val="00735F4D"/>
    <w:rsid w:val="0074033B"/>
    <w:rsid w:val="0074067D"/>
    <w:rsid w:val="00740871"/>
    <w:rsid w:val="00742491"/>
    <w:rsid w:val="007440D3"/>
    <w:rsid w:val="0074425B"/>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6DB"/>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BC4"/>
    <w:rsid w:val="007A0552"/>
    <w:rsid w:val="007A10A8"/>
    <w:rsid w:val="007A184E"/>
    <w:rsid w:val="007A2919"/>
    <w:rsid w:val="007A2D31"/>
    <w:rsid w:val="007A31F4"/>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5272"/>
    <w:rsid w:val="007C536B"/>
    <w:rsid w:val="007C563D"/>
    <w:rsid w:val="007C57D7"/>
    <w:rsid w:val="007C5AE4"/>
    <w:rsid w:val="007C5BE2"/>
    <w:rsid w:val="007C663B"/>
    <w:rsid w:val="007C668F"/>
    <w:rsid w:val="007C6D73"/>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1E7"/>
    <w:rsid w:val="007F020F"/>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B0E"/>
    <w:rsid w:val="00801F42"/>
    <w:rsid w:val="00802109"/>
    <w:rsid w:val="008029D7"/>
    <w:rsid w:val="00803F1C"/>
    <w:rsid w:val="008040A3"/>
    <w:rsid w:val="00805B2E"/>
    <w:rsid w:val="00805C7D"/>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27537"/>
    <w:rsid w:val="00830217"/>
    <w:rsid w:val="0083062F"/>
    <w:rsid w:val="008308F4"/>
    <w:rsid w:val="00830DEB"/>
    <w:rsid w:val="00830F11"/>
    <w:rsid w:val="00832E39"/>
    <w:rsid w:val="008336F9"/>
    <w:rsid w:val="00833EC9"/>
    <w:rsid w:val="0083446D"/>
    <w:rsid w:val="00836330"/>
    <w:rsid w:val="00837164"/>
    <w:rsid w:val="00841A81"/>
    <w:rsid w:val="00841B30"/>
    <w:rsid w:val="00841D10"/>
    <w:rsid w:val="00841E01"/>
    <w:rsid w:val="00842166"/>
    <w:rsid w:val="008437DE"/>
    <w:rsid w:val="00843CD1"/>
    <w:rsid w:val="008443A8"/>
    <w:rsid w:val="008452CB"/>
    <w:rsid w:val="00846245"/>
    <w:rsid w:val="00846A6C"/>
    <w:rsid w:val="0084772E"/>
    <w:rsid w:val="00847778"/>
    <w:rsid w:val="008502E0"/>
    <w:rsid w:val="0085155E"/>
    <w:rsid w:val="008516CD"/>
    <w:rsid w:val="00851AB7"/>
    <w:rsid w:val="008546FB"/>
    <w:rsid w:val="00854AED"/>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2413"/>
    <w:rsid w:val="008739B2"/>
    <w:rsid w:val="00873A17"/>
    <w:rsid w:val="00875731"/>
    <w:rsid w:val="0088080A"/>
    <w:rsid w:val="00880EEF"/>
    <w:rsid w:val="00882766"/>
    <w:rsid w:val="00883E32"/>
    <w:rsid w:val="008860C4"/>
    <w:rsid w:val="00886E50"/>
    <w:rsid w:val="00887F5E"/>
    <w:rsid w:val="00890287"/>
    <w:rsid w:val="008917E5"/>
    <w:rsid w:val="008918EB"/>
    <w:rsid w:val="00892587"/>
    <w:rsid w:val="00893055"/>
    <w:rsid w:val="00893311"/>
    <w:rsid w:val="00893423"/>
    <w:rsid w:val="00893C07"/>
    <w:rsid w:val="00893D1D"/>
    <w:rsid w:val="008944DC"/>
    <w:rsid w:val="00894680"/>
    <w:rsid w:val="00894997"/>
    <w:rsid w:val="00894FF2"/>
    <w:rsid w:val="008954FC"/>
    <w:rsid w:val="008967F4"/>
    <w:rsid w:val="00896902"/>
    <w:rsid w:val="008A0020"/>
    <w:rsid w:val="008A1A6D"/>
    <w:rsid w:val="008A1F24"/>
    <w:rsid w:val="008A37E1"/>
    <w:rsid w:val="008A3943"/>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3B99"/>
    <w:rsid w:val="008E44CA"/>
    <w:rsid w:val="008E4FBB"/>
    <w:rsid w:val="008E4FC7"/>
    <w:rsid w:val="008E5C2C"/>
    <w:rsid w:val="008E646E"/>
    <w:rsid w:val="008E695A"/>
    <w:rsid w:val="008E6B67"/>
    <w:rsid w:val="008E6F8E"/>
    <w:rsid w:val="008E7408"/>
    <w:rsid w:val="008F1A47"/>
    <w:rsid w:val="008F35B8"/>
    <w:rsid w:val="008F4CB2"/>
    <w:rsid w:val="008F5BF7"/>
    <w:rsid w:val="008F6408"/>
    <w:rsid w:val="008F6680"/>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638D"/>
    <w:rsid w:val="00940832"/>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41E"/>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5E0"/>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5870"/>
    <w:rsid w:val="00A474FF"/>
    <w:rsid w:val="00A47835"/>
    <w:rsid w:val="00A47896"/>
    <w:rsid w:val="00A47A0A"/>
    <w:rsid w:val="00A47B47"/>
    <w:rsid w:val="00A50B39"/>
    <w:rsid w:val="00A5136C"/>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872"/>
    <w:rsid w:val="00B40549"/>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C59"/>
    <w:rsid w:val="00B750D5"/>
    <w:rsid w:val="00B75806"/>
    <w:rsid w:val="00B75A31"/>
    <w:rsid w:val="00B77956"/>
    <w:rsid w:val="00B77CF5"/>
    <w:rsid w:val="00B77F67"/>
    <w:rsid w:val="00B80244"/>
    <w:rsid w:val="00B80318"/>
    <w:rsid w:val="00B80A6A"/>
    <w:rsid w:val="00B8634E"/>
    <w:rsid w:val="00B86F21"/>
    <w:rsid w:val="00B87E13"/>
    <w:rsid w:val="00B91845"/>
    <w:rsid w:val="00B91ED7"/>
    <w:rsid w:val="00B934A5"/>
    <w:rsid w:val="00B93767"/>
    <w:rsid w:val="00B93E70"/>
    <w:rsid w:val="00B95EAB"/>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3E14"/>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841"/>
    <w:rsid w:val="00C56F99"/>
    <w:rsid w:val="00C5754F"/>
    <w:rsid w:val="00C609FC"/>
    <w:rsid w:val="00C61696"/>
    <w:rsid w:val="00C61E62"/>
    <w:rsid w:val="00C62B4A"/>
    <w:rsid w:val="00C62E54"/>
    <w:rsid w:val="00C636B6"/>
    <w:rsid w:val="00C64A9E"/>
    <w:rsid w:val="00C65FC0"/>
    <w:rsid w:val="00C665A4"/>
    <w:rsid w:val="00C66E26"/>
    <w:rsid w:val="00C67313"/>
    <w:rsid w:val="00C70F15"/>
    <w:rsid w:val="00C71BCA"/>
    <w:rsid w:val="00C72549"/>
    <w:rsid w:val="00C728B9"/>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5CCF"/>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492"/>
    <w:rsid w:val="00CF473C"/>
    <w:rsid w:val="00CF5341"/>
    <w:rsid w:val="00CF55D2"/>
    <w:rsid w:val="00CF6BBF"/>
    <w:rsid w:val="00CF7BDC"/>
    <w:rsid w:val="00D0122F"/>
    <w:rsid w:val="00D0187A"/>
    <w:rsid w:val="00D02183"/>
    <w:rsid w:val="00D04FD6"/>
    <w:rsid w:val="00D0529A"/>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2819"/>
    <w:rsid w:val="00D4496A"/>
    <w:rsid w:val="00D44ED1"/>
    <w:rsid w:val="00D44F20"/>
    <w:rsid w:val="00D4522E"/>
    <w:rsid w:val="00D45827"/>
    <w:rsid w:val="00D46443"/>
    <w:rsid w:val="00D47036"/>
    <w:rsid w:val="00D471CA"/>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5B7A"/>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3CB2"/>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FF7"/>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1A78"/>
    <w:rsid w:val="00E62270"/>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3FA"/>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0241"/>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96A"/>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56DB"/>
    <w:rsid w:val="00F662CE"/>
    <w:rsid w:val="00F679EE"/>
    <w:rsid w:val="00F710DE"/>
    <w:rsid w:val="00F718D5"/>
    <w:rsid w:val="00F71A75"/>
    <w:rsid w:val="00F722FA"/>
    <w:rsid w:val="00F725B1"/>
    <w:rsid w:val="00F731AD"/>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D9A"/>
    <w:rsid w:val="00F97E52"/>
    <w:rsid w:val="00FA08A1"/>
    <w:rsid w:val="00FA27D4"/>
    <w:rsid w:val="00FA2F78"/>
    <w:rsid w:val="00FA4B99"/>
    <w:rsid w:val="00FA4C30"/>
    <w:rsid w:val="00FA6B77"/>
    <w:rsid w:val="00FA7128"/>
    <w:rsid w:val="00FA759B"/>
    <w:rsid w:val="00FA7A64"/>
    <w:rsid w:val="00FA7B10"/>
    <w:rsid w:val="00FB04A3"/>
    <w:rsid w:val="00FB17EF"/>
    <w:rsid w:val="00FB2CCF"/>
    <w:rsid w:val="00FB2E70"/>
    <w:rsid w:val="00FB2F7F"/>
    <w:rsid w:val="00FB609D"/>
    <w:rsid w:val="00FB6479"/>
    <w:rsid w:val="00FB657A"/>
    <w:rsid w:val="00FB6BA7"/>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43B2"/>
    <w:rsid w:val="00FF48E2"/>
    <w:rsid w:val="00FF54DA"/>
    <w:rsid w:val="00FF6252"/>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www.p-curve.com/app3/"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FBAA-5F7A-4951-AF47-DCCA6317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21754</Words>
  <Characters>124001</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2015-05-30T16:00:00Z</dcterms:created>
  <dcterms:modified xsi:type="dcterms:W3CDTF">2015-05-30T16:00:00Z</dcterms:modified>
</cp:coreProperties>
</file>