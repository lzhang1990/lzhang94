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F1E4949"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observer-reports or objective </w:t>
      </w:r>
      <w:r w:rsidR="00ED155D">
        <w:rPr>
          <w:rFonts w:ascii="Times New Roman" w:hAnsi="Times New Roman" w:cs="Times New Roman"/>
          <w:sz w:val="24"/>
          <w:szCs w:val="24"/>
        </w:rPr>
        <w:t>measures</w:t>
      </w:r>
      <w:r w:rsidR="00510B1F" w:rsidRPr="006F741A">
        <w:rPr>
          <w:rFonts w:ascii="Times New Roman" w:hAnsi="Times New Roman" w:cs="Times New Roman"/>
          <w:sz w:val="24"/>
          <w:szCs w:val="24"/>
        </w:rPr>
        <w:t>.</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r w:rsidR="00CD2B5C">
        <w:rPr>
          <w:rFonts w:ascii="Times New Roman" w:hAnsi="Times New Roman" w:cs="Times New Roman"/>
          <w:sz w:val="24"/>
          <w:szCs w:val="24"/>
        </w:rPr>
        <w:t>7</w:t>
      </w:r>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r w:rsidR="00CD2B5C">
        <w:rPr>
          <w:rFonts w:ascii="Times New Roman" w:hAnsi="Times New Roman" w:cs="Times New Roman"/>
          <w:sz w:val="24"/>
          <w:szCs w:val="24"/>
        </w:rPr>
        <w:t>4</w:t>
      </w:r>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proofErr w:type="spellStart"/>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k</w:t>
      </w:r>
      <w:proofErr w:type="spellEnd"/>
      <w:r w:rsidR="00747424" w:rsidRPr="00DC637E">
        <w:rPr>
          <w:rFonts w:ascii="Times New Roman" w:hAnsi="Times New Roman" w:cs="Times New Roman"/>
          <w:sz w:val="24"/>
          <w:szCs w:val="24"/>
        </w:rPr>
        <w:t xml:space="preserve">,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t>
      </w:r>
      <w:proofErr w:type="spellStart"/>
      <w:r w:rsidR="00F8564C" w:rsidRPr="00DC637E">
        <w:rPr>
          <w:rFonts w:ascii="Times New Roman" w:hAnsi="Times New Roman" w:cs="Times New Roman"/>
          <w:sz w:val="24"/>
          <w:szCs w:val="24"/>
        </w:rPr>
        <w:t>Wohlwend</w:t>
      </w:r>
      <w:proofErr w:type="spellEnd"/>
      <w:r w:rsidR="00F8564C" w:rsidRPr="00DC637E">
        <w:rPr>
          <w:rFonts w:ascii="Times New Roman" w:hAnsi="Times New Roman" w:cs="Times New Roman"/>
          <w:sz w:val="24"/>
          <w:szCs w:val="24"/>
        </w:rPr>
        <w:t xml:space="preserve">-Lloyd,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w:t>
      </w:r>
      <w:proofErr w:type="gramStart"/>
      <w:r w:rsidR="001C2BBA" w:rsidRPr="00DC637E">
        <w:rPr>
          <w:rFonts w:ascii="Times New Roman" w:hAnsi="Times New Roman" w:cs="Times New Roman"/>
          <w:sz w:val="24"/>
          <w:szCs w:val="24"/>
        </w:rPr>
        <w:t>comparing</w:t>
      </w:r>
      <w:proofErr w:type="gramEnd"/>
      <w:r w:rsidR="001C2BBA" w:rsidRPr="00DC637E">
        <w:rPr>
          <w:rFonts w:ascii="Times New Roman" w:hAnsi="Times New Roman" w:cs="Times New Roman"/>
          <w:sz w:val="24"/>
          <w:szCs w:val="24"/>
        </w:rPr>
        <w:t xml:space="preserve">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4BAA0079"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r w:rsidR="00CC5C48" w:rsidRPr="00021A83">
        <w:rPr>
          <w:rFonts w:ascii="Times New Roman" w:hAnsi="Times New Roman" w:cs="Times New Roman"/>
          <w:sz w:val="24"/>
          <w:szCs w:val="24"/>
        </w:rPr>
        <w:t>Although</w:t>
      </w:r>
      <w:r w:rsidR="00187EF4" w:rsidRPr="00021A83">
        <w:rPr>
          <w:rFonts w:ascii="Times New Roman" w:hAnsi="Times New Roman" w:cs="Times New Roman"/>
          <w:sz w:val="24"/>
          <w:szCs w:val="24"/>
        </w:rPr>
        <w:t xml:space="preserve"> </w:t>
      </w:r>
      <w:r w:rsidR="007C15FB" w:rsidRPr="00021A83">
        <w:rPr>
          <w:rFonts w:ascii="Times New Roman" w:hAnsi="Times New Roman" w:cs="Times New Roman"/>
          <w:sz w:val="24"/>
          <w:szCs w:val="24"/>
        </w:rPr>
        <w:t>i</w:t>
      </w:r>
      <w:r w:rsidR="007F4EBA" w:rsidRPr="00021A83">
        <w:rPr>
          <w:rFonts w:ascii="Times New Roman" w:hAnsi="Times New Roman" w:cs="Times New Roman"/>
          <w:sz w:val="24"/>
          <w:szCs w:val="24"/>
        </w:rPr>
        <w:t xml:space="preserve">ndividuals high in </w:t>
      </w:r>
      <w:r w:rsidR="00535ABB" w:rsidRPr="00021A83">
        <w:rPr>
          <w:rFonts w:ascii="Times New Roman" w:hAnsi="Times New Roman" w:cs="Times New Roman"/>
          <w:sz w:val="24"/>
          <w:szCs w:val="24"/>
        </w:rPr>
        <w:t>n</w:t>
      </w:r>
      <w:r w:rsidR="007F4EBA" w:rsidRPr="00021A83">
        <w:rPr>
          <w:rFonts w:ascii="Times New Roman" w:hAnsi="Times New Roman" w:cs="Times New Roman"/>
          <w:sz w:val="24"/>
          <w:szCs w:val="24"/>
        </w:rPr>
        <w:t>arcissism</w:t>
      </w:r>
      <w:r w:rsidR="00F01248" w:rsidRPr="00021A83">
        <w:rPr>
          <w:rFonts w:ascii="Times New Roman" w:hAnsi="Times New Roman" w:cs="Times New Roman"/>
          <w:sz w:val="24"/>
          <w:szCs w:val="24"/>
        </w:rPr>
        <w:t xml:space="preserve"> self-report </w:t>
      </w:r>
      <w:r w:rsidR="00CC5C48" w:rsidRPr="00021A83">
        <w:rPr>
          <w:rFonts w:ascii="Times New Roman" w:hAnsi="Times New Roman" w:cs="Times New Roman"/>
          <w:sz w:val="24"/>
          <w:szCs w:val="24"/>
        </w:rPr>
        <w:t>being emotional stable</w:t>
      </w:r>
      <w:r w:rsidR="00217EC0" w:rsidRPr="00021A83">
        <w:rPr>
          <w:rFonts w:ascii="Times New Roman" w:hAnsi="Times New Roman" w:cs="Times New Roman"/>
          <w:sz w:val="24"/>
          <w:szCs w:val="24"/>
        </w:rPr>
        <w:t xml:space="preserve"> (</w:t>
      </w:r>
      <w:proofErr w:type="spellStart"/>
      <w:r w:rsidR="003F2F9E" w:rsidRPr="00021A83">
        <w:rPr>
          <w:rFonts w:ascii="Times New Roman" w:hAnsi="Times New Roman" w:cs="Times New Roman"/>
          <w:sz w:val="24"/>
          <w:szCs w:val="24"/>
        </w:rPr>
        <w:t>Trzesniewski</w:t>
      </w:r>
      <w:proofErr w:type="spellEnd"/>
      <w:r w:rsidR="003F2F9E" w:rsidRPr="00021A83">
        <w:rPr>
          <w:rFonts w:ascii="Times New Roman" w:hAnsi="Times New Roman" w:cs="Times New Roman"/>
          <w:sz w:val="24"/>
          <w:szCs w:val="24"/>
        </w:rPr>
        <w:t>, Donnellan, &amp; Robins, 2008</w:t>
      </w:r>
      <w:r w:rsidR="00217EC0" w:rsidRPr="00021A83">
        <w:rPr>
          <w:rFonts w:ascii="Times New Roman" w:hAnsi="Times New Roman" w:cs="Times New Roman"/>
          <w:sz w:val="24"/>
          <w:szCs w:val="24"/>
        </w:rPr>
        <w:t>)</w:t>
      </w:r>
      <w:r w:rsidR="00CC5C48" w:rsidRPr="00021A83">
        <w:rPr>
          <w:rFonts w:ascii="Times New Roman" w:hAnsi="Times New Roman" w:cs="Times New Roman"/>
          <w:sz w:val="24"/>
          <w:szCs w:val="24"/>
        </w:rPr>
        <w:t>,</w:t>
      </w:r>
      <w:r w:rsidR="00F01248" w:rsidRPr="00021A83">
        <w:rPr>
          <w:rFonts w:ascii="Times New Roman" w:hAnsi="Times New Roman" w:cs="Times New Roman"/>
          <w:sz w:val="24"/>
          <w:szCs w:val="24"/>
        </w:rPr>
        <w:t xml:space="preserve"> it has long been suspected that narcissists’ positive self-evaluations are fragile and unstable—</w:t>
      </w:r>
      <w:r w:rsidR="0050353E" w:rsidRPr="00021A83">
        <w:rPr>
          <w:rFonts w:ascii="Times New Roman" w:hAnsi="Times New Roman" w:cs="Times New Roman"/>
          <w:sz w:val="24"/>
          <w:szCs w:val="24"/>
        </w:rPr>
        <w:t xml:space="preserve">such that narcissism is </w:t>
      </w:r>
      <w:r w:rsidR="00F01248" w:rsidRPr="00021A83">
        <w:rPr>
          <w:rFonts w:ascii="Times New Roman" w:hAnsi="Times New Roman" w:cs="Times New Roman"/>
          <w:sz w:val="24"/>
          <w:szCs w:val="24"/>
        </w:rPr>
        <w:t xml:space="preserve">a defensive form of self-esteem that is inordinately contingent upon others’ admiration and </w:t>
      </w:r>
      <w:r w:rsidR="0050353E" w:rsidRPr="00021A83">
        <w:rPr>
          <w:rFonts w:ascii="Times New Roman" w:hAnsi="Times New Roman" w:cs="Times New Roman"/>
          <w:sz w:val="24"/>
          <w:szCs w:val="24"/>
        </w:rPr>
        <w:t>i</w:t>
      </w:r>
      <w:r w:rsidR="00F01248" w:rsidRPr="00021A83">
        <w:rPr>
          <w:rFonts w:ascii="Times New Roman" w:hAnsi="Times New Roman" w:cs="Times New Roman"/>
          <w:sz w:val="24"/>
          <w:szCs w:val="24"/>
        </w:rPr>
        <w:t>s vulnerable to challenge (</w:t>
      </w:r>
      <w:r w:rsidR="00C66E26" w:rsidRPr="00021A83">
        <w:rPr>
          <w:rFonts w:ascii="Times New Roman" w:hAnsi="Times New Roman" w:cs="Times New Roman"/>
          <w:sz w:val="24"/>
          <w:szCs w:val="24"/>
        </w:rPr>
        <w:t xml:space="preserve">Gregg &amp; Sedikides, 2010; </w:t>
      </w:r>
      <w:proofErr w:type="spellStart"/>
      <w:r w:rsidR="00F01248" w:rsidRPr="00021A83">
        <w:rPr>
          <w:rFonts w:ascii="Times New Roman" w:hAnsi="Times New Roman" w:cs="Times New Roman"/>
          <w:sz w:val="24"/>
          <w:szCs w:val="24"/>
        </w:rPr>
        <w:t>Kernberg</w:t>
      </w:r>
      <w:proofErr w:type="spellEnd"/>
      <w:r w:rsidR="00F01248" w:rsidRPr="00021A83">
        <w:rPr>
          <w:rFonts w:ascii="Times New Roman" w:hAnsi="Times New Roman" w:cs="Times New Roman"/>
          <w:sz w:val="24"/>
          <w:szCs w:val="24"/>
        </w:rPr>
        <w:t xml:space="preserve">, 1985; Millon, 1990; </w:t>
      </w:r>
      <w:r w:rsidR="004C46B8" w:rsidRPr="00021A83">
        <w:rPr>
          <w:rFonts w:ascii="Times New Roman" w:hAnsi="Times New Roman" w:cs="Times New Roman"/>
          <w:sz w:val="24"/>
          <w:szCs w:val="24"/>
        </w:rPr>
        <w:t xml:space="preserve">Morf et al., 2011; </w:t>
      </w:r>
      <w:r w:rsidR="00F01248" w:rsidRPr="00021A83">
        <w:rPr>
          <w:rFonts w:ascii="Times New Roman" w:hAnsi="Times New Roman" w:cs="Times New Roman"/>
          <w:sz w:val="24"/>
          <w:szCs w:val="24"/>
        </w:rPr>
        <w:t>Morf &amp; Rhodewalt, 2001;</w:t>
      </w:r>
      <w:r w:rsidR="004C46B8" w:rsidRPr="00021A83">
        <w:rPr>
          <w:rFonts w:ascii="Times New Roman" w:hAnsi="Times New Roman" w:cs="Times New Roman"/>
          <w:sz w:val="24"/>
          <w:szCs w:val="24"/>
        </w:rPr>
        <w:t xml:space="preserve"> </w:t>
      </w:r>
      <w:r w:rsidR="004C46B8" w:rsidRPr="0056771D">
        <w:rPr>
          <w:rFonts w:ascii="Times New Roman" w:hAnsi="Times New Roman" w:cs="Times New Roman"/>
          <w:sz w:val="24"/>
          <w:szCs w:val="24"/>
        </w:rPr>
        <w:t>Rhodewalt, 201</w:t>
      </w:r>
      <w:r w:rsidR="005A43C9" w:rsidRPr="0056771D">
        <w:rPr>
          <w:rFonts w:ascii="Times New Roman" w:hAnsi="Times New Roman" w:cs="Times New Roman"/>
          <w:sz w:val="24"/>
          <w:szCs w:val="24"/>
        </w:rPr>
        <w:t>1</w:t>
      </w:r>
      <w:r w:rsidR="00F01248" w:rsidRPr="00021A83">
        <w:rPr>
          <w:rFonts w:ascii="Times New Roman" w:hAnsi="Times New Roman" w:cs="Times New Roman"/>
          <w:sz w:val="24"/>
          <w:szCs w:val="24"/>
        </w:rPr>
        <w:t>). From</w:t>
      </w:r>
      <w:r w:rsidR="00F01248" w:rsidRPr="00DC637E">
        <w:rPr>
          <w:rFonts w:ascii="Times New Roman" w:hAnsi="Times New Roman" w:cs="Times New Roman"/>
          <w:sz w:val="24"/>
          <w:szCs w:val="24"/>
        </w:rPr>
        <w:t xml:space="preserve">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w:t>
      </w:r>
      <w:proofErr w:type="spellStart"/>
      <w:r w:rsidR="008B5273" w:rsidRPr="00DC637E">
        <w:rPr>
          <w:rFonts w:ascii="Times New Roman" w:hAnsi="Times New Roman" w:cs="Times New Roman"/>
          <w:sz w:val="24"/>
          <w:szCs w:val="24"/>
        </w:rPr>
        <w:t>Baumeister</w:t>
      </w:r>
      <w:proofErr w:type="spellEnd"/>
      <w:r w:rsidR="008B5273" w:rsidRPr="00DC637E">
        <w:rPr>
          <w:rFonts w:ascii="Times New Roman" w:hAnsi="Times New Roman" w:cs="Times New Roman"/>
          <w:sz w:val="24"/>
          <w:szCs w:val="24"/>
        </w:rPr>
        <w:t xml:space="preserve">,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w:t>
      </w:r>
      <w:r w:rsidR="00EE71FF">
        <w:rPr>
          <w:rFonts w:ascii="Times New Roman" w:hAnsi="Times New Roman" w:cs="Times New Roman"/>
          <w:sz w:val="24"/>
          <w:szCs w:val="24"/>
        </w:rPr>
        <w:t>ey experience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40A33ACF"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w:t>
      </w:r>
      <w:proofErr w:type="spellStart"/>
      <w:r w:rsidR="00193843" w:rsidRPr="00DC637E">
        <w:rPr>
          <w:rFonts w:ascii="Times New Roman" w:hAnsi="Times New Roman" w:cs="Times New Roman"/>
          <w:sz w:val="24"/>
          <w:szCs w:val="24"/>
        </w:rPr>
        <w:t>Allport</w:t>
      </w:r>
      <w:proofErr w:type="spellEnd"/>
      <w:r w:rsidR="00193843" w:rsidRPr="00DC637E">
        <w:rPr>
          <w:rFonts w:ascii="Times New Roman" w:hAnsi="Times New Roman" w:cs="Times New Roman"/>
          <w:sz w:val="24"/>
          <w:szCs w:val="24"/>
        </w:rPr>
        <w:t xml:space="preserve">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proofErr w:type="spellStart"/>
      <w:r w:rsidR="00BD45D4" w:rsidRPr="00DC637E">
        <w:rPr>
          <w:rFonts w:ascii="Times New Roman" w:hAnsi="Times New Roman" w:cs="Times New Roman"/>
          <w:sz w:val="24"/>
          <w:szCs w:val="24"/>
        </w:rPr>
        <w:t>Kwang</w:t>
      </w:r>
      <w:proofErr w:type="spellEnd"/>
      <w:r w:rsidR="00BD45D4" w:rsidRPr="00DC637E">
        <w:rPr>
          <w:rFonts w:ascii="Times New Roman" w:hAnsi="Times New Roman" w:cs="Times New Roman"/>
          <w:sz w:val="24"/>
          <w:szCs w:val="24"/>
        </w:rPr>
        <w:t xml:space="preserve">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w:t>
      </w:r>
      <w:proofErr w:type="spellStart"/>
      <w:r w:rsidR="00FC3CD1" w:rsidRPr="00DC637E">
        <w:rPr>
          <w:rFonts w:ascii="Times New Roman" w:hAnsi="Times New Roman" w:cs="Times New Roman"/>
          <w:sz w:val="24"/>
          <w:szCs w:val="24"/>
        </w:rPr>
        <w:t>Govorun</w:t>
      </w:r>
      <w:proofErr w:type="spellEnd"/>
      <w:r w:rsidR="00FC3CD1" w:rsidRPr="00DC637E">
        <w:rPr>
          <w:rFonts w:ascii="Times New Roman" w:hAnsi="Times New Roman" w:cs="Times New Roman"/>
          <w:sz w:val="24"/>
          <w:szCs w:val="24"/>
        </w:rPr>
        <w:t xml:space="preserve">,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r w:rsidR="00E43CEB">
        <w:rPr>
          <w:rFonts w:ascii="Times New Roman" w:hAnsi="Times New Roman" w:cs="Times New Roman"/>
          <w:sz w:val="24"/>
          <w:szCs w:val="24"/>
        </w:rPr>
        <w:t>199</w:t>
      </w:r>
      <w:r w:rsidR="00FA6B77" w:rsidRPr="00DC637E">
        <w:rPr>
          <w:rFonts w:ascii="Times New Roman" w:hAnsi="Times New Roman" w:cs="Times New Roman"/>
          <w:sz w:val="24"/>
          <w:szCs w:val="24"/>
        </w:rPr>
        <w:t>8)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xml:space="preserve">; </w:t>
      </w:r>
      <w:r w:rsidR="00CF2300" w:rsidRPr="00021A83">
        <w:rPr>
          <w:rFonts w:ascii="Times New Roman" w:hAnsi="Times New Roman" w:cs="Times New Roman"/>
          <w:sz w:val="24"/>
          <w:szCs w:val="24"/>
        </w:rPr>
        <w:t xml:space="preserve">Kurt &amp; Paulhus, 2008; </w:t>
      </w:r>
      <w:r w:rsidR="00CF2300" w:rsidRPr="0056771D">
        <w:rPr>
          <w:rFonts w:ascii="Times New Roman" w:hAnsi="Times New Roman" w:cs="Times New Roman"/>
          <w:sz w:val="24"/>
          <w:szCs w:val="24"/>
        </w:rPr>
        <w:t>Taylor, Lerner, Sherman, Sage, &amp; McDowell, 2003</w:t>
      </w:r>
      <w:r w:rsidR="00C25E3B" w:rsidRPr="00021A83">
        <w:rPr>
          <w:rFonts w:ascii="Times New Roman" w:hAnsi="Times New Roman" w:cs="Times New Roman"/>
          <w:sz w:val="24"/>
          <w:szCs w:val="24"/>
        </w:rPr>
        <w:t xml:space="preserve">). </w:t>
      </w:r>
      <w:r w:rsidR="002146FF" w:rsidRPr="00021A83">
        <w:rPr>
          <w:rFonts w:ascii="Times New Roman" w:hAnsi="Times New Roman" w:cs="Times New Roman"/>
          <w:sz w:val="24"/>
          <w:szCs w:val="24"/>
        </w:rPr>
        <w:t>S</w:t>
      </w:r>
      <w:r w:rsidR="006E4204" w:rsidRPr="00021A83">
        <w:rPr>
          <w:rFonts w:ascii="Times New Roman" w:hAnsi="Times New Roman" w:cs="Times New Roman"/>
          <w:sz w:val="24"/>
          <w:szCs w:val="24"/>
        </w:rPr>
        <w:t>o</w:t>
      </w:r>
      <w:r w:rsidR="002146FF" w:rsidRPr="00021A83">
        <w:rPr>
          <w:rFonts w:ascii="Times New Roman" w:hAnsi="Times New Roman" w:cs="Times New Roman"/>
          <w:sz w:val="24"/>
          <w:szCs w:val="24"/>
        </w:rPr>
        <w:t>cial comparis</w:t>
      </w:r>
      <w:r w:rsidR="002146FF" w:rsidRPr="00DC637E">
        <w:rPr>
          <w:rFonts w:ascii="Times New Roman" w:hAnsi="Times New Roman" w:cs="Times New Roman"/>
          <w:sz w:val="24"/>
          <w:szCs w:val="24"/>
        </w:rPr>
        <w:t xml:space="preserve">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5B00BB2B"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w:t>
      </w:r>
      <w:proofErr w:type="gramStart"/>
      <w:r w:rsidR="00814008">
        <w:rPr>
          <w:rFonts w:ascii="Times New Roman" w:hAnsi="Times New Roman" w:cs="Times New Roman"/>
          <w:sz w:val="24"/>
          <w:szCs w:val="24"/>
        </w:rPr>
        <w:t>predicts</w:t>
      </w:r>
      <w:proofErr w:type="gramEnd"/>
      <w:r w:rsidR="00814008">
        <w:rPr>
          <w:rFonts w:ascii="Times New Roman" w:hAnsi="Times New Roman" w:cs="Times New Roman"/>
          <w:sz w:val="24"/>
          <w:szCs w:val="24"/>
        </w:rPr>
        <w:t xml:space="preserve">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w:t>
      </w:r>
      <w:r w:rsidR="00C939F0">
        <w:rPr>
          <w:rFonts w:ascii="Times New Roman" w:hAnsi="Times New Roman" w:cs="Times New Roman"/>
          <w:sz w:val="24"/>
          <w:szCs w:val="24"/>
        </w:rPr>
        <w:lastRenderedPageBreak/>
        <w:t>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3CA4D802" w:rsidR="000B3B1A" w:rsidRPr="00E43CEB"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w:t>
      </w:r>
      <w:r w:rsidR="007056B2">
        <w:rPr>
          <w:rFonts w:ascii="Times New Roman" w:hAnsi="Times New Roman" w:cs="Times New Roman"/>
          <w:sz w:val="24"/>
          <w:szCs w:val="24"/>
        </w:rPr>
        <w:t xml:space="preserve">particularly </w:t>
      </w:r>
      <w:r w:rsidR="005371CF" w:rsidRPr="00DC637E">
        <w:rPr>
          <w:rFonts w:ascii="Times New Roman" w:hAnsi="Times New Roman" w:cs="Times New Roman"/>
          <w:sz w:val="24"/>
          <w:szCs w:val="24"/>
        </w:rPr>
        <w:t xml:space="preserve">problematic </w:t>
      </w:r>
      <w:r w:rsidR="002F70EB">
        <w:rPr>
          <w:rFonts w:ascii="Times New Roman" w:hAnsi="Times New Roman" w:cs="Times New Roman"/>
          <w:sz w:val="24"/>
          <w:szCs w:val="24"/>
        </w:rPr>
        <w:t>when studying narcissists’ tendency to self-enhance</w:t>
      </w:r>
      <w:r w:rsidR="007056B2">
        <w:rPr>
          <w:rFonts w:ascii="Times New Roman" w:hAnsi="Times New Roman" w:cs="Times New Roman"/>
          <w:sz w:val="24"/>
          <w:szCs w:val="24"/>
        </w:rPr>
        <w:t xml:space="preserve">, </w:t>
      </w:r>
      <w:r w:rsidR="005371CF" w:rsidRPr="00DC637E">
        <w:rPr>
          <w:rFonts w:ascii="Times New Roman" w:hAnsi="Times New Roman" w:cs="Times New Roman"/>
          <w:sz w:val="24"/>
          <w:szCs w:val="24"/>
        </w:rPr>
        <w:t xml:space="preserve">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 xml:space="preserve">039; Holtzman &amp; </w:t>
      </w:r>
      <w:proofErr w:type="spellStart"/>
      <w:r w:rsidR="00A15AA5" w:rsidRPr="00DC637E">
        <w:rPr>
          <w:rFonts w:ascii="Times New Roman" w:hAnsi="Times New Roman"/>
          <w:sz w:val="24"/>
          <w:szCs w:val="24"/>
        </w:rPr>
        <w:t>Strube</w:t>
      </w:r>
      <w:proofErr w:type="spellEnd"/>
      <w:r w:rsidR="00A15AA5" w:rsidRPr="00DC637E">
        <w:rPr>
          <w:rFonts w:ascii="Times New Roman" w:hAnsi="Times New Roman"/>
          <w:sz w:val="24"/>
          <w:szCs w:val="24"/>
        </w:rPr>
        <w:t>,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 xml:space="preserve">Farwell &amp; </w:t>
      </w:r>
      <w:proofErr w:type="spellStart"/>
      <w:r w:rsidR="00941B5A" w:rsidRPr="00DC637E">
        <w:rPr>
          <w:rFonts w:ascii="Times New Roman" w:hAnsi="Times New Roman"/>
          <w:sz w:val="24"/>
          <w:szCs w:val="24"/>
        </w:rPr>
        <w:t>Wohlwend</w:t>
      </w:r>
      <w:proofErr w:type="spellEnd"/>
      <w:r w:rsidR="00941B5A" w:rsidRPr="00DC637E">
        <w:rPr>
          <w:rFonts w:ascii="Times New Roman" w:hAnsi="Times New Roman"/>
          <w:sz w:val="24"/>
          <w:szCs w:val="24"/>
        </w:rPr>
        <w:t>-Lloyd, 1998</w:t>
      </w:r>
      <w:r w:rsidR="00560F8B" w:rsidRPr="00DC637E">
        <w:rPr>
          <w:rFonts w:ascii="Times New Roman" w:hAnsi="Times New Roman"/>
          <w:sz w:val="24"/>
          <w:szCs w:val="24"/>
        </w:rPr>
        <w:t>), 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ED155D">
        <w:rPr>
          <w:rFonts w:ascii="Times New Roman" w:hAnsi="Times New Roman"/>
          <w:sz w:val="24"/>
          <w:szCs w:val="24"/>
        </w:rPr>
        <w:t>er-</w:t>
      </w:r>
      <w:r w:rsidR="009E0AEE" w:rsidRPr="00DC637E">
        <w:rPr>
          <w:rFonts w:ascii="Times New Roman" w:hAnsi="Times New Roman"/>
          <w:sz w:val="24"/>
          <w:szCs w:val="24"/>
        </w:rPr>
        <w:t>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se 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 xml:space="preserve">explicit </w:t>
      </w:r>
      <w:r w:rsidR="006F2B85" w:rsidRPr="00DC637E">
        <w:rPr>
          <w:rFonts w:ascii="Times New Roman" w:hAnsi="Times New Roman"/>
          <w:sz w:val="24"/>
          <w:szCs w:val="24"/>
        </w:rPr>
        <w:lastRenderedPageBreak/>
        <w:t>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t>
      </w:r>
      <w:r w:rsidR="006F2B85" w:rsidRPr="00E43CEB">
        <w:rPr>
          <w:rFonts w:ascii="Times New Roman" w:hAnsi="Times New Roman"/>
          <w:sz w:val="24"/>
          <w:szCs w:val="24"/>
        </w:rPr>
        <w:t>which to establish the magnitude and</w:t>
      </w:r>
      <w:r w:rsidR="00C71BCA" w:rsidRPr="00E43CEB">
        <w:rPr>
          <w:rFonts w:ascii="Times New Roman" w:hAnsi="Times New Roman"/>
          <w:sz w:val="24"/>
          <w:szCs w:val="24"/>
        </w:rPr>
        <w:t xml:space="preserve"> direction of self-enhancement</w:t>
      </w:r>
      <w:r w:rsidR="002B49B6" w:rsidRPr="00E43CEB">
        <w:rPr>
          <w:rFonts w:ascii="Times New Roman" w:hAnsi="Times New Roman"/>
          <w:sz w:val="24"/>
          <w:szCs w:val="24"/>
        </w:rPr>
        <w:t xml:space="preserve"> (Robins &amp; Beer, 2001, p. 340)</w:t>
      </w:r>
      <w:r w:rsidR="00EE7E35" w:rsidRPr="00E43CEB">
        <w:rPr>
          <w:rFonts w:ascii="Times New Roman" w:hAnsi="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093E7A3C"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E43CEB">
        <w:rPr>
          <w:rFonts w:ascii="Times New Roman" w:hAnsi="Times New Roman"/>
          <w:sz w:val="24"/>
          <w:szCs w:val="24"/>
        </w:rPr>
        <w:t>(Campbell et al.</w:t>
      </w:r>
      <w:r w:rsidR="00AF385B" w:rsidRPr="00DC637E">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7506846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xml:space="preserve">, &amp; Sedikides, 2002; Carlson et al., </w:t>
      </w:r>
      <w:r w:rsidR="00216492" w:rsidRPr="00021A83">
        <w:rPr>
          <w:rFonts w:ascii="Times New Roman" w:hAnsi="Times New Roman" w:cs="Times New Roman"/>
          <w:sz w:val="24"/>
          <w:szCs w:val="24"/>
        </w:rPr>
        <w:t>2011b</w:t>
      </w:r>
      <w:r w:rsidR="00FB7B5E" w:rsidRPr="00021A83">
        <w:rPr>
          <w:rFonts w:ascii="Times New Roman" w:hAnsi="Times New Roman" w:cs="Times New Roman"/>
          <w:sz w:val="24"/>
          <w:szCs w:val="24"/>
        </w:rPr>
        <w:t xml:space="preserve">; </w:t>
      </w:r>
      <w:r w:rsidR="00FB7B5E" w:rsidRPr="0056771D">
        <w:rPr>
          <w:rFonts w:ascii="Times New Roman" w:hAnsi="Times New Roman" w:cs="Times New Roman"/>
          <w:sz w:val="24"/>
          <w:szCs w:val="24"/>
        </w:rPr>
        <w:t>Rauthmann &amp; Kolar, 2013</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this work indicates that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 xml:space="preserve">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w:t>
      </w:r>
      <w:proofErr w:type="spellStart"/>
      <w:r w:rsidR="00BE237F" w:rsidRPr="00DC637E">
        <w:rPr>
          <w:rFonts w:ascii="Times New Roman" w:hAnsi="Times New Roman" w:cs="Times New Roman"/>
          <w:sz w:val="24"/>
          <w:szCs w:val="24"/>
        </w:rPr>
        <w:t>circumplex</w:t>
      </w:r>
      <w:proofErr w:type="spellEnd"/>
      <w:r w:rsidR="00BE237F" w:rsidRPr="00DC637E">
        <w:rPr>
          <w:rFonts w:ascii="Times New Roman" w:hAnsi="Times New Roman" w:cs="Times New Roman"/>
          <w:sz w:val="24"/>
          <w:szCs w:val="24"/>
        </w:rPr>
        <w:t xml:space="preserve">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6D88D60C"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r w:rsidR="00CB7ED5">
        <w:rPr>
          <w:rFonts w:ascii="Times New Roman" w:hAnsi="Times New Roman" w:cs="Times New Roman"/>
          <w:sz w:val="24"/>
          <w:szCs w:val="24"/>
        </w:rPr>
        <w:t xml:space="preserve">, and </w:t>
      </w:r>
      <w:r w:rsidR="00DB75A8">
        <w:rPr>
          <w:rFonts w:ascii="Times New Roman" w:hAnsi="Times New Roman" w:cs="Times New Roman"/>
          <w:sz w:val="24"/>
          <w:szCs w:val="24"/>
        </w:rPr>
        <w:t>i</w:t>
      </w:r>
      <w:r w:rsidR="00AA68F6">
        <w:rPr>
          <w:rFonts w:ascii="Times New Roman" w:hAnsi="Times New Roman" w:cs="Times New Roman"/>
          <w:sz w:val="24"/>
          <w:szCs w:val="24"/>
        </w:rPr>
        <w:t>n a</w:t>
      </w:r>
      <w:r w:rsidR="006311E7" w:rsidRPr="00DC637E">
        <w:rPr>
          <w:rFonts w:ascii="Times New Roman" w:hAnsi="Times New Roman" w:cs="Times New Roman"/>
          <w:sz w:val="24"/>
          <w:szCs w:val="24"/>
        </w:rPr>
        <w:t xml:space="preserve"> lab study, Besser and Priel (2010) found that narcissistic participants reported being angry after reading a hypothetical vignette about an achievement threat, but did not report being angry after reading a hypothetical vignette</w:t>
      </w:r>
      <w:r w:rsidR="006311E7" w:rsidRPr="00DC637E" w:rsidDel="00546008">
        <w:rPr>
          <w:rFonts w:ascii="Times New Roman" w:hAnsi="Times New Roman" w:cs="Times New Roman"/>
          <w:sz w:val="24"/>
          <w:szCs w:val="24"/>
        </w:rPr>
        <w:t xml:space="preserve"> </w:t>
      </w:r>
      <w:r w:rsidR="006311E7" w:rsidRPr="00DC637E">
        <w:rPr>
          <w:rFonts w:ascii="Times New Roman" w:hAnsi="Times New Roman" w:cs="Times New Roman"/>
          <w:sz w:val="24"/>
          <w:szCs w:val="24"/>
        </w:rPr>
        <w:t>about a romantic</w:t>
      </w:r>
      <w:r w:rsidR="00CB7ED5">
        <w:rPr>
          <w:rFonts w:ascii="Times New Roman" w:hAnsi="Times New Roman" w:cs="Times New Roman"/>
          <w:sz w:val="24"/>
          <w:szCs w:val="24"/>
        </w:rPr>
        <w:t xml:space="preserve"> rejection threat. Finally, 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r w:rsidR="002E4D46" w:rsidRPr="00DC637E">
        <w:rPr>
          <w:rFonts w:ascii="Times New Roman" w:hAnsi="Times New Roman" w:cs="Times New Roman"/>
          <w:sz w:val="24"/>
          <w:szCs w:val="24"/>
        </w:rPr>
        <w:t xml:space="preserve"> </w:t>
      </w:r>
    </w:p>
    <w:p w14:paraId="1B4FE121" w14:textId="4BCBAB7E"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gramStart"/>
      <w:r w:rsidR="00893055" w:rsidRPr="00DC637E">
        <w:rPr>
          <w:rFonts w:ascii="Times New Roman" w:hAnsi="Times New Roman" w:cs="Times New Roman"/>
          <w:sz w:val="24"/>
          <w:szCs w:val="24"/>
        </w:rPr>
        <w:t>Gu</w:t>
      </w:r>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were highly </w:t>
      </w:r>
      <w:r w:rsidR="00893055" w:rsidRPr="00DC637E">
        <w:rPr>
          <w:rFonts w:ascii="Times New Roman" w:hAnsi="Times New Roman" w:cs="Times New Roman"/>
          <w:sz w:val="24"/>
          <w:szCs w:val="24"/>
        </w:rPr>
        <w:lastRenderedPageBreak/>
        <w:t>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r w:rsidR="00AC1398" w:rsidRPr="0056771D">
        <w:rPr>
          <w:rFonts w:ascii="Times New Roman" w:hAnsi="Times New Roman" w:cs="Times New Roman"/>
          <w:sz w:val="24"/>
          <w:szCs w:val="24"/>
        </w:rPr>
        <w:t>Jones &amp; Brunell, 2015</w:t>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Brunell,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w:t>
      </w:r>
      <w:r w:rsidR="00070B4D" w:rsidRPr="00DC637E">
        <w:rPr>
          <w:rFonts w:ascii="Times New Roman" w:hAnsi="Times New Roman" w:cs="Times New Roman"/>
          <w:sz w:val="24"/>
          <w:szCs w:val="24"/>
        </w:rPr>
        <w:lastRenderedPageBreak/>
        <w:t>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E976E0A"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 xml:space="preserve">Based on the thin slices of behavior paradigm, after a mere 30 seconds of exposure, participants identified narcissists as being extraverted and likeable (Oltmanns, Friedman, Fiedler, &amp; </w:t>
      </w:r>
      <w:proofErr w:type="spellStart"/>
      <w:r w:rsidR="00AC04D0" w:rsidRPr="00DC637E">
        <w:rPr>
          <w:rFonts w:ascii="Times New Roman" w:hAnsi="Times New Roman" w:cs="Times New Roman"/>
          <w:sz w:val="24"/>
          <w:szCs w:val="24"/>
        </w:rPr>
        <w:t>Turkheimer</w:t>
      </w:r>
      <w:proofErr w:type="spellEnd"/>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w:t>
      </w:r>
      <w:r w:rsidR="00FE6E07" w:rsidRPr="00DC637E">
        <w:rPr>
          <w:rFonts w:ascii="Times New Roman" w:hAnsi="Times New Roman" w:cs="Times New Roman"/>
          <w:sz w:val="24"/>
          <w:szCs w:val="24"/>
        </w:rPr>
        <w:lastRenderedPageBreak/>
        <w:t>(Carlson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AA3FBA8"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4821A0C2"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w:t>
      </w:r>
      <w:proofErr w:type="spellStart"/>
      <w:r w:rsidR="00064536" w:rsidRPr="00DC637E">
        <w:rPr>
          <w:rFonts w:ascii="Times New Roman" w:hAnsi="Times New Roman" w:cs="Times New Roman"/>
          <w:sz w:val="24"/>
          <w:szCs w:val="24"/>
        </w:rPr>
        <w:t>Furby</w:t>
      </w:r>
      <w:proofErr w:type="spellEnd"/>
      <w:r w:rsidR="00064536" w:rsidRPr="00DC637E">
        <w:rPr>
          <w:rFonts w:ascii="Times New Roman" w:hAnsi="Times New Roman" w:cs="Times New Roman"/>
          <w:sz w:val="24"/>
          <w:szCs w:val="24"/>
        </w:rPr>
        <w:t xml:space="preserve">, 1970; Edwards, 1994; </w:t>
      </w:r>
      <w:r w:rsidR="00032537" w:rsidRPr="00DC637E">
        <w:rPr>
          <w:rFonts w:ascii="Times New Roman" w:hAnsi="Times New Roman" w:cs="Times New Roman"/>
          <w:sz w:val="24"/>
          <w:szCs w:val="24"/>
        </w:rPr>
        <w:t xml:space="preserve">Edwards, 1995; </w:t>
      </w:r>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w:t>
      </w:r>
      <w:r w:rsidR="005A65A7">
        <w:rPr>
          <w:rFonts w:ascii="Times New Roman" w:hAnsi="Times New Roman" w:cs="Times New Roman"/>
          <w:sz w:val="24"/>
          <w:szCs w:val="24"/>
        </w:rPr>
        <w:t>3</w:t>
      </w:r>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when the individual </w:t>
      </w:r>
      <w:r w:rsidR="00064536" w:rsidRPr="00DC637E">
        <w:rPr>
          <w:rFonts w:ascii="Times New Roman" w:hAnsi="Times New Roman" w:cs="Times New Roman"/>
          <w:sz w:val="24"/>
          <w:szCs w:val="24"/>
        </w:rPr>
        <w:lastRenderedPageBreak/>
        <w:t>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lastRenderedPageBreak/>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0"/>
      <w:r w:rsidRPr="002F3A4A">
        <w:rPr>
          <w:rFonts w:ascii="Times New Roman" w:hAnsi="Times New Roman" w:cs="Times New Roman"/>
          <w:b/>
          <w:sz w:val="24"/>
          <w:szCs w:val="24"/>
        </w:rPr>
        <w:t>Search</w:t>
      </w:r>
      <w:commentRangeEnd w:id="0"/>
      <w:r w:rsidR="00D258C2">
        <w:rPr>
          <w:rStyle w:val="CommentReference"/>
        </w:rPr>
        <w:commentReference w:id="0"/>
      </w:r>
    </w:p>
    <w:p w14:paraId="0C7028AE" w14:textId="3DF1B478"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These measures </w:t>
      </w:r>
      <w:r w:rsidR="00BA2B72">
        <w:rPr>
          <w:rFonts w:ascii="Times New Roman" w:hAnsi="Times New Roman" w:cs="Times New Roman"/>
          <w:sz w:val="24"/>
          <w:szCs w:val="24"/>
        </w:rPr>
        <w:t>included</w:t>
      </w:r>
      <w:r w:rsidR="0098506F">
        <w:rPr>
          <w:rFonts w:ascii="Times New Roman" w:hAnsi="Times New Roman" w:cs="Times New Roman"/>
          <w:sz w:val="24"/>
          <w:szCs w:val="24"/>
        </w:rPr>
        <w:t xml:space="preserve"> the: </w:t>
      </w:r>
      <w:r w:rsidR="0098506F" w:rsidRPr="009F32D5">
        <w:rPr>
          <w:rFonts w:ascii="Times New Roman" w:hAnsi="Times New Roman" w:cs="Times New Roman"/>
          <w:sz w:val="24"/>
          <w:szCs w:val="24"/>
        </w:rPr>
        <w:t>Narcissistic Personality Inventory (NPI;</w:t>
      </w:r>
      <w:r w:rsidR="007F0497" w:rsidRPr="009F32D5">
        <w:rPr>
          <w:rFonts w:ascii="Times New Roman" w:hAnsi="Times New Roman" w:cs="Times New Roman"/>
          <w:sz w:val="24"/>
          <w:szCs w:val="24"/>
        </w:rPr>
        <w:t xml:space="preserve"> </w:t>
      </w:r>
      <w:r w:rsidR="00AD1128" w:rsidRPr="009F32D5">
        <w:rPr>
          <w:rFonts w:ascii="Times New Roman" w:hAnsi="Times New Roman" w:cs="Times New Roman"/>
          <w:sz w:val="24"/>
          <w:szCs w:val="24"/>
        </w:rPr>
        <w:t>Raskin &amp; Terry, 1988</w:t>
      </w:r>
      <w:r w:rsidR="0098506F" w:rsidRPr="009F32D5">
        <w:rPr>
          <w:rFonts w:ascii="Times New Roman" w:hAnsi="Times New Roman" w:cs="Times New Roman"/>
          <w:sz w:val="24"/>
          <w:szCs w:val="24"/>
        </w:rPr>
        <w:t>), OMNI Personality Inventory (</w:t>
      </w:r>
      <w:r w:rsidR="00E76455" w:rsidRPr="009F32D5">
        <w:rPr>
          <w:rFonts w:ascii="Times New Roman" w:hAnsi="Times New Roman" w:cs="Times New Roman" w:hint="eastAsia"/>
          <w:sz w:val="24"/>
          <w:szCs w:val="24"/>
        </w:rPr>
        <w:t>O</w:t>
      </w:r>
      <w:r w:rsidR="00E76455" w:rsidRPr="009F32D5">
        <w:rPr>
          <w:rFonts w:ascii="Times New Roman" w:hAnsi="Times New Roman" w:cs="Times New Roman"/>
          <w:sz w:val="24"/>
          <w:szCs w:val="24"/>
        </w:rPr>
        <w:t>’</w:t>
      </w:r>
      <w:r w:rsidR="00E76455" w:rsidRPr="009F32D5">
        <w:rPr>
          <w:rFonts w:ascii="Times New Roman" w:hAnsi="Times New Roman" w:cs="Times New Roman" w:hint="eastAsia"/>
          <w:sz w:val="24"/>
          <w:szCs w:val="24"/>
        </w:rPr>
        <w:t>Brien</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1987</w:t>
      </w:r>
      <w:r w:rsidR="0098506F" w:rsidRPr="009F32D5">
        <w:rPr>
          <w:rFonts w:ascii="Times New Roman" w:hAnsi="Times New Roman" w:cs="Times New Roman"/>
          <w:sz w:val="24"/>
          <w:szCs w:val="24"/>
        </w:rPr>
        <w:t>), Structured Clinical Interview for DSM Disorders (SCID</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Fir</w:t>
      </w:r>
      <w:r w:rsidR="00087614" w:rsidRPr="009F32D5">
        <w:rPr>
          <w:rFonts w:ascii="Times New Roman" w:hAnsi="Times New Roman" w:cs="Times New Roman"/>
          <w:sz w:val="24"/>
          <w:szCs w:val="24"/>
        </w:rPr>
        <w:t>st</w:t>
      </w:r>
      <w:r w:rsidR="004B47D2" w:rsidRPr="009F32D5">
        <w:rPr>
          <w:rFonts w:ascii="Times New Roman" w:hAnsi="Times New Roman" w:cs="Times New Roman" w:hint="eastAsia"/>
          <w:sz w:val="24"/>
          <w:szCs w:val="24"/>
        </w:rPr>
        <w:t>, Gibbon,</w:t>
      </w:r>
      <w:r w:rsidR="00E80F95" w:rsidRPr="009F32D5">
        <w:rPr>
          <w:rFonts w:ascii="Times New Roman" w:hAnsi="Times New Roman" w:cs="Times New Roman" w:hint="eastAsia"/>
          <w:sz w:val="24"/>
          <w:szCs w:val="24"/>
        </w:rPr>
        <w:t xml:space="preserve"> </w:t>
      </w:r>
      <w:r w:rsidR="004B47D2" w:rsidRPr="009F32D5">
        <w:rPr>
          <w:rFonts w:ascii="Times New Roman" w:hAnsi="Times New Roman" w:cs="Times New Roman" w:hint="eastAsia"/>
          <w:sz w:val="24"/>
          <w:szCs w:val="24"/>
        </w:rPr>
        <w:t>Spitzer, Williams, &amp; Benjamin, 1997</w:t>
      </w:r>
      <w:r w:rsidR="0098506F" w:rsidRPr="009F32D5">
        <w:rPr>
          <w:rFonts w:ascii="Times New Roman" w:hAnsi="Times New Roman" w:cs="Times New Roman"/>
          <w:sz w:val="24"/>
          <w:szCs w:val="24"/>
        </w:rPr>
        <w:t>), Personality Diagnostic Questionnaire-4 (PDQ-4</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proofErr w:type="spellStart"/>
      <w:r w:rsidR="004D0FBB" w:rsidRPr="009F32D5">
        <w:rPr>
          <w:rFonts w:ascii="Times New Roman" w:hAnsi="Times New Roman" w:cs="Times New Roman" w:hint="eastAsia"/>
          <w:sz w:val="24"/>
          <w:szCs w:val="24"/>
        </w:rPr>
        <w:t>Hyler</w:t>
      </w:r>
      <w:proofErr w:type="spellEnd"/>
      <w:r w:rsidR="004D0FBB" w:rsidRPr="009F32D5">
        <w:rPr>
          <w:rFonts w:ascii="Times New Roman" w:hAnsi="Times New Roman" w:cs="Times New Roman" w:hint="eastAsia"/>
          <w:sz w:val="24"/>
          <w:szCs w:val="24"/>
        </w:rPr>
        <w:t>, 1994</w:t>
      </w:r>
      <w:r w:rsidR="0098506F" w:rsidRPr="009F32D5">
        <w:rPr>
          <w:rFonts w:ascii="Times New Roman" w:hAnsi="Times New Roman" w:cs="Times New Roman"/>
          <w:sz w:val="24"/>
          <w:szCs w:val="24"/>
        </w:rPr>
        <w:t xml:space="preserve">), Diagnostic Interview for DSM- IV Personality Disorders </w:t>
      </w:r>
      <w:r w:rsidR="0098506F" w:rsidRPr="009F32D5">
        <w:rPr>
          <w:rFonts w:ascii="Times New Roman" w:hAnsi="Times New Roman" w:cs="Times New Roman"/>
          <w:sz w:val="24"/>
          <w:szCs w:val="24"/>
        </w:rPr>
        <w:lastRenderedPageBreak/>
        <w:t>(DIPD</w:t>
      </w:r>
      <w:r w:rsidR="00372239" w:rsidRPr="009F32D5">
        <w:rPr>
          <w:rFonts w:ascii="Times New Roman" w:hAnsi="Times New Roman" w:cs="Times New Roman" w:hint="eastAsia"/>
          <w:sz w:val="24"/>
          <w:szCs w:val="24"/>
        </w:rPr>
        <w:t>-IV</w:t>
      </w:r>
      <w:r w:rsidR="00A116C6" w:rsidRPr="009F32D5">
        <w:rPr>
          <w:rFonts w:ascii="Times New Roman" w:hAnsi="Times New Roman" w:cs="Times New Roman" w:hint="eastAsia"/>
          <w:sz w:val="24"/>
          <w:szCs w:val="24"/>
        </w:rPr>
        <w:t xml:space="preserve">; </w:t>
      </w:r>
      <w:proofErr w:type="spellStart"/>
      <w:r w:rsidR="00372239" w:rsidRPr="009F32D5">
        <w:rPr>
          <w:rFonts w:ascii="Times New Roman" w:hAnsi="Times New Roman" w:cs="Times New Roman"/>
          <w:sz w:val="24"/>
          <w:szCs w:val="24"/>
        </w:rPr>
        <w:t>Zanarini</w:t>
      </w:r>
      <w:proofErr w:type="spellEnd"/>
      <w:r w:rsidR="00372239" w:rsidRPr="009F32D5">
        <w:rPr>
          <w:rFonts w:ascii="Times New Roman" w:hAnsi="Times New Roman" w:cs="Times New Roman"/>
          <w:sz w:val="24"/>
          <w:szCs w:val="24"/>
        </w:rPr>
        <w:t xml:space="preserve">, </w:t>
      </w:r>
      <w:proofErr w:type="spellStart"/>
      <w:r w:rsidR="00372239" w:rsidRPr="009F32D5">
        <w:rPr>
          <w:rFonts w:ascii="Times New Roman" w:hAnsi="Times New Roman" w:cs="Times New Roman"/>
          <w:sz w:val="24"/>
          <w:szCs w:val="24"/>
        </w:rPr>
        <w:t>Frankenburg</w:t>
      </w:r>
      <w:proofErr w:type="spellEnd"/>
      <w:r w:rsidR="00372239" w:rsidRPr="009F32D5">
        <w:rPr>
          <w:rFonts w:ascii="Times New Roman" w:hAnsi="Times New Roman" w:cs="Times New Roman"/>
          <w:sz w:val="24"/>
          <w:szCs w:val="24"/>
        </w:rPr>
        <w:t xml:space="preserve">, </w:t>
      </w:r>
      <w:proofErr w:type="spellStart"/>
      <w:r w:rsidR="00372239" w:rsidRPr="009F32D5">
        <w:rPr>
          <w:rFonts w:ascii="Times New Roman" w:hAnsi="Times New Roman" w:cs="Times New Roman"/>
          <w:sz w:val="24"/>
          <w:szCs w:val="24"/>
        </w:rPr>
        <w:t>Sickel</w:t>
      </w:r>
      <w:proofErr w:type="spellEnd"/>
      <w:r w:rsidR="00372239" w:rsidRPr="009F32D5">
        <w:rPr>
          <w:rFonts w:ascii="Times New Roman" w:hAnsi="Times New Roman" w:cs="Times New Roman"/>
          <w:sz w:val="24"/>
          <w:szCs w:val="24"/>
        </w:rPr>
        <w:t>, &amp; Yong, 1996</w:t>
      </w:r>
      <w:r w:rsidR="0098506F" w:rsidRPr="009F32D5">
        <w:rPr>
          <w:rFonts w:ascii="Times New Roman" w:hAnsi="Times New Roman" w:cs="Times New Roman"/>
          <w:sz w:val="24"/>
          <w:szCs w:val="24"/>
        </w:rPr>
        <w:t>), International Personality Disorders Examination (IPDE</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327158" w:rsidRPr="009F32D5">
        <w:rPr>
          <w:rFonts w:ascii="Times New Roman" w:hAnsi="Times New Roman" w:cs="Times New Roman" w:hint="eastAsia"/>
          <w:sz w:val="24"/>
          <w:szCs w:val="24"/>
        </w:rPr>
        <w:t>Loranger, 1999</w:t>
      </w:r>
      <w:r w:rsidR="0098506F" w:rsidRPr="009F32D5">
        <w:rPr>
          <w:rFonts w:ascii="Times New Roman" w:hAnsi="Times New Roman" w:cs="Times New Roman"/>
          <w:sz w:val="24"/>
          <w:szCs w:val="24"/>
        </w:rPr>
        <w:t>), Personality Disorder Interview–IV (</w:t>
      </w:r>
      <w:r w:rsidR="0098506F" w:rsidRPr="00DA79D6">
        <w:rPr>
          <w:rFonts w:ascii="Times New Roman" w:hAnsi="Times New Roman" w:cs="Times New Roman"/>
          <w:sz w:val="24"/>
          <w:szCs w:val="24"/>
        </w:rPr>
        <w:t>PDI</w:t>
      </w:r>
      <w:r w:rsidR="00DA79D6" w:rsidRPr="00DA79D6">
        <w:rPr>
          <w:rFonts w:ascii="Times New Roman" w:hAnsi="Times New Roman" w:cs="Times New Roman"/>
          <w:sz w:val="24"/>
          <w:szCs w:val="24"/>
        </w:rPr>
        <w:t xml:space="preserve">-IV; </w:t>
      </w:r>
      <w:proofErr w:type="spellStart"/>
      <w:r w:rsidR="00DA79D6" w:rsidRPr="00DA79D6">
        <w:rPr>
          <w:rFonts w:ascii="Times New Roman" w:hAnsi="Times New Roman" w:cs="Times New Roman"/>
          <w:sz w:val="24"/>
          <w:szCs w:val="24"/>
        </w:rPr>
        <w:t>Widiger</w:t>
      </w:r>
      <w:proofErr w:type="spellEnd"/>
      <w:r w:rsidR="00DA79D6" w:rsidRPr="00DA79D6">
        <w:rPr>
          <w:rFonts w:ascii="Times New Roman" w:hAnsi="Times New Roman" w:cs="Times New Roman"/>
          <w:sz w:val="24"/>
          <w:szCs w:val="24"/>
        </w:rPr>
        <w:t xml:space="preserve">, </w:t>
      </w:r>
      <w:proofErr w:type="spellStart"/>
      <w:r w:rsidR="00DA79D6" w:rsidRPr="00DA79D6">
        <w:rPr>
          <w:rFonts w:ascii="Times New Roman" w:hAnsi="Times New Roman" w:cs="Times New Roman"/>
          <w:sz w:val="24"/>
          <w:szCs w:val="24"/>
        </w:rPr>
        <w:t>Mangine</w:t>
      </w:r>
      <w:proofErr w:type="spellEnd"/>
      <w:r w:rsidR="00DA79D6" w:rsidRPr="00DA79D6">
        <w:rPr>
          <w:rFonts w:ascii="Times New Roman" w:hAnsi="Times New Roman" w:cs="Times New Roman"/>
          <w:sz w:val="24"/>
          <w:szCs w:val="24"/>
        </w:rPr>
        <w:t xml:space="preserve">, </w:t>
      </w:r>
      <w:proofErr w:type="spellStart"/>
      <w:r w:rsidR="00DA79D6" w:rsidRPr="00DA79D6">
        <w:rPr>
          <w:rFonts w:ascii="Times New Roman" w:hAnsi="Times New Roman" w:cs="Times New Roman"/>
          <w:sz w:val="24"/>
          <w:szCs w:val="24"/>
        </w:rPr>
        <w:t>Corbitt</w:t>
      </w:r>
      <w:proofErr w:type="spellEnd"/>
      <w:r w:rsidR="00DA79D6" w:rsidRPr="00DA79D6">
        <w:rPr>
          <w:rFonts w:ascii="Times New Roman" w:hAnsi="Times New Roman" w:cs="Times New Roman"/>
          <w:sz w:val="24"/>
          <w:szCs w:val="24"/>
        </w:rPr>
        <w:t>, Ellis, &amp; Thomas, 1995</w:t>
      </w:r>
      <w:r w:rsidR="0098506F" w:rsidRPr="00DA79D6">
        <w:rPr>
          <w:rFonts w:ascii="Times New Roman" w:hAnsi="Times New Roman" w:cs="Times New Roman"/>
          <w:sz w:val="24"/>
          <w:szCs w:val="24"/>
        </w:rPr>
        <w:t>), Structured Interview for DSM–IV</w:t>
      </w:r>
      <w:r w:rsidR="0098506F" w:rsidRPr="009F32D5">
        <w:rPr>
          <w:rFonts w:ascii="Times New Roman" w:hAnsi="Times New Roman" w:cs="Times New Roman"/>
          <w:sz w:val="24"/>
          <w:szCs w:val="24"/>
        </w:rPr>
        <w:t xml:space="preserve"> Personality Disorders (SIDP-IV</w:t>
      </w:r>
      <w:r w:rsidR="00C56F99" w:rsidRPr="009F32D5">
        <w:rPr>
          <w:rFonts w:ascii="Times New Roman" w:hAnsi="Times New Roman" w:cs="Times New Roman" w:hint="eastAsia"/>
          <w:sz w:val="24"/>
          <w:szCs w:val="24"/>
        </w:rPr>
        <w:t xml:space="preserve">; </w:t>
      </w:r>
      <w:proofErr w:type="spellStart"/>
      <w:r w:rsidR="00C56F99" w:rsidRPr="009F32D5">
        <w:rPr>
          <w:rFonts w:ascii="Times New Roman" w:hAnsi="Times New Roman" w:cs="Times New Roman"/>
          <w:sz w:val="24"/>
          <w:szCs w:val="24"/>
        </w:rPr>
        <w:t>Pfohl</w:t>
      </w:r>
      <w:proofErr w:type="spellEnd"/>
      <w:r w:rsidR="00C56F99" w:rsidRPr="009F32D5">
        <w:rPr>
          <w:rFonts w:ascii="Times New Roman" w:hAnsi="Times New Roman" w:cs="Times New Roman"/>
          <w:sz w:val="24"/>
          <w:szCs w:val="24"/>
        </w:rPr>
        <w:t>, Blum, &amp; Zimmerman, 1997</w:t>
      </w:r>
      <w:r w:rsidR="0098506F" w:rsidRPr="009F32D5">
        <w:rPr>
          <w:rFonts w:ascii="Times New Roman" w:hAnsi="Times New Roman" w:cs="Times New Roman"/>
          <w:sz w:val="24"/>
          <w:szCs w:val="24"/>
        </w:rPr>
        <w:t xml:space="preserve">), Diagnostic Interview for </w:t>
      </w:r>
      <w:r w:rsidR="0098506F" w:rsidRPr="00AE5F6E">
        <w:rPr>
          <w:rFonts w:ascii="Times New Roman" w:hAnsi="Times New Roman" w:cs="Times New Roman"/>
          <w:sz w:val="24"/>
          <w:szCs w:val="24"/>
        </w:rPr>
        <w:t>Narcissism (DIN</w:t>
      </w:r>
      <w:r w:rsidR="00AE5F6E" w:rsidRPr="00AE5F6E">
        <w:rPr>
          <w:rFonts w:ascii="Times New Roman" w:hAnsi="Times New Roman" w:cs="Times New Roman"/>
          <w:sz w:val="24"/>
          <w:szCs w:val="24"/>
        </w:rPr>
        <w:t xml:space="preserve">; Gunderson, </w:t>
      </w:r>
      <w:proofErr w:type="spellStart"/>
      <w:r w:rsidR="00AE5F6E" w:rsidRPr="00AE5F6E">
        <w:rPr>
          <w:rFonts w:ascii="Times New Roman" w:hAnsi="Times New Roman" w:cs="Times New Roman"/>
          <w:sz w:val="24"/>
          <w:szCs w:val="24"/>
        </w:rPr>
        <w:t>Ronningstam</w:t>
      </w:r>
      <w:proofErr w:type="spellEnd"/>
      <w:r w:rsidR="00AE5F6E" w:rsidRPr="00AE5F6E">
        <w:rPr>
          <w:rFonts w:ascii="Times New Roman" w:hAnsi="Times New Roman" w:cs="Times New Roman"/>
          <w:sz w:val="24"/>
          <w:szCs w:val="24"/>
        </w:rPr>
        <w:t>, &amp; Bodkin, 1990</w:t>
      </w:r>
      <w:r w:rsidR="0098506F" w:rsidRPr="009F32D5">
        <w:rPr>
          <w:rFonts w:ascii="Times New Roman" w:hAnsi="Times New Roman" w:cs="Times New Roman"/>
          <w:sz w:val="24"/>
          <w:szCs w:val="24"/>
        </w:rPr>
        <w:t>), Schedule for Nonadaptive and Adaptive Personality (SNAP-2</w:t>
      </w:r>
      <w:r w:rsidR="00815C8C" w:rsidRPr="009F32D5">
        <w:rPr>
          <w:rFonts w:ascii="Times New Roman" w:hAnsi="Times New Roman" w:cs="Times New Roman" w:hint="eastAsia"/>
          <w:sz w:val="24"/>
          <w:szCs w:val="24"/>
        </w:rPr>
        <w:t>; Clark, 1993</w:t>
      </w:r>
      <w:r w:rsidR="0098506F" w:rsidRPr="009F32D5">
        <w:rPr>
          <w:rFonts w:ascii="Times New Roman" w:hAnsi="Times New Roman" w:cs="Times New Roman"/>
          <w:sz w:val="24"/>
          <w:szCs w:val="24"/>
        </w:rPr>
        <w:t>), Millon Clinical Multiaxial Inventory (MCMI-III</w:t>
      </w:r>
      <w:r w:rsidR="007C7815" w:rsidRPr="00DA79D6">
        <w:rPr>
          <w:rFonts w:ascii="Times New Roman" w:hAnsi="Times New Roman" w:cs="Times New Roman" w:hint="eastAsia"/>
          <w:sz w:val="24"/>
          <w:szCs w:val="24"/>
        </w:rPr>
        <w:t xml:space="preserve">; </w:t>
      </w:r>
      <w:r w:rsidR="007C7815" w:rsidRPr="00DA79D6">
        <w:rPr>
          <w:rFonts w:ascii="Times New Roman" w:hAnsi="Times New Roman" w:cs="Times New Roman"/>
          <w:sz w:val="24"/>
          <w:szCs w:val="24"/>
        </w:rPr>
        <w:t>Millon, Millon, Davis, &amp; Grossman, 2006b</w:t>
      </w:r>
      <w:r w:rsidR="0098506F" w:rsidRPr="00DA79D6">
        <w:rPr>
          <w:rFonts w:ascii="Times New Roman" w:hAnsi="Times New Roman" w:cs="Times New Roman"/>
          <w:sz w:val="24"/>
          <w:szCs w:val="24"/>
        </w:rPr>
        <w:t>), Minnesota Multiphasic Personality Inventory (MMPI-2</w:t>
      </w:r>
      <w:r w:rsidR="00AE5F6E" w:rsidRPr="00DA79D6">
        <w:rPr>
          <w:rFonts w:ascii="Times New Roman" w:hAnsi="Times New Roman" w:cs="Times New Roman"/>
          <w:sz w:val="24"/>
          <w:szCs w:val="24"/>
        </w:rPr>
        <w:t>; Butcher</w:t>
      </w:r>
      <w:r w:rsidR="00AE5F6E" w:rsidRPr="00AE5F6E">
        <w:rPr>
          <w:rFonts w:ascii="Times New Roman" w:hAnsi="Times New Roman" w:cs="Times New Roman"/>
          <w:sz w:val="24"/>
          <w:szCs w:val="24"/>
        </w:rPr>
        <w:t xml:space="preserve">, </w:t>
      </w:r>
      <w:proofErr w:type="spellStart"/>
      <w:r w:rsidR="00AE5F6E" w:rsidRPr="00AE5F6E">
        <w:rPr>
          <w:rFonts w:ascii="Times New Roman" w:hAnsi="Times New Roman" w:cs="Times New Roman"/>
          <w:sz w:val="24"/>
          <w:szCs w:val="24"/>
        </w:rPr>
        <w:t>Dahlstrom</w:t>
      </w:r>
      <w:proofErr w:type="spellEnd"/>
      <w:r w:rsidR="00AE5F6E" w:rsidRPr="00AE5F6E">
        <w:rPr>
          <w:rFonts w:ascii="Times New Roman" w:hAnsi="Times New Roman" w:cs="Times New Roman"/>
          <w:sz w:val="24"/>
          <w:szCs w:val="24"/>
        </w:rPr>
        <w:t xml:space="preserve">, Graham, </w:t>
      </w:r>
      <w:proofErr w:type="spellStart"/>
      <w:r w:rsidR="00AE5F6E" w:rsidRPr="00AE5F6E">
        <w:rPr>
          <w:rFonts w:ascii="Times New Roman" w:hAnsi="Times New Roman" w:cs="Times New Roman"/>
          <w:sz w:val="24"/>
          <w:szCs w:val="24"/>
        </w:rPr>
        <w:t>Tellegen</w:t>
      </w:r>
      <w:proofErr w:type="spellEnd"/>
      <w:r w:rsidR="00AE5F6E" w:rsidRPr="00AE5F6E">
        <w:rPr>
          <w:rFonts w:ascii="Times New Roman" w:hAnsi="Times New Roman" w:cs="Times New Roman"/>
          <w:sz w:val="24"/>
          <w:szCs w:val="24"/>
        </w:rPr>
        <w:t xml:space="preserve">, &amp; </w:t>
      </w:r>
      <w:proofErr w:type="spellStart"/>
      <w:r w:rsidR="00AE5F6E" w:rsidRPr="00AE5F6E">
        <w:rPr>
          <w:rFonts w:ascii="Times New Roman" w:hAnsi="Times New Roman" w:cs="Times New Roman"/>
          <w:sz w:val="24"/>
          <w:szCs w:val="24"/>
        </w:rPr>
        <w:t>Kaemmer</w:t>
      </w:r>
      <w:proofErr w:type="spellEnd"/>
      <w:r w:rsidR="00AE5F6E" w:rsidRPr="00AE5F6E">
        <w:rPr>
          <w:rFonts w:ascii="Times New Roman" w:hAnsi="Times New Roman" w:cs="Times New Roman"/>
          <w:sz w:val="24"/>
          <w:szCs w:val="24"/>
        </w:rPr>
        <w:t>, 1989</w:t>
      </w:r>
      <w:r w:rsidR="0098506F" w:rsidRPr="009F32D5">
        <w:rPr>
          <w:rFonts w:ascii="Times New Roman" w:hAnsi="Times New Roman" w:cs="Times New Roman"/>
          <w:sz w:val="24"/>
          <w:szCs w:val="24"/>
        </w:rPr>
        <w:t>), Dirty Dozen</w:t>
      </w:r>
      <w:r w:rsidR="00B33918"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Jonason</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Webster</w:t>
      </w:r>
      <w:r w:rsidR="00B33918" w:rsidRPr="009F32D5">
        <w:rPr>
          <w:rFonts w:ascii="Times New Roman" w:hAnsi="Times New Roman" w:cs="Times New Roman" w:hint="eastAsia"/>
          <w:sz w:val="24"/>
          <w:szCs w:val="24"/>
        </w:rPr>
        <w:t>, 2010)</w:t>
      </w:r>
      <w:r w:rsidR="0098506F" w:rsidRPr="009F32D5">
        <w:rPr>
          <w:rFonts w:ascii="Times New Roman" w:hAnsi="Times New Roman" w:cs="Times New Roman"/>
          <w:sz w:val="24"/>
          <w:szCs w:val="24"/>
        </w:rPr>
        <w:t>, Narcissistic Grandiosity Scale (NGS</w:t>
      </w:r>
      <w:r w:rsidR="00BA0FB2" w:rsidRPr="009F32D5">
        <w:rPr>
          <w:rFonts w:ascii="Times New Roman" w:hAnsi="Times New Roman" w:cs="Times New Roman" w:hint="eastAsia"/>
          <w:sz w:val="24"/>
          <w:szCs w:val="24"/>
        </w:rPr>
        <w:t xml:space="preserve">; </w:t>
      </w:r>
      <w:r w:rsidR="00BA0FB2" w:rsidRPr="009F32D5">
        <w:rPr>
          <w:rFonts w:ascii="Times New Roman" w:hAnsi="Times New Roman" w:cs="Times New Roman"/>
          <w:sz w:val="24"/>
          <w:szCs w:val="24"/>
        </w:rPr>
        <w:t>Rosenthal, Hooley, &amp; Steshenko, 2007</w:t>
      </w:r>
      <w:r w:rsidR="0098506F" w:rsidRPr="009F32D5">
        <w:rPr>
          <w:rFonts w:ascii="Times New Roman" w:hAnsi="Times New Roman" w:cs="Times New Roman"/>
          <w:sz w:val="24"/>
          <w:szCs w:val="24"/>
        </w:rPr>
        <w:t>), Hogan Developmental Survey Bold Scale (HDS-Bold</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 1997; 2009</w:t>
      </w:r>
      <w:r w:rsidR="0098506F" w:rsidRPr="009F32D5">
        <w:rPr>
          <w:rFonts w:ascii="Times New Roman" w:hAnsi="Times New Roman" w:cs="Times New Roman"/>
          <w:sz w:val="24"/>
          <w:szCs w:val="24"/>
        </w:rPr>
        <w:t>), and California Personality Inventory (CPI</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Gough</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&amp;</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Bradley, 1996</w:t>
      </w:r>
      <w:r w:rsidR="0098506F" w:rsidRPr="009F32D5">
        <w:rPr>
          <w:rFonts w:ascii="Times New Roman" w:hAnsi="Times New Roman" w:cs="Times New Roman"/>
          <w:sz w:val="24"/>
          <w:szCs w:val="24"/>
        </w:rPr>
        <w:t>)</w:t>
      </w:r>
      <w:r w:rsidR="00D60123" w:rsidRPr="00DC637E">
        <w:rPr>
          <w:rFonts w:ascii="Times New Roman" w:hAnsi="Times New Roman" w:cs="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8F10645"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entitled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w:t>
      </w:r>
      <w:r w:rsidR="00D31A42">
        <w:rPr>
          <w:rFonts w:ascii="Times New Roman" w:hAnsi="Times New Roman" w:cs="Times New Roman"/>
          <w:sz w:val="24"/>
          <w:szCs w:val="24"/>
        </w:rPr>
        <w:lastRenderedPageBreak/>
        <w:t xml:space="preserve">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Bushmann,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06</w:t>
      </w:r>
      <w:r w:rsidR="0011287E" w:rsidRPr="00E91826">
        <w:rPr>
          <w:rFonts w:ascii="Times New Roman" w:hAnsi="Times New Roman" w:cs="Times New Roman"/>
          <w:sz w:val="24"/>
          <w:szCs w:val="24"/>
        </w:rPr>
        <w:t>5</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 xml:space="preserve">Cohen, </w:t>
      </w:r>
      <w:proofErr w:type="spellStart"/>
      <w:r w:rsidR="00BC1DF4" w:rsidRPr="0056771D">
        <w:rPr>
          <w:rFonts w:ascii="Times New Roman" w:hAnsi="Times New Roman" w:cs="Times New Roman"/>
          <w:sz w:val="24"/>
          <w:szCs w:val="24"/>
        </w:rPr>
        <w:t>Panter</w:t>
      </w:r>
      <w:proofErr w:type="spellEnd"/>
      <w:r w:rsidR="00BC1DF4" w:rsidRPr="0056771D">
        <w:rPr>
          <w:rFonts w:ascii="Times New Roman" w:hAnsi="Times New Roman" w:cs="Times New Roman"/>
          <w:sz w:val="24"/>
          <w:szCs w:val="24"/>
        </w:rPr>
        <w:t xml:space="preserve">, </w:t>
      </w:r>
      <w:proofErr w:type="spellStart"/>
      <w:r w:rsidR="00BC1DF4" w:rsidRPr="0056771D">
        <w:rPr>
          <w:rFonts w:ascii="Times New Roman" w:hAnsi="Times New Roman" w:cs="Times New Roman"/>
          <w:sz w:val="24"/>
          <w:szCs w:val="24"/>
        </w:rPr>
        <w:t>Turan</w:t>
      </w:r>
      <w:proofErr w:type="spellEnd"/>
      <w:r w:rsidR="00BC1DF4" w:rsidRPr="0056771D">
        <w:rPr>
          <w:rFonts w:ascii="Times New Roman" w:hAnsi="Times New Roman" w:cs="Times New Roman"/>
          <w:sz w:val="24"/>
          <w:szCs w:val="24"/>
        </w:rPr>
        <w:t>,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5FA94F76"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35119B" w:rsidRPr="002B6276">
        <w:rPr>
          <w:rFonts w:ascii="Times New Roman" w:hAnsi="Times New Roman" w:cs="Times New Roman"/>
          <w:sz w:val="24"/>
          <w:szCs w:val="24"/>
        </w:rPr>
        <w:lastRenderedPageBreak/>
        <w:t>(</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1"/>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1"/>
      <w:r w:rsidR="00420D28">
        <w:rPr>
          <w:rStyle w:val="CommentReference"/>
        </w:rPr>
        <w:commentReference w:id="1"/>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w:t>
      </w:r>
      <w:r w:rsidR="001F687E">
        <w:rPr>
          <w:rFonts w:ascii="Times New Roman" w:hAnsi="Times New Roman" w:cs="Times New Roman"/>
          <w:sz w:val="24"/>
          <w:szCs w:val="24"/>
        </w:rPr>
        <w:lastRenderedPageBreak/>
        <w:t>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w:t>
      </w:r>
      <w:r w:rsidR="0046370A">
        <w:rPr>
          <w:rFonts w:ascii="Times New Roman" w:hAnsi="Times New Roman" w:cs="Times New Roman"/>
          <w:sz w:val="24"/>
          <w:szCs w:val="24"/>
        </w:rPr>
        <w:lastRenderedPageBreak/>
        <w:t>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227771AB" w:rsidR="002B0DCF" w:rsidRPr="00782406" w:rsidRDefault="00782406" w:rsidP="00C074CE">
      <w:pPr>
        <w:spacing w:after="0" w:line="480" w:lineRule="auto"/>
        <w:ind w:firstLine="720"/>
        <w:rPr>
          <w:rFonts w:ascii="Times New Roman" w:hAnsi="Times New Roman" w:cs="Times New Roman"/>
          <w:sz w:val="24"/>
          <w:szCs w:val="24"/>
        </w:rPr>
      </w:pPr>
      <w:proofErr w:type="gramStart"/>
      <w:r w:rsidRPr="00782406">
        <w:rPr>
          <w:rFonts w:ascii="Times New Roman" w:hAnsi="Times New Roman" w:cs="Times New Roman"/>
          <w:b/>
          <w:i/>
          <w:sz w:val="24"/>
          <w:szCs w:val="24"/>
        </w:rPr>
        <w:t>Publication Bias.</w:t>
      </w:r>
      <w:proofErr w:type="gramEnd"/>
      <w:r w:rsidRPr="00782406">
        <w:rPr>
          <w:rFonts w:ascii="Times New Roman" w:hAnsi="Times New Roman" w:cs="Times New Roman"/>
          <w:b/>
          <w:i/>
          <w:sz w:val="24"/>
          <w:szCs w:val="24"/>
        </w:rPr>
        <w:t xml:space="preserve">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t>
      </w:r>
      <w:r w:rsidR="00ED6FEA">
        <w:rPr>
          <w:rFonts w:ascii="Times New Roman" w:hAnsi="Times New Roman" w:cs="Times New Roman"/>
          <w:sz w:val="24"/>
          <w:szCs w:val="24"/>
        </w:rPr>
        <w:t xml:space="preserve">the file drawer effect where </w:t>
      </w:r>
      <w:r w:rsidR="006A46EA">
        <w:rPr>
          <w:rFonts w:ascii="Times New Roman" w:hAnsi="Times New Roman" w:cs="Times New Roman"/>
          <w:sz w:val="24"/>
          <w:szCs w:val="24"/>
        </w:rPr>
        <w:t xml:space="preserve">statistically significant results </w:t>
      </w:r>
      <w:r w:rsidR="00ED6FEA">
        <w:rPr>
          <w:rFonts w:ascii="Times New Roman" w:hAnsi="Times New Roman" w:cs="Times New Roman"/>
          <w:sz w:val="24"/>
          <w:szCs w:val="24"/>
        </w:rPr>
        <w:t>are</w:t>
      </w:r>
      <w:r w:rsidR="006A46EA">
        <w:rPr>
          <w:rFonts w:ascii="Times New Roman" w:hAnsi="Times New Roman" w:cs="Times New Roman"/>
          <w:sz w:val="24"/>
          <w:szCs w:val="24"/>
        </w:rPr>
        <w:t xml:space="preserve"> more likely to get published </w:t>
      </w:r>
      <w:r w:rsidR="00C074CE">
        <w:rPr>
          <w:rFonts w:ascii="Times New Roman" w:hAnsi="Times New Roman" w:cs="Times New Roman"/>
          <w:sz w:val="24"/>
          <w:szCs w:val="24"/>
        </w:rPr>
        <w:t>than</w:t>
      </w:r>
      <w:r w:rsidR="002D648B">
        <w:rPr>
          <w:rFonts w:ascii="Times New Roman" w:hAnsi="Times New Roman" w:cs="Times New Roman"/>
          <w:sz w:val="24"/>
          <w:szCs w:val="24"/>
        </w:rPr>
        <w:t xml:space="preserve"> </w:t>
      </w:r>
      <w:r w:rsidR="00C074CE">
        <w:rPr>
          <w:rFonts w:ascii="Times New Roman" w:hAnsi="Times New Roman" w:cs="Times New Roman"/>
          <w:sz w:val="24"/>
          <w:szCs w:val="24"/>
        </w:rPr>
        <w:t>null results</w:t>
      </w:r>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w:t>
      </w:r>
      <w:r w:rsidR="008A1F24" w:rsidRPr="0082407C">
        <w:rPr>
          <w:rFonts w:ascii="Times New Roman" w:hAnsi="Times New Roman" w:cs="Times New Roman"/>
          <w:sz w:val="24"/>
          <w:szCs w:val="24"/>
        </w:rPr>
        <w:t xml:space="preserve">utilizes Hedges and </w:t>
      </w:r>
      <w:proofErr w:type="spellStart"/>
      <w:r w:rsidR="008A1F24" w:rsidRPr="0082407C">
        <w:rPr>
          <w:rFonts w:ascii="Times New Roman" w:hAnsi="Times New Roman" w:cs="Times New Roman"/>
          <w:sz w:val="24"/>
          <w:szCs w:val="24"/>
        </w:rPr>
        <w:t>Olkin’s</w:t>
      </w:r>
      <w:proofErr w:type="spellEnd"/>
      <w:r w:rsidR="008A1F24" w:rsidRPr="0082407C">
        <w:rPr>
          <w:rFonts w:ascii="Times New Roman" w:hAnsi="Times New Roman" w:cs="Times New Roman"/>
          <w:sz w:val="24"/>
          <w:szCs w:val="24"/>
        </w:rPr>
        <w:t xml:space="preserve"> </w:t>
      </w:r>
      <w:r w:rsidR="00180652" w:rsidRPr="0082407C">
        <w:rPr>
          <w:rFonts w:ascii="Times New Roman" w:hAnsi="Times New Roman" w:cs="Times New Roman"/>
          <w:sz w:val="24"/>
          <w:szCs w:val="24"/>
        </w:rPr>
        <w:t>(</w:t>
      </w:r>
      <w:r w:rsidR="00997A26" w:rsidRPr="0082407C">
        <w:rPr>
          <w:rFonts w:ascii="Times New Roman" w:hAnsi="Times New Roman" w:cs="Times New Roman"/>
          <w:sz w:val="24"/>
          <w:szCs w:val="24"/>
        </w:rPr>
        <w:t>1985)</w:t>
      </w:r>
      <w:r w:rsidR="00997A26">
        <w:rPr>
          <w:rFonts w:ascii="Times New Roman" w:hAnsi="Times New Roman" w:cs="Times New Roman"/>
          <w:sz w:val="24"/>
          <w:szCs w:val="24"/>
        </w:rPr>
        <w:t xml:space="preserve">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r w:rsidR="002B0DCF" w:rsidRPr="0056771D">
        <w:rPr>
          <w:rFonts w:ascii="Times New Roman" w:hAnsi="Times New Roman" w:cs="Times New Roman"/>
          <w:sz w:val="24"/>
          <w:szCs w:val="24"/>
        </w:rPr>
        <w:t>A</w:t>
      </w:r>
      <w:r w:rsidR="006A46EA" w:rsidRPr="0056771D">
        <w:rPr>
          <w:rFonts w:ascii="Times New Roman" w:hAnsi="Times New Roman" w:cs="Times New Roman"/>
          <w:sz w:val="24"/>
          <w:szCs w:val="24"/>
        </w:rPr>
        <w:t xml:space="preserve"> </w:t>
      </w:r>
      <w:r w:rsidR="006A46EA" w:rsidRPr="0056771D">
        <w:rPr>
          <w:rFonts w:ascii="Times New Roman" w:hAnsi="Times New Roman" w:cs="Times New Roman"/>
          <w:i/>
          <w:sz w:val="24"/>
          <w:szCs w:val="24"/>
        </w:rPr>
        <w:t>p-curve</w:t>
      </w:r>
      <w:r w:rsidR="006A46EA" w:rsidRPr="0056771D">
        <w:rPr>
          <w:rFonts w:ascii="Times New Roman" w:hAnsi="Times New Roman" w:cs="Times New Roman"/>
          <w:sz w:val="24"/>
          <w:szCs w:val="24"/>
        </w:rPr>
        <w:t xml:space="preserve"> visually displays </w:t>
      </w:r>
      <w:r w:rsidR="002B0DCF" w:rsidRPr="0056771D">
        <w:rPr>
          <w:rFonts w:ascii="Times New Roman" w:hAnsi="Times New Roman" w:cs="Times New Roman"/>
          <w:sz w:val="24"/>
          <w:szCs w:val="24"/>
        </w:rPr>
        <w:t>the dis</w:t>
      </w:r>
      <w:r w:rsidR="002B0DCF">
        <w:rPr>
          <w:rFonts w:ascii="Times New Roman" w:hAnsi="Times New Roman" w:cs="Times New Roman"/>
          <w:sz w:val="24"/>
          <w:szCs w:val="24"/>
        </w:rPr>
        <w:t>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sidRPr="002D648B">
        <w:rPr>
          <w:rFonts w:ascii="Times New Roman" w:hAnsi="Times New Roman" w:cs="Times New Roman"/>
          <w:i/>
          <w:sz w:val="24"/>
          <w:szCs w:val="24"/>
        </w:rPr>
        <w:t>p</w:t>
      </w:r>
      <w:r w:rsidR="008A1F24">
        <w:rPr>
          <w:rFonts w:ascii="Times New Roman" w:hAnsi="Times New Roman" w:cs="Times New Roman"/>
          <w:sz w:val="24"/>
          <w:szCs w:val="24"/>
        </w:rPr>
        <w:t xml:space="preserve">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1B05040F"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 xml:space="preserve">be explained by level 2 nesting of effect sizes within </w:t>
      </w:r>
      <w:r w:rsidR="00D21330">
        <w:rPr>
          <w:rFonts w:ascii="Times New Roman" w:hAnsi="Times New Roman" w:cs="Times New Roman"/>
          <w:sz w:val="24"/>
          <w:szCs w:val="24"/>
        </w:rPr>
        <w:lastRenderedPageBreak/>
        <w:t>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F4301D" w:rsidRPr="00ED6FEA">
        <w:rPr>
          <w:rFonts w:ascii="Times New Roman" w:hAnsi="Times New Roman" w:cs="Times New Roman"/>
          <w:sz w:val="24"/>
          <w:szCs w:val="24"/>
        </w:rPr>
        <w:t>3</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5F93AC7B"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3"/>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.0002, 95% CI = [-.10, .10</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003F2F9E" w:rsidRPr="00ED2D3B">
        <w:rPr>
          <w:rFonts w:ascii="Times New Roman" w:hAnsi="Times New Roman" w:cs="Times New Roman"/>
          <w:sz w:val="24"/>
          <w:szCs w:val="24"/>
        </w:rPr>
        <w:t xml:space="preserve">9]),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-.10, 95% CI = [-.20, -.01]</w:t>
      </w:r>
      <w:r w:rsidR="0056695A">
        <w:rPr>
          <w:rFonts w:ascii="Times New Roman" w:hAnsi="Times New Roman" w:cs="Times New Roman"/>
          <w:sz w:val="24"/>
          <w:szCs w:val="24"/>
        </w:rPr>
        <w:t xml:space="preserve">) was significant such that studies using the NPI produced slightly smaller effect sizes than studies </w:t>
      </w:r>
      <w:r w:rsidR="0056695A">
        <w:rPr>
          <w:rFonts w:ascii="Times New Roman" w:hAnsi="Times New Roman" w:cs="Times New Roman"/>
          <w:sz w:val="24"/>
          <w:szCs w:val="24"/>
        </w:rPr>
        <w:lastRenderedPageBreak/>
        <w:t xml:space="preserve">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also not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p>
    <w:p w14:paraId="7CE74A69" w14:textId="67DCB1BA"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 xml:space="preserve">and 28 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 </w:t>
      </w:r>
      <w:r w:rsidR="00EF5EB7" w:rsidRPr="003F2F9E">
        <w:rPr>
          <w:rFonts w:ascii="Times New Roman" w:hAnsi="Times New Roman" w:cs="Times New Roman"/>
          <w:sz w:val="24"/>
          <w:szCs w:val="24"/>
        </w:rPr>
        <w:t>76%</w:t>
      </w:r>
      <w:r w:rsidR="00EF5EB7">
        <w:rPr>
          <w:rFonts w:ascii="Times New Roman" w:hAnsi="Times New Roman" w:cs="Times New Roman"/>
          <w:sz w:val="24"/>
          <w:szCs w:val="24"/>
        </w:rPr>
        <w:t>)</w:t>
      </w:r>
      <w:r w:rsidR="00696CE7">
        <w:rPr>
          <w:rFonts w:ascii="Times New Roman" w:hAnsi="Times New Roman" w:cs="Times New Roman"/>
          <w:sz w:val="24"/>
          <w:szCs w:val="24"/>
        </w:rPr>
        <w:t xml:space="preserve">, consequently,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[.19</w:t>
      </w:r>
      <w:r w:rsidR="003F2F9E" w:rsidRPr="003F2F9E">
        <w:rPr>
          <w:rFonts w:ascii="Times New Roman" w:hAnsi="Times New Roman" w:cs="Times New Roman"/>
          <w:sz w:val="24"/>
          <w:szCs w:val="24"/>
        </w:rPr>
        <w:t>, .29]</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.26</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lastRenderedPageBreak/>
        <w:t xml:space="preserve">than that based on a combination of difference scores and regression residuals). The overall pattern of results remained the same with and without difference scores—in both </w:t>
      </w:r>
      <w:proofErr w:type="gramStart"/>
      <w:r w:rsidR="003F2F9E" w:rsidRPr="003F2F9E">
        <w:rPr>
          <w:rFonts w:ascii="Times New Roman" w:hAnsi="Times New Roman" w:cs="Times New Roman"/>
          <w:sz w:val="24"/>
          <w:szCs w:val="24"/>
        </w:rPr>
        <w:t>cases,</w:t>
      </w:r>
      <w:proofErr w:type="gramEnd"/>
      <w:r w:rsidR="003F2F9E" w:rsidRPr="003F2F9E">
        <w:rPr>
          <w:rFonts w:ascii="Times New Roman" w:hAnsi="Times New Roman" w:cs="Times New Roman"/>
          <w:sz w:val="24"/>
          <w:szCs w:val="24"/>
        </w:rPr>
        <w:t xml:space="preserve"> </w:t>
      </w:r>
      <w:r w:rsidR="001B6E74">
        <w:rPr>
          <w:rFonts w:ascii="Times New Roman" w:hAnsi="Times New Roman" w:cs="Times New Roman"/>
          <w:sz w:val="24"/>
          <w:szCs w:val="24"/>
        </w:rPr>
        <w:t>none of t</w:t>
      </w:r>
      <w:r w:rsidR="00696CE7">
        <w:rPr>
          <w:rFonts w:ascii="Times New Roman" w:hAnsi="Times New Roman" w:cs="Times New Roman"/>
          <w:sz w:val="24"/>
          <w:szCs w:val="24"/>
        </w:rPr>
        <w:t>he methodological moderators were</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xml:space="preserve">. </w:t>
      </w:r>
      <w:r w:rsidR="00696CE7">
        <w:rPr>
          <w:rFonts w:ascii="Times New Roman" w:hAnsi="Times New Roman" w:cs="Times New Roman"/>
          <w:sz w:val="24"/>
          <w:szCs w:val="24"/>
        </w:rPr>
        <w:t>T</w:t>
      </w:r>
      <w:r w:rsidR="003F2F9E" w:rsidRPr="00ED2D3B">
        <w:rPr>
          <w:rFonts w:ascii="Times New Roman" w:hAnsi="Times New Roman" w:cs="Times New Roman"/>
          <w:sz w:val="24"/>
          <w:szCs w:val="24"/>
        </w:rPr>
        <w: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069B9FB3"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[-.0</w:t>
      </w:r>
      <w:r w:rsidR="0071377A" w:rsidRPr="00D72307">
        <w:rPr>
          <w:rFonts w:ascii="Times New Roman" w:hAnsi="Times New Roman" w:cs="Times New Roman"/>
          <w:sz w:val="24"/>
          <w:szCs w:val="24"/>
        </w:rPr>
        <w:t>0</w:t>
      </w:r>
      <w:r w:rsidR="00C70F15" w:rsidRPr="00D72307">
        <w:rPr>
          <w:rFonts w:ascii="Times New Roman" w:hAnsi="Times New Roman" w:cs="Times New Roman"/>
          <w:sz w:val="24"/>
          <w:szCs w:val="24"/>
        </w:rPr>
        <w:t>4, .1</w:t>
      </w:r>
      <w:r w:rsidR="0071377A" w:rsidRPr="00D72307">
        <w:rPr>
          <w:rFonts w:ascii="Times New Roman" w:hAnsi="Times New Roman" w:cs="Times New Roman"/>
          <w:sz w:val="24"/>
          <w:szCs w:val="24"/>
        </w:rPr>
        <w:t>1</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w:t>
      </w:r>
      <w:r w:rsidR="0012182B">
        <w:rPr>
          <w:rFonts w:ascii="Times New Roman" w:hAnsi="Times New Roman" w:cs="Times New Roman"/>
          <w:sz w:val="24"/>
          <w:szCs w:val="24"/>
        </w:rPr>
        <w:lastRenderedPageBreak/>
        <w:t xml:space="preserve">reported the methodological moderator results separately for agentic criteria (in Table 5) and communal criteria (in Table 6). </w:t>
      </w:r>
      <w:r w:rsidR="00F55DC9">
        <w:rPr>
          <w:rFonts w:ascii="Times New Roman" w:hAnsi="Times New Roman" w:cs="Times New Roman"/>
          <w:sz w:val="24"/>
          <w:szCs w:val="24"/>
        </w:rPr>
        <w:t>For these analyses</w:t>
      </w:r>
      <w:r w:rsidR="0012182B">
        <w:rPr>
          <w:rFonts w:ascii="Times New Roman" w:hAnsi="Times New Roman" w:cs="Times New Roman"/>
          <w:sz w:val="24"/>
          <w:szCs w:val="24"/>
        </w:rPr>
        <w:t>, none of the methodological moderators w</w:t>
      </w:r>
      <w:r w:rsidR="009E4FD7">
        <w:rPr>
          <w:rFonts w:ascii="Times New Roman" w:hAnsi="Times New Roman" w:cs="Times New Roman"/>
          <w:sz w:val="24"/>
          <w:szCs w:val="24"/>
        </w:rPr>
        <w:t>ere</w:t>
      </w:r>
      <w:r w:rsidR="0012182B">
        <w:rPr>
          <w:rFonts w:ascii="Times New Roman" w:hAnsi="Times New Roman" w:cs="Times New Roman"/>
          <w:sz w:val="24"/>
          <w:szCs w:val="24"/>
        </w:rPr>
        <w:t xml:space="preserve"> statistically significant.</w:t>
      </w:r>
    </w:p>
    <w:p w14:paraId="23C7652C" w14:textId="3381151D" w:rsidR="009E4FD7" w:rsidRPr="006F3145" w:rsidRDefault="009E4FD7" w:rsidP="006F3145">
      <w:pPr>
        <w:spacing w:after="0" w:line="480" w:lineRule="auto"/>
        <w:rPr>
          <w:rFonts w:ascii="Times New Roman" w:hAnsi="Times New Roman" w:cs="Times New Roman"/>
          <w:b/>
          <w:sz w:val="24"/>
          <w:szCs w:val="24"/>
        </w:rPr>
      </w:pPr>
      <w:r w:rsidRPr="006F3145">
        <w:rPr>
          <w:rFonts w:ascii="Times New Roman" w:hAnsi="Times New Roman" w:cs="Times New Roman"/>
          <w:b/>
          <w:sz w:val="24"/>
          <w:szCs w:val="24"/>
        </w:rPr>
        <w:t>Publication Bias</w:t>
      </w:r>
    </w:p>
    <w:p w14:paraId="6A256685" w14:textId="517082EB" w:rsidR="00E47B6D" w:rsidRDefault="009E4F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B03CF9">
        <w:rPr>
          <w:rFonts w:ascii="Times New Roman" w:hAnsi="Times New Roman" w:cs="Times New Roman"/>
          <w:sz w:val="24"/>
          <w:szCs w:val="24"/>
        </w:rPr>
        <w:t>ublication bias</w:t>
      </w:r>
      <w:r>
        <w:rPr>
          <w:rFonts w:ascii="Times New Roman" w:hAnsi="Times New Roman" w:cs="Times New Roman"/>
          <w:sz w:val="24"/>
          <w:szCs w:val="24"/>
        </w:rPr>
        <w:t xml:space="preserve"> was investigated</w:t>
      </w:r>
      <w:r w:rsidR="00B03CF9">
        <w:rPr>
          <w:rFonts w:ascii="Times New Roman" w:hAnsi="Times New Roman" w:cs="Times New Roman"/>
          <w:sz w:val="24"/>
          <w:szCs w:val="24"/>
        </w:rPr>
        <w:t xml:space="preserve"> </w:t>
      </w:r>
      <w:r>
        <w:rPr>
          <w:rFonts w:ascii="Times New Roman" w:hAnsi="Times New Roman" w:cs="Times New Roman"/>
          <w:sz w:val="24"/>
          <w:szCs w:val="24"/>
        </w:rPr>
        <w:t>for the</w:t>
      </w:r>
      <w:r w:rsidR="00B03CF9">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sidR="00B03CF9">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sidR="003154A2">
        <w:rPr>
          <w:rFonts w:ascii="Times New Roman" w:hAnsi="Times New Roman" w:cs="Times New Roman"/>
          <w:sz w:val="24"/>
          <w:szCs w:val="24"/>
        </w:rPr>
        <w:t xml:space="preserve">as </w:t>
      </w:r>
      <w:r w:rsidR="00E05D6B">
        <w:rPr>
          <w:rFonts w:ascii="Times New Roman" w:hAnsi="Times New Roman" w:cs="Times New Roman"/>
          <w:sz w:val="24"/>
          <w:szCs w:val="24"/>
        </w:rPr>
        <w:t>reported</w:t>
      </w:r>
      <w:r w:rsidR="003154A2">
        <w:rPr>
          <w:rFonts w:ascii="Times New Roman" w:hAnsi="Times New Roman" w:cs="Times New Roman"/>
          <w:sz w:val="24"/>
          <w:szCs w:val="24"/>
        </w:rPr>
        <w:t xml:space="preserve"> above, we compared published to unpublished studies—the concern being that studies with larger effect sizes </w:t>
      </w:r>
      <w:r w:rsidR="00FC1E83">
        <w:rPr>
          <w:rFonts w:ascii="Times New Roman" w:hAnsi="Times New Roman" w:cs="Times New Roman"/>
          <w:sz w:val="24"/>
          <w:szCs w:val="24"/>
        </w:rPr>
        <w:t>might be</w:t>
      </w:r>
      <w:r w:rsidR="003154A2">
        <w:rPr>
          <w:rFonts w:ascii="Times New Roman" w:hAnsi="Times New Roman" w:cs="Times New Roman"/>
          <w:sz w:val="24"/>
          <w:szCs w:val="24"/>
        </w:rPr>
        <w:t xml:space="preserve"> more likely to get published. </w:t>
      </w:r>
      <w:r w:rsidR="00FC1E83">
        <w:rPr>
          <w:rFonts w:ascii="Times New Roman" w:hAnsi="Times New Roman" w:cs="Times New Roman"/>
          <w:sz w:val="24"/>
          <w:szCs w:val="24"/>
        </w:rPr>
        <w:t>This was not the case in the current paper because we</w:t>
      </w:r>
      <w:r w:rsidR="003154A2">
        <w:rPr>
          <w:rFonts w:ascii="Times New Roman" w:hAnsi="Times New Roman" w:cs="Times New Roman"/>
          <w:sz w:val="24"/>
          <w:szCs w:val="24"/>
        </w:rPr>
        <w:t xml:space="preserve"> found that the effect sizes did not differ between published and unpublished studies</w:t>
      </w:r>
      <w:r w:rsidR="00D72307">
        <w:rPr>
          <w:rFonts w:ascii="Times New Roman" w:hAnsi="Times New Roman" w:cs="Times New Roman"/>
          <w:sz w:val="24"/>
          <w:szCs w:val="24"/>
        </w:rPr>
        <w:t xml:space="preserve"> (see results for ‘Publication Type’ in Tables 3 through 6)</w:t>
      </w:r>
      <w:r w:rsidR="003154A2">
        <w:rPr>
          <w:rFonts w:ascii="Times New Roman" w:hAnsi="Times New Roman" w:cs="Times New Roman"/>
          <w:sz w:val="24"/>
          <w:szCs w:val="24"/>
        </w:rPr>
        <w:t xml:space="preserve">. Second, </w:t>
      </w:r>
      <w:r w:rsidR="00B03CF9">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 xml:space="preserve">In general, studies </w:t>
      </w:r>
      <w:r w:rsidR="00FC1E83">
        <w:rPr>
          <w:rFonts w:ascii="Times New Roman" w:hAnsi="Times New Roman" w:cs="Times New Roman"/>
          <w:sz w:val="24"/>
          <w:szCs w:val="24"/>
        </w:rPr>
        <w:t xml:space="preserve">with a larger number of participants </w:t>
      </w:r>
      <w:r w:rsidR="00A62DDF">
        <w:rPr>
          <w:rFonts w:ascii="Times New Roman" w:hAnsi="Times New Roman" w:cs="Times New Roman"/>
          <w:sz w:val="24"/>
          <w:szCs w:val="24"/>
        </w:rPr>
        <w:t>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studies </w:t>
      </w:r>
      <w:r w:rsidR="00FC1E83">
        <w:rPr>
          <w:rFonts w:ascii="Times New Roman" w:hAnsi="Times New Roman" w:cs="Times New Roman"/>
          <w:sz w:val="24"/>
          <w:szCs w:val="24"/>
        </w:rPr>
        <w:t xml:space="preserve">with a smaller number of participants </w:t>
      </w:r>
      <w:r w:rsidR="003043E5">
        <w:rPr>
          <w:rFonts w:ascii="Times New Roman" w:hAnsi="Times New Roman" w:cs="Times New Roman"/>
          <w:sz w:val="24"/>
          <w:szCs w:val="24"/>
        </w:rPr>
        <w:t xml:space="preserve">are expected to </w:t>
      </w:r>
      <w:r w:rsidR="00F55DC9">
        <w:rPr>
          <w:rFonts w:ascii="Times New Roman" w:hAnsi="Times New Roman" w:cs="Times New Roman"/>
          <w:sz w:val="24"/>
          <w:szCs w:val="24"/>
        </w:rPr>
        <w:t xml:space="preserve">be located </w:t>
      </w:r>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 xml:space="preserve">and </w:t>
      </w:r>
      <w:r w:rsidR="00D72307">
        <w:rPr>
          <w:rFonts w:ascii="Times New Roman" w:hAnsi="Times New Roman" w:cs="Times New Roman"/>
          <w:sz w:val="24"/>
          <w:szCs w:val="24"/>
        </w:rPr>
        <w:t>exhibit</w:t>
      </w:r>
      <w:r w:rsidR="00A62DDF">
        <w:rPr>
          <w:rFonts w:ascii="Times New Roman" w:hAnsi="Times New Roman" w:cs="Times New Roman"/>
          <w:sz w:val="24"/>
          <w:szCs w:val="24"/>
        </w:rPr>
        <w:t xml:space="preserve"> </w:t>
      </w:r>
      <w:r w:rsidR="00D72307">
        <w:rPr>
          <w:rFonts w:ascii="Times New Roman" w:hAnsi="Times New Roman" w:cs="Times New Roman"/>
          <w:sz w:val="24"/>
          <w:szCs w:val="24"/>
        </w:rPr>
        <w:t>greater variability</w:t>
      </w:r>
      <w:r w:rsidR="00A62DDF">
        <w:rPr>
          <w:rFonts w:ascii="Times New Roman" w:hAnsi="Times New Roman" w:cs="Times New Roman"/>
          <w:sz w:val="24"/>
          <w:szCs w:val="24"/>
        </w:rPr>
        <w:t xml:space="preserve">. Publication bias is indicated by a lack of symmetry </w:t>
      </w:r>
      <w:r w:rsidR="00251CC7">
        <w:rPr>
          <w:rFonts w:ascii="Times New Roman" w:hAnsi="Times New Roman" w:cs="Times New Roman"/>
          <w:sz w:val="24"/>
          <w:szCs w:val="24"/>
        </w:rPr>
        <w:t>about the mean with smaller studies tending to have larger than average effect sizes</w:t>
      </w:r>
      <w:r w:rsidR="00373D7D">
        <w:rPr>
          <w:rFonts w:ascii="Times New Roman" w:hAnsi="Times New Roman" w:cs="Times New Roman"/>
          <w:sz w:val="24"/>
          <w:szCs w:val="24"/>
        </w:rPr>
        <w:t xml:space="preserve"> (</w:t>
      </w:r>
      <w:r w:rsidR="00F55DC9">
        <w:rPr>
          <w:rFonts w:ascii="Times New Roman" w:hAnsi="Times New Roman" w:cs="Times New Roman"/>
          <w:sz w:val="24"/>
          <w:szCs w:val="24"/>
        </w:rPr>
        <w:t xml:space="preserve">i.e., to be located </w:t>
      </w:r>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r w:rsidR="00F55DC9">
        <w:rPr>
          <w:rFonts w:ascii="Times New Roman" w:hAnsi="Times New Roman" w:cs="Times New Roman"/>
          <w:sz w:val="24"/>
          <w:szCs w:val="24"/>
        </w:rPr>
        <w:t xml:space="preserve">some </w:t>
      </w:r>
      <w:r w:rsidR="00373D7D">
        <w:rPr>
          <w:rFonts w:ascii="Times New Roman" w:hAnsi="Times New Roman" w:cs="Times New Roman"/>
          <w:sz w:val="24"/>
          <w:szCs w:val="24"/>
        </w:rPr>
        <w:t>studies</w:t>
      </w:r>
      <w:r w:rsidR="00F55DC9">
        <w:rPr>
          <w:rFonts w:ascii="Times New Roman" w:hAnsi="Times New Roman" w:cs="Times New Roman"/>
          <w:sz w:val="24"/>
          <w:szCs w:val="24"/>
        </w:rPr>
        <w:t xml:space="preserve"> with smaller effect sizes (i.e., studies </w:t>
      </w:r>
      <w:r w:rsidR="00373D7D">
        <w:rPr>
          <w:rFonts w:ascii="Times New Roman" w:hAnsi="Times New Roman" w:cs="Times New Roman"/>
          <w:sz w:val="24"/>
          <w:szCs w:val="24"/>
        </w:rPr>
        <w:t>on the left side of the graph</w:t>
      </w:r>
      <w:r w:rsidR="00F55DC9">
        <w:rPr>
          <w:rFonts w:ascii="Times New Roman" w:hAnsi="Times New Roman" w:cs="Times New Roman"/>
          <w:sz w:val="24"/>
          <w:szCs w:val="24"/>
        </w:rPr>
        <w:t>)</w:t>
      </w:r>
      <w:r w:rsidR="00373D7D">
        <w:rPr>
          <w:rFonts w:ascii="Times New Roman" w:hAnsi="Times New Roman" w:cs="Times New Roman"/>
          <w:sz w:val="24"/>
          <w:szCs w:val="24"/>
        </w:rPr>
        <w:t xml:space="preserve"> are missing from the meta-analysis</w:t>
      </w:r>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r>
        <w:rPr>
          <w:rFonts w:ascii="Times New Roman" w:hAnsi="Times New Roman" w:cs="Times New Roman"/>
          <w:sz w:val="24"/>
          <w:szCs w:val="24"/>
        </w:rPr>
        <w:t>,</w:t>
      </w:r>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w:t>
      </w:r>
      <w:r w:rsidR="003154A2">
        <w:rPr>
          <w:rFonts w:ascii="Times New Roman" w:hAnsi="Times New Roman" w:cs="Times New Roman"/>
          <w:sz w:val="24"/>
          <w:szCs w:val="24"/>
        </w:rPr>
        <w:t>Third, t</w:t>
      </w:r>
      <w:r w:rsidR="00373D7D">
        <w:rPr>
          <w:rFonts w:ascii="Times New Roman" w:hAnsi="Times New Roman" w:cs="Times New Roman"/>
          <w:sz w:val="24"/>
          <w:szCs w:val="24"/>
        </w:rPr>
        <w:t xml:space="preserve">o quantify the magnitude of any potential publication bias we also performed </w:t>
      </w:r>
      <w:r w:rsidR="00B03CF9">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w:t>
      </w:r>
      <w:r w:rsidR="00373D7D">
        <w:rPr>
          <w:rFonts w:ascii="Times New Roman" w:hAnsi="Times New Roman" w:cs="Times New Roman"/>
          <w:sz w:val="24"/>
          <w:szCs w:val="24"/>
        </w:rPr>
        <w:lastRenderedPageBreak/>
        <w:t>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 these</w:t>
      </w:r>
      <w:r w:rsidR="00027735">
        <w:rPr>
          <w:rFonts w:ascii="Times New Roman" w:hAnsi="Times New Roman" w:cs="Times New Roman"/>
          <w:sz w:val="24"/>
          <w:szCs w:val="24"/>
        </w:rPr>
        <w:t xml:space="preserve"> missing studies in order to </w:t>
      </w:r>
      <w:r w:rsidR="00373D7D">
        <w:rPr>
          <w:rFonts w:ascii="Times New Roman" w:hAnsi="Times New Roman" w:cs="Times New Roman"/>
          <w:sz w:val="24"/>
          <w:szCs w:val="24"/>
        </w:rPr>
        <w:t>compute a less biased</w:t>
      </w:r>
      <w:r>
        <w:rPr>
          <w:rFonts w:ascii="Times New Roman" w:hAnsi="Times New Roman" w:cs="Times New Roman"/>
          <w:sz w:val="24"/>
          <w:szCs w:val="24"/>
        </w:rPr>
        <w:t>, “adjusted”</w:t>
      </w:r>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r w:rsidR="00F55DC9">
        <w:rPr>
          <w:rFonts w:ascii="Times New Roman" w:hAnsi="Times New Roman" w:cs="Times New Roman"/>
          <w:sz w:val="24"/>
          <w:szCs w:val="24"/>
        </w:rPr>
        <w:t>T</w:t>
      </w:r>
      <w:r w:rsidR="00C44D7B">
        <w:rPr>
          <w:rFonts w:ascii="Times New Roman" w:hAnsi="Times New Roman" w:cs="Times New Roman"/>
          <w:sz w:val="24"/>
          <w:szCs w:val="24"/>
        </w:rPr>
        <w:t xml:space="preserve">he observed point estimate for overall self-enhancement was .21 (95% CI = [.16, .26]), whereas the adjusted value was .17 (95% CI = [.12, .23]); for agentic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w:t>
      </w:r>
      <w:r w:rsidR="00027735" w:rsidRPr="00987FE2">
        <w:rPr>
          <w:rFonts w:ascii="Times New Roman" w:hAnsi="Times New Roman" w:cs="Times New Roman"/>
          <w:sz w:val="24"/>
          <w:szCs w:val="24"/>
        </w:rPr>
        <w:t>35).</w:t>
      </w:r>
      <w:r w:rsidR="005529AB" w:rsidRPr="00987FE2">
        <w:rPr>
          <w:rFonts w:ascii="Times New Roman" w:hAnsi="Times New Roman" w:cs="Times New Roman"/>
          <w:sz w:val="24"/>
          <w:szCs w:val="24"/>
        </w:rPr>
        <w:t xml:space="preserve"> </w:t>
      </w:r>
      <w:r w:rsidR="005529AB" w:rsidRPr="006F3145">
        <w:rPr>
          <w:rFonts w:ascii="Times New Roman" w:hAnsi="Times New Roman" w:cs="Times New Roman"/>
          <w:sz w:val="24"/>
          <w:szCs w:val="24"/>
        </w:rPr>
        <w:t xml:space="preserve">If the </w:t>
      </w:r>
      <w:r w:rsidR="00027735" w:rsidRPr="006F3145">
        <w:rPr>
          <w:rFonts w:ascii="Times New Roman" w:hAnsi="Times New Roman" w:cs="Times New Roman"/>
          <w:i/>
          <w:sz w:val="24"/>
          <w:szCs w:val="24"/>
        </w:rPr>
        <w:t>p-curve</w:t>
      </w:r>
      <w:r w:rsidR="00027735"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distribution is right-skewed</w:t>
      </w:r>
      <w:r w:rsidR="00027735" w:rsidRPr="006F3145">
        <w:rPr>
          <w:rFonts w:ascii="Times New Roman" w:hAnsi="Times New Roman" w:cs="Times New Roman"/>
          <w:sz w:val="24"/>
          <w:szCs w:val="24"/>
        </w:rPr>
        <w:t>,</w:t>
      </w:r>
      <w:r w:rsidR="005529AB" w:rsidRPr="006F3145">
        <w:rPr>
          <w:rFonts w:ascii="Times New Roman" w:hAnsi="Times New Roman" w:cs="Times New Roman"/>
          <w:sz w:val="24"/>
          <w:szCs w:val="24"/>
        </w:rPr>
        <w:t xml:space="preserve"> this is an indication that publication bias is less likely b</w:t>
      </w:r>
      <w:r w:rsidR="00750482" w:rsidRPr="006F3145">
        <w:rPr>
          <w:rFonts w:ascii="Times New Roman" w:hAnsi="Times New Roman" w:cs="Times New Roman"/>
          <w:sz w:val="24"/>
          <w:szCs w:val="24"/>
        </w:rPr>
        <w:t xml:space="preserve">ecause a larger number of the </w:t>
      </w:r>
      <w:r w:rsidR="00750482" w:rsidRPr="006F3145">
        <w:rPr>
          <w:rFonts w:ascii="Times New Roman" w:hAnsi="Times New Roman" w:cs="Times New Roman"/>
          <w:i/>
          <w:sz w:val="24"/>
          <w:szCs w:val="24"/>
        </w:rPr>
        <w:t>p</w:t>
      </w:r>
      <w:r w:rsidR="00750482"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values are near</w:t>
      </w:r>
      <w:r w:rsidR="00027735" w:rsidRPr="006F3145">
        <w:rPr>
          <w:rFonts w:ascii="Times New Roman" w:hAnsi="Times New Roman" w:cs="Times New Roman"/>
          <w:sz w:val="24"/>
          <w:szCs w:val="24"/>
        </w:rPr>
        <w:t xml:space="preserve"> .01 rather than the high .04s</w:t>
      </w:r>
      <w:r w:rsidR="005529AB" w:rsidRPr="006F3145">
        <w:rPr>
          <w:rFonts w:ascii="Times New Roman" w:hAnsi="Times New Roman" w:cs="Times New Roman"/>
          <w:sz w:val="24"/>
          <w:szCs w:val="24"/>
        </w:rPr>
        <w:t>.</w:t>
      </w:r>
      <w:r w:rsidR="005529AB" w:rsidRPr="00987FE2">
        <w:rPr>
          <w:rFonts w:ascii="Times New Roman" w:hAnsi="Times New Roman" w:cs="Times New Roman"/>
          <w:sz w:val="24"/>
          <w:szCs w:val="24"/>
        </w:rPr>
        <w:t xml:space="preserve"> </w:t>
      </w:r>
      <w:r w:rsidR="00E47B6D" w:rsidRPr="00987FE2">
        <w:rPr>
          <w:rFonts w:ascii="Times New Roman" w:hAnsi="Times New Roman" w:cs="Times New Roman"/>
          <w:sz w:val="24"/>
          <w:szCs w:val="24"/>
        </w:rPr>
        <w:t>F</w:t>
      </w:r>
      <w:r w:rsidR="00E47B6D">
        <w:rPr>
          <w:rFonts w:ascii="Times New Roman" w:hAnsi="Times New Roman" w:cs="Times New Roman"/>
          <w:sz w:val="24"/>
          <w:szCs w:val="24"/>
        </w:rPr>
        <w:t xml:space="preserve">or overall self-enhancement, </w:t>
      </w:r>
      <w:r w:rsidR="00E47B6D" w:rsidRPr="00E47B6D">
        <w:rPr>
          <w:rFonts w:ascii="Times New Roman" w:hAnsi="Times New Roman" w:cs="Times New Roman"/>
          <w:sz w:val="24"/>
          <w:szCs w:val="24"/>
        </w:rPr>
        <w:t>13 of</w:t>
      </w:r>
      <w:r w:rsidR="00E47B6D">
        <w:rPr>
          <w:rFonts w:ascii="Times New Roman" w:hAnsi="Times New Roman" w:cs="Times New Roman"/>
          <w:sz w:val="24"/>
          <w:szCs w:val="24"/>
        </w:rPr>
        <w:t xml:space="preserve"> 36 effect sizes</w:t>
      </w:r>
      <w:r w:rsidR="00E47B6D" w:rsidRPr="00E47B6D">
        <w:rPr>
          <w:rFonts w:ascii="Times New Roman" w:hAnsi="Times New Roman" w:cs="Times New Roman"/>
          <w:sz w:val="24"/>
          <w:szCs w:val="24"/>
        </w:rPr>
        <w:t xml:space="preserve"> were excluded from </w:t>
      </w:r>
      <w:r w:rsidR="00E47B6D">
        <w:rPr>
          <w:rFonts w:ascii="Times New Roman" w:hAnsi="Times New Roman" w:cs="Times New Roman"/>
          <w:sz w:val="24"/>
          <w:szCs w:val="24"/>
        </w:rPr>
        <w:t xml:space="preserve">the </w:t>
      </w:r>
      <w:r w:rsidR="00E47B6D" w:rsidRPr="006F3145">
        <w:rPr>
          <w:rFonts w:ascii="Times New Roman" w:hAnsi="Times New Roman" w:cs="Times New Roman"/>
          <w:i/>
          <w:sz w:val="24"/>
          <w:szCs w:val="24"/>
        </w:rPr>
        <w:t>p-curve</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analysis </w:t>
      </w:r>
      <w:r w:rsidR="00E47B6D" w:rsidRPr="00FC1E83">
        <w:rPr>
          <w:rFonts w:ascii="Times New Roman" w:hAnsi="Times New Roman" w:cs="Times New Roman"/>
          <w:sz w:val="24"/>
          <w:szCs w:val="24"/>
        </w:rPr>
        <w:t>because they were not statistically significant</w:t>
      </w:r>
      <w:r w:rsidR="00E95A3F" w:rsidRPr="00FC1E83">
        <w:rPr>
          <w:rFonts w:ascii="Times New Roman" w:hAnsi="Times New Roman" w:cs="Times New Roman"/>
          <w:sz w:val="24"/>
          <w:szCs w:val="24"/>
        </w:rPr>
        <w:t>, leaving 23 effect sizes to include in the analysis</w:t>
      </w:r>
      <w:r w:rsidR="00E47B6D" w:rsidRPr="00FC1E83">
        <w:rPr>
          <w:rFonts w:ascii="Times New Roman" w:hAnsi="Times New Roman" w:cs="Times New Roman"/>
          <w:sz w:val="24"/>
          <w:szCs w:val="24"/>
        </w:rPr>
        <w:t xml:space="preserve">. The results </w:t>
      </w:r>
      <w:r w:rsidR="00E95A3F" w:rsidRPr="00FC1E83">
        <w:rPr>
          <w:rFonts w:ascii="Times New Roman" w:hAnsi="Times New Roman" w:cs="Times New Roman"/>
          <w:sz w:val="24"/>
          <w:szCs w:val="24"/>
        </w:rPr>
        <w:t xml:space="preserve">are summarized in Figure 4 where </w:t>
      </w:r>
      <w:r w:rsidR="00E47B6D" w:rsidRPr="00FC1E83">
        <w:rPr>
          <w:rFonts w:ascii="Times New Roman" w:hAnsi="Times New Roman" w:cs="Times New Roman"/>
          <w:sz w:val="24"/>
          <w:szCs w:val="24"/>
        </w:rPr>
        <w:t xml:space="preserve">one can see that the distribution is </w:t>
      </w:r>
      <w:r w:rsidR="00E95A3F" w:rsidRPr="00FC1E83">
        <w:rPr>
          <w:rFonts w:ascii="Times New Roman" w:hAnsi="Times New Roman" w:cs="Times New Roman"/>
          <w:sz w:val="24"/>
          <w:szCs w:val="24"/>
        </w:rPr>
        <w:t xml:space="preserve">right-skewed; </w:t>
      </w:r>
      <w:r w:rsidR="00E95A3F" w:rsidRPr="006F3145">
        <w:rPr>
          <w:rFonts w:ascii="Times New Roman" w:hAnsi="Times New Roman" w:cs="Times New Roman"/>
          <w:color w:val="000000"/>
          <w:sz w:val="24"/>
          <w:szCs w:val="24"/>
        </w:rPr>
        <w:t xml:space="preserve">74% of effect sizes had </w:t>
      </w:r>
      <w:r w:rsidR="00E95A3F" w:rsidRPr="006F3145">
        <w:rPr>
          <w:rFonts w:ascii="Times New Roman" w:hAnsi="Times New Roman" w:cs="Times New Roman"/>
          <w:i/>
          <w:iCs/>
          <w:color w:val="000000"/>
          <w:sz w:val="24"/>
          <w:szCs w:val="24"/>
        </w:rPr>
        <w:t>p</w:t>
      </w:r>
      <w:r w:rsidR="00E95A3F" w:rsidRPr="006F3145">
        <w:rPr>
          <w:rFonts w:ascii="Times New Roman" w:hAnsi="Times New Roman" w:cs="Times New Roman"/>
          <w:color w:val="000000"/>
          <w:sz w:val="24"/>
          <w:szCs w:val="24"/>
        </w:rPr>
        <w:t xml:space="preserve"> values smaller or equal to 0.01, and 91% no larger than 0.02. The curve is significantly right-skewed based on both the binomial test (which tests the share of significant results </w:t>
      </w:r>
      <w:r w:rsidR="00CC1FF5">
        <w:rPr>
          <w:rFonts w:ascii="Times New Roman" w:hAnsi="Times New Roman" w:cs="Times New Roman"/>
          <w:color w:val="000000"/>
          <w:sz w:val="24"/>
          <w:szCs w:val="24"/>
        </w:rPr>
        <w:t xml:space="preserve">for </w:t>
      </w:r>
      <w:r w:rsidR="00CC1FF5" w:rsidRPr="0056771D">
        <w:rPr>
          <w:rFonts w:ascii="Times New Roman" w:hAnsi="Times New Roman" w:cs="Times New Roman"/>
          <w:i/>
          <w:color w:val="000000"/>
          <w:sz w:val="24"/>
          <w:szCs w:val="24"/>
        </w:rPr>
        <w:t>p</w:t>
      </w:r>
      <w:r w:rsidR="00CC1FF5">
        <w:rPr>
          <w:rFonts w:ascii="Times New Roman" w:hAnsi="Times New Roman" w:cs="Times New Roman"/>
          <w:color w:val="000000"/>
          <w:sz w:val="24"/>
          <w:szCs w:val="24"/>
        </w:rPr>
        <w:t xml:space="preserve"> values less than .025</w:t>
      </w:r>
      <w:r w:rsidR="00E95A3F" w:rsidRPr="00ED155D">
        <w:rPr>
          <w:rFonts w:ascii="Times New Roman" w:hAnsi="Times New Roman" w:cs="Times New Roman"/>
          <w:color w:val="000000"/>
          <w:sz w:val="24"/>
          <w:szCs w:val="24"/>
          <w:highlight w:val="green"/>
        </w:rPr>
        <w:t xml:space="preserve">; </w:t>
      </w:r>
      <w:r w:rsidR="00E95A3F" w:rsidRPr="00ED155D">
        <w:rPr>
          <w:rFonts w:ascii="Times New Roman" w:hAnsi="Times New Roman" w:cs="Times New Roman"/>
          <w:i/>
          <w:color w:val="000000"/>
          <w:sz w:val="24"/>
          <w:szCs w:val="24"/>
          <w:highlight w:val="green"/>
        </w:rPr>
        <w:t xml:space="preserve">p </w:t>
      </w:r>
      <w:r w:rsidR="00E95A3F" w:rsidRPr="00ED155D">
        <w:rPr>
          <w:rFonts w:ascii="Times New Roman" w:hAnsi="Times New Roman" w:cs="Times New Roman"/>
          <w:color w:val="000000"/>
          <w:sz w:val="24"/>
          <w:szCs w:val="24"/>
          <w:highlight w:val="green"/>
        </w:rPr>
        <w:t>&lt; 0.</w:t>
      </w:r>
      <w:commentRangeStart w:id="2"/>
      <w:r w:rsidR="00E95A3F" w:rsidRPr="00ED155D">
        <w:rPr>
          <w:rFonts w:ascii="Times New Roman" w:hAnsi="Times New Roman" w:cs="Times New Roman"/>
          <w:color w:val="000000"/>
          <w:sz w:val="24"/>
          <w:szCs w:val="24"/>
          <w:highlight w:val="green"/>
        </w:rPr>
        <w:t>0001</w:t>
      </w:r>
      <w:commentRangeEnd w:id="2"/>
      <w:r w:rsidR="00ED155D">
        <w:rPr>
          <w:rStyle w:val="CommentReference"/>
        </w:rPr>
        <w:commentReference w:id="2"/>
      </w:r>
      <w:r w:rsidR="00E95A3F" w:rsidRPr="006F3145">
        <w:rPr>
          <w:rFonts w:ascii="Times New Roman" w:hAnsi="Times New Roman" w:cs="Times New Roman"/>
          <w:color w:val="000000"/>
          <w:sz w:val="24"/>
          <w:szCs w:val="24"/>
        </w:rPr>
        <w:t>) and the continuous test (Z = -12.78,</w:t>
      </w:r>
      <w:r w:rsidR="00D17C7A">
        <w:rPr>
          <w:rFonts w:ascii="Times New Roman" w:hAnsi="Times New Roman" w:cs="Times New Roman"/>
          <w:color w:val="000000"/>
          <w:sz w:val="24"/>
          <w:szCs w:val="24"/>
        </w:rPr>
        <w:t xml:space="preserve"> </w:t>
      </w:r>
      <w:r w:rsidR="00E95A3F" w:rsidRPr="006F3145">
        <w:rPr>
          <w:rFonts w:ascii="Times New Roman" w:hAnsi="Times New Roman" w:cs="Times New Roman"/>
          <w:i/>
          <w:iCs/>
          <w:color w:val="000000"/>
          <w:sz w:val="24"/>
          <w:szCs w:val="24"/>
        </w:rPr>
        <w:t xml:space="preserve">p </w:t>
      </w:r>
      <w:r w:rsidR="00E95A3F" w:rsidRPr="006F3145">
        <w:rPr>
          <w:rFonts w:ascii="Times New Roman" w:hAnsi="Times New Roman" w:cs="Times New Roman"/>
          <w:color w:val="000000"/>
          <w:sz w:val="24"/>
          <w:szCs w:val="24"/>
        </w:rPr>
        <w:t>&lt; .0001).</w:t>
      </w:r>
      <w:r w:rsidR="00FA4C30" w:rsidRPr="006F3145">
        <w:rPr>
          <w:rFonts w:ascii="Times New Roman" w:hAnsi="Times New Roman" w:cs="Times New Roman"/>
          <w:color w:val="000000"/>
          <w:sz w:val="24"/>
          <w:szCs w:val="24"/>
        </w:rPr>
        <w:t xml:space="preserve"> Next, for self-enhancement in agentic criteria, 26 effect sizes</w:t>
      </w:r>
      <w:r w:rsidR="00886E50" w:rsidRPr="006F3145">
        <w:rPr>
          <w:rFonts w:ascii="Times New Roman" w:hAnsi="Times New Roman" w:cs="Times New Roman"/>
          <w:color w:val="000000"/>
          <w:sz w:val="24"/>
          <w:szCs w:val="24"/>
        </w:rPr>
        <w:t xml:space="preserve"> were</w:t>
      </w:r>
      <w:r w:rsidR="00FA4C30" w:rsidRPr="006F3145">
        <w:rPr>
          <w:rFonts w:ascii="Times New Roman" w:hAnsi="Times New Roman" w:cs="Times New Roman"/>
          <w:color w:val="000000"/>
          <w:sz w:val="24"/>
          <w:szCs w:val="24"/>
        </w:rPr>
        <w:t xml:space="preserve"> included in the analysis. Table 5 shows that this distribution is also right-skewed with 85% of the effect sizes having </w:t>
      </w:r>
      <w:r w:rsidR="00FA4C30" w:rsidRPr="006F3145">
        <w:rPr>
          <w:rFonts w:ascii="Times New Roman" w:hAnsi="Times New Roman" w:cs="Times New Roman"/>
          <w:i/>
          <w:iCs/>
          <w:color w:val="000000"/>
          <w:sz w:val="24"/>
          <w:szCs w:val="24"/>
        </w:rPr>
        <w:t>p</w:t>
      </w:r>
      <w:r w:rsidR="00FA4C30" w:rsidRPr="006F3145">
        <w:rPr>
          <w:rFonts w:ascii="Times New Roman" w:hAnsi="Times New Roman" w:cs="Times New Roman"/>
          <w:color w:val="000000"/>
          <w:sz w:val="24"/>
          <w:szCs w:val="24"/>
        </w:rPr>
        <w:t xml:space="preserve"> values smaller or equal to 0.01, and 97% no larger than 0.02. The curve is significantly right-skewed based on both the binomial test (p</w:t>
      </w:r>
      <w:r w:rsidR="00FA4C30" w:rsidRPr="006F3145">
        <w:rPr>
          <w:rFonts w:ascii="Times New Roman" w:hAnsi="Times New Roman" w:cs="Times New Roman"/>
          <w:i/>
          <w:color w:val="000000"/>
          <w:sz w:val="24"/>
          <w:szCs w:val="24"/>
        </w:rPr>
        <w:t xml:space="preserve"> </w:t>
      </w:r>
      <w:r w:rsidR="00FA4C30" w:rsidRPr="006F3145">
        <w:rPr>
          <w:rFonts w:ascii="Times New Roman" w:hAnsi="Times New Roman" w:cs="Times New Roman"/>
          <w:color w:val="000000"/>
          <w:sz w:val="24"/>
          <w:szCs w:val="24"/>
        </w:rPr>
        <w:t>&lt; 0.0001) and the continuous test (Z = -14.73,</w:t>
      </w:r>
      <w:r w:rsidR="00D17C7A">
        <w:rPr>
          <w:rFonts w:ascii="Times New Roman" w:hAnsi="Times New Roman" w:cs="Times New Roman"/>
          <w:color w:val="000000"/>
          <w:sz w:val="24"/>
          <w:szCs w:val="24"/>
        </w:rPr>
        <w:t xml:space="preserve"> </w:t>
      </w:r>
      <w:r w:rsidR="00FA4C30" w:rsidRPr="006F3145">
        <w:rPr>
          <w:rFonts w:ascii="Times New Roman" w:hAnsi="Times New Roman" w:cs="Times New Roman"/>
          <w:i/>
          <w:color w:val="000000"/>
          <w:sz w:val="24"/>
          <w:szCs w:val="24"/>
        </w:rPr>
        <w:t>p</w:t>
      </w:r>
      <w:r w:rsidR="00FA4C30" w:rsidRPr="006F3145">
        <w:rPr>
          <w:rFonts w:ascii="Times New Roman" w:hAnsi="Times New Roman" w:cs="Times New Roman"/>
          <w:i/>
          <w:iCs/>
          <w:color w:val="000000"/>
          <w:sz w:val="24"/>
          <w:szCs w:val="24"/>
        </w:rPr>
        <w:t xml:space="preserve"> </w:t>
      </w:r>
      <w:r w:rsidR="00FA4C30" w:rsidRPr="006F3145">
        <w:rPr>
          <w:rFonts w:ascii="Times New Roman" w:hAnsi="Times New Roman" w:cs="Times New Roman"/>
          <w:color w:val="000000"/>
          <w:sz w:val="24"/>
          <w:szCs w:val="24"/>
        </w:rPr>
        <w:t xml:space="preserve">&lt; .0001). </w:t>
      </w:r>
      <w:r w:rsidR="008B167C" w:rsidRPr="006F3145">
        <w:rPr>
          <w:rFonts w:ascii="Times New Roman" w:hAnsi="Times New Roman" w:cs="Times New Roman"/>
          <w:color w:val="000000"/>
          <w:sz w:val="24"/>
          <w:szCs w:val="24"/>
        </w:rPr>
        <w:t xml:space="preserve">We could not perform this analysis for communal self-enhancement because only 3 </w:t>
      </w:r>
      <w:r w:rsidR="008B167C" w:rsidRPr="006F3145">
        <w:rPr>
          <w:rFonts w:ascii="Times New Roman" w:hAnsi="Times New Roman" w:cs="Times New Roman"/>
          <w:color w:val="000000"/>
          <w:sz w:val="24"/>
          <w:szCs w:val="24"/>
        </w:rPr>
        <w:lastRenderedPageBreak/>
        <w:t>effect sizes were significant</w:t>
      </w:r>
      <w:r w:rsidR="00D17C7A">
        <w:rPr>
          <w:rFonts w:ascii="Times New Roman" w:hAnsi="Times New Roman" w:cs="Times New Roman"/>
          <w:color w:val="000000"/>
          <w:sz w:val="24"/>
          <w:szCs w:val="24"/>
        </w:rPr>
        <w:t>, but based on our previous publication bias analyses</w:t>
      </w:r>
      <w:r w:rsidR="00E05D6B">
        <w:rPr>
          <w:rFonts w:ascii="Times New Roman" w:hAnsi="Times New Roman" w:cs="Times New Roman"/>
          <w:color w:val="000000"/>
          <w:sz w:val="24"/>
          <w:szCs w:val="24"/>
        </w:rPr>
        <w:t>,</w:t>
      </w:r>
      <w:r w:rsidR="00D17C7A">
        <w:rPr>
          <w:rFonts w:ascii="Times New Roman" w:hAnsi="Times New Roman" w:cs="Times New Roman"/>
          <w:color w:val="000000"/>
          <w:sz w:val="24"/>
          <w:szCs w:val="24"/>
        </w:rPr>
        <w:t xml:space="preserve"> it seems as though the threat is very minimal for communal criteria</w:t>
      </w:r>
      <w:r w:rsidR="008B167C" w:rsidRPr="006F3145">
        <w:rPr>
          <w:rFonts w:ascii="Times New Roman" w:hAnsi="Times New Roman" w:cs="Times New Roman"/>
          <w:color w:val="000000"/>
          <w:sz w:val="24"/>
          <w:szCs w:val="24"/>
        </w:rPr>
        <w:t xml:space="preserve">. </w:t>
      </w:r>
      <w:r w:rsidR="00D17C7A">
        <w:rPr>
          <w:rFonts w:ascii="Times New Roman" w:hAnsi="Times New Roman" w:cs="Times New Roman"/>
          <w:sz w:val="24"/>
          <w:szCs w:val="24"/>
        </w:rPr>
        <w:t>In sum</w:t>
      </w:r>
      <w:r w:rsidR="00E47B6D" w:rsidRPr="00FC1E83">
        <w:rPr>
          <w:rFonts w:ascii="Times New Roman" w:hAnsi="Times New Roman" w:cs="Times New Roman"/>
          <w:sz w:val="24"/>
          <w:szCs w:val="24"/>
        </w:rPr>
        <w:t xml:space="preserve">, we can conclude that </w:t>
      </w:r>
      <w:r w:rsidR="008B167C" w:rsidRPr="00FC1E83">
        <w:rPr>
          <w:rFonts w:ascii="Times New Roman" w:hAnsi="Times New Roman" w:cs="Times New Roman"/>
          <w:sz w:val="24"/>
          <w:szCs w:val="24"/>
        </w:rPr>
        <w:t>publication bias is likely not a great threat to the validity</w:t>
      </w:r>
      <w:r w:rsidR="008B167C">
        <w:rPr>
          <w:rFonts w:ascii="Times New Roman" w:hAnsi="Times New Roman" w:cs="Times New Roman"/>
          <w:sz w:val="24"/>
          <w:szCs w:val="24"/>
        </w:rPr>
        <w:t xml:space="preserve">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0304701A"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w:t>
      </w:r>
      <w:r w:rsidR="003119AA">
        <w:rPr>
          <w:rFonts w:ascii="Times New Roman" w:hAnsi="Times New Roman" w:cs="Times New Roman"/>
          <w:sz w:val="24"/>
          <w:szCs w:val="24"/>
        </w:rPr>
        <w:t xml:space="preserve">the criterion measure was </w:t>
      </w:r>
      <w:r w:rsidR="006C55CF">
        <w:rPr>
          <w:rFonts w:ascii="Times New Roman" w:hAnsi="Times New Roman" w:cs="Times New Roman"/>
          <w:sz w:val="24"/>
          <w:szCs w:val="24"/>
        </w:rPr>
        <w:t xml:space="preserve">based on ratings from family/friends/coworkers </w:t>
      </w:r>
      <w:proofErr w:type="gramStart"/>
      <w:r w:rsidR="006C55CF">
        <w:rPr>
          <w:rFonts w:ascii="Times New Roman" w:hAnsi="Times New Roman" w:cs="Times New Roman"/>
          <w:sz w:val="24"/>
          <w:szCs w:val="24"/>
        </w:rPr>
        <w:t>w</w:t>
      </w:r>
      <w:r w:rsidR="00EF5B60">
        <w:rPr>
          <w:rFonts w:ascii="Times New Roman" w:hAnsi="Times New Roman" w:cs="Times New Roman"/>
          <w:sz w:val="24"/>
          <w:szCs w:val="24"/>
        </w:rPr>
        <w:t>ho</w:t>
      </w:r>
      <w:proofErr w:type="gramEnd"/>
      <w:r w:rsidR="00EF5B60">
        <w:rPr>
          <w:rFonts w:ascii="Times New Roman" w:hAnsi="Times New Roman" w:cs="Times New Roman"/>
          <w:sz w:val="24"/>
          <w:szCs w:val="24"/>
        </w:rPr>
        <w:t xml:space="preserve"> were in the long</w:t>
      </w:r>
      <w:r w:rsidR="006C55CF">
        <w:rPr>
          <w:rFonts w:ascii="Times New Roman" w:hAnsi="Times New Roman" w:cs="Times New Roman"/>
          <w:sz w:val="24"/>
          <w:szCs w:val="24"/>
        </w:rPr>
        <w:t xml:space="preserve"> acquaintance category, as compared to newer acquaintances </w:t>
      </w:r>
      <w:r w:rsidR="00E05D6B">
        <w:rPr>
          <w:rFonts w:ascii="Times New Roman" w:hAnsi="Times New Roman" w:cs="Times New Roman"/>
          <w:sz w:val="24"/>
          <w:szCs w:val="24"/>
        </w:rPr>
        <w:t xml:space="preserve">or strangers </w:t>
      </w:r>
      <w:r w:rsidR="006C55CF">
        <w:rPr>
          <w:rFonts w:ascii="Times New Roman" w:hAnsi="Times New Roman" w:cs="Times New Roman"/>
          <w:sz w:val="24"/>
          <w:szCs w:val="24"/>
        </w:rPr>
        <w:t xml:space="preserve">(i.e., </w:t>
      </w:r>
      <w:r w:rsidR="006B7CB1">
        <w:rPr>
          <w:rFonts w:ascii="Times New Roman" w:hAnsi="Times New Roman" w:cs="Times New Roman"/>
          <w:sz w:val="24"/>
          <w:szCs w:val="24"/>
        </w:rPr>
        <w:t>short</w:t>
      </w:r>
      <w:r w:rsidR="006C55CF">
        <w:rPr>
          <w:rFonts w:ascii="Times New Roman" w:hAnsi="Times New Roman" w:cs="Times New Roman"/>
          <w:sz w:val="24"/>
          <w:szCs w:val="24"/>
        </w:rPr>
        <w:t xml:space="preserve"> acquaintance</w:t>
      </w:r>
      <w:r w:rsidR="00D70910">
        <w:rPr>
          <w:rFonts w:ascii="Times New Roman" w:hAnsi="Times New Roman" w:cs="Times New Roman"/>
          <w:sz w:val="24"/>
          <w:szCs w:val="24"/>
        </w:rPr>
        <w:t xml:space="preserve"> or zero acquaintance</w:t>
      </w:r>
      <w:r w:rsidR="006C55CF">
        <w:rPr>
          <w:rFonts w:ascii="Times New Roman" w:hAnsi="Times New Roman" w:cs="Times New Roman"/>
          <w:sz w:val="24"/>
          <w:szCs w:val="24"/>
        </w:rPr>
        <w:t xml:space="preserve">). </w:t>
      </w:r>
      <w:r w:rsidR="001E540C">
        <w:rPr>
          <w:rFonts w:ascii="Times New Roman" w:hAnsi="Times New Roman" w:cs="Times New Roman"/>
          <w:sz w:val="24"/>
          <w:szCs w:val="24"/>
        </w:rPr>
        <w:t>Interestingly</w:t>
      </w:r>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r w:rsidR="001E540C">
        <w:rPr>
          <w:rFonts w:ascii="Times New Roman" w:hAnsi="Times New Roman" w:cs="Times New Roman"/>
          <w:sz w:val="24"/>
          <w:szCs w:val="24"/>
        </w:rPr>
        <w:t>from</w:t>
      </w:r>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long</w:t>
      </w:r>
      <w:r w:rsidR="00A0292A">
        <w:rPr>
          <w:rFonts w:ascii="Times New Roman" w:hAnsi="Times New Roman" w:cs="Times New Roman"/>
          <w:sz w:val="24"/>
          <w:szCs w:val="24"/>
        </w:rPr>
        <w:t xml:space="preserve"> acquaintance </w:t>
      </w:r>
      <w:r w:rsidR="00D70910">
        <w:rPr>
          <w:rFonts w:ascii="Times New Roman" w:hAnsi="Times New Roman" w:cs="Times New Roman"/>
          <w:sz w:val="24"/>
          <w:szCs w:val="24"/>
        </w:rPr>
        <w:t xml:space="preserve">and zero acquaintance </w:t>
      </w:r>
      <w:r w:rsidR="001E540C">
        <w:rPr>
          <w:rFonts w:ascii="Times New Roman" w:hAnsi="Times New Roman" w:cs="Times New Roman"/>
          <w:sz w:val="24"/>
          <w:szCs w:val="24"/>
        </w:rPr>
        <w:t>exhibited</w:t>
      </w:r>
      <w:r w:rsidR="00A0292A">
        <w:rPr>
          <w:rFonts w:ascii="Times New Roman" w:hAnsi="Times New Roman" w:cs="Times New Roman"/>
          <w:sz w:val="24"/>
          <w:szCs w:val="24"/>
        </w:rPr>
        <w:t xml:space="preserve"> positive relationship</w:t>
      </w:r>
      <w:r w:rsidR="00D17C7A">
        <w:rPr>
          <w:rFonts w:ascii="Times New Roman" w:hAnsi="Times New Roman" w:cs="Times New Roman"/>
          <w:sz w:val="24"/>
          <w:szCs w:val="24"/>
        </w:rPr>
        <w:t>s</w:t>
      </w:r>
      <w:r w:rsidR="00A0292A">
        <w:rPr>
          <w:rFonts w:ascii="Times New Roman" w:hAnsi="Times New Roman" w:cs="Times New Roman"/>
          <w:sz w:val="24"/>
          <w:szCs w:val="24"/>
        </w:rPr>
        <w: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B612C9C"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w:t>
      </w:r>
      <w:proofErr w:type="gramStart"/>
      <w:r w:rsidR="00C92FA2">
        <w:rPr>
          <w:rFonts w:ascii="Times New Roman" w:hAnsi="Times New Roman" w:cs="Times New Roman"/>
          <w:sz w:val="24"/>
          <w:szCs w:val="24"/>
        </w:rPr>
        <w:t>narcissists</w:t>
      </w:r>
      <w:proofErr w:type="gramEnd"/>
      <w:r w:rsidR="00C92FA2">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w:t>
      </w:r>
      <w:r w:rsidR="001E540C">
        <w:rPr>
          <w:rFonts w:ascii="Times New Roman" w:hAnsi="Times New Roman" w:cs="Times New Roman"/>
          <w:sz w:val="24"/>
          <w:szCs w:val="24"/>
        </w:rPr>
        <w:lastRenderedPageBreak/>
        <w:t xml:space="preserve">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p>
    <w:p w14:paraId="40C7F169" w14:textId="3F287B6E"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12384321"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w:t>
      </w:r>
      <w:r w:rsidR="00643E9D">
        <w:rPr>
          <w:rFonts w:ascii="Times New Roman" w:hAnsi="Times New Roman" w:cs="Times New Roman"/>
          <w:sz w:val="24"/>
          <w:szCs w:val="24"/>
        </w:rPr>
        <w:lastRenderedPageBreak/>
        <w:t>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r w:rsidR="008C3905">
        <w:rPr>
          <w:rFonts w:ascii="Times New Roman" w:hAnsi="Times New Roman" w:cs="Times New Roman"/>
          <w:sz w:val="24"/>
          <w:szCs w:val="24"/>
        </w:rPr>
        <w:t xml:space="preserve">and conscientiousness, </w:t>
      </w:r>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r w:rsidR="008C3905">
        <w:rPr>
          <w:rFonts w:ascii="Times New Roman" w:hAnsi="Times New Roman" w:cs="Times New Roman"/>
          <w:sz w:val="24"/>
          <w:szCs w:val="24"/>
        </w:rPr>
        <w:t>,</w:t>
      </w:r>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r w:rsidR="001E540C">
        <w:rPr>
          <w:rFonts w:ascii="Times New Roman" w:hAnsi="Times New Roman" w:cs="Times New Roman"/>
          <w:sz w:val="24"/>
          <w:szCs w:val="24"/>
        </w:rPr>
        <w:t>both</w:t>
      </w:r>
      <w:r w:rsidR="00D44F20">
        <w:rPr>
          <w:rFonts w:ascii="Times New Roman" w:hAnsi="Times New Roman" w:cs="Times New Roman"/>
          <w:sz w:val="24"/>
          <w:szCs w:val="24"/>
        </w:rPr>
        <w:t xml:space="preserve"> the likeability </w:t>
      </w:r>
      <w:r w:rsidR="008C3905">
        <w:rPr>
          <w:rFonts w:ascii="Times New Roman" w:hAnsi="Times New Roman" w:cs="Times New Roman"/>
          <w:sz w:val="24"/>
          <w:szCs w:val="24"/>
        </w:rPr>
        <w:t xml:space="preserve">and conscientiousness </w:t>
      </w:r>
      <w:r w:rsidR="00D44F20">
        <w:rPr>
          <w:rFonts w:ascii="Times New Roman" w:hAnsi="Times New Roman" w:cs="Times New Roman"/>
          <w:sz w:val="24"/>
          <w:szCs w:val="24"/>
        </w:rPr>
        <w:t>result</w:t>
      </w:r>
      <w:r w:rsidR="008C3905">
        <w:rPr>
          <w:rFonts w:ascii="Times New Roman" w:hAnsi="Times New Roman" w:cs="Times New Roman"/>
          <w:sz w:val="24"/>
          <w:szCs w:val="24"/>
        </w:rPr>
        <w:t>s</w:t>
      </w:r>
      <w:r w:rsidR="00D44F20">
        <w:rPr>
          <w:rFonts w:ascii="Times New Roman" w:hAnsi="Times New Roman" w:cs="Times New Roman"/>
          <w:sz w:val="24"/>
          <w:szCs w:val="24"/>
        </w:rPr>
        <w:t xml:space="preserve"> should be interpreted with caution because </w:t>
      </w:r>
      <w:r w:rsidR="008C3905">
        <w:rPr>
          <w:rFonts w:ascii="Times New Roman" w:hAnsi="Times New Roman" w:cs="Times New Roman"/>
          <w:sz w:val="24"/>
          <w:szCs w:val="24"/>
        </w:rPr>
        <w:t xml:space="preserve">they were </w:t>
      </w:r>
      <w:r w:rsidR="00D44F20">
        <w:rPr>
          <w:rFonts w:ascii="Times New Roman" w:hAnsi="Times New Roman" w:cs="Times New Roman"/>
          <w:sz w:val="24"/>
          <w:szCs w:val="24"/>
        </w:rPr>
        <w:t xml:space="preserve">based on 3 </w:t>
      </w:r>
      <w:r w:rsidR="008C3905">
        <w:rPr>
          <w:rFonts w:ascii="Times New Roman" w:hAnsi="Times New Roman" w:cs="Times New Roman"/>
          <w:sz w:val="24"/>
          <w:szCs w:val="24"/>
        </w:rPr>
        <w:t xml:space="preserve">and 5 </w:t>
      </w:r>
      <w:r w:rsidR="00D44F20">
        <w:rPr>
          <w:rFonts w:ascii="Times New Roman" w:hAnsi="Times New Roman" w:cs="Times New Roman"/>
          <w:sz w:val="24"/>
          <w:szCs w:val="24"/>
        </w:rPr>
        <w:t>samples</w:t>
      </w:r>
      <w:r w:rsidR="008C3905">
        <w:rPr>
          <w:rFonts w:ascii="Times New Roman" w:hAnsi="Times New Roman" w:cs="Times New Roman"/>
          <w:sz w:val="24"/>
          <w:szCs w:val="24"/>
        </w:rPr>
        <w:t>, respectively</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xml:space="preserve">. We aggregated </w:t>
      </w:r>
      <w:r w:rsidR="00DA477B" w:rsidRPr="006F3145">
        <w:rPr>
          <w:rFonts w:ascii="Times New Roman" w:hAnsi="Times New Roman" w:cs="Times New Roman"/>
          <w:sz w:val="24"/>
          <w:szCs w:val="24"/>
        </w:rPr>
        <w:t>16</w:t>
      </w:r>
      <w:r w:rsidR="00B00FE2" w:rsidRPr="006F3145">
        <w:rPr>
          <w:rFonts w:ascii="Times New Roman" w:hAnsi="Times New Roman" w:cs="Times New Roman"/>
          <w:sz w:val="24"/>
          <w:szCs w:val="24"/>
        </w:rPr>
        <w:t>8</w:t>
      </w:r>
      <w:r w:rsidR="00813303" w:rsidRPr="006F3145">
        <w:rPr>
          <w:rFonts w:ascii="Times New Roman" w:hAnsi="Times New Roman" w:cs="Times New Roman"/>
          <w:sz w:val="24"/>
          <w:szCs w:val="24"/>
        </w:rPr>
        <w:t xml:space="preserve"> </w:t>
      </w:r>
      <w:r w:rsidR="003E177F" w:rsidRPr="006F3145">
        <w:rPr>
          <w:rFonts w:ascii="Times New Roman" w:hAnsi="Times New Roman" w:cs="Times New Roman"/>
          <w:sz w:val="24"/>
          <w:szCs w:val="24"/>
        </w:rPr>
        <w:t>correlations</w:t>
      </w:r>
      <w:r w:rsidR="00813303" w:rsidRPr="006F3145">
        <w:rPr>
          <w:rFonts w:ascii="Times New Roman" w:hAnsi="Times New Roman" w:cs="Times New Roman"/>
          <w:sz w:val="24"/>
          <w:szCs w:val="24"/>
        </w:rPr>
        <w:t xml:space="preserve"> from </w:t>
      </w:r>
      <w:r w:rsidR="009C76CB" w:rsidRPr="006F3145">
        <w:rPr>
          <w:rFonts w:ascii="Times New Roman" w:hAnsi="Times New Roman" w:cs="Times New Roman"/>
          <w:sz w:val="24"/>
          <w:szCs w:val="24"/>
        </w:rPr>
        <w:t>3</w:t>
      </w:r>
      <w:r w:rsidR="00B00FE2" w:rsidRPr="006F3145">
        <w:rPr>
          <w:rFonts w:ascii="Times New Roman" w:hAnsi="Times New Roman" w:cs="Times New Roman"/>
          <w:sz w:val="24"/>
          <w:szCs w:val="24"/>
        </w:rPr>
        <w:t>6</w:t>
      </w:r>
      <w:r w:rsidR="00813303" w:rsidRPr="006F3145">
        <w:rPr>
          <w:rFonts w:ascii="Times New Roman" w:hAnsi="Times New Roman" w:cs="Times New Roman"/>
          <w:sz w:val="24"/>
          <w:szCs w:val="24"/>
        </w:rPr>
        <w:t xml:space="preserve"> independent samples using mixed-effects</w:t>
      </w:r>
      <w:r w:rsidR="00813303">
        <w:rPr>
          <w:rFonts w:ascii="Times New Roman" w:hAnsi="Times New Roman" w:cs="Times New Roman"/>
          <w:sz w:val="24"/>
          <w:szCs w:val="24"/>
        </w:rPr>
        <w:t xml:space="preserve">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2898EFA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narcissists unexpectedly enhancing</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 xml:space="preserve">be more cautious about </w:t>
      </w:r>
      <w:r w:rsidR="009C76CB" w:rsidRPr="00AC0C51">
        <w:rPr>
          <w:rFonts w:ascii="Times New Roman" w:hAnsi="Times New Roman" w:cs="Times New Roman"/>
          <w:sz w:val="24"/>
          <w:szCs w:val="24"/>
        </w:rPr>
        <w:lastRenderedPageBreak/>
        <w:t>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inaccurate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9776B95"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17376B59" w:rsidR="007F3A68" w:rsidRDefault="00613B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will discuss our finding for conscientiousness.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w:t>
      </w:r>
      <w:r w:rsidR="00150EC2">
        <w:rPr>
          <w:rFonts w:ascii="Times New Roman" w:hAnsi="Times New Roman" w:cs="Times New Roman"/>
          <w:sz w:val="24"/>
          <w:szCs w:val="24"/>
        </w:rPr>
        <w:t xml:space="preserve">—however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w:t>
      </w:r>
      <w:r w:rsidR="004A5C48">
        <w:rPr>
          <w:rFonts w:ascii="Times New Roman" w:hAnsi="Times New Roman" w:cs="Times New Roman"/>
          <w:sz w:val="24"/>
          <w:szCs w:val="24"/>
        </w:rPr>
        <w:lastRenderedPageBreak/>
        <w:t>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routine; 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proofErr w:type="gramStart"/>
      <w:r w:rsidR="004A5C48">
        <w:rPr>
          <w:rFonts w:ascii="Times New Roman" w:hAnsi="Times New Roman" w:cs="Times New Roman"/>
          <w:sz w:val="24"/>
          <w:szCs w:val="24"/>
        </w:rPr>
        <w:t>level,</w:t>
      </w:r>
      <w:proofErr w:type="gramEnd"/>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63C384F5" w:rsidR="00544B9E" w:rsidRDefault="007130F6"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not related to </w:t>
      </w:r>
      <w:r w:rsidR="00991C8C">
        <w:rPr>
          <w:rFonts w:ascii="Times New Roman" w:hAnsi="Times New Roman" w:cs="Times New Roman"/>
          <w:sz w:val="24"/>
          <w:szCs w:val="24"/>
        </w:rPr>
        <w:t>a specific a priori hypothesis</w:t>
      </w:r>
      <w:r>
        <w:rPr>
          <w:rFonts w:ascii="Times New Roman" w:hAnsi="Times New Roman" w:cs="Times New Roman"/>
          <w:sz w:val="24"/>
          <w:szCs w:val="24"/>
        </w:rPr>
        <w:t>,</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the current study</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8739B2" w:rsidRPr="006F3145">
        <w:rPr>
          <w:rFonts w:ascii="Times New Roman" w:hAnsi="Times New Roman" w:cs="Times New Roman"/>
          <w:sz w:val="24"/>
          <w:szCs w:val="24"/>
        </w:rPr>
        <w:t>indicated</w:t>
      </w:r>
      <w:r w:rsidR="000B0486" w:rsidRPr="006F3145">
        <w:rPr>
          <w:rFonts w:ascii="Times New Roman" w:hAnsi="Times New Roman" w:cs="Times New Roman"/>
          <w:sz w:val="24"/>
          <w:szCs w:val="24"/>
        </w:rPr>
        <w:t xml:space="preserve"> that narcissists self-enhance</w:t>
      </w:r>
      <w:r w:rsidR="00C13DCF">
        <w:rPr>
          <w:rFonts w:ascii="Times New Roman" w:hAnsi="Times New Roman" w:cs="Times New Roman"/>
          <w:sz w:val="24"/>
          <w:szCs w:val="24"/>
        </w:rPr>
        <w:t>d</w:t>
      </w:r>
      <w:r w:rsidR="000B0486" w:rsidRPr="006F3145">
        <w:rPr>
          <w:rFonts w:ascii="Times New Roman" w:hAnsi="Times New Roman" w:cs="Times New Roman"/>
          <w:sz w:val="24"/>
          <w:szCs w:val="24"/>
        </w:rPr>
        <w:t xml:space="preserve"> to </w:t>
      </w:r>
      <w:r w:rsidR="00C13DCF">
        <w:rPr>
          <w:rFonts w:ascii="Times New Roman" w:hAnsi="Times New Roman" w:cs="Times New Roman"/>
          <w:sz w:val="24"/>
          <w:szCs w:val="24"/>
        </w:rPr>
        <w:t>similar</w:t>
      </w:r>
      <w:r w:rsidR="000B0486" w:rsidRPr="006F3145">
        <w:rPr>
          <w:rFonts w:ascii="Times New Roman" w:hAnsi="Times New Roman" w:cs="Times New Roman"/>
          <w:sz w:val="24"/>
          <w:szCs w:val="24"/>
        </w:rPr>
        <w:t xml:space="preserve"> degrees when self-enhancement was measured using </w:t>
      </w:r>
      <w:r w:rsidR="00EA0099" w:rsidRPr="006F3145">
        <w:rPr>
          <w:rFonts w:ascii="Times New Roman" w:hAnsi="Times New Roman" w:cs="Times New Roman"/>
          <w:sz w:val="24"/>
          <w:szCs w:val="24"/>
        </w:rPr>
        <w:t>different sources of comparison</w:t>
      </w:r>
      <w:r w:rsidR="00C13DCF" w:rsidRPr="006F3145">
        <w:rPr>
          <w:rFonts w:ascii="Times New Roman" w:hAnsi="Times New Roman" w:cs="Times New Roman"/>
          <w:sz w:val="24"/>
          <w:szCs w:val="24"/>
        </w:rPr>
        <w:t>—</w:t>
      </w:r>
      <w:r w:rsidR="000B0486" w:rsidRPr="006F3145">
        <w:rPr>
          <w:rFonts w:ascii="Times New Roman" w:hAnsi="Times New Roman" w:cs="Times New Roman"/>
          <w:sz w:val="24"/>
          <w:szCs w:val="24"/>
        </w:rPr>
        <w:t>o</w:t>
      </w:r>
      <w:r w:rsidR="00544B9E" w:rsidRPr="006F3145">
        <w:rPr>
          <w:rFonts w:ascii="Times New Roman" w:hAnsi="Times New Roman" w:cs="Times New Roman"/>
          <w:sz w:val="24"/>
          <w:szCs w:val="24"/>
        </w:rPr>
        <w:t>bserver-report</w:t>
      </w:r>
      <w:r w:rsidR="000B0486" w:rsidRPr="006F3145">
        <w:rPr>
          <w:rFonts w:ascii="Times New Roman" w:hAnsi="Times New Roman" w:cs="Times New Roman"/>
          <w:sz w:val="24"/>
          <w:szCs w:val="24"/>
        </w:rPr>
        <w:t>s</w:t>
      </w:r>
      <w:r w:rsidR="00544B9E" w:rsidRPr="006F3145">
        <w:rPr>
          <w:rFonts w:ascii="Times New Roman" w:hAnsi="Times New Roman" w:cs="Times New Roman"/>
          <w:sz w:val="24"/>
          <w:szCs w:val="24"/>
        </w:rPr>
        <w:t xml:space="preserve"> </w:t>
      </w:r>
      <w:r w:rsidR="000B0486" w:rsidRPr="006F3145">
        <w:rPr>
          <w:rFonts w:ascii="Times New Roman" w:hAnsi="Times New Roman" w:cs="Times New Roman"/>
          <w:sz w:val="24"/>
          <w:szCs w:val="24"/>
        </w:rPr>
        <w:t>as opposed to</w:t>
      </w:r>
      <w:r w:rsidR="00544B9E" w:rsidRPr="006F3145">
        <w:rPr>
          <w:rFonts w:ascii="Times New Roman" w:hAnsi="Times New Roman" w:cs="Times New Roman"/>
          <w:sz w:val="24"/>
          <w:szCs w:val="24"/>
        </w:rPr>
        <w:t xml:space="preserve"> objective measures</w:t>
      </w:r>
      <w:r w:rsidR="000B0486" w:rsidRPr="0046545C">
        <w:rPr>
          <w:rFonts w:ascii="Times New Roman" w:hAnsi="Times New Roman" w:cs="Times New Roman"/>
          <w:sz w:val="24"/>
          <w:szCs w:val="24"/>
        </w:rPr>
        <w:t xml:space="preserve"> </w:t>
      </w:r>
      <w:r w:rsidR="000B0486" w:rsidRPr="006F3145">
        <w:rPr>
          <w:rFonts w:ascii="Times New Roman" w:hAnsi="Times New Roman" w:cs="Times New Roman"/>
          <w:sz w:val="24"/>
          <w:szCs w:val="24"/>
        </w:rPr>
        <w:t xml:space="preserve">(e.g., intelligence tests). </w:t>
      </w:r>
      <w:r w:rsidR="00A207CA">
        <w:rPr>
          <w:rFonts w:ascii="Times New Roman" w:hAnsi="Times New Roman" w:cs="Times New Roman"/>
          <w:sz w:val="24"/>
          <w:szCs w:val="24"/>
        </w:rPr>
        <w:t xml:space="preserve">Dufner et al. (2013) found that observer-reports (which they referred to as perceived self-enhancement) and objective measures (which they referred to as actual self-enhancement) had overlapping </w:t>
      </w:r>
      <w:proofErr w:type="spellStart"/>
      <w:r w:rsidR="00A207CA">
        <w:rPr>
          <w:rFonts w:ascii="Times New Roman" w:hAnsi="Times New Roman" w:cs="Times New Roman"/>
          <w:sz w:val="24"/>
          <w:szCs w:val="24"/>
        </w:rPr>
        <w:t>nomological</w:t>
      </w:r>
      <w:proofErr w:type="spellEnd"/>
      <w:r w:rsidR="00A207CA">
        <w:rPr>
          <w:rFonts w:ascii="Times New Roman" w:hAnsi="Times New Roman" w:cs="Times New Roman"/>
          <w:sz w:val="24"/>
          <w:szCs w:val="24"/>
        </w:rPr>
        <w:t xml:space="preserve"> networks, but were only weakly related</w:t>
      </w:r>
      <w:r w:rsidR="00EC759C">
        <w:rPr>
          <w:rFonts w:ascii="Times New Roman" w:hAnsi="Times New Roman" w:cs="Times New Roman"/>
          <w:sz w:val="24"/>
          <w:szCs w:val="24"/>
        </w:rPr>
        <w:t xml:space="preserve"> (</w:t>
      </w:r>
      <w:r w:rsidR="00EC759C" w:rsidRPr="006F3145">
        <w:rPr>
          <w:rFonts w:ascii="Times New Roman" w:hAnsi="Times New Roman" w:cs="Times New Roman"/>
          <w:i/>
          <w:sz w:val="24"/>
          <w:szCs w:val="24"/>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C13DCF">
        <w:rPr>
          <w:rFonts w:ascii="Times New Roman" w:hAnsi="Times New Roman" w:cs="Times New Roman"/>
          <w:sz w:val="24"/>
          <w:szCs w:val="24"/>
        </w:rPr>
        <w:t xml:space="preserve">Thus, just because someone self-enhances on objective measures does not mean they will </w:t>
      </w:r>
      <w:r w:rsidR="009B7B5B">
        <w:rPr>
          <w:rFonts w:ascii="Times New Roman" w:hAnsi="Times New Roman" w:cs="Times New Roman"/>
          <w:sz w:val="24"/>
          <w:szCs w:val="24"/>
        </w:rPr>
        <w:t xml:space="preserve">necessarily </w:t>
      </w:r>
      <w:r w:rsidR="0046545C">
        <w:rPr>
          <w:rFonts w:ascii="Times New Roman" w:hAnsi="Times New Roman" w:cs="Times New Roman"/>
          <w:sz w:val="24"/>
          <w:szCs w:val="24"/>
        </w:rPr>
        <w:t>self-enhance according to observer-reports</w:t>
      </w:r>
      <w:r w:rsidR="009B7B5B">
        <w:rPr>
          <w:rFonts w:ascii="Times New Roman" w:hAnsi="Times New Roman" w:cs="Times New Roman"/>
          <w:sz w:val="24"/>
          <w:szCs w:val="24"/>
        </w:rPr>
        <w:t>, and vice versa</w:t>
      </w:r>
      <w:r w:rsidR="0046545C">
        <w:rPr>
          <w:rFonts w:ascii="Times New Roman" w:hAnsi="Times New Roman" w:cs="Times New Roman"/>
          <w:sz w:val="24"/>
          <w:szCs w:val="24"/>
        </w:rPr>
        <w:t xml:space="preserve">. Our meta-analytic results however showed that narcissists self-enhanced regardless of whether researchers used objective measures or observer-reports. This </w:t>
      </w:r>
      <w:r w:rsidR="007A0552">
        <w:rPr>
          <w:rFonts w:ascii="Times New Roman" w:hAnsi="Times New Roman" w:cs="Times New Roman"/>
          <w:sz w:val="24"/>
          <w:szCs w:val="24"/>
        </w:rPr>
        <w:t>wa</w:t>
      </w:r>
      <w:r w:rsidR="0046545C">
        <w:rPr>
          <w:rFonts w:ascii="Times New Roman" w:hAnsi="Times New Roman" w:cs="Times New Roman"/>
          <w:sz w:val="24"/>
          <w:szCs w:val="24"/>
        </w:rPr>
        <w:t xml:space="preserve">s particularly interesting because Dufner and colleagues (2013) </w:t>
      </w:r>
      <w:r w:rsidR="007A0552">
        <w:rPr>
          <w:rFonts w:ascii="Times New Roman" w:hAnsi="Times New Roman" w:cs="Times New Roman"/>
          <w:sz w:val="24"/>
          <w:szCs w:val="24"/>
        </w:rPr>
        <w:t>further</w:t>
      </w:r>
      <w:r w:rsidR="00C13DCF">
        <w:rPr>
          <w:rFonts w:ascii="Times New Roman" w:hAnsi="Times New Roman" w:cs="Times New Roman"/>
          <w:sz w:val="24"/>
          <w:szCs w:val="24"/>
        </w:rPr>
        <w:t xml:space="preserve"> found </w:t>
      </w:r>
      <w:r w:rsidR="00C13DCF">
        <w:rPr>
          <w:rFonts w:ascii="Times New Roman" w:hAnsi="Times New Roman" w:cs="Times New Roman"/>
          <w:sz w:val="24"/>
          <w:szCs w:val="24"/>
        </w:rPr>
        <w:lastRenderedPageBreak/>
        <w:t>that the</w:t>
      </w:r>
      <w:r w:rsidR="0046545C">
        <w:rPr>
          <w:rFonts w:ascii="Times New Roman" w:hAnsi="Times New Roman" w:cs="Times New Roman"/>
          <w:sz w:val="24"/>
          <w:szCs w:val="24"/>
        </w:rPr>
        <w:t>se</w:t>
      </w:r>
      <w:r w:rsidR="00C13DCF">
        <w:rPr>
          <w:rFonts w:ascii="Times New Roman" w:hAnsi="Times New Roman" w:cs="Times New Roman"/>
          <w:sz w:val="24"/>
          <w:szCs w:val="24"/>
        </w:rPr>
        <w:t xml:space="preserve"> two ways of measuring self-enhancement were associated with different social </w:t>
      </w:r>
      <w:r w:rsidR="00C02EDB">
        <w:rPr>
          <w:rFonts w:ascii="Times New Roman" w:hAnsi="Times New Roman" w:cs="Times New Roman"/>
          <w:sz w:val="24"/>
          <w:szCs w:val="24"/>
        </w:rPr>
        <w:t>impressions. T</w:t>
      </w:r>
      <w:r w:rsidR="00C13DCF">
        <w:rPr>
          <w:rFonts w:ascii="Times New Roman" w:hAnsi="Times New Roman" w:cs="Times New Roman"/>
          <w:sz w:val="24"/>
          <w:szCs w:val="24"/>
        </w:rPr>
        <w:t xml:space="preserve">here was a positive relationship between objective self-enhancement and perceptions of emotional stability, whereas there was an inverted u-shaped relationship </w:t>
      </w:r>
      <w:r w:rsidR="005C08E8">
        <w:rPr>
          <w:rFonts w:ascii="Times New Roman" w:hAnsi="Times New Roman" w:cs="Times New Roman"/>
          <w:sz w:val="24"/>
          <w:szCs w:val="24"/>
        </w:rPr>
        <w:t xml:space="preserve">between </w:t>
      </w:r>
      <w:r w:rsidR="00C13DCF">
        <w:rPr>
          <w:rFonts w:ascii="Times New Roman" w:hAnsi="Times New Roman" w:cs="Times New Roman"/>
          <w:sz w:val="24"/>
          <w:szCs w:val="24"/>
        </w:rPr>
        <w:t xml:space="preserve">observer-reported self-enhancement </w:t>
      </w:r>
      <w:r w:rsidR="005C08E8">
        <w:rPr>
          <w:rFonts w:ascii="Times New Roman" w:hAnsi="Times New Roman" w:cs="Times New Roman"/>
          <w:sz w:val="24"/>
          <w:szCs w:val="24"/>
        </w:rPr>
        <w:t xml:space="preserve">and emotional stability </w:t>
      </w:r>
      <w:r w:rsidR="00C13DCF">
        <w:rPr>
          <w:rFonts w:ascii="Times New Roman" w:hAnsi="Times New Roman" w:cs="Times New Roman"/>
          <w:sz w:val="24"/>
          <w:szCs w:val="24"/>
        </w:rPr>
        <w:t xml:space="preserve">such that people with moderate levels of self-enhancement were perceived to be </w:t>
      </w:r>
      <w:r w:rsidR="005C08E8">
        <w:rPr>
          <w:rFonts w:ascii="Times New Roman" w:hAnsi="Times New Roman" w:cs="Times New Roman"/>
          <w:sz w:val="24"/>
          <w:szCs w:val="24"/>
        </w:rPr>
        <w:t>more</w:t>
      </w:r>
      <w:r w:rsidR="00C13DCF">
        <w:rPr>
          <w:rFonts w:ascii="Times New Roman" w:hAnsi="Times New Roman" w:cs="Times New Roman"/>
          <w:sz w:val="24"/>
          <w:szCs w:val="24"/>
        </w:rPr>
        <w:t xml:space="preserve"> emotionally stable</w:t>
      </w:r>
      <w:r w:rsidR="005C08E8">
        <w:rPr>
          <w:rFonts w:ascii="Times New Roman" w:hAnsi="Times New Roman" w:cs="Times New Roman"/>
          <w:sz w:val="24"/>
          <w:szCs w:val="24"/>
        </w:rPr>
        <w:t xml:space="preserve"> than people with very high or low levels of observer-reported self-enhancement</w:t>
      </w:r>
      <w:r w:rsidR="00C13DCF">
        <w:rPr>
          <w:rFonts w:ascii="Times New Roman" w:hAnsi="Times New Roman" w:cs="Times New Roman"/>
          <w:sz w:val="24"/>
          <w:szCs w:val="24"/>
        </w:rPr>
        <w:t xml:space="preserve">. </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6E178E9"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(i.</w:t>
      </w:r>
      <w:r w:rsidR="002F4C73" w:rsidRPr="00726967">
        <w:rPr>
          <w:rFonts w:ascii="Times New Roman" w:hAnsi="Times New Roman" w:cs="Times New Roman"/>
          <w:sz w:val="24"/>
          <w:szCs w:val="24"/>
        </w:rPr>
        <w:t xml:space="preserve">e., </w:t>
      </w:r>
      <w:r w:rsidR="002F4C73" w:rsidRPr="00726967">
        <w:rPr>
          <w:rFonts w:ascii="Times New Roman" w:hAnsi="Times New Roman" w:cs="Times New Roman"/>
          <w:i/>
          <w:sz w:val="24"/>
          <w:szCs w:val="24"/>
        </w:rPr>
        <w:t>B</w:t>
      </w:r>
      <w:r w:rsidR="0005437D" w:rsidRPr="00726967">
        <w:rPr>
          <w:rFonts w:ascii="Times New Roman" w:hAnsi="Times New Roman" w:cs="Times New Roman"/>
          <w:sz w:val="24"/>
          <w:szCs w:val="24"/>
        </w:rPr>
        <w:t xml:space="preserve"> = .05</w:t>
      </w:r>
      <w:r w:rsidR="00685858" w:rsidRPr="00726967">
        <w:rPr>
          <w:rFonts w:ascii="Times New Roman" w:hAnsi="Times New Roman" w:cs="Times New Roman"/>
          <w:sz w:val="24"/>
          <w:szCs w:val="24"/>
        </w:rPr>
        <w:t>)</w:t>
      </w:r>
      <w:r w:rsidR="009047C2" w:rsidRPr="00726967">
        <w:rPr>
          <w:rFonts w:ascii="Times New Roman" w:hAnsi="Times New Roman" w:cs="Times New Roman"/>
          <w:sz w:val="24"/>
          <w:szCs w:val="24"/>
        </w:rPr>
        <w:t>.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w:t>
      </w:r>
      <w:r w:rsidR="009047C2">
        <w:rPr>
          <w:rFonts w:ascii="Times New Roman" w:hAnsi="Times New Roman" w:cs="Times New Roman"/>
          <w:sz w:val="24"/>
          <w:szCs w:val="24"/>
        </w:rPr>
        <w:lastRenderedPageBreak/>
        <w:t xml:space="preserve">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r w:rsidR="00134A53">
        <w:rPr>
          <w:rFonts w:ascii="Times New Roman" w:hAnsi="Times New Roman" w:cs="Times New Roman"/>
          <w:sz w:val="24"/>
          <w:szCs w:val="24"/>
        </w:rPr>
        <w:t xml:space="preserve">Recall, that </w:t>
      </w:r>
      <w:r w:rsidR="007E6CA7">
        <w:rPr>
          <w:rFonts w:ascii="Times New Roman" w:hAnsi="Times New Roman" w:cs="Times New Roman"/>
          <w:sz w:val="24"/>
          <w:szCs w:val="24"/>
        </w:rPr>
        <w:t xml:space="preserve">recent research suggests </w:t>
      </w:r>
      <w:r w:rsidR="00134A53">
        <w:rPr>
          <w:rFonts w:ascii="Times New Roman" w:hAnsi="Times New Roman" w:cs="Times New Roman"/>
          <w:sz w:val="24"/>
          <w:szCs w:val="24"/>
        </w:rPr>
        <w:t xml:space="preserve">narcissists are aware of the social costs of narcissism, </w:t>
      </w:r>
      <w:r w:rsidR="0033420C">
        <w:rPr>
          <w:rFonts w:ascii="Times New Roman" w:hAnsi="Times New Roman" w:cs="Times New Roman"/>
          <w:sz w:val="24"/>
          <w:szCs w:val="24"/>
        </w:rPr>
        <w:t xml:space="preserve">but </w:t>
      </w:r>
      <w:r w:rsidR="00726967">
        <w:rPr>
          <w:rFonts w:ascii="Times New Roman" w:hAnsi="Times New Roman" w:cs="Times New Roman"/>
          <w:sz w:val="24"/>
          <w:szCs w:val="24"/>
        </w:rPr>
        <w:t xml:space="preserve">that </w:t>
      </w:r>
      <w:r w:rsidR="00134A53">
        <w:rPr>
          <w:rFonts w:ascii="Times New Roman" w:hAnsi="Times New Roman" w:cs="Times New Roman"/>
          <w:sz w:val="24"/>
          <w:szCs w:val="24"/>
        </w:rPr>
        <w:t xml:space="preserve">they </w:t>
      </w:r>
      <w:r w:rsidR="0033420C">
        <w:rPr>
          <w:rFonts w:ascii="Times New Roman" w:hAnsi="Times New Roman" w:cs="Times New Roman"/>
          <w:sz w:val="24"/>
          <w:szCs w:val="24"/>
        </w:rPr>
        <w:t>believe</w:t>
      </w:r>
      <w:r w:rsidR="00134A53">
        <w:rPr>
          <w:rFonts w:ascii="Times New Roman" w:hAnsi="Times New Roman" w:cs="Times New Roman"/>
          <w:sz w:val="24"/>
          <w:szCs w:val="24"/>
        </w:rPr>
        <w:t xml:space="preserve"> the </w:t>
      </w:r>
      <w:r w:rsidR="007E6CA7">
        <w:rPr>
          <w:rFonts w:ascii="Times New Roman" w:hAnsi="Times New Roman" w:cs="Times New Roman"/>
          <w:sz w:val="24"/>
          <w:szCs w:val="24"/>
        </w:rPr>
        <w:t xml:space="preserve">personal </w:t>
      </w:r>
      <w:r w:rsidR="0033420C">
        <w:rPr>
          <w:rFonts w:ascii="Times New Roman" w:hAnsi="Times New Roman" w:cs="Times New Roman"/>
          <w:sz w:val="24"/>
          <w:szCs w:val="24"/>
        </w:rPr>
        <w:t>rewards</w:t>
      </w:r>
      <w:r w:rsidR="00134A53">
        <w:rPr>
          <w:rFonts w:ascii="Times New Roman" w:hAnsi="Times New Roman" w:cs="Times New Roman"/>
          <w:sz w:val="24"/>
          <w:szCs w:val="24"/>
        </w:rPr>
        <w:t xml:space="preserve"> associated with </w:t>
      </w:r>
      <w:r w:rsidR="0033420C">
        <w:rPr>
          <w:rFonts w:ascii="Times New Roman" w:hAnsi="Times New Roman" w:cs="Times New Roman"/>
          <w:sz w:val="24"/>
          <w:szCs w:val="24"/>
        </w:rPr>
        <w:t>narcissism</w:t>
      </w:r>
      <w:r w:rsidR="00134A53">
        <w:rPr>
          <w:rFonts w:ascii="Times New Roman" w:hAnsi="Times New Roman" w:cs="Times New Roman"/>
          <w:sz w:val="24"/>
          <w:szCs w:val="24"/>
        </w:rPr>
        <w:t xml:space="preserve"> outweigh any</w:t>
      </w:r>
      <w:r w:rsidR="007E6CA7">
        <w:rPr>
          <w:rFonts w:ascii="Times New Roman" w:hAnsi="Times New Roman" w:cs="Times New Roman"/>
          <w:sz w:val="24"/>
          <w:szCs w:val="24"/>
        </w:rPr>
        <w:t xml:space="preserve"> social costs (Carlson, 2013).</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72F1BBC8"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7007AE" w:rsidRPr="001A39FC">
        <w:rPr>
          <w:rFonts w:ascii="Times New Roman" w:hAnsi="Times New Roman" w:cs="Times New Roman"/>
          <w:sz w:val="24"/>
          <w:szCs w:val="24"/>
        </w:rPr>
        <w:t xml:space="preserve"> (see Table 3)</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 xml:space="preserve">s than difference scores </w:t>
      </w:r>
      <w:r w:rsidR="00CF5341">
        <w:rPr>
          <w:rFonts w:ascii="Times New Roman" w:hAnsi="Times New Roman" w:cs="Times New Roman"/>
          <w:sz w:val="24"/>
          <w:szCs w:val="24"/>
        </w:rPr>
        <w:lastRenderedPageBreak/>
        <w:t>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sidRPr="00EC49BD">
        <w:rPr>
          <w:rFonts w:ascii="Times New Roman" w:hAnsi="Times New Roman" w:cs="Times New Roman"/>
          <w:sz w:val="24"/>
          <w:szCs w:val="24"/>
        </w:rPr>
        <w:t>Borkenau</w:t>
      </w:r>
      <w:proofErr w:type="spellEnd"/>
      <w:r w:rsidR="00F14A35" w:rsidRPr="00EC49BD">
        <w:rPr>
          <w:rFonts w:ascii="Times New Roman" w:hAnsi="Times New Roman" w:cs="Times New Roman"/>
          <w:sz w:val="24"/>
          <w:szCs w:val="24"/>
        </w:rPr>
        <w:t xml:space="preserve">, </w:t>
      </w:r>
      <w:proofErr w:type="spellStart"/>
      <w:r w:rsidR="00F14A35" w:rsidRPr="00EC49BD">
        <w:rPr>
          <w:rFonts w:ascii="Times New Roman" w:hAnsi="Times New Roman" w:cs="Times New Roman"/>
          <w:sz w:val="24"/>
          <w:szCs w:val="24"/>
        </w:rPr>
        <w:t>Zaltauskas</w:t>
      </w:r>
      <w:proofErr w:type="spellEnd"/>
      <w:r w:rsidR="00F14A35" w:rsidRPr="00EC49BD">
        <w:rPr>
          <w:rFonts w:ascii="Times New Roman" w:hAnsi="Times New Roman" w:cs="Times New Roman"/>
          <w:sz w:val="24"/>
          <w:szCs w:val="24"/>
        </w:rPr>
        <w:t xml:space="preserve">, &amp; </w:t>
      </w:r>
      <w:proofErr w:type="spellStart"/>
      <w:r w:rsidR="00F14A35" w:rsidRPr="00EC49BD">
        <w:rPr>
          <w:rFonts w:ascii="Times New Roman" w:hAnsi="Times New Roman" w:cs="Times New Roman"/>
          <w:sz w:val="24"/>
          <w:szCs w:val="24"/>
        </w:rPr>
        <w:t>Leising</w:t>
      </w:r>
      <w:proofErr w:type="spellEnd"/>
      <w:r w:rsidR="00F14A35" w:rsidRPr="00EC49BD">
        <w:rPr>
          <w:rFonts w:ascii="Times New Roman" w:hAnsi="Times New Roman" w:cs="Times New Roman"/>
          <w:sz w:val="24"/>
          <w:szCs w:val="24"/>
        </w:rPr>
        <w:t>,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 xml:space="preserve">methodology (Edwards &amp; Parry, 1992),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(and do not require round-robin data).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867976">
        <w:rPr>
          <w:rFonts w:ascii="Times New Roman" w:hAnsi="Times New Roman" w:cs="Times New Roman"/>
          <w:sz w:val="24"/>
          <w:szCs w:val="24"/>
        </w:rPr>
        <w:t xml:space="preserve"> (see Edwards 2002 for a thorough description of polynomial regression)</w:t>
      </w:r>
      <w:r w:rsidR="008954FC">
        <w:rPr>
          <w:rFonts w:ascii="Times New Roman" w:hAnsi="Times New Roman" w:cs="Times New Roman"/>
          <w:sz w:val="24"/>
          <w:szCs w:val="24"/>
        </w:rPr>
        <w:t xml:space="preserve">. </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46B0D747"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 xml:space="preserve">asures than observer-reports), </w:t>
      </w:r>
      <w:r w:rsidR="00F539B8">
        <w:rPr>
          <w:rFonts w:ascii="Times New Roman" w:hAnsi="Times New Roman"/>
          <w:sz w:val="24"/>
          <w:szCs w:val="24"/>
        </w:rPr>
        <w:t xml:space="preserve">and we would have liked to examine a greater number of </w:t>
      </w:r>
      <w:r w:rsidR="00B6546D">
        <w:rPr>
          <w:rFonts w:ascii="Times New Roman" w:hAnsi="Times New Roman"/>
          <w:sz w:val="24"/>
          <w:szCs w:val="24"/>
        </w:rPr>
        <w:t>potentially self-enhanced constructs (we were able to examine 10 constructs).</w:t>
      </w:r>
      <w:r w:rsidR="00F710DE">
        <w:rPr>
          <w:rFonts w:ascii="Times New Roman" w:hAnsi="Times New Roman"/>
          <w:sz w:val="24"/>
          <w:szCs w:val="24"/>
        </w:rPr>
        <w:t xml:space="preserve"> </w:t>
      </w:r>
      <w:r w:rsidR="003C1F86">
        <w:rPr>
          <w:rFonts w:ascii="Times New Roman" w:hAnsi="Times New Roman"/>
          <w:sz w:val="24"/>
          <w:szCs w:val="24"/>
        </w:rPr>
        <w:t xml:space="preserve">More robust estimates will emerge as results continue to accumulate. </w:t>
      </w:r>
      <w:r w:rsidR="006F3145">
        <w:rPr>
          <w:rFonts w:ascii="Times New Roman" w:hAnsi="Times New Roman" w:cs="Times New Roman"/>
          <w:sz w:val="24"/>
          <w:szCs w:val="24"/>
        </w:rPr>
        <w:t xml:space="preserve">In addition, although it is logically </w:t>
      </w:r>
      <w:r w:rsidR="006F3145">
        <w:rPr>
          <w:rFonts w:ascii="Times New Roman" w:hAnsi="Times New Roman" w:cs="Times New Roman"/>
          <w:sz w:val="24"/>
          <w:szCs w:val="24"/>
        </w:rPr>
        <w:lastRenderedPageBreak/>
        <w:t>intuitive that peoples’ perceptions of narcissists would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information 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r w:rsidR="00B41DD1">
        <w:rPr>
          <w:rFonts w:ascii="Times New Roman" w:hAnsi="Times New Roman"/>
          <w:sz w:val="24"/>
          <w:szCs w:val="24"/>
        </w:rPr>
        <w:t>, except for a single study from Korea</w:t>
      </w:r>
      <w:r w:rsidR="0090078F">
        <w:rPr>
          <w:rFonts w:ascii="Times New Roman" w:hAnsi="Times New Roman"/>
          <w:sz w:val="24"/>
          <w:szCs w:val="24"/>
        </w:rPr>
        <w:t>.</w:t>
      </w:r>
    </w:p>
    <w:p w14:paraId="740EE39B" w14:textId="4ABC29A8" w:rsidR="00623D98" w:rsidRDefault="005E039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Sedikides</w:t>
      </w:r>
      <w:r w:rsidR="00822A84">
        <w:rPr>
          <w:rFonts w:ascii="Times New Roman" w:hAnsi="Times New Roman" w:cs="Times New Roman"/>
          <w:sz w:val="24"/>
          <w:szCs w:val="24"/>
        </w:rPr>
        <w:t xml:space="preserve"> et al.,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sidR="000001D4">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lastRenderedPageBreak/>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49144A3" w14:textId="77777777" w:rsidR="00726967" w:rsidRDefault="00726967" w:rsidP="00DF29E0">
      <w:pPr>
        <w:pStyle w:val="NoSpacing"/>
        <w:widowControl w:val="0"/>
        <w:spacing w:line="480" w:lineRule="auto"/>
        <w:ind w:left="785" w:hangingChars="327" w:hanging="785"/>
        <w:rPr>
          <w:rFonts w:ascii="Times New Roman" w:eastAsia="Times New Roman" w:hAnsi="Times New Roman" w:cs="Times New Roman"/>
          <w:sz w:val="24"/>
          <w:szCs w:val="24"/>
        </w:rPr>
      </w:pPr>
    </w:p>
    <w:p w14:paraId="725096AD"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A83245">
        <w:rPr>
          <w:rFonts w:ascii="Times New Roman" w:eastAsia="Times New Roman" w:hAnsi="Times New Roman" w:cs="Times New Roman"/>
          <w:i/>
          <w:sz w:val="24"/>
          <w:szCs w:val="24"/>
        </w:rPr>
        <w:t>Journal of Personality and Social Psychology, 49</w:t>
      </w:r>
      <w:r w:rsidRPr="00A83245">
        <w:rPr>
          <w:rFonts w:ascii="Times New Roman" w:eastAsia="Times New Roman" w:hAnsi="Times New Roman" w:cs="Times New Roman"/>
          <w:sz w:val="24"/>
          <w:szCs w:val="24"/>
        </w:rPr>
        <w:t>, 1621-1630.</w:t>
      </w:r>
    </w:p>
    <w:p w14:paraId="18B15E2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Pr>
          <w:rFonts w:ascii="Times New Roman" w:eastAsia="Times New Roman" w:hAnsi="Times New Roman" w:cs="Times New Roman"/>
          <w:sz w:val="24"/>
          <w:szCs w:val="24"/>
        </w:rPr>
        <w:t>Alicke, M. D. &amp; Sedikides, C. (2011).</w:t>
      </w:r>
      <w:proofErr w:type="gramEnd"/>
      <w:r>
        <w:rPr>
          <w:rFonts w:ascii="Times New Roman" w:eastAsia="Times New Roman" w:hAnsi="Times New Roman" w:cs="Times New Roman"/>
          <w:sz w:val="24"/>
          <w:szCs w:val="24"/>
        </w:rPr>
        <w:t xml:space="preserve"> </w:t>
      </w:r>
      <w:proofErr w:type="gramStart"/>
      <w:r w:rsidRPr="00704D27">
        <w:rPr>
          <w:rFonts w:ascii="Times New Roman" w:eastAsia="Times New Roman" w:hAnsi="Times New Roman" w:cs="Times New Roman"/>
          <w:i/>
          <w:sz w:val="24"/>
          <w:szCs w:val="24"/>
        </w:rPr>
        <w:t>Handbook of Self-Enhancement and Self-Protection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New York, NY: The Guilford Press.</w:t>
      </w:r>
    </w:p>
    <w:p w14:paraId="677639B6"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565583">
        <w:rPr>
          <w:rFonts w:ascii="Times New Roman" w:hAnsi="Times New Roman" w:cs="Times New Roman"/>
          <w:color w:val="4C4C4C"/>
          <w:sz w:val="24"/>
          <w:szCs w:val="24"/>
          <w:shd w:val="clear" w:color="auto" w:fill="FFFFFF"/>
        </w:rPr>
        <w:t xml:space="preserve">Alicke, M. D., &amp; </w:t>
      </w:r>
      <w:proofErr w:type="spellStart"/>
      <w:r w:rsidRPr="00565583">
        <w:rPr>
          <w:rFonts w:ascii="Times New Roman" w:hAnsi="Times New Roman" w:cs="Times New Roman"/>
          <w:color w:val="4C4C4C"/>
          <w:sz w:val="24"/>
          <w:szCs w:val="24"/>
          <w:shd w:val="clear" w:color="auto" w:fill="FFFFFF"/>
        </w:rPr>
        <w:t>Govorun</w:t>
      </w:r>
      <w:proofErr w:type="spellEnd"/>
      <w:r w:rsidRPr="00565583">
        <w:rPr>
          <w:rFonts w:ascii="Times New Roman" w:hAnsi="Times New Roman" w:cs="Times New Roman"/>
          <w:color w:val="4C4C4C"/>
          <w:sz w:val="24"/>
          <w:szCs w:val="24"/>
          <w:shd w:val="clear" w:color="auto" w:fill="FFFFFF"/>
        </w:rPr>
        <w:t>, O. (2005).</w:t>
      </w:r>
      <w:proofErr w:type="gramEnd"/>
      <w:r w:rsidRPr="00565583">
        <w:rPr>
          <w:rFonts w:ascii="Times New Roman" w:hAnsi="Times New Roman" w:cs="Times New Roman"/>
          <w:color w:val="4C4C4C"/>
          <w:sz w:val="24"/>
          <w:szCs w:val="24"/>
          <w:shd w:val="clear" w:color="auto" w:fill="FFFFFF"/>
        </w:rPr>
        <w:t xml:space="preserve"> </w:t>
      </w:r>
      <w:proofErr w:type="gramStart"/>
      <w:r w:rsidRPr="00565583">
        <w:rPr>
          <w:rFonts w:ascii="Times New Roman" w:hAnsi="Times New Roman" w:cs="Times New Roman"/>
          <w:color w:val="4C4C4C"/>
          <w:sz w:val="24"/>
          <w:szCs w:val="24"/>
          <w:shd w:val="clear" w:color="auto" w:fill="FFFFFF"/>
        </w:rPr>
        <w:t>The better-than-average effect.</w:t>
      </w:r>
      <w:proofErr w:type="gramEnd"/>
      <w:r w:rsidRPr="00565583">
        <w:rPr>
          <w:rFonts w:ascii="Times New Roman" w:hAnsi="Times New Roman" w:cs="Times New Roman"/>
          <w:color w:val="4C4C4C"/>
          <w:sz w:val="24"/>
          <w:szCs w:val="24"/>
          <w:shd w:val="clear" w:color="auto" w:fill="FFFFFF"/>
        </w:rPr>
        <w:t xml:space="preserve"> In M. D. Alicke, D. Dunning, &amp; J. I. Krueger (Eds.), </w:t>
      </w:r>
      <w:r w:rsidRPr="00565583">
        <w:rPr>
          <w:rFonts w:ascii="Times New Roman" w:hAnsi="Times New Roman" w:cs="Times New Roman"/>
          <w:i/>
          <w:color w:val="4C4C4C"/>
          <w:sz w:val="24"/>
          <w:szCs w:val="24"/>
          <w:shd w:val="clear" w:color="auto" w:fill="FFFFFF"/>
        </w:rPr>
        <w:t>The self in social perception</w:t>
      </w:r>
      <w:r w:rsidRPr="00565583">
        <w:rPr>
          <w:rFonts w:ascii="Times New Roman" w:hAnsi="Times New Roman" w:cs="Times New Roman"/>
          <w:color w:val="4C4C4C"/>
          <w:sz w:val="24"/>
          <w:szCs w:val="24"/>
          <w:shd w:val="clear" w:color="auto" w:fill="FFFFFF"/>
        </w:rPr>
        <w:t xml:space="preserve"> (pp. 85-106). New York: Psychology Press.2005-14648-005</w:t>
      </w:r>
    </w:p>
    <w:p w14:paraId="3D90EDC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Alicke, M. D., &amp; Sedikides, C. (2009).</w:t>
      </w:r>
      <w:proofErr w:type="gramEnd"/>
      <w:r w:rsidRPr="00A83245">
        <w:rPr>
          <w:rFonts w:ascii="Times New Roman" w:hAnsi="Times New Roman" w:cs="Times New Roman"/>
          <w:sz w:val="24"/>
          <w:szCs w:val="24"/>
        </w:rPr>
        <w:t xml:space="preserve"> Self-enhancement and self-protection: What they are and what they do.</w:t>
      </w:r>
      <w:r w:rsidRPr="00A83245">
        <w:rPr>
          <w:rFonts w:ascii="Times New Roman" w:hAnsi="Times New Roman" w:cs="Times New Roman"/>
          <w:i/>
          <w:iCs/>
          <w:sz w:val="24"/>
          <w:szCs w:val="24"/>
        </w:rPr>
        <w:t xml:space="preserve"> European Review of Social Psychology, 20</w:t>
      </w:r>
      <w:r w:rsidRPr="00A83245">
        <w:rPr>
          <w:rFonts w:ascii="Times New Roman" w:hAnsi="Times New Roman" w:cs="Times New Roman"/>
          <w:sz w:val="24"/>
          <w:szCs w:val="24"/>
        </w:rPr>
        <w:t>, 1-48. doi:http://dx.doi.org/10.1080/10463280802613866</w:t>
      </w:r>
    </w:p>
    <w:p w14:paraId="7BFE01D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A83245">
        <w:rPr>
          <w:rFonts w:ascii="Times New Roman" w:eastAsia="Times New Roman" w:hAnsi="Times New Roman" w:cs="Times New Roman"/>
          <w:sz w:val="24"/>
          <w:szCs w:val="24"/>
        </w:rPr>
        <w:t>Allport</w:t>
      </w:r>
      <w:proofErr w:type="spellEnd"/>
      <w:r w:rsidRPr="00A83245">
        <w:rPr>
          <w:rFonts w:ascii="Times New Roman" w:eastAsia="Times New Roman" w:hAnsi="Times New Roman" w:cs="Times New Roman"/>
          <w:sz w:val="24"/>
          <w:szCs w:val="24"/>
        </w:rPr>
        <w:t xml:space="preserve">, G. W. (1937). </w:t>
      </w:r>
      <w:r w:rsidRPr="00A83245">
        <w:rPr>
          <w:rFonts w:ascii="Times New Roman" w:eastAsia="Times New Roman" w:hAnsi="Times New Roman" w:cs="Times New Roman"/>
          <w:i/>
          <w:sz w:val="24"/>
          <w:szCs w:val="24"/>
        </w:rPr>
        <w:t>Personality: A psychological interpretation.</w:t>
      </w:r>
      <w:r w:rsidRPr="00A83245">
        <w:rPr>
          <w:rFonts w:ascii="Times New Roman" w:eastAsia="Times New Roman" w:hAnsi="Times New Roman" w:cs="Times New Roman"/>
          <w:sz w:val="24"/>
          <w:szCs w:val="24"/>
        </w:rPr>
        <w:t xml:space="preserve"> New York, NY: Holt.</w:t>
      </w:r>
    </w:p>
    <w:p w14:paraId="5A9A8C0C"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*Ames, D. R., &amp; </w:t>
      </w:r>
      <w:proofErr w:type="spellStart"/>
      <w:r w:rsidRPr="00A83245">
        <w:rPr>
          <w:rFonts w:ascii="Times New Roman" w:eastAsia="Times New Roman" w:hAnsi="Times New Roman" w:cs="Times New Roman"/>
          <w:sz w:val="24"/>
          <w:szCs w:val="24"/>
        </w:rPr>
        <w:t>Kammrath</w:t>
      </w:r>
      <w:proofErr w:type="spellEnd"/>
      <w:r w:rsidRPr="00A83245">
        <w:rPr>
          <w:rFonts w:ascii="Times New Roman" w:eastAsia="Times New Roman" w:hAnsi="Times New Roman" w:cs="Times New Roman"/>
          <w:sz w:val="24"/>
          <w:szCs w:val="24"/>
        </w:rPr>
        <w:t xml:space="preserve">, L. K. (2004). Mind-reading and metacognition: Narcissism, not actual competence, predicts self-estimated ability. </w:t>
      </w:r>
      <w:r w:rsidRPr="00A83245">
        <w:rPr>
          <w:rFonts w:ascii="Times New Roman" w:eastAsia="Times New Roman" w:hAnsi="Times New Roman" w:cs="Times New Roman"/>
          <w:i/>
          <w:sz w:val="24"/>
          <w:szCs w:val="24"/>
        </w:rPr>
        <w:t>Journal of Nonverbal Behavior, 28</w:t>
      </w:r>
      <w:r w:rsidRPr="00A83245">
        <w:rPr>
          <w:rFonts w:ascii="Times New Roman" w:eastAsia="Times New Roman" w:hAnsi="Times New Roman" w:cs="Times New Roman"/>
          <w:sz w:val="24"/>
          <w:szCs w:val="24"/>
        </w:rPr>
        <w:t>, 187-209. doi:http://dx.doi.org/10.1023/B:JONB.0000039649.20015.0e</w:t>
      </w:r>
    </w:p>
    <w:p w14:paraId="75FB7F7F"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r>
        <w:rPr>
          <w:rFonts w:ascii="Times New Roman" w:hAnsi="Times New Roman" w:cs="Times New Roman" w:hint="eastAsia"/>
          <w:sz w:val="24"/>
          <w:szCs w:val="24"/>
          <w:lang w:eastAsia="zh-CN"/>
        </w:rPr>
        <w:t>*</w:t>
      </w:r>
      <w:r w:rsidRPr="00FB39B7">
        <w:rPr>
          <w:rFonts w:ascii="Times New Roman" w:hAnsi="Times New Roman" w:cs="Times New Roman"/>
          <w:sz w:val="24"/>
          <w:szCs w:val="24"/>
        </w:rPr>
        <w:t xml:space="preserve">Ames, D. R., Rose, P., &amp; Anderson, C. P. (2006). </w:t>
      </w:r>
      <w:proofErr w:type="gramStart"/>
      <w:r w:rsidRPr="00FB39B7">
        <w:rPr>
          <w:rFonts w:ascii="Times New Roman" w:hAnsi="Times New Roman" w:cs="Times New Roman"/>
          <w:sz w:val="24"/>
          <w:szCs w:val="24"/>
        </w:rPr>
        <w:t>The NPI-16 as a short measure of narcissism.</w:t>
      </w:r>
      <w:proofErr w:type="gramEnd"/>
      <w:r w:rsidRPr="00FB39B7">
        <w:rPr>
          <w:rFonts w:ascii="Times New Roman" w:hAnsi="Times New Roman" w:cs="Times New Roman"/>
          <w:sz w:val="24"/>
          <w:szCs w:val="24"/>
        </w:rPr>
        <w:t xml:space="preserve"> </w:t>
      </w:r>
      <w:r w:rsidRPr="00565583">
        <w:rPr>
          <w:rFonts w:ascii="Times New Roman" w:hAnsi="Times New Roman" w:cs="Times New Roman"/>
          <w:i/>
          <w:sz w:val="24"/>
          <w:szCs w:val="24"/>
        </w:rPr>
        <w:t>Journal of Research in Personality</w:t>
      </w:r>
      <w:r w:rsidRPr="00565583">
        <w:rPr>
          <w:rFonts w:ascii="Times New Roman" w:hAnsi="Times New Roman" w:cs="Times New Roman"/>
          <w:sz w:val="24"/>
          <w:szCs w:val="24"/>
        </w:rPr>
        <w:t>,</w:t>
      </w:r>
      <w:r w:rsidRPr="00565583">
        <w:rPr>
          <w:rFonts w:ascii="Times New Roman" w:hAnsi="Times New Roman" w:cs="Times New Roman"/>
          <w:i/>
          <w:sz w:val="24"/>
          <w:szCs w:val="24"/>
        </w:rPr>
        <w:t xml:space="preserve"> 40</w:t>
      </w:r>
      <w:r w:rsidRPr="00565583">
        <w:rPr>
          <w:rFonts w:ascii="Times New Roman" w:hAnsi="Times New Roman" w:cs="Times New Roman"/>
          <w:sz w:val="24"/>
          <w:szCs w:val="24"/>
        </w:rPr>
        <w:t>, 440-450.</w:t>
      </w:r>
    </w:p>
    <w:p w14:paraId="4C5734DB"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Back, M. D., Schmukle, S. C., &amp; Egloff, B. (2010). Why are narcissists so charming at first sight? </w:t>
      </w:r>
      <w:proofErr w:type="gramStart"/>
      <w:r w:rsidRPr="00A83245">
        <w:rPr>
          <w:rFonts w:ascii="Times New Roman" w:hAnsi="Times New Roman" w:cs="Times New Roman"/>
          <w:sz w:val="24"/>
          <w:szCs w:val="24"/>
        </w:rPr>
        <w:t>decoding</w:t>
      </w:r>
      <w:proofErr w:type="gramEnd"/>
      <w:r w:rsidRPr="00A83245">
        <w:rPr>
          <w:rFonts w:ascii="Times New Roman" w:hAnsi="Times New Roman" w:cs="Times New Roman"/>
          <w:sz w:val="24"/>
          <w:szCs w:val="24"/>
        </w:rPr>
        <w:t xml:space="preserve"> the narcissism–popularity link at zero acquaintance.</w:t>
      </w:r>
      <w:r w:rsidRPr="00A83245">
        <w:rPr>
          <w:rFonts w:ascii="Times New Roman" w:hAnsi="Times New Roman" w:cs="Times New Roman"/>
          <w:i/>
          <w:iCs/>
          <w:sz w:val="24"/>
          <w:szCs w:val="24"/>
        </w:rPr>
        <w:t xml:space="preserve"> Journal of Personality and Social Psychology, 98</w:t>
      </w:r>
      <w:r w:rsidRPr="00A83245">
        <w:rPr>
          <w:rFonts w:ascii="Times New Roman" w:hAnsi="Times New Roman" w:cs="Times New Roman"/>
          <w:sz w:val="24"/>
          <w:szCs w:val="24"/>
        </w:rPr>
        <w:t>(1), 132-145. doi:http://dx.doi.org/10.1037/a0016338</w:t>
      </w:r>
    </w:p>
    <w:p w14:paraId="48938A01" w14:textId="77777777" w:rsidR="008516CD" w:rsidRPr="00A83245" w:rsidRDefault="008516CD" w:rsidP="008516CD">
      <w:pPr>
        <w:spacing w:after="0" w:line="480" w:lineRule="auto"/>
        <w:ind w:left="785" w:hangingChars="327" w:hanging="785"/>
        <w:rPr>
          <w:rFonts w:ascii="Times New Roman" w:hAnsi="Times New Roman" w:cs="Times New Roman"/>
          <w:sz w:val="24"/>
          <w:szCs w:val="24"/>
          <w:lang w:eastAsia="zh-CN"/>
        </w:rPr>
      </w:pPr>
      <w:proofErr w:type="spellStart"/>
      <w:r w:rsidRPr="00A83245">
        <w:rPr>
          <w:rFonts w:ascii="Times New Roman" w:eastAsia="Times New Roman" w:hAnsi="Times New Roman" w:cs="Times New Roman"/>
          <w:sz w:val="24"/>
          <w:szCs w:val="24"/>
        </w:rPr>
        <w:lastRenderedPageBreak/>
        <w:t>B</w:t>
      </w:r>
      <w:r w:rsidRPr="00A83245">
        <w:rPr>
          <w:rFonts w:ascii="Times New Roman" w:hAnsi="Times New Roman" w:cs="Times New Roman"/>
          <w:sz w:val="24"/>
          <w:szCs w:val="24"/>
          <w:lang w:eastAsia="zh-CN"/>
        </w:rPr>
        <w:t>akan</w:t>
      </w:r>
      <w:proofErr w:type="spellEnd"/>
      <w:r w:rsidRPr="00A83245">
        <w:rPr>
          <w:rFonts w:ascii="Times New Roman" w:eastAsia="Times New Roman" w:hAnsi="Times New Roman" w:cs="Times New Roman"/>
          <w:sz w:val="24"/>
          <w:szCs w:val="24"/>
        </w:rPr>
        <w:t xml:space="preserve">, D. (1966). </w:t>
      </w:r>
      <w:r w:rsidRPr="00A83245">
        <w:rPr>
          <w:rFonts w:ascii="Times New Roman" w:eastAsia="Times New Roman" w:hAnsi="Times New Roman" w:cs="Times New Roman"/>
          <w:i/>
          <w:iCs/>
          <w:sz w:val="24"/>
          <w:szCs w:val="24"/>
        </w:rPr>
        <w:t>The duality of human existence: an essay on psychology and religion</w:t>
      </w:r>
      <w:r w:rsidRPr="00A83245">
        <w:rPr>
          <w:rFonts w:ascii="Times New Roman" w:hAnsi="Times New Roman" w:cs="Times New Roman"/>
          <w:i/>
          <w:iCs/>
          <w:sz w:val="24"/>
          <w:szCs w:val="24"/>
          <w:lang w:eastAsia="zh-CN"/>
        </w:rPr>
        <w:t xml:space="preserve">. </w:t>
      </w:r>
      <w:r w:rsidRPr="00A83245">
        <w:rPr>
          <w:rFonts w:ascii="Times New Roman" w:eastAsia="Times New Roman" w:hAnsi="Times New Roman" w:cs="Times New Roman"/>
          <w:sz w:val="24"/>
          <w:szCs w:val="24"/>
        </w:rPr>
        <w:t xml:space="preserve"> Rand </w:t>
      </w:r>
      <w:proofErr w:type="spellStart"/>
      <w:r w:rsidRPr="00A83245">
        <w:rPr>
          <w:rFonts w:ascii="Times New Roman" w:eastAsia="Times New Roman" w:hAnsi="Times New Roman" w:cs="Times New Roman"/>
          <w:sz w:val="24"/>
          <w:szCs w:val="24"/>
        </w:rPr>
        <w:t>Mcnally</w:t>
      </w:r>
      <w:proofErr w:type="spellEnd"/>
      <w:r w:rsidRPr="00A83245">
        <w:rPr>
          <w:rFonts w:ascii="Times New Roman" w:eastAsia="Times New Roman" w:hAnsi="Times New Roman" w:cs="Times New Roman"/>
          <w:sz w:val="24"/>
          <w:szCs w:val="24"/>
        </w:rPr>
        <w:t xml:space="preserve">, Oxford. </w:t>
      </w:r>
      <w:r w:rsidRPr="00A83245">
        <w:rPr>
          <w:rFonts w:ascii="Times New Roman" w:hAnsi="Times New Roman" w:cs="Times New Roman"/>
          <w:sz w:val="24"/>
          <w:szCs w:val="24"/>
          <w:lang w:eastAsia="zh-CN"/>
        </w:rPr>
        <w:t xml:space="preserve">Retrieved from </w:t>
      </w:r>
      <w:r w:rsidRPr="00A83245">
        <w:rPr>
          <w:rFonts w:ascii="Times New Roman" w:eastAsia="Times New Roman" w:hAnsi="Times New Roman" w:cs="Times New Roman"/>
          <w:sz w:val="24"/>
          <w:szCs w:val="24"/>
        </w:rPr>
        <w:t>http://search.proquest.com/docview/615470079?accountid=14553</w:t>
      </w:r>
    </w:p>
    <w:p w14:paraId="5F221709"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Besser, A., &amp; Priel, B. (2010).</w:t>
      </w:r>
      <w:proofErr w:type="gramEnd"/>
      <w:r w:rsidRPr="00A83245">
        <w:rPr>
          <w:rFonts w:ascii="Times New Roman" w:hAnsi="Times New Roman" w:cs="Times New Roman"/>
          <w:sz w:val="24"/>
          <w:szCs w:val="24"/>
        </w:rPr>
        <w:t xml:space="preserve"> Grandiose narcissism versus vulnerable narcissism in threatening situations: Emotional reactions to achievement failure and interpersonal rejection.</w:t>
      </w:r>
      <w:r w:rsidRPr="00A83245">
        <w:rPr>
          <w:rFonts w:ascii="Times New Roman" w:hAnsi="Times New Roman" w:cs="Times New Roman"/>
          <w:i/>
          <w:iCs/>
          <w:sz w:val="24"/>
          <w:szCs w:val="24"/>
        </w:rPr>
        <w:t xml:space="preserve"> Journal of Social and Clinical Psychology, 29</w:t>
      </w:r>
      <w:r w:rsidRPr="00A83245">
        <w:rPr>
          <w:rFonts w:ascii="Times New Roman" w:hAnsi="Times New Roman" w:cs="Times New Roman"/>
          <w:sz w:val="24"/>
          <w:szCs w:val="24"/>
        </w:rPr>
        <w:t>(8), 874-902. doi:http://dx.doi.org/10.1521/jscp.2010.29.8.874</w:t>
      </w:r>
    </w:p>
    <w:p w14:paraId="39DAA9D5"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A83245">
        <w:rPr>
          <w:rFonts w:ascii="Times New Roman" w:eastAsia="Times New Roman" w:hAnsi="Times New Roman" w:cs="Times New Roman"/>
          <w:sz w:val="24"/>
          <w:szCs w:val="24"/>
        </w:rPr>
        <w:t>Bleske-Rechek</w:t>
      </w:r>
      <w:proofErr w:type="spellEnd"/>
      <w:r w:rsidRPr="00A83245">
        <w:rPr>
          <w:rFonts w:ascii="Times New Roman" w:eastAsia="Times New Roman" w:hAnsi="Times New Roman" w:cs="Times New Roman"/>
          <w:sz w:val="24"/>
          <w:szCs w:val="24"/>
        </w:rPr>
        <w:t xml:space="preserve">, A., </w:t>
      </w:r>
      <w:proofErr w:type="spellStart"/>
      <w:r w:rsidRPr="00A83245">
        <w:rPr>
          <w:rFonts w:ascii="Times New Roman" w:eastAsia="Times New Roman" w:hAnsi="Times New Roman" w:cs="Times New Roman"/>
          <w:sz w:val="24"/>
          <w:szCs w:val="24"/>
        </w:rPr>
        <w:t>Remiker</w:t>
      </w:r>
      <w:proofErr w:type="spellEnd"/>
      <w:r w:rsidRPr="00A83245">
        <w:rPr>
          <w:rFonts w:ascii="Times New Roman" w:eastAsia="Times New Roman" w:hAnsi="Times New Roman" w:cs="Times New Roman"/>
          <w:sz w:val="24"/>
          <w:szCs w:val="24"/>
        </w:rPr>
        <w:t>, M. W., &amp; Baker, J. P. (2008).</w:t>
      </w:r>
      <w:proofErr w:type="gramEnd"/>
      <w:r w:rsidRPr="00A83245">
        <w:rPr>
          <w:rFonts w:ascii="Times New Roman" w:eastAsia="Times New Roman" w:hAnsi="Times New Roman" w:cs="Times New Roman"/>
          <w:sz w:val="24"/>
          <w:szCs w:val="24"/>
        </w:rPr>
        <w:t xml:space="preserve"> Narcissistic men and women think they are so hot--but they are not. </w:t>
      </w:r>
      <w:r w:rsidRPr="00A83245">
        <w:rPr>
          <w:rFonts w:ascii="Times New Roman" w:eastAsia="Times New Roman" w:hAnsi="Times New Roman" w:cs="Times New Roman"/>
          <w:i/>
          <w:sz w:val="24"/>
          <w:szCs w:val="24"/>
        </w:rPr>
        <w:t>Personality and Individual Differences, 45</w:t>
      </w:r>
      <w:r w:rsidRPr="00A83245">
        <w:rPr>
          <w:rFonts w:ascii="Times New Roman" w:eastAsia="Times New Roman" w:hAnsi="Times New Roman" w:cs="Times New Roman"/>
          <w:sz w:val="24"/>
          <w:szCs w:val="24"/>
        </w:rPr>
        <w:t>, 420-424. doi:http://dx.doi.org/10.1016/j.paid.2008.05.018</w:t>
      </w:r>
    </w:p>
    <w:p w14:paraId="14B229FF"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A83245">
        <w:rPr>
          <w:rFonts w:ascii="Times New Roman" w:eastAsia="Times New Roman" w:hAnsi="Times New Roman" w:cs="Times New Roman"/>
          <w:i/>
          <w:iCs/>
          <w:sz w:val="24"/>
          <w:szCs w:val="24"/>
        </w:rPr>
        <w:t>Multilevel theory, research, and methods in organizations: Foundations, extensions, and new directions.</w:t>
      </w:r>
      <w:r w:rsidRPr="00A83245">
        <w:rPr>
          <w:rFonts w:ascii="Times New Roman" w:eastAsia="Times New Roman" w:hAnsi="Times New Roman" w:cs="Times New Roman"/>
          <w:sz w:val="24"/>
          <w:szCs w:val="24"/>
        </w:rPr>
        <w:t xml:space="preserve"> (pp. 349-381) </w:t>
      </w:r>
      <w:proofErr w:type="spellStart"/>
      <w:r w:rsidRPr="00A83245">
        <w:rPr>
          <w:rFonts w:ascii="Times New Roman" w:eastAsia="Times New Roman" w:hAnsi="Times New Roman" w:cs="Times New Roman"/>
          <w:sz w:val="24"/>
          <w:szCs w:val="24"/>
        </w:rPr>
        <w:t>Jossey</w:t>
      </w:r>
      <w:proofErr w:type="spellEnd"/>
      <w:r w:rsidRPr="00A83245">
        <w:rPr>
          <w:rFonts w:ascii="Times New Roman" w:eastAsia="Times New Roman" w:hAnsi="Times New Roman" w:cs="Times New Roman"/>
          <w:sz w:val="24"/>
          <w:szCs w:val="24"/>
        </w:rPr>
        <w:t>-Bass, San Francisco, CA. Retrieved from http://search.proquest.com/docview/619541281?accountid=14553</w:t>
      </w:r>
    </w:p>
    <w:p w14:paraId="1201D868"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Block, J. (1978). </w:t>
      </w:r>
      <w:proofErr w:type="gramStart"/>
      <w:r w:rsidRPr="00A83245">
        <w:rPr>
          <w:rFonts w:ascii="Times New Roman" w:eastAsia="Times New Roman" w:hAnsi="Times New Roman" w:cs="Times New Roman"/>
          <w:i/>
          <w:sz w:val="24"/>
          <w:szCs w:val="24"/>
        </w:rPr>
        <w:t>The Q-sort method in personality assessment and psychiatric research</w:t>
      </w:r>
      <w:r w:rsidRPr="00A83245">
        <w:rPr>
          <w:rFonts w:ascii="Times New Roman" w:eastAsia="Times New Roman" w:hAnsi="Times New Roman" w:cs="Times New Roman"/>
          <w:sz w:val="24"/>
          <w:szCs w:val="24"/>
        </w:rPr>
        <w:t>.</w:t>
      </w:r>
      <w:proofErr w:type="gramEnd"/>
      <w:r w:rsidRPr="00A83245">
        <w:rPr>
          <w:rFonts w:ascii="Times New Roman" w:eastAsia="Times New Roman" w:hAnsi="Times New Roman" w:cs="Times New Roman"/>
          <w:sz w:val="24"/>
          <w:szCs w:val="24"/>
        </w:rPr>
        <w:t xml:space="preserve"> Palo Alto, CA: Consulting Psychologists Press. (Original work published 1961)</w:t>
      </w:r>
    </w:p>
    <w:p w14:paraId="6BD7CD2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Block, J., &amp; Colvin, C. R. (1994). Positive illusions and well-being revisited: Separating fiction from fact. </w:t>
      </w:r>
      <w:proofErr w:type="gramStart"/>
      <w:r w:rsidRPr="00A83245">
        <w:rPr>
          <w:rFonts w:ascii="Times New Roman" w:eastAsia="Times New Roman" w:hAnsi="Times New Roman" w:cs="Times New Roman"/>
          <w:i/>
          <w:sz w:val="24"/>
          <w:szCs w:val="24"/>
        </w:rPr>
        <w:t>Psychological Bulletin, 116</w:t>
      </w:r>
      <w:r w:rsidRPr="00A83245">
        <w:rPr>
          <w:rFonts w:ascii="Times New Roman" w:eastAsia="Times New Roman" w:hAnsi="Times New Roman" w:cs="Times New Roman"/>
          <w:sz w:val="24"/>
          <w:szCs w:val="24"/>
        </w:rPr>
        <w:t>, 28.</w:t>
      </w:r>
      <w:proofErr w:type="gramEnd"/>
      <w:r w:rsidRPr="00A83245">
        <w:rPr>
          <w:rFonts w:ascii="Times New Roman" w:eastAsia="Times New Roman" w:hAnsi="Times New Roman" w:cs="Times New Roman"/>
          <w:sz w:val="24"/>
          <w:szCs w:val="24"/>
        </w:rPr>
        <w:t xml:space="preserve"> doi:http://dx.doi.org/10.1037/0033-2909.116.1.28</w:t>
      </w:r>
    </w:p>
    <w:p w14:paraId="50E6DE16"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A83245">
        <w:rPr>
          <w:rFonts w:ascii="Times New Roman" w:eastAsia="Times New Roman" w:hAnsi="Times New Roman" w:cs="Times New Roman"/>
          <w:sz w:val="24"/>
          <w:szCs w:val="24"/>
        </w:rPr>
        <w:t>Chichester</w:t>
      </w:r>
      <w:proofErr w:type="spellEnd"/>
      <w:r w:rsidRPr="00A83245">
        <w:rPr>
          <w:rFonts w:ascii="Times New Roman" w:eastAsia="Times New Roman" w:hAnsi="Times New Roman" w:cs="Times New Roman"/>
          <w:sz w:val="24"/>
          <w:szCs w:val="24"/>
        </w:rPr>
        <w:t xml:space="preserve">, UK. </w:t>
      </w:r>
      <w:proofErr w:type="spellStart"/>
      <w:proofErr w:type="gramStart"/>
      <w:r w:rsidRPr="00A83245">
        <w:rPr>
          <w:rFonts w:ascii="Times New Roman" w:eastAsia="Times New Roman" w:hAnsi="Times New Roman" w:cs="Times New Roman"/>
          <w:sz w:val="24"/>
          <w:szCs w:val="24"/>
        </w:rPr>
        <w:t>doi</w:t>
      </w:r>
      <w:proofErr w:type="spellEnd"/>
      <w:proofErr w:type="gramEnd"/>
      <w:r w:rsidRPr="00A83245">
        <w:rPr>
          <w:rFonts w:ascii="Times New Roman" w:eastAsia="Times New Roman" w:hAnsi="Times New Roman" w:cs="Times New Roman"/>
          <w:sz w:val="24"/>
          <w:szCs w:val="24"/>
        </w:rPr>
        <w:t>: 10.1002/9780470743386.ch13</w:t>
      </w:r>
    </w:p>
    <w:p w14:paraId="43E2C86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A83245">
        <w:rPr>
          <w:rFonts w:ascii="Times New Roman" w:eastAsia="Times New Roman" w:hAnsi="Times New Roman" w:cs="Times New Roman"/>
          <w:sz w:val="24"/>
          <w:szCs w:val="24"/>
        </w:rPr>
        <w:lastRenderedPageBreak/>
        <w:t>Borkenau</w:t>
      </w:r>
      <w:proofErr w:type="spellEnd"/>
      <w:r w:rsidRPr="00A83245">
        <w:rPr>
          <w:rFonts w:ascii="Times New Roman" w:eastAsia="Times New Roman" w:hAnsi="Times New Roman" w:cs="Times New Roman"/>
          <w:sz w:val="24"/>
          <w:szCs w:val="24"/>
        </w:rPr>
        <w:t xml:space="preserve">, P., </w:t>
      </w:r>
      <w:proofErr w:type="spellStart"/>
      <w:r w:rsidRPr="00A83245">
        <w:rPr>
          <w:rFonts w:ascii="Times New Roman" w:eastAsia="Times New Roman" w:hAnsi="Times New Roman" w:cs="Times New Roman"/>
          <w:sz w:val="24"/>
          <w:szCs w:val="24"/>
        </w:rPr>
        <w:t>Zaltauskas</w:t>
      </w:r>
      <w:proofErr w:type="spellEnd"/>
      <w:r w:rsidRPr="00A83245">
        <w:rPr>
          <w:rFonts w:ascii="Times New Roman" w:eastAsia="Times New Roman" w:hAnsi="Times New Roman" w:cs="Times New Roman"/>
          <w:sz w:val="24"/>
          <w:szCs w:val="24"/>
        </w:rPr>
        <w:t xml:space="preserve">, K., &amp; </w:t>
      </w:r>
      <w:proofErr w:type="spellStart"/>
      <w:r w:rsidRPr="00A83245">
        <w:rPr>
          <w:rFonts w:ascii="Times New Roman" w:eastAsia="Times New Roman" w:hAnsi="Times New Roman" w:cs="Times New Roman"/>
          <w:sz w:val="24"/>
          <w:szCs w:val="24"/>
        </w:rPr>
        <w:t>Leising</w:t>
      </w:r>
      <w:proofErr w:type="spellEnd"/>
      <w:r w:rsidRPr="00A83245">
        <w:rPr>
          <w:rFonts w:ascii="Times New Roman" w:eastAsia="Times New Roman" w:hAnsi="Times New Roman" w:cs="Times New Roman"/>
          <w:sz w:val="24"/>
          <w:szCs w:val="24"/>
        </w:rPr>
        <w:t>, D. (2009).</w:t>
      </w:r>
      <w:proofErr w:type="gramEnd"/>
      <w:r w:rsidRPr="00A83245">
        <w:rPr>
          <w:rFonts w:ascii="Times New Roman" w:eastAsia="Times New Roman" w:hAnsi="Times New Roman" w:cs="Times New Roman"/>
          <w:sz w:val="24"/>
          <w:szCs w:val="24"/>
        </w:rPr>
        <w:t xml:space="preserve"> More may be better but there may be too much: Optimal trait level and self-enhancement bias.</w:t>
      </w:r>
      <w:r w:rsidRPr="00A83245">
        <w:rPr>
          <w:rFonts w:ascii="Times New Roman" w:eastAsia="Times New Roman" w:hAnsi="Times New Roman" w:cs="Times New Roman"/>
          <w:i/>
          <w:iCs/>
          <w:sz w:val="24"/>
          <w:szCs w:val="24"/>
        </w:rPr>
        <w:t xml:space="preserve"> Journal of Personality, 77</w:t>
      </w:r>
      <w:r w:rsidRPr="00A83245">
        <w:rPr>
          <w:rFonts w:ascii="Times New Roman" w:eastAsia="Times New Roman" w:hAnsi="Times New Roman" w:cs="Times New Roman"/>
          <w:sz w:val="24"/>
          <w:szCs w:val="24"/>
        </w:rPr>
        <w:t>(3), 825-858. doi:http://dx.doi.org/10.1111/j.1467-6494.2009.00566.x</w:t>
      </w:r>
    </w:p>
    <w:p w14:paraId="6E2E41FF"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A83245">
        <w:rPr>
          <w:rFonts w:ascii="Times New Roman" w:eastAsia="Times New Roman" w:hAnsi="Times New Roman" w:cs="Times New Roman"/>
          <w:sz w:val="24"/>
          <w:szCs w:val="24"/>
        </w:rPr>
        <w:t>Bradlee</w:t>
      </w:r>
      <w:proofErr w:type="spellEnd"/>
      <w:r w:rsidRPr="00A83245">
        <w:rPr>
          <w:rFonts w:ascii="Times New Roman" w:eastAsia="Times New Roman" w:hAnsi="Times New Roman" w:cs="Times New Roman"/>
          <w:sz w:val="24"/>
          <w:szCs w:val="24"/>
        </w:rPr>
        <w:t>, P. M., &amp; Emmons, R. A. (1992).</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Locating narcissism within the interpersonal </w:t>
      </w:r>
      <w:proofErr w:type="spellStart"/>
      <w:r w:rsidRPr="00A83245">
        <w:rPr>
          <w:rFonts w:ascii="Times New Roman" w:eastAsia="Times New Roman" w:hAnsi="Times New Roman" w:cs="Times New Roman"/>
          <w:sz w:val="24"/>
          <w:szCs w:val="24"/>
        </w:rPr>
        <w:t>circumplex</w:t>
      </w:r>
      <w:proofErr w:type="spellEnd"/>
      <w:r w:rsidRPr="00A83245">
        <w:rPr>
          <w:rFonts w:ascii="Times New Roman" w:eastAsia="Times New Roman" w:hAnsi="Times New Roman" w:cs="Times New Roman"/>
          <w:sz w:val="24"/>
          <w:szCs w:val="24"/>
        </w:rPr>
        <w:t xml:space="preserve"> and the five-factor model.</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 xml:space="preserve">Personality and Individual Differences, 13, </w:t>
      </w:r>
      <w:r w:rsidRPr="00A83245">
        <w:rPr>
          <w:rFonts w:ascii="Times New Roman" w:eastAsia="Times New Roman" w:hAnsi="Times New Roman" w:cs="Times New Roman"/>
          <w:sz w:val="24"/>
          <w:szCs w:val="24"/>
        </w:rPr>
        <w:t>821-830. Retrieved from http://search.proquest.com/docview/618167878?accountid=14553</w:t>
      </w:r>
    </w:p>
    <w:p w14:paraId="7FA6D123"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Brown, J. D. (1986). Evaluations of self and others: Self-enhancement biases in social judgments. </w:t>
      </w:r>
      <w:r w:rsidRPr="00A83245">
        <w:rPr>
          <w:rFonts w:ascii="Times New Roman" w:eastAsia="Times New Roman" w:hAnsi="Times New Roman" w:cs="Times New Roman"/>
          <w:i/>
          <w:sz w:val="24"/>
          <w:szCs w:val="24"/>
        </w:rPr>
        <w:t>Social Cognition, 4</w:t>
      </w:r>
      <w:r w:rsidRPr="00A83245">
        <w:rPr>
          <w:rFonts w:ascii="Times New Roman" w:eastAsia="Times New Roman" w:hAnsi="Times New Roman" w:cs="Times New Roman"/>
          <w:sz w:val="24"/>
          <w:szCs w:val="24"/>
        </w:rPr>
        <w:t>, 353-37</w:t>
      </w:r>
    </w:p>
    <w:p w14:paraId="3DB2358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*Brown, M. N. (2010). </w:t>
      </w:r>
      <w:r w:rsidRPr="00A83245">
        <w:rPr>
          <w:rFonts w:ascii="Times New Roman" w:eastAsia="Times New Roman" w:hAnsi="Times New Roman" w:cs="Times New Roman"/>
          <w:i/>
          <w:sz w:val="24"/>
          <w:szCs w:val="24"/>
        </w:rPr>
        <w:t>Narcissism, attachment style, and interpersonal assessment among clinical psychology graduate students.</w:t>
      </w:r>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(Doctoral dissertation).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Retrieved from </w:t>
      </w:r>
      <w:r w:rsidRPr="00FB39B7">
        <w:rPr>
          <w:rFonts w:ascii="Times New Roman" w:hAnsi="Times New Roman" w:cs="Times New Roman"/>
          <w:iCs/>
          <w:sz w:val="24"/>
          <w:szCs w:val="24"/>
        </w:rPr>
        <w:t>ProQuest Dissertations and Theses.</w:t>
      </w:r>
      <w:proofErr w:type="gramEnd"/>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 xml:space="preserve">(Accession Order No. </w:t>
      </w:r>
      <w:r w:rsidRPr="00565583">
        <w:rPr>
          <w:rFonts w:ascii="Times New Roman" w:hAnsi="Times New Roman" w:cs="Times New Roman"/>
          <w:sz w:val="24"/>
          <w:szCs w:val="24"/>
        </w:rPr>
        <w:t>3407405)</w:t>
      </w:r>
    </w:p>
    <w:p w14:paraId="78BB9790"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 xml:space="preserve">Bushman, B. J., &amp; </w:t>
      </w:r>
      <w:proofErr w:type="spellStart"/>
      <w:r w:rsidRPr="00A83245">
        <w:rPr>
          <w:rFonts w:ascii="Times New Roman" w:eastAsia="Times New Roman" w:hAnsi="Times New Roman" w:cs="Times New Roman"/>
          <w:sz w:val="24"/>
          <w:szCs w:val="24"/>
        </w:rPr>
        <w:t>Baumeister</w:t>
      </w:r>
      <w:proofErr w:type="spellEnd"/>
      <w:r w:rsidRPr="00A83245">
        <w:rPr>
          <w:rFonts w:ascii="Times New Roman" w:eastAsia="Times New Roman" w:hAnsi="Times New Roman" w:cs="Times New Roman"/>
          <w:sz w:val="24"/>
          <w:szCs w:val="24"/>
        </w:rPr>
        <w:t>, R. F. (1998).</w:t>
      </w:r>
      <w:proofErr w:type="gramEnd"/>
      <w:r w:rsidRPr="00A83245">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A83245">
        <w:rPr>
          <w:rFonts w:ascii="Times New Roman" w:eastAsia="Times New Roman" w:hAnsi="Times New Roman" w:cs="Times New Roman"/>
          <w:i/>
          <w:sz w:val="24"/>
          <w:szCs w:val="24"/>
        </w:rPr>
        <w:t>Journal of Personality and Social Psychology, 75</w:t>
      </w:r>
      <w:r w:rsidRPr="00A83245">
        <w:rPr>
          <w:rFonts w:ascii="Times New Roman" w:eastAsia="Times New Roman" w:hAnsi="Times New Roman" w:cs="Times New Roman"/>
          <w:sz w:val="24"/>
          <w:szCs w:val="24"/>
        </w:rPr>
        <w:t>, 219-229. doi:http://dx.doi.org/10.1037/0022-3514.75.1.219</w:t>
      </w:r>
    </w:p>
    <w:p w14:paraId="4FB25943" w14:textId="77777777"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565583">
        <w:rPr>
          <w:rFonts w:ascii="Times New Roman" w:hAnsi="Times New Roman" w:cs="Times New Roman"/>
          <w:color w:val="4C4C4C"/>
          <w:sz w:val="24"/>
          <w:szCs w:val="24"/>
          <w:shd w:val="clear" w:color="auto" w:fill="FFFFFF"/>
        </w:rPr>
        <w:t>Buss, D. M. (1990). Unmitigated agency and unmitigated communion: An analysis of the negative components of masculinity and femininity.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Sex Roles,</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22</w:t>
      </w:r>
      <w:r w:rsidRPr="00565583">
        <w:rPr>
          <w:rFonts w:ascii="Times New Roman" w:hAnsi="Times New Roman" w:cs="Times New Roman"/>
          <w:color w:val="4C4C4C"/>
          <w:sz w:val="24"/>
          <w:szCs w:val="24"/>
          <w:shd w:val="clear" w:color="auto" w:fill="FFFFFF"/>
        </w:rPr>
        <w:t xml:space="preserve">(9-10), 555-568. Retrieved from </w:t>
      </w:r>
      <w:hyperlink r:id="rId11" w:history="1">
        <w:r w:rsidRPr="00EB31CD">
          <w:rPr>
            <w:rStyle w:val="Hyperlink"/>
            <w:rFonts w:ascii="Times New Roman" w:hAnsi="Times New Roman" w:cs="Times New Roman"/>
            <w:sz w:val="24"/>
            <w:szCs w:val="24"/>
            <w:shd w:val="clear" w:color="auto" w:fill="FFFFFF"/>
          </w:rPr>
          <w:t>http://search.proquest.com/docview/617888993?accountid=14553</w:t>
        </w:r>
      </w:hyperlink>
    </w:p>
    <w:p w14:paraId="08173330"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D85E22">
        <w:rPr>
          <w:rFonts w:ascii="Times New Roman" w:hAnsi="Times New Roman" w:cs="Times New Roman"/>
          <w:sz w:val="24"/>
          <w:szCs w:val="24"/>
          <w:lang w:eastAsia="zh-CN"/>
        </w:rPr>
        <w:t xml:space="preserve">Butcher, J. N., </w:t>
      </w:r>
      <w:proofErr w:type="spellStart"/>
      <w:r w:rsidRPr="00D85E22">
        <w:rPr>
          <w:rFonts w:ascii="Times New Roman" w:hAnsi="Times New Roman" w:cs="Times New Roman"/>
          <w:sz w:val="24"/>
          <w:szCs w:val="24"/>
          <w:lang w:eastAsia="zh-CN"/>
        </w:rPr>
        <w:t>Dahlstrom</w:t>
      </w:r>
      <w:proofErr w:type="spellEnd"/>
      <w:r w:rsidRPr="00D85E22">
        <w:rPr>
          <w:rFonts w:ascii="Times New Roman" w:hAnsi="Times New Roman" w:cs="Times New Roman"/>
          <w:sz w:val="24"/>
          <w:szCs w:val="24"/>
          <w:lang w:eastAsia="zh-CN"/>
        </w:rPr>
        <w:t xml:space="preserve">, W. G., Graham, J. R., </w:t>
      </w:r>
      <w:proofErr w:type="spellStart"/>
      <w:r w:rsidRPr="00D85E22">
        <w:rPr>
          <w:rFonts w:ascii="Times New Roman" w:hAnsi="Times New Roman" w:cs="Times New Roman"/>
          <w:sz w:val="24"/>
          <w:szCs w:val="24"/>
          <w:lang w:eastAsia="zh-CN"/>
        </w:rPr>
        <w:t>Tellegen</w:t>
      </w:r>
      <w:proofErr w:type="spellEnd"/>
      <w:r w:rsidRPr="00D85E22">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t>
      </w:r>
      <w:r w:rsidRPr="00D85E22">
        <w:rPr>
          <w:rFonts w:ascii="Times New Roman" w:hAnsi="Times New Roman" w:cs="Times New Roman"/>
          <w:sz w:val="24"/>
          <w:szCs w:val="24"/>
          <w:lang w:eastAsia="zh-CN"/>
        </w:rPr>
        <w:t xml:space="preserve">A., &amp; </w:t>
      </w:r>
      <w:proofErr w:type="spellStart"/>
      <w:r w:rsidRPr="00D85E22">
        <w:rPr>
          <w:rFonts w:ascii="Times New Roman" w:hAnsi="Times New Roman" w:cs="Times New Roman"/>
          <w:sz w:val="24"/>
          <w:szCs w:val="24"/>
          <w:lang w:eastAsia="zh-CN"/>
        </w:rPr>
        <w:t>Kaemmer</w:t>
      </w:r>
      <w:proofErr w:type="spellEnd"/>
      <w:r w:rsidRPr="00D85E22">
        <w:rPr>
          <w:rFonts w:ascii="Times New Roman" w:hAnsi="Times New Roman" w:cs="Times New Roman"/>
          <w:sz w:val="24"/>
          <w:szCs w:val="24"/>
          <w:lang w:eastAsia="zh-CN"/>
        </w:rPr>
        <w:t xml:space="preserve">, B. (1989). </w:t>
      </w:r>
      <w:proofErr w:type="gramStart"/>
      <w:r w:rsidRPr="00D85E22">
        <w:rPr>
          <w:rFonts w:ascii="Times New Roman" w:hAnsi="Times New Roman" w:cs="Times New Roman"/>
          <w:i/>
          <w:sz w:val="24"/>
          <w:szCs w:val="24"/>
          <w:lang w:eastAsia="zh-CN"/>
        </w:rPr>
        <w:t>Minnesota multiphasic personality inventory (MMPI-2) manual for administration and scoring</w:t>
      </w:r>
      <w:r w:rsidRPr="00D85E22">
        <w:rPr>
          <w:rFonts w:ascii="Times New Roman" w:hAnsi="Times New Roman" w:cs="Times New Roman"/>
          <w:sz w:val="24"/>
          <w:szCs w:val="24"/>
          <w:lang w:eastAsia="zh-CN"/>
        </w:rPr>
        <w:t>.</w:t>
      </w:r>
      <w:proofErr w:type="gramEnd"/>
      <w:r w:rsidRPr="00D85E22">
        <w:rPr>
          <w:rFonts w:ascii="Times New Roman" w:hAnsi="Times New Roman" w:cs="Times New Roman"/>
          <w:sz w:val="24"/>
          <w:szCs w:val="24"/>
          <w:lang w:eastAsia="zh-CN"/>
        </w:rPr>
        <w:t xml:space="preserve"> Minneapolis: University of</w:t>
      </w:r>
      <w:r>
        <w:rPr>
          <w:rFonts w:ascii="Times New Roman" w:hAnsi="Times New Roman" w:cs="Times New Roman"/>
          <w:sz w:val="24"/>
          <w:szCs w:val="24"/>
          <w:lang w:eastAsia="zh-CN"/>
        </w:rPr>
        <w:t xml:space="preserve"> </w:t>
      </w:r>
      <w:r w:rsidRPr="00D85E22">
        <w:rPr>
          <w:rFonts w:ascii="Times New Roman" w:hAnsi="Times New Roman" w:cs="Times New Roman"/>
          <w:sz w:val="24"/>
          <w:szCs w:val="24"/>
          <w:lang w:eastAsia="zh-CN"/>
        </w:rPr>
        <w:t>Minnesota Press.</w:t>
      </w:r>
    </w:p>
    <w:p w14:paraId="7D1375BA"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 xml:space="preserve">Campbell, W. K., Brunell, A. B., &amp; </w:t>
      </w:r>
      <w:proofErr w:type="spellStart"/>
      <w:r w:rsidRPr="00A83245">
        <w:rPr>
          <w:rFonts w:ascii="Times New Roman" w:eastAsia="Times New Roman" w:hAnsi="Times New Roman" w:cs="Times New Roman"/>
          <w:sz w:val="24"/>
          <w:szCs w:val="24"/>
        </w:rPr>
        <w:t>Finkel</w:t>
      </w:r>
      <w:proofErr w:type="spellEnd"/>
      <w:r w:rsidRPr="00A83245">
        <w:rPr>
          <w:rFonts w:ascii="Times New Roman" w:eastAsia="Times New Roman" w:hAnsi="Times New Roman" w:cs="Times New Roman"/>
          <w:sz w:val="24"/>
          <w:szCs w:val="24"/>
        </w:rPr>
        <w:t>, E. J. (2006).</w:t>
      </w:r>
      <w:proofErr w:type="gramEnd"/>
      <w:r w:rsidRPr="00A83245">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A83245">
        <w:rPr>
          <w:rFonts w:ascii="Times New Roman" w:eastAsia="Times New Roman" w:hAnsi="Times New Roman" w:cs="Times New Roman"/>
          <w:sz w:val="24"/>
          <w:szCs w:val="24"/>
        </w:rPr>
        <w:t>Vohs</w:t>
      </w:r>
      <w:proofErr w:type="spellEnd"/>
      <w:r w:rsidRPr="00A83245">
        <w:rPr>
          <w:rFonts w:ascii="Times New Roman" w:eastAsia="Times New Roman" w:hAnsi="Times New Roman" w:cs="Times New Roman"/>
          <w:sz w:val="24"/>
          <w:szCs w:val="24"/>
        </w:rPr>
        <w:t xml:space="preserve"> &amp; E. </w:t>
      </w:r>
      <w:r w:rsidRPr="00A83245">
        <w:rPr>
          <w:rFonts w:ascii="Times New Roman" w:eastAsia="Times New Roman" w:hAnsi="Times New Roman" w:cs="Times New Roman"/>
          <w:sz w:val="24"/>
          <w:szCs w:val="24"/>
        </w:rPr>
        <w:lastRenderedPageBreak/>
        <w:t xml:space="preserve">J. </w:t>
      </w:r>
      <w:proofErr w:type="spellStart"/>
      <w:r w:rsidRPr="00A83245">
        <w:rPr>
          <w:rFonts w:ascii="Times New Roman" w:eastAsia="Times New Roman" w:hAnsi="Times New Roman" w:cs="Times New Roman"/>
          <w:sz w:val="24"/>
          <w:szCs w:val="24"/>
        </w:rPr>
        <w:t>Finkel</w:t>
      </w:r>
      <w:proofErr w:type="spellEnd"/>
      <w:r w:rsidRPr="00A83245">
        <w:rPr>
          <w:rFonts w:ascii="Times New Roman" w:eastAsia="Times New Roman" w:hAnsi="Times New Roman" w:cs="Times New Roman"/>
          <w:sz w:val="24"/>
          <w:szCs w:val="24"/>
        </w:rPr>
        <w:t xml:space="preserve"> (Eds.), </w:t>
      </w:r>
      <w:proofErr w:type="gramStart"/>
      <w:r w:rsidRPr="00A83245">
        <w:rPr>
          <w:rFonts w:ascii="Times New Roman" w:eastAsia="Times New Roman" w:hAnsi="Times New Roman" w:cs="Times New Roman"/>
          <w:sz w:val="24"/>
          <w:szCs w:val="24"/>
        </w:rPr>
        <w:t>Self</w:t>
      </w:r>
      <w:proofErr w:type="gramEnd"/>
      <w:r w:rsidRPr="00A83245">
        <w:rPr>
          <w:rFonts w:ascii="Times New Roman" w:eastAsia="Times New Roman" w:hAnsi="Times New Roman" w:cs="Times New Roman"/>
          <w:sz w:val="24"/>
          <w:szCs w:val="24"/>
        </w:rPr>
        <w:t xml:space="preserve"> and relationships: Connecting intrapersonal and interpersonal processes (pp. 57-83). New York, NY: Guilford Press.</w:t>
      </w:r>
    </w:p>
    <w:p w14:paraId="6E9850BC"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bookmarkStart w:id="3" w:name="OLE_LINK21"/>
      <w:bookmarkStart w:id="4" w:name="OLE_LINK22"/>
      <w:proofErr w:type="gramStart"/>
      <w:r w:rsidRPr="00FB39B7">
        <w:rPr>
          <w:rFonts w:ascii="Times New Roman" w:hAnsi="Times New Roman" w:cs="Times New Roman"/>
          <w:sz w:val="24"/>
          <w:szCs w:val="24"/>
        </w:rPr>
        <w:t>Campbell</w:t>
      </w:r>
      <w:bookmarkEnd w:id="3"/>
      <w:bookmarkEnd w:id="4"/>
      <w:r w:rsidRPr="00FB39B7">
        <w:rPr>
          <w:rFonts w:ascii="Times New Roman" w:hAnsi="Times New Roman" w:cs="Times New Roman"/>
          <w:sz w:val="24"/>
          <w:szCs w:val="24"/>
        </w:rPr>
        <w:t>, W. K., &amp; Foster, J. D. (2007).</w:t>
      </w:r>
      <w:proofErr w:type="gramEnd"/>
      <w:r w:rsidRPr="00FB39B7">
        <w:rPr>
          <w:rFonts w:ascii="Times New Roman" w:hAnsi="Times New Roman" w:cs="Times New Roman"/>
          <w:sz w:val="24"/>
          <w:szCs w:val="24"/>
        </w:rPr>
        <w:t xml:space="preserve"> The narcissistic self: Background, an </w:t>
      </w:r>
      <w:bookmarkStart w:id="5" w:name="OLE_LINK23"/>
      <w:bookmarkStart w:id="6" w:name="OLE_LINK24"/>
      <w:r w:rsidRPr="00FB39B7">
        <w:rPr>
          <w:rFonts w:ascii="Times New Roman" w:hAnsi="Times New Roman" w:cs="Times New Roman"/>
          <w:sz w:val="24"/>
          <w:szCs w:val="24"/>
        </w:rPr>
        <w:t xml:space="preserve">extended agency </w:t>
      </w:r>
      <w:bookmarkEnd w:id="5"/>
      <w:bookmarkEnd w:id="6"/>
      <w:r w:rsidRPr="00FB39B7">
        <w:rPr>
          <w:rFonts w:ascii="Times New Roman" w:hAnsi="Times New Roman" w:cs="Times New Roman"/>
          <w:sz w:val="24"/>
          <w:szCs w:val="24"/>
        </w:rPr>
        <w:t xml:space="preserve">model, and ongoing controversies. In C. Sedikides &amp; S. Spencer (Eds.), </w:t>
      </w:r>
      <w:r w:rsidRPr="00565583">
        <w:rPr>
          <w:rFonts w:ascii="Times New Roman" w:hAnsi="Times New Roman" w:cs="Times New Roman"/>
          <w:i/>
          <w:sz w:val="24"/>
          <w:szCs w:val="24"/>
        </w:rPr>
        <w:t xml:space="preserve">Frontiers in Social Psychology: The Self </w:t>
      </w:r>
      <w:r w:rsidRPr="00565583">
        <w:rPr>
          <w:rFonts w:ascii="Times New Roman" w:hAnsi="Times New Roman" w:cs="Times New Roman"/>
          <w:sz w:val="24"/>
          <w:szCs w:val="24"/>
        </w:rPr>
        <w:t>(pp. 115-138). Philadelphia, PA: Psychology Press.</w:t>
      </w:r>
    </w:p>
    <w:p w14:paraId="645E395A"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*Campbell, W. K., Goodie, A. S., &amp; Foster, J. D. (2004). </w:t>
      </w:r>
      <w:r w:rsidRPr="00565583">
        <w:rPr>
          <w:rFonts w:ascii="Times New Roman" w:hAnsi="Times New Roman" w:cs="Times New Roman"/>
          <w:i/>
          <w:sz w:val="24"/>
          <w:szCs w:val="24"/>
        </w:rPr>
        <w:t>Narcissism, confidence, and risk attitude. Journal of Behavioral Decision Making, 17</w:t>
      </w:r>
      <w:r w:rsidRPr="00565583">
        <w:rPr>
          <w:rFonts w:ascii="Times New Roman" w:hAnsi="Times New Roman" w:cs="Times New Roman"/>
          <w:sz w:val="24"/>
          <w:szCs w:val="24"/>
        </w:rPr>
        <w:t>, 297-311. doi:http://dx.doi.org/10.1002/bdm.475</w:t>
      </w:r>
    </w:p>
    <w:p w14:paraId="0DCB11AF"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Campbell, W. K., Reeder, G. D., Sedikides, C., &amp; Elliot, A. J. (2000).</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Narcissism and comparative self-enhancement strategies</w:t>
      </w:r>
      <w:r w:rsidRPr="00A83245">
        <w:rPr>
          <w:rFonts w:ascii="Times New Roman" w:eastAsia="Times New Roman" w:hAnsi="Times New Roman" w:cs="Times New Roman"/>
          <w:i/>
          <w:sz w:val="24"/>
          <w:szCs w:val="24"/>
        </w:rPr>
        <w:t>.</w:t>
      </w:r>
      <w:proofErr w:type="gramEnd"/>
      <w:r w:rsidRPr="00A83245">
        <w:rPr>
          <w:rFonts w:ascii="Times New Roman" w:eastAsia="Times New Roman" w:hAnsi="Times New Roman" w:cs="Times New Roman"/>
          <w:i/>
          <w:sz w:val="24"/>
          <w:szCs w:val="24"/>
        </w:rPr>
        <w:t xml:space="preserve"> Journal of Research in Personality, 34</w:t>
      </w:r>
      <w:r w:rsidRPr="00A83245">
        <w:rPr>
          <w:rFonts w:ascii="Times New Roman" w:eastAsia="Times New Roman" w:hAnsi="Times New Roman" w:cs="Times New Roman"/>
          <w:sz w:val="24"/>
          <w:szCs w:val="24"/>
        </w:rPr>
        <w:t xml:space="preserve">, 329-347. Retrieved from </w:t>
      </w:r>
      <w:hyperlink r:id="rId12" w:history="1">
        <w:r w:rsidRPr="00A83245">
          <w:rPr>
            <w:rStyle w:val="Hyperlink"/>
            <w:rFonts w:ascii="Times New Roman" w:eastAsia="Times New Roman" w:hAnsi="Times New Roman" w:cs="Times New Roman"/>
            <w:sz w:val="24"/>
            <w:szCs w:val="24"/>
          </w:rPr>
          <w:t>http://search.proquest.com/docview/619456156?accountid=14553</w:t>
        </w:r>
      </w:hyperlink>
    </w:p>
    <w:p w14:paraId="42720DD6"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 xml:space="preserve">Campbell, W. K., </w:t>
      </w:r>
      <w:proofErr w:type="spellStart"/>
      <w:r w:rsidRPr="00A83245">
        <w:rPr>
          <w:rFonts w:ascii="Times New Roman" w:eastAsia="Times New Roman" w:hAnsi="Times New Roman" w:cs="Times New Roman"/>
          <w:sz w:val="24"/>
          <w:szCs w:val="24"/>
        </w:rPr>
        <w:t>Rudich</w:t>
      </w:r>
      <w:proofErr w:type="spellEnd"/>
      <w:r w:rsidRPr="00A83245">
        <w:rPr>
          <w:rFonts w:ascii="Times New Roman" w:eastAsia="Times New Roman" w:hAnsi="Times New Roman" w:cs="Times New Roman"/>
          <w:sz w:val="24"/>
          <w:szCs w:val="24"/>
        </w:rPr>
        <w:t>, E. A., &amp; Sedikides, C. (2002).</w:t>
      </w:r>
      <w:proofErr w:type="gramEnd"/>
      <w:r w:rsidRPr="00A83245">
        <w:rPr>
          <w:rFonts w:ascii="Times New Roman" w:eastAsia="Times New Roman" w:hAnsi="Times New Roman" w:cs="Times New Roman"/>
          <w:sz w:val="24"/>
          <w:szCs w:val="24"/>
        </w:rPr>
        <w:t xml:space="preserve"> Narcissism, self-esteem, and the positivity of </w:t>
      </w:r>
      <w:proofErr w:type="gramStart"/>
      <w:r w:rsidRPr="00A83245">
        <w:rPr>
          <w:rFonts w:ascii="Times New Roman" w:eastAsia="Times New Roman" w:hAnsi="Times New Roman" w:cs="Times New Roman"/>
          <w:sz w:val="24"/>
          <w:szCs w:val="24"/>
        </w:rPr>
        <w:t>self-views</w:t>
      </w:r>
      <w:proofErr w:type="gramEnd"/>
      <w:r w:rsidRPr="00A83245">
        <w:rPr>
          <w:rFonts w:ascii="Times New Roman" w:eastAsia="Times New Roman" w:hAnsi="Times New Roman" w:cs="Times New Roman"/>
          <w:sz w:val="24"/>
          <w:szCs w:val="24"/>
        </w:rPr>
        <w:t xml:space="preserve">: Two portraits of self-love. </w:t>
      </w:r>
      <w:r w:rsidRPr="00A83245">
        <w:rPr>
          <w:rFonts w:ascii="Times New Roman" w:eastAsia="Times New Roman" w:hAnsi="Times New Roman" w:cs="Times New Roman"/>
          <w:i/>
          <w:sz w:val="24"/>
          <w:szCs w:val="24"/>
        </w:rPr>
        <w:t>Personality and Social Psychology Bulletin, 28</w:t>
      </w:r>
      <w:r w:rsidRPr="00A83245">
        <w:rPr>
          <w:rFonts w:ascii="Times New Roman" w:eastAsia="Times New Roman" w:hAnsi="Times New Roman" w:cs="Times New Roman"/>
          <w:sz w:val="24"/>
          <w:szCs w:val="24"/>
        </w:rPr>
        <w:t xml:space="preserve">, 358-368. </w:t>
      </w:r>
      <w:proofErr w:type="spellStart"/>
      <w:proofErr w:type="gramStart"/>
      <w:r w:rsidRPr="00A83245">
        <w:rPr>
          <w:rFonts w:ascii="Times New Roman" w:eastAsia="Times New Roman" w:hAnsi="Times New Roman" w:cs="Times New Roman"/>
          <w:sz w:val="24"/>
          <w:szCs w:val="24"/>
        </w:rPr>
        <w:t>doi</w:t>
      </w:r>
      <w:proofErr w:type="spellEnd"/>
      <w:proofErr w:type="gramEnd"/>
      <w:r w:rsidRPr="00A83245">
        <w:rPr>
          <w:rFonts w:ascii="Times New Roman" w:eastAsia="Times New Roman" w:hAnsi="Times New Roman" w:cs="Times New Roman"/>
          <w:sz w:val="24"/>
          <w:szCs w:val="24"/>
        </w:rPr>
        <w:t>: 10.1177/0146167202286007</w:t>
      </w:r>
    </w:p>
    <w:p w14:paraId="2C89AB7A"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Campbell, W. K., &amp; Sedikides, C. (1999).</w:t>
      </w:r>
      <w:proofErr w:type="gramEnd"/>
      <w:r w:rsidRPr="00A83245">
        <w:rPr>
          <w:rFonts w:ascii="Times New Roman" w:hAnsi="Times New Roman" w:cs="Times New Roman"/>
          <w:sz w:val="24"/>
          <w:szCs w:val="24"/>
        </w:rPr>
        <w:t xml:space="preserve"> Self-threat magnifies the self-serving bias: A meta-analytic integration.</w:t>
      </w:r>
      <w:r w:rsidRPr="00A83245">
        <w:rPr>
          <w:rFonts w:ascii="Times New Roman" w:hAnsi="Times New Roman" w:cs="Times New Roman"/>
          <w:i/>
          <w:iCs/>
          <w:sz w:val="24"/>
          <w:szCs w:val="24"/>
        </w:rPr>
        <w:t xml:space="preserve"> Review of General Psychology, 3</w:t>
      </w:r>
      <w:r w:rsidRPr="00A83245">
        <w:rPr>
          <w:rFonts w:ascii="Times New Roman" w:hAnsi="Times New Roman" w:cs="Times New Roman"/>
          <w:sz w:val="24"/>
          <w:szCs w:val="24"/>
        </w:rPr>
        <w:t xml:space="preserve">(1), 23-43. </w:t>
      </w:r>
      <w:proofErr w:type="spellStart"/>
      <w:proofErr w:type="gramStart"/>
      <w:r w:rsidRPr="00A83245">
        <w:rPr>
          <w:rFonts w:ascii="Times New Roman" w:hAnsi="Times New Roman" w:cs="Times New Roman"/>
          <w:sz w:val="24"/>
          <w:szCs w:val="24"/>
        </w:rPr>
        <w:t>doi</w:t>
      </w:r>
      <w:proofErr w:type="spellEnd"/>
      <w:proofErr w:type="gramEnd"/>
      <w:r w:rsidRPr="00A83245">
        <w:rPr>
          <w:rFonts w:ascii="Times New Roman" w:hAnsi="Times New Roman" w:cs="Times New Roman"/>
          <w:sz w:val="24"/>
          <w:szCs w:val="24"/>
        </w:rPr>
        <w:t>: 10.1037/1089-2680.3.1.23</w:t>
      </w:r>
    </w:p>
    <w:p w14:paraId="38842DE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Pr>
          <w:rFonts w:ascii="Times New Roman" w:hAnsi="Times New Roman" w:cs="Times New Roman"/>
          <w:sz w:val="24"/>
          <w:szCs w:val="24"/>
        </w:rPr>
        <w:t>Carlson, E. N. (2013). Honestly arrogant or simply m</w:t>
      </w:r>
      <w:r w:rsidRPr="006A71C5">
        <w:rPr>
          <w:rFonts w:ascii="Times New Roman" w:hAnsi="Times New Roman" w:cs="Times New Roman"/>
          <w:sz w:val="24"/>
          <w:szCs w:val="24"/>
        </w:rPr>
        <w:t>isunderstood?</w:t>
      </w:r>
      <w:r>
        <w:rPr>
          <w:rFonts w:ascii="Times New Roman" w:hAnsi="Times New Roman" w:cs="Times New Roman"/>
          <w:sz w:val="24"/>
          <w:szCs w:val="24"/>
        </w:rPr>
        <w:t xml:space="preserve"> </w:t>
      </w:r>
      <w:proofErr w:type="gramStart"/>
      <w:r>
        <w:rPr>
          <w:rFonts w:ascii="Times New Roman" w:hAnsi="Times New Roman" w:cs="Times New Roman"/>
          <w:sz w:val="24"/>
          <w:szCs w:val="24"/>
        </w:rPr>
        <w:t>Narcissists’ awareness of their n</w:t>
      </w:r>
      <w:r w:rsidRPr="006A71C5">
        <w:rPr>
          <w:rFonts w:ascii="Times New Roman" w:hAnsi="Times New Roman" w:cs="Times New Roman"/>
          <w:sz w:val="24"/>
          <w:szCs w:val="24"/>
        </w:rPr>
        <w:t>arcissism</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6A71C5">
        <w:rPr>
          <w:rFonts w:ascii="Times New Roman" w:hAnsi="Times New Roman" w:cs="Times New Roman"/>
          <w:i/>
          <w:sz w:val="24"/>
          <w:szCs w:val="24"/>
        </w:rPr>
        <w:t>Self and Identity, 3</w:t>
      </w:r>
      <w:r>
        <w:rPr>
          <w:rFonts w:ascii="Times New Roman" w:hAnsi="Times New Roman" w:cs="Times New Roman"/>
          <w:sz w:val="24"/>
          <w:szCs w:val="24"/>
        </w:rPr>
        <w:t xml:space="preserve">, 259-277.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496897">
        <w:rPr>
          <w:rFonts w:ascii="Times New Roman" w:hAnsi="Times New Roman" w:cs="Times New Roman"/>
          <w:sz w:val="24"/>
          <w:szCs w:val="24"/>
        </w:rPr>
        <w:t>10.1080/15298868.2012.659427</w:t>
      </w:r>
    </w:p>
    <w:p w14:paraId="41E1D4C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*Carlson, E. N., Naumann, L. P., &amp; Vazire. </w:t>
      </w:r>
      <w:proofErr w:type="gramStart"/>
      <w:r w:rsidRPr="00A83245">
        <w:rPr>
          <w:rFonts w:ascii="Times New Roman" w:eastAsia="Times New Roman" w:hAnsi="Times New Roman" w:cs="Times New Roman"/>
          <w:sz w:val="24"/>
          <w:szCs w:val="24"/>
        </w:rPr>
        <w:t>S. (2011a).</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Getting to know a narcissist inside and out.</w:t>
      </w:r>
      <w:proofErr w:type="gramEnd"/>
      <w:r w:rsidRPr="00A83245">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p>
    <w:p w14:paraId="0FADAD2B"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lastRenderedPageBreak/>
        <w:t xml:space="preserve">*Carlson, E. N., Vazire, S., &amp; Oltmanns, T. F. (2011b). You probably think this paper's about you: Narcissists' perceptions of their personality and reputation. </w:t>
      </w:r>
      <w:r w:rsidRPr="00A83245">
        <w:rPr>
          <w:rFonts w:ascii="Times New Roman" w:eastAsia="Times New Roman" w:hAnsi="Times New Roman" w:cs="Times New Roman"/>
          <w:i/>
          <w:sz w:val="24"/>
          <w:szCs w:val="24"/>
        </w:rPr>
        <w:t>Journal of Personality and Social Psychology, 101</w:t>
      </w:r>
      <w:r w:rsidRPr="00A83245">
        <w:rPr>
          <w:rFonts w:ascii="Times New Roman" w:eastAsia="Times New Roman" w:hAnsi="Times New Roman" w:cs="Times New Roman"/>
          <w:sz w:val="24"/>
          <w:szCs w:val="24"/>
        </w:rPr>
        <w:t>, 185-201. doi:http://dx.doi.org/10.1037/a0023781</w:t>
      </w:r>
    </w:p>
    <w:p w14:paraId="14D9054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A83245">
        <w:rPr>
          <w:rFonts w:ascii="Times New Roman" w:eastAsia="Times New Roman" w:hAnsi="Times New Roman" w:cs="Times New Roman"/>
          <w:sz w:val="24"/>
          <w:szCs w:val="24"/>
        </w:rPr>
        <w:t>Cillessen</w:t>
      </w:r>
      <w:proofErr w:type="spellEnd"/>
      <w:r w:rsidRPr="00A83245">
        <w:rPr>
          <w:rFonts w:ascii="Times New Roman" w:eastAsia="Times New Roman" w:hAnsi="Times New Roman" w:cs="Times New Roman"/>
          <w:sz w:val="24"/>
          <w:szCs w:val="24"/>
        </w:rPr>
        <w:t>, A. H. N., &amp; Rose, A. J. (2005).</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Understanding popularity in the peer system.</w:t>
      </w:r>
      <w:proofErr w:type="gramEnd"/>
      <w:r w:rsidRPr="00A83245">
        <w:rPr>
          <w:rFonts w:ascii="Times New Roman" w:eastAsia="Times New Roman" w:hAnsi="Times New Roman" w:cs="Times New Roman"/>
          <w:i/>
          <w:iCs/>
          <w:sz w:val="24"/>
          <w:szCs w:val="24"/>
        </w:rPr>
        <w:t xml:space="preserve"> Current Directions in Psychological Science, 14</w:t>
      </w:r>
      <w:r w:rsidRPr="00A83245">
        <w:rPr>
          <w:rFonts w:ascii="Times New Roman" w:eastAsia="Times New Roman" w:hAnsi="Times New Roman" w:cs="Times New Roman"/>
          <w:sz w:val="24"/>
          <w:szCs w:val="24"/>
        </w:rPr>
        <w:t>(2), 102-105. doi:http://dx.doi.org/10.1111/j.0963-7214.2005.00343.x</w:t>
      </w:r>
    </w:p>
    <w:p w14:paraId="64ACCA56" w14:textId="77777777" w:rsidR="008516CD"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rPr>
      </w:pPr>
      <w:r w:rsidRPr="00A83245">
        <w:rPr>
          <w:rFonts w:ascii="Times New Roman" w:hAnsi="Times New Roman" w:cs="Times New Roman"/>
          <w:color w:val="0070C0"/>
          <w:sz w:val="24"/>
          <w:szCs w:val="24"/>
        </w:rPr>
        <w:t xml:space="preserve">Clark, L. A. (1993). </w:t>
      </w:r>
      <w:r w:rsidRPr="00A83245">
        <w:rPr>
          <w:rFonts w:ascii="Times New Roman" w:hAnsi="Times New Roman" w:cs="Times New Roman"/>
          <w:i/>
          <w:iCs/>
          <w:color w:val="0070C0"/>
          <w:sz w:val="24"/>
          <w:szCs w:val="24"/>
        </w:rPr>
        <w:t>SNAP, Schedule for nonadaptive and adaptive personality: Manual for administration, scoring, and interpretation</w:t>
      </w:r>
      <w:r w:rsidRPr="00A83245">
        <w:rPr>
          <w:rFonts w:ascii="Times New Roman" w:hAnsi="Times New Roman" w:cs="Times New Roman"/>
          <w:color w:val="0070C0"/>
          <w:sz w:val="24"/>
          <w:szCs w:val="24"/>
        </w:rPr>
        <w:t>. Minneapolis, MN: University of Minnesota Press.</w:t>
      </w:r>
    </w:p>
    <w:p w14:paraId="53DB3901" w14:textId="77777777" w:rsidR="008516CD" w:rsidRPr="00010C87"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proofErr w:type="gramStart"/>
      <w:r>
        <w:rPr>
          <w:rFonts w:ascii="Times New Roman" w:hAnsi="Times New Roman" w:cs="Times New Roman"/>
          <w:sz w:val="24"/>
          <w:szCs w:val="24"/>
        </w:rPr>
        <w:t xml:space="preserve">Cohen, T. R., </w:t>
      </w:r>
      <w:proofErr w:type="spellStart"/>
      <w:r>
        <w:rPr>
          <w:rFonts w:ascii="Times New Roman" w:hAnsi="Times New Roman" w:cs="Times New Roman"/>
          <w:sz w:val="24"/>
          <w:szCs w:val="24"/>
        </w:rPr>
        <w:t>Panter</w:t>
      </w:r>
      <w:proofErr w:type="spellEnd"/>
      <w:r>
        <w:rPr>
          <w:rFonts w:ascii="Times New Roman" w:hAnsi="Times New Roman" w:cs="Times New Roman"/>
          <w:sz w:val="24"/>
          <w:szCs w:val="24"/>
        </w:rPr>
        <w:t xml:space="preserve">, A. T., </w:t>
      </w:r>
      <w:proofErr w:type="spellStart"/>
      <w:r>
        <w:rPr>
          <w:rFonts w:ascii="Times New Roman" w:hAnsi="Times New Roman" w:cs="Times New Roman"/>
          <w:sz w:val="24"/>
          <w:szCs w:val="24"/>
        </w:rPr>
        <w:t>Turan</w:t>
      </w:r>
      <w:proofErr w:type="spellEnd"/>
      <w:r>
        <w:rPr>
          <w:rFonts w:ascii="Times New Roman" w:hAnsi="Times New Roman" w:cs="Times New Roman"/>
          <w:sz w:val="24"/>
          <w:szCs w:val="24"/>
        </w:rPr>
        <w:t>, N., Morse, L., &amp; Kim Y. (2014).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Moral character in the workplace.</w:t>
      </w:r>
      <w:proofErr w:type="gramEnd"/>
      <w:r>
        <w:rPr>
          <w:rFonts w:ascii="Times New Roman" w:hAnsi="Times New Roman" w:cs="Times New Roman"/>
          <w:sz w:val="24"/>
          <w:szCs w:val="24"/>
        </w:rPr>
        <w:t xml:space="preserve"> </w:t>
      </w:r>
      <w:r w:rsidRPr="00010C87">
        <w:rPr>
          <w:rFonts w:ascii="Times New Roman" w:hAnsi="Times New Roman" w:cs="Times New Roman"/>
          <w:i/>
          <w:sz w:val="24"/>
          <w:szCs w:val="24"/>
        </w:rPr>
        <w:t>Journal of Personality and Social Psychology, 107</w:t>
      </w:r>
      <w:r>
        <w:rPr>
          <w:rFonts w:ascii="Times New Roman" w:hAnsi="Times New Roman" w:cs="Times New Roman"/>
          <w:sz w:val="24"/>
          <w:szCs w:val="24"/>
        </w:rPr>
        <w:t xml:space="preserve">, 943-963.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010C87">
        <w:rPr>
          <w:rFonts w:ascii="Times New Roman" w:hAnsi="Times New Roman" w:cs="Times New Roman"/>
          <w:sz w:val="24"/>
          <w:szCs w:val="24"/>
        </w:rPr>
        <w:t>10.1037/a0037245</w:t>
      </w:r>
    </w:p>
    <w:p w14:paraId="1C26CD8E"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Collins, D. R., &amp; Stukas, A. A. (2008). Narcissism and self-presentation: The moderating effects of accountability and contingencies of self-worth.</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(6), 1629-1634. doi:http://dx.doi.org/10.1016/j.jrp.2008.06.011</w:t>
      </w:r>
    </w:p>
    <w:p w14:paraId="17A89389"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FB39B7">
        <w:rPr>
          <w:rFonts w:ascii="Times New Roman" w:hAnsi="Times New Roman" w:cs="Times New Roman"/>
          <w:sz w:val="24"/>
          <w:szCs w:val="24"/>
        </w:rPr>
        <w:t>Colvin, C. R., Block, J., &amp; Funder, D. C. (1995).</w:t>
      </w:r>
      <w:proofErr w:type="gramEnd"/>
      <w:r w:rsidRPr="00FB39B7">
        <w:rPr>
          <w:rFonts w:ascii="Times New Roman" w:hAnsi="Times New Roman" w:cs="Times New Roman"/>
          <w:sz w:val="24"/>
          <w:szCs w:val="24"/>
        </w:rPr>
        <w:t xml:space="preserve"> Overly positive self-evaluations and personality: Negative implications for mental health. </w:t>
      </w:r>
      <w:r w:rsidRPr="00565583">
        <w:rPr>
          <w:rFonts w:ascii="Times New Roman" w:hAnsi="Times New Roman" w:cs="Times New Roman"/>
          <w:i/>
          <w:sz w:val="24"/>
          <w:szCs w:val="24"/>
        </w:rPr>
        <w:t>Journal of Personality and Social Psychology, 68</w:t>
      </w:r>
      <w:r w:rsidRPr="00565583">
        <w:rPr>
          <w:rFonts w:ascii="Times New Roman" w:hAnsi="Times New Roman" w:cs="Times New Roman"/>
          <w:sz w:val="24"/>
          <w:szCs w:val="24"/>
        </w:rPr>
        <w:t>, 1152-1162. doi:http://dx.doi.org/10.1037/0022-3514.68.6.1152</w:t>
      </w:r>
    </w:p>
    <w:p w14:paraId="3930A52B"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5D5579">
        <w:rPr>
          <w:rFonts w:ascii="Times New Roman" w:hAnsi="Times New Roman" w:cs="Times New Roman"/>
          <w:sz w:val="24"/>
          <w:szCs w:val="24"/>
        </w:rPr>
        <w:t>Costa, P. T., &amp; McCrae, R. R. (1992).</w:t>
      </w:r>
      <w:proofErr w:type="gramEnd"/>
      <w:r w:rsidRPr="005D5579">
        <w:rPr>
          <w:rFonts w:ascii="Times New Roman" w:hAnsi="Times New Roman" w:cs="Times New Roman"/>
          <w:sz w:val="24"/>
          <w:szCs w:val="24"/>
        </w:rPr>
        <w:t xml:space="preserve"> </w:t>
      </w:r>
      <w:proofErr w:type="gramStart"/>
      <w:r w:rsidRPr="005D5579">
        <w:rPr>
          <w:rFonts w:ascii="Times New Roman" w:hAnsi="Times New Roman" w:cs="Times New Roman"/>
          <w:i/>
          <w:sz w:val="24"/>
          <w:szCs w:val="24"/>
        </w:rPr>
        <w:t>Revised NEO Personality Inventory (NEO-PI-R) and NEO Five-Factor Inventory (NEO-FFI) professional manual</w:t>
      </w:r>
      <w:r w:rsidRPr="005D5579">
        <w:rPr>
          <w:rFonts w:ascii="Times New Roman" w:hAnsi="Times New Roman" w:cs="Times New Roman"/>
          <w:sz w:val="24"/>
          <w:szCs w:val="24"/>
        </w:rPr>
        <w:t>.</w:t>
      </w:r>
      <w:proofErr w:type="gramEnd"/>
      <w:r w:rsidRPr="005D5579">
        <w:rPr>
          <w:rFonts w:ascii="Times New Roman" w:hAnsi="Times New Roman" w:cs="Times New Roman"/>
          <w:sz w:val="24"/>
          <w:szCs w:val="24"/>
        </w:rPr>
        <w:t xml:space="preserve"> Odessa, FL: Psychological Assessment Resources.</w:t>
      </w:r>
    </w:p>
    <w:p w14:paraId="1A3D3784"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Cronbach, L. J. (1958). </w:t>
      </w:r>
      <w:proofErr w:type="gramStart"/>
      <w:r w:rsidRPr="00565583">
        <w:rPr>
          <w:rFonts w:ascii="Times New Roman" w:hAnsi="Times New Roman" w:cs="Times New Roman"/>
          <w:sz w:val="24"/>
          <w:szCs w:val="24"/>
        </w:rPr>
        <w:t>Proposals leading to analytic treatment of social perception scores.</w:t>
      </w:r>
      <w:proofErr w:type="gramEnd"/>
      <w:r w:rsidRPr="00565583">
        <w:rPr>
          <w:rFonts w:ascii="Times New Roman" w:hAnsi="Times New Roman" w:cs="Times New Roman"/>
          <w:sz w:val="24"/>
          <w:szCs w:val="24"/>
        </w:rPr>
        <w:t xml:space="preserve"> </w:t>
      </w:r>
      <w:proofErr w:type="gramStart"/>
      <w:r w:rsidRPr="00565583">
        <w:rPr>
          <w:rFonts w:ascii="Times New Roman" w:hAnsi="Times New Roman" w:cs="Times New Roman"/>
          <w:sz w:val="24"/>
          <w:szCs w:val="24"/>
        </w:rPr>
        <w:t xml:space="preserve">In R. </w:t>
      </w:r>
      <w:proofErr w:type="spellStart"/>
      <w:r w:rsidRPr="00565583">
        <w:rPr>
          <w:rFonts w:ascii="Times New Roman" w:hAnsi="Times New Roman" w:cs="Times New Roman"/>
          <w:sz w:val="24"/>
          <w:szCs w:val="24"/>
        </w:rPr>
        <w:t>Tagiuri</w:t>
      </w:r>
      <w:proofErr w:type="spellEnd"/>
      <w:r w:rsidRPr="00565583">
        <w:rPr>
          <w:rFonts w:ascii="Times New Roman" w:hAnsi="Times New Roman" w:cs="Times New Roman"/>
          <w:sz w:val="24"/>
          <w:szCs w:val="24"/>
        </w:rPr>
        <w:t xml:space="preserve"> &amp; L. </w:t>
      </w:r>
      <w:proofErr w:type="spellStart"/>
      <w:r w:rsidRPr="00565583">
        <w:rPr>
          <w:rFonts w:ascii="Times New Roman" w:hAnsi="Times New Roman" w:cs="Times New Roman"/>
          <w:sz w:val="24"/>
          <w:szCs w:val="24"/>
        </w:rPr>
        <w:t>Petrullo</w:t>
      </w:r>
      <w:proofErr w:type="spellEnd"/>
      <w:r w:rsidRPr="00565583">
        <w:rPr>
          <w:rFonts w:ascii="Times New Roman" w:hAnsi="Times New Roman" w:cs="Times New Roman"/>
          <w:sz w:val="24"/>
          <w:szCs w:val="24"/>
        </w:rPr>
        <w:t xml:space="preserve"> (Eds.), Person perception and interpersonal behavior (pp. 353-</w:t>
      </w:r>
      <w:r w:rsidRPr="00565583">
        <w:rPr>
          <w:rFonts w:ascii="Times New Roman" w:hAnsi="Times New Roman" w:cs="Times New Roman"/>
          <w:sz w:val="24"/>
          <w:szCs w:val="24"/>
        </w:rPr>
        <w:lastRenderedPageBreak/>
        <w:t>379).</w:t>
      </w:r>
      <w:proofErr w:type="gramEnd"/>
      <w:r w:rsidRPr="00565583">
        <w:rPr>
          <w:rFonts w:ascii="Times New Roman" w:hAnsi="Times New Roman" w:cs="Times New Roman"/>
          <w:sz w:val="24"/>
          <w:szCs w:val="24"/>
        </w:rPr>
        <w:t xml:space="preserve"> Stanford, CA: Stanford Univ. Press.</w:t>
      </w:r>
    </w:p>
    <w:p w14:paraId="39879513"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Cronbach, L. J. (1992). </w:t>
      </w:r>
      <w:proofErr w:type="gramStart"/>
      <w:r w:rsidRPr="00565583">
        <w:rPr>
          <w:rFonts w:ascii="Times New Roman" w:hAnsi="Times New Roman" w:cs="Times New Roman"/>
          <w:sz w:val="24"/>
          <w:szCs w:val="24"/>
        </w:rPr>
        <w:t xml:space="preserve">Four </w:t>
      </w:r>
      <w:r w:rsidRPr="00565583">
        <w:rPr>
          <w:rFonts w:ascii="Times New Roman" w:hAnsi="Times New Roman" w:cs="Times New Roman"/>
          <w:i/>
          <w:sz w:val="24"/>
          <w:szCs w:val="24"/>
        </w:rPr>
        <w:t>Psychological Bulletin</w:t>
      </w:r>
      <w:r w:rsidRPr="00565583">
        <w:rPr>
          <w:rFonts w:ascii="Times New Roman" w:hAnsi="Times New Roman" w:cs="Times New Roman"/>
          <w:sz w:val="24"/>
          <w:szCs w:val="24"/>
        </w:rPr>
        <w:t xml:space="preserve"> articles in perspective.</w:t>
      </w:r>
      <w:proofErr w:type="gramEnd"/>
      <w:r w:rsidRPr="00565583">
        <w:rPr>
          <w:rFonts w:ascii="Times New Roman" w:hAnsi="Times New Roman" w:cs="Times New Roman"/>
          <w:sz w:val="24"/>
          <w:szCs w:val="24"/>
        </w:rPr>
        <w:t xml:space="preserve"> </w:t>
      </w:r>
      <w:r w:rsidRPr="00565583">
        <w:rPr>
          <w:rFonts w:ascii="Times New Roman" w:hAnsi="Times New Roman" w:cs="Times New Roman"/>
          <w:i/>
          <w:sz w:val="24"/>
          <w:szCs w:val="24"/>
        </w:rPr>
        <w:t>Psychological Bulletin, 112</w:t>
      </w:r>
      <w:r w:rsidRPr="00565583">
        <w:rPr>
          <w:rFonts w:ascii="Times New Roman" w:hAnsi="Times New Roman" w:cs="Times New Roman"/>
          <w:sz w:val="24"/>
          <w:szCs w:val="24"/>
        </w:rPr>
        <w:t>, 389-392.</w:t>
      </w:r>
    </w:p>
    <w:p w14:paraId="216ED6BE"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565583">
        <w:rPr>
          <w:rFonts w:ascii="Times New Roman" w:hAnsi="Times New Roman" w:cs="Times New Roman"/>
          <w:sz w:val="24"/>
          <w:szCs w:val="24"/>
        </w:rPr>
        <w:t xml:space="preserve">Cronbach, L. J. &amp; </w:t>
      </w:r>
      <w:proofErr w:type="spellStart"/>
      <w:r w:rsidRPr="00565583">
        <w:rPr>
          <w:rFonts w:ascii="Times New Roman" w:hAnsi="Times New Roman" w:cs="Times New Roman"/>
          <w:sz w:val="24"/>
          <w:szCs w:val="24"/>
        </w:rPr>
        <w:t>Furby</w:t>
      </w:r>
      <w:proofErr w:type="spellEnd"/>
      <w:r w:rsidRPr="00565583">
        <w:rPr>
          <w:rFonts w:ascii="Times New Roman" w:hAnsi="Times New Roman" w:cs="Times New Roman"/>
          <w:sz w:val="24"/>
          <w:szCs w:val="24"/>
        </w:rPr>
        <w:t xml:space="preserve"> (1970).</w:t>
      </w:r>
      <w:proofErr w:type="gramEnd"/>
      <w:r w:rsidRPr="00565583">
        <w:rPr>
          <w:rFonts w:ascii="Times New Roman" w:hAnsi="Times New Roman" w:cs="Times New Roman"/>
          <w:sz w:val="24"/>
          <w:szCs w:val="24"/>
        </w:rPr>
        <w:t xml:space="preserve"> How we should measure “change”—or should we? </w:t>
      </w:r>
      <w:r w:rsidRPr="00565583">
        <w:rPr>
          <w:rFonts w:ascii="Times New Roman" w:hAnsi="Times New Roman" w:cs="Times New Roman"/>
          <w:i/>
          <w:sz w:val="24"/>
          <w:szCs w:val="24"/>
        </w:rPr>
        <w:t>Psychological Bulletin, 74</w:t>
      </w:r>
      <w:r w:rsidRPr="00565583">
        <w:rPr>
          <w:rFonts w:ascii="Times New Roman" w:hAnsi="Times New Roman" w:cs="Times New Roman"/>
          <w:sz w:val="24"/>
          <w:szCs w:val="24"/>
        </w:rPr>
        <w:t>, 68-80.</w:t>
      </w:r>
    </w:p>
    <w:p w14:paraId="3430EC86"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*Dattner, B. (1999). Who’s the fairest of them all</w:t>
      </w:r>
      <w:proofErr w:type="gramStart"/>
      <w:r w:rsidRPr="00565583">
        <w:rPr>
          <w:rFonts w:ascii="Times New Roman" w:hAnsi="Times New Roman" w:cs="Times New Roman"/>
          <w:sz w:val="24"/>
          <w:szCs w:val="24"/>
        </w:rPr>
        <w:t>?:</w:t>
      </w:r>
      <w:proofErr w:type="gramEnd"/>
      <w:r w:rsidRPr="00565583">
        <w:rPr>
          <w:rFonts w:ascii="Times New Roman" w:hAnsi="Times New Roman" w:cs="Times New Roman"/>
          <w:sz w:val="24"/>
          <w:szCs w:val="24"/>
        </w:rPr>
        <w:t xml:space="preserve"> The impact of narcissism on self- and other-rated fairness in the workplace. </w:t>
      </w:r>
      <w:proofErr w:type="gramStart"/>
      <w:r w:rsidRPr="00A83245">
        <w:rPr>
          <w:rFonts w:ascii="Times New Roman" w:eastAsia="Times New Roman" w:hAnsi="Times New Roman" w:cs="Times New Roman"/>
          <w:sz w:val="24"/>
          <w:szCs w:val="24"/>
        </w:rPr>
        <w:t>(Doctoral dissertation).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Retrieved from </w:t>
      </w:r>
      <w:r w:rsidRPr="00FB39B7">
        <w:rPr>
          <w:rFonts w:ascii="Times New Roman" w:hAnsi="Times New Roman" w:cs="Times New Roman"/>
          <w:iCs/>
          <w:sz w:val="24"/>
          <w:szCs w:val="24"/>
        </w:rPr>
        <w:t>ProQuest Dissertations and Theses.</w:t>
      </w:r>
      <w:proofErr w:type="gramEnd"/>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(Accession Order No. 9945268</w:t>
      </w:r>
      <w:r w:rsidRPr="00565583">
        <w:rPr>
          <w:rFonts w:ascii="Times New Roman" w:hAnsi="Times New Roman" w:cs="Times New Roman"/>
          <w:sz w:val="24"/>
          <w:szCs w:val="24"/>
        </w:rPr>
        <w:t>)</w:t>
      </w:r>
    </w:p>
    <w:p w14:paraId="53EE9EAE" w14:textId="77777777" w:rsidR="008516CD" w:rsidRPr="00A83245"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proofErr w:type="gramStart"/>
      <w:r w:rsidRPr="00A83245">
        <w:rPr>
          <w:rFonts w:ascii="Times New Roman" w:hAnsi="Times New Roman"/>
          <w:sz w:val="24"/>
          <w:szCs w:val="24"/>
        </w:rPr>
        <w:t xml:space="preserve">Dion, K. K., &amp; </w:t>
      </w:r>
      <w:proofErr w:type="spellStart"/>
      <w:r w:rsidRPr="00A83245">
        <w:rPr>
          <w:rFonts w:ascii="Times New Roman" w:hAnsi="Times New Roman"/>
          <w:sz w:val="24"/>
          <w:szCs w:val="24"/>
        </w:rPr>
        <w:t>Berscheid</w:t>
      </w:r>
      <w:proofErr w:type="spellEnd"/>
      <w:r w:rsidRPr="00A83245">
        <w:rPr>
          <w:rFonts w:ascii="Times New Roman" w:hAnsi="Times New Roman"/>
          <w:sz w:val="24"/>
          <w:szCs w:val="24"/>
        </w:rPr>
        <w:t>, E. (1974).</w:t>
      </w:r>
      <w:proofErr w:type="gramEnd"/>
      <w:r w:rsidRPr="00A83245">
        <w:rPr>
          <w:rFonts w:ascii="Times New Roman" w:hAnsi="Times New Roman"/>
          <w:sz w:val="24"/>
          <w:szCs w:val="24"/>
        </w:rPr>
        <w:t xml:space="preserve"> Physical attractiveness and peer perception among children.</w:t>
      </w:r>
      <w:r w:rsidRPr="00A83245">
        <w:rPr>
          <w:rFonts w:ascii="Times New Roman" w:hAnsi="Times New Roman"/>
          <w:i/>
          <w:iCs/>
          <w:sz w:val="24"/>
          <w:szCs w:val="24"/>
        </w:rPr>
        <w:t xml:space="preserve"> </w:t>
      </w:r>
      <w:proofErr w:type="spellStart"/>
      <w:r w:rsidRPr="00A83245">
        <w:rPr>
          <w:rFonts w:ascii="Times New Roman" w:hAnsi="Times New Roman"/>
          <w:i/>
          <w:iCs/>
          <w:sz w:val="24"/>
          <w:szCs w:val="24"/>
        </w:rPr>
        <w:t>Sociometry</w:t>
      </w:r>
      <w:proofErr w:type="spellEnd"/>
      <w:r w:rsidRPr="00A83245">
        <w:rPr>
          <w:rFonts w:ascii="Times New Roman" w:hAnsi="Times New Roman"/>
          <w:i/>
          <w:iCs/>
          <w:sz w:val="24"/>
          <w:szCs w:val="24"/>
        </w:rPr>
        <w:t>, 37</w:t>
      </w:r>
      <w:r w:rsidRPr="00A83245">
        <w:rPr>
          <w:rFonts w:ascii="Times New Roman" w:hAnsi="Times New Roman"/>
          <w:sz w:val="24"/>
          <w:szCs w:val="24"/>
        </w:rPr>
        <w:t xml:space="preserve">(1), 1-12. Retrieved from http://search.proquest.com/docview/615963472?accountid=14553 </w:t>
      </w:r>
    </w:p>
    <w:p w14:paraId="044A566D" w14:textId="77777777" w:rsidR="008516CD" w:rsidRDefault="008516CD" w:rsidP="008516CD">
      <w:pPr>
        <w:pStyle w:val="NormalWeb"/>
        <w:spacing w:before="0" w:beforeAutospacing="0" w:after="0" w:afterAutospacing="0" w:line="480" w:lineRule="auto"/>
        <w:ind w:left="785" w:hangingChars="327" w:hanging="785"/>
        <w:rPr>
          <w:rFonts w:ascii="Times New Roman" w:hAnsi="Times New Roman"/>
          <w:color w:val="4C4C4C"/>
          <w:sz w:val="24"/>
          <w:szCs w:val="24"/>
          <w:shd w:val="clear" w:color="auto" w:fill="FFFFFF"/>
        </w:rPr>
      </w:pPr>
      <w:r w:rsidRPr="00A83245">
        <w:rPr>
          <w:rFonts w:ascii="Times New Roman" w:hAnsi="Times New Roman"/>
          <w:color w:val="4C4C4C"/>
          <w:sz w:val="24"/>
          <w:szCs w:val="24"/>
          <w:shd w:val="clear" w:color="auto" w:fill="FFFFFF"/>
        </w:rPr>
        <w:t>*</w:t>
      </w:r>
      <w:r w:rsidRPr="00565583">
        <w:rPr>
          <w:rFonts w:ascii="Times New Roman" w:hAnsi="Times New Roman"/>
          <w:color w:val="4C4C4C"/>
          <w:sz w:val="24"/>
          <w:szCs w:val="24"/>
          <w:shd w:val="clear" w:color="auto" w:fill="FFFFFF"/>
        </w:rPr>
        <w:t xml:space="preserve">Dufner, M., Denissen, J., Sedikides, C., Van </w:t>
      </w:r>
      <w:proofErr w:type="spellStart"/>
      <w:r w:rsidRPr="00565583">
        <w:rPr>
          <w:rFonts w:ascii="Times New Roman" w:hAnsi="Times New Roman"/>
          <w:color w:val="4C4C4C"/>
          <w:sz w:val="24"/>
          <w:szCs w:val="24"/>
          <w:shd w:val="clear" w:color="auto" w:fill="FFFFFF"/>
        </w:rPr>
        <w:t>Zalk</w:t>
      </w:r>
      <w:proofErr w:type="spellEnd"/>
      <w:r w:rsidRPr="00565583">
        <w:rPr>
          <w:rFonts w:ascii="Times New Roman" w:hAnsi="Times New Roman"/>
          <w:color w:val="4C4C4C"/>
          <w:sz w:val="24"/>
          <w:szCs w:val="24"/>
          <w:shd w:val="clear" w:color="auto" w:fill="FFFFFF"/>
        </w:rPr>
        <w:t xml:space="preserve">, M., </w:t>
      </w:r>
      <w:proofErr w:type="spellStart"/>
      <w:r w:rsidRPr="00565583">
        <w:rPr>
          <w:rFonts w:ascii="Times New Roman" w:hAnsi="Times New Roman"/>
          <w:color w:val="4C4C4C"/>
          <w:sz w:val="24"/>
          <w:szCs w:val="24"/>
          <w:shd w:val="clear" w:color="auto" w:fill="FFFFFF"/>
        </w:rPr>
        <w:t>Meeus</w:t>
      </w:r>
      <w:proofErr w:type="spellEnd"/>
      <w:r w:rsidRPr="00565583">
        <w:rPr>
          <w:rFonts w:ascii="Times New Roman" w:hAnsi="Times New Roman"/>
          <w:color w:val="4C4C4C"/>
          <w:sz w:val="24"/>
          <w:szCs w:val="24"/>
          <w:shd w:val="clear" w:color="auto" w:fill="FFFFFF"/>
        </w:rPr>
        <w:t xml:space="preserve">, W. H. J., &amp; Van </w:t>
      </w:r>
      <w:proofErr w:type="spellStart"/>
      <w:r w:rsidRPr="00565583">
        <w:rPr>
          <w:rFonts w:ascii="Times New Roman" w:hAnsi="Times New Roman"/>
          <w:color w:val="4C4C4C"/>
          <w:sz w:val="24"/>
          <w:szCs w:val="24"/>
          <w:shd w:val="clear" w:color="auto" w:fill="FFFFFF"/>
        </w:rPr>
        <w:t>Aken</w:t>
      </w:r>
      <w:proofErr w:type="spellEnd"/>
      <w:r w:rsidRPr="00565583">
        <w:rPr>
          <w:rFonts w:ascii="Times New Roman" w:hAnsi="Times New Roman"/>
          <w:color w:val="4C4C4C"/>
          <w:sz w:val="24"/>
          <w:szCs w:val="24"/>
          <w:shd w:val="clear" w:color="auto" w:fill="FFFFFF"/>
        </w:rPr>
        <w:t>, M. (2013). Are actual and perceived intellectual self</w:t>
      </w:r>
      <w:r w:rsidRPr="00565583">
        <w:rPr>
          <w:rFonts w:ascii="Cambria Math" w:hAnsi="Cambria Math" w:cs="Cambria Math" w:hint="eastAsia"/>
          <w:color w:val="4C4C4C"/>
          <w:sz w:val="24"/>
          <w:szCs w:val="24"/>
          <w:shd w:val="clear" w:color="auto" w:fill="FFFFFF"/>
        </w:rPr>
        <w:t>‐</w:t>
      </w:r>
      <w:r w:rsidRPr="00565583">
        <w:rPr>
          <w:rFonts w:ascii="Times New Roman" w:hAnsi="Times New Roman"/>
          <w:color w:val="4C4C4C"/>
          <w:sz w:val="24"/>
          <w:szCs w:val="24"/>
          <w:shd w:val="clear" w:color="auto" w:fill="FFFFFF"/>
        </w:rPr>
        <w:t>enhancers evaluated differently by social perceivers?</w:t>
      </w:r>
      <w:r w:rsidRPr="00565583">
        <w:rPr>
          <w:rStyle w:val="apple-converted-space"/>
          <w:rFonts w:ascii="Times New Roman" w:hAnsi="Times New Roman"/>
          <w:i/>
          <w:iCs/>
          <w:color w:val="4C4C4C"/>
          <w:sz w:val="24"/>
          <w:szCs w:val="24"/>
          <w:shd w:val="clear" w:color="auto" w:fill="FFFFFF"/>
        </w:rPr>
        <w:t> </w:t>
      </w:r>
      <w:r w:rsidRPr="00565583">
        <w:rPr>
          <w:rFonts w:ascii="Times New Roman" w:hAnsi="Times New Roman"/>
          <w:i/>
          <w:iCs/>
          <w:color w:val="4C4C4C"/>
          <w:sz w:val="24"/>
          <w:szCs w:val="24"/>
          <w:shd w:val="clear" w:color="auto" w:fill="FFFFFF"/>
        </w:rPr>
        <w:t>European Journal of Personality,</w:t>
      </w:r>
      <w:r w:rsidRPr="00565583">
        <w:rPr>
          <w:rStyle w:val="apple-converted-space"/>
          <w:rFonts w:ascii="Times New Roman" w:hAnsi="Times New Roman"/>
          <w:i/>
          <w:iCs/>
          <w:color w:val="4C4C4C"/>
          <w:sz w:val="24"/>
          <w:szCs w:val="24"/>
          <w:shd w:val="clear" w:color="auto" w:fill="FFFFFF"/>
        </w:rPr>
        <w:t> </w:t>
      </w:r>
      <w:r w:rsidRPr="00565583">
        <w:rPr>
          <w:rFonts w:ascii="Times New Roman" w:hAnsi="Times New Roman"/>
          <w:i/>
          <w:iCs/>
          <w:color w:val="4C4C4C"/>
          <w:sz w:val="24"/>
          <w:szCs w:val="24"/>
          <w:shd w:val="clear" w:color="auto" w:fill="FFFFFF"/>
        </w:rPr>
        <w:t>27</w:t>
      </w:r>
      <w:r w:rsidRPr="00565583">
        <w:rPr>
          <w:rFonts w:ascii="Times New Roman" w:hAnsi="Times New Roman"/>
          <w:color w:val="4C4C4C"/>
          <w:sz w:val="24"/>
          <w:szCs w:val="24"/>
          <w:shd w:val="clear" w:color="auto" w:fill="FFFFFF"/>
        </w:rPr>
        <w:t>(6), 621-633. doi:http://dx.doi.org/10.1002/per.1934</w:t>
      </w:r>
    </w:p>
    <w:p w14:paraId="32E24593" w14:textId="77777777" w:rsidR="008516CD" w:rsidRPr="00A83245"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proofErr w:type="gramStart"/>
      <w:r w:rsidRPr="00565583">
        <w:rPr>
          <w:rFonts w:ascii="Times New Roman" w:hAnsi="Times New Roman"/>
          <w:sz w:val="24"/>
          <w:szCs w:val="24"/>
        </w:rPr>
        <w:t>Duval, S., &amp; Tweedie, R. (2000).</w:t>
      </w:r>
      <w:proofErr w:type="gramEnd"/>
      <w:r w:rsidRPr="00565583">
        <w:rPr>
          <w:rFonts w:ascii="Times New Roman" w:hAnsi="Times New Roman"/>
          <w:sz w:val="24"/>
          <w:szCs w:val="24"/>
        </w:rPr>
        <w:t xml:space="preserve"> Trim and fill: A simple funnel-plot-based method of testing and adjusting for publication bias in meta-analysis. </w:t>
      </w:r>
      <w:r w:rsidRPr="00565583">
        <w:rPr>
          <w:rFonts w:ascii="Times New Roman" w:hAnsi="Times New Roman"/>
          <w:i/>
          <w:sz w:val="24"/>
          <w:szCs w:val="24"/>
        </w:rPr>
        <w:t>Biometrics, 56</w:t>
      </w:r>
      <w:r w:rsidRPr="00565583">
        <w:rPr>
          <w:rFonts w:ascii="Times New Roman" w:hAnsi="Times New Roman"/>
          <w:sz w:val="24"/>
          <w:szCs w:val="24"/>
        </w:rPr>
        <w:t>, 455–463. doi:10.1111/j.0006-341X.2000.00455.x</w:t>
      </w:r>
    </w:p>
    <w:p w14:paraId="2D93F82A"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A83245">
        <w:rPr>
          <w:rFonts w:ascii="Times New Roman" w:eastAsia="Times New Roman" w:hAnsi="Times New Roman" w:cs="Times New Roman"/>
          <w:sz w:val="24"/>
          <w:szCs w:val="24"/>
          <w:lang w:eastAsia="zh-CN"/>
        </w:rPr>
        <w:t xml:space="preserve">Edwards, J. R. (1994). </w:t>
      </w:r>
      <w:proofErr w:type="gramStart"/>
      <w:r w:rsidRPr="00A83245">
        <w:rPr>
          <w:rFonts w:ascii="Times New Roman" w:eastAsia="Times New Roman" w:hAnsi="Times New Roman" w:cs="Times New Roman"/>
          <w:sz w:val="24"/>
          <w:szCs w:val="24"/>
          <w:lang w:eastAsia="zh-CN"/>
        </w:rPr>
        <w:t>Regression analysis as an alternative to difference scores.</w:t>
      </w:r>
      <w:proofErr w:type="gramEnd"/>
      <w:r w:rsidRPr="00A83245">
        <w:rPr>
          <w:rFonts w:ascii="Times New Roman" w:eastAsia="Times New Roman" w:hAnsi="Times New Roman" w:cs="Times New Roman"/>
          <w:sz w:val="24"/>
          <w:szCs w:val="24"/>
          <w:lang w:eastAsia="zh-CN"/>
        </w:rPr>
        <w:t xml:space="preserve"> </w:t>
      </w:r>
      <w:r w:rsidRPr="00A83245">
        <w:rPr>
          <w:rFonts w:ascii="Times New Roman" w:eastAsia="Times New Roman" w:hAnsi="Times New Roman" w:cs="Times New Roman"/>
          <w:i/>
          <w:iCs/>
          <w:sz w:val="24"/>
          <w:szCs w:val="24"/>
          <w:lang w:eastAsia="zh-CN"/>
        </w:rPr>
        <w:t xml:space="preserve">Journal of  </w:t>
      </w:r>
    </w:p>
    <w:p w14:paraId="20A41BFB" w14:textId="77777777" w:rsidR="008516CD" w:rsidRPr="00A83245" w:rsidRDefault="008516CD" w:rsidP="008516CD">
      <w:pPr>
        <w:spacing w:after="0" w:line="480" w:lineRule="auto"/>
        <w:ind w:leftChars="218" w:left="1265" w:hangingChars="327" w:hanging="785"/>
        <w:rPr>
          <w:rFonts w:ascii="Times New Roman" w:eastAsia="Times New Roman" w:hAnsi="Times New Roman" w:cs="Times New Roman"/>
          <w:sz w:val="24"/>
          <w:szCs w:val="24"/>
          <w:lang w:eastAsia="zh-CN"/>
        </w:rPr>
      </w:pPr>
      <w:r w:rsidRPr="00A83245">
        <w:rPr>
          <w:rFonts w:ascii="Times New Roman" w:hAnsi="Times New Roman" w:cs="Times New Roman"/>
          <w:i/>
          <w:iCs/>
          <w:sz w:val="24"/>
          <w:szCs w:val="24"/>
          <w:lang w:eastAsia="zh-CN"/>
        </w:rPr>
        <w:t xml:space="preserve">     </w:t>
      </w:r>
      <w:r w:rsidRPr="00A83245">
        <w:rPr>
          <w:rFonts w:ascii="Times New Roman" w:eastAsia="Times New Roman" w:hAnsi="Times New Roman" w:cs="Times New Roman"/>
          <w:i/>
          <w:iCs/>
          <w:sz w:val="24"/>
          <w:szCs w:val="24"/>
          <w:lang w:eastAsia="zh-CN"/>
        </w:rPr>
        <w:t>Management</w:t>
      </w:r>
      <w:r w:rsidRPr="00A83245">
        <w:rPr>
          <w:rFonts w:ascii="Times New Roman" w:eastAsia="Times New Roman" w:hAnsi="Times New Roman" w:cs="Times New Roman"/>
          <w:sz w:val="24"/>
          <w:szCs w:val="24"/>
          <w:lang w:eastAsia="zh-CN"/>
        </w:rPr>
        <w:t xml:space="preserve">, </w:t>
      </w:r>
      <w:r w:rsidRPr="00A83245">
        <w:rPr>
          <w:rFonts w:ascii="Times New Roman" w:eastAsia="Times New Roman" w:hAnsi="Times New Roman" w:cs="Times New Roman"/>
          <w:i/>
          <w:iCs/>
          <w:sz w:val="24"/>
          <w:szCs w:val="24"/>
          <w:lang w:eastAsia="zh-CN"/>
        </w:rPr>
        <w:t>20</w:t>
      </w:r>
      <w:r w:rsidRPr="00A83245">
        <w:rPr>
          <w:rFonts w:ascii="Times New Roman" w:eastAsia="Times New Roman" w:hAnsi="Times New Roman" w:cs="Times New Roman"/>
          <w:sz w:val="24"/>
          <w:szCs w:val="24"/>
          <w:lang w:eastAsia="zh-CN"/>
        </w:rPr>
        <w:t>(3), 683-689.</w:t>
      </w:r>
    </w:p>
    <w:p w14:paraId="52D232EA"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Edwards, J. R. (1995). </w:t>
      </w:r>
      <w:proofErr w:type="gramStart"/>
      <w:r w:rsidRPr="00A83245">
        <w:rPr>
          <w:rFonts w:ascii="Times New Roman" w:eastAsia="Times New Roman" w:hAnsi="Times New Roman" w:cs="Times New Roman"/>
          <w:sz w:val="24"/>
          <w:szCs w:val="24"/>
        </w:rPr>
        <w:t>Alternatives to difference scores as dependent variables in the study of congruence in organizational research.</w:t>
      </w:r>
      <w:proofErr w:type="gramEnd"/>
      <w:r w:rsidRPr="00A83245">
        <w:rPr>
          <w:rFonts w:ascii="Times New Roman" w:eastAsia="Times New Roman" w:hAnsi="Times New Roman" w:cs="Times New Roman"/>
          <w:i/>
          <w:iCs/>
          <w:sz w:val="24"/>
          <w:szCs w:val="24"/>
        </w:rPr>
        <w:t xml:space="preserve"> Organizational Behavior and Human Decision Processes, 64</w:t>
      </w:r>
      <w:r w:rsidRPr="00A83245">
        <w:rPr>
          <w:rFonts w:ascii="Times New Roman" w:eastAsia="Times New Roman" w:hAnsi="Times New Roman" w:cs="Times New Roman"/>
          <w:sz w:val="24"/>
          <w:szCs w:val="24"/>
        </w:rPr>
        <w:t xml:space="preserve">(3), 307-324. Retrieved from </w:t>
      </w:r>
      <w:hyperlink r:id="rId13" w:history="1">
        <w:r w:rsidRPr="00EB31CD">
          <w:rPr>
            <w:rStyle w:val="Hyperlink"/>
            <w:rFonts w:ascii="Times New Roman" w:eastAsia="Times New Roman" w:hAnsi="Times New Roman" w:cs="Times New Roman"/>
            <w:sz w:val="24"/>
            <w:szCs w:val="24"/>
          </w:rPr>
          <w:t>http://search.proquest.com/docview/618914476?accountid=14553</w:t>
        </w:r>
      </w:hyperlink>
    </w:p>
    <w:p w14:paraId="64F826D4"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65583">
        <w:rPr>
          <w:rFonts w:ascii="Times New Roman" w:hAnsi="Times New Roman" w:cs="Times New Roman"/>
          <w:sz w:val="24"/>
          <w:szCs w:val="24"/>
          <w:lang w:eastAsia="zh-CN"/>
        </w:rPr>
        <w:t xml:space="preserve">Edwards, J. R. (2002). Alternatives to difference scores: Polynomial regression analysis and response surface methodology. In F. </w:t>
      </w:r>
      <w:proofErr w:type="spellStart"/>
      <w:r w:rsidRPr="00565583">
        <w:rPr>
          <w:rFonts w:ascii="Times New Roman" w:hAnsi="Times New Roman" w:cs="Times New Roman"/>
          <w:sz w:val="24"/>
          <w:szCs w:val="24"/>
          <w:lang w:eastAsia="zh-CN"/>
        </w:rPr>
        <w:t>Drasgow</w:t>
      </w:r>
      <w:proofErr w:type="spellEnd"/>
      <w:r w:rsidRPr="00565583">
        <w:rPr>
          <w:rFonts w:ascii="Times New Roman" w:hAnsi="Times New Roman" w:cs="Times New Roman"/>
          <w:sz w:val="24"/>
          <w:szCs w:val="24"/>
          <w:lang w:eastAsia="zh-CN"/>
        </w:rPr>
        <w:t xml:space="preserve"> &amp; N. Schmitt (Eds.), </w:t>
      </w:r>
      <w:r w:rsidRPr="00565583">
        <w:rPr>
          <w:rFonts w:ascii="Times New Roman" w:hAnsi="Times New Roman" w:cs="Times New Roman"/>
          <w:i/>
          <w:sz w:val="24"/>
          <w:szCs w:val="24"/>
          <w:lang w:eastAsia="zh-CN"/>
        </w:rPr>
        <w:t>Measuring and Analyzing Behavior in Organizations: Advances in Measurement and Data Analysis</w:t>
      </w:r>
      <w:r w:rsidRPr="00565583">
        <w:rPr>
          <w:rFonts w:ascii="Times New Roman" w:hAnsi="Times New Roman" w:cs="Times New Roman"/>
          <w:sz w:val="24"/>
          <w:szCs w:val="24"/>
          <w:lang w:eastAsia="zh-CN"/>
        </w:rPr>
        <w:t xml:space="preserve"> (p. 350-400). San Francisco, CA: </w:t>
      </w:r>
      <w:proofErr w:type="spellStart"/>
      <w:r w:rsidRPr="00565583">
        <w:rPr>
          <w:rFonts w:ascii="Times New Roman" w:hAnsi="Times New Roman" w:cs="Times New Roman"/>
          <w:sz w:val="24"/>
          <w:szCs w:val="24"/>
          <w:lang w:eastAsia="zh-CN"/>
        </w:rPr>
        <w:t>Jossey</w:t>
      </w:r>
      <w:proofErr w:type="spellEnd"/>
      <w:r w:rsidRPr="00565583">
        <w:rPr>
          <w:rFonts w:ascii="Times New Roman" w:hAnsi="Times New Roman" w:cs="Times New Roman"/>
          <w:sz w:val="24"/>
          <w:szCs w:val="24"/>
          <w:lang w:eastAsia="zh-CN"/>
        </w:rPr>
        <w:t>-Bass Inc.</w:t>
      </w:r>
    </w:p>
    <w:p w14:paraId="1EF67B78"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Pr>
          <w:rFonts w:ascii="Times New Roman" w:hAnsi="Times New Roman" w:cs="Times New Roman"/>
          <w:sz w:val="24"/>
          <w:szCs w:val="24"/>
          <w:lang w:eastAsia="zh-CN"/>
        </w:rPr>
        <w:t>Edwards, J. R. &amp; Parry, M. E. (1993).</w:t>
      </w:r>
      <w:proofErr w:type="gramEnd"/>
      <w:r>
        <w:rPr>
          <w:rFonts w:ascii="Times New Roman" w:hAnsi="Times New Roman" w:cs="Times New Roman"/>
          <w:sz w:val="24"/>
          <w:szCs w:val="24"/>
          <w:lang w:eastAsia="zh-CN"/>
        </w:rPr>
        <w:t xml:space="preserve"> </w:t>
      </w:r>
      <w:proofErr w:type="gramStart"/>
      <w:r>
        <w:rPr>
          <w:rFonts w:ascii="Times New Roman" w:hAnsi="Times New Roman" w:cs="Times New Roman"/>
          <w:sz w:val="24"/>
          <w:szCs w:val="24"/>
          <w:lang w:eastAsia="zh-CN"/>
        </w:rPr>
        <w:t>On the use of polynomial regression equations as an alternative to difference scores in organizational research.</w:t>
      </w:r>
      <w:proofErr w:type="gramEnd"/>
      <w:r>
        <w:rPr>
          <w:rFonts w:ascii="Times New Roman" w:hAnsi="Times New Roman" w:cs="Times New Roman"/>
          <w:sz w:val="24"/>
          <w:szCs w:val="24"/>
          <w:lang w:eastAsia="zh-CN"/>
        </w:rPr>
        <w:t xml:space="preserve"> </w:t>
      </w:r>
      <w:r w:rsidRPr="00D24563">
        <w:rPr>
          <w:rFonts w:ascii="Times New Roman" w:hAnsi="Times New Roman" w:cs="Times New Roman"/>
          <w:i/>
          <w:sz w:val="24"/>
          <w:szCs w:val="24"/>
          <w:lang w:eastAsia="zh-CN"/>
        </w:rPr>
        <w:t>The Academy of Management Journal, 36</w:t>
      </w:r>
      <w:r>
        <w:rPr>
          <w:rFonts w:ascii="Times New Roman" w:hAnsi="Times New Roman" w:cs="Times New Roman"/>
          <w:sz w:val="24"/>
          <w:szCs w:val="24"/>
          <w:lang w:eastAsia="zh-CN"/>
        </w:rPr>
        <w:t xml:space="preserve">, 1577-1613. Retrieved from </w:t>
      </w:r>
      <w:r w:rsidRPr="00D24563">
        <w:rPr>
          <w:rFonts w:ascii="Times New Roman" w:hAnsi="Times New Roman" w:cs="Times New Roman"/>
          <w:sz w:val="24"/>
          <w:szCs w:val="24"/>
          <w:lang w:eastAsia="zh-CN"/>
        </w:rPr>
        <w:t>http://www.jstor.org/stable/256822</w:t>
      </w:r>
    </w:p>
    <w:p w14:paraId="70EB6602"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B39B7">
        <w:rPr>
          <w:rFonts w:ascii="Times New Roman" w:hAnsi="Times New Roman" w:cs="Times New Roman"/>
          <w:sz w:val="24"/>
          <w:szCs w:val="24"/>
          <w:lang w:eastAsia="zh-CN"/>
        </w:rPr>
        <w:t xml:space="preserve">Emmons, R. A. (1984). Factor analysis and construct validity of the Narcissistic Personality Inventory. </w:t>
      </w:r>
      <w:r w:rsidRPr="00565583">
        <w:rPr>
          <w:rFonts w:ascii="Times New Roman" w:hAnsi="Times New Roman" w:cs="Times New Roman"/>
          <w:i/>
          <w:sz w:val="24"/>
          <w:szCs w:val="24"/>
          <w:lang w:eastAsia="zh-CN"/>
        </w:rPr>
        <w:t>Journal of Personality Assessment</w:t>
      </w:r>
      <w:r w:rsidRPr="00565583">
        <w:rPr>
          <w:rFonts w:ascii="Times New Roman" w:hAnsi="Times New Roman" w:cs="Times New Roman"/>
          <w:sz w:val="24"/>
          <w:szCs w:val="24"/>
          <w:lang w:eastAsia="zh-CN"/>
        </w:rPr>
        <w:t xml:space="preserve">, </w:t>
      </w:r>
      <w:r w:rsidRPr="00565583">
        <w:rPr>
          <w:rFonts w:ascii="Times New Roman" w:hAnsi="Times New Roman" w:cs="Times New Roman"/>
          <w:i/>
          <w:sz w:val="24"/>
          <w:szCs w:val="24"/>
          <w:lang w:eastAsia="zh-CN"/>
        </w:rPr>
        <w:t>48,</w:t>
      </w:r>
      <w:r w:rsidRPr="00565583">
        <w:rPr>
          <w:rFonts w:ascii="Times New Roman" w:hAnsi="Times New Roman" w:cs="Times New Roman"/>
          <w:sz w:val="24"/>
          <w:szCs w:val="24"/>
          <w:lang w:eastAsia="zh-CN"/>
        </w:rPr>
        <w:t xml:space="preserve"> 291-300.</w:t>
      </w:r>
    </w:p>
    <w:p w14:paraId="11B55C81"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A83245">
        <w:rPr>
          <w:rFonts w:ascii="Times New Roman" w:hAnsi="Times New Roman" w:cs="Times New Roman"/>
          <w:sz w:val="24"/>
          <w:szCs w:val="24"/>
        </w:rPr>
        <w:t>Emmons, R. A. (1987). Narcissism: Theory and measurement.</w:t>
      </w:r>
      <w:r w:rsidRPr="00A83245">
        <w:rPr>
          <w:rFonts w:ascii="Times New Roman" w:hAnsi="Times New Roman" w:cs="Times New Roman"/>
          <w:i/>
          <w:iCs/>
          <w:sz w:val="24"/>
          <w:szCs w:val="24"/>
        </w:rPr>
        <w:t xml:space="preserve"> </w:t>
      </w:r>
      <w:proofErr w:type="gramStart"/>
      <w:r w:rsidRPr="00A83245">
        <w:rPr>
          <w:rFonts w:ascii="Times New Roman" w:hAnsi="Times New Roman" w:cs="Times New Roman"/>
          <w:i/>
          <w:iCs/>
          <w:sz w:val="24"/>
          <w:szCs w:val="24"/>
        </w:rPr>
        <w:t>Journal of Personality and Social Psychology, 52</w:t>
      </w:r>
      <w:r w:rsidRPr="00A83245">
        <w:rPr>
          <w:rFonts w:ascii="Times New Roman" w:hAnsi="Times New Roman" w:cs="Times New Roman"/>
          <w:sz w:val="24"/>
          <w:szCs w:val="24"/>
        </w:rPr>
        <w:t>(1), 11.</w:t>
      </w:r>
      <w:proofErr w:type="gramEnd"/>
      <w:r w:rsidRPr="00A83245">
        <w:rPr>
          <w:rFonts w:ascii="Times New Roman" w:hAnsi="Times New Roman" w:cs="Times New Roman"/>
          <w:sz w:val="24"/>
          <w:szCs w:val="24"/>
        </w:rPr>
        <w:t xml:space="preserve"> Retrieved from </w:t>
      </w:r>
      <w:hyperlink r:id="rId14" w:history="1">
        <w:r w:rsidRPr="00A83245">
          <w:rPr>
            <w:rStyle w:val="Hyperlink"/>
            <w:rFonts w:ascii="Times New Roman" w:hAnsi="Times New Roman" w:cs="Times New Roman"/>
            <w:sz w:val="24"/>
            <w:szCs w:val="24"/>
          </w:rPr>
          <w:t>http://search.proquest.com/docview/1295954608?accountid=14553</w:t>
        </w:r>
      </w:hyperlink>
    </w:p>
    <w:p w14:paraId="75AA8B6A" w14:textId="77777777" w:rsidR="008516CD" w:rsidRPr="00A83245"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 xml:space="preserve">Farwell, L., &amp; </w:t>
      </w:r>
      <w:proofErr w:type="spellStart"/>
      <w:r w:rsidRPr="00A83245">
        <w:rPr>
          <w:rFonts w:ascii="Times New Roman" w:eastAsia="Times New Roman" w:hAnsi="Times New Roman" w:cs="Times New Roman"/>
          <w:sz w:val="24"/>
          <w:szCs w:val="24"/>
        </w:rPr>
        <w:t>Wohlwend</w:t>
      </w:r>
      <w:proofErr w:type="spellEnd"/>
      <w:r w:rsidRPr="00A83245">
        <w:rPr>
          <w:rFonts w:ascii="Times New Roman" w:eastAsia="Times New Roman" w:hAnsi="Times New Roman" w:cs="Times New Roman"/>
          <w:sz w:val="24"/>
          <w:szCs w:val="24"/>
        </w:rPr>
        <w:t>-Lloyd, R. (1998).</w:t>
      </w:r>
      <w:proofErr w:type="gramEnd"/>
      <w:r w:rsidRPr="00A83245">
        <w:rPr>
          <w:rFonts w:ascii="Times New Roman" w:eastAsia="Times New Roman" w:hAnsi="Times New Roman" w:cs="Times New Roman"/>
          <w:sz w:val="24"/>
          <w:szCs w:val="24"/>
        </w:rPr>
        <w:t xml:space="preserve"> Narcissistic processes: Optimistic expectations, favorable self-evaluations, and self-enhancing attributions.</w:t>
      </w:r>
      <w:r w:rsidRPr="00A83245">
        <w:rPr>
          <w:rFonts w:ascii="Times New Roman" w:eastAsia="Times New Roman" w:hAnsi="Times New Roman" w:cs="Times New Roman"/>
          <w:i/>
          <w:iCs/>
          <w:sz w:val="24"/>
          <w:szCs w:val="24"/>
        </w:rPr>
        <w:t> Journal of Personality, 66</w:t>
      </w:r>
      <w:r w:rsidRPr="00A83245">
        <w:rPr>
          <w:rFonts w:ascii="Times New Roman" w:eastAsia="Times New Roman" w:hAnsi="Times New Roman" w:cs="Times New Roman"/>
          <w:sz w:val="24"/>
          <w:szCs w:val="24"/>
        </w:rPr>
        <w:t xml:space="preserve">, 65-83. Retrieved from </w:t>
      </w:r>
      <w:hyperlink r:id="rId15" w:history="1">
        <w:r w:rsidRPr="00A83245">
          <w:rPr>
            <w:rStyle w:val="Hyperlink"/>
            <w:rFonts w:ascii="Times New Roman" w:eastAsia="Times New Roman" w:hAnsi="Times New Roman" w:cs="Times New Roman"/>
            <w:sz w:val="24"/>
            <w:szCs w:val="24"/>
          </w:rPr>
          <w:t>http://search.proquest.com/docview/619179495?accountid=14553</w:t>
        </w:r>
      </w:hyperlink>
    </w:p>
    <w:p w14:paraId="2AB3577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Findley, D., &amp; Ojanen, T. (2013).</w:t>
      </w:r>
      <w:proofErr w:type="gramEnd"/>
      <w:r w:rsidRPr="00A83245">
        <w:rPr>
          <w:rFonts w:ascii="Times New Roman" w:hAnsi="Times New Roman" w:cs="Times New Roman"/>
          <w:sz w:val="24"/>
          <w:szCs w:val="24"/>
        </w:rPr>
        <w:t xml:space="preserve"> Agentic and communal goals in early adulthood: Associations with narcissism, empathy, and perceptions of self and others.</w:t>
      </w:r>
      <w:r w:rsidRPr="00A83245">
        <w:rPr>
          <w:rFonts w:ascii="Times New Roman" w:hAnsi="Times New Roman" w:cs="Times New Roman"/>
          <w:i/>
          <w:iCs/>
          <w:sz w:val="24"/>
          <w:szCs w:val="24"/>
        </w:rPr>
        <w:t xml:space="preserve"> Self and Identity, 12</w:t>
      </w:r>
      <w:r w:rsidRPr="00A83245">
        <w:rPr>
          <w:rFonts w:ascii="Times New Roman" w:hAnsi="Times New Roman" w:cs="Times New Roman"/>
          <w:sz w:val="24"/>
          <w:szCs w:val="24"/>
        </w:rPr>
        <w:t>(5), 504-526. doi:http://dx.doi.org/10.1080/15298868.2012.694660</w:t>
      </w:r>
    </w:p>
    <w:p w14:paraId="3D2E86A8" w14:textId="77777777" w:rsidR="008516CD" w:rsidRPr="00A83245" w:rsidRDefault="008516CD" w:rsidP="008516CD">
      <w:pPr>
        <w:autoSpaceDE w:val="0"/>
        <w:autoSpaceDN w:val="0"/>
        <w:adjustRightInd w:val="0"/>
        <w:spacing w:after="0" w:line="480" w:lineRule="auto"/>
        <w:ind w:left="785" w:hangingChars="327" w:hanging="785"/>
      </w:pPr>
      <w:proofErr w:type="gramStart"/>
      <w:r w:rsidRPr="00A83245">
        <w:rPr>
          <w:rFonts w:ascii="Times New Roman" w:hAnsi="Times New Roman" w:cs="Times New Roman"/>
          <w:color w:val="0070C0"/>
          <w:sz w:val="24"/>
          <w:szCs w:val="24"/>
        </w:rPr>
        <w:t>First, M. B., Gibbon, M., Spitzer, R. L., Williams, J. B., &amp; Benjamin, L.</w:t>
      </w:r>
      <w:r>
        <w:rPr>
          <w:rFonts w:ascii="Times New Roman" w:hAnsi="Times New Roman" w:cs="Times New Roman"/>
          <w:color w:val="0070C0"/>
          <w:sz w:val="24"/>
          <w:szCs w:val="24"/>
        </w:rPr>
        <w:t xml:space="preserve"> </w:t>
      </w:r>
      <w:r w:rsidRPr="00A83245">
        <w:rPr>
          <w:rFonts w:ascii="Times New Roman" w:hAnsi="Times New Roman" w:cs="Times New Roman"/>
          <w:color w:val="0070C0"/>
          <w:sz w:val="24"/>
          <w:szCs w:val="24"/>
        </w:rPr>
        <w:t>(1997).</w:t>
      </w:r>
      <w:proofErr w:type="gramEnd"/>
      <w:r w:rsidRPr="00A83245">
        <w:rPr>
          <w:rFonts w:ascii="Times New Roman" w:hAnsi="Times New Roman" w:cs="Times New Roman"/>
          <w:color w:val="0070C0"/>
          <w:sz w:val="24"/>
          <w:szCs w:val="24"/>
        </w:rPr>
        <w:t xml:space="preserve"> </w:t>
      </w:r>
      <w:proofErr w:type="spellStart"/>
      <w:r w:rsidRPr="00A83245">
        <w:rPr>
          <w:rFonts w:ascii="Times New Roman" w:hAnsi="Times New Roman" w:cs="Times New Roman"/>
          <w:i/>
          <w:iCs/>
          <w:color w:val="0070C0"/>
          <w:sz w:val="24"/>
          <w:szCs w:val="24"/>
        </w:rPr>
        <w:t>Structuredclinical</w:t>
      </w:r>
      <w:proofErr w:type="spellEnd"/>
      <w:r w:rsidRPr="00A83245">
        <w:rPr>
          <w:rFonts w:ascii="Times New Roman" w:hAnsi="Times New Roman" w:cs="Times New Roman"/>
          <w:i/>
          <w:iCs/>
          <w:color w:val="0070C0"/>
          <w:sz w:val="24"/>
          <w:szCs w:val="24"/>
        </w:rPr>
        <w:t xml:space="preserve"> interview for DSM–IV personality disorders (SCID-II): Interview and questionnaire</w:t>
      </w:r>
      <w:r w:rsidRPr="00A83245">
        <w:rPr>
          <w:rFonts w:ascii="Times New Roman" w:hAnsi="Times New Roman" w:cs="Times New Roman"/>
          <w:color w:val="0070C0"/>
          <w:sz w:val="24"/>
          <w:szCs w:val="24"/>
        </w:rPr>
        <w:t>. Washington, DC: American Psychiatric Association.</w:t>
      </w:r>
    </w:p>
    <w:p w14:paraId="3CF0B77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Furr, R. M., &amp; Bacharach, V. R. (2013).</w:t>
      </w:r>
      <w:proofErr w:type="gramEnd"/>
      <w:r w:rsidRPr="00A83245">
        <w:rPr>
          <w:rFonts w:ascii="Times New Roman" w:eastAsia="Times New Roman" w:hAnsi="Times New Roman" w:cs="Times New Roman"/>
          <w:sz w:val="24"/>
          <w:szCs w:val="24"/>
        </w:rPr>
        <w:t xml:space="preserve"> Psychometrics: An introduction</w:t>
      </w:r>
      <w:r>
        <w:rPr>
          <w:rFonts w:ascii="Times New Roman" w:eastAsia="Times New Roman" w:hAnsi="Times New Roman" w:cs="Times New Roman"/>
          <w:sz w:val="24"/>
          <w:szCs w:val="24"/>
        </w:rPr>
        <w:t xml:space="preserve"> (2</w:t>
      </w:r>
      <w:r w:rsidRPr="00BF6F28">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w:t>
      </w:r>
      <w:r w:rsidRPr="00A832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Thousand </w:t>
      </w:r>
      <w:r>
        <w:rPr>
          <w:rFonts w:ascii="Times New Roman" w:eastAsia="Times New Roman" w:hAnsi="Times New Roman" w:cs="Times New Roman"/>
          <w:sz w:val="24"/>
          <w:szCs w:val="24"/>
        </w:rPr>
        <w:lastRenderedPageBreak/>
        <w:t xml:space="preserve">Oaks, CA: </w:t>
      </w:r>
      <w:r w:rsidRPr="00A83245">
        <w:rPr>
          <w:rFonts w:ascii="Times New Roman" w:eastAsia="Times New Roman" w:hAnsi="Times New Roman" w:cs="Times New Roman"/>
          <w:sz w:val="24"/>
          <w:szCs w:val="24"/>
        </w:rPr>
        <w:t>Sage.</w:t>
      </w:r>
    </w:p>
    <w:p w14:paraId="79BC3C2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*Gabriel, M. T., Critelli, J. W., &amp; Ee, J. S. (1994). </w:t>
      </w:r>
      <w:proofErr w:type="gramStart"/>
      <w:r w:rsidRPr="00A83245">
        <w:rPr>
          <w:rFonts w:ascii="Times New Roman" w:eastAsia="Times New Roman" w:hAnsi="Times New Roman" w:cs="Times New Roman"/>
          <w:sz w:val="24"/>
          <w:szCs w:val="24"/>
        </w:rPr>
        <w:t>Narcissistic illusions in self-evaluations of intelligence and attractiveness.</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iCs/>
          <w:sz w:val="24"/>
          <w:szCs w:val="24"/>
        </w:rPr>
        <w:t>Journal of Personality, 62</w:t>
      </w:r>
      <w:r w:rsidRPr="00A83245">
        <w:rPr>
          <w:rFonts w:ascii="Times New Roman" w:eastAsia="Times New Roman" w:hAnsi="Times New Roman" w:cs="Times New Roman"/>
          <w:sz w:val="24"/>
          <w:szCs w:val="24"/>
        </w:rPr>
        <w:t xml:space="preserve">, 143-155. Retrieved from </w:t>
      </w:r>
      <w:hyperlink r:id="rId16" w:history="1">
        <w:r w:rsidRPr="00A83245">
          <w:rPr>
            <w:rStyle w:val="Hyperlink"/>
            <w:rFonts w:ascii="Times New Roman" w:eastAsia="Times New Roman" w:hAnsi="Times New Roman" w:cs="Times New Roman"/>
            <w:sz w:val="24"/>
            <w:szCs w:val="24"/>
          </w:rPr>
          <w:t>http://search.proquest.com/docview/618491041?accountid=14553</w:t>
        </w:r>
      </w:hyperlink>
    </w:p>
    <w:p w14:paraId="455CAD23"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Gaertner, L., Sedikides, C., &amp; Chang, K. (2008).</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On </w:t>
      </w:r>
      <w:proofErr w:type="spellStart"/>
      <w:r w:rsidRPr="00A83245">
        <w:rPr>
          <w:rFonts w:ascii="Times New Roman" w:eastAsia="Times New Roman" w:hAnsi="Times New Roman" w:cs="Times New Roman"/>
          <w:sz w:val="24"/>
          <w:szCs w:val="24"/>
        </w:rPr>
        <w:t>pancultural</w:t>
      </w:r>
      <w:proofErr w:type="spellEnd"/>
      <w:r w:rsidRPr="00A83245">
        <w:rPr>
          <w:rFonts w:ascii="Times New Roman" w:eastAsia="Times New Roman" w:hAnsi="Times New Roman" w:cs="Times New Roman"/>
          <w:sz w:val="24"/>
          <w:szCs w:val="24"/>
        </w:rPr>
        <w:t xml:space="preserve"> self-enhancement.</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well-adjusted</w:t>
      </w:r>
      <w:proofErr w:type="gramEnd"/>
      <w:r w:rsidRPr="00A83245">
        <w:rPr>
          <w:rFonts w:ascii="Times New Roman" w:eastAsia="Times New Roman" w:hAnsi="Times New Roman" w:cs="Times New Roman"/>
          <w:sz w:val="24"/>
          <w:szCs w:val="24"/>
        </w:rPr>
        <w:t xml:space="preserve"> </w:t>
      </w:r>
      <w:proofErr w:type="spellStart"/>
      <w:r w:rsidRPr="00A83245">
        <w:rPr>
          <w:rFonts w:ascii="Times New Roman" w:eastAsia="Times New Roman" w:hAnsi="Times New Roman" w:cs="Times New Roman"/>
          <w:sz w:val="24"/>
          <w:szCs w:val="24"/>
        </w:rPr>
        <w:t>taiwanese</w:t>
      </w:r>
      <w:proofErr w:type="spellEnd"/>
      <w:r w:rsidRPr="00A83245">
        <w:rPr>
          <w:rFonts w:ascii="Times New Roman" w:eastAsia="Times New Roman" w:hAnsi="Times New Roman" w:cs="Times New Roman"/>
          <w:sz w:val="24"/>
          <w:szCs w:val="24"/>
        </w:rPr>
        <w:t xml:space="preserve"> self-enhance on personally valued traits. </w:t>
      </w:r>
      <w:r w:rsidRPr="00A83245">
        <w:rPr>
          <w:rFonts w:ascii="Times New Roman" w:eastAsia="Times New Roman" w:hAnsi="Times New Roman" w:cs="Times New Roman"/>
          <w:i/>
          <w:sz w:val="24"/>
          <w:szCs w:val="24"/>
        </w:rPr>
        <w:t>Journal of Cross-Cultural Psychology, 39</w:t>
      </w:r>
      <w:r w:rsidRPr="00A83245">
        <w:rPr>
          <w:rFonts w:ascii="Times New Roman" w:eastAsia="Times New Roman" w:hAnsi="Times New Roman" w:cs="Times New Roman"/>
          <w:sz w:val="24"/>
          <w:szCs w:val="24"/>
        </w:rPr>
        <w:t>, 463-477. doi:http://dx.doi.org/10.1177/0022022108318431</w:t>
      </w:r>
    </w:p>
    <w:p w14:paraId="0F6AF30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*Gebauer, J. E., Sedikides, C., Verplanken, B., &amp; Maio, G. R. (2012). </w:t>
      </w:r>
      <w:proofErr w:type="gramStart"/>
      <w:r w:rsidRPr="00A83245">
        <w:rPr>
          <w:rFonts w:ascii="Times New Roman" w:eastAsia="Times New Roman" w:hAnsi="Times New Roman" w:cs="Times New Roman"/>
          <w:sz w:val="24"/>
          <w:szCs w:val="24"/>
        </w:rPr>
        <w:t>Communal narcissism.</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Journal of Personality and Social Psychology, 103</w:t>
      </w:r>
      <w:r w:rsidRPr="00A83245">
        <w:rPr>
          <w:rFonts w:ascii="Times New Roman" w:eastAsia="Times New Roman" w:hAnsi="Times New Roman" w:cs="Times New Roman"/>
          <w:sz w:val="24"/>
          <w:szCs w:val="24"/>
        </w:rPr>
        <w:t>, 854-878. doi:http://dx.doi.org/10.1037/a0029629</w:t>
      </w:r>
    </w:p>
    <w:p w14:paraId="14FB23AD"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Goncalo, J. A., Flynn, F. J., &amp; Kim, S. H. (2010).</w:t>
      </w:r>
      <w:proofErr w:type="gramEnd"/>
      <w:r w:rsidRPr="00A83245">
        <w:rPr>
          <w:rFonts w:ascii="Times New Roman" w:hAnsi="Times New Roman" w:cs="Times New Roman"/>
          <w:sz w:val="24"/>
          <w:szCs w:val="24"/>
        </w:rPr>
        <w:t xml:space="preserve"> Are two narcissists better than one? </w:t>
      </w:r>
      <w:proofErr w:type="gramStart"/>
      <w:r w:rsidRPr="00A83245">
        <w:rPr>
          <w:rFonts w:ascii="Times New Roman" w:hAnsi="Times New Roman" w:cs="Times New Roman"/>
          <w:sz w:val="24"/>
          <w:szCs w:val="24"/>
        </w:rPr>
        <w:t>the</w:t>
      </w:r>
      <w:proofErr w:type="gramEnd"/>
      <w:r w:rsidRPr="00A83245">
        <w:rPr>
          <w:rFonts w:ascii="Times New Roman" w:hAnsi="Times New Roman" w:cs="Times New Roman"/>
          <w:sz w:val="24"/>
          <w:szCs w:val="24"/>
        </w:rPr>
        <w:t xml:space="preserve"> link between narcissism, perceived creativity, and creative performance.</w:t>
      </w:r>
      <w:r w:rsidRPr="00A83245">
        <w:rPr>
          <w:rFonts w:ascii="Times New Roman" w:hAnsi="Times New Roman" w:cs="Times New Roman"/>
          <w:i/>
          <w:iCs/>
          <w:sz w:val="24"/>
          <w:szCs w:val="24"/>
        </w:rPr>
        <w:t> Personality and Social Psychology Bulletin, 36</w:t>
      </w:r>
      <w:r w:rsidRPr="00A83245">
        <w:rPr>
          <w:rFonts w:ascii="Times New Roman" w:hAnsi="Times New Roman" w:cs="Times New Roman"/>
          <w:sz w:val="24"/>
          <w:szCs w:val="24"/>
        </w:rPr>
        <w:t>, 1484-1495. doi:http://dx.doi.org/10.1177/0146167210385109</w:t>
      </w:r>
    </w:p>
    <w:p w14:paraId="0194512F"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*Gosling, S. D., John, O. P., Craik, K. H., &amp; Robins, R. W. (1998). Do people know how they behave? </w:t>
      </w:r>
      <w:proofErr w:type="gramStart"/>
      <w:r w:rsidRPr="00A83245">
        <w:rPr>
          <w:rFonts w:ascii="Times New Roman" w:hAnsi="Times New Roman" w:cs="Times New Roman"/>
          <w:sz w:val="24"/>
          <w:szCs w:val="24"/>
        </w:rPr>
        <w:t>self-reported</w:t>
      </w:r>
      <w:proofErr w:type="gramEnd"/>
      <w:r w:rsidRPr="00A83245">
        <w:rPr>
          <w:rFonts w:ascii="Times New Roman" w:hAnsi="Times New Roman" w:cs="Times New Roman"/>
          <w:sz w:val="24"/>
          <w:szCs w:val="24"/>
        </w:rPr>
        <w:t xml:space="preserve"> act frequencies compared with on-line </w:t>
      </w:r>
      <w:proofErr w:type="spellStart"/>
      <w:r w:rsidRPr="00A83245">
        <w:rPr>
          <w:rFonts w:ascii="Times New Roman" w:hAnsi="Times New Roman" w:cs="Times New Roman"/>
          <w:sz w:val="24"/>
          <w:szCs w:val="24"/>
        </w:rPr>
        <w:t>codings</w:t>
      </w:r>
      <w:proofErr w:type="spellEnd"/>
      <w:r w:rsidRPr="00A83245">
        <w:rPr>
          <w:rFonts w:ascii="Times New Roman" w:hAnsi="Times New Roman" w:cs="Times New Roman"/>
          <w:sz w:val="24"/>
          <w:szCs w:val="24"/>
        </w:rPr>
        <w:t xml:space="preserve"> by observers. </w:t>
      </w:r>
      <w:r w:rsidRPr="00A83245">
        <w:rPr>
          <w:rFonts w:ascii="Times New Roman" w:hAnsi="Times New Roman" w:cs="Times New Roman"/>
          <w:i/>
          <w:sz w:val="24"/>
          <w:szCs w:val="24"/>
        </w:rPr>
        <w:t>Journal of Personality and Social Psychology, 74</w:t>
      </w:r>
      <w:r w:rsidRPr="00A83245">
        <w:rPr>
          <w:rFonts w:ascii="Times New Roman" w:hAnsi="Times New Roman" w:cs="Times New Roman"/>
          <w:sz w:val="24"/>
          <w:szCs w:val="24"/>
        </w:rPr>
        <w:t xml:space="preserve">, 1337-1349. Retrieved from </w:t>
      </w:r>
      <w:hyperlink r:id="rId17" w:history="1">
        <w:r w:rsidRPr="00A83245">
          <w:rPr>
            <w:rStyle w:val="Hyperlink"/>
            <w:rFonts w:ascii="Times New Roman" w:hAnsi="Times New Roman" w:cs="Times New Roman"/>
            <w:sz w:val="24"/>
            <w:szCs w:val="24"/>
          </w:rPr>
          <w:t>http://search.proquest.com/docview/38258365?accountid=14553</w:t>
        </w:r>
      </w:hyperlink>
    </w:p>
    <w:p w14:paraId="31FB276E"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eastAsia="Times New Roman" w:hAnsi="Times New Roman" w:cs="Times New Roman"/>
          <w:sz w:val="24"/>
          <w:szCs w:val="24"/>
        </w:rPr>
        <w:t>Gough, H. G., &amp; Bradley, P. (1992).</w:t>
      </w:r>
      <w:proofErr w:type="gramEnd"/>
      <w:r w:rsidRPr="00A83245">
        <w:rPr>
          <w:rFonts w:ascii="Times New Roman" w:eastAsia="Times New Roman" w:hAnsi="Times New Roman" w:cs="Times New Roman"/>
          <w:sz w:val="24"/>
          <w:szCs w:val="24"/>
        </w:rPr>
        <w:t xml:space="preserve"> Delinquent and criminal behavior as assessed by the revised </w:t>
      </w:r>
      <w:proofErr w:type="spellStart"/>
      <w:proofErr w:type="gramStart"/>
      <w:r w:rsidRPr="00A83245">
        <w:rPr>
          <w:rFonts w:ascii="Times New Roman" w:eastAsia="Times New Roman" w:hAnsi="Times New Roman" w:cs="Times New Roman"/>
          <w:sz w:val="24"/>
          <w:szCs w:val="24"/>
        </w:rPr>
        <w:t>california</w:t>
      </w:r>
      <w:proofErr w:type="spellEnd"/>
      <w:proofErr w:type="gramEnd"/>
      <w:r w:rsidRPr="00A83245">
        <w:rPr>
          <w:rFonts w:ascii="Times New Roman" w:eastAsia="Times New Roman" w:hAnsi="Times New Roman" w:cs="Times New Roman"/>
          <w:sz w:val="24"/>
          <w:szCs w:val="24"/>
        </w:rPr>
        <w:t xml:space="preserve"> psychological inventory.</w:t>
      </w:r>
      <w:r w:rsidRPr="00A83245">
        <w:rPr>
          <w:rFonts w:ascii="Times New Roman" w:eastAsia="Times New Roman" w:hAnsi="Times New Roman" w:cs="Times New Roman"/>
          <w:i/>
          <w:iCs/>
          <w:sz w:val="24"/>
          <w:szCs w:val="24"/>
        </w:rPr>
        <w:t xml:space="preserve"> Journal of Clinical Psychology, 48</w:t>
      </w:r>
      <w:r w:rsidRPr="00A83245">
        <w:rPr>
          <w:rFonts w:ascii="Times New Roman" w:eastAsia="Times New Roman" w:hAnsi="Times New Roman" w:cs="Times New Roman"/>
          <w:sz w:val="24"/>
          <w:szCs w:val="24"/>
        </w:rPr>
        <w:t>(3), 298-308. Retrieved from http://search.proquest.com/docview/618151565?accountid=14553</w:t>
      </w:r>
    </w:p>
    <w:p w14:paraId="0B247903" w14:textId="77777777" w:rsidR="008516CD" w:rsidRPr="00565583" w:rsidRDefault="008516CD" w:rsidP="008516CD">
      <w:pPr>
        <w:spacing w:after="0" w:line="480" w:lineRule="auto"/>
        <w:ind w:left="785" w:hangingChars="327" w:hanging="785"/>
        <w:rPr>
          <w:rFonts w:ascii="Times New Roman" w:hAnsi="Times New Roman" w:cs="Times New Roman"/>
          <w:color w:val="0070C0"/>
          <w:sz w:val="24"/>
          <w:szCs w:val="24"/>
        </w:rPr>
      </w:pPr>
      <w:proofErr w:type="gramStart"/>
      <w:r w:rsidRPr="00FB39B7">
        <w:rPr>
          <w:rFonts w:ascii="Times New Roman" w:hAnsi="Times New Roman" w:cs="Times New Roman"/>
          <w:color w:val="0070C0"/>
          <w:sz w:val="24"/>
          <w:szCs w:val="24"/>
        </w:rPr>
        <w:t>Gough, H. G., &amp; Bradley, P. (1996).</w:t>
      </w:r>
      <w:proofErr w:type="gramEnd"/>
      <w:r w:rsidRPr="00FB39B7">
        <w:rPr>
          <w:rFonts w:ascii="Times New Roman" w:hAnsi="Times New Roman" w:cs="Times New Roman"/>
          <w:color w:val="0070C0"/>
          <w:sz w:val="24"/>
          <w:szCs w:val="24"/>
        </w:rPr>
        <w:t xml:space="preserve"> </w:t>
      </w:r>
      <w:proofErr w:type="gramStart"/>
      <w:r w:rsidRPr="00565583">
        <w:rPr>
          <w:rFonts w:ascii="Times New Roman" w:hAnsi="Times New Roman" w:cs="Times New Roman"/>
          <w:i/>
          <w:color w:val="0070C0"/>
          <w:sz w:val="24"/>
          <w:szCs w:val="24"/>
        </w:rPr>
        <w:t>CPI manual</w:t>
      </w:r>
      <w:r w:rsidRPr="00565583">
        <w:rPr>
          <w:rFonts w:ascii="Times New Roman" w:hAnsi="Times New Roman" w:cs="Times New Roman"/>
          <w:color w:val="0070C0"/>
          <w:sz w:val="24"/>
          <w:szCs w:val="24"/>
        </w:rPr>
        <w:t>.</w:t>
      </w:r>
      <w:proofErr w:type="gramEnd"/>
      <w:r w:rsidRPr="00565583">
        <w:rPr>
          <w:rFonts w:ascii="Times New Roman" w:hAnsi="Times New Roman" w:cs="Times New Roman"/>
          <w:color w:val="0070C0"/>
          <w:sz w:val="24"/>
          <w:szCs w:val="24"/>
        </w:rPr>
        <w:t xml:space="preserve"> Palo Alto, CA: Consulting Psychologists Press.</w:t>
      </w:r>
    </w:p>
    <w:p w14:paraId="11432319" w14:textId="77777777" w:rsidR="008516CD" w:rsidRPr="00FB39B7" w:rsidRDefault="008516CD" w:rsidP="008516CD">
      <w:pPr>
        <w:spacing w:after="0"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lastRenderedPageBreak/>
        <w:t>Gough, H., &amp; Bradley, P. (2002).</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i/>
          <w:sz w:val="24"/>
          <w:szCs w:val="24"/>
        </w:rPr>
        <w:t>User's guide to the CPI 260 Report for Clients.</w:t>
      </w:r>
      <w:proofErr w:type="gramEnd"/>
      <w:r w:rsidRPr="00A83245">
        <w:rPr>
          <w:rFonts w:ascii="Times New Roman" w:eastAsia="Times New Roman" w:hAnsi="Times New Roman" w:cs="Times New Roman"/>
          <w:sz w:val="24"/>
          <w:szCs w:val="24"/>
        </w:rPr>
        <w:t xml:space="preserve"> Palo Alto, CA: Consulting Psychologists Press, Inc.</w:t>
      </w:r>
    </w:p>
    <w:p w14:paraId="57A63E59"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Grandiosity.</w:t>
      </w:r>
      <w:proofErr w:type="gramEnd"/>
      <w:r w:rsidRPr="00A83245">
        <w:rPr>
          <w:rFonts w:ascii="Times New Roman" w:eastAsia="Times New Roman" w:hAnsi="Times New Roman" w:cs="Times New Roman"/>
          <w:sz w:val="24"/>
          <w:szCs w:val="24"/>
        </w:rPr>
        <w:t xml:space="preserve"> 2014. </w:t>
      </w:r>
      <w:proofErr w:type="gramStart"/>
      <w:r w:rsidRPr="00A83245">
        <w:rPr>
          <w:rFonts w:ascii="Times New Roman" w:eastAsia="Times New Roman" w:hAnsi="Times New Roman" w:cs="Times New Roman"/>
          <w:sz w:val="24"/>
          <w:szCs w:val="24"/>
        </w:rPr>
        <w:t>In</w:t>
      </w:r>
      <w:proofErr w:type="gramEnd"/>
      <w:r w:rsidRPr="00A83245">
        <w:rPr>
          <w:rFonts w:ascii="Times New Roman" w:eastAsia="Times New Roman" w:hAnsi="Times New Roman" w:cs="Times New Roman"/>
          <w:sz w:val="24"/>
          <w:szCs w:val="24"/>
        </w:rPr>
        <w:t xml:space="preserve"> Merriam-Webster.com. Retrieved June 26, 2014, from </w:t>
      </w:r>
      <w:hyperlink r:id="rId18" w:history="1">
        <w:r w:rsidRPr="00A83245">
          <w:rPr>
            <w:rFonts w:ascii="Times New Roman" w:eastAsia="Times New Roman" w:hAnsi="Times New Roman" w:cs="Times New Roman"/>
            <w:sz w:val="24"/>
            <w:szCs w:val="24"/>
          </w:rPr>
          <w:t>http://www.merriam-webster.com/dictionary/grandiosity?show=0&amp;t=1403792900</w:t>
        </w:r>
      </w:hyperlink>
    </w:p>
    <w:p w14:paraId="1FB2D0B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Gregg, A. P., &amp; Sedikides, C. (2010).</w:t>
      </w:r>
      <w:proofErr w:type="gramEnd"/>
      <w:r w:rsidRPr="00A83245">
        <w:rPr>
          <w:rFonts w:ascii="Times New Roman" w:hAnsi="Times New Roman" w:cs="Times New Roman"/>
          <w:sz w:val="24"/>
          <w:szCs w:val="24"/>
        </w:rPr>
        <w:t xml:space="preserve"> Narcissistic fragility: Rethinking its links to explicit and implicit self-esteem.</w:t>
      </w:r>
      <w:r w:rsidRPr="00A83245">
        <w:rPr>
          <w:rFonts w:ascii="Times New Roman" w:hAnsi="Times New Roman" w:cs="Times New Roman"/>
          <w:i/>
          <w:iCs/>
          <w:sz w:val="24"/>
          <w:szCs w:val="24"/>
        </w:rPr>
        <w:t xml:space="preserve"> Self and Identity, 9</w:t>
      </w:r>
      <w:r w:rsidRPr="00A83245">
        <w:rPr>
          <w:rFonts w:ascii="Times New Roman" w:hAnsi="Times New Roman" w:cs="Times New Roman"/>
          <w:sz w:val="24"/>
          <w:szCs w:val="24"/>
        </w:rPr>
        <w:t>(2), 142-161. doi:http://dx.doi.org/10.1080/15298860902815451</w:t>
      </w:r>
    </w:p>
    <w:p w14:paraId="29FE89C6"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Grijalva, E., Harms, P. D., Newman, D. A., Gaddis, B. H., &amp; Fraley, R. C. (201</w:t>
      </w:r>
      <w:r w:rsidRPr="00A83245">
        <w:rPr>
          <w:rFonts w:ascii="Times New Roman" w:hAnsi="Times New Roman" w:cs="Times New Roman"/>
          <w:sz w:val="24"/>
          <w:szCs w:val="24"/>
          <w:lang w:eastAsia="zh-CN"/>
        </w:rPr>
        <w:t>5</w:t>
      </w:r>
      <w:r>
        <w:rPr>
          <w:rFonts w:ascii="Times New Roman" w:hAnsi="Times New Roman" w:cs="Times New Roman"/>
          <w:sz w:val="24"/>
          <w:szCs w:val="24"/>
          <w:lang w:eastAsia="zh-CN"/>
        </w:rPr>
        <w:t>a</w:t>
      </w:r>
      <w:r w:rsidRPr="00A83245">
        <w:rPr>
          <w:rFonts w:ascii="Times New Roman" w:eastAsia="Times New Roman" w:hAnsi="Times New Roman" w:cs="Times New Roman"/>
          <w:sz w:val="24"/>
          <w:szCs w:val="24"/>
        </w:rPr>
        <w:t>). Narcissism and Leadership: A Meta</w:t>
      </w:r>
      <w:r w:rsidRPr="00A83245">
        <w:rPr>
          <w:rFonts w:ascii="Cambria Math" w:eastAsia="Times New Roman" w:hAnsi="Cambria Math" w:cs="Cambria Math"/>
          <w:sz w:val="24"/>
          <w:szCs w:val="24"/>
        </w:rPr>
        <w:t>‐</w:t>
      </w:r>
      <w:r w:rsidRPr="00A83245">
        <w:rPr>
          <w:rFonts w:ascii="Times New Roman" w:eastAsia="Times New Roman" w:hAnsi="Times New Roman" w:cs="Times New Roman"/>
          <w:sz w:val="24"/>
          <w:szCs w:val="24"/>
        </w:rPr>
        <w:t>Analytic Review of Linear and Nonlinear Relationships. </w:t>
      </w:r>
      <w:proofErr w:type="gramStart"/>
      <w:r w:rsidRPr="00A83245">
        <w:rPr>
          <w:rFonts w:ascii="Times New Roman" w:eastAsia="Times New Roman" w:hAnsi="Times New Roman" w:cs="Times New Roman"/>
          <w:i/>
          <w:iCs/>
          <w:sz w:val="24"/>
          <w:szCs w:val="24"/>
        </w:rPr>
        <w:t>Personnel Psychology</w:t>
      </w:r>
      <w:r w:rsidRPr="00A83245">
        <w:rPr>
          <w:rFonts w:ascii="Times New Roman" w:eastAsia="Times New Roman" w:hAnsi="Times New Roman" w:cs="Times New Roman"/>
          <w:sz w:val="24"/>
          <w:szCs w:val="24"/>
        </w:rPr>
        <w:t>.</w:t>
      </w:r>
      <w:proofErr w:type="gramEnd"/>
    </w:p>
    <w:p w14:paraId="24F843BA"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Grijalva, E. Newman, D. A., </w:t>
      </w:r>
      <w:proofErr w:type="spellStart"/>
      <w:r>
        <w:rPr>
          <w:rFonts w:ascii="Times New Roman" w:eastAsia="Times New Roman" w:hAnsi="Times New Roman" w:cs="Times New Roman"/>
          <w:sz w:val="24"/>
          <w:szCs w:val="24"/>
        </w:rPr>
        <w:t>Tay</w:t>
      </w:r>
      <w:proofErr w:type="spellEnd"/>
      <w:r>
        <w:rPr>
          <w:rFonts w:ascii="Times New Roman" w:eastAsia="Times New Roman" w:hAnsi="Times New Roman" w:cs="Times New Roman"/>
          <w:sz w:val="24"/>
          <w:szCs w:val="24"/>
        </w:rPr>
        <w:t xml:space="preserve">, L., Donnellan, M. B., Harms, P. D., Robins, R. W., &amp; Yan, T. (2015b). Gender differences in narcissism: A meta-analytic review. Psychological Bulletin, 141, 261-310.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 xml:space="preserve">: </w:t>
      </w:r>
      <w:r w:rsidRPr="00D94271">
        <w:rPr>
          <w:rFonts w:ascii="Times New Roman" w:eastAsia="Times New Roman" w:hAnsi="Times New Roman" w:cs="Times New Roman"/>
          <w:sz w:val="24"/>
          <w:szCs w:val="24"/>
        </w:rPr>
        <w:t>10.1037/a0038231</w:t>
      </w:r>
    </w:p>
    <w:p w14:paraId="634B0565"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Gu</w:t>
      </w:r>
      <w:proofErr w:type="gramEnd"/>
      <w:r w:rsidRPr="00A83245">
        <w:rPr>
          <w:rFonts w:ascii="Times New Roman" w:hAnsi="Times New Roman" w:cs="Times New Roman"/>
          <w:sz w:val="24"/>
          <w:szCs w:val="24"/>
        </w:rPr>
        <w:t xml:space="preserve">, Y., He, N., &amp; Zhao, G. (2013). </w:t>
      </w:r>
      <w:proofErr w:type="gramStart"/>
      <w:r w:rsidRPr="00A83245">
        <w:rPr>
          <w:rFonts w:ascii="Times New Roman" w:hAnsi="Times New Roman" w:cs="Times New Roman"/>
          <w:sz w:val="24"/>
          <w:szCs w:val="24"/>
        </w:rPr>
        <w:t>Attentional bias for performance-related words in individuals with narcissism.</w:t>
      </w:r>
      <w:proofErr w:type="gramEnd"/>
      <w:r w:rsidRPr="00A83245">
        <w:rPr>
          <w:rFonts w:ascii="Times New Roman" w:hAnsi="Times New Roman" w:cs="Times New Roman"/>
          <w:i/>
          <w:iCs/>
          <w:sz w:val="24"/>
          <w:szCs w:val="24"/>
        </w:rPr>
        <w:t xml:space="preserve"> Personality and Individual Differences, 55</w:t>
      </w:r>
      <w:r w:rsidRPr="00A83245">
        <w:rPr>
          <w:rFonts w:ascii="Times New Roman" w:hAnsi="Times New Roman" w:cs="Times New Roman"/>
          <w:sz w:val="24"/>
          <w:szCs w:val="24"/>
        </w:rPr>
        <w:t>(6), 671-675. doi:http://dx.doi.org/10.1016/j.paid.2013.05.009</w:t>
      </w:r>
    </w:p>
    <w:p w14:paraId="501AD0D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D85E22">
        <w:rPr>
          <w:rFonts w:ascii="Times New Roman" w:hAnsi="Times New Roman" w:cs="Times New Roman"/>
          <w:sz w:val="24"/>
          <w:szCs w:val="24"/>
        </w:rPr>
        <w:t xml:space="preserve">Gunderson, J. G., </w:t>
      </w:r>
      <w:proofErr w:type="spellStart"/>
      <w:r w:rsidRPr="00D85E22">
        <w:rPr>
          <w:rFonts w:ascii="Times New Roman" w:hAnsi="Times New Roman" w:cs="Times New Roman"/>
          <w:sz w:val="24"/>
          <w:szCs w:val="24"/>
        </w:rPr>
        <w:t>Ronningstam</w:t>
      </w:r>
      <w:proofErr w:type="spellEnd"/>
      <w:r w:rsidRPr="00D85E22">
        <w:rPr>
          <w:rFonts w:ascii="Times New Roman" w:hAnsi="Times New Roman" w:cs="Times New Roman"/>
          <w:sz w:val="24"/>
          <w:szCs w:val="24"/>
        </w:rPr>
        <w:t>, E., &amp; Bodkin, A. (1990).</w:t>
      </w:r>
      <w:proofErr w:type="gramEnd"/>
      <w:r>
        <w:rPr>
          <w:rFonts w:ascii="Times New Roman" w:hAnsi="Times New Roman" w:cs="Times New Roman"/>
          <w:sz w:val="24"/>
          <w:szCs w:val="24"/>
        </w:rPr>
        <w:t xml:space="preserve"> </w:t>
      </w:r>
      <w:proofErr w:type="gramStart"/>
      <w:r w:rsidRPr="00D85E22">
        <w:rPr>
          <w:rFonts w:ascii="Times New Roman" w:hAnsi="Times New Roman" w:cs="Times New Roman"/>
          <w:sz w:val="24"/>
          <w:szCs w:val="24"/>
        </w:rPr>
        <w:t>The diagnostic interview for narcissistic patients.</w:t>
      </w:r>
      <w:proofErr w:type="gramEnd"/>
      <w:r>
        <w:rPr>
          <w:rFonts w:ascii="Times New Roman" w:hAnsi="Times New Roman" w:cs="Times New Roman"/>
          <w:sz w:val="24"/>
          <w:szCs w:val="24"/>
        </w:rPr>
        <w:t xml:space="preserve"> </w:t>
      </w:r>
      <w:r w:rsidRPr="00D85E22">
        <w:rPr>
          <w:rFonts w:ascii="Times New Roman" w:hAnsi="Times New Roman" w:cs="Times New Roman"/>
          <w:i/>
          <w:sz w:val="24"/>
          <w:szCs w:val="24"/>
        </w:rPr>
        <w:t>Archives of General Psychiatry, 47</w:t>
      </w:r>
      <w:r w:rsidRPr="00D85E22">
        <w:rPr>
          <w:rFonts w:ascii="Times New Roman" w:hAnsi="Times New Roman" w:cs="Times New Roman"/>
          <w:sz w:val="24"/>
          <w:szCs w:val="24"/>
        </w:rPr>
        <w:t>, 676–680.</w:t>
      </w:r>
      <w:r>
        <w:rPr>
          <w:rFonts w:ascii="Times New Roman" w:hAnsi="Times New Roman" w:cs="Times New Roman"/>
          <w:sz w:val="24"/>
          <w:szCs w:val="24"/>
        </w:rPr>
        <w:t xml:space="preserve"> </w:t>
      </w:r>
      <w:proofErr w:type="spellStart"/>
      <w:proofErr w:type="gramStart"/>
      <w:r w:rsidRPr="00D85E22">
        <w:rPr>
          <w:rFonts w:ascii="Times New Roman" w:hAnsi="Times New Roman" w:cs="Times New Roman"/>
          <w:sz w:val="24"/>
          <w:szCs w:val="24"/>
          <w:highlight w:val="yellow"/>
        </w:rPr>
        <w:t>doi</w:t>
      </w:r>
      <w:proofErr w:type="spellEnd"/>
      <w:proofErr w:type="gramEnd"/>
      <w:r w:rsidRPr="00D85E22">
        <w:rPr>
          <w:rFonts w:ascii="Times New Roman" w:hAnsi="Times New Roman" w:cs="Times New Roman"/>
          <w:sz w:val="24"/>
          <w:szCs w:val="24"/>
          <w:highlight w:val="yellow"/>
        </w:rPr>
        <w:t>:</w:t>
      </w:r>
      <w:r>
        <w:rPr>
          <w:rFonts w:ascii="Times New Roman" w:hAnsi="Times New Roman" w:cs="Times New Roman"/>
          <w:sz w:val="24"/>
          <w:szCs w:val="24"/>
        </w:rPr>
        <w:t xml:space="preserve"> </w:t>
      </w:r>
    </w:p>
    <w:p w14:paraId="2FCA2664"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Hamamura, T., Heine, S. J., &amp; Takemoto, T. R. S. (2007).</w:t>
      </w:r>
      <w:proofErr w:type="gramEnd"/>
      <w:r w:rsidRPr="00A83245">
        <w:rPr>
          <w:rFonts w:ascii="Times New Roman" w:eastAsia="Times New Roman" w:hAnsi="Times New Roman" w:cs="Times New Roman"/>
          <w:sz w:val="24"/>
          <w:szCs w:val="24"/>
        </w:rPr>
        <w:t xml:space="preserve"> Why the better-than-average effect is a worse-than-average measure of self-enhancement: An investigation of conflicting findings from studies of </w:t>
      </w:r>
      <w:proofErr w:type="gramStart"/>
      <w:r w:rsidRPr="00A83245">
        <w:rPr>
          <w:rFonts w:ascii="Times New Roman" w:eastAsia="Times New Roman" w:hAnsi="Times New Roman" w:cs="Times New Roman"/>
          <w:sz w:val="24"/>
          <w:szCs w:val="24"/>
        </w:rPr>
        <w:t xml:space="preserve">east </w:t>
      </w:r>
      <w:proofErr w:type="spellStart"/>
      <w:r w:rsidRPr="00A83245">
        <w:rPr>
          <w:rFonts w:ascii="Times New Roman" w:eastAsia="Times New Roman" w:hAnsi="Times New Roman" w:cs="Times New Roman"/>
          <w:sz w:val="24"/>
          <w:szCs w:val="24"/>
        </w:rPr>
        <w:t>asian</w:t>
      </w:r>
      <w:proofErr w:type="spellEnd"/>
      <w:proofErr w:type="gramEnd"/>
      <w:r w:rsidRPr="00A83245">
        <w:rPr>
          <w:rFonts w:ascii="Times New Roman" w:eastAsia="Times New Roman" w:hAnsi="Times New Roman" w:cs="Times New Roman"/>
          <w:sz w:val="24"/>
          <w:szCs w:val="24"/>
        </w:rPr>
        <w:t xml:space="preserve"> self-evaluations.</w:t>
      </w:r>
      <w:r w:rsidRPr="00A83245">
        <w:rPr>
          <w:rFonts w:ascii="Times New Roman" w:eastAsia="Times New Roman" w:hAnsi="Times New Roman" w:cs="Times New Roman"/>
          <w:i/>
          <w:iCs/>
          <w:sz w:val="24"/>
          <w:szCs w:val="24"/>
        </w:rPr>
        <w:t xml:space="preserve"> Motivation and Emotion, 31</w:t>
      </w:r>
      <w:r w:rsidRPr="00A83245">
        <w:rPr>
          <w:rFonts w:ascii="Times New Roman" w:eastAsia="Times New Roman" w:hAnsi="Times New Roman" w:cs="Times New Roman"/>
          <w:sz w:val="24"/>
          <w:szCs w:val="24"/>
        </w:rPr>
        <w:t>(4), 247-259. doi:http://dx.doi.org/10.1007/s11031-007-9072-y</w:t>
      </w:r>
    </w:p>
    <w:p w14:paraId="792F87D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Harms, P.D., Roberts, B.W., Wood, D.O., &amp; Brummel, B.J. (2006).</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i/>
          <w:iCs/>
          <w:sz w:val="24"/>
          <w:szCs w:val="24"/>
        </w:rPr>
        <w:t>The Mini-Markers of Evil.</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sz w:val="24"/>
          <w:szCs w:val="24"/>
        </w:rPr>
        <w:lastRenderedPageBreak/>
        <w:tab/>
      </w:r>
      <w:proofErr w:type="gramStart"/>
      <w:r w:rsidRPr="00A83245">
        <w:rPr>
          <w:rFonts w:ascii="Times New Roman" w:eastAsia="Times New Roman" w:hAnsi="Times New Roman" w:cs="Times New Roman"/>
          <w:sz w:val="24"/>
          <w:szCs w:val="24"/>
        </w:rPr>
        <w:t xml:space="preserve">Manuscript in </w:t>
      </w:r>
      <w:r w:rsidRPr="00A83245">
        <w:rPr>
          <w:rFonts w:ascii="Times New Roman" w:eastAsia="Times New Roman" w:hAnsi="Times New Roman" w:cs="Times New Roman"/>
          <w:sz w:val="24"/>
          <w:szCs w:val="24"/>
        </w:rPr>
        <w:tab/>
        <w:t>preparation.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University of Illinois, Champaign-Urbana.</w:t>
      </w:r>
      <w:proofErr w:type="gramEnd"/>
    </w:p>
    <w:p w14:paraId="2F7B482E"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eastAsia="Times New Roman" w:hAnsi="Times New Roman" w:cs="Times New Roman"/>
          <w:sz w:val="24"/>
          <w:szCs w:val="24"/>
        </w:rPr>
        <w:t xml:space="preserve">*Harms, P. D., Wood, D. O., &amp; Roberts, B. W. (2007). </w:t>
      </w:r>
      <w:r w:rsidRPr="00A83245">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A83245">
        <w:rPr>
          <w:rFonts w:ascii="Times New Roman" w:eastAsia="Times New Roman" w:hAnsi="Times New Roman" w:cs="Times New Roman"/>
          <w:sz w:val="24"/>
          <w:szCs w:val="24"/>
        </w:rPr>
        <w:t xml:space="preserve">. </w:t>
      </w:r>
      <w:r w:rsidRPr="00FB39B7">
        <w:rPr>
          <w:rFonts w:ascii="Times New Roman" w:hAnsi="Times New Roman" w:cs="Times New Roman"/>
          <w:sz w:val="24"/>
          <w:szCs w:val="24"/>
        </w:rPr>
        <w:t xml:space="preserve">Poster presented at the annual conference for the Society of Industrial-Organizational Psychology, New York, NY. </w:t>
      </w:r>
    </w:p>
    <w:p w14:paraId="278CD6F7"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565583">
        <w:rPr>
          <w:rFonts w:ascii="Times New Roman" w:hAnsi="Times New Roman" w:cs="Times New Roman"/>
          <w:sz w:val="24"/>
          <w:szCs w:val="24"/>
          <w:lang w:eastAsia="zh-CN"/>
        </w:rPr>
        <w:t xml:space="preserve">Hedges, L. V., &amp; </w:t>
      </w:r>
      <w:proofErr w:type="spellStart"/>
      <w:r w:rsidRPr="00565583">
        <w:rPr>
          <w:rFonts w:ascii="Times New Roman" w:hAnsi="Times New Roman" w:cs="Times New Roman"/>
          <w:sz w:val="24"/>
          <w:szCs w:val="24"/>
          <w:lang w:eastAsia="zh-CN"/>
        </w:rPr>
        <w:t>Olkin</w:t>
      </w:r>
      <w:proofErr w:type="spellEnd"/>
      <w:r w:rsidRPr="00565583">
        <w:rPr>
          <w:rFonts w:ascii="Times New Roman" w:hAnsi="Times New Roman" w:cs="Times New Roman"/>
          <w:sz w:val="24"/>
          <w:szCs w:val="24"/>
          <w:lang w:eastAsia="zh-CN"/>
        </w:rPr>
        <w:t>, I. (1985).</w:t>
      </w:r>
      <w:proofErr w:type="gramEnd"/>
      <w:r w:rsidRPr="00565583">
        <w:rPr>
          <w:rFonts w:ascii="Times New Roman" w:hAnsi="Times New Roman" w:cs="Times New Roman"/>
          <w:sz w:val="24"/>
          <w:szCs w:val="24"/>
          <w:lang w:eastAsia="zh-CN"/>
        </w:rPr>
        <w:t xml:space="preserve"> </w:t>
      </w:r>
      <w:proofErr w:type="gramStart"/>
      <w:r w:rsidRPr="00565583">
        <w:rPr>
          <w:rFonts w:ascii="Times New Roman" w:hAnsi="Times New Roman" w:cs="Times New Roman"/>
          <w:i/>
          <w:sz w:val="24"/>
          <w:szCs w:val="24"/>
          <w:lang w:eastAsia="zh-CN"/>
        </w:rPr>
        <w:t>Statistical Methods for Meta-Analysis.</w:t>
      </w:r>
      <w:proofErr w:type="gramEnd"/>
      <w:r w:rsidRPr="00565583">
        <w:rPr>
          <w:rFonts w:ascii="Times New Roman" w:hAnsi="Times New Roman" w:cs="Times New Roman"/>
          <w:sz w:val="24"/>
          <w:szCs w:val="24"/>
          <w:lang w:eastAsia="zh-CN"/>
        </w:rPr>
        <w:t xml:space="preserve"> Orlando, FL: Academic Press.</w:t>
      </w:r>
    </w:p>
    <w:p w14:paraId="611F9BCB"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Helgeson, V. S., &amp; Fritz, H. L. (1999).</w:t>
      </w:r>
      <w:proofErr w:type="gramEnd"/>
      <w:r w:rsidRPr="00A83245">
        <w:rPr>
          <w:rFonts w:ascii="Times New Roman" w:hAnsi="Times New Roman" w:cs="Times New Roman"/>
          <w:sz w:val="24"/>
          <w:szCs w:val="24"/>
        </w:rPr>
        <w:t xml:space="preserve"> Unmitigated agency and unmitigated communion: Distinctions from agency and communion.</w:t>
      </w:r>
      <w:r w:rsidRPr="00A83245">
        <w:rPr>
          <w:rFonts w:ascii="Times New Roman" w:hAnsi="Times New Roman" w:cs="Times New Roman"/>
          <w:i/>
          <w:iCs/>
          <w:sz w:val="24"/>
          <w:szCs w:val="24"/>
        </w:rPr>
        <w:t xml:space="preserve"> Journal of Research in Personality, 33</w:t>
      </w:r>
      <w:r w:rsidRPr="00A83245">
        <w:rPr>
          <w:rFonts w:ascii="Times New Roman" w:hAnsi="Times New Roman" w:cs="Times New Roman"/>
          <w:sz w:val="24"/>
          <w:szCs w:val="24"/>
        </w:rPr>
        <w:t xml:space="preserve">(2), 131-158. Retrieved from </w:t>
      </w:r>
      <w:hyperlink r:id="rId19" w:history="1">
        <w:r w:rsidRPr="00A83245">
          <w:rPr>
            <w:rStyle w:val="Hyperlink"/>
            <w:rFonts w:ascii="Times New Roman" w:hAnsi="Times New Roman" w:cs="Times New Roman"/>
            <w:sz w:val="24"/>
            <w:szCs w:val="24"/>
          </w:rPr>
          <w:t>http://search.proquest.com/docview/619406741?accountid=14553</w:t>
        </w:r>
      </w:hyperlink>
    </w:p>
    <w:p w14:paraId="14A8A153"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Helgeson, V. S., &amp; Fritz, H. L. (2000).</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The implications of unmitigated agency and unmitigated communion for domains of problem behavior.</w:t>
      </w:r>
      <w:proofErr w:type="gramEnd"/>
      <w:r w:rsidRPr="00A83245">
        <w:rPr>
          <w:rFonts w:ascii="Times New Roman" w:hAnsi="Times New Roman" w:cs="Times New Roman"/>
          <w:i/>
          <w:iCs/>
          <w:sz w:val="24"/>
          <w:szCs w:val="24"/>
        </w:rPr>
        <w:t xml:space="preserve"> Journal of Personality, 68</w:t>
      </w:r>
      <w:r w:rsidRPr="00A83245">
        <w:rPr>
          <w:rFonts w:ascii="Times New Roman" w:hAnsi="Times New Roman" w:cs="Times New Roman"/>
          <w:sz w:val="24"/>
          <w:szCs w:val="24"/>
        </w:rPr>
        <w:t xml:space="preserve">(6), 1031-1057. Retrieved from </w:t>
      </w:r>
      <w:hyperlink r:id="rId20" w:history="1">
        <w:r w:rsidRPr="00A83245">
          <w:rPr>
            <w:rStyle w:val="Hyperlink"/>
            <w:rFonts w:ascii="Times New Roman" w:hAnsi="Times New Roman" w:cs="Times New Roman"/>
            <w:sz w:val="24"/>
            <w:szCs w:val="24"/>
          </w:rPr>
          <w:t>http://search.proquest.com/docview/619512653?accountid=14553</w:t>
        </w:r>
      </w:hyperlink>
    </w:p>
    <w:p w14:paraId="2441BA2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hAnsi="Times New Roman" w:cs="Times New Roman"/>
          <w:color w:val="0070C0"/>
          <w:sz w:val="24"/>
          <w:szCs w:val="24"/>
        </w:rPr>
        <w:t>Hogan, R., &amp; Hogan, J. (1997).</w:t>
      </w:r>
      <w:proofErr w:type="gramEnd"/>
      <w:r w:rsidRPr="00A83245">
        <w:rPr>
          <w:rFonts w:ascii="Times New Roman" w:hAnsi="Times New Roman" w:cs="Times New Roman"/>
          <w:color w:val="0070C0"/>
          <w:sz w:val="24"/>
          <w:szCs w:val="24"/>
        </w:rPr>
        <w:t xml:space="preserve"> </w:t>
      </w:r>
      <w:proofErr w:type="gramStart"/>
      <w:r w:rsidRPr="00A83245">
        <w:rPr>
          <w:rFonts w:ascii="Times New Roman" w:hAnsi="Times New Roman" w:cs="Times New Roman"/>
          <w:i/>
          <w:iCs/>
          <w:color w:val="0070C0"/>
          <w:sz w:val="24"/>
          <w:szCs w:val="24"/>
        </w:rPr>
        <w:t>Hogan development survey manual</w:t>
      </w:r>
      <w:r w:rsidRPr="00A83245">
        <w:rPr>
          <w:rFonts w:ascii="Times New Roman" w:hAnsi="Times New Roman" w:cs="Times New Roman"/>
          <w:color w:val="0070C0"/>
          <w:sz w:val="24"/>
          <w:szCs w:val="24"/>
        </w:rPr>
        <w:t>.</w:t>
      </w:r>
      <w:proofErr w:type="gramEnd"/>
      <w:r w:rsidRPr="00A83245">
        <w:rPr>
          <w:rFonts w:ascii="Times New Roman" w:hAnsi="Times New Roman" w:cs="Times New Roman"/>
          <w:color w:val="0070C0"/>
          <w:sz w:val="24"/>
          <w:szCs w:val="24"/>
        </w:rPr>
        <w:t xml:space="preserve"> Tulsa, OK: Hogan Assessment Systems.</w:t>
      </w:r>
      <w:r w:rsidRPr="00FB39B7">
        <w:rPr>
          <w:rFonts w:ascii="Times New Roman" w:hAnsi="Times New Roman" w:cs="Times New Roman"/>
          <w:sz w:val="24"/>
          <w:szCs w:val="24"/>
        </w:rPr>
        <w:t xml:space="preserve"> </w:t>
      </w:r>
    </w:p>
    <w:p w14:paraId="08904610"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B39B7">
        <w:rPr>
          <w:rFonts w:ascii="Times New Roman" w:hAnsi="Times New Roman" w:cs="Times New Roman"/>
          <w:sz w:val="24"/>
          <w:szCs w:val="24"/>
        </w:rPr>
        <w:t>*Hogan, R., &amp;</w:t>
      </w:r>
      <w:r w:rsidRPr="00565583">
        <w:rPr>
          <w:rFonts w:ascii="Times New Roman" w:hAnsi="Times New Roman" w:cs="Times New Roman"/>
          <w:sz w:val="24"/>
          <w:szCs w:val="24"/>
        </w:rPr>
        <w:t xml:space="preserve"> Hogan, J. (2009). </w:t>
      </w:r>
      <w:r w:rsidRPr="00565583">
        <w:rPr>
          <w:rFonts w:ascii="Times New Roman" w:hAnsi="Times New Roman" w:cs="Times New Roman"/>
          <w:i/>
          <w:sz w:val="24"/>
          <w:szCs w:val="24"/>
        </w:rPr>
        <w:t xml:space="preserve">Hogan Development Survey Manual </w:t>
      </w:r>
      <w:r w:rsidRPr="00565583">
        <w:rPr>
          <w:rFonts w:ascii="Times New Roman" w:hAnsi="Times New Roman" w:cs="Times New Roman"/>
          <w:sz w:val="24"/>
          <w:szCs w:val="24"/>
        </w:rPr>
        <w:t>(2</w:t>
      </w:r>
      <w:r w:rsidRPr="00565583">
        <w:rPr>
          <w:rFonts w:ascii="Times New Roman" w:hAnsi="Times New Roman" w:cs="Times New Roman"/>
          <w:sz w:val="24"/>
          <w:szCs w:val="24"/>
          <w:vertAlign w:val="superscript"/>
        </w:rPr>
        <w:t>nd</w:t>
      </w:r>
      <w:r w:rsidRPr="00565583">
        <w:rPr>
          <w:rFonts w:ascii="Times New Roman" w:hAnsi="Times New Roman" w:cs="Times New Roman"/>
          <w:sz w:val="24"/>
          <w:szCs w:val="24"/>
        </w:rPr>
        <w:t xml:space="preserve"> </w:t>
      </w:r>
      <w:proofErr w:type="gramStart"/>
      <w:r w:rsidRPr="00565583">
        <w:rPr>
          <w:rFonts w:ascii="Times New Roman" w:hAnsi="Times New Roman" w:cs="Times New Roman"/>
          <w:sz w:val="24"/>
          <w:szCs w:val="24"/>
        </w:rPr>
        <w:t>ed</w:t>
      </w:r>
      <w:proofErr w:type="gramEnd"/>
      <w:r w:rsidRPr="00565583">
        <w:rPr>
          <w:rFonts w:ascii="Times New Roman" w:hAnsi="Times New Roman" w:cs="Times New Roman"/>
          <w:sz w:val="24"/>
          <w:szCs w:val="24"/>
        </w:rPr>
        <w:t>.). Tulsa, Oklahoma: Hogan Assessment Systems.</w:t>
      </w:r>
    </w:p>
    <w:p w14:paraId="21DC9501"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 xml:space="preserve">Holtzman, N. S., &amp; </w:t>
      </w:r>
      <w:proofErr w:type="spellStart"/>
      <w:r w:rsidRPr="00A83245">
        <w:rPr>
          <w:rFonts w:ascii="Times New Roman" w:eastAsia="Times New Roman" w:hAnsi="Times New Roman" w:cs="Times New Roman"/>
          <w:sz w:val="24"/>
          <w:szCs w:val="24"/>
        </w:rPr>
        <w:t>Strube</w:t>
      </w:r>
      <w:proofErr w:type="spellEnd"/>
      <w:r w:rsidRPr="00A83245">
        <w:rPr>
          <w:rFonts w:ascii="Times New Roman" w:eastAsia="Times New Roman" w:hAnsi="Times New Roman" w:cs="Times New Roman"/>
          <w:sz w:val="24"/>
          <w:szCs w:val="24"/>
        </w:rPr>
        <w:t>, M. J. (2010).</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Narcissism and attractiveness.</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Journal of Research in Personality, 44</w:t>
      </w:r>
      <w:r w:rsidRPr="00A83245">
        <w:rPr>
          <w:rFonts w:ascii="Times New Roman" w:eastAsia="Times New Roman" w:hAnsi="Times New Roman" w:cs="Times New Roman"/>
          <w:sz w:val="24"/>
          <w:szCs w:val="24"/>
        </w:rPr>
        <w:t>, 133-136. doi:http://dx.doi.org/10.1016/j.jrp.2009.10.004</w:t>
      </w:r>
    </w:p>
    <w:p w14:paraId="264CFBE4"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 xml:space="preserve">Holtzman, N. S., &amp; </w:t>
      </w:r>
      <w:proofErr w:type="spellStart"/>
      <w:r w:rsidRPr="00565583">
        <w:rPr>
          <w:rFonts w:ascii="Times New Roman" w:hAnsi="Times New Roman" w:cs="Times New Roman"/>
          <w:color w:val="4C4C4C"/>
          <w:sz w:val="24"/>
          <w:szCs w:val="24"/>
          <w:shd w:val="clear" w:color="auto" w:fill="FFFFFF"/>
        </w:rPr>
        <w:t>Strube</w:t>
      </w:r>
      <w:proofErr w:type="spellEnd"/>
      <w:r w:rsidRPr="00565583">
        <w:rPr>
          <w:rFonts w:ascii="Times New Roman" w:hAnsi="Times New Roman" w:cs="Times New Roman"/>
          <w:color w:val="4C4C4C"/>
          <w:sz w:val="24"/>
          <w:szCs w:val="24"/>
          <w:shd w:val="clear" w:color="auto" w:fill="FFFFFF"/>
        </w:rPr>
        <w:t>, M. J. (2013). Above and beyond short-term mating, long-term mating is uniquely tied to human personality.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Evolutionary Psychology,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11</w:t>
      </w:r>
      <w:r w:rsidRPr="00565583">
        <w:rPr>
          <w:rFonts w:ascii="Times New Roman" w:hAnsi="Times New Roman" w:cs="Times New Roman"/>
          <w:color w:val="4C4C4C"/>
          <w:sz w:val="24"/>
          <w:szCs w:val="24"/>
          <w:shd w:val="clear" w:color="auto" w:fill="FFFFFF"/>
        </w:rPr>
        <w:t xml:space="preserve">(5), 1101-1129. Retrieved from </w:t>
      </w:r>
      <w:r w:rsidRPr="00565583">
        <w:rPr>
          <w:rFonts w:ascii="Times New Roman" w:hAnsi="Times New Roman" w:cs="Times New Roman"/>
          <w:color w:val="4C4C4C"/>
          <w:sz w:val="24"/>
          <w:szCs w:val="24"/>
          <w:shd w:val="clear" w:color="auto" w:fill="FFFFFF"/>
        </w:rPr>
        <w:lastRenderedPageBreak/>
        <w:t>http://search.proquest.com/docview/1506425648?accountid=14553</w:t>
      </w:r>
    </w:p>
    <w:p w14:paraId="726819F7"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proofErr w:type="gramStart"/>
      <w:r w:rsidRPr="00A83245">
        <w:rPr>
          <w:rFonts w:ascii="Times New Roman" w:eastAsia="Times New Roman" w:hAnsi="Times New Roman" w:cs="Times New Roman"/>
          <w:sz w:val="24"/>
          <w:szCs w:val="24"/>
          <w:lang w:eastAsia="zh-CN"/>
        </w:rPr>
        <w:t>Hunter, J. E., &amp; Schmidt, F. L. (Eds.).</w:t>
      </w:r>
      <w:proofErr w:type="gramEnd"/>
      <w:r w:rsidRPr="00A83245">
        <w:rPr>
          <w:rFonts w:ascii="Times New Roman" w:eastAsia="Times New Roman" w:hAnsi="Times New Roman" w:cs="Times New Roman"/>
          <w:sz w:val="24"/>
          <w:szCs w:val="24"/>
          <w:lang w:eastAsia="zh-CN"/>
        </w:rPr>
        <w:t xml:space="preserve"> (2004). </w:t>
      </w:r>
      <w:r w:rsidRPr="00A83245">
        <w:rPr>
          <w:rFonts w:ascii="Times New Roman" w:eastAsia="Times New Roman" w:hAnsi="Times New Roman" w:cs="Times New Roman"/>
          <w:i/>
          <w:iCs/>
          <w:sz w:val="24"/>
          <w:szCs w:val="24"/>
          <w:lang w:eastAsia="zh-CN"/>
        </w:rPr>
        <w:t xml:space="preserve">Methods of meta-analysis: Correcting error and </w:t>
      </w:r>
    </w:p>
    <w:p w14:paraId="1EB90527" w14:textId="77777777" w:rsidR="008516CD" w:rsidRPr="00A83245"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i/>
          <w:iCs/>
          <w:sz w:val="24"/>
          <w:szCs w:val="24"/>
          <w:lang w:eastAsia="zh-CN"/>
        </w:rPr>
        <w:t xml:space="preserve"> </w:t>
      </w:r>
      <w:proofErr w:type="gramStart"/>
      <w:r w:rsidRPr="00A83245">
        <w:rPr>
          <w:rFonts w:ascii="Times New Roman" w:eastAsia="Times New Roman" w:hAnsi="Times New Roman" w:cs="Times New Roman"/>
          <w:i/>
          <w:iCs/>
          <w:sz w:val="24"/>
          <w:szCs w:val="24"/>
          <w:lang w:eastAsia="zh-CN"/>
        </w:rPr>
        <w:t>bias</w:t>
      </w:r>
      <w:proofErr w:type="gramEnd"/>
      <w:r w:rsidRPr="00A83245">
        <w:rPr>
          <w:rFonts w:ascii="Times New Roman" w:eastAsia="Times New Roman" w:hAnsi="Times New Roman" w:cs="Times New Roman"/>
          <w:i/>
          <w:iCs/>
          <w:sz w:val="24"/>
          <w:szCs w:val="24"/>
          <w:lang w:eastAsia="zh-CN"/>
        </w:rPr>
        <w:t xml:space="preserve"> in research findings</w:t>
      </w:r>
      <w:r w:rsidRPr="00A83245">
        <w:rPr>
          <w:rFonts w:ascii="Times New Roman" w:eastAsia="Times New Roman" w:hAnsi="Times New Roman" w:cs="Times New Roman"/>
          <w:sz w:val="24"/>
          <w:szCs w:val="24"/>
          <w:lang w:eastAsia="zh-CN"/>
        </w:rPr>
        <w:t xml:space="preserve">. </w:t>
      </w:r>
      <w:proofErr w:type="gramStart"/>
      <w:r w:rsidRPr="00A83245">
        <w:rPr>
          <w:rFonts w:ascii="Times New Roman" w:eastAsia="Times New Roman" w:hAnsi="Times New Roman" w:cs="Times New Roman"/>
          <w:sz w:val="24"/>
          <w:szCs w:val="24"/>
          <w:lang w:eastAsia="zh-CN"/>
        </w:rPr>
        <w:t>Sage.</w:t>
      </w:r>
      <w:proofErr w:type="gramEnd"/>
    </w:p>
    <w:p w14:paraId="3B077CB7" w14:textId="77777777" w:rsidR="008516CD" w:rsidRPr="00A83245"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proofErr w:type="spellStart"/>
      <w:r w:rsidRPr="00A83245">
        <w:rPr>
          <w:rFonts w:ascii="Times New Roman" w:hAnsi="Times New Roman" w:cs="Times New Roman"/>
          <w:color w:val="0070C0"/>
          <w:sz w:val="24"/>
          <w:szCs w:val="24"/>
        </w:rPr>
        <w:t>Hyler</w:t>
      </w:r>
      <w:proofErr w:type="spellEnd"/>
      <w:r w:rsidRPr="00A83245">
        <w:rPr>
          <w:rFonts w:ascii="Times New Roman" w:hAnsi="Times New Roman" w:cs="Times New Roman"/>
          <w:color w:val="0070C0"/>
          <w:sz w:val="24"/>
          <w:szCs w:val="24"/>
        </w:rPr>
        <w:t xml:space="preserve">, S. E. (1994). </w:t>
      </w:r>
      <w:proofErr w:type="gramStart"/>
      <w:r w:rsidRPr="00A83245">
        <w:rPr>
          <w:rFonts w:ascii="Times New Roman" w:hAnsi="Times New Roman" w:cs="Times New Roman"/>
          <w:i/>
          <w:iCs/>
          <w:color w:val="0070C0"/>
          <w:sz w:val="24"/>
          <w:szCs w:val="24"/>
        </w:rPr>
        <w:t>Personality diagnostic questionnaire-4</w:t>
      </w:r>
      <w:r w:rsidRPr="00A83245">
        <w:rPr>
          <w:rFonts w:ascii="Times New Roman" w:hAnsi="Times New Roman" w:cs="Times New Roman"/>
          <w:color w:val="0070C0"/>
          <w:sz w:val="24"/>
          <w:szCs w:val="24"/>
        </w:rPr>
        <w:t>.</w:t>
      </w:r>
      <w:proofErr w:type="gramEnd"/>
      <w:r w:rsidRPr="00A83245">
        <w:rPr>
          <w:rFonts w:ascii="Times New Roman" w:hAnsi="Times New Roman" w:cs="Times New Roman"/>
          <w:color w:val="0070C0"/>
          <w:sz w:val="24"/>
          <w:szCs w:val="24"/>
        </w:rPr>
        <w:t xml:space="preserve"> New York: New York State Psychiatric Institute.</w:t>
      </w:r>
    </w:p>
    <w:p w14:paraId="29484043" w14:textId="77777777" w:rsidR="008516CD" w:rsidRPr="00A83245"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r w:rsidRPr="00565583">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Iliescu, D., Ispas, D., Sulea, C., &amp; Ilie, A. (2015). Vocational fit and counterproductive work behaviors: A self-regulation perspective.</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Journal of Applied Psychology,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100</w:t>
      </w:r>
      <w:r w:rsidRPr="00565583">
        <w:rPr>
          <w:rFonts w:ascii="Times New Roman" w:hAnsi="Times New Roman" w:cs="Times New Roman"/>
          <w:color w:val="4C4C4C"/>
          <w:sz w:val="24"/>
          <w:szCs w:val="24"/>
          <w:shd w:val="clear" w:color="auto" w:fill="FFFFFF"/>
        </w:rPr>
        <w:t>(1), 21-39. doi:http://dx.doi.org/10.1037/a0036652</w:t>
      </w:r>
    </w:p>
    <w:p w14:paraId="53D624A1"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A83245">
        <w:rPr>
          <w:rFonts w:ascii="Times New Roman" w:eastAsia="Times New Roman" w:hAnsi="Times New Roman" w:cs="Times New Roman"/>
          <w:i/>
          <w:sz w:val="24"/>
          <w:szCs w:val="24"/>
        </w:rPr>
        <w:t>Journal of Personality and Social Psychology, 66</w:t>
      </w:r>
      <w:r w:rsidRPr="00A83245">
        <w:rPr>
          <w:rFonts w:ascii="Times New Roman" w:eastAsia="Times New Roman" w:hAnsi="Times New Roman" w:cs="Times New Roman"/>
          <w:sz w:val="24"/>
          <w:szCs w:val="24"/>
        </w:rPr>
        <w:t>, 206-219. doi:http://dx.doi.org/10.1037/0022-3514.66.1.206</w:t>
      </w:r>
    </w:p>
    <w:p w14:paraId="5948099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Johns, G. (1981). Difference score measures of organizational behavior variables: A critique. </w:t>
      </w:r>
      <w:r w:rsidRPr="00A83245">
        <w:rPr>
          <w:rFonts w:ascii="Times New Roman" w:eastAsia="Times New Roman" w:hAnsi="Times New Roman" w:cs="Times New Roman"/>
          <w:i/>
          <w:sz w:val="24"/>
          <w:szCs w:val="24"/>
        </w:rPr>
        <w:t xml:space="preserve">Organizational Behavior and Human Performance, 27, </w:t>
      </w:r>
      <w:r w:rsidRPr="00A83245">
        <w:rPr>
          <w:rFonts w:ascii="Times New Roman" w:eastAsia="Times New Roman" w:hAnsi="Times New Roman" w:cs="Times New Roman"/>
          <w:sz w:val="24"/>
          <w:szCs w:val="24"/>
        </w:rPr>
        <w:t>443-463.</w:t>
      </w:r>
    </w:p>
    <w:p w14:paraId="3BA56656"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Jonason, P. K., Li, N. P., &amp; Teicher, E. A. (2010).</w:t>
      </w:r>
      <w:proofErr w:type="gramEnd"/>
      <w:r w:rsidRPr="00A83245">
        <w:rPr>
          <w:rFonts w:ascii="Times New Roman" w:hAnsi="Times New Roman" w:cs="Times New Roman"/>
          <w:sz w:val="24"/>
          <w:szCs w:val="24"/>
        </w:rPr>
        <w:t xml:space="preserve"> Who is </w:t>
      </w:r>
      <w:proofErr w:type="spellStart"/>
      <w:r w:rsidRPr="00A83245">
        <w:rPr>
          <w:rFonts w:ascii="Times New Roman" w:hAnsi="Times New Roman" w:cs="Times New Roman"/>
          <w:sz w:val="24"/>
          <w:szCs w:val="24"/>
        </w:rPr>
        <w:t>james</w:t>
      </w:r>
      <w:proofErr w:type="spellEnd"/>
      <w:r w:rsidRPr="00A83245">
        <w:rPr>
          <w:rFonts w:ascii="Times New Roman" w:hAnsi="Times New Roman" w:cs="Times New Roman"/>
          <w:sz w:val="24"/>
          <w:szCs w:val="24"/>
        </w:rPr>
        <w:t xml:space="preserve"> bond</w:t>
      </w:r>
      <w:proofErr w:type="gramStart"/>
      <w:r w:rsidRPr="00A83245">
        <w:rPr>
          <w:rFonts w:ascii="Times New Roman" w:hAnsi="Times New Roman" w:cs="Times New Roman"/>
          <w:sz w:val="24"/>
          <w:szCs w:val="24"/>
        </w:rPr>
        <w:t>?:</w:t>
      </w:r>
      <w:proofErr w:type="gramEnd"/>
      <w:r w:rsidRPr="00A83245">
        <w:rPr>
          <w:rFonts w:ascii="Times New Roman" w:hAnsi="Times New Roman" w:cs="Times New Roman"/>
          <w:sz w:val="24"/>
          <w:szCs w:val="24"/>
        </w:rPr>
        <w:t xml:space="preserve"> The dark triad as an agentic social style.</w:t>
      </w:r>
      <w:r w:rsidRPr="00A83245">
        <w:rPr>
          <w:rFonts w:ascii="Times New Roman" w:hAnsi="Times New Roman" w:cs="Times New Roman"/>
          <w:i/>
          <w:iCs/>
          <w:sz w:val="24"/>
          <w:szCs w:val="24"/>
        </w:rPr>
        <w:t xml:space="preserve"> Individual Differences Research, 8</w:t>
      </w:r>
      <w:r w:rsidRPr="00A83245">
        <w:rPr>
          <w:rFonts w:ascii="Times New Roman" w:hAnsi="Times New Roman" w:cs="Times New Roman"/>
          <w:sz w:val="24"/>
          <w:szCs w:val="24"/>
        </w:rPr>
        <w:t xml:space="preserve">(2), 111-120. Retrieved from </w:t>
      </w:r>
      <w:hyperlink r:id="rId21" w:history="1">
        <w:r w:rsidRPr="00A83245">
          <w:rPr>
            <w:rStyle w:val="Hyperlink"/>
            <w:rFonts w:ascii="Times New Roman" w:hAnsi="Times New Roman" w:cs="Times New Roman"/>
            <w:sz w:val="24"/>
            <w:szCs w:val="24"/>
          </w:rPr>
          <w:t>http://search.proquest.com/docview/755202684?accountid=14553</w:t>
        </w:r>
      </w:hyperlink>
    </w:p>
    <w:p w14:paraId="5353C1B7" w14:textId="77777777" w:rsidR="008516CD" w:rsidRDefault="008516CD" w:rsidP="008516CD">
      <w:pPr>
        <w:pStyle w:val="NoSpacing"/>
        <w:widowControl w:val="0"/>
        <w:spacing w:line="480" w:lineRule="auto"/>
        <w:ind w:left="785" w:hangingChars="327" w:hanging="785"/>
        <w:rPr>
          <w:rStyle w:val="Hyperlink"/>
          <w:rFonts w:ascii="Times New Roman" w:hAnsi="Times New Roman" w:cs="Times New Roman"/>
          <w:color w:val="0070C0"/>
          <w:sz w:val="24"/>
          <w:szCs w:val="24"/>
        </w:rPr>
      </w:pPr>
      <w:proofErr w:type="gramStart"/>
      <w:r w:rsidRPr="00A83245">
        <w:rPr>
          <w:rFonts w:ascii="Times New Roman" w:hAnsi="Times New Roman" w:cs="Times New Roman"/>
          <w:color w:val="0070C0"/>
          <w:sz w:val="24"/>
          <w:szCs w:val="24"/>
        </w:rPr>
        <w:t>Jonason, P. K., &amp; Webster, G. D. (2010).</w:t>
      </w:r>
      <w:proofErr w:type="gramEnd"/>
      <w:r w:rsidRPr="00A83245">
        <w:rPr>
          <w:rFonts w:ascii="Times New Roman" w:hAnsi="Times New Roman" w:cs="Times New Roman"/>
          <w:color w:val="0070C0"/>
          <w:sz w:val="24"/>
          <w:szCs w:val="24"/>
        </w:rPr>
        <w:t xml:space="preserve"> The dirty dozen: A concise measure of the dark triad. </w:t>
      </w:r>
      <w:r w:rsidRPr="00A83245">
        <w:rPr>
          <w:rFonts w:ascii="Times New Roman" w:hAnsi="Times New Roman" w:cs="Times New Roman"/>
          <w:i/>
          <w:iCs/>
          <w:color w:val="0070C0"/>
          <w:sz w:val="24"/>
          <w:szCs w:val="24"/>
        </w:rPr>
        <w:t xml:space="preserve">Psychological Assessment, 22, </w:t>
      </w:r>
      <w:r w:rsidRPr="00A83245">
        <w:rPr>
          <w:rFonts w:ascii="Times New Roman" w:hAnsi="Times New Roman" w:cs="Times New Roman"/>
          <w:color w:val="0070C0"/>
          <w:sz w:val="24"/>
          <w:szCs w:val="24"/>
        </w:rPr>
        <w:t xml:space="preserve">420–432. </w:t>
      </w:r>
      <w:hyperlink r:id="rId22" w:history="1">
        <w:r w:rsidRPr="00A83245">
          <w:rPr>
            <w:rStyle w:val="Hyperlink"/>
            <w:rFonts w:ascii="Times New Roman" w:hAnsi="Times New Roman" w:cs="Times New Roman"/>
            <w:color w:val="0070C0"/>
            <w:sz w:val="24"/>
            <w:szCs w:val="24"/>
          </w:rPr>
          <w:t>http://dx.doi.org/10.1037/a0019265</w:t>
        </w:r>
      </w:hyperlink>
    </w:p>
    <w:p w14:paraId="4F3B6677"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Pr>
          <w:rFonts w:ascii="Times New Roman" w:hAnsi="Times New Roman" w:cs="Times New Roman"/>
          <w:sz w:val="24"/>
          <w:szCs w:val="24"/>
        </w:rPr>
        <w:t>Jones, L. L. &amp; Brunell, A. B. (2014).</w:t>
      </w:r>
      <w:proofErr w:type="gramEnd"/>
      <w:r>
        <w:rPr>
          <w:rFonts w:ascii="Times New Roman" w:hAnsi="Times New Roman" w:cs="Times New Roman"/>
          <w:sz w:val="24"/>
          <w:szCs w:val="24"/>
        </w:rPr>
        <w:t xml:space="preserve"> </w:t>
      </w:r>
      <w:r w:rsidRPr="000E08FB">
        <w:rPr>
          <w:rFonts w:ascii="Times New Roman" w:hAnsi="Times New Roman" w:cs="Times New Roman"/>
          <w:sz w:val="24"/>
          <w:szCs w:val="24"/>
        </w:rPr>
        <w:t>Clever and crude but not kind: Narcissism, self</w:t>
      </w:r>
      <w:r>
        <w:rPr>
          <w:rFonts w:ascii="Times New Roman" w:hAnsi="Times New Roman" w:cs="Times New Roman"/>
          <w:sz w:val="24"/>
          <w:szCs w:val="24"/>
        </w:rPr>
        <w:t>-</w:t>
      </w:r>
      <w:r w:rsidRPr="000E08FB">
        <w:rPr>
          <w:rFonts w:ascii="Times New Roman" w:hAnsi="Times New Roman" w:cs="Times New Roman"/>
          <w:sz w:val="24"/>
          <w:szCs w:val="24"/>
        </w:rPr>
        <w:t>esteem,</w:t>
      </w:r>
      <w:r>
        <w:rPr>
          <w:rFonts w:ascii="Times New Roman" w:hAnsi="Times New Roman" w:cs="Times New Roman"/>
          <w:sz w:val="24"/>
          <w:szCs w:val="24"/>
        </w:rPr>
        <w:t xml:space="preserve"> </w:t>
      </w:r>
      <w:r w:rsidRPr="000E08FB">
        <w:rPr>
          <w:rFonts w:ascii="Times New Roman" w:hAnsi="Times New Roman" w:cs="Times New Roman"/>
          <w:sz w:val="24"/>
          <w:szCs w:val="24"/>
        </w:rPr>
        <w:t>and the self-reference effect</w:t>
      </w:r>
      <w:r>
        <w:rPr>
          <w:rFonts w:ascii="Times New Roman" w:hAnsi="Times New Roman" w:cs="Times New Roman"/>
          <w:sz w:val="24"/>
          <w:szCs w:val="24"/>
        </w:rPr>
        <w:t xml:space="preserve">. Memory, 22, 307-322.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772EF3">
        <w:rPr>
          <w:rFonts w:ascii="Times New Roman" w:hAnsi="Times New Roman" w:cs="Times New Roman"/>
          <w:sz w:val="24"/>
          <w:szCs w:val="24"/>
        </w:rPr>
        <w:t>10.1080/09658211.2013.778999</w:t>
      </w:r>
    </w:p>
    <w:p w14:paraId="34D6CD08"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Jones, S. C. (1973). Self and interpersonal evaluation: Esteem theories versus consistency theories. </w:t>
      </w:r>
      <w:r w:rsidRPr="00A83245">
        <w:rPr>
          <w:rFonts w:ascii="Times New Roman" w:eastAsia="Times New Roman" w:hAnsi="Times New Roman" w:cs="Times New Roman"/>
          <w:i/>
          <w:sz w:val="24"/>
          <w:szCs w:val="24"/>
        </w:rPr>
        <w:t>Psychological Bulletin, 79</w:t>
      </w:r>
      <w:r w:rsidRPr="00A83245">
        <w:rPr>
          <w:rFonts w:ascii="Times New Roman" w:eastAsia="Times New Roman" w:hAnsi="Times New Roman" w:cs="Times New Roman"/>
          <w:sz w:val="24"/>
          <w:szCs w:val="24"/>
        </w:rPr>
        <w:t>, 185-199.</w:t>
      </w:r>
    </w:p>
    <w:p w14:paraId="2F8471A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 xml:space="preserve">Judge, T. A., </w:t>
      </w:r>
      <w:proofErr w:type="spellStart"/>
      <w:r w:rsidRPr="00A83245">
        <w:rPr>
          <w:rFonts w:ascii="Times New Roman" w:hAnsi="Times New Roman" w:cs="Times New Roman"/>
          <w:sz w:val="24"/>
          <w:szCs w:val="24"/>
        </w:rPr>
        <w:t>LePine</w:t>
      </w:r>
      <w:proofErr w:type="spellEnd"/>
      <w:r w:rsidRPr="00A83245">
        <w:rPr>
          <w:rFonts w:ascii="Times New Roman" w:hAnsi="Times New Roman" w:cs="Times New Roman"/>
          <w:sz w:val="24"/>
          <w:szCs w:val="24"/>
        </w:rPr>
        <w:t>, J. A., &amp; Rich, B. L. (2006).</w:t>
      </w:r>
      <w:proofErr w:type="gramEnd"/>
      <w:r w:rsidRPr="00A83245">
        <w:rPr>
          <w:rFonts w:ascii="Times New Roman" w:hAnsi="Times New Roman" w:cs="Times New Roman"/>
          <w:sz w:val="24"/>
          <w:szCs w:val="24"/>
        </w:rPr>
        <w:t xml:space="preserve"> Loving </w:t>
      </w:r>
      <w:proofErr w:type="gramStart"/>
      <w:r w:rsidRPr="00A83245">
        <w:rPr>
          <w:rFonts w:ascii="Times New Roman" w:hAnsi="Times New Roman" w:cs="Times New Roman"/>
          <w:sz w:val="24"/>
          <w:szCs w:val="24"/>
        </w:rPr>
        <w:t>yourself</w:t>
      </w:r>
      <w:proofErr w:type="gramEnd"/>
      <w:r w:rsidRPr="00A83245">
        <w:rPr>
          <w:rFonts w:ascii="Times New Roman" w:hAnsi="Times New Roman" w:cs="Times New Roman"/>
          <w:sz w:val="24"/>
          <w:szCs w:val="24"/>
        </w:rPr>
        <w:t xml:space="preserve"> abundantly: Relationship of </w:t>
      </w:r>
      <w:r w:rsidRPr="00A83245">
        <w:rPr>
          <w:rFonts w:ascii="Times New Roman" w:hAnsi="Times New Roman" w:cs="Times New Roman"/>
          <w:sz w:val="24"/>
          <w:szCs w:val="24"/>
        </w:rPr>
        <w:lastRenderedPageBreak/>
        <w:t xml:space="preserve">the narcissistic personality to self- and other perceptions of workplace deviance, leadership, and task and contextual performance. </w:t>
      </w:r>
      <w:r w:rsidRPr="00A83245">
        <w:rPr>
          <w:rFonts w:ascii="Times New Roman" w:hAnsi="Times New Roman" w:cs="Times New Roman"/>
          <w:i/>
          <w:sz w:val="24"/>
          <w:szCs w:val="24"/>
        </w:rPr>
        <w:t>Journal of Applied Psychology</w:t>
      </w:r>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91</w:t>
      </w:r>
      <w:r w:rsidRPr="00A83245">
        <w:rPr>
          <w:rFonts w:ascii="Times New Roman" w:hAnsi="Times New Roman" w:cs="Times New Roman"/>
          <w:sz w:val="24"/>
          <w:szCs w:val="24"/>
        </w:rPr>
        <w:t xml:space="preserve">, 762-776. </w:t>
      </w:r>
    </w:p>
    <w:p w14:paraId="070964B9" w14:textId="77777777" w:rsidR="008516CD" w:rsidRPr="00565583"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proofErr w:type="gramStart"/>
      <w:r w:rsidRPr="00565583">
        <w:rPr>
          <w:rFonts w:ascii="Times New Roman" w:eastAsia="Times New Roman" w:hAnsi="Times New Roman" w:cs="Times New Roman"/>
          <w:sz w:val="24"/>
          <w:szCs w:val="24"/>
          <w:lang w:eastAsia="zh-CN"/>
        </w:rPr>
        <w:t>Kenny, D. A. (1994).</w:t>
      </w:r>
      <w:proofErr w:type="gramEnd"/>
      <w:r w:rsidRPr="00565583">
        <w:rPr>
          <w:rFonts w:ascii="Times New Roman" w:eastAsia="Times New Roman" w:hAnsi="Times New Roman" w:cs="Times New Roman"/>
          <w:sz w:val="24"/>
          <w:szCs w:val="24"/>
          <w:lang w:eastAsia="zh-CN"/>
        </w:rPr>
        <w:t xml:space="preserve"> </w:t>
      </w:r>
      <w:r w:rsidRPr="00565583">
        <w:rPr>
          <w:rFonts w:ascii="Times New Roman" w:eastAsia="Times New Roman" w:hAnsi="Times New Roman" w:cs="Times New Roman"/>
          <w:i/>
          <w:iCs/>
          <w:sz w:val="24"/>
          <w:szCs w:val="24"/>
          <w:lang w:eastAsia="zh-CN"/>
        </w:rPr>
        <w:t>Interpersonal perception: A social relations analysis</w:t>
      </w:r>
      <w:r w:rsidRPr="00565583">
        <w:rPr>
          <w:rFonts w:ascii="Times New Roman" w:eastAsia="Times New Roman" w:hAnsi="Times New Roman" w:cs="Times New Roman"/>
          <w:sz w:val="24"/>
          <w:szCs w:val="24"/>
          <w:lang w:eastAsia="zh-CN"/>
        </w:rPr>
        <w:t xml:space="preserve">. </w:t>
      </w:r>
      <w:proofErr w:type="gramStart"/>
      <w:r w:rsidRPr="00565583">
        <w:rPr>
          <w:rFonts w:ascii="Times New Roman" w:eastAsia="Times New Roman" w:hAnsi="Times New Roman" w:cs="Times New Roman"/>
          <w:sz w:val="24"/>
          <w:szCs w:val="24"/>
          <w:lang w:eastAsia="zh-CN"/>
        </w:rPr>
        <w:t>Guilford Press.</w:t>
      </w:r>
      <w:proofErr w:type="gramEnd"/>
    </w:p>
    <w:p w14:paraId="0E69B825"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A83245">
        <w:rPr>
          <w:rFonts w:ascii="Times New Roman" w:hAnsi="Times New Roman" w:cs="Times New Roman"/>
          <w:sz w:val="24"/>
          <w:szCs w:val="24"/>
        </w:rPr>
        <w:t>Kernberg</w:t>
      </w:r>
      <w:proofErr w:type="spellEnd"/>
      <w:r w:rsidRPr="00A83245">
        <w:rPr>
          <w:rFonts w:ascii="Times New Roman" w:hAnsi="Times New Roman" w:cs="Times New Roman"/>
          <w:sz w:val="24"/>
          <w:szCs w:val="24"/>
        </w:rPr>
        <w:t xml:space="preserve">, O. F. (1985). </w:t>
      </w:r>
      <w:proofErr w:type="gramStart"/>
      <w:r w:rsidRPr="00A83245">
        <w:rPr>
          <w:rFonts w:ascii="Times New Roman" w:hAnsi="Times New Roman" w:cs="Times New Roman"/>
          <w:i/>
          <w:sz w:val="24"/>
          <w:szCs w:val="24"/>
        </w:rPr>
        <w:t>Borderline conditions and pathological narcissism.</w:t>
      </w:r>
      <w:proofErr w:type="gramEnd"/>
      <w:r w:rsidRPr="00A83245">
        <w:rPr>
          <w:rFonts w:ascii="Times New Roman" w:hAnsi="Times New Roman" w:cs="Times New Roman"/>
          <w:sz w:val="24"/>
          <w:szCs w:val="24"/>
        </w:rPr>
        <w:t xml:space="preserve"> Oxford, UK: </w:t>
      </w:r>
      <w:proofErr w:type="spellStart"/>
      <w:r w:rsidRPr="00A83245">
        <w:rPr>
          <w:rFonts w:ascii="Times New Roman" w:hAnsi="Times New Roman" w:cs="Times New Roman"/>
          <w:sz w:val="24"/>
          <w:szCs w:val="24"/>
        </w:rPr>
        <w:t>Rowman</w:t>
      </w:r>
      <w:proofErr w:type="spellEnd"/>
      <w:r w:rsidRPr="00A83245">
        <w:rPr>
          <w:rFonts w:ascii="Times New Roman" w:hAnsi="Times New Roman" w:cs="Times New Roman"/>
          <w:sz w:val="24"/>
          <w:szCs w:val="24"/>
        </w:rPr>
        <w:t xml:space="preserve"> &amp; Littlefield.</w:t>
      </w:r>
    </w:p>
    <w:p w14:paraId="08CA19FE"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A83245">
        <w:rPr>
          <w:rFonts w:ascii="Times New Roman" w:hAnsi="Times New Roman" w:cs="Times New Roman"/>
          <w:sz w:val="24"/>
          <w:szCs w:val="24"/>
        </w:rPr>
        <w:t>Kernis</w:t>
      </w:r>
      <w:proofErr w:type="spellEnd"/>
      <w:r w:rsidRPr="00A83245">
        <w:rPr>
          <w:rFonts w:ascii="Times New Roman" w:hAnsi="Times New Roman" w:cs="Times New Roman"/>
          <w:sz w:val="24"/>
          <w:szCs w:val="24"/>
        </w:rPr>
        <w:t>, M. H., &amp; Sun, C. (1994).</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Narcissism and reactions to interpersonal feedback</w:t>
      </w:r>
      <w:r w:rsidRPr="00A83245">
        <w:rPr>
          <w:rFonts w:ascii="Times New Roman" w:hAnsi="Times New Roman" w:cs="Times New Roman"/>
          <w:i/>
          <w:sz w:val="24"/>
          <w:szCs w:val="24"/>
        </w:rPr>
        <w:t>.</w:t>
      </w:r>
      <w:proofErr w:type="gramEnd"/>
      <w:r w:rsidRPr="00A83245">
        <w:rPr>
          <w:rFonts w:ascii="Times New Roman" w:hAnsi="Times New Roman" w:cs="Times New Roman"/>
          <w:i/>
          <w:sz w:val="24"/>
          <w:szCs w:val="24"/>
        </w:rPr>
        <w:t xml:space="preserve"> Journal of Research in Personality, 28</w:t>
      </w:r>
      <w:r w:rsidRPr="00A83245">
        <w:rPr>
          <w:rFonts w:ascii="Times New Roman" w:hAnsi="Times New Roman" w:cs="Times New Roman"/>
          <w:sz w:val="24"/>
          <w:szCs w:val="24"/>
        </w:rPr>
        <w:t xml:space="preserve">, 4-13. Retrieved from </w:t>
      </w:r>
      <w:hyperlink r:id="rId23" w:history="1">
        <w:r w:rsidRPr="00A83245">
          <w:rPr>
            <w:rStyle w:val="Hyperlink"/>
            <w:rFonts w:ascii="Times New Roman" w:hAnsi="Times New Roman" w:cs="Times New Roman"/>
            <w:sz w:val="24"/>
            <w:szCs w:val="24"/>
          </w:rPr>
          <w:t>http://search.proquest.com/docview/618526942?accountid=14553</w:t>
        </w:r>
      </w:hyperlink>
    </w:p>
    <w:p w14:paraId="4C53E1BD" w14:textId="77777777" w:rsidR="008516CD" w:rsidRPr="00355B41"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Krizan, Z., &amp; Johar, O. (2012). Envy divides the two faces of narcissism.</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Journal of Personality,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80</w:t>
      </w:r>
      <w:r w:rsidRPr="00565583">
        <w:rPr>
          <w:rFonts w:ascii="Times New Roman" w:hAnsi="Times New Roman" w:cs="Times New Roman"/>
          <w:color w:val="4C4C4C"/>
          <w:sz w:val="24"/>
          <w:szCs w:val="24"/>
          <w:shd w:val="clear" w:color="auto" w:fill="FFFFFF"/>
        </w:rPr>
        <w:t>(5), 1415-1451. doi:http://dx.doi.org/10.1111/j.1467-6494.2012.00767.x</w:t>
      </w:r>
    </w:p>
    <w:p w14:paraId="4907FFE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355B41">
        <w:rPr>
          <w:rFonts w:ascii="Times New Roman" w:hAnsi="Times New Roman" w:cs="Times New Roman"/>
          <w:sz w:val="24"/>
          <w:szCs w:val="24"/>
        </w:rPr>
        <w:t>Krueger, J. I., &amp; Wright, J. C. (2011).</w:t>
      </w:r>
      <w:proofErr w:type="gramEnd"/>
      <w:r w:rsidRPr="00355B41">
        <w:rPr>
          <w:rFonts w:ascii="Times New Roman" w:hAnsi="Times New Roman" w:cs="Times New Roman"/>
          <w:sz w:val="24"/>
          <w:szCs w:val="24"/>
        </w:rPr>
        <w:t xml:space="preserve"> </w:t>
      </w:r>
      <w:proofErr w:type="gramStart"/>
      <w:r w:rsidRPr="00355B41">
        <w:rPr>
          <w:rFonts w:ascii="Times New Roman" w:hAnsi="Times New Roman" w:cs="Times New Roman"/>
          <w:sz w:val="24"/>
          <w:szCs w:val="24"/>
        </w:rPr>
        <w:t>Measurement of self-enhancement (and self-protection).</w:t>
      </w:r>
      <w:proofErr w:type="gramEnd"/>
      <w:r w:rsidRPr="00355B41">
        <w:rPr>
          <w:rFonts w:ascii="Times New Roman" w:hAnsi="Times New Roman" w:cs="Times New Roman"/>
          <w:sz w:val="24"/>
          <w:szCs w:val="24"/>
        </w:rPr>
        <w:t xml:space="preserve"> </w:t>
      </w:r>
      <w:proofErr w:type="gramStart"/>
      <w:r w:rsidRPr="00A83245">
        <w:rPr>
          <w:rFonts w:ascii="Times New Roman" w:hAnsi="Times New Roman" w:cs="Times New Roman"/>
          <w:i/>
          <w:iCs/>
          <w:sz w:val="24"/>
          <w:szCs w:val="24"/>
        </w:rPr>
        <w:t>Handbook of self-enhancement and self-protection.</w:t>
      </w:r>
      <w:proofErr w:type="gramEnd"/>
      <w:r w:rsidRPr="00A83245">
        <w:rPr>
          <w:rFonts w:ascii="Times New Roman" w:hAnsi="Times New Roman" w:cs="Times New Roman"/>
          <w:sz w:val="24"/>
          <w:szCs w:val="24"/>
        </w:rPr>
        <w:t xml:space="preserve"> (pp. 472-494) </w:t>
      </w:r>
      <w:proofErr w:type="gramStart"/>
      <w:r w:rsidRPr="00A83245">
        <w:rPr>
          <w:rFonts w:ascii="Times New Roman" w:hAnsi="Times New Roman" w:cs="Times New Roman"/>
          <w:sz w:val="24"/>
          <w:szCs w:val="24"/>
        </w:rPr>
        <w:t>Guilford Press, New York, NY.</w:t>
      </w:r>
      <w:proofErr w:type="gramEnd"/>
      <w:r w:rsidRPr="00A83245">
        <w:rPr>
          <w:rFonts w:ascii="Times New Roman" w:hAnsi="Times New Roman" w:cs="Times New Roman"/>
          <w:sz w:val="24"/>
          <w:szCs w:val="24"/>
        </w:rPr>
        <w:t xml:space="preserve"> Retrieved from </w:t>
      </w:r>
      <w:hyperlink r:id="rId24" w:history="1">
        <w:r w:rsidRPr="00A83245">
          <w:rPr>
            <w:rStyle w:val="Hyperlink"/>
            <w:rFonts w:ascii="Times New Roman" w:hAnsi="Times New Roman" w:cs="Times New Roman"/>
            <w:sz w:val="24"/>
            <w:szCs w:val="24"/>
          </w:rPr>
          <w:t>http://search.proquest.com/docview/870549752?accountid=14553</w:t>
        </w:r>
      </w:hyperlink>
    </w:p>
    <w:p w14:paraId="52F11E81"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proofErr w:type="gramStart"/>
      <w:r w:rsidRPr="00A83245">
        <w:rPr>
          <w:rFonts w:ascii="Times New Roman" w:hAnsi="Times New Roman" w:cs="Times New Roman"/>
          <w:sz w:val="24"/>
          <w:szCs w:val="24"/>
        </w:rPr>
        <w:t>Kurt, A., &amp; Paulhus, D. L. (2008).</w:t>
      </w:r>
      <w:proofErr w:type="gramEnd"/>
      <w:r w:rsidRPr="00A83245">
        <w:rPr>
          <w:rFonts w:ascii="Times New Roman" w:hAnsi="Times New Roman" w:cs="Times New Roman"/>
          <w:sz w:val="24"/>
          <w:szCs w:val="24"/>
        </w:rPr>
        <w:t xml:space="preserve"> Moderators of the </w:t>
      </w:r>
      <w:proofErr w:type="spellStart"/>
      <w:r w:rsidRPr="00A83245">
        <w:rPr>
          <w:rFonts w:ascii="Times New Roman" w:hAnsi="Times New Roman" w:cs="Times New Roman"/>
          <w:sz w:val="24"/>
          <w:szCs w:val="24"/>
        </w:rPr>
        <w:t>adaptiveness</w:t>
      </w:r>
      <w:proofErr w:type="spellEnd"/>
      <w:r w:rsidRPr="00A83245">
        <w:rPr>
          <w:rFonts w:ascii="Times New Roman" w:hAnsi="Times New Roman" w:cs="Times New Roman"/>
          <w:sz w:val="24"/>
          <w:szCs w:val="24"/>
        </w:rPr>
        <w:t xml:space="preserve"> of self-enhancement: Operationalization, motivational domain, adjustment facet, and evaluator.</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(4), 839-853. doi:http://dx.doi.org/10.1016/j.jrp.2007.11.005</w:t>
      </w:r>
    </w:p>
    <w:p w14:paraId="072C0FB0"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A83245">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Kurt, A. (2005).</w:t>
      </w:r>
      <w:r w:rsidRPr="00565583">
        <w:rPr>
          <w:rStyle w:val="apple-converted-space"/>
          <w:rFonts w:ascii="Times New Roman" w:hAnsi="Times New Roman" w:cs="Times New Roman"/>
          <w:color w:val="4C4C4C"/>
          <w:sz w:val="24"/>
          <w:szCs w:val="24"/>
          <w:shd w:val="clear" w:color="auto" w:fill="FFFFFF"/>
        </w:rPr>
        <w:t> </w:t>
      </w:r>
      <w:proofErr w:type="gramStart"/>
      <w:r w:rsidRPr="00565583">
        <w:rPr>
          <w:rFonts w:ascii="Times New Roman" w:hAnsi="Times New Roman" w:cs="Times New Roman"/>
          <w:i/>
          <w:iCs/>
          <w:color w:val="4C4C4C"/>
          <w:sz w:val="24"/>
          <w:szCs w:val="24"/>
          <w:shd w:val="clear" w:color="auto" w:fill="FFFFFF"/>
        </w:rPr>
        <w:t xml:space="preserve">The </w:t>
      </w:r>
      <w:proofErr w:type="spellStart"/>
      <w:r w:rsidRPr="00565583">
        <w:rPr>
          <w:rFonts w:ascii="Times New Roman" w:hAnsi="Times New Roman" w:cs="Times New Roman"/>
          <w:i/>
          <w:iCs/>
          <w:color w:val="4C4C4C"/>
          <w:sz w:val="24"/>
          <w:szCs w:val="24"/>
          <w:shd w:val="clear" w:color="auto" w:fill="FFFFFF"/>
        </w:rPr>
        <w:t>adaptiveness</w:t>
      </w:r>
      <w:proofErr w:type="spellEnd"/>
      <w:r w:rsidRPr="00565583">
        <w:rPr>
          <w:rFonts w:ascii="Times New Roman" w:hAnsi="Times New Roman" w:cs="Times New Roman"/>
          <w:i/>
          <w:iCs/>
          <w:color w:val="4C4C4C"/>
          <w:sz w:val="24"/>
          <w:szCs w:val="24"/>
          <w:shd w:val="clear" w:color="auto" w:fill="FFFFFF"/>
        </w:rPr>
        <w:t xml:space="preserve"> of positive self-evaluations</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color w:val="4C4C4C"/>
          <w:sz w:val="24"/>
          <w:szCs w:val="24"/>
          <w:shd w:val="clear" w:color="auto" w:fill="FFFFFF"/>
        </w:rPr>
        <w:t>(Order No.</w:t>
      </w:r>
      <w:proofErr w:type="gramEnd"/>
      <w:r w:rsidRPr="00565583">
        <w:rPr>
          <w:rFonts w:ascii="Times New Roman" w:hAnsi="Times New Roman" w:cs="Times New Roman"/>
          <w:color w:val="4C4C4C"/>
          <w:sz w:val="24"/>
          <w:szCs w:val="24"/>
          <w:shd w:val="clear" w:color="auto" w:fill="FFFFFF"/>
        </w:rPr>
        <w:t xml:space="preserve"> AAINQ99495). </w:t>
      </w:r>
      <w:proofErr w:type="gramStart"/>
      <w:r w:rsidRPr="00565583">
        <w:rPr>
          <w:rFonts w:ascii="Times New Roman" w:hAnsi="Times New Roman" w:cs="Times New Roman"/>
          <w:color w:val="4C4C4C"/>
          <w:sz w:val="24"/>
          <w:szCs w:val="24"/>
          <w:shd w:val="clear" w:color="auto" w:fill="FFFFFF"/>
        </w:rPr>
        <w:t>Available from PsycINFO.</w:t>
      </w:r>
      <w:proofErr w:type="gramEnd"/>
      <w:r w:rsidRPr="00565583">
        <w:rPr>
          <w:rFonts w:ascii="Times New Roman" w:hAnsi="Times New Roman" w:cs="Times New Roman"/>
          <w:color w:val="4C4C4C"/>
          <w:sz w:val="24"/>
          <w:szCs w:val="24"/>
          <w:shd w:val="clear" w:color="auto" w:fill="FFFFFF"/>
        </w:rPr>
        <w:t xml:space="preserve"> </w:t>
      </w:r>
      <w:proofErr w:type="gramStart"/>
      <w:r w:rsidRPr="00565583">
        <w:rPr>
          <w:rFonts w:ascii="Times New Roman" w:hAnsi="Times New Roman" w:cs="Times New Roman"/>
          <w:color w:val="4C4C4C"/>
          <w:sz w:val="24"/>
          <w:szCs w:val="24"/>
          <w:shd w:val="clear" w:color="auto" w:fill="FFFFFF"/>
        </w:rPr>
        <w:t>(621050700; 2005-99016-017).</w:t>
      </w:r>
      <w:proofErr w:type="gramEnd"/>
      <w:r w:rsidRPr="00565583">
        <w:rPr>
          <w:rFonts w:ascii="Times New Roman" w:hAnsi="Times New Roman" w:cs="Times New Roman"/>
          <w:color w:val="4C4C4C"/>
          <w:sz w:val="24"/>
          <w:szCs w:val="24"/>
          <w:shd w:val="clear" w:color="auto" w:fill="FFFFFF"/>
        </w:rPr>
        <w:t xml:space="preserve"> Retrieved from http://search.proquest.com/docview/621050700?accountid=14553</w:t>
      </w:r>
    </w:p>
    <w:p w14:paraId="406277B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 V. S. Y., John, O. P., Kenny, D. A., Bond, M. H., &amp; Robins, R. W. (2004). </w:t>
      </w:r>
      <w:proofErr w:type="spellStart"/>
      <w:r w:rsidRPr="00A83245">
        <w:rPr>
          <w:rFonts w:ascii="Times New Roman" w:hAnsi="Times New Roman" w:cs="Times New Roman"/>
          <w:sz w:val="24"/>
          <w:szCs w:val="24"/>
        </w:rPr>
        <w:t>Reconceptualizing</w:t>
      </w:r>
      <w:proofErr w:type="spellEnd"/>
      <w:r w:rsidRPr="00A83245">
        <w:rPr>
          <w:rFonts w:ascii="Times New Roman" w:hAnsi="Times New Roman" w:cs="Times New Roman"/>
          <w:sz w:val="24"/>
          <w:szCs w:val="24"/>
        </w:rPr>
        <w:t xml:space="preserve"> individual differences in self-enhancement bias: An interpersonal </w:t>
      </w:r>
      <w:r w:rsidRPr="00A83245">
        <w:rPr>
          <w:rFonts w:ascii="Times New Roman" w:hAnsi="Times New Roman" w:cs="Times New Roman"/>
          <w:sz w:val="24"/>
          <w:szCs w:val="24"/>
        </w:rPr>
        <w:lastRenderedPageBreak/>
        <w:t xml:space="preserve">approach. </w:t>
      </w:r>
      <w:r w:rsidRPr="00A83245">
        <w:rPr>
          <w:rFonts w:ascii="Times New Roman" w:hAnsi="Times New Roman" w:cs="Times New Roman"/>
          <w:i/>
          <w:sz w:val="24"/>
          <w:szCs w:val="24"/>
        </w:rPr>
        <w:t>Psychological Review, 111</w:t>
      </w:r>
      <w:r w:rsidRPr="00A83245">
        <w:rPr>
          <w:rFonts w:ascii="Times New Roman" w:hAnsi="Times New Roman" w:cs="Times New Roman"/>
          <w:sz w:val="24"/>
          <w:szCs w:val="24"/>
        </w:rPr>
        <w:t>, 94-110. doi:http://dx.doi.org/10.1037/0033-295X.111.1.94</w:t>
      </w:r>
    </w:p>
    <w:p w14:paraId="1C97FB88"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 V. S. Y., John, O. P., Robins, R. W., &amp; Kuang, L. L. (2008). Conceptualizing and assessing self-enhancement bias: A componential approach. </w:t>
      </w:r>
      <w:r w:rsidRPr="00A83245">
        <w:rPr>
          <w:rFonts w:ascii="Times New Roman" w:hAnsi="Times New Roman" w:cs="Times New Roman"/>
          <w:i/>
          <w:sz w:val="24"/>
          <w:szCs w:val="24"/>
        </w:rPr>
        <w:t>Journal of Personality and Social Psychology, 94</w:t>
      </w:r>
      <w:r w:rsidRPr="00A83245">
        <w:rPr>
          <w:rFonts w:ascii="Times New Roman" w:hAnsi="Times New Roman" w:cs="Times New Roman"/>
          <w:sz w:val="24"/>
          <w:szCs w:val="24"/>
        </w:rPr>
        <w:t>, 1062-1077. doi:http://dx.doi.org/10.1037/0022-3514.94.6.1062</w:t>
      </w:r>
    </w:p>
    <w:p w14:paraId="0D994589"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A83245">
        <w:rPr>
          <w:rFonts w:ascii="Times New Roman" w:hAnsi="Times New Roman" w:cs="Times New Roman"/>
          <w:sz w:val="24"/>
          <w:szCs w:val="24"/>
        </w:rPr>
        <w:t>Kwang</w:t>
      </w:r>
      <w:proofErr w:type="spellEnd"/>
      <w:r w:rsidRPr="00A83245">
        <w:rPr>
          <w:rFonts w:ascii="Times New Roman" w:hAnsi="Times New Roman" w:cs="Times New Roman"/>
          <w:sz w:val="24"/>
          <w:szCs w:val="24"/>
        </w:rPr>
        <w:t>, T., &amp; Swann, W. B., Jr. (2010).</w:t>
      </w:r>
      <w:proofErr w:type="gramEnd"/>
      <w:r w:rsidRPr="00A83245">
        <w:rPr>
          <w:rFonts w:ascii="Times New Roman" w:hAnsi="Times New Roman" w:cs="Times New Roman"/>
          <w:sz w:val="24"/>
          <w:szCs w:val="24"/>
        </w:rPr>
        <w:t xml:space="preserve"> Do people embrace praise even when they feel unworthy? </w:t>
      </w:r>
      <w:proofErr w:type="gramStart"/>
      <w:r w:rsidRPr="00A83245">
        <w:rPr>
          <w:rFonts w:ascii="Times New Roman" w:hAnsi="Times New Roman" w:cs="Times New Roman"/>
          <w:sz w:val="24"/>
          <w:szCs w:val="24"/>
        </w:rPr>
        <w:t>A review of critical tests of self-enhancement versus self-verification.</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Personality and Social Psychology Review, 14</w:t>
      </w:r>
      <w:r w:rsidRPr="00A83245">
        <w:rPr>
          <w:rFonts w:ascii="Times New Roman" w:hAnsi="Times New Roman" w:cs="Times New Roman"/>
          <w:sz w:val="24"/>
          <w:szCs w:val="24"/>
        </w:rPr>
        <w:t>, 263-280. doi:http://dx.doi.org/10.1177/1088868310365876</w:t>
      </w:r>
    </w:p>
    <w:p w14:paraId="4C0D43EE"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Leary, M. R. (2007). </w:t>
      </w:r>
      <w:proofErr w:type="gramStart"/>
      <w:r w:rsidRPr="00A83245">
        <w:rPr>
          <w:rFonts w:ascii="Times New Roman" w:hAnsi="Times New Roman" w:cs="Times New Roman"/>
          <w:sz w:val="24"/>
          <w:szCs w:val="24"/>
        </w:rPr>
        <w:t>Motivational and emotional aspects of the self.</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Annual Review of Psychology</w:t>
      </w:r>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58</w:t>
      </w:r>
      <w:r w:rsidRPr="00A83245">
        <w:rPr>
          <w:rFonts w:ascii="Times New Roman" w:hAnsi="Times New Roman" w:cs="Times New Roman"/>
          <w:sz w:val="24"/>
          <w:szCs w:val="24"/>
        </w:rPr>
        <w:t>, 317-344.</w:t>
      </w:r>
    </w:p>
    <w:p w14:paraId="33F3CCEA"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i/>
          <w:iCs/>
          <w:color w:val="0070C0"/>
          <w:sz w:val="24"/>
          <w:szCs w:val="24"/>
          <w:lang w:eastAsia="zh-CN"/>
        </w:rPr>
      </w:pPr>
      <w:r w:rsidRPr="00A83245">
        <w:rPr>
          <w:rFonts w:ascii="Times New Roman" w:hAnsi="Times New Roman" w:cs="Times New Roman"/>
          <w:color w:val="0070C0"/>
          <w:sz w:val="24"/>
          <w:szCs w:val="24"/>
        </w:rPr>
        <w:t xml:space="preserve">Loranger, A. W. (1999). </w:t>
      </w:r>
      <w:r w:rsidRPr="00A83245">
        <w:rPr>
          <w:rFonts w:ascii="Times New Roman" w:hAnsi="Times New Roman" w:cs="Times New Roman"/>
          <w:i/>
          <w:iCs/>
          <w:color w:val="0070C0"/>
          <w:sz w:val="24"/>
          <w:szCs w:val="24"/>
        </w:rPr>
        <w:t>IPDE: International personality disorder examination: DSM–IV and ICD-10 interviews</w:t>
      </w:r>
      <w:r w:rsidRPr="00A83245">
        <w:rPr>
          <w:rFonts w:ascii="Times New Roman" w:hAnsi="Times New Roman" w:cs="Times New Roman"/>
          <w:color w:val="0070C0"/>
          <w:sz w:val="24"/>
          <w:szCs w:val="24"/>
        </w:rPr>
        <w:t>. Odessa, FL: Psychological Assessment Resources.</w:t>
      </w:r>
    </w:p>
    <w:p w14:paraId="2B09037A"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Mezulis, A. H., Abramson, L. Y., Hyde, J. S., &amp; Hankin, B. L. (2004). Is there a universal positivity bias in attributions? </w:t>
      </w:r>
      <w:proofErr w:type="gramStart"/>
      <w:r w:rsidRPr="00A83245">
        <w:rPr>
          <w:rFonts w:ascii="Times New Roman" w:hAnsi="Times New Roman" w:cs="Times New Roman"/>
          <w:sz w:val="24"/>
          <w:szCs w:val="24"/>
        </w:rPr>
        <w:t>A meta-analytic review of individual, developmental, and cultural differences in the self-serving attributional bias.</w:t>
      </w:r>
      <w:proofErr w:type="gramEnd"/>
      <w:r w:rsidRPr="00A83245">
        <w:rPr>
          <w:rFonts w:ascii="Times New Roman" w:hAnsi="Times New Roman" w:cs="Times New Roman"/>
          <w:i/>
          <w:iCs/>
          <w:sz w:val="24"/>
          <w:szCs w:val="24"/>
        </w:rPr>
        <w:t xml:space="preserve"> Psychological Bulletin, 130</w:t>
      </w:r>
      <w:r w:rsidRPr="00A83245">
        <w:rPr>
          <w:rFonts w:ascii="Times New Roman" w:hAnsi="Times New Roman" w:cs="Times New Roman"/>
          <w:sz w:val="24"/>
          <w:szCs w:val="24"/>
        </w:rPr>
        <w:t>(5), 711-747. doi:http://dx.doi.org/10.1037/0033-2909.130.5.711</w:t>
      </w:r>
    </w:p>
    <w:p w14:paraId="13D72A5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Pr>
          <w:rFonts w:ascii="Times New Roman" w:hAnsi="Times New Roman" w:cs="Times New Roman"/>
          <w:sz w:val="24"/>
          <w:szCs w:val="24"/>
        </w:rPr>
        <w:t xml:space="preserve">Miller, J. D. Campbell, W. K., Young, D. L., </w:t>
      </w:r>
      <w:proofErr w:type="spellStart"/>
      <w:r>
        <w:rPr>
          <w:rFonts w:ascii="Times New Roman" w:hAnsi="Times New Roman" w:cs="Times New Roman"/>
          <w:sz w:val="24"/>
          <w:szCs w:val="24"/>
        </w:rPr>
        <w:t>Lakey</w:t>
      </w:r>
      <w:proofErr w:type="spellEnd"/>
      <w:r>
        <w:rPr>
          <w:rFonts w:ascii="Times New Roman" w:hAnsi="Times New Roman" w:cs="Times New Roman"/>
          <w:sz w:val="24"/>
          <w:szCs w:val="24"/>
        </w:rPr>
        <w:t xml:space="preserve">, C. E., </w:t>
      </w:r>
      <w:proofErr w:type="spellStart"/>
      <w:r>
        <w:rPr>
          <w:rFonts w:ascii="Times New Roman" w:hAnsi="Times New Roman" w:cs="Times New Roman"/>
          <w:sz w:val="24"/>
          <w:szCs w:val="24"/>
        </w:rPr>
        <w:t>Reidy</w:t>
      </w:r>
      <w:proofErr w:type="spellEnd"/>
      <w:r>
        <w:rPr>
          <w:rFonts w:ascii="Times New Roman" w:hAnsi="Times New Roman" w:cs="Times New Roman"/>
          <w:sz w:val="24"/>
          <w:szCs w:val="24"/>
        </w:rPr>
        <w:t xml:space="preserve">, D. E., </w:t>
      </w:r>
      <w:proofErr w:type="spellStart"/>
      <w:r>
        <w:rPr>
          <w:rFonts w:ascii="Times New Roman" w:hAnsi="Times New Roman" w:cs="Times New Roman"/>
          <w:sz w:val="24"/>
          <w:szCs w:val="24"/>
        </w:rPr>
        <w:t>Zeichner</w:t>
      </w:r>
      <w:proofErr w:type="spellEnd"/>
      <w:r>
        <w:rPr>
          <w:rFonts w:ascii="Times New Roman" w:hAnsi="Times New Roman" w:cs="Times New Roman"/>
          <w:sz w:val="24"/>
          <w:szCs w:val="24"/>
        </w:rPr>
        <w:t>, A., &amp; Goodie, A. S. (2009).</w:t>
      </w:r>
      <w:proofErr w:type="gramEnd"/>
      <w:r>
        <w:rPr>
          <w:rFonts w:ascii="Times New Roman" w:hAnsi="Times New Roman" w:cs="Times New Roman"/>
          <w:sz w:val="24"/>
          <w:szCs w:val="24"/>
        </w:rPr>
        <w:t xml:space="preserve"> Journal of Personality, 77, 761-793.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A9646B">
        <w:rPr>
          <w:rFonts w:ascii="Times New Roman" w:hAnsi="Times New Roman" w:cs="Times New Roman"/>
          <w:sz w:val="24"/>
          <w:szCs w:val="24"/>
        </w:rPr>
        <w:t>10.1111/j.1467-6494.2009.00564.x</w:t>
      </w:r>
    </w:p>
    <w:p w14:paraId="407F852C"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hAnsi="Times New Roman" w:cs="Times New Roman"/>
          <w:sz w:val="24"/>
          <w:szCs w:val="24"/>
        </w:rPr>
        <w:t>Millon, T. (1990).</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The disorders of personality.</w:t>
      </w:r>
      <w:proofErr w:type="gramEnd"/>
      <w:r w:rsidRPr="00A83245">
        <w:rPr>
          <w:rFonts w:ascii="Times New Roman" w:hAnsi="Times New Roman" w:cs="Times New Roman"/>
          <w:sz w:val="24"/>
          <w:szCs w:val="24"/>
        </w:rPr>
        <w:t xml:space="preserve"> In L. A. </w:t>
      </w:r>
      <w:proofErr w:type="spellStart"/>
      <w:r w:rsidRPr="00A83245">
        <w:rPr>
          <w:rFonts w:ascii="Times New Roman" w:hAnsi="Times New Roman" w:cs="Times New Roman"/>
          <w:sz w:val="24"/>
          <w:szCs w:val="24"/>
        </w:rPr>
        <w:t>Pervin</w:t>
      </w:r>
      <w:proofErr w:type="spellEnd"/>
      <w:r w:rsidRPr="00A83245">
        <w:rPr>
          <w:rFonts w:ascii="Times New Roman" w:hAnsi="Times New Roman" w:cs="Times New Roman"/>
          <w:sz w:val="24"/>
          <w:szCs w:val="24"/>
        </w:rPr>
        <w:t xml:space="preserve"> (Ed.), </w:t>
      </w:r>
      <w:r w:rsidRPr="00A83245">
        <w:rPr>
          <w:rFonts w:ascii="Times New Roman" w:hAnsi="Times New Roman" w:cs="Times New Roman"/>
          <w:i/>
          <w:sz w:val="24"/>
          <w:szCs w:val="24"/>
        </w:rPr>
        <w:t>Handbook of personality: Theory and research</w:t>
      </w:r>
      <w:r w:rsidRPr="00A83245">
        <w:rPr>
          <w:rFonts w:ascii="Times New Roman" w:hAnsi="Times New Roman" w:cs="Times New Roman"/>
          <w:sz w:val="24"/>
          <w:szCs w:val="24"/>
        </w:rPr>
        <w:t xml:space="preserve"> (pp. 339-370). New York, Guilford Press.</w:t>
      </w:r>
    </w:p>
    <w:p w14:paraId="7724CCB6"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color w:val="0070C0"/>
          <w:sz w:val="24"/>
          <w:szCs w:val="24"/>
          <w:lang w:eastAsia="zh-CN"/>
        </w:rPr>
      </w:pPr>
      <w:r w:rsidRPr="00A83245">
        <w:rPr>
          <w:rFonts w:ascii="Times New Roman" w:hAnsi="Times New Roman" w:cs="Times New Roman"/>
          <w:color w:val="0070C0"/>
          <w:sz w:val="24"/>
          <w:szCs w:val="24"/>
        </w:rPr>
        <w:t xml:space="preserve">Millon, T., Millon, C., Davis, R., &amp; Grossman, S. (2006b). </w:t>
      </w:r>
      <w:proofErr w:type="gramStart"/>
      <w:r w:rsidRPr="00A83245">
        <w:rPr>
          <w:rFonts w:ascii="Times New Roman" w:hAnsi="Times New Roman" w:cs="Times New Roman"/>
          <w:i/>
          <w:iCs/>
          <w:color w:val="0070C0"/>
          <w:sz w:val="24"/>
          <w:szCs w:val="24"/>
        </w:rPr>
        <w:t>Millon clinical multiaxial inventory-</w:t>
      </w:r>
      <w:r w:rsidRPr="00A83245">
        <w:rPr>
          <w:rFonts w:ascii="Times New Roman" w:hAnsi="Times New Roman" w:cs="Times New Roman"/>
          <w:i/>
          <w:iCs/>
          <w:color w:val="0070C0"/>
          <w:sz w:val="24"/>
          <w:szCs w:val="24"/>
        </w:rPr>
        <w:lastRenderedPageBreak/>
        <w:t>III manual</w:t>
      </w:r>
      <w:r w:rsidRPr="00A83245">
        <w:rPr>
          <w:rFonts w:ascii="Times New Roman" w:hAnsi="Times New Roman" w:cs="Times New Roman"/>
          <w:color w:val="0070C0"/>
          <w:sz w:val="24"/>
          <w:szCs w:val="24"/>
        </w:rPr>
        <w:t>.</w:t>
      </w:r>
      <w:proofErr w:type="gramEnd"/>
      <w:r w:rsidRPr="00A83245">
        <w:rPr>
          <w:rFonts w:ascii="Times New Roman" w:hAnsi="Times New Roman" w:cs="Times New Roman"/>
          <w:color w:val="0070C0"/>
          <w:sz w:val="24"/>
          <w:szCs w:val="24"/>
        </w:rPr>
        <w:t xml:space="preserve"> Minneapolis, MN: Pearson Assessments.</w:t>
      </w:r>
    </w:p>
    <w:p w14:paraId="59CE5940"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Morf, C. C., Horvath, S., &amp; Torchetti, L. (2011). Narcissistic self-enhancement: Tales of (successful?) self-portrayal. </w:t>
      </w:r>
      <w:proofErr w:type="gramStart"/>
      <w:r w:rsidRPr="005E778F">
        <w:rPr>
          <w:rFonts w:ascii="Times New Roman" w:hAnsi="Times New Roman" w:cs="Times New Roman"/>
          <w:sz w:val="24"/>
          <w:szCs w:val="24"/>
        </w:rPr>
        <w:t xml:space="preserve">In M. D. Alicke &amp; C. Sedikides (Eds.), </w:t>
      </w:r>
      <w:r w:rsidRPr="005E778F">
        <w:rPr>
          <w:rFonts w:ascii="Times New Roman" w:hAnsi="Times New Roman" w:cs="Times New Roman"/>
          <w:i/>
          <w:iCs/>
          <w:sz w:val="24"/>
          <w:szCs w:val="24"/>
        </w:rPr>
        <w:t>Handbook of self-enhancement and self-protection.</w:t>
      </w:r>
      <w:proofErr w:type="gramEnd"/>
      <w:r w:rsidRPr="005E778F">
        <w:rPr>
          <w:rFonts w:ascii="Times New Roman" w:hAnsi="Times New Roman" w:cs="Times New Roman"/>
          <w:sz w:val="24"/>
          <w:szCs w:val="24"/>
        </w:rPr>
        <w:t xml:space="preserve"> (pp. 399-424) </w:t>
      </w:r>
      <w:proofErr w:type="gramStart"/>
      <w:r w:rsidRPr="005E778F">
        <w:rPr>
          <w:rFonts w:ascii="Times New Roman" w:hAnsi="Times New Roman" w:cs="Times New Roman"/>
          <w:sz w:val="24"/>
          <w:szCs w:val="24"/>
        </w:rPr>
        <w:t>Guilford Press, New York, NY.</w:t>
      </w:r>
      <w:proofErr w:type="gramEnd"/>
      <w:r w:rsidRPr="00A83245">
        <w:rPr>
          <w:rFonts w:ascii="Times New Roman" w:hAnsi="Times New Roman" w:cs="Times New Roman"/>
          <w:sz w:val="24"/>
          <w:szCs w:val="24"/>
        </w:rPr>
        <w:t xml:space="preserve"> Retrieved from </w:t>
      </w:r>
      <w:hyperlink r:id="rId25" w:history="1">
        <w:r w:rsidRPr="00A83245">
          <w:rPr>
            <w:rStyle w:val="Hyperlink"/>
            <w:rFonts w:ascii="Times New Roman" w:hAnsi="Times New Roman" w:cs="Times New Roman"/>
            <w:sz w:val="24"/>
            <w:szCs w:val="24"/>
          </w:rPr>
          <w:t>http://search.proquest.com/docview/870549727?accountid=14553</w:t>
        </w:r>
      </w:hyperlink>
    </w:p>
    <w:p w14:paraId="5C42E542"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A83245">
        <w:rPr>
          <w:rFonts w:ascii="Times New Roman" w:hAnsi="Times New Roman" w:cs="Times New Roman"/>
          <w:sz w:val="24"/>
          <w:szCs w:val="24"/>
        </w:rPr>
        <w:t>Morf, C. C., &amp; Rhodewalt, F. (2001).</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Unraveling the paradoxes of narcissism: A dynamic self-regulatory processing model.</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Psychological Inquiry, 12</w:t>
      </w:r>
      <w:r w:rsidRPr="00A83245">
        <w:rPr>
          <w:rFonts w:ascii="Times New Roman" w:hAnsi="Times New Roman" w:cs="Times New Roman"/>
          <w:sz w:val="24"/>
          <w:szCs w:val="24"/>
        </w:rPr>
        <w:t>, 177-196. doi:http://dx.doi.org/10.1207/S15327965PLI1204_1</w:t>
      </w:r>
    </w:p>
    <w:p w14:paraId="0D61FC3B"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Nehrig, N. (2015).</w:t>
      </w:r>
      <w:r w:rsidRPr="00565583">
        <w:rPr>
          <w:rStyle w:val="apple-converted-space"/>
          <w:rFonts w:ascii="Times New Roman" w:hAnsi="Times New Roman" w:cs="Times New Roman"/>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Self-reported mental health of narcissists: Illusion or reality</w:t>
      </w:r>
      <w:proofErr w:type="gramStart"/>
      <w:r w:rsidRPr="00565583">
        <w:rPr>
          <w:rFonts w:ascii="Times New Roman" w:hAnsi="Times New Roman" w:cs="Times New Roman"/>
          <w:i/>
          <w:iCs/>
          <w:color w:val="4C4C4C"/>
          <w:sz w:val="24"/>
          <w:szCs w:val="24"/>
          <w:shd w:val="clear" w:color="auto" w:fill="FFFFFF"/>
        </w:rPr>
        <w:t>?</w:t>
      </w:r>
      <w:r w:rsidRPr="00565583">
        <w:rPr>
          <w:rFonts w:ascii="Times New Roman" w:hAnsi="Times New Roman" w:cs="Times New Roman"/>
          <w:color w:val="4C4C4C"/>
          <w:sz w:val="24"/>
          <w:szCs w:val="24"/>
          <w:shd w:val="clear" w:color="auto" w:fill="FFFFFF"/>
        </w:rPr>
        <w:t>(</w:t>
      </w:r>
      <w:proofErr w:type="gramEnd"/>
      <w:r w:rsidRPr="00565583">
        <w:rPr>
          <w:rFonts w:ascii="Times New Roman" w:hAnsi="Times New Roman" w:cs="Times New Roman"/>
          <w:color w:val="4C4C4C"/>
          <w:sz w:val="24"/>
          <w:szCs w:val="24"/>
          <w:shd w:val="clear" w:color="auto" w:fill="FFFFFF"/>
        </w:rPr>
        <w:t xml:space="preserve">Order No. AAI3579848). </w:t>
      </w:r>
      <w:proofErr w:type="gramStart"/>
      <w:r w:rsidRPr="00565583">
        <w:rPr>
          <w:rFonts w:ascii="Times New Roman" w:hAnsi="Times New Roman" w:cs="Times New Roman"/>
          <w:color w:val="4C4C4C"/>
          <w:sz w:val="24"/>
          <w:szCs w:val="24"/>
          <w:shd w:val="clear" w:color="auto" w:fill="FFFFFF"/>
        </w:rPr>
        <w:t>Available from PsycINFO.</w:t>
      </w:r>
      <w:proofErr w:type="gramEnd"/>
      <w:r w:rsidRPr="00565583">
        <w:rPr>
          <w:rFonts w:ascii="Times New Roman" w:hAnsi="Times New Roman" w:cs="Times New Roman"/>
          <w:color w:val="4C4C4C"/>
          <w:sz w:val="24"/>
          <w:szCs w:val="24"/>
          <w:shd w:val="clear" w:color="auto" w:fill="FFFFFF"/>
        </w:rPr>
        <w:t xml:space="preserve"> </w:t>
      </w:r>
      <w:proofErr w:type="gramStart"/>
      <w:r w:rsidRPr="00565583">
        <w:rPr>
          <w:rFonts w:ascii="Times New Roman" w:hAnsi="Times New Roman" w:cs="Times New Roman"/>
          <w:color w:val="4C4C4C"/>
          <w:sz w:val="24"/>
          <w:szCs w:val="24"/>
          <w:shd w:val="clear" w:color="auto" w:fill="FFFFFF"/>
        </w:rPr>
        <w:t>(1648596703; 2015-99020-461).</w:t>
      </w:r>
      <w:proofErr w:type="gramEnd"/>
      <w:r w:rsidRPr="00565583">
        <w:rPr>
          <w:rFonts w:ascii="Times New Roman" w:hAnsi="Times New Roman" w:cs="Times New Roman"/>
          <w:color w:val="4C4C4C"/>
          <w:sz w:val="24"/>
          <w:szCs w:val="24"/>
          <w:shd w:val="clear" w:color="auto" w:fill="FFFFFF"/>
        </w:rPr>
        <w:t xml:space="preserve"> Retrieved from http://search.proquest.com/docview/1648596703?accountid=14553</w:t>
      </w:r>
    </w:p>
    <w:p w14:paraId="03162274"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*Nùnez, Y. T. (2007). </w:t>
      </w:r>
      <w:proofErr w:type="gramStart"/>
      <w:r w:rsidRPr="00A83245">
        <w:rPr>
          <w:rFonts w:ascii="Times New Roman" w:hAnsi="Times New Roman" w:cs="Times New Roman"/>
          <w:sz w:val="24"/>
          <w:szCs w:val="24"/>
        </w:rPr>
        <w:t>Self-evaluation and functioning.</w:t>
      </w:r>
      <w:proofErr w:type="gramEnd"/>
      <w:r w:rsidRPr="00A83245">
        <w:rPr>
          <w:rFonts w:ascii="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(Doctoral dissertation).</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Retrieved from </w:t>
      </w:r>
      <w:r w:rsidRPr="00FB39B7">
        <w:rPr>
          <w:rFonts w:ascii="Times New Roman" w:hAnsi="Times New Roman" w:cs="Times New Roman"/>
          <w:iCs/>
          <w:sz w:val="24"/>
          <w:szCs w:val="24"/>
        </w:rPr>
        <w:t>ProQuest Dissertations and Theses.</w:t>
      </w:r>
      <w:proofErr w:type="gramEnd"/>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 xml:space="preserve">(Accession Order No. </w:t>
      </w:r>
      <w:r w:rsidRPr="00A83245">
        <w:rPr>
          <w:rFonts w:ascii="Times New Roman" w:hAnsi="Times New Roman" w:cs="Times New Roman"/>
          <w:sz w:val="24"/>
          <w:szCs w:val="24"/>
        </w:rPr>
        <w:t>3285793)</w:t>
      </w:r>
    </w:p>
    <w:p w14:paraId="0334666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 xml:space="preserve">Oltmanns, T. F., Friedman, J. N. W., Fiedler, E. R., &amp; </w:t>
      </w:r>
      <w:proofErr w:type="spellStart"/>
      <w:r w:rsidRPr="00A83245">
        <w:rPr>
          <w:rFonts w:ascii="Times New Roman" w:eastAsia="Times New Roman" w:hAnsi="Times New Roman" w:cs="Times New Roman"/>
          <w:sz w:val="24"/>
          <w:szCs w:val="24"/>
        </w:rPr>
        <w:t>Turkheimer</w:t>
      </w:r>
      <w:proofErr w:type="spellEnd"/>
      <w:r w:rsidRPr="00A83245">
        <w:rPr>
          <w:rFonts w:ascii="Times New Roman" w:eastAsia="Times New Roman" w:hAnsi="Times New Roman" w:cs="Times New Roman"/>
          <w:sz w:val="24"/>
          <w:szCs w:val="24"/>
        </w:rPr>
        <w:t>, E. (2004).</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Perceptions of people with personality disorders based on thin slices of behavior.</w:t>
      </w:r>
      <w:proofErr w:type="gramEnd"/>
      <w:r w:rsidRPr="00A83245">
        <w:rPr>
          <w:rFonts w:ascii="Times New Roman" w:eastAsia="Times New Roman" w:hAnsi="Times New Roman" w:cs="Times New Roman"/>
          <w:i/>
          <w:iCs/>
          <w:sz w:val="24"/>
          <w:szCs w:val="24"/>
        </w:rPr>
        <w:t xml:space="preserve"> Journal of Research in Personality, 38</w:t>
      </w:r>
      <w:r w:rsidRPr="00A83245">
        <w:rPr>
          <w:rFonts w:ascii="Times New Roman" w:eastAsia="Times New Roman" w:hAnsi="Times New Roman" w:cs="Times New Roman"/>
          <w:sz w:val="24"/>
          <w:szCs w:val="24"/>
        </w:rPr>
        <w:t xml:space="preserve">(3), 216-229. </w:t>
      </w:r>
    </w:p>
    <w:p w14:paraId="0C4941FC" w14:textId="77777777" w:rsidR="008516CD" w:rsidRPr="00A83245" w:rsidRDefault="008516CD" w:rsidP="008516CD">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doi:http://dx.doi.org/10.1016/S0092-</w:t>
      </w:r>
      <w:proofErr w:type="gramStart"/>
      <w:r w:rsidRPr="00A83245">
        <w:rPr>
          <w:rFonts w:ascii="Times New Roman" w:eastAsia="Times New Roman" w:hAnsi="Times New Roman" w:cs="Times New Roman"/>
          <w:sz w:val="24"/>
          <w:szCs w:val="24"/>
        </w:rPr>
        <w:t>6566(</w:t>
      </w:r>
      <w:proofErr w:type="gramEnd"/>
      <w:r w:rsidRPr="00A83245">
        <w:rPr>
          <w:rFonts w:ascii="Times New Roman" w:eastAsia="Times New Roman" w:hAnsi="Times New Roman" w:cs="Times New Roman"/>
          <w:sz w:val="24"/>
          <w:szCs w:val="24"/>
        </w:rPr>
        <w:t>03)00066-7</w:t>
      </w:r>
    </w:p>
    <w:p w14:paraId="71750C5F" w14:textId="77777777" w:rsidR="008516CD" w:rsidRDefault="008516CD" w:rsidP="008516CD">
      <w:pPr>
        <w:pStyle w:val="NoSpacing"/>
        <w:widowControl w:val="0"/>
        <w:spacing w:line="480" w:lineRule="auto"/>
        <w:ind w:left="720" w:hanging="720"/>
        <w:rPr>
          <w:rStyle w:val="Hyperlink"/>
          <w:rFonts w:ascii="Times New Roman" w:hAnsi="Times New Roman" w:cs="Times New Roman"/>
          <w:color w:val="0070C0"/>
          <w:sz w:val="24"/>
          <w:szCs w:val="24"/>
          <w:lang w:eastAsia="zh-CN"/>
        </w:rPr>
      </w:pPr>
      <w:r w:rsidRPr="00A83245">
        <w:rPr>
          <w:rFonts w:ascii="Times New Roman" w:hAnsi="Times New Roman" w:cs="Times New Roman"/>
          <w:color w:val="0070C0"/>
          <w:sz w:val="24"/>
          <w:szCs w:val="24"/>
        </w:rPr>
        <w:t xml:space="preserve">O’Brien, M. L. (1987). Examining the dimensionality of pathological narcissism: Factor analysis and construct validity of the O’Brien Multiphasic Narcissism Inventory. </w:t>
      </w:r>
      <w:r w:rsidRPr="00A83245">
        <w:rPr>
          <w:rFonts w:ascii="Times New Roman" w:hAnsi="Times New Roman" w:cs="Times New Roman"/>
          <w:i/>
          <w:iCs/>
          <w:color w:val="0070C0"/>
          <w:sz w:val="24"/>
          <w:szCs w:val="24"/>
        </w:rPr>
        <w:t xml:space="preserve">Psychological Reports, 61, </w:t>
      </w:r>
      <w:r w:rsidRPr="00A83245">
        <w:rPr>
          <w:rFonts w:ascii="Times New Roman" w:hAnsi="Times New Roman" w:cs="Times New Roman"/>
          <w:color w:val="0070C0"/>
          <w:sz w:val="24"/>
          <w:szCs w:val="24"/>
        </w:rPr>
        <w:t xml:space="preserve">499–510. </w:t>
      </w:r>
      <w:hyperlink r:id="rId26" w:history="1">
        <w:r w:rsidRPr="00A83245">
          <w:rPr>
            <w:rStyle w:val="Hyperlink"/>
            <w:rFonts w:ascii="Times New Roman" w:hAnsi="Times New Roman" w:cs="Times New Roman"/>
            <w:color w:val="0070C0"/>
            <w:sz w:val="24"/>
            <w:szCs w:val="24"/>
          </w:rPr>
          <w:t>http://dx.doi.org/10.2466/pr0.1987.61.2.499</w:t>
        </w:r>
      </w:hyperlink>
    </w:p>
    <w:p w14:paraId="32689B0F" w14:textId="77777777" w:rsidR="008516CD" w:rsidRDefault="008516CD" w:rsidP="008516CD">
      <w:pPr>
        <w:pStyle w:val="NoSpacing"/>
        <w:widowControl w:val="0"/>
        <w:spacing w:line="480" w:lineRule="auto"/>
        <w:ind w:left="720" w:hanging="720"/>
        <w:rPr>
          <w:rFonts w:ascii="Times New Roman" w:hAnsi="Times New Roman" w:cs="Times New Roman"/>
          <w:color w:val="4C4C4C"/>
          <w:sz w:val="24"/>
          <w:szCs w:val="24"/>
          <w:shd w:val="clear" w:color="auto" w:fill="FFFFFF"/>
        </w:rPr>
      </w:pPr>
      <w:r w:rsidRPr="00565583">
        <w:rPr>
          <w:rFonts w:ascii="Times New Roman" w:hAnsi="Times New Roman" w:cs="Times New Roman"/>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 xml:space="preserve">Park, S. W., &amp; Colvin, C. R. (2014). </w:t>
      </w:r>
      <w:proofErr w:type="gramStart"/>
      <w:r w:rsidRPr="00565583">
        <w:rPr>
          <w:rFonts w:ascii="Times New Roman" w:hAnsi="Times New Roman" w:cs="Times New Roman"/>
          <w:color w:val="4C4C4C"/>
          <w:sz w:val="24"/>
          <w:szCs w:val="24"/>
          <w:shd w:val="clear" w:color="auto" w:fill="FFFFFF"/>
        </w:rPr>
        <w:t>Narcissism and discrepancy between self and friends' perceptions of personality.</w:t>
      </w:r>
      <w:proofErr w:type="gramEnd"/>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Journal of Personality,</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82</w:t>
      </w:r>
      <w:r w:rsidRPr="00565583">
        <w:rPr>
          <w:rFonts w:ascii="Times New Roman" w:hAnsi="Times New Roman" w:cs="Times New Roman"/>
          <w:color w:val="4C4C4C"/>
          <w:sz w:val="24"/>
          <w:szCs w:val="24"/>
          <w:shd w:val="clear" w:color="auto" w:fill="FFFFFF"/>
        </w:rPr>
        <w:t>(4), 278-286. doi:http://dx.doi.org/10.1111/jopy.12053</w:t>
      </w:r>
    </w:p>
    <w:p w14:paraId="72114A2A" w14:textId="77777777" w:rsidR="008516CD" w:rsidRPr="00D607BC" w:rsidRDefault="008516CD" w:rsidP="008516CD">
      <w:pPr>
        <w:pStyle w:val="NoSpacing"/>
        <w:widowControl w:val="0"/>
        <w:spacing w:line="480" w:lineRule="auto"/>
        <w:ind w:left="720" w:hanging="720"/>
        <w:rPr>
          <w:rFonts w:ascii="Times New Roman" w:hAnsi="Times New Roman" w:cs="Times New Roman"/>
          <w:color w:val="4C4C4C"/>
          <w:sz w:val="24"/>
          <w:szCs w:val="24"/>
          <w:shd w:val="clear" w:color="auto" w:fill="FFFFFF"/>
        </w:rPr>
      </w:pPr>
      <w:r>
        <w:rPr>
          <w:rFonts w:ascii="Times New Roman" w:hAnsi="Times New Roman" w:cs="Times New Roman"/>
          <w:color w:val="4C4C4C"/>
          <w:sz w:val="24"/>
          <w:szCs w:val="24"/>
          <w:shd w:val="clear" w:color="auto" w:fill="FFFFFF"/>
        </w:rPr>
        <w:lastRenderedPageBreak/>
        <w:t>*</w:t>
      </w:r>
      <w:r w:rsidRPr="00D607BC">
        <w:rPr>
          <w:rFonts w:ascii="Times New Roman" w:hAnsi="Times New Roman" w:cs="Times New Roman"/>
          <w:color w:val="4C4C4C"/>
          <w:sz w:val="24"/>
          <w:szCs w:val="24"/>
          <w:shd w:val="clear" w:color="auto" w:fill="FFFFFF"/>
        </w:rPr>
        <w:t xml:space="preserve">Park, S. W., Joo, M. J., Heo, Y. H., &amp; Tignor, S. M. (2015). </w:t>
      </w:r>
      <w:r w:rsidRPr="00D607BC">
        <w:rPr>
          <w:rFonts w:ascii="Times New Roman" w:hAnsi="Times New Roman" w:cs="Times New Roman"/>
          <w:i/>
          <w:color w:val="4C4C4C"/>
          <w:sz w:val="24"/>
          <w:szCs w:val="24"/>
          <w:shd w:val="clear" w:color="auto" w:fill="FFFFFF"/>
        </w:rPr>
        <w:t>Accuracy and bias in self-perception of performance: Narcissism matters in Korea as well.</w:t>
      </w:r>
      <w:r w:rsidRPr="00D607BC">
        <w:rPr>
          <w:rFonts w:ascii="Times New Roman" w:hAnsi="Times New Roman" w:cs="Times New Roman"/>
          <w:color w:val="4C4C4C"/>
          <w:sz w:val="24"/>
          <w:szCs w:val="24"/>
          <w:shd w:val="clear" w:color="auto" w:fill="FFFFFF"/>
        </w:rPr>
        <w:t xml:space="preserve"> Manuscript submitted for publication.</w:t>
      </w:r>
    </w:p>
    <w:p w14:paraId="1C57248C"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*Paulhus, D. L. (1998). Interpersonal and </w:t>
      </w:r>
      <w:proofErr w:type="spellStart"/>
      <w:r w:rsidRPr="00A83245">
        <w:rPr>
          <w:rFonts w:ascii="Times New Roman" w:hAnsi="Times New Roman" w:cs="Times New Roman"/>
          <w:sz w:val="24"/>
          <w:szCs w:val="24"/>
        </w:rPr>
        <w:t>intrapsychic</w:t>
      </w:r>
      <w:proofErr w:type="spellEnd"/>
      <w:r w:rsidRPr="00A83245">
        <w:rPr>
          <w:rFonts w:ascii="Times New Roman" w:hAnsi="Times New Roman" w:cs="Times New Roman"/>
          <w:sz w:val="24"/>
          <w:szCs w:val="24"/>
        </w:rPr>
        <w:t xml:space="preserve"> </w:t>
      </w:r>
      <w:proofErr w:type="spellStart"/>
      <w:r w:rsidRPr="00A83245">
        <w:rPr>
          <w:rFonts w:ascii="Times New Roman" w:hAnsi="Times New Roman" w:cs="Times New Roman"/>
          <w:sz w:val="24"/>
          <w:szCs w:val="24"/>
        </w:rPr>
        <w:t>adaptiveness</w:t>
      </w:r>
      <w:proofErr w:type="spellEnd"/>
      <w:r w:rsidRPr="00A83245">
        <w:rPr>
          <w:rFonts w:ascii="Times New Roman" w:hAnsi="Times New Roman" w:cs="Times New Roman"/>
          <w:sz w:val="24"/>
          <w:szCs w:val="24"/>
        </w:rPr>
        <w:t xml:space="preserve"> of trait self-enhancement: A mixed blessing? </w:t>
      </w:r>
      <w:r w:rsidRPr="00A83245">
        <w:rPr>
          <w:rFonts w:ascii="Times New Roman" w:hAnsi="Times New Roman" w:cs="Times New Roman"/>
          <w:i/>
          <w:sz w:val="24"/>
          <w:szCs w:val="24"/>
        </w:rPr>
        <w:t>Journal of Personality and Social Psychology, 74,</w:t>
      </w:r>
      <w:r w:rsidRPr="00A83245">
        <w:rPr>
          <w:rFonts w:ascii="Times New Roman" w:hAnsi="Times New Roman" w:cs="Times New Roman"/>
          <w:sz w:val="24"/>
          <w:szCs w:val="24"/>
        </w:rPr>
        <w:t xml:space="preserve"> 1197-1208. doi:http://dx.doi.org/10.1037/0022-3514.74.5.1197</w:t>
      </w:r>
    </w:p>
    <w:p w14:paraId="5621C8EE" w14:textId="77777777" w:rsidR="008516CD" w:rsidRPr="00355B41"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A83245">
        <w:rPr>
          <w:rFonts w:ascii="Times New Roman" w:hAnsi="Times New Roman" w:cs="Times New Roman"/>
          <w:sz w:val="24"/>
          <w:szCs w:val="24"/>
        </w:rPr>
        <w:t>Paulhus, D. L. (2001).</w:t>
      </w:r>
      <w:proofErr w:type="gramEnd"/>
      <w:r w:rsidRPr="00A83245">
        <w:rPr>
          <w:rFonts w:ascii="Times New Roman" w:hAnsi="Times New Roman" w:cs="Times New Roman"/>
          <w:sz w:val="24"/>
          <w:szCs w:val="24"/>
        </w:rPr>
        <w:t xml:space="preserve"> Normal narcissism: Two minimalist accounts. </w:t>
      </w:r>
      <w:r w:rsidRPr="00A83245">
        <w:rPr>
          <w:rFonts w:ascii="Times New Roman" w:hAnsi="Times New Roman" w:cs="Times New Roman"/>
          <w:i/>
          <w:sz w:val="24"/>
          <w:szCs w:val="24"/>
        </w:rPr>
        <w:t>Psychological Inquiry, 12</w:t>
      </w:r>
      <w:r w:rsidRPr="00A83245">
        <w:rPr>
          <w:rFonts w:ascii="Times New Roman" w:hAnsi="Times New Roman" w:cs="Times New Roman"/>
          <w:sz w:val="24"/>
          <w:szCs w:val="24"/>
        </w:rPr>
        <w:t xml:space="preserve">, 228-230. Retrieved from </w:t>
      </w:r>
      <w:hyperlink r:id="rId27" w:history="1">
        <w:r w:rsidRPr="00A83245">
          <w:rPr>
            <w:rStyle w:val="Hyperlink"/>
            <w:rFonts w:ascii="Times New Roman" w:hAnsi="Times New Roman" w:cs="Times New Roman"/>
            <w:sz w:val="24"/>
            <w:szCs w:val="24"/>
          </w:rPr>
          <w:t>http://search.proquest.com/docview/619648461?accountid=14553</w:t>
        </w:r>
      </w:hyperlink>
    </w:p>
    <w:p w14:paraId="69262388"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Paulhus, D. L., Harms, P. D., Bruce, M. N., &amp; </w:t>
      </w:r>
      <w:proofErr w:type="spellStart"/>
      <w:r w:rsidRPr="00A83245">
        <w:rPr>
          <w:rFonts w:ascii="Times New Roman" w:eastAsia="Times New Roman" w:hAnsi="Times New Roman" w:cs="Times New Roman"/>
          <w:sz w:val="24"/>
          <w:szCs w:val="24"/>
        </w:rPr>
        <w:t>Lysy</w:t>
      </w:r>
      <w:proofErr w:type="spellEnd"/>
      <w:r w:rsidRPr="00A83245">
        <w:rPr>
          <w:rFonts w:ascii="Times New Roman" w:eastAsia="Times New Roman" w:hAnsi="Times New Roman" w:cs="Times New Roman"/>
          <w:sz w:val="24"/>
          <w:szCs w:val="24"/>
        </w:rPr>
        <w:t>, D. C. (2003). The over-claiming technique: Measuring self-enhancement independent of ability.</w:t>
      </w:r>
      <w:r w:rsidRPr="00A83245">
        <w:rPr>
          <w:rFonts w:ascii="Times New Roman" w:eastAsia="Times New Roman" w:hAnsi="Times New Roman" w:cs="Times New Roman"/>
          <w:i/>
          <w:iCs/>
          <w:sz w:val="24"/>
          <w:szCs w:val="24"/>
        </w:rPr>
        <w:t> Journal of Personality and Social Psychology, 84</w:t>
      </w:r>
      <w:r w:rsidRPr="00A83245">
        <w:rPr>
          <w:rFonts w:ascii="Times New Roman" w:eastAsia="Times New Roman" w:hAnsi="Times New Roman" w:cs="Times New Roman"/>
          <w:sz w:val="24"/>
          <w:szCs w:val="24"/>
        </w:rPr>
        <w:t>, 890-904. doi:http://dx.doi.org/10.1037/0022-3514.84.4.890</w:t>
      </w:r>
    </w:p>
    <w:p w14:paraId="772E06C6"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E41DCB">
        <w:rPr>
          <w:rFonts w:ascii="Times New Roman" w:hAnsi="Times New Roman" w:cs="Times New Roman"/>
          <w:sz w:val="24"/>
          <w:szCs w:val="24"/>
        </w:rPr>
        <w:t>Paulhus, D. L., &amp; John, O. P. (1998). Egoistic and moralistic biases in self-perception: The interp</w:t>
      </w:r>
      <w:r w:rsidRPr="00477E14">
        <w:rPr>
          <w:rFonts w:ascii="Times New Roman" w:hAnsi="Times New Roman" w:cs="Times New Roman"/>
          <w:sz w:val="24"/>
          <w:szCs w:val="24"/>
        </w:rPr>
        <w:t xml:space="preserve">lay of self-deceptive styles with basic traits and motives. </w:t>
      </w:r>
      <w:r w:rsidRPr="00A83245">
        <w:rPr>
          <w:rFonts w:ascii="Times New Roman" w:hAnsi="Times New Roman" w:cs="Times New Roman"/>
          <w:i/>
          <w:sz w:val="24"/>
          <w:szCs w:val="24"/>
        </w:rPr>
        <w:t>Journal of Personality, 66</w:t>
      </w:r>
      <w:r w:rsidRPr="00A83245">
        <w:rPr>
          <w:rFonts w:ascii="Times New Roman" w:hAnsi="Times New Roman" w:cs="Times New Roman"/>
          <w:sz w:val="24"/>
          <w:szCs w:val="24"/>
        </w:rPr>
        <w:t xml:space="preserve">, 1025-1060. Retrieved from </w:t>
      </w:r>
      <w:hyperlink r:id="rId28" w:history="1">
        <w:r w:rsidRPr="00120C6A">
          <w:rPr>
            <w:rStyle w:val="Hyperlink"/>
            <w:rFonts w:ascii="Times New Roman" w:hAnsi="Times New Roman" w:cs="Times New Roman"/>
            <w:sz w:val="24"/>
            <w:szCs w:val="24"/>
          </w:rPr>
          <w:t>http://search.proquest.com/docview/619339531?accountid=14553</w:t>
        </w:r>
      </w:hyperlink>
    </w:p>
    <w:p w14:paraId="3BC6C920"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gramStart"/>
      <w:r w:rsidRPr="002874AF">
        <w:rPr>
          <w:rFonts w:ascii="Times New Roman" w:hAnsi="Times New Roman" w:cs="Times New Roman"/>
          <w:sz w:val="24"/>
          <w:szCs w:val="24"/>
        </w:rPr>
        <w:t>Paulhus, D. L., &amp; Jones, D. N. (2011, January).</w:t>
      </w:r>
      <w:proofErr w:type="gramEnd"/>
      <w:r w:rsidRPr="002874AF">
        <w:rPr>
          <w:rFonts w:ascii="Times New Roman" w:hAnsi="Times New Roman" w:cs="Times New Roman"/>
          <w:sz w:val="24"/>
          <w:szCs w:val="24"/>
        </w:rPr>
        <w:t xml:space="preserve"> </w:t>
      </w:r>
      <w:proofErr w:type="gramStart"/>
      <w:r w:rsidRPr="002874AF">
        <w:rPr>
          <w:rFonts w:ascii="Times New Roman" w:hAnsi="Times New Roman" w:cs="Times New Roman"/>
          <w:i/>
          <w:sz w:val="24"/>
          <w:szCs w:val="24"/>
        </w:rPr>
        <w:t>Introducing a short measure of the Dark Triad.</w:t>
      </w:r>
      <w:proofErr w:type="gramEnd"/>
      <w:r w:rsidRPr="002874AF">
        <w:rPr>
          <w:rFonts w:ascii="Times New Roman" w:hAnsi="Times New Roman" w:cs="Times New Roman"/>
          <w:sz w:val="24"/>
          <w:szCs w:val="24"/>
        </w:rPr>
        <w:t xml:space="preserve"> Poster presented at the meeting of the</w:t>
      </w:r>
      <w:r>
        <w:rPr>
          <w:rFonts w:ascii="Times New Roman" w:hAnsi="Times New Roman" w:cs="Times New Roman"/>
          <w:sz w:val="24"/>
          <w:szCs w:val="24"/>
        </w:rPr>
        <w:t xml:space="preserve"> </w:t>
      </w:r>
      <w:r w:rsidRPr="002874AF">
        <w:rPr>
          <w:rFonts w:ascii="Times New Roman" w:hAnsi="Times New Roman" w:cs="Times New Roman"/>
          <w:sz w:val="24"/>
          <w:szCs w:val="24"/>
        </w:rPr>
        <w:t>Society for Personality and Social Psychology, San Antonio, TX.</w:t>
      </w:r>
    </w:p>
    <w:p w14:paraId="541E9961"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A83245">
        <w:rPr>
          <w:rFonts w:ascii="Times New Roman" w:eastAsia="Times New Roman" w:hAnsi="Times New Roman" w:cs="Times New Roman"/>
          <w:sz w:val="24"/>
          <w:szCs w:val="24"/>
        </w:rPr>
        <w:t>machiavellianism</w:t>
      </w:r>
      <w:proofErr w:type="spellEnd"/>
      <w:proofErr w:type="gramEnd"/>
      <w:r w:rsidRPr="00A83245">
        <w:rPr>
          <w:rFonts w:ascii="Times New Roman" w:eastAsia="Times New Roman" w:hAnsi="Times New Roman" w:cs="Times New Roman"/>
          <w:sz w:val="24"/>
          <w:szCs w:val="24"/>
        </w:rPr>
        <w:t xml:space="preserve"> and psychopathy. </w:t>
      </w:r>
      <w:r w:rsidRPr="00A83245">
        <w:rPr>
          <w:rFonts w:ascii="Times New Roman" w:eastAsia="Times New Roman" w:hAnsi="Times New Roman" w:cs="Times New Roman"/>
          <w:i/>
          <w:iCs/>
          <w:sz w:val="24"/>
          <w:szCs w:val="24"/>
        </w:rPr>
        <w:t>Journal of Research in Personality, 36</w:t>
      </w:r>
      <w:r w:rsidRPr="00A83245">
        <w:rPr>
          <w:rFonts w:ascii="Times New Roman" w:eastAsia="Times New Roman" w:hAnsi="Times New Roman" w:cs="Times New Roman"/>
          <w:sz w:val="24"/>
          <w:szCs w:val="24"/>
        </w:rPr>
        <w:t>, 556-563. doi:http://dx.doi.org/10.1016/S0092-</w:t>
      </w:r>
      <w:proofErr w:type="gramStart"/>
      <w:r w:rsidRPr="00A83245">
        <w:rPr>
          <w:rFonts w:ascii="Times New Roman" w:eastAsia="Times New Roman" w:hAnsi="Times New Roman" w:cs="Times New Roman"/>
          <w:sz w:val="24"/>
          <w:szCs w:val="24"/>
        </w:rPr>
        <w:t>6566(</w:t>
      </w:r>
      <w:proofErr w:type="gramEnd"/>
      <w:r w:rsidRPr="00A83245">
        <w:rPr>
          <w:rFonts w:ascii="Times New Roman" w:eastAsia="Times New Roman" w:hAnsi="Times New Roman" w:cs="Times New Roman"/>
          <w:sz w:val="24"/>
          <w:szCs w:val="24"/>
        </w:rPr>
        <w:t>02)00505-6</w:t>
      </w:r>
    </w:p>
    <w:p w14:paraId="34EF066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proofErr w:type="spellStart"/>
      <w:proofErr w:type="gramStart"/>
      <w:r w:rsidRPr="00A83245">
        <w:rPr>
          <w:rFonts w:ascii="Times New Roman" w:hAnsi="Times New Roman" w:cs="Times New Roman"/>
          <w:color w:val="0070C0"/>
          <w:sz w:val="24"/>
          <w:szCs w:val="24"/>
        </w:rPr>
        <w:lastRenderedPageBreak/>
        <w:t>Pfohl</w:t>
      </w:r>
      <w:proofErr w:type="spellEnd"/>
      <w:r w:rsidRPr="00A83245">
        <w:rPr>
          <w:rFonts w:ascii="Times New Roman" w:hAnsi="Times New Roman" w:cs="Times New Roman"/>
          <w:color w:val="0070C0"/>
          <w:sz w:val="24"/>
          <w:szCs w:val="24"/>
        </w:rPr>
        <w:t>, B., Blum, N., &amp; Zimmerman, M. (1997).</w:t>
      </w:r>
      <w:proofErr w:type="gramEnd"/>
      <w:r w:rsidRPr="00A83245">
        <w:rPr>
          <w:rFonts w:ascii="Times New Roman" w:hAnsi="Times New Roman" w:cs="Times New Roman"/>
          <w:color w:val="0070C0"/>
          <w:sz w:val="24"/>
          <w:szCs w:val="24"/>
        </w:rPr>
        <w:t xml:space="preserve"> </w:t>
      </w:r>
      <w:proofErr w:type="gramStart"/>
      <w:r w:rsidRPr="00A83245">
        <w:rPr>
          <w:rFonts w:ascii="Times New Roman" w:hAnsi="Times New Roman" w:cs="Times New Roman"/>
          <w:i/>
          <w:iCs/>
          <w:color w:val="0070C0"/>
          <w:sz w:val="24"/>
          <w:szCs w:val="24"/>
        </w:rPr>
        <w:t>Structured Interview for DSM–IV Personality</w:t>
      </w:r>
      <w:r w:rsidRPr="00A83245">
        <w:rPr>
          <w:rFonts w:ascii="Times New Roman" w:hAnsi="Times New Roman" w:cs="Times New Roman"/>
          <w:color w:val="0070C0"/>
          <w:sz w:val="24"/>
          <w:szCs w:val="24"/>
        </w:rPr>
        <w:t>.</w:t>
      </w:r>
      <w:proofErr w:type="gramEnd"/>
      <w:r w:rsidRPr="00A83245">
        <w:rPr>
          <w:rFonts w:ascii="Times New Roman" w:hAnsi="Times New Roman" w:cs="Times New Roman"/>
          <w:color w:val="0070C0"/>
          <w:sz w:val="24"/>
          <w:szCs w:val="24"/>
        </w:rPr>
        <w:t xml:space="preserve"> Washington, DC: American Psychiatric Press.</w:t>
      </w:r>
    </w:p>
    <w:p w14:paraId="50D4F03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Pincus, A. L., Ansell, E. B., Pimentel, C. A., Cain, N. M., Wright, A. G. C., &amp; Levy, K. N. (2009). </w:t>
      </w:r>
      <w:proofErr w:type="gramStart"/>
      <w:r w:rsidRPr="00A83245">
        <w:rPr>
          <w:rFonts w:ascii="Times New Roman" w:hAnsi="Times New Roman" w:cs="Times New Roman"/>
          <w:sz w:val="24"/>
          <w:szCs w:val="24"/>
        </w:rPr>
        <w:t>Initial construction and validation of the pathological narcissism inventory.</w:t>
      </w:r>
      <w:proofErr w:type="gramEnd"/>
      <w:r w:rsidRPr="00A83245">
        <w:rPr>
          <w:rFonts w:ascii="Times New Roman" w:hAnsi="Times New Roman" w:cs="Times New Roman"/>
          <w:i/>
          <w:iCs/>
          <w:sz w:val="24"/>
          <w:szCs w:val="24"/>
        </w:rPr>
        <w:t xml:space="preserve"> Psychological Assessment, 21</w:t>
      </w:r>
      <w:r w:rsidRPr="00A83245">
        <w:rPr>
          <w:rFonts w:ascii="Times New Roman" w:hAnsi="Times New Roman" w:cs="Times New Roman"/>
          <w:sz w:val="24"/>
          <w:szCs w:val="24"/>
        </w:rPr>
        <w:t>(3), 365-379. doi:http://dx.doi.org/10.1037/a0016530</w:t>
      </w:r>
    </w:p>
    <w:p w14:paraId="141119B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Podsakoff, N. P., Whiting, S. W., Welsh, D. T., &amp; Mai, K. M. (2013).</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Surveying for “artifacts”: The susceptibility of the OCB–performance evaluation relationship to common rater, item, and measurement context effects.</w:t>
      </w:r>
      <w:proofErr w:type="gramEnd"/>
      <w:r w:rsidRPr="00A83245">
        <w:rPr>
          <w:rFonts w:ascii="Times New Roman" w:eastAsia="Times New Roman" w:hAnsi="Times New Roman" w:cs="Times New Roman"/>
          <w:i/>
          <w:iCs/>
          <w:sz w:val="24"/>
          <w:szCs w:val="24"/>
        </w:rPr>
        <w:t> Journal of Applied Psychology, 98</w:t>
      </w:r>
      <w:r w:rsidRPr="00A83245">
        <w:rPr>
          <w:rFonts w:ascii="Times New Roman" w:eastAsia="Times New Roman" w:hAnsi="Times New Roman" w:cs="Times New Roman"/>
          <w:sz w:val="24"/>
          <w:szCs w:val="24"/>
        </w:rPr>
        <w:t>, 863-874. doi:http://dx.doi.org/10.1037/a0032588</w:t>
      </w:r>
    </w:p>
    <w:p w14:paraId="5BBD9281" w14:textId="77777777" w:rsidR="008516CD" w:rsidRDefault="008516CD" w:rsidP="008516CD">
      <w:pPr>
        <w:spacing w:after="0" w:line="480" w:lineRule="auto"/>
        <w:ind w:left="785" w:hangingChars="327" w:hanging="785"/>
        <w:rPr>
          <w:rFonts w:ascii="Times New Roman" w:hAnsi="Times New Roman" w:cs="Times New Roman"/>
          <w:sz w:val="24"/>
          <w:szCs w:val="24"/>
        </w:rPr>
      </w:pPr>
      <w:proofErr w:type="gramStart"/>
      <w:r w:rsidRPr="00FB39B7">
        <w:rPr>
          <w:rFonts w:ascii="Times New Roman" w:hAnsi="Times New Roman" w:cs="Times New Roman"/>
          <w:sz w:val="24"/>
          <w:szCs w:val="24"/>
        </w:rPr>
        <w:t>Raskin, R., &amp; Terry, H. (1988).</w:t>
      </w:r>
      <w:proofErr w:type="gramEnd"/>
      <w:r w:rsidRPr="00FB39B7">
        <w:rPr>
          <w:rFonts w:ascii="Times New Roman" w:hAnsi="Times New Roman" w:cs="Times New Roman"/>
          <w:sz w:val="24"/>
          <w:szCs w:val="24"/>
        </w:rPr>
        <w:t xml:space="preserve"> </w:t>
      </w:r>
      <w:proofErr w:type="gramStart"/>
      <w:r w:rsidRPr="00FB39B7">
        <w:rPr>
          <w:rFonts w:ascii="Times New Roman" w:hAnsi="Times New Roman" w:cs="Times New Roman"/>
          <w:sz w:val="24"/>
          <w:szCs w:val="24"/>
        </w:rPr>
        <w:t>A principal-components analysis of the narcissistic personality inventory and further evidence of its construct validity.</w:t>
      </w:r>
      <w:proofErr w:type="gramEnd"/>
      <w:r w:rsidRPr="00FB39B7">
        <w:rPr>
          <w:rFonts w:ascii="Times New Roman" w:hAnsi="Times New Roman" w:cs="Times New Roman"/>
          <w:sz w:val="24"/>
          <w:szCs w:val="24"/>
        </w:rPr>
        <w:t xml:space="preserve"> </w:t>
      </w:r>
      <w:r w:rsidRPr="00565583">
        <w:rPr>
          <w:rFonts w:ascii="Times New Roman" w:hAnsi="Times New Roman" w:cs="Times New Roman"/>
          <w:i/>
          <w:sz w:val="24"/>
          <w:szCs w:val="24"/>
        </w:rPr>
        <w:t>Journal of Personality and Social Psychology, 54</w:t>
      </w:r>
      <w:r w:rsidRPr="00565583">
        <w:rPr>
          <w:rFonts w:ascii="Times New Roman" w:hAnsi="Times New Roman" w:cs="Times New Roman"/>
          <w:sz w:val="24"/>
          <w:szCs w:val="24"/>
        </w:rPr>
        <w:t>, 890-902.</w:t>
      </w:r>
    </w:p>
    <w:p w14:paraId="12AA3ACE" w14:textId="77777777" w:rsidR="008516CD" w:rsidRDefault="008516CD" w:rsidP="008516CD">
      <w:pPr>
        <w:spacing w:after="0" w:line="480" w:lineRule="auto"/>
        <w:ind w:left="785" w:hangingChars="327" w:hanging="785"/>
        <w:rPr>
          <w:rFonts w:ascii="Times New Roman" w:hAnsi="Times New Roman" w:cs="Times New Roman"/>
          <w:sz w:val="24"/>
          <w:szCs w:val="24"/>
        </w:rPr>
      </w:pPr>
      <w:proofErr w:type="spellStart"/>
      <w:proofErr w:type="gramStart"/>
      <w:r>
        <w:rPr>
          <w:rFonts w:ascii="Times New Roman" w:hAnsi="Times New Roman" w:cs="Times New Roman"/>
          <w:sz w:val="24"/>
          <w:szCs w:val="24"/>
        </w:rPr>
        <w:t>Raudenbush</w:t>
      </w:r>
      <w:proofErr w:type="spellEnd"/>
      <w:r>
        <w:rPr>
          <w:rFonts w:ascii="Times New Roman" w:hAnsi="Times New Roman" w:cs="Times New Roman"/>
          <w:sz w:val="24"/>
          <w:szCs w:val="24"/>
        </w:rPr>
        <w:t xml:space="preserve">, S. W. &amp; </w:t>
      </w:r>
      <w:proofErr w:type="spellStart"/>
      <w:r>
        <w:rPr>
          <w:rFonts w:ascii="Times New Roman" w:hAnsi="Times New Roman" w:cs="Times New Roman"/>
          <w:sz w:val="24"/>
          <w:szCs w:val="24"/>
        </w:rPr>
        <w:t>Bryk</w:t>
      </w:r>
      <w:proofErr w:type="spellEnd"/>
      <w:r>
        <w:rPr>
          <w:rFonts w:ascii="Times New Roman" w:hAnsi="Times New Roman" w:cs="Times New Roman"/>
          <w:sz w:val="24"/>
          <w:szCs w:val="24"/>
        </w:rPr>
        <w:t>, A. S. (2002).</w:t>
      </w:r>
      <w:proofErr w:type="gramEnd"/>
      <w:r>
        <w:rPr>
          <w:rFonts w:ascii="Times New Roman" w:hAnsi="Times New Roman" w:cs="Times New Roman"/>
          <w:sz w:val="24"/>
          <w:szCs w:val="24"/>
        </w:rPr>
        <w:t xml:space="preserve"> </w:t>
      </w:r>
      <w:r w:rsidRPr="0006422B">
        <w:rPr>
          <w:rFonts w:ascii="Times New Roman" w:hAnsi="Times New Roman" w:cs="Times New Roman"/>
          <w:i/>
          <w:sz w:val="24"/>
          <w:szCs w:val="24"/>
        </w:rPr>
        <w:t>Hierarchical Linear Models: Applications and Data Analysis Methods</w:t>
      </w:r>
      <w:r>
        <w:rPr>
          <w:rFonts w:ascii="Times New Roman" w:hAnsi="Times New Roman" w:cs="Times New Roman"/>
          <w:sz w:val="24"/>
          <w:szCs w:val="24"/>
        </w:rPr>
        <w:t xml:space="preserve"> (2</w:t>
      </w:r>
      <w:r w:rsidRPr="0006422B">
        <w:rPr>
          <w:rFonts w:ascii="Times New Roman" w:hAnsi="Times New Roman" w:cs="Times New Roman"/>
          <w:sz w:val="24"/>
          <w:szCs w:val="24"/>
          <w:vertAlign w:val="superscript"/>
        </w:rPr>
        <w:t>nd</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Thousand Oaks, CA: Sage Publications, Inc.</w:t>
      </w:r>
    </w:p>
    <w:p w14:paraId="279E9F71"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proofErr w:type="gramStart"/>
      <w:r>
        <w:rPr>
          <w:rFonts w:ascii="Times New Roman" w:hAnsi="Times New Roman" w:cs="Times New Roman"/>
          <w:sz w:val="24"/>
          <w:szCs w:val="24"/>
        </w:rPr>
        <w:t>Rauthmann, J. F. &amp; Kolar, G. P. (2013).</w:t>
      </w:r>
      <w:proofErr w:type="gramEnd"/>
      <w:r>
        <w:rPr>
          <w:rFonts w:ascii="Times New Roman" w:hAnsi="Times New Roman" w:cs="Times New Roman"/>
          <w:sz w:val="24"/>
          <w:szCs w:val="24"/>
        </w:rPr>
        <w:t xml:space="preserve"> Positioning the dark triad in the interpersonal </w:t>
      </w:r>
      <w:proofErr w:type="spellStart"/>
      <w:r>
        <w:rPr>
          <w:rFonts w:ascii="Times New Roman" w:hAnsi="Times New Roman" w:cs="Times New Roman"/>
          <w:sz w:val="24"/>
          <w:szCs w:val="24"/>
        </w:rPr>
        <w:t>circumplex</w:t>
      </w:r>
      <w:proofErr w:type="spellEnd"/>
      <w:r>
        <w:rPr>
          <w:rFonts w:ascii="Times New Roman" w:hAnsi="Times New Roman" w:cs="Times New Roman"/>
          <w:sz w:val="24"/>
          <w:szCs w:val="24"/>
        </w:rPr>
        <w:t xml:space="preserve">: The friendly-dominant narcissist, hostile-submissive </w:t>
      </w:r>
      <w:proofErr w:type="gramStart"/>
      <w:r>
        <w:rPr>
          <w:rFonts w:ascii="Times New Roman" w:hAnsi="Times New Roman" w:cs="Times New Roman"/>
          <w:sz w:val="24"/>
          <w:szCs w:val="24"/>
        </w:rPr>
        <w:t>Machiavellian,</w:t>
      </w:r>
      <w:proofErr w:type="gramEnd"/>
      <w:r>
        <w:rPr>
          <w:rFonts w:ascii="Times New Roman" w:hAnsi="Times New Roman" w:cs="Times New Roman"/>
          <w:sz w:val="24"/>
          <w:szCs w:val="24"/>
        </w:rPr>
        <w:t xml:space="preserve"> and hostile-dominant psychopath? </w:t>
      </w:r>
      <w:r w:rsidRPr="00402AEA">
        <w:rPr>
          <w:rFonts w:ascii="Times New Roman" w:hAnsi="Times New Roman" w:cs="Times New Roman"/>
          <w:i/>
          <w:sz w:val="24"/>
          <w:szCs w:val="24"/>
        </w:rPr>
        <w:t>Personality and Individual Differences, 54</w:t>
      </w:r>
      <w:r>
        <w:rPr>
          <w:rFonts w:ascii="Times New Roman" w:hAnsi="Times New Roman" w:cs="Times New Roman"/>
          <w:sz w:val="24"/>
          <w:szCs w:val="24"/>
        </w:rPr>
        <w:t xml:space="preserve">, 622-627. </w:t>
      </w:r>
      <w:r w:rsidRPr="000E08FB">
        <w:rPr>
          <w:rFonts w:ascii="Times New Roman" w:hAnsi="Times New Roman" w:cs="Times New Roman"/>
          <w:sz w:val="24"/>
          <w:szCs w:val="24"/>
        </w:rPr>
        <w:t>doi.org/10.1016/j.paid.2012.11.021</w:t>
      </w:r>
    </w:p>
    <w:p w14:paraId="0B578B25"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*Robins, R. W., &amp; Beer, J. S. (2001). Positive illusions about the self: Short-term benefits and long-term costs. </w:t>
      </w:r>
      <w:r w:rsidRPr="00A83245">
        <w:rPr>
          <w:rFonts w:ascii="Times New Roman" w:eastAsia="Times New Roman" w:hAnsi="Times New Roman" w:cs="Times New Roman"/>
          <w:i/>
          <w:sz w:val="24"/>
          <w:szCs w:val="24"/>
        </w:rPr>
        <w:t>Journal of Personality and Social Psychology, 80</w:t>
      </w:r>
      <w:r w:rsidRPr="00A83245">
        <w:rPr>
          <w:rFonts w:ascii="Times New Roman" w:eastAsia="Times New Roman" w:hAnsi="Times New Roman" w:cs="Times New Roman"/>
          <w:sz w:val="24"/>
          <w:szCs w:val="24"/>
        </w:rPr>
        <w:t>, 340-352. doi:http://dx.doi.org/10.1037/0022-3514.80.2.340</w:t>
      </w:r>
    </w:p>
    <w:p w14:paraId="3881BCCB" w14:textId="77777777" w:rsidR="008516CD" w:rsidRPr="00CF0296"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proofErr w:type="gramStart"/>
      <w:r w:rsidRPr="00A83245">
        <w:rPr>
          <w:rFonts w:ascii="Times New Roman" w:eastAsia="Times New Roman" w:hAnsi="Times New Roman" w:cs="Times New Roman"/>
          <w:sz w:val="24"/>
          <w:szCs w:val="24"/>
        </w:rPr>
        <w:t>Robins, R. W., &amp; John, O. P. (1997).</w:t>
      </w:r>
      <w:proofErr w:type="gramEnd"/>
      <w:r w:rsidRPr="00A83245">
        <w:rPr>
          <w:rFonts w:ascii="Times New Roman" w:eastAsia="Times New Roman" w:hAnsi="Times New Roman" w:cs="Times New Roman"/>
          <w:sz w:val="24"/>
          <w:szCs w:val="24"/>
        </w:rPr>
        <w:t xml:space="preserve"> Effects of visual perspective and narcissism on self-perception: Is seeing believing? </w:t>
      </w:r>
      <w:r w:rsidRPr="00A83245">
        <w:rPr>
          <w:rFonts w:ascii="Times New Roman" w:eastAsia="Times New Roman" w:hAnsi="Times New Roman" w:cs="Times New Roman"/>
          <w:i/>
          <w:sz w:val="24"/>
          <w:szCs w:val="24"/>
        </w:rPr>
        <w:t>Psychological Science, 8</w:t>
      </w:r>
      <w:r w:rsidRPr="00A83245">
        <w:rPr>
          <w:rFonts w:ascii="Times New Roman" w:eastAsia="Times New Roman" w:hAnsi="Times New Roman" w:cs="Times New Roman"/>
          <w:sz w:val="24"/>
          <w:szCs w:val="24"/>
        </w:rPr>
        <w:t xml:space="preserve">, 37-42. Retrieved from </w:t>
      </w:r>
      <w:hyperlink r:id="rId29" w:history="1">
        <w:r w:rsidRPr="00A83245">
          <w:rPr>
            <w:rStyle w:val="Hyperlink"/>
            <w:rFonts w:ascii="Times New Roman" w:eastAsia="Times New Roman" w:hAnsi="Times New Roman" w:cs="Times New Roman"/>
            <w:sz w:val="24"/>
            <w:szCs w:val="24"/>
          </w:rPr>
          <w:t>http://search.proquest.com/docview/619143201?accountid=14553</w:t>
        </w:r>
      </w:hyperlink>
    </w:p>
    <w:p w14:paraId="643493FB" w14:textId="77777777" w:rsidR="008516CD" w:rsidRPr="00A83245" w:rsidRDefault="008516CD" w:rsidP="008516CD">
      <w:pPr>
        <w:autoSpaceDE w:val="0"/>
        <w:autoSpaceDN w:val="0"/>
        <w:adjustRightInd w:val="0"/>
        <w:spacing w:after="0" w:line="480" w:lineRule="auto"/>
        <w:ind w:left="792" w:hanging="792"/>
        <w:rPr>
          <w:rStyle w:val="Hyperlink"/>
          <w:rFonts w:ascii="Times New Roman" w:hAnsi="Times New Roman" w:cs="Times New Roman"/>
          <w:color w:val="0070C0"/>
          <w:sz w:val="24"/>
          <w:szCs w:val="24"/>
          <w:lang w:eastAsia="zh-CN"/>
        </w:rPr>
      </w:pPr>
      <w:proofErr w:type="gramStart"/>
      <w:r w:rsidRPr="00E41DCB">
        <w:rPr>
          <w:rFonts w:ascii="Times New Roman" w:hAnsi="Times New Roman" w:cs="Times New Roman"/>
          <w:color w:val="0070C0"/>
          <w:sz w:val="24"/>
          <w:szCs w:val="24"/>
        </w:rPr>
        <w:t>Rosenthal, S. A., Hooley, J. M., &amp; Steshenko, Y. (2007).</w:t>
      </w:r>
      <w:proofErr w:type="gramEnd"/>
      <w:r w:rsidRPr="00E41DCB">
        <w:rPr>
          <w:rFonts w:ascii="Times New Roman" w:hAnsi="Times New Roman" w:cs="Times New Roman"/>
          <w:color w:val="0070C0"/>
          <w:sz w:val="24"/>
          <w:szCs w:val="24"/>
        </w:rPr>
        <w:t xml:space="preserve"> </w:t>
      </w:r>
      <w:proofErr w:type="gramStart"/>
      <w:r w:rsidRPr="00477E14">
        <w:rPr>
          <w:rFonts w:ascii="Times New Roman" w:hAnsi="Times New Roman" w:cs="Times New Roman"/>
          <w:i/>
          <w:iCs/>
          <w:color w:val="0070C0"/>
          <w:sz w:val="24"/>
          <w:szCs w:val="24"/>
        </w:rPr>
        <w:t>Distinguishing grandiosity from self-esteem: Development of the Narcissistic Grandiosity Scale</w:t>
      </w:r>
      <w:r w:rsidRPr="00477E14">
        <w:rPr>
          <w:rFonts w:ascii="Times New Roman" w:hAnsi="Times New Roman" w:cs="Times New Roman"/>
          <w:color w:val="0070C0"/>
          <w:sz w:val="24"/>
          <w:szCs w:val="24"/>
        </w:rPr>
        <w:t>.</w:t>
      </w:r>
      <w:proofErr w:type="gramEnd"/>
      <w:r w:rsidRPr="00477E14">
        <w:rPr>
          <w:rFonts w:ascii="Times New Roman" w:hAnsi="Times New Roman" w:cs="Times New Roman"/>
          <w:color w:val="0070C0"/>
          <w:sz w:val="24"/>
          <w:szCs w:val="24"/>
        </w:rPr>
        <w:t xml:space="preserve"> </w:t>
      </w:r>
      <w:proofErr w:type="gramStart"/>
      <w:r w:rsidRPr="00477E14">
        <w:rPr>
          <w:rFonts w:ascii="Times New Roman" w:hAnsi="Times New Roman" w:cs="Times New Roman"/>
          <w:color w:val="0070C0"/>
          <w:sz w:val="24"/>
          <w:szCs w:val="24"/>
        </w:rPr>
        <w:t>Manuscript in preparation.</w:t>
      </w:r>
      <w:proofErr w:type="gramEnd"/>
      <w:r w:rsidRPr="00477E14">
        <w:rPr>
          <w:rFonts w:ascii="Times New Roman" w:hAnsi="Times New Roman" w:cs="Times New Roman"/>
          <w:color w:val="0070C0"/>
          <w:sz w:val="24"/>
          <w:szCs w:val="24"/>
        </w:rPr>
        <w:t xml:space="preserve"> </w:t>
      </w:r>
      <w:hyperlink r:id="rId30" w:history="1">
        <w:r w:rsidRPr="00A83245">
          <w:rPr>
            <w:rStyle w:val="Hyperlink"/>
            <w:rFonts w:ascii="Times New Roman" w:hAnsi="Times New Roman" w:cs="Times New Roman"/>
            <w:color w:val="0070C0"/>
            <w:sz w:val="24"/>
            <w:szCs w:val="24"/>
          </w:rPr>
          <w:t>http://dx.doi.org/10.1016/j.jrp.2010.05.008</w:t>
        </w:r>
      </w:hyperlink>
    </w:p>
    <w:p w14:paraId="501DF506"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proofErr w:type="gramStart"/>
      <w:r w:rsidRPr="00E41DCB">
        <w:rPr>
          <w:rFonts w:ascii="Times New Roman" w:eastAsia="Times New Roman" w:hAnsi="Times New Roman" w:cs="Times New Roman"/>
          <w:sz w:val="24"/>
          <w:szCs w:val="24"/>
          <w:lang w:eastAsia="zh-CN"/>
        </w:rPr>
        <w:t xml:space="preserve">Rosenthal, R., &amp; </w:t>
      </w:r>
      <w:proofErr w:type="spellStart"/>
      <w:r w:rsidRPr="00E41DCB">
        <w:rPr>
          <w:rFonts w:ascii="Times New Roman" w:eastAsia="Times New Roman" w:hAnsi="Times New Roman" w:cs="Times New Roman"/>
          <w:sz w:val="24"/>
          <w:szCs w:val="24"/>
          <w:lang w:eastAsia="zh-CN"/>
        </w:rPr>
        <w:t>Rosnow</w:t>
      </w:r>
      <w:proofErr w:type="spellEnd"/>
      <w:r w:rsidRPr="00E41DCB">
        <w:rPr>
          <w:rFonts w:ascii="Times New Roman" w:eastAsia="Times New Roman" w:hAnsi="Times New Roman" w:cs="Times New Roman"/>
          <w:sz w:val="24"/>
          <w:szCs w:val="24"/>
          <w:lang w:eastAsia="zh-CN"/>
        </w:rPr>
        <w:t>, R. L. (1985).</w:t>
      </w:r>
      <w:proofErr w:type="gramEnd"/>
      <w:r w:rsidRPr="00E41DCB">
        <w:rPr>
          <w:rFonts w:ascii="Times New Roman" w:eastAsia="Times New Roman" w:hAnsi="Times New Roman" w:cs="Times New Roman"/>
          <w:sz w:val="24"/>
          <w:szCs w:val="24"/>
          <w:lang w:eastAsia="zh-CN"/>
        </w:rPr>
        <w:t xml:space="preserve"> </w:t>
      </w:r>
      <w:r w:rsidRPr="00477E14">
        <w:rPr>
          <w:rFonts w:ascii="Times New Roman" w:eastAsia="Times New Roman" w:hAnsi="Times New Roman" w:cs="Times New Roman"/>
          <w:i/>
          <w:iCs/>
          <w:sz w:val="24"/>
          <w:szCs w:val="24"/>
          <w:lang w:eastAsia="zh-CN"/>
        </w:rPr>
        <w:t xml:space="preserve">Contrast analysis: Focused comparisons in the analysis </w:t>
      </w:r>
    </w:p>
    <w:p w14:paraId="284DD626" w14:textId="77777777" w:rsidR="008516CD" w:rsidRDefault="008516CD" w:rsidP="008516CD">
      <w:pPr>
        <w:spacing w:after="0" w:line="480" w:lineRule="auto"/>
        <w:ind w:leftChars="327" w:left="1504" w:hangingChars="327" w:hanging="785"/>
        <w:rPr>
          <w:rFonts w:ascii="Times New Roman" w:eastAsia="Times New Roman" w:hAnsi="Times New Roman" w:cs="Times New Roman"/>
          <w:sz w:val="24"/>
          <w:szCs w:val="24"/>
          <w:lang w:eastAsia="zh-CN"/>
        </w:rPr>
      </w:pPr>
      <w:proofErr w:type="gramStart"/>
      <w:r w:rsidRPr="00A83245">
        <w:rPr>
          <w:rFonts w:ascii="Times New Roman" w:eastAsia="Times New Roman" w:hAnsi="Times New Roman" w:cs="Times New Roman"/>
          <w:i/>
          <w:iCs/>
          <w:sz w:val="24"/>
          <w:szCs w:val="24"/>
          <w:lang w:eastAsia="zh-CN"/>
        </w:rPr>
        <w:t>of</w:t>
      </w:r>
      <w:proofErr w:type="gramEnd"/>
      <w:r w:rsidRPr="00A83245">
        <w:rPr>
          <w:rFonts w:ascii="Times New Roman" w:eastAsia="Times New Roman" w:hAnsi="Times New Roman" w:cs="Times New Roman"/>
          <w:i/>
          <w:iCs/>
          <w:sz w:val="24"/>
          <w:szCs w:val="24"/>
          <w:lang w:eastAsia="zh-CN"/>
        </w:rPr>
        <w:t xml:space="preserve"> variance</w:t>
      </w:r>
      <w:r w:rsidRPr="00A83245">
        <w:rPr>
          <w:rFonts w:ascii="Times New Roman" w:eastAsia="Times New Roman" w:hAnsi="Times New Roman" w:cs="Times New Roman"/>
          <w:sz w:val="24"/>
          <w:szCs w:val="24"/>
          <w:lang w:eastAsia="zh-CN"/>
        </w:rPr>
        <w:t xml:space="preserve">. </w:t>
      </w:r>
      <w:proofErr w:type="gramStart"/>
      <w:r w:rsidRPr="00A83245">
        <w:rPr>
          <w:rFonts w:ascii="Times New Roman" w:eastAsia="Times New Roman" w:hAnsi="Times New Roman" w:cs="Times New Roman"/>
          <w:sz w:val="24"/>
          <w:szCs w:val="24"/>
          <w:lang w:eastAsia="zh-CN"/>
        </w:rPr>
        <w:t>CUP Archive.</w:t>
      </w:r>
      <w:proofErr w:type="gramEnd"/>
    </w:p>
    <w:p w14:paraId="4D1D4A05" w14:textId="77777777" w:rsidR="008516CD" w:rsidRPr="00A83245"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r w:rsidRPr="000C19BD">
        <w:rPr>
          <w:rFonts w:ascii="Times New Roman" w:eastAsia="Times New Roman" w:hAnsi="Times New Roman" w:cs="Times New Roman"/>
          <w:sz w:val="24"/>
          <w:szCs w:val="24"/>
          <w:lang w:eastAsia="zh-CN"/>
        </w:rPr>
        <w:t>Rhodewalt, R.</w:t>
      </w:r>
      <w:r>
        <w:rPr>
          <w:rFonts w:ascii="Times New Roman" w:eastAsia="Times New Roman" w:hAnsi="Times New Roman" w:cs="Times New Roman"/>
          <w:sz w:val="24"/>
          <w:szCs w:val="24"/>
          <w:lang w:eastAsia="zh-CN"/>
        </w:rPr>
        <w:t xml:space="preserve"> (2011). </w:t>
      </w:r>
      <w:proofErr w:type="gramStart"/>
      <w:r>
        <w:rPr>
          <w:rFonts w:ascii="Times New Roman" w:eastAsia="Times New Roman" w:hAnsi="Times New Roman" w:cs="Times New Roman"/>
          <w:sz w:val="24"/>
          <w:szCs w:val="24"/>
          <w:lang w:eastAsia="zh-CN"/>
        </w:rPr>
        <w:t>Contemporary perspectives on narcissism and the narcissistic personality type.</w:t>
      </w:r>
      <w:proofErr w:type="gramEnd"/>
      <w:r>
        <w:rPr>
          <w:rFonts w:ascii="Times New Roman" w:eastAsia="Times New Roman" w:hAnsi="Times New Roman" w:cs="Times New Roman"/>
          <w:sz w:val="24"/>
          <w:szCs w:val="24"/>
          <w:lang w:eastAsia="zh-CN"/>
        </w:rPr>
        <w:t xml:space="preserve"> In M. R. Leary &amp; J. P. Tangney (Eds.), Handbook of Self and Identity (2</w:t>
      </w:r>
      <w:r w:rsidRPr="000C19BD">
        <w:rPr>
          <w:rFonts w:ascii="Times New Roman" w:eastAsia="Times New Roman" w:hAnsi="Times New Roman" w:cs="Times New Roman"/>
          <w:sz w:val="24"/>
          <w:szCs w:val="24"/>
          <w:lang w:eastAsia="zh-CN"/>
        </w:rPr>
        <w:t>nd</w:t>
      </w:r>
      <w:r>
        <w:rPr>
          <w:rFonts w:ascii="Times New Roman" w:eastAsia="Times New Roman" w:hAnsi="Times New Roman" w:cs="Times New Roman"/>
          <w:sz w:val="24"/>
          <w:szCs w:val="24"/>
          <w:lang w:eastAsia="zh-CN"/>
        </w:rPr>
        <w:t xml:space="preserve"> ed.; pp. 571-586), New York, NY: Guilford Publications.</w:t>
      </w:r>
    </w:p>
    <w:p w14:paraId="77AD6FF7" w14:textId="77777777" w:rsidR="008516CD" w:rsidRPr="00CF0296"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Sedikides, C., Gaertner, L., &amp; Toguchi, Y. (2003).</w:t>
      </w:r>
      <w:proofErr w:type="gramEnd"/>
      <w:r w:rsidRPr="00A83245">
        <w:rPr>
          <w:rFonts w:ascii="Times New Roman" w:eastAsia="Times New Roman" w:hAnsi="Times New Roman" w:cs="Times New Roman"/>
          <w:sz w:val="24"/>
          <w:szCs w:val="24"/>
        </w:rPr>
        <w:t xml:space="preserve"> </w:t>
      </w:r>
      <w:proofErr w:type="spellStart"/>
      <w:proofErr w:type="gramStart"/>
      <w:r w:rsidRPr="00A83245">
        <w:rPr>
          <w:rFonts w:ascii="Times New Roman" w:eastAsia="Times New Roman" w:hAnsi="Times New Roman" w:cs="Times New Roman"/>
          <w:sz w:val="24"/>
          <w:szCs w:val="24"/>
        </w:rPr>
        <w:t>Pancultural</w:t>
      </w:r>
      <w:proofErr w:type="spellEnd"/>
      <w:r w:rsidRPr="00A83245">
        <w:rPr>
          <w:rFonts w:ascii="Times New Roman" w:eastAsia="Times New Roman" w:hAnsi="Times New Roman" w:cs="Times New Roman"/>
          <w:sz w:val="24"/>
          <w:szCs w:val="24"/>
        </w:rPr>
        <w:t xml:space="preserve"> self-enhancement.</w:t>
      </w:r>
      <w:proofErr w:type="gramEnd"/>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i/>
          <w:sz w:val="24"/>
          <w:szCs w:val="24"/>
        </w:rPr>
        <w:t>Journal of Personality and Social Psychology, 84</w:t>
      </w:r>
      <w:r w:rsidRPr="00A83245">
        <w:rPr>
          <w:rFonts w:ascii="Times New Roman" w:eastAsia="Times New Roman" w:hAnsi="Times New Roman" w:cs="Times New Roman"/>
          <w:sz w:val="24"/>
          <w:szCs w:val="24"/>
        </w:rPr>
        <w:t xml:space="preserve">, 60-79. Retrieved from </w:t>
      </w:r>
      <w:hyperlink r:id="rId31" w:history="1">
        <w:r w:rsidRPr="00A83245">
          <w:rPr>
            <w:rStyle w:val="Hyperlink"/>
            <w:rFonts w:ascii="Times New Roman" w:eastAsia="Times New Roman" w:hAnsi="Times New Roman" w:cs="Times New Roman"/>
            <w:sz w:val="24"/>
            <w:szCs w:val="24"/>
          </w:rPr>
          <w:t>http://search.proquest.com/docview/38413501?accountid=14553</w:t>
        </w:r>
      </w:hyperlink>
    </w:p>
    <w:p w14:paraId="53AD41E1" w14:textId="77777777" w:rsidR="008516CD" w:rsidRPr="00A83245"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565583">
        <w:rPr>
          <w:rFonts w:ascii="Times New Roman" w:eastAsia="Times New Roman" w:hAnsi="Times New Roman" w:cs="Times New Roman"/>
          <w:sz w:val="24"/>
          <w:szCs w:val="24"/>
        </w:rPr>
        <w:t>Sedikides, C., Gaertner, L., &amp; Vevea, J. L. (2005).</w:t>
      </w:r>
      <w:proofErr w:type="gramEnd"/>
      <w:r w:rsidRPr="00565583">
        <w:rPr>
          <w:rFonts w:ascii="Times New Roman" w:eastAsia="Times New Roman" w:hAnsi="Times New Roman" w:cs="Times New Roman"/>
          <w:sz w:val="24"/>
          <w:szCs w:val="24"/>
        </w:rPr>
        <w:t xml:space="preserve"> </w:t>
      </w:r>
      <w:proofErr w:type="spellStart"/>
      <w:r w:rsidRPr="00565583">
        <w:rPr>
          <w:rFonts w:ascii="Times New Roman" w:eastAsia="Times New Roman" w:hAnsi="Times New Roman" w:cs="Times New Roman"/>
          <w:sz w:val="24"/>
          <w:szCs w:val="24"/>
        </w:rPr>
        <w:t>Pancultural</w:t>
      </w:r>
      <w:proofErr w:type="spellEnd"/>
      <w:r w:rsidRPr="00565583">
        <w:rPr>
          <w:rFonts w:ascii="Times New Roman" w:eastAsia="Times New Roman" w:hAnsi="Times New Roman" w:cs="Times New Roman"/>
          <w:sz w:val="24"/>
          <w:szCs w:val="24"/>
        </w:rPr>
        <w:t xml:space="preserve"> self-enhancement reloaded: A meta-analytic reply to </w:t>
      </w:r>
      <w:proofErr w:type="spellStart"/>
      <w:proofErr w:type="gramStart"/>
      <w:r w:rsidRPr="00565583">
        <w:rPr>
          <w:rFonts w:ascii="Times New Roman" w:eastAsia="Times New Roman" w:hAnsi="Times New Roman" w:cs="Times New Roman"/>
          <w:sz w:val="24"/>
          <w:szCs w:val="24"/>
        </w:rPr>
        <w:t>heine</w:t>
      </w:r>
      <w:proofErr w:type="spellEnd"/>
      <w:proofErr w:type="gramEnd"/>
      <w:r w:rsidRPr="00565583">
        <w:rPr>
          <w:rFonts w:ascii="Times New Roman" w:eastAsia="Times New Roman" w:hAnsi="Times New Roman" w:cs="Times New Roman"/>
          <w:sz w:val="24"/>
          <w:szCs w:val="24"/>
        </w:rPr>
        <w:t xml:space="preserve"> (2005).</w:t>
      </w:r>
      <w:r w:rsidRPr="00A83245">
        <w:rPr>
          <w:rFonts w:ascii="Times New Roman" w:eastAsia="Times New Roman" w:hAnsi="Times New Roman" w:cs="Times New Roman"/>
          <w:i/>
          <w:iCs/>
          <w:sz w:val="24"/>
          <w:szCs w:val="24"/>
        </w:rPr>
        <w:t xml:space="preserve"> Journal of Personality and Social Psychology, 89</w:t>
      </w:r>
      <w:r w:rsidRPr="00A83245">
        <w:rPr>
          <w:rFonts w:ascii="Times New Roman" w:eastAsia="Times New Roman" w:hAnsi="Times New Roman" w:cs="Times New Roman"/>
          <w:sz w:val="24"/>
          <w:szCs w:val="24"/>
        </w:rPr>
        <w:t>(4), 539-551. doi:http://dx.doi.org/10.1037/0022-3514.89.4.539</w:t>
      </w:r>
    </w:p>
    <w:p w14:paraId="38C524FD"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Sedikides, C., &amp; Gregg, A. P. (2008).</w:t>
      </w:r>
      <w:proofErr w:type="gramEnd"/>
      <w:r w:rsidRPr="00A83245">
        <w:rPr>
          <w:rFonts w:ascii="Times New Roman" w:hAnsi="Times New Roman" w:cs="Times New Roman"/>
          <w:sz w:val="24"/>
          <w:szCs w:val="24"/>
        </w:rPr>
        <w:t xml:space="preserve"> Self-enhancement: Food for thought.</w:t>
      </w:r>
      <w:r w:rsidRPr="00A83245">
        <w:rPr>
          <w:rFonts w:ascii="Times New Roman" w:hAnsi="Times New Roman" w:cs="Times New Roman"/>
          <w:i/>
          <w:iCs/>
          <w:sz w:val="24"/>
          <w:szCs w:val="24"/>
        </w:rPr>
        <w:t xml:space="preserve"> Perspectives on Psychological Science, 3</w:t>
      </w:r>
      <w:r w:rsidRPr="00A83245">
        <w:rPr>
          <w:rFonts w:ascii="Times New Roman" w:hAnsi="Times New Roman" w:cs="Times New Roman"/>
          <w:sz w:val="24"/>
          <w:szCs w:val="24"/>
        </w:rPr>
        <w:t xml:space="preserve">(2), 102-116. </w:t>
      </w:r>
      <w:proofErr w:type="spellStart"/>
      <w:proofErr w:type="gramStart"/>
      <w:r w:rsidRPr="00A83245">
        <w:rPr>
          <w:rFonts w:ascii="Times New Roman" w:hAnsi="Times New Roman" w:cs="Times New Roman"/>
          <w:sz w:val="24"/>
          <w:szCs w:val="24"/>
        </w:rPr>
        <w:t>doi</w:t>
      </w:r>
      <w:proofErr w:type="spellEnd"/>
      <w:proofErr w:type="gramEnd"/>
      <w:r w:rsidRPr="00A83245">
        <w:rPr>
          <w:rFonts w:ascii="Times New Roman" w:hAnsi="Times New Roman" w:cs="Times New Roman"/>
          <w:sz w:val="24"/>
          <w:szCs w:val="24"/>
        </w:rPr>
        <w:t>: 10.1111/j.1745-6916.2008.00068.x</w:t>
      </w:r>
    </w:p>
    <w:p w14:paraId="7E28C5FD"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Sedikides, C., Herbst, K. C., Hardin, D. P., &amp; Dardis, G. J. (2002).</w:t>
      </w:r>
      <w:proofErr w:type="gramEnd"/>
      <w:r w:rsidRPr="00A83245">
        <w:rPr>
          <w:rFonts w:ascii="Times New Roman" w:hAnsi="Times New Roman" w:cs="Times New Roman"/>
          <w:sz w:val="24"/>
          <w:szCs w:val="24"/>
        </w:rPr>
        <w:t xml:space="preserve"> Accountability as a deterrent to self-enhancement: The search for mechanisms.</w:t>
      </w:r>
      <w:r w:rsidRPr="00A83245">
        <w:rPr>
          <w:rFonts w:ascii="Times New Roman" w:hAnsi="Times New Roman" w:cs="Times New Roman"/>
          <w:i/>
          <w:iCs/>
          <w:sz w:val="24"/>
          <w:szCs w:val="24"/>
        </w:rPr>
        <w:t xml:space="preserve"> Journal of Personality and Social Psychology, 83</w:t>
      </w:r>
      <w:r w:rsidRPr="00A83245">
        <w:rPr>
          <w:rFonts w:ascii="Times New Roman" w:hAnsi="Times New Roman" w:cs="Times New Roman"/>
          <w:sz w:val="24"/>
          <w:szCs w:val="24"/>
        </w:rPr>
        <w:t xml:space="preserve">(3), 592-605. </w:t>
      </w:r>
      <w:proofErr w:type="spellStart"/>
      <w:proofErr w:type="gramStart"/>
      <w:r w:rsidRPr="00A83245">
        <w:rPr>
          <w:rFonts w:ascii="Times New Roman" w:hAnsi="Times New Roman" w:cs="Times New Roman"/>
          <w:sz w:val="24"/>
          <w:szCs w:val="24"/>
        </w:rPr>
        <w:t>doi</w:t>
      </w:r>
      <w:proofErr w:type="spellEnd"/>
      <w:proofErr w:type="gramEnd"/>
      <w:r w:rsidRPr="00A83245">
        <w:rPr>
          <w:rFonts w:ascii="Times New Roman" w:hAnsi="Times New Roman" w:cs="Times New Roman"/>
          <w:sz w:val="24"/>
          <w:szCs w:val="24"/>
        </w:rPr>
        <w:t>: 10.1037/0022-3514.83.3.592</w:t>
      </w:r>
    </w:p>
    <w:p w14:paraId="7D40711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Pr>
          <w:rFonts w:ascii="Times New Roman" w:hAnsi="Times New Roman" w:cs="Times New Roman"/>
          <w:sz w:val="24"/>
          <w:szCs w:val="24"/>
        </w:rPr>
        <w:t>Simonsohn, U., Nelson, L. D., &amp; Simmons, J. P. (2014).</w:t>
      </w:r>
      <w:proofErr w:type="gramEnd"/>
      <w:r>
        <w:rPr>
          <w:rFonts w:ascii="Times New Roman" w:hAnsi="Times New Roman" w:cs="Times New Roman"/>
          <w:sz w:val="24"/>
          <w:szCs w:val="24"/>
        </w:rPr>
        <w:t xml:space="preserve"> P-Curve: A key to the file drawer. </w:t>
      </w:r>
      <w:r w:rsidRPr="00F6570D">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534-547.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F6570D">
        <w:rPr>
          <w:rFonts w:ascii="Times New Roman" w:hAnsi="Times New Roman" w:cs="Times New Roman"/>
          <w:sz w:val="24"/>
          <w:szCs w:val="24"/>
        </w:rPr>
        <w:t>10.1037/a0033242</w:t>
      </w:r>
    </w:p>
    <w:p w14:paraId="2C3EAA9D"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Steel, P. D., &amp; Kammeyer-Mueller, J. (2002).</w:t>
      </w:r>
      <w:proofErr w:type="gramEnd"/>
      <w:r w:rsidRPr="00A83245">
        <w:rPr>
          <w:rFonts w:ascii="Times New Roman" w:eastAsia="Times New Roman" w:hAnsi="Times New Roman" w:cs="Times New Roman"/>
          <w:sz w:val="24"/>
          <w:szCs w:val="24"/>
        </w:rPr>
        <w:t xml:space="preserve"> </w:t>
      </w:r>
      <w:proofErr w:type="gramStart"/>
      <w:r w:rsidRPr="00A83245">
        <w:rPr>
          <w:rFonts w:ascii="Times New Roman" w:eastAsia="Times New Roman" w:hAnsi="Times New Roman" w:cs="Times New Roman"/>
          <w:sz w:val="24"/>
          <w:szCs w:val="24"/>
        </w:rPr>
        <w:t xml:space="preserve">Comparing meta-analytic moderator estimation </w:t>
      </w:r>
      <w:r w:rsidRPr="00A83245">
        <w:rPr>
          <w:rFonts w:ascii="Times New Roman" w:eastAsia="Times New Roman" w:hAnsi="Times New Roman" w:cs="Times New Roman"/>
          <w:sz w:val="24"/>
          <w:szCs w:val="24"/>
        </w:rPr>
        <w:lastRenderedPageBreak/>
        <w:t>techniques under realistic conditions.</w:t>
      </w:r>
      <w:proofErr w:type="gramEnd"/>
      <w:r w:rsidRPr="00A83245">
        <w:rPr>
          <w:rFonts w:ascii="Times New Roman" w:eastAsia="Times New Roman" w:hAnsi="Times New Roman" w:cs="Times New Roman"/>
          <w:i/>
          <w:iCs/>
          <w:sz w:val="24"/>
          <w:szCs w:val="24"/>
        </w:rPr>
        <w:t> Journal of Applied Psychology, 87</w:t>
      </w:r>
      <w:r w:rsidRPr="00A83245">
        <w:rPr>
          <w:rFonts w:ascii="Times New Roman" w:eastAsia="Times New Roman" w:hAnsi="Times New Roman" w:cs="Times New Roman"/>
          <w:sz w:val="24"/>
          <w:szCs w:val="24"/>
        </w:rPr>
        <w:t>, 96-111. Retrieved from http://search.proquest.com/docview/38381321?accountid=14553</w:t>
      </w:r>
    </w:p>
    <w:p w14:paraId="7B24123D"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Steel, P. D. G., &amp; Kammeyer-Mueller, J. (2008).</w:t>
      </w:r>
      <w:proofErr w:type="gramEnd"/>
      <w:r w:rsidRPr="00A83245">
        <w:rPr>
          <w:rFonts w:ascii="Times New Roman" w:hAnsi="Times New Roman" w:cs="Times New Roman"/>
          <w:sz w:val="24"/>
          <w:szCs w:val="24"/>
        </w:rPr>
        <w:t xml:space="preserve"> Bayesian variance estimation for meta-analysis: Quantifying our uncertainty.</w:t>
      </w:r>
      <w:r w:rsidRPr="00A83245">
        <w:rPr>
          <w:rFonts w:ascii="Times New Roman" w:hAnsi="Times New Roman" w:cs="Times New Roman"/>
          <w:i/>
          <w:iCs/>
          <w:sz w:val="24"/>
          <w:szCs w:val="24"/>
        </w:rPr>
        <w:t xml:space="preserve"> Organizational Research Methods, 11</w:t>
      </w:r>
      <w:r w:rsidRPr="00A83245">
        <w:rPr>
          <w:rFonts w:ascii="Times New Roman" w:hAnsi="Times New Roman" w:cs="Times New Roman"/>
          <w:sz w:val="24"/>
          <w:szCs w:val="24"/>
        </w:rPr>
        <w:t xml:space="preserve">(1), 54-78. </w:t>
      </w:r>
      <w:proofErr w:type="spellStart"/>
      <w:proofErr w:type="gramStart"/>
      <w:r w:rsidRPr="00A83245">
        <w:rPr>
          <w:rFonts w:ascii="Times New Roman" w:hAnsi="Times New Roman" w:cs="Times New Roman"/>
          <w:sz w:val="24"/>
          <w:szCs w:val="24"/>
        </w:rPr>
        <w:t>doi</w:t>
      </w:r>
      <w:proofErr w:type="spellEnd"/>
      <w:proofErr w:type="gramEnd"/>
      <w:r w:rsidRPr="00A83245">
        <w:rPr>
          <w:rFonts w:ascii="Times New Roman" w:hAnsi="Times New Roman" w:cs="Times New Roman"/>
          <w:sz w:val="24"/>
          <w:szCs w:val="24"/>
        </w:rPr>
        <w:t>: 10.1177/1094428107300339</w:t>
      </w:r>
    </w:p>
    <w:p w14:paraId="31DC99C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Tamborski, M., &amp; Brown, R. P. (2011).</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The measurement of trait narcissism in social-personality research.</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iCs/>
          <w:sz w:val="24"/>
          <w:szCs w:val="24"/>
        </w:rPr>
        <w:t>The handbook of narcissism and narcissistic personality disorder: Theoretical approaches, empirical findings, and treatments.</w:t>
      </w:r>
      <w:r w:rsidRPr="00A83245">
        <w:rPr>
          <w:rFonts w:ascii="Times New Roman" w:hAnsi="Times New Roman" w:cs="Times New Roman"/>
          <w:sz w:val="24"/>
          <w:szCs w:val="24"/>
        </w:rPr>
        <w:t xml:space="preserve"> (pp. 133-140) </w:t>
      </w:r>
      <w:proofErr w:type="gramStart"/>
      <w:r w:rsidRPr="00A83245">
        <w:rPr>
          <w:rFonts w:ascii="Times New Roman" w:hAnsi="Times New Roman" w:cs="Times New Roman"/>
          <w:sz w:val="24"/>
          <w:szCs w:val="24"/>
        </w:rPr>
        <w:t xml:space="preserve">John Wiley &amp; Sons </w:t>
      </w:r>
      <w:proofErr w:type="spellStart"/>
      <w:r w:rsidRPr="00A83245">
        <w:rPr>
          <w:rFonts w:ascii="Times New Roman" w:hAnsi="Times New Roman" w:cs="Times New Roman"/>
          <w:sz w:val="24"/>
          <w:szCs w:val="24"/>
        </w:rPr>
        <w:t>Inc</w:t>
      </w:r>
      <w:proofErr w:type="spellEnd"/>
      <w:r w:rsidRPr="00A83245">
        <w:rPr>
          <w:rFonts w:ascii="Times New Roman" w:hAnsi="Times New Roman" w:cs="Times New Roman"/>
          <w:sz w:val="24"/>
          <w:szCs w:val="24"/>
        </w:rPr>
        <w:t>, Hoboken, NJ.</w:t>
      </w:r>
      <w:proofErr w:type="gramEnd"/>
      <w:r w:rsidRPr="00A83245">
        <w:rPr>
          <w:rFonts w:ascii="Times New Roman" w:hAnsi="Times New Roman" w:cs="Times New Roman"/>
          <w:sz w:val="24"/>
          <w:szCs w:val="24"/>
        </w:rPr>
        <w:t xml:space="preserve"> Retrieved from </w:t>
      </w:r>
      <w:hyperlink r:id="rId32" w:history="1">
        <w:r w:rsidRPr="00A83245">
          <w:rPr>
            <w:rStyle w:val="Hyperlink"/>
            <w:rFonts w:ascii="Times New Roman" w:hAnsi="Times New Roman" w:cs="Times New Roman"/>
            <w:sz w:val="24"/>
            <w:szCs w:val="24"/>
          </w:rPr>
          <w:t>http://search.proquest.com/docview/1220371656?accountid=14553</w:t>
        </w:r>
      </w:hyperlink>
    </w:p>
    <w:p w14:paraId="77037B05"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A83245">
        <w:rPr>
          <w:rFonts w:ascii="Times New Roman" w:eastAsia="Times New Roman" w:hAnsi="Times New Roman" w:cs="Times New Roman"/>
          <w:sz w:val="24"/>
          <w:szCs w:val="24"/>
        </w:rPr>
        <w:t>Taylor, S. E., &amp; Brown, J. D. (1994).</w:t>
      </w:r>
      <w:proofErr w:type="gramEnd"/>
      <w:r w:rsidRPr="00A83245">
        <w:rPr>
          <w:rFonts w:ascii="Times New Roman" w:eastAsia="Times New Roman" w:hAnsi="Times New Roman" w:cs="Times New Roman"/>
          <w:sz w:val="24"/>
          <w:szCs w:val="24"/>
        </w:rPr>
        <w:t xml:space="preserve"> Positive illusions and well-being revisited: Separating fact from fiction. </w:t>
      </w:r>
      <w:r w:rsidRPr="00A83245">
        <w:rPr>
          <w:rFonts w:ascii="Times New Roman" w:eastAsia="Times New Roman" w:hAnsi="Times New Roman" w:cs="Times New Roman"/>
          <w:i/>
          <w:sz w:val="24"/>
          <w:szCs w:val="24"/>
        </w:rPr>
        <w:t>Psychological Bulletin, 116</w:t>
      </w:r>
      <w:r w:rsidRPr="00A83245">
        <w:rPr>
          <w:rFonts w:ascii="Times New Roman" w:eastAsia="Times New Roman" w:hAnsi="Times New Roman" w:cs="Times New Roman"/>
          <w:sz w:val="24"/>
          <w:szCs w:val="24"/>
        </w:rPr>
        <w:t>, 21-27. doi:http://dx.doi.org/10.1037/0033-2909.116.1.21</w:t>
      </w:r>
    </w:p>
    <w:p w14:paraId="5B935CF6"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w:t>
      </w:r>
      <w:proofErr w:type="gramStart"/>
      <w:r>
        <w:rPr>
          <w:rFonts w:ascii="Times New Roman" w:eastAsia="Times New Roman" w:hAnsi="Times New Roman" w:cs="Times New Roman"/>
          <w:sz w:val="24"/>
          <w:szCs w:val="24"/>
        </w:rPr>
        <w:t>profiles.</w:t>
      </w:r>
      <w:proofErr w:type="gramEnd"/>
      <w:r>
        <w:rPr>
          <w:rFonts w:ascii="Times New Roman" w:eastAsia="Times New Roman" w:hAnsi="Times New Roman" w:cs="Times New Roman"/>
          <w:sz w:val="24"/>
          <w:szCs w:val="24"/>
        </w:rPr>
        <w:t xml:space="preserve"> Journal of Personality and Social Psychology, 85, 605-615.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 xml:space="preserve">: </w:t>
      </w:r>
      <w:r w:rsidRPr="008C1BA6">
        <w:rPr>
          <w:rFonts w:ascii="Times New Roman" w:eastAsia="Times New Roman" w:hAnsi="Times New Roman" w:cs="Times New Roman"/>
          <w:sz w:val="24"/>
          <w:szCs w:val="24"/>
        </w:rPr>
        <w:t>10.1037/0022-3514.85.4.605</w:t>
      </w:r>
    </w:p>
    <w:p w14:paraId="3F6223CE"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E068FD">
        <w:rPr>
          <w:rFonts w:ascii="Times New Roman" w:eastAsia="Times New Roman" w:hAnsi="Times New Roman" w:cs="Times New Roman"/>
          <w:sz w:val="24"/>
          <w:szCs w:val="24"/>
        </w:rPr>
        <w:t>Thomaes, S., Stegge, H., Bushman, B. J., Olthof, T., &amp; Denissen, J. (2008).</w:t>
      </w:r>
      <w:r>
        <w:rPr>
          <w:rFonts w:ascii="Times New Roman" w:eastAsia="Times New Roman" w:hAnsi="Times New Roman" w:cs="Times New Roman"/>
          <w:sz w:val="24"/>
          <w:szCs w:val="24"/>
        </w:rPr>
        <w:t xml:space="preserve"> </w:t>
      </w:r>
      <w:r w:rsidRPr="00E068FD">
        <w:rPr>
          <w:rFonts w:ascii="Times New Roman" w:eastAsia="Times New Roman" w:hAnsi="Times New Roman" w:cs="Times New Roman"/>
          <w:sz w:val="24"/>
          <w:szCs w:val="24"/>
        </w:rPr>
        <w:t xml:space="preserve">Development and validation of the childhood narcissism scale. </w:t>
      </w:r>
      <w:r w:rsidRPr="00E068FD">
        <w:rPr>
          <w:rFonts w:ascii="Times New Roman" w:eastAsia="Times New Roman" w:hAnsi="Times New Roman" w:cs="Times New Roman"/>
          <w:i/>
          <w:sz w:val="24"/>
          <w:szCs w:val="24"/>
        </w:rPr>
        <w:t>Journal of Personality Assessment, 90</w:t>
      </w:r>
      <w:r w:rsidRPr="00E068FD">
        <w:rPr>
          <w:rFonts w:ascii="Times New Roman" w:eastAsia="Times New Roman" w:hAnsi="Times New Roman" w:cs="Times New Roman"/>
          <w:sz w:val="24"/>
          <w:szCs w:val="24"/>
        </w:rPr>
        <w:t xml:space="preserve">, 382–391. </w:t>
      </w:r>
      <w:hyperlink r:id="rId33" w:history="1">
        <w:r w:rsidRPr="00120C6A">
          <w:rPr>
            <w:rStyle w:val="Hyperlink"/>
            <w:rFonts w:ascii="Times New Roman" w:eastAsia="Times New Roman" w:hAnsi="Times New Roman" w:cs="Times New Roman"/>
            <w:sz w:val="24"/>
            <w:szCs w:val="24"/>
          </w:rPr>
          <w:t>http://dx.doi.org/10.1080/</w:t>
        </w:r>
      </w:hyperlink>
      <w:r w:rsidRPr="00E068FD">
        <w:rPr>
          <w:rFonts w:ascii="Times New Roman" w:eastAsia="Times New Roman" w:hAnsi="Times New Roman" w:cs="Times New Roman"/>
          <w:sz w:val="24"/>
          <w:szCs w:val="24"/>
        </w:rPr>
        <w:t>00223890802108162</w:t>
      </w:r>
    </w:p>
    <w:p w14:paraId="330478E4"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565583">
        <w:rPr>
          <w:rFonts w:ascii="Times New Roman" w:eastAsia="Times New Roman" w:hAnsi="Times New Roman" w:cs="Times New Roman"/>
          <w:sz w:val="24"/>
          <w:szCs w:val="24"/>
        </w:rPr>
        <w:t>Trzesniewski</w:t>
      </w:r>
      <w:proofErr w:type="spellEnd"/>
      <w:r w:rsidRPr="00565583">
        <w:rPr>
          <w:rFonts w:ascii="Times New Roman" w:eastAsia="Times New Roman" w:hAnsi="Times New Roman" w:cs="Times New Roman"/>
          <w:sz w:val="24"/>
          <w:szCs w:val="24"/>
        </w:rPr>
        <w:t>, K. H., Donnellan, M. B., &amp; Robins, R. W. (2008).</w:t>
      </w:r>
      <w:proofErr w:type="gramEnd"/>
      <w:r w:rsidRPr="00565583">
        <w:rPr>
          <w:rFonts w:ascii="Times New Roman" w:eastAsia="Times New Roman" w:hAnsi="Times New Roman" w:cs="Times New Roman"/>
          <w:sz w:val="24"/>
          <w:szCs w:val="24"/>
        </w:rPr>
        <w:t xml:space="preserve"> Is “generation me” really more narcissistic than previous generations? </w:t>
      </w:r>
      <w:r w:rsidRPr="00565583">
        <w:rPr>
          <w:rFonts w:ascii="Times New Roman" w:eastAsia="Times New Roman" w:hAnsi="Times New Roman" w:cs="Times New Roman"/>
          <w:i/>
          <w:sz w:val="24"/>
          <w:szCs w:val="24"/>
        </w:rPr>
        <w:t>Journal of Personality, 76</w:t>
      </w:r>
      <w:r w:rsidRPr="00565583">
        <w:rPr>
          <w:rFonts w:ascii="Times New Roman" w:eastAsia="Times New Roman" w:hAnsi="Times New Roman" w:cs="Times New Roman"/>
          <w:sz w:val="24"/>
          <w:szCs w:val="24"/>
        </w:rPr>
        <w:t>, 903–918. http://dx.doi.org/10.1111/j.1467- 6494.2008.00508.x</w:t>
      </w:r>
    </w:p>
    <w:p w14:paraId="4D9EA19D"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van, d. L., </w:t>
      </w:r>
      <w:proofErr w:type="spellStart"/>
      <w:r w:rsidRPr="00A83245">
        <w:rPr>
          <w:rFonts w:ascii="Times New Roman" w:eastAsia="Times New Roman" w:hAnsi="Times New Roman" w:cs="Times New Roman"/>
          <w:sz w:val="24"/>
          <w:szCs w:val="24"/>
        </w:rPr>
        <w:t>Scholte</w:t>
      </w:r>
      <w:proofErr w:type="spellEnd"/>
      <w:r w:rsidRPr="00A83245">
        <w:rPr>
          <w:rFonts w:ascii="Times New Roman" w:eastAsia="Times New Roman" w:hAnsi="Times New Roman" w:cs="Times New Roman"/>
          <w:sz w:val="24"/>
          <w:szCs w:val="24"/>
        </w:rPr>
        <w:t xml:space="preserve">, R. H. J., </w:t>
      </w:r>
      <w:proofErr w:type="spellStart"/>
      <w:r w:rsidRPr="00A83245">
        <w:rPr>
          <w:rFonts w:ascii="Times New Roman" w:eastAsia="Times New Roman" w:hAnsi="Times New Roman" w:cs="Times New Roman"/>
          <w:sz w:val="24"/>
          <w:szCs w:val="24"/>
        </w:rPr>
        <w:t>Cillessen</w:t>
      </w:r>
      <w:proofErr w:type="spellEnd"/>
      <w:r w:rsidRPr="00A83245">
        <w:rPr>
          <w:rFonts w:ascii="Times New Roman" w:eastAsia="Times New Roman" w:hAnsi="Times New Roman" w:cs="Times New Roman"/>
          <w:sz w:val="24"/>
          <w:szCs w:val="24"/>
        </w:rPr>
        <w:t xml:space="preserve">, A. H. N., </w:t>
      </w:r>
      <w:proofErr w:type="spellStart"/>
      <w:r w:rsidRPr="00A83245">
        <w:rPr>
          <w:rFonts w:ascii="Times New Roman" w:eastAsia="Times New Roman" w:hAnsi="Times New Roman" w:cs="Times New Roman"/>
          <w:sz w:val="24"/>
          <w:szCs w:val="24"/>
        </w:rPr>
        <w:t>Nijenhuis</w:t>
      </w:r>
      <w:proofErr w:type="spellEnd"/>
      <w:r w:rsidRPr="00A83245">
        <w:rPr>
          <w:rFonts w:ascii="Times New Roman" w:eastAsia="Times New Roman" w:hAnsi="Times New Roman" w:cs="Times New Roman"/>
          <w:sz w:val="24"/>
          <w:szCs w:val="24"/>
        </w:rPr>
        <w:t xml:space="preserve">, J. t., &amp; </w:t>
      </w:r>
      <w:proofErr w:type="spellStart"/>
      <w:r w:rsidRPr="00A83245">
        <w:rPr>
          <w:rFonts w:ascii="Times New Roman" w:eastAsia="Times New Roman" w:hAnsi="Times New Roman" w:cs="Times New Roman"/>
          <w:sz w:val="24"/>
          <w:szCs w:val="24"/>
        </w:rPr>
        <w:t>Segers</w:t>
      </w:r>
      <w:proofErr w:type="spellEnd"/>
      <w:r w:rsidRPr="00A83245">
        <w:rPr>
          <w:rFonts w:ascii="Times New Roman" w:eastAsia="Times New Roman" w:hAnsi="Times New Roman" w:cs="Times New Roman"/>
          <w:sz w:val="24"/>
          <w:szCs w:val="24"/>
        </w:rPr>
        <w:t xml:space="preserve">, E. (2010). Classroom </w:t>
      </w:r>
      <w:r w:rsidRPr="00A83245">
        <w:rPr>
          <w:rFonts w:ascii="Times New Roman" w:eastAsia="Times New Roman" w:hAnsi="Times New Roman" w:cs="Times New Roman"/>
          <w:sz w:val="24"/>
          <w:szCs w:val="24"/>
        </w:rPr>
        <w:lastRenderedPageBreak/>
        <w:t>ratings of likeability and popularity are related to the big five and the general factor of personality.</w:t>
      </w:r>
      <w:r w:rsidRPr="00A83245">
        <w:rPr>
          <w:rFonts w:ascii="Times New Roman" w:eastAsia="Times New Roman" w:hAnsi="Times New Roman" w:cs="Times New Roman"/>
          <w:i/>
          <w:iCs/>
          <w:sz w:val="24"/>
          <w:szCs w:val="24"/>
        </w:rPr>
        <w:t xml:space="preserve"> Journal of Research in Personality, 44</w:t>
      </w:r>
      <w:r w:rsidRPr="00A83245">
        <w:rPr>
          <w:rFonts w:ascii="Times New Roman" w:eastAsia="Times New Roman" w:hAnsi="Times New Roman" w:cs="Times New Roman"/>
          <w:sz w:val="24"/>
          <w:szCs w:val="24"/>
        </w:rPr>
        <w:t>(5), 669-672. doi:http://dx.doi.org/10.1016/j.jrp.2010.08.007</w:t>
      </w:r>
    </w:p>
    <w:p w14:paraId="59AAD542" w14:textId="77777777" w:rsidR="008516CD" w:rsidRDefault="008516CD" w:rsidP="008516CD">
      <w:pPr>
        <w:pStyle w:val="NoSpacing"/>
        <w:widowControl w:val="0"/>
        <w:spacing w:line="480" w:lineRule="auto"/>
        <w:ind w:left="785" w:hangingChars="327" w:hanging="785"/>
        <w:rPr>
          <w:rFonts w:ascii="Verdana" w:hAnsi="Verdana"/>
          <w:color w:val="4C4C4C"/>
          <w:sz w:val="18"/>
          <w:szCs w:val="18"/>
          <w:shd w:val="clear" w:color="auto" w:fill="FFFFFF"/>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Vazire, S. (2015).</w:t>
      </w:r>
      <w:r w:rsidRPr="00565583">
        <w:rPr>
          <w:rStyle w:val="apple-converted-space"/>
          <w:rFonts w:ascii="Times New Roman" w:hAnsi="Times New Roman" w:cs="Times New Roman"/>
          <w:color w:val="4C4C4C"/>
          <w:sz w:val="24"/>
          <w:szCs w:val="24"/>
          <w:shd w:val="clear" w:color="auto" w:fill="FFFFFF"/>
        </w:rPr>
        <w:t> </w:t>
      </w:r>
      <w:proofErr w:type="gramStart"/>
      <w:r w:rsidRPr="00565583">
        <w:rPr>
          <w:rFonts w:ascii="Times New Roman" w:hAnsi="Times New Roman" w:cs="Times New Roman"/>
          <w:i/>
          <w:iCs/>
          <w:color w:val="4C4C4C"/>
          <w:sz w:val="24"/>
          <w:szCs w:val="24"/>
          <w:shd w:val="clear" w:color="auto" w:fill="FFFFFF"/>
        </w:rPr>
        <w:t>The person from the inside and outside</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color w:val="4C4C4C"/>
          <w:sz w:val="24"/>
          <w:szCs w:val="24"/>
          <w:shd w:val="clear" w:color="auto" w:fill="FFFFFF"/>
        </w:rPr>
        <w:t>(Order No.</w:t>
      </w:r>
      <w:proofErr w:type="gramEnd"/>
      <w:r w:rsidRPr="00565583">
        <w:rPr>
          <w:rFonts w:ascii="Times New Roman" w:hAnsi="Times New Roman" w:cs="Times New Roman"/>
          <w:color w:val="4C4C4C"/>
          <w:sz w:val="24"/>
          <w:szCs w:val="24"/>
          <w:shd w:val="clear" w:color="auto" w:fill="FFFFFF"/>
        </w:rPr>
        <w:t xml:space="preserve"> AAI3615763). </w:t>
      </w:r>
      <w:proofErr w:type="gramStart"/>
      <w:r w:rsidRPr="00565583">
        <w:rPr>
          <w:rFonts w:ascii="Times New Roman" w:hAnsi="Times New Roman" w:cs="Times New Roman"/>
          <w:color w:val="4C4C4C"/>
          <w:sz w:val="24"/>
          <w:szCs w:val="24"/>
          <w:shd w:val="clear" w:color="auto" w:fill="FFFFFF"/>
        </w:rPr>
        <w:t>Available from PsycINFO.</w:t>
      </w:r>
      <w:proofErr w:type="gramEnd"/>
      <w:r w:rsidRPr="00565583">
        <w:rPr>
          <w:rFonts w:ascii="Times New Roman" w:hAnsi="Times New Roman" w:cs="Times New Roman"/>
          <w:color w:val="4C4C4C"/>
          <w:sz w:val="24"/>
          <w:szCs w:val="24"/>
          <w:shd w:val="clear" w:color="auto" w:fill="FFFFFF"/>
        </w:rPr>
        <w:t xml:space="preserve"> </w:t>
      </w:r>
      <w:proofErr w:type="gramStart"/>
      <w:r w:rsidRPr="00565583">
        <w:rPr>
          <w:rFonts w:ascii="Times New Roman" w:hAnsi="Times New Roman" w:cs="Times New Roman"/>
          <w:color w:val="4C4C4C"/>
          <w:sz w:val="24"/>
          <w:szCs w:val="24"/>
          <w:shd w:val="clear" w:color="auto" w:fill="FFFFFF"/>
        </w:rPr>
        <w:t>(1648598882; 2015-99020-421).</w:t>
      </w:r>
      <w:proofErr w:type="gramEnd"/>
      <w:r w:rsidRPr="00565583">
        <w:rPr>
          <w:rFonts w:ascii="Times New Roman" w:hAnsi="Times New Roman" w:cs="Times New Roman"/>
          <w:color w:val="4C4C4C"/>
          <w:sz w:val="24"/>
          <w:szCs w:val="24"/>
          <w:shd w:val="clear" w:color="auto" w:fill="FFFFFF"/>
        </w:rPr>
        <w:t xml:space="preserve"> Retrieved from</w:t>
      </w:r>
      <w:r>
        <w:rPr>
          <w:rFonts w:ascii="Verdana" w:hAnsi="Verdana"/>
          <w:color w:val="4C4C4C"/>
          <w:sz w:val="18"/>
          <w:szCs w:val="18"/>
          <w:shd w:val="clear" w:color="auto" w:fill="FFFFFF"/>
        </w:rPr>
        <w:t xml:space="preserve"> </w:t>
      </w:r>
      <w:hyperlink r:id="rId34" w:history="1">
        <w:r w:rsidRPr="00C379D4">
          <w:rPr>
            <w:rStyle w:val="Hyperlink"/>
            <w:rFonts w:ascii="Verdana" w:hAnsi="Verdana"/>
            <w:sz w:val="18"/>
            <w:szCs w:val="18"/>
            <w:shd w:val="clear" w:color="auto" w:fill="FFFFFF"/>
          </w:rPr>
          <w:t>http://search.proquest.com/docview/1648598882?accountid=14553</w:t>
        </w:r>
      </w:hyperlink>
    </w:p>
    <w:p w14:paraId="09C41AEC"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Pr>
          <w:rFonts w:ascii="Times New Roman" w:hAnsi="Times New Roman" w:cs="Times New Roman"/>
          <w:color w:val="4C4C4C"/>
          <w:sz w:val="24"/>
          <w:szCs w:val="24"/>
          <w:shd w:val="clear" w:color="auto" w:fill="FFFFFF"/>
          <w:lang w:eastAsia="zh-CN"/>
        </w:rPr>
        <w:t>Vazire, S. &amp; Funder, D. C. (2006).</w:t>
      </w:r>
      <w:proofErr w:type="gramEnd"/>
      <w:r>
        <w:rPr>
          <w:rFonts w:ascii="Times New Roman" w:hAnsi="Times New Roman" w:cs="Times New Roman"/>
          <w:color w:val="4C4C4C"/>
          <w:sz w:val="24"/>
          <w:szCs w:val="24"/>
          <w:shd w:val="clear" w:color="auto" w:fill="FFFFFF"/>
          <w:lang w:eastAsia="zh-CN"/>
        </w:rPr>
        <w:t xml:space="preserve"> </w:t>
      </w:r>
      <w:proofErr w:type="gramStart"/>
      <w:r>
        <w:rPr>
          <w:rFonts w:ascii="Times New Roman" w:hAnsi="Times New Roman" w:cs="Times New Roman"/>
          <w:color w:val="4C4C4C"/>
          <w:sz w:val="24"/>
          <w:szCs w:val="24"/>
          <w:shd w:val="clear" w:color="auto" w:fill="FFFFFF"/>
          <w:lang w:eastAsia="zh-CN"/>
        </w:rPr>
        <w:t>Impulsivity and the self-defeating behavior of narcissists.</w:t>
      </w:r>
      <w:proofErr w:type="gramEnd"/>
      <w:r>
        <w:rPr>
          <w:rFonts w:ascii="Times New Roman" w:hAnsi="Times New Roman" w:cs="Times New Roman"/>
          <w:color w:val="4C4C4C"/>
          <w:sz w:val="24"/>
          <w:szCs w:val="24"/>
          <w:shd w:val="clear" w:color="auto" w:fill="FFFFFF"/>
          <w:lang w:eastAsia="zh-CN"/>
        </w:rPr>
        <w:t xml:space="preserve"> Personality and Social Psychology Review, 10, 154-165. </w:t>
      </w:r>
      <w:proofErr w:type="spellStart"/>
      <w:proofErr w:type="gramStart"/>
      <w:r>
        <w:rPr>
          <w:rFonts w:ascii="Times New Roman" w:hAnsi="Times New Roman" w:cs="Times New Roman"/>
          <w:color w:val="4C4C4C"/>
          <w:sz w:val="24"/>
          <w:szCs w:val="24"/>
          <w:shd w:val="clear" w:color="auto" w:fill="FFFFFF"/>
          <w:lang w:eastAsia="zh-CN"/>
        </w:rPr>
        <w:t>doi</w:t>
      </w:r>
      <w:proofErr w:type="spellEnd"/>
      <w:proofErr w:type="gramEnd"/>
      <w:r>
        <w:rPr>
          <w:rFonts w:ascii="Times New Roman" w:hAnsi="Times New Roman" w:cs="Times New Roman"/>
          <w:color w:val="4C4C4C"/>
          <w:sz w:val="24"/>
          <w:szCs w:val="24"/>
          <w:shd w:val="clear" w:color="auto" w:fill="FFFFFF"/>
          <w:lang w:eastAsia="zh-CN"/>
        </w:rPr>
        <w:t xml:space="preserve">: </w:t>
      </w:r>
      <w:r w:rsidRPr="006029D2">
        <w:rPr>
          <w:rFonts w:ascii="Times New Roman" w:hAnsi="Times New Roman" w:cs="Times New Roman"/>
          <w:color w:val="4C4C4C"/>
          <w:sz w:val="24"/>
          <w:szCs w:val="24"/>
          <w:shd w:val="clear" w:color="auto" w:fill="FFFFFF"/>
          <w:lang w:eastAsia="zh-CN"/>
        </w:rPr>
        <w:t>10.1207/s15327957pspr1002_4</w:t>
      </w:r>
    </w:p>
    <w:p w14:paraId="43499053"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266ADD">
        <w:rPr>
          <w:rFonts w:ascii="Times New Roman" w:hAnsi="Times New Roman" w:cs="Times New Roman"/>
          <w:sz w:val="24"/>
          <w:szCs w:val="24"/>
        </w:rPr>
        <w:t>Vazire, S., Naumann, L. P., Rentfrow, P. J., &amp; Gosling, S. D. (2008). Portrait of a narcissist: Manifestations of narcissism in physical appear</w:t>
      </w:r>
      <w:r w:rsidRPr="00A83245">
        <w:rPr>
          <w:rFonts w:ascii="Times New Roman" w:hAnsi="Times New Roman" w:cs="Times New Roman"/>
          <w:sz w:val="24"/>
          <w:szCs w:val="24"/>
        </w:rPr>
        <w:t>ance.</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(6), 1439-1447. doi:http://dx.doi.org/10.1016/j.jrp.2008.06.007</w:t>
      </w:r>
    </w:p>
    <w:p w14:paraId="783289A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Watson, C., &amp; Bagby, R. M. (2011).</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sz w:val="24"/>
          <w:szCs w:val="24"/>
        </w:rPr>
        <w:t>Assessment of narcissistic personality disorder.</w:t>
      </w:r>
      <w:proofErr w:type="gramEnd"/>
      <w:r w:rsidRPr="00A83245">
        <w:rPr>
          <w:rFonts w:ascii="Times New Roman" w:hAnsi="Times New Roman" w:cs="Times New Roman"/>
          <w:sz w:val="24"/>
          <w:szCs w:val="24"/>
        </w:rPr>
        <w:t xml:space="preserve"> </w:t>
      </w:r>
      <w:r w:rsidRPr="00A83245">
        <w:rPr>
          <w:rFonts w:ascii="Times New Roman" w:hAnsi="Times New Roman" w:cs="Times New Roman"/>
          <w:i/>
          <w:iCs/>
          <w:sz w:val="24"/>
          <w:szCs w:val="24"/>
        </w:rPr>
        <w:t>The handbook of narcissism and narcissistic personality disorder: Theoretical approaches, empirical findings, and treatments.</w:t>
      </w:r>
      <w:r w:rsidRPr="00A83245">
        <w:rPr>
          <w:rFonts w:ascii="Times New Roman" w:hAnsi="Times New Roman" w:cs="Times New Roman"/>
          <w:sz w:val="24"/>
          <w:szCs w:val="24"/>
        </w:rPr>
        <w:t xml:space="preserve"> (pp. 120-132) </w:t>
      </w:r>
      <w:proofErr w:type="gramStart"/>
      <w:r w:rsidRPr="00A83245">
        <w:rPr>
          <w:rFonts w:ascii="Times New Roman" w:hAnsi="Times New Roman" w:cs="Times New Roman"/>
          <w:sz w:val="24"/>
          <w:szCs w:val="24"/>
        </w:rPr>
        <w:t xml:space="preserve">John Wiley &amp; Sons </w:t>
      </w:r>
      <w:proofErr w:type="spellStart"/>
      <w:r w:rsidRPr="00A83245">
        <w:rPr>
          <w:rFonts w:ascii="Times New Roman" w:hAnsi="Times New Roman" w:cs="Times New Roman"/>
          <w:sz w:val="24"/>
          <w:szCs w:val="24"/>
        </w:rPr>
        <w:t>Inc</w:t>
      </w:r>
      <w:proofErr w:type="spellEnd"/>
      <w:r w:rsidRPr="00A83245">
        <w:rPr>
          <w:rFonts w:ascii="Times New Roman" w:hAnsi="Times New Roman" w:cs="Times New Roman"/>
          <w:sz w:val="24"/>
          <w:szCs w:val="24"/>
        </w:rPr>
        <w:t>, Hoboken, NJ.</w:t>
      </w:r>
      <w:proofErr w:type="gramEnd"/>
      <w:r w:rsidRPr="00A83245">
        <w:rPr>
          <w:rFonts w:ascii="Times New Roman" w:hAnsi="Times New Roman" w:cs="Times New Roman"/>
          <w:sz w:val="24"/>
          <w:szCs w:val="24"/>
        </w:rPr>
        <w:t xml:space="preserve"> Retrieved from </w:t>
      </w:r>
      <w:hyperlink r:id="rId35" w:history="1">
        <w:r w:rsidRPr="00A83245">
          <w:rPr>
            <w:rStyle w:val="Hyperlink"/>
            <w:rFonts w:ascii="Times New Roman" w:hAnsi="Times New Roman" w:cs="Times New Roman"/>
            <w:sz w:val="24"/>
            <w:szCs w:val="24"/>
          </w:rPr>
          <w:t>http://search.proquest.com/docview/1220371648?accountid=14553</w:t>
        </w:r>
      </w:hyperlink>
    </w:p>
    <w:p w14:paraId="45D7D323"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D85E22">
        <w:rPr>
          <w:rFonts w:ascii="Times New Roman" w:eastAsia="Times New Roman" w:hAnsi="Times New Roman" w:cs="Times New Roman"/>
          <w:sz w:val="24"/>
          <w:szCs w:val="24"/>
        </w:rPr>
        <w:t>Widiger</w:t>
      </w:r>
      <w:proofErr w:type="spellEnd"/>
      <w:r w:rsidRPr="00D85E22">
        <w:rPr>
          <w:rFonts w:ascii="Times New Roman" w:eastAsia="Times New Roman" w:hAnsi="Times New Roman" w:cs="Times New Roman"/>
          <w:sz w:val="24"/>
          <w:szCs w:val="24"/>
        </w:rPr>
        <w:t xml:space="preserve">, T. A., </w:t>
      </w:r>
      <w:proofErr w:type="spellStart"/>
      <w:r w:rsidRPr="00D85E22">
        <w:rPr>
          <w:rFonts w:ascii="Times New Roman" w:eastAsia="Times New Roman" w:hAnsi="Times New Roman" w:cs="Times New Roman"/>
          <w:sz w:val="24"/>
          <w:szCs w:val="24"/>
        </w:rPr>
        <w:t>Mangine</w:t>
      </w:r>
      <w:proofErr w:type="spellEnd"/>
      <w:r w:rsidRPr="00D85E22">
        <w:rPr>
          <w:rFonts w:ascii="Times New Roman" w:eastAsia="Times New Roman" w:hAnsi="Times New Roman" w:cs="Times New Roman"/>
          <w:sz w:val="24"/>
          <w:szCs w:val="24"/>
        </w:rPr>
        <w:t xml:space="preserve">, S., </w:t>
      </w:r>
      <w:proofErr w:type="spellStart"/>
      <w:r w:rsidRPr="00D85E22">
        <w:rPr>
          <w:rFonts w:ascii="Times New Roman" w:eastAsia="Times New Roman" w:hAnsi="Times New Roman" w:cs="Times New Roman"/>
          <w:sz w:val="24"/>
          <w:szCs w:val="24"/>
        </w:rPr>
        <w:t>Corbitt</w:t>
      </w:r>
      <w:proofErr w:type="spellEnd"/>
      <w:r w:rsidRPr="00D85E22">
        <w:rPr>
          <w:rFonts w:ascii="Times New Roman" w:eastAsia="Times New Roman" w:hAnsi="Times New Roman" w:cs="Times New Roman"/>
          <w:sz w:val="24"/>
          <w:szCs w:val="24"/>
        </w:rPr>
        <w:t>, E. M., Ellis, C. G.,</w:t>
      </w:r>
      <w:r>
        <w:rPr>
          <w:rFonts w:ascii="Times New Roman" w:eastAsia="Times New Roman" w:hAnsi="Times New Roman" w:cs="Times New Roman"/>
          <w:sz w:val="24"/>
          <w:szCs w:val="24"/>
        </w:rPr>
        <w:t xml:space="preserve"> </w:t>
      </w:r>
      <w:r w:rsidRPr="00D85E22">
        <w:rPr>
          <w:rFonts w:ascii="Times New Roman" w:eastAsia="Times New Roman" w:hAnsi="Times New Roman" w:cs="Times New Roman"/>
          <w:sz w:val="24"/>
          <w:szCs w:val="24"/>
        </w:rPr>
        <w:t xml:space="preserve">&amp; Thomas, G. V. (1995). </w:t>
      </w:r>
      <w:proofErr w:type="gramStart"/>
      <w:r w:rsidRPr="00D85E22">
        <w:rPr>
          <w:rFonts w:ascii="Times New Roman" w:eastAsia="Times New Roman" w:hAnsi="Times New Roman" w:cs="Times New Roman"/>
          <w:i/>
          <w:sz w:val="24"/>
          <w:szCs w:val="24"/>
        </w:rPr>
        <w:t>Personality disorder interview- IV.</w:t>
      </w:r>
      <w:proofErr w:type="gramEnd"/>
      <w:r w:rsidRPr="00D85E22">
        <w:rPr>
          <w:rFonts w:ascii="Times New Roman" w:eastAsia="Times New Roman" w:hAnsi="Times New Roman" w:cs="Times New Roman"/>
          <w:i/>
          <w:sz w:val="24"/>
          <w:szCs w:val="24"/>
        </w:rPr>
        <w:t xml:space="preserve"> A semi- structured interview for the assessment of personality disorders.</w:t>
      </w:r>
      <w:r w:rsidRPr="00D85E22">
        <w:rPr>
          <w:rFonts w:ascii="Times New Roman" w:eastAsia="Times New Roman" w:hAnsi="Times New Roman" w:cs="Times New Roman"/>
          <w:sz w:val="24"/>
          <w:szCs w:val="24"/>
        </w:rPr>
        <w:t xml:space="preserve"> Odessa, FL:</w:t>
      </w:r>
      <w:r>
        <w:rPr>
          <w:rFonts w:ascii="Times New Roman" w:eastAsia="Times New Roman" w:hAnsi="Times New Roman" w:cs="Times New Roman"/>
          <w:sz w:val="24"/>
          <w:szCs w:val="24"/>
        </w:rPr>
        <w:t xml:space="preserve"> </w:t>
      </w:r>
      <w:r w:rsidRPr="00D85E22">
        <w:rPr>
          <w:rFonts w:ascii="Times New Roman" w:eastAsia="Times New Roman" w:hAnsi="Times New Roman" w:cs="Times New Roman"/>
          <w:sz w:val="24"/>
          <w:szCs w:val="24"/>
        </w:rPr>
        <w:t>Psychological Assessment Resources.</w:t>
      </w:r>
    </w:p>
    <w:p w14:paraId="03CBCF25"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Wiggins, J. S. (1991). </w:t>
      </w:r>
      <w:proofErr w:type="gramStart"/>
      <w:r w:rsidRPr="00A83245">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A83245">
        <w:rPr>
          <w:rFonts w:ascii="Times New Roman" w:eastAsia="Times New Roman" w:hAnsi="Times New Roman" w:cs="Times New Roman"/>
          <w:sz w:val="24"/>
          <w:szCs w:val="24"/>
        </w:rPr>
        <w:t xml:space="preserve"> In D. </w:t>
      </w:r>
      <w:proofErr w:type="spellStart"/>
      <w:r w:rsidRPr="00A83245">
        <w:rPr>
          <w:rFonts w:ascii="Times New Roman" w:eastAsia="Times New Roman" w:hAnsi="Times New Roman" w:cs="Times New Roman"/>
          <w:sz w:val="24"/>
          <w:szCs w:val="24"/>
        </w:rPr>
        <w:t>Cicchetti</w:t>
      </w:r>
      <w:proofErr w:type="spellEnd"/>
      <w:r w:rsidRPr="00A83245">
        <w:rPr>
          <w:rFonts w:ascii="Times New Roman" w:eastAsia="Times New Roman" w:hAnsi="Times New Roman" w:cs="Times New Roman"/>
          <w:sz w:val="24"/>
          <w:szCs w:val="24"/>
        </w:rPr>
        <w:t xml:space="preserve"> &amp; W. M. Grove (Eds.), Thinking clearly about psychology: Essays in honor of Paul E. </w:t>
      </w:r>
      <w:proofErr w:type="spellStart"/>
      <w:r w:rsidRPr="00A83245">
        <w:rPr>
          <w:rFonts w:ascii="Times New Roman" w:eastAsia="Times New Roman" w:hAnsi="Times New Roman" w:cs="Times New Roman"/>
          <w:sz w:val="24"/>
          <w:szCs w:val="24"/>
        </w:rPr>
        <w:t>Meehl</w:t>
      </w:r>
      <w:proofErr w:type="spellEnd"/>
      <w:r w:rsidRPr="00A83245">
        <w:rPr>
          <w:rFonts w:ascii="Times New Roman" w:eastAsia="Times New Roman" w:hAnsi="Times New Roman" w:cs="Times New Roman"/>
          <w:sz w:val="24"/>
          <w:szCs w:val="24"/>
        </w:rPr>
        <w:t xml:space="preserve"> (pp. 89-113). Minneapolis, MN: University of Minnesota Press.</w:t>
      </w:r>
    </w:p>
    <w:p w14:paraId="3CD6615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lastRenderedPageBreak/>
        <w:t>Wiggins, J. S., &amp; Pincus, A. L. (1994).</w:t>
      </w:r>
      <w:proofErr w:type="gramEnd"/>
      <w:r w:rsidRPr="00A83245">
        <w:rPr>
          <w:rFonts w:ascii="Times New Roman" w:hAnsi="Times New Roman" w:cs="Times New Roman"/>
          <w:sz w:val="24"/>
          <w:szCs w:val="24"/>
        </w:rPr>
        <w:t xml:space="preserve"> </w:t>
      </w:r>
      <w:proofErr w:type="gramStart"/>
      <w:r w:rsidRPr="00A83245">
        <w:rPr>
          <w:rFonts w:ascii="Times New Roman" w:hAnsi="Times New Roman" w:cs="Times New Roman"/>
          <w:i/>
          <w:iCs/>
          <w:sz w:val="24"/>
          <w:szCs w:val="24"/>
        </w:rPr>
        <w:t>Personality structure and the structure of personality disorders</w:t>
      </w:r>
      <w:r w:rsidRPr="00A83245">
        <w:rPr>
          <w:rFonts w:ascii="Times New Roman" w:hAnsi="Times New Roman" w:cs="Times New Roman"/>
          <w:sz w:val="24"/>
          <w:szCs w:val="24"/>
        </w:rPr>
        <w:t xml:space="preserve"> American Psychological Association, Washington, DC.</w:t>
      </w:r>
      <w:proofErr w:type="gramEnd"/>
      <w:r w:rsidRPr="00A83245">
        <w:rPr>
          <w:rFonts w:ascii="Times New Roman" w:hAnsi="Times New Roman" w:cs="Times New Roman"/>
          <w:sz w:val="24"/>
          <w:szCs w:val="24"/>
        </w:rPr>
        <w:t xml:space="preserve"> doi:http://dx.doi.org/10.1037/10140-023</w:t>
      </w:r>
    </w:p>
    <w:p w14:paraId="0761D2A1"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proofErr w:type="gramStart"/>
      <w:r w:rsidRPr="00FB39B7">
        <w:rPr>
          <w:rFonts w:ascii="Times New Roman" w:hAnsi="Times New Roman" w:cs="Times New Roman"/>
          <w:sz w:val="24"/>
          <w:szCs w:val="24"/>
        </w:rPr>
        <w:t>Wink, P. &amp;</w:t>
      </w:r>
      <w:r w:rsidRPr="00565583">
        <w:rPr>
          <w:rFonts w:ascii="Times New Roman" w:hAnsi="Times New Roman" w:cs="Times New Roman"/>
          <w:sz w:val="24"/>
          <w:szCs w:val="24"/>
        </w:rPr>
        <w:t xml:space="preserve"> Gough, H. G. (1990).</w:t>
      </w:r>
      <w:proofErr w:type="gramEnd"/>
      <w:r w:rsidRPr="00565583">
        <w:rPr>
          <w:rFonts w:ascii="Times New Roman" w:hAnsi="Times New Roman" w:cs="Times New Roman"/>
          <w:sz w:val="24"/>
          <w:szCs w:val="24"/>
        </w:rPr>
        <w:t xml:space="preserve"> </w:t>
      </w:r>
      <w:proofErr w:type="gramStart"/>
      <w:r w:rsidRPr="00565583">
        <w:rPr>
          <w:rFonts w:ascii="Times New Roman" w:hAnsi="Times New Roman" w:cs="Times New Roman"/>
          <w:sz w:val="24"/>
          <w:szCs w:val="24"/>
        </w:rPr>
        <w:t>New narcissism scale for the California Personality Inventory and MMPI.</w:t>
      </w:r>
      <w:proofErr w:type="gramEnd"/>
      <w:r w:rsidRPr="00565583">
        <w:rPr>
          <w:rFonts w:ascii="Times New Roman" w:hAnsi="Times New Roman" w:cs="Times New Roman"/>
          <w:sz w:val="24"/>
          <w:szCs w:val="24"/>
        </w:rPr>
        <w:t xml:space="preserve"> </w:t>
      </w:r>
      <w:r w:rsidRPr="00565583">
        <w:rPr>
          <w:rFonts w:ascii="Times New Roman" w:hAnsi="Times New Roman" w:cs="Times New Roman"/>
          <w:i/>
          <w:sz w:val="24"/>
          <w:szCs w:val="24"/>
        </w:rPr>
        <w:t>Journal of Personality Assessment, 54</w:t>
      </w:r>
      <w:r w:rsidRPr="00565583">
        <w:rPr>
          <w:rFonts w:ascii="Times New Roman" w:hAnsi="Times New Roman" w:cs="Times New Roman"/>
          <w:sz w:val="24"/>
          <w:szCs w:val="24"/>
        </w:rPr>
        <w:t>, 446-462.</w:t>
      </w:r>
    </w:p>
    <w:p w14:paraId="4EDA138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proofErr w:type="spellStart"/>
      <w:proofErr w:type="gramStart"/>
      <w:r w:rsidRPr="00A83245">
        <w:rPr>
          <w:rFonts w:ascii="Times New Roman" w:hAnsi="Times New Roman" w:cs="Times New Roman"/>
          <w:color w:val="0070C0"/>
          <w:sz w:val="24"/>
          <w:szCs w:val="24"/>
        </w:rPr>
        <w:t>Zanarini</w:t>
      </w:r>
      <w:proofErr w:type="spellEnd"/>
      <w:r w:rsidRPr="00A83245">
        <w:rPr>
          <w:rFonts w:ascii="Times New Roman" w:hAnsi="Times New Roman" w:cs="Times New Roman"/>
          <w:color w:val="0070C0"/>
          <w:sz w:val="24"/>
          <w:szCs w:val="24"/>
        </w:rPr>
        <w:t xml:space="preserve">, M. C., </w:t>
      </w:r>
      <w:proofErr w:type="spellStart"/>
      <w:r w:rsidRPr="00A83245">
        <w:rPr>
          <w:rFonts w:ascii="Times New Roman" w:hAnsi="Times New Roman" w:cs="Times New Roman"/>
          <w:color w:val="0070C0"/>
          <w:sz w:val="24"/>
          <w:szCs w:val="24"/>
        </w:rPr>
        <w:t>Frankenburg</w:t>
      </w:r>
      <w:proofErr w:type="spellEnd"/>
      <w:r w:rsidRPr="00A83245">
        <w:rPr>
          <w:rFonts w:ascii="Times New Roman" w:hAnsi="Times New Roman" w:cs="Times New Roman"/>
          <w:color w:val="0070C0"/>
          <w:sz w:val="24"/>
          <w:szCs w:val="24"/>
        </w:rPr>
        <w:t xml:space="preserve">, F. R., </w:t>
      </w:r>
      <w:proofErr w:type="spellStart"/>
      <w:r w:rsidRPr="00A83245">
        <w:rPr>
          <w:rFonts w:ascii="Times New Roman" w:hAnsi="Times New Roman" w:cs="Times New Roman"/>
          <w:color w:val="0070C0"/>
          <w:sz w:val="24"/>
          <w:szCs w:val="24"/>
        </w:rPr>
        <w:t>Sickel</w:t>
      </w:r>
      <w:proofErr w:type="spellEnd"/>
      <w:r w:rsidRPr="00A83245">
        <w:rPr>
          <w:rFonts w:ascii="Times New Roman" w:hAnsi="Times New Roman" w:cs="Times New Roman"/>
          <w:color w:val="0070C0"/>
          <w:sz w:val="24"/>
          <w:szCs w:val="24"/>
        </w:rPr>
        <w:t>, A. E., &amp; Yong, L. (1996).</w:t>
      </w:r>
      <w:proofErr w:type="gramEnd"/>
      <w:r w:rsidRPr="00A83245">
        <w:rPr>
          <w:rFonts w:ascii="Times New Roman" w:hAnsi="Times New Roman" w:cs="Times New Roman"/>
          <w:color w:val="0070C0"/>
          <w:sz w:val="24"/>
          <w:szCs w:val="24"/>
        </w:rPr>
        <w:t xml:space="preserve"> </w:t>
      </w:r>
      <w:proofErr w:type="gramStart"/>
      <w:r w:rsidRPr="00A83245">
        <w:rPr>
          <w:rFonts w:ascii="Times New Roman" w:hAnsi="Times New Roman" w:cs="Times New Roman"/>
          <w:i/>
          <w:iCs/>
          <w:color w:val="0070C0"/>
          <w:sz w:val="24"/>
          <w:szCs w:val="24"/>
        </w:rPr>
        <w:t>The Diagnostic Interview for DSM–IV Personality Disorders (DIPD-IV)</w:t>
      </w:r>
      <w:r w:rsidRPr="00A83245">
        <w:rPr>
          <w:rFonts w:ascii="Times New Roman" w:hAnsi="Times New Roman" w:cs="Times New Roman"/>
          <w:color w:val="0070C0"/>
          <w:sz w:val="24"/>
          <w:szCs w:val="24"/>
        </w:rPr>
        <w:t>.</w:t>
      </w:r>
      <w:proofErr w:type="gramEnd"/>
      <w:r w:rsidRPr="00A83245">
        <w:rPr>
          <w:rFonts w:ascii="Times New Roman" w:hAnsi="Times New Roman" w:cs="Times New Roman"/>
          <w:color w:val="0070C0"/>
          <w:sz w:val="24"/>
          <w:szCs w:val="24"/>
        </w:rPr>
        <w:t xml:space="preserve"> Belmont,</w:t>
      </w:r>
      <w:r w:rsidRPr="00A83245">
        <w:rPr>
          <w:rFonts w:ascii="Times New Roman" w:hAnsi="Times New Roman" w:cs="Times New Roman"/>
          <w:i/>
          <w:iCs/>
          <w:color w:val="0070C0"/>
          <w:sz w:val="24"/>
          <w:szCs w:val="24"/>
        </w:rPr>
        <w:t xml:space="preserve"> </w:t>
      </w:r>
      <w:r w:rsidRPr="00A83245">
        <w:rPr>
          <w:rFonts w:ascii="Times New Roman" w:hAnsi="Times New Roman" w:cs="Times New Roman"/>
          <w:color w:val="0070C0"/>
          <w:sz w:val="24"/>
          <w:szCs w:val="24"/>
        </w:rPr>
        <w:t>MA: McLean Hospital.</w:t>
      </w:r>
    </w:p>
    <w:p w14:paraId="1F2CD06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gramStart"/>
      <w:r w:rsidRPr="00A83245">
        <w:rPr>
          <w:rFonts w:ascii="Times New Roman" w:hAnsi="Times New Roman" w:cs="Times New Roman"/>
          <w:sz w:val="24"/>
          <w:szCs w:val="24"/>
        </w:rPr>
        <w:t>Zuckerman, M., &amp; Knee, C. R. (1996).</w:t>
      </w:r>
      <w:proofErr w:type="gramEnd"/>
      <w:r w:rsidRPr="00A83245">
        <w:rPr>
          <w:rFonts w:ascii="Times New Roman" w:hAnsi="Times New Roman" w:cs="Times New Roman"/>
          <w:sz w:val="24"/>
          <w:szCs w:val="24"/>
        </w:rPr>
        <w:t xml:space="preserve"> The relation between overly positive self-evaluation and adjustment: A comment on </w:t>
      </w:r>
      <w:proofErr w:type="spellStart"/>
      <w:r w:rsidRPr="00A83245">
        <w:rPr>
          <w:rFonts w:ascii="Times New Roman" w:hAnsi="Times New Roman" w:cs="Times New Roman"/>
          <w:sz w:val="24"/>
          <w:szCs w:val="24"/>
        </w:rPr>
        <w:t>colvin</w:t>
      </w:r>
      <w:proofErr w:type="spellEnd"/>
      <w:r w:rsidRPr="00A83245">
        <w:rPr>
          <w:rFonts w:ascii="Times New Roman" w:hAnsi="Times New Roman" w:cs="Times New Roman"/>
          <w:sz w:val="24"/>
          <w:szCs w:val="24"/>
        </w:rPr>
        <w:t>, block, and funder (1995).</w:t>
      </w:r>
      <w:r w:rsidRPr="00A83245">
        <w:rPr>
          <w:rFonts w:ascii="Times New Roman" w:hAnsi="Times New Roman" w:cs="Times New Roman"/>
          <w:i/>
          <w:iCs/>
          <w:sz w:val="24"/>
          <w:szCs w:val="24"/>
        </w:rPr>
        <w:t xml:space="preserve"> Journal of Personality and Social Psychology, 70</w:t>
      </w:r>
      <w:r w:rsidRPr="00A83245">
        <w:rPr>
          <w:rFonts w:ascii="Times New Roman" w:hAnsi="Times New Roman" w:cs="Times New Roman"/>
          <w:sz w:val="24"/>
          <w:szCs w:val="24"/>
        </w:rPr>
        <w:t>(6), 1250-1251. doi:http://dx.doi.org/10.1037/0022-3514.70.6.1250</w:t>
      </w:r>
    </w:p>
    <w:p w14:paraId="1542F00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565583">
        <w:rPr>
          <w:rFonts w:ascii="Times New Roman" w:eastAsia="Times New Roman" w:hAnsi="Times New Roman" w:cs="Times New Roman"/>
          <w:sz w:val="24"/>
          <w:szCs w:val="24"/>
        </w:rPr>
        <w:t>Zeigler-Hill, V., Myers, E. M., &amp; Clark, C. B. (2010).</w:t>
      </w:r>
      <w:proofErr w:type="gramEnd"/>
      <w:r w:rsidRPr="00565583">
        <w:rPr>
          <w:rFonts w:ascii="Times New Roman" w:eastAsia="Times New Roman" w:hAnsi="Times New Roman" w:cs="Times New Roman"/>
          <w:sz w:val="24"/>
          <w:szCs w:val="24"/>
        </w:rPr>
        <w:t xml:space="preserve"> Narcissism and self-esteem reactivity: The role of negative achievement events. </w:t>
      </w:r>
      <w:r w:rsidRPr="00565583">
        <w:rPr>
          <w:rFonts w:ascii="Times New Roman" w:eastAsia="Times New Roman" w:hAnsi="Times New Roman" w:cs="Times New Roman"/>
          <w:i/>
          <w:sz w:val="24"/>
          <w:szCs w:val="24"/>
        </w:rPr>
        <w:t>Journal of Research in Personality, 44</w:t>
      </w:r>
      <w:r w:rsidRPr="00565583">
        <w:rPr>
          <w:rFonts w:ascii="Times New Roman" w:eastAsia="Times New Roman" w:hAnsi="Times New Roman" w:cs="Times New Roman"/>
          <w:sz w:val="24"/>
          <w:szCs w:val="24"/>
        </w:rPr>
        <w:t>, 285-292. doi:http://dx.doi.org/10.1016/j.jrp.2010.02.005</w:t>
      </w:r>
      <w:r w:rsidRPr="00A83245">
        <w:rPr>
          <w:rFonts w:ascii="Times New Roman" w:eastAsia="Times New Roman" w:hAnsi="Times New Roman" w:cs="Times New Roman"/>
          <w:sz w:val="24"/>
          <w:szCs w:val="24"/>
        </w:rPr>
        <w:t xml:space="preserve"> </w:t>
      </w:r>
    </w:p>
    <w:p w14:paraId="43FE3D3D" w14:textId="77777777" w:rsidR="008516CD" w:rsidRPr="00565583" w:rsidRDefault="008516CD" w:rsidP="008516CD">
      <w:pPr>
        <w:spacing w:line="480" w:lineRule="auto"/>
        <w:ind w:left="785" w:hangingChars="327" w:hanging="785"/>
        <w:rPr>
          <w:rFonts w:ascii="Times New Roman" w:hAnsi="Times New Roman" w:cs="Times New Roman"/>
          <w:sz w:val="24"/>
          <w:szCs w:val="24"/>
        </w:rPr>
      </w:pPr>
    </w:p>
    <w:p w14:paraId="0B803610" w14:textId="77777777" w:rsidR="008516CD" w:rsidRDefault="008516CD" w:rsidP="008516CD"/>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36"/>
          <w:headerReference w:type="first" r:id="rId37"/>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proofErr w:type="gramStart"/>
      <w:r w:rsidRPr="00405D4A">
        <w:rPr>
          <w:rFonts w:ascii="Times New Roman" w:hAnsi="Times New Roman" w:cs="Times New Roman"/>
        </w:rPr>
        <w:lastRenderedPageBreak/>
        <w:t>Table 1.</w:t>
      </w:r>
      <w:proofErr w:type="gramEnd"/>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w:t>
      </w:r>
      <w:proofErr w:type="spellStart"/>
      <w:r w:rsidRPr="003E79D4">
        <w:rPr>
          <w:rFonts w:ascii="Times New Roman" w:hAnsi="Times New Roman" w:cs="Times New Roman"/>
          <w:sz w:val="20"/>
          <w:szCs w:val="20"/>
        </w:rPr>
        <w:t>tetrachoric</w:t>
      </w:r>
      <w:proofErr w:type="spellEnd"/>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proofErr w:type="gramStart"/>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roofErr w:type="gramEnd"/>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proofErr w:type="gramStart"/>
      <w:r w:rsidR="0035369C" w:rsidRPr="00473552">
        <w:rPr>
          <w:rFonts w:ascii="Times New Roman" w:hAnsi="Times New Roman" w:cs="Times New Roman"/>
        </w:rPr>
        <w:lastRenderedPageBreak/>
        <w:t>Table 3</w:t>
      </w:r>
      <w:r w:rsidRPr="00473552">
        <w:rPr>
          <w:rFonts w:ascii="Times New Roman" w:hAnsi="Times New Roman" w:cs="Times New Roman"/>
        </w:rPr>
        <w:t>.</w:t>
      </w:r>
      <w:proofErr w:type="gramEnd"/>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40E3C2A2" w:rsidR="00BC75AB" w:rsidRPr="00465099" w:rsidRDefault="00CA703A" w:rsidP="00185B63">
            <w:pPr>
              <w:tabs>
                <w:tab w:val="center" w:pos="4680"/>
              </w:tabs>
              <w:jc w:val="center"/>
              <w:rPr>
                <w:rFonts w:ascii="Times New Roman" w:hAnsi="Times New Roman" w:cs="Times New Roman"/>
                <w:sz w:val="18"/>
                <w:szCs w:val="18"/>
              </w:rPr>
            </w:pPr>
            <w:ins w:id="7" w:author="Author">
              <w:r>
                <w:rPr>
                  <w:rFonts w:ascii="Times New Roman" w:hAnsi="Times New Roman" w:cs="Times New Roman" w:hint="eastAsia"/>
                  <w:sz w:val="18"/>
                  <w:szCs w:val="18"/>
                  <w:lang w:eastAsia="zh-CN"/>
                </w:rPr>
                <w:t>-</w:t>
              </w:r>
            </w:ins>
            <w:r w:rsidR="00BC75AB">
              <w:rPr>
                <w:rFonts w:ascii="Times New Roman" w:hAnsi="Times New Roman" w:cs="Times New Roman"/>
                <w:sz w:val="18"/>
                <w:szCs w:val="18"/>
              </w:rPr>
              <w:t>.0002</w:t>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r w:rsidR="005D5E62">
              <w:rPr>
                <w:rFonts w:ascii="Times New Roman" w:hAnsi="Times New Roman" w:cs="Times New Roman"/>
                <w:sz w:val="18"/>
                <w:szCs w:val="18"/>
              </w:rPr>
              <w:t>*</w:t>
            </w:r>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70E74D20" w:rsidR="00AA4D09" w:rsidRPr="00DC637E" w:rsidRDefault="00AA4D09" w:rsidP="00185B63">
            <w:pPr>
              <w:tabs>
                <w:tab w:val="center" w:pos="4680"/>
              </w:tabs>
              <w:rPr>
                <w:rFonts w:ascii="Times New Roman" w:hAnsi="Times New Roman" w:cs="Times New Roman" w:hint="eastAsia"/>
                <w:sz w:val="18"/>
                <w:szCs w:val="18"/>
                <w:lang w:eastAsia="zh-CN"/>
              </w:rPr>
            </w:pPr>
            <w:r>
              <w:rPr>
                <w:rFonts w:ascii="Times New Roman" w:hAnsi="Times New Roman" w:cs="Times New Roman"/>
                <w:sz w:val="18"/>
                <w:szCs w:val="18"/>
              </w:rPr>
              <w:t>.006</w:t>
            </w:r>
            <w:ins w:id="8" w:author="Author">
              <w:r w:rsidR="00F44B71">
                <w:rPr>
                  <w:rFonts w:ascii="Times New Roman" w:hAnsi="Times New Roman" w:cs="Times New Roman" w:hint="eastAsia"/>
                  <w:sz w:val="18"/>
                  <w:szCs w:val="18"/>
                  <w:lang w:eastAsia="zh-CN"/>
                </w:rPr>
                <w:t>8</w:t>
              </w:r>
            </w:ins>
            <w:del w:id="9" w:author="Author">
              <w:r w:rsidDel="00F44B71">
                <w:rPr>
                  <w:rFonts w:ascii="Times New Roman" w:hAnsi="Times New Roman" w:cs="Times New Roman"/>
                  <w:sz w:val="18"/>
                  <w:szCs w:val="18"/>
                </w:rPr>
                <w:delText>9</w:delText>
              </w:r>
            </w:del>
            <w:r>
              <w:rPr>
                <w:rFonts w:ascii="Times New Roman" w:hAnsi="Times New Roman" w:cs="Times New Roman"/>
                <w:sz w:val="18"/>
                <w:szCs w:val="18"/>
              </w:rPr>
              <w:t>, 4.7</w:t>
            </w:r>
            <w:ins w:id="10" w:author="Author">
              <w:r w:rsidR="003F504F">
                <w:rPr>
                  <w:rFonts w:ascii="Times New Roman" w:hAnsi="Times New Roman" w:cs="Times New Roman" w:hint="eastAsia"/>
                  <w:sz w:val="18"/>
                  <w:szCs w:val="18"/>
                  <w:lang w:eastAsia="zh-CN"/>
                </w:rPr>
                <w:t>00</w:t>
              </w:r>
            </w:ins>
            <w:del w:id="11" w:author="Author">
              <w:r w:rsidDel="003F504F">
                <w:rPr>
                  <w:rFonts w:ascii="Times New Roman" w:hAnsi="Times New Roman" w:cs="Times New Roman"/>
                  <w:sz w:val="18"/>
                  <w:szCs w:val="18"/>
                </w:rPr>
                <w:delText>16</w:delText>
              </w:r>
            </w:del>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277E51CB"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5A65A7">
        <w:rPr>
          <w:rFonts w:ascii="Times New Roman" w:hAnsi="Times New Roman" w:cs="Times New Roman"/>
          <w:sz w:val="20"/>
          <w:szCs w:val="20"/>
        </w:rPr>
        <w:t>Residual = 1, Difference Score = 0</w:t>
      </w:r>
      <w:r w:rsidR="00341DBE" w:rsidRPr="005A65A7">
        <w:rPr>
          <w:rFonts w:ascii="Times New Roman" w:hAnsi="Times New Roman" w:cs="Times New Roman"/>
          <w:sz w:val="20"/>
          <w:szCs w:val="20"/>
        </w:rPr>
        <w:t>)</w:t>
      </w:r>
      <w:r w:rsidR="0069071B" w:rsidRPr="005A65A7">
        <w:rPr>
          <w:rFonts w:ascii="Times New Roman" w:hAnsi="Times New Roman" w:cs="Times New Roman"/>
          <w:sz w:val="20"/>
          <w:szCs w:val="20"/>
        </w:rPr>
        <w:t xml:space="preserve">; </w:t>
      </w:r>
      <w:r w:rsidR="007F58AC" w:rsidRPr="005A65A7">
        <w:rPr>
          <w:rFonts w:ascii="Times New Roman" w:hAnsi="Times New Roman" w:cs="Times New Roman"/>
          <w:sz w:val="20"/>
          <w:szCs w:val="20"/>
        </w:rPr>
        <w:t xml:space="preserve">Observer vs. Objective (1 = </w:t>
      </w:r>
      <w:r w:rsidR="003E79D4" w:rsidRPr="005A65A7">
        <w:rPr>
          <w:rFonts w:ascii="Times New Roman" w:hAnsi="Times New Roman" w:cs="Times New Roman"/>
          <w:sz w:val="20"/>
          <w:szCs w:val="20"/>
        </w:rPr>
        <w:t>Observer-R</w:t>
      </w:r>
      <w:r w:rsidR="001D49B4" w:rsidRPr="005A65A7">
        <w:rPr>
          <w:rFonts w:ascii="Times New Roman" w:hAnsi="Times New Roman" w:cs="Times New Roman"/>
          <w:sz w:val="20"/>
          <w:szCs w:val="20"/>
        </w:rPr>
        <w:t>eport</w:t>
      </w:r>
      <w:r w:rsidR="007F58AC" w:rsidRPr="005A65A7">
        <w:rPr>
          <w:rFonts w:ascii="Times New Roman" w:hAnsi="Times New Roman" w:cs="Times New Roman"/>
          <w:sz w:val="20"/>
          <w:szCs w:val="20"/>
        </w:rPr>
        <w:t xml:space="preserve">, 0 = </w:t>
      </w:r>
      <w:r w:rsidR="003E79D4" w:rsidRPr="005A65A7">
        <w:rPr>
          <w:rFonts w:ascii="Times New Roman" w:hAnsi="Times New Roman" w:cs="Times New Roman"/>
          <w:sz w:val="20"/>
          <w:szCs w:val="20"/>
        </w:rPr>
        <w:t>Objective M</w:t>
      </w:r>
      <w:r w:rsidR="001D49B4" w:rsidRPr="005A65A7">
        <w:rPr>
          <w:rFonts w:ascii="Times New Roman" w:hAnsi="Times New Roman" w:cs="Times New Roman"/>
          <w:sz w:val="20"/>
          <w:szCs w:val="20"/>
        </w:rPr>
        <w:t>easure</w:t>
      </w:r>
      <w:r w:rsidR="007F58AC" w:rsidRPr="005A65A7">
        <w:rPr>
          <w:rFonts w:ascii="Times New Roman" w:hAnsi="Times New Roman" w:cs="Times New Roman"/>
          <w:sz w:val="20"/>
          <w:szCs w:val="20"/>
        </w:rPr>
        <w:t>)</w:t>
      </w:r>
      <w:r w:rsidR="00974186" w:rsidRPr="005A65A7">
        <w:rPr>
          <w:rFonts w:ascii="Times New Roman" w:hAnsi="Times New Roman" w:cs="Times New Roman"/>
          <w:sz w:val="20"/>
          <w:szCs w:val="20"/>
        </w:rPr>
        <w:t>; NPI vs. Other Measure (1 = NPI, 0 = Other Measures)</w:t>
      </w:r>
      <w:r w:rsidR="00BC75AB" w:rsidRPr="005A65A7">
        <w:rPr>
          <w:rFonts w:ascii="Times New Roman" w:hAnsi="Times New Roman" w:cs="Times New Roman"/>
          <w:sz w:val="20"/>
          <w:szCs w:val="20"/>
        </w:rPr>
        <w:t>; Student vs. Non-Student Sample (1 = Student, 0 = Non-Student)</w:t>
      </w:r>
      <w:r w:rsidR="00C250B5" w:rsidRPr="005A65A7">
        <w:rPr>
          <w:rFonts w:ascii="Times New Roman" w:hAnsi="Times New Roman" w:cs="Times New Roman"/>
          <w:sz w:val="20"/>
          <w:szCs w:val="20"/>
        </w:rPr>
        <w:t xml:space="preserve">; </w:t>
      </w:r>
      <w:r w:rsidR="00A02A7B" w:rsidRPr="005A65A7">
        <w:rPr>
          <w:rFonts w:ascii="Times New Roman" w:hAnsi="Times New Roman" w:cs="Times New Roman"/>
          <w:sz w:val="20"/>
          <w:szCs w:val="20"/>
          <w:highlight w:val="yellow"/>
          <w:lang w:eastAsia="zh-CN"/>
        </w:rPr>
        <w:t xml:space="preserve"> </w:t>
      </w:r>
      <w:r w:rsidR="00C250B5" w:rsidRPr="005A65A7">
        <w:rPr>
          <w:rFonts w:ascii="Times New Roman" w:hAnsi="Times New Roman" w:cs="Times New Roman"/>
          <w:i/>
          <w:sz w:val="20"/>
          <w:szCs w:val="20"/>
          <w:highlight w:val="yellow"/>
        </w:rPr>
        <w:t>τ</w:t>
      </w:r>
      <w:r w:rsidR="00C250B5" w:rsidRPr="005A65A7">
        <w:rPr>
          <w:rFonts w:ascii="Times New Roman" w:hAnsi="Times New Roman" w:cs="Times New Roman"/>
          <w:i/>
          <w:sz w:val="20"/>
          <w:szCs w:val="20"/>
          <w:highlight w:val="yellow"/>
          <w:vertAlign w:val="subscript"/>
        </w:rPr>
        <w:t>0</w:t>
      </w:r>
      <w:r w:rsidR="00C250B5" w:rsidRPr="005A65A7">
        <w:rPr>
          <w:rFonts w:ascii="Times New Roman" w:hAnsi="Times New Roman" w:cs="Times New Roman"/>
          <w:i/>
          <w:sz w:val="20"/>
          <w:szCs w:val="20"/>
          <w:highlight w:val="yellow"/>
          <w:vertAlign w:val="superscript"/>
        </w:rPr>
        <w:t>2</w:t>
      </w:r>
      <w:r w:rsidR="00BD374C" w:rsidRPr="005A65A7">
        <w:rPr>
          <w:rFonts w:ascii="Times New Roman" w:hAnsi="Times New Roman" w:cs="Times New Roman"/>
          <w:i/>
          <w:sz w:val="20"/>
          <w:szCs w:val="20"/>
          <w:highlight w:val="yellow"/>
          <w:vertAlign w:val="superscript"/>
        </w:rPr>
        <w:t xml:space="preserve"> </w:t>
      </w:r>
      <w:r w:rsidR="00BD374C"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 xml:space="preserve">intercept </w:t>
      </w:r>
      <w:r w:rsidR="00F42512" w:rsidRPr="005A65A7">
        <w:rPr>
          <w:rFonts w:ascii="Times New Roman" w:hAnsi="Times New Roman" w:cs="Times New Roman"/>
          <w:sz w:val="20"/>
          <w:szCs w:val="20"/>
          <w:highlight w:val="yellow"/>
        </w:rPr>
        <w:t>variance</w:t>
      </w:r>
      <w:r w:rsidR="00E939B5" w:rsidRPr="005A65A7">
        <w:rPr>
          <w:rFonts w:ascii="Times New Roman" w:hAnsi="Times New Roman" w:cs="Times New Roman"/>
          <w:sz w:val="20"/>
          <w:szCs w:val="20"/>
          <w:highlight w:val="yellow"/>
        </w:rPr>
        <w:t xml:space="preserve"> across groups</w:t>
      </w:r>
      <w:r w:rsidR="00BD374C" w:rsidRPr="005A65A7">
        <w:rPr>
          <w:rFonts w:ascii="Times New Roman" w:hAnsi="Times New Roman" w:cs="Times New Roman"/>
          <w:i/>
          <w:sz w:val="20"/>
          <w:szCs w:val="20"/>
          <w:highlight w:val="yellow"/>
        </w:rPr>
        <w:t>;  σ</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sz w:val="20"/>
          <w:szCs w:val="20"/>
          <w:highlight w:val="yellow"/>
          <w:vertAlign w:val="superscript"/>
          <w:lang w:eastAsia="zh-CN"/>
        </w:rPr>
        <w:t xml:space="preserve"> </w:t>
      </w:r>
      <w:r w:rsidR="00BD374C" w:rsidRPr="005A65A7">
        <w:rPr>
          <w:rFonts w:ascii="Times New Roman" w:hAnsi="Times New Roman" w:cs="Times New Roman"/>
          <w:sz w:val="20"/>
          <w:szCs w:val="20"/>
          <w:highlight w:val="yellow"/>
          <w:lang w:eastAsia="zh-CN"/>
        </w:rPr>
        <w:t xml:space="preserve"> = </w:t>
      </w:r>
      <w:r w:rsidR="00E939B5" w:rsidRPr="005A65A7">
        <w:rPr>
          <w:rFonts w:ascii="Times New Roman" w:hAnsi="Times New Roman" w:cs="Times New Roman"/>
          <w:sz w:val="20"/>
          <w:szCs w:val="20"/>
          <w:highlight w:val="yellow"/>
          <w:lang w:eastAsia="zh-CN"/>
        </w:rPr>
        <w:t>within-group, individual variance</w:t>
      </w:r>
      <w:r w:rsidR="00BD374C" w:rsidRPr="005A65A7">
        <w:rPr>
          <w:rFonts w:ascii="Times New Roman" w:hAnsi="Times New Roman" w:cs="Times New Roman"/>
          <w:sz w:val="20"/>
          <w:szCs w:val="20"/>
          <w:highlight w:val="yellow"/>
          <w:lang w:eastAsia="zh-CN"/>
        </w:rPr>
        <w:t xml:space="preserve">; </w:t>
      </w:r>
      <w:r w:rsidR="00BD374C" w:rsidRPr="005A65A7">
        <w:rPr>
          <w:rFonts w:ascii="Times New Roman" w:hAnsi="Times New Roman" w:cs="Times New Roman"/>
          <w:sz w:val="20"/>
          <w:szCs w:val="20"/>
          <w:highlight w:val="yellow"/>
        </w:rPr>
        <w:t>Pseudo-</w:t>
      </w:r>
      <w:r w:rsidR="00BD374C" w:rsidRPr="005A65A7">
        <w:rPr>
          <w:rFonts w:ascii="Times New Roman" w:hAnsi="Times New Roman" w:cs="Times New Roman"/>
          <w:i/>
          <w:sz w:val="20"/>
          <w:szCs w:val="20"/>
          <w:highlight w:val="yellow"/>
        </w:rPr>
        <w:t>R</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i/>
          <w:sz w:val="20"/>
          <w:szCs w:val="20"/>
          <w:highlight w:val="yellow"/>
        </w:rPr>
        <w:t>=</w:t>
      </w:r>
      <w:r w:rsidR="00F42512"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proportion of variance explained beyond baseline model (</w:t>
      </w:r>
      <w:r w:rsidR="00F42512" w:rsidRPr="005A65A7">
        <w:rPr>
          <w:rFonts w:ascii="Times New Roman" w:hAnsi="Times New Roman" w:cs="Times New Roman"/>
          <w:sz w:val="20"/>
          <w:szCs w:val="20"/>
          <w:highlight w:val="yellow"/>
        </w:rPr>
        <w:t>baseline model =</w:t>
      </w:r>
      <w:r w:rsidR="00E939B5" w:rsidRPr="005A65A7">
        <w:rPr>
          <w:rFonts w:ascii="Times New Roman" w:hAnsi="Times New Roman" w:cs="Times New Roman"/>
          <w:sz w:val="20"/>
          <w:szCs w:val="20"/>
          <w:highlight w:val="yellow"/>
        </w:rPr>
        <w:t xml:space="preserve"> Model 2)</w:t>
      </w:r>
      <w:r w:rsidR="00BD374C" w:rsidRPr="005A65A7">
        <w:rPr>
          <w:rFonts w:ascii="Times New Roman" w:hAnsi="Times New Roman" w:cs="Times New Roman"/>
          <w:i/>
          <w:sz w:val="20"/>
          <w:szCs w:val="20"/>
          <w:highlight w:val="yellow"/>
        </w:rPr>
        <w:t>;</w:t>
      </w:r>
      <w:r w:rsidR="00BD374C" w:rsidRPr="005A65A7">
        <w:rPr>
          <w:rFonts w:ascii="Times New Roman" w:hAnsi="Times New Roman" w:cs="Times New Roman"/>
          <w:sz w:val="20"/>
          <w:szCs w:val="20"/>
        </w:rPr>
        <w:t xml:space="preserve"> </w:t>
      </w:r>
      <w:r w:rsidR="00C250B5" w:rsidRPr="005A65A7">
        <w:rPr>
          <w:rFonts w:ascii="Times New Roman" w:hAnsi="Times New Roman" w:cs="Times New Roman"/>
          <w:sz w:val="20"/>
          <w:szCs w:val="20"/>
        </w:rPr>
        <w:t>.</w:t>
      </w:r>
      <w:r w:rsidR="005A05E2" w:rsidRPr="005A65A7">
        <w:rPr>
          <w:rFonts w:ascii="Times New Roman" w:hAnsi="Times New Roman" w:cs="Times New Roman"/>
          <w:sz w:val="20"/>
          <w:szCs w:val="20"/>
          <w:lang w:eastAsia="zh-CN"/>
        </w:rPr>
        <w:t>See Footnote 5 for a</w:t>
      </w:r>
      <w:r w:rsidR="00BD374C" w:rsidRPr="005A65A7">
        <w:rPr>
          <w:rFonts w:ascii="Times New Roman" w:hAnsi="Times New Roman" w:cs="Times New Roman"/>
          <w:sz w:val="20"/>
          <w:szCs w:val="20"/>
          <w:lang w:eastAsia="zh-CN"/>
        </w:rPr>
        <w:t xml:space="preserve"> more thorough</w:t>
      </w:r>
      <w:r w:rsidR="005A05E2" w:rsidRPr="005A65A7">
        <w:rPr>
          <w:rFonts w:ascii="Times New Roman" w:hAnsi="Times New Roman" w:cs="Times New Roman"/>
          <w:sz w:val="20"/>
          <w:szCs w:val="20"/>
          <w:lang w:eastAsia="zh-CN"/>
        </w:rPr>
        <w:t xml:space="preserve"> interpretation of Pseudo-</w:t>
      </w:r>
      <w:r w:rsidR="005A05E2" w:rsidRPr="005A65A7">
        <w:rPr>
          <w:rFonts w:ascii="Times New Roman" w:hAnsi="Times New Roman" w:cs="Times New Roman"/>
          <w:i/>
          <w:sz w:val="20"/>
          <w:szCs w:val="20"/>
          <w:lang w:eastAsia="zh-CN"/>
        </w:rPr>
        <w:t>R</w:t>
      </w:r>
      <w:r w:rsidR="005A05E2" w:rsidRPr="005A65A7">
        <w:rPr>
          <w:rFonts w:ascii="Times New Roman" w:hAnsi="Times New Roman" w:cs="Times New Roman"/>
          <w:i/>
          <w:sz w:val="20"/>
          <w:szCs w:val="20"/>
          <w:vertAlign w:val="superscript"/>
          <w:lang w:eastAsia="zh-CN"/>
        </w:rPr>
        <w:t>2</w:t>
      </w:r>
      <w:r w:rsidR="005A05E2" w:rsidRPr="005A65A7">
        <w:rPr>
          <w:rFonts w:ascii="Times New Roman" w:hAnsi="Times New Roman" w:cs="Times New Roman"/>
          <w:sz w:val="20"/>
          <w:szCs w:val="20"/>
          <w:lang w:eastAsia="zh-CN"/>
        </w:rPr>
        <w:t xml:space="preserve"> values</w:t>
      </w:r>
      <w:r w:rsidR="00C250B5" w:rsidRPr="005A65A7">
        <w:rPr>
          <w:rFonts w:ascii="Times New Roman" w:hAnsi="Times New Roman" w:cs="Times New Roman"/>
          <w:sz w:val="20"/>
          <w:szCs w:val="20"/>
          <w:lang w:eastAsia="zh-CN"/>
        </w:rPr>
        <w:t>, and why they are sometimes negative in multilevel modeling</w:t>
      </w:r>
      <w:r w:rsidR="005A05E2" w:rsidRPr="005A65A7">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proofErr w:type="gramStart"/>
      <w:r w:rsidRPr="00473552">
        <w:rPr>
          <w:rFonts w:ascii="Times New Roman" w:hAnsi="Times New Roman" w:cs="Times New Roman"/>
        </w:rPr>
        <w:lastRenderedPageBreak/>
        <w:t>Table 4</w:t>
      </w:r>
      <w:r w:rsidR="00D0529A" w:rsidRPr="00473552">
        <w:rPr>
          <w:rFonts w:ascii="Times New Roman" w:hAnsi="Times New Roman" w:cs="Times New Roman"/>
        </w:rPr>
        <w:t>.</w:t>
      </w:r>
      <w:proofErr w:type="gramEnd"/>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77CB06F2"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proofErr w:type="gramStart"/>
      <w:r>
        <w:rPr>
          <w:rFonts w:ascii="Times New Roman" w:hAnsi="Times New Roman" w:cs="Times New Roman"/>
        </w:rPr>
        <w:lastRenderedPageBreak/>
        <w:t>Table 5</w:t>
      </w:r>
      <w:r w:rsidRPr="00473552">
        <w:rPr>
          <w:rFonts w:ascii="Times New Roman" w:hAnsi="Times New Roman" w:cs="Times New Roman"/>
        </w:rPr>
        <w:t>.</w:t>
      </w:r>
      <w:proofErr w:type="gramEnd"/>
    </w:p>
    <w:p w14:paraId="3235C1DC" w14:textId="61FBC246"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048E0D4C" w:rsidR="00CD4A84" w:rsidRPr="00465099" w:rsidRDefault="002E5F11" w:rsidP="00405755">
            <w:pPr>
              <w:tabs>
                <w:tab w:val="center" w:pos="4680"/>
              </w:tabs>
              <w:jc w:val="center"/>
              <w:rPr>
                <w:rFonts w:ascii="Times New Roman" w:hAnsi="Times New Roman" w:cs="Times New Roman" w:hint="eastAsia"/>
                <w:sz w:val="18"/>
                <w:szCs w:val="18"/>
                <w:lang w:eastAsia="zh-CN"/>
              </w:rPr>
            </w:pPr>
            <w:ins w:id="12" w:author="Author">
              <w:r>
                <w:rPr>
                  <w:rFonts w:ascii="Times New Roman" w:hAnsi="Times New Roman" w:cs="Times New Roman" w:hint="eastAsia"/>
                  <w:sz w:val="18"/>
                  <w:szCs w:val="18"/>
                  <w:lang w:eastAsia="zh-CN"/>
                </w:rPr>
                <w:t>.036</w:t>
              </w:r>
            </w:ins>
            <w:del w:id="13" w:author="Author">
              <w:r w:rsidR="00CD4A84" w:rsidDel="002E5F11">
                <w:rPr>
                  <w:rFonts w:ascii="Times New Roman" w:hAnsi="Times New Roman" w:cs="Times New Roman"/>
                  <w:sz w:val="18"/>
                  <w:szCs w:val="18"/>
                </w:rPr>
                <w:delText>-.01</w:delText>
              </w:r>
            </w:del>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29B26B25"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proofErr w:type="gramStart"/>
      <w:r>
        <w:rPr>
          <w:rFonts w:ascii="Times New Roman" w:hAnsi="Times New Roman" w:cs="Times New Roman"/>
        </w:rPr>
        <w:lastRenderedPageBreak/>
        <w:t>Table 6</w:t>
      </w:r>
      <w:r w:rsidRPr="00473552">
        <w:rPr>
          <w:rFonts w:ascii="Times New Roman" w:hAnsi="Times New Roman" w:cs="Times New Roman"/>
        </w:rPr>
        <w:t>.</w:t>
      </w:r>
      <w:proofErr w:type="gramEnd"/>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3332122C"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08EF660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ins w:id="14" w:author="Author">
              <w:r w:rsidR="00CB4326">
                <w:rPr>
                  <w:rFonts w:ascii="Times New Roman" w:hAnsi="Times New Roman" w:cs="Times New Roman" w:hint="eastAsia"/>
                  <w:sz w:val="18"/>
                  <w:szCs w:val="18"/>
                  <w:lang w:eastAsia="zh-CN"/>
                </w:rPr>
                <w:t>458</w:t>
              </w:r>
            </w:ins>
            <w:del w:id="15" w:author="Author">
              <w:r w:rsidRPr="00465099" w:rsidDel="00CB4326">
                <w:rPr>
                  <w:rFonts w:ascii="Times New Roman" w:hAnsi="Times New Roman" w:cs="Times New Roman"/>
                  <w:sz w:val="18"/>
                  <w:szCs w:val="18"/>
                </w:rPr>
                <w:delText>000</w:delText>
              </w:r>
            </w:del>
            <w:r w:rsidRPr="00465099">
              <w:rPr>
                <w:rFonts w:ascii="Times New Roman" w:hAnsi="Times New Roman" w:cs="Times New Roman"/>
                <w:sz w:val="18"/>
                <w:szCs w:val="18"/>
              </w:rPr>
              <w:t>)</w:t>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-.17</w:t>
            </w:r>
            <w:r w:rsidRPr="00DC637E">
              <w:rPr>
                <w:rFonts w:ascii="Times New Roman" w:hAnsi="Times New Roman" w:cs="Times New Roman"/>
                <w:sz w:val="18"/>
                <w:szCs w:val="18"/>
              </w:rPr>
              <w:t>*</w:t>
            </w:r>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w:t>
            </w:r>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6A4707E8" w:rsidR="00714D0B" w:rsidRDefault="00954B63" w:rsidP="009C17F7">
            <w:pPr>
              <w:tabs>
                <w:tab w:val="center" w:pos="4680"/>
              </w:tabs>
              <w:jc w:val="center"/>
              <w:rPr>
                <w:rFonts w:ascii="Times New Roman" w:hAnsi="Times New Roman" w:cs="Times New Roman" w:hint="eastAsia"/>
                <w:sz w:val="18"/>
                <w:szCs w:val="18"/>
                <w:lang w:eastAsia="zh-CN"/>
              </w:rPr>
            </w:pPr>
            <w:r>
              <w:rPr>
                <w:rFonts w:ascii="Times New Roman" w:hAnsi="Times New Roman" w:cs="Times New Roman"/>
                <w:sz w:val="18"/>
                <w:szCs w:val="18"/>
              </w:rPr>
              <w:t>-.</w:t>
            </w:r>
            <w:ins w:id="16" w:author="Author">
              <w:r w:rsidR="00F1401E">
                <w:rPr>
                  <w:rFonts w:ascii="Times New Roman" w:hAnsi="Times New Roman" w:cs="Times New Roman" w:hint="eastAsia"/>
                  <w:sz w:val="18"/>
                  <w:szCs w:val="18"/>
                  <w:lang w:eastAsia="zh-CN"/>
                </w:rPr>
                <w:t>06</w:t>
              </w:r>
            </w:ins>
            <w:del w:id="17" w:author="Author">
              <w:r w:rsidDel="00F1401E">
                <w:rPr>
                  <w:rFonts w:ascii="Times New Roman" w:hAnsi="Times New Roman" w:cs="Times New Roman"/>
                  <w:sz w:val="18"/>
                  <w:szCs w:val="18"/>
                </w:rPr>
                <w:delText>17</w:delText>
              </w:r>
            </w:del>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42074884" w:rsidR="00714D0B" w:rsidRDefault="00954B63" w:rsidP="009C17F7">
            <w:pPr>
              <w:tabs>
                <w:tab w:val="center" w:pos="4680"/>
              </w:tabs>
              <w:jc w:val="center"/>
              <w:rPr>
                <w:rFonts w:ascii="Times New Roman" w:hAnsi="Times New Roman" w:cs="Times New Roman" w:hint="eastAsia"/>
                <w:sz w:val="18"/>
                <w:szCs w:val="18"/>
                <w:lang w:eastAsia="zh-CN"/>
              </w:rPr>
            </w:pPr>
            <w:r>
              <w:rPr>
                <w:rFonts w:ascii="Times New Roman" w:hAnsi="Times New Roman" w:cs="Times New Roman"/>
                <w:sz w:val="18"/>
                <w:szCs w:val="18"/>
              </w:rPr>
              <w:t>.</w:t>
            </w:r>
            <w:ins w:id="18" w:author="Author">
              <w:r w:rsidR="00F1401E">
                <w:rPr>
                  <w:rFonts w:ascii="Times New Roman" w:hAnsi="Times New Roman" w:cs="Times New Roman" w:hint="eastAsia"/>
                  <w:sz w:val="18"/>
                  <w:szCs w:val="18"/>
                  <w:lang w:eastAsia="zh-CN"/>
                </w:rPr>
                <w:t>03</w:t>
              </w:r>
            </w:ins>
            <w:del w:id="19" w:author="Author">
              <w:r w:rsidDel="00F1401E">
                <w:rPr>
                  <w:rFonts w:ascii="Times New Roman" w:hAnsi="Times New Roman" w:cs="Times New Roman"/>
                  <w:sz w:val="18"/>
                  <w:szCs w:val="18"/>
                </w:rPr>
                <w:delText>11</w:delText>
              </w:r>
            </w:del>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commentRangeStart w:id="20"/>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commentRangeEnd w:id="20"/>
            <w:r w:rsidR="00F1401E">
              <w:rPr>
                <w:rStyle w:val="CommentReference"/>
              </w:rPr>
              <w:commentReference w:id="20"/>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6350C0D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1453AE9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proofErr w:type="gramStart"/>
      <w:r w:rsidRPr="00930CA2">
        <w:rPr>
          <w:rFonts w:ascii="Times New Roman" w:hAnsi="Times New Roman" w:cs="Times New Roman"/>
        </w:rPr>
        <w:lastRenderedPageBreak/>
        <w:t>Table 7</w:t>
      </w:r>
      <w:r w:rsidR="00763F2B" w:rsidRPr="00930CA2">
        <w:rPr>
          <w:rFonts w:ascii="Times New Roman" w:hAnsi="Times New Roman" w:cs="Times New Roman"/>
        </w:rPr>
        <w:t>.</w:t>
      </w:r>
      <w:proofErr w:type="gramEnd"/>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66ED4C8B" w:rsidR="00C40831" w:rsidRDefault="00C40831" w:rsidP="00C40831">
            <w:pPr>
              <w:jc w:val="center"/>
              <w:rPr>
                <w:rFonts w:ascii="Times New Roman" w:hAnsi="Times New Roman" w:cs="Times New Roman"/>
              </w:rPr>
            </w:pPr>
            <w:r>
              <w:rPr>
                <w:rFonts w:ascii="Times New Roman" w:hAnsi="Times New Roman" w:cs="Times New Roman"/>
              </w:rPr>
              <w:t>.11</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2CD5A88F"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p>
        </w:tc>
        <w:tc>
          <w:tcPr>
            <w:tcW w:w="990" w:type="dxa"/>
          </w:tcPr>
          <w:p w14:paraId="7B6CBD14" w14:textId="1BB05243" w:rsidR="00C40831" w:rsidRDefault="00C40831" w:rsidP="00C40831">
            <w:pPr>
              <w:jc w:val="center"/>
              <w:rPr>
                <w:rFonts w:ascii="Times New Roman" w:hAnsi="Times New Roman" w:cs="Times New Roman"/>
              </w:rPr>
            </w:pPr>
            <w:r>
              <w:rPr>
                <w:rFonts w:ascii="Times New Roman" w:hAnsi="Times New Roman" w:cs="Times New Roman"/>
              </w:rPr>
              <w:t>.094</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0E9BF762" w:rsidR="00F44583" w:rsidRDefault="00F44583" w:rsidP="00F44583">
            <w:pPr>
              <w:jc w:val="center"/>
              <w:rPr>
                <w:rFonts w:ascii="Times New Roman" w:hAnsi="Times New Roman" w:cs="Times New Roman"/>
              </w:rPr>
            </w:pPr>
            <w:r>
              <w:rPr>
                <w:rFonts w:ascii="Times New Roman" w:hAnsi="Times New Roman" w:cs="Times New Roman"/>
              </w:rPr>
              <w:t>.002</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proofErr w:type="gramStart"/>
      <w:r w:rsidRPr="003E79D4">
        <w:rPr>
          <w:rFonts w:ascii="Times New Roman" w:hAnsi="Times New Roman" w:cs="Times New Roman"/>
          <w:i/>
          <w:sz w:val="20"/>
          <w:szCs w:val="20"/>
        </w:rPr>
        <w:t>Notes</w:t>
      </w:r>
      <w:r w:rsidRPr="003E79D4">
        <w:rPr>
          <w:rFonts w:ascii="Times New Roman" w:hAnsi="Times New Roman" w:cs="Times New Roman"/>
          <w:sz w:val="20"/>
          <w:szCs w:val="20"/>
        </w:rPr>
        <w:t>.</w:t>
      </w:r>
      <w:proofErr w:type="gramEnd"/>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w:t>
      </w:r>
      <w:proofErr w:type="gramEnd"/>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lang w:eastAsia="zh-CN"/>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w:t>
      </w:r>
      <w:proofErr w:type="gramEnd"/>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lang w:eastAsia="zh-CN"/>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proofErr w:type="gramStart"/>
      <w:r w:rsidRPr="00425095">
        <w:rPr>
          <w:rFonts w:ascii="Times New Roman" w:hAnsi="Times New Roman" w:cs="Times New Roman"/>
          <w:sz w:val="24"/>
          <w:szCs w:val="24"/>
        </w:rPr>
        <w:lastRenderedPageBreak/>
        <w:t>Figure 3.</w:t>
      </w:r>
      <w:proofErr w:type="gramEnd"/>
      <w:r w:rsidRPr="00425095">
        <w:rPr>
          <w:rFonts w:ascii="Times New Roman" w:hAnsi="Times New Roman" w:cs="Times New Roman"/>
          <w:sz w:val="24"/>
          <w:szCs w:val="24"/>
        </w:rPr>
        <w:t xml:space="preserve">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064F266B" w:rsidR="00987FE2" w:rsidRDefault="00987FE2" w:rsidP="00425095">
      <w:pPr>
        <w:pStyle w:val="NoSpacing"/>
        <w:rPr>
          <w:rFonts w:ascii="Times New Roman" w:hAnsi="Times New Roman" w:cs="Times New Roman"/>
          <w:i/>
          <w:sz w:val="24"/>
          <w:szCs w:val="24"/>
        </w:rPr>
      </w:pPr>
      <w:r w:rsidRPr="00372570">
        <w:rPr>
          <w:noProof/>
          <w:lang w:eastAsia="zh-CN"/>
        </w:rPr>
        <w:drawing>
          <wp:inline distT="0" distB="0" distL="0" distR="0" wp14:anchorId="61DE80BA" wp14:editId="20ED0230">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6F3145" w:rsidRDefault="00E95A3F" w:rsidP="00425095">
      <w:pPr>
        <w:pStyle w:val="NoSpacing"/>
        <w:rPr>
          <w:rFonts w:ascii="Times New Roman" w:hAnsi="Times New Roman" w:cs="Times New Roman"/>
          <w:sz w:val="24"/>
          <w:szCs w:val="24"/>
        </w:rPr>
      </w:pPr>
      <w:proofErr w:type="gramStart"/>
      <w:r w:rsidRPr="006F3145">
        <w:rPr>
          <w:rFonts w:ascii="Times New Roman" w:hAnsi="Times New Roman" w:cs="Times New Roman"/>
          <w:sz w:val="24"/>
          <w:szCs w:val="24"/>
        </w:rPr>
        <w:lastRenderedPageBreak/>
        <w:t>Figure 4.</w:t>
      </w:r>
      <w:proofErr w:type="gramEnd"/>
    </w:p>
    <w:p w14:paraId="272C3148" w14:textId="2200420C" w:rsidR="00E95A3F" w:rsidRPr="00E95A3F" w:rsidRDefault="00E95A3F" w:rsidP="00425095">
      <w:pPr>
        <w:pStyle w:val="NoSpacing"/>
        <w:rPr>
          <w:rFonts w:ascii="Times New Roman" w:hAnsi="Times New Roman" w:cs="Times New Roman"/>
          <w:i/>
          <w:sz w:val="24"/>
          <w:szCs w:val="24"/>
        </w:rPr>
      </w:pPr>
      <w:r w:rsidRPr="00E95A3F">
        <w:rPr>
          <w:rFonts w:ascii="Times New Roman" w:hAnsi="Times New Roman" w:cs="Times New Roman"/>
          <w:i/>
          <w:color w:val="000000"/>
        </w:rPr>
        <w:t>P</w:t>
      </w:r>
      <w:r w:rsidRPr="006F3145">
        <w:rPr>
          <w:rFonts w:ascii="Times New Roman" w:hAnsi="Times New Roman" w:cs="Times New Roman"/>
          <w:i/>
          <w:color w:val="000000"/>
        </w:rPr>
        <w:t>-curve for Narcissism’s Relationship with Self-Enhancement</w:t>
      </w:r>
    </w:p>
    <w:p w14:paraId="61150F45" w14:textId="64F4DF07" w:rsidR="00E95A3F" w:rsidRDefault="00E95A3F" w:rsidP="00425095">
      <w:pPr>
        <w:pStyle w:val="NoSpacing"/>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77777777" w:rsidR="00E95A3F" w:rsidRPr="002329D7" w:rsidRDefault="00E95A3F" w:rsidP="00E95A3F">
      <w:pPr>
        <w:pStyle w:val="NoSpacing"/>
        <w:rPr>
          <w:rFonts w:ascii="Times New Roman" w:hAnsi="Times New Roman" w:cs="Times New Roman"/>
          <w:sz w:val="24"/>
          <w:szCs w:val="24"/>
        </w:rPr>
      </w:pPr>
      <w:proofErr w:type="gramStart"/>
      <w:r w:rsidRPr="002329D7">
        <w:rPr>
          <w:rFonts w:ascii="Times New Roman" w:hAnsi="Times New Roman" w:cs="Times New Roman"/>
          <w:sz w:val="24"/>
          <w:szCs w:val="24"/>
        </w:rPr>
        <w:lastRenderedPageBreak/>
        <w:t>Figure 4.</w:t>
      </w:r>
      <w:proofErr w:type="gramEnd"/>
    </w:p>
    <w:p w14:paraId="37D9D12C" w14:textId="04513EE5" w:rsidR="00E95A3F" w:rsidRDefault="00E95A3F" w:rsidP="006F3145">
      <w:pPr>
        <w:pStyle w:val="NoSpacing"/>
        <w:tabs>
          <w:tab w:val="left" w:pos="9195"/>
        </w:tabs>
        <w:rPr>
          <w:rFonts w:ascii="Times New Roman" w:hAnsi="Times New Roman" w:cs="Times New Roman"/>
          <w:i/>
          <w:sz w:val="24"/>
          <w:szCs w:val="24"/>
        </w:rPr>
      </w:pPr>
      <w:r w:rsidRPr="002329D7">
        <w:rPr>
          <w:rFonts w:ascii="Times New Roman" w:hAnsi="Times New Roman" w:cs="Times New Roman"/>
          <w:i/>
          <w:color w:val="000000"/>
        </w:rPr>
        <w:t>P-curve f</w:t>
      </w:r>
      <w:r>
        <w:rPr>
          <w:rFonts w:ascii="Times New Roman" w:hAnsi="Times New Roman" w:cs="Times New Roman"/>
          <w:i/>
          <w:color w:val="000000"/>
        </w:rPr>
        <w:t>or</w:t>
      </w:r>
      <w:r w:rsidRPr="00425095">
        <w:rPr>
          <w:rFonts w:ascii="Times New Roman" w:hAnsi="Times New Roman" w:cs="Times New Roman"/>
          <w:i/>
          <w:sz w:val="24"/>
          <w:szCs w:val="24"/>
        </w:rPr>
        <w:t xml:space="preserve"> the Relationship between Narcissism and Self-Enhancement in Agentic Criteria</w:t>
      </w:r>
      <w:r>
        <w:rPr>
          <w:rFonts w:ascii="Times New Roman" w:hAnsi="Times New Roman" w:cs="Times New Roman"/>
          <w:i/>
          <w:sz w:val="24"/>
          <w:szCs w:val="24"/>
        </w:rPr>
        <w:tab/>
      </w:r>
    </w:p>
    <w:p w14:paraId="3BE68F03" w14:textId="78F73BAE" w:rsidR="00E95A3F" w:rsidRPr="00425095" w:rsidRDefault="00E95A3F" w:rsidP="006F3145">
      <w:pPr>
        <w:pStyle w:val="NoSpacing"/>
        <w:tabs>
          <w:tab w:val="left" w:pos="9195"/>
        </w:tabs>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E653C9" w:rsidRPr="00F25738" w14:paraId="15C74138" w14:textId="77777777" w:rsidTr="002329D7">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2329D7">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4DFDA2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ED39924"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2329D7">
        <w:tc>
          <w:tcPr>
            <w:tcW w:w="720" w:type="dxa"/>
            <w:tcBorders>
              <w:top w:val="single" w:sz="4" w:space="0" w:color="auto"/>
            </w:tcBorders>
          </w:tcPr>
          <w:p w14:paraId="181DC0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7838097"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6AE9038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2329D7">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E7829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2A343465" w14:textId="77777777" w:rsidTr="002329D7">
        <w:tc>
          <w:tcPr>
            <w:tcW w:w="720" w:type="dxa"/>
          </w:tcPr>
          <w:p w14:paraId="5DCF8C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E48FF0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16C028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37A92F2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082197E" w14:textId="77777777" w:rsidR="00E653C9" w:rsidRPr="00F25738" w:rsidRDefault="00E653C9" w:rsidP="002329D7">
            <w:pPr>
              <w:jc w:val="center"/>
              <w:rPr>
                <w:rFonts w:ascii="Times New Roman" w:hAnsi="Times New Roman" w:cs="Times New Roman"/>
                <w:sz w:val="16"/>
                <w:szCs w:val="16"/>
              </w:rPr>
            </w:pPr>
          </w:p>
        </w:tc>
        <w:tc>
          <w:tcPr>
            <w:tcW w:w="810" w:type="dxa"/>
          </w:tcPr>
          <w:p w14:paraId="4A18F76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AD8E5CB" w14:textId="77777777" w:rsidR="00E653C9" w:rsidRDefault="00E653C9" w:rsidP="002329D7">
            <w:pPr>
              <w:jc w:val="center"/>
              <w:rPr>
                <w:rFonts w:ascii="Times New Roman" w:hAnsi="Times New Roman" w:cs="Times New Roman"/>
                <w:sz w:val="16"/>
                <w:szCs w:val="16"/>
              </w:rPr>
            </w:pPr>
          </w:p>
          <w:p w14:paraId="2DF464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BBA9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165E3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CCA9B4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63B30A7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66A663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184817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20B50D6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5CCFC7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5F00B17" w14:textId="77777777" w:rsidTr="002329D7">
        <w:tc>
          <w:tcPr>
            <w:tcW w:w="720" w:type="dxa"/>
          </w:tcPr>
          <w:p w14:paraId="2FCAD3D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132EC8F0"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04DF582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744EB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A1E285E" w14:textId="77777777" w:rsidR="00E653C9" w:rsidRPr="00F25738" w:rsidRDefault="00E653C9" w:rsidP="002329D7">
            <w:pPr>
              <w:jc w:val="center"/>
              <w:rPr>
                <w:rFonts w:ascii="Times New Roman" w:hAnsi="Times New Roman" w:cs="Times New Roman"/>
                <w:sz w:val="16"/>
                <w:szCs w:val="16"/>
              </w:rPr>
            </w:pPr>
          </w:p>
        </w:tc>
        <w:tc>
          <w:tcPr>
            <w:tcW w:w="810" w:type="dxa"/>
          </w:tcPr>
          <w:p w14:paraId="71FF87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069B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88488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A524F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12D254B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2A084A0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1B0D5A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A63CC7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1A6E4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A8831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14B57EC4" w14:textId="77777777" w:rsidTr="002329D7">
        <w:tc>
          <w:tcPr>
            <w:tcW w:w="720" w:type="dxa"/>
          </w:tcPr>
          <w:p w14:paraId="44E661D3"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2</w:t>
            </w:r>
          </w:p>
        </w:tc>
        <w:tc>
          <w:tcPr>
            <w:tcW w:w="1530" w:type="dxa"/>
          </w:tcPr>
          <w:p w14:paraId="5543A7C7" w14:textId="77777777" w:rsidR="00E653C9" w:rsidRPr="009B1F2B" w:rsidRDefault="00E653C9" w:rsidP="002329D7">
            <w:pPr>
              <w:rPr>
                <w:rFonts w:ascii="Times New Roman" w:hAnsi="Times New Roman" w:cs="Times New Roman"/>
                <w:color w:val="FF0000"/>
                <w:sz w:val="16"/>
                <w:szCs w:val="16"/>
              </w:rPr>
            </w:pPr>
            <w:r w:rsidRPr="009B1F2B">
              <w:rPr>
                <w:rFonts w:ascii="Times New Roman" w:hAnsi="Times New Roman" w:cs="Times New Roman"/>
                <w:color w:val="FF0000"/>
                <w:sz w:val="16"/>
                <w:szCs w:val="16"/>
              </w:rPr>
              <w:t>Ames, Rose, &amp; Anderson (2006)</w:t>
            </w:r>
          </w:p>
        </w:tc>
        <w:tc>
          <w:tcPr>
            <w:tcW w:w="1080" w:type="dxa"/>
          </w:tcPr>
          <w:p w14:paraId="1F886C1D"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Published</w:t>
            </w:r>
          </w:p>
        </w:tc>
        <w:tc>
          <w:tcPr>
            <w:tcW w:w="810" w:type="dxa"/>
          </w:tcPr>
          <w:p w14:paraId="4FA860D0"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Students</w:t>
            </w:r>
          </w:p>
        </w:tc>
        <w:tc>
          <w:tcPr>
            <w:tcW w:w="1080" w:type="dxa"/>
          </w:tcPr>
          <w:p w14:paraId="0996E1F5"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NPI</w:t>
            </w:r>
          </w:p>
        </w:tc>
        <w:tc>
          <w:tcPr>
            <w:tcW w:w="1260" w:type="dxa"/>
          </w:tcPr>
          <w:p w14:paraId="7C673809"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Objective</w:t>
            </w:r>
          </w:p>
        </w:tc>
        <w:tc>
          <w:tcPr>
            <w:tcW w:w="1440" w:type="dxa"/>
          </w:tcPr>
          <w:p w14:paraId="1EDDAEC7"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Residual</w:t>
            </w:r>
          </w:p>
        </w:tc>
        <w:tc>
          <w:tcPr>
            <w:tcW w:w="1170" w:type="dxa"/>
          </w:tcPr>
          <w:p w14:paraId="3986C55C"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w:t>
            </w:r>
          </w:p>
        </w:tc>
        <w:tc>
          <w:tcPr>
            <w:tcW w:w="1258" w:type="dxa"/>
          </w:tcPr>
          <w:p w14:paraId="024E35B0"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Task performance</w:t>
            </w:r>
          </w:p>
        </w:tc>
        <w:tc>
          <w:tcPr>
            <w:tcW w:w="1172" w:type="dxa"/>
          </w:tcPr>
          <w:p w14:paraId="0D6E5D8F"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Agency</w:t>
            </w:r>
          </w:p>
        </w:tc>
        <w:tc>
          <w:tcPr>
            <w:tcW w:w="529" w:type="dxa"/>
          </w:tcPr>
          <w:p w14:paraId="5E07E867"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43</w:t>
            </w:r>
          </w:p>
        </w:tc>
        <w:tc>
          <w:tcPr>
            <w:tcW w:w="425" w:type="dxa"/>
          </w:tcPr>
          <w:p w14:paraId="706BA3C3"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.36</w:t>
            </w:r>
          </w:p>
        </w:tc>
        <w:tc>
          <w:tcPr>
            <w:tcW w:w="426" w:type="dxa"/>
          </w:tcPr>
          <w:p w14:paraId="6C7662B4" w14:textId="77777777" w:rsidR="00E653C9" w:rsidRPr="009B1F2B" w:rsidRDefault="00E653C9" w:rsidP="002329D7">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.44</w:t>
            </w:r>
          </w:p>
        </w:tc>
      </w:tr>
      <w:tr w:rsidR="00E653C9" w:rsidRPr="00F25738" w14:paraId="50825123" w14:textId="77777777" w:rsidTr="002329D7">
        <w:tc>
          <w:tcPr>
            <w:tcW w:w="720" w:type="dxa"/>
          </w:tcPr>
          <w:p w14:paraId="11CCE3EC"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w:t>
            </w:r>
          </w:p>
        </w:tc>
        <w:tc>
          <w:tcPr>
            <w:tcW w:w="1530" w:type="dxa"/>
          </w:tcPr>
          <w:p w14:paraId="7C50897B"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38B72F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6696657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C047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95F3F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4BC78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3D6BCF8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6C04C2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DA401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7CB28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77CF19C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F1C01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7B8F03D9" w14:textId="77777777" w:rsidTr="002329D7">
        <w:tc>
          <w:tcPr>
            <w:tcW w:w="720" w:type="dxa"/>
          </w:tcPr>
          <w:p w14:paraId="326F9178"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3B21979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0B66F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2329D7">
        <w:tc>
          <w:tcPr>
            <w:tcW w:w="720" w:type="dxa"/>
          </w:tcPr>
          <w:p w14:paraId="38939B36"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19DD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5325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2329D7">
        <w:tc>
          <w:tcPr>
            <w:tcW w:w="720" w:type="dxa"/>
          </w:tcPr>
          <w:p w14:paraId="2E373609"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67195C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4A040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2329D7">
        <w:tc>
          <w:tcPr>
            <w:tcW w:w="720" w:type="dxa"/>
          </w:tcPr>
          <w:p w14:paraId="66B1CF1D"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2329D7">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080" w:type="dxa"/>
          </w:tcPr>
          <w:p w14:paraId="5A1778CC"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182236B"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08959CA3"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2329D7">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E653C9" w:rsidRPr="00F25738" w14:paraId="0799EF2E" w14:textId="77777777" w:rsidTr="002329D7">
        <w:tc>
          <w:tcPr>
            <w:tcW w:w="720" w:type="dxa"/>
          </w:tcPr>
          <w:p w14:paraId="509A92EF"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CAF12F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7E8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A177F8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5B5DE0E" w14:textId="77777777" w:rsidTr="002329D7">
        <w:tc>
          <w:tcPr>
            <w:tcW w:w="720" w:type="dxa"/>
          </w:tcPr>
          <w:p w14:paraId="377978AD"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A9E99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238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BAC8F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700DF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464ACA35" w14:textId="77777777" w:rsidTr="002329D7">
        <w:tc>
          <w:tcPr>
            <w:tcW w:w="720" w:type="dxa"/>
          </w:tcPr>
          <w:p w14:paraId="0D14B57A"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630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7BD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32CA8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6C878B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E653C9" w:rsidRPr="00F25738" w14:paraId="2C2A857E" w14:textId="77777777" w:rsidTr="002329D7">
        <w:tc>
          <w:tcPr>
            <w:tcW w:w="720" w:type="dxa"/>
          </w:tcPr>
          <w:p w14:paraId="3E3C1BEF"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849F3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191E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B91F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207FB258" w14:textId="77777777" w:rsidTr="002329D7">
        <w:tc>
          <w:tcPr>
            <w:tcW w:w="720" w:type="dxa"/>
          </w:tcPr>
          <w:p w14:paraId="7650073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A5395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38E53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4E6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58D3F4E9" w14:textId="77777777" w:rsidTr="002329D7">
        <w:tc>
          <w:tcPr>
            <w:tcW w:w="720" w:type="dxa"/>
          </w:tcPr>
          <w:p w14:paraId="5DE99C2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F98D7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5A1769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E8B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06408123" w14:textId="77777777" w:rsidTr="002329D7">
        <w:tc>
          <w:tcPr>
            <w:tcW w:w="720" w:type="dxa"/>
          </w:tcPr>
          <w:p w14:paraId="5667649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F5F9F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86DB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A9EC0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2329D7">
        <w:tc>
          <w:tcPr>
            <w:tcW w:w="709" w:type="dxa"/>
            <w:tcBorders>
              <w:top w:val="double" w:sz="4" w:space="0" w:color="auto"/>
              <w:bottom w:val="single" w:sz="4" w:space="0" w:color="auto"/>
            </w:tcBorders>
            <w:vAlign w:val="bottom"/>
          </w:tcPr>
          <w:p w14:paraId="25FA6E5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204A16D" w14:textId="77777777" w:rsidTr="002329D7">
        <w:tc>
          <w:tcPr>
            <w:tcW w:w="709" w:type="dxa"/>
            <w:tcBorders>
              <w:top w:val="single" w:sz="4" w:space="0" w:color="auto"/>
            </w:tcBorders>
          </w:tcPr>
          <w:p w14:paraId="6D0D6B86"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325C0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E1A2AFF" w14:textId="77777777" w:rsidTr="002329D7">
        <w:tc>
          <w:tcPr>
            <w:tcW w:w="709" w:type="dxa"/>
          </w:tcPr>
          <w:p w14:paraId="26B187B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9B96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E653C9" w:rsidRPr="00F25738" w14:paraId="3DF46693" w14:textId="77777777" w:rsidTr="002329D7">
        <w:tc>
          <w:tcPr>
            <w:tcW w:w="709" w:type="dxa"/>
          </w:tcPr>
          <w:p w14:paraId="4CF0791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EE54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6F58FF4D" w14:textId="77777777" w:rsidTr="002329D7">
        <w:tc>
          <w:tcPr>
            <w:tcW w:w="709" w:type="dxa"/>
          </w:tcPr>
          <w:p w14:paraId="640FE72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4D81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6B105E3" w14:textId="77777777" w:rsidTr="002329D7">
        <w:tc>
          <w:tcPr>
            <w:tcW w:w="709" w:type="dxa"/>
          </w:tcPr>
          <w:p w14:paraId="44472083"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1F27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1C4290" w14:textId="77777777" w:rsidTr="002329D7">
        <w:tc>
          <w:tcPr>
            <w:tcW w:w="709" w:type="dxa"/>
          </w:tcPr>
          <w:p w14:paraId="303BB84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95C308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F88EEE" w14:textId="77777777" w:rsidTr="002329D7">
        <w:tc>
          <w:tcPr>
            <w:tcW w:w="709" w:type="dxa"/>
          </w:tcPr>
          <w:p w14:paraId="1E3274F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322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EE7CA0B" w14:textId="77777777" w:rsidTr="002329D7">
        <w:tc>
          <w:tcPr>
            <w:tcW w:w="709" w:type="dxa"/>
          </w:tcPr>
          <w:p w14:paraId="219031F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C7A511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E653C9" w:rsidRPr="00F25738" w14:paraId="022C4173" w14:textId="77777777" w:rsidTr="002329D7">
        <w:tc>
          <w:tcPr>
            <w:tcW w:w="709" w:type="dxa"/>
          </w:tcPr>
          <w:p w14:paraId="4D3EF551"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C00B3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0A4D7F19" w14:textId="77777777" w:rsidTr="002329D7">
        <w:tc>
          <w:tcPr>
            <w:tcW w:w="709" w:type="dxa"/>
          </w:tcPr>
          <w:p w14:paraId="76D7941F"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C44756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96E29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E653C9" w:rsidRPr="00F25738" w14:paraId="0624652E" w14:textId="77777777" w:rsidTr="002329D7">
        <w:tc>
          <w:tcPr>
            <w:tcW w:w="709" w:type="dxa"/>
          </w:tcPr>
          <w:p w14:paraId="5A11A34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E653C9" w:rsidRPr="00F25738" w14:paraId="4FEA4954" w14:textId="77777777" w:rsidTr="002329D7">
        <w:tc>
          <w:tcPr>
            <w:tcW w:w="709" w:type="dxa"/>
          </w:tcPr>
          <w:p w14:paraId="3D4A4F0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6DAD641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EF33D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7689ADFD" w14:textId="77777777" w:rsidTr="002329D7">
        <w:tc>
          <w:tcPr>
            <w:tcW w:w="709" w:type="dxa"/>
          </w:tcPr>
          <w:p w14:paraId="6A0BF4C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E653C9" w:rsidRPr="00F25738" w14:paraId="7EC7E225" w14:textId="77777777" w:rsidTr="002329D7">
        <w:tc>
          <w:tcPr>
            <w:tcW w:w="709" w:type="dxa"/>
          </w:tcPr>
          <w:p w14:paraId="1AE4C53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51114F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0F45B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59835F51" w14:textId="77777777" w:rsidTr="002329D7">
        <w:tc>
          <w:tcPr>
            <w:tcW w:w="709" w:type="dxa"/>
          </w:tcPr>
          <w:p w14:paraId="553BA35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771FB020" w14:textId="77777777" w:rsidTr="002329D7">
        <w:tc>
          <w:tcPr>
            <w:tcW w:w="709" w:type="dxa"/>
          </w:tcPr>
          <w:p w14:paraId="1FEC812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274155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29D0CD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653C9" w:rsidRPr="00F25738" w14:paraId="17E076CD" w14:textId="77777777" w:rsidTr="002329D7">
        <w:tc>
          <w:tcPr>
            <w:tcW w:w="709" w:type="dxa"/>
          </w:tcPr>
          <w:p w14:paraId="15B4BDB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77777777" w:rsidR="00E653C9" w:rsidRPr="00F10C56" w:rsidRDefault="00E653C9" w:rsidP="00E653C9">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6E7B46B2" w14:textId="77777777" w:rsidR="00E653C9" w:rsidRDefault="00E653C9" w:rsidP="00E653C9">
      <w:pPr>
        <w:spacing w:after="0"/>
        <w:rPr>
          <w:rFonts w:ascii="Times New Roman" w:hAnsi="Times New Roman" w:cs="Times New Roman"/>
        </w:rPr>
      </w:pP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2329D7">
        <w:tc>
          <w:tcPr>
            <w:tcW w:w="709" w:type="dxa"/>
            <w:tcBorders>
              <w:top w:val="double" w:sz="4" w:space="0" w:color="auto"/>
              <w:bottom w:val="single" w:sz="4" w:space="0" w:color="auto"/>
            </w:tcBorders>
            <w:vAlign w:val="bottom"/>
          </w:tcPr>
          <w:p w14:paraId="52E31E8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2329D7">
        <w:tc>
          <w:tcPr>
            <w:tcW w:w="709" w:type="dxa"/>
            <w:tcBorders>
              <w:top w:val="single" w:sz="4" w:space="0" w:color="auto"/>
            </w:tcBorders>
          </w:tcPr>
          <w:p w14:paraId="6E011CF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D0D307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367487E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2329D7">
        <w:tc>
          <w:tcPr>
            <w:tcW w:w="709" w:type="dxa"/>
          </w:tcPr>
          <w:p w14:paraId="65C586F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2329D7">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2329D7">
        <w:tc>
          <w:tcPr>
            <w:tcW w:w="709" w:type="dxa"/>
          </w:tcPr>
          <w:p w14:paraId="58E807B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850BF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7128BE4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56812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2329D7">
        <w:tc>
          <w:tcPr>
            <w:tcW w:w="709" w:type="dxa"/>
          </w:tcPr>
          <w:p w14:paraId="056AF44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2329D7">
        <w:tc>
          <w:tcPr>
            <w:tcW w:w="709" w:type="dxa"/>
          </w:tcPr>
          <w:p w14:paraId="1F2C776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005A9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0AA0C9E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796E5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2329D7">
        <w:tc>
          <w:tcPr>
            <w:tcW w:w="709" w:type="dxa"/>
          </w:tcPr>
          <w:p w14:paraId="2EEE8F1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2329D7">
        <w:tc>
          <w:tcPr>
            <w:tcW w:w="709" w:type="dxa"/>
          </w:tcPr>
          <w:p w14:paraId="1DBBE16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F0A09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714CB91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1AE860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2329D7">
        <w:tc>
          <w:tcPr>
            <w:tcW w:w="709" w:type="dxa"/>
          </w:tcPr>
          <w:p w14:paraId="68AACFD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2329D7">
        <w:tc>
          <w:tcPr>
            <w:tcW w:w="709" w:type="dxa"/>
          </w:tcPr>
          <w:p w14:paraId="60E88A7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197112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B7A39A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5372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2329D7">
        <w:tc>
          <w:tcPr>
            <w:tcW w:w="709" w:type="dxa"/>
          </w:tcPr>
          <w:p w14:paraId="1979FF7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2329D7">
        <w:tc>
          <w:tcPr>
            <w:tcW w:w="709" w:type="dxa"/>
          </w:tcPr>
          <w:p w14:paraId="4F302DC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0BB8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AD685A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904D7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2329D7">
        <w:tc>
          <w:tcPr>
            <w:tcW w:w="709" w:type="dxa"/>
          </w:tcPr>
          <w:p w14:paraId="3C990D8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2329D7">
        <w:tc>
          <w:tcPr>
            <w:tcW w:w="709" w:type="dxa"/>
          </w:tcPr>
          <w:p w14:paraId="2242080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E63AC85"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0DE5A4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2C99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2329D7">
        <w:tc>
          <w:tcPr>
            <w:tcW w:w="709" w:type="dxa"/>
          </w:tcPr>
          <w:p w14:paraId="11AF900D"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2329D7">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6B8DFF7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18EBCE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530689C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DC1F7D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633EE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B00273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7FEC464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A69F2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9D2FCF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5E3F6E4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2683D2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37F5BED"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27F6872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0C3E41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E653C9" w:rsidRPr="00F25738" w14:paraId="29A82DF6"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1D7803D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8A865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27981C1E"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C6DB614"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7EF15D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99D26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4122AD3A"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E653C9" w:rsidRDefault="00E653C9" w:rsidP="002329D7">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8E98A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22E3B9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2953202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3AAB32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2329D7">
        <w:tc>
          <w:tcPr>
            <w:tcW w:w="720" w:type="dxa"/>
            <w:tcBorders>
              <w:top w:val="double" w:sz="4" w:space="0" w:color="auto"/>
              <w:bottom w:val="single" w:sz="4" w:space="0" w:color="auto"/>
            </w:tcBorders>
            <w:vAlign w:val="bottom"/>
          </w:tcPr>
          <w:p w14:paraId="53EFCA4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44EF5CB" w14:textId="77777777" w:rsidTr="002329D7">
        <w:tc>
          <w:tcPr>
            <w:tcW w:w="720" w:type="dxa"/>
            <w:tcBorders>
              <w:top w:val="single" w:sz="4" w:space="0" w:color="auto"/>
            </w:tcBorders>
          </w:tcPr>
          <w:p w14:paraId="0659FB6E" w14:textId="77777777" w:rsidR="00E653C9" w:rsidRPr="00F25738" w:rsidRDefault="00E653C9" w:rsidP="002329D7">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1A469C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70F4072E" w14:textId="77777777" w:rsidTr="002329D7">
        <w:tc>
          <w:tcPr>
            <w:tcW w:w="720" w:type="dxa"/>
          </w:tcPr>
          <w:p w14:paraId="44385306" w14:textId="77777777" w:rsidR="00E653C9" w:rsidRPr="00F25738" w:rsidRDefault="00E653C9" w:rsidP="002329D7">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0E79A6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6D2671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E653C9" w:rsidRPr="00F25738" w14:paraId="27D3EA31" w14:textId="77777777" w:rsidTr="002329D7">
        <w:tc>
          <w:tcPr>
            <w:tcW w:w="720" w:type="dxa"/>
          </w:tcPr>
          <w:p w14:paraId="5CC461D3" w14:textId="77777777" w:rsidR="00E653C9" w:rsidRPr="00F25738" w:rsidRDefault="00E653C9" w:rsidP="002329D7">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17276F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7F2EE88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E653C9" w:rsidRPr="00F25738" w14:paraId="5E1BE93D" w14:textId="77777777" w:rsidTr="002329D7">
        <w:tc>
          <w:tcPr>
            <w:tcW w:w="720" w:type="dxa"/>
          </w:tcPr>
          <w:p w14:paraId="07CC1419" w14:textId="77777777" w:rsidR="00E653C9" w:rsidRPr="00F25738" w:rsidRDefault="00E653C9" w:rsidP="002329D7">
            <w:pPr>
              <w:jc w:val="center"/>
            </w:pPr>
            <w:r>
              <w:rPr>
                <w:rFonts w:ascii="Times New Roman" w:hAnsi="Times New Roman" w:cs="Times New Roman" w:hint="eastAsia"/>
                <w:sz w:val="16"/>
                <w:szCs w:val="16"/>
                <w:lang w:eastAsia="zh-CN"/>
              </w:rPr>
              <w:t>9</w:t>
            </w:r>
          </w:p>
        </w:tc>
        <w:tc>
          <w:tcPr>
            <w:tcW w:w="1530" w:type="dxa"/>
          </w:tcPr>
          <w:p w14:paraId="3B2BC2B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47B5C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A1487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434AF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E653C9" w:rsidRPr="00F25738" w14:paraId="1E45D413" w14:textId="77777777" w:rsidTr="002329D7">
        <w:tc>
          <w:tcPr>
            <w:tcW w:w="720" w:type="dxa"/>
          </w:tcPr>
          <w:p w14:paraId="6FCFB727" w14:textId="77777777" w:rsidR="00E653C9" w:rsidRPr="00F25738" w:rsidRDefault="00E653C9" w:rsidP="002329D7">
            <w:pPr>
              <w:jc w:val="center"/>
            </w:pPr>
            <w:r>
              <w:rPr>
                <w:rFonts w:ascii="Times New Roman" w:hAnsi="Times New Roman" w:cs="Times New Roman" w:hint="eastAsia"/>
                <w:sz w:val="16"/>
                <w:szCs w:val="16"/>
                <w:lang w:eastAsia="zh-CN"/>
              </w:rPr>
              <w:t>9</w:t>
            </w:r>
          </w:p>
        </w:tc>
        <w:tc>
          <w:tcPr>
            <w:tcW w:w="1530" w:type="dxa"/>
          </w:tcPr>
          <w:p w14:paraId="0EB245E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0DA7F3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94E747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B228F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E653C9" w:rsidRPr="00F25738" w14:paraId="676DAC73" w14:textId="77777777" w:rsidTr="002329D7">
        <w:tc>
          <w:tcPr>
            <w:tcW w:w="720" w:type="dxa"/>
          </w:tcPr>
          <w:p w14:paraId="77E58DE7" w14:textId="77777777" w:rsidR="00E653C9" w:rsidRPr="00F25738" w:rsidRDefault="00E653C9" w:rsidP="002329D7">
            <w:pPr>
              <w:jc w:val="center"/>
            </w:pPr>
            <w:r>
              <w:rPr>
                <w:rFonts w:ascii="Times New Roman" w:hAnsi="Times New Roman" w:cs="Times New Roman" w:hint="eastAsia"/>
                <w:sz w:val="16"/>
                <w:szCs w:val="16"/>
                <w:lang w:eastAsia="zh-CN"/>
              </w:rPr>
              <w:t>9</w:t>
            </w:r>
          </w:p>
        </w:tc>
        <w:tc>
          <w:tcPr>
            <w:tcW w:w="1530" w:type="dxa"/>
          </w:tcPr>
          <w:p w14:paraId="3C81CF2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894BD4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2E84A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1C546F9" w14:textId="77777777" w:rsidTr="002329D7">
        <w:tc>
          <w:tcPr>
            <w:tcW w:w="720" w:type="dxa"/>
          </w:tcPr>
          <w:p w14:paraId="757DA2FF"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D6C62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5DF4B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4298BBB5" w14:textId="77777777" w:rsidTr="002329D7">
        <w:tc>
          <w:tcPr>
            <w:tcW w:w="720" w:type="dxa"/>
          </w:tcPr>
          <w:p w14:paraId="6840B7D7"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C2325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0B70F0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06D098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B6C651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586F58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35ADB378" w14:textId="77777777" w:rsidTr="002329D7">
        <w:tc>
          <w:tcPr>
            <w:tcW w:w="720" w:type="dxa"/>
          </w:tcPr>
          <w:p w14:paraId="7865D449"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6466F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272A2A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17B159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9C41B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4365DB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E653C9" w:rsidRPr="00F25738" w14:paraId="272DEAB8" w14:textId="77777777" w:rsidTr="002329D7">
        <w:tc>
          <w:tcPr>
            <w:tcW w:w="720" w:type="dxa"/>
          </w:tcPr>
          <w:p w14:paraId="63CAC953" w14:textId="77777777" w:rsidR="00E653C9" w:rsidRDefault="00E653C9" w:rsidP="002329D7">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C4BB1F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EF6C2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B9608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5C10D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A22975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3C15B0D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0D4C119D" w14:textId="77777777" w:rsidTr="002329D7">
        <w:tc>
          <w:tcPr>
            <w:tcW w:w="720" w:type="dxa"/>
          </w:tcPr>
          <w:p w14:paraId="27925AA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9FCB95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C0ED45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006CE964" w14:textId="77777777" w:rsidTr="002329D7">
        <w:tc>
          <w:tcPr>
            <w:tcW w:w="720" w:type="dxa"/>
          </w:tcPr>
          <w:p w14:paraId="3A4C6CA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185F2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9D370AD"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E653C9" w:rsidRPr="00F25738" w14:paraId="0D7148E6" w14:textId="77777777" w:rsidTr="002329D7">
        <w:tc>
          <w:tcPr>
            <w:tcW w:w="720" w:type="dxa"/>
          </w:tcPr>
          <w:p w14:paraId="6D4247C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D8582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9DD22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4E737971" w14:textId="77777777" w:rsidTr="002329D7">
        <w:tc>
          <w:tcPr>
            <w:tcW w:w="720" w:type="dxa"/>
          </w:tcPr>
          <w:p w14:paraId="4E064A7D"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E3EFB4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FB74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2329D7">
        <w:tc>
          <w:tcPr>
            <w:tcW w:w="709" w:type="dxa"/>
            <w:tcBorders>
              <w:top w:val="double" w:sz="4" w:space="0" w:color="auto"/>
              <w:bottom w:val="single" w:sz="4" w:space="0" w:color="auto"/>
            </w:tcBorders>
            <w:vAlign w:val="bottom"/>
          </w:tcPr>
          <w:p w14:paraId="21B722F0"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748A94F" w14:textId="77777777" w:rsidTr="002329D7">
        <w:trPr>
          <w:trHeight w:val="585"/>
        </w:trPr>
        <w:tc>
          <w:tcPr>
            <w:tcW w:w="709" w:type="dxa"/>
            <w:tcBorders>
              <w:top w:val="single" w:sz="4" w:space="0" w:color="auto"/>
            </w:tcBorders>
          </w:tcPr>
          <w:p w14:paraId="17C1B3A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6BCD487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595E5B04"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E653C9" w:rsidRPr="00F25738" w14:paraId="2AF391E3" w14:textId="77777777" w:rsidTr="002329D7">
        <w:trPr>
          <w:trHeight w:val="585"/>
        </w:trPr>
        <w:tc>
          <w:tcPr>
            <w:tcW w:w="709" w:type="dxa"/>
          </w:tcPr>
          <w:p w14:paraId="2993FB1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492B51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1248F0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0B1E47C5" w14:textId="77777777" w:rsidTr="002329D7">
        <w:trPr>
          <w:trHeight w:val="585"/>
        </w:trPr>
        <w:tc>
          <w:tcPr>
            <w:tcW w:w="709" w:type="dxa"/>
          </w:tcPr>
          <w:p w14:paraId="5D307A9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9EB8B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0D2DDF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3ED25F9F" w14:textId="77777777" w:rsidTr="002329D7">
        <w:trPr>
          <w:trHeight w:val="585"/>
        </w:trPr>
        <w:tc>
          <w:tcPr>
            <w:tcW w:w="709" w:type="dxa"/>
          </w:tcPr>
          <w:p w14:paraId="23B416D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4FA8313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1A66B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E653C9" w:rsidRPr="00F25738" w14:paraId="58B591A9" w14:textId="77777777" w:rsidTr="002329D7">
        <w:trPr>
          <w:trHeight w:val="585"/>
        </w:trPr>
        <w:tc>
          <w:tcPr>
            <w:tcW w:w="709" w:type="dxa"/>
          </w:tcPr>
          <w:p w14:paraId="27AB2BB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ADF94F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BCACA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C57FB5F" w14:textId="77777777" w:rsidTr="002329D7">
        <w:trPr>
          <w:trHeight w:val="585"/>
        </w:trPr>
        <w:tc>
          <w:tcPr>
            <w:tcW w:w="709" w:type="dxa"/>
          </w:tcPr>
          <w:p w14:paraId="48A1D3F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6D0A85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E0E0D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57EC04F9" w14:textId="77777777" w:rsidTr="002329D7">
        <w:trPr>
          <w:trHeight w:val="585"/>
        </w:trPr>
        <w:tc>
          <w:tcPr>
            <w:tcW w:w="709" w:type="dxa"/>
          </w:tcPr>
          <w:p w14:paraId="165330D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D11C75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5AD60F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538D81CE" w14:textId="77777777" w:rsidTr="002329D7">
        <w:trPr>
          <w:trHeight w:val="585"/>
        </w:trPr>
        <w:tc>
          <w:tcPr>
            <w:tcW w:w="709" w:type="dxa"/>
          </w:tcPr>
          <w:p w14:paraId="1487A617"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DE2D13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51ADD9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603AE86E" w14:textId="77777777" w:rsidTr="002329D7">
        <w:trPr>
          <w:trHeight w:val="585"/>
        </w:trPr>
        <w:tc>
          <w:tcPr>
            <w:tcW w:w="709" w:type="dxa"/>
          </w:tcPr>
          <w:p w14:paraId="76B9A84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70A417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24FB1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15FB89CA" w14:textId="77777777" w:rsidTr="002329D7">
        <w:trPr>
          <w:trHeight w:val="585"/>
        </w:trPr>
        <w:tc>
          <w:tcPr>
            <w:tcW w:w="709" w:type="dxa"/>
          </w:tcPr>
          <w:p w14:paraId="4EF3AAD6"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051924D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E4B2E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7840E6CC" w14:textId="77777777" w:rsidTr="002329D7">
        <w:trPr>
          <w:trHeight w:val="585"/>
        </w:trPr>
        <w:tc>
          <w:tcPr>
            <w:tcW w:w="709" w:type="dxa"/>
          </w:tcPr>
          <w:p w14:paraId="6DE1D4EF"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1805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849F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6DCCAA83" w14:textId="77777777" w:rsidTr="002329D7">
        <w:trPr>
          <w:trHeight w:val="585"/>
        </w:trPr>
        <w:tc>
          <w:tcPr>
            <w:tcW w:w="709" w:type="dxa"/>
          </w:tcPr>
          <w:p w14:paraId="6CE30D2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31E58C4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F6C486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346C47ED" w14:textId="77777777" w:rsidTr="002329D7">
        <w:trPr>
          <w:trHeight w:val="585"/>
        </w:trPr>
        <w:tc>
          <w:tcPr>
            <w:tcW w:w="709" w:type="dxa"/>
          </w:tcPr>
          <w:p w14:paraId="5FB64D9D"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C890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B32436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2329D7">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2329D7">
        <w:trPr>
          <w:trHeight w:val="339"/>
        </w:trPr>
        <w:tc>
          <w:tcPr>
            <w:tcW w:w="718" w:type="dxa"/>
            <w:tcBorders>
              <w:top w:val="single" w:sz="4" w:space="0" w:color="auto"/>
            </w:tcBorders>
          </w:tcPr>
          <w:p w14:paraId="49661D6B"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2329D7">
        <w:trPr>
          <w:trHeight w:val="328"/>
        </w:trPr>
        <w:tc>
          <w:tcPr>
            <w:tcW w:w="718" w:type="dxa"/>
          </w:tcPr>
          <w:p w14:paraId="2DA5B7AA"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2329D7">
        <w:trPr>
          <w:trHeight w:val="339"/>
        </w:trPr>
        <w:tc>
          <w:tcPr>
            <w:tcW w:w="718" w:type="dxa"/>
          </w:tcPr>
          <w:p w14:paraId="2BC50091"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2329D7">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2329D7">
        <w:trPr>
          <w:trHeight w:val="339"/>
        </w:trPr>
        <w:tc>
          <w:tcPr>
            <w:tcW w:w="718" w:type="dxa"/>
          </w:tcPr>
          <w:p w14:paraId="7638C8A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2329D7">
        <w:trPr>
          <w:trHeight w:val="339"/>
        </w:trPr>
        <w:tc>
          <w:tcPr>
            <w:tcW w:w="718" w:type="dxa"/>
          </w:tcPr>
          <w:p w14:paraId="217A0A7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2329D7">
        <w:trPr>
          <w:trHeight w:val="339"/>
        </w:trPr>
        <w:tc>
          <w:tcPr>
            <w:tcW w:w="718" w:type="dxa"/>
          </w:tcPr>
          <w:p w14:paraId="5B9C9B5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2329D7">
        <w:trPr>
          <w:trHeight w:val="328"/>
        </w:trPr>
        <w:tc>
          <w:tcPr>
            <w:tcW w:w="718" w:type="dxa"/>
          </w:tcPr>
          <w:p w14:paraId="193A309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2329D7">
        <w:trPr>
          <w:trHeight w:val="339"/>
        </w:trPr>
        <w:tc>
          <w:tcPr>
            <w:tcW w:w="718" w:type="dxa"/>
          </w:tcPr>
          <w:p w14:paraId="2B0E427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2329D7">
        <w:trPr>
          <w:trHeight w:val="339"/>
        </w:trPr>
        <w:tc>
          <w:tcPr>
            <w:tcW w:w="718" w:type="dxa"/>
          </w:tcPr>
          <w:p w14:paraId="57DAB3C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2329D7">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2329D7">
        <w:trPr>
          <w:trHeight w:val="339"/>
        </w:trPr>
        <w:tc>
          <w:tcPr>
            <w:tcW w:w="718" w:type="dxa"/>
          </w:tcPr>
          <w:p w14:paraId="41FB456F"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2329D7">
        <w:trPr>
          <w:trHeight w:val="339"/>
        </w:trPr>
        <w:tc>
          <w:tcPr>
            <w:tcW w:w="718" w:type="dxa"/>
          </w:tcPr>
          <w:p w14:paraId="00345B0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2329D7">
        <w:trPr>
          <w:trHeight w:val="328"/>
        </w:trPr>
        <w:tc>
          <w:tcPr>
            <w:tcW w:w="718" w:type="dxa"/>
          </w:tcPr>
          <w:p w14:paraId="5C45EFF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2329D7">
        <w:trPr>
          <w:trHeight w:val="339"/>
        </w:trPr>
        <w:tc>
          <w:tcPr>
            <w:tcW w:w="718" w:type="dxa"/>
          </w:tcPr>
          <w:p w14:paraId="7BB1D0A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2329D7">
        <w:trPr>
          <w:trHeight w:val="339"/>
        </w:trPr>
        <w:tc>
          <w:tcPr>
            <w:tcW w:w="718" w:type="dxa"/>
          </w:tcPr>
          <w:p w14:paraId="386DCFE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2329D7">
        <w:trPr>
          <w:trHeight w:val="339"/>
        </w:trPr>
        <w:tc>
          <w:tcPr>
            <w:tcW w:w="718" w:type="dxa"/>
          </w:tcPr>
          <w:p w14:paraId="63DD37B5"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2329D7">
        <w:trPr>
          <w:trHeight w:val="339"/>
        </w:trPr>
        <w:tc>
          <w:tcPr>
            <w:tcW w:w="718" w:type="dxa"/>
          </w:tcPr>
          <w:p w14:paraId="07C4A3F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2329D7">
        <w:trPr>
          <w:trHeight w:val="339"/>
        </w:trPr>
        <w:tc>
          <w:tcPr>
            <w:tcW w:w="718" w:type="dxa"/>
          </w:tcPr>
          <w:p w14:paraId="105AE84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2329D7">
        <w:trPr>
          <w:trHeight w:val="328"/>
        </w:trPr>
        <w:tc>
          <w:tcPr>
            <w:tcW w:w="718" w:type="dxa"/>
          </w:tcPr>
          <w:p w14:paraId="30A2C75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2329D7">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2329D7">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2329D7">
        <w:trPr>
          <w:trHeight w:val="169"/>
        </w:trPr>
        <w:tc>
          <w:tcPr>
            <w:tcW w:w="718" w:type="dxa"/>
          </w:tcPr>
          <w:p w14:paraId="0992FC45" w14:textId="77777777" w:rsidR="00E653C9" w:rsidRPr="00F25738" w:rsidRDefault="00E653C9" w:rsidP="002329D7">
            <w:pPr>
              <w:jc w:val="center"/>
              <w:rPr>
                <w:rFonts w:ascii="Times New Roman" w:hAnsi="Times New Roman" w:cs="Times New Roman"/>
                <w:sz w:val="16"/>
                <w:szCs w:val="16"/>
              </w:rPr>
            </w:pPr>
          </w:p>
        </w:tc>
        <w:tc>
          <w:tcPr>
            <w:tcW w:w="902" w:type="dxa"/>
          </w:tcPr>
          <w:p w14:paraId="66E49DF5" w14:textId="77777777" w:rsidR="00E653C9" w:rsidRPr="00F25738" w:rsidRDefault="00E653C9" w:rsidP="002329D7">
            <w:pPr>
              <w:rPr>
                <w:rFonts w:ascii="Times New Roman" w:hAnsi="Times New Roman" w:cs="Times New Roman"/>
                <w:sz w:val="16"/>
                <w:szCs w:val="16"/>
              </w:rPr>
            </w:pPr>
          </w:p>
        </w:tc>
        <w:tc>
          <w:tcPr>
            <w:tcW w:w="1080" w:type="dxa"/>
          </w:tcPr>
          <w:p w14:paraId="6B8CB75D" w14:textId="77777777" w:rsidR="00E653C9" w:rsidRPr="00F25738" w:rsidRDefault="00E653C9" w:rsidP="002329D7">
            <w:pPr>
              <w:jc w:val="center"/>
              <w:rPr>
                <w:rFonts w:ascii="Times New Roman" w:hAnsi="Times New Roman" w:cs="Times New Roman"/>
                <w:sz w:val="16"/>
                <w:szCs w:val="16"/>
              </w:rPr>
            </w:pPr>
          </w:p>
        </w:tc>
        <w:tc>
          <w:tcPr>
            <w:tcW w:w="816" w:type="dxa"/>
          </w:tcPr>
          <w:p w14:paraId="10635230" w14:textId="77777777" w:rsidR="00E653C9" w:rsidRPr="00F25738" w:rsidRDefault="00E653C9" w:rsidP="002329D7">
            <w:pPr>
              <w:jc w:val="center"/>
              <w:rPr>
                <w:rFonts w:ascii="Times New Roman" w:hAnsi="Times New Roman" w:cs="Times New Roman"/>
                <w:sz w:val="16"/>
                <w:szCs w:val="16"/>
              </w:rPr>
            </w:pPr>
          </w:p>
        </w:tc>
        <w:tc>
          <w:tcPr>
            <w:tcW w:w="1074" w:type="dxa"/>
          </w:tcPr>
          <w:p w14:paraId="4D54C863" w14:textId="77777777" w:rsidR="00E653C9" w:rsidRPr="00F25738" w:rsidRDefault="00E653C9" w:rsidP="002329D7">
            <w:pPr>
              <w:jc w:val="center"/>
              <w:rPr>
                <w:rFonts w:ascii="Times New Roman" w:hAnsi="Times New Roman" w:cs="Times New Roman"/>
                <w:sz w:val="16"/>
                <w:szCs w:val="16"/>
              </w:rPr>
            </w:pPr>
          </w:p>
        </w:tc>
        <w:tc>
          <w:tcPr>
            <w:tcW w:w="1170" w:type="dxa"/>
          </w:tcPr>
          <w:p w14:paraId="48986CB5" w14:textId="77777777" w:rsidR="00E653C9" w:rsidRPr="00F25738" w:rsidRDefault="00E653C9" w:rsidP="002329D7">
            <w:pPr>
              <w:jc w:val="center"/>
              <w:rPr>
                <w:rFonts w:ascii="Times New Roman" w:hAnsi="Times New Roman" w:cs="Times New Roman"/>
                <w:sz w:val="16"/>
                <w:szCs w:val="16"/>
              </w:rPr>
            </w:pPr>
          </w:p>
        </w:tc>
        <w:tc>
          <w:tcPr>
            <w:tcW w:w="1710" w:type="dxa"/>
          </w:tcPr>
          <w:p w14:paraId="1A8F476E" w14:textId="77777777" w:rsidR="00E653C9" w:rsidRPr="00F25738" w:rsidRDefault="00E653C9" w:rsidP="002329D7">
            <w:pPr>
              <w:jc w:val="center"/>
              <w:rPr>
                <w:rFonts w:ascii="Times New Roman" w:hAnsi="Times New Roman" w:cs="Times New Roman"/>
                <w:sz w:val="16"/>
                <w:szCs w:val="16"/>
              </w:rPr>
            </w:pPr>
          </w:p>
        </w:tc>
        <w:tc>
          <w:tcPr>
            <w:tcW w:w="1260" w:type="dxa"/>
          </w:tcPr>
          <w:p w14:paraId="05B3FB1D" w14:textId="77777777" w:rsidR="00E653C9" w:rsidRPr="00F25738" w:rsidRDefault="00E653C9" w:rsidP="002329D7">
            <w:pPr>
              <w:jc w:val="center"/>
              <w:rPr>
                <w:rFonts w:ascii="Times New Roman" w:hAnsi="Times New Roman" w:cs="Times New Roman"/>
                <w:sz w:val="16"/>
                <w:szCs w:val="16"/>
              </w:rPr>
            </w:pPr>
          </w:p>
        </w:tc>
        <w:tc>
          <w:tcPr>
            <w:tcW w:w="1361" w:type="dxa"/>
          </w:tcPr>
          <w:p w14:paraId="64B54B32" w14:textId="77777777" w:rsidR="00E653C9" w:rsidRPr="00F25738" w:rsidRDefault="00E653C9" w:rsidP="002329D7">
            <w:pPr>
              <w:jc w:val="center"/>
              <w:rPr>
                <w:rFonts w:ascii="Times New Roman" w:hAnsi="Times New Roman" w:cs="Times New Roman"/>
                <w:sz w:val="16"/>
                <w:szCs w:val="16"/>
              </w:rPr>
            </w:pPr>
          </w:p>
        </w:tc>
        <w:tc>
          <w:tcPr>
            <w:tcW w:w="1230" w:type="dxa"/>
          </w:tcPr>
          <w:p w14:paraId="1A1297D4" w14:textId="77777777" w:rsidR="00E653C9" w:rsidRPr="00F25738" w:rsidRDefault="00E653C9" w:rsidP="002329D7">
            <w:pPr>
              <w:jc w:val="center"/>
              <w:rPr>
                <w:rFonts w:ascii="Times New Roman" w:hAnsi="Times New Roman" w:cs="Times New Roman"/>
                <w:sz w:val="16"/>
                <w:szCs w:val="16"/>
              </w:rPr>
            </w:pPr>
          </w:p>
        </w:tc>
        <w:tc>
          <w:tcPr>
            <w:tcW w:w="630" w:type="dxa"/>
          </w:tcPr>
          <w:p w14:paraId="5657719D" w14:textId="77777777" w:rsidR="00E653C9" w:rsidRPr="00F25738" w:rsidRDefault="00E653C9" w:rsidP="002329D7">
            <w:pPr>
              <w:jc w:val="center"/>
              <w:rPr>
                <w:rFonts w:ascii="Times New Roman" w:hAnsi="Times New Roman" w:cs="Times New Roman"/>
                <w:sz w:val="16"/>
                <w:szCs w:val="16"/>
              </w:rPr>
            </w:pPr>
          </w:p>
        </w:tc>
        <w:tc>
          <w:tcPr>
            <w:tcW w:w="618" w:type="dxa"/>
          </w:tcPr>
          <w:p w14:paraId="73AE6674" w14:textId="77777777" w:rsidR="00E653C9" w:rsidRPr="00F25738" w:rsidRDefault="00E653C9" w:rsidP="002329D7">
            <w:pPr>
              <w:jc w:val="center"/>
              <w:rPr>
                <w:rFonts w:ascii="Times New Roman" w:hAnsi="Times New Roman" w:cs="Times New Roman"/>
                <w:sz w:val="16"/>
                <w:szCs w:val="16"/>
              </w:rPr>
            </w:pPr>
          </w:p>
        </w:tc>
        <w:tc>
          <w:tcPr>
            <w:tcW w:w="481" w:type="dxa"/>
          </w:tcPr>
          <w:p w14:paraId="049D68DB" w14:textId="77777777" w:rsidR="00E653C9" w:rsidRPr="00F25738" w:rsidRDefault="00E653C9" w:rsidP="002329D7">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F25738" w14:paraId="71819C8B" w14:textId="77777777" w:rsidTr="002329D7">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29" w:type="dxa"/>
            <w:tcBorders>
              <w:top w:val="double" w:sz="4" w:space="0" w:color="auto"/>
              <w:left w:val="nil"/>
              <w:bottom w:val="single" w:sz="4" w:space="0" w:color="auto"/>
              <w:right w:val="nil"/>
            </w:tcBorders>
            <w:vAlign w:val="bottom"/>
          </w:tcPr>
          <w:p w14:paraId="293694E9"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047FC6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23EF0A"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p w14:paraId="2F3DC053" w14:textId="77777777" w:rsidR="00E653C9" w:rsidRPr="0026272A" w:rsidRDefault="00E653C9" w:rsidP="002329D7">
            <w:pPr>
              <w:jc w:val="center"/>
              <w:rPr>
                <w:rFonts w:ascii="Times New Roman" w:hAnsi="Times New Roman" w:cs="Times New Roman"/>
                <w:color w:val="FF0000"/>
                <w:sz w:val="16"/>
                <w:szCs w:val="16"/>
                <w:lang w:eastAsia="zh-CN"/>
              </w:rPr>
            </w:pPr>
          </w:p>
        </w:tc>
        <w:tc>
          <w:tcPr>
            <w:tcW w:w="1382" w:type="dxa"/>
            <w:tcBorders>
              <w:top w:val="single" w:sz="4" w:space="0" w:color="auto"/>
              <w:left w:val="nil"/>
              <w:bottom w:val="nil"/>
              <w:right w:val="nil"/>
            </w:tcBorders>
          </w:tcPr>
          <w:p w14:paraId="6F07FA54" w14:textId="77777777" w:rsidR="00E653C9" w:rsidRPr="0026272A" w:rsidRDefault="00E653C9" w:rsidP="002329D7">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201B61FA" w14:textId="77777777" w:rsidR="00E653C9" w:rsidRPr="0026272A" w:rsidRDefault="00E653C9" w:rsidP="002329D7">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single" w:sz="4" w:space="0" w:color="auto"/>
              <w:left w:val="nil"/>
              <w:bottom w:val="nil"/>
              <w:right w:val="nil"/>
            </w:tcBorders>
          </w:tcPr>
          <w:p w14:paraId="558A783B"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single" w:sz="4" w:space="0" w:color="auto"/>
              <w:left w:val="nil"/>
              <w:bottom w:val="nil"/>
              <w:right w:val="nil"/>
            </w:tcBorders>
          </w:tcPr>
          <w:p w14:paraId="3F976DE9"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w:t>
            </w:r>
          </w:p>
        </w:tc>
        <w:tc>
          <w:tcPr>
            <w:tcW w:w="1317" w:type="dxa"/>
            <w:tcBorders>
              <w:top w:val="single" w:sz="4" w:space="0" w:color="auto"/>
              <w:left w:val="nil"/>
              <w:bottom w:val="nil"/>
              <w:right w:val="nil"/>
            </w:tcBorders>
          </w:tcPr>
          <w:p w14:paraId="5D128193"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single" w:sz="4" w:space="0" w:color="auto"/>
              <w:left w:val="nil"/>
              <w:bottom w:val="nil"/>
              <w:right w:val="nil"/>
            </w:tcBorders>
          </w:tcPr>
          <w:p w14:paraId="20ACB988"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single" w:sz="4" w:space="0" w:color="auto"/>
              <w:left w:val="nil"/>
              <w:bottom w:val="nil"/>
              <w:right w:val="nil"/>
            </w:tcBorders>
          </w:tcPr>
          <w:p w14:paraId="1D56683B"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.41</w:t>
            </w:r>
          </w:p>
        </w:tc>
        <w:tc>
          <w:tcPr>
            <w:tcW w:w="496" w:type="dxa"/>
            <w:tcBorders>
              <w:top w:val="single" w:sz="4" w:space="0" w:color="auto"/>
              <w:left w:val="nil"/>
              <w:bottom w:val="nil"/>
              <w:right w:val="nil"/>
            </w:tcBorders>
          </w:tcPr>
          <w:p w14:paraId="16E96066"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.46</w:t>
            </w:r>
          </w:p>
        </w:tc>
      </w:tr>
      <w:tr w:rsidR="00E653C9" w:rsidRPr="00F25738" w14:paraId="628C6909"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tc>
        <w:tc>
          <w:tcPr>
            <w:tcW w:w="1382" w:type="dxa"/>
            <w:tcBorders>
              <w:top w:val="nil"/>
              <w:left w:val="nil"/>
              <w:bottom w:val="nil"/>
              <w:right w:val="nil"/>
            </w:tcBorders>
          </w:tcPr>
          <w:p w14:paraId="253546A7" w14:textId="77777777" w:rsidR="00E653C9" w:rsidRPr="0026272A" w:rsidRDefault="00E653C9" w:rsidP="002329D7">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7E42C58" w14:textId="77777777" w:rsidR="00E653C9" w:rsidRPr="0026272A" w:rsidRDefault="00E653C9" w:rsidP="002329D7">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5785DDDF"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459D8CCD"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nil"/>
              <w:left w:val="nil"/>
              <w:bottom w:val="nil"/>
              <w:right w:val="nil"/>
            </w:tcBorders>
          </w:tcPr>
          <w:p w14:paraId="482F77AD"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nil"/>
              <w:left w:val="nil"/>
              <w:bottom w:val="nil"/>
              <w:right w:val="nil"/>
            </w:tcBorders>
          </w:tcPr>
          <w:p w14:paraId="600F149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3D94EE05"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157C0C83"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Long Acquaintance</w:t>
            </w:r>
          </w:p>
        </w:tc>
        <w:tc>
          <w:tcPr>
            <w:tcW w:w="1317" w:type="dxa"/>
            <w:tcBorders>
              <w:top w:val="nil"/>
              <w:left w:val="nil"/>
              <w:bottom w:val="nil"/>
              <w:right w:val="nil"/>
            </w:tcBorders>
          </w:tcPr>
          <w:p w14:paraId="52F8B722"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2A968060"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6AC7A15D"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nil"/>
              <w:left w:val="nil"/>
              <w:bottom w:val="nil"/>
              <w:right w:val="nil"/>
            </w:tcBorders>
          </w:tcPr>
          <w:p w14:paraId="0786595C"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w:t>
            </w:r>
            <w:r w:rsidRPr="0026272A">
              <w:rPr>
                <w:rFonts w:ascii="Times New Roman" w:hAnsi="Times New Roman" w:cs="Times New Roman" w:hint="eastAsia"/>
                <w:color w:val="FF0000"/>
                <w:sz w:val="16"/>
                <w:szCs w:val="16"/>
                <w:lang w:eastAsia="zh-CN"/>
              </w:rPr>
              <w:t>0</w:t>
            </w:r>
          </w:p>
        </w:tc>
        <w:tc>
          <w:tcPr>
            <w:tcW w:w="496" w:type="dxa"/>
            <w:tcBorders>
              <w:top w:val="nil"/>
              <w:left w:val="nil"/>
              <w:bottom w:val="nil"/>
              <w:right w:val="nil"/>
            </w:tcBorders>
          </w:tcPr>
          <w:p w14:paraId="481ED98A"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.22</w:t>
            </w:r>
          </w:p>
        </w:tc>
      </w:tr>
      <w:tr w:rsidR="00E653C9" w:rsidRPr="00F25738" w14:paraId="4C6C1611"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6BBCF9C6" w14:textId="77777777" w:rsidR="00E653C9" w:rsidRPr="0026272A" w:rsidRDefault="00E653C9" w:rsidP="002329D7">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4BC7051C" w14:textId="77777777" w:rsidR="00E653C9" w:rsidRPr="0026272A" w:rsidRDefault="00E653C9" w:rsidP="002329D7">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2D1BD778"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025D756"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66C2AF5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55CCB5A7"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nil"/>
              <w:left w:val="nil"/>
              <w:bottom w:val="nil"/>
              <w:right w:val="nil"/>
            </w:tcBorders>
          </w:tcPr>
          <w:p w14:paraId="2961B1D8"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23F06DB5"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w:t>
            </w:r>
          </w:p>
        </w:tc>
        <w:tc>
          <w:tcPr>
            <w:tcW w:w="1317" w:type="dxa"/>
            <w:tcBorders>
              <w:top w:val="nil"/>
              <w:left w:val="nil"/>
              <w:bottom w:val="nil"/>
              <w:right w:val="nil"/>
            </w:tcBorders>
          </w:tcPr>
          <w:p w14:paraId="59AD821C"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70653F57"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773BDE45"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ECAEC09"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.24</w:t>
            </w:r>
          </w:p>
        </w:tc>
        <w:tc>
          <w:tcPr>
            <w:tcW w:w="496" w:type="dxa"/>
            <w:tcBorders>
              <w:top w:val="nil"/>
              <w:left w:val="nil"/>
              <w:bottom w:val="nil"/>
              <w:right w:val="nil"/>
            </w:tcBorders>
          </w:tcPr>
          <w:p w14:paraId="59CDEF8F"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.26</w:t>
            </w:r>
          </w:p>
        </w:tc>
      </w:tr>
      <w:tr w:rsidR="00E653C9" w:rsidRPr="00F25738" w14:paraId="22648368"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71DEA85C" w14:textId="77777777" w:rsidR="00E653C9" w:rsidRPr="0026272A" w:rsidRDefault="00E653C9" w:rsidP="002329D7">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5EDD4C6" w14:textId="77777777" w:rsidR="00E653C9" w:rsidRPr="0026272A" w:rsidRDefault="00E653C9" w:rsidP="002329D7">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1008737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F4182C7"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7F42E62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44837806"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02A057B9"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5C520A0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Long acquaintance</w:t>
            </w:r>
          </w:p>
        </w:tc>
        <w:tc>
          <w:tcPr>
            <w:tcW w:w="1317" w:type="dxa"/>
            <w:tcBorders>
              <w:top w:val="nil"/>
              <w:left w:val="nil"/>
              <w:bottom w:val="nil"/>
              <w:right w:val="nil"/>
            </w:tcBorders>
          </w:tcPr>
          <w:p w14:paraId="5256B23D"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6300B1E3"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2CB5489A"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1AF0E71" w14:textId="77777777" w:rsidR="00E653C9" w:rsidRPr="0026272A" w:rsidRDefault="00E653C9" w:rsidP="002329D7">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.37</w:t>
            </w:r>
          </w:p>
        </w:tc>
        <w:tc>
          <w:tcPr>
            <w:tcW w:w="496" w:type="dxa"/>
            <w:tcBorders>
              <w:top w:val="nil"/>
              <w:left w:val="nil"/>
              <w:bottom w:val="nil"/>
              <w:right w:val="nil"/>
            </w:tcBorders>
          </w:tcPr>
          <w:p w14:paraId="73C9DE5D" w14:textId="77777777" w:rsidR="00E653C9" w:rsidRPr="0026272A" w:rsidRDefault="00E653C9" w:rsidP="002329D7">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.41</w:t>
            </w:r>
          </w:p>
        </w:tc>
      </w:tr>
      <w:tr w:rsidR="00E653C9" w:rsidRPr="00F25738" w14:paraId="18D64132"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57991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E653C9" w:rsidRPr="00F25738" w14:paraId="29719641"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7442BB0"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E653C9" w:rsidRPr="00F25738" w14:paraId="606250D2"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22E0949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BF4CA40"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E653C9" w:rsidRPr="00F25738"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369D96B7"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E031C44"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34DDD0D0"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0164AAF3"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5BB3BDA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4C5F220"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2329D7">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2329D7">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2329D7">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2329D7">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2329D7">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2329D7">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2329D7">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2329D7">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2329D7">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2329D7">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2329D7">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2329D7">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2329D7">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E653C9" w:rsidRPr="00F25738" w14:paraId="1A08836C" w14:textId="77777777" w:rsidTr="002329D7">
        <w:trPr>
          <w:trHeight w:val="819"/>
        </w:trPr>
        <w:tc>
          <w:tcPr>
            <w:tcW w:w="706" w:type="dxa"/>
            <w:tcBorders>
              <w:top w:val="double" w:sz="4" w:space="0" w:color="auto"/>
              <w:left w:val="nil"/>
              <w:bottom w:val="single" w:sz="4" w:space="0" w:color="auto"/>
              <w:right w:val="nil"/>
            </w:tcBorders>
            <w:vAlign w:val="bottom"/>
          </w:tcPr>
          <w:p w14:paraId="0BFB216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3C3C7715"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6B1293B"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763D8B0D"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53A6810D"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35B1C01E" w14:textId="77777777" w:rsidR="00E653C9" w:rsidRPr="00F25738" w:rsidRDefault="00E653C9" w:rsidP="002329D7">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7F24040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23BC800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538" w:type="dxa"/>
            <w:tcBorders>
              <w:top w:val="single" w:sz="4" w:space="0" w:color="auto"/>
              <w:left w:val="nil"/>
              <w:bottom w:val="nil"/>
              <w:right w:val="nil"/>
            </w:tcBorders>
          </w:tcPr>
          <w:p w14:paraId="5174879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073E8242"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20C560E"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E4E12F5"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439F98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F257BB1"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AA3409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0417E2D7"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36602D0"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B869B97"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60BA1E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61D426B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CBBA49B"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5A6BE67"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08E34512"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1DD7A3D"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7ABC973E"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1EE45B72"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3994DDE3"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F110D28"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6C327A24"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2F0BF3B8"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F25738" w14:paraId="41AD1DA8"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794FCE9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05B5EA14" w14:textId="77777777" w:rsidR="00E653C9" w:rsidRPr="00F25738"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2EE1A5C2"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1A0C89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F25738" w:rsidRDefault="00E653C9" w:rsidP="002329D7">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F8385A"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296A65F"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F25738"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E653C9" w:rsidRPr="00F25738" w14:paraId="6CC202D4"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957829C" w14:textId="77777777" w:rsidR="00E653C9" w:rsidRPr="00D71174"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D3A6694"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47DEF50"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C36065" w:rsidRDefault="00E653C9" w:rsidP="002329D7">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C36065" w:rsidRDefault="00E653C9" w:rsidP="002329D7">
            <w:pPr>
              <w:jc w:val="center"/>
              <w:rPr>
                <w:rFonts w:ascii="Times New Roman" w:hAnsi="Times New Roman" w:cs="Times New Roman"/>
                <w:sz w:val="16"/>
                <w:szCs w:val="16"/>
              </w:rPr>
            </w:pPr>
            <w:commentRangeStart w:id="21"/>
            <w:r w:rsidRPr="00DC637E">
              <w:rPr>
                <w:rFonts w:ascii="Times New Roman" w:hAnsi="Times New Roman" w:cs="Times New Roman"/>
                <w:sz w:val="16"/>
                <w:szCs w:val="16"/>
                <w:highlight w:val="yellow"/>
              </w:rPr>
              <w:t>861</w:t>
            </w:r>
            <w:commentRangeEnd w:id="21"/>
            <w:r>
              <w:rPr>
                <w:rStyle w:val="CommentReference"/>
              </w:rPr>
              <w:commentReference w:id="21"/>
            </w:r>
          </w:p>
        </w:tc>
        <w:tc>
          <w:tcPr>
            <w:tcW w:w="538" w:type="dxa"/>
            <w:tcBorders>
              <w:top w:val="nil"/>
              <w:left w:val="nil"/>
              <w:bottom w:val="nil"/>
              <w:right w:val="nil"/>
            </w:tcBorders>
          </w:tcPr>
          <w:p w14:paraId="2DB1A24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7DCE695F"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F37B78"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3CD49F8F"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43F9F92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C36065" w:rsidRDefault="00E653C9" w:rsidP="002329D7">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7306D59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36B45023"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72AD5965"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F4B6981"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0B1B76C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C36065" w:rsidRDefault="00E653C9" w:rsidP="002329D7">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2C84C44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669404C9"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E731EAA"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616C3254"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0ED3A0C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4166BFF"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78FCD3BE"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78889C8"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2C1A93AD"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12A01B68"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0CCCA98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3E06A2F5"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65408A0"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30DBAB7B"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764E60D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0C607B8"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E653C9" w:rsidRPr="00F25738" w14:paraId="4C5D35A9"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FA6648D"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D6C3D01"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4C6D29A7"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67451DF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5A6388DF" w14:textId="77777777" w:rsidTr="002329D7">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2EE0725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738FDE5A" w14:textId="77777777" w:rsidR="00E653C9" w:rsidRPr="00C36065" w:rsidRDefault="00E653C9" w:rsidP="002329D7">
            <w:pPr>
              <w:jc w:val="both"/>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75" w:type="dxa"/>
            <w:tcBorders>
              <w:top w:val="nil"/>
              <w:left w:val="nil"/>
              <w:bottom w:val="nil"/>
              <w:right w:val="nil"/>
            </w:tcBorders>
          </w:tcPr>
          <w:p w14:paraId="715225F8"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C36065" w:rsidRDefault="00E653C9" w:rsidP="002329D7">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38" w:type="dxa"/>
            <w:tcBorders>
              <w:top w:val="nil"/>
              <w:left w:val="nil"/>
              <w:bottom w:val="nil"/>
              <w:right w:val="nil"/>
            </w:tcBorders>
          </w:tcPr>
          <w:p w14:paraId="2EAC1B8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.43</w:t>
            </w:r>
          </w:p>
        </w:tc>
      </w:tr>
    </w:tbl>
    <w:p w14:paraId="3786CA73" w14:textId="77777777" w:rsidR="00E653C9" w:rsidRPr="00F25738" w:rsidRDefault="00E653C9" w:rsidP="00E653C9">
      <w:pPr>
        <w:spacing w:after="0"/>
        <w:ind w:right="72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491165C9" w14:textId="77777777" w:rsidR="00E653C9" w:rsidRPr="00F25738" w:rsidRDefault="00E653C9" w:rsidP="00E653C9">
      <w:pPr>
        <w:tabs>
          <w:tab w:val="left" w:pos="540"/>
          <w:tab w:val="center" w:pos="6480"/>
        </w:tabs>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E653C9" w:rsidRPr="00F25738" w14:paraId="6136B996" w14:textId="77777777" w:rsidTr="002329D7">
        <w:tc>
          <w:tcPr>
            <w:tcW w:w="709" w:type="dxa"/>
            <w:tcBorders>
              <w:top w:val="double" w:sz="4" w:space="0" w:color="auto"/>
              <w:bottom w:val="single" w:sz="4" w:space="0" w:color="auto"/>
            </w:tcBorders>
            <w:vAlign w:val="bottom"/>
          </w:tcPr>
          <w:p w14:paraId="3B7A98DA"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946ABF3"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73F716D"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C36065"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1F8371EB" w14:textId="77777777" w:rsidR="00E653C9" w:rsidRPr="00C36065"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R</w:t>
            </w:r>
            <w:r>
              <w:rPr>
                <w:rFonts w:ascii="Times New Roman" w:hAnsi="Times New Roman" w:cs="Times New Roman"/>
                <w:sz w:val="18"/>
                <w:szCs w:val="18"/>
              </w:rPr>
              <w:t>esidual vs. Difference Score</w:t>
            </w:r>
          </w:p>
        </w:tc>
        <w:tc>
          <w:tcPr>
            <w:tcW w:w="1191" w:type="dxa"/>
            <w:tcBorders>
              <w:top w:val="double" w:sz="4" w:space="0" w:color="auto"/>
              <w:bottom w:val="single" w:sz="4" w:space="0" w:color="auto"/>
            </w:tcBorders>
            <w:vAlign w:val="bottom"/>
          </w:tcPr>
          <w:p w14:paraId="30878AC8"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3E7B50C" w14:textId="77777777" w:rsidR="00E653C9" w:rsidRPr="00C36065"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C36065"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C36065"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C36065" w:rsidRDefault="00E653C9" w:rsidP="002329D7">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B69DF39" w14:textId="77777777" w:rsidTr="002329D7">
        <w:tc>
          <w:tcPr>
            <w:tcW w:w="709" w:type="dxa"/>
            <w:tcBorders>
              <w:top w:val="single" w:sz="4" w:space="0" w:color="auto"/>
            </w:tcBorders>
          </w:tcPr>
          <w:p w14:paraId="0B7A91BA" w14:textId="77777777" w:rsidR="00E653C9" w:rsidRPr="00C36065"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tcBorders>
          </w:tcPr>
          <w:p w14:paraId="78354510"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tcBorders>
          </w:tcPr>
          <w:p w14:paraId="2EA7755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C36065" w:rsidRDefault="00E653C9" w:rsidP="002329D7">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tcBorders>
          </w:tcPr>
          <w:p w14:paraId="5E3FC49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E653C9" w:rsidRPr="00F25738" w14:paraId="07F13774" w14:textId="77777777" w:rsidTr="002329D7">
        <w:tc>
          <w:tcPr>
            <w:tcW w:w="709" w:type="dxa"/>
          </w:tcPr>
          <w:p w14:paraId="57A5776E" w14:textId="77777777" w:rsidR="00E653C9" w:rsidRPr="00C36065"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Pr>
          <w:p w14:paraId="01E39C31"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13EBC67D"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72A7637"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305ED6E"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Pr>
          <w:p w14:paraId="65725972"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Pr>
          <w:p w14:paraId="6EDE4500"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Pr>
          <w:p w14:paraId="600A01FD" w14:textId="77777777" w:rsidR="00E653C9" w:rsidRPr="00C36065" w:rsidRDefault="00E653C9" w:rsidP="002329D7">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Pr>
          <w:p w14:paraId="7AFB43D0"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Pr>
          <w:p w14:paraId="14657AE6"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Pr>
          <w:p w14:paraId="1428989B" w14:textId="77777777" w:rsidR="00E653C9" w:rsidRPr="00DC637E" w:rsidRDefault="00E653C9" w:rsidP="002329D7">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Pr>
          <w:p w14:paraId="74733DF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540" w:type="dxa"/>
          </w:tcPr>
          <w:p w14:paraId="041DD7EC" w14:textId="77777777" w:rsidR="00E653C9" w:rsidRPr="00C36065" w:rsidRDefault="00E653C9" w:rsidP="002329D7">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E653C9" w:rsidRPr="00F25738" w14:paraId="20AC48A5" w14:textId="77777777" w:rsidTr="002329D7">
        <w:tc>
          <w:tcPr>
            <w:tcW w:w="709" w:type="dxa"/>
          </w:tcPr>
          <w:p w14:paraId="4BE911E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47602CDF"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4FA64712"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Published</w:t>
            </w:r>
          </w:p>
        </w:tc>
        <w:tc>
          <w:tcPr>
            <w:tcW w:w="990" w:type="dxa"/>
          </w:tcPr>
          <w:p w14:paraId="39015222"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Students</w:t>
            </w:r>
          </w:p>
        </w:tc>
        <w:tc>
          <w:tcPr>
            <w:tcW w:w="1170" w:type="dxa"/>
          </w:tcPr>
          <w:p w14:paraId="02B8BEF8"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NPI</w:t>
            </w:r>
          </w:p>
        </w:tc>
        <w:tc>
          <w:tcPr>
            <w:tcW w:w="1170" w:type="dxa"/>
          </w:tcPr>
          <w:p w14:paraId="0482D0B1"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Observer</w:t>
            </w:r>
          </w:p>
        </w:tc>
        <w:tc>
          <w:tcPr>
            <w:tcW w:w="1260" w:type="dxa"/>
          </w:tcPr>
          <w:p w14:paraId="298CCA4E"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Residual</w:t>
            </w:r>
          </w:p>
        </w:tc>
        <w:tc>
          <w:tcPr>
            <w:tcW w:w="1191" w:type="dxa"/>
          </w:tcPr>
          <w:p w14:paraId="1939DF0E"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Long acquaintance</w:t>
            </w:r>
          </w:p>
        </w:tc>
        <w:tc>
          <w:tcPr>
            <w:tcW w:w="1417" w:type="dxa"/>
          </w:tcPr>
          <w:p w14:paraId="5C2EE6AD"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C</w:t>
            </w:r>
            <w:r w:rsidRPr="007A23DB">
              <w:rPr>
                <w:rFonts w:ascii="Times New Roman" w:hAnsi="Times New Roman" w:cs="Times New Roman"/>
                <w:color w:val="FF0000"/>
                <w:sz w:val="16"/>
                <w:szCs w:val="16"/>
              </w:rPr>
              <w:t>onscientiousness</w:t>
            </w:r>
          </w:p>
          <w:p w14:paraId="0E546117" w14:textId="77777777" w:rsidR="00E653C9" w:rsidRPr="007A23DB" w:rsidRDefault="00E653C9" w:rsidP="002329D7">
            <w:pPr>
              <w:jc w:val="center"/>
              <w:rPr>
                <w:rFonts w:ascii="Times New Roman" w:hAnsi="Times New Roman" w:cs="Times New Roman"/>
                <w:color w:val="FF0000"/>
                <w:sz w:val="16"/>
                <w:szCs w:val="16"/>
              </w:rPr>
            </w:pPr>
          </w:p>
        </w:tc>
        <w:tc>
          <w:tcPr>
            <w:tcW w:w="1082" w:type="dxa"/>
          </w:tcPr>
          <w:p w14:paraId="561D703E"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Communion</w:t>
            </w:r>
          </w:p>
        </w:tc>
        <w:tc>
          <w:tcPr>
            <w:tcW w:w="540" w:type="dxa"/>
          </w:tcPr>
          <w:p w14:paraId="4267DFE7" w14:textId="77777777" w:rsidR="00E653C9" w:rsidRPr="007A23DB" w:rsidRDefault="00E653C9" w:rsidP="002329D7">
            <w:pPr>
              <w:jc w:val="center"/>
              <w:rPr>
                <w:rFonts w:ascii="Times New Roman" w:hAnsi="Times New Roman" w:cs="Times New Roman"/>
                <w:color w:val="FF0000"/>
                <w:sz w:val="16"/>
                <w:szCs w:val="16"/>
                <w:highlight w:val="yellow"/>
              </w:rPr>
            </w:pPr>
            <w:r w:rsidRPr="007A23DB">
              <w:rPr>
                <w:rFonts w:ascii="Times New Roman" w:hAnsi="Times New Roman" w:cs="Times New Roman" w:hint="eastAsia"/>
                <w:color w:val="FF0000"/>
                <w:sz w:val="16"/>
                <w:szCs w:val="16"/>
                <w:lang w:eastAsia="zh-CN"/>
              </w:rPr>
              <w:t>171</w:t>
            </w:r>
          </w:p>
        </w:tc>
        <w:tc>
          <w:tcPr>
            <w:tcW w:w="540" w:type="dxa"/>
          </w:tcPr>
          <w:p w14:paraId="2605718B"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.26</w:t>
            </w:r>
          </w:p>
        </w:tc>
        <w:tc>
          <w:tcPr>
            <w:tcW w:w="540" w:type="dxa"/>
          </w:tcPr>
          <w:p w14:paraId="39E1A60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.28</w:t>
            </w:r>
          </w:p>
        </w:tc>
      </w:tr>
      <w:tr w:rsidR="00E653C9" w:rsidRPr="00F25738" w14:paraId="3C8EED51" w14:textId="77777777" w:rsidTr="002329D7">
        <w:tc>
          <w:tcPr>
            <w:tcW w:w="709" w:type="dxa"/>
          </w:tcPr>
          <w:p w14:paraId="0C6BA87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192A1AB2"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7F4EED1C"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11EB5232"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0BBD07E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6DE5FF0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2B760AB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A85A72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246993FA"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A</w:t>
            </w:r>
            <w:r w:rsidRPr="007A23DB">
              <w:rPr>
                <w:rFonts w:ascii="Times New Roman" w:hAnsi="Times New Roman" w:cs="Times New Roman"/>
                <w:color w:val="FF0000"/>
                <w:sz w:val="16"/>
                <w:szCs w:val="16"/>
              </w:rPr>
              <w:t>greeableness</w:t>
            </w:r>
          </w:p>
          <w:p w14:paraId="015EA262" w14:textId="77777777" w:rsidR="00E653C9" w:rsidRPr="007A23DB" w:rsidRDefault="00E653C9" w:rsidP="002329D7">
            <w:pPr>
              <w:jc w:val="center"/>
              <w:rPr>
                <w:rFonts w:ascii="Times New Roman" w:hAnsi="Times New Roman" w:cs="Times New Roman"/>
                <w:color w:val="FF0000"/>
                <w:sz w:val="16"/>
                <w:szCs w:val="16"/>
                <w:lang w:eastAsia="zh-CN"/>
              </w:rPr>
            </w:pPr>
          </w:p>
        </w:tc>
        <w:tc>
          <w:tcPr>
            <w:tcW w:w="1082" w:type="dxa"/>
          </w:tcPr>
          <w:p w14:paraId="268844CC"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Communion</w:t>
            </w:r>
          </w:p>
        </w:tc>
        <w:tc>
          <w:tcPr>
            <w:tcW w:w="540" w:type="dxa"/>
          </w:tcPr>
          <w:p w14:paraId="54C40C9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024EBD2"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-.49</w:t>
            </w:r>
          </w:p>
        </w:tc>
        <w:tc>
          <w:tcPr>
            <w:tcW w:w="540" w:type="dxa"/>
          </w:tcPr>
          <w:p w14:paraId="23778DF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-.53</w:t>
            </w:r>
          </w:p>
        </w:tc>
      </w:tr>
      <w:tr w:rsidR="00E653C9" w:rsidRPr="00F25738" w14:paraId="28478B56" w14:textId="77777777" w:rsidTr="002329D7">
        <w:tc>
          <w:tcPr>
            <w:tcW w:w="709" w:type="dxa"/>
          </w:tcPr>
          <w:p w14:paraId="52330C73"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B717152"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1A150C9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3490C05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3030A2E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54E5453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7A9D20A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8FA800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3D0F8DC0" w14:textId="77777777" w:rsidR="00E653C9" w:rsidRPr="007A23DB" w:rsidRDefault="00E653C9" w:rsidP="002329D7">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O</w:t>
            </w:r>
            <w:r w:rsidRPr="007A23DB">
              <w:rPr>
                <w:rFonts w:ascii="Times New Roman" w:hAnsi="Times New Roman" w:cs="Times New Roman"/>
                <w:color w:val="FF0000"/>
                <w:sz w:val="16"/>
                <w:szCs w:val="16"/>
              </w:rPr>
              <w:t>penness</w:t>
            </w:r>
          </w:p>
          <w:p w14:paraId="18BDD18C" w14:textId="77777777" w:rsidR="00E653C9" w:rsidRPr="007A23DB" w:rsidRDefault="00E653C9" w:rsidP="002329D7">
            <w:pPr>
              <w:jc w:val="center"/>
              <w:rPr>
                <w:rFonts w:ascii="Times New Roman" w:hAnsi="Times New Roman" w:cs="Times New Roman"/>
                <w:color w:val="FF0000"/>
                <w:sz w:val="16"/>
                <w:szCs w:val="16"/>
                <w:lang w:eastAsia="zh-CN"/>
              </w:rPr>
            </w:pPr>
          </w:p>
        </w:tc>
        <w:tc>
          <w:tcPr>
            <w:tcW w:w="1082" w:type="dxa"/>
          </w:tcPr>
          <w:p w14:paraId="451CB6A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799934B5"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587FB7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c>
          <w:tcPr>
            <w:tcW w:w="540" w:type="dxa"/>
          </w:tcPr>
          <w:p w14:paraId="4CC7CE7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r>
      <w:tr w:rsidR="00E653C9" w:rsidRPr="00F25738" w14:paraId="4ABC0EA6" w14:textId="77777777" w:rsidTr="002329D7">
        <w:tc>
          <w:tcPr>
            <w:tcW w:w="709" w:type="dxa"/>
          </w:tcPr>
          <w:p w14:paraId="5BB9244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8B0AC6D"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5CD3B12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403F2F8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530F478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0C36E43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30DD452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33B3C895"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322D1E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Extraversion</w:t>
            </w:r>
          </w:p>
        </w:tc>
        <w:tc>
          <w:tcPr>
            <w:tcW w:w="1082" w:type="dxa"/>
          </w:tcPr>
          <w:p w14:paraId="39DC23C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4D544E7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36543E7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.41</w:t>
            </w:r>
          </w:p>
        </w:tc>
        <w:tc>
          <w:tcPr>
            <w:tcW w:w="540" w:type="dxa"/>
          </w:tcPr>
          <w:p w14:paraId="58EE583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.44</w:t>
            </w:r>
          </w:p>
        </w:tc>
      </w:tr>
      <w:tr w:rsidR="00E653C9" w:rsidRPr="00F25738" w14:paraId="29BD5306" w14:textId="77777777" w:rsidTr="002329D7">
        <w:tc>
          <w:tcPr>
            <w:tcW w:w="709" w:type="dxa"/>
          </w:tcPr>
          <w:p w14:paraId="2B8AE52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A84C8E8"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231C1C5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876ED1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5572AF39"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BB9011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736A971B"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5B33CDE9"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D6F3B15"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Emotional</w:t>
            </w:r>
          </w:p>
          <w:p w14:paraId="5F3A93DB"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Stability</w:t>
            </w:r>
          </w:p>
        </w:tc>
        <w:tc>
          <w:tcPr>
            <w:tcW w:w="1082" w:type="dxa"/>
          </w:tcPr>
          <w:p w14:paraId="654722E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7512084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4FD44CE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.20</w:t>
            </w:r>
          </w:p>
        </w:tc>
        <w:tc>
          <w:tcPr>
            <w:tcW w:w="540" w:type="dxa"/>
          </w:tcPr>
          <w:p w14:paraId="1E97344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r>
      <w:tr w:rsidR="00E653C9" w:rsidRPr="00F25738" w14:paraId="4BA1C03C" w14:textId="77777777" w:rsidTr="002329D7">
        <w:tc>
          <w:tcPr>
            <w:tcW w:w="709" w:type="dxa"/>
          </w:tcPr>
          <w:p w14:paraId="5F26CEB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ED62663"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288B9C3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EF5251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6D9C391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1D473CD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50F5C5F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FB887F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5451CD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Machiavellianism</w:t>
            </w:r>
          </w:p>
        </w:tc>
        <w:tc>
          <w:tcPr>
            <w:tcW w:w="1082" w:type="dxa"/>
          </w:tcPr>
          <w:p w14:paraId="27716085"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390890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169</w:t>
            </w:r>
          </w:p>
        </w:tc>
        <w:tc>
          <w:tcPr>
            <w:tcW w:w="540" w:type="dxa"/>
          </w:tcPr>
          <w:p w14:paraId="1AE6EDE0"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.32</w:t>
            </w:r>
          </w:p>
        </w:tc>
        <w:tc>
          <w:tcPr>
            <w:tcW w:w="540" w:type="dxa"/>
          </w:tcPr>
          <w:p w14:paraId="284073A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.34</w:t>
            </w:r>
          </w:p>
        </w:tc>
      </w:tr>
      <w:tr w:rsidR="00E653C9" w:rsidRPr="00F25738" w14:paraId="674D24F7" w14:textId="77777777" w:rsidTr="002329D7">
        <w:tc>
          <w:tcPr>
            <w:tcW w:w="709" w:type="dxa"/>
          </w:tcPr>
          <w:p w14:paraId="17588D39"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3B2E8BDD"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rPr>
              <w:t xml:space="preserve">Holtzman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03B8740E"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5648FD99"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4935BF7B"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DFFB6E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4618F1B2"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45FD0677"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6EDE40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Psychopathy</w:t>
            </w:r>
          </w:p>
        </w:tc>
        <w:tc>
          <w:tcPr>
            <w:tcW w:w="1082" w:type="dxa"/>
          </w:tcPr>
          <w:p w14:paraId="3F52212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CCFE1D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168</w:t>
            </w:r>
          </w:p>
        </w:tc>
        <w:tc>
          <w:tcPr>
            <w:tcW w:w="540" w:type="dxa"/>
          </w:tcPr>
          <w:p w14:paraId="5E17BFC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.47</w:t>
            </w:r>
          </w:p>
        </w:tc>
        <w:tc>
          <w:tcPr>
            <w:tcW w:w="540" w:type="dxa"/>
          </w:tcPr>
          <w:p w14:paraId="502645B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.51</w:t>
            </w:r>
          </w:p>
        </w:tc>
      </w:tr>
      <w:tr w:rsidR="00E653C9" w:rsidRPr="00F25738" w14:paraId="673DC506" w14:textId="77777777" w:rsidTr="002329D7">
        <w:tc>
          <w:tcPr>
            <w:tcW w:w="709" w:type="dxa"/>
          </w:tcPr>
          <w:p w14:paraId="15900D5F"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23</w:t>
            </w:r>
          </w:p>
        </w:tc>
        <w:tc>
          <w:tcPr>
            <w:tcW w:w="1361" w:type="dxa"/>
          </w:tcPr>
          <w:p w14:paraId="525DAFBB" w14:textId="77777777" w:rsidR="00E653C9" w:rsidRPr="007A23DB" w:rsidRDefault="00E653C9" w:rsidP="002329D7">
            <w:pP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Iliescu, Ispas, Sulea, &amp; Ilie</w:t>
            </w:r>
            <w:r w:rsidRPr="007A23DB">
              <w:rPr>
                <w:rFonts w:ascii="Times New Roman" w:hAnsi="Times New Roman" w:cs="Times New Roman" w:hint="eastAsia"/>
                <w:color w:val="FF0000"/>
                <w:sz w:val="16"/>
                <w:szCs w:val="16"/>
                <w:lang w:eastAsia="zh-CN"/>
              </w:rPr>
              <w:t xml:space="preserve"> (2015)</w:t>
            </w:r>
          </w:p>
        </w:tc>
        <w:tc>
          <w:tcPr>
            <w:tcW w:w="1080" w:type="dxa"/>
          </w:tcPr>
          <w:p w14:paraId="6F2B77F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71A53EA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Community</w:t>
            </w:r>
          </w:p>
        </w:tc>
        <w:tc>
          <w:tcPr>
            <w:tcW w:w="1170" w:type="dxa"/>
          </w:tcPr>
          <w:p w14:paraId="6B6262D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Paulhus&amp;</w:t>
            </w:r>
          </w:p>
          <w:p w14:paraId="3877A768"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Jones</w:t>
            </w:r>
          </w:p>
        </w:tc>
        <w:tc>
          <w:tcPr>
            <w:tcW w:w="1170" w:type="dxa"/>
          </w:tcPr>
          <w:p w14:paraId="615E02A4"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Objective</w:t>
            </w:r>
          </w:p>
        </w:tc>
        <w:tc>
          <w:tcPr>
            <w:tcW w:w="1260" w:type="dxa"/>
          </w:tcPr>
          <w:p w14:paraId="6E9840D1"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1FB79B3"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0778B7E6"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bCs/>
                <w:color w:val="FF0000"/>
                <w:sz w:val="16"/>
                <w:szCs w:val="16"/>
                <w:shd w:val="clear" w:color="auto" w:fill="FFFFFF"/>
              </w:rPr>
              <w:t>Counterproductive work behavior</w:t>
            </w:r>
          </w:p>
        </w:tc>
        <w:tc>
          <w:tcPr>
            <w:tcW w:w="1082" w:type="dxa"/>
          </w:tcPr>
          <w:p w14:paraId="3D33AD4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028C260A"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76</w:t>
            </w:r>
          </w:p>
        </w:tc>
        <w:tc>
          <w:tcPr>
            <w:tcW w:w="540" w:type="dxa"/>
          </w:tcPr>
          <w:p w14:paraId="559BF08C"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.11</w:t>
            </w:r>
          </w:p>
        </w:tc>
        <w:tc>
          <w:tcPr>
            <w:tcW w:w="540" w:type="dxa"/>
          </w:tcPr>
          <w:p w14:paraId="5A681D6D" w14:textId="77777777" w:rsidR="00E653C9" w:rsidRPr="007A23DB" w:rsidRDefault="00E653C9" w:rsidP="002329D7">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w:t>
            </w:r>
          </w:p>
        </w:tc>
      </w:tr>
      <w:tr w:rsidR="00E653C9" w:rsidRPr="00F25738" w14:paraId="4FE522FA" w14:textId="77777777" w:rsidTr="002329D7">
        <w:tc>
          <w:tcPr>
            <w:tcW w:w="709" w:type="dxa"/>
          </w:tcPr>
          <w:p w14:paraId="47BC5CA2"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03A8A72"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5E7A4820"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2329D7">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BAF9DA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2329D7">
        <w:tc>
          <w:tcPr>
            <w:tcW w:w="709" w:type="dxa"/>
          </w:tcPr>
          <w:p w14:paraId="247BAF02"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7F59F9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E80C4A8"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2329D7">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E653C9" w:rsidRPr="00F25738" w14:paraId="5D143D85" w14:textId="77777777" w:rsidTr="002329D7">
        <w:tc>
          <w:tcPr>
            <w:tcW w:w="709" w:type="dxa"/>
          </w:tcPr>
          <w:p w14:paraId="69ED2C7C"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4AD0724E" w14:textId="77777777" w:rsidR="00E653C9" w:rsidRPr="007C02F7"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39BDEB56"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2329D7">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F25738" w14:paraId="79EF6EEF" w14:textId="77777777" w:rsidTr="002329D7">
        <w:tc>
          <w:tcPr>
            <w:tcW w:w="709" w:type="dxa"/>
          </w:tcPr>
          <w:p w14:paraId="6C88F47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5D16D78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056A09E" w14:textId="77777777" w:rsidR="00E653C9" w:rsidRPr="007C02F7"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5CBA0C"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E5A205F"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7298B75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CPI</w:t>
            </w:r>
          </w:p>
        </w:tc>
        <w:tc>
          <w:tcPr>
            <w:tcW w:w="1170" w:type="dxa"/>
          </w:tcPr>
          <w:p w14:paraId="67BDCAA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158C30" w14:textId="77777777" w:rsidR="00E653C9" w:rsidRPr="00F80D7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10B00DD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4D10BE03"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656540E" w14:textId="77777777" w:rsidR="00E653C9" w:rsidRPr="00D45EA7" w:rsidRDefault="00E653C9" w:rsidP="002329D7">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08E36432"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1687941B"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A497D4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540" w:type="dxa"/>
          </w:tcPr>
          <w:p w14:paraId="2058638A"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.26</w:t>
            </w:r>
          </w:p>
        </w:tc>
      </w:tr>
      <w:tr w:rsidR="00E653C9" w:rsidRPr="00F25738" w14:paraId="57513750" w14:textId="77777777" w:rsidTr="002329D7">
        <w:tc>
          <w:tcPr>
            <w:tcW w:w="709" w:type="dxa"/>
          </w:tcPr>
          <w:p w14:paraId="717FC3CD"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25</w:t>
            </w:r>
          </w:p>
        </w:tc>
        <w:tc>
          <w:tcPr>
            <w:tcW w:w="1361" w:type="dxa"/>
          </w:tcPr>
          <w:p w14:paraId="4D878EC6" w14:textId="77777777" w:rsidR="00E653C9" w:rsidRPr="000207C9" w:rsidRDefault="00E653C9" w:rsidP="002329D7">
            <w:pPr>
              <w:rPr>
                <w:rFonts w:ascii="Times New Roman" w:hAnsi="Times New Roman" w:cs="Times New Roman"/>
                <w:color w:val="FF0000"/>
                <w:sz w:val="16"/>
                <w:szCs w:val="16"/>
              </w:rPr>
            </w:pPr>
            <w:r w:rsidRPr="000207C9">
              <w:rPr>
                <w:rFonts w:ascii="Times New Roman" w:hAnsi="Times New Roman" w:cs="Times New Roman"/>
                <w:color w:val="FF0000"/>
                <w:sz w:val="16"/>
                <w:szCs w:val="16"/>
              </w:rPr>
              <w:t>Krizan &amp; Johar</w:t>
            </w:r>
            <w:r w:rsidRPr="000207C9">
              <w:rPr>
                <w:rFonts w:ascii="Times New Roman" w:hAnsi="Times New Roman" w:cs="Times New Roman" w:hint="eastAsia"/>
                <w:color w:val="FF0000"/>
                <w:sz w:val="16"/>
                <w:szCs w:val="16"/>
                <w:lang w:eastAsia="zh-CN"/>
              </w:rPr>
              <w:t xml:space="preserve"> (2012)</w:t>
            </w:r>
          </w:p>
        </w:tc>
        <w:tc>
          <w:tcPr>
            <w:tcW w:w="1080" w:type="dxa"/>
          </w:tcPr>
          <w:p w14:paraId="647D3325"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Published</w:t>
            </w:r>
          </w:p>
        </w:tc>
        <w:tc>
          <w:tcPr>
            <w:tcW w:w="990" w:type="dxa"/>
          </w:tcPr>
          <w:p w14:paraId="321FFDE4"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05BD97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2EB16DB6"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67CAB8A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Residual</w:t>
            </w:r>
          </w:p>
        </w:tc>
        <w:tc>
          <w:tcPr>
            <w:tcW w:w="1191" w:type="dxa"/>
          </w:tcPr>
          <w:p w14:paraId="671AE13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0D3DFEAE"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Dispositional</w:t>
            </w:r>
          </w:p>
          <w:p w14:paraId="1E5FFF94"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Envy Scale (DES)</w:t>
            </w:r>
          </w:p>
        </w:tc>
        <w:tc>
          <w:tcPr>
            <w:tcW w:w="1082" w:type="dxa"/>
          </w:tcPr>
          <w:p w14:paraId="63DC843D"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Neither</w:t>
            </w:r>
          </w:p>
        </w:tc>
        <w:tc>
          <w:tcPr>
            <w:tcW w:w="540" w:type="dxa"/>
          </w:tcPr>
          <w:p w14:paraId="1DCA1033"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122</w:t>
            </w:r>
          </w:p>
        </w:tc>
        <w:tc>
          <w:tcPr>
            <w:tcW w:w="540" w:type="dxa"/>
          </w:tcPr>
          <w:p w14:paraId="6BDC278D"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-.16</w:t>
            </w:r>
          </w:p>
        </w:tc>
        <w:tc>
          <w:tcPr>
            <w:tcW w:w="540" w:type="dxa"/>
          </w:tcPr>
          <w:p w14:paraId="77E640CF"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-.18</w:t>
            </w:r>
          </w:p>
        </w:tc>
      </w:tr>
      <w:tr w:rsidR="00E653C9" w:rsidRPr="00F25738" w14:paraId="582C9B89" w14:textId="77777777" w:rsidTr="002329D7">
        <w:tc>
          <w:tcPr>
            <w:tcW w:w="709" w:type="dxa"/>
          </w:tcPr>
          <w:p w14:paraId="61C3EA7A"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407322C" w14:textId="77777777" w:rsidR="00E653C9" w:rsidRPr="000207C9" w:rsidRDefault="00E653C9" w:rsidP="002329D7">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131C9263"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4A288F9E"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11A8E52"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42D2A52C"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26176A7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6B5C3D2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4CA21C64"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Agency</w:t>
            </w:r>
          </w:p>
        </w:tc>
        <w:tc>
          <w:tcPr>
            <w:tcW w:w="1082" w:type="dxa"/>
          </w:tcPr>
          <w:p w14:paraId="0227F67C"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Agency</w:t>
            </w:r>
          </w:p>
        </w:tc>
        <w:tc>
          <w:tcPr>
            <w:tcW w:w="540" w:type="dxa"/>
          </w:tcPr>
          <w:p w14:paraId="5227917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530478B2"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.28</w:t>
            </w:r>
          </w:p>
        </w:tc>
        <w:tc>
          <w:tcPr>
            <w:tcW w:w="540" w:type="dxa"/>
          </w:tcPr>
          <w:p w14:paraId="6D9715CF"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.31</w:t>
            </w:r>
          </w:p>
        </w:tc>
      </w:tr>
      <w:tr w:rsidR="00E653C9" w:rsidRPr="00F25738" w14:paraId="279FAFE7" w14:textId="77777777" w:rsidTr="002329D7">
        <w:tc>
          <w:tcPr>
            <w:tcW w:w="709" w:type="dxa"/>
          </w:tcPr>
          <w:p w14:paraId="4257C1FE"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BBA0457" w14:textId="77777777" w:rsidR="00E653C9" w:rsidRPr="000207C9" w:rsidRDefault="00E653C9" w:rsidP="002329D7">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6A4559FD"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019A3DB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53D6FAB"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70F1A7B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Observer</w:t>
            </w:r>
          </w:p>
        </w:tc>
        <w:tc>
          <w:tcPr>
            <w:tcW w:w="1260" w:type="dxa"/>
          </w:tcPr>
          <w:p w14:paraId="01BC36D2"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2C8FC0A0"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21DD85A8"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Communion</w:t>
            </w:r>
          </w:p>
        </w:tc>
        <w:tc>
          <w:tcPr>
            <w:tcW w:w="1082" w:type="dxa"/>
          </w:tcPr>
          <w:p w14:paraId="4A5D4C1B"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Communion</w:t>
            </w:r>
          </w:p>
        </w:tc>
        <w:tc>
          <w:tcPr>
            <w:tcW w:w="540" w:type="dxa"/>
          </w:tcPr>
          <w:p w14:paraId="783D8BFC"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6C303D21"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.07</w:t>
            </w:r>
          </w:p>
        </w:tc>
        <w:tc>
          <w:tcPr>
            <w:tcW w:w="540" w:type="dxa"/>
          </w:tcPr>
          <w:p w14:paraId="11A5FB20"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.08</w:t>
            </w:r>
          </w:p>
        </w:tc>
      </w:tr>
      <w:tr w:rsidR="00E653C9" w:rsidRPr="00F25738" w14:paraId="4B29535C" w14:textId="77777777" w:rsidTr="002329D7">
        <w:tc>
          <w:tcPr>
            <w:tcW w:w="709" w:type="dxa"/>
          </w:tcPr>
          <w:p w14:paraId="342BEA04" w14:textId="77777777" w:rsidR="00E653C9" w:rsidRPr="000207C9" w:rsidRDefault="00E653C9" w:rsidP="002329D7">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27</w:t>
            </w:r>
          </w:p>
        </w:tc>
        <w:tc>
          <w:tcPr>
            <w:tcW w:w="1361" w:type="dxa"/>
          </w:tcPr>
          <w:p w14:paraId="13BD5EAB" w14:textId="77777777" w:rsidR="00E653C9" w:rsidRPr="000207C9" w:rsidRDefault="00E653C9" w:rsidP="002329D7">
            <w:pP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rPr>
              <w:t>Nehrig</w:t>
            </w:r>
            <w:r w:rsidRPr="000207C9">
              <w:rPr>
                <w:rFonts w:ascii="Times New Roman" w:hAnsi="Times New Roman" w:cs="Times New Roman" w:hint="eastAsia"/>
                <w:color w:val="FF0000"/>
                <w:sz w:val="16"/>
                <w:szCs w:val="16"/>
                <w:lang w:eastAsia="zh-CN"/>
              </w:rPr>
              <w:t xml:space="preserve"> (2014)</w:t>
            </w:r>
          </w:p>
        </w:tc>
        <w:tc>
          <w:tcPr>
            <w:tcW w:w="1080" w:type="dxa"/>
          </w:tcPr>
          <w:p w14:paraId="62E576F9"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Unpublished</w:t>
            </w:r>
          </w:p>
        </w:tc>
        <w:tc>
          <w:tcPr>
            <w:tcW w:w="990" w:type="dxa"/>
          </w:tcPr>
          <w:p w14:paraId="181218C8"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Students</w:t>
            </w:r>
          </w:p>
        </w:tc>
        <w:tc>
          <w:tcPr>
            <w:tcW w:w="1170" w:type="dxa"/>
          </w:tcPr>
          <w:p w14:paraId="094D80D5"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NPI</w:t>
            </w:r>
          </w:p>
        </w:tc>
        <w:tc>
          <w:tcPr>
            <w:tcW w:w="1170" w:type="dxa"/>
          </w:tcPr>
          <w:p w14:paraId="7D542C7D"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Observer</w:t>
            </w:r>
          </w:p>
        </w:tc>
        <w:tc>
          <w:tcPr>
            <w:tcW w:w="1260" w:type="dxa"/>
          </w:tcPr>
          <w:p w14:paraId="213BB1B2"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Residual</w:t>
            </w:r>
          </w:p>
        </w:tc>
        <w:tc>
          <w:tcPr>
            <w:tcW w:w="1191" w:type="dxa"/>
          </w:tcPr>
          <w:p w14:paraId="0A1CBDED"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Zero acquaintance</w:t>
            </w:r>
          </w:p>
        </w:tc>
        <w:tc>
          <w:tcPr>
            <w:tcW w:w="1417" w:type="dxa"/>
          </w:tcPr>
          <w:p w14:paraId="0BAEF2C9"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Stress (self-perceived)</w:t>
            </w:r>
          </w:p>
        </w:tc>
        <w:tc>
          <w:tcPr>
            <w:tcW w:w="1082" w:type="dxa"/>
          </w:tcPr>
          <w:p w14:paraId="51A4B9A6"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Neither</w:t>
            </w:r>
          </w:p>
        </w:tc>
        <w:tc>
          <w:tcPr>
            <w:tcW w:w="540" w:type="dxa"/>
          </w:tcPr>
          <w:p w14:paraId="3772EAB9"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156</w:t>
            </w:r>
          </w:p>
        </w:tc>
        <w:tc>
          <w:tcPr>
            <w:tcW w:w="540" w:type="dxa"/>
          </w:tcPr>
          <w:p w14:paraId="4EA397BE"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c>
          <w:tcPr>
            <w:tcW w:w="540" w:type="dxa"/>
          </w:tcPr>
          <w:p w14:paraId="75013A5F" w14:textId="77777777" w:rsidR="00E653C9" w:rsidRPr="000207C9" w:rsidRDefault="00E653C9" w:rsidP="002329D7">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r>
      <w:tr w:rsidR="00E653C9" w:rsidRPr="00F25738" w14:paraId="0593F472" w14:textId="77777777" w:rsidTr="002329D7">
        <w:tc>
          <w:tcPr>
            <w:tcW w:w="709" w:type="dxa"/>
          </w:tcPr>
          <w:p w14:paraId="0B6FCC36"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lang w:eastAsia="zh-CN"/>
              </w:rPr>
              <w:t>28</w:t>
            </w:r>
          </w:p>
        </w:tc>
        <w:tc>
          <w:tcPr>
            <w:tcW w:w="1361" w:type="dxa"/>
          </w:tcPr>
          <w:p w14:paraId="5AF9FAA6" w14:textId="77777777" w:rsidR="00E653C9" w:rsidRPr="00F25738" w:rsidRDefault="00E653C9" w:rsidP="002329D7">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431193A3" w14:textId="77777777" w:rsidR="00E653C9" w:rsidRPr="00F80D79" w:rsidRDefault="00E653C9" w:rsidP="002329D7">
            <w:pPr>
              <w:rPr>
                <w:rFonts w:ascii="Times New Roman" w:hAnsi="Times New Roman" w:cs="Times New Roman"/>
                <w:sz w:val="16"/>
                <w:szCs w:val="16"/>
                <w:lang w:eastAsia="zh-CN"/>
              </w:rPr>
            </w:pPr>
            <w:r w:rsidRPr="00F25738">
              <w:rPr>
                <w:rFonts w:ascii="Times New Roman" w:hAnsi="Times New Roman" w:cs="Times New Roman"/>
                <w:sz w:val="16"/>
                <w:szCs w:val="16"/>
              </w:rPr>
              <w:t>Time 1 No feedback</w:t>
            </w:r>
          </w:p>
        </w:tc>
        <w:tc>
          <w:tcPr>
            <w:tcW w:w="1080" w:type="dxa"/>
          </w:tcPr>
          <w:p w14:paraId="1459AC2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F2F43FE"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Community</w:t>
            </w:r>
          </w:p>
        </w:tc>
        <w:tc>
          <w:tcPr>
            <w:tcW w:w="1170" w:type="dxa"/>
          </w:tcPr>
          <w:p w14:paraId="63503499"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16FEBCCF"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260" w:type="dxa"/>
          </w:tcPr>
          <w:p w14:paraId="459E01E7"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91" w:type="dxa"/>
          </w:tcPr>
          <w:p w14:paraId="59BBD74E"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417" w:type="dxa"/>
          </w:tcPr>
          <w:p w14:paraId="163FA3C1" w14:textId="77777777" w:rsidR="00E653C9" w:rsidRPr="00D45EA7"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Task performance</w:t>
            </w:r>
          </w:p>
        </w:tc>
        <w:tc>
          <w:tcPr>
            <w:tcW w:w="1082" w:type="dxa"/>
          </w:tcPr>
          <w:p w14:paraId="2279E37B"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9189A49" w14:textId="77777777" w:rsidR="00E653C9" w:rsidRDefault="00E653C9" w:rsidP="002329D7">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7FE3A99F" w14:textId="77777777" w:rsidR="00E653C9" w:rsidRDefault="00E653C9" w:rsidP="002329D7">
            <w:pPr>
              <w:tabs>
                <w:tab w:val="center" w:pos="162"/>
              </w:tabs>
              <w:rPr>
                <w:rFonts w:ascii="Times New Roman" w:hAnsi="Times New Roman" w:cs="Times New Roman"/>
                <w:sz w:val="16"/>
                <w:szCs w:val="16"/>
                <w:lang w:eastAsia="zh-CN"/>
              </w:rPr>
            </w:pPr>
            <w:r>
              <w:rPr>
                <w:rFonts w:ascii="Times New Roman" w:hAnsi="Times New Roman" w:cs="Times New Roman"/>
                <w:sz w:val="16"/>
                <w:szCs w:val="16"/>
              </w:rPr>
              <w:tab/>
            </w: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40" w:type="dxa"/>
          </w:tcPr>
          <w:p w14:paraId="5BEF476C"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bl>
    <w:p w14:paraId="181576B5" w14:textId="77777777" w:rsidR="00E653C9" w:rsidRDefault="00E653C9" w:rsidP="00E653C9">
      <w:pPr>
        <w:spacing w:after="0"/>
        <w:ind w:right="1080"/>
        <w:jc w:val="right"/>
        <w:rPr>
          <w:rFonts w:ascii="Times New Roman" w:hAnsi="Times New Roman" w:cs="Times New Roman"/>
          <w:sz w:val="18"/>
          <w:szCs w:val="18"/>
          <w:lang w:eastAsia="zh-CN"/>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E653C9" w:rsidRPr="00F25738" w14:paraId="67B1BECA" w14:textId="77777777" w:rsidTr="002329D7">
        <w:trPr>
          <w:trHeight w:val="611"/>
        </w:trPr>
        <w:tc>
          <w:tcPr>
            <w:tcW w:w="703" w:type="dxa"/>
            <w:tcBorders>
              <w:top w:val="double" w:sz="4" w:space="0" w:color="auto"/>
              <w:bottom w:val="single" w:sz="4" w:space="0" w:color="auto"/>
            </w:tcBorders>
            <w:vAlign w:val="bottom"/>
          </w:tcPr>
          <w:p w14:paraId="2BA3869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3B70262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87570D3"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2329D7">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2329D7">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2329D7">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2329D7">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EF1C0B4" w14:textId="77777777" w:rsidTr="002329D7">
        <w:trPr>
          <w:trHeight w:val="543"/>
        </w:trPr>
        <w:tc>
          <w:tcPr>
            <w:tcW w:w="703" w:type="dxa"/>
            <w:tcBorders>
              <w:top w:val="single" w:sz="4" w:space="0" w:color="auto"/>
              <w:left w:val="nil"/>
              <w:bottom w:val="nil"/>
              <w:right w:val="nil"/>
            </w:tcBorders>
          </w:tcPr>
          <w:p w14:paraId="28F13196" w14:textId="77777777" w:rsidR="00E653C9" w:rsidRDefault="00E653C9" w:rsidP="002329D7">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single" w:sz="4" w:space="0" w:color="auto"/>
              <w:left w:val="nil"/>
              <w:bottom w:val="nil"/>
              <w:right w:val="nil"/>
            </w:tcBorders>
          </w:tcPr>
          <w:p w14:paraId="4808180A" w14:textId="77777777" w:rsidR="00E653C9" w:rsidRPr="00F25738" w:rsidRDefault="00E653C9" w:rsidP="002329D7">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single" w:sz="4" w:space="0" w:color="auto"/>
              <w:left w:val="nil"/>
              <w:bottom w:val="nil"/>
              <w:right w:val="nil"/>
            </w:tcBorders>
          </w:tcPr>
          <w:p w14:paraId="02222F2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7478713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left w:val="nil"/>
              <w:bottom w:val="nil"/>
              <w:right w:val="nil"/>
            </w:tcBorders>
          </w:tcPr>
          <w:p w14:paraId="4B9B46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single" w:sz="4" w:space="0" w:color="auto"/>
              <w:left w:val="nil"/>
              <w:bottom w:val="nil"/>
              <w:right w:val="nil"/>
            </w:tcBorders>
          </w:tcPr>
          <w:p w14:paraId="1EE1554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single" w:sz="4" w:space="0" w:color="auto"/>
              <w:left w:val="nil"/>
              <w:bottom w:val="nil"/>
              <w:right w:val="nil"/>
            </w:tcBorders>
          </w:tcPr>
          <w:p w14:paraId="4590EE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left w:val="nil"/>
              <w:bottom w:val="nil"/>
              <w:right w:val="nil"/>
            </w:tcBorders>
          </w:tcPr>
          <w:p w14:paraId="64249F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single" w:sz="4" w:space="0" w:color="auto"/>
              <w:left w:val="nil"/>
              <w:bottom w:val="nil"/>
              <w:right w:val="nil"/>
            </w:tcBorders>
          </w:tcPr>
          <w:p w14:paraId="6C0BE54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single" w:sz="4" w:space="0" w:color="auto"/>
              <w:left w:val="nil"/>
              <w:bottom w:val="nil"/>
              <w:right w:val="nil"/>
            </w:tcBorders>
          </w:tcPr>
          <w:p w14:paraId="1F68E6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single" w:sz="4" w:space="0" w:color="auto"/>
              <w:left w:val="nil"/>
              <w:bottom w:val="nil"/>
              <w:right w:val="nil"/>
            </w:tcBorders>
          </w:tcPr>
          <w:p w14:paraId="164DB5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single" w:sz="4" w:space="0" w:color="auto"/>
              <w:left w:val="nil"/>
              <w:bottom w:val="nil"/>
              <w:right w:val="nil"/>
            </w:tcBorders>
          </w:tcPr>
          <w:p w14:paraId="3E2A358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single" w:sz="4" w:space="0" w:color="auto"/>
              <w:left w:val="nil"/>
              <w:bottom w:val="nil"/>
              <w:right w:val="nil"/>
            </w:tcBorders>
          </w:tcPr>
          <w:p w14:paraId="7454A959"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653C9" w:rsidRPr="00F25738" w14:paraId="566B24EA" w14:textId="77777777" w:rsidTr="002329D7">
        <w:trPr>
          <w:trHeight w:val="351"/>
        </w:trPr>
        <w:tc>
          <w:tcPr>
            <w:tcW w:w="703" w:type="dxa"/>
            <w:tcBorders>
              <w:top w:val="nil"/>
              <w:left w:val="nil"/>
              <w:bottom w:val="nil"/>
              <w:right w:val="nil"/>
            </w:tcBorders>
          </w:tcPr>
          <w:p w14:paraId="4B7A9F84" w14:textId="77777777" w:rsidR="00E653C9" w:rsidRDefault="00E653C9" w:rsidP="002329D7">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3A467AF9" w14:textId="77777777" w:rsidR="00E653C9" w:rsidRPr="00F25738" w:rsidRDefault="00E653C9" w:rsidP="002329D7">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3B62FEE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D9879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0DC2C662" w14:textId="77777777" w:rsidTr="002329D7">
        <w:trPr>
          <w:trHeight w:val="362"/>
        </w:trPr>
        <w:tc>
          <w:tcPr>
            <w:tcW w:w="703" w:type="dxa"/>
            <w:tcBorders>
              <w:top w:val="nil"/>
              <w:left w:val="nil"/>
              <w:bottom w:val="nil"/>
              <w:right w:val="nil"/>
            </w:tcBorders>
          </w:tcPr>
          <w:p w14:paraId="677409DC" w14:textId="77777777" w:rsidR="00E653C9" w:rsidRDefault="00E653C9" w:rsidP="002329D7">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9AB297E" w14:textId="77777777" w:rsidR="00E653C9" w:rsidRPr="00F25738" w:rsidRDefault="00E653C9" w:rsidP="002329D7">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663A82E"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1837CBA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F8C581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E653C9" w:rsidRPr="00F25738" w14:paraId="5426BBB0" w14:textId="77777777" w:rsidTr="002329D7">
        <w:trPr>
          <w:trHeight w:val="362"/>
        </w:trPr>
        <w:tc>
          <w:tcPr>
            <w:tcW w:w="703" w:type="dxa"/>
            <w:tcBorders>
              <w:top w:val="nil"/>
              <w:left w:val="nil"/>
              <w:bottom w:val="nil"/>
              <w:right w:val="nil"/>
            </w:tcBorders>
          </w:tcPr>
          <w:p w14:paraId="04414FA8" w14:textId="77777777" w:rsidR="00E653C9" w:rsidRPr="0081172D" w:rsidRDefault="00E653C9" w:rsidP="002329D7">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5899A065"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18AB1DA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779D7D2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6FD6900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55FBD4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14EDF05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072A0A6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72DCFDB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1160" w:type="dxa"/>
            <w:tcBorders>
              <w:top w:val="nil"/>
              <w:left w:val="nil"/>
              <w:bottom w:val="nil"/>
              <w:right w:val="nil"/>
            </w:tcBorders>
          </w:tcPr>
          <w:p w14:paraId="22FEEE9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2914C44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1CBB411F"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nil"/>
              <w:right w:val="nil"/>
            </w:tcBorders>
          </w:tcPr>
          <w:p w14:paraId="56BE0DDD" w14:textId="77777777" w:rsidR="00E653C9" w:rsidRPr="0081172D" w:rsidRDefault="00E653C9" w:rsidP="002329D7">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.39</w:t>
            </w:r>
          </w:p>
        </w:tc>
      </w:tr>
      <w:tr w:rsidR="00E653C9" w:rsidRPr="00F25738" w14:paraId="3C90F32F" w14:textId="77777777" w:rsidTr="002329D7">
        <w:trPr>
          <w:trHeight w:val="362"/>
        </w:trPr>
        <w:tc>
          <w:tcPr>
            <w:tcW w:w="703" w:type="dxa"/>
            <w:tcBorders>
              <w:top w:val="nil"/>
              <w:left w:val="nil"/>
              <w:bottom w:val="nil"/>
              <w:right w:val="nil"/>
            </w:tcBorders>
          </w:tcPr>
          <w:p w14:paraId="6CFB380F" w14:textId="77777777" w:rsidR="00E653C9" w:rsidRPr="0081172D" w:rsidRDefault="00E653C9" w:rsidP="002329D7">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7CA29194"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03B7DDF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3FCB28A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6FE3FD16"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871347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49F5D23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768DF81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3F739D7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1160" w:type="dxa"/>
            <w:tcBorders>
              <w:top w:val="nil"/>
              <w:left w:val="nil"/>
              <w:bottom w:val="nil"/>
              <w:right w:val="nil"/>
            </w:tcBorders>
          </w:tcPr>
          <w:p w14:paraId="516BC11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2DDC067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6CF1056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-.06</w:t>
            </w:r>
          </w:p>
        </w:tc>
        <w:tc>
          <w:tcPr>
            <w:tcW w:w="535" w:type="dxa"/>
            <w:tcBorders>
              <w:top w:val="nil"/>
              <w:left w:val="nil"/>
              <w:bottom w:val="nil"/>
              <w:right w:val="nil"/>
            </w:tcBorders>
          </w:tcPr>
          <w:p w14:paraId="756847A1" w14:textId="77777777" w:rsidR="00E653C9" w:rsidRPr="0081172D" w:rsidRDefault="00E653C9" w:rsidP="002329D7">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-.06</w:t>
            </w:r>
          </w:p>
        </w:tc>
      </w:tr>
      <w:tr w:rsidR="00E653C9" w:rsidRPr="00F25738" w14:paraId="45E47616" w14:textId="77777777" w:rsidTr="002329D7">
        <w:trPr>
          <w:trHeight w:val="362"/>
        </w:trPr>
        <w:tc>
          <w:tcPr>
            <w:tcW w:w="703" w:type="dxa"/>
            <w:tcBorders>
              <w:top w:val="nil"/>
              <w:left w:val="nil"/>
              <w:bottom w:val="nil"/>
              <w:right w:val="nil"/>
            </w:tcBorders>
          </w:tcPr>
          <w:p w14:paraId="1FCE2A1E" w14:textId="77777777" w:rsidR="00E653C9" w:rsidRPr="0081172D" w:rsidRDefault="00E653C9" w:rsidP="002329D7">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30</w:t>
            </w:r>
          </w:p>
        </w:tc>
        <w:tc>
          <w:tcPr>
            <w:tcW w:w="1277" w:type="dxa"/>
            <w:tcBorders>
              <w:top w:val="nil"/>
              <w:left w:val="nil"/>
              <w:bottom w:val="nil"/>
              <w:right w:val="nil"/>
            </w:tcBorders>
          </w:tcPr>
          <w:p w14:paraId="433284C9"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Joo, Heo, &amp; Tignor</w:t>
            </w:r>
          </w:p>
        </w:tc>
        <w:tc>
          <w:tcPr>
            <w:tcW w:w="1080" w:type="dxa"/>
            <w:tcBorders>
              <w:top w:val="nil"/>
              <w:left w:val="nil"/>
              <w:bottom w:val="nil"/>
              <w:right w:val="nil"/>
            </w:tcBorders>
          </w:tcPr>
          <w:p w14:paraId="041CDC3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239624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4E7D1DE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30F02EE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09436E65"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Residual</w:t>
            </w:r>
          </w:p>
        </w:tc>
        <w:tc>
          <w:tcPr>
            <w:tcW w:w="1170" w:type="dxa"/>
            <w:tcBorders>
              <w:top w:val="nil"/>
              <w:left w:val="nil"/>
              <w:bottom w:val="nil"/>
              <w:right w:val="nil"/>
            </w:tcBorders>
          </w:tcPr>
          <w:p w14:paraId="7AEEC77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3566477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FCF8A9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4804F389"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146</w:t>
            </w:r>
          </w:p>
        </w:tc>
        <w:tc>
          <w:tcPr>
            <w:tcW w:w="535" w:type="dxa"/>
            <w:tcBorders>
              <w:top w:val="nil"/>
              <w:left w:val="nil"/>
              <w:bottom w:val="nil"/>
              <w:right w:val="nil"/>
            </w:tcBorders>
          </w:tcPr>
          <w:p w14:paraId="00FFB47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.16</w:t>
            </w:r>
          </w:p>
        </w:tc>
        <w:tc>
          <w:tcPr>
            <w:tcW w:w="535" w:type="dxa"/>
            <w:tcBorders>
              <w:top w:val="nil"/>
              <w:left w:val="nil"/>
              <w:bottom w:val="nil"/>
              <w:right w:val="nil"/>
            </w:tcBorders>
          </w:tcPr>
          <w:p w14:paraId="6CBA65E8" w14:textId="77777777" w:rsidR="00E653C9" w:rsidRPr="0081172D" w:rsidRDefault="00E653C9" w:rsidP="002329D7">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.17</w:t>
            </w:r>
          </w:p>
        </w:tc>
      </w:tr>
      <w:tr w:rsidR="00E653C9" w:rsidRPr="00F25738" w14:paraId="0E8BF793" w14:textId="77777777" w:rsidTr="002329D7">
        <w:trPr>
          <w:trHeight w:val="351"/>
        </w:trPr>
        <w:tc>
          <w:tcPr>
            <w:tcW w:w="703" w:type="dxa"/>
            <w:tcBorders>
              <w:top w:val="nil"/>
              <w:left w:val="nil"/>
              <w:bottom w:val="nil"/>
              <w:right w:val="nil"/>
            </w:tcBorders>
          </w:tcPr>
          <w:p w14:paraId="6892F24C" w14:textId="77777777" w:rsidR="00E653C9" w:rsidRDefault="00E653C9" w:rsidP="002329D7">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77" w:type="dxa"/>
            <w:tcBorders>
              <w:top w:val="nil"/>
              <w:left w:val="nil"/>
              <w:bottom w:val="nil"/>
              <w:right w:val="nil"/>
            </w:tcBorders>
          </w:tcPr>
          <w:p w14:paraId="68663250"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5CD8675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E653C9" w:rsidRPr="00F25738" w14:paraId="619B9B00" w14:textId="77777777" w:rsidTr="002329D7">
        <w:trPr>
          <w:trHeight w:val="362"/>
        </w:trPr>
        <w:tc>
          <w:tcPr>
            <w:tcW w:w="703" w:type="dxa"/>
            <w:tcBorders>
              <w:top w:val="nil"/>
              <w:left w:val="nil"/>
              <w:bottom w:val="nil"/>
              <w:right w:val="nil"/>
            </w:tcBorders>
          </w:tcPr>
          <w:p w14:paraId="2AA58BD5" w14:textId="77777777" w:rsidR="00E653C9" w:rsidRDefault="00E653C9" w:rsidP="002329D7">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2BF24485"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6A4B1C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734B6728" w14:textId="77777777" w:rsidTr="002329D7">
        <w:trPr>
          <w:trHeight w:val="362"/>
        </w:trPr>
        <w:tc>
          <w:tcPr>
            <w:tcW w:w="703" w:type="dxa"/>
            <w:tcBorders>
              <w:top w:val="nil"/>
              <w:left w:val="nil"/>
              <w:bottom w:val="nil"/>
              <w:right w:val="nil"/>
            </w:tcBorders>
          </w:tcPr>
          <w:p w14:paraId="29963C9F"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03A06FA4"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19EBB55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0444A97" w14:textId="77777777" w:rsidTr="002329D7">
        <w:trPr>
          <w:trHeight w:val="362"/>
        </w:trPr>
        <w:tc>
          <w:tcPr>
            <w:tcW w:w="703" w:type="dxa"/>
            <w:tcBorders>
              <w:top w:val="nil"/>
              <w:left w:val="nil"/>
              <w:bottom w:val="nil"/>
              <w:right w:val="nil"/>
            </w:tcBorders>
          </w:tcPr>
          <w:p w14:paraId="2EC16025"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4B923399"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18A17C3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2CDC48D0" w14:textId="77777777" w:rsidTr="002329D7">
        <w:trPr>
          <w:trHeight w:val="362"/>
        </w:trPr>
        <w:tc>
          <w:tcPr>
            <w:tcW w:w="703" w:type="dxa"/>
            <w:tcBorders>
              <w:top w:val="nil"/>
              <w:left w:val="nil"/>
              <w:bottom w:val="nil"/>
              <w:right w:val="nil"/>
            </w:tcBorders>
          </w:tcPr>
          <w:p w14:paraId="36EE61D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722D4169"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4D33491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276A9940" w14:textId="77777777" w:rsidTr="002329D7">
        <w:trPr>
          <w:trHeight w:val="351"/>
        </w:trPr>
        <w:tc>
          <w:tcPr>
            <w:tcW w:w="703" w:type="dxa"/>
            <w:tcBorders>
              <w:top w:val="nil"/>
              <w:left w:val="nil"/>
              <w:bottom w:val="nil"/>
              <w:right w:val="nil"/>
            </w:tcBorders>
          </w:tcPr>
          <w:p w14:paraId="19E22E4E" w14:textId="77777777" w:rsidR="00E653C9" w:rsidRPr="00F25738"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1517240B"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33CE709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1D02AE44" w14:textId="77777777" w:rsidTr="002329D7">
        <w:trPr>
          <w:trHeight w:val="543"/>
        </w:trPr>
        <w:tc>
          <w:tcPr>
            <w:tcW w:w="703" w:type="dxa"/>
            <w:tcBorders>
              <w:top w:val="nil"/>
              <w:left w:val="nil"/>
              <w:bottom w:val="nil"/>
              <w:right w:val="nil"/>
            </w:tcBorders>
          </w:tcPr>
          <w:p w14:paraId="3F85E6C5"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0EF2E817"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E653C9" w:rsidRPr="00F25738" w:rsidRDefault="00E653C9" w:rsidP="002329D7">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7EE75D4A"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E653C9" w:rsidRDefault="00E653C9" w:rsidP="002329D7">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E653C9" w:rsidRPr="00F25738" w:rsidRDefault="00E653C9" w:rsidP="002329D7">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E653C9" w:rsidRPr="00F25738" w:rsidRDefault="00E653C9" w:rsidP="002329D7">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105A6D" w14:paraId="00FAEB28" w14:textId="77777777" w:rsidTr="002329D7">
        <w:trPr>
          <w:trHeight w:val="543"/>
        </w:trPr>
        <w:tc>
          <w:tcPr>
            <w:tcW w:w="703" w:type="dxa"/>
            <w:tcBorders>
              <w:top w:val="nil"/>
              <w:left w:val="nil"/>
              <w:bottom w:val="nil"/>
              <w:right w:val="nil"/>
            </w:tcBorders>
          </w:tcPr>
          <w:p w14:paraId="0AE4353B" w14:textId="77777777" w:rsidR="00E653C9" w:rsidRPr="00105A6D" w:rsidRDefault="00E653C9" w:rsidP="002329D7">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6FDAD9B2" w14:textId="77777777" w:rsidR="00E653C9" w:rsidRPr="00105A6D" w:rsidRDefault="00E653C9" w:rsidP="002329D7">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E653C9" w:rsidRPr="00105A6D" w:rsidRDefault="00E653C9" w:rsidP="002329D7">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39CC7D9"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E653C9" w:rsidRPr="00105A6D" w:rsidRDefault="00E653C9" w:rsidP="002329D7">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E653C9" w:rsidRPr="00105A6D" w14:paraId="523E0C65" w14:textId="77777777" w:rsidTr="002329D7">
        <w:trPr>
          <w:trHeight w:val="362"/>
        </w:trPr>
        <w:tc>
          <w:tcPr>
            <w:tcW w:w="703" w:type="dxa"/>
            <w:tcBorders>
              <w:top w:val="nil"/>
              <w:left w:val="nil"/>
              <w:bottom w:val="nil"/>
              <w:right w:val="nil"/>
            </w:tcBorders>
          </w:tcPr>
          <w:p w14:paraId="351C1C19"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126EB843"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3C9FA4C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5380BAC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0C8B0020"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B90813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1B95680"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3E381F3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0A12CCC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Conscientiousness</w:t>
            </w:r>
          </w:p>
        </w:tc>
        <w:tc>
          <w:tcPr>
            <w:tcW w:w="1160" w:type="dxa"/>
            <w:tcBorders>
              <w:top w:val="nil"/>
              <w:left w:val="nil"/>
              <w:bottom w:val="nil"/>
              <w:right w:val="nil"/>
            </w:tcBorders>
          </w:tcPr>
          <w:p w14:paraId="0E472E4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5BC681C0"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696C928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.21</w:t>
            </w:r>
          </w:p>
        </w:tc>
        <w:tc>
          <w:tcPr>
            <w:tcW w:w="535" w:type="dxa"/>
            <w:tcBorders>
              <w:top w:val="nil"/>
              <w:left w:val="nil"/>
              <w:bottom w:val="nil"/>
              <w:right w:val="nil"/>
            </w:tcBorders>
          </w:tcPr>
          <w:p w14:paraId="053EB8A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.23</w:t>
            </w:r>
          </w:p>
        </w:tc>
      </w:tr>
      <w:tr w:rsidR="00E653C9" w:rsidRPr="00105A6D" w14:paraId="1EB393A3" w14:textId="77777777" w:rsidTr="002329D7">
        <w:trPr>
          <w:trHeight w:val="362"/>
        </w:trPr>
        <w:tc>
          <w:tcPr>
            <w:tcW w:w="703" w:type="dxa"/>
            <w:tcBorders>
              <w:top w:val="nil"/>
              <w:left w:val="nil"/>
              <w:bottom w:val="nil"/>
              <w:right w:val="nil"/>
            </w:tcBorders>
          </w:tcPr>
          <w:p w14:paraId="316E6DF6"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747D4617"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04F6C46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09D8D05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5DBCC92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2E7CF40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AAB29E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63736FF0"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5E9A2F0A" w14:textId="77777777" w:rsidR="00E653C9" w:rsidRPr="0081172D" w:rsidRDefault="00E653C9" w:rsidP="002329D7">
            <w:pPr>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Emotional</w:t>
            </w:r>
          </w:p>
          <w:p w14:paraId="5C0B7F3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Stability</w:t>
            </w:r>
          </w:p>
        </w:tc>
        <w:tc>
          <w:tcPr>
            <w:tcW w:w="1160" w:type="dxa"/>
            <w:tcBorders>
              <w:top w:val="nil"/>
              <w:left w:val="nil"/>
              <w:bottom w:val="nil"/>
              <w:right w:val="nil"/>
            </w:tcBorders>
          </w:tcPr>
          <w:p w14:paraId="401BCF4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Neither</w:t>
            </w:r>
          </w:p>
        </w:tc>
        <w:tc>
          <w:tcPr>
            <w:tcW w:w="535" w:type="dxa"/>
            <w:tcBorders>
              <w:top w:val="nil"/>
              <w:left w:val="nil"/>
              <w:bottom w:val="nil"/>
              <w:right w:val="nil"/>
            </w:tcBorders>
          </w:tcPr>
          <w:p w14:paraId="05EC758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B6634A7"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.18</w:t>
            </w:r>
          </w:p>
        </w:tc>
        <w:tc>
          <w:tcPr>
            <w:tcW w:w="535" w:type="dxa"/>
            <w:tcBorders>
              <w:top w:val="nil"/>
              <w:left w:val="nil"/>
              <w:bottom w:val="nil"/>
              <w:right w:val="nil"/>
            </w:tcBorders>
          </w:tcPr>
          <w:p w14:paraId="7AFEDEB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.19</w:t>
            </w:r>
          </w:p>
        </w:tc>
      </w:tr>
      <w:tr w:rsidR="00E653C9" w:rsidRPr="00105A6D" w14:paraId="1E4FA333" w14:textId="77777777" w:rsidTr="002329D7">
        <w:trPr>
          <w:trHeight w:val="170"/>
        </w:trPr>
        <w:tc>
          <w:tcPr>
            <w:tcW w:w="703" w:type="dxa"/>
            <w:tcBorders>
              <w:top w:val="nil"/>
              <w:left w:val="nil"/>
              <w:bottom w:val="nil"/>
              <w:right w:val="nil"/>
            </w:tcBorders>
          </w:tcPr>
          <w:p w14:paraId="6A3396A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5828491B"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1C897DF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1B2D29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24468F0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1E8D52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1C46376D"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4CC9068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570CFA4E"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7EB6D2F"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0DC87EAA"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FB00A6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.30</w:t>
            </w:r>
          </w:p>
        </w:tc>
        <w:tc>
          <w:tcPr>
            <w:tcW w:w="535" w:type="dxa"/>
            <w:tcBorders>
              <w:top w:val="nil"/>
              <w:left w:val="nil"/>
              <w:bottom w:val="nil"/>
              <w:right w:val="nil"/>
            </w:tcBorders>
          </w:tcPr>
          <w:p w14:paraId="7F8B4E81"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.32</w:t>
            </w:r>
          </w:p>
        </w:tc>
      </w:tr>
      <w:tr w:rsidR="00E653C9" w:rsidRPr="00105A6D" w14:paraId="55FB4E6E" w14:textId="77777777" w:rsidTr="002329D7">
        <w:trPr>
          <w:trHeight w:val="373"/>
        </w:trPr>
        <w:tc>
          <w:tcPr>
            <w:tcW w:w="703" w:type="dxa"/>
            <w:tcBorders>
              <w:top w:val="nil"/>
              <w:left w:val="nil"/>
              <w:bottom w:val="single" w:sz="4" w:space="0" w:color="auto"/>
              <w:right w:val="nil"/>
            </w:tcBorders>
          </w:tcPr>
          <w:p w14:paraId="7034AA93"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single" w:sz="4" w:space="0" w:color="auto"/>
              <w:right w:val="nil"/>
            </w:tcBorders>
          </w:tcPr>
          <w:p w14:paraId="2F80BB72" w14:textId="77777777" w:rsidR="00E653C9" w:rsidRPr="0081172D" w:rsidRDefault="00E653C9" w:rsidP="002329D7">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single" w:sz="4" w:space="0" w:color="auto"/>
              <w:right w:val="nil"/>
            </w:tcBorders>
          </w:tcPr>
          <w:p w14:paraId="78A3C992"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single" w:sz="4" w:space="0" w:color="auto"/>
              <w:right w:val="nil"/>
            </w:tcBorders>
          </w:tcPr>
          <w:p w14:paraId="3E78D8FB"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single" w:sz="4" w:space="0" w:color="auto"/>
              <w:right w:val="nil"/>
            </w:tcBorders>
          </w:tcPr>
          <w:p w14:paraId="3D28E13C"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single" w:sz="4" w:space="0" w:color="auto"/>
              <w:right w:val="nil"/>
            </w:tcBorders>
          </w:tcPr>
          <w:p w14:paraId="6455A2A5"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single" w:sz="4" w:space="0" w:color="auto"/>
              <w:right w:val="nil"/>
            </w:tcBorders>
          </w:tcPr>
          <w:p w14:paraId="444D8AB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single" w:sz="4" w:space="0" w:color="auto"/>
              <w:right w:val="nil"/>
            </w:tcBorders>
          </w:tcPr>
          <w:p w14:paraId="6DCEF16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single" w:sz="4" w:space="0" w:color="auto"/>
              <w:right w:val="nil"/>
            </w:tcBorders>
          </w:tcPr>
          <w:p w14:paraId="371010B4"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Attractiveness</w:t>
            </w:r>
          </w:p>
        </w:tc>
        <w:tc>
          <w:tcPr>
            <w:tcW w:w="1160" w:type="dxa"/>
            <w:tcBorders>
              <w:top w:val="nil"/>
              <w:left w:val="nil"/>
              <w:bottom w:val="single" w:sz="4" w:space="0" w:color="auto"/>
              <w:right w:val="nil"/>
            </w:tcBorders>
          </w:tcPr>
          <w:p w14:paraId="7E5D8ED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535" w:type="dxa"/>
            <w:tcBorders>
              <w:top w:val="nil"/>
              <w:left w:val="nil"/>
              <w:bottom w:val="single" w:sz="4" w:space="0" w:color="auto"/>
              <w:right w:val="nil"/>
            </w:tcBorders>
          </w:tcPr>
          <w:p w14:paraId="663E0348"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single" w:sz="4" w:space="0" w:color="auto"/>
              <w:right w:val="nil"/>
            </w:tcBorders>
          </w:tcPr>
          <w:p w14:paraId="7410C316"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single" w:sz="4" w:space="0" w:color="auto"/>
              <w:right w:val="nil"/>
            </w:tcBorders>
          </w:tcPr>
          <w:p w14:paraId="42190C57" w14:textId="77777777" w:rsidR="00E653C9" w:rsidRPr="0081172D" w:rsidRDefault="00E653C9" w:rsidP="002329D7">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.39</w:t>
            </w:r>
          </w:p>
        </w:tc>
      </w:tr>
    </w:tbl>
    <w:p w14:paraId="24FCB039" w14:textId="77777777"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NPI = Narcissistic Personality Inventory; HDS-Bold = Hogan Developmental Survey; CPI = California Personality Inventory; CAQ = California Adult Q-sort; HAS = Hogan Assessment Systems; NPDS = Narcis</w:t>
      </w:r>
      <w:proofErr w:type="spellStart"/>
      <w:r w:rsidRPr="00025498">
        <w:rPr>
          <w:rFonts w:ascii="Times New Roman" w:hAnsi="Times New Roman" w:cs="Times New Roman"/>
          <w:sz w:val="18"/>
          <w:szCs w:val="18"/>
        </w:rPr>
        <w:t>sistic</w:t>
      </w:r>
      <w:proofErr w:type="spellEnd"/>
      <w:r w:rsidRPr="00025498">
        <w:rPr>
          <w:rFonts w:ascii="Times New Roman" w:hAnsi="Times New Roman" w:cs="Times New Roman"/>
          <w:sz w:val="18"/>
          <w:szCs w:val="18"/>
        </w:rPr>
        <w:t xml:space="preserve"> Personality Disorder Scale.</w:t>
      </w:r>
    </w:p>
    <w:p w14:paraId="0D014185" w14:textId="77777777" w:rsidR="00E653C9" w:rsidRPr="00025498" w:rsidDel="007B451A" w:rsidRDefault="00E653C9" w:rsidP="00E653C9">
      <w:pPr>
        <w:pStyle w:val="NoSpacing"/>
        <w:rPr>
          <w:del w:id="22" w:author="Author"/>
          <w:rFonts w:ascii="Times New Roman" w:hAnsi="Times New Roman" w:cs="Times New Roman"/>
          <w:sz w:val="18"/>
          <w:szCs w:val="18"/>
          <w:lang w:eastAsia="zh-CN"/>
        </w:rPr>
      </w:pPr>
      <w:r w:rsidRPr="00025498">
        <w:rPr>
          <w:rFonts w:ascii="Times New Roman" w:hAnsi="Times New Roman" w:cs="Times New Roman"/>
          <w:sz w:val="18"/>
          <w:szCs w:val="18"/>
        </w:rPr>
        <w:t>*Hogan &amp; Hogan, 2009</w:t>
      </w:r>
      <w:bookmarkStart w:id="23" w:name="_GoBack"/>
      <w:bookmarkEnd w:id="23"/>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7239D611" w14:textId="3DAA4126" w:rsidR="00AE5F6E" w:rsidRDefault="00AE5F6E">
      <w:pPr>
        <w:pStyle w:val="CommentText"/>
      </w:pPr>
      <w:r>
        <w:rPr>
          <w:rStyle w:val="CommentReference"/>
        </w:rPr>
        <w:annotationRef/>
      </w:r>
      <w:r>
        <w:t>Be consistent when using ‘sample’ and ‘study’</w:t>
      </w:r>
    </w:p>
  </w:comment>
  <w:comment w:id="1" w:author="Author" w:initials="A">
    <w:p w14:paraId="688AE30B" w14:textId="6EA0A220" w:rsidR="00AE5F6E" w:rsidRDefault="00AE5F6E">
      <w:pPr>
        <w:pStyle w:val="CommentText"/>
      </w:pPr>
      <w:r>
        <w:rPr>
          <w:rStyle w:val="CommentReference"/>
        </w:rPr>
        <w:annotationRef/>
      </w:r>
      <w:r>
        <w:t>Update this</w:t>
      </w:r>
    </w:p>
  </w:comment>
  <w:comment w:id="2" w:author="Author" w:initials="A">
    <w:p w14:paraId="15B0A9C7" w14:textId="31AE1D09" w:rsidR="00AE5F6E" w:rsidRDefault="00AE5F6E">
      <w:pPr>
        <w:pStyle w:val="CommentText"/>
      </w:pPr>
      <w:r>
        <w:rPr>
          <w:rStyle w:val="CommentReference"/>
        </w:rPr>
        <w:annotationRef/>
      </w:r>
      <w:r>
        <w:t>Why are there two p values?</w:t>
      </w:r>
    </w:p>
  </w:comment>
  <w:comment w:id="20" w:author="Author" w:initials="A">
    <w:p w14:paraId="2C75C5BF" w14:textId="7EE08EE5" w:rsidR="00F1401E" w:rsidRDefault="00F1401E">
      <w:pPr>
        <w:pStyle w:val="CommentText"/>
        <w:rPr>
          <w:rFonts w:hint="eastAsia"/>
          <w:lang w:eastAsia="zh-CN"/>
        </w:rPr>
      </w:pPr>
      <w:r>
        <w:rPr>
          <w:rStyle w:val="CommentReference"/>
        </w:rPr>
        <w:annotationRef/>
      </w:r>
      <w:r w:rsidR="007D727E">
        <w:rPr>
          <w:rFonts w:hint="eastAsia"/>
          <w:lang w:eastAsia="zh-CN"/>
        </w:rPr>
        <w:t>SAS output is very different from the result in this table for model 6; please refer to the SAS output p.108;</w:t>
      </w:r>
    </w:p>
  </w:comment>
  <w:comment w:id="21" w:author="Author" w:initials="A">
    <w:p w14:paraId="043B3162" w14:textId="77777777" w:rsidR="00E653C9" w:rsidRDefault="00E653C9" w:rsidP="00E653C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9D611" w15:done="0"/>
  <w15:commentEx w15:paraId="688AE30B" w15:done="0"/>
  <w15:commentEx w15:paraId="15B0A9C7" w15:done="0"/>
  <w15:commentEx w15:paraId="043B31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0F691" w14:textId="77777777" w:rsidR="00914E00" w:rsidRDefault="00914E00" w:rsidP="008A68E8">
      <w:pPr>
        <w:spacing w:after="0" w:line="240" w:lineRule="auto"/>
      </w:pPr>
      <w:r>
        <w:separator/>
      </w:r>
    </w:p>
  </w:endnote>
  <w:endnote w:type="continuationSeparator" w:id="0">
    <w:p w14:paraId="58081F36" w14:textId="77777777" w:rsidR="00914E00" w:rsidRDefault="00914E00"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CFFB8" w14:textId="77777777" w:rsidR="00914E00" w:rsidRDefault="00914E00" w:rsidP="008A68E8">
      <w:pPr>
        <w:spacing w:after="0" w:line="240" w:lineRule="auto"/>
      </w:pPr>
      <w:r>
        <w:separator/>
      </w:r>
    </w:p>
  </w:footnote>
  <w:footnote w:type="continuationSeparator" w:id="0">
    <w:p w14:paraId="19751893" w14:textId="77777777" w:rsidR="00914E00" w:rsidRDefault="00914E00" w:rsidP="008A68E8">
      <w:pPr>
        <w:spacing w:after="0" w:line="240" w:lineRule="auto"/>
      </w:pPr>
      <w:r>
        <w:continuationSeparator/>
      </w:r>
    </w:p>
  </w:footnote>
  <w:footnote w:id="1">
    <w:p w14:paraId="79B1BDA3" w14:textId="249CABAD" w:rsidR="00AE5F6E" w:rsidRPr="0056695A" w:rsidRDefault="00AE5F6E">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w:t>
      </w:r>
      <w:proofErr w:type="gramStart"/>
      <w:r w:rsidRPr="0056695A">
        <w:rPr>
          <w:rFonts w:ascii="Times New Roman" w:hAnsi="Times New Roman" w:cs="Times New Roman"/>
        </w:rPr>
        <w:t>section,</w:t>
      </w:r>
      <w:proofErr w:type="gramEnd"/>
      <w:r w:rsidRPr="0056695A">
        <w:rPr>
          <w:rFonts w:ascii="Times New Roman" w:hAnsi="Times New Roman" w:cs="Times New Roman"/>
        </w:rPr>
        <w:t xml:space="preserve"> however our review revealed that </w:t>
      </w:r>
      <w:r>
        <w:rPr>
          <w:rFonts w:ascii="Times New Roman" w:hAnsi="Times New Roman" w:cs="Times New Roman"/>
        </w:rPr>
        <w:t>currently researchers almost exclusively</w:t>
      </w:r>
      <w:r w:rsidRPr="0056695A">
        <w:rPr>
          <w:rFonts w:ascii="Times New Roman" w:hAnsi="Times New Roman" w:cs="Times New Roman"/>
        </w:rPr>
        <w:t xml:space="preserve"> report their results by correlating narcissism with a difference score or a regression residual.</w:t>
      </w:r>
    </w:p>
  </w:footnote>
  <w:footnote w:id="2">
    <w:p w14:paraId="0C7A828A" w14:textId="5ECAF958" w:rsidR="00AE5F6E" w:rsidRPr="0056695A" w:rsidRDefault="00AE5F6E">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w:t>
      </w:r>
      <w:r w:rsidRPr="00B70C2E">
        <w:rPr>
          <w:rFonts w:ascii="Times New Roman" w:hAnsi="Times New Roman" w:cs="Times New Roman"/>
        </w:rPr>
        <w:t>(</w:t>
      </w:r>
      <w:r w:rsidRPr="0056771D">
        <w:rPr>
          <w:rFonts w:ascii="Times New Roman" w:hAnsi="Times New Roman" w:cs="Times New Roman"/>
        </w:rPr>
        <w:t>Costa &amp; McCrae, 1992).</w:t>
      </w:r>
      <w:r w:rsidRPr="0056695A">
        <w:rPr>
          <w:rFonts w:ascii="Times New Roman" w:hAnsi="Times New Roman" w:cs="Times New Roman"/>
        </w:rPr>
        <w: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w:t>
      </w:r>
      <w:r>
        <w:rPr>
          <w:rFonts w:ascii="Times New Roman" w:hAnsi="Times New Roman" w:cs="Times New Roman"/>
        </w:rPr>
        <w:t>= 44; number of samples = 11</w:t>
      </w:r>
      <w:r w:rsidRPr="0056695A">
        <w:rPr>
          <w:rFonts w:ascii="Times New Roman" w:hAnsi="Times New Roman" w:cs="Times New Roman"/>
        </w:rPr>
        <w:t>; 95% CI = [-.04, .08]) and did not significantly differ from the narcissism-self-enhancement effect size for communal criteria when conscientiousness was included .05 (</w:t>
      </w:r>
      <w:r w:rsidRPr="0056695A">
        <w:rPr>
          <w:rFonts w:ascii="Times New Roman" w:hAnsi="Times New Roman" w:cs="Times New Roman"/>
          <w:i/>
        </w:rPr>
        <w:t>k</w:t>
      </w:r>
      <w:r>
        <w:rPr>
          <w:rFonts w:ascii="Times New Roman" w:hAnsi="Times New Roman" w:cs="Times New Roman"/>
        </w:rPr>
        <w:t xml:space="preserve"> = 53; number of samples = 11</w:t>
      </w:r>
      <w:r w:rsidRPr="0056695A">
        <w:rPr>
          <w:rFonts w:ascii="Times New Roman" w:hAnsi="Times New Roman" w:cs="Times New Roman"/>
        </w:rPr>
        <w:t>; 95% CI = [-.004, .11]).</w:t>
      </w:r>
    </w:p>
  </w:footnote>
  <w:footnote w:id="3">
    <w:p w14:paraId="43FC306F" w14:textId="1482D393" w:rsidR="00AE5F6E" w:rsidRPr="0056695A" w:rsidRDefault="00AE5F6E">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w:t>
      </w:r>
      <w:proofErr w:type="gramStart"/>
      <w:r w:rsidRPr="0056695A">
        <w:rPr>
          <w:rFonts w:ascii="Times New Roman" w:hAnsi="Times New Roman" w:cs="Times New Roman"/>
        </w:rPr>
        <w:t>effect</w:t>
      </w:r>
      <w:proofErr w:type="gramEnd"/>
      <w:r w:rsidRPr="0056695A">
        <w:rPr>
          <w:rFonts w:ascii="Times New Roman" w:hAnsi="Times New Roman" w:cs="Times New Roman"/>
        </w:rPr>
        <w:t xml:space="preserve">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t>
      </w:r>
      <w:r>
        <w:rPr>
          <w:rFonts w:ascii="Times New Roman" w:hAnsi="Times New Roman" w:cs="Times New Roman"/>
        </w:rPr>
        <w:t xml:space="preserve"> for each of these analyses was</w:t>
      </w:r>
      <w:r w:rsidRPr="0056695A">
        <w:rPr>
          <w:rFonts w:ascii="Times New Roman" w:hAnsi="Times New Roman" w:cs="Times New Roman"/>
        </w:rPr>
        <w:t xml:space="preserve"> relatively wide suggesting that moderator variables were present. </w:t>
      </w:r>
    </w:p>
  </w:footnote>
  <w:footnote w:id="4">
    <w:p w14:paraId="2E1740ED" w14:textId="77777777" w:rsidR="00AE5F6E" w:rsidRPr="006F3145" w:rsidRDefault="00AE5F6E"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sidRPr="006F3145">
        <w:rPr>
          <w:rFonts w:ascii="Times New Roman" w:hAnsi="Times New Roman" w:cs="Times New Roman"/>
          <w:i/>
        </w:rPr>
        <w:t xml:space="preserve"> </w:t>
      </w:r>
      <w:r w:rsidRPr="006F3145">
        <w:rPr>
          <w:rFonts w:ascii="Times New Roman" w:hAnsi="Times New Roman" w:cs="Times New Roman"/>
        </w:rPr>
        <w:t>is more complicated</w:t>
      </w:r>
      <w:r>
        <w:rPr>
          <w:rFonts w:ascii="Times New Roman" w:hAnsi="Times New Roman" w:cs="Times New Roman"/>
        </w:rPr>
        <w:t xml:space="preserve"> than for ordinary least squares regression</w:t>
      </w:r>
      <w:r w:rsidRPr="006F3145">
        <w:rPr>
          <w:rFonts w:ascii="Times New Roman" w:hAnsi="Times New Roman" w:cs="Times New Roman"/>
        </w:rPr>
        <w:t>. In fact, adding predictor variables occasionally increases rather than decreases some of the variance components in multilevel modeling.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 xml:space="preserve">context. </w:t>
      </w:r>
      <w:proofErr w:type="spellStart"/>
      <w:proofErr w:type="gramStart"/>
      <w:r w:rsidRPr="0056771D">
        <w:rPr>
          <w:rFonts w:ascii="Times New Roman" w:hAnsi="Times New Roman" w:cs="Times New Roman"/>
        </w:rPr>
        <w:t>Raudenbush</w:t>
      </w:r>
      <w:proofErr w:type="spellEnd"/>
      <w:r w:rsidRPr="0056771D">
        <w:rPr>
          <w:rFonts w:ascii="Times New Roman" w:hAnsi="Times New Roman" w:cs="Times New Roman"/>
        </w:rPr>
        <w:t xml:space="preserve"> and </w:t>
      </w:r>
      <w:proofErr w:type="spellStart"/>
      <w:r w:rsidRPr="0056771D">
        <w:rPr>
          <w:rFonts w:ascii="Times New Roman" w:hAnsi="Times New Roman" w:cs="Times New Roman"/>
        </w:rPr>
        <w:t>Bryk</w:t>
      </w:r>
      <w:proofErr w:type="spellEnd"/>
      <w:r w:rsidRPr="0056771D">
        <w:rPr>
          <w:rFonts w:ascii="Times New Roman" w:hAnsi="Times New Roman" w:cs="Times New Roman"/>
        </w:rPr>
        <w:t xml:space="preserve"> (2002) note that “…it is mathematically possible under maximum likelihood estimation for the residual variance</w:t>
      </w:r>
      <w:r w:rsidRPr="006F3145">
        <w:rPr>
          <w:rFonts w:ascii="Times New Roman" w:hAnsi="Times New Roman" w:cs="Times New Roman"/>
        </w:rPr>
        <w:t xml:space="preserve"> to increase slightly if a truly </w:t>
      </w:r>
      <w:proofErr w:type="spellStart"/>
      <w:r w:rsidRPr="006F3145">
        <w:rPr>
          <w:rFonts w:ascii="Times New Roman" w:hAnsi="Times New Roman" w:cs="Times New Roman"/>
        </w:rPr>
        <w:t>nonsignificant</w:t>
      </w:r>
      <w:proofErr w:type="spellEnd"/>
      <w:r w:rsidRPr="006F3145">
        <w:rPr>
          <w:rFonts w:ascii="Times New Roman" w:hAnsi="Times New Roman" w:cs="Times New Roman"/>
        </w:rPr>
        <w:t xml:space="preserve"> predictor is entered into the equation.</w:t>
      </w:r>
      <w:proofErr w:type="gramEnd"/>
      <w:r w:rsidRPr="006F3145">
        <w:rPr>
          <w:rFonts w:ascii="Times New Roman" w:hAnsi="Times New Roman" w:cs="Times New Roman"/>
        </w:rPr>
        <w:t xml:space="preserve"> Such cases result in the computation of slightly negative-variance-explained statistics for the variable just entered. </w:t>
      </w:r>
      <w:proofErr w:type="gramStart"/>
      <w:r w:rsidRPr="006F3145">
        <w:rPr>
          <w:rFonts w:ascii="Times New Roman" w:hAnsi="Times New Roman" w:cs="Times New Roman"/>
        </w:rPr>
        <w:t>The negative differences here, however, will typically be quite small” (p. 150).</w:t>
      </w:r>
      <w:proofErr w:type="gramEnd"/>
      <w:r w:rsidRPr="006F3145">
        <w:rPr>
          <w:rFonts w:ascii="Times New Roman" w:hAnsi="Times New Roman" w:cs="Times New Roman"/>
        </w:rPr>
        <w:t xml:space="preserve"> Thus, in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proofErr w:type="spellStart"/>
      <w:r w:rsidRPr="006F3145">
        <w:rPr>
          <w:rFonts w:ascii="Times New Roman" w:hAnsi="Times New Roman" w:cs="Times New Roman"/>
        </w:rPr>
        <w:t>nonsignificant</w:t>
      </w:r>
      <w:proofErr w:type="spellEnd"/>
      <w:r w:rsidRPr="006F3145">
        <w:rPr>
          <w:rFonts w:ascii="Times New Roman" w:hAnsi="Times New Roman" w:cs="Times New Roman"/>
        </w:rPr>
        <w:t xml:space="preserve"> predictors.</w:t>
      </w:r>
    </w:p>
  </w:footnote>
  <w:footnote w:id="5">
    <w:p w14:paraId="7146A64C" w14:textId="16D46FD3" w:rsidR="00AE5F6E" w:rsidRPr="006F3145" w:rsidRDefault="00AE5F6E">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AE5F6E" w:rsidRPr="00AB4679" w:rsidRDefault="00AE5F6E"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7B451A">
          <w:rPr>
            <w:rFonts w:ascii="Times New Roman" w:hAnsi="Times New Roman" w:cs="Times New Roman"/>
            <w:noProof/>
          </w:rPr>
          <w:t>80</w:t>
        </w:r>
        <w:r w:rsidRPr="00AB4679">
          <w:rPr>
            <w:rFonts w:ascii="Times New Roman" w:hAnsi="Times New Roman" w:cs="Times New Roman"/>
            <w:noProof/>
          </w:rPr>
          <w:fldChar w:fldCharType="end"/>
        </w:r>
      </w:p>
    </w:sdtContent>
  </w:sdt>
  <w:p w14:paraId="0952CD1B" w14:textId="77777777" w:rsidR="00AE5F6E" w:rsidRPr="00AB4679" w:rsidRDefault="00AE5F6E">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AE5F6E" w:rsidRPr="00163139" w:rsidRDefault="00AE5F6E"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AE5F6E" w:rsidRPr="008A68E8" w:rsidRDefault="00AE5F6E"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5BE0"/>
    <w:rsid w:val="00017B3D"/>
    <w:rsid w:val="00020289"/>
    <w:rsid w:val="000209B0"/>
    <w:rsid w:val="00021A83"/>
    <w:rsid w:val="000229EF"/>
    <w:rsid w:val="000235DA"/>
    <w:rsid w:val="00024F0D"/>
    <w:rsid w:val="00025409"/>
    <w:rsid w:val="000274C9"/>
    <w:rsid w:val="00027735"/>
    <w:rsid w:val="00032537"/>
    <w:rsid w:val="000325C4"/>
    <w:rsid w:val="00033442"/>
    <w:rsid w:val="0003374E"/>
    <w:rsid w:val="00033A1C"/>
    <w:rsid w:val="00034C3D"/>
    <w:rsid w:val="0003591C"/>
    <w:rsid w:val="00036785"/>
    <w:rsid w:val="0003716B"/>
    <w:rsid w:val="000379DB"/>
    <w:rsid w:val="00037A65"/>
    <w:rsid w:val="0004057F"/>
    <w:rsid w:val="00040CCB"/>
    <w:rsid w:val="0004198F"/>
    <w:rsid w:val="0004325C"/>
    <w:rsid w:val="000442BC"/>
    <w:rsid w:val="00045314"/>
    <w:rsid w:val="00045A4E"/>
    <w:rsid w:val="00045C1D"/>
    <w:rsid w:val="0004724D"/>
    <w:rsid w:val="00047285"/>
    <w:rsid w:val="000523CE"/>
    <w:rsid w:val="000541C5"/>
    <w:rsid w:val="0005437D"/>
    <w:rsid w:val="0005437E"/>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672F"/>
    <w:rsid w:val="00076804"/>
    <w:rsid w:val="00076990"/>
    <w:rsid w:val="000809CF"/>
    <w:rsid w:val="000811E7"/>
    <w:rsid w:val="0008260D"/>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02C6"/>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FAF"/>
    <w:rsid w:val="000E3AEA"/>
    <w:rsid w:val="000E48AB"/>
    <w:rsid w:val="000E494E"/>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0BDB"/>
    <w:rsid w:val="00101080"/>
    <w:rsid w:val="00102D43"/>
    <w:rsid w:val="00102D59"/>
    <w:rsid w:val="001032DF"/>
    <w:rsid w:val="001043CC"/>
    <w:rsid w:val="001044D1"/>
    <w:rsid w:val="00105A6D"/>
    <w:rsid w:val="0010626F"/>
    <w:rsid w:val="001062D4"/>
    <w:rsid w:val="00107C73"/>
    <w:rsid w:val="00110529"/>
    <w:rsid w:val="0011059E"/>
    <w:rsid w:val="001111F9"/>
    <w:rsid w:val="0011243C"/>
    <w:rsid w:val="001127BF"/>
    <w:rsid w:val="0011287E"/>
    <w:rsid w:val="00116237"/>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761B"/>
    <w:rsid w:val="001410D8"/>
    <w:rsid w:val="0014285D"/>
    <w:rsid w:val="00142AE1"/>
    <w:rsid w:val="001436FE"/>
    <w:rsid w:val="0014448E"/>
    <w:rsid w:val="001445DC"/>
    <w:rsid w:val="00144970"/>
    <w:rsid w:val="00145C10"/>
    <w:rsid w:val="00146339"/>
    <w:rsid w:val="00146901"/>
    <w:rsid w:val="00146FD5"/>
    <w:rsid w:val="0015037A"/>
    <w:rsid w:val="00150CA2"/>
    <w:rsid w:val="00150EC2"/>
    <w:rsid w:val="00150FBB"/>
    <w:rsid w:val="00151665"/>
    <w:rsid w:val="00151A6F"/>
    <w:rsid w:val="00151AD6"/>
    <w:rsid w:val="00152331"/>
    <w:rsid w:val="0015233D"/>
    <w:rsid w:val="001524DA"/>
    <w:rsid w:val="00152F5E"/>
    <w:rsid w:val="0015318F"/>
    <w:rsid w:val="00153C80"/>
    <w:rsid w:val="00154B86"/>
    <w:rsid w:val="001573BB"/>
    <w:rsid w:val="00157A09"/>
    <w:rsid w:val="00157E1D"/>
    <w:rsid w:val="00160E7B"/>
    <w:rsid w:val="001611F4"/>
    <w:rsid w:val="00161FC3"/>
    <w:rsid w:val="00162430"/>
    <w:rsid w:val="00163139"/>
    <w:rsid w:val="00163633"/>
    <w:rsid w:val="001636F5"/>
    <w:rsid w:val="00166AA8"/>
    <w:rsid w:val="00166C0D"/>
    <w:rsid w:val="00166E1F"/>
    <w:rsid w:val="001673A7"/>
    <w:rsid w:val="00170EC7"/>
    <w:rsid w:val="00171E57"/>
    <w:rsid w:val="001722C0"/>
    <w:rsid w:val="00175652"/>
    <w:rsid w:val="00175B8B"/>
    <w:rsid w:val="00176FAF"/>
    <w:rsid w:val="00177D8F"/>
    <w:rsid w:val="001800F3"/>
    <w:rsid w:val="00180652"/>
    <w:rsid w:val="00181221"/>
    <w:rsid w:val="00181FAC"/>
    <w:rsid w:val="00183194"/>
    <w:rsid w:val="001833D8"/>
    <w:rsid w:val="00185B63"/>
    <w:rsid w:val="00187DC6"/>
    <w:rsid w:val="00187EF4"/>
    <w:rsid w:val="00187FAB"/>
    <w:rsid w:val="00190473"/>
    <w:rsid w:val="001907D5"/>
    <w:rsid w:val="001923C5"/>
    <w:rsid w:val="00193071"/>
    <w:rsid w:val="00193843"/>
    <w:rsid w:val="00193CB3"/>
    <w:rsid w:val="001945A1"/>
    <w:rsid w:val="00195998"/>
    <w:rsid w:val="00196196"/>
    <w:rsid w:val="001966E1"/>
    <w:rsid w:val="001967D6"/>
    <w:rsid w:val="00196E77"/>
    <w:rsid w:val="001A1BF1"/>
    <w:rsid w:val="001A2282"/>
    <w:rsid w:val="001A378A"/>
    <w:rsid w:val="001A39FC"/>
    <w:rsid w:val="001A4B42"/>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6B1"/>
    <w:rsid w:val="001D0B6A"/>
    <w:rsid w:val="001D0EA9"/>
    <w:rsid w:val="001D1232"/>
    <w:rsid w:val="001D324C"/>
    <w:rsid w:val="001D3675"/>
    <w:rsid w:val="001D3A92"/>
    <w:rsid w:val="001D49B4"/>
    <w:rsid w:val="001E152D"/>
    <w:rsid w:val="001E1585"/>
    <w:rsid w:val="001E29D6"/>
    <w:rsid w:val="001E3734"/>
    <w:rsid w:val="001E540C"/>
    <w:rsid w:val="001E602F"/>
    <w:rsid w:val="001E6A51"/>
    <w:rsid w:val="001E6D00"/>
    <w:rsid w:val="001F034C"/>
    <w:rsid w:val="001F17D3"/>
    <w:rsid w:val="001F3E42"/>
    <w:rsid w:val="001F4DED"/>
    <w:rsid w:val="001F53F1"/>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3937"/>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60A9E"/>
    <w:rsid w:val="00261192"/>
    <w:rsid w:val="0026188D"/>
    <w:rsid w:val="00261A8E"/>
    <w:rsid w:val="00261FA5"/>
    <w:rsid w:val="00263781"/>
    <w:rsid w:val="002640DC"/>
    <w:rsid w:val="00264B77"/>
    <w:rsid w:val="00271800"/>
    <w:rsid w:val="00275B35"/>
    <w:rsid w:val="00276065"/>
    <w:rsid w:val="0027691B"/>
    <w:rsid w:val="00277E69"/>
    <w:rsid w:val="00281040"/>
    <w:rsid w:val="002813F5"/>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97C"/>
    <w:rsid w:val="0029457A"/>
    <w:rsid w:val="002959AC"/>
    <w:rsid w:val="002967A1"/>
    <w:rsid w:val="00297783"/>
    <w:rsid w:val="002A056A"/>
    <w:rsid w:val="002A11EB"/>
    <w:rsid w:val="002A1EEC"/>
    <w:rsid w:val="002A23DB"/>
    <w:rsid w:val="002A4046"/>
    <w:rsid w:val="002A496D"/>
    <w:rsid w:val="002A58D8"/>
    <w:rsid w:val="002A731E"/>
    <w:rsid w:val="002B0A09"/>
    <w:rsid w:val="002B0DCF"/>
    <w:rsid w:val="002B1ABE"/>
    <w:rsid w:val="002B36AE"/>
    <w:rsid w:val="002B3E74"/>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D648B"/>
    <w:rsid w:val="002D7519"/>
    <w:rsid w:val="002E0649"/>
    <w:rsid w:val="002E390F"/>
    <w:rsid w:val="002E4D46"/>
    <w:rsid w:val="002E566B"/>
    <w:rsid w:val="002E5D70"/>
    <w:rsid w:val="002E5F11"/>
    <w:rsid w:val="002E7298"/>
    <w:rsid w:val="002E7517"/>
    <w:rsid w:val="002E75C9"/>
    <w:rsid w:val="002E76EB"/>
    <w:rsid w:val="002E7E3A"/>
    <w:rsid w:val="002F098E"/>
    <w:rsid w:val="002F2B26"/>
    <w:rsid w:val="002F3A4A"/>
    <w:rsid w:val="002F4C73"/>
    <w:rsid w:val="002F4E63"/>
    <w:rsid w:val="002F6440"/>
    <w:rsid w:val="002F6BE0"/>
    <w:rsid w:val="002F7099"/>
    <w:rsid w:val="002F70EB"/>
    <w:rsid w:val="002F77C5"/>
    <w:rsid w:val="00302460"/>
    <w:rsid w:val="003034F8"/>
    <w:rsid w:val="00303660"/>
    <w:rsid w:val="003043E5"/>
    <w:rsid w:val="003049E5"/>
    <w:rsid w:val="00304E31"/>
    <w:rsid w:val="0030647A"/>
    <w:rsid w:val="003065CF"/>
    <w:rsid w:val="003070BB"/>
    <w:rsid w:val="003103E8"/>
    <w:rsid w:val="003112F8"/>
    <w:rsid w:val="003115A3"/>
    <w:rsid w:val="003119AA"/>
    <w:rsid w:val="00313CFE"/>
    <w:rsid w:val="003151F9"/>
    <w:rsid w:val="0031535A"/>
    <w:rsid w:val="003154A2"/>
    <w:rsid w:val="003164F9"/>
    <w:rsid w:val="00316860"/>
    <w:rsid w:val="00316C3A"/>
    <w:rsid w:val="00322614"/>
    <w:rsid w:val="00324D6C"/>
    <w:rsid w:val="00324E87"/>
    <w:rsid w:val="003263C5"/>
    <w:rsid w:val="00327158"/>
    <w:rsid w:val="00327542"/>
    <w:rsid w:val="00330200"/>
    <w:rsid w:val="00331DE2"/>
    <w:rsid w:val="00331FB3"/>
    <w:rsid w:val="003324B0"/>
    <w:rsid w:val="00333131"/>
    <w:rsid w:val="00333717"/>
    <w:rsid w:val="00333E3B"/>
    <w:rsid w:val="00333E62"/>
    <w:rsid w:val="0033420C"/>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3568"/>
    <w:rsid w:val="0035369C"/>
    <w:rsid w:val="00354915"/>
    <w:rsid w:val="00354C17"/>
    <w:rsid w:val="00357286"/>
    <w:rsid w:val="003579D5"/>
    <w:rsid w:val="003631A3"/>
    <w:rsid w:val="003642B0"/>
    <w:rsid w:val="00364375"/>
    <w:rsid w:val="003646B9"/>
    <w:rsid w:val="00364B8E"/>
    <w:rsid w:val="00364C9E"/>
    <w:rsid w:val="003679C5"/>
    <w:rsid w:val="00370623"/>
    <w:rsid w:val="00370830"/>
    <w:rsid w:val="0037092D"/>
    <w:rsid w:val="00370D37"/>
    <w:rsid w:val="00370EDC"/>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6FE"/>
    <w:rsid w:val="00382D97"/>
    <w:rsid w:val="003855C1"/>
    <w:rsid w:val="00385CE5"/>
    <w:rsid w:val="003862EB"/>
    <w:rsid w:val="003878DF"/>
    <w:rsid w:val="0039030A"/>
    <w:rsid w:val="0039086F"/>
    <w:rsid w:val="00392998"/>
    <w:rsid w:val="00393CB5"/>
    <w:rsid w:val="00393D83"/>
    <w:rsid w:val="003947DD"/>
    <w:rsid w:val="00394B77"/>
    <w:rsid w:val="00394E11"/>
    <w:rsid w:val="0039614C"/>
    <w:rsid w:val="003974FC"/>
    <w:rsid w:val="003A06BB"/>
    <w:rsid w:val="003A2B70"/>
    <w:rsid w:val="003A31D8"/>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7450"/>
    <w:rsid w:val="003C03CB"/>
    <w:rsid w:val="003C0FCB"/>
    <w:rsid w:val="003C198D"/>
    <w:rsid w:val="003C1F86"/>
    <w:rsid w:val="003C2FE9"/>
    <w:rsid w:val="003C300D"/>
    <w:rsid w:val="003C4B24"/>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44BD"/>
    <w:rsid w:val="003E7647"/>
    <w:rsid w:val="003E79D4"/>
    <w:rsid w:val="003F0FBD"/>
    <w:rsid w:val="003F1A75"/>
    <w:rsid w:val="003F2F9E"/>
    <w:rsid w:val="003F4107"/>
    <w:rsid w:val="003F504F"/>
    <w:rsid w:val="003F5425"/>
    <w:rsid w:val="003F55CE"/>
    <w:rsid w:val="003F5FDE"/>
    <w:rsid w:val="003F6E6F"/>
    <w:rsid w:val="003F7571"/>
    <w:rsid w:val="003F757B"/>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49F4"/>
    <w:rsid w:val="004553B4"/>
    <w:rsid w:val="00456889"/>
    <w:rsid w:val="004611C9"/>
    <w:rsid w:val="00461DE3"/>
    <w:rsid w:val="0046287F"/>
    <w:rsid w:val="0046370A"/>
    <w:rsid w:val="00463C91"/>
    <w:rsid w:val="00464F35"/>
    <w:rsid w:val="00465099"/>
    <w:rsid w:val="0046545C"/>
    <w:rsid w:val="00466D99"/>
    <w:rsid w:val="00467125"/>
    <w:rsid w:val="00467366"/>
    <w:rsid w:val="00467DC0"/>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35A8"/>
    <w:rsid w:val="004C3A85"/>
    <w:rsid w:val="004C46B8"/>
    <w:rsid w:val="004C4B42"/>
    <w:rsid w:val="004C6013"/>
    <w:rsid w:val="004C6E31"/>
    <w:rsid w:val="004C6F73"/>
    <w:rsid w:val="004C73FE"/>
    <w:rsid w:val="004D0FBB"/>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7B"/>
    <w:rsid w:val="0052142F"/>
    <w:rsid w:val="005225AA"/>
    <w:rsid w:val="00523991"/>
    <w:rsid w:val="00525472"/>
    <w:rsid w:val="00525673"/>
    <w:rsid w:val="00525722"/>
    <w:rsid w:val="005268C2"/>
    <w:rsid w:val="00530AC8"/>
    <w:rsid w:val="005317B9"/>
    <w:rsid w:val="00531EBA"/>
    <w:rsid w:val="00532B82"/>
    <w:rsid w:val="0053324A"/>
    <w:rsid w:val="00534939"/>
    <w:rsid w:val="0053580E"/>
    <w:rsid w:val="00535ABB"/>
    <w:rsid w:val="005360B0"/>
    <w:rsid w:val="00536526"/>
    <w:rsid w:val="005371CF"/>
    <w:rsid w:val="00540A8C"/>
    <w:rsid w:val="0054188A"/>
    <w:rsid w:val="00541A1E"/>
    <w:rsid w:val="0054267A"/>
    <w:rsid w:val="00542DE0"/>
    <w:rsid w:val="00543DFE"/>
    <w:rsid w:val="00543E65"/>
    <w:rsid w:val="00544588"/>
    <w:rsid w:val="00544B9E"/>
    <w:rsid w:val="00544E6B"/>
    <w:rsid w:val="00545AC3"/>
    <w:rsid w:val="00546008"/>
    <w:rsid w:val="00546113"/>
    <w:rsid w:val="00547146"/>
    <w:rsid w:val="00547C24"/>
    <w:rsid w:val="00547D17"/>
    <w:rsid w:val="00547E5B"/>
    <w:rsid w:val="005503CF"/>
    <w:rsid w:val="00550937"/>
    <w:rsid w:val="00550F93"/>
    <w:rsid w:val="00551F2A"/>
    <w:rsid w:val="005529AB"/>
    <w:rsid w:val="0055499D"/>
    <w:rsid w:val="00556F87"/>
    <w:rsid w:val="005575C2"/>
    <w:rsid w:val="00560673"/>
    <w:rsid w:val="00560F8B"/>
    <w:rsid w:val="00561AD8"/>
    <w:rsid w:val="0056307F"/>
    <w:rsid w:val="00564EFF"/>
    <w:rsid w:val="00565F38"/>
    <w:rsid w:val="0056695A"/>
    <w:rsid w:val="0056771D"/>
    <w:rsid w:val="00571280"/>
    <w:rsid w:val="0057132E"/>
    <w:rsid w:val="005718D4"/>
    <w:rsid w:val="00573421"/>
    <w:rsid w:val="005736EA"/>
    <w:rsid w:val="0057411C"/>
    <w:rsid w:val="005755D7"/>
    <w:rsid w:val="00575C6C"/>
    <w:rsid w:val="00575F35"/>
    <w:rsid w:val="0057695C"/>
    <w:rsid w:val="00577786"/>
    <w:rsid w:val="00577CDD"/>
    <w:rsid w:val="005802F3"/>
    <w:rsid w:val="00581ECB"/>
    <w:rsid w:val="005825F5"/>
    <w:rsid w:val="00582BCB"/>
    <w:rsid w:val="0058327F"/>
    <w:rsid w:val="00583EB5"/>
    <w:rsid w:val="00585231"/>
    <w:rsid w:val="00587140"/>
    <w:rsid w:val="00587A2A"/>
    <w:rsid w:val="00590527"/>
    <w:rsid w:val="00590D79"/>
    <w:rsid w:val="005914FA"/>
    <w:rsid w:val="00594312"/>
    <w:rsid w:val="0059465C"/>
    <w:rsid w:val="005948BC"/>
    <w:rsid w:val="00597CBC"/>
    <w:rsid w:val="005A05E2"/>
    <w:rsid w:val="005A0B92"/>
    <w:rsid w:val="005A18D2"/>
    <w:rsid w:val="005A43C9"/>
    <w:rsid w:val="005A5DBA"/>
    <w:rsid w:val="005A65A7"/>
    <w:rsid w:val="005A6710"/>
    <w:rsid w:val="005A6AB9"/>
    <w:rsid w:val="005B0B1A"/>
    <w:rsid w:val="005B1F8C"/>
    <w:rsid w:val="005B2384"/>
    <w:rsid w:val="005B2A8F"/>
    <w:rsid w:val="005B2BD2"/>
    <w:rsid w:val="005B304C"/>
    <w:rsid w:val="005B3F68"/>
    <w:rsid w:val="005B415C"/>
    <w:rsid w:val="005B41D2"/>
    <w:rsid w:val="005B6E87"/>
    <w:rsid w:val="005B6ED9"/>
    <w:rsid w:val="005B7152"/>
    <w:rsid w:val="005B725B"/>
    <w:rsid w:val="005B7B75"/>
    <w:rsid w:val="005C08E8"/>
    <w:rsid w:val="005C2531"/>
    <w:rsid w:val="005C3331"/>
    <w:rsid w:val="005C43BB"/>
    <w:rsid w:val="005C5433"/>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C7E"/>
    <w:rsid w:val="00613213"/>
    <w:rsid w:val="00613BEA"/>
    <w:rsid w:val="00613E66"/>
    <w:rsid w:val="00614CF5"/>
    <w:rsid w:val="00616C8D"/>
    <w:rsid w:val="006174E5"/>
    <w:rsid w:val="006200A2"/>
    <w:rsid w:val="0062048D"/>
    <w:rsid w:val="00621811"/>
    <w:rsid w:val="00622F5F"/>
    <w:rsid w:val="00623D98"/>
    <w:rsid w:val="006240FD"/>
    <w:rsid w:val="00625099"/>
    <w:rsid w:val="00625413"/>
    <w:rsid w:val="00625BF7"/>
    <w:rsid w:val="00625E29"/>
    <w:rsid w:val="00626780"/>
    <w:rsid w:val="00627181"/>
    <w:rsid w:val="006271B4"/>
    <w:rsid w:val="00630E34"/>
    <w:rsid w:val="006311E7"/>
    <w:rsid w:val="00631362"/>
    <w:rsid w:val="00632B21"/>
    <w:rsid w:val="00632F1A"/>
    <w:rsid w:val="00632FE1"/>
    <w:rsid w:val="006335C2"/>
    <w:rsid w:val="00633D77"/>
    <w:rsid w:val="00633E61"/>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674"/>
    <w:rsid w:val="0068184A"/>
    <w:rsid w:val="00681B7A"/>
    <w:rsid w:val="00681BB0"/>
    <w:rsid w:val="0068281C"/>
    <w:rsid w:val="0068296F"/>
    <w:rsid w:val="006844DF"/>
    <w:rsid w:val="006847A1"/>
    <w:rsid w:val="00685858"/>
    <w:rsid w:val="00686A14"/>
    <w:rsid w:val="00687826"/>
    <w:rsid w:val="00690607"/>
    <w:rsid w:val="0069071B"/>
    <w:rsid w:val="00691F39"/>
    <w:rsid w:val="006931FD"/>
    <w:rsid w:val="00695EB0"/>
    <w:rsid w:val="0069655D"/>
    <w:rsid w:val="00696711"/>
    <w:rsid w:val="00696CE7"/>
    <w:rsid w:val="00697095"/>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1659"/>
    <w:rsid w:val="006E388D"/>
    <w:rsid w:val="006E4204"/>
    <w:rsid w:val="006E4406"/>
    <w:rsid w:val="006E442C"/>
    <w:rsid w:val="006E4DFE"/>
    <w:rsid w:val="006E53FD"/>
    <w:rsid w:val="006E57EB"/>
    <w:rsid w:val="006E7725"/>
    <w:rsid w:val="006E78CE"/>
    <w:rsid w:val="006F089A"/>
    <w:rsid w:val="006F0E9B"/>
    <w:rsid w:val="006F24C4"/>
    <w:rsid w:val="006F2B85"/>
    <w:rsid w:val="006F3145"/>
    <w:rsid w:val="006F32E2"/>
    <w:rsid w:val="006F5E88"/>
    <w:rsid w:val="006F741A"/>
    <w:rsid w:val="007007AE"/>
    <w:rsid w:val="00701918"/>
    <w:rsid w:val="00701E7B"/>
    <w:rsid w:val="007035A4"/>
    <w:rsid w:val="00703BDB"/>
    <w:rsid w:val="007056B2"/>
    <w:rsid w:val="00705BA4"/>
    <w:rsid w:val="00707E58"/>
    <w:rsid w:val="007119E2"/>
    <w:rsid w:val="00711C95"/>
    <w:rsid w:val="00712849"/>
    <w:rsid w:val="007130F6"/>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4475"/>
    <w:rsid w:val="00725018"/>
    <w:rsid w:val="00726967"/>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7424"/>
    <w:rsid w:val="00747D4F"/>
    <w:rsid w:val="00750482"/>
    <w:rsid w:val="00751090"/>
    <w:rsid w:val="0075180B"/>
    <w:rsid w:val="0075311C"/>
    <w:rsid w:val="007533E7"/>
    <w:rsid w:val="0075370E"/>
    <w:rsid w:val="00753F90"/>
    <w:rsid w:val="0075574A"/>
    <w:rsid w:val="00755BA5"/>
    <w:rsid w:val="00755FD8"/>
    <w:rsid w:val="00757620"/>
    <w:rsid w:val="007579C7"/>
    <w:rsid w:val="00757A4F"/>
    <w:rsid w:val="00757F35"/>
    <w:rsid w:val="00763F2B"/>
    <w:rsid w:val="00763FD5"/>
    <w:rsid w:val="0076405E"/>
    <w:rsid w:val="007645EA"/>
    <w:rsid w:val="007655EE"/>
    <w:rsid w:val="00766131"/>
    <w:rsid w:val="00767A5B"/>
    <w:rsid w:val="00770860"/>
    <w:rsid w:val="0077137E"/>
    <w:rsid w:val="00771EB2"/>
    <w:rsid w:val="0077304C"/>
    <w:rsid w:val="007734D2"/>
    <w:rsid w:val="00774F53"/>
    <w:rsid w:val="0077521D"/>
    <w:rsid w:val="007753C9"/>
    <w:rsid w:val="00775460"/>
    <w:rsid w:val="00775691"/>
    <w:rsid w:val="007765F4"/>
    <w:rsid w:val="00777922"/>
    <w:rsid w:val="00780315"/>
    <w:rsid w:val="00780F54"/>
    <w:rsid w:val="0078234C"/>
    <w:rsid w:val="00782406"/>
    <w:rsid w:val="007826C0"/>
    <w:rsid w:val="00784B1E"/>
    <w:rsid w:val="00784E62"/>
    <w:rsid w:val="00785DF4"/>
    <w:rsid w:val="00786BF3"/>
    <w:rsid w:val="00786DD4"/>
    <w:rsid w:val="00786EF6"/>
    <w:rsid w:val="007877F2"/>
    <w:rsid w:val="0079024A"/>
    <w:rsid w:val="00790FD9"/>
    <w:rsid w:val="0079386D"/>
    <w:rsid w:val="00793DE7"/>
    <w:rsid w:val="00793F03"/>
    <w:rsid w:val="00795BC4"/>
    <w:rsid w:val="007A0552"/>
    <w:rsid w:val="007A10A8"/>
    <w:rsid w:val="007A184E"/>
    <w:rsid w:val="007A2D31"/>
    <w:rsid w:val="007A31F4"/>
    <w:rsid w:val="007A71D6"/>
    <w:rsid w:val="007A7B1F"/>
    <w:rsid w:val="007B1BD9"/>
    <w:rsid w:val="007B2038"/>
    <w:rsid w:val="007B2735"/>
    <w:rsid w:val="007B378F"/>
    <w:rsid w:val="007B451A"/>
    <w:rsid w:val="007B4894"/>
    <w:rsid w:val="007B4E38"/>
    <w:rsid w:val="007B5589"/>
    <w:rsid w:val="007B7430"/>
    <w:rsid w:val="007C15FB"/>
    <w:rsid w:val="007C3211"/>
    <w:rsid w:val="007C5272"/>
    <w:rsid w:val="007C536B"/>
    <w:rsid w:val="007C563D"/>
    <w:rsid w:val="007C57D7"/>
    <w:rsid w:val="007C5AE4"/>
    <w:rsid w:val="007C5BE2"/>
    <w:rsid w:val="007C663B"/>
    <w:rsid w:val="007C668F"/>
    <w:rsid w:val="007C72DD"/>
    <w:rsid w:val="007C7815"/>
    <w:rsid w:val="007D082C"/>
    <w:rsid w:val="007D109E"/>
    <w:rsid w:val="007D12A7"/>
    <w:rsid w:val="007D261D"/>
    <w:rsid w:val="007D3053"/>
    <w:rsid w:val="007D4261"/>
    <w:rsid w:val="007D4EDF"/>
    <w:rsid w:val="007D4FA3"/>
    <w:rsid w:val="007D589D"/>
    <w:rsid w:val="007D727E"/>
    <w:rsid w:val="007E0D07"/>
    <w:rsid w:val="007E2B40"/>
    <w:rsid w:val="007E3A7D"/>
    <w:rsid w:val="007E5FC6"/>
    <w:rsid w:val="007E62C7"/>
    <w:rsid w:val="007E6696"/>
    <w:rsid w:val="007E6CA7"/>
    <w:rsid w:val="007E7391"/>
    <w:rsid w:val="007E7469"/>
    <w:rsid w:val="007F020F"/>
    <w:rsid w:val="007F0497"/>
    <w:rsid w:val="007F0523"/>
    <w:rsid w:val="007F10A2"/>
    <w:rsid w:val="007F1F8A"/>
    <w:rsid w:val="007F2417"/>
    <w:rsid w:val="007F3A68"/>
    <w:rsid w:val="007F3D21"/>
    <w:rsid w:val="007F4EBA"/>
    <w:rsid w:val="007F5267"/>
    <w:rsid w:val="007F58AC"/>
    <w:rsid w:val="007F6809"/>
    <w:rsid w:val="00801B0E"/>
    <w:rsid w:val="00801F42"/>
    <w:rsid w:val="00802109"/>
    <w:rsid w:val="008029D7"/>
    <w:rsid w:val="00803F1C"/>
    <w:rsid w:val="008040A3"/>
    <w:rsid w:val="00805B2E"/>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407C"/>
    <w:rsid w:val="0082524A"/>
    <w:rsid w:val="0082559C"/>
    <w:rsid w:val="00825FEB"/>
    <w:rsid w:val="0082733E"/>
    <w:rsid w:val="008273A0"/>
    <w:rsid w:val="00830217"/>
    <w:rsid w:val="0083062F"/>
    <w:rsid w:val="008308F4"/>
    <w:rsid w:val="00830DEB"/>
    <w:rsid w:val="00830F11"/>
    <w:rsid w:val="008336F9"/>
    <w:rsid w:val="00833EC9"/>
    <w:rsid w:val="00836330"/>
    <w:rsid w:val="00837164"/>
    <w:rsid w:val="00841A81"/>
    <w:rsid w:val="00841B30"/>
    <w:rsid w:val="00841D10"/>
    <w:rsid w:val="00841E01"/>
    <w:rsid w:val="00842166"/>
    <w:rsid w:val="008437DE"/>
    <w:rsid w:val="00843CD1"/>
    <w:rsid w:val="00846245"/>
    <w:rsid w:val="00847778"/>
    <w:rsid w:val="0085155E"/>
    <w:rsid w:val="008516CD"/>
    <w:rsid w:val="00851AB7"/>
    <w:rsid w:val="008546FB"/>
    <w:rsid w:val="00857B26"/>
    <w:rsid w:val="00860C4C"/>
    <w:rsid w:val="00860D06"/>
    <w:rsid w:val="00861E73"/>
    <w:rsid w:val="00862B61"/>
    <w:rsid w:val="00862D4E"/>
    <w:rsid w:val="0086421D"/>
    <w:rsid w:val="0086441D"/>
    <w:rsid w:val="00865361"/>
    <w:rsid w:val="008660B1"/>
    <w:rsid w:val="00867850"/>
    <w:rsid w:val="00867976"/>
    <w:rsid w:val="00867BFE"/>
    <w:rsid w:val="00867ED4"/>
    <w:rsid w:val="0087015A"/>
    <w:rsid w:val="008712F9"/>
    <w:rsid w:val="0087139A"/>
    <w:rsid w:val="00871765"/>
    <w:rsid w:val="008739B2"/>
    <w:rsid w:val="0088080A"/>
    <w:rsid w:val="00880EEF"/>
    <w:rsid w:val="00882766"/>
    <w:rsid w:val="00883E32"/>
    <w:rsid w:val="008860C4"/>
    <w:rsid w:val="00886E50"/>
    <w:rsid w:val="00890287"/>
    <w:rsid w:val="008917E5"/>
    <w:rsid w:val="00892587"/>
    <w:rsid w:val="00893055"/>
    <w:rsid w:val="00893311"/>
    <w:rsid w:val="00893C07"/>
    <w:rsid w:val="00893D1D"/>
    <w:rsid w:val="008944DC"/>
    <w:rsid w:val="00894680"/>
    <w:rsid w:val="00894997"/>
    <w:rsid w:val="008954FC"/>
    <w:rsid w:val="008967F4"/>
    <w:rsid w:val="00896902"/>
    <w:rsid w:val="008A0020"/>
    <w:rsid w:val="008A1A6D"/>
    <w:rsid w:val="008A1F24"/>
    <w:rsid w:val="008A37E1"/>
    <w:rsid w:val="008A4DB1"/>
    <w:rsid w:val="008A4F42"/>
    <w:rsid w:val="008A5640"/>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6B6A"/>
    <w:rsid w:val="008E1018"/>
    <w:rsid w:val="008E1144"/>
    <w:rsid w:val="008E1D6D"/>
    <w:rsid w:val="008E3211"/>
    <w:rsid w:val="008E332E"/>
    <w:rsid w:val="008E44CA"/>
    <w:rsid w:val="008E4FBB"/>
    <w:rsid w:val="008E4FC7"/>
    <w:rsid w:val="008E646E"/>
    <w:rsid w:val="008E695A"/>
    <w:rsid w:val="008E6B67"/>
    <w:rsid w:val="008E6F8E"/>
    <w:rsid w:val="008F35B8"/>
    <w:rsid w:val="008F4CB2"/>
    <w:rsid w:val="008F5BF7"/>
    <w:rsid w:val="008F6408"/>
    <w:rsid w:val="008F6F81"/>
    <w:rsid w:val="008F7CAD"/>
    <w:rsid w:val="009004B9"/>
    <w:rsid w:val="0090078F"/>
    <w:rsid w:val="00901398"/>
    <w:rsid w:val="0090186D"/>
    <w:rsid w:val="0090281E"/>
    <w:rsid w:val="00903063"/>
    <w:rsid w:val="009031C6"/>
    <w:rsid w:val="0090356A"/>
    <w:rsid w:val="009044DB"/>
    <w:rsid w:val="009047C2"/>
    <w:rsid w:val="00904A06"/>
    <w:rsid w:val="00905A58"/>
    <w:rsid w:val="00905E64"/>
    <w:rsid w:val="00906190"/>
    <w:rsid w:val="00906283"/>
    <w:rsid w:val="009070CB"/>
    <w:rsid w:val="00907FAE"/>
    <w:rsid w:val="0091147B"/>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30CA2"/>
    <w:rsid w:val="00931E11"/>
    <w:rsid w:val="0093213D"/>
    <w:rsid w:val="00934F87"/>
    <w:rsid w:val="00935148"/>
    <w:rsid w:val="0093638D"/>
    <w:rsid w:val="00940832"/>
    <w:rsid w:val="00941B5A"/>
    <w:rsid w:val="00944878"/>
    <w:rsid w:val="00944CB1"/>
    <w:rsid w:val="009462C3"/>
    <w:rsid w:val="00946A2F"/>
    <w:rsid w:val="00947021"/>
    <w:rsid w:val="0094709C"/>
    <w:rsid w:val="00947140"/>
    <w:rsid w:val="00951AD4"/>
    <w:rsid w:val="009539A6"/>
    <w:rsid w:val="00954B63"/>
    <w:rsid w:val="00954BAE"/>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52E"/>
    <w:rsid w:val="009824EF"/>
    <w:rsid w:val="00982DC1"/>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F85"/>
    <w:rsid w:val="00994FD6"/>
    <w:rsid w:val="00996F0D"/>
    <w:rsid w:val="00997A26"/>
    <w:rsid w:val="009A0585"/>
    <w:rsid w:val="009A150D"/>
    <w:rsid w:val="009A1905"/>
    <w:rsid w:val="009A44A8"/>
    <w:rsid w:val="009A4D13"/>
    <w:rsid w:val="009A4FDF"/>
    <w:rsid w:val="009A55D6"/>
    <w:rsid w:val="009A5CC8"/>
    <w:rsid w:val="009B0CA5"/>
    <w:rsid w:val="009B0ED9"/>
    <w:rsid w:val="009B1494"/>
    <w:rsid w:val="009B5588"/>
    <w:rsid w:val="009B6AEB"/>
    <w:rsid w:val="009B7379"/>
    <w:rsid w:val="009B7B5B"/>
    <w:rsid w:val="009B7E15"/>
    <w:rsid w:val="009C09AE"/>
    <w:rsid w:val="009C14D8"/>
    <w:rsid w:val="009C1732"/>
    <w:rsid w:val="009C17F7"/>
    <w:rsid w:val="009C1F9B"/>
    <w:rsid w:val="009C2C22"/>
    <w:rsid w:val="009C3D17"/>
    <w:rsid w:val="009C76CB"/>
    <w:rsid w:val="009C7F94"/>
    <w:rsid w:val="009D0297"/>
    <w:rsid w:val="009D050B"/>
    <w:rsid w:val="009D0D1B"/>
    <w:rsid w:val="009D0FAE"/>
    <w:rsid w:val="009D1A02"/>
    <w:rsid w:val="009D377F"/>
    <w:rsid w:val="009D4B29"/>
    <w:rsid w:val="009D5F50"/>
    <w:rsid w:val="009D6065"/>
    <w:rsid w:val="009D6B79"/>
    <w:rsid w:val="009E04AE"/>
    <w:rsid w:val="009E0AEE"/>
    <w:rsid w:val="009E2534"/>
    <w:rsid w:val="009E2F10"/>
    <w:rsid w:val="009E2F4C"/>
    <w:rsid w:val="009E3FDA"/>
    <w:rsid w:val="009E4FD7"/>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8E8"/>
    <w:rsid w:val="00A0292A"/>
    <w:rsid w:val="00A02A7B"/>
    <w:rsid w:val="00A04EF8"/>
    <w:rsid w:val="00A05053"/>
    <w:rsid w:val="00A0629C"/>
    <w:rsid w:val="00A06367"/>
    <w:rsid w:val="00A066A4"/>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4FF"/>
    <w:rsid w:val="00A47835"/>
    <w:rsid w:val="00A47896"/>
    <w:rsid w:val="00A47A0A"/>
    <w:rsid w:val="00A47B47"/>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C8D"/>
    <w:rsid w:val="00A624B3"/>
    <w:rsid w:val="00A6265C"/>
    <w:rsid w:val="00A62DDF"/>
    <w:rsid w:val="00A63DF8"/>
    <w:rsid w:val="00A6591A"/>
    <w:rsid w:val="00A65CBD"/>
    <w:rsid w:val="00A665F6"/>
    <w:rsid w:val="00A70FDA"/>
    <w:rsid w:val="00A71219"/>
    <w:rsid w:val="00A71D37"/>
    <w:rsid w:val="00A72053"/>
    <w:rsid w:val="00A73225"/>
    <w:rsid w:val="00A745F6"/>
    <w:rsid w:val="00A7479A"/>
    <w:rsid w:val="00A74CB0"/>
    <w:rsid w:val="00A74F9B"/>
    <w:rsid w:val="00A75083"/>
    <w:rsid w:val="00A76299"/>
    <w:rsid w:val="00A76A0C"/>
    <w:rsid w:val="00A77674"/>
    <w:rsid w:val="00A7799A"/>
    <w:rsid w:val="00A80E6C"/>
    <w:rsid w:val="00A84728"/>
    <w:rsid w:val="00A850D8"/>
    <w:rsid w:val="00A8528B"/>
    <w:rsid w:val="00A86F0B"/>
    <w:rsid w:val="00A87BA8"/>
    <w:rsid w:val="00A92207"/>
    <w:rsid w:val="00A92F64"/>
    <w:rsid w:val="00A9525D"/>
    <w:rsid w:val="00A95AA4"/>
    <w:rsid w:val="00A9624A"/>
    <w:rsid w:val="00A96BED"/>
    <w:rsid w:val="00AA1F81"/>
    <w:rsid w:val="00AA2928"/>
    <w:rsid w:val="00AA3361"/>
    <w:rsid w:val="00AA3C24"/>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C51"/>
    <w:rsid w:val="00AC0F31"/>
    <w:rsid w:val="00AC1398"/>
    <w:rsid w:val="00AC4ADA"/>
    <w:rsid w:val="00AC5171"/>
    <w:rsid w:val="00AC5660"/>
    <w:rsid w:val="00AC6966"/>
    <w:rsid w:val="00AC6A4F"/>
    <w:rsid w:val="00AD0D51"/>
    <w:rsid w:val="00AD1128"/>
    <w:rsid w:val="00AD1ADE"/>
    <w:rsid w:val="00AD3A16"/>
    <w:rsid w:val="00AD4A6E"/>
    <w:rsid w:val="00AD50B4"/>
    <w:rsid w:val="00AD6169"/>
    <w:rsid w:val="00AD74E0"/>
    <w:rsid w:val="00AE0B57"/>
    <w:rsid w:val="00AE1955"/>
    <w:rsid w:val="00AE2A7F"/>
    <w:rsid w:val="00AE3137"/>
    <w:rsid w:val="00AE44D0"/>
    <w:rsid w:val="00AE5122"/>
    <w:rsid w:val="00AE5DC7"/>
    <w:rsid w:val="00AE5F6E"/>
    <w:rsid w:val="00AE6241"/>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F73"/>
    <w:rsid w:val="00B034B0"/>
    <w:rsid w:val="00B03CF9"/>
    <w:rsid w:val="00B04728"/>
    <w:rsid w:val="00B04C8E"/>
    <w:rsid w:val="00B07FAA"/>
    <w:rsid w:val="00B121F0"/>
    <w:rsid w:val="00B13373"/>
    <w:rsid w:val="00B13BED"/>
    <w:rsid w:val="00B14D5D"/>
    <w:rsid w:val="00B16440"/>
    <w:rsid w:val="00B16F8D"/>
    <w:rsid w:val="00B17395"/>
    <w:rsid w:val="00B2288B"/>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40549"/>
    <w:rsid w:val="00B41DD1"/>
    <w:rsid w:val="00B4247F"/>
    <w:rsid w:val="00B437B7"/>
    <w:rsid w:val="00B438F2"/>
    <w:rsid w:val="00B440E0"/>
    <w:rsid w:val="00B442DF"/>
    <w:rsid w:val="00B44D34"/>
    <w:rsid w:val="00B450F9"/>
    <w:rsid w:val="00B4660E"/>
    <w:rsid w:val="00B46F26"/>
    <w:rsid w:val="00B47515"/>
    <w:rsid w:val="00B47824"/>
    <w:rsid w:val="00B51008"/>
    <w:rsid w:val="00B519D0"/>
    <w:rsid w:val="00B51E3E"/>
    <w:rsid w:val="00B52B59"/>
    <w:rsid w:val="00B5362A"/>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73FB"/>
    <w:rsid w:val="00B67439"/>
    <w:rsid w:val="00B70C2E"/>
    <w:rsid w:val="00B7138F"/>
    <w:rsid w:val="00B718C2"/>
    <w:rsid w:val="00B72215"/>
    <w:rsid w:val="00B72800"/>
    <w:rsid w:val="00B73666"/>
    <w:rsid w:val="00B750D5"/>
    <w:rsid w:val="00B75806"/>
    <w:rsid w:val="00B75A31"/>
    <w:rsid w:val="00B77956"/>
    <w:rsid w:val="00B77CF5"/>
    <w:rsid w:val="00B77F67"/>
    <w:rsid w:val="00B80244"/>
    <w:rsid w:val="00B80318"/>
    <w:rsid w:val="00B80A6A"/>
    <w:rsid w:val="00B8634E"/>
    <w:rsid w:val="00B87E13"/>
    <w:rsid w:val="00B91845"/>
    <w:rsid w:val="00B91ED7"/>
    <w:rsid w:val="00B934A5"/>
    <w:rsid w:val="00B96D06"/>
    <w:rsid w:val="00BA0FB2"/>
    <w:rsid w:val="00BA14B7"/>
    <w:rsid w:val="00BA1F7B"/>
    <w:rsid w:val="00BA2B72"/>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A94"/>
    <w:rsid w:val="00BC0DEE"/>
    <w:rsid w:val="00BC1DF4"/>
    <w:rsid w:val="00BC1EE6"/>
    <w:rsid w:val="00BC2563"/>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6FCD"/>
    <w:rsid w:val="00BE733A"/>
    <w:rsid w:val="00BE7739"/>
    <w:rsid w:val="00BE7990"/>
    <w:rsid w:val="00BF4A75"/>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662"/>
    <w:rsid w:val="00C116B6"/>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3215"/>
    <w:rsid w:val="00C44D7B"/>
    <w:rsid w:val="00C458E1"/>
    <w:rsid w:val="00C50A89"/>
    <w:rsid w:val="00C5220B"/>
    <w:rsid w:val="00C53F86"/>
    <w:rsid w:val="00C54841"/>
    <w:rsid w:val="00C56F99"/>
    <w:rsid w:val="00C609FC"/>
    <w:rsid w:val="00C61696"/>
    <w:rsid w:val="00C61E62"/>
    <w:rsid w:val="00C62B4A"/>
    <w:rsid w:val="00C62E54"/>
    <w:rsid w:val="00C636B6"/>
    <w:rsid w:val="00C64A9E"/>
    <w:rsid w:val="00C65FC0"/>
    <w:rsid w:val="00C665A4"/>
    <w:rsid w:val="00C66E26"/>
    <w:rsid w:val="00C67313"/>
    <w:rsid w:val="00C70F15"/>
    <w:rsid w:val="00C71BCA"/>
    <w:rsid w:val="00C72C8E"/>
    <w:rsid w:val="00C72D9C"/>
    <w:rsid w:val="00C72F24"/>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CFE"/>
    <w:rsid w:val="00C92FA2"/>
    <w:rsid w:val="00C93100"/>
    <w:rsid w:val="00C939F0"/>
    <w:rsid w:val="00C96B17"/>
    <w:rsid w:val="00C97E10"/>
    <w:rsid w:val="00CA0877"/>
    <w:rsid w:val="00CA1C0F"/>
    <w:rsid w:val="00CA1D91"/>
    <w:rsid w:val="00CA31D9"/>
    <w:rsid w:val="00CA4088"/>
    <w:rsid w:val="00CA703A"/>
    <w:rsid w:val="00CB0A12"/>
    <w:rsid w:val="00CB0D48"/>
    <w:rsid w:val="00CB25E0"/>
    <w:rsid w:val="00CB4326"/>
    <w:rsid w:val="00CB5488"/>
    <w:rsid w:val="00CB574E"/>
    <w:rsid w:val="00CB5DCC"/>
    <w:rsid w:val="00CB6303"/>
    <w:rsid w:val="00CB66B0"/>
    <w:rsid w:val="00CB6FF9"/>
    <w:rsid w:val="00CB7ED5"/>
    <w:rsid w:val="00CC1355"/>
    <w:rsid w:val="00CC13EA"/>
    <w:rsid w:val="00CC1FF5"/>
    <w:rsid w:val="00CC3322"/>
    <w:rsid w:val="00CC3618"/>
    <w:rsid w:val="00CC3CB4"/>
    <w:rsid w:val="00CC5969"/>
    <w:rsid w:val="00CC5C48"/>
    <w:rsid w:val="00CC611E"/>
    <w:rsid w:val="00CC6DA6"/>
    <w:rsid w:val="00CC6FB0"/>
    <w:rsid w:val="00CD19EB"/>
    <w:rsid w:val="00CD1E67"/>
    <w:rsid w:val="00CD2712"/>
    <w:rsid w:val="00CD2AAE"/>
    <w:rsid w:val="00CD2B5C"/>
    <w:rsid w:val="00CD2C50"/>
    <w:rsid w:val="00CD4644"/>
    <w:rsid w:val="00CD4A84"/>
    <w:rsid w:val="00CD53BC"/>
    <w:rsid w:val="00CD5C17"/>
    <w:rsid w:val="00CD6761"/>
    <w:rsid w:val="00CD69F6"/>
    <w:rsid w:val="00CE1BDF"/>
    <w:rsid w:val="00CE307C"/>
    <w:rsid w:val="00CE479B"/>
    <w:rsid w:val="00CE50A7"/>
    <w:rsid w:val="00CE69DC"/>
    <w:rsid w:val="00CE6E75"/>
    <w:rsid w:val="00CE7B46"/>
    <w:rsid w:val="00CF19B1"/>
    <w:rsid w:val="00CF1DFD"/>
    <w:rsid w:val="00CF2300"/>
    <w:rsid w:val="00CF2D26"/>
    <w:rsid w:val="00CF30CE"/>
    <w:rsid w:val="00CF3C9B"/>
    <w:rsid w:val="00CF473C"/>
    <w:rsid w:val="00CF5341"/>
    <w:rsid w:val="00CF6BBF"/>
    <w:rsid w:val="00CF7BDC"/>
    <w:rsid w:val="00D0122F"/>
    <w:rsid w:val="00D0187A"/>
    <w:rsid w:val="00D02183"/>
    <w:rsid w:val="00D04FD6"/>
    <w:rsid w:val="00D0529A"/>
    <w:rsid w:val="00D0728A"/>
    <w:rsid w:val="00D11822"/>
    <w:rsid w:val="00D11CDB"/>
    <w:rsid w:val="00D12E35"/>
    <w:rsid w:val="00D143D2"/>
    <w:rsid w:val="00D14BE1"/>
    <w:rsid w:val="00D14C88"/>
    <w:rsid w:val="00D15A35"/>
    <w:rsid w:val="00D15BA3"/>
    <w:rsid w:val="00D163AA"/>
    <w:rsid w:val="00D17C7A"/>
    <w:rsid w:val="00D17D35"/>
    <w:rsid w:val="00D20D0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37A03"/>
    <w:rsid w:val="00D40F9D"/>
    <w:rsid w:val="00D419D8"/>
    <w:rsid w:val="00D4496A"/>
    <w:rsid w:val="00D44ED1"/>
    <w:rsid w:val="00D44F20"/>
    <w:rsid w:val="00D4522E"/>
    <w:rsid w:val="00D46443"/>
    <w:rsid w:val="00D47036"/>
    <w:rsid w:val="00D4765F"/>
    <w:rsid w:val="00D503C8"/>
    <w:rsid w:val="00D50787"/>
    <w:rsid w:val="00D51391"/>
    <w:rsid w:val="00D51547"/>
    <w:rsid w:val="00D523AF"/>
    <w:rsid w:val="00D526C2"/>
    <w:rsid w:val="00D5300C"/>
    <w:rsid w:val="00D5387E"/>
    <w:rsid w:val="00D53B61"/>
    <w:rsid w:val="00D53E27"/>
    <w:rsid w:val="00D55D45"/>
    <w:rsid w:val="00D60123"/>
    <w:rsid w:val="00D607BC"/>
    <w:rsid w:val="00D60E9B"/>
    <w:rsid w:val="00D6232A"/>
    <w:rsid w:val="00D640DC"/>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B3C"/>
    <w:rsid w:val="00D81ECA"/>
    <w:rsid w:val="00D82443"/>
    <w:rsid w:val="00D83999"/>
    <w:rsid w:val="00D8439D"/>
    <w:rsid w:val="00D855A5"/>
    <w:rsid w:val="00D862E6"/>
    <w:rsid w:val="00D879CE"/>
    <w:rsid w:val="00D90942"/>
    <w:rsid w:val="00D90CB0"/>
    <w:rsid w:val="00D91433"/>
    <w:rsid w:val="00D92673"/>
    <w:rsid w:val="00D944B0"/>
    <w:rsid w:val="00D95F41"/>
    <w:rsid w:val="00D96981"/>
    <w:rsid w:val="00D96DA6"/>
    <w:rsid w:val="00D96E62"/>
    <w:rsid w:val="00DA1459"/>
    <w:rsid w:val="00DA3A82"/>
    <w:rsid w:val="00DA477B"/>
    <w:rsid w:val="00DA4E55"/>
    <w:rsid w:val="00DA5104"/>
    <w:rsid w:val="00DA59F8"/>
    <w:rsid w:val="00DA6983"/>
    <w:rsid w:val="00DA79AC"/>
    <w:rsid w:val="00DA79D6"/>
    <w:rsid w:val="00DB1438"/>
    <w:rsid w:val="00DB2C3E"/>
    <w:rsid w:val="00DB3733"/>
    <w:rsid w:val="00DB3BEE"/>
    <w:rsid w:val="00DB53D6"/>
    <w:rsid w:val="00DB5432"/>
    <w:rsid w:val="00DB5941"/>
    <w:rsid w:val="00DB5E45"/>
    <w:rsid w:val="00DB6699"/>
    <w:rsid w:val="00DB691B"/>
    <w:rsid w:val="00DB75A8"/>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57F1"/>
    <w:rsid w:val="00DE5C1B"/>
    <w:rsid w:val="00DE69C8"/>
    <w:rsid w:val="00DE6D54"/>
    <w:rsid w:val="00DE71EA"/>
    <w:rsid w:val="00DF0631"/>
    <w:rsid w:val="00DF07E0"/>
    <w:rsid w:val="00DF0E9F"/>
    <w:rsid w:val="00DF2511"/>
    <w:rsid w:val="00DF253F"/>
    <w:rsid w:val="00DF26F0"/>
    <w:rsid w:val="00DF29E0"/>
    <w:rsid w:val="00DF29EF"/>
    <w:rsid w:val="00DF3174"/>
    <w:rsid w:val="00DF355E"/>
    <w:rsid w:val="00DF358E"/>
    <w:rsid w:val="00DF3B9F"/>
    <w:rsid w:val="00DF63E1"/>
    <w:rsid w:val="00DF68D5"/>
    <w:rsid w:val="00E05D6B"/>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1949"/>
    <w:rsid w:val="00E421F5"/>
    <w:rsid w:val="00E43374"/>
    <w:rsid w:val="00E43CEB"/>
    <w:rsid w:val="00E43DE6"/>
    <w:rsid w:val="00E474A0"/>
    <w:rsid w:val="00E47B6D"/>
    <w:rsid w:val="00E52AA0"/>
    <w:rsid w:val="00E5315A"/>
    <w:rsid w:val="00E5330C"/>
    <w:rsid w:val="00E53914"/>
    <w:rsid w:val="00E53B5C"/>
    <w:rsid w:val="00E53E62"/>
    <w:rsid w:val="00E54EEE"/>
    <w:rsid w:val="00E55452"/>
    <w:rsid w:val="00E57B30"/>
    <w:rsid w:val="00E610D0"/>
    <w:rsid w:val="00E617D1"/>
    <w:rsid w:val="00E62B47"/>
    <w:rsid w:val="00E6311F"/>
    <w:rsid w:val="00E6375C"/>
    <w:rsid w:val="00E63AFB"/>
    <w:rsid w:val="00E63FD3"/>
    <w:rsid w:val="00E648F4"/>
    <w:rsid w:val="00E65241"/>
    <w:rsid w:val="00E653C9"/>
    <w:rsid w:val="00E6782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6C0"/>
    <w:rsid w:val="00EA2FD1"/>
    <w:rsid w:val="00EA35EB"/>
    <w:rsid w:val="00EA4B81"/>
    <w:rsid w:val="00EA520F"/>
    <w:rsid w:val="00EA666C"/>
    <w:rsid w:val="00EA6CBE"/>
    <w:rsid w:val="00EA7281"/>
    <w:rsid w:val="00EB0B97"/>
    <w:rsid w:val="00EB0CE2"/>
    <w:rsid w:val="00EB2B8D"/>
    <w:rsid w:val="00EB2EE6"/>
    <w:rsid w:val="00EB3A7F"/>
    <w:rsid w:val="00EB3F91"/>
    <w:rsid w:val="00EB4855"/>
    <w:rsid w:val="00EB5C3B"/>
    <w:rsid w:val="00EB604B"/>
    <w:rsid w:val="00EB66C7"/>
    <w:rsid w:val="00EC014B"/>
    <w:rsid w:val="00EC01A9"/>
    <w:rsid w:val="00EC1717"/>
    <w:rsid w:val="00EC49BD"/>
    <w:rsid w:val="00EC537A"/>
    <w:rsid w:val="00EC56D9"/>
    <w:rsid w:val="00EC59E5"/>
    <w:rsid w:val="00EC624C"/>
    <w:rsid w:val="00EC66A2"/>
    <w:rsid w:val="00EC6DF8"/>
    <w:rsid w:val="00EC7060"/>
    <w:rsid w:val="00EC74F5"/>
    <w:rsid w:val="00EC759C"/>
    <w:rsid w:val="00ED0598"/>
    <w:rsid w:val="00ED0736"/>
    <w:rsid w:val="00ED155D"/>
    <w:rsid w:val="00ED1AD9"/>
    <w:rsid w:val="00ED2D3B"/>
    <w:rsid w:val="00ED31CB"/>
    <w:rsid w:val="00ED6BC1"/>
    <w:rsid w:val="00ED6FEA"/>
    <w:rsid w:val="00ED7A8A"/>
    <w:rsid w:val="00EE10E2"/>
    <w:rsid w:val="00EE1887"/>
    <w:rsid w:val="00EE1FC8"/>
    <w:rsid w:val="00EE29B3"/>
    <w:rsid w:val="00EE2AA1"/>
    <w:rsid w:val="00EE2F43"/>
    <w:rsid w:val="00EE304F"/>
    <w:rsid w:val="00EE33B2"/>
    <w:rsid w:val="00EE4BB0"/>
    <w:rsid w:val="00EE5443"/>
    <w:rsid w:val="00EE6A1A"/>
    <w:rsid w:val="00EE708F"/>
    <w:rsid w:val="00EE71FF"/>
    <w:rsid w:val="00EE751D"/>
    <w:rsid w:val="00EE7E35"/>
    <w:rsid w:val="00EF214B"/>
    <w:rsid w:val="00EF287E"/>
    <w:rsid w:val="00EF2FD6"/>
    <w:rsid w:val="00EF3752"/>
    <w:rsid w:val="00EF39B8"/>
    <w:rsid w:val="00EF44E1"/>
    <w:rsid w:val="00EF4924"/>
    <w:rsid w:val="00EF4EA9"/>
    <w:rsid w:val="00EF4F81"/>
    <w:rsid w:val="00EF506D"/>
    <w:rsid w:val="00EF5B60"/>
    <w:rsid w:val="00EF5EB7"/>
    <w:rsid w:val="00EF667E"/>
    <w:rsid w:val="00EF753F"/>
    <w:rsid w:val="00EF7BA4"/>
    <w:rsid w:val="00F00BC1"/>
    <w:rsid w:val="00F01248"/>
    <w:rsid w:val="00F01B20"/>
    <w:rsid w:val="00F020A0"/>
    <w:rsid w:val="00F03178"/>
    <w:rsid w:val="00F04EAD"/>
    <w:rsid w:val="00F05C31"/>
    <w:rsid w:val="00F07200"/>
    <w:rsid w:val="00F07A84"/>
    <w:rsid w:val="00F10C56"/>
    <w:rsid w:val="00F13D6E"/>
    <w:rsid w:val="00F1401E"/>
    <w:rsid w:val="00F14A35"/>
    <w:rsid w:val="00F15F08"/>
    <w:rsid w:val="00F17A0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5B00"/>
    <w:rsid w:val="00F366F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3E7"/>
    <w:rsid w:val="00F55232"/>
    <w:rsid w:val="00F55DBE"/>
    <w:rsid w:val="00F55DC9"/>
    <w:rsid w:val="00F56E95"/>
    <w:rsid w:val="00F57570"/>
    <w:rsid w:val="00F605FF"/>
    <w:rsid w:val="00F61831"/>
    <w:rsid w:val="00F61A89"/>
    <w:rsid w:val="00F61F4E"/>
    <w:rsid w:val="00F62FA0"/>
    <w:rsid w:val="00F63984"/>
    <w:rsid w:val="00F63A18"/>
    <w:rsid w:val="00F656DB"/>
    <w:rsid w:val="00F662CE"/>
    <w:rsid w:val="00F679EE"/>
    <w:rsid w:val="00F710DE"/>
    <w:rsid w:val="00F718D5"/>
    <w:rsid w:val="00F71A75"/>
    <w:rsid w:val="00F722FA"/>
    <w:rsid w:val="00F725B1"/>
    <w:rsid w:val="00F74823"/>
    <w:rsid w:val="00F773AD"/>
    <w:rsid w:val="00F80BE5"/>
    <w:rsid w:val="00F81690"/>
    <w:rsid w:val="00F83A68"/>
    <w:rsid w:val="00F84338"/>
    <w:rsid w:val="00F8522F"/>
    <w:rsid w:val="00F853E0"/>
    <w:rsid w:val="00F8564C"/>
    <w:rsid w:val="00F85BA1"/>
    <w:rsid w:val="00F87462"/>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E52"/>
    <w:rsid w:val="00FA08A1"/>
    <w:rsid w:val="00FA27D4"/>
    <w:rsid w:val="00FA2F78"/>
    <w:rsid w:val="00FA4B99"/>
    <w:rsid w:val="00FA4C30"/>
    <w:rsid w:val="00FA6B77"/>
    <w:rsid w:val="00FA7128"/>
    <w:rsid w:val="00FA759B"/>
    <w:rsid w:val="00FA7A64"/>
    <w:rsid w:val="00FA7B10"/>
    <w:rsid w:val="00FB04A3"/>
    <w:rsid w:val="00FB2CCF"/>
    <w:rsid w:val="00FB2E70"/>
    <w:rsid w:val="00FB2F7F"/>
    <w:rsid w:val="00FB609D"/>
    <w:rsid w:val="00FB6479"/>
    <w:rsid w:val="00FB657A"/>
    <w:rsid w:val="00FB6BA7"/>
    <w:rsid w:val="00FB7B5E"/>
    <w:rsid w:val="00FC07CD"/>
    <w:rsid w:val="00FC1E83"/>
    <w:rsid w:val="00FC3CD1"/>
    <w:rsid w:val="00FC55BE"/>
    <w:rsid w:val="00FC59EE"/>
    <w:rsid w:val="00FD09FE"/>
    <w:rsid w:val="00FD4647"/>
    <w:rsid w:val="00FD566E"/>
    <w:rsid w:val="00FD627A"/>
    <w:rsid w:val="00FD6BA0"/>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64A"/>
    <w:rsid w:val="00FF1E20"/>
    <w:rsid w:val="00FF1F6F"/>
    <w:rsid w:val="00FF32B3"/>
    <w:rsid w:val="00FF3822"/>
    <w:rsid w:val="00FF43B2"/>
    <w:rsid w:val="00FF6252"/>
    <w:rsid w:val="00FF6D26"/>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proquest.com/docview/618914476?accountid=14553" TargetMode="External"/><Relationship Id="rId18" Type="http://schemas.openxmlformats.org/officeDocument/2006/relationships/hyperlink" Target="http://www.merriam-webster.com/dictionary/grandiosity?show=0&amp;t=1403792900" TargetMode="External"/><Relationship Id="rId26" Type="http://schemas.openxmlformats.org/officeDocument/2006/relationships/hyperlink" Target="http://dx.doi.org/10.2466/pr0.1987.61.2.499" TargetMode="External"/><Relationship Id="rId39" Type="http://schemas.openxmlformats.org/officeDocument/2006/relationships/image" Target="media/image2.emf"/><Relationship Id="rId21" Type="http://schemas.openxmlformats.org/officeDocument/2006/relationships/hyperlink" Target="http://search.proquest.com/docview/755202684?accountid=14553" TargetMode="External"/><Relationship Id="rId34" Type="http://schemas.openxmlformats.org/officeDocument/2006/relationships/hyperlink" Target="http://search.proquest.com/docview/1648598882?accountid=14553" TargetMode="External"/><Relationship Id="rId42" Type="http://schemas.openxmlformats.org/officeDocument/2006/relationships/image" Target="media/image5.jpe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earch.proquest.com/docview/618491041?accountid=14553" TargetMode="External"/><Relationship Id="rId29" Type="http://schemas.openxmlformats.org/officeDocument/2006/relationships/hyperlink" Target="http://search.proquest.com/docview/619143201?accountid=145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7888993?accountid=14553" TargetMode="External"/><Relationship Id="rId24" Type="http://schemas.openxmlformats.org/officeDocument/2006/relationships/hyperlink" Target="http://search.proquest.com/docview/870549752?accountid=14553" TargetMode="External"/><Relationship Id="rId32" Type="http://schemas.openxmlformats.org/officeDocument/2006/relationships/hyperlink" Target="http://search.proquest.com/docview/1220371656?accountid=14553" TargetMode="External"/><Relationship Id="rId37" Type="http://schemas.openxmlformats.org/officeDocument/2006/relationships/header" Target="header2.xml"/><Relationship Id="rId40" Type="http://schemas.openxmlformats.org/officeDocument/2006/relationships/image" Target="media/image3.emf"/><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619179495?accountid=14553" TargetMode="External"/><Relationship Id="rId23" Type="http://schemas.openxmlformats.org/officeDocument/2006/relationships/hyperlink" Target="http://search.proquest.com/docview/618526942?accountid=14553" TargetMode="External"/><Relationship Id="rId28" Type="http://schemas.openxmlformats.org/officeDocument/2006/relationships/hyperlink" Target="http://search.proquest.com/docview/619339531?accountid=14553" TargetMode="External"/><Relationship Id="rId36" Type="http://schemas.openxmlformats.org/officeDocument/2006/relationships/header" Target="header1.xml"/><Relationship Id="rId10" Type="http://schemas.openxmlformats.org/officeDocument/2006/relationships/hyperlink" Target="http://www.p-curve.com/app3/" TargetMode="External"/><Relationship Id="rId19" Type="http://schemas.openxmlformats.org/officeDocument/2006/relationships/hyperlink" Target="http://search.proquest.com/docview/619406741?accountid=14553" TargetMode="External"/><Relationship Id="rId31" Type="http://schemas.openxmlformats.org/officeDocument/2006/relationships/hyperlink" Target="http://search.proquest.com/docview/38413501?accountid=14553"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earch.proquest.com/docview/1295954608?accountid=14553" TargetMode="External"/><Relationship Id="rId22" Type="http://schemas.openxmlformats.org/officeDocument/2006/relationships/hyperlink" Target="http://dx.doi.org/10.1037/a0019265" TargetMode="External"/><Relationship Id="rId27" Type="http://schemas.openxmlformats.org/officeDocument/2006/relationships/hyperlink" Target="http://search.proquest.com/docview/619648461?accountid=14553" TargetMode="External"/><Relationship Id="rId30" Type="http://schemas.openxmlformats.org/officeDocument/2006/relationships/hyperlink" Target="http://dx.doi.org/10.1016/j.jrp.2010.05.008" TargetMode="External"/><Relationship Id="rId35" Type="http://schemas.openxmlformats.org/officeDocument/2006/relationships/hyperlink" Target="http://search.proquest.com/docview/1220371648?accountid=14553"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earch.proquest.com/docview/619456156?accountid=14553" TargetMode="External"/><Relationship Id="rId17" Type="http://schemas.openxmlformats.org/officeDocument/2006/relationships/hyperlink" Target="http://search.proquest.com/docview/38258365?accountid=14553" TargetMode="External"/><Relationship Id="rId25" Type="http://schemas.openxmlformats.org/officeDocument/2006/relationships/hyperlink" Target="http://search.proquest.com/docview/870549727?accountid=14553" TargetMode="External"/><Relationship Id="rId33" Type="http://schemas.openxmlformats.org/officeDocument/2006/relationships/hyperlink" Target="http://dx.doi.org/10.1080/" TargetMode="External"/><Relationship Id="rId38" Type="http://schemas.openxmlformats.org/officeDocument/2006/relationships/image" Target="media/image1.emf"/><Relationship Id="rId20" Type="http://schemas.openxmlformats.org/officeDocument/2006/relationships/hyperlink" Target="http://search.proquest.com/docview/619512653?accountid=14553" TargetMode="External"/><Relationship Id="rId4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2841-9809-47FE-9ED5-B4419C20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21291</Words>
  <Characters>121360</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2015-05-22T01:39:00Z</dcterms:created>
  <dcterms:modified xsi:type="dcterms:W3CDTF">2015-05-22T05:32:00Z</dcterms:modified>
</cp:coreProperties>
</file>