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proofErr w:type="gramStart"/>
      <w:r w:rsidR="00823267">
        <w:rPr>
          <w:rFonts w:ascii="Times New Roman" w:hAnsi="Times New Roman" w:cs="Times New Roman"/>
          <w:sz w:val="24"/>
          <w:szCs w:val="24"/>
        </w:rPr>
        <w:t>relatively</w:t>
      </w:r>
      <w:proofErr w:type="gramEnd"/>
      <w:r w:rsidR="00823267">
        <w:rPr>
          <w:rFonts w:ascii="Times New Roman" w:hAnsi="Times New Roman" w:cs="Times New Roman"/>
          <w:sz w:val="24"/>
          <w:szCs w:val="24"/>
        </w:rPr>
        <w:t xml:space="preserve">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proofErr w:type="spellStart"/>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k</w:t>
      </w:r>
      <w:proofErr w:type="spellEnd"/>
      <w:r w:rsidR="00747424" w:rsidRPr="00DC637E">
        <w:rPr>
          <w:rFonts w:ascii="Times New Roman" w:hAnsi="Times New Roman" w:cs="Times New Roman"/>
          <w:sz w:val="24"/>
          <w:szCs w:val="24"/>
        </w:rPr>
        <w:t xml:space="preserve">,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w:t>
      </w:r>
      <w:proofErr w:type="gramStart"/>
      <w:r w:rsidR="001C2BBA" w:rsidRPr="00DC637E">
        <w:rPr>
          <w:rFonts w:ascii="Times New Roman" w:hAnsi="Times New Roman" w:cs="Times New Roman"/>
          <w:sz w:val="24"/>
          <w:szCs w:val="24"/>
        </w:rPr>
        <w:t>comparing</w:t>
      </w:r>
      <w:proofErr w:type="gramEnd"/>
      <w:r w:rsidR="001C2BBA" w:rsidRPr="00DC637E">
        <w:rPr>
          <w:rFonts w:ascii="Times New Roman" w:hAnsi="Times New Roman" w:cs="Times New Roman"/>
          <w:sz w:val="24"/>
          <w:szCs w:val="24"/>
        </w:rPr>
        <w:t xml:space="preserve">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proofErr w:type="spellStart"/>
      <w:r w:rsidR="003F2F9E" w:rsidRPr="00021A83">
        <w:rPr>
          <w:rFonts w:ascii="Times New Roman" w:hAnsi="Times New Roman" w:cs="Times New Roman"/>
          <w:sz w:val="24"/>
          <w:szCs w:val="24"/>
        </w:rPr>
        <w:t>Trzesniewski</w:t>
      </w:r>
      <w:proofErr w:type="spellEnd"/>
      <w:r w:rsidR="003F2F9E" w:rsidRPr="00021A83">
        <w:rPr>
          <w:rFonts w:ascii="Times New Roman" w:hAnsi="Times New Roman" w:cs="Times New Roman"/>
          <w:sz w:val="24"/>
          <w:szCs w:val="24"/>
        </w:rPr>
        <w:t>,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proofErr w:type="spellStart"/>
      <w:r w:rsidR="00F01248" w:rsidRPr="00021A83">
        <w:rPr>
          <w:rFonts w:ascii="Times New Roman" w:hAnsi="Times New Roman" w:cs="Times New Roman"/>
          <w:sz w:val="24"/>
          <w:szCs w:val="24"/>
        </w:rPr>
        <w:t>Kernberg</w:t>
      </w:r>
      <w:proofErr w:type="spellEnd"/>
      <w:r w:rsidR="00F01248" w:rsidRPr="00021A83">
        <w:rPr>
          <w:rFonts w:ascii="Times New Roman" w:hAnsi="Times New Roman" w:cs="Times New Roman"/>
          <w:sz w:val="24"/>
          <w:szCs w:val="24"/>
        </w:rPr>
        <w:t xml:space="preserve">,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w:t>
      </w:r>
      <w:proofErr w:type="spellStart"/>
      <w:r w:rsidR="00193843" w:rsidRPr="00DC637E">
        <w:rPr>
          <w:rFonts w:ascii="Times New Roman" w:hAnsi="Times New Roman" w:cs="Times New Roman"/>
          <w:sz w:val="24"/>
          <w:szCs w:val="24"/>
        </w:rPr>
        <w:t>Allport</w:t>
      </w:r>
      <w:proofErr w:type="spellEnd"/>
      <w:r w:rsidR="00193843" w:rsidRPr="00DC637E">
        <w:rPr>
          <w:rFonts w:ascii="Times New Roman" w:hAnsi="Times New Roman" w:cs="Times New Roman"/>
          <w:sz w:val="24"/>
          <w:szCs w:val="24"/>
        </w:rPr>
        <w:t xml:space="preserve">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proofErr w:type="spellStart"/>
      <w:r w:rsidR="00BD45D4" w:rsidRPr="00DC637E">
        <w:rPr>
          <w:rFonts w:ascii="Times New Roman" w:hAnsi="Times New Roman" w:cs="Times New Roman"/>
          <w:sz w:val="24"/>
          <w:szCs w:val="24"/>
        </w:rPr>
        <w:t>Kwang</w:t>
      </w:r>
      <w:proofErr w:type="spellEnd"/>
      <w:r w:rsidR="00BD45D4" w:rsidRPr="00DC637E">
        <w:rPr>
          <w:rFonts w:ascii="Times New Roman" w:hAnsi="Times New Roman" w:cs="Times New Roman"/>
          <w:sz w:val="24"/>
          <w:szCs w:val="24"/>
        </w:rPr>
        <w:t xml:space="preserve">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w:t>
      </w:r>
      <w:proofErr w:type="spellStart"/>
      <w:r w:rsidR="00FC3CD1" w:rsidRPr="00DC637E">
        <w:rPr>
          <w:rFonts w:ascii="Times New Roman" w:hAnsi="Times New Roman" w:cs="Times New Roman"/>
          <w:sz w:val="24"/>
          <w:szCs w:val="24"/>
        </w:rPr>
        <w:t>Govorun</w:t>
      </w:r>
      <w:proofErr w:type="spellEnd"/>
      <w:r w:rsidR="00FC3CD1" w:rsidRPr="00DC637E">
        <w:rPr>
          <w:rFonts w:ascii="Times New Roman" w:hAnsi="Times New Roman" w:cs="Times New Roman"/>
          <w:sz w:val="24"/>
          <w:szCs w:val="24"/>
        </w:rPr>
        <w:t xml:space="preserve">,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33678CC"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 xml:space="preserve">039; Holtzman &amp; </w:t>
      </w:r>
      <w:proofErr w:type="spellStart"/>
      <w:r w:rsidR="00A15AA5" w:rsidRPr="00DC637E">
        <w:rPr>
          <w:rFonts w:ascii="Times New Roman" w:hAnsi="Times New Roman"/>
          <w:sz w:val="24"/>
          <w:szCs w:val="24"/>
        </w:rPr>
        <w:t>Strube</w:t>
      </w:r>
      <w:proofErr w:type="spellEnd"/>
      <w:r w:rsidR="00A15AA5" w:rsidRPr="00DC637E">
        <w:rPr>
          <w:rFonts w:ascii="Times New Roman" w:hAnsi="Times New Roman"/>
          <w:sz w:val="24"/>
          <w:szCs w:val="24"/>
        </w:rPr>
        <w:t>,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xml:space="preserve">), </w:t>
      </w:r>
      <w:commentRangeStart w:id="0"/>
      <w:r w:rsidR="00560F8B" w:rsidRPr="00DC637E">
        <w:rPr>
          <w:rFonts w:ascii="Times New Roman" w:hAnsi="Times New Roman"/>
          <w:sz w:val="24"/>
          <w:szCs w:val="24"/>
        </w:rPr>
        <w:t>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w:t>
      </w:r>
      <w:commentRangeEnd w:id="0"/>
      <w:r w:rsidR="00364225">
        <w:rPr>
          <w:rStyle w:val="CommentReference"/>
        </w:rPr>
        <w:commentReference w:id="0"/>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w:t>
      </w:r>
      <w:ins w:id="1" w:author="Author">
        <w:r w:rsidR="00364225">
          <w:rPr>
            <w:rFonts w:ascii="Times New Roman" w:hAnsi="Times New Roman" w:hint="eastAsia"/>
            <w:sz w:val="24"/>
            <w:szCs w:val="24"/>
            <w:lang w:eastAsia="zh-CN"/>
          </w:rPr>
          <w:t>.</w:t>
        </w:r>
      </w:ins>
      <w:r w:rsidR="00FE00B1" w:rsidRPr="00DC637E">
        <w:rPr>
          <w:rFonts w:ascii="Times New Roman" w:hAnsi="Times New Roman"/>
          <w:sz w:val="24"/>
          <w:szCs w:val="24"/>
        </w:rPr>
        <w:t xml:space="preserve">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 xml:space="preserve">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w:t>
      </w:r>
      <w:proofErr w:type="spellStart"/>
      <w:r w:rsidR="00BE237F" w:rsidRPr="00DC637E">
        <w:rPr>
          <w:rFonts w:ascii="Times New Roman" w:hAnsi="Times New Roman" w:cs="Times New Roman"/>
          <w:sz w:val="24"/>
          <w:szCs w:val="24"/>
        </w:rPr>
        <w:t>circumplex</w:t>
      </w:r>
      <w:proofErr w:type="spellEnd"/>
      <w:r w:rsidR="00BE237F" w:rsidRPr="00DC637E">
        <w:rPr>
          <w:rFonts w:ascii="Times New Roman" w:hAnsi="Times New Roman" w:cs="Times New Roman"/>
          <w:sz w:val="24"/>
          <w:szCs w:val="24"/>
        </w:rPr>
        <w:t xml:space="preserve">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3C68BAC2"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commentRangeStart w:id="2"/>
      <w:r w:rsidR="00AC1398" w:rsidRPr="0056771D">
        <w:rPr>
          <w:rFonts w:ascii="Times New Roman" w:hAnsi="Times New Roman" w:cs="Times New Roman"/>
          <w:sz w:val="24"/>
          <w:szCs w:val="24"/>
        </w:rPr>
        <w:t>Jones &amp; Brunell, 201</w:t>
      </w:r>
      <w:ins w:id="3" w:author="Author">
        <w:r w:rsidR="001548FB">
          <w:rPr>
            <w:rFonts w:ascii="Times New Roman" w:hAnsi="Times New Roman" w:cs="Times New Roman" w:hint="eastAsia"/>
            <w:sz w:val="24"/>
            <w:szCs w:val="24"/>
            <w:lang w:eastAsia="zh-CN"/>
          </w:rPr>
          <w:t>4</w:t>
        </w:r>
      </w:ins>
      <w:del w:id="4" w:author="Author">
        <w:r w:rsidR="00AC1398" w:rsidRPr="0056771D" w:rsidDel="001548FB">
          <w:rPr>
            <w:rFonts w:ascii="Times New Roman" w:hAnsi="Times New Roman" w:cs="Times New Roman"/>
            <w:sz w:val="24"/>
            <w:szCs w:val="24"/>
          </w:rPr>
          <w:delText>5</w:delText>
        </w:r>
      </w:del>
      <w:commentRangeEnd w:id="2"/>
      <w:r w:rsidR="001548FB">
        <w:rPr>
          <w:rStyle w:val="CommentReference"/>
        </w:rPr>
        <w:commentReference w:id="2"/>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 xml:space="preserve">Based on the thin slices of behavior paradigm, after a mere 30 seconds of exposure, participants identified narcissists as being extraverted and likeable (Oltmanns, Friedman, Fiedler, &amp; </w:t>
      </w:r>
      <w:proofErr w:type="spellStart"/>
      <w:r w:rsidR="00AC04D0" w:rsidRPr="00DC637E">
        <w:rPr>
          <w:rFonts w:ascii="Times New Roman" w:hAnsi="Times New Roman" w:cs="Times New Roman"/>
          <w:sz w:val="24"/>
          <w:szCs w:val="24"/>
        </w:rPr>
        <w:t>Turkheimer</w:t>
      </w:r>
      <w:proofErr w:type="spellEnd"/>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0F9B46DD"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ins w:id="5" w:author="Author">
        <w:r w:rsidR="00B95EAB">
          <w:rPr>
            <w:rFonts w:ascii="Times New Roman" w:hAnsi="Times New Roman" w:cs="Times New Roman" w:hint="eastAsia"/>
            <w:sz w:val="24"/>
            <w:szCs w:val="24"/>
            <w:lang w:eastAsia="zh-CN"/>
          </w:rPr>
          <w:t>;</w:t>
        </w:r>
      </w:ins>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6"/>
      <w:r w:rsidRPr="002F3A4A">
        <w:rPr>
          <w:rFonts w:ascii="Times New Roman" w:hAnsi="Times New Roman" w:cs="Times New Roman"/>
          <w:b/>
          <w:sz w:val="24"/>
          <w:szCs w:val="24"/>
        </w:rPr>
        <w:t>Search</w:t>
      </w:r>
      <w:commentRangeEnd w:id="6"/>
      <w:r w:rsidR="00D258C2">
        <w:rPr>
          <w:rStyle w:val="CommentReference"/>
        </w:rPr>
        <w:commentReference w:id="6"/>
      </w:r>
    </w:p>
    <w:p w14:paraId="0C7028AE" w14:textId="3DF1B47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w:t>
      </w:r>
      <w:commentRangeStart w:id="7"/>
      <w:r w:rsidR="0037420C" w:rsidRPr="002F3A4A">
        <w:rPr>
          <w:rFonts w:ascii="Times New Roman" w:hAnsi="Times New Roman" w:cs="Times New Roman"/>
          <w:sz w:val="24"/>
          <w:szCs w:val="24"/>
        </w:rPr>
        <w:t>Second</w:t>
      </w:r>
      <w:commentRangeEnd w:id="7"/>
      <w:r w:rsidR="0007685F">
        <w:rPr>
          <w:rStyle w:val="CommentReference"/>
        </w:rPr>
        <w:commentReference w:id="7"/>
      </w:r>
      <w:r w:rsidR="0037420C" w:rsidRPr="002F3A4A">
        <w:rPr>
          <w:rFonts w:ascii="Times New Roman" w:hAnsi="Times New Roman" w:cs="Times New Roman"/>
          <w:sz w:val="24"/>
          <w:szCs w:val="24"/>
        </w:rPr>
        <w:t xml:space="preserve">,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t>
      </w:r>
      <w:commentRangeStart w:id="8"/>
      <w:r w:rsidR="002F6440" w:rsidRPr="002F3A4A">
        <w:rPr>
          <w:rFonts w:ascii="Times New Roman" w:hAnsi="Times New Roman" w:cs="Times New Roman"/>
          <w:sz w:val="24"/>
          <w:szCs w:val="24"/>
        </w:rPr>
        <w:t>was</w:t>
      </w:r>
      <w:commentRangeEnd w:id="8"/>
      <w:r w:rsidR="001D72EB">
        <w:rPr>
          <w:rStyle w:val="CommentReference"/>
        </w:rPr>
        <w:commentReference w:id="8"/>
      </w:r>
      <w:r w:rsidR="002F6440" w:rsidRPr="002F3A4A">
        <w:rPr>
          <w:rFonts w:ascii="Times New Roman" w:hAnsi="Times New Roman" w:cs="Times New Roman"/>
          <w:sz w:val="24"/>
          <w:szCs w:val="24"/>
        </w:rPr>
        <w:t xml:space="preserve">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proofErr w:type="spellStart"/>
      <w:r w:rsidR="004D0FBB" w:rsidRPr="009F32D5">
        <w:rPr>
          <w:rFonts w:ascii="Times New Roman" w:hAnsi="Times New Roman" w:cs="Times New Roman" w:hint="eastAsia"/>
          <w:sz w:val="24"/>
          <w:szCs w:val="24"/>
        </w:rPr>
        <w:t>Hyler</w:t>
      </w:r>
      <w:proofErr w:type="spellEnd"/>
      <w:r w:rsidR="004D0FBB" w:rsidRPr="009F32D5">
        <w:rPr>
          <w:rFonts w:ascii="Times New Roman" w:hAnsi="Times New Roman" w:cs="Times New Roman" w:hint="eastAsia"/>
          <w:sz w:val="24"/>
          <w:szCs w:val="24"/>
        </w:rPr>
        <w:t>,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proofErr w:type="spellStart"/>
      <w:r w:rsidR="00372239" w:rsidRPr="009F32D5">
        <w:rPr>
          <w:rFonts w:ascii="Times New Roman" w:hAnsi="Times New Roman" w:cs="Times New Roman"/>
          <w:sz w:val="24"/>
          <w:szCs w:val="24"/>
        </w:rPr>
        <w:t>Zanarini</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Frankenburg</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Sickel</w:t>
      </w:r>
      <w:proofErr w:type="spellEnd"/>
      <w:r w:rsidR="00372239" w:rsidRPr="009F32D5">
        <w:rPr>
          <w:rFonts w:ascii="Times New Roman" w:hAnsi="Times New Roman" w:cs="Times New Roman"/>
          <w:sz w:val="24"/>
          <w:szCs w:val="24"/>
        </w:rPr>
        <w:t>,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 xml:space="preserve">-IV; </w:t>
      </w:r>
      <w:proofErr w:type="spellStart"/>
      <w:r w:rsidR="00DA79D6" w:rsidRPr="00DA79D6">
        <w:rPr>
          <w:rFonts w:ascii="Times New Roman" w:hAnsi="Times New Roman" w:cs="Times New Roman"/>
          <w:sz w:val="24"/>
          <w:szCs w:val="24"/>
        </w:rPr>
        <w:t>Widiger</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Mangine</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Corbitt</w:t>
      </w:r>
      <w:proofErr w:type="spellEnd"/>
      <w:r w:rsidR="00DA79D6" w:rsidRPr="00DA79D6">
        <w:rPr>
          <w:rFonts w:ascii="Times New Roman" w:hAnsi="Times New Roman" w:cs="Times New Roman"/>
          <w:sz w:val="24"/>
          <w:szCs w:val="24"/>
        </w:rPr>
        <w: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proofErr w:type="spellStart"/>
      <w:r w:rsidR="00C56F99" w:rsidRPr="009F32D5">
        <w:rPr>
          <w:rFonts w:ascii="Times New Roman" w:hAnsi="Times New Roman" w:cs="Times New Roman"/>
          <w:sz w:val="24"/>
          <w:szCs w:val="24"/>
        </w:rPr>
        <w:t>Pfohl</w:t>
      </w:r>
      <w:proofErr w:type="spellEnd"/>
      <w:r w:rsidR="00C56F99" w:rsidRPr="009F32D5">
        <w:rPr>
          <w:rFonts w:ascii="Times New Roman" w:hAnsi="Times New Roman" w:cs="Times New Roman"/>
          <w:sz w:val="24"/>
          <w:szCs w:val="24"/>
        </w:rPr>
        <w:t>,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xml:space="preserve">; Gunderson, </w:t>
      </w:r>
      <w:proofErr w:type="spellStart"/>
      <w:r w:rsidR="00AE5F6E" w:rsidRPr="00AE5F6E">
        <w:rPr>
          <w:rFonts w:ascii="Times New Roman" w:hAnsi="Times New Roman" w:cs="Times New Roman"/>
          <w:sz w:val="24"/>
          <w:szCs w:val="24"/>
        </w:rPr>
        <w:t>Ronningstam</w:t>
      </w:r>
      <w:proofErr w:type="spellEnd"/>
      <w:r w:rsidR="00AE5F6E" w:rsidRPr="00AE5F6E">
        <w:rPr>
          <w:rFonts w:ascii="Times New Roman" w:hAnsi="Times New Roman" w:cs="Times New Roman"/>
          <w:sz w:val="24"/>
          <w:szCs w:val="24"/>
        </w:rPr>
        <w:t>,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xml:space="preserve">, </w:t>
      </w:r>
      <w:proofErr w:type="spellStart"/>
      <w:r w:rsidR="00AE5F6E" w:rsidRPr="00AE5F6E">
        <w:rPr>
          <w:rFonts w:ascii="Times New Roman" w:hAnsi="Times New Roman" w:cs="Times New Roman"/>
          <w:sz w:val="24"/>
          <w:szCs w:val="24"/>
        </w:rPr>
        <w:t>Dahlstrom</w:t>
      </w:r>
      <w:proofErr w:type="spellEnd"/>
      <w:r w:rsidR="00AE5F6E" w:rsidRPr="00AE5F6E">
        <w:rPr>
          <w:rFonts w:ascii="Times New Roman" w:hAnsi="Times New Roman" w:cs="Times New Roman"/>
          <w:sz w:val="24"/>
          <w:szCs w:val="24"/>
        </w:rPr>
        <w:t xml:space="preserve">, Graham, </w:t>
      </w:r>
      <w:proofErr w:type="spellStart"/>
      <w:r w:rsidR="00AE5F6E" w:rsidRPr="00AE5F6E">
        <w:rPr>
          <w:rFonts w:ascii="Times New Roman" w:hAnsi="Times New Roman" w:cs="Times New Roman"/>
          <w:sz w:val="24"/>
          <w:szCs w:val="24"/>
        </w:rPr>
        <w:t>Tellegen</w:t>
      </w:r>
      <w:proofErr w:type="spellEnd"/>
      <w:r w:rsidR="00AE5F6E" w:rsidRPr="00AE5F6E">
        <w:rPr>
          <w:rFonts w:ascii="Times New Roman" w:hAnsi="Times New Roman" w:cs="Times New Roman"/>
          <w:sz w:val="24"/>
          <w:szCs w:val="24"/>
        </w:rPr>
        <w:t xml:space="preserve">, &amp; </w:t>
      </w:r>
      <w:proofErr w:type="spellStart"/>
      <w:r w:rsidR="00AE5F6E" w:rsidRPr="00AE5F6E">
        <w:rPr>
          <w:rFonts w:ascii="Times New Roman" w:hAnsi="Times New Roman" w:cs="Times New Roman"/>
          <w:sz w:val="24"/>
          <w:szCs w:val="24"/>
        </w:rPr>
        <w:t>Kaemmer</w:t>
      </w:r>
      <w:proofErr w:type="spellEnd"/>
      <w:r w:rsidR="00AE5F6E" w:rsidRPr="00AE5F6E">
        <w:rPr>
          <w:rFonts w:ascii="Times New Roman" w:hAnsi="Times New Roman" w:cs="Times New Roman"/>
          <w:sz w:val="24"/>
          <w:szCs w:val="24"/>
        </w:rPr>
        <w:t>,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w:t>
      </w:r>
      <w:del w:id="9" w:author="Author">
        <w:r w:rsidR="00BB508D" w:rsidRPr="0056771D" w:rsidDel="003B7213">
          <w:rPr>
            <w:rFonts w:ascii="Times New Roman" w:hAnsi="Times New Roman"/>
            <w:sz w:val="24"/>
            <w:szCs w:val="24"/>
          </w:rPr>
          <w:delText>n</w:delText>
        </w:r>
      </w:del>
      <w:r w:rsidR="00BB508D" w:rsidRPr="0056771D">
        <w:rPr>
          <w:rFonts w:ascii="Times New Roman" w:hAnsi="Times New Roman"/>
          <w:sz w:val="24"/>
          <w:szCs w:val="24"/>
        </w:rPr>
        <w:t>,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 xml:space="preserve">Cohen, </w:t>
      </w:r>
      <w:proofErr w:type="spellStart"/>
      <w:r w:rsidR="00BC1DF4" w:rsidRPr="0056771D">
        <w:rPr>
          <w:rFonts w:ascii="Times New Roman" w:hAnsi="Times New Roman" w:cs="Times New Roman"/>
          <w:sz w:val="24"/>
          <w:szCs w:val="24"/>
        </w:rPr>
        <w:t>Panter</w:t>
      </w:r>
      <w:proofErr w:type="spellEnd"/>
      <w:r w:rsidR="00BC1DF4" w:rsidRPr="0056771D">
        <w:rPr>
          <w:rFonts w:ascii="Times New Roman" w:hAnsi="Times New Roman" w:cs="Times New Roman"/>
          <w:sz w:val="24"/>
          <w:szCs w:val="24"/>
        </w:rPr>
        <w:t xml:space="preserve">, </w:t>
      </w:r>
      <w:proofErr w:type="spellStart"/>
      <w:r w:rsidR="00BC1DF4" w:rsidRPr="0056771D">
        <w:rPr>
          <w:rFonts w:ascii="Times New Roman" w:hAnsi="Times New Roman" w:cs="Times New Roman"/>
          <w:sz w:val="24"/>
          <w:szCs w:val="24"/>
        </w:rPr>
        <w:t>Turan</w:t>
      </w:r>
      <w:proofErr w:type="spellEnd"/>
      <w:r w:rsidR="00BC1DF4" w:rsidRPr="0056771D">
        <w:rPr>
          <w:rFonts w:ascii="Times New Roman" w:hAnsi="Times New Roman" w:cs="Times New Roman"/>
          <w:sz w:val="24"/>
          <w:szCs w:val="24"/>
        </w:rPr>
        <w:t>,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5FA94F7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0"/>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0"/>
      <w:r w:rsidR="00420D28">
        <w:rPr>
          <w:rStyle w:val="CommentReference"/>
        </w:rPr>
        <w:commentReference w:id="10"/>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proofErr w:type="gramStart"/>
      <w:r w:rsidRPr="00782406">
        <w:rPr>
          <w:rFonts w:ascii="Times New Roman" w:hAnsi="Times New Roman" w:cs="Times New Roman"/>
          <w:b/>
          <w:i/>
          <w:sz w:val="24"/>
          <w:szCs w:val="24"/>
        </w:rPr>
        <w:t>Publication Bias.</w:t>
      </w:r>
      <w:proofErr w:type="gramEnd"/>
      <w:r w:rsidRPr="00782406">
        <w:rPr>
          <w:rFonts w:ascii="Times New Roman" w:hAnsi="Times New Roman" w:cs="Times New Roman"/>
          <w:b/>
          <w:i/>
          <w:sz w:val="24"/>
          <w:szCs w:val="24"/>
        </w:rPr>
        <w:t xml:space="preserve">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w:t>
      </w:r>
      <w:proofErr w:type="spellStart"/>
      <w:r w:rsidR="008A1F24" w:rsidRPr="0082407C">
        <w:rPr>
          <w:rFonts w:ascii="Times New Roman" w:hAnsi="Times New Roman" w:cs="Times New Roman"/>
          <w:sz w:val="24"/>
          <w:szCs w:val="24"/>
        </w:rPr>
        <w:t>Olkin’s</w:t>
      </w:r>
      <w:proofErr w:type="spellEnd"/>
      <w:r w:rsidR="008A1F24" w:rsidRPr="0082407C">
        <w:rPr>
          <w:rFonts w:ascii="Times New Roman" w:hAnsi="Times New Roman" w:cs="Times New Roman"/>
          <w:sz w:val="24"/>
          <w:szCs w:val="24"/>
        </w:rPr>
        <w:t xml:space="preserve">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5F93AC7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.0002,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was significant such that studies using the NPI produced slightly smaller effect sizes than studies </w:t>
      </w:r>
      <w:r w:rsidR="0056695A">
        <w:rPr>
          <w:rFonts w:ascii="Times New Roman" w:hAnsi="Times New Roman" w:cs="Times New Roman"/>
          <w:sz w:val="24"/>
          <w:szCs w:val="24"/>
        </w:rPr>
        <w:lastRenderedPageBreak/>
        <w:t xml:space="preserve">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28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EF5EB7" w:rsidRPr="003F2F9E">
        <w:rPr>
          <w:rFonts w:ascii="Times New Roman" w:hAnsi="Times New Roman" w:cs="Times New Roman"/>
          <w:sz w:val="24"/>
          <w:szCs w:val="24"/>
        </w:rPr>
        <w:t>76%</w:t>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lastRenderedPageBreak/>
        <w:t xml:space="preserve">than that based on a combination of difference scores and regression residuals). The overall pattern of results remained the same with and without difference scores—in both </w:t>
      </w:r>
      <w:proofErr w:type="gramStart"/>
      <w:r w:rsidR="003F2F9E" w:rsidRPr="003F2F9E">
        <w:rPr>
          <w:rFonts w:ascii="Times New Roman" w:hAnsi="Times New Roman" w:cs="Times New Roman"/>
          <w:sz w:val="24"/>
          <w:szCs w:val="24"/>
        </w:rPr>
        <w:t>cases,</w:t>
      </w:r>
      <w:proofErr w:type="gramEnd"/>
      <w:r w:rsidR="003F2F9E" w:rsidRPr="003F2F9E">
        <w:rPr>
          <w:rFonts w:ascii="Times New Roman" w:hAnsi="Times New Roman" w:cs="Times New Roman"/>
          <w:sz w:val="24"/>
          <w:szCs w:val="24"/>
        </w:rPr>
        <w:t xml:space="preserve">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w:t>
      </w:r>
      <w:r w:rsidR="0012182B">
        <w:rPr>
          <w:rFonts w:ascii="Times New Roman" w:hAnsi="Times New Roman" w:cs="Times New Roman"/>
          <w:sz w:val="24"/>
          <w:szCs w:val="24"/>
        </w:rPr>
        <w:lastRenderedPageBreak/>
        <w:t xml:space="preserve">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w:t>
      </w:r>
      <w:r w:rsidR="00373D7D">
        <w:rPr>
          <w:rFonts w:ascii="Times New Roman" w:hAnsi="Times New Roman" w:cs="Times New Roman"/>
          <w:sz w:val="24"/>
          <w:szCs w:val="24"/>
        </w:rPr>
        <w:lastRenderedPageBreak/>
        <w:t>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11"/>
      <w:r w:rsidR="00E95A3F" w:rsidRPr="00ED155D">
        <w:rPr>
          <w:rFonts w:ascii="Times New Roman" w:hAnsi="Times New Roman" w:cs="Times New Roman"/>
          <w:color w:val="000000"/>
          <w:sz w:val="24"/>
          <w:szCs w:val="24"/>
          <w:highlight w:val="green"/>
        </w:rPr>
        <w:t>0001</w:t>
      </w:r>
      <w:commentRangeEnd w:id="11"/>
      <w:r w:rsidR="00ED155D">
        <w:rPr>
          <w:rStyle w:val="CommentReference"/>
        </w:rPr>
        <w:commentReference w:id="11"/>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t xml:space="preserve">&lt; .0001). </w:t>
      </w:r>
      <w:r w:rsidR="008B167C" w:rsidRPr="006F3145">
        <w:rPr>
          <w:rFonts w:ascii="Times New Roman" w:hAnsi="Times New Roman" w:cs="Times New Roman"/>
          <w:color w:val="000000"/>
          <w:sz w:val="24"/>
          <w:szCs w:val="24"/>
        </w:rPr>
        <w:t xml:space="preserve">We could not perform this analysis for communal self-enhancement because only 3 </w:t>
      </w:r>
      <w:r w:rsidR="008B167C" w:rsidRPr="006F3145">
        <w:rPr>
          <w:rFonts w:ascii="Times New Roman" w:hAnsi="Times New Roman" w:cs="Times New Roman"/>
          <w:color w:val="000000"/>
          <w:sz w:val="24"/>
          <w:szCs w:val="24"/>
        </w:rPr>
        <w:lastRenderedPageBreak/>
        <w:t>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 xml:space="preserve">based on ratings from family/friends/coworkers </w:t>
      </w:r>
      <w:proofErr w:type="gramStart"/>
      <w:r w:rsidR="006C55CF">
        <w:rPr>
          <w:rFonts w:ascii="Times New Roman" w:hAnsi="Times New Roman" w:cs="Times New Roman"/>
          <w:sz w:val="24"/>
          <w:szCs w:val="24"/>
        </w:rPr>
        <w:t>w</w:t>
      </w:r>
      <w:r w:rsidR="00EF5B60">
        <w:rPr>
          <w:rFonts w:ascii="Times New Roman" w:hAnsi="Times New Roman" w:cs="Times New Roman"/>
          <w:sz w:val="24"/>
          <w:szCs w:val="24"/>
        </w:rPr>
        <w:t>ho</w:t>
      </w:r>
      <w:proofErr w:type="gramEnd"/>
      <w:r w:rsidR="00EF5B60">
        <w:rPr>
          <w:rFonts w:ascii="Times New Roman" w:hAnsi="Times New Roman" w:cs="Times New Roman"/>
          <w:sz w:val="24"/>
          <w:szCs w:val="24"/>
        </w:rPr>
        <w:t xml:space="preserve">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w:t>
      </w:r>
      <w:r w:rsidR="001E540C">
        <w:rPr>
          <w:rFonts w:ascii="Times New Roman" w:hAnsi="Times New Roman" w:cs="Times New Roman"/>
          <w:sz w:val="24"/>
          <w:szCs w:val="24"/>
        </w:rPr>
        <w:lastRenderedPageBreak/>
        <w:t xml:space="preserve">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w:t>
      </w:r>
      <w:r w:rsidR="00643E9D">
        <w:rPr>
          <w:rFonts w:ascii="Times New Roman" w:hAnsi="Times New Roman" w:cs="Times New Roman"/>
          <w:sz w:val="24"/>
          <w:szCs w:val="24"/>
        </w:rPr>
        <w:lastRenderedPageBreak/>
        <w:t>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 xml:space="preserve">be more cautious about </w:t>
      </w:r>
      <w:r w:rsidR="009C76CB" w:rsidRPr="00AC0C51">
        <w:rPr>
          <w:rFonts w:ascii="Times New Roman" w:hAnsi="Times New Roman" w:cs="Times New Roman"/>
          <w:sz w:val="24"/>
          <w:szCs w:val="24"/>
        </w:rPr>
        <w:lastRenderedPageBreak/>
        <w:t>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w:t>
      </w:r>
      <w:r w:rsidR="004A5C48">
        <w:rPr>
          <w:rFonts w:ascii="Times New Roman" w:hAnsi="Times New Roman" w:cs="Times New Roman"/>
          <w:sz w:val="24"/>
          <w:szCs w:val="24"/>
        </w:rPr>
        <w:lastRenderedPageBreak/>
        <w:t>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proofErr w:type="gramStart"/>
      <w:r w:rsidR="004A5C48">
        <w:rPr>
          <w:rFonts w:ascii="Times New Roman" w:hAnsi="Times New Roman" w:cs="Times New Roman"/>
          <w:sz w:val="24"/>
          <w:szCs w:val="24"/>
        </w:rPr>
        <w:t>level,</w:t>
      </w:r>
      <w:proofErr w:type="gramEnd"/>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r w:rsidR="00A207CA">
        <w:rPr>
          <w:rFonts w:ascii="Times New Roman" w:hAnsi="Times New Roman" w:cs="Times New Roman"/>
          <w:sz w:val="24"/>
          <w:szCs w:val="24"/>
        </w:rPr>
        <w:t xml:space="preserve">Dufner et al. (2013) found that observer-reports (which they referred to as perceived self-enhancement) and objective measures (which they referred to as actual self-enhancement) had overlapping </w:t>
      </w:r>
      <w:proofErr w:type="spellStart"/>
      <w:r w:rsidR="00A207CA">
        <w:rPr>
          <w:rFonts w:ascii="Times New Roman" w:hAnsi="Times New Roman" w:cs="Times New Roman"/>
          <w:sz w:val="24"/>
          <w:szCs w:val="24"/>
        </w:rPr>
        <w:t>nomological</w:t>
      </w:r>
      <w:proofErr w:type="spellEnd"/>
      <w:r w:rsidR="00A207CA">
        <w:rPr>
          <w:rFonts w:ascii="Times New Roman" w:hAnsi="Times New Roman" w:cs="Times New Roman"/>
          <w:sz w:val="24"/>
          <w:szCs w:val="24"/>
        </w:rPr>
        <w:t xml:space="preserve">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xml:space="preserve">. Our meta-analytic results however showed that narcissists self-enhanced regardless of whether researchers used objective measures or observer-reports.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w:t>
      </w:r>
      <w:r w:rsidR="00C13DCF">
        <w:rPr>
          <w:rFonts w:ascii="Times New Roman" w:hAnsi="Times New Roman" w:cs="Times New Roman"/>
          <w:sz w:val="24"/>
          <w:szCs w:val="24"/>
        </w:rPr>
        <w:lastRenderedPageBreak/>
        <w:t>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w:t>
      </w:r>
      <w:r w:rsidR="009047C2">
        <w:rPr>
          <w:rFonts w:ascii="Times New Roman" w:hAnsi="Times New Roman" w:cs="Times New Roman"/>
          <w:sz w:val="24"/>
          <w:szCs w:val="24"/>
        </w:rPr>
        <w:lastRenderedPageBreak/>
        <w:t xml:space="preserve">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72F1BBC8"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 xml:space="preserve">s than difference scores </w:t>
      </w:r>
      <w:r w:rsidR="00CF5341">
        <w:rPr>
          <w:rFonts w:ascii="Times New Roman" w:hAnsi="Times New Roman" w:cs="Times New Roman"/>
          <w:sz w:val="24"/>
          <w:szCs w:val="24"/>
        </w:rPr>
        <w:lastRenderedPageBreak/>
        <w:t>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EC49BD">
        <w:rPr>
          <w:rFonts w:ascii="Times New Roman" w:hAnsi="Times New Roman" w:cs="Times New Roman"/>
          <w:sz w:val="24"/>
          <w:szCs w:val="24"/>
        </w:rPr>
        <w:t>Borkenau</w:t>
      </w:r>
      <w:proofErr w:type="spellEnd"/>
      <w:r w:rsidR="00F14A35" w:rsidRPr="00EC49BD">
        <w:rPr>
          <w:rFonts w:ascii="Times New Roman" w:hAnsi="Times New Roman" w:cs="Times New Roman"/>
          <w:sz w:val="24"/>
          <w:szCs w:val="24"/>
        </w:rPr>
        <w:t xml:space="preserve">, </w:t>
      </w:r>
      <w:proofErr w:type="spellStart"/>
      <w:r w:rsidR="00F14A35" w:rsidRPr="00EC49BD">
        <w:rPr>
          <w:rFonts w:ascii="Times New Roman" w:hAnsi="Times New Roman" w:cs="Times New Roman"/>
          <w:sz w:val="24"/>
          <w:szCs w:val="24"/>
        </w:rPr>
        <w:t>Zaltauskas</w:t>
      </w:r>
      <w:proofErr w:type="spellEnd"/>
      <w:r w:rsidR="00F14A35" w:rsidRPr="00EC49BD">
        <w:rPr>
          <w:rFonts w:ascii="Times New Roman" w:hAnsi="Times New Roman" w:cs="Times New Roman"/>
          <w:sz w:val="24"/>
          <w:szCs w:val="24"/>
        </w:rPr>
        <w:t xml:space="preserve">, &amp; </w:t>
      </w:r>
      <w:proofErr w:type="spellStart"/>
      <w:r w:rsidR="00F14A35" w:rsidRPr="00EC49BD">
        <w:rPr>
          <w:rFonts w:ascii="Times New Roman" w:hAnsi="Times New Roman" w:cs="Times New Roman"/>
          <w:sz w:val="24"/>
          <w:szCs w:val="24"/>
        </w:rPr>
        <w:t>Leising</w:t>
      </w:r>
      <w:proofErr w:type="spellEnd"/>
      <w:r w:rsidR="00F14A35" w:rsidRPr="00EC49BD">
        <w:rPr>
          <w:rFonts w:ascii="Times New Roman" w:hAnsi="Times New Roman" w:cs="Times New Roman"/>
          <w:sz w:val="24"/>
          <w:szCs w:val="24"/>
        </w:rPr>
        <w:t>,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1992),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estimates will emerge as results continue to accumulate. </w:t>
      </w:r>
      <w:r w:rsidR="006F3145">
        <w:rPr>
          <w:rFonts w:ascii="Times New Roman" w:hAnsi="Times New Roman" w:cs="Times New Roman"/>
          <w:sz w:val="24"/>
          <w:szCs w:val="24"/>
        </w:rPr>
        <w:t xml:space="preserve">In addition, although it is logically </w:t>
      </w:r>
      <w:r w:rsidR="006F3145">
        <w:rPr>
          <w:rFonts w:ascii="Times New Roman" w:hAnsi="Times New Roman" w:cs="Times New Roman"/>
          <w:sz w:val="24"/>
          <w:szCs w:val="24"/>
        </w:rPr>
        <w:lastRenderedPageBreak/>
        <w:t>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lastRenderedPageBreak/>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0008D2A5" w:rsidR="008516CD" w:rsidRPr="0079327F"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79327F">
        <w:rPr>
          <w:rFonts w:ascii="Times New Roman" w:eastAsia="Times New Roman" w:hAnsi="Times New Roman" w:cs="Times New Roman"/>
          <w:sz w:val="24"/>
          <w:szCs w:val="24"/>
        </w:rPr>
        <w:t>Alicke, M. D. (1985). Global self-evaluations as determined by the desirability and controllability o</w:t>
      </w:r>
      <w:r w:rsidRPr="0020298A">
        <w:rPr>
          <w:rFonts w:ascii="Times New Roman" w:eastAsia="Times New Roman" w:hAnsi="Times New Roman" w:cs="Times New Roman"/>
          <w:sz w:val="24"/>
          <w:szCs w:val="24"/>
        </w:rPr>
        <w:t xml:space="preserve">f trait adjectives. </w:t>
      </w:r>
      <w:r w:rsidRPr="0020298A">
        <w:rPr>
          <w:rFonts w:ascii="Times New Roman" w:eastAsia="Times New Roman" w:hAnsi="Times New Roman" w:cs="Times New Roman"/>
          <w:i/>
          <w:sz w:val="24"/>
          <w:szCs w:val="24"/>
        </w:rPr>
        <w:t>Journal of Personality and Social Psychology, 49</w:t>
      </w:r>
      <w:r w:rsidRPr="00C5754F">
        <w:rPr>
          <w:rFonts w:ascii="Times New Roman" w:eastAsia="Times New Roman" w:hAnsi="Times New Roman" w:cs="Times New Roman"/>
          <w:sz w:val="24"/>
          <w:szCs w:val="24"/>
        </w:rPr>
        <w:t>, 1621-1630.</w:t>
      </w:r>
      <w:ins w:id="12" w:author="Author">
        <w:r w:rsidR="002F52B9" w:rsidRPr="00F77E67">
          <w:rPr>
            <w:rFonts w:ascii="Times New Roman" w:hAnsi="Times New Roman" w:cs="Times New Roman"/>
            <w:sz w:val="24"/>
            <w:szCs w:val="24"/>
            <w:lang w:eastAsia="zh-CN"/>
          </w:rPr>
          <w:t xml:space="preserve"> </w:t>
        </w:r>
        <w:r w:rsidR="002F52B9" w:rsidRPr="0079327F">
          <w:rPr>
            <w:rFonts w:ascii="Times New Roman" w:hAnsi="Times New Roman" w:cs="Times New Roman"/>
            <w:sz w:val="24"/>
            <w:szCs w:val="24"/>
            <w:shd w:val="clear" w:color="auto" w:fill="FFFFFF"/>
            <w:rPrChange w:id="13" w:author="Author">
              <w:rPr>
                <w:rFonts w:ascii="Verdana" w:hAnsi="Verdana"/>
                <w:color w:val="4C4C4C"/>
                <w:sz w:val="18"/>
                <w:szCs w:val="18"/>
                <w:shd w:val="clear" w:color="auto" w:fill="FFFFFF"/>
              </w:rPr>
            </w:rPrChange>
          </w:rPr>
          <w:t>doi:http://dx.doi.org/10.1037/0022-3514.49.6.1621</w:t>
        </w:r>
        <w:r w:rsidR="002F52B9" w:rsidRPr="0079327F">
          <w:rPr>
            <w:rStyle w:val="CommentReference"/>
            <w:rFonts w:ascii="Times New Roman" w:hAnsi="Times New Roman" w:cs="Times New Roman"/>
            <w:sz w:val="24"/>
            <w:szCs w:val="24"/>
            <w:rPrChange w:id="14" w:author="Author">
              <w:rPr>
                <w:rStyle w:val="CommentReference"/>
              </w:rPr>
            </w:rPrChange>
          </w:rPr>
          <w:t xml:space="preserve"> </w:t>
        </w:r>
      </w:ins>
    </w:p>
    <w:p w14:paraId="18B15E2A" w14:textId="713EC2FE" w:rsidR="008516CD" w:rsidRPr="0079327F"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20298A">
        <w:rPr>
          <w:rFonts w:ascii="Times New Roman" w:eastAsia="Times New Roman" w:hAnsi="Times New Roman" w:cs="Times New Roman"/>
          <w:sz w:val="24"/>
          <w:szCs w:val="24"/>
        </w:rPr>
        <w:t>Alicke, M. D. &amp; Sedikides, C. (2011).</w:t>
      </w:r>
      <w:proofErr w:type="gramEnd"/>
      <w:r w:rsidRPr="0020298A">
        <w:rPr>
          <w:rFonts w:ascii="Times New Roman" w:eastAsia="Times New Roman" w:hAnsi="Times New Roman" w:cs="Times New Roman"/>
          <w:sz w:val="24"/>
          <w:szCs w:val="24"/>
        </w:rPr>
        <w:t xml:space="preserve"> </w:t>
      </w:r>
      <w:proofErr w:type="gramStart"/>
      <w:r w:rsidRPr="0020298A">
        <w:rPr>
          <w:rFonts w:ascii="Times New Roman" w:eastAsia="Times New Roman" w:hAnsi="Times New Roman" w:cs="Times New Roman"/>
          <w:i/>
          <w:sz w:val="24"/>
          <w:szCs w:val="24"/>
        </w:rPr>
        <w:t>Handbook of Self-Enhancement and Self-Protection</w:t>
      </w:r>
      <w:r w:rsidRPr="00C5754F">
        <w:rPr>
          <w:rFonts w:ascii="Times New Roman" w:eastAsia="Times New Roman" w:hAnsi="Times New Roman" w:cs="Times New Roman"/>
          <w:sz w:val="24"/>
          <w:szCs w:val="24"/>
        </w:rPr>
        <w:t>.</w:t>
      </w:r>
      <w:proofErr w:type="gramEnd"/>
      <w:r w:rsidRPr="00C5754F">
        <w:rPr>
          <w:rFonts w:ascii="Times New Roman" w:eastAsia="Times New Roman" w:hAnsi="Times New Roman" w:cs="Times New Roman"/>
          <w:sz w:val="24"/>
          <w:szCs w:val="24"/>
        </w:rPr>
        <w:t xml:space="preserve"> </w:t>
      </w:r>
      <w:proofErr w:type="spellStart"/>
      <w:r w:rsidRPr="00C5754F">
        <w:rPr>
          <w:rFonts w:ascii="Times New Roman" w:eastAsia="Times New Roman" w:hAnsi="Times New Roman" w:cs="Times New Roman"/>
          <w:sz w:val="24"/>
          <w:szCs w:val="24"/>
        </w:rPr>
        <w:t>New</w:t>
      </w:r>
      <w:del w:id="15" w:author="Author">
        <w:r w:rsidRPr="00F77E67" w:rsidDel="00FB17EF">
          <w:rPr>
            <w:rFonts w:ascii="Times New Roman" w:eastAsia="Times New Roman" w:hAnsi="Times New Roman" w:cs="Times New Roman"/>
            <w:sz w:val="24"/>
            <w:szCs w:val="24"/>
          </w:rPr>
          <w:delText xml:space="preserve"> </w:delText>
        </w:r>
      </w:del>
      <w:r w:rsidRPr="00A0269B">
        <w:rPr>
          <w:rFonts w:ascii="Times New Roman" w:eastAsia="Times New Roman" w:hAnsi="Times New Roman" w:cs="Times New Roman"/>
          <w:sz w:val="24"/>
          <w:szCs w:val="24"/>
        </w:rPr>
        <w:t>York</w:t>
      </w:r>
      <w:proofErr w:type="spellEnd"/>
      <w:r w:rsidRPr="00A0269B">
        <w:rPr>
          <w:rFonts w:ascii="Times New Roman" w:eastAsia="Times New Roman" w:hAnsi="Times New Roman" w:cs="Times New Roman"/>
          <w:sz w:val="24"/>
          <w:szCs w:val="24"/>
        </w:rPr>
        <w:t>, NY: The Guilford Press.</w:t>
      </w:r>
      <w:ins w:id="16" w:author="Author">
        <w:r w:rsidR="00911AB2" w:rsidRPr="0030519C">
          <w:rPr>
            <w:rFonts w:ascii="Times New Roman" w:hAnsi="Times New Roman" w:cs="Times New Roman"/>
            <w:sz w:val="24"/>
            <w:szCs w:val="24"/>
            <w:lang w:eastAsia="zh-CN"/>
          </w:rPr>
          <w:t xml:space="preserve"> </w:t>
        </w:r>
        <w:r w:rsidR="00911AB2" w:rsidRPr="0079327F">
          <w:rPr>
            <w:rFonts w:ascii="Times New Roman" w:hAnsi="Times New Roman" w:cs="Times New Roman"/>
            <w:sz w:val="24"/>
            <w:szCs w:val="24"/>
            <w:shd w:val="clear" w:color="auto" w:fill="FFFFFF"/>
            <w:rPrChange w:id="17" w:author="Author">
              <w:rPr>
                <w:rFonts w:ascii="Verdana" w:hAnsi="Verdana"/>
                <w:color w:val="4C4C4C"/>
                <w:sz w:val="18"/>
                <w:szCs w:val="18"/>
                <w:shd w:val="clear" w:color="auto" w:fill="FFFFFF"/>
              </w:rPr>
            </w:rPrChange>
          </w:rPr>
          <w:t>Retrieved from http://search.proquest.com/docview/870546974?accountid=14553</w:t>
        </w:r>
        <w:r w:rsidR="00911AB2" w:rsidRPr="0079327F">
          <w:rPr>
            <w:rStyle w:val="CommentReference"/>
            <w:rFonts w:ascii="Times New Roman" w:hAnsi="Times New Roman" w:cs="Times New Roman"/>
            <w:sz w:val="24"/>
            <w:szCs w:val="24"/>
            <w:rPrChange w:id="18" w:author="Author">
              <w:rPr>
                <w:rStyle w:val="CommentReference"/>
              </w:rPr>
            </w:rPrChange>
          </w:rPr>
          <w:t xml:space="preserve"> </w:t>
        </w:r>
      </w:ins>
    </w:p>
    <w:p w14:paraId="677639B6" w14:textId="5C89CBB3" w:rsidR="008516CD" w:rsidRPr="0079327F"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79327F">
        <w:rPr>
          <w:rFonts w:ascii="Times New Roman" w:hAnsi="Times New Roman" w:cs="Times New Roman"/>
          <w:sz w:val="24"/>
          <w:szCs w:val="24"/>
          <w:shd w:val="clear" w:color="auto" w:fill="FFFFFF"/>
          <w:rPrChange w:id="19" w:author="Author">
            <w:rPr>
              <w:rFonts w:ascii="Times New Roman" w:hAnsi="Times New Roman" w:cs="Times New Roman"/>
              <w:color w:val="4C4C4C"/>
              <w:sz w:val="24"/>
              <w:szCs w:val="24"/>
              <w:shd w:val="clear" w:color="auto" w:fill="FFFFFF"/>
            </w:rPr>
          </w:rPrChange>
        </w:rPr>
        <w:t xml:space="preserve">Alicke, M. D., &amp; </w:t>
      </w:r>
      <w:proofErr w:type="spellStart"/>
      <w:r w:rsidRPr="0079327F">
        <w:rPr>
          <w:rFonts w:ascii="Times New Roman" w:hAnsi="Times New Roman" w:cs="Times New Roman"/>
          <w:sz w:val="24"/>
          <w:szCs w:val="24"/>
          <w:shd w:val="clear" w:color="auto" w:fill="FFFFFF"/>
          <w:rPrChange w:id="20" w:author="Author">
            <w:rPr>
              <w:rFonts w:ascii="Times New Roman" w:hAnsi="Times New Roman" w:cs="Times New Roman"/>
              <w:color w:val="4C4C4C"/>
              <w:sz w:val="24"/>
              <w:szCs w:val="24"/>
              <w:shd w:val="clear" w:color="auto" w:fill="FFFFFF"/>
            </w:rPr>
          </w:rPrChange>
        </w:rPr>
        <w:t>Govorun</w:t>
      </w:r>
      <w:proofErr w:type="spellEnd"/>
      <w:r w:rsidRPr="0079327F">
        <w:rPr>
          <w:rFonts w:ascii="Times New Roman" w:hAnsi="Times New Roman" w:cs="Times New Roman"/>
          <w:sz w:val="24"/>
          <w:szCs w:val="24"/>
          <w:shd w:val="clear" w:color="auto" w:fill="FFFFFF"/>
          <w:rPrChange w:id="21" w:author="Author">
            <w:rPr>
              <w:rFonts w:ascii="Times New Roman" w:hAnsi="Times New Roman" w:cs="Times New Roman"/>
              <w:color w:val="4C4C4C"/>
              <w:sz w:val="24"/>
              <w:szCs w:val="24"/>
              <w:shd w:val="clear" w:color="auto" w:fill="FFFFFF"/>
            </w:rPr>
          </w:rPrChange>
        </w:rPr>
        <w:t>, O. (2005).</w:t>
      </w:r>
      <w:proofErr w:type="gramEnd"/>
      <w:r w:rsidRPr="0079327F">
        <w:rPr>
          <w:rFonts w:ascii="Times New Roman" w:hAnsi="Times New Roman" w:cs="Times New Roman"/>
          <w:sz w:val="24"/>
          <w:szCs w:val="24"/>
          <w:shd w:val="clear" w:color="auto" w:fill="FFFFFF"/>
          <w:rPrChange w:id="22" w:author="Author">
            <w:rPr>
              <w:rFonts w:ascii="Times New Roman" w:hAnsi="Times New Roman" w:cs="Times New Roman"/>
              <w:color w:val="4C4C4C"/>
              <w:sz w:val="24"/>
              <w:szCs w:val="24"/>
              <w:shd w:val="clear" w:color="auto" w:fill="FFFFFF"/>
            </w:rPr>
          </w:rPrChange>
        </w:rPr>
        <w:t xml:space="preserve"> </w:t>
      </w:r>
      <w:proofErr w:type="gramStart"/>
      <w:r w:rsidRPr="0079327F">
        <w:rPr>
          <w:rFonts w:ascii="Times New Roman" w:hAnsi="Times New Roman" w:cs="Times New Roman"/>
          <w:sz w:val="24"/>
          <w:szCs w:val="24"/>
          <w:shd w:val="clear" w:color="auto" w:fill="FFFFFF"/>
          <w:rPrChange w:id="23" w:author="Author">
            <w:rPr>
              <w:rFonts w:ascii="Times New Roman" w:hAnsi="Times New Roman" w:cs="Times New Roman"/>
              <w:color w:val="4C4C4C"/>
              <w:sz w:val="24"/>
              <w:szCs w:val="24"/>
              <w:shd w:val="clear" w:color="auto" w:fill="FFFFFF"/>
            </w:rPr>
          </w:rPrChange>
        </w:rPr>
        <w:t>The better-than-average effect.</w:t>
      </w:r>
      <w:proofErr w:type="gramEnd"/>
      <w:r w:rsidRPr="0079327F">
        <w:rPr>
          <w:rFonts w:ascii="Times New Roman" w:hAnsi="Times New Roman" w:cs="Times New Roman"/>
          <w:sz w:val="24"/>
          <w:szCs w:val="24"/>
          <w:shd w:val="clear" w:color="auto" w:fill="FFFFFF"/>
          <w:rPrChange w:id="24" w:author="Author">
            <w:rPr>
              <w:rFonts w:ascii="Times New Roman" w:hAnsi="Times New Roman" w:cs="Times New Roman"/>
              <w:color w:val="4C4C4C"/>
              <w:sz w:val="24"/>
              <w:szCs w:val="24"/>
              <w:shd w:val="clear" w:color="auto" w:fill="FFFFFF"/>
            </w:rPr>
          </w:rPrChange>
        </w:rPr>
        <w:t xml:space="preserve"> In M. D. Alicke, D. Dunning, &amp; J. I. Krueger (Eds.), </w:t>
      </w:r>
      <w:r w:rsidRPr="0079327F">
        <w:rPr>
          <w:rFonts w:ascii="Times New Roman" w:hAnsi="Times New Roman" w:cs="Times New Roman"/>
          <w:i/>
          <w:sz w:val="24"/>
          <w:szCs w:val="24"/>
          <w:shd w:val="clear" w:color="auto" w:fill="FFFFFF"/>
          <w:rPrChange w:id="25" w:author="Author">
            <w:rPr>
              <w:rFonts w:ascii="Times New Roman" w:hAnsi="Times New Roman" w:cs="Times New Roman"/>
              <w:i/>
              <w:color w:val="4C4C4C"/>
              <w:sz w:val="24"/>
              <w:szCs w:val="24"/>
              <w:shd w:val="clear" w:color="auto" w:fill="FFFFFF"/>
            </w:rPr>
          </w:rPrChange>
        </w:rPr>
        <w:t>The self in social perception</w:t>
      </w:r>
      <w:r w:rsidRPr="0079327F">
        <w:rPr>
          <w:rFonts w:ascii="Times New Roman" w:hAnsi="Times New Roman" w:cs="Times New Roman"/>
          <w:sz w:val="24"/>
          <w:szCs w:val="24"/>
          <w:shd w:val="clear" w:color="auto" w:fill="FFFFFF"/>
          <w:rPrChange w:id="26" w:author="Author">
            <w:rPr>
              <w:rFonts w:ascii="Times New Roman" w:hAnsi="Times New Roman" w:cs="Times New Roman"/>
              <w:color w:val="4C4C4C"/>
              <w:sz w:val="24"/>
              <w:szCs w:val="24"/>
              <w:shd w:val="clear" w:color="auto" w:fill="FFFFFF"/>
            </w:rPr>
          </w:rPrChange>
        </w:rPr>
        <w:t xml:space="preserve"> (pp. 85-106). New York: Psychology Press.</w:t>
      </w:r>
      <w:ins w:id="27" w:author="Author">
        <w:r w:rsidR="00D83A36" w:rsidRPr="0079327F">
          <w:rPr>
            <w:rFonts w:ascii="Times New Roman" w:hAnsi="Times New Roman" w:cs="Times New Roman"/>
            <w:sz w:val="24"/>
            <w:szCs w:val="24"/>
            <w:shd w:val="clear" w:color="auto" w:fill="FFFFFF"/>
            <w:lang w:eastAsia="zh-CN"/>
          </w:rPr>
          <w:t xml:space="preserve"> </w:t>
        </w:r>
      </w:ins>
      <w:commentRangeStart w:id="28"/>
      <w:r w:rsidRPr="0079327F">
        <w:rPr>
          <w:rFonts w:ascii="Times New Roman" w:hAnsi="Times New Roman" w:cs="Times New Roman"/>
          <w:sz w:val="24"/>
          <w:szCs w:val="24"/>
          <w:shd w:val="clear" w:color="auto" w:fill="FFFFFF"/>
          <w:rPrChange w:id="29" w:author="Author">
            <w:rPr>
              <w:rFonts w:ascii="Times New Roman" w:hAnsi="Times New Roman" w:cs="Times New Roman"/>
              <w:color w:val="4C4C4C"/>
              <w:sz w:val="24"/>
              <w:szCs w:val="24"/>
              <w:shd w:val="clear" w:color="auto" w:fill="FFFFFF"/>
            </w:rPr>
          </w:rPrChange>
        </w:rPr>
        <w:t>2005-14648-005</w:t>
      </w:r>
      <w:ins w:id="30" w:author="Author">
        <w:r w:rsidR="00D83A36" w:rsidRPr="0079327F">
          <w:rPr>
            <w:rFonts w:ascii="Times New Roman" w:hAnsi="Times New Roman" w:cs="Times New Roman"/>
            <w:sz w:val="24"/>
            <w:szCs w:val="24"/>
            <w:shd w:val="clear" w:color="auto" w:fill="FFFFFF"/>
            <w:lang w:eastAsia="zh-CN"/>
          </w:rPr>
          <w:t xml:space="preserve">. </w:t>
        </w:r>
      </w:ins>
      <w:commentRangeEnd w:id="28"/>
      <w:r w:rsidR="00C46A39" w:rsidRPr="0079327F">
        <w:rPr>
          <w:rStyle w:val="CommentReference"/>
          <w:rFonts w:ascii="Times New Roman" w:hAnsi="Times New Roman" w:cs="Times New Roman"/>
          <w:sz w:val="24"/>
          <w:szCs w:val="24"/>
          <w:rPrChange w:id="31" w:author="Author">
            <w:rPr>
              <w:rStyle w:val="CommentReference"/>
            </w:rPr>
          </w:rPrChange>
        </w:rPr>
        <w:commentReference w:id="28"/>
      </w:r>
      <w:ins w:id="32" w:author="Author">
        <w:r w:rsidR="00D83A36" w:rsidRPr="0079327F">
          <w:rPr>
            <w:rFonts w:ascii="Times New Roman" w:hAnsi="Times New Roman" w:cs="Times New Roman"/>
            <w:color w:val="4C4C4C"/>
            <w:sz w:val="24"/>
            <w:szCs w:val="24"/>
            <w:shd w:val="clear" w:color="auto" w:fill="FFFFFF"/>
            <w:rPrChange w:id="33" w:author="Author">
              <w:rPr>
                <w:rFonts w:ascii="Verdana" w:hAnsi="Verdana"/>
                <w:color w:val="4C4C4C"/>
                <w:sz w:val="18"/>
                <w:szCs w:val="18"/>
                <w:shd w:val="clear" w:color="auto" w:fill="FFFFFF"/>
              </w:rPr>
            </w:rPrChange>
          </w:rPr>
          <w:t>Retrieved from http://search.proquest.com/docview/620990147?accountid=14553</w:t>
        </w:r>
      </w:ins>
    </w:p>
    <w:p w14:paraId="3D90EDC2" w14:textId="77777777" w:rsidR="008516CD" w:rsidRPr="0028171B"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20298A">
        <w:rPr>
          <w:rFonts w:ascii="Times New Roman" w:hAnsi="Times New Roman" w:cs="Times New Roman"/>
          <w:sz w:val="24"/>
          <w:szCs w:val="24"/>
        </w:rPr>
        <w:t>Alicke, M. D., &amp; Sedikides, C. (2009).</w:t>
      </w:r>
      <w:proofErr w:type="gramEnd"/>
      <w:r w:rsidRPr="0020298A">
        <w:rPr>
          <w:rFonts w:ascii="Times New Roman" w:hAnsi="Times New Roman" w:cs="Times New Roman"/>
          <w:sz w:val="24"/>
          <w:szCs w:val="24"/>
        </w:rPr>
        <w:t xml:space="preserve"> Self-enhancement and self-protection: What they are and what they do.</w:t>
      </w:r>
      <w:r w:rsidRPr="00F77E67">
        <w:rPr>
          <w:rFonts w:ascii="Times New Roman" w:hAnsi="Times New Roman" w:cs="Times New Roman"/>
          <w:i/>
          <w:iCs/>
          <w:sz w:val="24"/>
          <w:szCs w:val="24"/>
        </w:rPr>
        <w:t xml:space="preserve"> European Review of Social Psychology, 20</w:t>
      </w:r>
      <w:r w:rsidRPr="00A0269B">
        <w:rPr>
          <w:rFonts w:ascii="Times New Roman" w:hAnsi="Times New Roman" w:cs="Times New Roman"/>
          <w:sz w:val="24"/>
          <w:szCs w:val="24"/>
        </w:rPr>
        <w:t>, 1-48. doi:http://dx.doi.org/10.1080/10463280802613866</w:t>
      </w:r>
    </w:p>
    <w:p w14:paraId="7BFE01DE" w14:textId="550955C6" w:rsidR="008516CD" w:rsidRPr="0079327F"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409A8">
        <w:rPr>
          <w:rFonts w:ascii="Times New Roman" w:eastAsia="Times New Roman" w:hAnsi="Times New Roman" w:cs="Times New Roman"/>
          <w:sz w:val="24"/>
          <w:szCs w:val="24"/>
        </w:rPr>
        <w:t>Allport</w:t>
      </w:r>
      <w:proofErr w:type="spellEnd"/>
      <w:r w:rsidRPr="00F409A8">
        <w:rPr>
          <w:rFonts w:ascii="Times New Roman" w:eastAsia="Times New Roman" w:hAnsi="Times New Roman" w:cs="Times New Roman"/>
          <w:sz w:val="24"/>
          <w:szCs w:val="24"/>
        </w:rPr>
        <w:t xml:space="preserve">, G. W. (1937). </w:t>
      </w:r>
      <w:r w:rsidRPr="002F1D7A">
        <w:rPr>
          <w:rFonts w:ascii="Times New Roman" w:eastAsia="Times New Roman" w:hAnsi="Times New Roman" w:cs="Times New Roman"/>
          <w:i/>
          <w:sz w:val="24"/>
          <w:szCs w:val="24"/>
        </w:rPr>
        <w:t>Personality: A psychological interpretation.</w:t>
      </w:r>
      <w:r w:rsidRPr="007F1451">
        <w:rPr>
          <w:rFonts w:ascii="Times New Roman" w:eastAsia="Times New Roman" w:hAnsi="Times New Roman" w:cs="Times New Roman"/>
          <w:sz w:val="24"/>
          <w:szCs w:val="24"/>
        </w:rPr>
        <w:t xml:space="preserve"> New York, NY: Holt.</w:t>
      </w:r>
      <w:ins w:id="34" w:author="Author">
        <w:r w:rsidR="00893423" w:rsidRPr="00277188">
          <w:rPr>
            <w:rFonts w:ascii="Times New Roman" w:hAnsi="Times New Roman" w:cs="Times New Roman"/>
            <w:sz w:val="24"/>
            <w:szCs w:val="24"/>
            <w:lang w:eastAsia="zh-CN"/>
          </w:rPr>
          <w:t xml:space="preserve"> </w:t>
        </w:r>
        <w:r w:rsidR="00893423" w:rsidRPr="0079327F">
          <w:rPr>
            <w:rFonts w:ascii="Times New Roman" w:hAnsi="Times New Roman" w:cs="Times New Roman"/>
            <w:color w:val="4C4C4C"/>
            <w:sz w:val="24"/>
            <w:szCs w:val="24"/>
            <w:shd w:val="clear" w:color="auto" w:fill="FFFFFF"/>
            <w:rPrChange w:id="35" w:author="Author">
              <w:rPr>
                <w:rFonts w:ascii="Verdana" w:hAnsi="Verdana"/>
                <w:color w:val="4C4C4C"/>
                <w:sz w:val="18"/>
                <w:szCs w:val="18"/>
                <w:shd w:val="clear" w:color="auto" w:fill="FFFFFF"/>
              </w:rPr>
            </w:rPrChange>
          </w:rPr>
          <w:t>Retrieved from http://search.proquest.com/docview/615071355?accountid=14553</w:t>
        </w:r>
        <w:r w:rsidR="00893423" w:rsidRPr="0079327F">
          <w:rPr>
            <w:rStyle w:val="CommentReference"/>
            <w:rFonts w:ascii="Times New Roman" w:hAnsi="Times New Roman" w:cs="Times New Roman"/>
            <w:sz w:val="24"/>
            <w:szCs w:val="24"/>
            <w:rPrChange w:id="36" w:author="Author">
              <w:rPr>
                <w:rStyle w:val="CommentReference"/>
              </w:rPr>
            </w:rPrChange>
          </w:rPr>
          <w:t xml:space="preserve"> </w:t>
        </w:r>
      </w:ins>
    </w:p>
    <w:p w14:paraId="5A9A8C0C" w14:textId="77777777" w:rsidR="008516CD" w:rsidRPr="0028171B"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20298A">
        <w:rPr>
          <w:rFonts w:ascii="Times New Roman" w:eastAsia="Times New Roman" w:hAnsi="Times New Roman" w:cs="Times New Roman"/>
          <w:sz w:val="24"/>
          <w:szCs w:val="24"/>
        </w:rPr>
        <w:t xml:space="preserve">*Ames, D. R., &amp; </w:t>
      </w:r>
      <w:proofErr w:type="spellStart"/>
      <w:r w:rsidRPr="0020298A">
        <w:rPr>
          <w:rFonts w:ascii="Times New Roman" w:eastAsia="Times New Roman" w:hAnsi="Times New Roman" w:cs="Times New Roman"/>
          <w:sz w:val="24"/>
          <w:szCs w:val="24"/>
        </w:rPr>
        <w:t>Kammrath</w:t>
      </w:r>
      <w:proofErr w:type="spellEnd"/>
      <w:r w:rsidRPr="0020298A">
        <w:rPr>
          <w:rFonts w:ascii="Times New Roman" w:eastAsia="Times New Roman" w:hAnsi="Times New Roman" w:cs="Times New Roman"/>
          <w:sz w:val="24"/>
          <w:szCs w:val="24"/>
        </w:rPr>
        <w:t xml:space="preserve">, L. K. (2004). Mind-reading and metacognition: Narcissism, not actual competence, predicts self-estimated ability. </w:t>
      </w:r>
      <w:r w:rsidRPr="00F77E67">
        <w:rPr>
          <w:rFonts w:ascii="Times New Roman" w:eastAsia="Times New Roman" w:hAnsi="Times New Roman" w:cs="Times New Roman"/>
          <w:i/>
          <w:sz w:val="24"/>
          <w:szCs w:val="24"/>
        </w:rPr>
        <w:t>Journal of Nonverbal Behavior, 28</w:t>
      </w:r>
      <w:r w:rsidRPr="00A0269B">
        <w:rPr>
          <w:rFonts w:ascii="Times New Roman" w:eastAsia="Times New Roman" w:hAnsi="Times New Roman" w:cs="Times New Roman"/>
          <w:sz w:val="24"/>
          <w:szCs w:val="24"/>
        </w:rPr>
        <w:t>, 187-209. doi:http://dx.doi.org/10.1023/B:JONB.0000039649.20015.0e</w:t>
      </w:r>
    </w:p>
    <w:p w14:paraId="75FB7F7F" w14:textId="1891F85B"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79327F">
        <w:rPr>
          <w:rFonts w:ascii="Times New Roman" w:hAnsi="Times New Roman" w:cs="Times New Roman"/>
          <w:sz w:val="24"/>
          <w:szCs w:val="24"/>
          <w:lang w:eastAsia="zh-CN"/>
          <w:rPrChange w:id="37" w:author="Author">
            <w:rPr>
              <w:rFonts w:ascii="Times New Roman" w:hAnsi="Times New Roman" w:cs="Times New Roman" w:hint="eastAsia"/>
              <w:sz w:val="24"/>
              <w:szCs w:val="24"/>
              <w:lang w:eastAsia="zh-CN"/>
            </w:rPr>
          </w:rPrChange>
        </w:rPr>
        <w:t>*</w:t>
      </w:r>
      <w:r w:rsidRPr="0079327F">
        <w:rPr>
          <w:rFonts w:ascii="Times New Roman" w:hAnsi="Times New Roman" w:cs="Times New Roman"/>
          <w:sz w:val="24"/>
          <w:szCs w:val="24"/>
        </w:rPr>
        <w:t>Ames, D. R., Rose, P., &amp;</w:t>
      </w:r>
      <w:r w:rsidRPr="0020298A">
        <w:rPr>
          <w:rFonts w:ascii="Times New Roman" w:hAnsi="Times New Roman" w:cs="Times New Roman"/>
          <w:sz w:val="24"/>
          <w:szCs w:val="24"/>
        </w:rPr>
        <w:t xml:space="preserve"> Anderson, C. P. (2006). </w:t>
      </w:r>
      <w:proofErr w:type="gramStart"/>
      <w:r w:rsidRPr="0020298A">
        <w:rPr>
          <w:rFonts w:ascii="Times New Roman" w:hAnsi="Times New Roman" w:cs="Times New Roman"/>
          <w:sz w:val="24"/>
          <w:szCs w:val="24"/>
        </w:rPr>
        <w:t>The NPI-16 as a short measure of narcissism.</w:t>
      </w:r>
      <w:proofErr w:type="gramEnd"/>
      <w:r w:rsidRPr="0020298A">
        <w:rPr>
          <w:rFonts w:ascii="Times New Roman" w:hAnsi="Times New Roman" w:cs="Times New Roman"/>
          <w:sz w:val="24"/>
          <w:szCs w:val="24"/>
        </w:rPr>
        <w:t xml:space="preserve"> </w:t>
      </w:r>
      <w:r w:rsidRPr="0020298A">
        <w:rPr>
          <w:rFonts w:ascii="Times New Roman" w:hAnsi="Times New Roman" w:cs="Times New Roman"/>
          <w:i/>
          <w:sz w:val="24"/>
          <w:szCs w:val="24"/>
        </w:rPr>
        <w:t>Journal of Research in Personality</w:t>
      </w:r>
      <w:r w:rsidRPr="00C5754F">
        <w:rPr>
          <w:rFonts w:ascii="Times New Roman" w:hAnsi="Times New Roman" w:cs="Times New Roman"/>
          <w:sz w:val="24"/>
          <w:szCs w:val="24"/>
        </w:rPr>
        <w:t>,</w:t>
      </w:r>
      <w:r w:rsidRPr="00F77E67">
        <w:rPr>
          <w:rFonts w:ascii="Times New Roman" w:hAnsi="Times New Roman" w:cs="Times New Roman"/>
          <w:i/>
          <w:sz w:val="24"/>
          <w:szCs w:val="24"/>
        </w:rPr>
        <w:t xml:space="preserve"> 40</w:t>
      </w:r>
      <w:r w:rsidRPr="00A0269B">
        <w:rPr>
          <w:rFonts w:ascii="Times New Roman" w:hAnsi="Times New Roman" w:cs="Times New Roman"/>
          <w:sz w:val="24"/>
          <w:szCs w:val="24"/>
        </w:rPr>
        <w:t>, 440-450.</w:t>
      </w:r>
      <w:ins w:id="38" w:author="Author">
        <w:r w:rsidR="006E4FDF" w:rsidRPr="0079327F">
          <w:rPr>
            <w:rFonts w:ascii="Times New Roman" w:hAnsi="Times New Roman" w:cs="Times New Roman"/>
            <w:sz w:val="24"/>
            <w:szCs w:val="24"/>
            <w:lang w:eastAsia="zh-CN"/>
            <w:rPrChange w:id="39" w:author="Author">
              <w:rPr>
                <w:rFonts w:ascii="Times New Roman" w:hAnsi="Times New Roman" w:cs="Times New Roman" w:hint="eastAsia"/>
                <w:sz w:val="24"/>
                <w:szCs w:val="24"/>
                <w:lang w:eastAsia="zh-CN"/>
              </w:rPr>
            </w:rPrChange>
          </w:rPr>
          <w:t xml:space="preserve"> </w:t>
        </w:r>
        <w:r w:rsidR="006E4FDF" w:rsidRPr="0079327F">
          <w:rPr>
            <w:rFonts w:ascii="Times New Roman" w:hAnsi="Times New Roman" w:cs="Times New Roman"/>
            <w:color w:val="4C4C4C"/>
            <w:sz w:val="24"/>
            <w:szCs w:val="24"/>
            <w:shd w:val="clear" w:color="auto" w:fill="FFFFFF"/>
            <w:rPrChange w:id="40" w:author="Author">
              <w:rPr>
                <w:rFonts w:ascii="Verdana" w:hAnsi="Verdana"/>
                <w:color w:val="4C4C4C"/>
                <w:sz w:val="18"/>
                <w:szCs w:val="18"/>
                <w:shd w:val="clear" w:color="auto" w:fill="FFFFFF"/>
              </w:rPr>
            </w:rPrChange>
          </w:rPr>
          <w:t>doi:http://dx.doi.org/10.1016/j.jrp.2005.03.002</w:t>
        </w:r>
        <w:r w:rsidR="006E4FDF">
          <w:rPr>
            <w:rStyle w:val="CommentReference"/>
          </w:rPr>
          <w:t xml:space="preserve"> </w:t>
        </w:r>
      </w:ins>
    </w:p>
    <w:p w14:paraId="4C5734DB"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lastRenderedPageBreak/>
        <w:t xml:space="preserve">Back, M. D., Schmukle, S. C., &amp; Egloff, B. (2010). Why are narcissists so charming at first sight? </w:t>
      </w:r>
      <w:proofErr w:type="gramStart"/>
      <w:r w:rsidRPr="00A83245">
        <w:rPr>
          <w:rFonts w:ascii="Times New Roman" w:hAnsi="Times New Roman" w:cs="Times New Roman"/>
          <w:sz w:val="24"/>
          <w:szCs w:val="24"/>
        </w:rPr>
        <w:t>decoding</w:t>
      </w:r>
      <w:proofErr w:type="gramEnd"/>
      <w:r w:rsidRPr="00A83245">
        <w:rPr>
          <w:rFonts w:ascii="Times New Roman" w:hAnsi="Times New Roman" w:cs="Times New Roman"/>
          <w:sz w:val="24"/>
          <w:szCs w:val="24"/>
        </w:rPr>
        <w:t xml:space="preserve"> the narcissism–popularity link at zero acquaintance.</w:t>
      </w:r>
      <w:r w:rsidRPr="00A83245">
        <w:rPr>
          <w:rFonts w:ascii="Times New Roman" w:hAnsi="Times New Roman" w:cs="Times New Roman"/>
          <w:i/>
          <w:iCs/>
          <w:sz w:val="24"/>
          <w:szCs w:val="24"/>
        </w:rPr>
        <w:t xml:space="preserve"> Journal of Personality and Social Psychology, 98</w:t>
      </w:r>
      <w:r w:rsidRPr="00A83245">
        <w:rPr>
          <w:rFonts w:ascii="Times New Roman" w:hAnsi="Times New Roman" w:cs="Times New Roman"/>
          <w:sz w:val="24"/>
          <w:szCs w:val="24"/>
        </w:rPr>
        <w:t>(1), 132-145. doi:http://dx.doi.org/10.1037/a0016338</w:t>
      </w:r>
    </w:p>
    <w:p w14:paraId="48938A01" w14:textId="77777777" w:rsidR="008516CD" w:rsidRPr="00A83245"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A83245">
        <w:rPr>
          <w:rFonts w:ascii="Times New Roman" w:eastAsia="Times New Roman" w:hAnsi="Times New Roman" w:cs="Times New Roman"/>
          <w:sz w:val="24"/>
          <w:szCs w:val="24"/>
        </w:rPr>
        <w:t>B</w:t>
      </w:r>
      <w:r w:rsidRPr="00A83245">
        <w:rPr>
          <w:rFonts w:ascii="Times New Roman" w:hAnsi="Times New Roman" w:cs="Times New Roman"/>
          <w:sz w:val="24"/>
          <w:szCs w:val="24"/>
          <w:lang w:eastAsia="zh-CN"/>
        </w:rPr>
        <w:t>akan</w:t>
      </w:r>
      <w:proofErr w:type="spellEnd"/>
      <w:r w:rsidRPr="00A83245">
        <w:rPr>
          <w:rFonts w:ascii="Times New Roman" w:eastAsia="Times New Roman" w:hAnsi="Times New Roman" w:cs="Times New Roman"/>
          <w:sz w:val="24"/>
          <w:szCs w:val="24"/>
        </w:rPr>
        <w:t xml:space="preserve">, D. (1966). </w:t>
      </w:r>
      <w:r w:rsidRPr="00A83245">
        <w:rPr>
          <w:rFonts w:ascii="Times New Roman" w:eastAsia="Times New Roman" w:hAnsi="Times New Roman" w:cs="Times New Roman"/>
          <w:i/>
          <w:iCs/>
          <w:sz w:val="24"/>
          <w:szCs w:val="24"/>
        </w:rPr>
        <w:t>The duality of human existence: an essay on psychology and religion</w:t>
      </w: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sz w:val="24"/>
          <w:szCs w:val="24"/>
        </w:rPr>
        <w:t xml:space="preserve"> Rand </w:t>
      </w:r>
      <w:proofErr w:type="spellStart"/>
      <w:r w:rsidRPr="00A83245">
        <w:rPr>
          <w:rFonts w:ascii="Times New Roman" w:eastAsia="Times New Roman" w:hAnsi="Times New Roman" w:cs="Times New Roman"/>
          <w:sz w:val="24"/>
          <w:szCs w:val="24"/>
        </w:rPr>
        <w:t>Mcnally</w:t>
      </w:r>
      <w:proofErr w:type="spellEnd"/>
      <w:r w:rsidRPr="00A83245">
        <w:rPr>
          <w:rFonts w:ascii="Times New Roman" w:eastAsia="Times New Roman" w:hAnsi="Times New Roman" w:cs="Times New Roman"/>
          <w:sz w:val="24"/>
          <w:szCs w:val="24"/>
        </w:rPr>
        <w:t xml:space="preserve">, Oxford. </w:t>
      </w:r>
      <w:r w:rsidRPr="00A83245">
        <w:rPr>
          <w:rFonts w:ascii="Times New Roman" w:hAnsi="Times New Roman" w:cs="Times New Roman"/>
          <w:sz w:val="24"/>
          <w:szCs w:val="24"/>
          <w:lang w:eastAsia="zh-CN"/>
        </w:rPr>
        <w:t xml:space="preserve">Retrieved from </w:t>
      </w:r>
      <w:r w:rsidRPr="00A83245">
        <w:rPr>
          <w:rFonts w:ascii="Times New Roman" w:eastAsia="Times New Roman" w:hAnsi="Times New Roman" w:cs="Times New Roman"/>
          <w:sz w:val="24"/>
          <w:szCs w:val="24"/>
        </w:rPr>
        <w:t>http://search.proquest.com/docview/615470079?accountid=14553</w:t>
      </w:r>
    </w:p>
    <w:p w14:paraId="5F221709"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Besser, A., &amp; Priel, B. (2010).</w:t>
      </w:r>
      <w:proofErr w:type="gramEnd"/>
      <w:r w:rsidRPr="00A83245">
        <w:rPr>
          <w:rFonts w:ascii="Times New Roman" w:hAnsi="Times New Roman" w:cs="Times New Roman"/>
          <w:sz w:val="24"/>
          <w:szCs w:val="24"/>
        </w:rPr>
        <w:t xml:space="preserve"> Grandiose narcissism versus vulnerable narcissism in threatening situations: Emotional reactions to achievement failure and interpersonal rejection.</w:t>
      </w:r>
      <w:r w:rsidRPr="00A83245">
        <w:rPr>
          <w:rFonts w:ascii="Times New Roman" w:hAnsi="Times New Roman" w:cs="Times New Roman"/>
          <w:i/>
          <w:iCs/>
          <w:sz w:val="24"/>
          <w:szCs w:val="24"/>
        </w:rPr>
        <w:t xml:space="preserve"> Journal of Social and Clinical Psychology, 29</w:t>
      </w:r>
      <w:r w:rsidRPr="00A83245">
        <w:rPr>
          <w:rFonts w:ascii="Times New Roman" w:hAnsi="Times New Roman" w:cs="Times New Roman"/>
          <w:sz w:val="24"/>
          <w:szCs w:val="24"/>
        </w:rPr>
        <w:t>(8), 874-902. doi:http://dx.doi.org/10.1521/jscp.2010.29.8.874</w:t>
      </w:r>
    </w:p>
    <w:p w14:paraId="39DAA9D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A83245">
        <w:rPr>
          <w:rFonts w:ascii="Times New Roman" w:eastAsia="Times New Roman" w:hAnsi="Times New Roman" w:cs="Times New Roman"/>
          <w:sz w:val="24"/>
          <w:szCs w:val="24"/>
        </w:rPr>
        <w:t>Bleske-Rechek</w:t>
      </w:r>
      <w:proofErr w:type="spellEnd"/>
      <w:r w:rsidRPr="00A83245">
        <w:rPr>
          <w:rFonts w:ascii="Times New Roman" w:eastAsia="Times New Roman" w:hAnsi="Times New Roman" w:cs="Times New Roman"/>
          <w:sz w:val="24"/>
          <w:szCs w:val="24"/>
        </w:rPr>
        <w:t xml:space="preserve">, A., </w:t>
      </w:r>
      <w:proofErr w:type="spellStart"/>
      <w:r w:rsidRPr="00A83245">
        <w:rPr>
          <w:rFonts w:ascii="Times New Roman" w:eastAsia="Times New Roman" w:hAnsi="Times New Roman" w:cs="Times New Roman"/>
          <w:sz w:val="24"/>
          <w:szCs w:val="24"/>
        </w:rPr>
        <w:t>Remiker</w:t>
      </w:r>
      <w:proofErr w:type="spellEnd"/>
      <w:r w:rsidRPr="00A83245">
        <w:rPr>
          <w:rFonts w:ascii="Times New Roman" w:eastAsia="Times New Roman" w:hAnsi="Times New Roman" w:cs="Times New Roman"/>
          <w:sz w:val="24"/>
          <w:szCs w:val="24"/>
        </w:rPr>
        <w:t>, M. W., &amp; Baker, J. P. (2008).</w:t>
      </w:r>
      <w:proofErr w:type="gramEnd"/>
      <w:r w:rsidRPr="00A83245">
        <w:rPr>
          <w:rFonts w:ascii="Times New Roman" w:eastAsia="Times New Roman" w:hAnsi="Times New Roman" w:cs="Times New Roman"/>
          <w:sz w:val="24"/>
          <w:szCs w:val="24"/>
        </w:rPr>
        <w:t xml:space="preserve"> Narcissistic men and women think they are so hot--but they are not. </w:t>
      </w:r>
      <w:r w:rsidRPr="00A83245">
        <w:rPr>
          <w:rFonts w:ascii="Times New Roman" w:eastAsia="Times New Roman" w:hAnsi="Times New Roman" w:cs="Times New Roman"/>
          <w:i/>
          <w:sz w:val="24"/>
          <w:szCs w:val="24"/>
        </w:rPr>
        <w:t>Personality and Individual Differences, 45</w:t>
      </w:r>
      <w:r w:rsidRPr="00A83245">
        <w:rPr>
          <w:rFonts w:ascii="Times New Roman" w:eastAsia="Times New Roman" w:hAnsi="Times New Roman" w:cs="Times New Roman"/>
          <w:sz w:val="24"/>
          <w:szCs w:val="24"/>
        </w:rPr>
        <w:t>, 420-424. doi:http://dx.doi.org/10.1016/j.paid.2008.05.018</w:t>
      </w:r>
    </w:p>
    <w:p w14:paraId="14B229F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A83245">
        <w:rPr>
          <w:rFonts w:ascii="Times New Roman" w:eastAsia="Times New Roman" w:hAnsi="Times New Roman" w:cs="Times New Roman"/>
          <w:i/>
          <w:iCs/>
          <w:sz w:val="24"/>
          <w:szCs w:val="24"/>
        </w:rPr>
        <w:t>Multilevel theory, research, and methods in organizations: Foundations, extensions, and new directions.</w:t>
      </w:r>
      <w:r w:rsidRPr="00A83245">
        <w:rPr>
          <w:rFonts w:ascii="Times New Roman" w:eastAsia="Times New Roman" w:hAnsi="Times New Roman" w:cs="Times New Roman"/>
          <w:sz w:val="24"/>
          <w:szCs w:val="24"/>
        </w:rPr>
        <w:t xml:space="preserve"> (pp. 349-381) </w:t>
      </w:r>
      <w:proofErr w:type="spellStart"/>
      <w:r w:rsidRPr="00A83245">
        <w:rPr>
          <w:rFonts w:ascii="Times New Roman" w:eastAsia="Times New Roman" w:hAnsi="Times New Roman" w:cs="Times New Roman"/>
          <w:sz w:val="24"/>
          <w:szCs w:val="24"/>
        </w:rPr>
        <w:t>Jossey</w:t>
      </w:r>
      <w:proofErr w:type="spellEnd"/>
      <w:r w:rsidRPr="00A83245">
        <w:rPr>
          <w:rFonts w:ascii="Times New Roman" w:eastAsia="Times New Roman" w:hAnsi="Times New Roman" w:cs="Times New Roman"/>
          <w:sz w:val="24"/>
          <w:szCs w:val="24"/>
        </w:rPr>
        <w:t>-Bass, San Francisco, CA. Retrieved from http://search.proquest.com/docview/619541281?accountid=14553</w:t>
      </w:r>
    </w:p>
    <w:p w14:paraId="1201D868" w14:textId="076AD9A1" w:rsidR="008516CD" w:rsidRPr="00F77E67" w:rsidRDefault="008516CD" w:rsidP="008516CD">
      <w:pPr>
        <w:pStyle w:val="NoSpacing"/>
        <w:widowControl w:val="0"/>
        <w:spacing w:line="480" w:lineRule="auto"/>
        <w:ind w:left="785" w:hangingChars="327" w:hanging="785"/>
        <w:rPr>
          <w:rFonts w:ascii="Times New Roman" w:hAnsi="Times New Roman" w:cs="Times New Roman" w:hint="eastAsia"/>
          <w:sz w:val="24"/>
          <w:szCs w:val="24"/>
          <w:lang w:eastAsia="zh-CN"/>
          <w:rPrChange w:id="41" w:author="Author">
            <w:rPr>
              <w:rFonts w:ascii="Times New Roman" w:eastAsia="Times New Roman" w:hAnsi="Times New Roman" w:cs="Times New Roman"/>
              <w:sz w:val="24"/>
              <w:szCs w:val="24"/>
            </w:rPr>
          </w:rPrChange>
        </w:rPr>
      </w:pPr>
      <w:r w:rsidRPr="00A83245">
        <w:rPr>
          <w:rFonts w:ascii="Times New Roman" w:eastAsia="Times New Roman" w:hAnsi="Times New Roman" w:cs="Times New Roman"/>
          <w:sz w:val="24"/>
          <w:szCs w:val="24"/>
        </w:rPr>
        <w:t xml:space="preserve">Block, J. (1978). </w:t>
      </w:r>
      <w:proofErr w:type="gramStart"/>
      <w:r w:rsidRPr="00A83245">
        <w:rPr>
          <w:rFonts w:ascii="Times New Roman" w:eastAsia="Times New Roman" w:hAnsi="Times New Roman" w:cs="Times New Roman"/>
          <w:i/>
          <w:sz w:val="24"/>
          <w:szCs w:val="24"/>
        </w:rPr>
        <w:t>The Q-sort method in personality assessment and psychiatric research</w:t>
      </w:r>
      <w:r w:rsidRPr="00A83245">
        <w:rPr>
          <w:rFonts w:ascii="Times New Roman" w:eastAsia="Times New Roman" w:hAnsi="Times New Roman" w:cs="Times New Roman"/>
          <w:sz w:val="24"/>
          <w:szCs w:val="24"/>
        </w:rPr>
        <w:t>.</w:t>
      </w:r>
      <w:proofErr w:type="gramEnd"/>
      <w:r w:rsidRPr="00A83245">
        <w:rPr>
          <w:rFonts w:ascii="Times New Roman" w:eastAsia="Times New Roman" w:hAnsi="Times New Roman" w:cs="Times New Roman"/>
          <w:sz w:val="24"/>
          <w:szCs w:val="24"/>
        </w:rPr>
        <w:t xml:space="preserve"> Palo Alto, CA: Consulting Psychologists Press. (Original work published 1961)</w:t>
      </w:r>
      <w:ins w:id="42" w:author="Author">
        <w:r w:rsidR="00054BC0">
          <w:rPr>
            <w:rFonts w:ascii="Times New Roman" w:hAnsi="Times New Roman" w:cs="Times New Roman" w:hint="eastAsia"/>
            <w:sz w:val="24"/>
            <w:szCs w:val="24"/>
            <w:lang w:eastAsia="zh-CN"/>
          </w:rPr>
          <w:t>.</w:t>
        </w:r>
        <w:r w:rsidR="00F77E67">
          <w:rPr>
            <w:rFonts w:ascii="Times New Roman" w:hAnsi="Times New Roman" w:cs="Times New Roman" w:hint="eastAsia"/>
            <w:sz w:val="24"/>
            <w:szCs w:val="24"/>
            <w:lang w:eastAsia="zh-CN"/>
          </w:rPr>
          <w:t xml:space="preserve"> </w:t>
        </w:r>
        <w:r w:rsidR="00F77E67" w:rsidRPr="002C525E">
          <w:rPr>
            <w:rFonts w:ascii="Times New Roman" w:hAnsi="Times New Roman" w:cs="Times New Roman"/>
            <w:color w:val="4C4C4C"/>
            <w:sz w:val="24"/>
            <w:szCs w:val="24"/>
            <w:shd w:val="clear" w:color="auto" w:fill="FFFFFF"/>
            <w:rPrChange w:id="43" w:author="Author">
              <w:rPr>
                <w:rFonts w:ascii="Verdana" w:hAnsi="Verdana"/>
                <w:color w:val="4C4C4C"/>
                <w:sz w:val="18"/>
                <w:szCs w:val="18"/>
                <w:shd w:val="clear" w:color="auto" w:fill="FFFFFF"/>
              </w:rPr>
            </w:rPrChange>
          </w:rPr>
          <w:t>Retrieved from http://search.proquest.com/docview/616456048?accountid=14553</w:t>
        </w:r>
      </w:ins>
    </w:p>
    <w:p w14:paraId="6BD7CD2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Block, J., &amp; Colvin, C. R. (1994). Positive illusions and well-being revisited: Separating fiction </w:t>
      </w:r>
      <w:r w:rsidRPr="00A83245">
        <w:rPr>
          <w:rFonts w:ascii="Times New Roman" w:eastAsia="Times New Roman" w:hAnsi="Times New Roman" w:cs="Times New Roman"/>
          <w:sz w:val="24"/>
          <w:szCs w:val="24"/>
        </w:rPr>
        <w:lastRenderedPageBreak/>
        <w:t xml:space="preserve">from fact. </w:t>
      </w:r>
      <w:proofErr w:type="gramStart"/>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28.</w:t>
      </w:r>
      <w:proofErr w:type="gramEnd"/>
      <w:r w:rsidRPr="00A83245">
        <w:rPr>
          <w:rFonts w:ascii="Times New Roman" w:eastAsia="Times New Roman" w:hAnsi="Times New Roman" w:cs="Times New Roman"/>
          <w:sz w:val="24"/>
          <w:szCs w:val="24"/>
        </w:rPr>
        <w:t xml:space="preserve"> doi:http://dx.doi.org/10.1037/0033-2909.116.1.28</w:t>
      </w:r>
    </w:p>
    <w:p w14:paraId="50E6DE1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A83245">
        <w:rPr>
          <w:rFonts w:ascii="Times New Roman" w:eastAsia="Times New Roman" w:hAnsi="Times New Roman" w:cs="Times New Roman"/>
          <w:sz w:val="24"/>
          <w:szCs w:val="24"/>
        </w:rPr>
        <w:t>Chichester</w:t>
      </w:r>
      <w:proofErr w:type="spellEnd"/>
      <w:r w:rsidRPr="00A83245">
        <w:rPr>
          <w:rFonts w:ascii="Times New Roman" w:eastAsia="Times New Roman" w:hAnsi="Times New Roman" w:cs="Times New Roman"/>
          <w:sz w:val="24"/>
          <w:szCs w:val="24"/>
        </w:rPr>
        <w:t xml:space="preserve">, UK. </w:t>
      </w:r>
      <w:proofErr w:type="gramStart"/>
      <w:r w:rsidRPr="00A83245">
        <w:rPr>
          <w:rFonts w:ascii="Times New Roman" w:eastAsia="Times New Roman" w:hAnsi="Times New Roman" w:cs="Times New Roman"/>
          <w:sz w:val="24"/>
          <w:szCs w:val="24"/>
        </w:rPr>
        <w:t>doi</w:t>
      </w:r>
      <w:proofErr w:type="gramEnd"/>
      <w:r w:rsidRPr="00A83245">
        <w:rPr>
          <w:rFonts w:ascii="Times New Roman" w:eastAsia="Times New Roman" w:hAnsi="Times New Roman" w:cs="Times New Roman"/>
          <w:sz w:val="24"/>
          <w:szCs w:val="24"/>
        </w:rPr>
        <w:t>:</w:t>
      </w:r>
      <w:del w:id="44" w:author="Author">
        <w:r w:rsidRPr="00A83245" w:rsidDel="007F1451">
          <w:rPr>
            <w:rFonts w:ascii="Times New Roman" w:eastAsia="Times New Roman" w:hAnsi="Times New Roman" w:cs="Times New Roman"/>
            <w:sz w:val="24"/>
            <w:szCs w:val="24"/>
          </w:rPr>
          <w:delText> </w:delText>
        </w:r>
      </w:del>
      <w:r w:rsidRPr="00A83245">
        <w:rPr>
          <w:rFonts w:ascii="Times New Roman" w:eastAsia="Times New Roman" w:hAnsi="Times New Roman" w:cs="Times New Roman"/>
          <w:sz w:val="24"/>
          <w:szCs w:val="24"/>
        </w:rPr>
        <w:t>10.1002/9780470743386.ch13</w:t>
      </w:r>
    </w:p>
    <w:p w14:paraId="43E2C86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A83245">
        <w:rPr>
          <w:rFonts w:ascii="Times New Roman" w:eastAsia="Times New Roman" w:hAnsi="Times New Roman" w:cs="Times New Roman"/>
          <w:sz w:val="24"/>
          <w:szCs w:val="24"/>
        </w:rPr>
        <w:t>Borkenau</w:t>
      </w:r>
      <w:proofErr w:type="spellEnd"/>
      <w:r w:rsidRPr="00A83245">
        <w:rPr>
          <w:rFonts w:ascii="Times New Roman" w:eastAsia="Times New Roman" w:hAnsi="Times New Roman" w:cs="Times New Roman"/>
          <w:sz w:val="24"/>
          <w:szCs w:val="24"/>
        </w:rPr>
        <w:t xml:space="preserve">, P., </w:t>
      </w:r>
      <w:proofErr w:type="spellStart"/>
      <w:r w:rsidRPr="00A83245">
        <w:rPr>
          <w:rFonts w:ascii="Times New Roman" w:eastAsia="Times New Roman" w:hAnsi="Times New Roman" w:cs="Times New Roman"/>
          <w:sz w:val="24"/>
          <w:szCs w:val="24"/>
        </w:rPr>
        <w:t>Zaltauskas</w:t>
      </w:r>
      <w:proofErr w:type="spellEnd"/>
      <w:r w:rsidRPr="00A83245">
        <w:rPr>
          <w:rFonts w:ascii="Times New Roman" w:eastAsia="Times New Roman" w:hAnsi="Times New Roman" w:cs="Times New Roman"/>
          <w:sz w:val="24"/>
          <w:szCs w:val="24"/>
        </w:rPr>
        <w:t xml:space="preserve">, K., &amp; </w:t>
      </w:r>
      <w:proofErr w:type="spellStart"/>
      <w:r w:rsidRPr="00A83245">
        <w:rPr>
          <w:rFonts w:ascii="Times New Roman" w:eastAsia="Times New Roman" w:hAnsi="Times New Roman" w:cs="Times New Roman"/>
          <w:sz w:val="24"/>
          <w:szCs w:val="24"/>
        </w:rPr>
        <w:t>Leising</w:t>
      </w:r>
      <w:proofErr w:type="spellEnd"/>
      <w:r w:rsidRPr="00A83245">
        <w:rPr>
          <w:rFonts w:ascii="Times New Roman" w:eastAsia="Times New Roman" w:hAnsi="Times New Roman" w:cs="Times New Roman"/>
          <w:sz w:val="24"/>
          <w:szCs w:val="24"/>
        </w:rPr>
        <w:t>, D. (2009).</w:t>
      </w:r>
      <w:proofErr w:type="gramEnd"/>
      <w:r w:rsidRPr="00A83245">
        <w:rPr>
          <w:rFonts w:ascii="Times New Roman" w:eastAsia="Times New Roman" w:hAnsi="Times New Roman" w:cs="Times New Roman"/>
          <w:sz w:val="24"/>
          <w:szCs w:val="24"/>
        </w:rPr>
        <w:t xml:space="preserve"> More may be better but there may be too much: Optimal trait level and self-enhancement bias.</w:t>
      </w:r>
      <w:r w:rsidRPr="00A83245">
        <w:rPr>
          <w:rFonts w:ascii="Times New Roman" w:eastAsia="Times New Roman" w:hAnsi="Times New Roman" w:cs="Times New Roman"/>
          <w:i/>
          <w:iCs/>
          <w:sz w:val="24"/>
          <w:szCs w:val="24"/>
        </w:rPr>
        <w:t xml:space="preserve"> Journal of Personality, 77</w:t>
      </w:r>
      <w:r w:rsidRPr="00A83245">
        <w:rPr>
          <w:rFonts w:ascii="Times New Roman" w:eastAsia="Times New Roman" w:hAnsi="Times New Roman" w:cs="Times New Roman"/>
          <w:sz w:val="24"/>
          <w:szCs w:val="24"/>
        </w:rPr>
        <w:t>(3), 825-858. doi:http://dx.doi.org/10.1111/j.1467-6494.2009.00566.x</w:t>
      </w:r>
    </w:p>
    <w:p w14:paraId="6E2E41FF"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A83245">
        <w:rPr>
          <w:rFonts w:ascii="Times New Roman" w:eastAsia="Times New Roman" w:hAnsi="Times New Roman" w:cs="Times New Roman"/>
          <w:sz w:val="24"/>
          <w:szCs w:val="24"/>
        </w:rPr>
        <w:t>Bradlee</w:t>
      </w:r>
      <w:proofErr w:type="spellEnd"/>
      <w:r w:rsidRPr="00A83245">
        <w:rPr>
          <w:rFonts w:ascii="Times New Roman" w:eastAsia="Times New Roman" w:hAnsi="Times New Roman" w:cs="Times New Roman"/>
          <w:sz w:val="24"/>
          <w:szCs w:val="24"/>
        </w:rPr>
        <w:t>, P. M., &amp; Emmons, R. A. (1992).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Locating narcissism within the interpersonal </w:t>
      </w:r>
      <w:proofErr w:type="spellStart"/>
      <w:r w:rsidRPr="00A83245">
        <w:rPr>
          <w:rFonts w:ascii="Times New Roman" w:eastAsia="Times New Roman" w:hAnsi="Times New Roman" w:cs="Times New Roman"/>
          <w:sz w:val="24"/>
          <w:szCs w:val="24"/>
        </w:rPr>
        <w:t>circumplex</w:t>
      </w:r>
      <w:proofErr w:type="spellEnd"/>
      <w:r w:rsidRPr="00A83245">
        <w:rPr>
          <w:rFonts w:ascii="Times New Roman" w:eastAsia="Times New Roman" w:hAnsi="Times New Roman" w:cs="Times New Roman"/>
          <w:sz w:val="24"/>
          <w:szCs w:val="24"/>
        </w:rPr>
        <w:t xml:space="preserve"> and the five-factor model.</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 xml:space="preserve">Personality and Individual Differences, 13, </w:t>
      </w:r>
      <w:r w:rsidRPr="00A83245">
        <w:rPr>
          <w:rFonts w:ascii="Times New Roman" w:eastAsia="Times New Roman" w:hAnsi="Times New Roman" w:cs="Times New Roman"/>
          <w:sz w:val="24"/>
          <w:szCs w:val="24"/>
        </w:rPr>
        <w:t>821-830. Retrieved from http://search.proquest.com/docview/618167878?accountid=14553</w:t>
      </w:r>
    </w:p>
    <w:p w14:paraId="7FA6D123" w14:textId="5A4ED881" w:rsidR="008516CD" w:rsidRPr="0098459F"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45" w:author="Author">
            <w:rPr>
              <w:rFonts w:ascii="Times New Roman" w:eastAsia="Times New Roman" w:hAnsi="Times New Roman" w:cs="Times New Roman"/>
              <w:sz w:val="24"/>
              <w:szCs w:val="24"/>
            </w:rPr>
          </w:rPrChange>
        </w:rPr>
      </w:pPr>
      <w:r w:rsidRPr="00A83245">
        <w:rPr>
          <w:rFonts w:ascii="Times New Roman" w:eastAsia="Times New Roman" w:hAnsi="Times New Roman" w:cs="Times New Roman"/>
          <w:sz w:val="24"/>
          <w:szCs w:val="24"/>
        </w:rPr>
        <w:t xml:space="preserve">Brown, J. D. (1986). Evaluations of self and others: Self-enhancement biases in social judgments. </w:t>
      </w:r>
      <w:r w:rsidRPr="00A83245">
        <w:rPr>
          <w:rFonts w:ascii="Times New Roman" w:eastAsia="Times New Roman" w:hAnsi="Times New Roman" w:cs="Times New Roman"/>
          <w:i/>
          <w:sz w:val="24"/>
          <w:szCs w:val="24"/>
        </w:rPr>
        <w:t>Social Cognition, 4</w:t>
      </w:r>
      <w:r w:rsidRPr="00A83245">
        <w:rPr>
          <w:rFonts w:ascii="Times New Roman" w:eastAsia="Times New Roman" w:hAnsi="Times New Roman" w:cs="Times New Roman"/>
          <w:sz w:val="24"/>
          <w:szCs w:val="24"/>
        </w:rPr>
        <w:t>, 353-37</w:t>
      </w:r>
      <w:ins w:id="46" w:author="Author">
        <w:r w:rsidR="001600C8">
          <w:rPr>
            <w:rFonts w:ascii="Times New Roman" w:hAnsi="Times New Roman" w:cs="Times New Roman" w:hint="eastAsia"/>
            <w:sz w:val="24"/>
            <w:szCs w:val="24"/>
            <w:lang w:eastAsia="zh-CN"/>
          </w:rPr>
          <w:t xml:space="preserve">6. </w:t>
        </w:r>
        <w:r w:rsidR="001600C8" w:rsidRPr="0098459F">
          <w:rPr>
            <w:rFonts w:ascii="Times New Roman" w:hAnsi="Times New Roman" w:cs="Times New Roman"/>
            <w:color w:val="4C4C4C"/>
            <w:sz w:val="24"/>
            <w:szCs w:val="24"/>
            <w:shd w:val="clear" w:color="auto" w:fill="FFFFFF"/>
            <w:rPrChange w:id="47" w:author="Author">
              <w:rPr>
                <w:rFonts w:ascii="Verdana" w:hAnsi="Verdana"/>
                <w:color w:val="4C4C4C"/>
                <w:sz w:val="18"/>
                <w:szCs w:val="18"/>
                <w:shd w:val="clear" w:color="auto" w:fill="FFFFFF"/>
              </w:rPr>
            </w:rPrChange>
          </w:rPr>
          <w:t>Retrieved from http://search.proquest.com/docview/617397287?accountid=14553</w:t>
        </w:r>
      </w:ins>
    </w:p>
    <w:p w14:paraId="3DB2358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*Brown, M. N. (2010). </w:t>
      </w:r>
      <w:r w:rsidRPr="00A83245">
        <w:rPr>
          <w:rFonts w:ascii="Times New Roman" w:eastAsia="Times New Roman" w:hAnsi="Times New Roman" w:cs="Times New Roman"/>
          <w:i/>
          <w:sz w:val="24"/>
          <w:szCs w:val="24"/>
        </w:rPr>
        <w:t>Narcissism, attachment style, and interpersonal assessment among clinical psychology graduate students.</w:t>
      </w:r>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565583">
        <w:rPr>
          <w:rFonts w:ascii="Times New Roman" w:hAnsi="Times New Roman" w:cs="Times New Roman"/>
          <w:sz w:val="24"/>
          <w:szCs w:val="24"/>
        </w:rPr>
        <w:t>3407405)</w:t>
      </w:r>
    </w:p>
    <w:p w14:paraId="78BB979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 xml:space="preserve">Bushman, B. J., &amp; </w:t>
      </w:r>
      <w:proofErr w:type="spellStart"/>
      <w:r w:rsidRPr="00A83245">
        <w:rPr>
          <w:rFonts w:ascii="Times New Roman" w:eastAsia="Times New Roman" w:hAnsi="Times New Roman" w:cs="Times New Roman"/>
          <w:sz w:val="24"/>
          <w:szCs w:val="24"/>
        </w:rPr>
        <w:t>Baumeister</w:t>
      </w:r>
      <w:proofErr w:type="spellEnd"/>
      <w:r w:rsidRPr="00A83245">
        <w:rPr>
          <w:rFonts w:ascii="Times New Roman" w:eastAsia="Times New Roman" w:hAnsi="Times New Roman" w:cs="Times New Roman"/>
          <w:sz w:val="24"/>
          <w:szCs w:val="24"/>
        </w:rPr>
        <w:t>, R. F. (1998).</w:t>
      </w:r>
      <w:proofErr w:type="gramEnd"/>
      <w:r w:rsidRPr="00A83245">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A83245">
        <w:rPr>
          <w:rFonts w:ascii="Times New Roman" w:eastAsia="Times New Roman" w:hAnsi="Times New Roman" w:cs="Times New Roman"/>
          <w:i/>
          <w:sz w:val="24"/>
          <w:szCs w:val="24"/>
        </w:rPr>
        <w:t>Journal of Personality and Social Psychology, 75</w:t>
      </w:r>
      <w:r w:rsidRPr="00A83245">
        <w:rPr>
          <w:rFonts w:ascii="Times New Roman" w:eastAsia="Times New Roman" w:hAnsi="Times New Roman" w:cs="Times New Roman"/>
          <w:sz w:val="24"/>
          <w:szCs w:val="24"/>
        </w:rPr>
        <w:t>, 219-229. doi:http://dx.doi.org/10.1037/0022-3514.75.1.219</w:t>
      </w:r>
    </w:p>
    <w:p w14:paraId="4FB25943" w14:textId="3E6C7801"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587F97">
        <w:rPr>
          <w:rFonts w:ascii="Times New Roman" w:hAnsi="Times New Roman" w:cs="Times New Roman"/>
          <w:sz w:val="24"/>
          <w:szCs w:val="24"/>
          <w:shd w:val="clear" w:color="auto" w:fill="FFFFFF"/>
          <w:rPrChange w:id="48" w:author="Author">
            <w:rPr>
              <w:rFonts w:ascii="Times New Roman" w:hAnsi="Times New Roman" w:cs="Times New Roman"/>
              <w:color w:val="4C4C4C"/>
              <w:sz w:val="24"/>
              <w:szCs w:val="24"/>
              <w:shd w:val="clear" w:color="auto" w:fill="FFFFFF"/>
            </w:rPr>
          </w:rPrChange>
        </w:rPr>
        <w:t>Buss, D. M. (1990). Unmitigated agency and unmitigated communion: An analysis of the negative components of masculinity and femininity.</w:t>
      </w:r>
      <w:r w:rsidRPr="00587F97">
        <w:rPr>
          <w:rStyle w:val="apple-converted-space"/>
          <w:rFonts w:ascii="Times New Roman" w:hAnsi="Times New Roman" w:cs="Times New Roman"/>
          <w:i/>
          <w:iCs/>
          <w:sz w:val="24"/>
          <w:szCs w:val="24"/>
          <w:shd w:val="clear" w:color="auto" w:fill="FFFFFF"/>
          <w:rPrChange w:id="49" w:author="Author">
            <w:rPr>
              <w:rStyle w:val="apple-converted-space"/>
              <w:rFonts w:ascii="Times New Roman" w:hAnsi="Times New Roman" w:cs="Times New Roman"/>
              <w:i/>
              <w:iCs/>
              <w:color w:val="4C4C4C"/>
              <w:sz w:val="24"/>
              <w:szCs w:val="24"/>
              <w:shd w:val="clear" w:color="auto" w:fill="FFFFFF"/>
            </w:rPr>
          </w:rPrChange>
        </w:rPr>
        <w:t> </w:t>
      </w:r>
      <w:r w:rsidRPr="00587F97">
        <w:rPr>
          <w:rFonts w:ascii="Times New Roman" w:hAnsi="Times New Roman" w:cs="Times New Roman"/>
          <w:i/>
          <w:iCs/>
          <w:sz w:val="24"/>
          <w:szCs w:val="24"/>
          <w:shd w:val="clear" w:color="auto" w:fill="FFFFFF"/>
          <w:rPrChange w:id="50" w:author="Author">
            <w:rPr>
              <w:rFonts w:ascii="Times New Roman" w:hAnsi="Times New Roman" w:cs="Times New Roman"/>
              <w:i/>
              <w:iCs/>
              <w:color w:val="4C4C4C"/>
              <w:sz w:val="24"/>
              <w:szCs w:val="24"/>
              <w:shd w:val="clear" w:color="auto" w:fill="FFFFFF"/>
            </w:rPr>
          </w:rPrChange>
        </w:rPr>
        <w:t>Sex Roles,</w:t>
      </w:r>
      <w:r w:rsidRPr="00587F97">
        <w:rPr>
          <w:rStyle w:val="apple-converted-space"/>
          <w:rFonts w:ascii="Times New Roman" w:hAnsi="Times New Roman" w:cs="Times New Roman"/>
          <w:i/>
          <w:iCs/>
          <w:sz w:val="24"/>
          <w:szCs w:val="24"/>
          <w:shd w:val="clear" w:color="auto" w:fill="FFFFFF"/>
          <w:rPrChange w:id="51" w:author="Author">
            <w:rPr>
              <w:rStyle w:val="apple-converted-space"/>
              <w:rFonts w:ascii="Times New Roman" w:hAnsi="Times New Roman" w:cs="Times New Roman"/>
              <w:i/>
              <w:iCs/>
              <w:color w:val="4C4C4C"/>
              <w:sz w:val="24"/>
              <w:szCs w:val="24"/>
              <w:shd w:val="clear" w:color="auto" w:fill="FFFFFF"/>
            </w:rPr>
          </w:rPrChange>
        </w:rPr>
        <w:t> </w:t>
      </w:r>
      <w:r w:rsidRPr="00587F97">
        <w:rPr>
          <w:rFonts w:ascii="Times New Roman" w:hAnsi="Times New Roman" w:cs="Times New Roman"/>
          <w:i/>
          <w:iCs/>
          <w:sz w:val="24"/>
          <w:szCs w:val="24"/>
          <w:shd w:val="clear" w:color="auto" w:fill="FFFFFF"/>
          <w:rPrChange w:id="52" w:author="Author">
            <w:rPr>
              <w:rFonts w:ascii="Times New Roman" w:hAnsi="Times New Roman" w:cs="Times New Roman"/>
              <w:i/>
              <w:iCs/>
              <w:color w:val="4C4C4C"/>
              <w:sz w:val="24"/>
              <w:szCs w:val="24"/>
              <w:shd w:val="clear" w:color="auto" w:fill="FFFFFF"/>
            </w:rPr>
          </w:rPrChange>
        </w:rPr>
        <w:t>22</w:t>
      </w:r>
      <w:r w:rsidRPr="00587F97">
        <w:rPr>
          <w:rFonts w:ascii="Times New Roman" w:hAnsi="Times New Roman" w:cs="Times New Roman"/>
          <w:sz w:val="24"/>
          <w:szCs w:val="24"/>
          <w:shd w:val="clear" w:color="auto" w:fill="FFFFFF"/>
          <w:rPrChange w:id="53" w:author="Author">
            <w:rPr>
              <w:rFonts w:ascii="Times New Roman" w:hAnsi="Times New Roman" w:cs="Times New Roman"/>
              <w:color w:val="4C4C4C"/>
              <w:sz w:val="24"/>
              <w:szCs w:val="24"/>
              <w:shd w:val="clear" w:color="auto" w:fill="FFFFFF"/>
            </w:rPr>
          </w:rPrChange>
        </w:rPr>
        <w:t xml:space="preserve">(9-10), 555-568. </w:t>
      </w:r>
      <w:r w:rsidRPr="00587F97">
        <w:rPr>
          <w:rFonts w:ascii="Times New Roman" w:hAnsi="Times New Roman" w:cs="Times New Roman"/>
          <w:sz w:val="24"/>
          <w:szCs w:val="24"/>
          <w:shd w:val="clear" w:color="auto" w:fill="FFFFFF"/>
          <w:rPrChange w:id="54" w:author="Author">
            <w:rPr>
              <w:rFonts w:ascii="Times New Roman" w:hAnsi="Times New Roman" w:cs="Times New Roman"/>
              <w:color w:val="4C4C4C"/>
              <w:sz w:val="24"/>
              <w:szCs w:val="24"/>
              <w:shd w:val="clear" w:color="auto" w:fill="FFFFFF"/>
            </w:rPr>
          </w:rPrChange>
        </w:rPr>
        <w:lastRenderedPageBreak/>
        <w:t xml:space="preserve">Retrieved from </w:t>
      </w:r>
      <w:r w:rsidR="007F1451" w:rsidRPr="007F1451">
        <w:rPr>
          <w:rFonts w:ascii="Times New Roman" w:hAnsi="Times New Roman" w:cs="Times New Roman"/>
          <w:sz w:val="24"/>
          <w:szCs w:val="24"/>
          <w:shd w:val="clear" w:color="auto" w:fill="FFFFFF"/>
        </w:rPr>
        <w:t>http://search.proquest.com/docview/617888993?accountid=14553</w:t>
      </w:r>
    </w:p>
    <w:p w14:paraId="08173330"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55"/>
      <w:r w:rsidRPr="00D85E22">
        <w:rPr>
          <w:rFonts w:ascii="Times New Roman" w:hAnsi="Times New Roman" w:cs="Times New Roman"/>
          <w:sz w:val="24"/>
          <w:szCs w:val="24"/>
          <w:lang w:eastAsia="zh-CN"/>
        </w:rPr>
        <w:t xml:space="preserve">Butcher, J. N., </w:t>
      </w:r>
      <w:proofErr w:type="spellStart"/>
      <w:r w:rsidRPr="00D85E22">
        <w:rPr>
          <w:rFonts w:ascii="Times New Roman" w:hAnsi="Times New Roman" w:cs="Times New Roman"/>
          <w:sz w:val="24"/>
          <w:szCs w:val="24"/>
          <w:lang w:eastAsia="zh-CN"/>
        </w:rPr>
        <w:t>Dahlstrom</w:t>
      </w:r>
      <w:proofErr w:type="spellEnd"/>
      <w:r w:rsidRPr="00D85E22">
        <w:rPr>
          <w:rFonts w:ascii="Times New Roman" w:hAnsi="Times New Roman" w:cs="Times New Roman"/>
          <w:sz w:val="24"/>
          <w:szCs w:val="24"/>
          <w:lang w:eastAsia="zh-CN"/>
        </w:rPr>
        <w:t xml:space="preserve">, W. G., Graham, J. R., </w:t>
      </w:r>
      <w:proofErr w:type="spellStart"/>
      <w:r w:rsidRPr="00D85E22">
        <w:rPr>
          <w:rFonts w:ascii="Times New Roman" w:hAnsi="Times New Roman" w:cs="Times New Roman"/>
          <w:sz w:val="24"/>
          <w:szCs w:val="24"/>
          <w:lang w:eastAsia="zh-CN"/>
        </w:rPr>
        <w:t>Tellegen</w:t>
      </w:r>
      <w:proofErr w:type="spellEnd"/>
      <w:r w:rsidRPr="00D85E22">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 xml:space="preserve">A., &amp; </w:t>
      </w:r>
      <w:proofErr w:type="spellStart"/>
      <w:r w:rsidRPr="00D85E22">
        <w:rPr>
          <w:rFonts w:ascii="Times New Roman" w:hAnsi="Times New Roman" w:cs="Times New Roman"/>
          <w:sz w:val="24"/>
          <w:szCs w:val="24"/>
          <w:lang w:eastAsia="zh-CN"/>
        </w:rPr>
        <w:t>Kaemmer</w:t>
      </w:r>
      <w:proofErr w:type="spellEnd"/>
      <w:r w:rsidRPr="00D85E22">
        <w:rPr>
          <w:rFonts w:ascii="Times New Roman" w:hAnsi="Times New Roman" w:cs="Times New Roman"/>
          <w:sz w:val="24"/>
          <w:szCs w:val="24"/>
          <w:lang w:eastAsia="zh-CN"/>
        </w:rPr>
        <w:t xml:space="preserve">, B. (1989). </w:t>
      </w:r>
      <w:proofErr w:type="gramStart"/>
      <w:r w:rsidRPr="00D85E22">
        <w:rPr>
          <w:rFonts w:ascii="Times New Roman" w:hAnsi="Times New Roman" w:cs="Times New Roman"/>
          <w:i/>
          <w:sz w:val="24"/>
          <w:szCs w:val="24"/>
          <w:lang w:eastAsia="zh-CN"/>
        </w:rPr>
        <w:t>Minnesota multiphasic personality inventory (MMPI-2) manual for administration and scoring</w:t>
      </w:r>
      <w:r w:rsidRPr="00D85E22">
        <w:rPr>
          <w:rFonts w:ascii="Times New Roman" w:hAnsi="Times New Roman" w:cs="Times New Roman"/>
          <w:sz w:val="24"/>
          <w:szCs w:val="24"/>
          <w:lang w:eastAsia="zh-CN"/>
        </w:rPr>
        <w:t>.</w:t>
      </w:r>
      <w:proofErr w:type="gramEnd"/>
      <w:r w:rsidRPr="00D85E22">
        <w:rPr>
          <w:rFonts w:ascii="Times New Roman" w:hAnsi="Times New Roman" w:cs="Times New Roman"/>
          <w:sz w:val="24"/>
          <w:szCs w:val="24"/>
          <w:lang w:eastAsia="zh-CN"/>
        </w:rPr>
        <w:t xml:space="preserve"> Minneapolis: University of</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Minnesota Press.</w:t>
      </w:r>
      <w:commentRangeEnd w:id="55"/>
      <w:r w:rsidR="00872413">
        <w:rPr>
          <w:rStyle w:val="CommentReference"/>
        </w:rPr>
        <w:commentReference w:id="55"/>
      </w:r>
    </w:p>
    <w:p w14:paraId="7D1375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 xml:space="preserve">Campbell, W. K., Brunell, A. B., &amp; </w:t>
      </w:r>
      <w:proofErr w:type="spellStart"/>
      <w:r w:rsidRPr="00A83245">
        <w:rPr>
          <w:rFonts w:ascii="Times New Roman" w:eastAsia="Times New Roman" w:hAnsi="Times New Roman" w:cs="Times New Roman"/>
          <w:sz w:val="24"/>
          <w:szCs w:val="24"/>
        </w:rPr>
        <w:t>Finkel</w:t>
      </w:r>
      <w:proofErr w:type="spellEnd"/>
      <w:r w:rsidRPr="00A83245">
        <w:rPr>
          <w:rFonts w:ascii="Times New Roman" w:eastAsia="Times New Roman" w:hAnsi="Times New Roman" w:cs="Times New Roman"/>
          <w:sz w:val="24"/>
          <w:szCs w:val="24"/>
        </w:rPr>
        <w:t>, E. J. (2006).</w:t>
      </w:r>
      <w:proofErr w:type="gramEnd"/>
      <w:r w:rsidRPr="00A83245">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A83245">
        <w:rPr>
          <w:rFonts w:ascii="Times New Roman" w:eastAsia="Times New Roman" w:hAnsi="Times New Roman" w:cs="Times New Roman"/>
          <w:sz w:val="24"/>
          <w:szCs w:val="24"/>
        </w:rPr>
        <w:t>Vohs</w:t>
      </w:r>
      <w:proofErr w:type="spellEnd"/>
      <w:r w:rsidRPr="00A83245">
        <w:rPr>
          <w:rFonts w:ascii="Times New Roman" w:eastAsia="Times New Roman" w:hAnsi="Times New Roman" w:cs="Times New Roman"/>
          <w:sz w:val="24"/>
          <w:szCs w:val="24"/>
        </w:rPr>
        <w:t xml:space="preserve"> &amp; E. J. </w:t>
      </w:r>
      <w:proofErr w:type="spellStart"/>
      <w:r w:rsidRPr="00A83245">
        <w:rPr>
          <w:rFonts w:ascii="Times New Roman" w:eastAsia="Times New Roman" w:hAnsi="Times New Roman" w:cs="Times New Roman"/>
          <w:sz w:val="24"/>
          <w:szCs w:val="24"/>
        </w:rPr>
        <w:t>Finkel</w:t>
      </w:r>
      <w:proofErr w:type="spellEnd"/>
      <w:r w:rsidRPr="00A83245">
        <w:rPr>
          <w:rFonts w:ascii="Times New Roman" w:eastAsia="Times New Roman" w:hAnsi="Times New Roman" w:cs="Times New Roman"/>
          <w:sz w:val="24"/>
          <w:szCs w:val="24"/>
        </w:rPr>
        <w:t xml:space="preserve"> (Eds.), </w:t>
      </w:r>
      <w:proofErr w:type="gramStart"/>
      <w:r w:rsidRPr="00A83245">
        <w:rPr>
          <w:rFonts w:ascii="Times New Roman" w:eastAsia="Times New Roman" w:hAnsi="Times New Roman" w:cs="Times New Roman"/>
          <w:sz w:val="24"/>
          <w:szCs w:val="24"/>
        </w:rPr>
        <w:t>Self</w:t>
      </w:r>
      <w:proofErr w:type="gramEnd"/>
      <w:r w:rsidRPr="00A83245">
        <w:rPr>
          <w:rFonts w:ascii="Times New Roman" w:eastAsia="Times New Roman" w:hAnsi="Times New Roman" w:cs="Times New Roman"/>
          <w:sz w:val="24"/>
          <w:szCs w:val="24"/>
        </w:rPr>
        <w:t xml:space="preserve"> and relationships: Connecting intrapersonal and interpersonal processes (pp. 57-83). New York, NY: Guilford Press.</w:t>
      </w:r>
    </w:p>
    <w:p w14:paraId="6E9850BC"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bookmarkStart w:id="56" w:name="OLE_LINK21"/>
      <w:bookmarkStart w:id="57" w:name="OLE_LINK22"/>
      <w:proofErr w:type="gramStart"/>
      <w:r w:rsidRPr="00FB39B7">
        <w:rPr>
          <w:rFonts w:ascii="Times New Roman" w:hAnsi="Times New Roman" w:cs="Times New Roman"/>
          <w:sz w:val="24"/>
          <w:szCs w:val="24"/>
        </w:rPr>
        <w:t>Campbell</w:t>
      </w:r>
      <w:bookmarkEnd w:id="56"/>
      <w:bookmarkEnd w:id="57"/>
      <w:r w:rsidRPr="00FB39B7">
        <w:rPr>
          <w:rFonts w:ascii="Times New Roman" w:hAnsi="Times New Roman" w:cs="Times New Roman"/>
          <w:sz w:val="24"/>
          <w:szCs w:val="24"/>
        </w:rPr>
        <w:t>, W. K., &amp; Foster, J. D. (2007).</w:t>
      </w:r>
      <w:proofErr w:type="gramEnd"/>
      <w:r w:rsidRPr="00FB39B7">
        <w:rPr>
          <w:rFonts w:ascii="Times New Roman" w:hAnsi="Times New Roman" w:cs="Times New Roman"/>
          <w:sz w:val="24"/>
          <w:szCs w:val="24"/>
        </w:rPr>
        <w:t xml:space="preserve"> The narcissistic self: Background, an </w:t>
      </w:r>
      <w:bookmarkStart w:id="58" w:name="OLE_LINK23"/>
      <w:bookmarkStart w:id="59" w:name="OLE_LINK24"/>
      <w:r w:rsidRPr="00FB39B7">
        <w:rPr>
          <w:rFonts w:ascii="Times New Roman" w:hAnsi="Times New Roman" w:cs="Times New Roman"/>
          <w:sz w:val="24"/>
          <w:szCs w:val="24"/>
        </w:rPr>
        <w:t xml:space="preserve">extended agency </w:t>
      </w:r>
      <w:bookmarkEnd w:id="58"/>
      <w:bookmarkEnd w:id="59"/>
      <w:r w:rsidRPr="00FB39B7">
        <w:rPr>
          <w:rFonts w:ascii="Times New Roman" w:hAnsi="Times New Roman" w:cs="Times New Roman"/>
          <w:sz w:val="24"/>
          <w:szCs w:val="24"/>
        </w:rPr>
        <w:t xml:space="preserve">model, and ongoing controversies. In C. Sedikides &amp; S. Spencer (Eds.), </w:t>
      </w:r>
      <w:r w:rsidRPr="00565583">
        <w:rPr>
          <w:rFonts w:ascii="Times New Roman" w:hAnsi="Times New Roman" w:cs="Times New Roman"/>
          <w:i/>
          <w:sz w:val="24"/>
          <w:szCs w:val="24"/>
        </w:rPr>
        <w:t xml:space="preserve">Frontiers in Social Psychology: The Self </w:t>
      </w:r>
      <w:r w:rsidRPr="00565583">
        <w:rPr>
          <w:rFonts w:ascii="Times New Roman" w:hAnsi="Times New Roman" w:cs="Times New Roman"/>
          <w:sz w:val="24"/>
          <w:szCs w:val="24"/>
        </w:rPr>
        <w:t>(pp. 115-138). Philadelphia, PA: Psychology Press.</w:t>
      </w:r>
    </w:p>
    <w:p w14:paraId="645E395A"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*Campbell, W. K., Goodie, A. S., &amp; Foster, J. D. (2004). </w:t>
      </w:r>
      <w:r w:rsidRPr="00565583">
        <w:rPr>
          <w:rFonts w:ascii="Times New Roman" w:hAnsi="Times New Roman" w:cs="Times New Roman"/>
          <w:i/>
          <w:sz w:val="24"/>
          <w:szCs w:val="24"/>
        </w:rPr>
        <w:t>Narcissism, confidence, and risk attitude. Journal of Behavioral Decision Making, 17</w:t>
      </w:r>
      <w:r w:rsidRPr="00565583">
        <w:rPr>
          <w:rFonts w:ascii="Times New Roman" w:hAnsi="Times New Roman" w:cs="Times New Roman"/>
          <w:sz w:val="24"/>
          <w:szCs w:val="24"/>
        </w:rPr>
        <w:t>, 297-311. doi:http://dx.doi.org/10.1002/bdm.475</w:t>
      </w:r>
    </w:p>
    <w:p w14:paraId="0DCB11AF" w14:textId="1D912C7B"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Campbell, W. K., Reeder, G. D., Sedikides, C., &amp; Elliot, A. J. (2000).</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Narcissism and comparative self-enhancement strategies</w:t>
      </w:r>
      <w:r w:rsidRPr="00A83245">
        <w:rPr>
          <w:rFonts w:ascii="Times New Roman" w:eastAsia="Times New Roman" w:hAnsi="Times New Roman" w:cs="Times New Roman"/>
          <w:i/>
          <w:sz w:val="24"/>
          <w:szCs w:val="24"/>
        </w:rPr>
        <w:t>.</w:t>
      </w:r>
      <w:proofErr w:type="gramEnd"/>
      <w:r w:rsidRPr="00A83245">
        <w:rPr>
          <w:rFonts w:ascii="Times New Roman" w:eastAsia="Times New Roman" w:hAnsi="Times New Roman" w:cs="Times New Roman"/>
          <w:i/>
          <w:sz w:val="24"/>
          <w:szCs w:val="24"/>
        </w:rPr>
        <w:t xml:space="preserve"> Journal of Research in Personality, 34</w:t>
      </w:r>
      <w:r w:rsidRPr="00A83245">
        <w:rPr>
          <w:rFonts w:ascii="Times New Roman" w:eastAsia="Times New Roman" w:hAnsi="Times New Roman" w:cs="Times New Roman"/>
          <w:sz w:val="24"/>
          <w:szCs w:val="24"/>
        </w:rPr>
        <w:t xml:space="preserve">, 329-347. Retrieved from </w:t>
      </w:r>
      <w:r w:rsidR="0074737E" w:rsidRPr="0074737E">
        <w:rPr>
          <w:rFonts w:ascii="Times New Roman" w:eastAsia="Times New Roman" w:hAnsi="Times New Roman" w:cs="Times New Roman"/>
          <w:sz w:val="24"/>
          <w:szCs w:val="24"/>
        </w:rPr>
        <w:t>http://search.proquest.com/docview/619456156?accountid=14553</w:t>
      </w:r>
    </w:p>
    <w:p w14:paraId="42720DD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 xml:space="preserve">Campbell, W. K., </w:t>
      </w:r>
      <w:proofErr w:type="spellStart"/>
      <w:r w:rsidRPr="00A83245">
        <w:rPr>
          <w:rFonts w:ascii="Times New Roman" w:eastAsia="Times New Roman" w:hAnsi="Times New Roman" w:cs="Times New Roman"/>
          <w:sz w:val="24"/>
          <w:szCs w:val="24"/>
        </w:rPr>
        <w:t>Rudich</w:t>
      </w:r>
      <w:proofErr w:type="spellEnd"/>
      <w:r w:rsidRPr="00A83245">
        <w:rPr>
          <w:rFonts w:ascii="Times New Roman" w:eastAsia="Times New Roman" w:hAnsi="Times New Roman" w:cs="Times New Roman"/>
          <w:sz w:val="24"/>
          <w:szCs w:val="24"/>
        </w:rPr>
        <w:t>, E. A., &amp; Sedikides, C. (2002).</w:t>
      </w:r>
      <w:proofErr w:type="gramEnd"/>
      <w:r w:rsidRPr="00A83245">
        <w:rPr>
          <w:rFonts w:ascii="Times New Roman" w:eastAsia="Times New Roman" w:hAnsi="Times New Roman" w:cs="Times New Roman"/>
          <w:sz w:val="24"/>
          <w:szCs w:val="24"/>
        </w:rPr>
        <w:t xml:space="preserve"> Narcissism, self-esteem, and the positivity of </w:t>
      </w:r>
      <w:proofErr w:type="gramStart"/>
      <w:r w:rsidRPr="00A83245">
        <w:rPr>
          <w:rFonts w:ascii="Times New Roman" w:eastAsia="Times New Roman" w:hAnsi="Times New Roman" w:cs="Times New Roman"/>
          <w:sz w:val="24"/>
          <w:szCs w:val="24"/>
        </w:rPr>
        <w:t>self-views</w:t>
      </w:r>
      <w:proofErr w:type="gramEnd"/>
      <w:r w:rsidRPr="00A83245">
        <w:rPr>
          <w:rFonts w:ascii="Times New Roman" w:eastAsia="Times New Roman" w:hAnsi="Times New Roman" w:cs="Times New Roman"/>
          <w:sz w:val="24"/>
          <w:szCs w:val="24"/>
        </w:rPr>
        <w:t xml:space="preserve">: Two portraits of self-love. </w:t>
      </w:r>
      <w:r w:rsidRPr="00A83245">
        <w:rPr>
          <w:rFonts w:ascii="Times New Roman" w:eastAsia="Times New Roman" w:hAnsi="Times New Roman" w:cs="Times New Roman"/>
          <w:i/>
          <w:sz w:val="24"/>
          <w:szCs w:val="24"/>
        </w:rPr>
        <w:t>Personality and Social Psychology Bulletin, 28</w:t>
      </w:r>
      <w:r w:rsidRPr="00A83245">
        <w:rPr>
          <w:rFonts w:ascii="Times New Roman" w:eastAsia="Times New Roman" w:hAnsi="Times New Roman" w:cs="Times New Roman"/>
          <w:sz w:val="24"/>
          <w:szCs w:val="24"/>
        </w:rPr>
        <w:t xml:space="preserve">, 358-368. </w:t>
      </w:r>
      <w:proofErr w:type="gramStart"/>
      <w:r w:rsidRPr="00A83245">
        <w:rPr>
          <w:rFonts w:ascii="Times New Roman" w:eastAsia="Times New Roman" w:hAnsi="Times New Roman" w:cs="Times New Roman"/>
          <w:sz w:val="24"/>
          <w:szCs w:val="24"/>
        </w:rPr>
        <w:t>doi</w:t>
      </w:r>
      <w:proofErr w:type="gramEnd"/>
      <w:r w:rsidRPr="00A83245">
        <w:rPr>
          <w:rFonts w:ascii="Times New Roman" w:eastAsia="Times New Roman" w:hAnsi="Times New Roman" w:cs="Times New Roman"/>
          <w:sz w:val="24"/>
          <w:szCs w:val="24"/>
        </w:rPr>
        <w:t>:</w:t>
      </w:r>
      <w:del w:id="60" w:author="Author">
        <w:r w:rsidRPr="00A83245" w:rsidDel="00CF55D2">
          <w:rPr>
            <w:rFonts w:ascii="Times New Roman" w:eastAsia="Times New Roman" w:hAnsi="Times New Roman" w:cs="Times New Roman"/>
            <w:sz w:val="24"/>
            <w:szCs w:val="24"/>
          </w:rPr>
          <w:delText xml:space="preserve"> </w:delText>
        </w:r>
      </w:del>
      <w:r w:rsidRPr="00A83245">
        <w:rPr>
          <w:rFonts w:ascii="Times New Roman" w:eastAsia="Times New Roman" w:hAnsi="Times New Roman" w:cs="Times New Roman"/>
          <w:sz w:val="24"/>
          <w:szCs w:val="24"/>
        </w:rPr>
        <w:t>10.1177/0146167202286007</w:t>
      </w:r>
    </w:p>
    <w:p w14:paraId="2C89AB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Campbell, W. K., &amp; Sedikides, C. (1999).</w:t>
      </w:r>
      <w:proofErr w:type="gramEnd"/>
      <w:r w:rsidRPr="00A83245">
        <w:rPr>
          <w:rFonts w:ascii="Times New Roman" w:hAnsi="Times New Roman" w:cs="Times New Roman"/>
          <w:sz w:val="24"/>
          <w:szCs w:val="24"/>
        </w:rPr>
        <w:t xml:space="preserve"> Self-threat magnifies the self-serving bias: A meta-analytic integration.</w:t>
      </w:r>
      <w:r w:rsidRPr="00A83245">
        <w:rPr>
          <w:rFonts w:ascii="Times New Roman" w:hAnsi="Times New Roman" w:cs="Times New Roman"/>
          <w:i/>
          <w:iCs/>
          <w:sz w:val="24"/>
          <w:szCs w:val="24"/>
        </w:rPr>
        <w:t xml:space="preserve"> Review of General Psychology, 3</w:t>
      </w:r>
      <w:r w:rsidRPr="00A83245">
        <w:rPr>
          <w:rFonts w:ascii="Times New Roman" w:hAnsi="Times New Roman" w:cs="Times New Roman"/>
          <w:sz w:val="24"/>
          <w:szCs w:val="24"/>
        </w:rPr>
        <w:t xml:space="preserve">(1), 23-43. </w:t>
      </w:r>
      <w:proofErr w:type="gramStart"/>
      <w:r w:rsidRPr="00A83245">
        <w:rPr>
          <w:rFonts w:ascii="Times New Roman" w:hAnsi="Times New Roman" w:cs="Times New Roman"/>
          <w:sz w:val="24"/>
          <w:szCs w:val="24"/>
        </w:rPr>
        <w:t>doi</w:t>
      </w:r>
      <w:proofErr w:type="gramEnd"/>
      <w:r w:rsidRPr="00A83245">
        <w:rPr>
          <w:rFonts w:ascii="Times New Roman" w:hAnsi="Times New Roman" w:cs="Times New Roman"/>
          <w:sz w:val="24"/>
          <w:szCs w:val="24"/>
        </w:rPr>
        <w:t>:</w:t>
      </w:r>
      <w:del w:id="61" w:author="Author">
        <w:r w:rsidRPr="00A83245" w:rsidDel="00151FFC">
          <w:rPr>
            <w:rFonts w:ascii="Times New Roman" w:hAnsi="Times New Roman" w:cs="Times New Roman"/>
            <w:sz w:val="24"/>
            <w:szCs w:val="24"/>
          </w:rPr>
          <w:delText xml:space="preserve"> </w:delText>
        </w:r>
      </w:del>
      <w:r w:rsidRPr="00A83245">
        <w:rPr>
          <w:rFonts w:ascii="Times New Roman" w:hAnsi="Times New Roman" w:cs="Times New Roman"/>
          <w:sz w:val="24"/>
          <w:szCs w:val="24"/>
        </w:rPr>
        <w:t>10.1037/1089-2680.3.1.23</w:t>
      </w:r>
    </w:p>
    <w:p w14:paraId="38842D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lastRenderedPageBreak/>
        <w:t>Carlson, E. N. (2013). Honestly arrogant or simply m</w:t>
      </w:r>
      <w:r w:rsidRPr="006A71C5">
        <w:rPr>
          <w:rFonts w:ascii="Times New Roman" w:hAnsi="Times New Roman" w:cs="Times New Roman"/>
          <w:sz w:val="24"/>
          <w:szCs w:val="24"/>
        </w:rPr>
        <w:t>isunderstood?</w:t>
      </w:r>
      <w:r>
        <w:rPr>
          <w:rFonts w:ascii="Times New Roman" w:hAnsi="Times New Roman" w:cs="Times New Roman"/>
          <w:sz w:val="24"/>
          <w:szCs w:val="24"/>
        </w:rPr>
        <w:t xml:space="preserve"> </w:t>
      </w:r>
      <w:proofErr w:type="gramStart"/>
      <w:r>
        <w:rPr>
          <w:rFonts w:ascii="Times New Roman" w:hAnsi="Times New Roman" w:cs="Times New Roman"/>
          <w:sz w:val="24"/>
          <w:szCs w:val="24"/>
        </w:rPr>
        <w:t>Narcissists’ awareness of their n</w:t>
      </w:r>
      <w:r w:rsidRPr="006A71C5">
        <w:rPr>
          <w:rFonts w:ascii="Times New Roman" w:hAnsi="Times New Roman" w:cs="Times New Roman"/>
          <w:sz w:val="24"/>
          <w:szCs w:val="24"/>
        </w:rPr>
        <w:t>arcissism</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6A71C5">
        <w:rPr>
          <w:rFonts w:ascii="Times New Roman" w:hAnsi="Times New Roman" w:cs="Times New Roman"/>
          <w:i/>
          <w:sz w:val="24"/>
          <w:szCs w:val="24"/>
        </w:rPr>
        <w:t>Self and Identity, 3</w:t>
      </w:r>
      <w:r>
        <w:rPr>
          <w:rFonts w:ascii="Times New Roman" w:hAnsi="Times New Roman" w:cs="Times New Roman"/>
          <w:sz w:val="24"/>
          <w:szCs w:val="24"/>
        </w:rPr>
        <w:t xml:space="preserve">, 259-277.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w:t>
      </w:r>
      <w:del w:id="62" w:author="Author">
        <w:r w:rsidDel="000450E2">
          <w:rPr>
            <w:rFonts w:ascii="Times New Roman" w:hAnsi="Times New Roman" w:cs="Times New Roman"/>
            <w:sz w:val="24"/>
            <w:szCs w:val="24"/>
          </w:rPr>
          <w:delText xml:space="preserve"> </w:delText>
        </w:r>
      </w:del>
      <w:r w:rsidRPr="00496897">
        <w:rPr>
          <w:rFonts w:ascii="Times New Roman" w:hAnsi="Times New Roman" w:cs="Times New Roman"/>
          <w:sz w:val="24"/>
          <w:szCs w:val="24"/>
        </w:rPr>
        <w:t>10.1080/15298868.2012.659427</w:t>
      </w:r>
    </w:p>
    <w:p w14:paraId="41E1D4CE" w14:textId="5597399F" w:rsidR="008516CD" w:rsidRPr="001604D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*Carlson, E. N., Naumann, L. P., &amp; Vazire. </w:t>
      </w:r>
      <w:proofErr w:type="gramStart"/>
      <w:r w:rsidRPr="00A83245">
        <w:rPr>
          <w:rFonts w:ascii="Times New Roman" w:eastAsia="Times New Roman" w:hAnsi="Times New Roman" w:cs="Times New Roman"/>
          <w:sz w:val="24"/>
          <w:szCs w:val="24"/>
        </w:rPr>
        <w:t>S. (2011a).</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Getting to know a narcissist inside and out.</w:t>
      </w:r>
      <w:proofErr w:type="gramEnd"/>
      <w:r w:rsidRPr="00A83245">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ins w:id="63" w:author="Author">
        <w:r w:rsidR="00412B59">
          <w:rPr>
            <w:rFonts w:ascii="Times New Roman" w:hAnsi="Times New Roman" w:cs="Times New Roman" w:hint="eastAsia"/>
            <w:sz w:val="24"/>
            <w:szCs w:val="24"/>
            <w:lang w:eastAsia="zh-CN"/>
          </w:rPr>
          <w:t xml:space="preserve"> </w:t>
        </w:r>
        <w:r w:rsidR="00412B59" w:rsidRPr="001604DD">
          <w:rPr>
            <w:rFonts w:ascii="Times New Roman" w:hAnsi="Times New Roman" w:cs="Times New Roman"/>
            <w:color w:val="4C4C4C"/>
            <w:sz w:val="24"/>
            <w:szCs w:val="24"/>
            <w:shd w:val="clear" w:color="auto" w:fill="FFFFFF"/>
            <w:rPrChange w:id="64" w:author="Author">
              <w:rPr>
                <w:rFonts w:ascii="Verdana" w:hAnsi="Verdana"/>
                <w:color w:val="4C4C4C"/>
                <w:sz w:val="18"/>
                <w:szCs w:val="18"/>
                <w:shd w:val="clear" w:color="auto" w:fill="FFFFFF"/>
              </w:rPr>
            </w:rPrChange>
          </w:rPr>
          <w:t>Retrieved from http://search.proquest.com/docview/1220378518?accountid=14553</w:t>
        </w:r>
      </w:ins>
    </w:p>
    <w:p w14:paraId="0FADAD2B"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A83245">
        <w:rPr>
          <w:rFonts w:ascii="Times New Roman" w:eastAsia="Times New Roman" w:hAnsi="Times New Roman" w:cs="Times New Roman"/>
          <w:i/>
          <w:sz w:val="24"/>
          <w:szCs w:val="24"/>
        </w:rPr>
        <w:t>Journal of Personality and Social Psychology, 101</w:t>
      </w:r>
      <w:r w:rsidRPr="00A83245">
        <w:rPr>
          <w:rFonts w:ascii="Times New Roman" w:eastAsia="Times New Roman" w:hAnsi="Times New Roman" w:cs="Times New Roman"/>
          <w:sz w:val="24"/>
          <w:szCs w:val="24"/>
        </w:rPr>
        <w:t>, 185-201. doi:http://dx.doi.org/10.1037/a0023781</w:t>
      </w:r>
    </w:p>
    <w:p w14:paraId="14D9054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A83245">
        <w:rPr>
          <w:rFonts w:ascii="Times New Roman" w:eastAsia="Times New Roman" w:hAnsi="Times New Roman" w:cs="Times New Roman"/>
          <w:sz w:val="24"/>
          <w:szCs w:val="24"/>
        </w:rPr>
        <w:t>Cillessen</w:t>
      </w:r>
      <w:proofErr w:type="spellEnd"/>
      <w:r w:rsidRPr="00A83245">
        <w:rPr>
          <w:rFonts w:ascii="Times New Roman" w:eastAsia="Times New Roman" w:hAnsi="Times New Roman" w:cs="Times New Roman"/>
          <w:sz w:val="24"/>
          <w:szCs w:val="24"/>
        </w:rPr>
        <w:t>, A. H. N., &amp; Rose, A. J. (2005).</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Understanding popularity in the peer system.</w:t>
      </w:r>
      <w:proofErr w:type="gramEnd"/>
      <w:r w:rsidRPr="00A83245">
        <w:rPr>
          <w:rFonts w:ascii="Times New Roman" w:eastAsia="Times New Roman" w:hAnsi="Times New Roman" w:cs="Times New Roman"/>
          <w:i/>
          <w:iCs/>
          <w:sz w:val="24"/>
          <w:szCs w:val="24"/>
        </w:rPr>
        <w:t xml:space="preserve"> Current Directions in Psychological Science, 14</w:t>
      </w:r>
      <w:r w:rsidRPr="00A83245">
        <w:rPr>
          <w:rFonts w:ascii="Times New Roman" w:eastAsia="Times New Roman" w:hAnsi="Times New Roman" w:cs="Times New Roman"/>
          <w:sz w:val="24"/>
          <w:szCs w:val="24"/>
        </w:rPr>
        <w:t>(2), 102-105. doi:http://dx.doi.org/10.1111/j.0963-7214.2005.00343.x</w:t>
      </w:r>
    </w:p>
    <w:p w14:paraId="64ACCA56" w14:textId="77777777" w:rsidR="008516CD" w:rsidRPr="00C728B9"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65" w:author="Author">
            <w:rPr>
              <w:rFonts w:ascii="Times New Roman" w:hAnsi="Times New Roman" w:cs="Times New Roman"/>
              <w:color w:val="0070C0"/>
              <w:sz w:val="24"/>
              <w:szCs w:val="24"/>
            </w:rPr>
          </w:rPrChange>
        </w:rPr>
      </w:pPr>
      <w:commentRangeStart w:id="66"/>
      <w:r w:rsidRPr="00C728B9">
        <w:rPr>
          <w:rFonts w:ascii="Times New Roman" w:hAnsi="Times New Roman" w:cs="Times New Roman"/>
          <w:sz w:val="24"/>
          <w:szCs w:val="24"/>
          <w:rPrChange w:id="67" w:author="Author">
            <w:rPr>
              <w:rFonts w:ascii="Times New Roman" w:hAnsi="Times New Roman" w:cs="Times New Roman"/>
              <w:color w:val="0070C0"/>
              <w:sz w:val="24"/>
              <w:szCs w:val="24"/>
            </w:rPr>
          </w:rPrChange>
        </w:rPr>
        <w:t xml:space="preserve">Clark, L. A. (1993). </w:t>
      </w:r>
      <w:r w:rsidRPr="00C728B9">
        <w:rPr>
          <w:rFonts w:ascii="Times New Roman" w:hAnsi="Times New Roman" w:cs="Times New Roman"/>
          <w:i/>
          <w:iCs/>
          <w:sz w:val="24"/>
          <w:szCs w:val="24"/>
          <w:rPrChange w:id="68" w:author="Author">
            <w:rPr>
              <w:rFonts w:ascii="Times New Roman" w:hAnsi="Times New Roman" w:cs="Times New Roman"/>
              <w:i/>
              <w:iCs/>
              <w:color w:val="0070C0"/>
              <w:sz w:val="24"/>
              <w:szCs w:val="24"/>
            </w:rPr>
          </w:rPrChange>
        </w:rPr>
        <w:t>SNAP, Schedule for nonadaptive and adaptive personality: Manual for administration, scoring, and interpretation</w:t>
      </w:r>
      <w:r w:rsidRPr="00C728B9">
        <w:rPr>
          <w:rFonts w:ascii="Times New Roman" w:hAnsi="Times New Roman" w:cs="Times New Roman"/>
          <w:sz w:val="24"/>
          <w:szCs w:val="24"/>
          <w:rPrChange w:id="69" w:author="Author">
            <w:rPr>
              <w:rFonts w:ascii="Times New Roman" w:hAnsi="Times New Roman" w:cs="Times New Roman"/>
              <w:color w:val="0070C0"/>
              <w:sz w:val="24"/>
              <w:szCs w:val="24"/>
            </w:rPr>
          </w:rPrChange>
        </w:rPr>
        <w:t>. Minneapolis, MN: University of Minnesota Press.</w:t>
      </w:r>
      <w:commentRangeEnd w:id="66"/>
      <w:r w:rsidR="00D129F6">
        <w:rPr>
          <w:rStyle w:val="CommentReference"/>
        </w:rPr>
        <w:commentReference w:id="66"/>
      </w:r>
    </w:p>
    <w:p w14:paraId="53DB3901" w14:textId="77777777" w:rsidR="008516CD" w:rsidRPr="00010C87"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sz w:val="24"/>
          <w:szCs w:val="24"/>
        </w:rPr>
        <w:t xml:space="preserve">Cohen, T. R., </w:t>
      </w:r>
      <w:proofErr w:type="spellStart"/>
      <w:r>
        <w:rPr>
          <w:rFonts w:ascii="Times New Roman" w:hAnsi="Times New Roman" w:cs="Times New Roman"/>
          <w:sz w:val="24"/>
          <w:szCs w:val="24"/>
        </w:rPr>
        <w:t>Panter</w:t>
      </w:r>
      <w:proofErr w:type="spellEnd"/>
      <w:r>
        <w:rPr>
          <w:rFonts w:ascii="Times New Roman" w:hAnsi="Times New Roman" w:cs="Times New Roman"/>
          <w:sz w:val="24"/>
          <w:szCs w:val="24"/>
        </w:rPr>
        <w:t xml:space="preserve">, A. T., </w:t>
      </w:r>
      <w:proofErr w:type="spellStart"/>
      <w:r>
        <w:rPr>
          <w:rFonts w:ascii="Times New Roman" w:hAnsi="Times New Roman" w:cs="Times New Roman"/>
          <w:sz w:val="24"/>
          <w:szCs w:val="24"/>
        </w:rPr>
        <w:t>Turan</w:t>
      </w:r>
      <w:proofErr w:type="spellEnd"/>
      <w:r>
        <w:rPr>
          <w:rFonts w:ascii="Times New Roman" w:hAnsi="Times New Roman" w:cs="Times New Roman"/>
          <w:sz w:val="24"/>
          <w:szCs w:val="24"/>
        </w:rPr>
        <w:t>, N., Morse, L., &amp; Kim Y. (2014).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Moral character in the workplace.</w:t>
      </w:r>
      <w:proofErr w:type="gramEnd"/>
      <w:r>
        <w:rPr>
          <w:rFonts w:ascii="Times New Roman" w:hAnsi="Times New Roman" w:cs="Times New Roman"/>
          <w:sz w:val="24"/>
          <w:szCs w:val="24"/>
        </w:rPr>
        <w:t xml:space="preserve"> </w:t>
      </w:r>
      <w:r w:rsidRPr="00010C87">
        <w:rPr>
          <w:rFonts w:ascii="Times New Roman" w:hAnsi="Times New Roman" w:cs="Times New Roman"/>
          <w:i/>
          <w:sz w:val="24"/>
          <w:szCs w:val="24"/>
        </w:rPr>
        <w:t>Journal of Personality and Social Psychology, 107</w:t>
      </w:r>
      <w:r>
        <w:rPr>
          <w:rFonts w:ascii="Times New Roman" w:hAnsi="Times New Roman" w:cs="Times New Roman"/>
          <w:sz w:val="24"/>
          <w:szCs w:val="24"/>
        </w:rPr>
        <w:t xml:space="preserve">, 943-963.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w:t>
      </w:r>
      <w:del w:id="70" w:author="Author">
        <w:r w:rsidDel="000450E2">
          <w:rPr>
            <w:rFonts w:ascii="Times New Roman" w:hAnsi="Times New Roman" w:cs="Times New Roman"/>
            <w:sz w:val="24"/>
            <w:szCs w:val="24"/>
          </w:rPr>
          <w:delText xml:space="preserve"> </w:delText>
        </w:r>
      </w:del>
      <w:r w:rsidRPr="00010C87">
        <w:rPr>
          <w:rFonts w:ascii="Times New Roman" w:hAnsi="Times New Roman" w:cs="Times New Roman"/>
          <w:sz w:val="24"/>
          <w:szCs w:val="24"/>
        </w:rPr>
        <w:t>10.1037/a0037245</w:t>
      </w:r>
    </w:p>
    <w:p w14:paraId="1C26CD8E"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Collins, D. R., &amp; Stukas, A. A. (2008). Narcissism and self-presentation: The moderating effects of accountability and contingencies of self-worth.</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1629-1634. doi:http://dx.doi.org/10.1016/j.jrp.2008.06.011</w:t>
      </w:r>
    </w:p>
    <w:p w14:paraId="17A89389"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FB39B7">
        <w:rPr>
          <w:rFonts w:ascii="Times New Roman" w:hAnsi="Times New Roman" w:cs="Times New Roman"/>
          <w:sz w:val="24"/>
          <w:szCs w:val="24"/>
        </w:rPr>
        <w:t>Colvin, C. R., Block, J., &amp; Funder, D. C. (1995).</w:t>
      </w:r>
      <w:proofErr w:type="gramEnd"/>
      <w:r w:rsidRPr="00FB39B7">
        <w:rPr>
          <w:rFonts w:ascii="Times New Roman" w:hAnsi="Times New Roman" w:cs="Times New Roman"/>
          <w:sz w:val="24"/>
          <w:szCs w:val="24"/>
        </w:rPr>
        <w:t xml:space="preserve"> Overly positive self-evaluations and </w:t>
      </w:r>
      <w:r w:rsidRPr="00FB39B7">
        <w:rPr>
          <w:rFonts w:ascii="Times New Roman" w:hAnsi="Times New Roman" w:cs="Times New Roman"/>
          <w:sz w:val="24"/>
          <w:szCs w:val="24"/>
        </w:rPr>
        <w:lastRenderedPageBreak/>
        <w:t xml:space="preserve">personality: Negative implications for mental health. </w:t>
      </w:r>
      <w:r w:rsidRPr="00565583">
        <w:rPr>
          <w:rFonts w:ascii="Times New Roman" w:hAnsi="Times New Roman" w:cs="Times New Roman"/>
          <w:i/>
          <w:sz w:val="24"/>
          <w:szCs w:val="24"/>
        </w:rPr>
        <w:t>Journal of Personality and Social Psychology, 68</w:t>
      </w:r>
      <w:r w:rsidRPr="00565583">
        <w:rPr>
          <w:rFonts w:ascii="Times New Roman" w:hAnsi="Times New Roman" w:cs="Times New Roman"/>
          <w:sz w:val="24"/>
          <w:szCs w:val="24"/>
        </w:rPr>
        <w:t>, 1152-1162. doi:http://dx.doi.org/10.1037/0022-3514.68.6.1152</w:t>
      </w:r>
    </w:p>
    <w:p w14:paraId="3930A52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71"/>
      <w:proofErr w:type="gramStart"/>
      <w:r w:rsidRPr="005D5579">
        <w:rPr>
          <w:rFonts w:ascii="Times New Roman" w:hAnsi="Times New Roman" w:cs="Times New Roman"/>
          <w:sz w:val="24"/>
          <w:szCs w:val="24"/>
        </w:rPr>
        <w:t>Costa, P. T., &amp; McCrae, R. R. (1992).</w:t>
      </w:r>
      <w:proofErr w:type="gramEnd"/>
      <w:r w:rsidRPr="005D5579">
        <w:rPr>
          <w:rFonts w:ascii="Times New Roman" w:hAnsi="Times New Roman" w:cs="Times New Roman"/>
          <w:sz w:val="24"/>
          <w:szCs w:val="24"/>
        </w:rPr>
        <w:t xml:space="preserve"> </w:t>
      </w:r>
      <w:proofErr w:type="gramStart"/>
      <w:r w:rsidRPr="005D5579">
        <w:rPr>
          <w:rFonts w:ascii="Times New Roman" w:hAnsi="Times New Roman" w:cs="Times New Roman"/>
          <w:i/>
          <w:sz w:val="24"/>
          <w:szCs w:val="24"/>
        </w:rPr>
        <w:t>Revised NEO Personality Inventory (NEO-PI-R) and NEO Five-Factor Inventory (NEO-FFI) professional manual</w:t>
      </w:r>
      <w:r w:rsidRPr="005D5579">
        <w:rPr>
          <w:rFonts w:ascii="Times New Roman" w:hAnsi="Times New Roman" w:cs="Times New Roman"/>
          <w:sz w:val="24"/>
          <w:szCs w:val="24"/>
        </w:rPr>
        <w:t>.</w:t>
      </w:r>
      <w:proofErr w:type="gramEnd"/>
      <w:r w:rsidRPr="005D5579">
        <w:rPr>
          <w:rFonts w:ascii="Times New Roman" w:hAnsi="Times New Roman" w:cs="Times New Roman"/>
          <w:sz w:val="24"/>
          <w:szCs w:val="24"/>
        </w:rPr>
        <w:t xml:space="preserve"> Odessa, FL: Psychological Assessment Resources.</w:t>
      </w:r>
      <w:commentRangeEnd w:id="71"/>
      <w:r w:rsidR="008443A8">
        <w:rPr>
          <w:rStyle w:val="CommentReference"/>
        </w:rPr>
        <w:commentReference w:id="71"/>
      </w:r>
    </w:p>
    <w:p w14:paraId="1A3D3784"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72"/>
      <w:r w:rsidRPr="00565583">
        <w:rPr>
          <w:rFonts w:ascii="Times New Roman" w:hAnsi="Times New Roman" w:cs="Times New Roman"/>
          <w:sz w:val="24"/>
          <w:szCs w:val="24"/>
        </w:rPr>
        <w:t xml:space="preserve">Cronbach, L. J. (1958). </w:t>
      </w:r>
      <w:proofErr w:type="gramStart"/>
      <w:r w:rsidRPr="00565583">
        <w:rPr>
          <w:rFonts w:ascii="Times New Roman" w:hAnsi="Times New Roman" w:cs="Times New Roman"/>
          <w:sz w:val="24"/>
          <w:szCs w:val="24"/>
        </w:rPr>
        <w:t>Proposals leading to analytic treatment of social perception scores.</w:t>
      </w:r>
      <w:proofErr w:type="gramEnd"/>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 xml:space="preserve">In R. </w:t>
      </w:r>
      <w:proofErr w:type="spellStart"/>
      <w:r w:rsidRPr="00565583">
        <w:rPr>
          <w:rFonts w:ascii="Times New Roman" w:hAnsi="Times New Roman" w:cs="Times New Roman"/>
          <w:sz w:val="24"/>
          <w:szCs w:val="24"/>
        </w:rPr>
        <w:t>Tagiuri</w:t>
      </w:r>
      <w:proofErr w:type="spellEnd"/>
      <w:r w:rsidRPr="00565583">
        <w:rPr>
          <w:rFonts w:ascii="Times New Roman" w:hAnsi="Times New Roman" w:cs="Times New Roman"/>
          <w:sz w:val="24"/>
          <w:szCs w:val="24"/>
        </w:rPr>
        <w:t xml:space="preserve"> &amp; L. </w:t>
      </w:r>
      <w:proofErr w:type="spellStart"/>
      <w:r w:rsidRPr="00565583">
        <w:rPr>
          <w:rFonts w:ascii="Times New Roman" w:hAnsi="Times New Roman" w:cs="Times New Roman"/>
          <w:sz w:val="24"/>
          <w:szCs w:val="24"/>
        </w:rPr>
        <w:t>Petrullo</w:t>
      </w:r>
      <w:proofErr w:type="spellEnd"/>
      <w:r w:rsidRPr="00565583">
        <w:rPr>
          <w:rFonts w:ascii="Times New Roman" w:hAnsi="Times New Roman" w:cs="Times New Roman"/>
          <w:sz w:val="24"/>
          <w:szCs w:val="24"/>
        </w:rPr>
        <w:t xml:space="preserve"> (Eds.), Person perception and interpersonal behavior (pp. 353-379).</w:t>
      </w:r>
      <w:proofErr w:type="gramEnd"/>
      <w:r w:rsidRPr="00565583">
        <w:rPr>
          <w:rFonts w:ascii="Times New Roman" w:hAnsi="Times New Roman" w:cs="Times New Roman"/>
          <w:sz w:val="24"/>
          <w:szCs w:val="24"/>
        </w:rPr>
        <w:t xml:space="preserve"> Stanford, CA: Stanford Univ. Press.</w:t>
      </w:r>
      <w:commentRangeEnd w:id="72"/>
      <w:r w:rsidR="00223C1D">
        <w:rPr>
          <w:rStyle w:val="CommentReference"/>
        </w:rPr>
        <w:commentReference w:id="72"/>
      </w:r>
    </w:p>
    <w:p w14:paraId="39879513" w14:textId="6CE2B4B4" w:rsidR="008516CD" w:rsidRPr="00FD781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Cronbach, L. J. (1992). </w:t>
      </w:r>
      <w:proofErr w:type="gramStart"/>
      <w:r w:rsidRPr="00565583">
        <w:rPr>
          <w:rFonts w:ascii="Times New Roman" w:hAnsi="Times New Roman" w:cs="Times New Roman"/>
          <w:sz w:val="24"/>
          <w:szCs w:val="24"/>
        </w:rPr>
        <w:t xml:space="preserve">Four </w:t>
      </w:r>
      <w:r w:rsidRPr="00565583">
        <w:rPr>
          <w:rFonts w:ascii="Times New Roman" w:hAnsi="Times New Roman" w:cs="Times New Roman"/>
          <w:i/>
          <w:sz w:val="24"/>
          <w:szCs w:val="24"/>
        </w:rPr>
        <w:t>Psychological Bulletin</w:t>
      </w:r>
      <w:r w:rsidRPr="00565583">
        <w:rPr>
          <w:rFonts w:ascii="Times New Roman" w:hAnsi="Times New Roman" w:cs="Times New Roman"/>
          <w:sz w:val="24"/>
          <w:szCs w:val="24"/>
        </w:rPr>
        <w:t xml:space="preserve"> articles in perspective.</w:t>
      </w:r>
      <w:proofErr w:type="gramEnd"/>
      <w:r w:rsidRPr="00565583">
        <w:rPr>
          <w:rFonts w:ascii="Times New Roman" w:hAnsi="Times New Roman" w:cs="Times New Roman"/>
          <w:sz w:val="24"/>
          <w:szCs w:val="24"/>
        </w:rPr>
        <w:t xml:space="preserve"> </w:t>
      </w:r>
      <w:r w:rsidRPr="00565583">
        <w:rPr>
          <w:rFonts w:ascii="Times New Roman" w:hAnsi="Times New Roman" w:cs="Times New Roman"/>
          <w:i/>
          <w:sz w:val="24"/>
          <w:szCs w:val="24"/>
        </w:rPr>
        <w:t>Psychological Bulletin, 112</w:t>
      </w:r>
      <w:r w:rsidRPr="00565583">
        <w:rPr>
          <w:rFonts w:ascii="Times New Roman" w:hAnsi="Times New Roman" w:cs="Times New Roman"/>
          <w:sz w:val="24"/>
          <w:szCs w:val="24"/>
        </w:rPr>
        <w:t>, 389-392.</w:t>
      </w:r>
      <w:ins w:id="73" w:author="Author">
        <w:r w:rsidR="00AD6361">
          <w:rPr>
            <w:rFonts w:ascii="Times New Roman" w:hAnsi="Times New Roman" w:cs="Times New Roman" w:hint="eastAsia"/>
            <w:sz w:val="24"/>
            <w:szCs w:val="24"/>
            <w:lang w:eastAsia="zh-CN"/>
          </w:rPr>
          <w:t xml:space="preserve"> </w:t>
        </w:r>
        <w:proofErr w:type="gramStart"/>
        <w:r w:rsidR="00AD6361" w:rsidRPr="00FD781E">
          <w:rPr>
            <w:rFonts w:ascii="Times New Roman" w:hAnsi="Times New Roman" w:cs="Times New Roman"/>
            <w:sz w:val="24"/>
            <w:szCs w:val="24"/>
            <w:lang w:eastAsia="zh-CN"/>
          </w:rPr>
          <w:t>doi</w:t>
        </w:r>
        <w:proofErr w:type="gramEnd"/>
        <w:r w:rsidR="00AD6361" w:rsidRPr="00FD781E">
          <w:rPr>
            <w:rFonts w:ascii="Times New Roman" w:hAnsi="Times New Roman" w:cs="Times New Roman"/>
            <w:sz w:val="24"/>
            <w:szCs w:val="24"/>
            <w:lang w:eastAsia="zh-CN"/>
          </w:rPr>
          <w:t>:</w:t>
        </w:r>
        <w:del w:id="74" w:author="Author">
          <w:r w:rsidR="00AD6361" w:rsidRPr="00B73C59" w:rsidDel="002F1D7A">
            <w:rPr>
              <w:rFonts w:ascii="Times New Roman" w:hAnsi="Times New Roman" w:cs="Times New Roman"/>
              <w:sz w:val="24"/>
              <w:szCs w:val="24"/>
              <w:lang w:eastAsia="zh-CN"/>
            </w:rPr>
            <w:delText xml:space="preserve"> </w:delText>
          </w:r>
        </w:del>
        <w:r w:rsidR="00AD6361" w:rsidRPr="00FD781E">
          <w:rPr>
            <w:rFonts w:ascii="Times New Roman" w:hAnsi="Times New Roman" w:cs="Times New Roman"/>
            <w:sz w:val="24"/>
            <w:szCs w:val="24"/>
            <w:rPrChange w:id="75" w:author="Author">
              <w:rPr/>
            </w:rPrChange>
          </w:rPr>
          <w:fldChar w:fldCharType="begin"/>
        </w:r>
        <w:r w:rsidR="00AD6361" w:rsidRPr="00FD781E">
          <w:rPr>
            <w:rFonts w:ascii="Times New Roman" w:hAnsi="Times New Roman" w:cs="Times New Roman"/>
            <w:sz w:val="24"/>
            <w:szCs w:val="24"/>
            <w:rPrChange w:id="76" w:author="Author">
              <w:rPr/>
            </w:rPrChange>
          </w:rPr>
          <w:instrText xml:space="preserve"> HYPERLINK "http://psycnet.apa.org/doi/10.1037/0033-2909.112.3.389" \t "_blank" </w:instrText>
        </w:r>
        <w:r w:rsidR="00AD6361" w:rsidRPr="00FD781E">
          <w:rPr>
            <w:rFonts w:ascii="Times New Roman" w:hAnsi="Times New Roman" w:cs="Times New Roman"/>
            <w:sz w:val="24"/>
            <w:szCs w:val="24"/>
            <w:rPrChange w:id="77" w:author="Author">
              <w:rPr/>
            </w:rPrChange>
          </w:rPr>
          <w:fldChar w:fldCharType="separate"/>
        </w:r>
        <w:r w:rsidR="00AD6361" w:rsidRPr="00FD781E">
          <w:rPr>
            <w:rStyle w:val="Hyperlink"/>
            <w:rFonts w:ascii="Times New Roman" w:hAnsi="Times New Roman" w:cs="Times New Roman"/>
            <w:sz w:val="24"/>
            <w:szCs w:val="24"/>
            <w:rPrChange w:id="78" w:author="Author">
              <w:rPr>
                <w:rStyle w:val="Hyperlink"/>
                <w:rFonts w:ascii="Arial" w:hAnsi="Arial" w:cs="Arial"/>
                <w:sz w:val="16"/>
                <w:szCs w:val="16"/>
              </w:rPr>
            </w:rPrChange>
          </w:rPr>
          <w:t>http://dx.doi.org/10.1037/0033-2909.112.3.389</w:t>
        </w:r>
        <w:r w:rsidR="00AD6361" w:rsidRPr="00FD781E">
          <w:rPr>
            <w:rFonts w:ascii="Times New Roman" w:hAnsi="Times New Roman" w:cs="Times New Roman"/>
            <w:sz w:val="24"/>
            <w:szCs w:val="24"/>
            <w:rPrChange w:id="79" w:author="Author">
              <w:rPr/>
            </w:rPrChange>
          </w:rPr>
          <w:fldChar w:fldCharType="end"/>
        </w:r>
        <w:r w:rsidR="00AD6361" w:rsidRPr="00FD781E">
          <w:rPr>
            <w:rStyle w:val="CommentReference"/>
            <w:rFonts w:ascii="Times New Roman" w:hAnsi="Times New Roman" w:cs="Times New Roman"/>
            <w:sz w:val="24"/>
            <w:szCs w:val="24"/>
            <w:rPrChange w:id="80" w:author="Author">
              <w:rPr>
                <w:rStyle w:val="CommentReference"/>
              </w:rPr>
            </w:rPrChange>
          </w:rPr>
          <w:t xml:space="preserve"> </w:t>
        </w:r>
      </w:ins>
    </w:p>
    <w:p w14:paraId="216ED6BE" w14:textId="30B53E45" w:rsidR="008516CD" w:rsidRPr="00FD781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B73C59">
        <w:rPr>
          <w:rFonts w:ascii="Times New Roman" w:hAnsi="Times New Roman" w:cs="Times New Roman"/>
          <w:sz w:val="24"/>
          <w:szCs w:val="24"/>
        </w:rPr>
        <w:t>Cronbach, L. J. &amp; Furby (1970).</w:t>
      </w:r>
      <w:proofErr w:type="gramEnd"/>
      <w:r w:rsidRPr="00B73C59">
        <w:rPr>
          <w:rFonts w:ascii="Times New Roman" w:hAnsi="Times New Roman" w:cs="Times New Roman"/>
          <w:sz w:val="24"/>
          <w:szCs w:val="24"/>
        </w:rPr>
        <w:t xml:space="preserve"> How we should measure “change”—or should we? </w:t>
      </w:r>
      <w:r w:rsidRPr="00B73C59">
        <w:rPr>
          <w:rFonts w:ascii="Times New Roman" w:hAnsi="Times New Roman" w:cs="Times New Roman"/>
          <w:i/>
          <w:sz w:val="24"/>
          <w:szCs w:val="24"/>
        </w:rPr>
        <w:t>Psychological Bulletin, 74</w:t>
      </w:r>
      <w:r w:rsidRPr="00B73C59">
        <w:rPr>
          <w:rFonts w:ascii="Times New Roman" w:hAnsi="Times New Roman" w:cs="Times New Roman"/>
          <w:sz w:val="24"/>
          <w:szCs w:val="24"/>
        </w:rPr>
        <w:t>, 68-80.</w:t>
      </w:r>
      <w:ins w:id="81" w:author="Author">
        <w:r w:rsidR="0028171B" w:rsidRPr="00B73C59">
          <w:rPr>
            <w:rFonts w:ascii="Times New Roman" w:hAnsi="Times New Roman" w:cs="Times New Roman"/>
            <w:sz w:val="24"/>
            <w:szCs w:val="24"/>
            <w:lang w:eastAsia="zh-CN"/>
          </w:rPr>
          <w:t xml:space="preserve"> </w:t>
        </w:r>
        <w:proofErr w:type="gramStart"/>
        <w:r w:rsidR="0084772E" w:rsidRPr="00F409A8">
          <w:rPr>
            <w:rFonts w:ascii="Times New Roman" w:hAnsi="Times New Roman" w:cs="Times New Roman"/>
            <w:sz w:val="24"/>
            <w:szCs w:val="24"/>
            <w:lang w:eastAsia="zh-CN"/>
          </w:rPr>
          <w:t>doi</w:t>
        </w:r>
        <w:proofErr w:type="gramEnd"/>
        <w:r w:rsidR="0084772E" w:rsidRPr="00F409A8">
          <w:rPr>
            <w:rFonts w:ascii="Times New Roman" w:hAnsi="Times New Roman" w:cs="Times New Roman"/>
            <w:sz w:val="24"/>
            <w:szCs w:val="24"/>
            <w:lang w:eastAsia="zh-CN"/>
          </w:rPr>
          <w:t>:</w:t>
        </w:r>
        <w:del w:id="82" w:author="Author">
          <w:r w:rsidR="0084772E" w:rsidRPr="002F1D7A" w:rsidDel="002F1D7A">
            <w:rPr>
              <w:rFonts w:ascii="Times New Roman" w:hAnsi="Times New Roman" w:cs="Times New Roman"/>
              <w:sz w:val="24"/>
              <w:szCs w:val="24"/>
              <w:lang w:eastAsia="zh-CN"/>
            </w:rPr>
            <w:delText xml:space="preserve"> </w:delText>
          </w:r>
        </w:del>
        <w:r w:rsidR="0028171B" w:rsidRPr="00FD781E">
          <w:rPr>
            <w:rFonts w:ascii="Times New Roman" w:hAnsi="Times New Roman" w:cs="Times New Roman"/>
            <w:sz w:val="24"/>
            <w:szCs w:val="24"/>
            <w:rPrChange w:id="83" w:author="Author">
              <w:rPr/>
            </w:rPrChange>
          </w:rPr>
          <w:fldChar w:fldCharType="begin"/>
        </w:r>
        <w:r w:rsidR="0028171B" w:rsidRPr="00FD781E">
          <w:rPr>
            <w:rFonts w:ascii="Times New Roman" w:hAnsi="Times New Roman" w:cs="Times New Roman"/>
            <w:sz w:val="24"/>
            <w:szCs w:val="24"/>
            <w:rPrChange w:id="84" w:author="Author">
              <w:rPr/>
            </w:rPrChange>
          </w:rPr>
          <w:instrText xml:space="preserve"> HYPERLINK "http://psycnet.apa.org/doi/10.1037/h0029382" \t "_blank" </w:instrText>
        </w:r>
        <w:r w:rsidR="0028171B" w:rsidRPr="00FD781E">
          <w:rPr>
            <w:rFonts w:ascii="Times New Roman" w:hAnsi="Times New Roman" w:cs="Times New Roman"/>
            <w:sz w:val="24"/>
            <w:szCs w:val="24"/>
            <w:rPrChange w:id="85" w:author="Author">
              <w:rPr/>
            </w:rPrChange>
          </w:rPr>
          <w:fldChar w:fldCharType="separate"/>
        </w:r>
        <w:r w:rsidR="0028171B" w:rsidRPr="00FD781E">
          <w:rPr>
            <w:rStyle w:val="Hyperlink"/>
            <w:rFonts w:ascii="Times New Roman" w:hAnsi="Times New Roman" w:cs="Times New Roman"/>
            <w:sz w:val="24"/>
            <w:szCs w:val="24"/>
            <w:rPrChange w:id="86" w:author="Author">
              <w:rPr>
                <w:rStyle w:val="Hyperlink"/>
                <w:rFonts w:ascii="Arial" w:hAnsi="Arial" w:cs="Arial"/>
                <w:sz w:val="16"/>
                <w:szCs w:val="16"/>
              </w:rPr>
            </w:rPrChange>
          </w:rPr>
          <w:t>http://dx.doi.org/10.1037/h0029382</w:t>
        </w:r>
        <w:r w:rsidR="0028171B" w:rsidRPr="00FD781E">
          <w:rPr>
            <w:rFonts w:ascii="Times New Roman" w:hAnsi="Times New Roman" w:cs="Times New Roman"/>
            <w:sz w:val="24"/>
            <w:szCs w:val="24"/>
            <w:rPrChange w:id="87" w:author="Author">
              <w:rPr/>
            </w:rPrChange>
          </w:rPr>
          <w:fldChar w:fldCharType="end"/>
        </w:r>
      </w:ins>
    </w:p>
    <w:p w14:paraId="3430EC86"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*Dattner, B. (1999). Who’s the fairest of them all</w:t>
      </w:r>
      <w:proofErr w:type="gramStart"/>
      <w:r w:rsidRPr="00565583">
        <w:rPr>
          <w:rFonts w:ascii="Times New Roman" w:hAnsi="Times New Roman" w:cs="Times New Roman"/>
          <w:sz w:val="24"/>
          <w:szCs w:val="24"/>
        </w:rPr>
        <w:t>?:</w:t>
      </w:r>
      <w:proofErr w:type="gramEnd"/>
      <w:r w:rsidRPr="00565583">
        <w:rPr>
          <w:rFonts w:ascii="Times New Roman" w:hAnsi="Times New Roman" w:cs="Times New Roman"/>
          <w:sz w:val="24"/>
          <w:szCs w:val="24"/>
        </w:rPr>
        <w:t xml:space="preserve"> The impact of narcissism on self- and other-rated fairness in the workplace.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(Accession Order No. 9945268</w:t>
      </w:r>
      <w:r w:rsidRPr="00565583">
        <w:rPr>
          <w:rFonts w:ascii="Times New Roman" w:hAnsi="Times New Roman" w:cs="Times New Roman"/>
          <w:sz w:val="24"/>
          <w:szCs w:val="24"/>
        </w:rPr>
        <w:t>)</w:t>
      </w:r>
    </w:p>
    <w:p w14:paraId="53EE9EAE"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A83245">
        <w:rPr>
          <w:rFonts w:ascii="Times New Roman" w:hAnsi="Times New Roman"/>
          <w:sz w:val="24"/>
          <w:szCs w:val="24"/>
        </w:rPr>
        <w:t xml:space="preserve">Dion, K. K., &amp; </w:t>
      </w:r>
      <w:proofErr w:type="spellStart"/>
      <w:r w:rsidRPr="00A83245">
        <w:rPr>
          <w:rFonts w:ascii="Times New Roman" w:hAnsi="Times New Roman"/>
          <w:sz w:val="24"/>
          <w:szCs w:val="24"/>
        </w:rPr>
        <w:t>Berscheid</w:t>
      </w:r>
      <w:proofErr w:type="spellEnd"/>
      <w:r w:rsidRPr="00A83245">
        <w:rPr>
          <w:rFonts w:ascii="Times New Roman" w:hAnsi="Times New Roman"/>
          <w:sz w:val="24"/>
          <w:szCs w:val="24"/>
        </w:rPr>
        <w:t>, E. (1974).</w:t>
      </w:r>
      <w:proofErr w:type="gramEnd"/>
      <w:r w:rsidRPr="00A83245">
        <w:rPr>
          <w:rFonts w:ascii="Times New Roman" w:hAnsi="Times New Roman"/>
          <w:sz w:val="24"/>
          <w:szCs w:val="24"/>
        </w:rPr>
        <w:t xml:space="preserve"> Physical attractiveness and peer perception among children.</w:t>
      </w:r>
      <w:r w:rsidRPr="00A83245">
        <w:rPr>
          <w:rFonts w:ascii="Times New Roman" w:hAnsi="Times New Roman"/>
          <w:i/>
          <w:iCs/>
          <w:sz w:val="24"/>
          <w:szCs w:val="24"/>
        </w:rPr>
        <w:t xml:space="preserve"> </w:t>
      </w:r>
      <w:proofErr w:type="spellStart"/>
      <w:r w:rsidRPr="00A83245">
        <w:rPr>
          <w:rFonts w:ascii="Times New Roman" w:hAnsi="Times New Roman"/>
          <w:i/>
          <w:iCs/>
          <w:sz w:val="24"/>
          <w:szCs w:val="24"/>
        </w:rPr>
        <w:t>Sociometry</w:t>
      </w:r>
      <w:proofErr w:type="spellEnd"/>
      <w:r w:rsidRPr="00A83245">
        <w:rPr>
          <w:rFonts w:ascii="Times New Roman" w:hAnsi="Times New Roman"/>
          <w:i/>
          <w:iCs/>
          <w:sz w:val="24"/>
          <w:szCs w:val="24"/>
        </w:rPr>
        <w:t>, 37</w:t>
      </w:r>
      <w:r w:rsidRPr="00A83245">
        <w:rPr>
          <w:rFonts w:ascii="Times New Roman" w:hAnsi="Times New Roman"/>
          <w:sz w:val="24"/>
          <w:szCs w:val="24"/>
        </w:rPr>
        <w:t xml:space="preserve">(1), 1-12. Retrieved from http://search.proquest.com/docview/615963472?accountid=14553 </w:t>
      </w:r>
    </w:p>
    <w:p w14:paraId="044A566D" w14:textId="77777777" w:rsidR="008516CD" w:rsidRPr="00FB17EF"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Change w:id="88" w:author="Author">
            <w:rPr>
              <w:rFonts w:ascii="Times New Roman" w:hAnsi="Times New Roman"/>
              <w:color w:val="4C4C4C"/>
              <w:sz w:val="24"/>
              <w:szCs w:val="24"/>
              <w:shd w:val="clear" w:color="auto" w:fill="FFFFFF"/>
            </w:rPr>
          </w:rPrChange>
        </w:rPr>
      </w:pPr>
      <w:r w:rsidRPr="00FB17EF">
        <w:rPr>
          <w:rFonts w:ascii="Times New Roman" w:hAnsi="Times New Roman"/>
          <w:sz w:val="24"/>
          <w:szCs w:val="24"/>
          <w:shd w:val="clear" w:color="auto" w:fill="FFFFFF"/>
          <w:rPrChange w:id="89" w:author="Author">
            <w:rPr>
              <w:rFonts w:ascii="Times New Roman" w:hAnsi="Times New Roman"/>
              <w:color w:val="4C4C4C"/>
              <w:sz w:val="24"/>
              <w:szCs w:val="24"/>
              <w:shd w:val="clear" w:color="auto" w:fill="FFFFFF"/>
            </w:rPr>
          </w:rPrChange>
        </w:rPr>
        <w:t xml:space="preserve">*Dufner, M., Denissen, J., Sedikides, C., Van </w:t>
      </w:r>
      <w:proofErr w:type="spellStart"/>
      <w:r w:rsidRPr="00FB17EF">
        <w:rPr>
          <w:rFonts w:ascii="Times New Roman" w:hAnsi="Times New Roman"/>
          <w:sz w:val="24"/>
          <w:szCs w:val="24"/>
          <w:shd w:val="clear" w:color="auto" w:fill="FFFFFF"/>
          <w:rPrChange w:id="90" w:author="Author">
            <w:rPr>
              <w:rFonts w:ascii="Times New Roman" w:hAnsi="Times New Roman"/>
              <w:color w:val="4C4C4C"/>
              <w:sz w:val="24"/>
              <w:szCs w:val="24"/>
              <w:shd w:val="clear" w:color="auto" w:fill="FFFFFF"/>
            </w:rPr>
          </w:rPrChange>
        </w:rPr>
        <w:t>Zalk</w:t>
      </w:r>
      <w:proofErr w:type="spellEnd"/>
      <w:r w:rsidRPr="00FB17EF">
        <w:rPr>
          <w:rFonts w:ascii="Times New Roman" w:hAnsi="Times New Roman"/>
          <w:sz w:val="24"/>
          <w:szCs w:val="24"/>
          <w:shd w:val="clear" w:color="auto" w:fill="FFFFFF"/>
          <w:rPrChange w:id="91" w:author="Author">
            <w:rPr>
              <w:rFonts w:ascii="Times New Roman" w:hAnsi="Times New Roman"/>
              <w:color w:val="4C4C4C"/>
              <w:sz w:val="24"/>
              <w:szCs w:val="24"/>
              <w:shd w:val="clear" w:color="auto" w:fill="FFFFFF"/>
            </w:rPr>
          </w:rPrChange>
        </w:rPr>
        <w:t xml:space="preserve">, M., </w:t>
      </w:r>
      <w:proofErr w:type="spellStart"/>
      <w:r w:rsidRPr="00FB17EF">
        <w:rPr>
          <w:rFonts w:ascii="Times New Roman" w:hAnsi="Times New Roman"/>
          <w:sz w:val="24"/>
          <w:szCs w:val="24"/>
          <w:shd w:val="clear" w:color="auto" w:fill="FFFFFF"/>
          <w:rPrChange w:id="92" w:author="Author">
            <w:rPr>
              <w:rFonts w:ascii="Times New Roman" w:hAnsi="Times New Roman"/>
              <w:color w:val="4C4C4C"/>
              <w:sz w:val="24"/>
              <w:szCs w:val="24"/>
              <w:shd w:val="clear" w:color="auto" w:fill="FFFFFF"/>
            </w:rPr>
          </w:rPrChange>
        </w:rPr>
        <w:t>Meeus</w:t>
      </w:r>
      <w:proofErr w:type="spellEnd"/>
      <w:r w:rsidRPr="00FB17EF">
        <w:rPr>
          <w:rFonts w:ascii="Times New Roman" w:hAnsi="Times New Roman"/>
          <w:sz w:val="24"/>
          <w:szCs w:val="24"/>
          <w:shd w:val="clear" w:color="auto" w:fill="FFFFFF"/>
          <w:rPrChange w:id="93" w:author="Author">
            <w:rPr>
              <w:rFonts w:ascii="Times New Roman" w:hAnsi="Times New Roman"/>
              <w:color w:val="4C4C4C"/>
              <w:sz w:val="24"/>
              <w:szCs w:val="24"/>
              <w:shd w:val="clear" w:color="auto" w:fill="FFFFFF"/>
            </w:rPr>
          </w:rPrChange>
        </w:rPr>
        <w:t xml:space="preserve">, W. H. J., &amp; Van </w:t>
      </w:r>
      <w:proofErr w:type="spellStart"/>
      <w:r w:rsidRPr="00FB17EF">
        <w:rPr>
          <w:rFonts w:ascii="Times New Roman" w:hAnsi="Times New Roman"/>
          <w:sz w:val="24"/>
          <w:szCs w:val="24"/>
          <w:shd w:val="clear" w:color="auto" w:fill="FFFFFF"/>
          <w:rPrChange w:id="94" w:author="Author">
            <w:rPr>
              <w:rFonts w:ascii="Times New Roman" w:hAnsi="Times New Roman"/>
              <w:color w:val="4C4C4C"/>
              <w:sz w:val="24"/>
              <w:szCs w:val="24"/>
              <w:shd w:val="clear" w:color="auto" w:fill="FFFFFF"/>
            </w:rPr>
          </w:rPrChange>
        </w:rPr>
        <w:t>Aken</w:t>
      </w:r>
      <w:proofErr w:type="spellEnd"/>
      <w:r w:rsidRPr="00FB17EF">
        <w:rPr>
          <w:rFonts w:ascii="Times New Roman" w:hAnsi="Times New Roman"/>
          <w:sz w:val="24"/>
          <w:szCs w:val="24"/>
          <w:shd w:val="clear" w:color="auto" w:fill="FFFFFF"/>
          <w:rPrChange w:id="95" w:author="Author">
            <w:rPr>
              <w:rFonts w:ascii="Times New Roman" w:hAnsi="Times New Roman"/>
              <w:color w:val="4C4C4C"/>
              <w:sz w:val="24"/>
              <w:szCs w:val="24"/>
              <w:shd w:val="clear" w:color="auto" w:fill="FFFFFF"/>
            </w:rPr>
          </w:rPrChange>
        </w:rPr>
        <w:t>, M. (2013). Are actual and perceived intellectual self</w:t>
      </w:r>
      <w:r w:rsidRPr="00FB17EF">
        <w:rPr>
          <w:rFonts w:ascii="Cambria Math" w:hAnsi="Cambria Math" w:cs="Cambria Math" w:hint="eastAsia"/>
          <w:sz w:val="24"/>
          <w:szCs w:val="24"/>
          <w:shd w:val="clear" w:color="auto" w:fill="FFFFFF"/>
          <w:rPrChange w:id="96" w:author="Author">
            <w:rPr>
              <w:rFonts w:ascii="Cambria Math" w:hAnsi="Cambria Math" w:cs="Cambria Math" w:hint="eastAsia"/>
              <w:color w:val="4C4C4C"/>
              <w:sz w:val="24"/>
              <w:szCs w:val="24"/>
              <w:shd w:val="clear" w:color="auto" w:fill="FFFFFF"/>
            </w:rPr>
          </w:rPrChange>
        </w:rPr>
        <w:t>‐</w:t>
      </w:r>
      <w:r w:rsidRPr="00FB17EF">
        <w:rPr>
          <w:rFonts w:ascii="Times New Roman" w:hAnsi="Times New Roman"/>
          <w:sz w:val="24"/>
          <w:szCs w:val="24"/>
          <w:shd w:val="clear" w:color="auto" w:fill="FFFFFF"/>
          <w:rPrChange w:id="97" w:author="Author">
            <w:rPr>
              <w:rFonts w:ascii="Times New Roman" w:hAnsi="Times New Roman"/>
              <w:color w:val="4C4C4C"/>
              <w:sz w:val="24"/>
              <w:szCs w:val="24"/>
              <w:shd w:val="clear" w:color="auto" w:fill="FFFFFF"/>
            </w:rPr>
          </w:rPrChange>
        </w:rPr>
        <w:t>enhancers evaluated differently by social perceivers?</w:t>
      </w:r>
      <w:r w:rsidRPr="00FB17EF">
        <w:rPr>
          <w:rStyle w:val="apple-converted-space"/>
          <w:rFonts w:ascii="Times New Roman" w:hAnsi="Times New Roman"/>
          <w:i/>
          <w:iCs/>
          <w:sz w:val="24"/>
          <w:szCs w:val="24"/>
          <w:shd w:val="clear" w:color="auto" w:fill="FFFFFF"/>
          <w:rPrChange w:id="98" w:author="Author">
            <w:rPr>
              <w:rStyle w:val="apple-converted-space"/>
              <w:rFonts w:ascii="Times New Roman" w:hAnsi="Times New Roman"/>
              <w:i/>
              <w:iCs/>
              <w:color w:val="4C4C4C"/>
              <w:sz w:val="24"/>
              <w:szCs w:val="24"/>
              <w:shd w:val="clear" w:color="auto" w:fill="FFFFFF"/>
            </w:rPr>
          </w:rPrChange>
        </w:rPr>
        <w:t> </w:t>
      </w:r>
      <w:r w:rsidRPr="00FB17EF">
        <w:rPr>
          <w:rFonts w:ascii="Times New Roman" w:hAnsi="Times New Roman"/>
          <w:i/>
          <w:iCs/>
          <w:sz w:val="24"/>
          <w:szCs w:val="24"/>
          <w:shd w:val="clear" w:color="auto" w:fill="FFFFFF"/>
          <w:rPrChange w:id="99" w:author="Author">
            <w:rPr>
              <w:rFonts w:ascii="Times New Roman" w:hAnsi="Times New Roman"/>
              <w:i/>
              <w:iCs/>
              <w:color w:val="4C4C4C"/>
              <w:sz w:val="24"/>
              <w:szCs w:val="24"/>
              <w:shd w:val="clear" w:color="auto" w:fill="FFFFFF"/>
            </w:rPr>
          </w:rPrChange>
        </w:rPr>
        <w:t>European Journal of Personality,</w:t>
      </w:r>
      <w:r w:rsidRPr="00FB17EF">
        <w:rPr>
          <w:rStyle w:val="apple-converted-space"/>
          <w:rFonts w:ascii="Times New Roman" w:hAnsi="Times New Roman"/>
          <w:i/>
          <w:iCs/>
          <w:sz w:val="24"/>
          <w:szCs w:val="24"/>
          <w:shd w:val="clear" w:color="auto" w:fill="FFFFFF"/>
          <w:rPrChange w:id="100" w:author="Author">
            <w:rPr>
              <w:rStyle w:val="apple-converted-space"/>
              <w:rFonts w:ascii="Times New Roman" w:hAnsi="Times New Roman"/>
              <w:i/>
              <w:iCs/>
              <w:color w:val="4C4C4C"/>
              <w:sz w:val="24"/>
              <w:szCs w:val="24"/>
              <w:shd w:val="clear" w:color="auto" w:fill="FFFFFF"/>
            </w:rPr>
          </w:rPrChange>
        </w:rPr>
        <w:t> </w:t>
      </w:r>
      <w:r w:rsidRPr="00FB17EF">
        <w:rPr>
          <w:rFonts w:ascii="Times New Roman" w:hAnsi="Times New Roman"/>
          <w:i/>
          <w:iCs/>
          <w:sz w:val="24"/>
          <w:szCs w:val="24"/>
          <w:shd w:val="clear" w:color="auto" w:fill="FFFFFF"/>
          <w:rPrChange w:id="101" w:author="Author">
            <w:rPr>
              <w:rFonts w:ascii="Times New Roman" w:hAnsi="Times New Roman"/>
              <w:i/>
              <w:iCs/>
              <w:color w:val="4C4C4C"/>
              <w:sz w:val="24"/>
              <w:szCs w:val="24"/>
              <w:shd w:val="clear" w:color="auto" w:fill="FFFFFF"/>
            </w:rPr>
          </w:rPrChange>
        </w:rPr>
        <w:t>27</w:t>
      </w:r>
      <w:r w:rsidRPr="00FB17EF">
        <w:rPr>
          <w:rFonts w:ascii="Times New Roman" w:hAnsi="Times New Roman"/>
          <w:sz w:val="24"/>
          <w:szCs w:val="24"/>
          <w:shd w:val="clear" w:color="auto" w:fill="FFFFFF"/>
          <w:rPrChange w:id="102" w:author="Author">
            <w:rPr>
              <w:rFonts w:ascii="Times New Roman" w:hAnsi="Times New Roman"/>
              <w:color w:val="4C4C4C"/>
              <w:sz w:val="24"/>
              <w:szCs w:val="24"/>
              <w:shd w:val="clear" w:color="auto" w:fill="FFFFFF"/>
            </w:rPr>
          </w:rPrChange>
        </w:rPr>
        <w:t>(6), 621-633. doi:http://dx.doi.org/10.1002/per.1934</w:t>
      </w:r>
    </w:p>
    <w:p w14:paraId="32E24593"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565583">
        <w:rPr>
          <w:rFonts w:ascii="Times New Roman" w:hAnsi="Times New Roman"/>
          <w:sz w:val="24"/>
          <w:szCs w:val="24"/>
        </w:rPr>
        <w:lastRenderedPageBreak/>
        <w:t>Duval, S., &amp; Tweedie, R. (2000).</w:t>
      </w:r>
      <w:proofErr w:type="gramEnd"/>
      <w:r w:rsidRPr="00565583">
        <w:rPr>
          <w:rFonts w:ascii="Times New Roman" w:hAnsi="Times New Roman"/>
          <w:sz w:val="24"/>
          <w:szCs w:val="24"/>
        </w:rPr>
        <w:t xml:space="preserve"> Trim and fill: A simple funnel-plot-based method of testing and adjusting for publication bias in meta-analysis. </w:t>
      </w:r>
      <w:r w:rsidRPr="00565583">
        <w:rPr>
          <w:rFonts w:ascii="Times New Roman" w:hAnsi="Times New Roman"/>
          <w:i/>
          <w:sz w:val="24"/>
          <w:szCs w:val="24"/>
        </w:rPr>
        <w:t>Biometrics, 56</w:t>
      </w:r>
      <w:r w:rsidRPr="00565583">
        <w:rPr>
          <w:rFonts w:ascii="Times New Roman" w:hAnsi="Times New Roman"/>
          <w:sz w:val="24"/>
          <w:szCs w:val="24"/>
        </w:rPr>
        <w:t>, 455–463. doi:10.1111/j.0006-341X.2000.00455.x</w:t>
      </w:r>
    </w:p>
    <w:p w14:paraId="2D93F82A"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03"/>
      <w:r w:rsidRPr="00A83245">
        <w:rPr>
          <w:rFonts w:ascii="Times New Roman" w:eastAsia="Times New Roman" w:hAnsi="Times New Roman" w:cs="Times New Roman"/>
          <w:sz w:val="24"/>
          <w:szCs w:val="24"/>
          <w:lang w:eastAsia="zh-CN"/>
        </w:rPr>
        <w:t xml:space="preserve">Edwards, J. R. (1994). </w:t>
      </w:r>
      <w:proofErr w:type="gramStart"/>
      <w:r w:rsidRPr="00A83245">
        <w:rPr>
          <w:rFonts w:ascii="Times New Roman" w:eastAsia="Times New Roman" w:hAnsi="Times New Roman" w:cs="Times New Roman"/>
          <w:sz w:val="24"/>
          <w:szCs w:val="24"/>
          <w:lang w:eastAsia="zh-CN"/>
        </w:rPr>
        <w:t>Regression analysis as an alternative to difference scores.</w:t>
      </w:r>
      <w:proofErr w:type="gramEnd"/>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 xml:space="preserve">Journal of  </w:t>
      </w:r>
    </w:p>
    <w:p w14:paraId="20A41BFB" w14:textId="2F8A6265" w:rsidR="008516CD" w:rsidRPr="00A50B39" w:rsidRDefault="008516CD" w:rsidP="008516CD">
      <w:pPr>
        <w:spacing w:after="0" w:line="480" w:lineRule="auto"/>
        <w:ind w:leftChars="218" w:left="1265" w:hangingChars="327" w:hanging="785"/>
        <w:rPr>
          <w:rFonts w:ascii="Times New Roman" w:hAnsi="Times New Roman" w:cs="Times New Roman"/>
          <w:sz w:val="24"/>
          <w:szCs w:val="24"/>
          <w:lang w:eastAsia="zh-CN"/>
          <w:rPrChange w:id="104" w:author="Author">
            <w:rPr>
              <w:rFonts w:ascii="Times New Roman" w:eastAsia="Times New Roman" w:hAnsi="Times New Roman" w:cs="Times New Roman"/>
              <w:sz w:val="24"/>
              <w:szCs w:val="24"/>
              <w:lang w:eastAsia="zh-CN"/>
            </w:rPr>
          </w:rPrChange>
        </w:rPr>
      </w:pP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i/>
          <w:iCs/>
          <w:sz w:val="24"/>
          <w:szCs w:val="24"/>
          <w:lang w:eastAsia="zh-CN"/>
        </w:rPr>
        <w:t>Management</w:t>
      </w:r>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20</w:t>
      </w:r>
      <w:r w:rsidRPr="00A83245">
        <w:rPr>
          <w:rFonts w:ascii="Times New Roman" w:eastAsia="Times New Roman" w:hAnsi="Times New Roman" w:cs="Times New Roman"/>
          <w:sz w:val="24"/>
          <w:szCs w:val="24"/>
          <w:lang w:eastAsia="zh-CN"/>
        </w:rPr>
        <w:t>(3), 683-689.</w:t>
      </w:r>
      <w:commentRangeEnd w:id="103"/>
      <w:r w:rsidR="007F01E7">
        <w:rPr>
          <w:rStyle w:val="CommentReference"/>
        </w:rPr>
        <w:commentReference w:id="103"/>
      </w:r>
      <w:ins w:id="105" w:author="Author">
        <w:r w:rsidR="00F409A8">
          <w:rPr>
            <w:rFonts w:ascii="Times New Roman" w:hAnsi="Times New Roman" w:cs="Times New Roman" w:hint="eastAsia"/>
            <w:sz w:val="24"/>
            <w:szCs w:val="24"/>
            <w:lang w:eastAsia="zh-CN"/>
          </w:rPr>
          <w:t xml:space="preserve"> </w:t>
        </w:r>
        <w:r w:rsidR="00F409A8" w:rsidRPr="00A50B39">
          <w:rPr>
            <w:rFonts w:ascii="Times New Roman" w:hAnsi="Times New Roman" w:cs="Times New Roman"/>
            <w:sz w:val="24"/>
            <w:szCs w:val="24"/>
            <w:rPrChange w:id="106" w:author="Author">
              <w:rPr/>
            </w:rPrChange>
          </w:rPr>
          <w:fldChar w:fldCharType="begin"/>
        </w:r>
        <w:r w:rsidR="00F409A8" w:rsidRPr="00A50B39">
          <w:rPr>
            <w:rFonts w:ascii="Times New Roman" w:hAnsi="Times New Roman" w:cs="Times New Roman"/>
            <w:sz w:val="24"/>
            <w:szCs w:val="24"/>
            <w:rPrChange w:id="107" w:author="Author">
              <w:rPr/>
            </w:rPrChange>
          </w:rPr>
          <w:instrText xml:space="preserve"> HYPERLINK "http://dx.doi.org/10.1016/0149-2063(94)90011-6" \t "doilink" </w:instrText>
        </w:r>
        <w:r w:rsidR="00F409A8" w:rsidRPr="00A50B39">
          <w:rPr>
            <w:rFonts w:ascii="Times New Roman" w:hAnsi="Times New Roman" w:cs="Times New Roman"/>
            <w:sz w:val="24"/>
            <w:szCs w:val="24"/>
            <w:rPrChange w:id="108" w:author="Author">
              <w:rPr/>
            </w:rPrChange>
          </w:rPr>
          <w:fldChar w:fldCharType="separate"/>
        </w:r>
        <w:proofErr w:type="gramStart"/>
        <w:r w:rsidR="00F409A8" w:rsidRPr="00A50B39">
          <w:rPr>
            <w:rStyle w:val="Hyperlink"/>
            <w:rFonts w:ascii="Times New Roman" w:eastAsia="Arial Unicode MS" w:hAnsi="Times New Roman" w:cs="Times New Roman"/>
            <w:color w:val="auto"/>
            <w:sz w:val="24"/>
            <w:szCs w:val="24"/>
            <w:bdr w:val="none" w:sz="0" w:space="0" w:color="auto" w:frame="1"/>
            <w:shd w:val="clear" w:color="auto" w:fill="FFFFFF"/>
            <w:rPrChange w:id="109" w:author="Author">
              <w:rPr>
                <w:rStyle w:val="Hyperlink"/>
                <w:rFonts w:ascii="Arial Unicode MS" w:eastAsia="Arial Unicode MS" w:hAnsi="Arial Unicode MS" w:cs="Arial Unicode MS" w:hint="eastAsia"/>
                <w:color w:val="316C9D"/>
                <w:sz w:val="20"/>
                <w:szCs w:val="20"/>
                <w:bdr w:val="none" w:sz="0" w:space="0" w:color="auto" w:frame="1"/>
                <w:shd w:val="clear" w:color="auto" w:fill="FFFFFF"/>
              </w:rPr>
            </w:rPrChange>
          </w:rPr>
          <w:t>doi:</w:t>
        </w:r>
        <w:proofErr w:type="gramEnd"/>
        <w:r w:rsidR="00F409A8" w:rsidRPr="00A50B39">
          <w:rPr>
            <w:rStyle w:val="Hyperlink"/>
            <w:rFonts w:ascii="Times New Roman" w:eastAsia="Arial Unicode MS" w:hAnsi="Times New Roman" w:cs="Times New Roman"/>
            <w:color w:val="auto"/>
            <w:sz w:val="24"/>
            <w:szCs w:val="24"/>
            <w:bdr w:val="none" w:sz="0" w:space="0" w:color="auto" w:frame="1"/>
            <w:shd w:val="clear" w:color="auto" w:fill="FFFFFF"/>
            <w:rPrChange w:id="110" w:author="Author">
              <w:rPr>
                <w:rStyle w:val="Hyperlink"/>
                <w:rFonts w:ascii="Arial Unicode MS" w:eastAsia="Arial Unicode MS" w:hAnsi="Arial Unicode MS" w:cs="Arial Unicode MS" w:hint="eastAsia"/>
                <w:color w:val="316C9D"/>
                <w:sz w:val="20"/>
                <w:szCs w:val="20"/>
                <w:bdr w:val="none" w:sz="0" w:space="0" w:color="auto" w:frame="1"/>
                <w:shd w:val="clear" w:color="auto" w:fill="FFFFFF"/>
              </w:rPr>
            </w:rPrChange>
          </w:rPr>
          <w:t>10.1016/0149-2063(94)90011-6</w:t>
        </w:r>
        <w:r w:rsidR="00F409A8" w:rsidRPr="00A50B39">
          <w:rPr>
            <w:rFonts w:ascii="Times New Roman" w:hAnsi="Times New Roman" w:cs="Times New Roman"/>
            <w:sz w:val="24"/>
            <w:szCs w:val="24"/>
            <w:rPrChange w:id="111" w:author="Author">
              <w:rPr/>
            </w:rPrChange>
          </w:rPr>
          <w:fldChar w:fldCharType="end"/>
        </w:r>
      </w:ins>
    </w:p>
    <w:p w14:paraId="52D232EA" w14:textId="26939DC3"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Edwards, J. R. (1995). </w:t>
      </w:r>
      <w:proofErr w:type="gramStart"/>
      <w:r w:rsidRPr="00A83245">
        <w:rPr>
          <w:rFonts w:ascii="Times New Roman" w:eastAsia="Times New Roman" w:hAnsi="Times New Roman" w:cs="Times New Roman"/>
          <w:sz w:val="24"/>
          <w:szCs w:val="24"/>
        </w:rPr>
        <w:t>Alternatives to difference scores as dependent variables in the study of congruence in organizational research.</w:t>
      </w:r>
      <w:proofErr w:type="gramEnd"/>
      <w:r w:rsidRPr="00A83245">
        <w:rPr>
          <w:rFonts w:ascii="Times New Roman" w:eastAsia="Times New Roman" w:hAnsi="Times New Roman" w:cs="Times New Roman"/>
          <w:i/>
          <w:iCs/>
          <w:sz w:val="24"/>
          <w:szCs w:val="24"/>
        </w:rPr>
        <w:t xml:space="preserve"> Organizational Behavior and Human Decision Processes, 64</w:t>
      </w:r>
      <w:r w:rsidRPr="00A83245">
        <w:rPr>
          <w:rFonts w:ascii="Times New Roman" w:eastAsia="Times New Roman" w:hAnsi="Times New Roman" w:cs="Times New Roman"/>
          <w:sz w:val="24"/>
          <w:szCs w:val="24"/>
        </w:rPr>
        <w:t xml:space="preserve">(3), 307-324. Retrieved from </w:t>
      </w:r>
      <w:r w:rsidR="004A247F" w:rsidRPr="004A247F">
        <w:rPr>
          <w:rFonts w:ascii="Times New Roman" w:eastAsia="Times New Roman" w:hAnsi="Times New Roman" w:cs="Times New Roman"/>
          <w:sz w:val="24"/>
          <w:szCs w:val="24"/>
        </w:rPr>
        <w:t>http://search.proquest.com/docview/618914476?accountid=14553</w:t>
      </w:r>
    </w:p>
    <w:p w14:paraId="64F826D4"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65583">
        <w:rPr>
          <w:rFonts w:ascii="Times New Roman" w:hAnsi="Times New Roman" w:cs="Times New Roman"/>
          <w:sz w:val="24"/>
          <w:szCs w:val="24"/>
          <w:lang w:eastAsia="zh-CN"/>
        </w:rPr>
        <w:t xml:space="preserve">Edwards, J. R. (2002). Alternatives to difference scores: Polynomial regression analysis and response surface methodology. In F. </w:t>
      </w:r>
      <w:proofErr w:type="spellStart"/>
      <w:r w:rsidRPr="00565583">
        <w:rPr>
          <w:rFonts w:ascii="Times New Roman" w:hAnsi="Times New Roman" w:cs="Times New Roman"/>
          <w:sz w:val="24"/>
          <w:szCs w:val="24"/>
          <w:lang w:eastAsia="zh-CN"/>
        </w:rPr>
        <w:t>Drasgow</w:t>
      </w:r>
      <w:proofErr w:type="spellEnd"/>
      <w:r w:rsidRPr="00565583">
        <w:rPr>
          <w:rFonts w:ascii="Times New Roman" w:hAnsi="Times New Roman" w:cs="Times New Roman"/>
          <w:sz w:val="24"/>
          <w:szCs w:val="24"/>
          <w:lang w:eastAsia="zh-CN"/>
        </w:rPr>
        <w:t xml:space="preserve"> &amp; N. Schmitt (Eds.), </w:t>
      </w:r>
      <w:r w:rsidRPr="00565583">
        <w:rPr>
          <w:rFonts w:ascii="Times New Roman" w:hAnsi="Times New Roman" w:cs="Times New Roman"/>
          <w:i/>
          <w:sz w:val="24"/>
          <w:szCs w:val="24"/>
          <w:lang w:eastAsia="zh-CN"/>
        </w:rPr>
        <w:t>Measuring and Analyzing Behavior in Organizations: Advances in Measurement and Data Analysis</w:t>
      </w:r>
      <w:r w:rsidRPr="00565583">
        <w:rPr>
          <w:rFonts w:ascii="Times New Roman" w:hAnsi="Times New Roman" w:cs="Times New Roman"/>
          <w:sz w:val="24"/>
          <w:szCs w:val="24"/>
          <w:lang w:eastAsia="zh-CN"/>
        </w:rPr>
        <w:t xml:space="preserve"> (p. 350-400). San Francisco, CA: </w:t>
      </w:r>
      <w:proofErr w:type="spellStart"/>
      <w:r w:rsidRPr="00565583">
        <w:rPr>
          <w:rFonts w:ascii="Times New Roman" w:hAnsi="Times New Roman" w:cs="Times New Roman"/>
          <w:sz w:val="24"/>
          <w:szCs w:val="24"/>
          <w:lang w:eastAsia="zh-CN"/>
        </w:rPr>
        <w:t>Jossey</w:t>
      </w:r>
      <w:proofErr w:type="spellEnd"/>
      <w:r w:rsidRPr="00565583">
        <w:rPr>
          <w:rFonts w:ascii="Times New Roman" w:hAnsi="Times New Roman" w:cs="Times New Roman"/>
          <w:sz w:val="24"/>
          <w:szCs w:val="24"/>
          <w:lang w:eastAsia="zh-CN"/>
        </w:rPr>
        <w:t>-Bass Inc.</w:t>
      </w:r>
    </w:p>
    <w:p w14:paraId="1EF67B7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sz w:val="24"/>
          <w:szCs w:val="24"/>
          <w:lang w:eastAsia="zh-CN"/>
        </w:rPr>
        <w:t>Edwards, J. R. &amp; Parry, M. E. (1993).</w:t>
      </w:r>
      <w:proofErr w:type="gramEnd"/>
      <w:r>
        <w:rPr>
          <w:rFonts w:ascii="Times New Roman" w:hAnsi="Times New Roman" w:cs="Times New Roman"/>
          <w:sz w:val="24"/>
          <w:szCs w:val="24"/>
          <w:lang w:eastAsia="zh-CN"/>
        </w:rPr>
        <w:t xml:space="preserve"> </w:t>
      </w:r>
      <w:proofErr w:type="gramStart"/>
      <w:r>
        <w:rPr>
          <w:rFonts w:ascii="Times New Roman" w:hAnsi="Times New Roman" w:cs="Times New Roman"/>
          <w:sz w:val="24"/>
          <w:szCs w:val="24"/>
          <w:lang w:eastAsia="zh-CN"/>
        </w:rPr>
        <w:t>On the use of polynomial regression equations as an alternative to difference scores in organizational research.</w:t>
      </w:r>
      <w:proofErr w:type="gramEnd"/>
      <w:r>
        <w:rPr>
          <w:rFonts w:ascii="Times New Roman" w:hAnsi="Times New Roman" w:cs="Times New Roman"/>
          <w:sz w:val="24"/>
          <w:szCs w:val="24"/>
          <w:lang w:eastAsia="zh-CN"/>
        </w:rPr>
        <w:t xml:space="preserve"> </w:t>
      </w:r>
      <w:r w:rsidRPr="00D24563">
        <w:rPr>
          <w:rFonts w:ascii="Times New Roman" w:hAnsi="Times New Roman" w:cs="Times New Roman"/>
          <w:i/>
          <w:sz w:val="24"/>
          <w:szCs w:val="24"/>
          <w:lang w:eastAsia="zh-CN"/>
        </w:rPr>
        <w:t>The Academy of Management Journal, 36</w:t>
      </w:r>
      <w:r>
        <w:rPr>
          <w:rFonts w:ascii="Times New Roman" w:hAnsi="Times New Roman" w:cs="Times New Roman"/>
          <w:sz w:val="24"/>
          <w:szCs w:val="24"/>
          <w:lang w:eastAsia="zh-CN"/>
        </w:rPr>
        <w:t xml:space="preserve">, 1577-1613. Retrieved from </w:t>
      </w:r>
      <w:r w:rsidRPr="00D24563">
        <w:rPr>
          <w:rFonts w:ascii="Times New Roman" w:hAnsi="Times New Roman" w:cs="Times New Roman"/>
          <w:sz w:val="24"/>
          <w:szCs w:val="24"/>
          <w:lang w:eastAsia="zh-CN"/>
        </w:rPr>
        <w:t>http://www.jstor.org/stable/256822</w:t>
      </w:r>
    </w:p>
    <w:p w14:paraId="70EB6602" w14:textId="003C693D"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B39B7">
        <w:rPr>
          <w:rFonts w:ascii="Times New Roman" w:hAnsi="Times New Roman" w:cs="Times New Roman"/>
          <w:sz w:val="24"/>
          <w:szCs w:val="24"/>
          <w:lang w:eastAsia="zh-CN"/>
        </w:rPr>
        <w:t xml:space="preserve">Emmons, R. A. (1984). Factor analysis and construct validity of the Narcissistic Personality Inventory. </w:t>
      </w:r>
      <w:r w:rsidRPr="00565583">
        <w:rPr>
          <w:rFonts w:ascii="Times New Roman" w:hAnsi="Times New Roman" w:cs="Times New Roman"/>
          <w:i/>
          <w:sz w:val="24"/>
          <w:szCs w:val="24"/>
          <w:lang w:eastAsia="zh-CN"/>
        </w:rPr>
        <w:t>Journal of Personality Assessment</w:t>
      </w:r>
      <w:r w:rsidRPr="00565583">
        <w:rPr>
          <w:rFonts w:ascii="Times New Roman" w:hAnsi="Times New Roman" w:cs="Times New Roman"/>
          <w:sz w:val="24"/>
          <w:szCs w:val="24"/>
          <w:lang w:eastAsia="zh-CN"/>
        </w:rPr>
        <w:t xml:space="preserve">, </w:t>
      </w:r>
      <w:r w:rsidRPr="00565583">
        <w:rPr>
          <w:rFonts w:ascii="Times New Roman" w:hAnsi="Times New Roman" w:cs="Times New Roman"/>
          <w:i/>
          <w:sz w:val="24"/>
          <w:szCs w:val="24"/>
          <w:lang w:eastAsia="zh-CN"/>
        </w:rPr>
        <w:t>48,</w:t>
      </w:r>
      <w:r w:rsidRPr="00565583">
        <w:rPr>
          <w:rFonts w:ascii="Times New Roman" w:hAnsi="Times New Roman" w:cs="Times New Roman"/>
          <w:sz w:val="24"/>
          <w:szCs w:val="24"/>
          <w:lang w:eastAsia="zh-CN"/>
        </w:rPr>
        <w:t xml:space="preserve"> 291-300.</w:t>
      </w:r>
      <w:ins w:id="112" w:author="Author">
        <w:r w:rsidR="00DE4B3C">
          <w:rPr>
            <w:rFonts w:ascii="Times New Roman" w:hAnsi="Times New Roman" w:cs="Times New Roman" w:hint="eastAsia"/>
            <w:sz w:val="24"/>
            <w:szCs w:val="24"/>
            <w:lang w:eastAsia="zh-CN"/>
          </w:rPr>
          <w:t xml:space="preserve"> </w:t>
        </w:r>
        <w:r w:rsidR="00DE4B3C" w:rsidRPr="00E670B1">
          <w:rPr>
            <w:rFonts w:ascii="Times New Roman" w:hAnsi="Times New Roman" w:cs="Times New Roman"/>
            <w:color w:val="4C4C4C"/>
            <w:sz w:val="24"/>
            <w:szCs w:val="24"/>
            <w:shd w:val="clear" w:color="auto" w:fill="FFFFFF"/>
            <w:rPrChange w:id="113" w:author="Author">
              <w:rPr>
                <w:rFonts w:ascii="Verdana" w:hAnsi="Verdana"/>
                <w:color w:val="4C4C4C"/>
                <w:sz w:val="18"/>
                <w:szCs w:val="18"/>
                <w:shd w:val="clear" w:color="auto" w:fill="FFFFFF"/>
              </w:rPr>
            </w:rPrChange>
          </w:rPr>
          <w:t>Retrieved from http://search.proquest.com/docview/1303269275?accountid=14553</w:t>
        </w:r>
        <w:r w:rsidR="00DE4B3C">
          <w:rPr>
            <w:rStyle w:val="CommentReference"/>
          </w:rPr>
          <w:t xml:space="preserve"> </w:t>
        </w:r>
      </w:ins>
    </w:p>
    <w:p w14:paraId="11B55C81" w14:textId="6E28E50B"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sz w:val="24"/>
          <w:szCs w:val="24"/>
        </w:rPr>
        <w:t>Emmons, R. A. (1987). Narcissism: Theory and measurement.</w:t>
      </w:r>
      <w:r w:rsidRPr="00A83245">
        <w:rPr>
          <w:rFonts w:ascii="Times New Roman" w:hAnsi="Times New Roman" w:cs="Times New Roman"/>
          <w:i/>
          <w:iCs/>
          <w:sz w:val="24"/>
          <w:szCs w:val="24"/>
        </w:rPr>
        <w:t xml:space="preserve"> </w:t>
      </w:r>
      <w:proofErr w:type="gramStart"/>
      <w:r w:rsidRPr="00A83245">
        <w:rPr>
          <w:rFonts w:ascii="Times New Roman" w:hAnsi="Times New Roman" w:cs="Times New Roman"/>
          <w:i/>
          <w:iCs/>
          <w:sz w:val="24"/>
          <w:szCs w:val="24"/>
        </w:rPr>
        <w:t>Journal of Personality and Social Psychology, 52</w:t>
      </w:r>
      <w:r w:rsidRPr="00A83245">
        <w:rPr>
          <w:rFonts w:ascii="Times New Roman" w:hAnsi="Times New Roman" w:cs="Times New Roman"/>
          <w:sz w:val="24"/>
          <w:szCs w:val="24"/>
        </w:rPr>
        <w:t>(1), 11.</w:t>
      </w:r>
      <w:proofErr w:type="gramEnd"/>
      <w:r w:rsidRPr="00A83245">
        <w:rPr>
          <w:rFonts w:ascii="Times New Roman" w:hAnsi="Times New Roman" w:cs="Times New Roman"/>
          <w:sz w:val="24"/>
          <w:szCs w:val="24"/>
        </w:rPr>
        <w:t xml:space="preserve"> Retrieved from </w:t>
      </w:r>
      <w:r w:rsidR="00041F2D" w:rsidRPr="00041F2D">
        <w:rPr>
          <w:rFonts w:ascii="Times New Roman" w:hAnsi="Times New Roman" w:cs="Times New Roman"/>
          <w:sz w:val="24"/>
          <w:szCs w:val="24"/>
        </w:rPr>
        <w:t>http://search.proquest.com/docview/1295954608?accountid=14553</w:t>
      </w:r>
    </w:p>
    <w:p w14:paraId="75AA8B6A" w14:textId="77777777" w:rsidR="008516CD" w:rsidRPr="00A83245"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Farwell, L., &amp; Wohlwend-Lloyd, R. (1998). Narcissistic processes: Optimistic expectations, </w:t>
      </w:r>
      <w:r w:rsidRPr="00A83245">
        <w:rPr>
          <w:rFonts w:ascii="Times New Roman" w:eastAsia="Times New Roman" w:hAnsi="Times New Roman" w:cs="Times New Roman"/>
          <w:sz w:val="24"/>
          <w:szCs w:val="24"/>
        </w:rPr>
        <w:lastRenderedPageBreak/>
        <w:t>favorable self-evaluations, and self-enhancing attributions.</w:t>
      </w:r>
      <w:r w:rsidRPr="00A83245">
        <w:rPr>
          <w:rFonts w:ascii="Times New Roman" w:eastAsia="Times New Roman" w:hAnsi="Times New Roman" w:cs="Times New Roman"/>
          <w:i/>
          <w:iCs/>
          <w:sz w:val="24"/>
          <w:szCs w:val="24"/>
        </w:rPr>
        <w:t> Journal of Personality, 66</w:t>
      </w:r>
      <w:r w:rsidRPr="00A83245">
        <w:rPr>
          <w:rFonts w:ascii="Times New Roman" w:eastAsia="Times New Roman" w:hAnsi="Times New Roman" w:cs="Times New Roman"/>
          <w:sz w:val="24"/>
          <w:szCs w:val="24"/>
        </w:rPr>
        <w:t xml:space="preserve">, 65-83. Retrieved from </w:t>
      </w:r>
      <w:hyperlink r:id="rId11" w:history="1">
        <w:r w:rsidRPr="00A83245">
          <w:rPr>
            <w:rStyle w:val="Hyperlink"/>
            <w:rFonts w:ascii="Times New Roman" w:eastAsia="Times New Roman" w:hAnsi="Times New Roman" w:cs="Times New Roman"/>
            <w:sz w:val="24"/>
            <w:szCs w:val="24"/>
          </w:rPr>
          <w:t>http://search.proquest.com/docview/619179495?accountid=14553</w:t>
        </w:r>
      </w:hyperlink>
    </w:p>
    <w:p w14:paraId="2AB3577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Findley, D., &amp; Ojanen, T. (2013).</w:t>
      </w:r>
      <w:proofErr w:type="gramEnd"/>
      <w:r w:rsidRPr="00A83245">
        <w:rPr>
          <w:rFonts w:ascii="Times New Roman" w:hAnsi="Times New Roman" w:cs="Times New Roman"/>
          <w:sz w:val="24"/>
          <w:szCs w:val="24"/>
        </w:rPr>
        <w:t xml:space="preserve"> Agentic and communal goals in early adulthood: Associations with narcissism, empathy, and perceptions of self and others.</w:t>
      </w:r>
      <w:r w:rsidRPr="00A83245">
        <w:rPr>
          <w:rFonts w:ascii="Times New Roman" w:hAnsi="Times New Roman" w:cs="Times New Roman"/>
          <w:i/>
          <w:iCs/>
          <w:sz w:val="24"/>
          <w:szCs w:val="24"/>
        </w:rPr>
        <w:t xml:space="preserve"> Self and Identity, 12</w:t>
      </w:r>
      <w:r w:rsidRPr="00A83245">
        <w:rPr>
          <w:rFonts w:ascii="Times New Roman" w:hAnsi="Times New Roman" w:cs="Times New Roman"/>
          <w:sz w:val="24"/>
          <w:szCs w:val="24"/>
        </w:rPr>
        <w:t>(5), 504-526. doi:http://dx.doi.org/10.1080/15298868.2012.694660</w:t>
      </w:r>
    </w:p>
    <w:p w14:paraId="3D2E86A8" w14:textId="1DEB7AAE" w:rsidR="008516CD" w:rsidRPr="00A83245" w:rsidRDefault="008516CD" w:rsidP="008516CD">
      <w:pPr>
        <w:autoSpaceDE w:val="0"/>
        <w:autoSpaceDN w:val="0"/>
        <w:adjustRightInd w:val="0"/>
        <w:spacing w:after="0" w:line="480" w:lineRule="auto"/>
        <w:ind w:left="785" w:hangingChars="327" w:hanging="785"/>
      </w:pPr>
      <w:commentRangeStart w:id="114"/>
      <w:proofErr w:type="gramStart"/>
      <w:r w:rsidRPr="002959AF">
        <w:rPr>
          <w:rFonts w:ascii="Times New Roman" w:hAnsi="Times New Roman" w:cs="Times New Roman"/>
          <w:sz w:val="24"/>
          <w:szCs w:val="24"/>
          <w:rPrChange w:id="115" w:author="Author">
            <w:rPr>
              <w:rFonts w:ascii="Times New Roman" w:hAnsi="Times New Roman" w:cs="Times New Roman"/>
              <w:color w:val="0070C0"/>
              <w:sz w:val="24"/>
              <w:szCs w:val="24"/>
            </w:rPr>
          </w:rPrChange>
        </w:rPr>
        <w:t>First, M. B., Gibbon, M., Spitzer, R. L., Williams, J. B., &amp; Benjamin, L. (1997).</w:t>
      </w:r>
      <w:proofErr w:type="gramEnd"/>
      <w:r w:rsidRPr="002959AF">
        <w:rPr>
          <w:rFonts w:ascii="Times New Roman" w:hAnsi="Times New Roman" w:cs="Times New Roman"/>
          <w:sz w:val="24"/>
          <w:szCs w:val="24"/>
          <w:rPrChange w:id="116" w:author="Author">
            <w:rPr>
              <w:rFonts w:ascii="Times New Roman" w:hAnsi="Times New Roman" w:cs="Times New Roman"/>
              <w:color w:val="0070C0"/>
              <w:sz w:val="24"/>
              <w:szCs w:val="24"/>
            </w:rPr>
          </w:rPrChange>
        </w:rPr>
        <w:t xml:space="preserve"> </w:t>
      </w:r>
      <w:r w:rsidRPr="002959AF">
        <w:rPr>
          <w:rFonts w:ascii="Times New Roman" w:hAnsi="Times New Roman" w:cs="Times New Roman"/>
          <w:i/>
          <w:iCs/>
          <w:sz w:val="24"/>
          <w:szCs w:val="24"/>
          <w:rPrChange w:id="117" w:author="Author">
            <w:rPr>
              <w:rFonts w:ascii="Times New Roman" w:hAnsi="Times New Roman" w:cs="Times New Roman"/>
              <w:i/>
              <w:iCs/>
              <w:color w:val="0070C0"/>
              <w:sz w:val="24"/>
              <w:szCs w:val="24"/>
            </w:rPr>
          </w:rPrChange>
        </w:rPr>
        <w:t>Structured</w:t>
      </w:r>
      <w:ins w:id="118" w:author="Author">
        <w:r w:rsidR="00C26183">
          <w:rPr>
            <w:rFonts w:ascii="Times New Roman" w:hAnsi="Times New Roman" w:cs="Times New Roman" w:hint="eastAsia"/>
            <w:i/>
            <w:iCs/>
            <w:sz w:val="24"/>
            <w:szCs w:val="24"/>
            <w:lang w:eastAsia="zh-CN"/>
          </w:rPr>
          <w:t xml:space="preserve"> </w:t>
        </w:r>
      </w:ins>
      <w:r w:rsidRPr="002959AF">
        <w:rPr>
          <w:rFonts w:ascii="Times New Roman" w:hAnsi="Times New Roman" w:cs="Times New Roman"/>
          <w:i/>
          <w:iCs/>
          <w:sz w:val="24"/>
          <w:szCs w:val="24"/>
          <w:rPrChange w:id="119" w:author="Author">
            <w:rPr>
              <w:rFonts w:ascii="Times New Roman" w:hAnsi="Times New Roman" w:cs="Times New Roman"/>
              <w:i/>
              <w:iCs/>
              <w:color w:val="0070C0"/>
              <w:sz w:val="24"/>
              <w:szCs w:val="24"/>
            </w:rPr>
          </w:rPrChange>
        </w:rPr>
        <w:t>clinical interview for DSM–IV personality disorders (SCID-II): Interview and questionnaire</w:t>
      </w:r>
      <w:r w:rsidRPr="002959AF">
        <w:rPr>
          <w:rFonts w:ascii="Times New Roman" w:hAnsi="Times New Roman" w:cs="Times New Roman"/>
          <w:sz w:val="24"/>
          <w:szCs w:val="24"/>
          <w:rPrChange w:id="120" w:author="Author">
            <w:rPr>
              <w:rFonts w:ascii="Times New Roman" w:hAnsi="Times New Roman" w:cs="Times New Roman"/>
              <w:color w:val="0070C0"/>
              <w:sz w:val="24"/>
              <w:szCs w:val="24"/>
            </w:rPr>
          </w:rPrChange>
        </w:rPr>
        <w:t>. Washington, DC: American Psychiatric Association.</w:t>
      </w:r>
      <w:commentRangeEnd w:id="114"/>
      <w:r w:rsidR="00081A10">
        <w:rPr>
          <w:rStyle w:val="CommentReference"/>
        </w:rPr>
        <w:commentReference w:id="114"/>
      </w:r>
    </w:p>
    <w:p w14:paraId="3CF0B77E" w14:textId="53CAE119"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Furr, R. M., &amp; Bacharach, V. R. (2013).</w:t>
      </w:r>
      <w:proofErr w:type="gramEnd"/>
      <w:r w:rsidRPr="00A83245">
        <w:rPr>
          <w:rFonts w:ascii="Times New Roman" w:eastAsia="Times New Roman" w:hAnsi="Times New Roman" w:cs="Times New Roman"/>
          <w:sz w:val="24"/>
          <w:szCs w:val="24"/>
        </w:rPr>
        <w:t xml:space="preserve"> Psychometrics: An introduction</w:t>
      </w:r>
      <w:r>
        <w:rPr>
          <w:rFonts w:ascii="Times New Roman" w:eastAsia="Times New Roman" w:hAnsi="Times New Roman" w:cs="Times New Roman"/>
          <w:sz w:val="24"/>
          <w:szCs w:val="24"/>
        </w:rPr>
        <w:t xml:space="preserve"> (2</w:t>
      </w:r>
      <w:r w:rsidRPr="00BF6F2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w:t>
      </w:r>
      <w:r w:rsidRPr="00A832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Thousand Oaks, CA: </w:t>
      </w:r>
      <w:r w:rsidRPr="00A83245">
        <w:rPr>
          <w:rFonts w:ascii="Times New Roman" w:eastAsia="Times New Roman" w:hAnsi="Times New Roman" w:cs="Times New Roman"/>
          <w:sz w:val="24"/>
          <w:szCs w:val="24"/>
        </w:rPr>
        <w:t>Sage.</w:t>
      </w:r>
      <w:ins w:id="121" w:author="Author">
        <w:r w:rsidR="00C26183">
          <w:rPr>
            <w:rFonts w:ascii="Times New Roman" w:hAnsi="Times New Roman" w:cs="Times New Roman" w:hint="eastAsia"/>
            <w:sz w:val="24"/>
            <w:szCs w:val="24"/>
            <w:lang w:eastAsia="zh-CN"/>
          </w:rPr>
          <w:t xml:space="preserve"> </w:t>
        </w:r>
        <w:commentRangeStart w:id="122"/>
        <w:r w:rsidR="00C26183" w:rsidRPr="003B6EF4">
          <w:rPr>
            <w:rFonts w:ascii="Times New Roman" w:hAnsi="Times New Roman" w:cs="Times New Roman"/>
            <w:color w:val="4C4C4C"/>
            <w:sz w:val="24"/>
            <w:szCs w:val="24"/>
            <w:shd w:val="clear" w:color="auto" w:fill="FFFFFF"/>
            <w:rPrChange w:id="123" w:author="Author">
              <w:rPr>
                <w:rFonts w:ascii="Verdana" w:hAnsi="Verdana"/>
                <w:color w:val="4C4C4C"/>
                <w:sz w:val="18"/>
                <w:szCs w:val="18"/>
                <w:shd w:val="clear" w:color="auto" w:fill="FFFFFF"/>
              </w:rPr>
            </w:rPrChange>
          </w:rPr>
          <w:t>Retrieved from http://search.proquest.com/docview/622145713?accountid=14553</w:t>
        </w:r>
      </w:ins>
      <w:commentRangeEnd w:id="122"/>
      <w:r w:rsidR="001A34A1">
        <w:rPr>
          <w:rStyle w:val="CommentReference"/>
        </w:rPr>
        <w:commentReference w:id="122"/>
      </w:r>
    </w:p>
    <w:p w14:paraId="79BC3C2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*Gabriel, M. T., Critelli, J. W., &amp; Ee, J. S. (1994). </w:t>
      </w:r>
      <w:proofErr w:type="gramStart"/>
      <w:r w:rsidRPr="00A83245">
        <w:rPr>
          <w:rFonts w:ascii="Times New Roman" w:eastAsia="Times New Roman" w:hAnsi="Times New Roman" w:cs="Times New Roman"/>
          <w:sz w:val="24"/>
          <w:szCs w:val="24"/>
        </w:rPr>
        <w:t>Narcissistic illusions in self-evaluations of intelligence and attractiveness.</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iCs/>
          <w:sz w:val="24"/>
          <w:szCs w:val="24"/>
        </w:rPr>
        <w:t>Journal of Personality, 62</w:t>
      </w:r>
      <w:r w:rsidRPr="00A83245">
        <w:rPr>
          <w:rFonts w:ascii="Times New Roman" w:eastAsia="Times New Roman" w:hAnsi="Times New Roman" w:cs="Times New Roman"/>
          <w:sz w:val="24"/>
          <w:szCs w:val="24"/>
        </w:rPr>
        <w:t xml:space="preserve">, 143-155. Retrieved from </w:t>
      </w:r>
      <w:hyperlink r:id="rId12" w:history="1">
        <w:r w:rsidRPr="00A83245">
          <w:rPr>
            <w:rStyle w:val="Hyperlink"/>
            <w:rFonts w:ascii="Times New Roman" w:eastAsia="Times New Roman" w:hAnsi="Times New Roman" w:cs="Times New Roman"/>
            <w:sz w:val="24"/>
            <w:szCs w:val="24"/>
          </w:rPr>
          <w:t>http://search.proquest.com/docview/618491041?accountid=14553</w:t>
        </w:r>
      </w:hyperlink>
    </w:p>
    <w:p w14:paraId="455CAD23"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Gaertner, L., Sedikides, C., &amp; Chang, K. (2008).</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On </w:t>
      </w:r>
      <w:proofErr w:type="spellStart"/>
      <w:r w:rsidRPr="00A83245">
        <w:rPr>
          <w:rFonts w:ascii="Times New Roman" w:eastAsia="Times New Roman" w:hAnsi="Times New Roman" w:cs="Times New Roman"/>
          <w:sz w:val="24"/>
          <w:szCs w:val="24"/>
        </w:rPr>
        <w:t>pancultural</w:t>
      </w:r>
      <w:proofErr w:type="spellEnd"/>
      <w:r w:rsidRPr="00A83245">
        <w:rPr>
          <w:rFonts w:ascii="Times New Roman" w:eastAsia="Times New Roman" w:hAnsi="Times New Roman" w:cs="Times New Roman"/>
          <w:sz w:val="24"/>
          <w:szCs w:val="24"/>
        </w:rPr>
        <w:t xml:space="preserve"> self-enhancement.</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well-adjusted</w:t>
      </w:r>
      <w:proofErr w:type="gramEnd"/>
      <w:r w:rsidRPr="00A83245">
        <w:rPr>
          <w:rFonts w:ascii="Times New Roman" w:eastAsia="Times New Roman" w:hAnsi="Times New Roman" w:cs="Times New Roman"/>
          <w:sz w:val="24"/>
          <w:szCs w:val="24"/>
        </w:rPr>
        <w:t xml:space="preserve"> </w:t>
      </w:r>
      <w:proofErr w:type="spellStart"/>
      <w:r w:rsidRPr="00A83245">
        <w:rPr>
          <w:rFonts w:ascii="Times New Roman" w:eastAsia="Times New Roman" w:hAnsi="Times New Roman" w:cs="Times New Roman"/>
          <w:sz w:val="24"/>
          <w:szCs w:val="24"/>
        </w:rPr>
        <w:t>taiwanese</w:t>
      </w:r>
      <w:proofErr w:type="spellEnd"/>
      <w:r w:rsidRPr="00A83245">
        <w:rPr>
          <w:rFonts w:ascii="Times New Roman" w:eastAsia="Times New Roman" w:hAnsi="Times New Roman" w:cs="Times New Roman"/>
          <w:sz w:val="24"/>
          <w:szCs w:val="24"/>
        </w:rPr>
        <w:t xml:space="preserve"> self-enhance on personally valued traits. </w:t>
      </w:r>
      <w:r w:rsidRPr="00A83245">
        <w:rPr>
          <w:rFonts w:ascii="Times New Roman" w:eastAsia="Times New Roman" w:hAnsi="Times New Roman" w:cs="Times New Roman"/>
          <w:i/>
          <w:sz w:val="24"/>
          <w:szCs w:val="24"/>
        </w:rPr>
        <w:t>Journal of Cross-Cultural Psychology, 39</w:t>
      </w:r>
      <w:r w:rsidRPr="00A83245">
        <w:rPr>
          <w:rFonts w:ascii="Times New Roman" w:eastAsia="Times New Roman" w:hAnsi="Times New Roman" w:cs="Times New Roman"/>
          <w:sz w:val="24"/>
          <w:szCs w:val="24"/>
        </w:rPr>
        <w:t>, 463-477. doi:http://dx.doi.org/10.1177/0022022108318431</w:t>
      </w:r>
    </w:p>
    <w:p w14:paraId="0F6AF30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*Gebauer, J. E., Sedikides, C., Verplanken, B., &amp; Maio, G. R. (2012). </w:t>
      </w:r>
      <w:proofErr w:type="gramStart"/>
      <w:r w:rsidRPr="00A83245">
        <w:rPr>
          <w:rFonts w:ascii="Times New Roman" w:eastAsia="Times New Roman" w:hAnsi="Times New Roman" w:cs="Times New Roman"/>
          <w:sz w:val="24"/>
          <w:szCs w:val="24"/>
        </w:rPr>
        <w:t>Communal narcissism.</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Personality and Social Psychology, 103</w:t>
      </w:r>
      <w:r w:rsidRPr="00A83245">
        <w:rPr>
          <w:rFonts w:ascii="Times New Roman" w:eastAsia="Times New Roman" w:hAnsi="Times New Roman" w:cs="Times New Roman"/>
          <w:sz w:val="24"/>
          <w:szCs w:val="24"/>
        </w:rPr>
        <w:t>, 854-878. doi:http://dx.doi.org/10.1037/a0029629</w:t>
      </w:r>
    </w:p>
    <w:p w14:paraId="14FB23AD"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Goncalo, J. A., Flynn, F. J., &amp; Kim, S. H. (2010).</w:t>
      </w:r>
      <w:proofErr w:type="gramEnd"/>
      <w:r w:rsidRPr="00A83245">
        <w:rPr>
          <w:rFonts w:ascii="Times New Roman" w:hAnsi="Times New Roman" w:cs="Times New Roman"/>
          <w:sz w:val="24"/>
          <w:szCs w:val="24"/>
        </w:rPr>
        <w:t xml:space="preserve"> Are two narcissists better than one? </w:t>
      </w:r>
      <w:proofErr w:type="gramStart"/>
      <w:r w:rsidRPr="00A83245">
        <w:rPr>
          <w:rFonts w:ascii="Times New Roman" w:hAnsi="Times New Roman" w:cs="Times New Roman"/>
          <w:sz w:val="24"/>
          <w:szCs w:val="24"/>
        </w:rPr>
        <w:t>the</w:t>
      </w:r>
      <w:proofErr w:type="gramEnd"/>
      <w:r w:rsidRPr="00A83245">
        <w:rPr>
          <w:rFonts w:ascii="Times New Roman" w:hAnsi="Times New Roman" w:cs="Times New Roman"/>
          <w:sz w:val="24"/>
          <w:szCs w:val="24"/>
        </w:rPr>
        <w:t xml:space="preserve"> link between narcissism, perceived creativity, and creative performance.</w:t>
      </w:r>
      <w:r w:rsidRPr="00A83245">
        <w:rPr>
          <w:rFonts w:ascii="Times New Roman" w:hAnsi="Times New Roman" w:cs="Times New Roman"/>
          <w:i/>
          <w:iCs/>
          <w:sz w:val="24"/>
          <w:szCs w:val="24"/>
        </w:rPr>
        <w:t> Personality and Social Psychology Bulletin, 36</w:t>
      </w:r>
      <w:r w:rsidRPr="00A83245">
        <w:rPr>
          <w:rFonts w:ascii="Times New Roman" w:hAnsi="Times New Roman" w:cs="Times New Roman"/>
          <w:sz w:val="24"/>
          <w:szCs w:val="24"/>
        </w:rPr>
        <w:t xml:space="preserve">, 1484-1495. </w:t>
      </w:r>
      <w:r w:rsidRPr="00A83245">
        <w:rPr>
          <w:rFonts w:ascii="Times New Roman" w:hAnsi="Times New Roman" w:cs="Times New Roman"/>
          <w:sz w:val="24"/>
          <w:szCs w:val="24"/>
        </w:rPr>
        <w:lastRenderedPageBreak/>
        <w:t>doi:http://dx.doi.org/10.1177/0146167210385109</w:t>
      </w:r>
    </w:p>
    <w:p w14:paraId="0194512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*Gosling, S. D., John, O. P., Craik, K. H., &amp; Robins, R. W. (1998). Do people know how they behave? </w:t>
      </w:r>
      <w:proofErr w:type="gramStart"/>
      <w:r w:rsidRPr="00A83245">
        <w:rPr>
          <w:rFonts w:ascii="Times New Roman" w:hAnsi="Times New Roman" w:cs="Times New Roman"/>
          <w:sz w:val="24"/>
          <w:szCs w:val="24"/>
        </w:rPr>
        <w:t>self-reported</w:t>
      </w:r>
      <w:proofErr w:type="gramEnd"/>
      <w:r w:rsidRPr="00A83245">
        <w:rPr>
          <w:rFonts w:ascii="Times New Roman" w:hAnsi="Times New Roman" w:cs="Times New Roman"/>
          <w:sz w:val="24"/>
          <w:szCs w:val="24"/>
        </w:rPr>
        <w:t xml:space="preserve"> act frequencies compared with on-line </w:t>
      </w:r>
      <w:proofErr w:type="spellStart"/>
      <w:r w:rsidRPr="00A83245">
        <w:rPr>
          <w:rFonts w:ascii="Times New Roman" w:hAnsi="Times New Roman" w:cs="Times New Roman"/>
          <w:sz w:val="24"/>
          <w:szCs w:val="24"/>
        </w:rPr>
        <w:t>codings</w:t>
      </w:r>
      <w:proofErr w:type="spellEnd"/>
      <w:r w:rsidRPr="00A83245">
        <w:rPr>
          <w:rFonts w:ascii="Times New Roman" w:hAnsi="Times New Roman" w:cs="Times New Roman"/>
          <w:sz w:val="24"/>
          <w:szCs w:val="24"/>
        </w:rPr>
        <w:t xml:space="preserve"> by observers.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1337-1349. Retrieved from </w:t>
      </w:r>
      <w:hyperlink r:id="rId13" w:history="1">
        <w:r w:rsidRPr="00A83245">
          <w:rPr>
            <w:rStyle w:val="Hyperlink"/>
            <w:rFonts w:ascii="Times New Roman" w:hAnsi="Times New Roman" w:cs="Times New Roman"/>
            <w:sz w:val="24"/>
            <w:szCs w:val="24"/>
          </w:rPr>
          <w:t>http://search.proquest.com/docview/38258365?accountid=14553</w:t>
        </w:r>
      </w:hyperlink>
    </w:p>
    <w:p w14:paraId="31FB276E" w14:textId="0E553A64"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eastAsia="Times New Roman" w:hAnsi="Times New Roman" w:cs="Times New Roman"/>
          <w:sz w:val="24"/>
          <w:szCs w:val="24"/>
        </w:rPr>
        <w:t>Gough, H. G., &amp; Bradley, P. (1992).</w:t>
      </w:r>
      <w:proofErr w:type="gramEnd"/>
      <w:r w:rsidRPr="00A83245">
        <w:rPr>
          <w:rFonts w:ascii="Times New Roman" w:eastAsia="Times New Roman" w:hAnsi="Times New Roman" w:cs="Times New Roman"/>
          <w:sz w:val="24"/>
          <w:szCs w:val="24"/>
        </w:rPr>
        <w:t xml:space="preserve"> Delinquent and criminal behavior as assessed by the revised </w:t>
      </w:r>
      <w:del w:id="124" w:author="Author">
        <w:r w:rsidRPr="00A83245" w:rsidDel="0099741E">
          <w:rPr>
            <w:rFonts w:ascii="Times New Roman" w:eastAsia="Times New Roman" w:hAnsi="Times New Roman" w:cs="Times New Roman"/>
            <w:sz w:val="24"/>
            <w:szCs w:val="24"/>
          </w:rPr>
          <w:delText>california</w:delText>
        </w:r>
      </w:del>
      <w:ins w:id="125" w:author="Author">
        <w:r w:rsidR="0099741E" w:rsidRPr="00A83245">
          <w:rPr>
            <w:rFonts w:ascii="Times New Roman" w:eastAsia="Times New Roman" w:hAnsi="Times New Roman" w:cs="Times New Roman"/>
            <w:sz w:val="24"/>
            <w:szCs w:val="24"/>
          </w:rPr>
          <w:t>California</w:t>
        </w:r>
      </w:ins>
      <w:r w:rsidRPr="00A83245">
        <w:rPr>
          <w:rFonts w:ascii="Times New Roman" w:eastAsia="Times New Roman" w:hAnsi="Times New Roman" w:cs="Times New Roman"/>
          <w:sz w:val="24"/>
          <w:szCs w:val="24"/>
        </w:rPr>
        <w:t xml:space="preserve"> psychological inventory.</w:t>
      </w:r>
      <w:r w:rsidRPr="00A83245">
        <w:rPr>
          <w:rFonts w:ascii="Times New Roman" w:eastAsia="Times New Roman" w:hAnsi="Times New Roman" w:cs="Times New Roman"/>
          <w:i/>
          <w:iCs/>
          <w:sz w:val="24"/>
          <w:szCs w:val="24"/>
        </w:rPr>
        <w:t xml:space="preserve"> Journal of Clinical Psychology, 48</w:t>
      </w:r>
      <w:r w:rsidRPr="00A83245">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B86F21" w:rsidRDefault="008516CD" w:rsidP="008516CD">
      <w:pPr>
        <w:spacing w:after="0" w:line="480" w:lineRule="auto"/>
        <w:ind w:left="785" w:hangingChars="327" w:hanging="785"/>
        <w:rPr>
          <w:rFonts w:ascii="Times New Roman" w:hAnsi="Times New Roman" w:cs="Times New Roman"/>
          <w:sz w:val="24"/>
          <w:szCs w:val="24"/>
          <w:rPrChange w:id="126" w:author="Author">
            <w:rPr>
              <w:rFonts w:ascii="Times New Roman" w:hAnsi="Times New Roman" w:cs="Times New Roman"/>
              <w:color w:val="0070C0"/>
              <w:sz w:val="24"/>
              <w:szCs w:val="24"/>
            </w:rPr>
          </w:rPrChange>
        </w:rPr>
      </w:pPr>
      <w:proofErr w:type="gramStart"/>
      <w:r w:rsidRPr="00B86F21">
        <w:rPr>
          <w:rFonts w:ascii="Times New Roman" w:hAnsi="Times New Roman" w:cs="Times New Roman"/>
          <w:sz w:val="24"/>
          <w:szCs w:val="24"/>
          <w:rPrChange w:id="127" w:author="Author">
            <w:rPr>
              <w:rFonts w:ascii="Times New Roman" w:hAnsi="Times New Roman" w:cs="Times New Roman"/>
              <w:color w:val="0070C0"/>
              <w:sz w:val="24"/>
              <w:szCs w:val="24"/>
            </w:rPr>
          </w:rPrChange>
        </w:rPr>
        <w:t>Gough, H. G., &amp; Bradley, P. (1996).</w:t>
      </w:r>
      <w:proofErr w:type="gramEnd"/>
      <w:r w:rsidRPr="00B86F21">
        <w:rPr>
          <w:rFonts w:ascii="Times New Roman" w:hAnsi="Times New Roman" w:cs="Times New Roman"/>
          <w:sz w:val="24"/>
          <w:szCs w:val="24"/>
          <w:rPrChange w:id="128" w:author="Author">
            <w:rPr>
              <w:rFonts w:ascii="Times New Roman" w:hAnsi="Times New Roman" w:cs="Times New Roman"/>
              <w:color w:val="0070C0"/>
              <w:sz w:val="24"/>
              <w:szCs w:val="24"/>
            </w:rPr>
          </w:rPrChange>
        </w:rPr>
        <w:t xml:space="preserve"> </w:t>
      </w:r>
      <w:proofErr w:type="gramStart"/>
      <w:r w:rsidRPr="00B86F21">
        <w:rPr>
          <w:rFonts w:ascii="Times New Roman" w:hAnsi="Times New Roman" w:cs="Times New Roman"/>
          <w:i/>
          <w:sz w:val="24"/>
          <w:szCs w:val="24"/>
          <w:rPrChange w:id="129" w:author="Author">
            <w:rPr>
              <w:rFonts w:ascii="Times New Roman" w:hAnsi="Times New Roman" w:cs="Times New Roman"/>
              <w:i/>
              <w:color w:val="0070C0"/>
              <w:sz w:val="24"/>
              <w:szCs w:val="24"/>
            </w:rPr>
          </w:rPrChange>
        </w:rPr>
        <w:t>CPI manual</w:t>
      </w:r>
      <w:r w:rsidRPr="00B86F21">
        <w:rPr>
          <w:rFonts w:ascii="Times New Roman" w:hAnsi="Times New Roman" w:cs="Times New Roman"/>
          <w:sz w:val="24"/>
          <w:szCs w:val="24"/>
          <w:rPrChange w:id="130" w:author="Author">
            <w:rPr>
              <w:rFonts w:ascii="Times New Roman" w:hAnsi="Times New Roman" w:cs="Times New Roman"/>
              <w:color w:val="0070C0"/>
              <w:sz w:val="24"/>
              <w:szCs w:val="24"/>
            </w:rPr>
          </w:rPrChange>
        </w:rPr>
        <w:t>.</w:t>
      </w:r>
      <w:proofErr w:type="gramEnd"/>
      <w:r w:rsidRPr="00B86F21">
        <w:rPr>
          <w:rFonts w:ascii="Times New Roman" w:hAnsi="Times New Roman" w:cs="Times New Roman"/>
          <w:sz w:val="24"/>
          <w:szCs w:val="24"/>
          <w:rPrChange w:id="131" w:author="Author">
            <w:rPr>
              <w:rFonts w:ascii="Times New Roman" w:hAnsi="Times New Roman" w:cs="Times New Roman"/>
              <w:color w:val="0070C0"/>
              <w:sz w:val="24"/>
              <w:szCs w:val="24"/>
            </w:rPr>
          </w:rPrChange>
        </w:rPr>
        <w:t xml:space="preserve"> Palo Alto, CA: Consulting Psychologists Press.</w:t>
      </w:r>
    </w:p>
    <w:p w14:paraId="11432319" w14:textId="77777777" w:rsidR="008516CD" w:rsidRPr="00FB39B7" w:rsidRDefault="008516CD" w:rsidP="008516CD">
      <w:pPr>
        <w:spacing w:after="0" w:line="480" w:lineRule="auto"/>
        <w:ind w:left="785" w:hangingChars="327" w:hanging="785"/>
        <w:rPr>
          <w:rFonts w:ascii="Times New Roman" w:hAnsi="Times New Roman" w:cs="Times New Roman"/>
          <w:sz w:val="24"/>
          <w:szCs w:val="24"/>
          <w:lang w:eastAsia="zh-CN"/>
        </w:rPr>
      </w:pPr>
      <w:commentRangeStart w:id="132"/>
      <w:proofErr w:type="gramStart"/>
      <w:r w:rsidRPr="00A83245">
        <w:rPr>
          <w:rFonts w:ascii="Times New Roman" w:eastAsia="Times New Roman" w:hAnsi="Times New Roman" w:cs="Times New Roman"/>
          <w:sz w:val="24"/>
          <w:szCs w:val="24"/>
        </w:rPr>
        <w:t>Gough, H., &amp; Bradley, P. (2002).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i/>
          <w:sz w:val="24"/>
          <w:szCs w:val="24"/>
        </w:rPr>
        <w:t>User's guide to the CPI 260 Report for Clients.</w:t>
      </w:r>
      <w:proofErr w:type="gramEnd"/>
      <w:r w:rsidRPr="00A83245">
        <w:rPr>
          <w:rFonts w:ascii="Times New Roman" w:eastAsia="Times New Roman" w:hAnsi="Times New Roman" w:cs="Times New Roman"/>
          <w:sz w:val="24"/>
          <w:szCs w:val="24"/>
        </w:rPr>
        <w:t xml:space="preserve"> Palo Alto, CA: Consulting Psychologists Press, Inc.</w:t>
      </w:r>
      <w:commentRangeEnd w:id="132"/>
      <w:r w:rsidR="005B47F2">
        <w:rPr>
          <w:rStyle w:val="CommentReference"/>
        </w:rPr>
        <w:commentReference w:id="132"/>
      </w:r>
    </w:p>
    <w:p w14:paraId="57A63E59"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Grandiosity.</w:t>
      </w:r>
      <w:proofErr w:type="gramEnd"/>
      <w:r w:rsidRPr="00A83245">
        <w:rPr>
          <w:rFonts w:ascii="Times New Roman" w:eastAsia="Times New Roman" w:hAnsi="Times New Roman" w:cs="Times New Roman"/>
          <w:sz w:val="24"/>
          <w:szCs w:val="24"/>
        </w:rPr>
        <w:t xml:space="preserve"> 2014. </w:t>
      </w:r>
      <w:proofErr w:type="gramStart"/>
      <w:r w:rsidRPr="00A83245">
        <w:rPr>
          <w:rFonts w:ascii="Times New Roman" w:eastAsia="Times New Roman" w:hAnsi="Times New Roman" w:cs="Times New Roman"/>
          <w:sz w:val="24"/>
          <w:szCs w:val="24"/>
        </w:rPr>
        <w:t>In</w:t>
      </w:r>
      <w:proofErr w:type="gramEnd"/>
      <w:r w:rsidRPr="00A83245">
        <w:rPr>
          <w:rFonts w:ascii="Times New Roman" w:eastAsia="Times New Roman" w:hAnsi="Times New Roman" w:cs="Times New Roman"/>
          <w:sz w:val="24"/>
          <w:szCs w:val="24"/>
        </w:rPr>
        <w:t xml:space="preserve"> Merriam-Webster.com. Retrieved June 26, 2014, from </w:t>
      </w:r>
      <w:hyperlink r:id="rId14" w:history="1">
        <w:r w:rsidRPr="00A83245">
          <w:rPr>
            <w:rFonts w:ascii="Times New Roman" w:eastAsia="Times New Roman" w:hAnsi="Times New Roman" w:cs="Times New Roman"/>
            <w:sz w:val="24"/>
            <w:szCs w:val="24"/>
          </w:rPr>
          <w:t>http://www.merriam-webster.com/dictionary/grandiosity?show=0&amp;t=1403792900</w:t>
        </w:r>
      </w:hyperlink>
    </w:p>
    <w:p w14:paraId="1FB2D0B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Gregg, A. P., &amp; Sedikides, C. (2010).</w:t>
      </w:r>
      <w:proofErr w:type="gramEnd"/>
      <w:r w:rsidRPr="00A83245">
        <w:rPr>
          <w:rFonts w:ascii="Times New Roman" w:hAnsi="Times New Roman" w:cs="Times New Roman"/>
          <w:sz w:val="24"/>
          <w:szCs w:val="24"/>
        </w:rPr>
        <w:t xml:space="preserve"> Narcissistic fragility: Rethinking its links to explicit and implicit self-esteem.</w:t>
      </w:r>
      <w:r w:rsidRPr="00A83245">
        <w:rPr>
          <w:rFonts w:ascii="Times New Roman" w:hAnsi="Times New Roman" w:cs="Times New Roman"/>
          <w:i/>
          <w:iCs/>
          <w:sz w:val="24"/>
          <w:szCs w:val="24"/>
        </w:rPr>
        <w:t xml:space="preserve"> Self and Identity, 9</w:t>
      </w:r>
      <w:r w:rsidRPr="00A83245">
        <w:rPr>
          <w:rFonts w:ascii="Times New Roman" w:hAnsi="Times New Roman" w:cs="Times New Roman"/>
          <w:sz w:val="24"/>
          <w:szCs w:val="24"/>
        </w:rPr>
        <w:t>(2), 142-161. doi:http://dx.doi.org/10.1080/15298860902815451</w:t>
      </w:r>
    </w:p>
    <w:p w14:paraId="29FE89C6" w14:textId="60FE978D" w:rsidR="008516CD" w:rsidRPr="001360BC"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Grijalva, E., Harms, P. D., Newman, D. A., Gaddis, B. H., &amp; Fraley, R. C. (201</w:t>
      </w:r>
      <w:r w:rsidRPr="00A83245">
        <w:rPr>
          <w:rFonts w:ascii="Times New Roman" w:hAnsi="Times New Roman" w:cs="Times New Roman"/>
          <w:sz w:val="24"/>
          <w:szCs w:val="24"/>
          <w:lang w:eastAsia="zh-CN"/>
        </w:rPr>
        <w:t>5</w:t>
      </w:r>
      <w:r>
        <w:rPr>
          <w:rFonts w:ascii="Times New Roman" w:hAnsi="Times New Roman" w:cs="Times New Roman"/>
          <w:sz w:val="24"/>
          <w:szCs w:val="24"/>
          <w:lang w:eastAsia="zh-CN"/>
        </w:rPr>
        <w:t>a</w:t>
      </w:r>
      <w:r w:rsidRPr="00A83245">
        <w:rPr>
          <w:rFonts w:ascii="Times New Roman" w:eastAsia="Times New Roman" w:hAnsi="Times New Roman" w:cs="Times New Roman"/>
          <w:sz w:val="24"/>
          <w:szCs w:val="24"/>
        </w:rPr>
        <w:t>). Narcissism and Leadership: A Meta</w:t>
      </w:r>
      <w:r w:rsidRPr="00A83245">
        <w:rPr>
          <w:rFonts w:ascii="Cambria Math" w:eastAsia="Times New Roman" w:hAnsi="Cambria Math" w:cs="Cambria Math"/>
          <w:sz w:val="24"/>
          <w:szCs w:val="24"/>
        </w:rPr>
        <w:t>‐</w:t>
      </w:r>
      <w:r w:rsidRPr="00A83245">
        <w:rPr>
          <w:rFonts w:ascii="Times New Roman" w:eastAsia="Times New Roman" w:hAnsi="Times New Roman" w:cs="Times New Roman"/>
          <w:sz w:val="24"/>
          <w:szCs w:val="24"/>
        </w:rPr>
        <w:t>Analytic Review of Linear and Nonlinear Relationships. </w:t>
      </w:r>
      <w:proofErr w:type="gramStart"/>
      <w:r w:rsidRPr="00A83245">
        <w:rPr>
          <w:rFonts w:ascii="Times New Roman" w:eastAsia="Times New Roman" w:hAnsi="Times New Roman" w:cs="Times New Roman"/>
          <w:i/>
          <w:iCs/>
          <w:sz w:val="24"/>
          <w:szCs w:val="24"/>
        </w:rPr>
        <w:t>Personnel Psychology</w:t>
      </w:r>
      <w:r w:rsidRPr="00A83245">
        <w:rPr>
          <w:rFonts w:ascii="Times New Roman" w:eastAsia="Times New Roman" w:hAnsi="Times New Roman" w:cs="Times New Roman"/>
          <w:sz w:val="24"/>
          <w:szCs w:val="24"/>
        </w:rPr>
        <w:t>.</w:t>
      </w:r>
      <w:proofErr w:type="gramEnd"/>
      <w:ins w:id="133" w:author="Author">
        <w:r w:rsidR="00D42819">
          <w:rPr>
            <w:rFonts w:ascii="Times New Roman" w:hAnsi="Times New Roman" w:cs="Times New Roman" w:hint="eastAsia"/>
            <w:sz w:val="24"/>
            <w:szCs w:val="24"/>
            <w:lang w:eastAsia="zh-CN"/>
          </w:rPr>
          <w:t xml:space="preserve"> </w:t>
        </w:r>
        <w:r w:rsidR="00D42819" w:rsidRPr="001360BC">
          <w:rPr>
            <w:rFonts w:ascii="Times New Roman" w:hAnsi="Times New Roman" w:cs="Times New Roman"/>
            <w:color w:val="4C4C4C"/>
            <w:sz w:val="24"/>
            <w:szCs w:val="24"/>
            <w:shd w:val="clear" w:color="auto" w:fill="FFFFFF"/>
            <w:rPrChange w:id="134" w:author="Author">
              <w:rPr>
                <w:rFonts w:ascii="Verdana" w:hAnsi="Verdana"/>
                <w:color w:val="4C4C4C"/>
                <w:sz w:val="18"/>
                <w:szCs w:val="18"/>
                <w:shd w:val="clear" w:color="auto" w:fill="FFFFFF"/>
              </w:rPr>
            </w:rPrChange>
          </w:rPr>
          <w:t>doi:http://dx.doi.org/10.1111/peps.12072</w:t>
        </w:r>
        <w:r w:rsidR="00D42819" w:rsidRPr="001360BC">
          <w:rPr>
            <w:rStyle w:val="CommentReference"/>
            <w:rFonts w:ascii="Times New Roman" w:hAnsi="Times New Roman" w:cs="Times New Roman"/>
            <w:sz w:val="24"/>
            <w:szCs w:val="24"/>
            <w:rPrChange w:id="135" w:author="Author">
              <w:rPr>
                <w:rStyle w:val="CommentReference"/>
              </w:rPr>
            </w:rPrChange>
          </w:rPr>
          <w:t xml:space="preserve"> </w:t>
        </w:r>
      </w:ins>
    </w:p>
    <w:p w14:paraId="24F843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Grijalva, E. Newman, D. A., </w:t>
      </w:r>
      <w:proofErr w:type="spellStart"/>
      <w:r>
        <w:rPr>
          <w:rFonts w:ascii="Times New Roman" w:eastAsia="Times New Roman" w:hAnsi="Times New Roman" w:cs="Times New Roman"/>
          <w:sz w:val="24"/>
          <w:szCs w:val="24"/>
        </w:rPr>
        <w:t>Tay</w:t>
      </w:r>
      <w:proofErr w:type="spellEnd"/>
      <w:r>
        <w:rPr>
          <w:rFonts w:ascii="Times New Roman" w:eastAsia="Times New Roman" w:hAnsi="Times New Roman" w:cs="Times New Roman"/>
          <w:sz w:val="24"/>
          <w:szCs w:val="24"/>
        </w:rPr>
        <w:t xml:space="preserve">, L., Donnellan, M. B., Harms, P. D., Robins, R. W., &amp; Yan, T. (2015b). Gender differences in narcissism: A meta-analytic review. Psychological </w:t>
      </w:r>
      <w:r>
        <w:rPr>
          <w:rFonts w:ascii="Times New Roman" w:eastAsia="Times New Roman" w:hAnsi="Times New Roman" w:cs="Times New Roman"/>
          <w:sz w:val="24"/>
          <w:szCs w:val="24"/>
        </w:rPr>
        <w:lastRenderedPageBreak/>
        <w:t xml:space="preserve">Bulletin, 141, 261-310.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w:t>
      </w:r>
      <w:del w:id="136" w:author="Author">
        <w:r w:rsidDel="00AA446C">
          <w:rPr>
            <w:rFonts w:ascii="Times New Roman" w:eastAsia="Times New Roman" w:hAnsi="Times New Roman" w:cs="Times New Roman"/>
            <w:sz w:val="24"/>
            <w:szCs w:val="24"/>
          </w:rPr>
          <w:delText xml:space="preserve"> </w:delText>
        </w:r>
      </w:del>
      <w:r w:rsidRPr="00D94271">
        <w:rPr>
          <w:rFonts w:ascii="Times New Roman" w:eastAsia="Times New Roman" w:hAnsi="Times New Roman" w:cs="Times New Roman"/>
          <w:sz w:val="24"/>
          <w:szCs w:val="24"/>
        </w:rPr>
        <w:t>10.1037/a0038231</w:t>
      </w:r>
    </w:p>
    <w:p w14:paraId="634B0565"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Gu</w:t>
      </w:r>
      <w:proofErr w:type="gramEnd"/>
      <w:r w:rsidRPr="00A83245">
        <w:rPr>
          <w:rFonts w:ascii="Times New Roman" w:hAnsi="Times New Roman" w:cs="Times New Roman"/>
          <w:sz w:val="24"/>
          <w:szCs w:val="24"/>
        </w:rPr>
        <w:t xml:space="preserve">, Y., He, N., &amp; Zhao, G. (2013). </w:t>
      </w:r>
      <w:proofErr w:type="gramStart"/>
      <w:r w:rsidRPr="00A83245">
        <w:rPr>
          <w:rFonts w:ascii="Times New Roman" w:hAnsi="Times New Roman" w:cs="Times New Roman"/>
          <w:sz w:val="24"/>
          <w:szCs w:val="24"/>
        </w:rPr>
        <w:t>Attentional bias for performance-related words in individuals with narcissism.</w:t>
      </w:r>
      <w:proofErr w:type="gramEnd"/>
      <w:r w:rsidRPr="00A83245">
        <w:rPr>
          <w:rFonts w:ascii="Times New Roman" w:hAnsi="Times New Roman" w:cs="Times New Roman"/>
          <w:i/>
          <w:iCs/>
          <w:sz w:val="24"/>
          <w:szCs w:val="24"/>
        </w:rPr>
        <w:t xml:space="preserve"> Personality and Individual Differences, 55</w:t>
      </w:r>
      <w:r w:rsidRPr="00A83245">
        <w:rPr>
          <w:rFonts w:ascii="Times New Roman" w:hAnsi="Times New Roman" w:cs="Times New Roman"/>
          <w:sz w:val="24"/>
          <w:szCs w:val="24"/>
        </w:rPr>
        <w:t>(6), 671-675. doi:http://dx.doi.org/10.1016/j.paid.2013.05.009</w:t>
      </w:r>
    </w:p>
    <w:p w14:paraId="501AD0D4" w14:textId="36294EF5" w:rsidR="008516CD" w:rsidRPr="00A83245" w:rsidRDefault="008516CD" w:rsidP="008516CD">
      <w:pPr>
        <w:autoSpaceDE w:val="0"/>
        <w:autoSpaceDN w:val="0"/>
        <w:adjustRightInd w:val="0"/>
        <w:spacing w:after="0" w:line="480" w:lineRule="auto"/>
        <w:ind w:left="792" w:hanging="792"/>
        <w:rPr>
          <w:rFonts w:ascii="Times New Roman" w:hAnsi="Times New Roman" w:cs="Times New Roman" w:hint="eastAsia"/>
          <w:sz w:val="24"/>
          <w:szCs w:val="24"/>
          <w:lang w:eastAsia="zh-CN"/>
        </w:rPr>
      </w:pPr>
      <w:proofErr w:type="gramStart"/>
      <w:r w:rsidRPr="00D85E22">
        <w:rPr>
          <w:rFonts w:ascii="Times New Roman" w:hAnsi="Times New Roman" w:cs="Times New Roman"/>
          <w:sz w:val="24"/>
          <w:szCs w:val="24"/>
        </w:rPr>
        <w:t xml:space="preserve">Gunderson, J. G., </w:t>
      </w:r>
      <w:proofErr w:type="spellStart"/>
      <w:r w:rsidRPr="00D85E22">
        <w:rPr>
          <w:rFonts w:ascii="Times New Roman" w:hAnsi="Times New Roman" w:cs="Times New Roman"/>
          <w:sz w:val="24"/>
          <w:szCs w:val="24"/>
        </w:rPr>
        <w:t>Ronningstam</w:t>
      </w:r>
      <w:proofErr w:type="spellEnd"/>
      <w:r w:rsidRPr="00D85E22">
        <w:rPr>
          <w:rFonts w:ascii="Times New Roman" w:hAnsi="Times New Roman" w:cs="Times New Roman"/>
          <w:sz w:val="24"/>
          <w:szCs w:val="24"/>
        </w:rPr>
        <w:t>, E., &amp; Bodkin, A. (1990).</w:t>
      </w:r>
      <w:proofErr w:type="gramEnd"/>
      <w:r>
        <w:rPr>
          <w:rFonts w:ascii="Times New Roman" w:hAnsi="Times New Roman" w:cs="Times New Roman"/>
          <w:sz w:val="24"/>
          <w:szCs w:val="24"/>
        </w:rPr>
        <w:t xml:space="preserve"> </w:t>
      </w:r>
      <w:proofErr w:type="gramStart"/>
      <w:r w:rsidRPr="00D85E22">
        <w:rPr>
          <w:rFonts w:ascii="Times New Roman" w:hAnsi="Times New Roman" w:cs="Times New Roman"/>
          <w:sz w:val="24"/>
          <w:szCs w:val="24"/>
        </w:rPr>
        <w:t>The diagnostic interview for narcissistic patients.</w:t>
      </w:r>
      <w:proofErr w:type="gramEnd"/>
      <w:r>
        <w:rPr>
          <w:rFonts w:ascii="Times New Roman" w:hAnsi="Times New Roman" w:cs="Times New Roman"/>
          <w:sz w:val="24"/>
          <w:szCs w:val="24"/>
        </w:rPr>
        <w:t xml:space="preserve"> </w:t>
      </w:r>
      <w:r w:rsidRPr="00D85E22">
        <w:rPr>
          <w:rFonts w:ascii="Times New Roman" w:hAnsi="Times New Roman" w:cs="Times New Roman"/>
          <w:i/>
          <w:sz w:val="24"/>
          <w:szCs w:val="24"/>
        </w:rPr>
        <w:t>Archives of General Psychiatry, 47</w:t>
      </w:r>
      <w:r w:rsidRPr="00D85E22">
        <w:rPr>
          <w:rFonts w:ascii="Times New Roman" w:hAnsi="Times New Roman" w:cs="Times New Roman"/>
          <w:sz w:val="24"/>
          <w:szCs w:val="24"/>
        </w:rPr>
        <w:t>, 676–680.</w:t>
      </w:r>
      <w:r>
        <w:rPr>
          <w:rFonts w:ascii="Times New Roman" w:hAnsi="Times New Roman" w:cs="Times New Roman"/>
          <w:sz w:val="24"/>
          <w:szCs w:val="24"/>
        </w:rPr>
        <w:t xml:space="preserve"> </w:t>
      </w:r>
      <w:ins w:id="137" w:author="Author">
        <w:r w:rsidR="00277188" w:rsidRPr="00277188">
          <w:rPr>
            <w:rFonts w:ascii="Times New Roman" w:hAnsi="Times New Roman" w:cs="Times New Roman"/>
            <w:color w:val="333333"/>
            <w:sz w:val="24"/>
            <w:szCs w:val="24"/>
            <w:shd w:val="clear" w:color="auto" w:fill="FFFFFF"/>
            <w:rPrChange w:id="138" w:author="Author">
              <w:rPr>
                <w:rFonts w:ascii="Helvetica" w:hAnsi="Helvetica"/>
                <w:color w:val="333333"/>
                <w:sz w:val="18"/>
                <w:szCs w:val="18"/>
                <w:shd w:val="clear" w:color="auto" w:fill="FFFFFF"/>
              </w:rPr>
            </w:rPrChange>
          </w:rPr>
          <w:t>doi:10.1001/archpsyc.1990.01810190076011</w:t>
        </w:r>
        <w:r w:rsidR="00277188" w:rsidRPr="00D85E22" w:rsidDel="00277188">
          <w:rPr>
            <w:rFonts w:ascii="Times New Roman" w:hAnsi="Times New Roman" w:cs="Times New Roman"/>
            <w:sz w:val="24"/>
            <w:szCs w:val="24"/>
            <w:highlight w:val="yellow"/>
          </w:rPr>
          <w:t xml:space="preserve"> </w:t>
        </w:r>
      </w:ins>
    </w:p>
    <w:p w14:paraId="2FCA266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Hamamura, T., Heine, S. J., &amp; Takemoto, T. R. S. (2007).</w:t>
      </w:r>
      <w:proofErr w:type="gramEnd"/>
      <w:r w:rsidRPr="00A83245">
        <w:rPr>
          <w:rFonts w:ascii="Times New Roman" w:eastAsia="Times New Roman" w:hAnsi="Times New Roman" w:cs="Times New Roman"/>
          <w:sz w:val="24"/>
          <w:szCs w:val="24"/>
        </w:rPr>
        <w:t xml:space="preserve"> Why the better-than-average effect is a worse-than-average measure of self-enhancement: An investigation of conflicting findings from studies of </w:t>
      </w:r>
      <w:proofErr w:type="gramStart"/>
      <w:r w:rsidRPr="00A83245">
        <w:rPr>
          <w:rFonts w:ascii="Times New Roman" w:eastAsia="Times New Roman" w:hAnsi="Times New Roman" w:cs="Times New Roman"/>
          <w:sz w:val="24"/>
          <w:szCs w:val="24"/>
        </w:rPr>
        <w:t xml:space="preserve">east </w:t>
      </w:r>
      <w:proofErr w:type="spellStart"/>
      <w:r w:rsidRPr="00A83245">
        <w:rPr>
          <w:rFonts w:ascii="Times New Roman" w:eastAsia="Times New Roman" w:hAnsi="Times New Roman" w:cs="Times New Roman"/>
          <w:sz w:val="24"/>
          <w:szCs w:val="24"/>
        </w:rPr>
        <w:t>asian</w:t>
      </w:r>
      <w:proofErr w:type="spellEnd"/>
      <w:proofErr w:type="gramEnd"/>
      <w:r w:rsidRPr="00A83245">
        <w:rPr>
          <w:rFonts w:ascii="Times New Roman" w:eastAsia="Times New Roman" w:hAnsi="Times New Roman" w:cs="Times New Roman"/>
          <w:sz w:val="24"/>
          <w:szCs w:val="24"/>
        </w:rPr>
        <w:t xml:space="preserve"> self-evaluations.</w:t>
      </w:r>
      <w:r w:rsidRPr="00A83245">
        <w:rPr>
          <w:rFonts w:ascii="Times New Roman" w:eastAsia="Times New Roman" w:hAnsi="Times New Roman" w:cs="Times New Roman"/>
          <w:i/>
          <w:iCs/>
          <w:sz w:val="24"/>
          <w:szCs w:val="24"/>
        </w:rPr>
        <w:t xml:space="preserve"> Motivation and Emotion, 31</w:t>
      </w:r>
      <w:r w:rsidRPr="00A83245">
        <w:rPr>
          <w:rFonts w:ascii="Times New Roman" w:eastAsia="Times New Roman" w:hAnsi="Times New Roman" w:cs="Times New Roman"/>
          <w:sz w:val="24"/>
          <w:szCs w:val="24"/>
        </w:rPr>
        <w:t>(4), 247-259. doi:http://dx.doi.org/10.1007/s11031-007-9072-y</w:t>
      </w:r>
    </w:p>
    <w:p w14:paraId="792F87D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39"/>
      <w:proofErr w:type="gramStart"/>
      <w:r w:rsidRPr="00A83245">
        <w:rPr>
          <w:rFonts w:ascii="Times New Roman" w:eastAsia="Times New Roman" w:hAnsi="Times New Roman" w:cs="Times New Roman"/>
          <w:sz w:val="24"/>
          <w:szCs w:val="24"/>
        </w:rPr>
        <w:t>Harms, P.D., Roberts, B.W., Wood, D.O., &amp; Brummel, B.J. (2006).</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i/>
          <w:iCs/>
          <w:sz w:val="24"/>
          <w:szCs w:val="24"/>
        </w:rPr>
        <w:t>The Mini-Markers of Evil.</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sz w:val="24"/>
          <w:szCs w:val="24"/>
        </w:rPr>
        <w:tab/>
      </w:r>
      <w:proofErr w:type="gramStart"/>
      <w:r w:rsidRPr="00A83245">
        <w:rPr>
          <w:rFonts w:ascii="Times New Roman" w:eastAsia="Times New Roman" w:hAnsi="Times New Roman" w:cs="Times New Roman"/>
          <w:sz w:val="24"/>
          <w:szCs w:val="24"/>
        </w:rPr>
        <w:t xml:space="preserve">Manuscript in </w:t>
      </w:r>
      <w:r w:rsidRPr="00A83245">
        <w:rPr>
          <w:rFonts w:ascii="Times New Roman" w:eastAsia="Times New Roman" w:hAnsi="Times New Roman" w:cs="Times New Roman"/>
          <w:sz w:val="24"/>
          <w:szCs w:val="24"/>
        </w:rPr>
        <w:tab/>
        <w:t>preparation.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University of Illinois, Champaign-Urbana.</w:t>
      </w:r>
      <w:commentRangeEnd w:id="139"/>
      <w:proofErr w:type="gramEnd"/>
      <w:r w:rsidR="0033250E">
        <w:rPr>
          <w:rStyle w:val="CommentReference"/>
        </w:rPr>
        <w:commentReference w:id="139"/>
      </w:r>
    </w:p>
    <w:p w14:paraId="2F7B482E"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eastAsia="Times New Roman" w:hAnsi="Times New Roman" w:cs="Times New Roman"/>
          <w:sz w:val="24"/>
          <w:szCs w:val="24"/>
        </w:rPr>
        <w:t xml:space="preserve">*Harms, P. D., Wood, D. O., &amp; Roberts, B. W. (2007). </w:t>
      </w:r>
      <w:r w:rsidRPr="00A83245">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A83245">
        <w:rPr>
          <w:rFonts w:ascii="Times New Roman" w:eastAsia="Times New Roman" w:hAnsi="Times New Roman" w:cs="Times New Roman"/>
          <w:sz w:val="24"/>
          <w:szCs w:val="24"/>
        </w:rPr>
        <w:t xml:space="preserve">. </w:t>
      </w:r>
      <w:r w:rsidRPr="00FB39B7">
        <w:rPr>
          <w:rFonts w:ascii="Times New Roman" w:hAnsi="Times New Roman" w:cs="Times New Roman"/>
          <w:sz w:val="24"/>
          <w:szCs w:val="24"/>
        </w:rPr>
        <w:t xml:space="preserve">Poster presented at the annual conference for the Society of Industrial-Organizational Psychology, New York, NY. </w:t>
      </w:r>
    </w:p>
    <w:p w14:paraId="278CD6F7"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565583">
        <w:rPr>
          <w:rFonts w:ascii="Times New Roman" w:hAnsi="Times New Roman" w:cs="Times New Roman"/>
          <w:sz w:val="24"/>
          <w:szCs w:val="24"/>
          <w:lang w:eastAsia="zh-CN"/>
        </w:rPr>
        <w:t>Hedges, L. V., &amp; Olkin, I. (1985).</w:t>
      </w:r>
      <w:proofErr w:type="gramEnd"/>
      <w:r w:rsidRPr="00565583">
        <w:rPr>
          <w:rFonts w:ascii="Times New Roman" w:hAnsi="Times New Roman" w:cs="Times New Roman"/>
          <w:sz w:val="24"/>
          <w:szCs w:val="24"/>
          <w:lang w:eastAsia="zh-CN"/>
        </w:rPr>
        <w:t xml:space="preserve"> </w:t>
      </w:r>
      <w:proofErr w:type="gramStart"/>
      <w:r w:rsidRPr="00565583">
        <w:rPr>
          <w:rFonts w:ascii="Times New Roman" w:hAnsi="Times New Roman" w:cs="Times New Roman"/>
          <w:i/>
          <w:sz w:val="24"/>
          <w:szCs w:val="24"/>
          <w:lang w:eastAsia="zh-CN"/>
        </w:rPr>
        <w:t>Statistical Methods for Meta-Analysis.</w:t>
      </w:r>
      <w:proofErr w:type="gramEnd"/>
      <w:r w:rsidRPr="00565583">
        <w:rPr>
          <w:rFonts w:ascii="Times New Roman" w:hAnsi="Times New Roman" w:cs="Times New Roman"/>
          <w:sz w:val="24"/>
          <w:szCs w:val="24"/>
          <w:lang w:eastAsia="zh-CN"/>
        </w:rPr>
        <w:t xml:space="preserve"> Orlando, FL: Academic Press.</w:t>
      </w:r>
    </w:p>
    <w:p w14:paraId="611F9BCB" w14:textId="2B7673E2"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Helgeson, V. S., &amp; Fritz, H. L. (1999).</w:t>
      </w:r>
      <w:proofErr w:type="gramEnd"/>
      <w:r w:rsidRPr="00A83245">
        <w:rPr>
          <w:rFonts w:ascii="Times New Roman" w:hAnsi="Times New Roman" w:cs="Times New Roman"/>
          <w:sz w:val="24"/>
          <w:szCs w:val="24"/>
        </w:rPr>
        <w:t xml:space="preserve"> Unmitigated agency and unmitigated communion: Distinctions from agency and communion.</w:t>
      </w:r>
      <w:r w:rsidRPr="00A83245">
        <w:rPr>
          <w:rFonts w:ascii="Times New Roman" w:hAnsi="Times New Roman" w:cs="Times New Roman"/>
          <w:i/>
          <w:iCs/>
          <w:sz w:val="24"/>
          <w:szCs w:val="24"/>
        </w:rPr>
        <w:t xml:space="preserve"> Journal of Research in Personality, 33</w:t>
      </w:r>
      <w:r w:rsidRPr="00A83245">
        <w:rPr>
          <w:rFonts w:ascii="Times New Roman" w:hAnsi="Times New Roman" w:cs="Times New Roman"/>
          <w:sz w:val="24"/>
          <w:szCs w:val="24"/>
        </w:rPr>
        <w:t xml:space="preserve">(2), 131-158. Retrieved from </w:t>
      </w:r>
      <w:r w:rsidR="00562EB3" w:rsidRPr="00562EB3">
        <w:rPr>
          <w:rFonts w:ascii="Times New Roman" w:hAnsi="Times New Roman" w:cs="Times New Roman"/>
          <w:sz w:val="24"/>
          <w:szCs w:val="24"/>
        </w:rPr>
        <w:t>http://search.proquest.com/docview/619406741?accountid=14553</w:t>
      </w:r>
    </w:p>
    <w:p w14:paraId="14A8A153" w14:textId="11F7A6A1"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lastRenderedPageBreak/>
        <w:t>Helgeson, V. S., &amp; Fritz, H. L. (2000).</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implications of unmitigated agency and unmitigated communion for domains of problem behavior.</w:t>
      </w:r>
      <w:proofErr w:type="gramEnd"/>
      <w:r w:rsidRPr="00A83245">
        <w:rPr>
          <w:rFonts w:ascii="Times New Roman" w:hAnsi="Times New Roman" w:cs="Times New Roman"/>
          <w:i/>
          <w:iCs/>
          <w:sz w:val="24"/>
          <w:szCs w:val="24"/>
        </w:rPr>
        <w:t xml:space="preserve"> Journal of Personality, 68</w:t>
      </w:r>
      <w:r w:rsidRPr="00A83245">
        <w:rPr>
          <w:rFonts w:ascii="Times New Roman" w:hAnsi="Times New Roman" w:cs="Times New Roman"/>
          <w:sz w:val="24"/>
          <w:szCs w:val="24"/>
        </w:rPr>
        <w:t xml:space="preserve">(6), 1031-1057. Retrieved from </w:t>
      </w:r>
      <w:r w:rsidR="008502E0" w:rsidRPr="008502E0">
        <w:rPr>
          <w:rFonts w:ascii="Times New Roman" w:hAnsi="Times New Roman" w:cs="Times New Roman"/>
          <w:sz w:val="24"/>
          <w:szCs w:val="24"/>
        </w:rPr>
        <w:t>http://search.proquest.com/docview/619512653?accountid=14553</w:t>
      </w:r>
    </w:p>
    <w:p w14:paraId="2441BA2E" w14:textId="237CDF8A"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hint="eastAsia"/>
          <w:sz w:val="24"/>
          <w:szCs w:val="24"/>
          <w:lang w:eastAsia="zh-CN"/>
        </w:rPr>
      </w:pPr>
      <w:commentRangeStart w:id="140"/>
      <w:proofErr w:type="gramStart"/>
      <w:r w:rsidRPr="00B86F21">
        <w:rPr>
          <w:rFonts w:ascii="Times New Roman" w:hAnsi="Times New Roman" w:cs="Times New Roman"/>
          <w:sz w:val="24"/>
          <w:szCs w:val="24"/>
          <w:rPrChange w:id="141" w:author="Author">
            <w:rPr>
              <w:rFonts w:ascii="Times New Roman" w:hAnsi="Times New Roman" w:cs="Times New Roman"/>
              <w:color w:val="0070C0"/>
              <w:sz w:val="24"/>
              <w:szCs w:val="24"/>
            </w:rPr>
          </w:rPrChange>
        </w:rPr>
        <w:t>Hogan, R., &amp; Hogan, J. (1997).</w:t>
      </w:r>
      <w:proofErr w:type="gramEnd"/>
      <w:r w:rsidRPr="00B86F21">
        <w:rPr>
          <w:rFonts w:ascii="Times New Roman" w:hAnsi="Times New Roman" w:cs="Times New Roman"/>
          <w:sz w:val="24"/>
          <w:szCs w:val="24"/>
          <w:rPrChange w:id="142" w:author="Author">
            <w:rPr>
              <w:rFonts w:ascii="Times New Roman" w:hAnsi="Times New Roman" w:cs="Times New Roman"/>
              <w:color w:val="0070C0"/>
              <w:sz w:val="24"/>
              <w:szCs w:val="24"/>
            </w:rPr>
          </w:rPrChange>
        </w:rPr>
        <w:t xml:space="preserve"> </w:t>
      </w:r>
      <w:proofErr w:type="gramStart"/>
      <w:r w:rsidRPr="00B86F21">
        <w:rPr>
          <w:rFonts w:ascii="Times New Roman" w:hAnsi="Times New Roman" w:cs="Times New Roman"/>
          <w:i/>
          <w:iCs/>
          <w:sz w:val="24"/>
          <w:szCs w:val="24"/>
          <w:rPrChange w:id="143" w:author="Author">
            <w:rPr>
              <w:rFonts w:ascii="Times New Roman" w:hAnsi="Times New Roman" w:cs="Times New Roman"/>
              <w:i/>
              <w:iCs/>
              <w:color w:val="0070C0"/>
              <w:sz w:val="24"/>
              <w:szCs w:val="24"/>
            </w:rPr>
          </w:rPrChange>
        </w:rPr>
        <w:t>Hogan development survey manual</w:t>
      </w:r>
      <w:r w:rsidRPr="00B86F21">
        <w:rPr>
          <w:rFonts w:ascii="Times New Roman" w:hAnsi="Times New Roman" w:cs="Times New Roman"/>
          <w:sz w:val="24"/>
          <w:szCs w:val="24"/>
          <w:rPrChange w:id="144" w:author="Author">
            <w:rPr>
              <w:rFonts w:ascii="Times New Roman" w:hAnsi="Times New Roman" w:cs="Times New Roman"/>
              <w:color w:val="0070C0"/>
              <w:sz w:val="24"/>
              <w:szCs w:val="24"/>
            </w:rPr>
          </w:rPrChange>
        </w:rPr>
        <w:t>.</w:t>
      </w:r>
      <w:proofErr w:type="gramEnd"/>
      <w:r w:rsidRPr="00B86F21">
        <w:rPr>
          <w:rFonts w:ascii="Times New Roman" w:hAnsi="Times New Roman" w:cs="Times New Roman"/>
          <w:sz w:val="24"/>
          <w:szCs w:val="24"/>
          <w:rPrChange w:id="145" w:author="Author">
            <w:rPr>
              <w:rFonts w:ascii="Times New Roman" w:hAnsi="Times New Roman" w:cs="Times New Roman"/>
              <w:color w:val="0070C0"/>
              <w:sz w:val="24"/>
              <w:szCs w:val="24"/>
            </w:rPr>
          </w:rPrChange>
        </w:rPr>
        <w:t xml:space="preserve"> Tulsa, OK: Hogan Assessment Systems.</w:t>
      </w:r>
      <w:r w:rsidRPr="00FB39B7">
        <w:rPr>
          <w:rFonts w:ascii="Times New Roman" w:hAnsi="Times New Roman" w:cs="Times New Roman"/>
          <w:sz w:val="24"/>
          <w:szCs w:val="24"/>
        </w:rPr>
        <w:t xml:space="preserve"> </w:t>
      </w:r>
      <w:ins w:id="146" w:author="Author">
        <w:r w:rsidR="00EE0241">
          <w:rPr>
            <w:rFonts w:ascii="Times New Roman" w:hAnsi="Times New Roman" w:cs="Times New Roman" w:hint="eastAsia"/>
            <w:sz w:val="24"/>
            <w:szCs w:val="24"/>
            <w:lang w:eastAsia="zh-CN"/>
          </w:rPr>
          <w:t xml:space="preserve"> </w:t>
        </w:r>
      </w:ins>
      <w:commentRangeEnd w:id="140"/>
      <w:r w:rsidR="009352EC">
        <w:rPr>
          <w:rStyle w:val="CommentReference"/>
        </w:rPr>
        <w:commentReference w:id="140"/>
      </w:r>
    </w:p>
    <w:p w14:paraId="08904610"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47"/>
      <w:r w:rsidRPr="00FB39B7">
        <w:rPr>
          <w:rFonts w:ascii="Times New Roman" w:hAnsi="Times New Roman" w:cs="Times New Roman"/>
          <w:sz w:val="24"/>
          <w:szCs w:val="24"/>
        </w:rPr>
        <w:t>*Hogan, R., &amp;</w:t>
      </w:r>
      <w:r w:rsidRPr="00565583">
        <w:rPr>
          <w:rFonts w:ascii="Times New Roman" w:hAnsi="Times New Roman" w:cs="Times New Roman"/>
          <w:sz w:val="24"/>
          <w:szCs w:val="24"/>
        </w:rPr>
        <w:t xml:space="preserve"> Hogan, J. (2009). </w:t>
      </w:r>
      <w:r w:rsidRPr="00565583">
        <w:rPr>
          <w:rFonts w:ascii="Times New Roman" w:hAnsi="Times New Roman" w:cs="Times New Roman"/>
          <w:i/>
          <w:sz w:val="24"/>
          <w:szCs w:val="24"/>
        </w:rPr>
        <w:t xml:space="preserve">Hogan Development Survey Manual </w:t>
      </w:r>
      <w:r w:rsidRPr="00565583">
        <w:rPr>
          <w:rFonts w:ascii="Times New Roman" w:hAnsi="Times New Roman" w:cs="Times New Roman"/>
          <w:sz w:val="24"/>
          <w:szCs w:val="24"/>
        </w:rPr>
        <w:t>(2</w:t>
      </w:r>
      <w:r w:rsidRPr="00565583">
        <w:rPr>
          <w:rFonts w:ascii="Times New Roman" w:hAnsi="Times New Roman" w:cs="Times New Roman"/>
          <w:sz w:val="24"/>
          <w:szCs w:val="24"/>
          <w:vertAlign w:val="superscript"/>
        </w:rPr>
        <w:t>nd</w:t>
      </w:r>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ed</w:t>
      </w:r>
      <w:proofErr w:type="gramEnd"/>
      <w:r w:rsidRPr="00565583">
        <w:rPr>
          <w:rFonts w:ascii="Times New Roman" w:hAnsi="Times New Roman" w:cs="Times New Roman"/>
          <w:sz w:val="24"/>
          <w:szCs w:val="24"/>
        </w:rPr>
        <w:t>.). Tulsa, Oklahoma: Hogan Assessment Systems.</w:t>
      </w:r>
      <w:commentRangeEnd w:id="147"/>
      <w:r w:rsidR="007F68C0">
        <w:rPr>
          <w:rStyle w:val="CommentReference"/>
        </w:rPr>
        <w:commentReference w:id="147"/>
      </w:r>
    </w:p>
    <w:p w14:paraId="21DC950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 xml:space="preserve">Holtzman, N. S., &amp; </w:t>
      </w:r>
      <w:proofErr w:type="spellStart"/>
      <w:r w:rsidRPr="00A83245">
        <w:rPr>
          <w:rFonts w:ascii="Times New Roman" w:eastAsia="Times New Roman" w:hAnsi="Times New Roman" w:cs="Times New Roman"/>
          <w:sz w:val="24"/>
          <w:szCs w:val="24"/>
        </w:rPr>
        <w:t>Strube</w:t>
      </w:r>
      <w:proofErr w:type="spellEnd"/>
      <w:r w:rsidRPr="00A83245">
        <w:rPr>
          <w:rFonts w:ascii="Times New Roman" w:eastAsia="Times New Roman" w:hAnsi="Times New Roman" w:cs="Times New Roman"/>
          <w:sz w:val="24"/>
          <w:szCs w:val="24"/>
        </w:rPr>
        <w:t>, M. J. (2010).</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Narcissism and attractiveness.</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Research in Personality, 44</w:t>
      </w:r>
      <w:r w:rsidRPr="00A83245">
        <w:rPr>
          <w:rFonts w:ascii="Times New Roman" w:eastAsia="Times New Roman" w:hAnsi="Times New Roman" w:cs="Times New Roman"/>
          <w:sz w:val="24"/>
          <w:szCs w:val="24"/>
        </w:rPr>
        <w:t>, 133-136. doi:http://dx.doi.org/10.1016/j.jrp.2009.10.004</w:t>
      </w:r>
    </w:p>
    <w:p w14:paraId="264CFBE4" w14:textId="77777777" w:rsidR="008516CD" w:rsidRPr="000066E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0066EE">
        <w:rPr>
          <w:rFonts w:ascii="Times New Roman" w:hAnsi="Times New Roman" w:cs="Times New Roman"/>
          <w:sz w:val="24"/>
          <w:szCs w:val="24"/>
          <w:shd w:val="clear" w:color="auto" w:fill="FFFFFF"/>
          <w:lang w:eastAsia="zh-CN"/>
          <w:rPrChange w:id="148" w:author="Author">
            <w:rPr>
              <w:rFonts w:ascii="Times New Roman" w:hAnsi="Times New Roman" w:cs="Times New Roman"/>
              <w:color w:val="4C4C4C"/>
              <w:sz w:val="24"/>
              <w:szCs w:val="24"/>
              <w:shd w:val="clear" w:color="auto" w:fill="FFFFFF"/>
              <w:lang w:eastAsia="zh-CN"/>
            </w:rPr>
          </w:rPrChange>
        </w:rPr>
        <w:t>*</w:t>
      </w:r>
      <w:r w:rsidRPr="000066EE">
        <w:rPr>
          <w:rFonts w:ascii="Times New Roman" w:hAnsi="Times New Roman" w:cs="Times New Roman"/>
          <w:sz w:val="24"/>
          <w:szCs w:val="24"/>
          <w:shd w:val="clear" w:color="auto" w:fill="FFFFFF"/>
          <w:rPrChange w:id="149" w:author="Author">
            <w:rPr>
              <w:rFonts w:ascii="Times New Roman" w:hAnsi="Times New Roman" w:cs="Times New Roman"/>
              <w:color w:val="4C4C4C"/>
              <w:sz w:val="24"/>
              <w:szCs w:val="24"/>
              <w:shd w:val="clear" w:color="auto" w:fill="FFFFFF"/>
            </w:rPr>
          </w:rPrChange>
        </w:rPr>
        <w:t xml:space="preserve">Holtzman, N. S., &amp; </w:t>
      </w:r>
      <w:proofErr w:type="spellStart"/>
      <w:r w:rsidRPr="000066EE">
        <w:rPr>
          <w:rFonts w:ascii="Times New Roman" w:hAnsi="Times New Roman" w:cs="Times New Roman"/>
          <w:sz w:val="24"/>
          <w:szCs w:val="24"/>
          <w:shd w:val="clear" w:color="auto" w:fill="FFFFFF"/>
          <w:rPrChange w:id="150" w:author="Author">
            <w:rPr>
              <w:rFonts w:ascii="Times New Roman" w:hAnsi="Times New Roman" w:cs="Times New Roman"/>
              <w:color w:val="4C4C4C"/>
              <w:sz w:val="24"/>
              <w:szCs w:val="24"/>
              <w:shd w:val="clear" w:color="auto" w:fill="FFFFFF"/>
            </w:rPr>
          </w:rPrChange>
        </w:rPr>
        <w:t>Strube</w:t>
      </w:r>
      <w:proofErr w:type="spellEnd"/>
      <w:r w:rsidRPr="000066EE">
        <w:rPr>
          <w:rFonts w:ascii="Times New Roman" w:hAnsi="Times New Roman" w:cs="Times New Roman"/>
          <w:sz w:val="24"/>
          <w:szCs w:val="24"/>
          <w:shd w:val="clear" w:color="auto" w:fill="FFFFFF"/>
          <w:rPrChange w:id="151" w:author="Author">
            <w:rPr>
              <w:rFonts w:ascii="Times New Roman" w:hAnsi="Times New Roman" w:cs="Times New Roman"/>
              <w:color w:val="4C4C4C"/>
              <w:sz w:val="24"/>
              <w:szCs w:val="24"/>
              <w:shd w:val="clear" w:color="auto" w:fill="FFFFFF"/>
            </w:rPr>
          </w:rPrChange>
        </w:rPr>
        <w:t>, M. J. (2013). Above and beyond short-term mating, long-term mating is uniquely tied to human personality.</w:t>
      </w:r>
      <w:r w:rsidRPr="000066EE">
        <w:rPr>
          <w:rStyle w:val="apple-converted-space"/>
          <w:rFonts w:ascii="Times New Roman" w:hAnsi="Times New Roman" w:cs="Times New Roman"/>
          <w:i/>
          <w:iCs/>
          <w:sz w:val="24"/>
          <w:szCs w:val="24"/>
          <w:shd w:val="clear" w:color="auto" w:fill="FFFFFF"/>
          <w:rPrChange w:id="152" w:author="Author">
            <w:rPr>
              <w:rStyle w:val="apple-converted-space"/>
              <w:rFonts w:ascii="Times New Roman" w:hAnsi="Times New Roman" w:cs="Times New Roman"/>
              <w:i/>
              <w:iCs/>
              <w:color w:val="4C4C4C"/>
              <w:sz w:val="24"/>
              <w:szCs w:val="24"/>
              <w:shd w:val="clear" w:color="auto" w:fill="FFFFFF"/>
            </w:rPr>
          </w:rPrChange>
        </w:rPr>
        <w:t> </w:t>
      </w:r>
      <w:r w:rsidRPr="000066EE">
        <w:rPr>
          <w:rFonts w:ascii="Times New Roman" w:hAnsi="Times New Roman" w:cs="Times New Roman"/>
          <w:i/>
          <w:iCs/>
          <w:sz w:val="24"/>
          <w:szCs w:val="24"/>
          <w:shd w:val="clear" w:color="auto" w:fill="FFFFFF"/>
          <w:rPrChange w:id="153" w:author="Author">
            <w:rPr>
              <w:rFonts w:ascii="Times New Roman" w:hAnsi="Times New Roman" w:cs="Times New Roman"/>
              <w:i/>
              <w:iCs/>
              <w:color w:val="4C4C4C"/>
              <w:sz w:val="24"/>
              <w:szCs w:val="24"/>
              <w:shd w:val="clear" w:color="auto" w:fill="FFFFFF"/>
            </w:rPr>
          </w:rPrChange>
        </w:rPr>
        <w:t>Evolutionary Psychology,</w:t>
      </w:r>
      <w:r w:rsidRPr="000066EE">
        <w:rPr>
          <w:rStyle w:val="apple-converted-space"/>
          <w:rFonts w:ascii="Times New Roman" w:hAnsi="Times New Roman" w:cs="Times New Roman"/>
          <w:i/>
          <w:iCs/>
          <w:sz w:val="24"/>
          <w:szCs w:val="24"/>
          <w:shd w:val="clear" w:color="auto" w:fill="FFFFFF"/>
          <w:rPrChange w:id="154" w:author="Author">
            <w:rPr>
              <w:rStyle w:val="apple-converted-space"/>
              <w:rFonts w:ascii="Times New Roman" w:hAnsi="Times New Roman" w:cs="Times New Roman"/>
              <w:i/>
              <w:iCs/>
              <w:color w:val="4C4C4C"/>
              <w:sz w:val="24"/>
              <w:szCs w:val="24"/>
              <w:shd w:val="clear" w:color="auto" w:fill="FFFFFF"/>
            </w:rPr>
          </w:rPrChange>
        </w:rPr>
        <w:t> </w:t>
      </w:r>
      <w:r w:rsidRPr="000066EE">
        <w:rPr>
          <w:rFonts w:ascii="Times New Roman" w:hAnsi="Times New Roman" w:cs="Times New Roman"/>
          <w:i/>
          <w:iCs/>
          <w:sz w:val="24"/>
          <w:szCs w:val="24"/>
          <w:shd w:val="clear" w:color="auto" w:fill="FFFFFF"/>
          <w:rPrChange w:id="155" w:author="Author">
            <w:rPr>
              <w:rFonts w:ascii="Times New Roman" w:hAnsi="Times New Roman" w:cs="Times New Roman"/>
              <w:i/>
              <w:iCs/>
              <w:color w:val="4C4C4C"/>
              <w:sz w:val="24"/>
              <w:szCs w:val="24"/>
              <w:shd w:val="clear" w:color="auto" w:fill="FFFFFF"/>
            </w:rPr>
          </w:rPrChange>
        </w:rPr>
        <w:t>11</w:t>
      </w:r>
      <w:r w:rsidRPr="000066EE">
        <w:rPr>
          <w:rFonts w:ascii="Times New Roman" w:hAnsi="Times New Roman" w:cs="Times New Roman"/>
          <w:sz w:val="24"/>
          <w:szCs w:val="24"/>
          <w:shd w:val="clear" w:color="auto" w:fill="FFFFFF"/>
          <w:rPrChange w:id="156" w:author="Author">
            <w:rPr>
              <w:rFonts w:ascii="Times New Roman" w:hAnsi="Times New Roman" w:cs="Times New Roman"/>
              <w:color w:val="4C4C4C"/>
              <w:sz w:val="24"/>
              <w:szCs w:val="24"/>
              <w:shd w:val="clear" w:color="auto" w:fill="FFFFFF"/>
            </w:rPr>
          </w:rPrChange>
        </w:rPr>
        <w:t>(5), 1101-1129. Retrieved from http://search.proquest.com/docview/1506425648?accountid=14553</w:t>
      </w:r>
    </w:p>
    <w:p w14:paraId="726819F7"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57"/>
      <w:proofErr w:type="gramStart"/>
      <w:r w:rsidRPr="00A83245">
        <w:rPr>
          <w:rFonts w:ascii="Times New Roman" w:eastAsia="Times New Roman" w:hAnsi="Times New Roman" w:cs="Times New Roman"/>
          <w:sz w:val="24"/>
          <w:szCs w:val="24"/>
          <w:lang w:eastAsia="zh-CN"/>
        </w:rPr>
        <w:t>Hunter, J. E., &amp; Schmidt, F. L. (Eds.).</w:t>
      </w:r>
      <w:proofErr w:type="gramEnd"/>
      <w:r w:rsidRPr="00A83245">
        <w:rPr>
          <w:rFonts w:ascii="Times New Roman" w:eastAsia="Times New Roman" w:hAnsi="Times New Roman" w:cs="Times New Roman"/>
          <w:sz w:val="24"/>
          <w:szCs w:val="24"/>
          <w:lang w:eastAsia="zh-CN"/>
        </w:rPr>
        <w:t xml:space="preserve"> (2004). </w:t>
      </w:r>
      <w:r w:rsidRPr="00A83245">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A83245"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i/>
          <w:iCs/>
          <w:sz w:val="24"/>
          <w:szCs w:val="24"/>
          <w:lang w:eastAsia="zh-CN"/>
        </w:rPr>
        <w:t xml:space="preserve"> </w:t>
      </w:r>
      <w:proofErr w:type="gramStart"/>
      <w:r w:rsidRPr="00A83245">
        <w:rPr>
          <w:rFonts w:ascii="Times New Roman" w:eastAsia="Times New Roman" w:hAnsi="Times New Roman" w:cs="Times New Roman"/>
          <w:i/>
          <w:iCs/>
          <w:sz w:val="24"/>
          <w:szCs w:val="24"/>
          <w:lang w:eastAsia="zh-CN"/>
        </w:rPr>
        <w:t>bias</w:t>
      </w:r>
      <w:proofErr w:type="gramEnd"/>
      <w:r w:rsidRPr="00A83245">
        <w:rPr>
          <w:rFonts w:ascii="Times New Roman" w:eastAsia="Times New Roman" w:hAnsi="Times New Roman" w:cs="Times New Roman"/>
          <w:i/>
          <w:iCs/>
          <w:sz w:val="24"/>
          <w:szCs w:val="24"/>
          <w:lang w:eastAsia="zh-CN"/>
        </w:rPr>
        <w:t xml:space="preserve"> in research findings</w:t>
      </w:r>
      <w:r w:rsidRPr="00A83245">
        <w:rPr>
          <w:rFonts w:ascii="Times New Roman" w:eastAsia="Times New Roman" w:hAnsi="Times New Roman" w:cs="Times New Roman"/>
          <w:sz w:val="24"/>
          <w:szCs w:val="24"/>
          <w:lang w:eastAsia="zh-CN"/>
        </w:rPr>
        <w:t xml:space="preserve">. </w:t>
      </w:r>
      <w:proofErr w:type="gramStart"/>
      <w:r w:rsidRPr="00A83245">
        <w:rPr>
          <w:rFonts w:ascii="Times New Roman" w:eastAsia="Times New Roman" w:hAnsi="Times New Roman" w:cs="Times New Roman"/>
          <w:sz w:val="24"/>
          <w:szCs w:val="24"/>
          <w:lang w:eastAsia="zh-CN"/>
        </w:rPr>
        <w:t>Sage.</w:t>
      </w:r>
      <w:commentRangeEnd w:id="157"/>
      <w:proofErr w:type="gramEnd"/>
      <w:r w:rsidR="009C74B2">
        <w:rPr>
          <w:rStyle w:val="CommentReference"/>
        </w:rPr>
        <w:commentReference w:id="157"/>
      </w:r>
    </w:p>
    <w:p w14:paraId="3B077CB7" w14:textId="77777777" w:rsidR="008516CD" w:rsidRPr="00A83245"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commentRangeStart w:id="158"/>
      <w:proofErr w:type="spellStart"/>
      <w:r w:rsidRPr="00B86F21">
        <w:rPr>
          <w:rFonts w:ascii="Times New Roman" w:hAnsi="Times New Roman" w:cs="Times New Roman"/>
          <w:sz w:val="24"/>
          <w:szCs w:val="24"/>
          <w:rPrChange w:id="159" w:author="Author">
            <w:rPr>
              <w:rFonts w:ascii="Times New Roman" w:hAnsi="Times New Roman" w:cs="Times New Roman"/>
              <w:color w:val="0070C0"/>
              <w:sz w:val="24"/>
              <w:szCs w:val="24"/>
            </w:rPr>
          </w:rPrChange>
        </w:rPr>
        <w:t>Hyler</w:t>
      </w:r>
      <w:proofErr w:type="spellEnd"/>
      <w:r w:rsidRPr="00B86F21">
        <w:rPr>
          <w:rFonts w:ascii="Times New Roman" w:hAnsi="Times New Roman" w:cs="Times New Roman"/>
          <w:sz w:val="24"/>
          <w:szCs w:val="24"/>
          <w:rPrChange w:id="160" w:author="Author">
            <w:rPr>
              <w:rFonts w:ascii="Times New Roman" w:hAnsi="Times New Roman" w:cs="Times New Roman"/>
              <w:color w:val="0070C0"/>
              <w:sz w:val="24"/>
              <w:szCs w:val="24"/>
            </w:rPr>
          </w:rPrChange>
        </w:rPr>
        <w:t xml:space="preserve">, S. E. (1994). </w:t>
      </w:r>
      <w:proofErr w:type="gramStart"/>
      <w:r w:rsidRPr="00B86F21">
        <w:rPr>
          <w:rFonts w:ascii="Times New Roman" w:hAnsi="Times New Roman" w:cs="Times New Roman"/>
          <w:i/>
          <w:iCs/>
          <w:sz w:val="24"/>
          <w:szCs w:val="24"/>
          <w:rPrChange w:id="161" w:author="Author">
            <w:rPr>
              <w:rFonts w:ascii="Times New Roman" w:hAnsi="Times New Roman" w:cs="Times New Roman"/>
              <w:i/>
              <w:iCs/>
              <w:color w:val="0070C0"/>
              <w:sz w:val="24"/>
              <w:szCs w:val="24"/>
            </w:rPr>
          </w:rPrChange>
        </w:rPr>
        <w:t>Personality diagnostic questionnaire-4</w:t>
      </w:r>
      <w:r w:rsidRPr="00B86F21">
        <w:rPr>
          <w:rFonts w:ascii="Times New Roman" w:hAnsi="Times New Roman" w:cs="Times New Roman"/>
          <w:sz w:val="24"/>
          <w:szCs w:val="24"/>
          <w:rPrChange w:id="162" w:author="Author">
            <w:rPr>
              <w:rFonts w:ascii="Times New Roman" w:hAnsi="Times New Roman" w:cs="Times New Roman"/>
              <w:color w:val="0070C0"/>
              <w:sz w:val="24"/>
              <w:szCs w:val="24"/>
            </w:rPr>
          </w:rPrChange>
        </w:rPr>
        <w:t>.</w:t>
      </w:r>
      <w:proofErr w:type="gramEnd"/>
      <w:r w:rsidRPr="00B86F21">
        <w:rPr>
          <w:rFonts w:ascii="Times New Roman" w:hAnsi="Times New Roman" w:cs="Times New Roman"/>
          <w:sz w:val="24"/>
          <w:szCs w:val="24"/>
          <w:rPrChange w:id="163" w:author="Author">
            <w:rPr>
              <w:rFonts w:ascii="Times New Roman" w:hAnsi="Times New Roman" w:cs="Times New Roman"/>
              <w:color w:val="0070C0"/>
              <w:sz w:val="24"/>
              <w:szCs w:val="24"/>
            </w:rPr>
          </w:rPrChange>
        </w:rPr>
        <w:t xml:space="preserve"> New York: New York State Psychiatric Institute.</w:t>
      </w:r>
      <w:commentRangeEnd w:id="158"/>
      <w:r w:rsidR="001A3D1B">
        <w:rPr>
          <w:rStyle w:val="CommentReference"/>
        </w:rPr>
        <w:commentReference w:id="158"/>
      </w:r>
    </w:p>
    <w:p w14:paraId="29484043" w14:textId="77777777" w:rsidR="008516CD" w:rsidRPr="009C74B2"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Change w:id="164" w:author="Author">
            <w:rPr>
              <w:rFonts w:ascii="Times New Roman" w:hAnsi="Times New Roman" w:cs="Times New Roman"/>
              <w:color w:val="0070C0"/>
              <w:sz w:val="24"/>
              <w:szCs w:val="24"/>
              <w:lang w:eastAsia="zh-CN"/>
            </w:rPr>
          </w:rPrChange>
        </w:rPr>
      </w:pPr>
      <w:r w:rsidRPr="009C74B2">
        <w:rPr>
          <w:rFonts w:ascii="Times New Roman" w:hAnsi="Times New Roman" w:cs="Times New Roman"/>
          <w:sz w:val="24"/>
          <w:szCs w:val="24"/>
          <w:shd w:val="clear" w:color="auto" w:fill="FFFFFF"/>
          <w:lang w:eastAsia="zh-CN"/>
          <w:rPrChange w:id="165" w:author="Author">
            <w:rPr>
              <w:rFonts w:ascii="Times New Roman" w:hAnsi="Times New Roman" w:cs="Times New Roman"/>
              <w:color w:val="4C4C4C"/>
              <w:sz w:val="24"/>
              <w:szCs w:val="24"/>
              <w:shd w:val="clear" w:color="auto" w:fill="FFFFFF"/>
              <w:lang w:eastAsia="zh-CN"/>
            </w:rPr>
          </w:rPrChange>
        </w:rPr>
        <w:t>*</w:t>
      </w:r>
      <w:r w:rsidRPr="009C74B2">
        <w:rPr>
          <w:rFonts w:ascii="Times New Roman" w:hAnsi="Times New Roman" w:cs="Times New Roman"/>
          <w:sz w:val="24"/>
          <w:szCs w:val="24"/>
          <w:shd w:val="clear" w:color="auto" w:fill="FFFFFF"/>
          <w:rPrChange w:id="166" w:author="Author">
            <w:rPr>
              <w:rFonts w:ascii="Times New Roman" w:hAnsi="Times New Roman" w:cs="Times New Roman"/>
              <w:color w:val="4C4C4C"/>
              <w:sz w:val="24"/>
              <w:szCs w:val="24"/>
              <w:shd w:val="clear" w:color="auto" w:fill="FFFFFF"/>
            </w:rPr>
          </w:rPrChange>
        </w:rPr>
        <w:t>Iliescu, D., Ispas, D., Sulea, C., &amp; Ilie, A. (2015). Vocational fit and counterproductive work behaviors: A self-regulation perspective.</w:t>
      </w:r>
      <w:r w:rsidRPr="009C74B2">
        <w:rPr>
          <w:rStyle w:val="apple-converted-space"/>
          <w:rFonts w:ascii="Times New Roman" w:hAnsi="Times New Roman" w:cs="Times New Roman"/>
          <w:i/>
          <w:iCs/>
          <w:sz w:val="24"/>
          <w:szCs w:val="24"/>
          <w:shd w:val="clear" w:color="auto" w:fill="FFFFFF"/>
          <w:rPrChange w:id="167" w:author="Author">
            <w:rPr>
              <w:rStyle w:val="apple-converted-space"/>
              <w:rFonts w:ascii="Times New Roman" w:hAnsi="Times New Roman" w:cs="Times New Roman"/>
              <w:i/>
              <w:iCs/>
              <w:color w:val="4C4C4C"/>
              <w:sz w:val="24"/>
              <w:szCs w:val="24"/>
              <w:shd w:val="clear" w:color="auto" w:fill="FFFFFF"/>
            </w:rPr>
          </w:rPrChange>
        </w:rPr>
        <w:t> </w:t>
      </w:r>
      <w:r w:rsidRPr="009C74B2">
        <w:rPr>
          <w:rFonts w:ascii="Times New Roman" w:hAnsi="Times New Roman" w:cs="Times New Roman"/>
          <w:i/>
          <w:iCs/>
          <w:sz w:val="24"/>
          <w:szCs w:val="24"/>
          <w:shd w:val="clear" w:color="auto" w:fill="FFFFFF"/>
          <w:rPrChange w:id="168" w:author="Author">
            <w:rPr>
              <w:rFonts w:ascii="Times New Roman" w:hAnsi="Times New Roman" w:cs="Times New Roman"/>
              <w:i/>
              <w:iCs/>
              <w:color w:val="4C4C4C"/>
              <w:sz w:val="24"/>
              <w:szCs w:val="24"/>
              <w:shd w:val="clear" w:color="auto" w:fill="FFFFFF"/>
            </w:rPr>
          </w:rPrChange>
        </w:rPr>
        <w:t>Journal of Applied Psychology,</w:t>
      </w:r>
      <w:r w:rsidRPr="009C74B2">
        <w:rPr>
          <w:rStyle w:val="apple-converted-space"/>
          <w:rFonts w:ascii="Times New Roman" w:hAnsi="Times New Roman" w:cs="Times New Roman"/>
          <w:i/>
          <w:iCs/>
          <w:sz w:val="24"/>
          <w:szCs w:val="24"/>
          <w:shd w:val="clear" w:color="auto" w:fill="FFFFFF"/>
          <w:rPrChange w:id="169" w:author="Author">
            <w:rPr>
              <w:rStyle w:val="apple-converted-space"/>
              <w:rFonts w:ascii="Times New Roman" w:hAnsi="Times New Roman" w:cs="Times New Roman"/>
              <w:i/>
              <w:iCs/>
              <w:color w:val="4C4C4C"/>
              <w:sz w:val="24"/>
              <w:szCs w:val="24"/>
              <w:shd w:val="clear" w:color="auto" w:fill="FFFFFF"/>
            </w:rPr>
          </w:rPrChange>
        </w:rPr>
        <w:t> </w:t>
      </w:r>
      <w:r w:rsidRPr="009C74B2">
        <w:rPr>
          <w:rFonts w:ascii="Times New Roman" w:hAnsi="Times New Roman" w:cs="Times New Roman"/>
          <w:i/>
          <w:iCs/>
          <w:sz w:val="24"/>
          <w:szCs w:val="24"/>
          <w:shd w:val="clear" w:color="auto" w:fill="FFFFFF"/>
          <w:rPrChange w:id="170" w:author="Author">
            <w:rPr>
              <w:rFonts w:ascii="Times New Roman" w:hAnsi="Times New Roman" w:cs="Times New Roman"/>
              <w:i/>
              <w:iCs/>
              <w:color w:val="4C4C4C"/>
              <w:sz w:val="24"/>
              <w:szCs w:val="24"/>
              <w:shd w:val="clear" w:color="auto" w:fill="FFFFFF"/>
            </w:rPr>
          </w:rPrChange>
        </w:rPr>
        <w:t>100</w:t>
      </w:r>
      <w:r w:rsidRPr="009C74B2">
        <w:rPr>
          <w:rFonts w:ascii="Times New Roman" w:hAnsi="Times New Roman" w:cs="Times New Roman"/>
          <w:sz w:val="24"/>
          <w:szCs w:val="24"/>
          <w:shd w:val="clear" w:color="auto" w:fill="FFFFFF"/>
          <w:rPrChange w:id="171" w:author="Author">
            <w:rPr>
              <w:rFonts w:ascii="Times New Roman" w:hAnsi="Times New Roman" w:cs="Times New Roman"/>
              <w:color w:val="4C4C4C"/>
              <w:sz w:val="24"/>
              <w:szCs w:val="24"/>
              <w:shd w:val="clear" w:color="auto" w:fill="FFFFFF"/>
            </w:rPr>
          </w:rPrChange>
        </w:rPr>
        <w:t>(1), 21-39. doi:http://dx.doi.org/10.1037/a0036652</w:t>
      </w:r>
    </w:p>
    <w:p w14:paraId="53D624A1"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A83245">
        <w:rPr>
          <w:rFonts w:ascii="Times New Roman" w:eastAsia="Times New Roman" w:hAnsi="Times New Roman" w:cs="Times New Roman"/>
          <w:i/>
          <w:sz w:val="24"/>
          <w:szCs w:val="24"/>
        </w:rPr>
        <w:t>Journal of Personality and Social Psychology, 66</w:t>
      </w:r>
      <w:r w:rsidRPr="00A83245">
        <w:rPr>
          <w:rFonts w:ascii="Times New Roman" w:eastAsia="Times New Roman" w:hAnsi="Times New Roman" w:cs="Times New Roman"/>
          <w:sz w:val="24"/>
          <w:szCs w:val="24"/>
        </w:rPr>
        <w:t>, 206-219. doi:http://dx.doi.org/10.1037/0022-3514.66.1.206</w:t>
      </w:r>
    </w:p>
    <w:p w14:paraId="5948099B" w14:textId="25B316FF"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lastRenderedPageBreak/>
        <w:t xml:space="preserve">Johns, G. (1981). Difference score measures of organizational behavior variables: A critique. </w:t>
      </w:r>
      <w:r w:rsidRPr="00A83245">
        <w:rPr>
          <w:rFonts w:ascii="Times New Roman" w:eastAsia="Times New Roman" w:hAnsi="Times New Roman" w:cs="Times New Roman"/>
          <w:i/>
          <w:sz w:val="24"/>
          <w:szCs w:val="24"/>
        </w:rPr>
        <w:t xml:space="preserve">Organizational Behavior and Human Performance, 27, </w:t>
      </w:r>
      <w:r w:rsidRPr="00A83245">
        <w:rPr>
          <w:rFonts w:ascii="Times New Roman" w:eastAsia="Times New Roman" w:hAnsi="Times New Roman" w:cs="Times New Roman"/>
          <w:sz w:val="24"/>
          <w:szCs w:val="24"/>
        </w:rPr>
        <w:t>443-463.</w:t>
      </w:r>
      <w:ins w:id="172" w:author="Author">
        <w:r w:rsidR="009C74B2">
          <w:rPr>
            <w:rFonts w:ascii="Times New Roman" w:hAnsi="Times New Roman" w:cs="Times New Roman" w:hint="eastAsia"/>
            <w:sz w:val="24"/>
            <w:szCs w:val="24"/>
            <w:lang w:eastAsia="zh-CN"/>
          </w:rPr>
          <w:t xml:space="preserve"> </w:t>
        </w:r>
        <w:r w:rsidR="009C74B2" w:rsidRPr="00887F5E">
          <w:rPr>
            <w:rFonts w:ascii="Times New Roman" w:hAnsi="Times New Roman" w:cs="Times New Roman"/>
            <w:color w:val="4C4C4C"/>
            <w:sz w:val="24"/>
            <w:szCs w:val="24"/>
            <w:shd w:val="clear" w:color="auto" w:fill="FFFFFF"/>
            <w:rPrChange w:id="173" w:author="Author">
              <w:rPr>
                <w:rFonts w:ascii="Verdana" w:hAnsi="Verdana"/>
                <w:color w:val="4C4C4C"/>
                <w:sz w:val="18"/>
                <w:szCs w:val="18"/>
                <w:shd w:val="clear" w:color="auto" w:fill="FFFFFF"/>
              </w:rPr>
            </w:rPrChange>
          </w:rPr>
          <w:t>Retrieved from http://search.proquest.com/docview/223199171?accountid=14553</w:t>
        </w:r>
        <w:r w:rsidR="009C74B2">
          <w:rPr>
            <w:rStyle w:val="CommentReference"/>
          </w:rPr>
          <w:t xml:space="preserve"> </w:t>
        </w:r>
      </w:ins>
    </w:p>
    <w:p w14:paraId="3BA56656"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Jonason, P. K., Li, N. P., &amp; Teicher, E. A. (2010).</w:t>
      </w:r>
      <w:proofErr w:type="gramEnd"/>
      <w:r w:rsidRPr="00A83245">
        <w:rPr>
          <w:rFonts w:ascii="Times New Roman" w:hAnsi="Times New Roman" w:cs="Times New Roman"/>
          <w:sz w:val="24"/>
          <w:szCs w:val="24"/>
        </w:rPr>
        <w:t xml:space="preserve"> Who is </w:t>
      </w:r>
      <w:proofErr w:type="spellStart"/>
      <w:r w:rsidRPr="00A83245">
        <w:rPr>
          <w:rFonts w:ascii="Times New Roman" w:hAnsi="Times New Roman" w:cs="Times New Roman"/>
          <w:sz w:val="24"/>
          <w:szCs w:val="24"/>
        </w:rPr>
        <w:t>james</w:t>
      </w:r>
      <w:proofErr w:type="spellEnd"/>
      <w:r w:rsidRPr="00A83245">
        <w:rPr>
          <w:rFonts w:ascii="Times New Roman" w:hAnsi="Times New Roman" w:cs="Times New Roman"/>
          <w:sz w:val="24"/>
          <w:szCs w:val="24"/>
        </w:rPr>
        <w:t xml:space="preserve"> bond</w:t>
      </w:r>
      <w:proofErr w:type="gramStart"/>
      <w:r w:rsidRPr="00A83245">
        <w:rPr>
          <w:rFonts w:ascii="Times New Roman" w:hAnsi="Times New Roman" w:cs="Times New Roman"/>
          <w:sz w:val="24"/>
          <w:szCs w:val="24"/>
        </w:rPr>
        <w:t>?:</w:t>
      </w:r>
      <w:proofErr w:type="gramEnd"/>
      <w:r w:rsidRPr="00A83245">
        <w:rPr>
          <w:rFonts w:ascii="Times New Roman" w:hAnsi="Times New Roman" w:cs="Times New Roman"/>
          <w:sz w:val="24"/>
          <w:szCs w:val="24"/>
        </w:rPr>
        <w:t xml:space="preserve"> The dark triad as an agentic social style.</w:t>
      </w:r>
      <w:r w:rsidRPr="00A83245">
        <w:rPr>
          <w:rFonts w:ascii="Times New Roman" w:hAnsi="Times New Roman" w:cs="Times New Roman"/>
          <w:i/>
          <w:iCs/>
          <w:sz w:val="24"/>
          <w:szCs w:val="24"/>
        </w:rPr>
        <w:t xml:space="preserve"> Individual Differences Research, 8</w:t>
      </w:r>
      <w:r w:rsidRPr="00A83245">
        <w:rPr>
          <w:rFonts w:ascii="Times New Roman" w:hAnsi="Times New Roman" w:cs="Times New Roman"/>
          <w:sz w:val="24"/>
          <w:szCs w:val="24"/>
        </w:rPr>
        <w:t xml:space="preserve">(2), 111-120. Retrieved from </w:t>
      </w:r>
      <w:hyperlink r:id="rId15" w:history="1">
        <w:r w:rsidRPr="00A83245">
          <w:rPr>
            <w:rStyle w:val="Hyperlink"/>
            <w:rFonts w:ascii="Times New Roman" w:hAnsi="Times New Roman" w:cs="Times New Roman"/>
            <w:sz w:val="24"/>
            <w:szCs w:val="24"/>
          </w:rPr>
          <w:t>http://search.proquest.com/docview/755202684?accountid=14553</w:t>
        </w:r>
      </w:hyperlink>
    </w:p>
    <w:p w14:paraId="5353C1B7" w14:textId="77777777" w:rsidR="008516CD" w:rsidRPr="006E4156"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rPrChange w:id="174" w:author="Author">
            <w:rPr>
              <w:rStyle w:val="Hyperlink"/>
              <w:rFonts w:ascii="Times New Roman" w:hAnsi="Times New Roman" w:cs="Times New Roman"/>
              <w:color w:val="0070C0"/>
              <w:sz w:val="24"/>
              <w:szCs w:val="24"/>
            </w:rPr>
          </w:rPrChange>
        </w:rPr>
      </w:pPr>
      <w:proofErr w:type="gramStart"/>
      <w:r w:rsidRPr="006E4156">
        <w:rPr>
          <w:rFonts w:ascii="Times New Roman" w:hAnsi="Times New Roman" w:cs="Times New Roman"/>
          <w:sz w:val="24"/>
          <w:szCs w:val="24"/>
          <w:rPrChange w:id="175" w:author="Author">
            <w:rPr>
              <w:rFonts w:ascii="Times New Roman" w:hAnsi="Times New Roman" w:cs="Times New Roman"/>
              <w:color w:val="0070C0"/>
              <w:sz w:val="24"/>
              <w:szCs w:val="24"/>
            </w:rPr>
          </w:rPrChange>
        </w:rPr>
        <w:t>Jonason, P. K., &amp; Webster, G. D. (2010).</w:t>
      </w:r>
      <w:proofErr w:type="gramEnd"/>
      <w:r w:rsidRPr="006E4156">
        <w:rPr>
          <w:rFonts w:ascii="Times New Roman" w:hAnsi="Times New Roman" w:cs="Times New Roman"/>
          <w:sz w:val="24"/>
          <w:szCs w:val="24"/>
          <w:rPrChange w:id="176" w:author="Author">
            <w:rPr>
              <w:rFonts w:ascii="Times New Roman" w:hAnsi="Times New Roman" w:cs="Times New Roman"/>
              <w:color w:val="0070C0"/>
              <w:sz w:val="24"/>
              <w:szCs w:val="24"/>
            </w:rPr>
          </w:rPrChange>
        </w:rPr>
        <w:t xml:space="preserve"> The dirty dozen: A concise measure of the dark triad. </w:t>
      </w:r>
      <w:r w:rsidRPr="006E4156">
        <w:rPr>
          <w:rFonts w:ascii="Times New Roman" w:hAnsi="Times New Roman" w:cs="Times New Roman"/>
          <w:i/>
          <w:iCs/>
          <w:sz w:val="24"/>
          <w:szCs w:val="24"/>
          <w:rPrChange w:id="177" w:author="Author">
            <w:rPr>
              <w:rFonts w:ascii="Times New Roman" w:hAnsi="Times New Roman" w:cs="Times New Roman"/>
              <w:i/>
              <w:iCs/>
              <w:color w:val="0070C0"/>
              <w:sz w:val="24"/>
              <w:szCs w:val="24"/>
            </w:rPr>
          </w:rPrChange>
        </w:rPr>
        <w:t xml:space="preserve">Psychological Assessment, 22, </w:t>
      </w:r>
      <w:r w:rsidRPr="006E4156">
        <w:rPr>
          <w:rFonts w:ascii="Times New Roman" w:hAnsi="Times New Roman" w:cs="Times New Roman"/>
          <w:sz w:val="24"/>
          <w:szCs w:val="24"/>
          <w:rPrChange w:id="178" w:author="Author">
            <w:rPr>
              <w:rFonts w:ascii="Times New Roman" w:hAnsi="Times New Roman" w:cs="Times New Roman"/>
              <w:color w:val="0070C0"/>
              <w:sz w:val="24"/>
              <w:szCs w:val="24"/>
            </w:rPr>
          </w:rPrChange>
        </w:rPr>
        <w:t xml:space="preserve">420–432. </w:t>
      </w:r>
      <w:r w:rsidR="00675B14" w:rsidRPr="006E4156">
        <w:fldChar w:fldCharType="begin"/>
      </w:r>
      <w:r w:rsidR="00675B14" w:rsidRPr="006E4156">
        <w:rPr>
          <w:rPrChange w:id="179" w:author="Author">
            <w:rPr/>
          </w:rPrChange>
        </w:rPr>
        <w:instrText xml:space="preserve"> HYPERLINK "http://dx.doi.org/10.1037/a0019265" </w:instrText>
      </w:r>
      <w:r w:rsidR="00675B14" w:rsidRPr="006E4156">
        <w:rPr>
          <w:rPrChange w:id="180" w:author="Author">
            <w:rPr/>
          </w:rPrChange>
        </w:rPr>
        <w:fldChar w:fldCharType="separate"/>
      </w:r>
      <w:r w:rsidRPr="006E4156">
        <w:rPr>
          <w:rStyle w:val="Hyperlink"/>
          <w:rFonts w:ascii="Times New Roman" w:hAnsi="Times New Roman" w:cs="Times New Roman"/>
          <w:color w:val="auto"/>
          <w:sz w:val="24"/>
          <w:szCs w:val="24"/>
          <w:rPrChange w:id="181" w:author="Author">
            <w:rPr>
              <w:rStyle w:val="Hyperlink"/>
              <w:rFonts w:ascii="Times New Roman" w:hAnsi="Times New Roman" w:cs="Times New Roman"/>
              <w:color w:val="0070C0"/>
              <w:sz w:val="24"/>
              <w:szCs w:val="24"/>
            </w:rPr>
          </w:rPrChange>
        </w:rPr>
        <w:t>http://dx.doi.org/10.1037/a0019265</w:t>
      </w:r>
      <w:r w:rsidR="00675B14" w:rsidRPr="006E4156">
        <w:rPr>
          <w:rStyle w:val="Hyperlink"/>
          <w:rFonts w:ascii="Times New Roman" w:hAnsi="Times New Roman" w:cs="Times New Roman"/>
          <w:color w:val="auto"/>
          <w:sz w:val="24"/>
          <w:szCs w:val="24"/>
          <w:rPrChange w:id="182" w:author="Author">
            <w:rPr>
              <w:rStyle w:val="Hyperlink"/>
              <w:rFonts w:ascii="Times New Roman" w:hAnsi="Times New Roman" w:cs="Times New Roman"/>
              <w:color w:val="0070C0"/>
              <w:sz w:val="24"/>
              <w:szCs w:val="24"/>
            </w:rPr>
          </w:rPrChange>
        </w:rPr>
        <w:fldChar w:fldCharType="end"/>
      </w:r>
    </w:p>
    <w:p w14:paraId="4F3B6677"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Pr>
          <w:rFonts w:ascii="Times New Roman" w:hAnsi="Times New Roman" w:cs="Times New Roman"/>
          <w:sz w:val="24"/>
          <w:szCs w:val="24"/>
        </w:rPr>
        <w:t>Jones, L. L. &amp; Brunell, A. B. (2014).</w:t>
      </w:r>
      <w:proofErr w:type="gramEnd"/>
      <w:r>
        <w:rPr>
          <w:rFonts w:ascii="Times New Roman" w:hAnsi="Times New Roman" w:cs="Times New Roman"/>
          <w:sz w:val="24"/>
          <w:szCs w:val="24"/>
        </w:rPr>
        <w:t xml:space="preserve"> </w:t>
      </w:r>
      <w:r w:rsidRPr="000E08FB">
        <w:rPr>
          <w:rFonts w:ascii="Times New Roman" w:hAnsi="Times New Roman" w:cs="Times New Roman"/>
          <w:sz w:val="24"/>
          <w:szCs w:val="24"/>
        </w:rPr>
        <w:t>Clever and crude but not kind: Narcissism, self</w:t>
      </w:r>
      <w:r>
        <w:rPr>
          <w:rFonts w:ascii="Times New Roman" w:hAnsi="Times New Roman" w:cs="Times New Roman"/>
          <w:sz w:val="24"/>
          <w:szCs w:val="24"/>
        </w:rPr>
        <w:t>-</w:t>
      </w:r>
      <w:r w:rsidRPr="000E08FB">
        <w:rPr>
          <w:rFonts w:ascii="Times New Roman" w:hAnsi="Times New Roman" w:cs="Times New Roman"/>
          <w:sz w:val="24"/>
          <w:szCs w:val="24"/>
        </w:rPr>
        <w:t>esteem,</w:t>
      </w:r>
      <w:r>
        <w:rPr>
          <w:rFonts w:ascii="Times New Roman" w:hAnsi="Times New Roman" w:cs="Times New Roman"/>
          <w:sz w:val="24"/>
          <w:szCs w:val="24"/>
        </w:rPr>
        <w:t xml:space="preserve"> </w:t>
      </w:r>
      <w:r w:rsidRPr="000E08FB">
        <w:rPr>
          <w:rFonts w:ascii="Times New Roman" w:hAnsi="Times New Roman" w:cs="Times New Roman"/>
          <w:sz w:val="24"/>
          <w:szCs w:val="24"/>
        </w:rPr>
        <w:t>and the self-reference effect</w:t>
      </w:r>
      <w:r>
        <w:rPr>
          <w:rFonts w:ascii="Times New Roman" w:hAnsi="Times New Roman" w:cs="Times New Roman"/>
          <w:sz w:val="24"/>
          <w:szCs w:val="24"/>
        </w:rPr>
        <w:t xml:space="preserve">. Memory, 22, 307-322.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w:t>
      </w:r>
      <w:del w:id="183" w:author="Author">
        <w:r w:rsidDel="003E7D68">
          <w:rPr>
            <w:rFonts w:ascii="Times New Roman" w:hAnsi="Times New Roman" w:cs="Times New Roman"/>
            <w:sz w:val="24"/>
            <w:szCs w:val="24"/>
          </w:rPr>
          <w:delText xml:space="preserve"> </w:delText>
        </w:r>
      </w:del>
      <w:r w:rsidRPr="00772EF3">
        <w:rPr>
          <w:rFonts w:ascii="Times New Roman" w:hAnsi="Times New Roman" w:cs="Times New Roman"/>
          <w:sz w:val="24"/>
          <w:szCs w:val="24"/>
        </w:rPr>
        <w:t>10.1080/09658211.2013.778999</w:t>
      </w:r>
    </w:p>
    <w:p w14:paraId="34D6CD08" w14:textId="0FD9E0F8" w:rsidR="008516CD" w:rsidRPr="00B50A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Jones, S. C. (1973). Self and interpersonal evaluation: Esteem theories versus consistency theories. </w:t>
      </w:r>
      <w:r w:rsidRPr="00A83245">
        <w:rPr>
          <w:rFonts w:ascii="Times New Roman" w:eastAsia="Times New Roman" w:hAnsi="Times New Roman" w:cs="Times New Roman"/>
          <w:i/>
          <w:sz w:val="24"/>
          <w:szCs w:val="24"/>
        </w:rPr>
        <w:t>Psychological Bulletin, 79</w:t>
      </w:r>
      <w:r w:rsidRPr="00A83245">
        <w:rPr>
          <w:rFonts w:ascii="Times New Roman" w:eastAsia="Times New Roman" w:hAnsi="Times New Roman" w:cs="Times New Roman"/>
          <w:sz w:val="24"/>
          <w:szCs w:val="24"/>
        </w:rPr>
        <w:t>, 185-199.</w:t>
      </w:r>
      <w:ins w:id="184" w:author="Author">
        <w:r w:rsidR="00B50A5E">
          <w:rPr>
            <w:rFonts w:ascii="Times New Roman" w:hAnsi="Times New Roman" w:cs="Times New Roman" w:hint="eastAsia"/>
            <w:sz w:val="24"/>
            <w:szCs w:val="24"/>
            <w:lang w:eastAsia="zh-CN"/>
          </w:rPr>
          <w:t xml:space="preserve"> </w:t>
        </w:r>
        <w:proofErr w:type="spellStart"/>
        <w:proofErr w:type="gramStart"/>
        <w:r w:rsidR="00B50A5E" w:rsidRPr="00B50A5E">
          <w:rPr>
            <w:rFonts w:ascii="Times New Roman" w:hAnsi="Times New Roman" w:cs="Times New Roman"/>
            <w:sz w:val="24"/>
            <w:szCs w:val="24"/>
            <w:lang w:eastAsia="zh-CN"/>
          </w:rPr>
          <w:t>doi</w:t>
        </w:r>
        <w:proofErr w:type="spellEnd"/>
        <w:proofErr w:type="gramEnd"/>
        <w:r w:rsidR="00B50A5E" w:rsidRPr="00B50A5E">
          <w:rPr>
            <w:rFonts w:ascii="Times New Roman" w:hAnsi="Times New Roman" w:cs="Times New Roman"/>
            <w:sz w:val="24"/>
            <w:szCs w:val="24"/>
            <w:lang w:eastAsia="zh-CN"/>
          </w:rPr>
          <w:t>:</w:t>
        </w:r>
        <w:r w:rsidR="00B50A5E" w:rsidRPr="00B50A5E">
          <w:rPr>
            <w:rFonts w:ascii="Times New Roman" w:hAnsi="Times New Roman" w:cs="Times New Roman"/>
            <w:sz w:val="24"/>
            <w:szCs w:val="24"/>
            <w:rPrChange w:id="185" w:author="Author">
              <w:rPr/>
            </w:rPrChange>
          </w:rPr>
          <w:t xml:space="preserve"> </w:t>
        </w:r>
        <w:r w:rsidR="00B50A5E" w:rsidRPr="00B50A5E">
          <w:rPr>
            <w:rFonts w:ascii="Times New Roman" w:hAnsi="Times New Roman" w:cs="Times New Roman"/>
            <w:sz w:val="24"/>
            <w:szCs w:val="24"/>
            <w:rPrChange w:id="186" w:author="Author">
              <w:rPr/>
            </w:rPrChange>
          </w:rPr>
          <w:fldChar w:fldCharType="begin"/>
        </w:r>
        <w:r w:rsidR="00B50A5E" w:rsidRPr="00B50A5E">
          <w:rPr>
            <w:rFonts w:ascii="Times New Roman" w:hAnsi="Times New Roman" w:cs="Times New Roman"/>
            <w:sz w:val="24"/>
            <w:szCs w:val="24"/>
            <w:rPrChange w:id="187" w:author="Author">
              <w:rPr/>
            </w:rPrChange>
          </w:rPr>
          <w:instrText xml:space="preserve"> HYPERLINK "http://psycnet.apa.org/doi/10.1037/h0033957" \t "_blank" </w:instrText>
        </w:r>
        <w:r w:rsidR="00B50A5E" w:rsidRPr="00B50A5E">
          <w:rPr>
            <w:rFonts w:ascii="Times New Roman" w:hAnsi="Times New Roman" w:cs="Times New Roman"/>
            <w:sz w:val="24"/>
            <w:szCs w:val="24"/>
            <w:rPrChange w:id="188" w:author="Author">
              <w:rPr/>
            </w:rPrChange>
          </w:rPr>
          <w:fldChar w:fldCharType="separate"/>
        </w:r>
        <w:r w:rsidR="00B50A5E" w:rsidRPr="00B50A5E">
          <w:rPr>
            <w:rStyle w:val="Hyperlink"/>
            <w:rFonts w:ascii="Times New Roman" w:hAnsi="Times New Roman" w:cs="Times New Roman"/>
            <w:sz w:val="24"/>
            <w:szCs w:val="24"/>
            <w:rPrChange w:id="189" w:author="Author">
              <w:rPr>
                <w:rStyle w:val="Hyperlink"/>
                <w:rFonts w:ascii="Arial" w:hAnsi="Arial" w:cs="Arial"/>
                <w:sz w:val="16"/>
                <w:szCs w:val="16"/>
              </w:rPr>
            </w:rPrChange>
          </w:rPr>
          <w:t>http://dx.doi.org/10.1037/h0033957</w:t>
        </w:r>
        <w:r w:rsidR="00B50A5E" w:rsidRPr="00B50A5E">
          <w:rPr>
            <w:rFonts w:ascii="Times New Roman" w:hAnsi="Times New Roman" w:cs="Times New Roman"/>
            <w:sz w:val="24"/>
            <w:szCs w:val="24"/>
            <w:rPrChange w:id="190" w:author="Author">
              <w:rPr/>
            </w:rPrChange>
          </w:rPr>
          <w:fldChar w:fldCharType="end"/>
        </w:r>
        <w:r w:rsidR="00B50A5E" w:rsidRPr="00B50A5E">
          <w:rPr>
            <w:rStyle w:val="CommentReference"/>
            <w:rFonts w:ascii="Times New Roman" w:hAnsi="Times New Roman" w:cs="Times New Roman"/>
            <w:sz w:val="24"/>
            <w:szCs w:val="24"/>
            <w:rPrChange w:id="191" w:author="Author">
              <w:rPr>
                <w:rStyle w:val="CommentReference"/>
              </w:rPr>
            </w:rPrChange>
          </w:rPr>
          <w:t xml:space="preserve"> </w:t>
        </w:r>
      </w:ins>
    </w:p>
    <w:p w14:paraId="2F8471A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 xml:space="preserve">Judge, T. A., </w:t>
      </w:r>
      <w:proofErr w:type="spellStart"/>
      <w:r w:rsidRPr="00A83245">
        <w:rPr>
          <w:rFonts w:ascii="Times New Roman" w:hAnsi="Times New Roman" w:cs="Times New Roman"/>
          <w:sz w:val="24"/>
          <w:szCs w:val="24"/>
        </w:rPr>
        <w:t>LePine</w:t>
      </w:r>
      <w:proofErr w:type="spellEnd"/>
      <w:r w:rsidRPr="00A83245">
        <w:rPr>
          <w:rFonts w:ascii="Times New Roman" w:hAnsi="Times New Roman" w:cs="Times New Roman"/>
          <w:sz w:val="24"/>
          <w:szCs w:val="24"/>
        </w:rPr>
        <w:t>, J. A., &amp; Rich, B. L. (2006).</w:t>
      </w:r>
      <w:proofErr w:type="gramEnd"/>
      <w:r w:rsidRPr="00A83245">
        <w:rPr>
          <w:rFonts w:ascii="Times New Roman" w:hAnsi="Times New Roman" w:cs="Times New Roman"/>
          <w:sz w:val="24"/>
          <w:szCs w:val="24"/>
        </w:rPr>
        <w:t xml:space="preserve"> Loving </w:t>
      </w:r>
      <w:proofErr w:type="gramStart"/>
      <w:r w:rsidRPr="00A83245">
        <w:rPr>
          <w:rFonts w:ascii="Times New Roman" w:hAnsi="Times New Roman" w:cs="Times New Roman"/>
          <w:sz w:val="24"/>
          <w:szCs w:val="24"/>
        </w:rPr>
        <w:t>yourself</w:t>
      </w:r>
      <w:proofErr w:type="gramEnd"/>
      <w:r w:rsidRPr="00A83245">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A83245">
        <w:rPr>
          <w:rFonts w:ascii="Times New Roman" w:hAnsi="Times New Roman" w:cs="Times New Roman"/>
          <w:i/>
          <w:sz w:val="24"/>
          <w:szCs w:val="24"/>
        </w:rPr>
        <w:t>Journal of Applied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91</w:t>
      </w:r>
      <w:r w:rsidRPr="00A83245">
        <w:rPr>
          <w:rFonts w:ascii="Times New Roman" w:hAnsi="Times New Roman" w:cs="Times New Roman"/>
          <w:sz w:val="24"/>
          <w:szCs w:val="24"/>
        </w:rPr>
        <w:t xml:space="preserve">, 762-776. </w:t>
      </w:r>
    </w:p>
    <w:p w14:paraId="070964B9" w14:textId="77777777" w:rsidR="008516CD" w:rsidRPr="00565583"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proofErr w:type="gramStart"/>
      <w:r w:rsidRPr="00565583">
        <w:rPr>
          <w:rFonts w:ascii="Times New Roman" w:eastAsia="Times New Roman" w:hAnsi="Times New Roman" w:cs="Times New Roman"/>
          <w:sz w:val="24"/>
          <w:szCs w:val="24"/>
          <w:lang w:eastAsia="zh-CN"/>
        </w:rPr>
        <w:t>Kenny, D. A. (1994).</w:t>
      </w:r>
      <w:proofErr w:type="gramEnd"/>
      <w:r w:rsidRPr="00565583">
        <w:rPr>
          <w:rFonts w:ascii="Times New Roman" w:eastAsia="Times New Roman" w:hAnsi="Times New Roman" w:cs="Times New Roman"/>
          <w:sz w:val="24"/>
          <w:szCs w:val="24"/>
          <w:lang w:eastAsia="zh-CN"/>
        </w:rPr>
        <w:t xml:space="preserve"> </w:t>
      </w:r>
      <w:r w:rsidRPr="00565583">
        <w:rPr>
          <w:rFonts w:ascii="Times New Roman" w:eastAsia="Times New Roman" w:hAnsi="Times New Roman" w:cs="Times New Roman"/>
          <w:i/>
          <w:iCs/>
          <w:sz w:val="24"/>
          <w:szCs w:val="24"/>
          <w:lang w:eastAsia="zh-CN"/>
        </w:rPr>
        <w:t>Interpersonal perception: A social relations analysis</w:t>
      </w:r>
      <w:r w:rsidRPr="00565583">
        <w:rPr>
          <w:rFonts w:ascii="Times New Roman" w:eastAsia="Times New Roman" w:hAnsi="Times New Roman" w:cs="Times New Roman"/>
          <w:sz w:val="24"/>
          <w:szCs w:val="24"/>
          <w:lang w:eastAsia="zh-CN"/>
        </w:rPr>
        <w:t xml:space="preserve">. </w:t>
      </w:r>
      <w:proofErr w:type="gramStart"/>
      <w:r w:rsidRPr="00565583">
        <w:rPr>
          <w:rFonts w:ascii="Times New Roman" w:eastAsia="Times New Roman" w:hAnsi="Times New Roman" w:cs="Times New Roman"/>
          <w:sz w:val="24"/>
          <w:szCs w:val="24"/>
          <w:lang w:eastAsia="zh-CN"/>
        </w:rPr>
        <w:t>Guilford Press.</w:t>
      </w:r>
      <w:proofErr w:type="gramEnd"/>
    </w:p>
    <w:p w14:paraId="0E69B82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192"/>
      <w:proofErr w:type="spellStart"/>
      <w:r w:rsidRPr="00A83245">
        <w:rPr>
          <w:rFonts w:ascii="Times New Roman" w:hAnsi="Times New Roman" w:cs="Times New Roman"/>
          <w:sz w:val="24"/>
          <w:szCs w:val="24"/>
        </w:rPr>
        <w:t>Kernberg</w:t>
      </w:r>
      <w:proofErr w:type="spellEnd"/>
      <w:r w:rsidRPr="00A83245">
        <w:rPr>
          <w:rFonts w:ascii="Times New Roman" w:hAnsi="Times New Roman" w:cs="Times New Roman"/>
          <w:sz w:val="24"/>
          <w:szCs w:val="24"/>
        </w:rPr>
        <w:t xml:space="preserve">, O. F. (1985). </w:t>
      </w:r>
      <w:proofErr w:type="gramStart"/>
      <w:r w:rsidRPr="00A83245">
        <w:rPr>
          <w:rFonts w:ascii="Times New Roman" w:hAnsi="Times New Roman" w:cs="Times New Roman"/>
          <w:i/>
          <w:sz w:val="24"/>
          <w:szCs w:val="24"/>
        </w:rPr>
        <w:t>Borderline conditions and pathological narcissism.</w:t>
      </w:r>
      <w:proofErr w:type="gramEnd"/>
      <w:r w:rsidRPr="00A83245">
        <w:rPr>
          <w:rFonts w:ascii="Times New Roman" w:hAnsi="Times New Roman" w:cs="Times New Roman"/>
          <w:sz w:val="24"/>
          <w:szCs w:val="24"/>
        </w:rPr>
        <w:t xml:space="preserve"> Oxford, UK: </w:t>
      </w:r>
      <w:proofErr w:type="spellStart"/>
      <w:r w:rsidRPr="00A83245">
        <w:rPr>
          <w:rFonts w:ascii="Times New Roman" w:hAnsi="Times New Roman" w:cs="Times New Roman"/>
          <w:sz w:val="24"/>
          <w:szCs w:val="24"/>
        </w:rPr>
        <w:t>Rowman</w:t>
      </w:r>
      <w:proofErr w:type="spellEnd"/>
      <w:r w:rsidRPr="00A83245">
        <w:rPr>
          <w:rFonts w:ascii="Times New Roman" w:hAnsi="Times New Roman" w:cs="Times New Roman"/>
          <w:sz w:val="24"/>
          <w:szCs w:val="24"/>
        </w:rPr>
        <w:t xml:space="preserve"> &amp; Littlefield.</w:t>
      </w:r>
      <w:commentRangeEnd w:id="192"/>
      <w:r w:rsidR="00EC230A">
        <w:rPr>
          <w:rStyle w:val="CommentReference"/>
        </w:rPr>
        <w:commentReference w:id="192"/>
      </w:r>
    </w:p>
    <w:p w14:paraId="08CA19FE" w14:textId="04D8DA79"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A83245">
        <w:rPr>
          <w:rFonts w:ascii="Times New Roman" w:hAnsi="Times New Roman" w:cs="Times New Roman"/>
          <w:sz w:val="24"/>
          <w:szCs w:val="24"/>
        </w:rPr>
        <w:t>Kernis</w:t>
      </w:r>
      <w:proofErr w:type="spellEnd"/>
      <w:r w:rsidRPr="00A83245">
        <w:rPr>
          <w:rFonts w:ascii="Times New Roman" w:hAnsi="Times New Roman" w:cs="Times New Roman"/>
          <w:sz w:val="24"/>
          <w:szCs w:val="24"/>
        </w:rPr>
        <w:t>, M. H., &amp; Sun, C. (1994).</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Narcissism and reactions to interpersonal feedback</w:t>
      </w:r>
      <w:r w:rsidRPr="00A83245">
        <w:rPr>
          <w:rFonts w:ascii="Times New Roman" w:hAnsi="Times New Roman" w:cs="Times New Roman"/>
          <w:i/>
          <w:sz w:val="24"/>
          <w:szCs w:val="24"/>
        </w:rPr>
        <w:t>.</w:t>
      </w:r>
      <w:proofErr w:type="gramEnd"/>
      <w:r w:rsidRPr="00A83245">
        <w:rPr>
          <w:rFonts w:ascii="Times New Roman" w:hAnsi="Times New Roman" w:cs="Times New Roman"/>
          <w:i/>
          <w:sz w:val="24"/>
          <w:szCs w:val="24"/>
        </w:rPr>
        <w:t xml:space="preserve"> Journal of Research in Personality, 28</w:t>
      </w:r>
      <w:r w:rsidRPr="00A83245">
        <w:rPr>
          <w:rFonts w:ascii="Times New Roman" w:hAnsi="Times New Roman" w:cs="Times New Roman"/>
          <w:sz w:val="24"/>
          <w:szCs w:val="24"/>
        </w:rPr>
        <w:t xml:space="preserve">, 4-13. Retrieved from </w:t>
      </w:r>
      <w:r w:rsidR="00352F63" w:rsidRPr="00352F63">
        <w:rPr>
          <w:rFonts w:ascii="Times New Roman" w:hAnsi="Times New Roman" w:cs="Times New Roman"/>
          <w:sz w:val="24"/>
          <w:szCs w:val="24"/>
        </w:rPr>
        <w:t>http://search.proquest.com/docview/618526942?accountid=14553</w:t>
      </w:r>
    </w:p>
    <w:p w14:paraId="4C53E1BD" w14:textId="77777777" w:rsidR="008516CD" w:rsidRPr="00352F63"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352F63">
        <w:rPr>
          <w:rFonts w:ascii="Times New Roman" w:hAnsi="Times New Roman" w:cs="Times New Roman" w:hint="eastAsia"/>
          <w:sz w:val="24"/>
          <w:szCs w:val="24"/>
          <w:shd w:val="clear" w:color="auto" w:fill="FFFFFF"/>
          <w:lang w:eastAsia="zh-CN"/>
          <w:rPrChange w:id="193" w:author="Author">
            <w:rPr>
              <w:rFonts w:ascii="Times New Roman" w:hAnsi="Times New Roman" w:cs="Times New Roman" w:hint="eastAsia"/>
              <w:color w:val="4C4C4C"/>
              <w:sz w:val="24"/>
              <w:szCs w:val="24"/>
              <w:shd w:val="clear" w:color="auto" w:fill="FFFFFF"/>
              <w:lang w:eastAsia="zh-CN"/>
            </w:rPr>
          </w:rPrChange>
        </w:rPr>
        <w:t>*</w:t>
      </w:r>
      <w:r w:rsidRPr="00352F63">
        <w:rPr>
          <w:rFonts w:ascii="Times New Roman" w:hAnsi="Times New Roman" w:cs="Times New Roman"/>
          <w:sz w:val="24"/>
          <w:szCs w:val="24"/>
          <w:shd w:val="clear" w:color="auto" w:fill="FFFFFF"/>
          <w:rPrChange w:id="194" w:author="Author">
            <w:rPr>
              <w:rFonts w:ascii="Times New Roman" w:hAnsi="Times New Roman" w:cs="Times New Roman"/>
              <w:color w:val="4C4C4C"/>
              <w:sz w:val="24"/>
              <w:szCs w:val="24"/>
              <w:shd w:val="clear" w:color="auto" w:fill="FFFFFF"/>
            </w:rPr>
          </w:rPrChange>
        </w:rPr>
        <w:t>Krizan, Z., &amp; Johar, O. (2012). Envy divides the two faces of narcissism.</w:t>
      </w:r>
      <w:r w:rsidRPr="00352F63">
        <w:rPr>
          <w:rStyle w:val="apple-converted-space"/>
          <w:rFonts w:ascii="Times New Roman" w:hAnsi="Times New Roman" w:cs="Times New Roman"/>
          <w:i/>
          <w:iCs/>
          <w:sz w:val="24"/>
          <w:szCs w:val="24"/>
          <w:shd w:val="clear" w:color="auto" w:fill="FFFFFF"/>
          <w:rPrChange w:id="195" w:author="Author">
            <w:rPr>
              <w:rStyle w:val="apple-converted-space"/>
              <w:rFonts w:ascii="Times New Roman" w:hAnsi="Times New Roman" w:cs="Times New Roman"/>
              <w:i/>
              <w:iCs/>
              <w:color w:val="4C4C4C"/>
              <w:sz w:val="24"/>
              <w:szCs w:val="24"/>
              <w:shd w:val="clear" w:color="auto" w:fill="FFFFFF"/>
            </w:rPr>
          </w:rPrChange>
        </w:rPr>
        <w:t> </w:t>
      </w:r>
      <w:r w:rsidRPr="00352F63">
        <w:rPr>
          <w:rFonts w:ascii="Times New Roman" w:hAnsi="Times New Roman" w:cs="Times New Roman"/>
          <w:i/>
          <w:iCs/>
          <w:sz w:val="24"/>
          <w:szCs w:val="24"/>
          <w:shd w:val="clear" w:color="auto" w:fill="FFFFFF"/>
          <w:rPrChange w:id="196" w:author="Author">
            <w:rPr>
              <w:rFonts w:ascii="Times New Roman" w:hAnsi="Times New Roman" w:cs="Times New Roman"/>
              <w:i/>
              <w:iCs/>
              <w:color w:val="4C4C4C"/>
              <w:sz w:val="24"/>
              <w:szCs w:val="24"/>
              <w:shd w:val="clear" w:color="auto" w:fill="FFFFFF"/>
            </w:rPr>
          </w:rPrChange>
        </w:rPr>
        <w:t xml:space="preserve">Journal of </w:t>
      </w:r>
      <w:r w:rsidRPr="00352F63">
        <w:rPr>
          <w:rFonts w:ascii="Times New Roman" w:hAnsi="Times New Roman" w:cs="Times New Roman"/>
          <w:i/>
          <w:iCs/>
          <w:sz w:val="24"/>
          <w:szCs w:val="24"/>
          <w:shd w:val="clear" w:color="auto" w:fill="FFFFFF"/>
          <w:rPrChange w:id="197" w:author="Author">
            <w:rPr>
              <w:rFonts w:ascii="Times New Roman" w:hAnsi="Times New Roman" w:cs="Times New Roman"/>
              <w:i/>
              <w:iCs/>
              <w:color w:val="4C4C4C"/>
              <w:sz w:val="24"/>
              <w:szCs w:val="24"/>
              <w:shd w:val="clear" w:color="auto" w:fill="FFFFFF"/>
            </w:rPr>
          </w:rPrChange>
        </w:rPr>
        <w:lastRenderedPageBreak/>
        <w:t>Personality,</w:t>
      </w:r>
      <w:r w:rsidRPr="00352F63">
        <w:rPr>
          <w:rStyle w:val="apple-converted-space"/>
          <w:rFonts w:ascii="Times New Roman" w:hAnsi="Times New Roman" w:cs="Times New Roman"/>
          <w:i/>
          <w:iCs/>
          <w:sz w:val="24"/>
          <w:szCs w:val="24"/>
          <w:shd w:val="clear" w:color="auto" w:fill="FFFFFF"/>
          <w:rPrChange w:id="198" w:author="Author">
            <w:rPr>
              <w:rStyle w:val="apple-converted-space"/>
              <w:rFonts w:ascii="Times New Roman" w:hAnsi="Times New Roman" w:cs="Times New Roman"/>
              <w:i/>
              <w:iCs/>
              <w:color w:val="4C4C4C"/>
              <w:sz w:val="24"/>
              <w:szCs w:val="24"/>
              <w:shd w:val="clear" w:color="auto" w:fill="FFFFFF"/>
            </w:rPr>
          </w:rPrChange>
        </w:rPr>
        <w:t> </w:t>
      </w:r>
      <w:r w:rsidRPr="00352F63">
        <w:rPr>
          <w:rFonts w:ascii="Times New Roman" w:hAnsi="Times New Roman" w:cs="Times New Roman"/>
          <w:i/>
          <w:iCs/>
          <w:sz w:val="24"/>
          <w:szCs w:val="24"/>
          <w:shd w:val="clear" w:color="auto" w:fill="FFFFFF"/>
          <w:rPrChange w:id="199" w:author="Author">
            <w:rPr>
              <w:rFonts w:ascii="Times New Roman" w:hAnsi="Times New Roman" w:cs="Times New Roman"/>
              <w:i/>
              <w:iCs/>
              <w:color w:val="4C4C4C"/>
              <w:sz w:val="24"/>
              <w:szCs w:val="24"/>
              <w:shd w:val="clear" w:color="auto" w:fill="FFFFFF"/>
            </w:rPr>
          </w:rPrChange>
        </w:rPr>
        <w:t>80</w:t>
      </w:r>
      <w:r w:rsidRPr="00352F63">
        <w:rPr>
          <w:rFonts w:ascii="Times New Roman" w:hAnsi="Times New Roman" w:cs="Times New Roman"/>
          <w:sz w:val="24"/>
          <w:szCs w:val="24"/>
          <w:shd w:val="clear" w:color="auto" w:fill="FFFFFF"/>
          <w:rPrChange w:id="200" w:author="Author">
            <w:rPr>
              <w:rFonts w:ascii="Times New Roman" w:hAnsi="Times New Roman" w:cs="Times New Roman"/>
              <w:color w:val="4C4C4C"/>
              <w:sz w:val="24"/>
              <w:szCs w:val="24"/>
              <w:shd w:val="clear" w:color="auto" w:fill="FFFFFF"/>
            </w:rPr>
          </w:rPrChange>
        </w:rPr>
        <w:t>(5), 1415-1451. doi:http://dx.doi.org/10.1111/j.1467-6494.2012.00767.x</w:t>
      </w:r>
    </w:p>
    <w:p w14:paraId="4907FF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355B41">
        <w:rPr>
          <w:rFonts w:ascii="Times New Roman" w:hAnsi="Times New Roman" w:cs="Times New Roman"/>
          <w:sz w:val="24"/>
          <w:szCs w:val="24"/>
        </w:rPr>
        <w:t>Krueger, J. I., &amp; Wright, J. C. (2011).</w:t>
      </w:r>
      <w:proofErr w:type="gramEnd"/>
      <w:r w:rsidRPr="00355B41">
        <w:rPr>
          <w:rFonts w:ascii="Times New Roman" w:hAnsi="Times New Roman" w:cs="Times New Roman"/>
          <w:sz w:val="24"/>
          <w:szCs w:val="24"/>
        </w:rPr>
        <w:t xml:space="preserve"> </w:t>
      </w:r>
      <w:proofErr w:type="gramStart"/>
      <w:r w:rsidRPr="00355B41">
        <w:rPr>
          <w:rFonts w:ascii="Times New Roman" w:hAnsi="Times New Roman" w:cs="Times New Roman"/>
          <w:sz w:val="24"/>
          <w:szCs w:val="24"/>
        </w:rPr>
        <w:t>Measurement of self-enhancement (and self-protection).</w:t>
      </w:r>
      <w:proofErr w:type="gramEnd"/>
      <w:r w:rsidRPr="00355B41">
        <w:rPr>
          <w:rFonts w:ascii="Times New Roman" w:hAnsi="Times New Roman" w:cs="Times New Roman"/>
          <w:sz w:val="24"/>
          <w:szCs w:val="24"/>
        </w:rPr>
        <w:t xml:space="preserve"> </w:t>
      </w:r>
      <w:proofErr w:type="gramStart"/>
      <w:r w:rsidRPr="00A83245">
        <w:rPr>
          <w:rFonts w:ascii="Times New Roman" w:hAnsi="Times New Roman" w:cs="Times New Roman"/>
          <w:i/>
          <w:iCs/>
          <w:sz w:val="24"/>
          <w:szCs w:val="24"/>
        </w:rPr>
        <w:t>Handbook of self-enhancement and self-protection.</w:t>
      </w:r>
      <w:proofErr w:type="gramEnd"/>
      <w:r w:rsidRPr="00A83245">
        <w:rPr>
          <w:rFonts w:ascii="Times New Roman" w:hAnsi="Times New Roman" w:cs="Times New Roman"/>
          <w:sz w:val="24"/>
          <w:szCs w:val="24"/>
        </w:rPr>
        <w:t xml:space="preserve"> (pp. 472-494) </w:t>
      </w:r>
      <w:proofErr w:type="gramStart"/>
      <w:r w:rsidRPr="00A83245">
        <w:rPr>
          <w:rFonts w:ascii="Times New Roman" w:hAnsi="Times New Roman" w:cs="Times New Roman"/>
          <w:sz w:val="24"/>
          <w:szCs w:val="24"/>
        </w:rPr>
        <w:t>Guilford Press, New York, NY.</w:t>
      </w:r>
      <w:proofErr w:type="gramEnd"/>
      <w:r w:rsidRPr="00A83245">
        <w:rPr>
          <w:rFonts w:ascii="Times New Roman" w:hAnsi="Times New Roman" w:cs="Times New Roman"/>
          <w:sz w:val="24"/>
          <w:szCs w:val="24"/>
        </w:rPr>
        <w:t xml:space="preserve"> Retrieved from </w:t>
      </w:r>
      <w:hyperlink r:id="rId16" w:history="1">
        <w:r w:rsidRPr="00A83245">
          <w:rPr>
            <w:rStyle w:val="Hyperlink"/>
            <w:rFonts w:ascii="Times New Roman" w:hAnsi="Times New Roman" w:cs="Times New Roman"/>
            <w:sz w:val="24"/>
            <w:szCs w:val="24"/>
          </w:rPr>
          <w:t>http://search.proquest.com/docview/870549752?accountid=14553</w:t>
        </w:r>
      </w:hyperlink>
    </w:p>
    <w:p w14:paraId="52F11E81"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Kurt, A., &amp; Paulhus, D. L. (2008).</w:t>
      </w:r>
      <w:proofErr w:type="gramEnd"/>
      <w:r w:rsidRPr="00A83245">
        <w:rPr>
          <w:rFonts w:ascii="Times New Roman" w:hAnsi="Times New Roman" w:cs="Times New Roman"/>
          <w:sz w:val="24"/>
          <w:szCs w:val="24"/>
        </w:rPr>
        <w:t xml:space="preserve"> Moderators of the </w:t>
      </w:r>
      <w:proofErr w:type="spellStart"/>
      <w:r w:rsidRPr="00A83245">
        <w:rPr>
          <w:rFonts w:ascii="Times New Roman" w:hAnsi="Times New Roman" w:cs="Times New Roman"/>
          <w:sz w:val="24"/>
          <w:szCs w:val="24"/>
        </w:rPr>
        <w:t>adaptiveness</w:t>
      </w:r>
      <w:proofErr w:type="spellEnd"/>
      <w:r w:rsidRPr="00A83245">
        <w:rPr>
          <w:rFonts w:ascii="Times New Roman" w:hAnsi="Times New Roman" w:cs="Times New Roman"/>
          <w:sz w:val="24"/>
          <w:szCs w:val="24"/>
        </w:rPr>
        <w:t xml:space="preserve"> of self-enhancement: Operationalization, motivational domain, adjustment facet, and evaluator.</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(4), 839-853. doi:http://dx.doi.org/10.1016/j.jrp.2007.11.005</w:t>
      </w:r>
    </w:p>
    <w:p w14:paraId="072C0FB0" w14:textId="77777777" w:rsidR="008516CD" w:rsidRPr="008452CB"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bookmarkStart w:id="201" w:name="_GoBack"/>
      <w:r w:rsidRPr="008452CB">
        <w:rPr>
          <w:rFonts w:ascii="Times New Roman" w:hAnsi="Times New Roman" w:cs="Times New Roman"/>
          <w:sz w:val="24"/>
          <w:szCs w:val="24"/>
          <w:shd w:val="clear" w:color="auto" w:fill="FFFFFF"/>
          <w:lang w:eastAsia="zh-CN"/>
          <w:rPrChange w:id="202" w:author="Author">
            <w:rPr>
              <w:rFonts w:ascii="Times New Roman" w:hAnsi="Times New Roman" w:cs="Times New Roman"/>
              <w:color w:val="4C4C4C"/>
              <w:sz w:val="24"/>
              <w:szCs w:val="24"/>
              <w:shd w:val="clear" w:color="auto" w:fill="FFFFFF"/>
              <w:lang w:eastAsia="zh-CN"/>
            </w:rPr>
          </w:rPrChange>
        </w:rPr>
        <w:t>*</w:t>
      </w:r>
      <w:r w:rsidRPr="008452CB">
        <w:rPr>
          <w:rFonts w:ascii="Times New Roman" w:hAnsi="Times New Roman" w:cs="Times New Roman"/>
          <w:sz w:val="24"/>
          <w:szCs w:val="24"/>
          <w:shd w:val="clear" w:color="auto" w:fill="FFFFFF"/>
          <w:rPrChange w:id="203" w:author="Author">
            <w:rPr>
              <w:rFonts w:ascii="Times New Roman" w:hAnsi="Times New Roman" w:cs="Times New Roman"/>
              <w:color w:val="4C4C4C"/>
              <w:sz w:val="24"/>
              <w:szCs w:val="24"/>
              <w:shd w:val="clear" w:color="auto" w:fill="FFFFFF"/>
            </w:rPr>
          </w:rPrChange>
        </w:rPr>
        <w:t>Kurt, A. (2005).</w:t>
      </w:r>
      <w:r w:rsidRPr="008452CB">
        <w:rPr>
          <w:rStyle w:val="apple-converted-space"/>
          <w:rFonts w:ascii="Times New Roman" w:hAnsi="Times New Roman" w:cs="Times New Roman"/>
          <w:sz w:val="24"/>
          <w:szCs w:val="24"/>
          <w:shd w:val="clear" w:color="auto" w:fill="FFFFFF"/>
          <w:rPrChange w:id="204" w:author="Author">
            <w:rPr>
              <w:rStyle w:val="apple-converted-space"/>
              <w:rFonts w:ascii="Times New Roman" w:hAnsi="Times New Roman" w:cs="Times New Roman"/>
              <w:color w:val="4C4C4C"/>
              <w:sz w:val="24"/>
              <w:szCs w:val="24"/>
              <w:shd w:val="clear" w:color="auto" w:fill="FFFFFF"/>
            </w:rPr>
          </w:rPrChange>
        </w:rPr>
        <w:t> </w:t>
      </w:r>
      <w:proofErr w:type="gramStart"/>
      <w:r w:rsidRPr="008452CB">
        <w:rPr>
          <w:rFonts w:ascii="Times New Roman" w:hAnsi="Times New Roman" w:cs="Times New Roman"/>
          <w:i/>
          <w:iCs/>
          <w:sz w:val="24"/>
          <w:szCs w:val="24"/>
          <w:shd w:val="clear" w:color="auto" w:fill="FFFFFF"/>
          <w:rPrChange w:id="205" w:author="Author">
            <w:rPr>
              <w:rFonts w:ascii="Times New Roman" w:hAnsi="Times New Roman" w:cs="Times New Roman"/>
              <w:i/>
              <w:iCs/>
              <w:color w:val="4C4C4C"/>
              <w:sz w:val="24"/>
              <w:szCs w:val="24"/>
              <w:shd w:val="clear" w:color="auto" w:fill="FFFFFF"/>
            </w:rPr>
          </w:rPrChange>
        </w:rPr>
        <w:t xml:space="preserve">The </w:t>
      </w:r>
      <w:proofErr w:type="spellStart"/>
      <w:r w:rsidRPr="008452CB">
        <w:rPr>
          <w:rFonts w:ascii="Times New Roman" w:hAnsi="Times New Roman" w:cs="Times New Roman"/>
          <w:i/>
          <w:iCs/>
          <w:sz w:val="24"/>
          <w:szCs w:val="24"/>
          <w:shd w:val="clear" w:color="auto" w:fill="FFFFFF"/>
          <w:rPrChange w:id="206" w:author="Author">
            <w:rPr>
              <w:rFonts w:ascii="Times New Roman" w:hAnsi="Times New Roman" w:cs="Times New Roman"/>
              <w:i/>
              <w:iCs/>
              <w:color w:val="4C4C4C"/>
              <w:sz w:val="24"/>
              <w:szCs w:val="24"/>
              <w:shd w:val="clear" w:color="auto" w:fill="FFFFFF"/>
            </w:rPr>
          </w:rPrChange>
        </w:rPr>
        <w:t>adaptiveness</w:t>
      </w:r>
      <w:proofErr w:type="spellEnd"/>
      <w:r w:rsidRPr="008452CB">
        <w:rPr>
          <w:rFonts w:ascii="Times New Roman" w:hAnsi="Times New Roman" w:cs="Times New Roman"/>
          <w:i/>
          <w:iCs/>
          <w:sz w:val="24"/>
          <w:szCs w:val="24"/>
          <w:shd w:val="clear" w:color="auto" w:fill="FFFFFF"/>
          <w:rPrChange w:id="207" w:author="Author">
            <w:rPr>
              <w:rFonts w:ascii="Times New Roman" w:hAnsi="Times New Roman" w:cs="Times New Roman"/>
              <w:i/>
              <w:iCs/>
              <w:color w:val="4C4C4C"/>
              <w:sz w:val="24"/>
              <w:szCs w:val="24"/>
              <w:shd w:val="clear" w:color="auto" w:fill="FFFFFF"/>
            </w:rPr>
          </w:rPrChange>
        </w:rPr>
        <w:t xml:space="preserve"> of positive self-evaluations</w:t>
      </w:r>
      <w:r w:rsidRPr="008452CB">
        <w:rPr>
          <w:rStyle w:val="apple-converted-space"/>
          <w:rFonts w:ascii="Times New Roman" w:hAnsi="Times New Roman" w:cs="Times New Roman"/>
          <w:i/>
          <w:iCs/>
          <w:sz w:val="24"/>
          <w:szCs w:val="24"/>
          <w:shd w:val="clear" w:color="auto" w:fill="FFFFFF"/>
          <w:rPrChange w:id="208" w:author="Author">
            <w:rPr>
              <w:rStyle w:val="apple-converted-space"/>
              <w:rFonts w:ascii="Times New Roman" w:hAnsi="Times New Roman" w:cs="Times New Roman"/>
              <w:i/>
              <w:iCs/>
              <w:color w:val="4C4C4C"/>
              <w:sz w:val="24"/>
              <w:szCs w:val="24"/>
              <w:shd w:val="clear" w:color="auto" w:fill="FFFFFF"/>
            </w:rPr>
          </w:rPrChange>
        </w:rPr>
        <w:t> </w:t>
      </w:r>
      <w:r w:rsidRPr="008452CB">
        <w:rPr>
          <w:rFonts w:ascii="Times New Roman" w:hAnsi="Times New Roman" w:cs="Times New Roman"/>
          <w:sz w:val="24"/>
          <w:szCs w:val="24"/>
          <w:shd w:val="clear" w:color="auto" w:fill="FFFFFF"/>
          <w:rPrChange w:id="209" w:author="Author">
            <w:rPr>
              <w:rFonts w:ascii="Times New Roman" w:hAnsi="Times New Roman" w:cs="Times New Roman"/>
              <w:color w:val="4C4C4C"/>
              <w:sz w:val="24"/>
              <w:szCs w:val="24"/>
              <w:shd w:val="clear" w:color="auto" w:fill="FFFFFF"/>
            </w:rPr>
          </w:rPrChange>
        </w:rPr>
        <w:t>(Order No.</w:t>
      </w:r>
      <w:proofErr w:type="gramEnd"/>
      <w:r w:rsidRPr="008452CB">
        <w:rPr>
          <w:rFonts w:ascii="Times New Roman" w:hAnsi="Times New Roman" w:cs="Times New Roman"/>
          <w:sz w:val="24"/>
          <w:szCs w:val="24"/>
          <w:shd w:val="clear" w:color="auto" w:fill="FFFFFF"/>
          <w:rPrChange w:id="210" w:author="Author">
            <w:rPr>
              <w:rFonts w:ascii="Times New Roman" w:hAnsi="Times New Roman" w:cs="Times New Roman"/>
              <w:color w:val="4C4C4C"/>
              <w:sz w:val="24"/>
              <w:szCs w:val="24"/>
              <w:shd w:val="clear" w:color="auto" w:fill="FFFFFF"/>
            </w:rPr>
          </w:rPrChange>
        </w:rPr>
        <w:t xml:space="preserve"> AAINQ99495). </w:t>
      </w:r>
      <w:proofErr w:type="gramStart"/>
      <w:r w:rsidRPr="008452CB">
        <w:rPr>
          <w:rFonts w:ascii="Times New Roman" w:hAnsi="Times New Roman" w:cs="Times New Roman"/>
          <w:sz w:val="24"/>
          <w:szCs w:val="24"/>
          <w:shd w:val="clear" w:color="auto" w:fill="FFFFFF"/>
          <w:rPrChange w:id="211" w:author="Author">
            <w:rPr>
              <w:rFonts w:ascii="Times New Roman" w:hAnsi="Times New Roman" w:cs="Times New Roman"/>
              <w:color w:val="4C4C4C"/>
              <w:sz w:val="24"/>
              <w:szCs w:val="24"/>
              <w:shd w:val="clear" w:color="auto" w:fill="FFFFFF"/>
            </w:rPr>
          </w:rPrChange>
        </w:rPr>
        <w:t>Available from PsycINFO.</w:t>
      </w:r>
      <w:proofErr w:type="gramEnd"/>
      <w:r w:rsidRPr="008452CB">
        <w:rPr>
          <w:rFonts w:ascii="Times New Roman" w:hAnsi="Times New Roman" w:cs="Times New Roman"/>
          <w:sz w:val="24"/>
          <w:szCs w:val="24"/>
          <w:shd w:val="clear" w:color="auto" w:fill="FFFFFF"/>
          <w:rPrChange w:id="212" w:author="Author">
            <w:rPr>
              <w:rFonts w:ascii="Times New Roman" w:hAnsi="Times New Roman" w:cs="Times New Roman"/>
              <w:color w:val="4C4C4C"/>
              <w:sz w:val="24"/>
              <w:szCs w:val="24"/>
              <w:shd w:val="clear" w:color="auto" w:fill="FFFFFF"/>
            </w:rPr>
          </w:rPrChange>
        </w:rPr>
        <w:t xml:space="preserve"> </w:t>
      </w:r>
      <w:proofErr w:type="gramStart"/>
      <w:r w:rsidRPr="008452CB">
        <w:rPr>
          <w:rFonts w:ascii="Times New Roman" w:hAnsi="Times New Roman" w:cs="Times New Roman"/>
          <w:sz w:val="24"/>
          <w:szCs w:val="24"/>
          <w:shd w:val="clear" w:color="auto" w:fill="FFFFFF"/>
          <w:rPrChange w:id="213" w:author="Author">
            <w:rPr>
              <w:rFonts w:ascii="Times New Roman" w:hAnsi="Times New Roman" w:cs="Times New Roman"/>
              <w:color w:val="4C4C4C"/>
              <w:sz w:val="24"/>
              <w:szCs w:val="24"/>
              <w:shd w:val="clear" w:color="auto" w:fill="FFFFFF"/>
            </w:rPr>
          </w:rPrChange>
        </w:rPr>
        <w:t>(621050700; 2005-99016-017).</w:t>
      </w:r>
      <w:proofErr w:type="gramEnd"/>
      <w:r w:rsidRPr="008452CB">
        <w:rPr>
          <w:rFonts w:ascii="Times New Roman" w:hAnsi="Times New Roman" w:cs="Times New Roman"/>
          <w:sz w:val="24"/>
          <w:szCs w:val="24"/>
          <w:shd w:val="clear" w:color="auto" w:fill="FFFFFF"/>
          <w:rPrChange w:id="214" w:author="Author">
            <w:rPr>
              <w:rFonts w:ascii="Times New Roman" w:hAnsi="Times New Roman" w:cs="Times New Roman"/>
              <w:color w:val="4C4C4C"/>
              <w:sz w:val="24"/>
              <w:szCs w:val="24"/>
              <w:shd w:val="clear" w:color="auto" w:fill="FFFFFF"/>
            </w:rPr>
          </w:rPrChange>
        </w:rPr>
        <w:t xml:space="preserve"> Retrieved from http://search.proquest.com/docview/621050700?accountid=14553</w:t>
      </w:r>
    </w:p>
    <w:bookmarkEnd w:id="201"/>
    <w:p w14:paraId="406277B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Kenny, D. A., Bond, M. H., &amp; Robins, R. W. (2004). </w:t>
      </w:r>
      <w:proofErr w:type="spellStart"/>
      <w:r w:rsidRPr="00A83245">
        <w:rPr>
          <w:rFonts w:ascii="Times New Roman" w:hAnsi="Times New Roman" w:cs="Times New Roman"/>
          <w:sz w:val="24"/>
          <w:szCs w:val="24"/>
        </w:rPr>
        <w:t>Reconceptualizing</w:t>
      </w:r>
      <w:proofErr w:type="spellEnd"/>
      <w:r w:rsidRPr="00A83245">
        <w:rPr>
          <w:rFonts w:ascii="Times New Roman" w:hAnsi="Times New Roman" w:cs="Times New Roman"/>
          <w:sz w:val="24"/>
          <w:szCs w:val="24"/>
        </w:rPr>
        <w:t xml:space="preserve"> individual differences in self-enhancement bias: An interpersonal approach. </w:t>
      </w:r>
      <w:r w:rsidRPr="00A83245">
        <w:rPr>
          <w:rFonts w:ascii="Times New Roman" w:hAnsi="Times New Roman" w:cs="Times New Roman"/>
          <w:i/>
          <w:sz w:val="24"/>
          <w:szCs w:val="24"/>
        </w:rPr>
        <w:t>Psychological Review, 111</w:t>
      </w:r>
      <w:r w:rsidRPr="00A83245">
        <w:rPr>
          <w:rFonts w:ascii="Times New Roman" w:hAnsi="Times New Roman" w:cs="Times New Roman"/>
          <w:sz w:val="24"/>
          <w:szCs w:val="24"/>
        </w:rPr>
        <w:t>, 94-110. doi:http://dx.doi.org/10.1037/0033-295X.111.1.94</w:t>
      </w:r>
    </w:p>
    <w:p w14:paraId="1C97FB8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Robins, R. W., &amp; Kuang, L. L. (2008). Conceptualizing and assessing self-enhancement bias: A componential approach. </w:t>
      </w:r>
      <w:r w:rsidRPr="00A83245">
        <w:rPr>
          <w:rFonts w:ascii="Times New Roman" w:hAnsi="Times New Roman" w:cs="Times New Roman"/>
          <w:i/>
          <w:sz w:val="24"/>
          <w:szCs w:val="24"/>
        </w:rPr>
        <w:t>Journal of Personality and Social Psychology, 94</w:t>
      </w:r>
      <w:r w:rsidRPr="00A83245">
        <w:rPr>
          <w:rFonts w:ascii="Times New Roman" w:hAnsi="Times New Roman" w:cs="Times New Roman"/>
          <w:sz w:val="24"/>
          <w:szCs w:val="24"/>
        </w:rPr>
        <w:t>, 1062-1077. doi:http://dx.doi.org/10.1037/0022-3514.94.6.1062</w:t>
      </w:r>
    </w:p>
    <w:p w14:paraId="0D994589"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A83245">
        <w:rPr>
          <w:rFonts w:ascii="Times New Roman" w:hAnsi="Times New Roman" w:cs="Times New Roman"/>
          <w:sz w:val="24"/>
          <w:szCs w:val="24"/>
        </w:rPr>
        <w:t>Kwang</w:t>
      </w:r>
      <w:proofErr w:type="spellEnd"/>
      <w:r w:rsidRPr="00A83245">
        <w:rPr>
          <w:rFonts w:ascii="Times New Roman" w:hAnsi="Times New Roman" w:cs="Times New Roman"/>
          <w:sz w:val="24"/>
          <w:szCs w:val="24"/>
        </w:rPr>
        <w:t>, T., &amp; Swann, W. B., Jr. (2010).</w:t>
      </w:r>
      <w:proofErr w:type="gramEnd"/>
      <w:r w:rsidRPr="00A83245">
        <w:rPr>
          <w:rFonts w:ascii="Times New Roman" w:hAnsi="Times New Roman" w:cs="Times New Roman"/>
          <w:sz w:val="24"/>
          <w:szCs w:val="24"/>
        </w:rPr>
        <w:t xml:space="preserve"> Do people embrace praise even when they feel unworthy? </w:t>
      </w:r>
      <w:proofErr w:type="gramStart"/>
      <w:r w:rsidRPr="00A83245">
        <w:rPr>
          <w:rFonts w:ascii="Times New Roman" w:hAnsi="Times New Roman" w:cs="Times New Roman"/>
          <w:sz w:val="24"/>
          <w:szCs w:val="24"/>
        </w:rPr>
        <w:t>A review of critical tests of self-enhancement versus self-verification.</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Personality and Social Psychology Review, 14</w:t>
      </w:r>
      <w:r w:rsidRPr="00A83245">
        <w:rPr>
          <w:rFonts w:ascii="Times New Roman" w:hAnsi="Times New Roman" w:cs="Times New Roman"/>
          <w:sz w:val="24"/>
          <w:szCs w:val="24"/>
        </w:rPr>
        <w:t>, 263-280. doi:http://dx.doi.org/10.1177/1088868310365876</w:t>
      </w:r>
    </w:p>
    <w:p w14:paraId="4C0D43E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215"/>
      <w:r w:rsidRPr="00A83245">
        <w:rPr>
          <w:rFonts w:ascii="Times New Roman" w:hAnsi="Times New Roman" w:cs="Times New Roman"/>
          <w:sz w:val="24"/>
          <w:szCs w:val="24"/>
        </w:rPr>
        <w:t xml:space="preserve">Leary, M. R. (2007). </w:t>
      </w:r>
      <w:proofErr w:type="gramStart"/>
      <w:r w:rsidRPr="00A83245">
        <w:rPr>
          <w:rFonts w:ascii="Times New Roman" w:hAnsi="Times New Roman" w:cs="Times New Roman"/>
          <w:sz w:val="24"/>
          <w:szCs w:val="24"/>
        </w:rPr>
        <w:t>Motivational and emotional aspects of the self.</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 xml:space="preserve">Annual Review of </w:t>
      </w:r>
      <w:r w:rsidRPr="00A83245">
        <w:rPr>
          <w:rFonts w:ascii="Times New Roman" w:hAnsi="Times New Roman" w:cs="Times New Roman"/>
          <w:i/>
          <w:sz w:val="24"/>
          <w:szCs w:val="24"/>
        </w:rPr>
        <w:lastRenderedPageBreak/>
        <w:t>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58</w:t>
      </w:r>
      <w:r w:rsidRPr="00A83245">
        <w:rPr>
          <w:rFonts w:ascii="Times New Roman" w:hAnsi="Times New Roman" w:cs="Times New Roman"/>
          <w:sz w:val="24"/>
          <w:szCs w:val="24"/>
        </w:rPr>
        <w:t>, 317-344.</w:t>
      </w:r>
      <w:commentRangeEnd w:id="215"/>
      <w:r w:rsidR="00184F35">
        <w:rPr>
          <w:rStyle w:val="CommentReference"/>
        </w:rPr>
        <w:commentReference w:id="215"/>
      </w:r>
    </w:p>
    <w:p w14:paraId="33F3CCEA" w14:textId="77777777" w:rsidR="008516CD" w:rsidRPr="00321A1E" w:rsidRDefault="008516CD" w:rsidP="008516CD">
      <w:pPr>
        <w:autoSpaceDE w:val="0"/>
        <w:autoSpaceDN w:val="0"/>
        <w:adjustRightInd w:val="0"/>
        <w:spacing w:after="0" w:line="480" w:lineRule="auto"/>
        <w:ind w:left="792" w:hanging="792"/>
        <w:rPr>
          <w:rFonts w:ascii="Times New Roman" w:hAnsi="Times New Roman" w:cs="Times New Roman"/>
          <w:i/>
          <w:iCs/>
          <w:sz w:val="24"/>
          <w:szCs w:val="24"/>
          <w:lang w:eastAsia="zh-CN"/>
          <w:rPrChange w:id="216" w:author="Author">
            <w:rPr>
              <w:rFonts w:ascii="Times New Roman" w:hAnsi="Times New Roman" w:cs="Times New Roman"/>
              <w:i/>
              <w:iCs/>
              <w:color w:val="0070C0"/>
              <w:sz w:val="24"/>
              <w:szCs w:val="24"/>
              <w:lang w:eastAsia="zh-CN"/>
            </w:rPr>
          </w:rPrChange>
        </w:rPr>
      </w:pPr>
      <w:commentRangeStart w:id="217"/>
      <w:r w:rsidRPr="00321A1E">
        <w:rPr>
          <w:rFonts w:ascii="Times New Roman" w:hAnsi="Times New Roman" w:cs="Times New Roman"/>
          <w:sz w:val="24"/>
          <w:szCs w:val="24"/>
          <w:rPrChange w:id="218" w:author="Author">
            <w:rPr>
              <w:rFonts w:ascii="Times New Roman" w:hAnsi="Times New Roman" w:cs="Times New Roman"/>
              <w:color w:val="0070C0"/>
              <w:sz w:val="24"/>
              <w:szCs w:val="24"/>
            </w:rPr>
          </w:rPrChange>
        </w:rPr>
        <w:t xml:space="preserve">Loranger, A. W. (1999). </w:t>
      </w:r>
      <w:r w:rsidRPr="00321A1E">
        <w:rPr>
          <w:rFonts w:ascii="Times New Roman" w:hAnsi="Times New Roman" w:cs="Times New Roman"/>
          <w:i/>
          <w:iCs/>
          <w:sz w:val="24"/>
          <w:szCs w:val="24"/>
          <w:rPrChange w:id="219" w:author="Author">
            <w:rPr>
              <w:rFonts w:ascii="Times New Roman" w:hAnsi="Times New Roman" w:cs="Times New Roman"/>
              <w:i/>
              <w:iCs/>
              <w:color w:val="0070C0"/>
              <w:sz w:val="24"/>
              <w:szCs w:val="24"/>
            </w:rPr>
          </w:rPrChange>
        </w:rPr>
        <w:t>IPDE: International personality disorder examination: DSM–IV and ICD-10 interviews</w:t>
      </w:r>
      <w:r w:rsidRPr="00321A1E">
        <w:rPr>
          <w:rFonts w:ascii="Times New Roman" w:hAnsi="Times New Roman" w:cs="Times New Roman"/>
          <w:sz w:val="24"/>
          <w:szCs w:val="24"/>
          <w:rPrChange w:id="220" w:author="Author">
            <w:rPr>
              <w:rFonts w:ascii="Times New Roman" w:hAnsi="Times New Roman" w:cs="Times New Roman"/>
              <w:color w:val="0070C0"/>
              <w:sz w:val="24"/>
              <w:szCs w:val="24"/>
            </w:rPr>
          </w:rPrChange>
        </w:rPr>
        <w:t>. Odessa, FL: Psychological Assessment Resources.</w:t>
      </w:r>
      <w:commentRangeEnd w:id="217"/>
      <w:r w:rsidR="004671F3">
        <w:rPr>
          <w:rStyle w:val="CommentReference"/>
        </w:rPr>
        <w:commentReference w:id="217"/>
      </w:r>
    </w:p>
    <w:p w14:paraId="2B0903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Mezulis, A. H., Abramson, L. Y., Hyde, J. S., &amp; Hankin, B. L. (2004). Is there a universal positivity bias in attributions? </w:t>
      </w:r>
      <w:proofErr w:type="gramStart"/>
      <w:r w:rsidRPr="00A83245">
        <w:rPr>
          <w:rFonts w:ascii="Times New Roman" w:hAnsi="Times New Roman" w:cs="Times New Roman"/>
          <w:sz w:val="24"/>
          <w:szCs w:val="24"/>
        </w:rPr>
        <w:t>A meta-analytic review of individual, developmental, and cultural differences in the self-serving attributional bias.</w:t>
      </w:r>
      <w:proofErr w:type="gramEnd"/>
      <w:r w:rsidRPr="00A83245">
        <w:rPr>
          <w:rFonts w:ascii="Times New Roman" w:hAnsi="Times New Roman" w:cs="Times New Roman"/>
          <w:i/>
          <w:iCs/>
          <w:sz w:val="24"/>
          <w:szCs w:val="24"/>
        </w:rPr>
        <w:t xml:space="preserve"> Psychological Bulletin, 130</w:t>
      </w:r>
      <w:r w:rsidRPr="00A83245">
        <w:rPr>
          <w:rFonts w:ascii="Times New Roman" w:hAnsi="Times New Roman" w:cs="Times New Roman"/>
          <w:sz w:val="24"/>
          <w:szCs w:val="24"/>
        </w:rPr>
        <w:t>(5), 711-747. doi:http://dx.doi.org/10.1037/0033-2909.130.5.711</w:t>
      </w:r>
    </w:p>
    <w:p w14:paraId="13D72A5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Pr>
          <w:rFonts w:ascii="Times New Roman" w:hAnsi="Times New Roman" w:cs="Times New Roman"/>
          <w:sz w:val="24"/>
          <w:szCs w:val="24"/>
        </w:rPr>
        <w:t xml:space="preserve">Miller, J. D. Campbell, W. K., Young, D. L., </w:t>
      </w:r>
      <w:proofErr w:type="spellStart"/>
      <w:r>
        <w:rPr>
          <w:rFonts w:ascii="Times New Roman" w:hAnsi="Times New Roman" w:cs="Times New Roman"/>
          <w:sz w:val="24"/>
          <w:szCs w:val="24"/>
        </w:rPr>
        <w:t>Lakey</w:t>
      </w:r>
      <w:proofErr w:type="spellEnd"/>
      <w:r>
        <w:rPr>
          <w:rFonts w:ascii="Times New Roman" w:hAnsi="Times New Roman" w:cs="Times New Roman"/>
          <w:sz w:val="24"/>
          <w:szCs w:val="24"/>
        </w:rPr>
        <w:t xml:space="preserve">, C. E., </w:t>
      </w:r>
      <w:proofErr w:type="spellStart"/>
      <w:r>
        <w:rPr>
          <w:rFonts w:ascii="Times New Roman" w:hAnsi="Times New Roman" w:cs="Times New Roman"/>
          <w:sz w:val="24"/>
          <w:szCs w:val="24"/>
        </w:rPr>
        <w:t>Reidy</w:t>
      </w:r>
      <w:proofErr w:type="spellEnd"/>
      <w:r>
        <w:rPr>
          <w:rFonts w:ascii="Times New Roman" w:hAnsi="Times New Roman" w:cs="Times New Roman"/>
          <w:sz w:val="24"/>
          <w:szCs w:val="24"/>
        </w:rPr>
        <w:t xml:space="preserve">, D. E., </w:t>
      </w:r>
      <w:proofErr w:type="spellStart"/>
      <w:r>
        <w:rPr>
          <w:rFonts w:ascii="Times New Roman" w:hAnsi="Times New Roman" w:cs="Times New Roman"/>
          <w:sz w:val="24"/>
          <w:szCs w:val="24"/>
        </w:rPr>
        <w:t>Zeichner</w:t>
      </w:r>
      <w:proofErr w:type="spellEnd"/>
      <w:r>
        <w:rPr>
          <w:rFonts w:ascii="Times New Roman" w:hAnsi="Times New Roman" w:cs="Times New Roman"/>
          <w:sz w:val="24"/>
          <w:szCs w:val="24"/>
        </w:rPr>
        <w:t>, A., &amp; Goodie, A. S. (2009).</w:t>
      </w:r>
      <w:proofErr w:type="gramEnd"/>
      <w:r>
        <w:rPr>
          <w:rFonts w:ascii="Times New Roman" w:hAnsi="Times New Roman" w:cs="Times New Roman"/>
          <w:sz w:val="24"/>
          <w:szCs w:val="24"/>
        </w:rPr>
        <w:t xml:space="preserve"> Journal of Personality, 77, 761-793.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A9646B">
        <w:rPr>
          <w:rFonts w:ascii="Times New Roman" w:hAnsi="Times New Roman" w:cs="Times New Roman"/>
          <w:sz w:val="24"/>
          <w:szCs w:val="24"/>
        </w:rPr>
        <w:t>10.1111/j.1467-6494.2009.00564.x</w:t>
      </w:r>
    </w:p>
    <w:p w14:paraId="407F852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221"/>
      <w:proofErr w:type="gramStart"/>
      <w:r w:rsidRPr="00A83245">
        <w:rPr>
          <w:rFonts w:ascii="Times New Roman" w:hAnsi="Times New Roman" w:cs="Times New Roman"/>
          <w:sz w:val="24"/>
          <w:szCs w:val="24"/>
        </w:rPr>
        <w:t>Millon, T. (1990).</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disorders of personality.</w:t>
      </w:r>
      <w:proofErr w:type="gramEnd"/>
      <w:r w:rsidRPr="00A83245">
        <w:rPr>
          <w:rFonts w:ascii="Times New Roman" w:hAnsi="Times New Roman" w:cs="Times New Roman"/>
          <w:sz w:val="24"/>
          <w:szCs w:val="24"/>
        </w:rPr>
        <w:t xml:space="preserve"> In L. A. </w:t>
      </w:r>
      <w:proofErr w:type="spellStart"/>
      <w:r w:rsidRPr="00A83245">
        <w:rPr>
          <w:rFonts w:ascii="Times New Roman" w:hAnsi="Times New Roman" w:cs="Times New Roman"/>
          <w:sz w:val="24"/>
          <w:szCs w:val="24"/>
        </w:rPr>
        <w:t>Pervin</w:t>
      </w:r>
      <w:proofErr w:type="spellEnd"/>
      <w:r w:rsidRPr="00A83245">
        <w:rPr>
          <w:rFonts w:ascii="Times New Roman" w:hAnsi="Times New Roman" w:cs="Times New Roman"/>
          <w:sz w:val="24"/>
          <w:szCs w:val="24"/>
        </w:rPr>
        <w:t xml:space="preserve"> (Ed.), </w:t>
      </w:r>
      <w:r w:rsidRPr="00A83245">
        <w:rPr>
          <w:rFonts w:ascii="Times New Roman" w:hAnsi="Times New Roman" w:cs="Times New Roman"/>
          <w:i/>
          <w:sz w:val="24"/>
          <w:szCs w:val="24"/>
        </w:rPr>
        <w:t>Handbook of personality: Theory and research</w:t>
      </w:r>
      <w:r w:rsidRPr="00A83245">
        <w:rPr>
          <w:rFonts w:ascii="Times New Roman" w:hAnsi="Times New Roman" w:cs="Times New Roman"/>
          <w:sz w:val="24"/>
          <w:szCs w:val="24"/>
        </w:rPr>
        <w:t xml:space="preserve"> (pp. 339-370). New York, Guilford Press.</w:t>
      </w:r>
      <w:commentRangeEnd w:id="221"/>
      <w:r w:rsidR="0074520F">
        <w:rPr>
          <w:rStyle w:val="CommentReference"/>
        </w:rPr>
        <w:commentReference w:id="221"/>
      </w:r>
    </w:p>
    <w:p w14:paraId="7724CCB6" w14:textId="77777777" w:rsidR="008516CD" w:rsidRPr="00321A1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222" w:author="Author">
            <w:rPr>
              <w:rFonts w:ascii="Times New Roman" w:hAnsi="Times New Roman" w:cs="Times New Roman"/>
              <w:color w:val="0070C0"/>
              <w:sz w:val="24"/>
              <w:szCs w:val="24"/>
              <w:lang w:eastAsia="zh-CN"/>
            </w:rPr>
          </w:rPrChange>
        </w:rPr>
      </w:pPr>
      <w:commentRangeStart w:id="223"/>
      <w:r w:rsidRPr="00321A1E">
        <w:rPr>
          <w:rFonts w:ascii="Times New Roman" w:hAnsi="Times New Roman" w:cs="Times New Roman"/>
          <w:sz w:val="24"/>
          <w:szCs w:val="24"/>
          <w:rPrChange w:id="224" w:author="Author">
            <w:rPr>
              <w:rFonts w:ascii="Times New Roman" w:hAnsi="Times New Roman" w:cs="Times New Roman"/>
              <w:color w:val="0070C0"/>
              <w:sz w:val="24"/>
              <w:szCs w:val="24"/>
            </w:rPr>
          </w:rPrChange>
        </w:rPr>
        <w:t xml:space="preserve">Millon, T., Millon, C., Davis, R., &amp; Grossman, S. (2006b). </w:t>
      </w:r>
      <w:proofErr w:type="gramStart"/>
      <w:r w:rsidRPr="00321A1E">
        <w:rPr>
          <w:rFonts w:ascii="Times New Roman" w:hAnsi="Times New Roman" w:cs="Times New Roman"/>
          <w:i/>
          <w:iCs/>
          <w:sz w:val="24"/>
          <w:szCs w:val="24"/>
          <w:rPrChange w:id="225" w:author="Author">
            <w:rPr>
              <w:rFonts w:ascii="Times New Roman" w:hAnsi="Times New Roman" w:cs="Times New Roman"/>
              <w:i/>
              <w:iCs/>
              <w:color w:val="0070C0"/>
              <w:sz w:val="24"/>
              <w:szCs w:val="24"/>
            </w:rPr>
          </w:rPrChange>
        </w:rPr>
        <w:t>Millon clinical multiaxial inventory-III manual</w:t>
      </w:r>
      <w:r w:rsidRPr="00321A1E">
        <w:rPr>
          <w:rFonts w:ascii="Times New Roman" w:hAnsi="Times New Roman" w:cs="Times New Roman"/>
          <w:sz w:val="24"/>
          <w:szCs w:val="24"/>
          <w:rPrChange w:id="226" w:author="Author">
            <w:rPr>
              <w:rFonts w:ascii="Times New Roman" w:hAnsi="Times New Roman" w:cs="Times New Roman"/>
              <w:color w:val="0070C0"/>
              <w:sz w:val="24"/>
              <w:szCs w:val="24"/>
            </w:rPr>
          </w:rPrChange>
        </w:rPr>
        <w:t>.</w:t>
      </w:r>
      <w:proofErr w:type="gramEnd"/>
      <w:r w:rsidRPr="00321A1E">
        <w:rPr>
          <w:rFonts w:ascii="Times New Roman" w:hAnsi="Times New Roman" w:cs="Times New Roman"/>
          <w:sz w:val="24"/>
          <w:szCs w:val="24"/>
          <w:rPrChange w:id="227" w:author="Author">
            <w:rPr>
              <w:rFonts w:ascii="Times New Roman" w:hAnsi="Times New Roman" w:cs="Times New Roman"/>
              <w:color w:val="0070C0"/>
              <w:sz w:val="24"/>
              <w:szCs w:val="24"/>
            </w:rPr>
          </w:rPrChange>
        </w:rPr>
        <w:t xml:space="preserve"> Minneapolis, MN: Pearson Assessments.</w:t>
      </w:r>
      <w:commentRangeEnd w:id="223"/>
      <w:r w:rsidR="001559D8">
        <w:rPr>
          <w:rStyle w:val="CommentReference"/>
        </w:rPr>
        <w:commentReference w:id="223"/>
      </w:r>
    </w:p>
    <w:p w14:paraId="59CE5940"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Morf, C. C., Horvath, S., &amp; Torchetti, L. (2011). Narcissistic self-enhancement: Tales of (successful?) self-portrayal. </w:t>
      </w:r>
      <w:proofErr w:type="gramStart"/>
      <w:r w:rsidRPr="005E778F">
        <w:rPr>
          <w:rFonts w:ascii="Times New Roman" w:hAnsi="Times New Roman" w:cs="Times New Roman"/>
          <w:sz w:val="24"/>
          <w:szCs w:val="24"/>
        </w:rPr>
        <w:t xml:space="preserve">In M. D. Alicke &amp; C. Sedikides (Eds.), </w:t>
      </w:r>
      <w:r w:rsidRPr="005E778F">
        <w:rPr>
          <w:rFonts w:ascii="Times New Roman" w:hAnsi="Times New Roman" w:cs="Times New Roman"/>
          <w:i/>
          <w:iCs/>
          <w:sz w:val="24"/>
          <w:szCs w:val="24"/>
        </w:rPr>
        <w:t>Handbook of self-enhancement and self-protection.</w:t>
      </w:r>
      <w:proofErr w:type="gramEnd"/>
      <w:r w:rsidRPr="005E778F">
        <w:rPr>
          <w:rFonts w:ascii="Times New Roman" w:hAnsi="Times New Roman" w:cs="Times New Roman"/>
          <w:sz w:val="24"/>
          <w:szCs w:val="24"/>
        </w:rPr>
        <w:t xml:space="preserve"> (pp. 399-424) </w:t>
      </w:r>
      <w:proofErr w:type="gramStart"/>
      <w:r w:rsidRPr="005E778F">
        <w:rPr>
          <w:rFonts w:ascii="Times New Roman" w:hAnsi="Times New Roman" w:cs="Times New Roman"/>
          <w:sz w:val="24"/>
          <w:szCs w:val="24"/>
        </w:rPr>
        <w:t>Guilford Press, New York, NY.</w:t>
      </w:r>
      <w:proofErr w:type="gramEnd"/>
      <w:r w:rsidRPr="00A83245">
        <w:rPr>
          <w:rFonts w:ascii="Times New Roman" w:hAnsi="Times New Roman" w:cs="Times New Roman"/>
          <w:sz w:val="24"/>
          <w:szCs w:val="24"/>
        </w:rPr>
        <w:t xml:space="preserve"> Retrieved from </w:t>
      </w:r>
      <w:hyperlink r:id="rId17" w:history="1">
        <w:r w:rsidRPr="00A83245">
          <w:rPr>
            <w:rStyle w:val="Hyperlink"/>
            <w:rFonts w:ascii="Times New Roman" w:hAnsi="Times New Roman" w:cs="Times New Roman"/>
            <w:sz w:val="24"/>
            <w:szCs w:val="24"/>
          </w:rPr>
          <w:t>http://search.proquest.com/docview/870549727?accountid=14553</w:t>
        </w:r>
      </w:hyperlink>
    </w:p>
    <w:p w14:paraId="5C42E542"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Morf, C. C., &amp; Rhodewalt, F. (2001).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Unraveling the paradoxes of narcissism: A dynamic self-regulatory processing model.</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177-196. doi:http://dx.doi.org/10.1207/S15327965PLI1204_1</w:t>
      </w:r>
    </w:p>
    <w:p w14:paraId="0D61FC3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Nehrig, N. (2015).</w:t>
      </w:r>
      <w:r w:rsidRPr="00565583">
        <w:rPr>
          <w:rStyle w:val="apple-converted-space"/>
          <w:rFonts w:ascii="Times New Roman" w:hAnsi="Times New Roman" w:cs="Times New Roman"/>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Self-reported mental health of narcissists: Illusion or reality</w:t>
      </w:r>
      <w:proofErr w:type="gramStart"/>
      <w:r w:rsidRPr="00565583">
        <w:rPr>
          <w:rFonts w:ascii="Times New Roman" w:hAnsi="Times New Roman" w:cs="Times New Roman"/>
          <w:i/>
          <w:iCs/>
          <w:color w:val="4C4C4C"/>
          <w:sz w:val="24"/>
          <w:szCs w:val="24"/>
          <w:shd w:val="clear" w:color="auto" w:fill="FFFFFF"/>
        </w:rPr>
        <w:t>?</w:t>
      </w:r>
      <w:r w:rsidRPr="00565583">
        <w:rPr>
          <w:rFonts w:ascii="Times New Roman" w:hAnsi="Times New Roman" w:cs="Times New Roman"/>
          <w:color w:val="4C4C4C"/>
          <w:sz w:val="24"/>
          <w:szCs w:val="24"/>
          <w:shd w:val="clear" w:color="auto" w:fill="FFFFFF"/>
        </w:rPr>
        <w:t>(</w:t>
      </w:r>
      <w:proofErr w:type="gramEnd"/>
      <w:r w:rsidRPr="00565583">
        <w:rPr>
          <w:rFonts w:ascii="Times New Roman" w:hAnsi="Times New Roman" w:cs="Times New Roman"/>
          <w:color w:val="4C4C4C"/>
          <w:sz w:val="24"/>
          <w:szCs w:val="24"/>
          <w:shd w:val="clear" w:color="auto" w:fill="FFFFFF"/>
        </w:rPr>
        <w:t xml:space="preserve">Order No. AAI3579848). </w:t>
      </w:r>
      <w:proofErr w:type="gramStart"/>
      <w:r w:rsidRPr="00565583">
        <w:rPr>
          <w:rFonts w:ascii="Times New Roman" w:hAnsi="Times New Roman" w:cs="Times New Roman"/>
          <w:color w:val="4C4C4C"/>
          <w:sz w:val="24"/>
          <w:szCs w:val="24"/>
          <w:shd w:val="clear" w:color="auto" w:fill="FFFFFF"/>
        </w:rPr>
        <w:t>Available from PsycINFO.</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(1648596703; 2015-99020-461).</w:t>
      </w:r>
      <w:proofErr w:type="gramEnd"/>
      <w:r w:rsidRPr="00565583">
        <w:rPr>
          <w:rFonts w:ascii="Times New Roman" w:hAnsi="Times New Roman" w:cs="Times New Roman"/>
          <w:color w:val="4C4C4C"/>
          <w:sz w:val="24"/>
          <w:szCs w:val="24"/>
          <w:shd w:val="clear" w:color="auto" w:fill="FFFFFF"/>
        </w:rPr>
        <w:t xml:space="preserve"> Retrieved </w:t>
      </w:r>
      <w:r w:rsidRPr="00565583">
        <w:rPr>
          <w:rFonts w:ascii="Times New Roman" w:hAnsi="Times New Roman" w:cs="Times New Roman"/>
          <w:color w:val="4C4C4C"/>
          <w:sz w:val="24"/>
          <w:szCs w:val="24"/>
          <w:shd w:val="clear" w:color="auto" w:fill="FFFFFF"/>
        </w:rPr>
        <w:lastRenderedPageBreak/>
        <w:t>from http://search.proquest.com/docview/1648596703?accountid=14553</w:t>
      </w:r>
    </w:p>
    <w:p w14:paraId="03162274"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*Nùnez, Y. T. (2007). </w:t>
      </w:r>
      <w:proofErr w:type="gramStart"/>
      <w:r w:rsidRPr="00A83245">
        <w:rPr>
          <w:rFonts w:ascii="Times New Roman" w:hAnsi="Times New Roman" w:cs="Times New Roman"/>
          <w:sz w:val="24"/>
          <w:szCs w:val="24"/>
        </w:rPr>
        <w:t>Self-evaluation and functioning.</w:t>
      </w:r>
      <w:proofErr w:type="gramEnd"/>
      <w:r w:rsidRPr="00A83245">
        <w:rPr>
          <w:rFonts w:ascii="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A83245">
        <w:rPr>
          <w:rFonts w:ascii="Times New Roman" w:hAnsi="Times New Roman" w:cs="Times New Roman"/>
          <w:sz w:val="24"/>
          <w:szCs w:val="24"/>
        </w:rPr>
        <w:t>3285793)</w:t>
      </w:r>
    </w:p>
    <w:p w14:paraId="0334666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 xml:space="preserve">Oltmanns, T. F., Friedman, J. N. W., Fiedler, E. R., &amp; </w:t>
      </w:r>
      <w:proofErr w:type="spellStart"/>
      <w:r w:rsidRPr="00A83245">
        <w:rPr>
          <w:rFonts w:ascii="Times New Roman" w:eastAsia="Times New Roman" w:hAnsi="Times New Roman" w:cs="Times New Roman"/>
          <w:sz w:val="24"/>
          <w:szCs w:val="24"/>
        </w:rPr>
        <w:t>Turkheimer</w:t>
      </w:r>
      <w:proofErr w:type="spellEnd"/>
      <w:r w:rsidRPr="00A83245">
        <w:rPr>
          <w:rFonts w:ascii="Times New Roman" w:eastAsia="Times New Roman" w:hAnsi="Times New Roman" w:cs="Times New Roman"/>
          <w:sz w:val="24"/>
          <w:szCs w:val="24"/>
        </w:rPr>
        <w:t>, E. (2004).</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Perceptions of people with personality disorders based on thin slices of behavior.</w:t>
      </w:r>
      <w:proofErr w:type="gramEnd"/>
      <w:r w:rsidRPr="00A83245">
        <w:rPr>
          <w:rFonts w:ascii="Times New Roman" w:eastAsia="Times New Roman" w:hAnsi="Times New Roman" w:cs="Times New Roman"/>
          <w:i/>
          <w:iCs/>
          <w:sz w:val="24"/>
          <w:szCs w:val="24"/>
        </w:rPr>
        <w:t xml:space="preserve"> Journal of Research in Personality, 38</w:t>
      </w:r>
      <w:r w:rsidRPr="00A83245">
        <w:rPr>
          <w:rFonts w:ascii="Times New Roman" w:eastAsia="Times New Roman" w:hAnsi="Times New Roman" w:cs="Times New Roman"/>
          <w:sz w:val="24"/>
          <w:szCs w:val="24"/>
        </w:rPr>
        <w:t xml:space="preserve">(3), 216-229. </w:t>
      </w:r>
    </w:p>
    <w:p w14:paraId="0C4941FC" w14:textId="77777777" w:rsidR="008516CD" w:rsidRPr="00A83245"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doi:http://dx.doi.org/10.1016/S0092-</w:t>
      </w:r>
      <w:proofErr w:type="gramStart"/>
      <w:r w:rsidRPr="00A83245">
        <w:rPr>
          <w:rFonts w:ascii="Times New Roman" w:eastAsia="Times New Roman" w:hAnsi="Times New Roman" w:cs="Times New Roman"/>
          <w:sz w:val="24"/>
          <w:szCs w:val="24"/>
        </w:rPr>
        <w:t>6566(</w:t>
      </w:r>
      <w:proofErr w:type="gramEnd"/>
      <w:r w:rsidRPr="00A83245">
        <w:rPr>
          <w:rFonts w:ascii="Times New Roman" w:eastAsia="Times New Roman" w:hAnsi="Times New Roman" w:cs="Times New Roman"/>
          <w:sz w:val="24"/>
          <w:szCs w:val="24"/>
        </w:rPr>
        <w:t>03)00066-7</w:t>
      </w:r>
    </w:p>
    <w:p w14:paraId="71750C5F" w14:textId="77777777" w:rsidR="008516CD" w:rsidRDefault="008516CD" w:rsidP="008516CD">
      <w:pPr>
        <w:pStyle w:val="NoSpacing"/>
        <w:widowControl w:val="0"/>
        <w:spacing w:line="480" w:lineRule="auto"/>
        <w:ind w:left="720" w:hanging="720"/>
        <w:rPr>
          <w:rStyle w:val="Hyperlink"/>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O’Brien, M. L. (1987). Examining the dimensionality of pathological narcissism: Factor analysis and construct validity of the O’Brien Multiphasic Narcissism Inventory. </w:t>
      </w:r>
      <w:r w:rsidRPr="00A83245">
        <w:rPr>
          <w:rFonts w:ascii="Times New Roman" w:hAnsi="Times New Roman" w:cs="Times New Roman"/>
          <w:i/>
          <w:iCs/>
          <w:color w:val="0070C0"/>
          <w:sz w:val="24"/>
          <w:szCs w:val="24"/>
        </w:rPr>
        <w:t xml:space="preserve">Psychological Reports, 61, </w:t>
      </w:r>
      <w:r w:rsidRPr="00A83245">
        <w:rPr>
          <w:rFonts w:ascii="Times New Roman" w:hAnsi="Times New Roman" w:cs="Times New Roman"/>
          <w:color w:val="0070C0"/>
          <w:sz w:val="24"/>
          <w:szCs w:val="24"/>
        </w:rPr>
        <w:t xml:space="preserve">499–510. </w:t>
      </w:r>
      <w:hyperlink r:id="rId18" w:history="1">
        <w:r w:rsidRPr="00A83245">
          <w:rPr>
            <w:rStyle w:val="Hyperlink"/>
            <w:rFonts w:ascii="Times New Roman" w:hAnsi="Times New Roman" w:cs="Times New Roman"/>
            <w:color w:val="0070C0"/>
            <w:sz w:val="24"/>
            <w:szCs w:val="24"/>
          </w:rPr>
          <w:t>http://dx.doi.org/10.2466/pr0.1987.61.2.499</w:t>
        </w:r>
      </w:hyperlink>
    </w:p>
    <w:p w14:paraId="32689B0F" w14:textId="77777777" w:rsidR="008516CD" w:rsidRDefault="008516CD" w:rsidP="008516CD">
      <w:pPr>
        <w:pStyle w:val="NoSpacing"/>
        <w:widowControl w:val="0"/>
        <w:spacing w:line="480" w:lineRule="auto"/>
        <w:ind w:left="720" w:hanging="720"/>
        <w:rPr>
          <w:rFonts w:ascii="Times New Roman" w:hAnsi="Times New Roman" w:cs="Times New Roman"/>
          <w:color w:val="4C4C4C"/>
          <w:sz w:val="24"/>
          <w:szCs w:val="24"/>
          <w:shd w:val="clear" w:color="auto" w:fill="FFFFFF"/>
        </w:rPr>
      </w:pPr>
      <w:r w:rsidRPr="00565583">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 xml:space="preserve">Park, S. W., &amp; Colvin, C. R. (2014). </w:t>
      </w:r>
      <w:proofErr w:type="gramStart"/>
      <w:r w:rsidRPr="00565583">
        <w:rPr>
          <w:rFonts w:ascii="Times New Roman" w:hAnsi="Times New Roman" w:cs="Times New Roman"/>
          <w:color w:val="4C4C4C"/>
          <w:sz w:val="24"/>
          <w:szCs w:val="24"/>
          <w:shd w:val="clear" w:color="auto" w:fill="FFFFFF"/>
        </w:rPr>
        <w:t>Narcissism and discrepancy between self and friends' perceptions of personality.</w:t>
      </w:r>
      <w:proofErr w:type="gramEnd"/>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82</w:t>
      </w:r>
      <w:r w:rsidRPr="00565583">
        <w:rPr>
          <w:rFonts w:ascii="Times New Roman" w:hAnsi="Times New Roman" w:cs="Times New Roman"/>
          <w:color w:val="4C4C4C"/>
          <w:sz w:val="24"/>
          <w:szCs w:val="24"/>
          <w:shd w:val="clear" w:color="auto" w:fill="FFFFFF"/>
        </w:rPr>
        <w:t>(4), 278-286. doi:http://dx.doi.org/10.1111/jopy.12053</w:t>
      </w:r>
    </w:p>
    <w:p w14:paraId="72114A2A" w14:textId="77777777" w:rsidR="008516CD" w:rsidRPr="00D607BC" w:rsidRDefault="008516CD" w:rsidP="008516CD">
      <w:pPr>
        <w:pStyle w:val="NoSpacing"/>
        <w:widowControl w:val="0"/>
        <w:spacing w:line="480" w:lineRule="auto"/>
        <w:ind w:left="720" w:hanging="720"/>
        <w:rPr>
          <w:rFonts w:ascii="Times New Roman" w:hAnsi="Times New Roman" w:cs="Times New Roman"/>
          <w:color w:val="4C4C4C"/>
          <w:sz w:val="24"/>
          <w:szCs w:val="24"/>
          <w:shd w:val="clear" w:color="auto" w:fill="FFFFFF"/>
        </w:rPr>
      </w:pPr>
      <w:r>
        <w:rPr>
          <w:rFonts w:ascii="Times New Roman" w:hAnsi="Times New Roman" w:cs="Times New Roman"/>
          <w:color w:val="4C4C4C"/>
          <w:sz w:val="24"/>
          <w:szCs w:val="24"/>
          <w:shd w:val="clear" w:color="auto" w:fill="FFFFFF"/>
        </w:rPr>
        <w:t>*</w:t>
      </w:r>
      <w:r w:rsidRPr="00D607BC">
        <w:rPr>
          <w:rFonts w:ascii="Times New Roman" w:hAnsi="Times New Roman" w:cs="Times New Roman"/>
          <w:color w:val="4C4C4C"/>
          <w:sz w:val="24"/>
          <w:szCs w:val="24"/>
          <w:shd w:val="clear" w:color="auto" w:fill="FFFFFF"/>
        </w:rPr>
        <w:t xml:space="preserve">Park, S. W., Joo, M. J., Heo, Y. H., &amp; Tignor, S. M. (2015). </w:t>
      </w:r>
      <w:r w:rsidRPr="00D607BC">
        <w:rPr>
          <w:rFonts w:ascii="Times New Roman" w:hAnsi="Times New Roman" w:cs="Times New Roman"/>
          <w:i/>
          <w:color w:val="4C4C4C"/>
          <w:sz w:val="24"/>
          <w:szCs w:val="24"/>
          <w:shd w:val="clear" w:color="auto" w:fill="FFFFFF"/>
        </w:rPr>
        <w:t>Accuracy and bias in self-perception of performance: Narcissism matters in Korea as well.</w:t>
      </w:r>
      <w:r w:rsidRPr="00D607BC">
        <w:rPr>
          <w:rFonts w:ascii="Times New Roman" w:hAnsi="Times New Roman" w:cs="Times New Roman"/>
          <w:color w:val="4C4C4C"/>
          <w:sz w:val="24"/>
          <w:szCs w:val="24"/>
          <w:shd w:val="clear" w:color="auto" w:fill="FFFFFF"/>
        </w:rPr>
        <w:t xml:space="preserve"> Manuscript submitted for publication.</w:t>
      </w:r>
    </w:p>
    <w:p w14:paraId="1C57248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*Paulhus, D. L. (1998). Interpersonal and </w:t>
      </w:r>
      <w:proofErr w:type="spellStart"/>
      <w:r w:rsidRPr="00A83245">
        <w:rPr>
          <w:rFonts w:ascii="Times New Roman" w:hAnsi="Times New Roman" w:cs="Times New Roman"/>
          <w:sz w:val="24"/>
          <w:szCs w:val="24"/>
        </w:rPr>
        <w:t>intrapsychic</w:t>
      </w:r>
      <w:proofErr w:type="spellEnd"/>
      <w:r w:rsidRPr="00A83245">
        <w:rPr>
          <w:rFonts w:ascii="Times New Roman" w:hAnsi="Times New Roman" w:cs="Times New Roman"/>
          <w:sz w:val="24"/>
          <w:szCs w:val="24"/>
        </w:rPr>
        <w:t xml:space="preserve"> </w:t>
      </w:r>
      <w:proofErr w:type="spellStart"/>
      <w:r w:rsidRPr="00A83245">
        <w:rPr>
          <w:rFonts w:ascii="Times New Roman" w:hAnsi="Times New Roman" w:cs="Times New Roman"/>
          <w:sz w:val="24"/>
          <w:szCs w:val="24"/>
        </w:rPr>
        <w:t>adaptiveness</w:t>
      </w:r>
      <w:proofErr w:type="spellEnd"/>
      <w:r w:rsidRPr="00A83245">
        <w:rPr>
          <w:rFonts w:ascii="Times New Roman" w:hAnsi="Times New Roman" w:cs="Times New Roman"/>
          <w:sz w:val="24"/>
          <w:szCs w:val="24"/>
        </w:rPr>
        <w:t xml:space="preserve"> of trait self-enhancement: A mixed blessing?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1197-1208. doi:http://dx.doi.org/10.1037/0022-3514.74.5.1197</w:t>
      </w:r>
    </w:p>
    <w:p w14:paraId="5621C8EE" w14:textId="77777777" w:rsidR="008516CD" w:rsidRPr="00355B41"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Paulhus, D. L. (2001).</w:t>
      </w:r>
      <w:proofErr w:type="gramEnd"/>
      <w:r w:rsidRPr="00A83245">
        <w:rPr>
          <w:rFonts w:ascii="Times New Roman" w:hAnsi="Times New Roman" w:cs="Times New Roman"/>
          <w:sz w:val="24"/>
          <w:szCs w:val="24"/>
        </w:rPr>
        <w:t xml:space="preserve"> Normal narcissism: Two minimalist accounts.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xml:space="preserve">, 228-230. Retrieved from </w:t>
      </w:r>
      <w:hyperlink r:id="rId19" w:history="1">
        <w:r w:rsidRPr="00A83245">
          <w:rPr>
            <w:rStyle w:val="Hyperlink"/>
            <w:rFonts w:ascii="Times New Roman" w:hAnsi="Times New Roman" w:cs="Times New Roman"/>
            <w:sz w:val="24"/>
            <w:szCs w:val="24"/>
          </w:rPr>
          <w:t>http://search.proquest.com/docview/619648461?accountid=14553</w:t>
        </w:r>
      </w:hyperlink>
    </w:p>
    <w:p w14:paraId="69262388"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Paulhus, D. L., Harms, P. D., Bruce, M. N., &amp; </w:t>
      </w:r>
      <w:proofErr w:type="spellStart"/>
      <w:r w:rsidRPr="00A83245">
        <w:rPr>
          <w:rFonts w:ascii="Times New Roman" w:eastAsia="Times New Roman" w:hAnsi="Times New Roman" w:cs="Times New Roman"/>
          <w:sz w:val="24"/>
          <w:szCs w:val="24"/>
        </w:rPr>
        <w:t>Lysy</w:t>
      </w:r>
      <w:proofErr w:type="spellEnd"/>
      <w:r w:rsidRPr="00A83245">
        <w:rPr>
          <w:rFonts w:ascii="Times New Roman" w:eastAsia="Times New Roman" w:hAnsi="Times New Roman" w:cs="Times New Roman"/>
          <w:sz w:val="24"/>
          <w:szCs w:val="24"/>
        </w:rPr>
        <w:t xml:space="preserve">, D. C. (2003). The over-claiming technique: </w:t>
      </w:r>
      <w:r w:rsidRPr="00A83245">
        <w:rPr>
          <w:rFonts w:ascii="Times New Roman" w:eastAsia="Times New Roman" w:hAnsi="Times New Roman" w:cs="Times New Roman"/>
          <w:sz w:val="24"/>
          <w:szCs w:val="24"/>
        </w:rPr>
        <w:lastRenderedPageBreak/>
        <w:t>Measuring self-enhancement independent of ability.</w:t>
      </w:r>
      <w:r w:rsidRPr="00A83245">
        <w:rPr>
          <w:rFonts w:ascii="Times New Roman" w:eastAsia="Times New Roman" w:hAnsi="Times New Roman" w:cs="Times New Roman"/>
          <w:i/>
          <w:iCs/>
          <w:sz w:val="24"/>
          <w:szCs w:val="24"/>
        </w:rPr>
        <w:t> Journal of Personality and Social Psychology, 84</w:t>
      </w:r>
      <w:r w:rsidRPr="00A83245">
        <w:rPr>
          <w:rFonts w:ascii="Times New Roman" w:eastAsia="Times New Roman" w:hAnsi="Times New Roman" w:cs="Times New Roman"/>
          <w:sz w:val="24"/>
          <w:szCs w:val="24"/>
        </w:rPr>
        <w:t>, 890-904. doi:http://dx.doi.org/10.1037/0022-3514.84.4.890</w:t>
      </w:r>
    </w:p>
    <w:p w14:paraId="772E06C6"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E41DCB">
        <w:rPr>
          <w:rFonts w:ascii="Times New Roman" w:hAnsi="Times New Roman" w:cs="Times New Roman"/>
          <w:sz w:val="24"/>
          <w:szCs w:val="24"/>
        </w:rPr>
        <w:t>Paulhus, D. L., &amp; John, O. P. (1998). Egoistic and moralistic biases in self-perception: The interp</w:t>
      </w:r>
      <w:r w:rsidRPr="00477E14">
        <w:rPr>
          <w:rFonts w:ascii="Times New Roman" w:hAnsi="Times New Roman" w:cs="Times New Roman"/>
          <w:sz w:val="24"/>
          <w:szCs w:val="24"/>
        </w:rPr>
        <w:t xml:space="preserve">lay of self-deceptive styles with basic traits and motives. </w:t>
      </w:r>
      <w:r w:rsidRPr="00A83245">
        <w:rPr>
          <w:rFonts w:ascii="Times New Roman" w:hAnsi="Times New Roman" w:cs="Times New Roman"/>
          <w:i/>
          <w:sz w:val="24"/>
          <w:szCs w:val="24"/>
        </w:rPr>
        <w:t>Journal of Personality, 66</w:t>
      </w:r>
      <w:r w:rsidRPr="00A83245">
        <w:rPr>
          <w:rFonts w:ascii="Times New Roman" w:hAnsi="Times New Roman" w:cs="Times New Roman"/>
          <w:sz w:val="24"/>
          <w:szCs w:val="24"/>
        </w:rPr>
        <w:t xml:space="preserve">, 1025-1060. Retrieved from </w:t>
      </w:r>
      <w:hyperlink r:id="rId20" w:history="1">
        <w:r w:rsidRPr="00120C6A">
          <w:rPr>
            <w:rStyle w:val="Hyperlink"/>
            <w:rFonts w:ascii="Times New Roman" w:hAnsi="Times New Roman" w:cs="Times New Roman"/>
            <w:sz w:val="24"/>
            <w:szCs w:val="24"/>
          </w:rPr>
          <w:t>http://search.proquest.com/docview/619339531?accountid=14553</w:t>
        </w:r>
      </w:hyperlink>
    </w:p>
    <w:p w14:paraId="3BC6C92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228"/>
      <w:proofErr w:type="gramStart"/>
      <w:r w:rsidRPr="002874AF">
        <w:rPr>
          <w:rFonts w:ascii="Times New Roman" w:hAnsi="Times New Roman" w:cs="Times New Roman"/>
          <w:sz w:val="24"/>
          <w:szCs w:val="24"/>
        </w:rPr>
        <w:t>Paulhus, D. L., &amp; Jones, D. N. (2011, January).</w:t>
      </w:r>
      <w:proofErr w:type="gramEnd"/>
      <w:r w:rsidRPr="002874AF">
        <w:rPr>
          <w:rFonts w:ascii="Times New Roman" w:hAnsi="Times New Roman" w:cs="Times New Roman"/>
          <w:sz w:val="24"/>
          <w:szCs w:val="24"/>
        </w:rPr>
        <w:t xml:space="preserve"> </w:t>
      </w:r>
      <w:proofErr w:type="gramStart"/>
      <w:r w:rsidRPr="002874AF">
        <w:rPr>
          <w:rFonts w:ascii="Times New Roman" w:hAnsi="Times New Roman" w:cs="Times New Roman"/>
          <w:i/>
          <w:sz w:val="24"/>
          <w:szCs w:val="24"/>
        </w:rPr>
        <w:t>Introducing a short measure of the Dark Triad.</w:t>
      </w:r>
      <w:proofErr w:type="gramEnd"/>
      <w:r w:rsidRPr="002874AF">
        <w:rPr>
          <w:rFonts w:ascii="Times New Roman" w:hAnsi="Times New Roman" w:cs="Times New Roman"/>
          <w:sz w:val="24"/>
          <w:szCs w:val="24"/>
        </w:rPr>
        <w:t xml:space="preserve"> Poster presented at the meeting of the</w:t>
      </w:r>
      <w:r>
        <w:rPr>
          <w:rFonts w:ascii="Times New Roman" w:hAnsi="Times New Roman" w:cs="Times New Roman"/>
          <w:sz w:val="24"/>
          <w:szCs w:val="24"/>
        </w:rPr>
        <w:t xml:space="preserve"> </w:t>
      </w:r>
      <w:r w:rsidRPr="002874AF">
        <w:rPr>
          <w:rFonts w:ascii="Times New Roman" w:hAnsi="Times New Roman" w:cs="Times New Roman"/>
          <w:sz w:val="24"/>
          <w:szCs w:val="24"/>
        </w:rPr>
        <w:t>Society for Personality and Social Psychology, San Antonio, TX.</w:t>
      </w:r>
      <w:commentRangeEnd w:id="228"/>
      <w:r w:rsidR="00B02136">
        <w:rPr>
          <w:rStyle w:val="CommentReference"/>
        </w:rPr>
        <w:commentReference w:id="228"/>
      </w:r>
    </w:p>
    <w:p w14:paraId="541E996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A83245">
        <w:rPr>
          <w:rFonts w:ascii="Times New Roman" w:eastAsia="Times New Roman" w:hAnsi="Times New Roman" w:cs="Times New Roman"/>
          <w:sz w:val="24"/>
          <w:szCs w:val="24"/>
        </w:rPr>
        <w:t>machiavellianism</w:t>
      </w:r>
      <w:proofErr w:type="spellEnd"/>
      <w:proofErr w:type="gramEnd"/>
      <w:r w:rsidRPr="00A83245">
        <w:rPr>
          <w:rFonts w:ascii="Times New Roman" w:eastAsia="Times New Roman" w:hAnsi="Times New Roman" w:cs="Times New Roman"/>
          <w:sz w:val="24"/>
          <w:szCs w:val="24"/>
        </w:rPr>
        <w:t xml:space="preserve"> and psychopathy. </w:t>
      </w:r>
      <w:r w:rsidRPr="00A83245">
        <w:rPr>
          <w:rFonts w:ascii="Times New Roman" w:eastAsia="Times New Roman" w:hAnsi="Times New Roman" w:cs="Times New Roman"/>
          <w:i/>
          <w:iCs/>
          <w:sz w:val="24"/>
          <w:szCs w:val="24"/>
        </w:rPr>
        <w:t>Journal of Research in Personality, 36</w:t>
      </w:r>
      <w:r w:rsidRPr="00A83245">
        <w:rPr>
          <w:rFonts w:ascii="Times New Roman" w:eastAsia="Times New Roman" w:hAnsi="Times New Roman" w:cs="Times New Roman"/>
          <w:sz w:val="24"/>
          <w:szCs w:val="24"/>
        </w:rPr>
        <w:t>, 556-563. doi:http://dx.doi.org/10.1016/S0092-</w:t>
      </w:r>
      <w:proofErr w:type="gramStart"/>
      <w:r w:rsidRPr="00A83245">
        <w:rPr>
          <w:rFonts w:ascii="Times New Roman" w:eastAsia="Times New Roman" w:hAnsi="Times New Roman" w:cs="Times New Roman"/>
          <w:sz w:val="24"/>
          <w:szCs w:val="24"/>
        </w:rPr>
        <w:t>6566(</w:t>
      </w:r>
      <w:proofErr w:type="gramEnd"/>
      <w:r w:rsidRPr="00A83245">
        <w:rPr>
          <w:rFonts w:ascii="Times New Roman" w:eastAsia="Times New Roman" w:hAnsi="Times New Roman" w:cs="Times New Roman"/>
          <w:sz w:val="24"/>
          <w:szCs w:val="24"/>
        </w:rPr>
        <w:t>02)00505-6</w:t>
      </w:r>
    </w:p>
    <w:p w14:paraId="34EF066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229"/>
      <w:proofErr w:type="spellStart"/>
      <w:proofErr w:type="gramStart"/>
      <w:r w:rsidRPr="00A83245">
        <w:rPr>
          <w:rFonts w:ascii="Times New Roman" w:hAnsi="Times New Roman" w:cs="Times New Roman"/>
          <w:color w:val="0070C0"/>
          <w:sz w:val="24"/>
          <w:szCs w:val="24"/>
        </w:rPr>
        <w:t>Pfohl</w:t>
      </w:r>
      <w:proofErr w:type="spellEnd"/>
      <w:r w:rsidRPr="00A83245">
        <w:rPr>
          <w:rFonts w:ascii="Times New Roman" w:hAnsi="Times New Roman" w:cs="Times New Roman"/>
          <w:color w:val="0070C0"/>
          <w:sz w:val="24"/>
          <w:szCs w:val="24"/>
        </w:rPr>
        <w:t>, B., Blum, N., &amp; Zimmerman, M. (1997).</w:t>
      </w:r>
      <w:proofErr w:type="gramEnd"/>
      <w:r w:rsidRPr="00A83245">
        <w:rPr>
          <w:rFonts w:ascii="Times New Roman" w:hAnsi="Times New Roman" w:cs="Times New Roman"/>
          <w:color w:val="0070C0"/>
          <w:sz w:val="24"/>
          <w:szCs w:val="24"/>
        </w:rPr>
        <w:t xml:space="preserve"> </w:t>
      </w:r>
      <w:proofErr w:type="gramStart"/>
      <w:r w:rsidRPr="00A83245">
        <w:rPr>
          <w:rFonts w:ascii="Times New Roman" w:hAnsi="Times New Roman" w:cs="Times New Roman"/>
          <w:i/>
          <w:iCs/>
          <w:color w:val="0070C0"/>
          <w:sz w:val="24"/>
          <w:szCs w:val="24"/>
        </w:rPr>
        <w:t>Structured Interview for DSM–IV Personality</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Washington, DC: American Psychiatric Press.</w:t>
      </w:r>
      <w:commentRangeEnd w:id="229"/>
      <w:r w:rsidR="00F731AD">
        <w:rPr>
          <w:rStyle w:val="CommentReference"/>
        </w:rPr>
        <w:commentReference w:id="229"/>
      </w:r>
    </w:p>
    <w:p w14:paraId="50D4F03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Pincus, A. L., Ansell, E. B., Pimentel, C. A., Cain, N. M., Wright, A. G. C., &amp; Levy, K. N. (2009). </w:t>
      </w:r>
      <w:proofErr w:type="gramStart"/>
      <w:r w:rsidRPr="00A83245">
        <w:rPr>
          <w:rFonts w:ascii="Times New Roman" w:hAnsi="Times New Roman" w:cs="Times New Roman"/>
          <w:sz w:val="24"/>
          <w:szCs w:val="24"/>
        </w:rPr>
        <w:t>Initial construction and validation of the pathological narcissism inventory.</w:t>
      </w:r>
      <w:proofErr w:type="gramEnd"/>
      <w:r w:rsidRPr="00A83245">
        <w:rPr>
          <w:rFonts w:ascii="Times New Roman" w:hAnsi="Times New Roman" w:cs="Times New Roman"/>
          <w:i/>
          <w:iCs/>
          <w:sz w:val="24"/>
          <w:szCs w:val="24"/>
        </w:rPr>
        <w:t xml:space="preserve"> Psychological Assessment, 21</w:t>
      </w:r>
      <w:r w:rsidRPr="00A83245">
        <w:rPr>
          <w:rFonts w:ascii="Times New Roman" w:hAnsi="Times New Roman" w:cs="Times New Roman"/>
          <w:sz w:val="24"/>
          <w:szCs w:val="24"/>
        </w:rPr>
        <w:t>(3), 365-379. doi:http://dx.doi.org/10.1037/a0016530</w:t>
      </w:r>
    </w:p>
    <w:p w14:paraId="141119B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Podsakoff, N. P., Whiting, S. W., Welsh, D. T., &amp; Mai, K. M. (2013).</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Surveying for “artifacts”: The susceptibility of the OCB–performance evaluation relationship to common rater, item, and measurement context effects.</w:t>
      </w:r>
      <w:proofErr w:type="gramEnd"/>
      <w:r w:rsidRPr="00A83245">
        <w:rPr>
          <w:rFonts w:ascii="Times New Roman" w:eastAsia="Times New Roman" w:hAnsi="Times New Roman" w:cs="Times New Roman"/>
          <w:i/>
          <w:iCs/>
          <w:sz w:val="24"/>
          <w:szCs w:val="24"/>
        </w:rPr>
        <w:t> Journal of Applied Psychology, 98</w:t>
      </w:r>
      <w:r w:rsidRPr="00A83245">
        <w:rPr>
          <w:rFonts w:ascii="Times New Roman" w:eastAsia="Times New Roman" w:hAnsi="Times New Roman" w:cs="Times New Roman"/>
          <w:sz w:val="24"/>
          <w:szCs w:val="24"/>
        </w:rPr>
        <w:t>, 863-874. doi:http://dx.doi.org/10.1037/a0032588</w:t>
      </w:r>
    </w:p>
    <w:p w14:paraId="5BBD9281" w14:textId="77777777" w:rsidR="008516CD" w:rsidRDefault="008516CD" w:rsidP="008516CD">
      <w:pPr>
        <w:spacing w:after="0" w:line="480" w:lineRule="auto"/>
        <w:ind w:left="785" w:hangingChars="327" w:hanging="785"/>
        <w:rPr>
          <w:rFonts w:ascii="Times New Roman" w:hAnsi="Times New Roman" w:cs="Times New Roman"/>
          <w:sz w:val="24"/>
          <w:szCs w:val="24"/>
        </w:rPr>
      </w:pPr>
      <w:commentRangeStart w:id="230"/>
      <w:proofErr w:type="gramStart"/>
      <w:r w:rsidRPr="00FB39B7">
        <w:rPr>
          <w:rFonts w:ascii="Times New Roman" w:hAnsi="Times New Roman" w:cs="Times New Roman"/>
          <w:sz w:val="24"/>
          <w:szCs w:val="24"/>
        </w:rPr>
        <w:lastRenderedPageBreak/>
        <w:t>Raskin, R., &amp; Terry, H. (1988).</w:t>
      </w:r>
      <w:proofErr w:type="gramEnd"/>
      <w:r w:rsidRPr="00FB39B7">
        <w:rPr>
          <w:rFonts w:ascii="Times New Roman" w:hAnsi="Times New Roman" w:cs="Times New Roman"/>
          <w:sz w:val="24"/>
          <w:szCs w:val="24"/>
        </w:rPr>
        <w:t xml:space="preserve"> </w:t>
      </w:r>
      <w:proofErr w:type="gramStart"/>
      <w:r w:rsidRPr="00FB39B7">
        <w:rPr>
          <w:rFonts w:ascii="Times New Roman" w:hAnsi="Times New Roman" w:cs="Times New Roman"/>
          <w:sz w:val="24"/>
          <w:szCs w:val="24"/>
        </w:rPr>
        <w:t>A principal-components analysis of the narcissistic personality inventory and further evidence of its construct validity.</w:t>
      </w:r>
      <w:proofErr w:type="gramEnd"/>
      <w:r w:rsidRPr="00FB39B7">
        <w:rPr>
          <w:rFonts w:ascii="Times New Roman" w:hAnsi="Times New Roman" w:cs="Times New Roman"/>
          <w:sz w:val="24"/>
          <w:szCs w:val="24"/>
        </w:rPr>
        <w:t xml:space="preserve"> </w:t>
      </w:r>
      <w:r w:rsidRPr="00565583">
        <w:rPr>
          <w:rFonts w:ascii="Times New Roman" w:hAnsi="Times New Roman" w:cs="Times New Roman"/>
          <w:i/>
          <w:sz w:val="24"/>
          <w:szCs w:val="24"/>
        </w:rPr>
        <w:t>Journal of Personality and Social Psychology, 54</w:t>
      </w:r>
      <w:r w:rsidRPr="00565583">
        <w:rPr>
          <w:rFonts w:ascii="Times New Roman" w:hAnsi="Times New Roman" w:cs="Times New Roman"/>
          <w:sz w:val="24"/>
          <w:szCs w:val="24"/>
        </w:rPr>
        <w:t>, 890-902.</w:t>
      </w:r>
      <w:commentRangeEnd w:id="230"/>
      <w:r w:rsidR="00D6204F">
        <w:rPr>
          <w:rStyle w:val="CommentReference"/>
        </w:rPr>
        <w:commentReference w:id="230"/>
      </w:r>
    </w:p>
    <w:p w14:paraId="12AA3ACE" w14:textId="77777777" w:rsidR="008516CD" w:rsidRDefault="008516CD" w:rsidP="008516CD">
      <w:pPr>
        <w:spacing w:after="0" w:line="480" w:lineRule="auto"/>
        <w:ind w:left="785" w:hangingChars="327" w:hanging="785"/>
        <w:rPr>
          <w:rFonts w:ascii="Times New Roman" w:hAnsi="Times New Roman" w:cs="Times New Roman"/>
          <w:sz w:val="24"/>
          <w:szCs w:val="24"/>
        </w:rPr>
      </w:pPr>
      <w:proofErr w:type="spellStart"/>
      <w:proofErr w:type="gramStart"/>
      <w:r>
        <w:rPr>
          <w:rFonts w:ascii="Times New Roman" w:hAnsi="Times New Roman" w:cs="Times New Roman"/>
          <w:sz w:val="24"/>
          <w:szCs w:val="24"/>
        </w:rPr>
        <w:t>Raudenbush</w:t>
      </w:r>
      <w:proofErr w:type="spellEnd"/>
      <w:r>
        <w:rPr>
          <w:rFonts w:ascii="Times New Roman" w:hAnsi="Times New Roman" w:cs="Times New Roman"/>
          <w:sz w:val="24"/>
          <w:szCs w:val="24"/>
        </w:rPr>
        <w:t xml:space="preserve">, S. W. &amp; </w:t>
      </w:r>
      <w:proofErr w:type="spellStart"/>
      <w:r>
        <w:rPr>
          <w:rFonts w:ascii="Times New Roman" w:hAnsi="Times New Roman" w:cs="Times New Roman"/>
          <w:sz w:val="24"/>
          <w:szCs w:val="24"/>
        </w:rPr>
        <w:t>Bryk</w:t>
      </w:r>
      <w:proofErr w:type="spellEnd"/>
      <w:r>
        <w:rPr>
          <w:rFonts w:ascii="Times New Roman" w:hAnsi="Times New Roman" w:cs="Times New Roman"/>
          <w:sz w:val="24"/>
          <w:szCs w:val="24"/>
        </w:rPr>
        <w:t>, A. S. (2002).</w:t>
      </w:r>
      <w:proofErr w:type="gramEnd"/>
      <w:r>
        <w:rPr>
          <w:rFonts w:ascii="Times New Roman" w:hAnsi="Times New Roman" w:cs="Times New Roman"/>
          <w:sz w:val="24"/>
          <w:szCs w:val="24"/>
        </w:rPr>
        <w:t xml:space="preserve"> </w:t>
      </w:r>
      <w:r w:rsidRPr="0006422B">
        <w:rPr>
          <w:rFonts w:ascii="Times New Roman" w:hAnsi="Times New Roman" w:cs="Times New Roman"/>
          <w:i/>
          <w:sz w:val="24"/>
          <w:szCs w:val="24"/>
        </w:rPr>
        <w:t>Hierarchical Linear Models: Applications and Data Analysis Methods</w:t>
      </w:r>
      <w:r>
        <w:rPr>
          <w:rFonts w:ascii="Times New Roman" w:hAnsi="Times New Roman" w:cs="Times New Roman"/>
          <w:sz w:val="24"/>
          <w:szCs w:val="24"/>
        </w:rPr>
        <w:t xml:space="preserve"> (2</w:t>
      </w:r>
      <w:r w:rsidRPr="0006422B">
        <w:rPr>
          <w:rFonts w:ascii="Times New Roman" w:hAnsi="Times New Roman" w:cs="Times New Roman"/>
          <w:sz w:val="24"/>
          <w:szCs w:val="24"/>
          <w:vertAlign w:val="superscript"/>
        </w:rPr>
        <w:t>nd</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Thousand Oaks, CA: Sage Publications, Inc.</w:t>
      </w:r>
    </w:p>
    <w:p w14:paraId="64964935" w14:textId="77777777" w:rsidR="000F0A2D" w:rsidRDefault="008516CD" w:rsidP="000F0A2D">
      <w:pPr>
        <w:spacing w:after="0" w:line="480" w:lineRule="auto"/>
        <w:ind w:left="785" w:hangingChars="327" w:hanging="785"/>
        <w:rPr>
          <w:ins w:id="231" w:author="Author"/>
          <w:rFonts w:ascii="Times New Roman" w:hAnsi="Times New Roman" w:cs="Times New Roman"/>
          <w:sz w:val="24"/>
          <w:szCs w:val="24"/>
          <w:lang w:eastAsia="zh-CN"/>
        </w:rPr>
      </w:pPr>
      <w:proofErr w:type="gramStart"/>
      <w:r>
        <w:rPr>
          <w:rFonts w:ascii="Times New Roman" w:hAnsi="Times New Roman" w:cs="Times New Roman"/>
          <w:sz w:val="24"/>
          <w:szCs w:val="24"/>
        </w:rPr>
        <w:t>Rauthmann, J. F. &amp; Kolar, G. P. (2013).</w:t>
      </w:r>
      <w:proofErr w:type="gramEnd"/>
      <w:r>
        <w:rPr>
          <w:rFonts w:ascii="Times New Roman" w:hAnsi="Times New Roman" w:cs="Times New Roman"/>
          <w:sz w:val="24"/>
          <w:szCs w:val="24"/>
        </w:rPr>
        <w:t xml:space="preserve"> Positioning the dark triad in the interpersonal </w:t>
      </w:r>
      <w:proofErr w:type="spellStart"/>
      <w:r>
        <w:rPr>
          <w:rFonts w:ascii="Times New Roman" w:hAnsi="Times New Roman" w:cs="Times New Roman"/>
          <w:sz w:val="24"/>
          <w:szCs w:val="24"/>
        </w:rPr>
        <w:t>circumplex</w:t>
      </w:r>
      <w:proofErr w:type="spellEnd"/>
      <w:r>
        <w:rPr>
          <w:rFonts w:ascii="Times New Roman" w:hAnsi="Times New Roman" w:cs="Times New Roman"/>
          <w:sz w:val="24"/>
          <w:szCs w:val="24"/>
        </w:rPr>
        <w:t xml:space="preserve">: The friendly-dominant narcissist, hostile-submissive </w:t>
      </w:r>
      <w:proofErr w:type="gramStart"/>
      <w:r>
        <w:rPr>
          <w:rFonts w:ascii="Times New Roman" w:hAnsi="Times New Roman" w:cs="Times New Roman"/>
          <w:sz w:val="24"/>
          <w:szCs w:val="24"/>
        </w:rPr>
        <w:t>Machiavellian,</w:t>
      </w:r>
      <w:proofErr w:type="gramEnd"/>
      <w:r>
        <w:rPr>
          <w:rFonts w:ascii="Times New Roman" w:hAnsi="Times New Roman" w:cs="Times New Roman"/>
          <w:sz w:val="24"/>
          <w:szCs w:val="24"/>
        </w:rPr>
        <w:t xml:space="preserve"> and hostile-dominant psychopath? </w:t>
      </w:r>
      <w:r w:rsidRPr="00402AEA">
        <w:rPr>
          <w:rFonts w:ascii="Times New Roman" w:hAnsi="Times New Roman" w:cs="Times New Roman"/>
          <w:i/>
          <w:sz w:val="24"/>
          <w:szCs w:val="24"/>
        </w:rPr>
        <w:t>Personality and Individual Differences, 54</w:t>
      </w:r>
      <w:r>
        <w:rPr>
          <w:rFonts w:ascii="Times New Roman" w:hAnsi="Times New Roman" w:cs="Times New Roman"/>
          <w:sz w:val="24"/>
          <w:szCs w:val="24"/>
        </w:rPr>
        <w:t xml:space="preserve">, 622-627. </w:t>
      </w:r>
      <w:r w:rsidRPr="000E08FB">
        <w:rPr>
          <w:rFonts w:ascii="Times New Roman" w:hAnsi="Times New Roman" w:cs="Times New Roman"/>
          <w:sz w:val="24"/>
          <w:szCs w:val="24"/>
        </w:rPr>
        <w:t>doi.org/10.1016/j.paid.2012.11.021</w:t>
      </w:r>
      <w:ins w:id="232" w:author="Author">
        <w:r w:rsidR="000F0A2D" w:rsidRPr="000F0A2D">
          <w:rPr>
            <w:rFonts w:ascii="Times New Roman" w:eastAsia="Times New Roman" w:hAnsi="Times New Roman" w:cs="Times New Roman"/>
            <w:sz w:val="24"/>
            <w:szCs w:val="24"/>
            <w:lang w:eastAsia="zh-CN"/>
          </w:rPr>
          <w:t xml:space="preserve"> </w:t>
        </w:r>
      </w:ins>
    </w:p>
    <w:p w14:paraId="61B4FE1F" w14:textId="74835C3A" w:rsidR="000F0A2D" w:rsidRPr="00A83245" w:rsidDel="007C6D73" w:rsidRDefault="000F0A2D" w:rsidP="007C6D73">
      <w:pPr>
        <w:spacing w:after="0" w:line="480" w:lineRule="auto"/>
        <w:ind w:left="785" w:hangingChars="327" w:hanging="785"/>
        <w:rPr>
          <w:del w:id="233" w:author="Author"/>
          <w:rFonts w:ascii="Times New Roman" w:eastAsia="Times New Roman" w:hAnsi="Times New Roman" w:cs="Times New Roman"/>
          <w:sz w:val="24"/>
          <w:szCs w:val="24"/>
          <w:lang w:eastAsia="zh-CN"/>
        </w:rPr>
      </w:pPr>
      <w:moveToRangeStart w:id="234" w:author="Author" w:name="move420500581"/>
      <w:commentRangeStart w:id="235"/>
      <w:moveTo w:id="236" w:author="Author">
        <w:r w:rsidRPr="000C19BD">
          <w:rPr>
            <w:rFonts w:ascii="Times New Roman" w:eastAsia="Times New Roman" w:hAnsi="Times New Roman" w:cs="Times New Roman"/>
            <w:sz w:val="24"/>
            <w:szCs w:val="24"/>
            <w:lang w:eastAsia="zh-CN"/>
          </w:rPr>
          <w:t>Rhodewalt, R.</w:t>
        </w:r>
        <w:r>
          <w:rPr>
            <w:rFonts w:ascii="Times New Roman" w:eastAsia="Times New Roman" w:hAnsi="Times New Roman" w:cs="Times New Roman"/>
            <w:sz w:val="24"/>
            <w:szCs w:val="24"/>
            <w:lang w:eastAsia="zh-CN"/>
          </w:rPr>
          <w:t xml:space="preserve"> (2011). </w:t>
        </w:r>
        <w:proofErr w:type="gramStart"/>
        <w:r>
          <w:rPr>
            <w:rFonts w:ascii="Times New Roman" w:eastAsia="Times New Roman" w:hAnsi="Times New Roman" w:cs="Times New Roman"/>
            <w:sz w:val="24"/>
            <w:szCs w:val="24"/>
            <w:lang w:eastAsia="zh-CN"/>
          </w:rPr>
          <w:t>Contemporary perspectives on narcissism and the narcissistic personality type.</w:t>
        </w:r>
        <w:proofErr w:type="gramEnd"/>
        <w:r>
          <w:rPr>
            <w:rFonts w:ascii="Times New Roman" w:eastAsia="Times New Roman" w:hAnsi="Times New Roman" w:cs="Times New Roman"/>
            <w:sz w:val="24"/>
            <w:szCs w:val="24"/>
            <w:lang w:eastAsia="zh-CN"/>
          </w:rPr>
          <w:t xml:space="preserve"> In M. R. Leary &amp; J. P. Tangney (Eds.), Handbook of Self and Identity (2</w:t>
        </w:r>
        <w:r w:rsidRPr="000C19BD">
          <w:rPr>
            <w:rFonts w:ascii="Times New Roman" w:eastAsia="Times New Roman" w:hAnsi="Times New Roman" w:cs="Times New Roman"/>
            <w:sz w:val="24"/>
            <w:szCs w:val="24"/>
            <w:lang w:eastAsia="zh-CN"/>
          </w:rPr>
          <w:t>nd</w:t>
        </w:r>
        <w:r>
          <w:rPr>
            <w:rFonts w:ascii="Times New Roman" w:eastAsia="Times New Roman" w:hAnsi="Times New Roman" w:cs="Times New Roman"/>
            <w:sz w:val="24"/>
            <w:szCs w:val="24"/>
            <w:lang w:eastAsia="zh-CN"/>
          </w:rPr>
          <w:t xml:space="preserve"> ed.; pp. 571-586), New York, NY: Guilford Publications.</w:t>
        </w:r>
      </w:moveTo>
      <w:commentRangeEnd w:id="235"/>
      <w:r w:rsidR="004301F6">
        <w:rPr>
          <w:rStyle w:val="CommentReference"/>
        </w:rPr>
        <w:commentReference w:id="235"/>
      </w:r>
    </w:p>
    <w:moveToRangeEnd w:id="234"/>
    <w:p w14:paraId="279E9F71" w14:textId="77777777" w:rsidR="008516CD" w:rsidRPr="00565583" w:rsidRDefault="008516CD" w:rsidP="002E489F">
      <w:pPr>
        <w:spacing w:after="0" w:line="480" w:lineRule="auto"/>
        <w:ind w:left="785" w:hangingChars="327" w:hanging="785"/>
        <w:rPr>
          <w:rFonts w:ascii="Times New Roman" w:hAnsi="Times New Roman" w:cs="Times New Roman"/>
          <w:sz w:val="24"/>
          <w:szCs w:val="24"/>
          <w:lang w:eastAsia="zh-CN"/>
        </w:rPr>
      </w:pPr>
    </w:p>
    <w:p w14:paraId="0B578B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*Robins, R. W., &amp; Beer, J. S. (2001). Positive illusions about the self: Short-term benefits and long-term costs. </w:t>
      </w:r>
      <w:r w:rsidRPr="00A83245">
        <w:rPr>
          <w:rFonts w:ascii="Times New Roman" w:eastAsia="Times New Roman" w:hAnsi="Times New Roman" w:cs="Times New Roman"/>
          <w:i/>
          <w:sz w:val="24"/>
          <w:szCs w:val="24"/>
        </w:rPr>
        <w:t>Journal of Personality and Social Psychology, 80</w:t>
      </w:r>
      <w:r w:rsidRPr="00A83245">
        <w:rPr>
          <w:rFonts w:ascii="Times New Roman" w:eastAsia="Times New Roman" w:hAnsi="Times New Roman" w:cs="Times New Roman"/>
          <w:sz w:val="24"/>
          <w:szCs w:val="24"/>
        </w:rPr>
        <w:t>, 340-352. doi:http://dx.doi.org/10.1037/0022-3514.80.2.340</w:t>
      </w:r>
    </w:p>
    <w:p w14:paraId="3881BCCB" w14:textId="77777777" w:rsidR="008516CD" w:rsidRPr="00CF0296"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Robins, R. W., &amp; John, O. P. (1997).</w:t>
      </w:r>
      <w:proofErr w:type="gramEnd"/>
      <w:r w:rsidRPr="00A83245">
        <w:rPr>
          <w:rFonts w:ascii="Times New Roman" w:eastAsia="Times New Roman" w:hAnsi="Times New Roman" w:cs="Times New Roman"/>
          <w:sz w:val="24"/>
          <w:szCs w:val="24"/>
        </w:rPr>
        <w:t xml:space="preserve"> Effects of visual perspective and narcissism on self-perception: Is seeing believing? </w:t>
      </w:r>
      <w:r w:rsidRPr="00A83245">
        <w:rPr>
          <w:rFonts w:ascii="Times New Roman" w:eastAsia="Times New Roman" w:hAnsi="Times New Roman" w:cs="Times New Roman"/>
          <w:i/>
          <w:sz w:val="24"/>
          <w:szCs w:val="24"/>
        </w:rPr>
        <w:t>Psychological Science, 8</w:t>
      </w:r>
      <w:r w:rsidRPr="00A83245">
        <w:rPr>
          <w:rFonts w:ascii="Times New Roman" w:eastAsia="Times New Roman" w:hAnsi="Times New Roman" w:cs="Times New Roman"/>
          <w:sz w:val="24"/>
          <w:szCs w:val="24"/>
        </w:rPr>
        <w:t xml:space="preserve">, 37-42. Retrieved from </w:t>
      </w:r>
      <w:hyperlink r:id="rId21" w:history="1">
        <w:r w:rsidRPr="00A83245">
          <w:rPr>
            <w:rStyle w:val="Hyperlink"/>
            <w:rFonts w:ascii="Times New Roman" w:eastAsia="Times New Roman" w:hAnsi="Times New Roman" w:cs="Times New Roman"/>
            <w:sz w:val="24"/>
            <w:szCs w:val="24"/>
          </w:rPr>
          <w:t>http://search.proquest.com/docview/619143201?accountid=14553</w:t>
        </w:r>
      </w:hyperlink>
    </w:p>
    <w:p w14:paraId="643493FB" w14:textId="77777777" w:rsidR="008516CD" w:rsidRPr="002E489F" w:rsidRDefault="008516CD" w:rsidP="008516CD">
      <w:pPr>
        <w:autoSpaceDE w:val="0"/>
        <w:autoSpaceDN w:val="0"/>
        <w:adjustRightInd w:val="0"/>
        <w:spacing w:after="0" w:line="480" w:lineRule="auto"/>
        <w:ind w:left="792" w:hanging="792"/>
        <w:rPr>
          <w:rStyle w:val="Hyperlink"/>
          <w:rFonts w:ascii="Times New Roman" w:hAnsi="Times New Roman" w:cs="Times New Roman"/>
          <w:color w:val="auto"/>
          <w:sz w:val="24"/>
          <w:szCs w:val="24"/>
          <w:lang w:eastAsia="zh-CN"/>
          <w:rPrChange w:id="237" w:author="Author">
            <w:rPr>
              <w:rStyle w:val="Hyperlink"/>
              <w:rFonts w:ascii="Times New Roman" w:hAnsi="Times New Roman" w:cs="Times New Roman"/>
              <w:color w:val="0070C0"/>
              <w:sz w:val="24"/>
              <w:szCs w:val="24"/>
              <w:lang w:eastAsia="zh-CN"/>
            </w:rPr>
          </w:rPrChange>
        </w:rPr>
      </w:pPr>
      <w:proofErr w:type="gramStart"/>
      <w:r w:rsidRPr="002E489F">
        <w:rPr>
          <w:rFonts w:ascii="Times New Roman" w:hAnsi="Times New Roman" w:cs="Times New Roman"/>
          <w:sz w:val="24"/>
          <w:szCs w:val="24"/>
          <w:rPrChange w:id="238" w:author="Author">
            <w:rPr>
              <w:rFonts w:ascii="Times New Roman" w:hAnsi="Times New Roman" w:cs="Times New Roman"/>
              <w:color w:val="0070C0"/>
              <w:sz w:val="24"/>
              <w:szCs w:val="24"/>
              <w:u w:val="single"/>
            </w:rPr>
          </w:rPrChange>
        </w:rPr>
        <w:t>Rosenthal, S. A., Hooley, J. M., &amp; Steshenko, Y. (2007).</w:t>
      </w:r>
      <w:proofErr w:type="gramEnd"/>
      <w:r w:rsidRPr="002E489F">
        <w:rPr>
          <w:rFonts w:ascii="Times New Roman" w:hAnsi="Times New Roman" w:cs="Times New Roman"/>
          <w:sz w:val="24"/>
          <w:szCs w:val="24"/>
          <w:rPrChange w:id="239" w:author="Author">
            <w:rPr>
              <w:rFonts w:ascii="Times New Roman" w:hAnsi="Times New Roman" w:cs="Times New Roman"/>
              <w:color w:val="0070C0"/>
              <w:sz w:val="24"/>
              <w:szCs w:val="24"/>
              <w:u w:val="single"/>
            </w:rPr>
          </w:rPrChange>
        </w:rPr>
        <w:t xml:space="preserve"> </w:t>
      </w:r>
      <w:proofErr w:type="gramStart"/>
      <w:r w:rsidRPr="002E489F">
        <w:rPr>
          <w:rFonts w:ascii="Times New Roman" w:hAnsi="Times New Roman" w:cs="Times New Roman"/>
          <w:i/>
          <w:iCs/>
          <w:sz w:val="24"/>
          <w:szCs w:val="24"/>
          <w:rPrChange w:id="240" w:author="Author">
            <w:rPr>
              <w:rFonts w:ascii="Times New Roman" w:hAnsi="Times New Roman" w:cs="Times New Roman"/>
              <w:i/>
              <w:iCs/>
              <w:color w:val="0070C0"/>
              <w:sz w:val="24"/>
              <w:szCs w:val="24"/>
            </w:rPr>
          </w:rPrChange>
        </w:rPr>
        <w:t>Distinguishing grandiosity from self-esteem: Development of the Narcissistic Grandiosity Scale</w:t>
      </w:r>
      <w:r w:rsidRPr="002E489F">
        <w:rPr>
          <w:rFonts w:ascii="Times New Roman" w:hAnsi="Times New Roman" w:cs="Times New Roman"/>
          <w:sz w:val="24"/>
          <w:szCs w:val="24"/>
          <w:rPrChange w:id="241" w:author="Author">
            <w:rPr>
              <w:rFonts w:ascii="Times New Roman" w:hAnsi="Times New Roman" w:cs="Times New Roman"/>
              <w:color w:val="0070C0"/>
              <w:sz w:val="24"/>
              <w:szCs w:val="24"/>
            </w:rPr>
          </w:rPrChange>
        </w:rPr>
        <w:t>.</w:t>
      </w:r>
      <w:proofErr w:type="gramEnd"/>
      <w:r w:rsidRPr="002E489F">
        <w:rPr>
          <w:rFonts w:ascii="Times New Roman" w:hAnsi="Times New Roman" w:cs="Times New Roman"/>
          <w:sz w:val="24"/>
          <w:szCs w:val="24"/>
          <w:rPrChange w:id="242" w:author="Author">
            <w:rPr>
              <w:rFonts w:ascii="Times New Roman" w:hAnsi="Times New Roman" w:cs="Times New Roman"/>
              <w:color w:val="0070C0"/>
              <w:sz w:val="24"/>
              <w:szCs w:val="24"/>
            </w:rPr>
          </w:rPrChange>
        </w:rPr>
        <w:t xml:space="preserve"> </w:t>
      </w:r>
      <w:proofErr w:type="gramStart"/>
      <w:r w:rsidRPr="002E489F">
        <w:rPr>
          <w:rFonts w:ascii="Times New Roman" w:hAnsi="Times New Roman" w:cs="Times New Roman"/>
          <w:sz w:val="24"/>
          <w:szCs w:val="24"/>
          <w:rPrChange w:id="243" w:author="Author">
            <w:rPr>
              <w:rFonts w:ascii="Times New Roman" w:hAnsi="Times New Roman" w:cs="Times New Roman"/>
              <w:color w:val="0070C0"/>
              <w:sz w:val="24"/>
              <w:szCs w:val="24"/>
            </w:rPr>
          </w:rPrChange>
        </w:rPr>
        <w:t>Manuscript in preparation.</w:t>
      </w:r>
      <w:proofErr w:type="gramEnd"/>
      <w:r w:rsidRPr="002E489F">
        <w:rPr>
          <w:rFonts w:ascii="Times New Roman" w:hAnsi="Times New Roman" w:cs="Times New Roman"/>
          <w:sz w:val="24"/>
          <w:szCs w:val="24"/>
          <w:rPrChange w:id="244" w:author="Author">
            <w:rPr>
              <w:rFonts w:ascii="Times New Roman" w:hAnsi="Times New Roman" w:cs="Times New Roman"/>
              <w:color w:val="0070C0"/>
              <w:sz w:val="24"/>
              <w:szCs w:val="24"/>
            </w:rPr>
          </w:rPrChange>
        </w:rPr>
        <w:t xml:space="preserve"> </w:t>
      </w:r>
      <w:r w:rsidR="007C1271" w:rsidRPr="002E489F">
        <w:fldChar w:fldCharType="begin"/>
      </w:r>
      <w:r w:rsidR="007C1271" w:rsidRPr="002E489F">
        <w:instrText xml:space="preserve"> HYPERLINK "http://dx.doi.org/10.1016/j.jrp.2010.05.008" </w:instrText>
      </w:r>
      <w:r w:rsidR="007C1271" w:rsidRPr="002E489F">
        <w:rPr>
          <w:rPrChange w:id="245" w:author="Author">
            <w:rPr>
              <w:rStyle w:val="Hyperlink"/>
              <w:rFonts w:ascii="Times New Roman" w:hAnsi="Times New Roman" w:cs="Times New Roman"/>
              <w:color w:val="0070C0"/>
              <w:sz w:val="24"/>
              <w:szCs w:val="24"/>
            </w:rPr>
          </w:rPrChange>
        </w:rPr>
        <w:fldChar w:fldCharType="separate"/>
      </w:r>
      <w:r w:rsidRPr="002E489F">
        <w:rPr>
          <w:rStyle w:val="Hyperlink"/>
          <w:rFonts w:ascii="Times New Roman" w:hAnsi="Times New Roman" w:cs="Times New Roman"/>
          <w:color w:val="auto"/>
          <w:sz w:val="24"/>
          <w:szCs w:val="24"/>
          <w:rPrChange w:id="246" w:author="Author">
            <w:rPr>
              <w:rStyle w:val="Hyperlink"/>
              <w:rFonts w:ascii="Times New Roman" w:hAnsi="Times New Roman" w:cs="Times New Roman"/>
              <w:color w:val="0070C0"/>
              <w:sz w:val="24"/>
              <w:szCs w:val="24"/>
            </w:rPr>
          </w:rPrChange>
        </w:rPr>
        <w:t>http://dx.doi.org/10.1016/j.jrp.2010.05.008</w:t>
      </w:r>
      <w:r w:rsidR="007C1271" w:rsidRPr="002E489F">
        <w:rPr>
          <w:rStyle w:val="Hyperlink"/>
          <w:rFonts w:ascii="Times New Roman" w:hAnsi="Times New Roman" w:cs="Times New Roman"/>
          <w:color w:val="auto"/>
          <w:sz w:val="24"/>
          <w:szCs w:val="24"/>
          <w:rPrChange w:id="247" w:author="Author">
            <w:rPr>
              <w:rStyle w:val="Hyperlink"/>
              <w:rFonts w:ascii="Times New Roman" w:hAnsi="Times New Roman" w:cs="Times New Roman"/>
              <w:color w:val="0070C0"/>
              <w:sz w:val="24"/>
              <w:szCs w:val="24"/>
            </w:rPr>
          </w:rPrChange>
        </w:rPr>
        <w:fldChar w:fldCharType="end"/>
      </w:r>
    </w:p>
    <w:p w14:paraId="501DF506"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proofErr w:type="gramStart"/>
      <w:r w:rsidRPr="00E41DCB">
        <w:rPr>
          <w:rFonts w:ascii="Times New Roman" w:eastAsia="Times New Roman" w:hAnsi="Times New Roman" w:cs="Times New Roman"/>
          <w:sz w:val="24"/>
          <w:szCs w:val="24"/>
          <w:lang w:eastAsia="zh-CN"/>
        </w:rPr>
        <w:t xml:space="preserve">Rosenthal, R., &amp; </w:t>
      </w:r>
      <w:proofErr w:type="spellStart"/>
      <w:r w:rsidRPr="00E41DCB">
        <w:rPr>
          <w:rFonts w:ascii="Times New Roman" w:eastAsia="Times New Roman" w:hAnsi="Times New Roman" w:cs="Times New Roman"/>
          <w:sz w:val="24"/>
          <w:szCs w:val="24"/>
          <w:lang w:eastAsia="zh-CN"/>
        </w:rPr>
        <w:t>Rosnow</w:t>
      </w:r>
      <w:proofErr w:type="spellEnd"/>
      <w:r w:rsidRPr="00E41DCB">
        <w:rPr>
          <w:rFonts w:ascii="Times New Roman" w:eastAsia="Times New Roman" w:hAnsi="Times New Roman" w:cs="Times New Roman"/>
          <w:sz w:val="24"/>
          <w:szCs w:val="24"/>
          <w:lang w:eastAsia="zh-CN"/>
        </w:rPr>
        <w:t>, R. L. (1985).</w:t>
      </w:r>
      <w:proofErr w:type="gramEnd"/>
      <w:r w:rsidRPr="00E41DCB">
        <w:rPr>
          <w:rFonts w:ascii="Times New Roman" w:eastAsia="Times New Roman" w:hAnsi="Times New Roman" w:cs="Times New Roman"/>
          <w:sz w:val="24"/>
          <w:szCs w:val="24"/>
          <w:lang w:eastAsia="zh-CN"/>
        </w:rPr>
        <w:t xml:space="preserve"> </w:t>
      </w:r>
      <w:r w:rsidRPr="00477E14">
        <w:rPr>
          <w:rFonts w:ascii="Times New Roman" w:eastAsia="Times New Roman" w:hAnsi="Times New Roman" w:cs="Times New Roman"/>
          <w:i/>
          <w:iCs/>
          <w:sz w:val="24"/>
          <w:szCs w:val="24"/>
          <w:lang w:eastAsia="zh-CN"/>
        </w:rPr>
        <w:t xml:space="preserve">Contrast analysis: Focused comparisons in the analysis </w:t>
      </w:r>
    </w:p>
    <w:p w14:paraId="284DD626" w14:textId="77777777" w:rsidR="008516CD" w:rsidRDefault="008516CD" w:rsidP="008516CD">
      <w:pPr>
        <w:spacing w:after="0" w:line="480" w:lineRule="auto"/>
        <w:ind w:leftChars="327" w:left="1504" w:hangingChars="327" w:hanging="785"/>
        <w:rPr>
          <w:rFonts w:ascii="Times New Roman" w:eastAsia="Times New Roman" w:hAnsi="Times New Roman" w:cs="Times New Roman"/>
          <w:sz w:val="24"/>
          <w:szCs w:val="24"/>
          <w:lang w:eastAsia="zh-CN"/>
        </w:rPr>
      </w:pPr>
      <w:proofErr w:type="gramStart"/>
      <w:r w:rsidRPr="00A83245">
        <w:rPr>
          <w:rFonts w:ascii="Times New Roman" w:eastAsia="Times New Roman" w:hAnsi="Times New Roman" w:cs="Times New Roman"/>
          <w:i/>
          <w:iCs/>
          <w:sz w:val="24"/>
          <w:szCs w:val="24"/>
          <w:lang w:eastAsia="zh-CN"/>
        </w:rPr>
        <w:lastRenderedPageBreak/>
        <w:t>of</w:t>
      </w:r>
      <w:proofErr w:type="gramEnd"/>
      <w:r w:rsidRPr="00A83245">
        <w:rPr>
          <w:rFonts w:ascii="Times New Roman" w:eastAsia="Times New Roman" w:hAnsi="Times New Roman" w:cs="Times New Roman"/>
          <w:i/>
          <w:iCs/>
          <w:sz w:val="24"/>
          <w:szCs w:val="24"/>
          <w:lang w:eastAsia="zh-CN"/>
        </w:rPr>
        <w:t xml:space="preserve"> variance</w:t>
      </w:r>
      <w:r w:rsidRPr="00A83245">
        <w:rPr>
          <w:rFonts w:ascii="Times New Roman" w:eastAsia="Times New Roman" w:hAnsi="Times New Roman" w:cs="Times New Roman"/>
          <w:sz w:val="24"/>
          <w:szCs w:val="24"/>
          <w:lang w:eastAsia="zh-CN"/>
        </w:rPr>
        <w:t xml:space="preserve">. </w:t>
      </w:r>
      <w:proofErr w:type="gramStart"/>
      <w:r w:rsidRPr="00A83245">
        <w:rPr>
          <w:rFonts w:ascii="Times New Roman" w:eastAsia="Times New Roman" w:hAnsi="Times New Roman" w:cs="Times New Roman"/>
          <w:sz w:val="24"/>
          <w:szCs w:val="24"/>
          <w:lang w:eastAsia="zh-CN"/>
        </w:rPr>
        <w:t>CUP Archive.</w:t>
      </w:r>
      <w:proofErr w:type="gramEnd"/>
    </w:p>
    <w:p w14:paraId="4D1D4A05" w14:textId="4E8865C4" w:rsidR="008516CD" w:rsidRPr="00A83245" w:rsidDel="000F0A2D"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moveFromRangeStart w:id="248" w:author="Author" w:name="move420500581"/>
      <w:moveFrom w:id="249" w:author="Author">
        <w:r w:rsidRPr="000C19BD" w:rsidDel="000F0A2D">
          <w:rPr>
            <w:rFonts w:ascii="Times New Roman" w:eastAsia="Times New Roman" w:hAnsi="Times New Roman" w:cs="Times New Roman"/>
            <w:sz w:val="24"/>
            <w:szCs w:val="24"/>
            <w:lang w:eastAsia="zh-CN"/>
          </w:rPr>
          <w:t>Rhodewalt, R.</w:t>
        </w:r>
        <w:r w:rsidDel="000F0A2D">
          <w:rPr>
            <w:rFonts w:ascii="Times New Roman" w:eastAsia="Times New Roman" w:hAnsi="Times New Roman" w:cs="Times New Roman"/>
            <w:sz w:val="24"/>
            <w:szCs w:val="24"/>
            <w:lang w:eastAsia="zh-CN"/>
          </w:rPr>
          <w:t xml:space="preserve"> (2011). Contemporary perspectives on narcissism and the narcissistic personality type. In M. R. Leary &amp; J. P. Tangney (Eds.), Handbook of Self and Identity (2</w:t>
        </w:r>
        <w:r w:rsidRPr="000C19BD" w:rsidDel="000F0A2D">
          <w:rPr>
            <w:rFonts w:ascii="Times New Roman" w:eastAsia="Times New Roman" w:hAnsi="Times New Roman" w:cs="Times New Roman"/>
            <w:sz w:val="24"/>
            <w:szCs w:val="24"/>
            <w:lang w:eastAsia="zh-CN"/>
          </w:rPr>
          <w:t>nd</w:t>
        </w:r>
        <w:r w:rsidDel="000F0A2D">
          <w:rPr>
            <w:rFonts w:ascii="Times New Roman" w:eastAsia="Times New Roman" w:hAnsi="Times New Roman" w:cs="Times New Roman"/>
            <w:sz w:val="24"/>
            <w:szCs w:val="24"/>
            <w:lang w:eastAsia="zh-CN"/>
          </w:rPr>
          <w:t xml:space="preserve"> ed.; pp. 571-586), New York, NY: Guilford Publications.</w:t>
        </w:r>
      </w:moveFrom>
    </w:p>
    <w:moveFromRangeEnd w:id="248"/>
    <w:p w14:paraId="77AD6FF7" w14:textId="77777777" w:rsidR="008516CD" w:rsidRPr="00CF0296"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Sedikides, C., Gaertner, L., &amp; Toguchi, Y. (2003).</w:t>
      </w:r>
      <w:proofErr w:type="gramEnd"/>
      <w:r w:rsidRPr="00A83245">
        <w:rPr>
          <w:rFonts w:ascii="Times New Roman" w:eastAsia="Times New Roman" w:hAnsi="Times New Roman" w:cs="Times New Roman"/>
          <w:sz w:val="24"/>
          <w:szCs w:val="24"/>
        </w:rPr>
        <w:t xml:space="preserve"> </w:t>
      </w:r>
      <w:proofErr w:type="spellStart"/>
      <w:proofErr w:type="gramStart"/>
      <w:r w:rsidRPr="00A83245">
        <w:rPr>
          <w:rFonts w:ascii="Times New Roman" w:eastAsia="Times New Roman" w:hAnsi="Times New Roman" w:cs="Times New Roman"/>
          <w:sz w:val="24"/>
          <w:szCs w:val="24"/>
        </w:rPr>
        <w:t>Pancultural</w:t>
      </w:r>
      <w:proofErr w:type="spellEnd"/>
      <w:r w:rsidRPr="00A83245">
        <w:rPr>
          <w:rFonts w:ascii="Times New Roman" w:eastAsia="Times New Roman" w:hAnsi="Times New Roman" w:cs="Times New Roman"/>
          <w:sz w:val="24"/>
          <w:szCs w:val="24"/>
        </w:rPr>
        <w:t xml:space="preserve"> self-enhancement.</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Personality and Social Psychology, 84</w:t>
      </w:r>
      <w:r w:rsidRPr="00A83245">
        <w:rPr>
          <w:rFonts w:ascii="Times New Roman" w:eastAsia="Times New Roman" w:hAnsi="Times New Roman" w:cs="Times New Roman"/>
          <w:sz w:val="24"/>
          <w:szCs w:val="24"/>
        </w:rPr>
        <w:t xml:space="preserve">, 60-79. Retrieved from </w:t>
      </w:r>
      <w:hyperlink r:id="rId22" w:history="1">
        <w:r w:rsidRPr="00A83245">
          <w:rPr>
            <w:rStyle w:val="Hyperlink"/>
            <w:rFonts w:ascii="Times New Roman" w:eastAsia="Times New Roman" w:hAnsi="Times New Roman" w:cs="Times New Roman"/>
            <w:sz w:val="24"/>
            <w:szCs w:val="24"/>
          </w:rPr>
          <w:t>http://search.proquest.com/docview/38413501?accountid=14553</w:t>
        </w:r>
      </w:hyperlink>
    </w:p>
    <w:p w14:paraId="53AD41E1" w14:textId="77777777" w:rsidR="008516CD" w:rsidRPr="00A83245"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565583">
        <w:rPr>
          <w:rFonts w:ascii="Times New Roman" w:eastAsia="Times New Roman" w:hAnsi="Times New Roman" w:cs="Times New Roman"/>
          <w:sz w:val="24"/>
          <w:szCs w:val="24"/>
        </w:rPr>
        <w:t>Sedikides, C., Gaertner, L., &amp; Vevea, J. L. (2005).</w:t>
      </w:r>
      <w:proofErr w:type="gramEnd"/>
      <w:r w:rsidRPr="00565583">
        <w:rPr>
          <w:rFonts w:ascii="Times New Roman" w:eastAsia="Times New Roman" w:hAnsi="Times New Roman" w:cs="Times New Roman"/>
          <w:sz w:val="24"/>
          <w:szCs w:val="24"/>
        </w:rPr>
        <w:t xml:space="preserve"> </w:t>
      </w:r>
      <w:proofErr w:type="spellStart"/>
      <w:r w:rsidRPr="00565583">
        <w:rPr>
          <w:rFonts w:ascii="Times New Roman" w:eastAsia="Times New Roman" w:hAnsi="Times New Roman" w:cs="Times New Roman"/>
          <w:sz w:val="24"/>
          <w:szCs w:val="24"/>
        </w:rPr>
        <w:t>Pancultural</w:t>
      </w:r>
      <w:proofErr w:type="spellEnd"/>
      <w:r w:rsidRPr="00565583">
        <w:rPr>
          <w:rFonts w:ascii="Times New Roman" w:eastAsia="Times New Roman" w:hAnsi="Times New Roman" w:cs="Times New Roman"/>
          <w:sz w:val="24"/>
          <w:szCs w:val="24"/>
        </w:rPr>
        <w:t xml:space="preserve"> self-enhancement reloaded: A meta-analytic reply to </w:t>
      </w:r>
      <w:proofErr w:type="spellStart"/>
      <w:proofErr w:type="gramStart"/>
      <w:r w:rsidRPr="00565583">
        <w:rPr>
          <w:rFonts w:ascii="Times New Roman" w:eastAsia="Times New Roman" w:hAnsi="Times New Roman" w:cs="Times New Roman"/>
          <w:sz w:val="24"/>
          <w:szCs w:val="24"/>
        </w:rPr>
        <w:t>heine</w:t>
      </w:r>
      <w:proofErr w:type="spellEnd"/>
      <w:proofErr w:type="gramEnd"/>
      <w:r w:rsidRPr="00565583">
        <w:rPr>
          <w:rFonts w:ascii="Times New Roman" w:eastAsia="Times New Roman" w:hAnsi="Times New Roman" w:cs="Times New Roman"/>
          <w:sz w:val="24"/>
          <w:szCs w:val="24"/>
        </w:rPr>
        <w:t xml:space="preserve"> (2005).</w:t>
      </w:r>
      <w:r w:rsidRPr="00A83245">
        <w:rPr>
          <w:rFonts w:ascii="Times New Roman" w:eastAsia="Times New Roman" w:hAnsi="Times New Roman" w:cs="Times New Roman"/>
          <w:i/>
          <w:iCs/>
          <w:sz w:val="24"/>
          <w:szCs w:val="24"/>
        </w:rPr>
        <w:t xml:space="preserve"> Journal of Personality and Social Psychology, 89</w:t>
      </w:r>
      <w:r w:rsidRPr="00A83245">
        <w:rPr>
          <w:rFonts w:ascii="Times New Roman" w:eastAsia="Times New Roman" w:hAnsi="Times New Roman" w:cs="Times New Roman"/>
          <w:sz w:val="24"/>
          <w:szCs w:val="24"/>
        </w:rPr>
        <w:t>(4), 539-551. doi:http://dx.doi.org/10.1037/0022-3514.89.4.539</w:t>
      </w:r>
    </w:p>
    <w:p w14:paraId="38C524F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Sedikides, C., &amp; Gregg, A. P. (2008).</w:t>
      </w:r>
      <w:proofErr w:type="gramEnd"/>
      <w:r w:rsidRPr="00A83245">
        <w:rPr>
          <w:rFonts w:ascii="Times New Roman" w:hAnsi="Times New Roman" w:cs="Times New Roman"/>
          <w:sz w:val="24"/>
          <w:szCs w:val="24"/>
        </w:rPr>
        <w:t xml:space="preserve"> Self-enhancement: Food for thought.</w:t>
      </w:r>
      <w:r w:rsidRPr="00A83245">
        <w:rPr>
          <w:rFonts w:ascii="Times New Roman" w:hAnsi="Times New Roman" w:cs="Times New Roman"/>
          <w:i/>
          <w:iCs/>
          <w:sz w:val="24"/>
          <w:szCs w:val="24"/>
        </w:rPr>
        <w:t xml:space="preserve"> Perspectives on Psychological Science, 3</w:t>
      </w:r>
      <w:r w:rsidRPr="00A83245">
        <w:rPr>
          <w:rFonts w:ascii="Times New Roman" w:hAnsi="Times New Roman" w:cs="Times New Roman"/>
          <w:sz w:val="24"/>
          <w:szCs w:val="24"/>
        </w:rPr>
        <w:t xml:space="preserve">(2), 102-116.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10.1111/j.1745-6916.2008.00068.x</w:t>
      </w:r>
    </w:p>
    <w:p w14:paraId="7E28C5FD"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Sedikides, C., Herbst, K. C., Hardin, D. P., &amp; Dardis, G. J. (2002).</w:t>
      </w:r>
      <w:proofErr w:type="gramEnd"/>
      <w:r w:rsidRPr="00A83245">
        <w:rPr>
          <w:rFonts w:ascii="Times New Roman" w:hAnsi="Times New Roman" w:cs="Times New Roman"/>
          <w:sz w:val="24"/>
          <w:szCs w:val="24"/>
        </w:rPr>
        <w:t xml:space="preserve"> Accountability as a deterrent to self-enhancement: The search for mechanisms.</w:t>
      </w:r>
      <w:r w:rsidRPr="00A83245">
        <w:rPr>
          <w:rFonts w:ascii="Times New Roman" w:hAnsi="Times New Roman" w:cs="Times New Roman"/>
          <w:i/>
          <w:iCs/>
          <w:sz w:val="24"/>
          <w:szCs w:val="24"/>
        </w:rPr>
        <w:t xml:space="preserve"> Journal of Personality and Social Psychology, 83</w:t>
      </w:r>
      <w:r w:rsidRPr="00A83245">
        <w:rPr>
          <w:rFonts w:ascii="Times New Roman" w:hAnsi="Times New Roman" w:cs="Times New Roman"/>
          <w:sz w:val="24"/>
          <w:szCs w:val="24"/>
        </w:rPr>
        <w:t xml:space="preserve">(3), 592-605.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10.1037/0022-3514.83.3.592</w:t>
      </w:r>
    </w:p>
    <w:p w14:paraId="7D40711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Pr>
          <w:rFonts w:ascii="Times New Roman" w:hAnsi="Times New Roman" w:cs="Times New Roman"/>
          <w:sz w:val="24"/>
          <w:szCs w:val="24"/>
        </w:rPr>
        <w:t>Simonsohn, U., Nelson, L. D., &amp; Simmons, J. P. (2014).</w:t>
      </w:r>
      <w:proofErr w:type="gramEnd"/>
      <w:r>
        <w:rPr>
          <w:rFonts w:ascii="Times New Roman" w:hAnsi="Times New Roman" w:cs="Times New Roman"/>
          <w:sz w:val="24"/>
          <w:szCs w:val="24"/>
        </w:rPr>
        <w:t xml:space="preserve"> P-Curve: A key to the file drawer. </w:t>
      </w:r>
      <w:r w:rsidRPr="00F6570D">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534-547.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F6570D">
        <w:rPr>
          <w:rFonts w:ascii="Times New Roman" w:hAnsi="Times New Roman" w:cs="Times New Roman"/>
          <w:sz w:val="24"/>
          <w:szCs w:val="24"/>
        </w:rPr>
        <w:t>10.1037/a0033242</w:t>
      </w:r>
    </w:p>
    <w:p w14:paraId="2C3EAA9D"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Steel, P. D., &amp; Kammeyer-Mueller, J. (2002).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Comparing meta-analytic moderator estimation techniques under realistic conditions.</w:t>
      </w:r>
      <w:proofErr w:type="gramEnd"/>
      <w:r w:rsidRPr="00A83245">
        <w:rPr>
          <w:rFonts w:ascii="Times New Roman" w:eastAsia="Times New Roman" w:hAnsi="Times New Roman" w:cs="Times New Roman"/>
          <w:i/>
          <w:iCs/>
          <w:sz w:val="24"/>
          <w:szCs w:val="24"/>
        </w:rPr>
        <w:t> Journal of Applied Psychology, 87</w:t>
      </w:r>
      <w:r w:rsidRPr="00A83245">
        <w:rPr>
          <w:rFonts w:ascii="Times New Roman" w:eastAsia="Times New Roman" w:hAnsi="Times New Roman" w:cs="Times New Roman"/>
          <w:sz w:val="24"/>
          <w:szCs w:val="24"/>
        </w:rPr>
        <w:t>, 96-111. Retrieved from http://search.proquest.com/docview/38381321?accountid=14553</w:t>
      </w:r>
    </w:p>
    <w:p w14:paraId="7B24123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Steel, P. D. G., &amp; Kammeyer-Mueller, J. (2008).</w:t>
      </w:r>
      <w:proofErr w:type="gramEnd"/>
      <w:r w:rsidRPr="00A83245">
        <w:rPr>
          <w:rFonts w:ascii="Times New Roman" w:hAnsi="Times New Roman" w:cs="Times New Roman"/>
          <w:sz w:val="24"/>
          <w:szCs w:val="24"/>
        </w:rPr>
        <w:t xml:space="preserve"> Bayesian variance estimation for meta-analysis: Quantifying our uncertainty.</w:t>
      </w:r>
      <w:r w:rsidRPr="00A83245">
        <w:rPr>
          <w:rFonts w:ascii="Times New Roman" w:hAnsi="Times New Roman" w:cs="Times New Roman"/>
          <w:i/>
          <w:iCs/>
          <w:sz w:val="24"/>
          <w:szCs w:val="24"/>
        </w:rPr>
        <w:t xml:space="preserve"> Organizational Research Methods, 11</w:t>
      </w:r>
      <w:r w:rsidRPr="00A83245">
        <w:rPr>
          <w:rFonts w:ascii="Times New Roman" w:hAnsi="Times New Roman" w:cs="Times New Roman"/>
          <w:sz w:val="24"/>
          <w:szCs w:val="24"/>
        </w:rPr>
        <w:t xml:space="preserve">(1), 54-78.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10.1177/1094428107300339</w:t>
      </w:r>
    </w:p>
    <w:p w14:paraId="31DC99C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lastRenderedPageBreak/>
        <w:t>Tamborski, M., &amp; Brown, R. P. (2011).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measurement of trait narcissism in social-personality research.</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133-140) </w:t>
      </w:r>
      <w:proofErr w:type="gramStart"/>
      <w:r w:rsidRPr="00A83245">
        <w:rPr>
          <w:rFonts w:ascii="Times New Roman" w:hAnsi="Times New Roman" w:cs="Times New Roman"/>
          <w:sz w:val="24"/>
          <w:szCs w:val="24"/>
        </w:rPr>
        <w:t xml:space="preserve">John Wiley &amp; Sons </w:t>
      </w:r>
      <w:proofErr w:type="spellStart"/>
      <w:r w:rsidRPr="00A83245">
        <w:rPr>
          <w:rFonts w:ascii="Times New Roman" w:hAnsi="Times New Roman" w:cs="Times New Roman"/>
          <w:sz w:val="24"/>
          <w:szCs w:val="24"/>
        </w:rPr>
        <w:t>Inc</w:t>
      </w:r>
      <w:proofErr w:type="spellEnd"/>
      <w:r w:rsidRPr="00A83245">
        <w:rPr>
          <w:rFonts w:ascii="Times New Roman" w:hAnsi="Times New Roman" w:cs="Times New Roman"/>
          <w:sz w:val="24"/>
          <w:szCs w:val="24"/>
        </w:rPr>
        <w:t>, Hoboken, NJ.</w:t>
      </w:r>
      <w:proofErr w:type="gramEnd"/>
      <w:r w:rsidRPr="00A83245">
        <w:rPr>
          <w:rFonts w:ascii="Times New Roman" w:hAnsi="Times New Roman" w:cs="Times New Roman"/>
          <w:sz w:val="24"/>
          <w:szCs w:val="24"/>
        </w:rPr>
        <w:t xml:space="preserve"> Retrieved from </w:t>
      </w:r>
      <w:hyperlink r:id="rId23" w:history="1">
        <w:r w:rsidRPr="00A83245">
          <w:rPr>
            <w:rStyle w:val="Hyperlink"/>
            <w:rFonts w:ascii="Times New Roman" w:hAnsi="Times New Roman" w:cs="Times New Roman"/>
            <w:sz w:val="24"/>
            <w:szCs w:val="24"/>
          </w:rPr>
          <w:t>http://search.proquest.com/docview/1220371656?accountid=14553</w:t>
        </w:r>
      </w:hyperlink>
    </w:p>
    <w:p w14:paraId="77037B05"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Taylor, S. E., &amp; Brown, J. D. (1994).</w:t>
      </w:r>
      <w:proofErr w:type="gramEnd"/>
      <w:r w:rsidRPr="00A83245">
        <w:rPr>
          <w:rFonts w:ascii="Times New Roman" w:eastAsia="Times New Roman" w:hAnsi="Times New Roman" w:cs="Times New Roman"/>
          <w:sz w:val="24"/>
          <w:szCs w:val="24"/>
        </w:rPr>
        <w:t xml:space="preserve"> Positive illusions and well-being revisited: Separating fact from fiction. </w:t>
      </w:r>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21-27. doi:http://dx.doi.org/10.1037/0033-2909.116.1.21</w:t>
      </w:r>
    </w:p>
    <w:p w14:paraId="5B935CF6"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Pr>
          <w:rFonts w:ascii="Times New Roman" w:eastAsia="Times New Roman" w:hAnsi="Times New Roman" w:cs="Times New Roman"/>
          <w:sz w:val="24"/>
          <w:szCs w:val="24"/>
        </w:rPr>
        <w:t>profiles.</w:t>
      </w:r>
      <w:proofErr w:type="gramEnd"/>
      <w:r>
        <w:rPr>
          <w:rFonts w:ascii="Times New Roman" w:eastAsia="Times New Roman" w:hAnsi="Times New Roman" w:cs="Times New Roman"/>
          <w:sz w:val="24"/>
          <w:szCs w:val="24"/>
        </w:rPr>
        <w:t xml:space="preserve"> Journal of Personality and Social Psychology, 85, 605-615.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 xml:space="preserve">: </w:t>
      </w:r>
      <w:r w:rsidRPr="008C1BA6">
        <w:rPr>
          <w:rFonts w:ascii="Times New Roman" w:eastAsia="Times New Roman" w:hAnsi="Times New Roman" w:cs="Times New Roman"/>
          <w:sz w:val="24"/>
          <w:szCs w:val="24"/>
        </w:rPr>
        <w:t>10.1037/0022-3514.85.4.605</w:t>
      </w:r>
    </w:p>
    <w:p w14:paraId="3F6223CE"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E068FD">
        <w:rPr>
          <w:rFonts w:ascii="Times New Roman" w:eastAsia="Times New Roman" w:hAnsi="Times New Roman" w:cs="Times New Roman"/>
          <w:sz w:val="24"/>
          <w:szCs w:val="24"/>
        </w:rPr>
        <w:t>Thomaes, S., Stegge, H., Bushman, B. J., Olthof, T., &amp; Denissen, J. (2008).</w:t>
      </w:r>
      <w:r>
        <w:rPr>
          <w:rFonts w:ascii="Times New Roman" w:eastAsia="Times New Roman" w:hAnsi="Times New Roman" w:cs="Times New Roman"/>
          <w:sz w:val="24"/>
          <w:szCs w:val="24"/>
        </w:rPr>
        <w:t xml:space="preserve"> </w:t>
      </w:r>
      <w:r w:rsidRPr="00E068FD">
        <w:rPr>
          <w:rFonts w:ascii="Times New Roman" w:eastAsia="Times New Roman" w:hAnsi="Times New Roman" w:cs="Times New Roman"/>
          <w:sz w:val="24"/>
          <w:szCs w:val="24"/>
        </w:rPr>
        <w:t xml:space="preserve">Development and validation of the childhood narcissism scale. </w:t>
      </w:r>
      <w:r w:rsidRPr="00E068FD">
        <w:rPr>
          <w:rFonts w:ascii="Times New Roman" w:eastAsia="Times New Roman" w:hAnsi="Times New Roman" w:cs="Times New Roman"/>
          <w:i/>
          <w:sz w:val="24"/>
          <w:szCs w:val="24"/>
        </w:rPr>
        <w:t>Journal of Personality Assessment, 90</w:t>
      </w:r>
      <w:r w:rsidRPr="00E068FD">
        <w:rPr>
          <w:rFonts w:ascii="Times New Roman" w:eastAsia="Times New Roman" w:hAnsi="Times New Roman" w:cs="Times New Roman"/>
          <w:sz w:val="24"/>
          <w:szCs w:val="24"/>
        </w:rPr>
        <w:t xml:space="preserve">, 382–391. </w:t>
      </w:r>
      <w:hyperlink r:id="rId24" w:history="1">
        <w:r w:rsidRPr="00120C6A">
          <w:rPr>
            <w:rStyle w:val="Hyperlink"/>
            <w:rFonts w:ascii="Times New Roman" w:eastAsia="Times New Roman" w:hAnsi="Times New Roman" w:cs="Times New Roman"/>
            <w:sz w:val="24"/>
            <w:szCs w:val="24"/>
          </w:rPr>
          <w:t>http://dx.doi.org/10.1080/</w:t>
        </w:r>
      </w:hyperlink>
      <w:r w:rsidRPr="00E068FD">
        <w:rPr>
          <w:rFonts w:ascii="Times New Roman" w:eastAsia="Times New Roman" w:hAnsi="Times New Roman" w:cs="Times New Roman"/>
          <w:sz w:val="24"/>
          <w:szCs w:val="24"/>
        </w:rPr>
        <w:t>00223890802108162</w:t>
      </w:r>
    </w:p>
    <w:p w14:paraId="330478E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565583">
        <w:rPr>
          <w:rFonts w:ascii="Times New Roman" w:eastAsia="Times New Roman" w:hAnsi="Times New Roman" w:cs="Times New Roman"/>
          <w:sz w:val="24"/>
          <w:szCs w:val="24"/>
        </w:rPr>
        <w:t>Trzesniewski</w:t>
      </w:r>
      <w:proofErr w:type="spellEnd"/>
      <w:r w:rsidRPr="00565583">
        <w:rPr>
          <w:rFonts w:ascii="Times New Roman" w:eastAsia="Times New Roman" w:hAnsi="Times New Roman" w:cs="Times New Roman"/>
          <w:sz w:val="24"/>
          <w:szCs w:val="24"/>
        </w:rPr>
        <w:t>, K. H., Donnellan, M. B., &amp; Robins, R. W. (2008).</w:t>
      </w:r>
      <w:proofErr w:type="gramEnd"/>
      <w:r w:rsidRPr="00565583">
        <w:rPr>
          <w:rFonts w:ascii="Times New Roman" w:eastAsia="Times New Roman" w:hAnsi="Times New Roman" w:cs="Times New Roman"/>
          <w:sz w:val="24"/>
          <w:szCs w:val="24"/>
        </w:rPr>
        <w:t xml:space="preserve"> Is “generation me” really more narcissistic than previous generations? </w:t>
      </w:r>
      <w:r w:rsidRPr="00565583">
        <w:rPr>
          <w:rFonts w:ascii="Times New Roman" w:eastAsia="Times New Roman" w:hAnsi="Times New Roman" w:cs="Times New Roman"/>
          <w:i/>
          <w:sz w:val="24"/>
          <w:szCs w:val="24"/>
        </w:rPr>
        <w:t>Journal of Personality, 76</w:t>
      </w:r>
      <w:r w:rsidRPr="00565583">
        <w:rPr>
          <w:rFonts w:ascii="Times New Roman" w:eastAsia="Times New Roman" w:hAnsi="Times New Roman" w:cs="Times New Roman"/>
          <w:sz w:val="24"/>
          <w:szCs w:val="24"/>
        </w:rPr>
        <w:t>, 903–918. http://dx.doi.org/10.1111/j.1467- 6494.2008.00508.x</w:t>
      </w:r>
    </w:p>
    <w:p w14:paraId="4D9EA19D"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van, d. L., </w:t>
      </w:r>
      <w:proofErr w:type="spellStart"/>
      <w:r w:rsidRPr="00A83245">
        <w:rPr>
          <w:rFonts w:ascii="Times New Roman" w:eastAsia="Times New Roman" w:hAnsi="Times New Roman" w:cs="Times New Roman"/>
          <w:sz w:val="24"/>
          <w:szCs w:val="24"/>
        </w:rPr>
        <w:t>Scholte</w:t>
      </w:r>
      <w:proofErr w:type="spellEnd"/>
      <w:r w:rsidRPr="00A83245">
        <w:rPr>
          <w:rFonts w:ascii="Times New Roman" w:eastAsia="Times New Roman" w:hAnsi="Times New Roman" w:cs="Times New Roman"/>
          <w:sz w:val="24"/>
          <w:szCs w:val="24"/>
        </w:rPr>
        <w:t xml:space="preserve">, R. H. J., </w:t>
      </w:r>
      <w:proofErr w:type="spellStart"/>
      <w:r w:rsidRPr="00A83245">
        <w:rPr>
          <w:rFonts w:ascii="Times New Roman" w:eastAsia="Times New Roman" w:hAnsi="Times New Roman" w:cs="Times New Roman"/>
          <w:sz w:val="24"/>
          <w:szCs w:val="24"/>
        </w:rPr>
        <w:t>Cillessen</w:t>
      </w:r>
      <w:proofErr w:type="spellEnd"/>
      <w:r w:rsidRPr="00A83245">
        <w:rPr>
          <w:rFonts w:ascii="Times New Roman" w:eastAsia="Times New Roman" w:hAnsi="Times New Roman" w:cs="Times New Roman"/>
          <w:sz w:val="24"/>
          <w:szCs w:val="24"/>
        </w:rPr>
        <w:t xml:space="preserve">, A. H. N., </w:t>
      </w:r>
      <w:proofErr w:type="spellStart"/>
      <w:r w:rsidRPr="00A83245">
        <w:rPr>
          <w:rFonts w:ascii="Times New Roman" w:eastAsia="Times New Roman" w:hAnsi="Times New Roman" w:cs="Times New Roman"/>
          <w:sz w:val="24"/>
          <w:szCs w:val="24"/>
        </w:rPr>
        <w:t>Nijenhuis</w:t>
      </w:r>
      <w:proofErr w:type="spellEnd"/>
      <w:r w:rsidRPr="00A83245">
        <w:rPr>
          <w:rFonts w:ascii="Times New Roman" w:eastAsia="Times New Roman" w:hAnsi="Times New Roman" w:cs="Times New Roman"/>
          <w:sz w:val="24"/>
          <w:szCs w:val="24"/>
        </w:rPr>
        <w:t xml:space="preserve">, J. t., &amp; </w:t>
      </w:r>
      <w:proofErr w:type="spellStart"/>
      <w:r w:rsidRPr="00A83245">
        <w:rPr>
          <w:rFonts w:ascii="Times New Roman" w:eastAsia="Times New Roman" w:hAnsi="Times New Roman" w:cs="Times New Roman"/>
          <w:sz w:val="24"/>
          <w:szCs w:val="24"/>
        </w:rPr>
        <w:t>Segers</w:t>
      </w:r>
      <w:proofErr w:type="spellEnd"/>
      <w:r w:rsidRPr="00A83245">
        <w:rPr>
          <w:rFonts w:ascii="Times New Roman" w:eastAsia="Times New Roman" w:hAnsi="Times New Roman" w:cs="Times New Roman"/>
          <w:sz w:val="24"/>
          <w:szCs w:val="24"/>
        </w:rPr>
        <w:t>, E. (2010). Classroom ratings of likeability and popularity are related to the big five and the general factor of personality.</w:t>
      </w:r>
      <w:r w:rsidRPr="00A83245">
        <w:rPr>
          <w:rFonts w:ascii="Times New Roman" w:eastAsia="Times New Roman" w:hAnsi="Times New Roman" w:cs="Times New Roman"/>
          <w:i/>
          <w:iCs/>
          <w:sz w:val="24"/>
          <w:szCs w:val="24"/>
        </w:rPr>
        <w:t xml:space="preserve"> Journal of Research in Personality, 44</w:t>
      </w:r>
      <w:r w:rsidRPr="00A83245">
        <w:rPr>
          <w:rFonts w:ascii="Times New Roman" w:eastAsia="Times New Roman" w:hAnsi="Times New Roman" w:cs="Times New Roman"/>
          <w:sz w:val="24"/>
          <w:szCs w:val="24"/>
        </w:rPr>
        <w:t>(5), 669-672. doi:http://dx.doi.org/10.1016/j.jrp.2010.08.007</w:t>
      </w:r>
    </w:p>
    <w:p w14:paraId="59AAD542" w14:textId="77777777" w:rsidR="008516CD" w:rsidRDefault="008516CD" w:rsidP="008516CD">
      <w:pPr>
        <w:pStyle w:val="NoSpacing"/>
        <w:widowControl w:val="0"/>
        <w:spacing w:line="480" w:lineRule="auto"/>
        <w:ind w:left="785" w:hangingChars="327" w:hanging="785"/>
        <w:rPr>
          <w:rFonts w:ascii="Verdana" w:hAnsi="Verdana"/>
          <w:color w:val="4C4C4C"/>
          <w:sz w:val="18"/>
          <w:szCs w:val="18"/>
          <w:shd w:val="clear" w:color="auto" w:fill="FFFFFF"/>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Vazire, S. (2015).</w:t>
      </w:r>
      <w:r w:rsidRPr="00565583">
        <w:rPr>
          <w:rStyle w:val="apple-converted-space"/>
          <w:rFonts w:ascii="Times New Roman" w:hAnsi="Times New Roman" w:cs="Times New Roman"/>
          <w:color w:val="4C4C4C"/>
          <w:sz w:val="24"/>
          <w:szCs w:val="24"/>
          <w:shd w:val="clear" w:color="auto" w:fill="FFFFFF"/>
        </w:rPr>
        <w:t> </w:t>
      </w:r>
      <w:proofErr w:type="gramStart"/>
      <w:r w:rsidRPr="00565583">
        <w:rPr>
          <w:rFonts w:ascii="Times New Roman" w:hAnsi="Times New Roman" w:cs="Times New Roman"/>
          <w:i/>
          <w:iCs/>
          <w:color w:val="4C4C4C"/>
          <w:sz w:val="24"/>
          <w:szCs w:val="24"/>
          <w:shd w:val="clear" w:color="auto" w:fill="FFFFFF"/>
        </w:rPr>
        <w:t>The person from the inside and outside</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color w:val="4C4C4C"/>
          <w:sz w:val="24"/>
          <w:szCs w:val="24"/>
          <w:shd w:val="clear" w:color="auto" w:fill="FFFFFF"/>
        </w:rPr>
        <w:t>(Order No.</w:t>
      </w:r>
      <w:proofErr w:type="gramEnd"/>
      <w:r w:rsidRPr="00565583">
        <w:rPr>
          <w:rFonts w:ascii="Times New Roman" w:hAnsi="Times New Roman" w:cs="Times New Roman"/>
          <w:color w:val="4C4C4C"/>
          <w:sz w:val="24"/>
          <w:szCs w:val="24"/>
          <w:shd w:val="clear" w:color="auto" w:fill="FFFFFF"/>
        </w:rPr>
        <w:t xml:space="preserve"> AAI3615763). </w:t>
      </w:r>
      <w:proofErr w:type="gramStart"/>
      <w:r w:rsidRPr="00565583">
        <w:rPr>
          <w:rFonts w:ascii="Times New Roman" w:hAnsi="Times New Roman" w:cs="Times New Roman"/>
          <w:color w:val="4C4C4C"/>
          <w:sz w:val="24"/>
          <w:szCs w:val="24"/>
          <w:shd w:val="clear" w:color="auto" w:fill="FFFFFF"/>
        </w:rPr>
        <w:t>Available from PsycINFO.</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(1648598882; 2015-99020-421).</w:t>
      </w:r>
      <w:proofErr w:type="gramEnd"/>
      <w:r w:rsidRPr="00565583">
        <w:rPr>
          <w:rFonts w:ascii="Times New Roman" w:hAnsi="Times New Roman" w:cs="Times New Roman"/>
          <w:color w:val="4C4C4C"/>
          <w:sz w:val="24"/>
          <w:szCs w:val="24"/>
          <w:shd w:val="clear" w:color="auto" w:fill="FFFFFF"/>
        </w:rPr>
        <w:t xml:space="preserve"> Retrieved from</w:t>
      </w:r>
      <w:r>
        <w:rPr>
          <w:rFonts w:ascii="Verdana" w:hAnsi="Verdana"/>
          <w:color w:val="4C4C4C"/>
          <w:sz w:val="18"/>
          <w:szCs w:val="18"/>
          <w:shd w:val="clear" w:color="auto" w:fill="FFFFFF"/>
        </w:rPr>
        <w:t xml:space="preserve"> </w:t>
      </w:r>
      <w:hyperlink r:id="rId25" w:history="1">
        <w:r w:rsidRPr="00C379D4">
          <w:rPr>
            <w:rStyle w:val="Hyperlink"/>
            <w:rFonts w:ascii="Verdana" w:hAnsi="Verdana"/>
            <w:sz w:val="18"/>
            <w:szCs w:val="18"/>
            <w:shd w:val="clear" w:color="auto" w:fill="FFFFFF"/>
          </w:rPr>
          <w:t>http://search.proquest.com/docview/1648598882?accountid=14553</w:t>
        </w:r>
      </w:hyperlink>
    </w:p>
    <w:p w14:paraId="09C41AEC"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color w:val="4C4C4C"/>
          <w:sz w:val="24"/>
          <w:szCs w:val="24"/>
          <w:shd w:val="clear" w:color="auto" w:fill="FFFFFF"/>
          <w:lang w:eastAsia="zh-CN"/>
        </w:rPr>
        <w:lastRenderedPageBreak/>
        <w:t>Vazire, S. &amp; Funder, D. C. (2006).</w:t>
      </w:r>
      <w:proofErr w:type="gramEnd"/>
      <w:r>
        <w:rPr>
          <w:rFonts w:ascii="Times New Roman" w:hAnsi="Times New Roman" w:cs="Times New Roman"/>
          <w:color w:val="4C4C4C"/>
          <w:sz w:val="24"/>
          <w:szCs w:val="24"/>
          <w:shd w:val="clear" w:color="auto" w:fill="FFFFFF"/>
          <w:lang w:eastAsia="zh-CN"/>
        </w:rPr>
        <w:t xml:space="preserve"> </w:t>
      </w:r>
      <w:proofErr w:type="gramStart"/>
      <w:r>
        <w:rPr>
          <w:rFonts w:ascii="Times New Roman" w:hAnsi="Times New Roman" w:cs="Times New Roman"/>
          <w:color w:val="4C4C4C"/>
          <w:sz w:val="24"/>
          <w:szCs w:val="24"/>
          <w:shd w:val="clear" w:color="auto" w:fill="FFFFFF"/>
          <w:lang w:eastAsia="zh-CN"/>
        </w:rPr>
        <w:t>Impulsivity and the self-defeating behavior of narcissists.</w:t>
      </w:r>
      <w:proofErr w:type="gramEnd"/>
      <w:r>
        <w:rPr>
          <w:rFonts w:ascii="Times New Roman" w:hAnsi="Times New Roman" w:cs="Times New Roman"/>
          <w:color w:val="4C4C4C"/>
          <w:sz w:val="24"/>
          <w:szCs w:val="24"/>
          <w:shd w:val="clear" w:color="auto" w:fill="FFFFFF"/>
          <w:lang w:eastAsia="zh-CN"/>
        </w:rPr>
        <w:t xml:space="preserve"> Personality and Social Psychology Review, 10, 154-165. </w:t>
      </w:r>
      <w:proofErr w:type="spellStart"/>
      <w:proofErr w:type="gramStart"/>
      <w:r>
        <w:rPr>
          <w:rFonts w:ascii="Times New Roman" w:hAnsi="Times New Roman" w:cs="Times New Roman"/>
          <w:color w:val="4C4C4C"/>
          <w:sz w:val="24"/>
          <w:szCs w:val="24"/>
          <w:shd w:val="clear" w:color="auto" w:fill="FFFFFF"/>
          <w:lang w:eastAsia="zh-CN"/>
        </w:rPr>
        <w:t>doi</w:t>
      </w:r>
      <w:proofErr w:type="spellEnd"/>
      <w:proofErr w:type="gramEnd"/>
      <w:r>
        <w:rPr>
          <w:rFonts w:ascii="Times New Roman" w:hAnsi="Times New Roman" w:cs="Times New Roman"/>
          <w:color w:val="4C4C4C"/>
          <w:sz w:val="24"/>
          <w:szCs w:val="24"/>
          <w:shd w:val="clear" w:color="auto" w:fill="FFFFFF"/>
          <w:lang w:eastAsia="zh-CN"/>
        </w:rPr>
        <w:t xml:space="preserve">: </w:t>
      </w:r>
      <w:r w:rsidRPr="006029D2">
        <w:rPr>
          <w:rFonts w:ascii="Times New Roman" w:hAnsi="Times New Roman" w:cs="Times New Roman"/>
          <w:color w:val="4C4C4C"/>
          <w:sz w:val="24"/>
          <w:szCs w:val="24"/>
          <w:shd w:val="clear" w:color="auto" w:fill="FFFFFF"/>
          <w:lang w:eastAsia="zh-CN"/>
        </w:rPr>
        <w:t>10.1207/s15327957pspr1002_4</w:t>
      </w:r>
    </w:p>
    <w:p w14:paraId="43499053"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266ADD">
        <w:rPr>
          <w:rFonts w:ascii="Times New Roman" w:hAnsi="Times New Roman" w:cs="Times New Roman"/>
          <w:sz w:val="24"/>
          <w:szCs w:val="24"/>
        </w:rPr>
        <w:t>Vazire, S., Naumann, L. P., Rentfrow, P. J., &amp; Gosling, S. D. (2008). Portrait of a narcissist: Manifestations of narcissism in physical appear</w:t>
      </w:r>
      <w:r w:rsidRPr="00A83245">
        <w:rPr>
          <w:rFonts w:ascii="Times New Roman" w:hAnsi="Times New Roman" w:cs="Times New Roman"/>
          <w:sz w:val="24"/>
          <w:szCs w:val="24"/>
        </w:rPr>
        <w:t>ance.</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1439-1447. doi:http://dx.doi.org/10.1016/j.jrp.2008.06.007</w:t>
      </w:r>
    </w:p>
    <w:p w14:paraId="783289A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Watson, C., &amp; Bagby, R. M. (2011).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Assessment of narcissistic personality disorder.</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120-132) </w:t>
      </w:r>
      <w:proofErr w:type="gramStart"/>
      <w:r w:rsidRPr="00A83245">
        <w:rPr>
          <w:rFonts w:ascii="Times New Roman" w:hAnsi="Times New Roman" w:cs="Times New Roman"/>
          <w:sz w:val="24"/>
          <w:szCs w:val="24"/>
        </w:rPr>
        <w:t xml:space="preserve">John Wiley &amp; Sons </w:t>
      </w:r>
      <w:proofErr w:type="spellStart"/>
      <w:r w:rsidRPr="00A83245">
        <w:rPr>
          <w:rFonts w:ascii="Times New Roman" w:hAnsi="Times New Roman" w:cs="Times New Roman"/>
          <w:sz w:val="24"/>
          <w:szCs w:val="24"/>
        </w:rPr>
        <w:t>Inc</w:t>
      </w:r>
      <w:proofErr w:type="spellEnd"/>
      <w:r w:rsidRPr="00A83245">
        <w:rPr>
          <w:rFonts w:ascii="Times New Roman" w:hAnsi="Times New Roman" w:cs="Times New Roman"/>
          <w:sz w:val="24"/>
          <w:szCs w:val="24"/>
        </w:rPr>
        <w:t>, Hoboken, NJ.</w:t>
      </w:r>
      <w:proofErr w:type="gramEnd"/>
      <w:r w:rsidRPr="00A83245">
        <w:rPr>
          <w:rFonts w:ascii="Times New Roman" w:hAnsi="Times New Roman" w:cs="Times New Roman"/>
          <w:sz w:val="24"/>
          <w:szCs w:val="24"/>
        </w:rPr>
        <w:t xml:space="preserve"> Retrieved from </w:t>
      </w:r>
      <w:hyperlink r:id="rId26" w:history="1">
        <w:r w:rsidRPr="00A83245">
          <w:rPr>
            <w:rStyle w:val="Hyperlink"/>
            <w:rFonts w:ascii="Times New Roman" w:hAnsi="Times New Roman" w:cs="Times New Roman"/>
            <w:sz w:val="24"/>
            <w:szCs w:val="24"/>
          </w:rPr>
          <w:t>http://search.proquest.com/docview/1220371648?accountid=14553</w:t>
        </w:r>
      </w:hyperlink>
    </w:p>
    <w:p w14:paraId="45D7D323"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250"/>
      <w:proofErr w:type="spellStart"/>
      <w:r w:rsidRPr="00D85E22">
        <w:rPr>
          <w:rFonts w:ascii="Times New Roman" w:eastAsia="Times New Roman" w:hAnsi="Times New Roman" w:cs="Times New Roman"/>
          <w:sz w:val="24"/>
          <w:szCs w:val="24"/>
        </w:rPr>
        <w:t>Widiger</w:t>
      </w:r>
      <w:proofErr w:type="spellEnd"/>
      <w:r w:rsidRPr="00D85E22">
        <w:rPr>
          <w:rFonts w:ascii="Times New Roman" w:eastAsia="Times New Roman" w:hAnsi="Times New Roman" w:cs="Times New Roman"/>
          <w:sz w:val="24"/>
          <w:szCs w:val="24"/>
        </w:rPr>
        <w:t xml:space="preserve">, T. A., </w:t>
      </w:r>
      <w:proofErr w:type="spellStart"/>
      <w:r w:rsidRPr="00D85E22">
        <w:rPr>
          <w:rFonts w:ascii="Times New Roman" w:eastAsia="Times New Roman" w:hAnsi="Times New Roman" w:cs="Times New Roman"/>
          <w:sz w:val="24"/>
          <w:szCs w:val="24"/>
        </w:rPr>
        <w:t>Mangine</w:t>
      </w:r>
      <w:proofErr w:type="spellEnd"/>
      <w:r w:rsidRPr="00D85E22">
        <w:rPr>
          <w:rFonts w:ascii="Times New Roman" w:eastAsia="Times New Roman" w:hAnsi="Times New Roman" w:cs="Times New Roman"/>
          <w:sz w:val="24"/>
          <w:szCs w:val="24"/>
        </w:rPr>
        <w:t xml:space="preserve">, S., </w:t>
      </w:r>
      <w:proofErr w:type="spellStart"/>
      <w:r w:rsidRPr="00D85E22">
        <w:rPr>
          <w:rFonts w:ascii="Times New Roman" w:eastAsia="Times New Roman" w:hAnsi="Times New Roman" w:cs="Times New Roman"/>
          <w:sz w:val="24"/>
          <w:szCs w:val="24"/>
        </w:rPr>
        <w:t>Corbitt</w:t>
      </w:r>
      <w:proofErr w:type="spellEnd"/>
      <w:r w:rsidRPr="00D85E22">
        <w:rPr>
          <w:rFonts w:ascii="Times New Roman" w:eastAsia="Times New Roman" w:hAnsi="Times New Roman" w:cs="Times New Roman"/>
          <w:sz w:val="24"/>
          <w:szCs w:val="24"/>
        </w:rPr>
        <w:t>, E. M., Ellis, C. G.,</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 xml:space="preserve">&amp; Thomas, G. V. (1995). </w:t>
      </w:r>
      <w:proofErr w:type="gramStart"/>
      <w:r w:rsidRPr="00D85E22">
        <w:rPr>
          <w:rFonts w:ascii="Times New Roman" w:eastAsia="Times New Roman" w:hAnsi="Times New Roman" w:cs="Times New Roman"/>
          <w:i/>
          <w:sz w:val="24"/>
          <w:szCs w:val="24"/>
        </w:rPr>
        <w:t>Personality disorder interview- IV.</w:t>
      </w:r>
      <w:proofErr w:type="gramEnd"/>
      <w:r w:rsidRPr="00D85E22">
        <w:rPr>
          <w:rFonts w:ascii="Times New Roman" w:eastAsia="Times New Roman" w:hAnsi="Times New Roman" w:cs="Times New Roman"/>
          <w:i/>
          <w:sz w:val="24"/>
          <w:szCs w:val="24"/>
        </w:rPr>
        <w:t xml:space="preserve"> A semi- structured interview for the assessment of personality disorders.</w:t>
      </w:r>
      <w:r w:rsidRPr="00D85E22">
        <w:rPr>
          <w:rFonts w:ascii="Times New Roman" w:eastAsia="Times New Roman" w:hAnsi="Times New Roman" w:cs="Times New Roman"/>
          <w:sz w:val="24"/>
          <w:szCs w:val="24"/>
        </w:rPr>
        <w:t xml:space="preserve"> Odessa, FL:</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Psychological Assessment Resources.</w:t>
      </w:r>
      <w:commentRangeEnd w:id="250"/>
      <w:r w:rsidR="000A1A13">
        <w:rPr>
          <w:rStyle w:val="CommentReference"/>
        </w:rPr>
        <w:commentReference w:id="250"/>
      </w:r>
    </w:p>
    <w:p w14:paraId="03CBCF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251"/>
      <w:r w:rsidRPr="00A83245">
        <w:rPr>
          <w:rFonts w:ascii="Times New Roman" w:eastAsia="Times New Roman" w:hAnsi="Times New Roman" w:cs="Times New Roman"/>
          <w:sz w:val="24"/>
          <w:szCs w:val="24"/>
        </w:rPr>
        <w:t xml:space="preserve">Wiggins, J. S. (1991). </w:t>
      </w:r>
      <w:proofErr w:type="gramStart"/>
      <w:r w:rsidRPr="00A83245">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A83245">
        <w:rPr>
          <w:rFonts w:ascii="Times New Roman" w:eastAsia="Times New Roman" w:hAnsi="Times New Roman" w:cs="Times New Roman"/>
          <w:sz w:val="24"/>
          <w:szCs w:val="24"/>
        </w:rPr>
        <w:t xml:space="preserve"> In D. </w:t>
      </w:r>
      <w:proofErr w:type="spellStart"/>
      <w:r w:rsidRPr="00A83245">
        <w:rPr>
          <w:rFonts w:ascii="Times New Roman" w:eastAsia="Times New Roman" w:hAnsi="Times New Roman" w:cs="Times New Roman"/>
          <w:sz w:val="24"/>
          <w:szCs w:val="24"/>
        </w:rPr>
        <w:t>Cicchetti</w:t>
      </w:r>
      <w:proofErr w:type="spellEnd"/>
      <w:r w:rsidRPr="00A83245">
        <w:rPr>
          <w:rFonts w:ascii="Times New Roman" w:eastAsia="Times New Roman" w:hAnsi="Times New Roman" w:cs="Times New Roman"/>
          <w:sz w:val="24"/>
          <w:szCs w:val="24"/>
        </w:rPr>
        <w:t xml:space="preserve"> &amp; W. M. Grove (Eds.), Thinking clearly about psychology: Essays in honor of Paul E. </w:t>
      </w:r>
      <w:proofErr w:type="spellStart"/>
      <w:r w:rsidRPr="00A83245">
        <w:rPr>
          <w:rFonts w:ascii="Times New Roman" w:eastAsia="Times New Roman" w:hAnsi="Times New Roman" w:cs="Times New Roman"/>
          <w:sz w:val="24"/>
          <w:szCs w:val="24"/>
        </w:rPr>
        <w:t>Meehl</w:t>
      </w:r>
      <w:proofErr w:type="spellEnd"/>
      <w:r w:rsidRPr="00A83245">
        <w:rPr>
          <w:rFonts w:ascii="Times New Roman" w:eastAsia="Times New Roman" w:hAnsi="Times New Roman" w:cs="Times New Roman"/>
          <w:sz w:val="24"/>
          <w:szCs w:val="24"/>
        </w:rPr>
        <w:t xml:space="preserve"> (pp. 89-113). Minneapolis, MN: University of Minnesota Press.</w:t>
      </w:r>
      <w:commentRangeEnd w:id="251"/>
      <w:r w:rsidR="00B50B36">
        <w:rPr>
          <w:rStyle w:val="CommentReference"/>
        </w:rPr>
        <w:commentReference w:id="251"/>
      </w:r>
    </w:p>
    <w:p w14:paraId="3CD6615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Wiggins, J. S., &amp; Pincus, A. L. (1994).</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Personality structure and the structure of personality disorders</w:t>
      </w:r>
      <w:r w:rsidRPr="00A83245">
        <w:rPr>
          <w:rFonts w:ascii="Times New Roman" w:hAnsi="Times New Roman" w:cs="Times New Roman"/>
          <w:sz w:val="24"/>
          <w:szCs w:val="24"/>
        </w:rPr>
        <w:t xml:space="preserve"> American Psychological Association, Washington, DC. doi:http://dx.doi.org/10.1037/10140-023</w:t>
      </w:r>
    </w:p>
    <w:p w14:paraId="0761D2A1"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commentRangeStart w:id="252"/>
      <w:r w:rsidRPr="00FB39B7">
        <w:rPr>
          <w:rFonts w:ascii="Times New Roman" w:hAnsi="Times New Roman" w:cs="Times New Roman"/>
          <w:sz w:val="24"/>
          <w:szCs w:val="24"/>
        </w:rPr>
        <w:t>Wink, P. &amp;</w:t>
      </w:r>
      <w:r w:rsidRPr="00565583">
        <w:rPr>
          <w:rFonts w:ascii="Times New Roman" w:hAnsi="Times New Roman" w:cs="Times New Roman"/>
          <w:sz w:val="24"/>
          <w:szCs w:val="24"/>
        </w:rPr>
        <w:t xml:space="preserve"> Gough, H. G. (1990). </w:t>
      </w:r>
      <w:proofErr w:type="gramStart"/>
      <w:r w:rsidRPr="00565583">
        <w:rPr>
          <w:rFonts w:ascii="Times New Roman" w:hAnsi="Times New Roman" w:cs="Times New Roman"/>
          <w:sz w:val="24"/>
          <w:szCs w:val="24"/>
        </w:rPr>
        <w:t>New narcissism scale for the California Personality Inventory and MMPI.</w:t>
      </w:r>
      <w:proofErr w:type="gramEnd"/>
      <w:r w:rsidRPr="00565583">
        <w:rPr>
          <w:rFonts w:ascii="Times New Roman" w:hAnsi="Times New Roman" w:cs="Times New Roman"/>
          <w:sz w:val="24"/>
          <w:szCs w:val="24"/>
        </w:rPr>
        <w:t xml:space="preserve"> </w:t>
      </w:r>
      <w:r w:rsidRPr="00565583">
        <w:rPr>
          <w:rFonts w:ascii="Times New Roman" w:hAnsi="Times New Roman" w:cs="Times New Roman"/>
          <w:i/>
          <w:sz w:val="24"/>
          <w:szCs w:val="24"/>
        </w:rPr>
        <w:t>Journal of Personality Assessment, 54</w:t>
      </w:r>
      <w:r w:rsidRPr="00565583">
        <w:rPr>
          <w:rFonts w:ascii="Times New Roman" w:hAnsi="Times New Roman" w:cs="Times New Roman"/>
          <w:sz w:val="24"/>
          <w:szCs w:val="24"/>
        </w:rPr>
        <w:t>, 446-462.</w:t>
      </w:r>
      <w:commentRangeEnd w:id="252"/>
      <w:r w:rsidR="0073368F">
        <w:rPr>
          <w:rStyle w:val="CommentReference"/>
        </w:rPr>
        <w:commentReference w:id="252"/>
      </w:r>
    </w:p>
    <w:p w14:paraId="4EDA138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253"/>
      <w:proofErr w:type="spellStart"/>
      <w:proofErr w:type="gramStart"/>
      <w:r w:rsidRPr="00D45827">
        <w:rPr>
          <w:rFonts w:ascii="Times New Roman" w:hAnsi="Times New Roman" w:cs="Times New Roman"/>
          <w:sz w:val="24"/>
          <w:szCs w:val="24"/>
          <w:rPrChange w:id="254" w:author="Author">
            <w:rPr>
              <w:rFonts w:ascii="Times New Roman" w:hAnsi="Times New Roman" w:cs="Times New Roman"/>
              <w:color w:val="0070C0"/>
              <w:sz w:val="24"/>
              <w:szCs w:val="24"/>
            </w:rPr>
          </w:rPrChange>
        </w:rPr>
        <w:lastRenderedPageBreak/>
        <w:t>Zanarini</w:t>
      </w:r>
      <w:proofErr w:type="spellEnd"/>
      <w:r w:rsidRPr="00D45827">
        <w:rPr>
          <w:rFonts w:ascii="Times New Roman" w:hAnsi="Times New Roman" w:cs="Times New Roman"/>
          <w:sz w:val="24"/>
          <w:szCs w:val="24"/>
          <w:rPrChange w:id="255" w:author="Author">
            <w:rPr>
              <w:rFonts w:ascii="Times New Roman" w:hAnsi="Times New Roman" w:cs="Times New Roman"/>
              <w:color w:val="0070C0"/>
              <w:sz w:val="24"/>
              <w:szCs w:val="24"/>
            </w:rPr>
          </w:rPrChange>
        </w:rPr>
        <w:t xml:space="preserve">, M. C., </w:t>
      </w:r>
      <w:proofErr w:type="spellStart"/>
      <w:r w:rsidRPr="00D45827">
        <w:rPr>
          <w:rFonts w:ascii="Times New Roman" w:hAnsi="Times New Roman" w:cs="Times New Roman"/>
          <w:sz w:val="24"/>
          <w:szCs w:val="24"/>
          <w:rPrChange w:id="256" w:author="Author">
            <w:rPr>
              <w:rFonts w:ascii="Times New Roman" w:hAnsi="Times New Roman" w:cs="Times New Roman"/>
              <w:color w:val="0070C0"/>
              <w:sz w:val="24"/>
              <w:szCs w:val="24"/>
            </w:rPr>
          </w:rPrChange>
        </w:rPr>
        <w:t>Frankenburg</w:t>
      </w:r>
      <w:proofErr w:type="spellEnd"/>
      <w:r w:rsidRPr="00D45827">
        <w:rPr>
          <w:rFonts w:ascii="Times New Roman" w:hAnsi="Times New Roman" w:cs="Times New Roman"/>
          <w:sz w:val="24"/>
          <w:szCs w:val="24"/>
          <w:rPrChange w:id="257" w:author="Author">
            <w:rPr>
              <w:rFonts w:ascii="Times New Roman" w:hAnsi="Times New Roman" w:cs="Times New Roman"/>
              <w:color w:val="0070C0"/>
              <w:sz w:val="24"/>
              <w:szCs w:val="24"/>
            </w:rPr>
          </w:rPrChange>
        </w:rPr>
        <w:t xml:space="preserve">, F. R., </w:t>
      </w:r>
      <w:proofErr w:type="spellStart"/>
      <w:r w:rsidRPr="00D45827">
        <w:rPr>
          <w:rFonts w:ascii="Times New Roman" w:hAnsi="Times New Roman" w:cs="Times New Roman"/>
          <w:sz w:val="24"/>
          <w:szCs w:val="24"/>
          <w:rPrChange w:id="258" w:author="Author">
            <w:rPr>
              <w:rFonts w:ascii="Times New Roman" w:hAnsi="Times New Roman" w:cs="Times New Roman"/>
              <w:color w:val="0070C0"/>
              <w:sz w:val="24"/>
              <w:szCs w:val="24"/>
            </w:rPr>
          </w:rPrChange>
        </w:rPr>
        <w:t>Sickel</w:t>
      </w:r>
      <w:proofErr w:type="spellEnd"/>
      <w:r w:rsidRPr="00D45827">
        <w:rPr>
          <w:rFonts w:ascii="Times New Roman" w:hAnsi="Times New Roman" w:cs="Times New Roman"/>
          <w:sz w:val="24"/>
          <w:szCs w:val="24"/>
          <w:rPrChange w:id="259" w:author="Author">
            <w:rPr>
              <w:rFonts w:ascii="Times New Roman" w:hAnsi="Times New Roman" w:cs="Times New Roman"/>
              <w:color w:val="0070C0"/>
              <w:sz w:val="24"/>
              <w:szCs w:val="24"/>
            </w:rPr>
          </w:rPrChange>
        </w:rPr>
        <w:t>, A. E., &amp; Yong, L. (1996).</w:t>
      </w:r>
      <w:proofErr w:type="gramEnd"/>
      <w:r w:rsidRPr="00D45827">
        <w:rPr>
          <w:rFonts w:ascii="Times New Roman" w:hAnsi="Times New Roman" w:cs="Times New Roman"/>
          <w:sz w:val="24"/>
          <w:szCs w:val="24"/>
          <w:rPrChange w:id="260" w:author="Author">
            <w:rPr>
              <w:rFonts w:ascii="Times New Roman" w:hAnsi="Times New Roman" w:cs="Times New Roman"/>
              <w:color w:val="0070C0"/>
              <w:sz w:val="24"/>
              <w:szCs w:val="24"/>
            </w:rPr>
          </w:rPrChange>
        </w:rPr>
        <w:t xml:space="preserve"> </w:t>
      </w:r>
      <w:proofErr w:type="gramStart"/>
      <w:r w:rsidRPr="00D45827">
        <w:rPr>
          <w:rFonts w:ascii="Times New Roman" w:hAnsi="Times New Roman" w:cs="Times New Roman"/>
          <w:i/>
          <w:iCs/>
          <w:sz w:val="24"/>
          <w:szCs w:val="24"/>
          <w:rPrChange w:id="261" w:author="Author">
            <w:rPr>
              <w:rFonts w:ascii="Times New Roman" w:hAnsi="Times New Roman" w:cs="Times New Roman"/>
              <w:i/>
              <w:iCs/>
              <w:color w:val="0070C0"/>
              <w:sz w:val="24"/>
              <w:szCs w:val="24"/>
            </w:rPr>
          </w:rPrChange>
        </w:rPr>
        <w:t>The Diagnostic Interview for DSM–IV Personality Disorders (DIPD-IV)</w:t>
      </w:r>
      <w:r w:rsidRPr="00D45827">
        <w:rPr>
          <w:rFonts w:ascii="Times New Roman" w:hAnsi="Times New Roman" w:cs="Times New Roman"/>
          <w:sz w:val="24"/>
          <w:szCs w:val="24"/>
          <w:rPrChange w:id="262" w:author="Author">
            <w:rPr>
              <w:rFonts w:ascii="Times New Roman" w:hAnsi="Times New Roman" w:cs="Times New Roman"/>
              <w:color w:val="0070C0"/>
              <w:sz w:val="24"/>
              <w:szCs w:val="24"/>
            </w:rPr>
          </w:rPrChange>
        </w:rPr>
        <w:t>.</w:t>
      </w:r>
      <w:proofErr w:type="gramEnd"/>
      <w:r w:rsidRPr="00D45827">
        <w:rPr>
          <w:rFonts w:ascii="Times New Roman" w:hAnsi="Times New Roman" w:cs="Times New Roman"/>
          <w:sz w:val="24"/>
          <w:szCs w:val="24"/>
          <w:rPrChange w:id="263" w:author="Author">
            <w:rPr>
              <w:rFonts w:ascii="Times New Roman" w:hAnsi="Times New Roman" w:cs="Times New Roman"/>
              <w:color w:val="0070C0"/>
              <w:sz w:val="24"/>
              <w:szCs w:val="24"/>
            </w:rPr>
          </w:rPrChange>
        </w:rPr>
        <w:t xml:space="preserve"> Belmont,</w:t>
      </w:r>
      <w:r w:rsidRPr="00D45827">
        <w:rPr>
          <w:rFonts w:ascii="Times New Roman" w:hAnsi="Times New Roman" w:cs="Times New Roman"/>
          <w:i/>
          <w:iCs/>
          <w:sz w:val="24"/>
          <w:szCs w:val="24"/>
          <w:rPrChange w:id="264" w:author="Author">
            <w:rPr>
              <w:rFonts w:ascii="Times New Roman" w:hAnsi="Times New Roman" w:cs="Times New Roman"/>
              <w:i/>
              <w:iCs/>
              <w:color w:val="0070C0"/>
              <w:sz w:val="24"/>
              <w:szCs w:val="24"/>
            </w:rPr>
          </w:rPrChange>
        </w:rPr>
        <w:t xml:space="preserve"> </w:t>
      </w:r>
      <w:r w:rsidRPr="00D45827">
        <w:rPr>
          <w:rFonts w:ascii="Times New Roman" w:hAnsi="Times New Roman" w:cs="Times New Roman"/>
          <w:sz w:val="24"/>
          <w:szCs w:val="24"/>
          <w:rPrChange w:id="265" w:author="Author">
            <w:rPr>
              <w:rFonts w:ascii="Times New Roman" w:hAnsi="Times New Roman" w:cs="Times New Roman"/>
              <w:color w:val="0070C0"/>
              <w:sz w:val="24"/>
              <w:szCs w:val="24"/>
            </w:rPr>
          </w:rPrChange>
        </w:rPr>
        <w:t>MA: McLean Hospital.</w:t>
      </w:r>
      <w:commentRangeEnd w:id="253"/>
      <w:r w:rsidR="00983309">
        <w:rPr>
          <w:rStyle w:val="CommentReference"/>
        </w:rPr>
        <w:commentReference w:id="253"/>
      </w:r>
    </w:p>
    <w:p w14:paraId="1F2CD06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Zuckerman, M., &amp; Knee, C. R. (1996).</w:t>
      </w:r>
      <w:proofErr w:type="gramEnd"/>
      <w:r w:rsidRPr="00A83245">
        <w:rPr>
          <w:rFonts w:ascii="Times New Roman" w:hAnsi="Times New Roman" w:cs="Times New Roman"/>
          <w:sz w:val="24"/>
          <w:szCs w:val="24"/>
        </w:rPr>
        <w:t xml:space="preserve"> The relation between overly positive self-evaluation and adjustment: A comment on </w:t>
      </w:r>
      <w:proofErr w:type="spellStart"/>
      <w:r w:rsidRPr="00A83245">
        <w:rPr>
          <w:rFonts w:ascii="Times New Roman" w:hAnsi="Times New Roman" w:cs="Times New Roman"/>
          <w:sz w:val="24"/>
          <w:szCs w:val="24"/>
        </w:rPr>
        <w:t>colvin</w:t>
      </w:r>
      <w:proofErr w:type="spellEnd"/>
      <w:r w:rsidRPr="00A83245">
        <w:rPr>
          <w:rFonts w:ascii="Times New Roman" w:hAnsi="Times New Roman" w:cs="Times New Roman"/>
          <w:sz w:val="24"/>
          <w:szCs w:val="24"/>
        </w:rPr>
        <w:t>, block, and funder (1995).</w:t>
      </w:r>
      <w:r w:rsidRPr="00A83245">
        <w:rPr>
          <w:rFonts w:ascii="Times New Roman" w:hAnsi="Times New Roman" w:cs="Times New Roman"/>
          <w:i/>
          <w:iCs/>
          <w:sz w:val="24"/>
          <w:szCs w:val="24"/>
        </w:rPr>
        <w:t xml:space="preserve"> Journal of Personality and Social Psychology, 70</w:t>
      </w:r>
      <w:r w:rsidRPr="00A83245">
        <w:rPr>
          <w:rFonts w:ascii="Times New Roman" w:hAnsi="Times New Roman" w:cs="Times New Roman"/>
          <w:sz w:val="24"/>
          <w:szCs w:val="24"/>
        </w:rPr>
        <w:t>(6), 1250-1251. doi:http://dx.doi.org/10.1037/0022-3514.70.6.1250</w:t>
      </w:r>
    </w:p>
    <w:p w14:paraId="1542F00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565583">
        <w:rPr>
          <w:rFonts w:ascii="Times New Roman" w:eastAsia="Times New Roman" w:hAnsi="Times New Roman" w:cs="Times New Roman"/>
          <w:sz w:val="24"/>
          <w:szCs w:val="24"/>
        </w:rPr>
        <w:t>Zeigler-Hill, V., Myers, E. M., &amp; Clark, C. B. (2010).</w:t>
      </w:r>
      <w:proofErr w:type="gramEnd"/>
      <w:r w:rsidRPr="00565583">
        <w:rPr>
          <w:rFonts w:ascii="Times New Roman" w:eastAsia="Times New Roman" w:hAnsi="Times New Roman" w:cs="Times New Roman"/>
          <w:sz w:val="24"/>
          <w:szCs w:val="24"/>
        </w:rPr>
        <w:t xml:space="preserve"> Narcissism and self-esteem reactivity: The role of negative achievement events. </w:t>
      </w:r>
      <w:r w:rsidRPr="00565583">
        <w:rPr>
          <w:rFonts w:ascii="Times New Roman" w:eastAsia="Times New Roman" w:hAnsi="Times New Roman" w:cs="Times New Roman"/>
          <w:i/>
          <w:sz w:val="24"/>
          <w:szCs w:val="24"/>
        </w:rPr>
        <w:t>Journal of Research in Personality, 44</w:t>
      </w:r>
      <w:r w:rsidRPr="00565583">
        <w:rPr>
          <w:rFonts w:ascii="Times New Roman" w:eastAsia="Times New Roman" w:hAnsi="Times New Roman" w:cs="Times New Roman"/>
          <w:sz w:val="24"/>
          <w:szCs w:val="24"/>
        </w:rPr>
        <w:t>, 285-292. doi:http://dx.doi.org/10.1016/j.jrp.2010.02.005</w:t>
      </w:r>
      <w:r w:rsidRPr="00A83245">
        <w:rPr>
          <w:rFonts w:ascii="Times New Roman" w:eastAsia="Times New Roman" w:hAnsi="Times New Roman" w:cs="Times New Roman"/>
          <w:sz w:val="24"/>
          <w:szCs w:val="24"/>
        </w:rPr>
        <w:t xml:space="preserve"> </w:t>
      </w:r>
    </w:p>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7"/>
          <w:headerReference w:type="first" r:id="rId28"/>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ins w:id="266" w:author="Author">
              <w:r>
                <w:rPr>
                  <w:rFonts w:ascii="Times New Roman" w:hAnsi="Times New Roman" w:cs="Times New Roman" w:hint="eastAsia"/>
                  <w:sz w:val="18"/>
                  <w:szCs w:val="18"/>
                  <w:lang w:eastAsia="zh-CN"/>
                </w:rPr>
                <w:t>-</w:t>
              </w:r>
            </w:ins>
            <w:r w:rsidR="00BC75AB">
              <w:rPr>
                <w:rFonts w:ascii="Times New Roman" w:hAnsi="Times New Roman" w:cs="Times New Roman"/>
                <w:sz w:val="18"/>
                <w:szCs w:val="18"/>
              </w:rPr>
              <w:t>.0002</w:t>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70E74D20" w:rsidR="00AA4D09" w:rsidRPr="00DC637E" w:rsidRDefault="00AA4D09" w:rsidP="00185B63">
            <w:pPr>
              <w:tabs>
                <w:tab w:val="center" w:pos="4680"/>
              </w:tabs>
              <w:rPr>
                <w:rFonts w:ascii="Times New Roman" w:hAnsi="Times New Roman" w:cs="Times New Roman"/>
                <w:sz w:val="18"/>
                <w:szCs w:val="18"/>
                <w:lang w:eastAsia="zh-CN"/>
              </w:rPr>
            </w:pPr>
            <w:r>
              <w:rPr>
                <w:rFonts w:ascii="Times New Roman" w:hAnsi="Times New Roman" w:cs="Times New Roman"/>
                <w:sz w:val="18"/>
                <w:szCs w:val="18"/>
              </w:rPr>
              <w:t>.006</w:t>
            </w:r>
            <w:ins w:id="267" w:author="Author">
              <w:r w:rsidR="00F44B71">
                <w:rPr>
                  <w:rFonts w:ascii="Times New Roman" w:hAnsi="Times New Roman" w:cs="Times New Roman" w:hint="eastAsia"/>
                  <w:sz w:val="18"/>
                  <w:szCs w:val="18"/>
                  <w:lang w:eastAsia="zh-CN"/>
                </w:rPr>
                <w:t>8</w:t>
              </w:r>
            </w:ins>
            <w:del w:id="268" w:author="Author">
              <w:r w:rsidDel="00F44B71">
                <w:rPr>
                  <w:rFonts w:ascii="Times New Roman" w:hAnsi="Times New Roman" w:cs="Times New Roman"/>
                  <w:sz w:val="18"/>
                  <w:szCs w:val="18"/>
                </w:rPr>
                <w:delText>9</w:delText>
              </w:r>
            </w:del>
            <w:r>
              <w:rPr>
                <w:rFonts w:ascii="Times New Roman" w:hAnsi="Times New Roman" w:cs="Times New Roman"/>
                <w:sz w:val="18"/>
                <w:szCs w:val="18"/>
              </w:rPr>
              <w:t>, 4.7</w:t>
            </w:r>
            <w:ins w:id="269" w:author="Author">
              <w:r w:rsidR="003F504F">
                <w:rPr>
                  <w:rFonts w:ascii="Times New Roman" w:hAnsi="Times New Roman" w:cs="Times New Roman" w:hint="eastAsia"/>
                  <w:sz w:val="18"/>
                  <w:szCs w:val="18"/>
                  <w:lang w:eastAsia="zh-CN"/>
                </w:rPr>
                <w:t>00</w:t>
              </w:r>
            </w:ins>
            <w:del w:id="270" w:author="Author">
              <w:r w:rsidDel="003F504F">
                <w:rPr>
                  <w:rFonts w:ascii="Times New Roman" w:hAnsi="Times New Roman" w:cs="Times New Roman"/>
                  <w:sz w:val="18"/>
                  <w:szCs w:val="18"/>
                </w:rPr>
                <w:delText>16</w:delText>
              </w:r>
            </w:del>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Pr="00473552">
        <w:rPr>
          <w:rFonts w:ascii="Times New Roman" w:hAnsi="Times New Roman" w:cs="Times New Roman"/>
        </w:rPr>
        <w:t>.</w:t>
      </w:r>
      <w:proofErr w:type="gramEnd"/>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048E0D4C" w:rsidR="00CD4A84" w:rsidRPr="00465099" w:rsidRDefault="002E5F11" w:rsidP="00405755">
            <w:pPr>
              <w:tabs>
                <w:tab w:val="center" w:pos="4680"/>
              </w:tabs>
              <w:jc w:val="center"/>
              <w:rPr>
                <w:rFonts w:ascii="Times New Roman" w:hAnsi="Times New Roman" w:cs="Times New Roman"/>
                <w:sz w:val="18"/>
                <w:szCs w:val="18"/>
                <w:lang w:eastAsia="zh-CN"/>
              </w:rPr>
            </w:pPr>
            <w:ins w:id="271" w:author="Author">
              <w:r>
                <w:rPr>
                  <w:rFonts w:ascii="Times New Roman" w:hAnsi="Times New Roman" w:cs="Times New Roman" w:hint="eastAsia"/>
                  <w:sz w:val="18"/>
                  <w:szCs w:val="18"/>
                  <w:lang w:eastAsia="zh-CN"/>
                </w:rPr>
                <w:t>.036</w:t>
              </w:r>
            </w:ins>
            <w:del w:id="272" w:author="Author">
              <w:r w:rsidR="00CD4A84" w:rsidDel="002E5F11">
                <w:rPr>
                  <w:rFonts w:ascii="Times New Roman" w:hAnsi="Times New Roman" w:cs="Times New Roman"/>
                  <w:sz w:val="18"/>
                  <w:szCs w:val="18"/>
                </w:rPr>
                <w:delText>-.01</w:delText>
              </w:r>
            </w:del>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proofErr w:type="gramStart"/>
      <w:r>
        <w:rPr>
          <w:rFonts w:ascii="Times New Roman" w:hAnsi="Times New Roman" w:cs="Times New Roman"/>
        </w:rPr>
        <w:lastRenderedPageBreak/>
        <w:t>Table 6</w:t>
      </w:r>
      <w:r w:rsidRPr="00473552">
        <w:rPr>
          <w:rFonts w:ascii="Times New Roman" w:hAnsi="Times New Roman" w:cs="Times New Roman"/>
        </w:rPr>
        <w:t>.</w:t>
      </w:r>
      <w:proofErr w:type="gramEnd"/>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3332122C"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8EF660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273" w:author="Author">
              <w:r w:rsidR="00CB4326">
                <w:rPr>
                  <w:rFonts w:ascii="Times New Roman" w:hAnsi="Times New Roman" w:cs="Times New Roman" w:hint="eastAsia"/>
                  <w:sz w:val="18"/>
                  <w:szCs w:val="18"/>
                  <w:lang w:eastAsia="zh-CN"/>
                </w:rPr>
                <w:t>458</w:t>
              </w:r>
            </w:ins>
            <w:del w:id="274" w:author="Author">
              <w:r w:rsidRPr="00465099" w:rsidDel="00CB4326">
                <w:rPr>
                  <w:rFonts w:ascii="Times New Roman" w:hAnsi="Times New Roman" w:cs="Times New Roman"/>
                  <w:sz w:val="18"/>
                  <w:szCs w:val="18"/>
                </w:rPr>
                <w:delText>000</w:delText>
              </w:r>
            </w:del>
            <w:r w:rsidRPr="00465099">
              <w:rPr>
                <w:rFonts w:ascii="Times New Roman" w:hAnsi="Times New Roman" w:cs="Times New Roman"/>
                <w:sz w:val="18"/>
                <w:szCs w:val="18"/>
              </w:rPr>
              <w:t>)</w:t>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r w:rsidRPr="00DC637E">
              <w:rPr>
                <w:rFonts w:ascii="Times New Roman" w:hAnsi="Times New Roman" w:cs="Times New Roman"/>
                <w:sz w:val="18"/>
                <w:szCs w:val="18"/>
              </w:rPr>
              <w:t>*</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6A4707E8"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w:t>
            </w:r>
            <w:ins w:id="275" w:author="Author">
              <w:r w:rsidR="00F1401E">
                <w:rPr>
                  <w:rFonts w:ascii="Times New Roman" w:hAnsi="Times New Roman" w:cs="Times New Roman" w:hint="eastAsia"/>
                  <w:sz w:val="18"/>
                  <w:szCs w:val="18"/>
                  <w:lang w:eastAsia="zh-CN"/>
                </w:rPr>
                <w:t>06</w:t>
              </w:r>
            </w:ins>
            <w:del w:id="276" w:author="Author">
              <w:r w:rsidDel="00F1401E">
                <w:rPr>
                  <w:rFonts w:ascii="Times New Roman" w:hAnsi="Times New Roman" w:cs="Times New Roman"/>
                  <w:sz w:val="18"/>
                  <w:szCs w:val="18"/>
                </w:rPr>
                <w:delText>17</w:delText>
              </w:r>
            </w:del>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42074884"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w:t>
            </w:r>
            <w:ins w:id="277" w:author="Author">
              <w:r w:rsidR="00F1401E">
                <w:rPr>
                  <w:rFonts w:ascii="Times New Roman" w:hAnsi="Times New Roman" w:cs="Times New Roman" w:hint="eastAsia"/>
                  <w:sz w:val="18"/>
                  <w:szCs w:val="18"/>
                  <w:lang w:eastAsia="zh-CN"/>
                </w:rPr>
                <w:t>03</w:t>
              </w:r>
            </w:ins>
            <w:del w:id="278" w:author="Author">
              <w:r w:rsidDel="00F1401E">
                <w:rPr>
                  <w:rFonts w:ascii="Times New Roman" w:hAnsi="Times New Roman" w:cs="Times New Roman"/>
                  <w:sz w:val="18"/>
                  <w:szCs w:val="18"/>
                </w:rPr>
                <w:delText>11</w:delText>
              </w:r>
            </w:del>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commentRangeStart w:id="279"/>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commentRangeEnd w:id="279"/>
            <w:r w:rsidR="00F1401E">
              <w:rPr>
                <w:rStyle w:val="CommentReference"/>
              </w:rPr>
              <w:commentReference w:id="279"/>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proofErr w:type="gramStart"/>
      <w:r w:rsidRPr="00930CA2">
        <w:rPr>
          <w:rFonts w:ascii="Times New Roman" w:hAnsi="Times New Roman" w:cs="Times New Roman"/>
        </w:rPr>
        <w:lastRenderedPageBreak/>
        <w:t>Table 7</w:t>
      </w:r>
      <w:r w:rsidR="00763F2B" w:rsidRPr="00930CA2">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0E9BF762" w:rsidR="00F44583" w:rsidRDefault="00F44583" w:rsidP="00F44583">
            <w:pPr>
              <w:jc w:val="center"/>
              <w:rPr>
                <w:rFonts w:ascii="Times New Roman" w:hAnsi="Times New Roman" w:cs="Times New Roman"/>
              </w:rPr>
            </w:pPr>
            <w:r>
              <w:rPr>
                <w:rFonts w:ascii="Times New Roman" w:hAnsi="Times New Roman" w:cs="Times New Roman"/>
              </w:rPr>
              <w:t>.002</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w:t>
      </w:r>
      <w:proofErr w:type="gramEnd"/>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w:t>
      </w:r>
      <w:proofErr w:type="gramEnd"/>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proofErr w:type="gramStart"/>
      <w:r w:rsidRPr="00425095">
        <w:rPr>
          <w:rFonts w:ascii="Times New Roman" w:hAnsi="Times New Roman" w:cs="Times New Roman"/>
          <w:sz w:val="24"/>
          <w:szCs w:val="24"/>
        </w:rPr>
        <w:lastRenderedPageBreak/>
        <w:t>Figure 3.</w:t>
      </w:r>
      <w:proofErr w:type="gramEnd"/>
      <w:r w:rsidRPr="00425095">
        <w:rPr>
          <w:rFonts w:ascii="Times New Roman" w:hAnsi="Times New Roman" w:cs="Times New Roman"/>
          <w:sz w:val="24"/>
          <w:szCs w:val="24"/>
        </w:rPr>
        <w:t xml:space="preserve">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lang w:eastAsia="zh-CN"/>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proofErr w:type="gramStart"/>
      <w:r w:rsidRPr="006F3145">
        <w:rPr>
          <w:rFonts w:ascii="Times New Roman" w:hAnsi="Times New Roman" w:cs="Times New Roman"/>
          <w:sz w:val="24"/>
          <w:szCs w:val="24"/>
        </w:rPr>
        <w:lastRenderedPageBreak/>
        <w:t>Figure 4.</w:t>
      </w:r>
      <w:proofErr w:type="gramEnd"/>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proofErr w:type="gramStart"/>
      <w:r w:rsidRPr="002329D7">
        <w:rPr>
          <w:rFonts w:ascii="Times New Roman" w:hAnsi="Times New Roman" w:cs="Times New Roman"/>
          <w:sz w:val="24"/>
          <w:szCs w:val="24"/>
        </w:rPr>
        <w:lastRenderedPageBreak/>
        <w:t>Figure 4.</w:t>
      </w:r>
      <w:proofErr w:type="gramEnd"/>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675B14">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675B14">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675B14">
        <w:tc>
          <w:tcPr>
            <w:tcW w:w="720" w:type="dxa"/>
          </w:tcPr>
          <w:p w14:paraId="5DCF8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16C02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675B14">
            <w:pPr>
              <w:jc w:val="center"/>
              <w:rPr>
                <w:rFonts w:ascii="Times New Roman" w:hAnsi="Times New Roman" w:cs="Times New Roman"/>
                <w:sz w:val="16"/>
                <w:szCs w:val="16"/>
              </w:rPr>
            </w:pPr>
          </w:p>
        </w:tc>
        <w:tc>
          <w:tcPr>
            <w:tcW w:w="810" w:type="dxa"/>
          </w:tcPr>
          <w:p w14:paraId="4A18F7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675B14">
            <w:pPr>
              <w:jc w:val="center"/>
              <w:rPr>
                <w:rFonts w:ascii="Times New Roman" w:hAnsi="Times New Roman" w:cs="Times New Roman"/>
                <w:sz w:val="16"/>
                <w:szCs w:val="16"/>
              </w:rPr>
            </w:pPr>
          </w:p>
          <w:p w14:paraId="2DF464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675B14">
        <w:tc>
          <w:tcPr>
            <w:tcW w:w="720" w:type="dxa"/>
          </w:tcPr>
          <w:p w14:paraId="2FCAD3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04DF58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675B14">
            <w:pPr>
              <w:jc w:val="center"/>
              <w:rPr>
                <w:rFonts w:ascii="Times New Roman" w:hAnsi="Times New Roman" w:cs="Times New Roman"/>
                <w:sz w:val="16"/>
                <w:szCs w:val="16"/>
              </w:rPr>
            </w:pPr>
          </w:p>
        </w:tc>
        <w:tc>
          <w:tcPr>
            <w:tcW w:w="810" w:type="dxa"/>
          </w:tcPr>
          <w:p w14:paraId="71FF8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675B14">
        <w:tc>
          <w:tcPr>
            <w:tcW w:w="720" w:type="dxa"/>
          </w:tcPr>
          <w:p w14:paraId="44E661D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675B14">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Published</w:t>
            </w:r>
          </w:p>
        </w:tc>
        <w:tc>
          <w:tcPr>
            <w:tcW w:w="810" w:type="dxa"/>
          </w:tcPr>
          <w:p w14:paraId="4FA860D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675B14">
        <w:tc>
          <w:tcPr>
            <w:tcW w:w="720" w:type="dxa"/>
          </w:tcPr>
          <w:p w14:paraId="11CCE3EC"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675B14">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675B14">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675B14">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675B14">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675B14">
        <w:tc>
          <w:tcPr>
            <w:tcW w:w="720" w:type="dxa"/>
          </w:tcPr>
          <w:p w14:paraId="509A92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675B14">
        <w:tc>
          <w:tcPr>
            <w:tcW w:w="720" w:type="dxa"/>
          </w:tcPr>
          <w:p w14:paraId="377978A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675B14">
        <w:tc>
          <w:tcPr>
            <w:tcW w:w="720" w:type="dxa"/>
          </w:tcPr>
          <w:p w14:paraId="0D14B57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675B14">
        <w:tc>
          <w:tcPr>
            <w:tcW w:w="720" w:type="dxa"/>
          </w:tcPr>
          <w:p w14:paraId="3E3C1B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675B14">
        <w:tc>
          <w:tcPr>
            <w:tcW w:w="720" w:type="dxa"/>
          </w:tcPr>
          <w:p w14:paraId="76500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675B14">
        <w:tc>
          <w:tcPr>
            <w:tcW w:w="720" w:type="dxa"/>
          </w:tcPr>
          <w:p w14:paraId="5DE99C2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675B14">
        <w:tc>
          <w:tcPr>
            <w:tcW w:w="720" w:type="dxa"/>
          </w:tcPr>
          <w:p w14:paraId="566764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675B14">
        <w:tc>
          <w:tcPr>
            <w:tcW w:w="709" w:type="dxa"/>
            <w:tcBorders>
              <w:top w:val="single" w:sz="4" w:space="0" w:color="auto"/>
            </w:tcBorders>
          </w:tcPr>
          <w:p w14:paraId="6D0D6B8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675B14">
        <w:tc>
          <w:tcPr>
            <w:tcW w:w="709" w:type="dxa"/>
          </w:tcPr>
          <w:p w14:paraId="26B187B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675B14">
        <w:tc>
          <w:tcPr>
            <w:tcW w:w="709" w:type="dxa"/>
          </w:tcPr>
          <w:p w14:paraId="4CF079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675B14">
        <w:tc>
          <w:tcPr>
            <w:tcW w:w="709" w:type="dxa"/>
          </w:tcPr>
          <w:p w14:paraId="640FE7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675B14">
        <w:tc>
          <w:tcPr>
            <w:tcW w:w="709" w:type="dxa"/>
          </w:tcPr>
          <w:p w14:paraId="44472083"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675B14">
        <w:tc>
          <w:tcPr>
            <w:tcW w:w="709" w:type="dxa"/>
          </w:tcPr>
          <w:p w14:paraId="303BB8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675B14">
        <w:tc>
          <w:tcPr>
            <w:tcW w:w="709" w:type="dxa"/>
          </w:tcPr>
          <w:p w14:paraId="1E3274F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675B14">
        <w:tc>
          <w:tcPr>
            <w:tcW w:w="709" w:type="dxa"/>
          </w:tcPr>
          <w:p w14:paraId="219031F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675B14">
        <w:tc>
          <w:tcPr>
            <w:tcW w:w="709" w:type="dxa"/>
          </w:tcPr>
          <w:p w14:paraId="4D3EF55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675B14">
        <w:tc>
          <w:tcPr>
            <w:tcW w:w="709" w:type="dxa"/>
          </w:tcPr>
          <w:p w14:paraId="76D7941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675B14">
        <w:tc>
          <w:tcPr>
            <w:tcW w:w="709" w:type="dxa"/>
          </w:tcPr>
          <w:p w14:paraId="5A11A34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675B14">
        <w:tc>
          <w:tcPr>
            <w:tcW w:w="709" w:type="dxa"/>
          </w:tcPr>
          <w:p w14:paraId="3D4A4F0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675B14">
        <w:tc>
          <w:tcPr>
            <w:tcW w:w="709" w:type="dxa"/>
          </w:tcPr>
          <w:p w14:paraId="6A0BF4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675B14">
        <w:tc>
          <w:tcPr>
            <w:tcW w:w="709" w:type="dxa"/>
          </w:tcPr>
          <w:p w14:paraId="1AE4C5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675B14">
        <w:tc>
          <w:tcPr>
            <w:tcW w:w="709" w:type="dxa"/>
          </w:tcPr>
          <w:p w14:paraId="553BA35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675B14">
        <w:tc>
          <w:tcPr>
            <w:tcW w:w="709" w:type="dxa"/>
          </w:tcPr>
          <w:p w14:paraId="1FEC812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675B14">
        <w:tc>
          <w:tcPr>
            <w:tcW w:w="709" w:type="dxa"/>
          </w:tcPr>
          <w:p w14:paraId="15B4BD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675B14">
        <w:tc>
          <w:tcPr>
            <w:tcW w:w="720" w:type="dxa"/>
            <w:tcBorders>
              <w:top w:val="single" w:sz="4" w:space="0" w:color="auto"/>
            </w:tcBorders>
          </w:tcPr>
          <w:p w14:paraId="0659FB6E"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675B14">
        <w:tc>
          <w:tcPr>
            <w:tcW w:w="720" w:type="dxa"/>
          </w:tcPr>
          <w:p w14:paraId="44385306"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675B14">
        <w:tc>
          <w:tcPr>
            <w:tcW w:w="720" w:type="dxa"/>
          </w:tcPr>
          <w:p w14:paraId="5CC461D3"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675B14">
        <w:tc>
          <w:tcPr>
            <w:tcW w:w="720" w:type="dxa"/>
          </w:tcPr>
          <w:p w14:paraId="07CC1419"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675B14">
        <w:tc>
          <w:tcPr>
            <w:tcW w:w="720" w:type="dxa"/>
          </w:tcPr>
          <w:p w14:paraId="6FCFB72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675B14">
        <w:tc>
          <w:tcPr>
            <w:tcW w:w="720" w:type="dxa"/>
          </w:tcPr>
          <w:p w14:paraId="77E58DE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675B14">
        <w:tc>
          <w:tcPr>
            <w:tcW w:w="720" w:type="dxa"/>
          </w:tcPr>
          <w:p w14:paraId="757DA2F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675B14">
        <w:tc>
          <w:tcPr>
            <w:tcW w:w="720" w:type="dxa"/>
          </w:tcPr>
          <w:p w14:paraId="6840B7D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675B14">
        <w:tc>
          <w:tcPr>
            <w:tcW w:w="720" w:type="dxa"/>
          </w:tcPr>
          <w:p w14:paraId="7865D44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675B14">
        <w:tc>
          <w:tcPr>
            <w:tcW w:w="720" w:type="dxa"/>
          </w:tcPr>
          <w:p w14:paraId="63CAC953"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675B14">
        <w:tc>
          <w:tcPr>
            <w:tcW w:w="720" w:type="dxa"/>
          </w:tcPr>
          <w:p w14:paraId="27925A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675B14">
        <w:tc>
          <w:tcPr>
            <w:tcW w:w="720" w:type="dxa"/>
          </w:tcPr>
          <w:p w14:paraId="3A4C6C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675B14">
        <w:tc>
          <w:tcPr>
            <w:tcW w:w="720" w:type="dxa"/>
          </w:tcPr>
          <w:p w14:paraId="6D4247C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675B14">
        <w:tc>
          <w:tcPr>
            <w:tcW w:w="720" w:type="dxa"/>
          </w:tcPr>
          <w:p w14:paraId="4E064A7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675B14">
        <w:trPr>
          <w:trHeight w:val="585"/>
        </w:trPr>
        <w:tc>
          <w:tcPr>
            <w:tcW w:w="709" w:type="dxa"/>
            <w:tcBorders>
              <w:top w:val="single" w:sz="4" w:space="0" w:color="auto"/>
            </w:tcBorders>
          </w:tcPr>
          <w:p w14:paraId="17C1B3A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675B14">
        <w:trPr>
          <w:trHeight w:val="585"/>
        </w:trPr>
        <w:tc>
          <w:tcPr>
            <w:tcW w:w="709" w:type="dxa"/>
          </w:tcPr>
          <w:p w14:paraId="2993FB1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675B14">
        <w:trPr>
          <w:trHeight w:val="585"/>
        </w:trPr>
        <w:tc>
          <w:tcPr>
            <w:tcW w:w="709" w:type="dxa"/>
          </w:tcPr>
          <w:p w14:paraId="5D307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675B14">
        <w:trPr>
          <w:trHeight w:val="585"/>
        </w:trPr>
        <w:tc>
          <w:tcPr>
            <w:tcW w:w="709" w:type="dxa"/>
          </w:tcPr>
          <w:p w14:paraId="23B416D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675B14">
        <w:trPr>
          <w:trHeight w:val="585"/>
        </w:trPr>
        <w:tc>
          <w:tcPr>
            <w:tcW w:w="709" w:type="dxa"/>
          </w:tcPr>
          <w:p w14:paraId="27AB2BB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675B14">
        <w:trPr>
          <w:trHeight w:val="585"/>
        </w:trPr>
        <w:tc>
          <w:tcPr>
            <w:tcW w:w="709" w:type="dxa"/>
          </w:tcPr>
          <w:p w14:paraId="48A1D3F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675B14">
        <w:trPr>
          <w:trHeight w:val="585"/>
        </w:trPr>
        <w:tc>
          <w:tcPr>
            <w:tcW w:w="709" w:type="dxa"/>
          </w:tcPr>
          <w:p w14:paraId="165330D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675B14">
        <w:trPr>
          <w:trHeight w:val="585"/>
        </w:trPr>
        <w:tc>
          <w:tcPr>
            <w:tcW w:w="709" w:type="dxa"/>
          </w:tcPr>
          <w:p w14:paraId="1487A61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675B14">
        <w:trPr>
          <w:trHeight w:val="585"/>
        </w:trPr>
        <w:tc>
          <w:tcPr>
            <w:tcW w:w="709" w:type="dxa"/>
          </w:tcPr>
          <w:p w14:paraId="76B9A8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675B14">
        <w:trPr>
          <w:trHeight w:val="585"/>
        </w:trPr>
        <w:tc>
          <w:tcPr>
            <w:tcW w:w="709" w:type="dxa"/>
          </w:tcPr>
          <w:p w14:paraId="4EF3AAD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675B14">
        <w:trPr>
          <w:trHeight w:val="585"/>
        </w:trPr>
        <w:tc>
          <w:tcPr>
            <w:tcW w:w="709" w:type="dxa"/>
          </w:tcPr>
          <w:p w14:paraId="6DE1D4E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675B14">
        <w:trPr>
          <w:trHeight w:val="585"/>
        </w:trPr>
        <w:tc>
          <w:tcPr>
            <w:tcW w:w="709" w:type="dxa"/>
          </w:tcPr>
          <w:p w14:paraId="6CE30D2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675B14">
        <w:trPr>
          <w:trHeight w:val="585"/>
        </w:trPr>
        <w:tc>
          <w:tcPr>
            <w:tcW w:w="709" w:type="dxa"/>
          </w:tcPr>
          <w:p w14:paraId="5FB64D9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675B14">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201B61FA"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7E42C58"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4BC7051C"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2D1BD77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5EDD4C6"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100873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675B14">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517487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675B14">
            <w:pPr>
              <w:jc w:val="center"/>
              <w:rPr>
                <w:rFonts w:ascii="Times New Roman" w:hAnsi="Times New Roman" w:cs="Times New Roman"/>
                <w:sz w:val="16"/>
                <w:szCs w:val="16"/>
              </w:rPr>
            </w:pPr>
            <w:commentRangeStart w:id="280"/>
            <w:r w:rsidRPr="00DC637E">
              <w:rPr>
                <w:rFonts w:ascii="Times New Roman" w:hAnsi="Times New Roman" w:cs="Times New Roman"/>
                <w:sz w:val="16"/>
                <w:szCs w:val="16"/>
                <w:highlight w:val="yellow"/>
              </w:rPr>
              <w:t>861</w:t>
            </w:r>
            <w:commentRangeEnd w:id="280"/>
            <w:r>
              <w:rPr>
                <w:rStyle w:val="CommentReference"/>
              </w:rPr>
              <w:commentReference w:id="280"/>
            </w:r>
          </w:p>
        </w:tc>
        <w:tc>
          <w:tcPr>
            <w:tcW w:w="538" w:type="dxa"/>
            <w:tcBorders>
              <w:top w:val="nil"/>
              <w:left w:val="nil"/>
              <w:bottom w:val="nil"/>
              <w:right w:val="nil"/>
            </w:tcBorders>
          </w:tcPr>
          <w:p w14:paraId="2DB1A24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675B14">
        <w:tc>
          <w:tcPr>
            <w:tcW w:w="709" w:type="dxa"/>
            <w:tcBorders>
              <w:top w:val="double" w:sz="4" w:space="0" w:color="auto"/>
              <w:bottom w:val="single" w:sz="4" w:space="0" w:color="auto"/>
            </w:tcBorders>
            <w:vAlign w:val="bottom"/>
          </w:tcPr>
          <w:p w14:paraId="3B7A98DA"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675B14">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675B14">
        <w:tc>
          <w:tcPr>
            <w:tcW w:w="709" w:type="dxa"/>
            <w:tcBorders>
              <w:top w:val="single" w:sz="4" w:space="0" w:color="auto"/>
            </w:tcBorders>
          </w:tcPr>
          <w:p w14:paraId="0B7A91BA"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675B14">
        <w:tc>
          <w:tcPr>
            <w:tcW w:w="709" w:type="dxa"/>
          </w:tcPr>
          <w:p w14:paraId="57A5776E"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675B14">
        <w:tc>
          <w:tcPr>
            <w:tcW w:w="709" w:type="dxa"/>
          </w:tcPr>
          <w:p w14:paraId="4BE911E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3901522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675B14">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675B14">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675B14">
        <w:tc>
          <w:tcPr>
            <w:tcW w:w="709" w:type="dxa"/>
          </w:tcPr>
          <w:p w14:paraId="0C6BA87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EB523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675B14">
        <w:tc>
          <w:tcPr>
            <w:tcW w:w="709" w:type="dxa"/>
          </w:tcPr>
          <w:p w14:paraId="52330C7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3490C05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675B14">
        <w:tc>
          <w:tcPr>
            <w:tcW w:w="709" w:type="dxa"/>
          </w:tcPr>
          <w:p w14:paraId="5BB9244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403F2F8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675B14">
        <w:tc>
          <w:tcPr>
            <w:tcW w:w="709" w:type="dxa"/>
          </w:tcPr>
          <w:p w14:paraId="2B8AE52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876ED1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675B14">
        <w:tc>
          <w:tcPr>
            <w:tcW w:w="709" w:type="dxa"/>
          </w:tcPr>
          <w:p w14:paraId="5F26CEB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EF5251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675B14">
        <w:tc>
          <w:tcPr>
            <w:tcW w:w="709" w:type="dxa"/>
          </w:tcPr>
          <w:p w14:paraId="17588D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648FD9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675B14">
        <w:tc>
          <w:tcPr>
            <w:tcW w:w="709" w:type="dxa"/>
          </w:tcPr>
          <w:p w14:paraId="15900D5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71A53EA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3877A76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6E9840D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675B14">
        <w:tc>
          <w:tcPr>
            <w:tcW w:w="709"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675B14">
        <w:tc>
          <w:tcPr>
            <w:tcW w:w="709"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675B14">
        <w:tc>
          <w:tcPr>
            <w:tcW w:w="709"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675B14">
        <w:tc>
          <w:tcPr>
            <w:tcW w:w="709" w:type="dxa"/>
          </w:tcPr>
          <w:p w14:paraId="6C88F47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675B14">
        <w:tc>
          <w:tcPr>
            <w:tcW w:w="709" w:type="dxa"/>
          </w:tcPr>
          <w:p w14:paraId="717FC3C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321FFDE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675B14">
        <w:tc>
          <w:tcPr>
            <w:tcW w:w="709" w:type="dxa"/>
          </w:tcPr>
          <w:p w14:paraId="61C3EA7A"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131C926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675B14">
        <w:tc>
          <w:tcPr>
            <w:tcW w:w="709" w:type="dxa"/>
          </w:tcPr>
          <w:p w14:paraId="4257C1F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6A4559F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675B14">
        <w:tc>
          <w:tcPr>
            <w:tcW w:w="709" w:type="dxa"/>
          </w:tcPr>
          <w:p w14:paraId="342BEA0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675B14">
            <w:pP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p>
        </w:tc>
        <w:tc>
          <w:tcPr>
            <w:tcW w:w="1080" w:type="dxa"/>
          </w:tcPr>
          <w:p w14:paraId="62E576F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1A4B9A6"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E653C9" w:rsidRPr="00F25738" w14:paraId="0593F472" w14:textId="77777777" w:rsidTr="00675B14">
        <w:tc>
          <w:tcPr>
            <w:tcW w:w="709" w:type="dxa"/>
          </w:tcPr>
          <w:p w14:paraId="0B6FCC3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5AF9FAA6"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431193A3"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1459AC2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F2F43F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635034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16FEBCC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459E01E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59BBD74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63FA3C1"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2279E37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9189A4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7FE3A99F" w14:textId="77777777" w:rsidR="00E653C9" w:rsidRDefault="00E653C9" w:rsidP="00675B14">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5BEF476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675B14">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EF1C0B4" w14:textId="77777777" w:rsidTr="00675B14">
        <w:trPr>
          <w:trHeight w:val="543"/>
        </w:trPr>
        <w:tc>
          <w:tcPr>
            <w:tcW w:w="703" w:type="dxa"/>
            <w:tcBorders>
              <w:top w:val="single" w:sz="4" w:space="0" w:color="auto"/>
              <w:left w:val="nil"/>
              <w:bottom w:val="nil"/>
              <w:right w:val="nil"/>
            </w:tcBorders>
          </w:tcPr>
          <w:p w14:paraId="28F13196"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4808180A"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02222F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74787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B9B4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1EE155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590EE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4249F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6C0BE5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1F68E6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164DB5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3E2A358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7454A95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653C9" w:rsidRPr="00F25738" w14:paraId="566B24EA" w14:textId="77777777" w:rsidTr="00675B14">
        <w:trPr>
          <w:trHeight w:val="351"/>
        </w:trPr>
        <w:tc>
          <w:tcPr>
            <w:tcW w:w="703" w:type="dxa"/>
            <w:tcBorders>
              <w:top w:val="nil"/>
              <w:left w:val="nil"/>
              <w:bottom w:val="nil"/>
              <w:right w:val="nil"/>
            </w:tcBorders>
          </w:tcPr>
          <w:p w14:paraId="4B7A9F84"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0DC2C662" w14:textId="77777777" w:rsidTr="00675B14">
        <w:trPr>
          <w:trHeight w:val="362"/>
        </w:trPr>
        <w:tc>
          <w:tcPr>
            <w:tcW w:w="703" w:type="dxa"/>
            <w:tcBorders>
              <w:top w:val="nil"/>
              <w:left w:val="nil"/>
              <w:bottom w:val="nil"/>
              <w:right w:val="nil"/>
            </w:tcBorders>
          </w:tcPr>
          <w:p w14:paraId="677409DC"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663A82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653C9" w:rsidRPr="00F25738" w14:paraId="5426BBB0" w14:textId="77777777" w:rsidTr="00675B14">
        <w:trPr>
          <w:trHeight w:val="362"/>
        </w:trPr>
        <w:tc>
          <w:tcPr>
            <w:tcW w:w="703" w:type="dxa"/>
            <w:tcBorders>
              <w:top w:val="nil"/>
              <w:left w:val="nil"/>
              <w:bottom w:val="nil"/>
              <w:right w:val="nil"/>
            </w:tcBorders>
          </w:tcPr>
          <w:p w14:paraId="04414FA8"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18AB1DA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79D7D2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653C9" w:rsidRPr="00F25738" w14:paraId="3C90F32F" w14:textId="77777777" w:rsidTr="00675B14">
        <w:trPr>
          <w:trHeight w:val="362"/>
        </w:trPr>
        <w:tc>
          <w:tcPr>
            <w:tcW w:w="703" w:type="dxa"/>
            <w:tcBorders>
              <w:top w:val="nil"/>
              <w:left w:val="nil"/>
              <w:bottom w:val="nil"/>
              <w:right w:val="nil"/>
            </w:tcBorders>
          </w:tcPr>
          <w:p w14:paraId="6CFB380F"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3FCB28A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653C9" w:rsidRPr="00F25738" w14:paraId="45E47616" w14:textId="77777777" w:rsidTr="00675B14">
        <w:trPr>
          <w:trHeight w:val="362"/>
        </w:trPr>
        <w:tc>
          <w:tcPr>
            <w:tcW w:w="703" w:type="dxa"/>
            <w:tcBorders>
              <w:top w:val="nil"/>
              <w:left w:val="nil"/>
              <w:bottom w:val="nil"/>
              <w:right w:val="nil"/>
            </w:tcBorders>
          </w:tcPr>
          <w:p w14:paraId="1FCE2A1E"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p>
        </w:tc>
        <w:tc>
          <w:tcPr>
            <w:tcW w:w="1080" w:type="dxa"/>
            <w:tcBorders>
              <w:top w:val="nil"/>
              <w:left w:val="nil"/>
              <w:bottom w:val="nil"/>
              <w:right w:val="nil"/>
            </w:tcBorders>
          </w:tcPr>
          <w:p w14:paraId="041CDC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653C9" w:rsidRPr="00F25738" w14:paraId="0E8BF793" w14:textId="77777777" w:rsidTr="00675B14">
        <w:trPr>
          <w:trHeight w:val="351"/>
        </w:trPr>
        <w:tc>
          <w:tcPr>
            <w:tcW w:w="703" w:type="dxa"/>
            <w:tcBorders>
              <w:top w:val="nil"/>
              <w:left w:val="nil"/>
              <w:bottom w:val="nil"/>
              <w:right w:val="nil"/>
            </w:tcBorders>
          </w:tcPr>
          <w:p w14:paraId="6892F24C" w14:textId="77777777" w:rsidR="00E653C9" w:rsidRDefault="00E653C9" w:rsidP="00675B1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653C9" w:rsidRPr="00F25738" w14:paraId="619B9B00" w14:textId="77777777" w:rsidTr="00675B14">
        <w:trPr>
          <w:trHeight w:val="362"/>
        </w:trPr>
        <w:tc>
          <w:tcPr>
            <w:tcW w:w="703" w:type="dxa"/>
            <w:tcBorders>
              <w:top w:val="nil"/>
              <w:left w:val="nil"/>
              <w:bottom w:val="nil"/>
              <w:right w:val="nil"/>
            </w:tcBorders>
          </w:tcPr>
          <w:p w14:paraId="2AA58BD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734B6728" w14:textId="77777777" w:rsidTr="00675B14">
        <w:trPr>
          <w:trHeight w:val="362"/>
        </w:trPr>
        <w:tc>
          <w:tcPr>
            <w:tcW w:w="703" w:type="dxa"/>
            <w:tcBorders>
              <w:top w:val="nil"/>
              <w:left w:val="nil"/>
              <w:bottom w:val="nil"/>
              <w:right w:val="nil"/>
            </w:tcBorders>
          </w:tcPr>
          <w:p w14:paraId="29963C9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0444A97" w14:textId="77777777" w:rsidTr="00675B14">
        <w:trPr>
          <w:trHeight w:val="362"/>
        </w:trPr>
        <w:tc>
          <w:tcPr>
            <w:tcW w:w="703" w:type="dxa"/>
            <w:tcBorders>
              <w:top w:val="nil"/>
              <w:left w:val="nil"/>
              <w:bottom w:val="nil"/>
              <w:right w:val="nil"/>
            </w:tcBorders>
          </w:tcPr>
          <w:p w14:paraId="2EC160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2CDC48D0" w14:textId="77777777" w:rsidTr="00675B14">
        <w:trPr>
          <w:trHeight w:val="362"/>
        </w:trPr>
        <w:tc>
          <w:tcPr>
            <w:tcW w:w="703" w:type="dxa"/>
            <w:tcBorders>
              <w:top w:val="nil"/>
              <w:left w:val="nil"/>
              <w:bottom w:val="nil"/>
              <w:right w:val="nil"/>
            </w:tcBorders>
          </w:tcPr>
          <w:p w14:paraId="36EE61D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276A9940" w14:textId="77777777" w:rsidTr="00675B14">
        <w:trPr>
          <w:trHeight w:val="351"/>
        </w:trPr>
        <w:tc>
          <w:tcPr>
            <w:tcW w:w="703" w:type="dxa"/>
            <w:tcBorders>
              <w:top w:val="nil"/>
              <w:left w:val="nil"/>
              <w:bottom w:val="nil"/>
              <w:right w:val="nil"/>
            </w:tcBorders>
          </w:tcPr>
          <w:p w14:paraId="19E22E4E"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1D02AE44" w14:textId="77777777" w:rsidTr="00675B14">
        <w:trPr>
          <w:trHeight w:val="543"/>
        </w:trPr>
        <w:tc>
          <w:tcPr>
            <w:tcW w:w="703" w:type="dxa"/>
            <w:tcBorders>
              <w:top w:val="nil"/>
              <w:left w:val="nil"/>
              <w:bottom w:val="nil"/>
              <w:right w:val="nil"/>
            </w:tcBorders>
          </w:tcPr>
          <w:p w14:paraId="3F85E6C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105A6D" w14:paraId="00FAEB28" w14:textId="77777777" w:rsidTr="00675B14">
        <w:trPr>
          <w:trHeight w:val="543"/>
        </w:trPr>
        <w:tc>
          <w:tcPr>
            <w:tcW w:w="703" w:type="dxa"/>
            <w:tcBorders>
              <w:top w:val="nil"/>
              <w:left w:val="nil"/>
              <w:bottom w:val="nil"/>
              <w:right w:val="nil"/>
            </w:tcBorders>
          </w:tcPr>
          <w:p w14:paraId="0AE4353B" w14:textId="77777777" w:rsidR="00E653C9" w:rsidRPr="00105A6D"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653C9" w:rsidRPr="00105A6D" w14:paraId="523E0C65" w14:textId="77777777" w:rsidTr="00675B14">
        <w:trPr>
          <w:trHeight w:val="362"/>
        </w:trPr>
        <w:tc>
          <w:tcPr>
            <w:tcW w:w="703" w:type="dxa"/>
            <w:tcBorders>
              <w:top w:val="nil"/>
              <w:left w:val="nil"/>
              <w:bottom w:val="nil"/>
              <w:right w:val="nil"/>
            </w:tcBorders>
          </w:tcPr>
          <w:p w14:paraId="351C1C1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3C9FA4C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653C9" w:rsidRPr="00105A6D" w14:paraId="1EB393A3" w14:textId="77777777" w:rsidTr="00675B14">
        <w:trPr>
          <w:trHeight w:val="362"/>
        </w:trPr>
        <w:tc>
          <w:tcPr>
            <w:tcW w:w="703" w:type="dxa"/>
            <w:tcBorders>
              <w:top w:val="nil"/>
              <w:left w:val="nil"/>
              <w:bottom w:val="nil"/>
              <w:right w:val="nil"/>
            </w:tcBorders>
          </w:tcPr>
          <w:p w14:paraId="316E6DF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653C9" w:rsidRPr="00105A6D" w14:paraId="1E4FA333" w14:textId="77777777" w:rsidTr="00675B14">
        <w:trPr>
          <w:trHeight w:val="170"/>
        </w:trPr>
        <w:tc>
          <w:tcPr>
            <w:tcW w:w="703" w:type="dxa"/>
            <w:tcBorders>
              <w:top w:val="nil"/>
              <w:left w:val="nil"/>
              <w:bottom w:val="nil"/>
              <w:right w:val="nil"/>
            </w:tcBorders>
          </w:tcPr>
          <w:p w14:paraId="6A3396A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653C9" w:rsidRPr="00105A6D" w14:paraId="55FB4E6E" w14:textId="77777777" w:rsidTr="00675B14">
        <w:trPr>
          <w:trHeight w:val="373"/>
        </w:trPr>
        <w:tc>
          <w:tcPr>
            <w:tcW w:w="703" w:type="dxa"/>
            <w:tcBorders>
              <w:top w:val="nil"/>
              <w:left w:val="nil"/>
              <w:bottom w:val="single" w:sz="4" w:space="0" w:color="auto"/>
              <w:right w:val="nil"/>
            </w:tcBorders>
          </w:tcPr>
          <w:p w14:paraId="7034AA9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Narcissistic Personality Disorder Scale.</w:t>
      </w:r>
    </w:p>
    <w:p w14:paraId="0D014185" w14:textId="77777777" w:rsidR="00E653C9" w:rsidRPr="00025498" w:rsidDel="007B451A" w:rsidRDefault="00E653C9" w:rsidP="00E653C9">
      <w:pPr>
        <w:pStyle w:val="NoSpacing"/>
        <w:rPr>
          <w:del w:id="281" w:author="Autho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3E14995B" w14:textId="7A40CE47" w:rsidR="00675B14" w:rsidRDefault="00675B14">
      <w:pPr>
        <w:pStyle w:val="CommentText"/>
        <w:rPr>
          <w:lang w:eastAsia="zh-CN"/>
        </w:rPr>
      </w:pPr>
      <w:r>
        <w:rPr>
          <w:rStyle w:val="CommentReference"/>
        </w:rPr>
        <w:annotationRef/>
      </w:r>
      <w:r>
        <w:rPr>
          <w:rFonts w:hint="eastAsia"/>
          <w:lang w:eastAsia="zh-CN"/>
        </w:rPr>
        <w:t>Table 2; r = .11 for female; r = .06 for male;</w:t>
      </w:r>
    </w:p>
  </w:comment>
  <w:comment w:id="2" w:author="Author" w:initials="A">
    <w:p w14:paraId="18D17C38" w14:textId="30F0109D" w:rsidR="001548FB" w:rsidRDefault="001548FB">
      <w:pPr>
        <w:pStyle w:val="CommentText"/>
        <w:rPr>
          <w:rFonts w:hint="eastAsia"/>
          <w:lang w:eastAsia="zh-CN"/>
        </w:rPr>
      </w:pPr>
      <w:r>
        <w:rPr>
          <w:rStyle w:val="CommentReference"/>
        </w:rPr>
        <w:annotationRef/>
      </w:r>
      <w:r>
        <w:rPr>
          <w:rFonts w:hint="eastAsia"/>
          <w:lang w:eastAsia="zh-CN"/>
        </w:rPr>
        <w:t xml:space="preserve">The year is 2014 based on Google scholar; </w:t>
      </w:r>
      <w:r w:rsidRPr="001548FB">
        <w:rPr>
          <w:lang w:eastAsia="zh-CN"/>
        </w:rPr>
        <w:t>http://www.tandfonline.com/doi/abs/10.1080/09658211.2013.778999</w:t>
      </w:r>
    </w:p>
  </w:comment>
  <w:comment w:id="6" w:author="Author" w:initials="A">
    <w:p w14:paraId="7239D611" w14:textId="3DAA4126" w:rsidR="00675B14" w:rsidRDefault="00675B14">
      <w:pPr>
        <w:pStyle w:val="CommentText"/>
      </w:pPr>
      <w:r>
        <w:rPr>
          <w:rStyle w:val="CommentReference"/>
        </w:rPr>
        <w:annotationRef/>
      </w:r>
      <w:r>
        <w:t>Be consistent when using ‘sample’ and ‘study’</w:t>
      </w:r>
    </w:p>
  </w:comment>
  <w:comment w:id="7" w:author="Author" w:initials="A">
    <w:p w14:paraId="6C5EBDE1" w14:textId="78CFA781" w:rsidR="00675B14" w:rsidRDefault="00675B14">
      <w:pPr>
        <w:pStyle w:val="CommentText"/>
        <w:rPr>
          <w:rFonts w:hint="eastAsia"/>
          <w:lang w:eastAsia="zh-CN"/>
        </w:rPr>
      </w:pPr>
      <w:r>
        <w:rPr>
          <w:rStyle w:val="CommentReference"/>
        </w:rPr>
        <w:annotationRef/>
      </w:r>
      <w:r>
        <w:rPr>
          <w:rFonts w:hint="eastAsia"/>
          <w:lang w:eastAsia="zh-CN"/>
        </w:rPr>
        <w:t xml:space="preserve">Should we have a </w:t>
      </w:r>
      <w:r>
        <w:rPr>
          <w:lang w:eastAsia="zh-CN"/>
        </w:rPr>
        <w:t>“</w:t>
      </w:r>
      <w:r>
        <w:rPr>
          <w:rFonts w:hint="eastAsia"/>
          <w:lang w:eastAsia="zh-CN"/>
        </w:rPr>
        <w:t>First</w:t>
      </w:r>
      <w:r>
        <w:rPr>
          <w:lang w:eastAsia="zh-CN"/>
        </w:rPr>
        <w:t>”</w:t>
      </w:r>
      <w:r>
        <w:rPr>
          <w:rFonts w:hint="eastAsia"/>
          <w:lang w:eastAsia="zh-CN"/>
        </w:rPr>
        <w:t xml:space="preserve"> to have </w:t>
      </w:r>
      <w:r>
        <w:rPr>
          <w:lang w:eastAsia="zh-CN"/>
        </w:rPr>
        <w:t>“</w:t>
      </w:r>
      <w:r>
        <w:rPr>
          <w:rFonts w:hint="eastAsia"/>
          <w:lang w:eastAsia="zh-CN"/>
        </w:rPr>
        <w:t>Second</w:t>
      </w:r>
      <w:r>
        <w:rPr>
          <w:lang w:eastAsia="zh-CN"/>
        </w:rPr>
        <w:t>”</w:t>
      </w:r>
      <w:r>
        <w:rPr>
          <w:rFonts w:hint="eastAsia"/>
          <w:lang w:eastAsia="zh-CN"/>
        </w:rPr>
        <w:t xml:space="preserve"> and </w:t>
      </w:r>
      <w:r>
        <w:rPr>
          <w:lang w:eastAsia="zh-CN"/>
        </w:rPr>
        <w:t>“</w:t>
      </w:r>
      <w:r>
        <w:rPr>
          <w:rFonts w:hint="eastAsia"/>
          <w:lang w:eastAsia="zh-CN"/>
        </w:rPr>
        <w:t>Third</w:t>
      </w:r>
      <w:r>
        <w:rPr>
          <w:lang w:eastAsia="zh-CN"/>
        </w:rPr>
        <w:t>”</w:t>
      </w:r>
      <w:r>
        <w:rPr>
          <w:rFonts w:hint="eastAsia"/>
          <w:lang w:eastAsia="zh-CN"/>
        </w:rPr>
        <w:t>?</w:t>
      </w:r>
    </w:p>
  </w:comment>
  <w:comment w:id="8" w:author="Author" w:initials="A">
    <w:p w14:paraId="71D37237" w14:textId="2A90021A" w:rsidR="00675B14" w:rsidRDefault="00675B14">
      <w:pPr>
        <w:pStyle w:val="CommentText"/>
        <w:rPr>
          <w:rFonts w:hint="eastAsia"/>
          <w:lang w:eastAsia="zh-CN"/>
        </w:rPr>
      </w:pPr>
      <w:r>
        <w:rPr>
          <w:rStyle w:val="CommentReference"/>
        </w:rPr>
        <w:annotationRef/>
      </w:r>
      <w:proofErr w:type="spellStart"/>
      <w:proofErr w:type="gramStart"/>
      <w:r>
        <w:rPr>
          <w:lang w:eastAsia="zh-CN"/>
        </w:rPr>
        <w:t>were</w:t>
      </w:r>
      <w:proofErr w:type="spellEnd"/>
      <w:proofErr w:type="gramEnd"/>
      <w:r>
        <w:rPr>
          <w:lang w:eastAsia="zh-CN"/>
        </w:rPr>
        <w:t>?</w:t>
      </w:r>
    </w:p>
  </w:comment>
  <w:comment w:id="10" w:author="Author" w:initials="A">
    <w:p w14:paraId="688AE30B" w14:textId="6EA0A220" w:rsidR="00675B14" w:rsidRDefault="00675B14">
      <w:pPr>
        <w:pStyle w:val="CommentText"/>
      </w:pPr>
      <w:r>
        <w:rPr>
          <w:rStyle w:val="CommentReference"/>
        </w:rPr>
        <w:annotationRef/>
      </w:r>
      <w:r>
        <w:t>Update this</w:t>
      </w:r>
    </w:p>
  </w:comment>
  <w:comment w:id="11" w:author="Author" w:initials="A">
    <w:p w14:paraId="15B0A9C7" w14:textId="31AE1D09" w:rsidR="00675B14" w:rsidRDefault="00675B14">
      <w:pPr>
        <w:pStyle w:val="CommentText"/>
      </w:pPr>
      <w:r>
        <w:rPr>
          <w:rStyle w:val="CommentReference"/>
        </w:rPr>
        <w:annotationRef/>
      </w:r>
      <w:r>
        <w:t>Why are there two p values?</w:t>
      </w:r>
    </w:p>
  </w:comment>
  <w:comment w:id="28" w:author="Author" w:initials="A">
    <w:p w14:paraId="40F1FEFB" w14:textId="588B6442" w:rsidR="00675B14" w:rsidRDefault="00675B14">
      <w:pPr>
        <w:pStyle w:val="CommentText"/>
        <w:rPr>
          <w:rFonts w:hint="eastAsia"/>
          <w:lang w:eastAsia="zh-CN"/>
        </w:rPr>
      </w:pPr>
      <w:r>
        <w:rPr>
          <w:rStyle w:val="CommentReference"/>
        </w:rPr>
        <w:annotationRef/>
      </w:r>
      <w:r>
        <w:rPr>
          <w:rFonts w:hint="eastAsia"/>
          <w:lang w:eastAsia="zh-CN"/>
        </w:rPr>
        <w:t>Do we need to keep this? Citation given by PsycINFO doesn</w:t>
      </w:r>
      <w:r>
        <w:rPr>
          <w:lang w:eastAsia="zh-CN"/>
        </w:rPr>
        <w:t>’</w:t>
      </w:r>
      <w:r>
        <w:rPr>
          <w:rFonts w:hint="eastAsia"/>
          <w:lang w:eastAsia="zh-CN"/>
        </w:rPr>
        <w:t>t include this part.</w:t>
      </w:r>
    </w:p>
  </w:comment>
  <w:comment w:id="55" w:author="Author" w:initials="A">
    <w:p w14:paraId="2E8E3EF2" w14:textId="1C71CE74" w:rsidR="00675B14" w:rsidRDefault="00675B14">
      <w:pPr>
        <w:pStyle w:val="CommentText"/>
        <w:rPr>
          <w:rFonts w:hint="eastAsia"/>
          <w:lang w:eastAsia="zh-CN"/>
        </w:rPr>
      </w:pPr>
      <w:r>
        <w:rPr>
          <w:rStyle w:val="CommentReference"/>
        </w:rPr>
        <w:annotationRef/>
      </w:r>
      <w:r w:rsidR="00622688">
        <w:rPr>
          <w:rFonts w:hint="eastAsia"/>
          <w:lang w:eastAsia="zh-CN"/>
        </w:rPr>
        <w:t>DOI not found.</w:t>
      </w:r>
    </w:p>
  </w:comment>
  <w:comment w:id="66" w:author="Author" w:initials="A">
    <w:p w14:paraId="6B99633C" w14:textId="582BBC4C" w:rsidR="00675B14" w:rsidRDefault="00675B14">
      <w:pPr>
        <w:pStyle w:val="CommentText"/>
        <w:rPr>
          <w:rFonts w:hint="eastAsia"/>
          <w:lang w:eastAsia="zh-CN"/>
        </w:rPr>
      </w:pPr>
      <w:r>
        <w:rPr>
          <w:rStyle w:val="CommentReference"/>
        </w:rPr>
        <w:annotationRef/>
      </w:r>
      <w:r w:rsidR="00B73C59">
        <w:rPr>
          <w:rFonts w:hint="eastAsia"/>
          <w:lang w:eastAsia="zh-CN"/>
        </w:rPr>
        <w:t>DOI not found.</w:t>
      </w:r>
    </w:p>
  </w:comment>
  <w:comment w:id="71" w:author="Author" w:initials="A">
    <w:p w14:paraId="3A9F50DE" w14:textId="1E5CDAD2" w:rsidR="00675B14" w:rsidRDefault="00675B14">
      <w:pPr>
        <w:pStyle w:val="CommentText"/>
        <w:rPr>
          <w:rFonts w:hint="eastAsia"/>
          <w:lang w:eastAsia="zh-CN"/>
        </w:rPr>
      </w:pPr>
      <w:r>
        <w:rPr>
          <w:rStyle w:val="CommentReference"/>
        </w:rPr>
        <w:annotationRef/>
      </w:r>
      <w:r>
        <w:rPr>
          <w:rFonts w:hint="eastAsia"/>
          <w:lang w:eastAsia="zh-CN"/>
        </w:rPr>
        <w:t>DOI not found.</w:t>
      </w:r>
    </w:p>
  </w:comment>
  <w:comment w:id="72" w:author="Author" w:initials="A">
    <w:p w14:paraId="584A908B" w14:textId="0A9566C0" w:rsidR="00675B14" w:rsidRDefault="00675B14">
      <w:pPr>
        <w:pStyle w:val="CommentText"/>
        <w:rPr>
          <w:rFonts w:hint="eastAsia"/>
          <w:lang w:eastAsia="zh-CN"/>
        </w:rPr>
      </w:pPr>
      <w:r>
        <w:rPr>
          <w:rStyle w:val="CommentReference"/>
        </w:rPr>
        <w:annotationRef/>
      </w:r>
      <w:r>
        <w:rPr>
          <w:rFonts w:hint="eastAsia"/>
          <w:lang w:eastAsia="zh-CN"/>
        </w:rPr>
        <w:t>DOI not found.</w:t>
      </w:r>
    </w:p>
  </w:comment>
  <w:comment w:id="103" w:author="Author" w:initials="A">
    <w:p w14:paraId="34CDA382" w14:textId="25595CDF" w:rsidR="00675B14" w:rsidRDefault="00675B14">
      <w:pPr>
        <w:pStyle w:val="CommentText"/>
        <w:rPr>
          <w:rFonts w:hint="eastAsia"/>
          <w:lang w:eastAsia="zh-CN"/>
        </w:rPr>
      </w:pPr>
      <w:r>
        <w:rPr>
          <w:rStyle w:val="CommentReference"/>
        </w:rPr>
        <w:annotationRef/>
      </w:r>
      <w:proofErr w:type="spellStart"/>
      <w:proofErr w:type="gramStart"/>
      <w:r>
        <w:rPr>
          <w:rFonts w:hint="eastAsia"/>
          <w:lang w:eastAsia="zh-CN"/>
        </w:rPr>
        <w:t>doi</w:t>
      </w:r>
      <w:proofErr w:type="spellEnd"/>
      <w:proofErr w:type="gramEnd"/>
    </w:p>
  </w:comment>
  <w:comment w:id="114" w:author="Author" w:initials="A">
    <w:p w14:paraId="102085CA" w14:textId="236DF5B2" w:rsidR="00675B14" w:rsidRDefault="00675B14">
      <w:pPr>
        <w:pStyle w:val="CommentText"/>
        <w:rPr>
          <w:rFonts w:hint="eastAsia"/>
          <w:lang w:eastAsia="zh-CN"/>
        </w:rPr>
      </w:pPr>
      <w:r>
        <w:rPr>
          <w:rStyle w:val="CommentReference"/>
        </w:rPr>
        <w:annotationRef/>
      </w:r>
      <w:r w:rsidR="00C26183">
        <w:rPr>
          <w:rFonts w:hint="eastAsia"/>
          <w:lang w:eastAsia="zh-CN"/>
        </w:rPr>
        <w:t>DOI not found</w:t>
      </w:r>
    </w:p>
  </w:comment>
  <w:comment w:id="122" w:author="Author" w:initials="A">
    <w:p w14:paraId="34A215A7" w14:textId="1AEB4229" w:rsidR="001A34A1" w:rsidRDefault="001A34A1">
      <w:pPr>
        <w:pStyle w:val="CommentText"/>
        <w:rPr>
          <w:rFonts w:hint="eastAsia"/>
          <w:lang w:eastAsia="zh-CN"/>
        </w:rPr>
      </w:pPr>
      <w:r>
        <w:rPr>
          <w:rStyle w:val="CommentReference"/>
        </w:rPr>
        <w:annotationRef/>
      </w:r>
      <w:r>
        <w:rPr>
          <w:rFonts w:hint="eastAsia"/>
          <w:lang w:eastAsia="zh-CN"/>
        </w:rPr>
        <w:t xml:space="preserve">This is the </w:t>
      </w:r>
      <w:proofErr w:type="spellStart"/>
      <w:r>
        <w:rPr>
          <w:rFonts w:hint="eastAsia"/>
          <w:lang w:eastAsia="zh-CN"/>
        </w:rPr>
        <w:t>doi</w:t>
      </w:r>
      <w:proofErr w:type="spellEnd"/>
      <w:r>
        <w:rPr>
          <w:rFonts w:hint="eastAsia"/>
          <w:lang w:eastAsia="zh-CN"/>
        </w:rPr>
        <w:t xml:space="preserve"> for the 2008 edition of the book; can</w:t>
      </w:r>
      <w:r>
        <w:rPr>
          <w:lang w:eastAsia="zh-CN"/>
        </w:rPr>
        <w:t>’</w:t>
      </w:r>
      <w:r>
        <w:rPr>
          <w:rFonts w:hint="eastAsia"/>
          <w:lang w:eastAsia="zh-CN"/>
        </w:rPr>
        <w:t xml:space="preserve">t find the </w:t>
      </w:r>
      <w:proofErr w:type="spellStart"/>
      <w:r>
        <w:rPr>
          <w:rFonts w:hint="eastAsia"/>
          <w:lang w:eastAsia="zh-CN"/>
        </w:rPr>
        <w:t>doi</w:t>
      </w:r>
      <w:proofErr w:type="spellEnd"/>
      <w:r>
        <w:rPr>
          <w:rFonts w:hint="eastAsia"/>
          <w:lang w:eastAsia="zh-CN"/>
        </w:rPr>
        <w:t xml:space="preserve"> for the 2013 edition.</w:t>
      </w:r>
    </w:p>
  </w:comment>
  <w:comment w:id="132" w:author="Author" w:initials="A">
    <w:p w14:paraId="52AEDA3F" w14:textId="13A46973" w:rsidR="00675B14" w:rsidRDefault="00675B14">
      <w:pPr>
        <w:pStyle w:val="CommentText"/>
        <w:rPr>
          <w:rFonts w:hint="eastAsia"/>
          <w:lang w:eastAsia="zh-CN"/>
        </w:rPr>
      </w:pPr>
      <w:r>
        <w:rPr>
          <w:rStyle w:val="CommentReference"/>
        </w:rPr>
        <w:annotationRef/>
      </w:r>
      <w:r w:rsidR="00D42819">
        <w:rPr>
          <w:rFonts w:hint="eastAsia"/>
          <w:lang w:eastAsia="zh-CN"/>
        </w:rPr>
        <w:t>DOI not found.</w:t>
      </w:r>
    </w:p>
  </w:comment>
  <w:comment w:id="139" w:author="Author" w:initials="A">
    <w:p w14:paraId="4C1BE2A2" w14:textId="61C97FF1" w:rsidR="00675B14" w:rsidRDefault="00675B14">
      <w:pPr>
        <w:pStyle w:val="CommentText"/>
        <w:rPr>
          <w:rFonts w:hint="eastAsia"/>
          <w:lang w:eastAsia="zh-CN"/>
        </w:rPr>
      </w:pPr>
      <w:r>
        <w:rPr>
          <w:rStyle w:val="CommentReference"/>
        </w:rPr>
        <w:annotationRef/>
      </w:r>
      <w:r w:rsidR="009E25E0">
        <w:rPr>
          <w:rFonts w:hint="eastAsia"/>
          <w:lang w:eastAsia="zh-CN"/>
        </w:rPr>
        <w:t>DOI not found</w:t>
      </w:r>
    </w:p>
  </w:comment>
  <w:comment w:id="140" w:author="Author" w:initials="A">
    <w:p w14:paraId="75C921C2" w14:textId="4E974110" w:rsidR="009352EC" w:rsidRDefault="009352EC">
      <w:pPr>
        <w:pStyle w:val="CommentText"/>
        <w:rPr>
          <w:rFonts w:hint="eastAsia"/>
          <w:lang w:eastAsia="zh-CN"/>
        </w:rPr>
      </w:pPr>
      <w:r>
        <w:rPr>
          <w:rStyle w:val="CommentReference"/>
        </w:rPr>
        <w:annotationRef/>
      </w:r>
      <w:r>
        <w:rPr>
          <w:rFonts w:hint="eastAsia"/>
          <w:lang w:eastAsia="zh-CN"/>
        </w:rPr>
        <w:t>DOI not found.</w:t>
      </w:r>
    </w:p>
  </w:comment>
  <w:comment w:id="147" w:author="Author" w:initials="A">
    <w:p w14:paraId="582DB1FF" w14:textId="5E57E685" w:rsidR="00675B14" w:rsidRDefault="00675B14">
      <w:pPr>
        <w:pStyle w:val="CommentText"/>
        <w:rPr>
          <w:rFonts w:hint="eastAsia"/>
          <w:lang w:eastAsia="zh-CN"/>
        </w:rPr>
      </w:pPr>
      <w:r>
        <w:rPr>
          <w:rStyle w:val="CommentReference"/>
        </w:rPr>
        <w:annotationRef/>
      </w:r>
      <w:r w:rsidR="00545FE9">
        <w:rPr>
          <w:rStyle w:val="CommentReference"/>
          <w:rFonts w:hint="eastAsia"/>
          <w:lang w:eastAsia="zh-CN"/>
        </w:rPr>
        <w:t>DOI not found.</w:t>
      </w:r>
    </w:p>
  </w:comment>
  <w:comment w:id="157" w:author="Author" w:initials="A">
    <w:p w14:paraId="190905DC" w14:textId="5272D1D5" w:rsidR="009C74B2" w:rsidRDefault="009C74B2">
      <w:pPr>
        <w:pStyle w:val="CommentText"/>
        <w:rPr>
          <w:rFonts w:hint="eastAsia"/>
          <w:lang w:eastAsia="zh-CN"/>
        </w:rPr>
      </w:pPr>
      <w:r>
        <w:rPr>
          <w:rStyle w:val="CommentReference"/>
        </w:rPr>
        <w:annotationRef/>
      </w:r>
      <w:r>
        <w:rPr>
          <w:rFonts w:hint="eastAsia"/>
          <w:lang w:eastAsia="zh-CN"/>
        </w:rPr>
        <w:t>DOI not found.</w:t>
      </w:r>
    </w:p>
  </w:comment>
  <w:comment w:id="158" w:author="Author" w:initials="A">
    <w:p w14:paraId="6DFC3350" w14:textId="2A50FDE4" w:rsidR="00675B14" w:rsidRDefault="00675B14">
      <w:pPr>
        <w:pStyle w:val="CommentText"/>
        <w:rPr>
          <w:rFonts w:hint="eastAsia"/>
          <w:lang w:eastAsia="zh-CN"/>
        </w:rPr>
      </w:pPr>
      <w:r>
        <w:rPr>
          <w:rStyle w:val="CommentReference"/>
        </w:rPr>
        <w:annotationRef/>
      </w:r>
      <w:r w:rsidR="009C74B2">
        <w:rPr>
          <w:rFonts w:hint="eastAsia"/>
          <w:lang w:eastAsia="zh-CN"/>
        </w:rPr>
        <w:t>DOI not found.</w:t>
      </w:r>
    </w:p>
  </w:comment>
  <w:comment w:id="192" w:author="Author" w:initials="A">
    <w:p w14:paraId="75CB1715" w14:textId="6FF33912" w:rsidR="00675B14" w:rsidRDefault="00675B14">
      <w:pPr>
        <w:pStyle w:val="CommentText"/>
        <w:rPr>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15" w:author="Author" w:initials="A">
    <w:p w14:paraId="68B6FCCF" w14:textId="7EE9CD73" w:rsidR="00675B14" w:rsidRDefault="00675B14">
      <w:pPr>
        <w:pStyle w:val="CommentText"/>
        <w:rPr>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17" w:author="Author" w:initials="A">
    <w:p w14:paraId="09B85B97" w14:textId="5727879E" w:rsidR="00675B14" w:rsidRDefault="00675B14">
      <w:pPr>
        <w:pStyle w:val="CommentText"/>
        <w:rPr>
          <w:rFonts w:hint="eastAsia"/>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21" w:author="Author" w:initials="A">
    <w:p w14:paraId="4138752F" w14:textId="57CDD392" w:rsidR="00675B14" w:rsidRDefault="00675B14">
      <w:pPr>
        <w:pStyle w:val="CommentText"/>
        <w:rPr>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23" w:author="Author" w:initials="A">
    <w:p w14:paraId="0F3D67A4" w14:textId="276FBD39" w:rsidR="00675B14" w:rsidRDefault="00675B14">
      <w:pPr>
        <w:pStyle w:val="CommentText"/>
        <w:rPr>
          <w:rFonts w:hint="eastAsia"/>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28" w:author="Author" w:initials="A">
    <w:p w14:paraId="49981D29" w14:textId="7EAEA588" w:rsidR="00675B14" w:rsidRDefault="00675B14">
      <w:pPr>
        <w:pStyle w:val="CommentText"/>
        <w:rPr>
          <w:rFonts w:hint="eastAsia"/>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29" w:author="Author" w:initials="A">
    <w:p w14:paraId="6F052972" w14:textId="7D76D1A9" w:rsidR="00675B14" w:rsidRDefault="00675B14">
      <w:pPr>
        <w:pStyle w:val="CommentText"/>
        <w:rPr>
          <w:rFonts w:hint="eastAsia"/>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30" w:author="Author" w:initials="A">
    <w:p w14:paraId="36AAA746" w14:textId="4E020943" w:rsidR="00675B14" w:rsidRDefault="00675B14">
      <w:pPr>
        <w:pStyle w:val="CommentText"/>
        <w:rPr>
          <w:lang w:eastAsia="zh-CN"/>
        </w:rPr>
      </w:pPr>
      <w:r>
        <w:rPr>
          <w:rStyle w:val="CommentReference"/>
        </w:rPr>
        <w:annotationRef/>
      </w:r>
      <w:proofErr w:type="spellStart"/>
      <w:proofErr w:type="gramStart"/>
      <w:r>
        <w:rPr>
          <w:rFonts w:hint="eastAsia"/>
          <w:lang w:eastAsia="zh-CN"/>
        </w:rPr>
        <w:t>doi</w:t>
      </w:r>
      <w:proofErr w:type="spellEnd"/>
      <w:proofErr w:type="gramEnd"/>
      <w:r>
        <w:rPr>
          <w:rFonts w:hint="eastAsia"/>
          <w:lang w:eastAsia="zh-CN"/>
        </w:rPr>
        <w:t xml:space="preserve"> missing</w:t>
      </w:r>
    </w:p>
  </w:comment>
  <w:comment w:id="235" w:author="Author" w:initials="A">
    <w:p w14:paraId="42881B46" w14:textId="5894F411" w:rsidR="00675B14" w:rsidRDefault="00675B14">
      <w:pPr>
        <w:pStyle w:val="CommentText"/>
        <w:rPr>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50" w:author="Author" w:initials="A">
    <w:p w14:paraId="00C6CBDD" w14:textId="1C5EFF4D" w:rsidR="00675B14" w:rsidRDefault="00675B14">
      <w:pPr>
        <w:pStyle w:val="CommentText"/>
        <w:rPr>
          <w:rFonts w:hint="eastAsia"/>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51" w:author="Author" w:initials="A">
    <w:p w14:paraId="236F0C68" w14:textId="69C6C091" w:rsidR="00675B14" w:rsidRDefault="00675B14">
      <w:pPr>
        <w:pStyle w:val="CommentText"/>
      </w:pPr>
      <w:r>
        <w:rPr>
          <w:rStyle w:val="CommentReference"/>
        </w:rPr>
        <w:annotationRef/>
      </w:r>
      <w:proofErr w:type="spellStart"/>
      <w:proofErr w:type="gramStart"/>
      <w:r>
        <w:t>doi</w:t>
      </w:r>
      <w:proofErr w:type="spellEnd"/>
      <w:proofErr w:type="gramEnd"/>
    </w:p>
  </w:comment>
  <w:comment w:id="252" w:author="Author" w:initials="A">
    <w:p w14:paraId="58C02E35" w14:textId="6B665E35" w:rsidR="00675B14" w:rsidRDefault="00675B14">
      <w:pPr>
        <w:pStyle w:val="CommentText"/>
        <w:rPr>
          <w:rFonts w:hint="eastAsia"/>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53" w:author="Author" w:initials="A">
    <w:p w14:paraId="28C5FBD0" w14:textId="70FE9A1C" w:rsidR="00675B14" w:rsidRDefault="00675B14">
      <w:pPr>
        <w:pStyle w:val="CommentText"/>
        <w:rPr>
          <w:rFonts w:hint="eastAsia"/>
          <w:lang w:eastAsia="zh-CN"/>
        </w:rPr>
      </w:pPr>
      <w:r>
        <w:rPr>
          <w:rStyle w:val="CommentReference"/>
        </w:rPr>
        <w:annotationRef/>
      </w:r>
      <w:proofErr w:type="spellStart"/>
      <w:proofErr w:type="gramStart"/>
      <w:r>
        <w:rPr>
          <w:rFonts w:hint="eastAsia"/>
          <w:lang w:eastAsia="zh-CN"/>
        </w:rPr>
        <w:t>doi</w:t>
      </w:r>
      <w:proofErr w:type="spellEnd"/>
      <w:proofErr w:type="gramEnd"/>
    </w:p>
  </w:comment>
  <w:comment w:id="279" w:author="Author" w:initials="A">
    <w:p w14:paraId="2C75C5BF" w14:textId="7EE08EE5" w:rsidR="00675B14" w:rsidRDefault="00675B14">
      <w:pPr>
        <w:pStyle w:val="CommentText"/>
        <w:rPr>
          <w:lang w:eastAsia="zh-CN"/>
        </w:rPr>
      </w:pPr>
      <w:r>
        <w:rPr>
          <w:rStyle w:val="CommentReference"/>
        </w:rPr>
        <w:annotationRef/>
      </w:r>
      <w:r>
        <w:rPr>
          <w:rFonts w:hint="eastAsia"/>
          <w:lang w:eastAsia="zh-CN"/>
        </w:rPr>
        <w:t>SAS output is very different from the result in this table for model 6; please refer to the SAS output p.108;</w:t>
      </w:r>
    </w:p>
  </w:comment>
  <w:comment w:id="280" w:author="Author" w:initials="A">
    <w:p w14:paraId="043B3162" w14:textId="77777777" w:rsidR="00675B14" w:rsidRDefault="00675B14" w:rsidP="00E653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9D611" w15:done="0"/>
  <w15:commentEx w15:paraId="688AE30B" w15:done="0"/>
  <w15:commentEx w15:paraId="15B0A9C7"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2D84A" w14:textId="77777777" w:rsidR="00B70632" w:rsidRDefault="00B70632" w:rsidP="008A68E8">
      <w:pPr>
        <w:spacing w:after="0" w:line="240" w:lineRule="auto"/>
      </w:pPr>
      <w:r>
        <w:separator/>
      </w:r>
    </w:p>
  </w:endnote>
  <w:endnote w:type="continuationSeparator" w:id="0">
    <w:p w14:paraId="1068DDDC" w14:textId="77777777" w:rsidR="00B70632" w:rsidRDefault="00B70632"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377C1" w14:textId="77777777" w:rsidR="00B70632" w:rsidRDefault="00B70632" w:rsidP="008A68E8">
      <w:pPr>
        <w:spacing w:after="0" w:line="240" w:lineRule="auto"/>
      </w:pPr>
      <w:r>
        <w:separator/>
      </w:r>
    </w:p>
  </w:footnote>
  <w:footnote w:type="continuationSeparator" w:id="0">
    <w:p w14:paraId="5582930D" w14:textId="77777777" w:rsidR="00B70632" w:rsidRDefault="00B70632" w:rsidP="008A68E8">
      <w:pPr>
        <w:spacing w:after="0" w:line="240" w:lineRule="auto"/>
      </w:pPr>
      <w:r>
        <w:continuationSeparator/>
      </w:r>
    </w:p>
  </w:footnote>
  <w:footnote w:id="1">
    <w:p w14:paraId="79B1BDA3" w14:textId="249CABAD" w:rsidR="00675B14" w:rsidRPr="0056695A" w:rsidRDefault="00675B14">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w:t>
      </w:r>
      <w:proofErr w:type="gramStart"/>
      <w:r w:rsidRPr="0056695A">
        <w:rPr>
          <w:rFonts w:ascii="Times New Roman" w:hAnsi="Times New Roman" w:cs="Times New Roman"/>
        </w:rPr>
        <w:t>section,</w:t>
      </w:r>
      <w:proofErr w:type="gramEnd"/>
      <w:r w:rsidRPr="0056695A">
        <w:rPr>
          <w:rFonts w:ascii="Times New Roman" w:hAnsi="Times New Roman" w:cs="Times New Roman"/>
        </w:rPr>
        <w:t xml:space="preserve">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675B14" w:rsidRPr="0056695A" w:rsidRDefault="00675B14">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675B14" w:rsidRPr="0056695A" w:rsidRDefault="00675B14">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w:t>
      </w:r>
      <w:proofErr w:type="gramStart"/>
      <w:r w:rsidRPr="0056695A">
        <w:rPr>
          <w:rFonts w:ascii="Times New Roman" w:hAnsi="Times New Roman" w:cs="Times New Roman"/>
        </w:rPr>
        <w:t>effect</w:t>
      </w:r>
      <w:proofErr w:type="gramEnd"/>
      <w:r w:rsidRPr="0056695A">
        <w:rPr>
          <w:rFonts w:ascii="Times New Roman" w:hAnsi="Times New Roman" w:cs="Times New Roman"/>
        </w:rPr>
        <w:t xml:space="preserve">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675B14" w:rsidRPr="006F3145" w:rsidRDefault="00675B14"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proofErr w:type="spellStart"/>
      <w:proofErr w:type="gramStart"/>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r w:rsidRPr="0056771D">
        <w:rPr>
          <w:rFonts w:ascii="Times New Roman" w:hAnsi="Times New Roman" w:cs="Times New Roman"/>
        </w:rPr>
        <w:t xml:space="preserve"> (2002) note that “…it is mathematically possible under maximum likelihood estimation for the residual variance</w:t>
      </w:r>
      <w:r w:rsidRPr="006F3145">
        <w:rPr>
          <w:rFonts w:ascii="Times New Roman" w:hAnsi="Times New Roman" w:cs="Times New Roman"/>
        </w:rPr>
        <w:t xml:space="preserve"> to increase slightly if a truly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 is entered into the equation.</w:t>
      </w:r>
      <w:proofErr w:type="gramEnd"/>
      <w:r w:rsidRPr="006F3145">
        <w:rPr>
          <w:rFonts w:ascii="Times New Roman" w:hAnsi="Times New Roman" w:cs="Times New Roman"/>
        </w:rPr>
        <w:t xml:space="preserve"> Such cases result in the computation of slightly negative-variance-explained statistics for the variable just entered. </w:t>
      </w:r>
      <w:proofErr w:type="gramStart"/>
      <w:r w:rsidRPr="006F3145">
        <w:rPr>
          <w:rFonts w:ascii="Times New Roman" w:hAnsi="Times New Roman" w:cs="Times New Roman"/>
        </w:rPr>
        <w:t>The negative differences here, however, will typically be quite small” (p. 150).</w:t>
      </w:r>
      <w:proofErr w:type="gramEnd"/>
      <w:r w:rsidRPr="006F3145">
        <w:rPr>
          <w:rFonts w:ascii="Times New Roman" w:hAnsi="Times New Roman" w:cs="Times New Roman"/>
        </w:rPr>
        <w:t xml:space="preserve">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predictors.</w:t>
      </w:r>
    </w:p>
  </w:footnote>
  <w:footnote w:id="5">
    <w:p w14:paraId="7146A64C" w14:textId="16D46FD3" w:rsidR="00675B14" w:rsidRPr="006F3145" w:rsidRDefault="00675B14">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675B14" w:rsidRPr="00AB4679" w:rsidRDefault="00675B14"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8452CB">
          <w:rPr>
            <w:rFonts w:ascii="Times New Roman" w:hAnsi="Times New Roman" w:cs="Times New Roman"/>
            <w:noProof/>
          </w:rPr>
          <w:t>50</w:t>
        </w:r>
        <w:r w:rsidRPr="00AB4679">
          <w:rPr>
            <w:rFonts w:ascii="Times New Roman" w:hAnsi="Times New Roman" w:cs="Times New Roman"/>
            <w:noProof/>
          </w:rPr>
          <w:fldChar w:fldCharType="end"/>
        </w:r>
      </w:p>
    </w:sdtContent>
  </w:sdt>
  <w:p w14:paraId="0952CD1B" w14:textId="77777777" w:rsidR="00675B14" w:rsidRPr="00AB4679" w:rsidRDefault="00675B14">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675B14" w:rsidRPr="00163139" w:rsidRDefault="00675B14"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675B14" w:rsidRPr="008A68E8" w:rsidRDefault="00675B14"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3C71"/>
    <w:rsid w:val="00004480"/>
    <w:rsid w:val="00005E0F"/>
    <w:rsid w:val="0000606D"/>
    <w:rsid w:val="000066EE"/>
    <w:rsid w:val="00010B5F"/>
    <w:rsid w:val="00010E18"/>
    <w:rsid w:val="00010E74"/>
    <w:rsid w:val="00011C43"/>
    <w:rsid w:val="0001252F"/>
    <w:rsid w:val="00012C6B"/>
    <w:rsid w:val="00014C95"/>
    <w:rsid w:val="00015BE0"/>
    <w:rsid w:val="00017B3D"/>
    <w:rsid w:val="00020289"/>
    <w:rsid w:val="00020578"/>
    <w:rsid w:val="000209B0"/>
    <w:rsid w:val="00021A83"/>
    <w:rsid w:val="000229EF"/>
    <w:rsid w:val="000229FD"/>
    <w:rsid w:val="000235DA"/>
    <w:rsid w:val="00024F0D"/>
    <w:rsid w:val="00025409"/>
    <w:rsid w:val="000274C9"/>
    <w:rsid w:val="00027735"/>
    <w:rsid w:val="00032537"/>
    <w:rsid w:val="000325C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85F"/>
    <w:rsid w:val="00076990"/>
    <w:rsid w:val="000809CF"/>
    <w:rsid w:val="000811E7"/>
    <w:rsid w:val="00081A10"/>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0A2D"/>
    <w:rsid w:val="000F27DA"/>
    <w:rsid w:val="000F35A3"/>
    <w:rsid w:val="000F35C3"/>
    <w:rsid w:val="000F39B5"/>
    <w:rsid w:val="000F440C"/>
    <w:rsid w:val="000F441D"/>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70EC7"/>
    <w:rsid w:val="00171E57"/>
    <w:rsid w:val="001722C0"/>
    <w:rsid w:val="00175652"/>
    <w:rsid w:val="00175B8B"/>
    <w:rsid w:val="00176FAF"/>
    <w:rsid w:val="00177D8F"/>
    <w:rsid w:val="001800F3"/>
    <w:rsid w:val="00180652"/>
    <w:rsid w:val="00180BD4"/>
    <w:rsid w:val="00181221"/>
    <w:rsid w:val="00181FAC"/>
    <w:rsid w:val="00183194"/>
    <w:rsid w:val="001833D8"/>
    <w:rsid w:val="00184F35"/>
    <w:rsid w:val="00185B63"/>
    <w:rsid w:val="00187DC6"/>
    <w:rsid w:val="00187EF4"/>
    <w:rsid w:val="00187FAB"/>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7ED"/>
    <w:rsid w:val="001D49B4"/>
    <w:rsid w:val="001D4E5A"/>
    <w:rsid w:val="001D72EB"/>
    <w:rsid w:val="001E152D"/>
    <w:rsid w:val="001E1585"/>
    <w:rsid w:val="001E29D6"/>
    <w:rsid w:val="001E3734"/>
    <w:rsid w:val="001E540C"/>
    <w:rsid w:val="001E602F"/>
    <w:rsid w:val="001E6A51"/>
    <w:rsid w:val="001E6D00"/>
    <w:rsid w:val="001F034C"/>
    <w:rsid w:val="001F17D3"/>
    <w:rsid w:val="001F3E42"/>
    <w:rsid w:val="001F4DED"/>
    <w:rsid w:val="001F53F1"/>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71800"/>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97C"/>
    <w:rsid w:val="0029457A"/>
    <w:rsid w:val="002959AC"/>
    <w:rsid w:val="002959AF"/>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66B"/>
    <w:rsid w:val="002E5D70"/>
    <w:rsid w:val="002E5F11"/>
    <w:rsid w:val="002E7298"/>
    <w:rsid w:val="002E7517"/>
    <w:rsid w:val="002E75C9"/>
    <w:rsid w:val="002E76EB"/>
    <w:rsid w:val="002E7E3A"/>
    <w:rsid w:val="002F098E"/>
    <w:rsid w:val="002F1D7A"/>
    <w:rsid w:val="002F2B26"/>
    <w:rsid w:val="002F3A4A"/>
    <w:rsid w:val="002F4C73"/>
    <w:rsid w:val="002F4E63"/>
    <w:rsid w:val="002F52B9"/>
    <w:rsid w:val="002F6440"/>
    <w:rsid w:val="002F6BE0"/>
    <w:rsid w:val="002F7099"/>
    <w:rsid w:val="002F70EB"/>
    <w:rsid w:val="002F77C5"/>
    <w:rsid w:val="00302460"/>
    <w:rsid w:val="003034F8"/>
    <w:rsid w:val="00303660"/>
    <w:rsid w:val="003043E5"/>
    <w:rsid w:val="003049E5"/>
    <w:rsid w:val="00304E31"/>
    <w:rsid w:val="0030519C"/>
    <w:rsid w:val="0030647A"/>
    <w:rsid w:val="003065CF"/>
    <w:rsid w:val="003070BB"/>
    <w:rsid w:val="003103E8"/>
    <w:rsid w:val="003112F8"/>
    <w:rsid w:val="003115A3"/>
    <w:rsid w:val="003119AA"/>
    <w:rsid w:val="00313CFE"/>
    <w:rsid w:val="003151F9"/>
    <w:rsid w:val="0031535A"/>
    <w:rsid w:val="003154A2"/>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66FF"/>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1D8"/>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6EF4"/>
    <w:rsid w:val="003B7213"/>
    <w:rsid w:val="003B7450"/>
    <w:rsid w:val="003C03CB"/>
    <w:rsid w:val="003C0FCB"/>
    <w:rsid w:val="003C198D"/>
    <w:rsid w:val="003C1F86"/>
    <w:rsid w:val="003C2FE9"/>
    <w:rsid w:val="003C300D"/>
    <w:rsid w:val="003C4B24"/>
    <w:rsid w:val="003C5BE9"/>
    <w:rsid w:val="003C5CB6"/>
    <w:rsid w:val="003C6E39"/>
    <w:rsid w:val="003C79BD"/>
    <w:rsid w:val="003D1DF8"/>
    <w:rsid w:val="003D4275"/>
    <w:rsid w:val="003D4F33"/>
    <w:rsid w:val="003E13F8"/>
    <w:rsid w:val="003E1458"/>
    <w:rsid w:val="003E177F"/>
    <w:rsid w:val="003E23A3"/>
    <w:rsid w:val="003E2C0D"/>
    <w:rsid w:val="003E34A1"/>
    <w:rsid w:val="003E38D0"/>
    <w:rsid w:val="003E4147"/>
    <w:rsid w:val="003E44BD"/>
    <w:rsid w:val="003E7647"/>
    <w:rsid w:val="003E79D4"/>
    <w:rsid w:val="003E7D68"/>
    <w:rsid w:val="003F0FBD"/>
    <w:rsid w:val="003F1A75"/>
    <w:rsid w:val="003F2F9E"/>
    <w:rsid w:val="003F4107"/>
    <w:rsid w:val="003F504F"/>
    <w:rsid w:val="003F5425"/>
    <w:rsid w:val="003F55CE"/>
    <w:rsid w:val="003F5FDE"/>
    <w:rsid w:val="003F6E6F"/>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49F4"/>
    <w:rsid w:val="004553B4"/>
    <w:rsid w:val="00456889"/>
    <w:rsid w:val="004611C9"/>
    <w:rsid w:val="00461DE3"/>
    <w:rsid w:val="0046287F"/>
    <w:rsid w:val="0046370A"/>
    <w:rsid w:val="00463C91"/>
    <w:rsid w:val="00464F35"/>
    <w:rsid w:val="00465099"/>
    <w:rsid w:val="0046545C"/>
    <w:rsid w:val="00466D99"/>
    <w:rsid w:val="00467125"/>
    <w:rsid w:val="004671F3"/>
    <w:rsid w:val="00467366"/>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247F"/>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1F85"/>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80E"/>
    <w:rsid w:val="00535ABB"/>
    <w:rsid w:val="005360B0"/>
    <w:rsid w:val="00536526"/>
    <w:rsid w:val="005371CF"/>
    <w:rsid w:val="00540A8C"/>
    <w:rsid w:val="0054188A"/>
    <w:rsid w:val="00541A1E"/>
    <w:rsid w:val="0054267A"/>
    <w:rsid w:val="00542DE0"/>
    <w:rsid w:val="00543DFE"/>
    <w:rsid w:val="00543E65"/>
    <w:rsid w:val="00544588"/>
    <w:rsid w:val="00544B9E"/>
    <w:rsid w:val="00544E6B"/>
    <w:rsid w:val="00545AC3"/>
    <w:rsid w:val="00545FE9"/>
    <w:rsid w:val="00546008"/>
    <w:rsid w:val="00546113"/>
    <w:rsid w:val="00547146"/>
    <w:rsid w:val="00547C24"/>
    <w:rsid w:val="00547D17"/>
    <w:rsid w:val="00547E5B"/>
    <w:rsid w:val="005503CF"/>
    <w:rsid w:val="00550937"/>
    <w:rsid w:val="00550F93"/>
    <w:rsid w:val="00551F2A"/>
    <w:rsid w:val="005529AB"/>
    <w:rsid w:val="00553620"/>
    <w:rsid w:val="0055499D"/>
    <w:rsid w:val="00556F87"/>
    <w:rsid w:val="005575C2"/>
    <w:rsid w:val="00560673"/>
    <w:rsid w:val="00560F8B"/>
    <w:rsid w:val="00561AD8"/>
    <w:rsid w:val="00562EB3"/>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87F97"/>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5B14"/>
    <w:rsid w:val="00676F5D"/>
    <w:rsid w:val="0068066E"/>
    <w:rsid w:val="00680C1C"/>
    <w:rsid w:val="00681674"/>
    <w:rsid w:val="0068184A"/>
    <w:rsid w:val="00681B7A"/>
    <w:rsid w:val="00681BB0"/>
    <w:rsid w:val="0068281C"/>
    <w:rsid w:val="0068296F"/>
    <w:rsid w:val="006844DF"/>
    <w:rsid w:val="006847A1"/>
    <w:rsid w:val="00685858"/>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1659"/>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19E2"/>
    <w:rsid w:val="00711C95"/>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4F93"/>
    <w:rsid w:val="00725018"/>
    <w:rsid w:val="00726967"/>
    <w:rsid w:val="00731B70"/>
    <w:rsid w:val="00733106"/>
    <w:rsid w:val="00733171"/>
    <w:rsid w:val="0073368F"/>
    <w:rsid w:val="00733A2C"/>
    <w:rsid w:val="00734B3D"/>
    <w:rsid w:val="00735F4D"/>
    <w:rsid w:val="0074033B"/>
    <w:rsid w:val="0074067D"/>
    <w:rsid w:val="00740871"/>
    <w:rsid w:val="007440D3"/>
    <w:rsid w:val="0074425B"/>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574A"/>
    <w:rsid w:val="00755BA5"/>
    <w:rsid w:val="00755FD8"/>
    <w:rsid w:val="00757620"/>
    <w:rsid w:val="007579C7"/>
    <w:rsid w:val="00757A4F"/>
    <w:rsid w:val="00757F35"/>
    <w:rsid w:val="00763F2B"/>
    <w:rsid w:val="00763FD5"/>
    <w:rsid w:val="0076405E"/>
    <w:rsid w:val="007645EA"/>
    <w:rsid w:val="007655EE"/>
    <w:rsid w:val="00766131"/>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4B1E"/>
    <w:rsid w:val="00784E62"/>
    <w:rsid w:val="00785DF4"/>
    <w:rsid w:val="00786BF3"/>
    <w:rsid w:val="00786DD4"/>
    <w:rsid w:val="00786EF6"/>
    <w:rsid w:val="007877F2"/>
    <w:rsid w:val="0079024A"/>
    <w:rsid w:val="00790FD9"/>
    <w:rsid w:val="0079327F"/>
    <w:rsid w:val="0079386D"/>
    <w:rsid w:val="00793DE7"/>
    <w:rsid w:val="00793F03"/>
    <w:rsid w:val="00795BC4"/>
    <w:rsid w:val="007A0552"/>
    <w:rsid w:val="007A10A8"/>
    <w:rsid w:val="007A184E"/>
    <w:rsid w:val="007A2D31"/>
    <w:rsid w:val="007A31F4"/>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5272"/>
    <w:rsid w:val="007C536B"/>
    <w:rsid w:val="007C563D"/>
    <w:rsid w:val="007C57D7"/>
    <w:rsid w:val="007C5AE4"/>
    <w:rsid w:val="007C5BE2"/>
    <w:rsid w:val="007C663B"/>
    <w:rsid w:val="007C668F"/>
    <w:rsid w:val="007C6D73"/>
    <w:rsid w:val="007C72DD"/>
    <w:rsid w:val="007C7815"/>
    <w:rsid w:val="007D082C"/>
    <w:rsid w:val="007D109E"/>
    <w:rsid w:val="007D12A7"/>
    <w:rsid w:val="007D261D"/>
    <w:rsid w:val="007D3053"/>
    <w:rsid w:val="007D4261"/>
    <w:rsid w:val="007D4EDF"/>
    <w:rsid w:val="007D4FA3"/>
    <w:rsid w:val="007D589D"/>
    <w:rsid w:val="007D727E"/>
    <w:rsid w:val="007E0D07"/>
    <w:rsid w:val="007E2B40"/>
    <w:rsid w:val="007E3A7D"/>
    <w:rsid w:val="007E5FC6"/>
    <w:rsid w:val="007E62C7"/>
    <w:rsid w:val="007E6696"/>
    <w:rsid w:val="007E6CA7"/>
    <w:rsid w:val="007E7391"/>
    <w:rsid w:val="007E7469"/>
    <w:rsid w:val="007F01E7"/>
    <w:rsid w:val="007F020F"/>
    <w:rsid w:val="007F0497"/>
    <w:rsid w:val="007F0523"/>
    <w:rsid w:val="007F10A2"/>
    <w:rsid w:val="007F1451"/>
    <w:rsid w:val="007F1F8A"/>
    <w:rsid w:val="007F2417"/>
    <w:rsid w:val="007F3A68"/>
    <w:rsid w:val="007F3D21"/>
    <w:rsid w:val="007F4EBA"/>
    <w:rsid w:val="007F5267"/>
    <w:rsid w:val="007F58AC"/>
    <w:rsid w:val="007F6809"/>
    <w:rsid w:val="007F68C0"/>
    <w:rsid w:val="00801B0E"/>
    <w:rsid w:val="00801F42"/>
    <w:rsid w:val="00802109"/>
    <w:rsid w:val="008029D7"/>
    <w:rsid w:val="00803F1C"/>
    <w:rsid w:val="008040A3"/>
    <w:rsid w:val="00805B2E"/>
    <w:rsid w:val="00805C7D"/>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30217"/>
    <w:rsid w:val="0083062F"/>
    <w:rsid w:val="008308F4"/>
    <w:rsid w:val="00830DEB"/>
    <w:rsid w:val="00830F11"/>
    <w:rsid w:val="00832E39"/>
    <w:rsid w:val="008336F9"/>
    <w:rsid w:val="00833EC9"/>
    <w:rsid w:val="0083446D"/>
    <w:rsid w:val="00836330"/>
    <w:rsid w:val="00837164"/>
    <w:rsid w:val="00841A81"/>
    <w:rsid w:val="00841B30"/>
    <w:rsid w:val="00841D10"/>
    <w:rsid w:val="00841E01"/>
    <w:rsid w:val="00842166"/>
    <w:rsid w:val="008437DE"/>
    <w:rsid w:val="00843CD1"/>
    <w:rsid w:val="008443A8"/>
    <w:rsid w:val="008452CB"/>
    <w:rsid w:val="00846245"/>
    <w:rsid w:val="0084772E"/>
    <w:rsid w:val="00847778"/>
    <w:rsid w:val="008502E0"/>
    <w:rsid w:val="0085155E"/>
    <w:rsid w:val="008516CD"/>
    <w:rsid w:val="00851AB7"/>
    <w:rsid w:val="008546FB"/>
    <w:rsid w:val="00857B26"/>
    <w:rsid w:val="00860C4C"/>
    <w:rsid w:val="00860D06"/>
    <w:rsid w:val="00861E73"/>
    <w:rsid w:val="00862B61"/>
    <w:rsid w:val="00862D4E"/>
    <w:rsid w:val="0086421D"/>
    <w:rsid w:val="0086441D"/>
    <w:rsid w:val="00865361"/>
    <w:rsid w:val="008660B1"/>
    <w:rsid w:val="00867850"/>
    <w:rsid w:val="00867976"/>
    <w:rsid w:val="00867BFE"/>
    <w:rsid w:val="00867ED4"/>
    <w:rsid w:val="0087015A"/>
    <w:rsid w:val="008712F9"/>
    <w:rsid w:val="0087139A"/>
    <w:rsid w:val="00871765"/>
    <w:rsid w:val="00872413"/>
    <w:rsid w:val="008739B2"/>
    <w:rsid w:val="00875731"/>
    <w:rsid w:val="0088080A"/>
    <w:rsid w:val="00880EEF"/>
    <w:rsid w:val="00882766"/>
    <w:rsid w:val="00883E32"/>
    <w:rsid w:val="008860C4"/>
    <w:rsid w:val="00886E50"/>
    <w:rsid w:val="00887F5E"/>
    <w:rsid w:val="00890287"/>
    <w:rsid w:val="008917E5"/>
    <w:rsid w:val="00892587"/>
    <w:rsid w:val="00893055"/>
    <w:rsid w:val="00893311"/>
    <w:rsid w:val="00893423"/>
    <w:rsid w:val="00893C07"/>
    <w:rsid w:val="00893D1D"/>
    <w:rsid w:val="008944DC"/>
    <w:rsid w:val="00894680"/>
    <w:rsid w:val="00894997"/>
    <w:rsid w:val="008954FC"/>
    <w:rsid w:val="008967F4"/>
    <w:rsid w:val="00896902"/>
    <w:rsid w:val="008A0020"/>
    <w:rsid w:val="008A1A6D"/>
    <w:rsid w:val="008A1F24"/>
    <w:rsid w:val="008A37E1"/>
    <w:rsid w:val="008A3943"/>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E1018"/>
    <w:rsid w:val="008E1144"/>
    <w:rsid w:val="008E1D6D"/>
    <w:rsid w:val="008E3211"/>
    <w:rsid w:val="008E332E"/>
    <w:rsid w:val="008E44CA"/>
    <w:rsid w:val="008E4FBB"/>
    <w:rsid w:val="008E4FC7"/>
    <w:rsid w:val="008E646E"/>
    <w:rsid w:val="008E695A"/>
    <w:rsid w:val="008E6B67"/>
    <w:rsid w:val="008E6F8E"/>
    <w:rsid w:val="008F1A47"/>
    <w:rsid w:val="008F35B8"/>
    <w:rsid w:val="008F4CB2"/>
    <w:rsid w:val="008F5BF7"/>
    <w:rsid w:val="008F6408"/>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638D"/>
    <w:rsid w:val="00940832"/>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41E"/>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5E0"/>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5870"/>
    <w:rsid w:val="00A474FF"/>
    <w:rsid w:val="00A47835"/>
    <w:rsid w:val="00A47896"/>
    <w:rsid w:val="00A47A0A"/>
    <w:rsid w:val="00A47B47"/>
    <w:rsid w:val="00A50B39"/>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A0C"/>
    <w:rsid w:val="00A77674"/>
    <w:rsid w:val="00A7799A"/>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98"/>
    <w:rsid w:val="00AC4ADA"/>
    <w:rsid w:val="00AC5171"/>
    <w:rsid w:val="00AC5660"/>
    <w:rsid w:val="00AC6966"/>
    <w:rsid w:val="00AC6A4F"/>
    <w:rsid w:val="00AD0D51"/>
    <w:rsid w:val="00AD1128"/>
    <w:rsid w:val="00AD1ADE"/>
    <w:rsid w:val="00AD3A16"/>
    <w:rsid w:val="00AD4A6E"/>
    <w:rsid w:val="00AD50B4"/>
    <w:rsid w:val="00AD6169"/>
    <w:rsid w:val="00AD6361"/>
    <w:rsid w:val="00AD74E0"/>
    <w:rsid w:val="00AE0B57"/>
    <w:rsid w:val="00AE1955"/>
    <w:rsid w:val="00AE2A7F"/>
    <w:rsid w:val="00AE3137"/>
    <w:rsid w:val="00AE44D0"/>
    <w:rsid w:val="00AE5122"/>
    <w:rsid w:val="00AE5DC7"/>
    <w:rsid w:val="00AE5F6E"/>
    <w:rsid w:val="00AE6241"/>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40549"/>
    <w:rsid w:val="00B41DD1"/>
    <w:rsid w:val="00B4247F"/>
    <w:rsid w:val="00B437B7"/>
    <w:rsid w:val="00B438F2"/>
    <w:rsid w:val="00B440E0"/>
    <w:rsid w:val="00B442DF"/>
    <w:rsid w:val="00B44D34"/>
    <w:rsid w:val="00B450F9"/>
    <w:rsid w:val="00B4660E"/>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632"/>
    <w:rsid w:val="00B70C2E"/>
    <w:rsid w:val="00B7138F"/>
    <w:rsid w:val="00B71491"/>
    <w:rsid w:val="00B718C2"/>
    <w:rsid w:val="00B72215"/>
    <w:rsid w:val="00B72800"/>
    <w:rsid w:val="00B73666"/>
    <w:rsid w:val="00B73C59"/>
    <w:rsid w:val="00B750D5"/>
    <w:rsid w:val="00B75806"/>
    <w:rsid w:val="00B75A31"/>
    <w:rsid w:val="00B77956"/>
    <w:rsid w:val="00B77CF5"/>
    <w:rsid w:val="00B77F67"/>
    <w:rsid w:val="00B80244"/>
    <w:rsid w:val="00B80318"/>
    <w:rsid w:val="00B80A6A"/>
    <w:rsid w:val="00B8634E"/>
    <w:rsid w:val="00B86F21"/>
    <w:rsid w:val="00B87E13"/>
    <w:rsid w:val="00B91845"/>
    <w:rsid w:val="00B91ED7"/>
    <w:rsid w:val="00B934A5"/>
    <w:rsid w:val="00B95EAB"/>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6FCD"/>
    <w:rsid w:val="00BE733A"/>
    <w:rsid w:val="00BE7739"/>
    <w:rsid w:val="00BE7990"/>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46A39"/>
    <w:rsid w:val="00C50A89"/>
    <w:rsid w:val="00C5220B"/>
    <w:rsid w:val="00C53F86"/>
    <w:rsid w:val="00C54841"/>
    <w:rsid w:val="00C56F99"/>
    <w:rsid w:val="00C5754F"/>
    <w:rsid w:val="00C609FC"/>
    <w:rsid w:val="00C61696"/>
    <w:rsid w:val="00C61E62"/>
    <w:rsid w:val="00C62B4A"/>
    <w:rsid w:val="00C62E54"/>
    <w:rsid w:val="00C636B6"/>
    <w:rsid w:val="00C64A9E"/>
    <w:rsid w:val="00C65FC0"/>
    <w:rsid w:val="00C665A4"/>
    <w:rsid w:val="00C66E26"/>
    <w:rsid w:val="00C67313"/>
    <w:rsid w:val="00C70F15"/>
    <w:rsid w:val="00C71BCA"/>
    <w:rsid w:val="00C728B9"/>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A5CCF"/>
    <w:rsid w:val="00CA703A"/>
    <w:rsid w:val="00CB0A12"/>
    <w:rsid w:val="00CB0D48"/>
    <w:rsid w:val="00CB25E0"/>
    <w:rsid w:val="00CB4326"/>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73C"/>
    <w:rsid w:val="00CF5341"/>
    <w:rsid w:val="00CF55D2"/>
    <w:rsid w:val="00CF6BBF"/>
    <w:rsid w:val="00CF7BDC"/>
    <w:rsid w:val="00D0122F"/>
    <w:rsid w:val="00D0187A"/>
    <w:rsid w:val="00D02183"/>
    <w:rsid w:val="00D04FD6"/>
    <w:rsid w:val="00D0529A"/>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2819"/>
    <w:rsid w:val="00D4496A"/>
    <w:rsid w:val="00D44ED1"/>
    <w:rsid w:val="00D44F20"/>
    <w:rsid w:val="00D4522E"/>
    <w:rsid w:val="00D45827"/>
    <w:rsid w:val="00D46443"/>
    <w:rsid w:val="00D47036"/>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04F"/>
    <w:rsid w:val="00D6232A"/>
    <w:rsid w:val="00D640DC"/>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B3C"/>
    <w:rsid w:val="00D81ECA"/>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3A82"/>
    <w:rsid w:val="00DA477B"/>
    <w:rsid w:val="00DA4E55"/>
    <w:rsid w:val="00DA5104"/>
    <w:rsid w:val="00DA59F8"/>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3CB2"/>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9C8"/>
    <w:rsid w:val="00DE6D54"/>
    <w:rsid w:val="00DE71EA"/>
    <w:rsid w:val="00DF0631"/>
    <w:rsid w:val="00DF07E0"/>
    <w:rsid w:val="00DF0E9F"/>
    <w:rsid w:val="00DF2511"/>
    <w:rsid w:val="00DF253F"/>
    <w:rsid w:val="00DF26F0"/>
    <w:rsid w:val="00DF29E0"/>
    <w:rsid w:val="00DF29EF"/>
    <w:rsid w:val="00DF3174"/>
    <w:rsid w:val="00DF355E"/>
    <w:rsid w:val="00DF358E"/>
    <w:rsid w:val="00DF3B9F"/>
    <w:rsid w:val="00DF63E1"/>
    <w:rsid w:val="00DF68D5"/>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FF7"/>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7B30"/>
    <w:rsid w:val="00E610D0"/>
    <w:rsid w:val="00E617D1"/>
    <w:rsid w:val="00E62270"/>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230A"/>
    <w:rsid w:val="00EC49BD"/>
    <w:rsid w:val="00EC537A"/>
    <w:rsid w:val="00EC56D9"/>
    <w:rsid w:val="00EC59E5"/>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0241"/>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E35"/>
    <w:rsid w:val="00EF214B"/>
    <w:rsid w:val="00EF287E"/>
    <w:rsid w:val="00EF2FD6"/>
    <w:rsid w:val="00EF3752"/>
    <w:rsid w:val="00EF39B8"/>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57E37"/>
    <w:rsid w:val="00F605FF"/>
    <w:rsid w:val="00F61831"/>
    <w:rsid w:val="00F61A89"/>
    <w:rsid w:val="00F61F4E"/>
    <w:rsid w:val="00F620F3"/>
    <w:rsid w:val="00F62FA0"/>
    <w:rsid w:val="00F63984"/>
    <w:rsid w:val="00F63A18"/>
    <w:rsid w:val="00F656DB"/>
    <w:rsid w:val="00F662CE"/>
    <w:rsid w:val="00F679EE"/>
    <w:rsid w:val="00F710DE"/>
    <w:rsid w:val="00F718D5"/>
    <w:rsid w:val="00F71A75"/>
    <w:rsid w:val="00F722FA"/>
    <w:rsid w:val="00F725B1"/>
    <w:rsid w:val="00F731AD"/>
    <w:rsid w:val="00F74823"/>
    <w:rsid w:val="00F75A69"/>
    <w:rsid w:val="00F773AD"/>
    <w:rsid w:val="00F77E67"/>
    <w:rsid w:val="00F80BE5"/>
    <w:rsid w:val="00F81690"/>
    <w:rsid w:val="00F83A68"/>
    <w:rsid w:val="00F84338"/>
    <w:rsid w:val="00F8522F"/>
    <w:rsid w:val="00F853E0"/>
    <w:rsid w:val="00F8564C"/>
    <w:rsid w:val="00F85BA1"/>
    <w:rsid w:val="00F87462"/>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E52"/>
    <w:rsid w:val="00FA08A1"/>
    <w:rsid w:val="00FA27D4"/>
    <w:rsid w:val="00FA2F78"/>
    <w:rsid w:val="00FA4B99"/>
    <w:rsid w:val="00FA4C30"/>
    <w:rsid w:val="00FA6B77"/>
    <w:rsid w:val="00FA7128"/>
    <w:rsid w:val="00FA759B"/>
    <w:rsid w:val="00FA7A64"/>
    <w:rsid w:val="00FA7B10"/>
    <w:rsid w:val="00FB04A3"/>
    <w:rsid w:val="00FB17EF"/>
    <w:rsid w:val="00FB2CCF"/>
    <w:rsid w:val="00FB2E70"/>
    <w:rsid w:val="00FB2F7F"/>
    <w:rsid w:val="00FB609D"/>
    <w:rsid w:val="00FB6479"/>
    <w:rsid w:val="00FB657A"/>
    <w:rsid w:val="00FB6BA7"/>
    <w:rsid w:val="00FB7B5E"/>
    <w:rsid w:val="00FC07CD"/>
    <w:rsid w:val="00FC1E83"/>
    <w:rsid w:val="00FC3CD1"/>
    <w:rsid w:val="00FC55BE"/>
    <w:rsid w:val="00FC59EE"/>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43B2"/>
    <w:rsid w:val="00FF48E2"/>
    <w:rsid w:val="00FF54DA"/>
    <w:rsid w:val="00FF6252"/>
    <w:rsid w:val="00FF6D26"/>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proquest.com/docview/38258365?accountid=14553" TargetMode="External"/><Relationship Id="rId18" Type="http://schemas.openxmlformats.org/officeDocument/2006/relationships/hyperlink" Target="http://dx.doi.org/10.2466/pr0.1987.61.2.499" TargetMode="External"/><Relationship Id="rId26" Type="http://schemas.openxmlformats.org/officeDocument/2006/relationships/hyperlink" Target="http://search.proquest.com/docview/1220371648?accountid=14553" TargetMode="External"/><Relationship Id="rId3" Type="http://schemas.openxmlformats.org/officeDocument/2006/relationships/styles" Target="styles.xml"/><Relationship Id="rId21" Type="http://schemas.openxmlformats.org/officeDocument/2006/relationships/hyperlink" Target="http://search.proquest.com/docview/619143201?accountid=14553"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870549727?accountid=14553" TargetMode="External"/><Relationship Id="rId25" Type="http://schemas.openxmlformats.org/officeDocument/2006/relationships/hyperlink" Target="http://search.proquest.com/docview/1648598882?accountid=14553" TargetMode="External"/><Relationship Id="rId33"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earch.proquest.com/docview/870549752?accountid=14553" TargetMode="External"/><Relationship Id="rId20" Type="http://schemas.openxmlformats.org/officeDocument/2006/relationships/hyperlink" Target="http://search.proquest.com/docview/619339531?accountid=14553" TargetMode="External"/><Relationship Id="rId29"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openxmlformats.org/officeDocument/2006/relationships/hyperlink" Target="http://dx.doi.org/10.1080/" TargetMode="External"/><Relationship Id="rId32" Type="http://schemas.openxmlformats.org/officeDocument/2006/relationships/image" Target="media/image4.jpeg"/><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755202684?accountid=14553" TargetMode="External"/><Relationship Id="rId23" Type="http://schemas.openxmlformats.org/officeDocument/2006/relationships/hyperlink" Target="http://search.proquest.com/docview/1220371656?accountid=14553" TargetMode="External"/><Relationship Id="rId28" Type="http://schemas.openxmlformats.org/officeDocument/2006/relationships/header" Target="header2.xml"/><Relationship Id="rId10" Type="http://schemas.openxmlformats.org/officeDocument/2006/relationships/hyperlink" Target="http://www.p-curve.com/app3/" TargetMode="External"/><Relationship Id="rId19" Type="http://schemas.openxmlformats.org/officeDocument/2006/relationships/hyperlink" Target="http://search.proquest.com/docview/619648461?accountid=14553" TargetMode="External"/><Relationship Id="rId31"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hyperlink" Target="http://search.proquest.com/docview/38413501?accountid=14553" TargetMode="External"/><Relationship Id="rId27" Type="http://schemas.openxmlformats.org/officeDocument/2006/relationships/header" Target="header1.xml"/><Relationship Id="rId30" Type="http://schemas.openxmlformats.org/officeDocument/2006/relationships/image" Target="media/image2.e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CEF3F-7B2D-4304-976C-0EFB1029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21452</Words>
  <Characters>122280</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2015-05-27T03:28:00Z</dcterms:created>
  <dcterms:modified xsi:type="dcterms:W3CDTF">2015-05-28T12:04:00Z</dcterms:modified>
</cp:coreProperties>
</file>