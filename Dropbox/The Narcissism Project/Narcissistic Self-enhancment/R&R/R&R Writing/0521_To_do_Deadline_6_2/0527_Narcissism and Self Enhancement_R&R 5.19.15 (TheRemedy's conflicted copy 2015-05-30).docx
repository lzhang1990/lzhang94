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proofErr w:type="spellStart"/>
      <w:r w:rsidR="003F2F9E" w:rsidRPr="00021A83">
        <w:rPr>
          <w:rFonts w:ascii="Times New Roman" w:hAnsi="Times New Roman" w:cs="Times New Roman"/>
          <w:sz w:val="24"/>
          <w:szCs w:val="24"/>
        </w:rPr>
        <w:t>Trzesniewski</w:t>
      </w:r>
      <w:proofErr w:type="spellEnd"/>
      <w:r w:rsidR="003F2F9E" w:rsidRPr="00021A83">
        <w:rPr>
          <w:rFonts w:ascii="Times New Roman" w:hAnsi="Times New Roman" w:cs="Times New Roman"/>
          <w:sz w:val="24"/>
          <w:szCs w:val="24"/>
        </w:rPr>
        <w:t>,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proofErr w:type="spellStart"/>
      <w:r w:rsidR="00F01248" w:rsidRPr="00021A83">
        <w:rPr>
          <w:rFonts w:ascii="Times New Roman" w:hAnsi="Times New Roman" w:cs="Times New Roman"/>
          <w:sz w:val="24"/>
          <w:szCs w:val="24"/>
        </w:rPr>
        <w:t>Kernberg</w:t>
      </w:r>
      <w:proofErr w:type="spellEnd"/>
      <w:r w:rsidR="00F01248" w:rsidRPr="00021A83">
        <w:rPr>
          <w:rFonts w:ascii="Times New Roman" w:hAnsi="Times New Roman" w:cs="Times New Roman"/>
          <w:sz w:val="24"/>
          <w:szCs w:val="24"/>
        </w:rPr>
        <w:t xml:space="preserve">,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4D0FBB" w:rsidRPr="009F32D5">
        <w:rPr>
          <w:rFonts w:ascii="Times New Roman" w:hAnsi="Times New Roman" w:cs="Times New Roman" w:hint="eastAsia"/>
          <w:sz w:val="24"/>
          <w:szCs w:val="24"/>
        </w:rPr>
        <w:t>Hyler</w:t>
      </w:r>
      <w:proofErr w:type="spellEnd"/>
      <w:r w:rsidR="004D0FBB" w:rsidRPr="009F32D5">
        <w:rPr>
          <w:rFonts w:ascii="Times New Roman" w:hAnsi="Times New Roman" w:cs="Times New Roman" w:hint="eastAsia"/>
          <w:sz w:val="24"/>
          <w:szCs w:val="24"/>
        </w:rPr>
        <w:t>,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proofErr w:type="spellStart"/>
      <w:r w:rsidR="00372239" w:rsidRPr="009F32D5">
        <w:rPr>
          <w:rFonts w:ascii="Times New Roman" w:hAnsi="Times New Roman" w:cs="Times New Roman"/>
          <w:sz w:val="24"/>
          <w:szCs w:val="24"/>
        </w:rPr>
        <w:t>Zanarini</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Frankenburg</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Sickel</w:t>
      </w:r>
      <w:proofErr w:type="spellEnd"/>
      <w:r w:rsidR="00372239" w:rsidRPr="009F32D5">
        <w:rPr>
          <w:rFonts w:ascii="Times New Roman" w:hAnsi="Times New Roman" w:cs="Times New Roman"/>
          <w:sz w:val="24"/>
          <w:szCs w:val="24"/>
        </w:rPr>
        <w:t>,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 xml:space="preserve">-IV; </w:t>
      </w:r>
      <w:proofErr w:type="spellStart"/>
      <w:r w:rsidR="00DA79D6" w:rsidRPr="00DA79D6">
        <w:rPr>
          <w:rFonts w:ascii="Times New Roman" w:hAnsi="Times New Roman" w:cs="Times New Roman"/>
          <w:sz w:val="24"/>
          <w:szCs w:val="24"/>
        </w:rPr>
        <w:t>Widiger</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Mangine</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Corbitt</w:t>
      </w:r>
      <w:proofErr w:type="spellEnd"/>
      <w:r w:rsidR="00DA79D6" w:rsidRPr="00DA79D6">
        <w:rPr>
          <w:rFonts w:ascii="Times New Roman" w:hAnsi="Times New Roman" w:cs="Times New Roman"/>
          <w:sz w:val="24"/>
          <w:szCs w:val="24"/>
        </w:rPr>
        <w: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proofErr w:type="spellStart"/>
      <w:r w:rsidR="00C56F99" w:rsidRPr="009F32D5">
        <w:rPr>
          <w:rFonts w:ascii="Times New Roman" w:hAnsi="Times New Roman" w:cs="Times New Roman"/>
          <w:sz w:val="24"/>
          <w:szCs w:val="24"/>
        </w:rPr>
        <w:t>Pfohl</w:t>
      </w:r>
      <w:proofErr w:type="spellEnd"/>
      <w:r w:rsidR="00C56F99" w:rsidRPr="009F32D5">
        <w:rPr>
          <w:rFonts w:ascii="Times New Roman" w:hAnsi="Times New Roman" w:cs="Times New Roman"/>
          <w:sz w:val="24"/>
          <w:szCs w:val="24"/>
        </w:rPr>
        <w:t>,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xml:space="preserve">; Gunderson, </w:t>
      </w:r>
      <w:proofErr w:type="spellStart"/>
      <w:r w:rsidR="00AE5F6E" w:rsidRPr="00AE5F6E">
        <w:rPr>
          <w:rFonts w:ascii="Times New Roman" w:hAnsi="Times New Roman" w:cs="Times New Roman"/>
          <w:sz w:val="24"/>
          <w:szCs w:val="24"/>
        </w:rPr>
        <w:t>Ronningstam</w:t>
      </w:r>
      <w:proofErr w:type="spellEnd"/>
      <w:r w:rsidR="00AE5F6E" w:rsidRPr="00AE5F6E">
        <w:rPr>
          <w:rFonts w:ascii="Times New Roman" w:hAnsi="Times New Roman" w:cs="Times New Roman"/>
          <w:sz w:val="24"/>
          <w:szCs w:val="24"/>
        </w:rPr>
        <w:t>,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xml:space="preserve">, </w:t>
      </w:r>
      <w:proofErr w:type="spellStart"/>
      <w:r w:rsidR="00AE5F6E" w:rsidRPr="00AE5F6E">
        <w:rPr>
          <w:rFonts w:ascii="Times New Roman" w:hAnsi="Times New Roman" w:cs="Times New Roman"/>
          <w:sz w:val="24"/>
          <w:szCs w:val="24"/>
        </w:rPr>
        <w:t>Dahlstrom</w:t>
      </w:r>
      <w:proofErr w:type="spellEnd"/>
      <w:r w:rsidR="00AE5F6E" w:rsidRPr="00AE5F6E">
        <w:rPr>
          <w:rFonts w:ascii="Times New Roman" w:hAnsi="Times New Roman" w:cs="Times New Roman"/>
          <w:sz w:val="24"/>
          <w:szCs w:val="24"/>
        </w:rPr>
        <w:t xml:space="preserve">, Graham, </w:t>
      </w:r>
      <w:proofErr w:type="spellStart"/>
      <w:r w:rsidR="00AE5F6E" w:rsidRPr="00AE5F6E">
        <w:rPr>
          <w:rFonts w:ascii="Times New Roman" w:hAnsi="Times New Roman" w:cs="Times New Roman"/>
          <w:sz w:val="24"/>
          <w:szCs w:val="24"/>
        </w:rPr>
        <w:t>Tellegen</w:t>
      </w:r>
      <w:proofErr w:type="spellEnd"/>
      <w:r w:rsidR="00AE5F6E" w:rsidRPr="00AE5F6E">
        <w:rPr>
          <w:rFonts w:ascii="Times New Roman" w:hAnsi="Times New Roman" w:cs="Times New Roman"/>
          <w:sz w:val="24"/>
          <w:szCs w:val="24"/>
        </w:rPr>
        <w:t xml:space="preserve">, &amp; </w:t>
      </w:r>
      <w:proofErr w:type="spellStart"/>
      <w:r w:rsidR="00AE5F6E" w:rsidRPr="00AE5F6E">
        <w:rPr>
          <w:rFonts w:ascii="Times New Roman" w:hAnsi="Times New Roman" w:cs="Times New Roman"/>
          <w:sz w:val="24"/>
          <w:szCs w:val="24"/>
        </w:rPr>
        <w:t>Kaemmer</w:t>
      </w:r>
      <w:proofErr w:type="spellEnd"/>
      <w:r w:rsidR="00AE5F6E" w:rsidRPr="00AE5F6E">
        <w:rPr>
          <w:rFonts w:ascii="Times New Roman" w:hAnsi="Times New Roman" w:cs="Times New Roman"/>
          <w:sz w:val="24"/>
          <w:szCs w:val="24"/>
        </w:rPr>
        <w:t>,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w:t>
      </w:r>
      <w:proofErr w:type="spellStart"/>
      <w:r w:rsidR="008A1F24" w:rsidRPr="0082407C">
        <w:rPr>
          <w:rFonts w:ascii="Times New Roman" w:hAnsi="Times New Roman" w:cs="Times New Roman"/>
          <w:sz w:val="24"/>
          <w:szCs w:val="24"/>
        </w:rPr>
        <w:t>Olkin’s</w:t>
      </w:r>
      <w:proofErr w:type="spellEnd"/>
      <w:r w:rsidR="008A1F24" w:rsidRPr="0082407C">
        <w:rPr>
          <w:rFonts w:ascii="Times New Roman" w:hAnsi="Times New Roman" w:cs="Times New Roman"/>
          <w:sz w:val="24"/>
          <w:szCs w:val="24"/>
        </w:rPr>
        <w:t xml:space="preserve">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11"/>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12"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11"/>
      <w:r w:rsidR="00711CA4">
        <w:rPr>
          <w:rStyle w:val="CommentReference"/>
        </w:rPr>
        <w:commentReference w:id="11"/>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13"/>
      <w:r w:rsidR="00696CE7">
        <w:rPr>
          <w:rFonts w:ascii="Times New Roman" w:hAnsi="Times New Roman" w:cs="Times New Roman"/>
          <w:sz w:val="24"/>
          <w:szCs w:val="24"/>
        </w:rPr>
        <w:t>28</w:t>
      </w:r>
      <w:commentRangeEnd w:id="13"/>
      <w:r w:rsidR="00DF3283">
        <w:rPr>
          <w:rStyle w:val="CommentReference"/>
        </w:rPr>
        <w:commentReference w:id="13"/>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14"/>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14"/>
      <w:r w:rsidR="00293777">
        <w:rPr>
          <w:rStyle w:val="CommentReference"/>
        </w:rPr>
        <w:commentReference w:id="14"/>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5"/>
      <w:r w:rsidR="00E95A3F" w:rsidRPr="00ED155D">
        <w:rPr>
          <w:rFonts w:ascii="Times New Roman" w:hAnsi="Times New Roman" w:cs="Times New Roman"/>
          <w:color w:val="000000"/>
          <w:sz w:val="24"/>
          <w:szCs w:val="24"/>
          <w:highlight w:val="green"/>
        </w:rPr>
        <w:t>0001</w:t>
      </w:r>
      <w:commentRangeEnd w:id="15"/>
      <w:r w:rsidR="00ED155D">
        <w:rPr>
          <w:rStyle w:val="CommentReference"/>
        </w:rPr>
        <w:commentReference w:id="15"/>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 xml:space="preserve">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proofErr w:type="gramStart"/>
      <w:r w:rsidR="004A5C48">
        <w:rPr>
          <w:rFonts w:ascii="Times New Roman" w:hAnsi="Times New Roman" w:cs="Times New Roman"/>
          <w:sz w:val="24"/>
          <w:szCs w:val="24"/>
        </w:rPr>
        <w:t>level,</w:t>
      </w:r>
      <w:proofErr w:type="gramEnd"/>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2F1BBC8"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1992),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79327F">
        <w:rPr>
          <w:rFonts w:ascii="Times New Roman" w:eastAsia="Times New Roman" w:hAnsi="Times New Roman" w:cs="Times New Roman"/>
          <w:sz w:val="24"/>
          <w:szCs w:val="24"/>
        </w:rPr>
        <w:t>Alicke, M. D. (1985). Global self-evaluations as determined by the desirability and controllability o</w:t>
      </w:r>
      <w:r w:rsidRPr="0020298A">
        <w:rPr>
          <w:rFonts w:ascii="Times New Roman" w:eastAsia="Times New Roman" w:hAnsi="Times New Roman" w:cs="Times New Roman"/>
          <w:sz w:val="24"/>
          <w:szCs w:val="24"/>
        </w:rPr>
        <w:t xml:space="preserve">f trait adjectives. </w:t>
      </w:r>
      <w:r w:rsidRPr="0020298A">
        <w:rPr>
          <w:rFonts w:ascii="Times New Roman" w:eastAsia="Times New Roman" w:hAnsi="Times New Roman" w:cs="Times New Roman"/>
          <w:i/>
          <w:sz w:val="24"/>
          <w:szCs w:val="24"/>
        </w:rPr>
        <w:t>Journal of Personality and Social Psychology, 49</w:t>
      </w:r>
      <w:r w:rsidRPr="00C5754F">
        <w:rPr>
          <w:rFonts w:ascii="Times New Roman" w:eastAsia="Times New Roman" w:hAnsi="Times New Roman" w:cs="Times New Roman"/>
          <w:sz w:val="24"/>
          <w:szCs w:val="24"/>
        </w:rPr>
        <w:t>, 1621-1630.</w:t>
      </w:r>
      <w:ins w:id="16" w:author="Author">
        <w:r w:rsidR="002F52B9" w:rsidRPr="00F77E67">
          <w:rPr>
            <w:rFonts w:ascii="Times New Roman" w:hAnsi="Times New Roman" w:cs="Times New Roman"/>
            <w:sz w:val="24"/>
            <w:szCs w:val="24"/>
            <w:lang w:eastAsia="zh-CN"/>
          </w:rPr>
          <w:t xml:space="preserve"> </w:t>
        </w:r>
        <w:r w:rsidR="002F52B9" w:rsidRPr="0079327F">
          <w:rPr>
            <w:rFonts w:ascii="Times New Roman" w:hAnsi="Times New Roman" w:cs="Times New Roman"/>
            <w:sz w:val="24"/>
            <w:szCs w:val="24"/>
            <w:shd w:val="clear" w:color="auto" w:fill="FFFFFF"/>
            <w:rPrChange w:id="17" w:author="Author">
              <w:rPr>
                <w:rFonts w:ascii="Verdana" w:hAnsi="Verdana"/>
                <w:color w:val="4C4C4C"/>
                <w:sz w:val="18"/>
                <w:szCs w:val="18"/>
                <w:shd w:val="clear" w:color="auto" w:fill="FFFFFF"/>
              </w:rPr>
            </w:rPrChange>
          </w:rPr>
          <w:t>doi:http://dx.doi.org/10.1037/0022-3514.49.6.1621</w:t>
        </w:r>
        <w:r w:rsidR="002F52B9" w:rsidRPr="0079327F">
          <w:rPr>
            <w:rStyle w:val="CommentReference"/>
            <w:rFonts w:ascii="Times New Roman" w:hAnsi="Times New Roman" w:cs="Times New Roman"/>
            <w:sz w:val="24"/>
            <w:szCs w:val="24"/>
            <w:rPrChange w:id="18" w:author="Author">
              <w:rPr>
                <w:rStyle w:val="CommentReference"/>
              </w:rPr>
            </w:rPrChange>
          </w:rPr>
          <w:t xml:space="preserve"> </w:t>
        </w:r>
      </w:ins>
    </w:p>
    <w:p w14:paraId="18B15E2A" w14:textId="713EC2FE"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20298A">
        <w:rPr>
          <w:rFonts w:ascii="Times New Roman" w:eastAsia="Times New Roman" w:hAnsi="Times New Roman" w:cs="Times New Roman"/>
          <w:sz w:val="24"/>
          <w:szCs w:val="24"/>
        </w:rPr>
        <w:t>Alicke, M. D. &amp; Sedikides, C. (2011).</w:t>
      </w:r>
      <w:proofErr w:type="gramEnd"/>
      <w:r w:rsidRPr="0020298A">
        <w:rPr>
          <w:rFonts w:ascii="Times New Roman" w:eastAsia="Times New Roman" w:hAnsi="Times New Roman" w:cs="Times New Roman"/>
          <w:sz w:val="24"/>
          <w:szCs w:val="24"/>
        </w:rPr>
        <w:t xml:space="preserve"> </w:t>
      </w:r>
      <w:proofErr w:type="gramStart"/>
      <w:r w:rsidRPr="0020298A">
        <w:rPr>
          <w:rFonts w:ascii="Times New Roman" w:eastAsia="Times New Roman" w:hAnsi="Times New Roman" w:cs="Times New Roman"/>
          <w:i/>
          <w:sz w:val="24"/>
          <w:szCs w:val="24"/>
        </w:rPr>
        <w:t>Handbook of Self-Enhancement and Self-Protection</w:t>
      </w:r>
      <w:r w:rsidRPr="00C5754F">
        <w:rPr>
          <w:rFonts w:ascii="Times New Roman" w:eastAsia="Times New Roman" w:hAnsi="Times New Roman" w:cs="Times New Roman"/>
          <w:sz w:val="24"/>
          <w:szCs w:val="24"/>
        </w:rPr>
        <w:t>.</w:t>
      </w:r>
      <w:proofErr w:type="gramEnd"/>
      <w:r w:rsidRPr="00C5754F">
        <w:rPr>
          <w:rFonts w:ascii="Times New Roman" w:eastAsia="Times New Roman" w:hAnsi="Times New Roman" w:cs="Times New Roman"/>
          <w:sz w:val="24"/>
          <w:szCs w:val="24"/>
        </w:rPr>
        <w:t xml:space="preserve"> </w:t>
      </w:r>
      <w:proofErr w:type="spellStart"/>
      <w:r w:rsidRPr="00C5754F">
        <w:rPr>
          <w:rFonts w:ascii="Times New Roman" w:eastAsia="Times New Roman" w:hAnsi="Times New Roman" w:cs="Times New Roman"/>
          <w:sz w:val="24"/>
          <w:szCs w:val="24"/>
        </w:rPr>
        <w:t>New</w:t>
      </w:r>
      <w:del w:id="19" w:author="Author">
        <w:r w:rsidRPr="00F77E67" w:rsidDel="00FB17EF">
          <w:rPr>
            <w:rFonts w:ascii="Times New Roman" w:eastAsia="Times New Roman" w:hAnsi="Times New Roman" w:cs="Times New Roman"/>
            <w:sz w:val="24"/>
            <w:szCs w:val="24"/>
          </w:rPr>
          <w:delText xml:space="preserve"> </w:delText>
        </w:r>
      </w:del>
      <w:r w:rsidRPr="00A0269B">
        <w:rPr>
          <w:rFonts w:ascii="Times New Roman" w:eastAsia="Times New Roman" w:hAnsi="Times New Roman" w:cs="Times New Roman"/>
          <w:sz w:val="24"/>
          <w:szCs w:val="24"/>
        </w:rPr>
        <w:t>York</w:t>
      </w:r>
      <w:proofErr w:type="spellEnd"/>
      <w:r w:rsidRPr="00A0269B">
        <w:rPr>
          <w:rFonts w:ascii="Times New Roman" w:eastAsia="Times New Roman" w:hAnsi="Times New Roman" w:cs="Times New Roman"/>
          <w:sz w:val="24"/>
          <w:szCs w:val="24"/>
        </w:rPr>
        <w:t>, NY: The Guilford Press.</w:t>
      </w:r>
      <w:ins w:id="20" w:author="Author">
        <w:r w:rsidR="00911AB2" w:rsidRPr="0030519C">
          <w:rPr>
            <w:rFonts w:ascii="Times New Roman" w:hAnsi="Times New Roman" w:cs="Times New Roman"/>
            <w:sz w:val="24"/>
            <w:szCs w:val="24"/>
            <w:lang w:eastAsia="zh-CN"/>
          </w:rPr>
          <w:t xml:space="preserve"> </w:t>
        </w:r>
        <w:r w:rsidR="00911AB2" w:rsidRPr="0079327F">
          <w:rPr>
            <w:rFonts w:ascii="Times New Roman" w:hAnsi="Times New Roman" w:cs="Times New Roman"/>
            <w:sz w:val="24"/>
            <w:szCs w:val="24"/>
            <w:shd w:val="clear" w:color="auto" w:fill="FFFFFF"/>
            <w:rPrChange w:id="21" w:author="Author">
              <w:rPr>
                <w:rFonts w:ascii="Verdana" w:hAnsi="Verdana"/>
                <w:color w:val="4C4C4C"/>
                <w:sz w:val="18"/>
                <w:szCs w:val="18"/>
                <w:shd w:val="clear" w:color="auto" w:fill="FFFFFF"/>
              </w:rPr>
            </w:rPrChange>
          </w:rPr>
          <w:t>Retrieved from http://search.proquest.com/docview/870546974?accountid=14553</w:t>
        </w:r>
        <w:r w:rsidR="00911AB2" w:rsidRPr="0079327F">
          <w:rPr>
            <w:rStyle w:val="CommentReference"/>
            <w:rFonts w:ascii="Times New Roman" w:hAnsi="Times New Roman" w:cs="Times New Roman"/>
            <w:sz w:val="24"/>
            <w:szCs w:val="24"/>
            <w:rPrChange w:id="22" w:author="Author">
              <w:rPr>
                <w:rStyle w:val="CommentReference"/>
              </w:rPr>
            </w:rPrChange>
          </w:rPr>
          <w:t xml:space="preserve"> </w:t>
        </w:r>
      </w:ins>
    </w:p>
    <w:p w14:paraId="677639B6" w14:textId="5C89CBB3"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79327F">
        <w:rPr>
          <w:rFonts w:ascii="Times New Roman" w:hAnsi="Times New Roman" w:cs="Times New Roman"/>
          <w:sz w:val="24"/>
          <w:szCs w:val="24"/>
          <w:shd w:val="clear" w:color="auto" w:fill="FFFFFF"/>
          <w:rPrChange w:id="23" w:author="Author">
            <w:rPr>
              <w:rFonts w:ascii="Times New Roman" w:hAnsi="Times New Roman" w:cs="Times New Roman"/>
              <w:color w:val="4C4C4C"/>
              <w:sz w:val="24"/>
              <w:szCs w:val="24"/>
              <w:shd w:val="clear" w:color="auto" w:fill="FFFFFF"/>
            </w:rPr>
          </w:rPrChange>
        </w:rPr>
        <w:t xml:space="preserve">Alicke, M. D., &amp; </w:t>
      </w:r>
      <w:proofErr w:type="spellStart"/>
      <w:r w:rsidRPr="0079327F">
        <w:rPr>
          <w:rFonts w:ascii="Times New Roman" w:hAnsi="Times New Roman" w:cs="Times New Roman"/>
          <w:sz w:val="24"/>
          <w:szCs w:val="24"/>
          <w:shd w:val="clear" w:color="auto" w:fill="FFFFFF"/>
          <w:rPrChange w:id="24" w:author="Author">
            <w:rPr>
              <w:rFonts w:ascii="Times New Roman" w:hAnsi="Times New Roman" w:cs="Times New Roman"/>
              <w:color w:val="4C4C4C"/>
              <w:sz w:val="24"/>
              <w:szCs w:val="24"/>
              <w:shd w:val="clear" w:color="auto" w:fill="FFFFFF"/>
            </w:rPr>
          </w:rPrChange>
        </w:rPr>
        <w:t>Govorun</w:t>
      </w:r>
      <w:proofErr w:type="spellEnd"/>
      <w:r w:rsidRPr="0079327F">
        <w:rPr>
          <w:rFonts w:ascii="Times New Roman" w:hAnsi="Times New Roman" w:cs="Times New Roman"/>
          <w:sz w:val="24"/>
          <w:szCs w:val="24"/>
          <w:shd w:val="clear" w:color="auto" w:fill="FFFFFF"/>
          <w:rPrChange w:id="25" w:author="Author">
            <w:rPr>
              <w:rFonts w:ascii="Times New Roman" w:hAnsi="Times New Roman" w:cs="Times New Roman"/>
              <w:color w:val="4C4C4C"/>
              <w:sz w:val="24"/>
              <w:szCs w:val="24"/>
              <w:shd w:val="clear" w:color="auto" w:fill="FFFFFF"/>
            </w:rPr>
          </w:rPrChange>
        </w:rPr>
        <w:t>, O. (2005).</w:t>
      </w:r>
      <w:proofErr w:type="gramEnd"/>
      <w:r w:rsidRPr="0079327F">
        <w:rPr>
          <w:rFonts w:ascii="Times New Roman" w:hAnsi="Times New Roman" w:cs="Times New Roman"/>
          <w:sz w:val="24"/>
          <w:szCs w:val="24"/>
          <w:shd w:val="clear" w:color="auto" w:fill="FFFFFF"/>
          <w:rPrChange w:id="26" w:author="Author">
            <w:rPr>
              <w:rFonts w:ascii="Times New Roman" w:hAnsi="Times New Roman" w:cs="Times New Roman"/>
              <w:color w:val="4C4C4C"/>
              <w:sz w:val="24"/>
              <w:szCs w:val="24"/>
              <w:shd w:val="clear" w:color="auto" w:fill="FFFFFF"/>
            </w:rPr>
          </w:rPrChange>
        </w:rPr>
        <w:t xml:space="preserve"> </w:t>
      </w:r>
      <w:proofErr w:type="gramStart"/>
      <w:r w:rsidRPr="0079327F">
        <w:rPr>
          <w:rFonts w:ascii="Times New Roman" w:hAnsi="Times New Roman" w:cs="Times New Roman"/>
          <w:sz w:val="24"/>
          <w:szCs w:val="24"/>
          <w:shd w:val="clear" w:color="auto" w:fill="FFFFFF"/>
          <w:rPrChange w:id="27" w:author="Author">
            <w:rPr>
              <w:rFonts w:ascii="Times New Roman" w:hAnsi="Times New Roman" w:cs="Times New Roman"/>
              <w:color w:val="4C4C4C"/>
              <w:sz w:val="24"/>
              <w:szCs w:val="24"/>
              <w:shd w:val="clear" w:color="auto" w:fill="FFFFFF"/>
            </w:rPr>
          </w:rPrChange>
        </w:rPr>
        <w:t>The better-than-average effect.</w:t>
      </w:r>
      <w:proofErr w:type="gramEnd"/>
      <w:r w:rsidRPr="0079327F">
        <w:rPr>
          <w:rFonts w:ascii="Times New Roman" w:hAnsi="Times New Roman" w:cs="Times New Roman"/>
          <w:sz w:val="24"/>
          <w:szCs w:val="24"/>
          <w:shd w:val="clear" w:color="auto" w:fill="FFFFFF"/>
          <w:rPrChange w:id="28" w:author="Author">
            <w:rPr>
              <w:rFonts w:ascii="Times New Roman" w:hAnsi="Times New Roman" w:cs="Times New Roman"/>
              <w:color w:val="4C4C4C"/>
              <w:sz w:val="24"/>
              <w:szCs w:val="24"/>
              <w:shd w:val="clear" w:color="auto" w:fill="FFFFFF"/>
            </w:rPr>
          </w:rPrChange>
        </w:rPr>
        <w:t xml:space="preserve"> In M. D. Alicke, D. Dunning, &amp; J. I. Krueger (Eds.), </w:t>
      </w:r>
      <w:r w:rsidRPr="0079327F">
        <w:rPr>
          <w:rFonts w:ascii="Times New Roman" w:hAnsi="Times New Roman" w:cs="Times New Roman"/>
          <w:i/>
          <w:sz w:val="24"/>
          <w:szCs w:val="24"/>
          <w:shd w:val="clear" w:color="auto" w:fill="FFFFFF"/>
          <w:rPrChange w:id="29" w:author="Author">
            <w:rPr>
              <w:rFonts w:ascii="Times New Roman" w:hAnsi="Times New Roman" w:cs="Times New Roman"/>
              <w:i/>
              <w:color w:val="4C4C4C"/>
              <w:sz w:val="24"/>
              <w:szCs w:val="24"/>
              <w:shd w:val="clear" w:color="auto" w:fill="FFFFFF"/>
            </w:rPr>
          </w:rPrChange>
        </w:rPr>
        <w:t>The self in social perception</w:t>
      </w:r>
      <w:r w:rsidRPr="0079327F">
        <w:rPr>
          <w:rFonts w:ascii="Times New Roman" w:hAnsi="Times New Roman" w:cs="Times New Roman"/>
          <w:sz w:val="24"/>
          <w:szCs w:val="24"/>
          <w:shd w:val="clear" w:color="auto" w:fill="FFFFFF"/>
          <w:rPrChange w:id="30" w:author="Author">
            <w:rPr>
              <w:rFonts w:ascii="Times New Roman" w:hAnsi="Times New Roman" w:cs="Times New Roman"/>
              <w:color w:val="4C4C4C"/>
              <w:sz w:val="24"/>
              <w:szCs w:val="24"/>
              <w:shd w:val="clear" w:color="auto" w:fill="FFFFFF"/>
            </w:rPr>
          </w:rPrChange>
        </w:rPr>
        <w:t xml:space="preserve"> (pp. 85-106). New York: Psychology Press.</w:t>
      </w:r>
      <w:ins w:id="31" w:author="Author">
        <w:r w:rsidR="00D83A36" w:rsidRPr="0079327F">
          <w:rPr>
            <w:rFonts w:ascii="Times New Roman" w:hAnsi="Times New Roman" w:cs="Times New Roman"/>
            <w:sz w:val="24"/>
            <w:szCs w:val="24"/>
            <w:shd w:val="clear" w:color="auto" w:fill="FFFFFF"/>
            <w:lang w:eastAsia="zh-CN"/>
          </w:rPr>
          <w:t xml:space="preserve"> </w:t>
        </w:r>
      </w:ins>
      <w:commentRangeStart w:id="32"/>
      <w:r w:rsidRPr="0079327F">
        <w:rPr>
          <w:rFonts w:ascii="Times New Roman" w:hAnsi="Times New Roman" w:cs="Times New Roman"/>
          <w:sz w:val="24"/>
          <w:szCs w:val="24"/>
          <w:shd w:val="clear" w:color="auto" w:fill="FFFFFF"/>
          <w:rPrChange w:id="33" w:author="Author">
            <w:rPr>
              <w:rFonts w:ascii="Times New Roman" w:hAnsi="Times New Roman" w:cs="Times New Roman"/>
              <w:color w:val="4C4C4C"/>
              <w:sz w:val="24"/>
              <w:szCs w:val="24"/>
              <w:shd w:val="clear" w:color="auto" w:fill="FFFFFF"/>
            </w:rPr>
          </w:rPrChange>
        </w:rPr>
        <w:t>2005-14648-005</w:t>
      </w:r>
      <w:ins w:id="34" w:author="Author">
        <w:r w:rsidR="00D83A36" w:rsidRPr="0079327F">
          <w:rPr>
            <w:rFonts w:ascii="Times New Roman" w:hAnsi="Times New Roman" w:cs="Times New Roman"/>
            <w:sz w:val="24"/>
            <w:szCs w:val="24"/>
            <w:shd w:val="clear" w:color="auto" w:fill="FFFFFF"/>
            <w:lang w:eastAsia="zh-CN"/>
          </w:rPr>
          <w:t xml:space="preserve">. </w:t>
        </w:r>
      </w:ins>
      <w:commentRangeEnd w:id="32"/>
      <w:r w:rsidR="00C46A39" w:rsidRPr="0079327F">
        <w:rPr>
          <w:rStyle w:val="CommentReference"/>
          <w:rFonts w:ascii="Times New Roman" w:hAnsi="Times New Roman" w:cs="Times New Roman"/>
          <w:sz w:val="24"/>
          <w:szCs w:val="24"/>
          <w:rPrChange w:id="35" w:author="Author">
            <w:rPr>
              <w:rStyle w:val="CommentReference"/>
            </w:rPr>
          </w:rPrChange>
        </w:rPr>
        <w:commentReference w:id="32"/>
      </w:r>
      <w:ins w:id="36" w:author="Author">
        <w:r w:rsidR="00D83A36" w:rsidRPr="0079327F">
          <w:rPr>
            <w:rFonts w:ascii="Times New Roman" w:hAnsi="Times New Roman" w:cs="Times New Roman"/>
            <w:color w:val="4C4C4C"/>
            <w:sz w:val="24"/>
            <w:szCs w:val="24"/>
            <w:shd w:val="clear" w:color="auto" w:fill="FFFFFF"/>
            <w:rPrChange w:id="37" w:author="Author">
              <w:rPr>
                <w:rFonts w:ascii="Verdana" w:hAnsi="Verdana"/>
                <w:color w:val="4C4C4C"/>
                <w:sz w:val="18"/>
                <w:szCs w:val="18"/>
                <w:shd w:val="clear" w:color="auto" w:fill="FFFFFF"/>
              </w:rPr>
            </w:rPrChange>
          </w:rPr>
          <w:t>Retrieved from http://search.proquest.com/docview/620990147?accountid=14553</w:t>
        </w:r>
      </w:ins>
    </w:p>
    <w:p w14:paraId="3D90EDC2" w14:textId="77777777" w:rsidR="008516CD" w:rsidRPr="0028171B"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20298A">
        <w:rPr>
          <w:rFonts w:ascii="Times New Roman" w:hAnsi="Times New Roman" w:cs="Times New Roman"/>
          <w:sz w:val="24"/>
          <w:szCs w:val="24"/>
        </w:rPr>
        <w:t>Alicke, M. D., &amp; Sedikides, C. (2009).</w:t>
      </w:r>
      <w:proofErr w:type="gramEnd"/>
      <w:r w:rsidRPr="0020298A">
        <w:rPr>
          <w:rFonts w:ascii="Times New Roman" w:hAnsi="Times New Roman" w:cs="Times New Roman"/>
          <w:sz w:val="24"/>
          <w:szCs w:val="24"/>
        </w:rPr>
        <w:t xml:space="preserve"> Self-enhancement and self-protection: What they are and what they do.</w:t>
      </w:r>
      <w:r w:rsidRPr="00F77E67">
        <w:rPr>
          <w:rFonts w:ascii="Times New Roman" w:hAnsi="Times New Roman" w:cs="Times New Roman"/>
          <w:i/>
          <w:iCs/>
          <w:sz w:val="24"/>
          <w:szCs w:val="24"/>
        </w:rPr>
        <w:t xml:space="preserve"> European Review of Social Psychology, 20</w:t>
      </w:r>
      <w:r w:rsidRPr="00A0269B">
        <w:rPr>
          <w:rFonts w:ascii="Times New Roman" w:hAnsi="Times New Roman" w:cs="Times New Roman"/>
          <w:sz w:val="24"/>
          <w:szCs w:val="24"/>
        </w:rPr>
        <w:t>, 1-48. doi:http://dx.doi.org/10.1080/10463280802613866</w:t>
      </w:r>
    </w:p>
    <w:p w14:paraId="7BFE01DE" w14:textId="550955C6"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409A8">
        <w:rPr>
          <w:rFonts w:ascii="Times New Roman" w:eastAsia="Times New Roman" w:hAnsi="Times New Roman" w:cs="Times New Roman"/>
          <w:sz w:val="24"/>
          <w:szCs w:val="24"/>
        </w:rPr>
        <w:t>Allport</w:t>
      </w:r>
      <w:proofErr w:type="spellEnd"/>
      <w:r w:rsidRPr="00F409A8">
        <w:rPr>
          <w:rFonts w:ascii="Times New Roman" w:eastAsia="Times New Roman" w:hAnsi="Times New Roman" w:cs="Times New Roman"/>
          <w:sz w:val="24"/>
          <w:szCs w:val="24"/>
        </w:rPr>
        <w:t xml:space="preserve">, G. W. (1937). </w:t>
      </w:r>
      <w:r w:rsidRPr="002F1D7A">
        <w:rPr>
          <w:rFonts w:ascii="Times New Roman" w:eastAsia="Times New Roman" w:hAnsi="Times New Roman" w:cs="Times New Roman"/>
          <w:i/>
          <w:sz w:val="24"/>
          <w:szCs w:val="24"/>
        </w:rPr>
        <w:t>Personality: A psychological interpretation.</w:t>
      </w:r>
      <w:r w:rsidRPr="007F1451">
        <w:rPr>
          <w:rFonts w:ascii="Times New Roman" w:eastAsia="Times New Roman" w:hAnsi="Times New Roman" w:cs="Times New Roman"/>
          <w:sz w:val="24"/>
          <w:szCs w:val="24"/>
        </w:rPr>
        <w:t xml:space="preserve"> New York, NY: Holt.</w:t>
      </w:r>
      <w:ins w:id="38" w:author="Author">
        <w:r w:rsidR="00893423" w:rsidRPr="00277188">
          <w:rPr>
            <w:rFonts w:ascii="Times New Roman" w:hAnsi="Times New Roman" w:cs="Times New Roman"/>
            <w:sz w:val="24"/>
            <w:szCs w:val="24"/>
            <w:lang w:eastAsia="zh-CN"/>
          </w:rPr>
          <w:t xml:space="preserve"> </w:t>
        </w:r>
        <w:r w:rsidR="00893423" w:rsidRPr="0079327F">
          <w:rPr>
            <w:rFonts w:ascii="Times New Roman" w:hAnsi="Times New Roman" w:cs="Times New Roman"/>
            <w:color w:val="4C4C4C"/>
            <w:sz w:val="24"/>
            <w:szCs w:val="24"/>
            <w:shd w:val="clear" w:color="auto" w:fill="FFFFFF"/>
            <w:rPrChange w:id="39" w:author="Author">
              <w:rPr>
                <w:rFonts w:ascii="Verdana" w:hAnsi="Verdana"/>
                <w:color w:val="4C4C4C"/>
                <w:sz w:val="18"/>
                <w:szCs w:val="18"/>
                <w:shd w:val="clear" w:color="auto" w:fill="FFFFFF"/>
              </w:rPr>
            </w:rPrChange>
          </w:rPr>
          <w:t>Retrieved from http://search.proquest.com/docview/615071355?accountid=14553</w:t>
        </w:r>
        <w:r w:rsidR="00893423" w:rsidRPr="0079327F">
          <w:rPr>
            <w:rStyle w:val="CommentReference"/>
            <w:rFonts w:ascii="Times New Roman" w:hAnsi="Times New Roman" w:cs="Times New Roman"/>
            <w:sz w:val="24"/>
            <w:szCs w:val="24"/>
            <w:rPrChange w:id="40" w:author="Author">
              <w:rPr>
                <w:rStyle w:val="CommentReference"/>
              </w:rPr>
            </w:rPrChange>
          </w:rPr>
          <w:t xml:space="preserve"> </w:t>
        </w:r>
      </w:ins>
    </w:p>
    <w:p w14:paraId="5A9A8C0C" w14:textId="77777777" w:rsidR="008516CD" w:rsidRPr="0028171B"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20298A">
        <w:rPr>
          <w:rFonts w:ascii="Times New Roman" w:eastAsia="Times New Roman" w:hAnsi="Times New Roman" w:cs="Times New Roman"/>
          <w:sz w:val="24"/>
          <w:szCs w:val="24"/>
        </w:rPr>
        <w:t xml:space="preserve">*Ames, D. R., &amp; </w:t>
      </w:r>
      <w:proofErr w:type="spellStart"/>
      <w:r w:rsidRPr="0020298A">
        <w:rPr>
          <w:rFonts w:ascii="Times New Roman" w:eastAsia="Times New Roman" w:hAnsi="Times New Roman" w:cs="Times New Roman"/>
          <w:sz w:val="24"/>
          <w:szCs w:val="24"/>
        </w:rPr>
        <w:t>Kammrath</w:t>
      </w:r>
      <w:proofErr w:type="spellEnd"/>
      <w:r w:rsidRPr="0020298A">
        <w:rPr>
          <w:rFonts w:ascii="Times New Roman" w:eastAsia="Times New Roman" w:hAnsi="Times New Roman" w:cs="Times New Roman"/>
          <w:sz w:val="24"/>
          <w:szCs w:val="24"/>
        </w:rPr>
        <w:t xml:space="preserve">, L. K. (2004). Mind-reading and metacognition: Narcissism, not actual competence, predicts self-estimated ability. </w:t>
      </w:r>
      <w:r w:rsidRPr="00F77E67">
        <w:rPr>
          <w:rFonts w:ascii="Times New Roman" w:eastAsia="Times New Roman" w:hAnsi="Times New Roman" w:cs="Times New Roman"/>
          <w:i/>
          <w:sz w:val="24"/>
          <w:szCs w:val="24"/>
        </w:rPr>
        <w:t>Journal of Nonverbal Behavior, 28</w:t>
      </w:r>
      <w:r w:rsidRPr="00A0269B">
        <w:rPr>
          <w:rFonts w:ascii="Times New Roman" w:eastAsia="Times New Roman" w:hAnsi="Times New Roman" w:cs="Times New Roman"/>
          <w:sz w:val="24"/>
          <w:szCs w:val="24"/>
        </w:rPr>
        <w:t>, 187-209. doi:http://dx.doi.org/10.1023/B:JONB.0000039649.20015.0e</w:t>
      </w:r>
    </w:p>
    <w:p w14:paraId="75FB7F7F" w14:textId="1891F85B"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79327F">
        <w:rPr>
          <w:rFonts w:ascii="Times New Roman" w:hAnsi="Times New Roman" w:cs="Times New Roman"/>
          <w:sz w:val="24"/>
          <w:szCs w:val="24"/>
          <w:lang w:eastAsia="zh-CN"/>
        </w:rPr>
        <w:t>*</w:t>
      </w:r>
      <w:r w:rsidRPr="0079327F">
        <w:rPr>
          <w:rFonts w:ascii="Times New Roman" w:hAnsi="Times New Roman" w:cs="Times New Roman"/>
          <w:sz w:val="24"/>
          <w:szCs w:val="24"/>
        </w:rPr>
        <w:t>Ames, D. R., Rose, P., &amp;</w:t>
      </w:r>
      <w:r w:rsidRPr="0020298A">
        <w:rPr>
          <w:rFonts w:ascii="Times New Roman" w:hAnsi="Times New Roman" w:cs="Times New Roman"/>
          <w:sz w:val="24"/>
          <w:szCs w:val="24"/>
        </w:rPr>
        <w:t xml:space="preserve"> Anderson, C. P. (2006). </w:t>
      </w:r>
      <w:proofErr w:type="gramStart"/>
      <w:r w:rsidRPr="0020298A">
        <w:rPr>
          <w:rFonts w:ascii="Times New Roman" w:hAnsi="Times New Roman" w:cs="Times New Roman"/>
          <w:sz w:val="24"/>
          <w:szCs w:val="24"/>
        </w:rPr>
        <w:t>The NPI-16 as a short measure of narcissism.</w:t>
      </w:r>
      <w:proofErr w:type="gramEnd"/>
      <w:r w:rsidRPr="0020298A">
        <w:rPr>
          <w:rFonts w:ascii="Times New Roman" w:hAnsi="Times New Roman" w:cs="Times New Roman"/>
          <w:sz w:val="24"/>
          <w:szCs w:val="24"/>
        </w:rPr>
        <w:t xml:space="preserve"> </w:t>
      </w:r>
      <w:r w:rsidRPr="0020298A">
        <w:rPr>
          <w:rFonts w:ascii="Times New Roman" w:hAnsi="Times New Roman" w:cs="Times New Roman"/>
          <w:i/>
          <w:sz w:val="24"/>
          <w:szCs w:val="24"/>
        </w:rPr>
        <w:t>Journal of Research in Personality</w:t>
      </w:r>
      <w:r w:rsidRPr="00C5754F">
        <w:rPr>
          <w:rFonts w:ascii="Times New Roman" w:hAnsi="Times New Roman" w:cs="Times New Roman"/>
          <w:sz w:val="24"/>
          <w:szCs w:val="24"/>
        </w:rPr>
        <w:t>,</w:t>
      </w:r>
      <w:r w:rsidRPr="00F77E67">
        <w:rPr>
          <w:rFonts w:ascii="Times New Roman" w:hAnsi="Times New Roman" w:cs="Times New Roman"/>
          <w:i/>
          <w:sz w:val="24"/>
          <w:szCs w:val="24"/>
        </w:rPr>
        <w:t xml:space="preserve"> 40</w:t>
      </w:r>
      <w:r w:rsidRPr="00A0269B">
        <w:rPr>
          <w:rFonts w:ascii="Times New Roman" w:hAnsi="Times New Roman" w:cs="Times New Roman"/>
          <w:sz w:val="24"/>
          <w:szCs w:val="24"/>
        </w:rPr>
        <w:t>, 440-450.</w:t>
      </w:r>
      <w:ins w:id="41" w:author="Author">
        <w:r w:rsidR="006E4FDF" w:rsidRPr="0079327F">
          <w:rPr>
            <w:rFonts w:ascii="Times New Roman" w:hAnsi="Times New Roman" w:cs="Times New Roman"/>
            <w:sz w:val="24"/>
            <w:szCs w:val="24"/>
            <w:lang w:eastAsia="zh-CN"/>
          </w:rPr>
          <w:t xml:space="preserve"> </w:t>
        </w:r>
        <w:r w:rsidR="006E4FDF" w:rsidRPr="0079327F">
          <w:rPr>
            <w:rFonts w:ascii="Times New Roman" w:hAnsi="Times New Roman" w:cs="Times New Roman"/>
            <w:color w:val="4C4C4C"/>
            <w:sz w:val="24"/>
            <w:szCs w:val="24"/>
            <w:shd w:val="clear" w:color="auto" w:fill="FFFFFF"/>
            <w:rPrChange w:id="42" w:author="Author">
              <w:rPr>
                <w:rFonts w:ascii="Verdana" w:hAnsi="Verdana"/>
                <w:color w:val="4C4C4C"/>
                <w:sz w:val="18"/>
                <w:szCs w:val="18"/>
                <w:shd w:val="clear" w:color="auto" w:fill="FFFFFF"/>
              </w:rPr>
            </w:rPrChange>
          </w:rPr>
          <w:t>doi:http://dx.doi.org/10.1016/j.jrp.2005.03.002</w:t>
        </w:r>
        <w:r w:rsidR="006E4FDF">
          <w:rPr>
            <w:rStyle w:val="CommentReference"/>
          </w:rPr>
          <w:t xml:space="preserve"> </w:t>
        </w:r>
      </w:ins>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lastRenderedPageBreak/>
        <w:t xml:space="preserve">Back, M. D., Schmukle, S. C., &amp; Egloff, B. (2010). Why are narcissists so charming at first sight? </w:t>
      </w:r>
      <w:proofErr w:type="gramStart"/>
      <w:r w:rsidRPr="00A83245">
        <w:rPr>
          <w:rFonts w:ascii="Times New Roman" w:hAnsi="Times New Roman" w:cs="Times New Roman"/>
          <w:sz w:val="24"/>
          <w:szCs w:val="24"/>
        </w:rPr>
        <w:t>decoding</w:t>
      </w:r>
      <w:proofErr w:type="gramEnd"/>
      <w:r w:rsidRPr="00A83245">
        <w:rPr>
          <w:rFonts w:ascii="Times New Roman" w:hAnsi="Times New Roman" w:cs="Times New Roman"/>
          <w:sz w:val="24"/>
          <w:szCs w:val="24"/>
        </w:rPr>
        <w:t xml:space="preserve">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A83245">
        <w:rPr>
          <w:rFonts w:ascii="Times New Roman" w:eastAsia="Times New Roman" w:hAnsi="Times New Roman" w:cs="Times New Roman"/>
          <w:sz w:val="24"/>
          <w:szCs w:val="24"/>
        </w:rPr>
        <w:t>B</w:t>
      </w:r>
      <w:r w:rsidRPr="00A83245">
        <w:rPr>
          <w:rFonts w:ascii="Times New Roman" w:hAnsi="Times New Roman" w:cs="Times New Roman"/>
          <w:sz w:val="24"/>
          <w:szCs w:val="24"/>
          <w:lang w:eastAsia="zh-CN"/>
        </w:rPr>
        <w:t>akan</w:t>
      </w:r>
      <w:proofErr w:type="spellEnd"/>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w:t>
      </w:r>
      <w:proofErr w:type="spellStart"/>
      <w:r w:rsidRPr="00A83245">
        <w:rPr>
          <w:rFonts w:ascii="Times New Roman" w:eastAsia="Times New Roman" w:hAnsi="Times New Roman" w:cs="Times New Roman"/>
          <w:sz w:val="24"/>
          <w:szCs w:val="24"/>
        </w:rPr>
        <w:t>Mcnally</w:t>
      </w:r>
      <w:proofErr w:type="spellEnd"/>
      <w:r w:rsidRPr="00A83245">
        <w:rPr>
          <w:rFonts w:ascii="Times New Roman" w:eastAsia="Times New Roman" w:hAnsi="Times New Roman" w:cs="Times New Roman"/>
          <w:sz w:val="24"/>
          <w:szCs w:val="24"/>
        </w:rPr>
        <w:t xml:space="preserve">,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Besser, A., &amp; Priel, B. (2010).</w:t>
      </w:r>
      <w:proofErr w:type="gramEnd"/>
      <w:r w:rsidRPr="00A83245">
        <w:rPr>
          <w:rFonts w:ascii="Times New Roman" w:hAnsi="Times New Roman" w:cs="Times New Roman"/>
          <w:sz w:val="24"/>
          <w:szCs w:val="24"/>
        </w:rPr>
        <w:t xml:space="preserve">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Bleske-Rechek</w:t>
      </w:r>
      <w:proofErr w:type="spellEnd"/>
      <w:r w:rsidRPr="00A83245">
        <w:rPr>
          <w:rFonts w:ascii="Times New Roman" w:eastAsia="Times New Roman" w:hAnsi="Times New Roman" w:cs="Times New Roman"/>
          <w:sz w:val="24"/>
          <w:szCs w:val="24"/>
        </w:rPr>
        <w:t xml:space="preserve">, A., </w:t>
      </w:r>
      <w:proofErr w:type="spellStart"/>
      <w:r w:rsidRPr="00A83245">
        <w:rPr>
          <w:rFonts w:ascii="Times New Roman" w:eastAsia="Times New Roman" w:hAnsi="Times New Roman" w:cs="Times New Roman"/>
          <w:sz w:val="24"/>
          <w:szCs w:val="24"/>
        </w:rPr>
        <w:t>Remiker</w:t>
      </w:r>
      <w:proofErr w:type="spellEnd"/>
      <w:r w:rsidRPr="00A83245">
        <w:rPr>
          <w:rFonts w:ascii="Times New Roman" w:eastAsia="Times New Roman" w:hAnsi="Times New Roman" w:cs="Times New Roman"/>
          <w:sz w:val="24"/>
          <w:szCs w:val="24"/>
        </w:rPr>
        <w:t>, M. W., &amp; Baker, J. P. (2008).</w:t>
      </w:r>
      <w:proofErr w:type="gramEnd"/>
      <w:r w:rsidRPr="00A83245">
        <w:rPr>
          <w:rFonts w:ascii="Times New Roman" w:eastAsia="Times New Roman" w:hAnsi="Times New Roman" w:cs="Times New Roman"/>
          <w:sz w:val="24"/>
          <w:szCs w:val="24"/>
        </w:rPr>
        <w:t xml:space="preserve">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w:t>
      </w:r>
      <w:proofErr w:type="spellStart"/>
      <w:r w:rsidRPr="00A83245">
        <w:rPr>
          <w:rFonts w:ascii="Times New Roman" w:eastAsia="Times New Roman" w:hAnsi="Times New Roman" w:cs="Times New Roman"/>
          <w:sz w:val="24"/>
          <w:szCs w:val="24"/>
        </w:rPr>
        <w:t>Jossey</w:t>
      </w:r>
      <w:proofErr w:type="spellEnd"/>
      <w:r w:rsidRPr="00A83245">
        <w:rPr>
          <w:rFonts w:ascii="Times New Roman" w:eastAsia="Times New Roman" w:hAnsi="Times New Roman" w:cs="Times New Roman"/>
          <w:sz w:val="24"/>
          <w:szCs w:val="24"/>
        </w:rPr>
        <w:t>-Bass, San Francisco, CA. Retrieved from http://search.proquest.com/docview/619541281?accountid=14553</w:t>
      </w:r>
    </w:p>
    <w:p w14:paraId="1201D868" w14:textId="076AD9A1" w:rsidR="008516CD" w:rsidRPr="00F77E67"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43"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Block, J. (1978). </w:t>
      </w:r>
      <w:proofErr w:type="gramStart"/>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w:t>
      </w:r>
      <w:proofErr w:type="gramEnd"/>
      <w:r w:rsidRPr="00A83245">
        <w:rPr>
          <w:rFonts w:ascii="Times New Roman" w:eastAsia="Times New Roman" w:hAnsi="Times New Roman" w:cs="Times New Roman"/>
          <w:sz w:val="24"/>
          <w:szCs w:val="24"/>
        </w:rPr>
        <w:t xml:space="preserve"> Palo Alto, CA: Consulting Psychologists Press. (Original work published 1961)</w:t>
      </w:r>
      <w:ins w:id="44" w:author="Author">
        <w:r w:rsidR="00054BC0">
          <w:rPr>
            <w:rFonts w:ascii="Times New Roman" w:hAnsi="Times New Roman" w:cs="Times New Roman" w:hint="eastAsia"/>
            <w:sz w:val="24"/>
            <w:szCs w:val="24"/>
            <w:lang w:eastAsia="zh-CN"/>
          </w:rPr>
          <w:t>.</w:t>
        </w:r>
        <w:r w:rsidR="00F77E67">
          <w:rPr>
            <w:rFonts w:ascii="Times New Roman" w:hAnsi="Times New Roman" w:cs="Times New Roman" w:hint="eastAsia"/>
            <w:sz w:val="24"/>
            <w:szCs w:val="24"/>
            <w:lang w:eastAsia="zh-CN"/>
          </w:rPr>
          <w:t xml:space="preserve"> </w:t>
        </w:r>
        <w:r w:rsidR="00F77E67" w:rsidRPr="002C525E">
          <w:rPr>
            <w:rFonts w:ascii="Times New Roman" w:hAnsi="Times New Roman" w:cs="Times New Roman"/>
            <w:color w:val="4C4C4C"/>
            <w:sz w:val="24"/>
            <w:szCs w:val="24"/>
            <w:shd w:val="clear" w:color="auto" w:fill="FFFFFF"/>
            <w:rPrChange w:id="45"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w:t>
      </w:r>
      <w:r w:rsidRPr="00A83245">
        <w:rPr>
          <w:rFonts w:ascii="Times New Roman" w:eastAsia="Times New Roman" w:hAnsi="Times New Roman" w:cs="Times New Roman"/>
          <w:sz w:val="24"/>
          <w:szCs w:val="24"/>
        </w:rPr>
        <w:lastRenderedPageBreak/>
        <w:t xml:space="preserve">from fact. </w:t>
      </w:r>
      <w:proofErr w:type="gramStart"/>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w:t>
      </w:r>
      <w:proofErr w:type="gramEnd"/>
      <w:r w:rsidRPr="00A83245">
        <w:rPr>
          <w:rFonts w:ascii="Times New Roman" w:eastAsia="Times New Roman" w:hAnsi="Times New Roman" w:cs="Times New Roman"/>
          <w:sz w:val="24"/>
          <w:szCs w:val="24"/>
        </w:rPr>
        <w:t xml:space="preserve">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A83245">
        <w:rPr>
          <w:rFonts w:ascii="Times New Roman" w:eastAsia="Times New Roman" w:hAnsi="Times New Roman" w:cs="Times New Roman"/>
          <w:sz w:val="24"/>
          <w:szCs w:val="24"/>
        </w:rPr>
        <w:t>Chichester</w:t>
      </w:r>
      <w:proofErr w:type="spellEnd"/>
      <w:r w:rsidRPr="00A83245">
        <w:rPr>
          <w:rFonts w:ascii="Times New Roman" w:eastAsia="Times New Roman" w:hAnsi="Times New Roman" w:cs="Times New Roman"/>
          <w:sz w:val="24"/>
          <w:szCs w:val="24"/>
        </w:rPr>
        <w:t xml:space="preserve">, UK.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w:t>
      </w:r>
      <w:del w:id="46" w:author="Author">
        <w:r w:rsidRPr="00A83245" w:rsidDel="007F1451">
          <w:rPr>
            <w:rFonts w:ascii="Times New Roman" w:eastAsia="Times New Roman" w:hAnsi="Times New Roman" w:cs="Times New Roman"/>
            <w:sz w:val="24"/>
            <w:szCs w:val="24"/>
          </w:rPr>
          <w:delText> </w:delText>
        </w:r>
      </w:del>
      <w:r w:rsidRPr="00A83245">
        <w:rPr>
          <w:rFonts w:ascii="Times New Roman" w:eastAsia="Times New Roman" w:hAnsi="Times New Roman" w:cs="Times New Roman"/>
          <w:sz w:val="24"/>
          <w:szCs w:val="24"/>
        </w:rPr>
        <w:t>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t>Borkenau</w:t>
      </w:r>
      <w:proofErr w:type="spellEnd"/>
      <w:r w:rsidRPr="00A83245">
        <w:rPr>
          <w:rFonts w:ascii="Times New Roman" w:eastAsia="Times New Roman" w:hAnsi="Times New Roman" w:cs="Times New Roman"/>
          <w:sz w:val="24"/>
          <w:szCs w:val="24"/>
        </w:rPr>
        <w:t xml:space="preserve">, P., </w:t>
      </w:r>
      <w:proofErr w:type="spellStart"/>
      <w:r w:rsidRPr="00A83245">
        <w:rPr>
          <w:rFonts w:ascii="Times New Roman" w:eastAsia="Times New Roman" w:hAnsi="Times New Roman" w:cs="Times New Roman"/>
          <w:sz w:val="24"/>
          <w:szCs w:val="24"/>
        </w:rPr>
        <w:t>Zaltauskas</w:t>
      </w:r>
      <w:proofErr w:type="spellEnd"/>
      <w:r w:rsidRPr="00A83245">
        <w:rPr>
          <w:rFonts w:ascii="Times New Roman" w:eastAsia="Times New Roman" w:hAnsi="Times New Roman" w:cs="Times New Roman"/>
          <w:sz w:val="24"/>
          <w:szCs w:val="24"/>
        </w:rPr>
        <w:t xml:space="preserve">, K., &amp; </w:t>
      </w:r>
      <w:proofErr w:type="spellStart"/>
      <w:r w:rsidRPr="00A83245">
        <w:rPr>
          <w:rFonts w:ascii="Times New Roman" w:eastAsia="Times New Roman" w:hAnsi="Times New Roman" w:cs="Times New Roman"/>
          <w:sz w:val="24"/>
          <w:szCs w:val="24"/>
        </w:rPr>
        <w:t>Leising</w:t>
      </w:r>
      <w:proofErr w:type="spellEnd"/>
      <w:r w:rsidRPr="00A83245">
        <w:rPr>
          <w:rFonts w:ascii="Times New Roman" w:eastAsia="Times New Roman" w:hAnsi="Times New Roman" w:cs="Times New Roman"/>
          <w:sz w:val="24"/>
          <w:szCs w:val="24"/>
        </w:rPr>
        <w:t>, D. (2009).</w:t>
      </w:r>
      <w:proofErr w:type="gramEnd"/>
      <w:r w:rsidRPr="00A83245">
        <w:rPr>
          <w:rFonts w:ascii="Times New Roman" w:eastAsia="Times New Roman" w:hAnsi="Times New Roman" w:cs="Times New Roman"/>
          <w:sz w:val="24"/>
          <w:szCs w:val="24"/>
        </w:rPr>
        <w:t xml:space="preserve">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t>Bradlee</w:t>
      </w:r>
      <w:proofErr w:type="spellEnd"/>
      <w:r w:rsidRPr="00A83245">
        <w:rPr>
          <w:rFonts w:ascii="Times New Roman" w:eastAsia="Times New Roman" w:hAnsi="Times New Roman" w:cs="Times New Roman"/>
          <w:sz w:val="24"/>
          <w:szCs w:val="24"/>
        </w:rPr>
        <w:t>, P. M., &amp; Emmons, R. A. (1992).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Locating narcissism within the interpersonal </w:t>
      </w:r>
      <w:proofErr w:type="spellStart"/>
      <w:r w:rsidRPr="00A83245">
        <w:rPr>
          <w:rFonts w:ascii="Times New Roman" w:eastAsia="Times New Roman" w:hAnsi="Times New Roman" w:cs="Times New Roman"/>
          <w:sz w:val="24"/>
          <w:szCs w:val="24"/>
        </w:rPr>
        <w:t>circumplex</w:t>
      </w:r>
      <w:proofErr w:type="spellEnd"/>
      <w:r w:rsidRPr="00A83245">
        <w:rPr>
          <w:rFonts w:ascii="Times New Roman" w:eastAsia="Times New Roman" w:hAnsi="Times New Roman" w:cs="Times New Roman"/>
          <w:sz w:val="24"/>
          <w:szCs w:val="24"/>
        </w:rPr>
        <w:t xml:space="preserve"> and the five-factor model.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5A4ED881" w:rsidR="008516CD" w:rsidRPr="0098459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47"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ins w:id="48" w:author="Author">
        <w:r w:rsidR="001600C8">
          <w:rPr>
            <w:rFonts w:ascii="Times New Roman" w:hAnsi="Times New Roman" w:cs="Times New Roman" w:hint="eastAsia"/>
            <w:sz w:val="24"/>
            <w:szCs w:val="24"/>
            <w:lang w:eastAsia="zh-CN"/>
          </w:rPr>
          <w:t xml:space="preserve">6. </w:t>
        </w:r>
        <w:r w:rsidR="001600C8" w:rsidRPr="0098459F">
          <w:rPr>
            <w:rFonts w:ascii="Times New Roman" w:hAnsi="Times New Roman" w:cs="Times New Roman"/>
            <w:color w:val="4C4C4C"/>
            <w:sz w:val="24"/>
            <w:szCs w:val="24"/>
            <w:shd w:val="clear" w:color="auto" w:fill="FFFFFF"/>
            <w:rPrChange w:id="49" w:author="Author">
              <w:rPr>
                <w:rFonts w:ascii="Verdana" w:hAnsi="Verdana"/>
                <w:color w:val="4C4C4C"/>
                <w:sz w:val="18"/>
                <w:szCs w:val="18"/>
                <w:shd w:val="clear" w:color="auto" w:fill="FFFFFF"/>
              </w:rPr>
            </w:rPrChange>
          </w:rPr>
          <w:t>Retrieved from http://search.proquest.com/docview/617397287?accountid=14553</w:t>
        </w:r>
      </w:ins>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Bushman, B. J., &amp; </w:t>
      </w:r>
      <w:proofErr w:type="spellStart"/>
      <w:r w:rsidRPr="00A83245">
        <w:rPr>
          <w:rFonts w:ascii="Times New Roman" w:eastAsia="Times New Roman" w:hAnsi="Times New Roman" w:cs="Times New Roman"/>
          <w:sz w:val="24"/>
          <w:szCs w:val="24"/>
        </w:rPr>
        <w:t>Baumeister</w:t>
      </w:r>
      <w:proofErr w:type="spellEnd"/>
      <w:r w:rsidRPr="00A83245">
        <w:rPr>
          <w:rFonts w:ascii="Times New Roman" w:eastAsia="Times New Roman" w:hAnsi="Times New Roman" w:cs="Times New Roman"/>
          <w:sz w:val="24"/>
          <w:szCs w:val="24"/>
        </w:rPr>
        <w:t>, R. F. (1998).</w:t>
      </w:r>
      <w:proofErr w:type="gramEnd"/>
      <w:r w:rsidRPr="00A83245">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3E6C7801"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87F97">
        <w:rPr>
          <w:rFonts w:ascii="Times New Roman" w:hAnsi="Times New Roman" w:cs="Times New Roman"/>
          <w:sz w:val="24"/>
          <w:szCs w:val="24"/>
          <w:shd w:val="clear" w:color="auto" w:fill="FFFFFF"/>
          <w:rPrChange w:id="50"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587F97">
        <w:rPr>
          <w:rStyle w:val="apple-converted-space"/>
          <w:rFonts w:ascii="Times New Roman" w:hAnsi="Times New Roman" w:cs="Times New Roman"/>
          <w:i/>
          <w:iCs/>
          <w:sz w:val="24"/>
          <w:szCs w:val="24"/>
          <w:shd w:val="clear" w:color="auto" w:fill="FFFFFF"/>
          <w:rPrChange w:id="51"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2" w:author="Author">
            <w:rPr>
              <w:rFonts w:ascii="Times New Roman" w:hAnsi="Times New Roman" w:cs="Times New Roman"/>
              <w:i/>
              <w:iCs/>
              <w:color w:val="4C4C4C"/>
              <w:sz w:val="24"/>
              <w:szCs w:val="24"/>
              <w:shd w:val="clear" w:color="auto" w:fill="FFFFFF"/>
            </w:rPr>
          </w:rPrChange>
        </w:rPr>
        <w:t>Sex Roles,</w:t>
      </w:r>
      <w:r w:rsidRPr="00587F97">
        <w:rPr>
          <w:rStyle w:val="apple-converted-space"/>
          <w:rFonts w:ascii="Times New Roman" w:hAnsi="Times New Roman" w:cs="Times New Roman"/>
          <w:i/>
          <w:iCs/>
          <w:sz w:val="24"/>
          <w:szCs w:val="24"/>
          <w:shd w:val="clear" w:color="auto" w:fill="FFFFFF"/>
          <w:rPrChange w:id="53"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4" w:author="Author">
            <w:rPr>
              <w:rFonts w:ascii="Times New Roman" w:hAnsi="Times New Roman" w:cs="Times New Roman"/>
              <w:i/>
              <w:iCs/>
              <w:color w:val="4C4C4C"/>
              <w:sz w:val="24"/>
              <w:szCs w:val="24"/>
              <w:shd w:val="clear" w:color="auto" w:fill="FFFFFF"/>
            </w:rPr>
          </w:rPrChange>
        </w:rPr>
        <w:t>22</w:t>
      </w:r>
      <w:r w:rsidRPr="00587F97">
        <w:rPr>
          <w:rFonts w:ascii="Times New Roman" w:hAnsi="Times New Roman" w:cs="Times New Roman"/>
          <w:sz w:val="24"/>
          <w:szCs w:val="24"/>
          <w:shd w:val="clear" w:color="auto" w:fill="FFFFFF"/>
          <w:rPrChange w:id="55" w:author="Author">
            <w:rPr>
              <w:rFonts w:ascii="Times New Roman" w:hAnsi="Times New Roman" w:cs="Times New Roman"/>
              <w:color w:val="4C4C4C"/>
              <w:sz w:val="24"/>
              <w:szCs w:val="24"/>
              <w:shd w:val="clear" w:color="auto" w:fill="FFFFFF"/>
            </w:rPr>
          </w:rPrChange>
        </w:rPr>
        <w:t xml:space="preserve">(9-10), 555-568. </w:t>
      </w:r>
      <w:r w:rsidRPr="00587F97">
        <w:rPr>
          <w:rFonts w:ascii="Times New Roman" w:hAnsi="Times New Roman" w:cs="Times New Roman"/>
          <w:sz w:val="24"/>
          <w:szCs w:val="24"/>
          <w:shd w:val="clear" w:color="auto" w:fill="FFFFFF"/>
          <w:rPrChange w:id="56" w:author="Author">
            <w:rPr>
              <w:rFonts w:ascii="Times New Roman" w:hAnsi="Times New Roman" w:cs="Times New Roman"/>
              <w:color w:val="4C4C4C"/>
              <w:sz w:val="24"/>
              <w:szCs w:val="24"/>
              <w:shd w:val="clear" w:color="auto" w:fill="FFFFFF"/>
            </w:rPr>
          </w:rPrChange>
        </w:rPr>
        <w:lastRenderedPageBreak/>
        <w:t xml:space="preserve">Retrieved from </w:t>
      </w:r>
      <w:r w:rsidR="007F1451" w:rsidRPr="007F1451">
        <w:rPr>
          <w:rFonts w:ascii="Times New Roman" w:hAnsi="Times New Roman" w:cs="Times New Roman"/>
          <w:sz w:val="24"/>
          <w:szCs w:val="24"/>
          <w:shd w:val="clear" w:color="auto" w:fill="FFFFFF"/>
        </w:rPr>
        <w:t>http://search.proquest.com/docview/617888993?accountid=14553</w:t>
      </w:r>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57"/>
      <w:r w:rsidRPr="00D85E22">
        <w:rPr>
          <w:rFonts w:ascii="Times New Roman" w:hAnsi="Times New Roman" w:cs="Times New Roman"/>
          <w:sz w:val="24"/>
          <w:szCs w:val="24"/>
          <w:lang w:eastAsia="zh-CN"/>
        </w:rPr>
        <w:t xml:space="preserve">Butcher, J. N., </w:t>
      </w:r>
      <w:proofErr w:type="spellStart"/>
      <w:r w:rsidRPr="00D85E22">
        <w:rPr>
          <w:rFonts w:ascii="Times New Roman" w:hAnsi="Times New Roman" w:cs="Times New Roman"/>
          <w:sz w:val="24"/>
          <w:szCs w:val="24"/>
          <w:lang w:eastAsia="zh-CN"/>
        </w:rPr>
        <w:t>Dahlstrom</w:t>
      </w:r>
      <w:proofErr w:type="spellEnd"/>
      <w:r w:rsidRPr="00D85E22">
        <w:rPr>
          <w:rFonts w:ascii="Times New Roman" w:hAnsi="Times New Roman" w:cs="Times New Roman"/>
          <w:sz w:val="24"/>
          <w:szCs w:val="24"/>
          <w:lang w:eastAsia="zh-CN"/>
        </w:rPr>
        <w:t xml:space="preserve">, W. G., Graham, J. R., </w:t>
      </w:r>
      <w:proofErr w:type="spellStart"/>
      <w:r w:rsidRPr="00D85E22">
        <w:rPr>
          <w:rFonts w:ascii="Times New Roman" w:hAnsi="Times New Roman" w:cs="Times New Roman"/>
          <w:sz w:val="24"/>
          <w:szCs w:val="24"/>
          <w:lang w:eastAsia="zh-CN"/>
        </w:rPr>
        <w:t>Tellegen</w:t>
      </w:r>
      <w:proofErr w:type="spellEnd"/>
      <w:r w:rsidRPr="00D85E22">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w:t>
      </w:r>
      <w:proofErr w:type="spellStart"/>
      <w:r w:rsidRPr="00D85E22">
        <w:rPr>
          <w:rFonts w:ascii="Times New Roman" w:hAnsi="Times New Roman" w:cs="Times New Roman"/>
          <w:sz w:val="24"/>
          <w:szCs w:val="24"/>
          <w:lang w:eastAsia="zh-CN"/>
        </w:rPr>
        <w:t>Kaemmer</w:t>
      </w:r>
      <w:proofErr w:type="spellEnd"/>
      <w:r w:rsidRPr="00D85E22">
        <w:rPr>
          <w:rFonts w:ascii="Times New Roman" w:hAnsi="Times New Roman" w:cs="Times New Roman"/>
          <w:sz w:val="24"/>
          <w:szCs w:val="24"/>
          <w:lang w:eastAsia="zh-CN"/>
        </w:rPr>
        <w:t xml:space="preserve">, B. (1989). </w:t>
      </w:r>
      <w:proofErr w:type="gramStart"/>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w:t>
      </w:r>
      <w:proofErr w:type="gramEnd"/>
      <w:r w:rsidRPr="00D85E22">
        <w:rPr>
          <w:rFonts w:ascii="Times New Roman" w:hAnsi="Times New Roman" w:cs="Times New Roman"/>
          <w:sz w:val="24"/>
          <w:szCs w:val="24"/>
          <w:lang w:eastAsia="zh-CN"/>
        </w:rPr>
        <w:t xml:space="preserve">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commentRangeEnd w:id="57"/>
      <w:r w:rsidR="00872413">
        <w:rPr>
          <w:rStyle w:val="CommentReference"/>
        </w:rPr>
        <w:commentReference w:id="57"/>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Brunell, A. B., &amp;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E. J. (2006).</w:t>
      </w:r>
      <w:proofErr w:type="gramEnd"/>
      <w:r w:rsidRPr="00A83245">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A83245">
        <w:rPr>
          <w:rFonts w:ascii="Times New Roman" w:eastAsia="Times New Roman" w:hAnsi="Times New Roman" w:cs="Times New Roman"/>
          <w:sz w:val="24"/>
          <w:szCs w:val="24"/>
        </w:rPr>
        <w:t>Vohs</w:t>
      </w:r>
      <w:proofErr w:type="spellEnd"/>
      <w:r w:rsidRPr="00A83245">
        <w:rPr>
          <w:rFonts w:ascii="Times New Roman" w:eastAsia="Times New Roman" w:hAnsi="Times New Roman" w:cs="Times New Roman"/>
          <w:sz w:val="24"/>
          <w:szCs w:val="24"/>
        </w:rPr>
        <w:t xml:space="preserve"> &amp; E. J.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xml:space="preserve"> (Eds.), </w:t>
      </w:r>
      <w:proofErr w:type="gramStart"/>
      <w:r w:rsidRPr="00A83245">
        <w:rPr>
          <w:rFonts w:ascii="Times New Roman" w:eastAsia="Times New Roman" w:hAnsi="Times New Roman" w:cs="Times New Roman"/>
          <w:sz w:val="24"/>
          <w:szCs w:val="24"/>
        </w:rPr>
        <w:t>Self</w:t>
      </w:r>
      <w:proofErr w:type="gramEnd"/>
      <w:r w:rsidRPr="00A83245">
        <w:rPr>
          <w:rFonts w:ascii="Times New Roman" w:eastAsia="Times New Roman" w:hAnsi="Times New Roman" w:cs="Times New Roman"/>
          <w:sz w:val="24"/>
          <w:szCs w:val="24"/>
        </w:rPr>
        <w:t xml:space="preserve">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58" w:name="OLE_LINK21"/>
      <w:bookmarkStart w:id="59" w:name="OLE_LINK22"/>
      <w:proofErr w:type="gramStart"/>
      <w:r w:rsidRPr="00FB39B7">
        <w:rPr>
          <w:rFonts w:ascii="Times New Roman" w:hAnsi="Times New Roman" w:cs="Times New Roman"/>
          <w:sz w:val="24"/>
          <w:szCs w:val="24"/>
        </w:rPr>
        <w:t>Campbell</w:t>
      </w:r>
      <w:bookmarkEnd w:id="58"/>
      <w:bookmarkEnd w:id="59"/>
      <w:r w:rsidRPr="00FB39B7">
        <w:rPr>
          <w:rFonts w:ascii="Times New Roman" w:hAnsi="Times New Roman" w:cs="Times New Roman"/>
          <w:sz w:val="24"/>
          <w:szCs w:val="24"/>
        </w:rPr>
        <w:t>, W. K., &amp; Foster, J. D. (2007).</w:t>
      </w:r>
      <w:proofErr w:type="gramEnd"/>
      <w:r w:rsidRPr="00FB39B7">
        <w:rPr>
          <w:rFonts w:ascii="Times New Roman" w:hAnsi="Times New Roman" w:cs="Times New Roman"/>
          <w:sz w:val="24"/>
          <w:szCs w:val="24"/>
        </w:rPr>
        <w:t xml:space="preserve"> The narcissistic self: Background, an </w:t>
      </w:r>
      <w:bookmarkStart w:id="60" w:name="OLE_LINK23"/>
      <w:bookmarkStart w:id="61" w:name="OLE_LINK24"/>
      <w:r w:rsidRPr="00FB39B7">
        <w:rPr>
          <w:rFonts w:ascii="Times New Roman" w:hAnsi="Times New Roman" w:cs="Times New Roman"/>
          <w:sz w:val="24"/>
          <w:szCs w:val="24"/>
        </w:rPr>
        <w:t xml:space="preserve">extended agency </w:t>
      </w:r>
      <w:bookmarkEnd w:id="60"/>
      <w:bookmarkEnd w:id="61"/>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1D912C7B"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Reeder, G. D., Sedikides, C., &amp; Elliot, A. J. (2000).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comparative self-enhancement strategies</w:t>
      </w:r>
      <w:r w:rsidRPr="00A83245">
        <w:rPr>
          <w:rFonts w:ascii="Times New Roman" w:eastAsia="Times New Roman" w:hAnsi="Times New Roman" w:cs="Times New Roman"/>
          <w:i/>
          <w:sz w:val="24"/>
          <w:szCs w:val="24"/>
        </w:rPr>
        <w:t>.</w:t>
      </w:r>
      <w:proofErr w:type="gramEnd"/>
      <w:r w:rsidRPr="00A83245">
        <w:rPr>
          <w:rFonts w:ascii="Times New Roman" w:eastAsia="Times New Roman" w:hAnsi="Times New Roman" w:cs="Times New Roman"/>
          <w:i/>
          <w:sz w:val="24"/>
          <w:szCs w:val="24"/>
        </w:rPr>
        <w:t xml:space="preserve"> Journal of Research in Personality, 34</w:t>
      </w:r>
      <w:r w:rsidRPr="00A83245">
        <w:rPr>
          <w:rFonts w:ascii="Times New Roman" w:eastAsia="Times New Roman" w:hAnsi="Times New Roman" w:cs="Times New Roman"/>
          <w:sz w:val="24"/>
          <w:szCs w:val="24"/>
        </w:rPr>
        <w:t xml:space="preserve">, 329-347. Retrieved from </w:t>
      </w:r>
      <w:r w:rsidR="0074737E" w:rsidRPr="0074737E">
        <w:rPr>
          <w:rFonts w:ascii="Times New Roman" w:eastAsia="Times New Roman" w:hAnsi="Times New Roman" w:cs="Times New Roman"/>
          <w:sz w:val="24"/>
          <w:szCs w:val="24"/>
        </w:rPr>
        <w:t>http://search.proquest.com/docview/619456156?accountid=14553</w:t>
      </w:r>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w:t>
      </w:r>
      <w:proofErr w:type="spellStart"/>
      <w:r w:rsidRPr="00A83245">
        <w:rPr>
          <w:rFonts w:ascii="Times New Roman" w:eastAsia="Times New Roman" w:hAnsi="Times New Roman" w:cs="Times New Roman"/>
          <w:sz w:val="24"/>
          <w:szCs w:val="24"/>
        </w:rPr>
        <w:t>Rudich</w:t>
      </w:r>
      <w:proofErr w:type="spellEnd"/>
      <w:r w:rsidRPr="00A83245">
        <w:rPr>
          <w:rFonts w:ascii="Times New Roman" w:eastAsia="Times New Roman" w:hAnsi="Times New Roman" w:cs="Times New Roman"/>
          <w:sz w:val="24"/>
          <w:szCs w:val="24"/>
        </w:rPr>
        <w:t>, E. A., &amp; Sedikides, C. (2002).</w:t>
      </w:r>
      <w:proofErr w:type="gramEnd"/>
      <w:r w:rsidRPr="00A83245">
        <w:rPr>
          <w:rFonts w:ascii="Times New Roman" w:eastAsia="Times New Roman" w:hAnsi="Times New Roman" w:cs="Times New Roman"/>
          <w:sz w:val="24"/>
          <w:szCs w:val="24"/>
        </w:rPr>
        <w:t xml:space="preserve"> Narcissism, self-esteem, and the positivity of </w:t>
      </w:r>
      <w:proofErr w:type="gramStart"/>
      <w:r w:rsidRPr="00A83245">
        <w:rPr>
          <w:rFonts w:ascii="Times New Roman" w:eastAsia="Times New Roman" w:hAnsi="Times New Roman" w:cs="Times New Roman"/>
          <w:sz w:val="24"/>
          <w:szCs w:val="24"/>
        </w:rPr>
        <w:t>self-views</w:t>
      </w:r>
      <w:proofErr w:type="gramEnd"/>
      <w:r w:rsidRPr="00A83245">
        <w:rPr>
          <w:rFonts w:ascii="Times New Roman" w:eastAsia="Times New Roman" w:hAnsi="Times New Roman" w:cs="Times New Roman"/>
          <w:sz w:val="24"/>
          <w:szCs w:val="24"/>
        </w:rPr>
        <w:t xml:space="preserve">: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xml:space="preserve">, 358-368. </w:t>
      </w:r>
      <w:proofErr w:type="gramStart"/>
      <w:r w:rsidRPr="00A83245">
        <w:rPr>
          <w:rFonts w:ascii="Times New Roman" w:eastAsia="Times New Roman" w:hAnsi="Times New Roman" w:cs="Times New Roman"/>
          <w:sz w:val="24"/>
          <w:szCs w:val="24"/>
        </w:rPr>
        <w:t>doi</w:t>
      </w:r>
      <w:proofErr w:type="gramEnd"/>
      <w:r w:rsidRPr="00A83245">
        <w:rPr>
          <w:rFonts w:ascii="Times New Roman" w:eastAsia="Times New Roman" w:hAnsi="Times New Roman" w:cs="Times New Roman"/>
          <w:sz w:val="24"/>
          <w:szCs w:val="24"/>
        </w:rPr>
        <w:t>:</w:t>
      </w:r>
      <w:del w:id="62" w:author="Author">
        <w:r w:rsidRPr="00A83245" w:rsidDel="00CF55D2">
          <w:rPr>
            <w:rFonts w:ascii="Times New Roman" w:eastAsia="Times New Roman" w:hAnsi="Times New Roman" w:cs="Times New Roman"/>
            <w:sz w:val="24"/>
            <w:szCs w:val="24"/>
          </w:rPr>
          <w:delText xml:space="preserve"> </w:delText>
        </w:r>
      </w:del>
      <w:r w:rsidRPr="00A83245">
        <w:rPr>
          <w:rFonts w:ascii="Times New Roman" w:eastAsia="Times New Roman" w:hAnsi="Times New Roman" w:cs="Times New Roman"/>
          <w:sz w:val="24"/>
          <w:szCs w:val="24"/>
        </w:rPr>
        <w:t>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Campbell, W. K., &amp; Sedikides, C. (1999).</w:t>
      </w:r>
      <w:proofErr w:type="gramEnd"/>
      <w:r w:rsidRPr="00A83245">
        <w:rPr>
          <w:rFonts w:ascii="Times New Roman" w:hAnsi="Times New Roman" w:cs="Times New Roman"/>
          <w:sz w:val="24"/>
          <w:szCs w:val="24"/>
        </w:rPr>
        <w:t xml:space="preserve">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 xml:space="preserve">(1), 23-43. </w:t>
      </w:r>
      <w:proofErr w:type="gramStart"/>
      <w:r w:rsidRPr="00A83245">
        <w:rPr>
          <w:rFonts w:ascii="Times New Roman" w:hAnsi="Times New Roman" w:cs="Times New Roman"/>
          <w:sz w:val="24"/>
          <w:szCs w:val="24"/>
        </w:rPr>
        <w:t>doi</w:t>
      </w:r>
      <w:proofErr w:type="gramEnd"/>
      <w:r w:rsidRPr="00A83245">
        <w:rPr>
          <w:rFonts w:ascii="Times New Roman" w:hAnsi="Times New Roman" w:cs="Times New Roman"/>
          <w:sz w:val="24"/>
          <w:szCs w:val="24"/>
        </w:rPr>
        <w:t>:</w:t>
      </w:r>
      <w:del w:id="63" w:author="Author">
        <w:r w:rsidRPr="00A83245" w:rsidDel="00151FFC">
          <w:rPr>
            <w:rFonts w:ascii="Times New Roman" w:hAnsi="Times New Roman" w:cs="Times New Roman"/>
            <w:sz w:val="24"/>
            <w:szCs w:val="24"/>
          </w:rPr>
          <w:delText xml:space="preserve"> </w:delText>
        </w:r>
      </w:del>
      <w:r w:rsidRPr="00A83245">
        <w:rPr>
          <w:rFonts w:ascii="Times New Roman" w:hAnsi="Times New Roman" w:cs="Times New Roman"/>
          <w:sz w:val="24"/>
          <w:szCs w:val="24"/>
        </w:rPr>
        <w:t>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lastRenderedPageBreak/>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w:t>
      </w:r>
      <w:proofErr w:type="gramStart"/>
      <w:r>
        <w:rPr>
          <w:rFonts w:ascii="Times New Roman" w:hAnsi="Times New Roman" w:cs="Times New Roman"/>
          <w:sz w:val="24"/>
          <w:szCs w:val="24"/>
        </w:rPr>
        <w:t>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xml:space="preserve">, 259-277.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64" w:author="Author">
        <w:r w:rsidDel="000450E2">
          <w:rPr>
            <w:rFonts w:ascii="Times New Roman" w:hAnsi="Times New Roman" w:cs="Times New Roman"/>
            <w:sz w:val="24"/>
            <w:szCs w:val="24"/>
          </w:rPr>
          <w:delText xml:space="preserve"> </w:delText>
        </w:r>
      </w:del>
      <w:r w:rsidRPr="00496897">
        <w:rPr>
          <w:rFonts w:ascii="Times New Roman" w:hAnsi="Times New Roman" w:cs="Times New Roman"/>
          <w:sz w:val="24"/>
          <w:szCs w:val="24"/>
        </w:rPr>
        <w:t>10.1080/15298868.2012.659427</w:t>
      </w:r>
    </w:p>
    <w:p w14:paraId="41E1D4CE" w14:textId="5597399F" w:rsidR="008516CD" w:rsidRPr="001604D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Naumann, L. P., &amp; Vazire. </w:t>
      </w:r>
      <w:proofErr w:type="gramStart"/>
      <w:r w:rsidRPr="00A83245">
        <w:rPr>
          <w:rFonts w:ascii="Times New Roman" w:eastAsia="Times New Roman" w:hAnsi="Times New Roman" w:cs="Times New Roman"/>
          <w:sz w:val="24"/>
          <w:szCs w:val="24"/>
        </w:rPr>
        <w:t>S. (2011a).</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Getting to know a narcissist inside and out.</w:t>
      </w:r>
      <w:proofErr w:type="gramEnd"/>
      <w:r w:rsidRPr="00A83245">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ins w:id="65" w:author="Author">
        <w:r w:rsidR="00412B59">
          <w:rPr>
            <w:rFonts w:ascii="Times New Roman" w:hAnsi="Times New Roman" w:cs="Times New Roman" w:hint="eastAsia"/>
            <w:sz w:val="24"/>
            <w:szCs w:val="24"/>
            <w:lang w:eastAsia="zh-CN"/>
          </w:rPr>
          <w:t xml:space="preserve"> </w:t>
        </w:r>
        <w:r w:rsidR="00412B59" w:rsidRPr="001604DD">
          <w:rPr>
            <w:rFonts w:ascii="Times New Roman" w:hAnsi="Times New Roman" w:cs="Times New Roman"/>
            <w:color w:val="4C4C4C"/>
            <w:sz w:val="24"/>
            <w:szCs w:val="24"/>
            <w:shd w:val="clear" w:color="auto" w:fill="FFFFFF"/>
            <w:rPrChange w:id="66"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A. H. N., &amp; Rose, A. J. (2005).</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Understanding popularity in the peer system.</w:t>
      </w:r>
      <w:proofErr w:type="gramEnd"/>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Pr="00C728B9"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67" w:author="Author">
            <w:rPr>
              <w:rFonts w:ascii="Times New Roman" w:hAnsi="Times New Roman" w:cs="Times New Roman"/>
              <w:color w:val="0070C0"/>
              <w:sz w:val="24"/>
              <w:szCs w:val="24"/>
            </w:rPr>
          </w:rPrChange>
        </w:rPr>
      </w:pPr>
      <w:commentRangeStart w:id="68"/>
      <w:r w:rsidRPr="00C728B9">
        <w:rPr>
          <w:rFonts w:ascii="Times New Roman" w:hAnsi="Times New Roman" w:cs="Times New Roman"/>
          <w:sz w:val="24"/>
          <w:szCs w:val="24"/>
          <w:rPrChange w:id="69" w:author="Author">
            <w:rPr>
              <w:rFonts w:ascii="Times New Roman" w:hAnsi="Times New Roman" w:cs="Times New Roman"/>
              <w:color w:val="0070C0"/>
              <w:sz w:val="24"/>
              <w:szCs w:val="24"/>
            </w:rPr>
          </w:rPrChange>
        </w:rPr>
        <w:t xml:space="preserve">Clark, L. A. (1993). </w:t>
      </w:r>
      <w:r w:rsidRPr="00C728B9">
        <w:rPr>
          <w:rFonts w:ascii="Times New Roman" w:hAnsi="Times New Roman" w:cs="Times New Roman"/>
          <w:i/>
          <w:iCs/>
          <w:sz w:val="24"/>
          <w:szCs w:val="24"/>
          <w:rPrChange w:id="70"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C728B9">
        <w:rPr>
          <w:rFonts w:ascii="Times New Roman" w:hAnsi="Times New Roman" w:cs="Times New Roman"/>
          <w:sz w:val="24"/>
          <w:szCs w:val="24"/>
          <w:rPrChange w:id="71" w:author="Author">
            <w:rPr>
              <w:rFonts w:ascii="Times New Roman" w:hAnsi="Times New Roman" w:cs="Times New Roman"/>
              <w:color w:val="0070C0"/>
              <w:sz w:val="24"/>
              <w:szCs w:val="24"/>
            </w:rPr>
          </w:rPrChange>
        </w:rPr>
        <w:t>. Minneapolis, MN: University of Minnesota Press.</w:t>
      </w:r>
      <w:commentRangeEnd w:id="68"/>
      <w:r w:rsidR="00D129F6">
        <w:rPr>
          <w:rStyle w:val="CommentReference"/>
        </w:rPr>
        <w:commentReference w:id="68"/>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rPr>
        <w:t xml:space="preserve">Cohen, T. R., </w:t>
      </w:r>
      <w:proofErr w:type="spellStart"/>
      <w:r>
        <w:rPr>
          <w:rFonts w:ascii="Times New Roman" w:hAnsi="Times New Roman" w:cs="Times New Roman"/>
          <w:sz w:val="24"/>
          <w:szCs w:val="24"/>
        </w:rPr>
        <w:t>Panter</w:t>
      </w:r>
      <w:proofErr w:type="spellEnd"/>
      <w:r>
        <w:rPr>
          <w:rFonts w:ascii="Times New Roman" w:hAnsi="Times New Roman" w:cs="Times New Roman"/>
          <w:sz w:val="24"/>
          <w:szCs w:val="24"/>
        </w:rPr>
        <w:t xml:space="preserve">, A. T., </w:t>
      </w:r>
      <w:proofErr w:type="spellStart"/>
      <w:r>
        <w:rPr>
          <w:rFonts w:ascii="Times New Roman" w:hAnsi="Times New Roman" w:cs="Times New Roman"/>
          <w:sz w:val="24"/>
          <w:szCs w:val="24"/>
        </w:rPr>
        <w:t>Turan</w:t>
      </w:r>
      <w:proofErr w:type="spellEnd"/>
      <w:r>
        <w:rPr>
          <w:rFonts w:ascii="Times New Roman" w:hAnsi="Times New Roman" w:cs="Times New Roman"/>
          <w:sz w:val="24"/>
          <w:szCs w:val="24"/>
        </w:rPr>
        <w:t>, N., Morse, L., &amp; Kim Y.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Moral character in the workplace.</w:t>
      </w:r>
      <w:proofErr w:type="gramEnd"/>
      <w:r>
        <w:rPr>
          <w:rFonts w:ascii="Times New Roman" w:hAnsi="Times New Roman" w:cs="Times New Roman"/>
          <w:sz w:val="24"/>
          <w:szCs w:val="24"/>
        </w:rPr>
        <w:t xml:space="preserv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xml:space="preserve">, 943-963.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72" w:author="Author">
        <w:r w:rsidDel="000450E2">
          <w:rPr>
            <w:rFonts w:ascii="Times New Roman" w:hAnsi="Times New Roman" w:cs="Times New Roman"/>
            <w:sz w:val="24"/>
            <w:szCs w:val="24"/>
          </w:rPr>
          <w:delText xml:space="preserve"> </w:delText>
        </w:r>
      </w:del>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Colvin, C. R., Block, J., &amp; Funder, D. C. (1995).</w:t>
      </w:r>
      <w:proofErr w:type="gramEnd"/>
      <w:r w:rsidRPr="00FB39B7">
        <w:rPr>
          <w:rFonts w:ascii="Times New Roman" w:hAnsi="Times New Roman" w:cs="Times New Roman"/>
          <w:sz w:val="24"/>
          <w:szCs w:val="24"/>
        </w:rPr>
        <w:t xml:space="preserve"> Overly positive self-evaluations and </w:t>
      </w:r>
      <w:r w:rsidRPr="00FB39B7">
        <w:rPr>
          <w:rFonts w:ascii="Times New Roman" w:hAnsi="Times New Roman" w:cs="Times New Roman"/>
          <w:sz w:val="24"/>
          <w:szCs w:val="24"/>
        </w:rPr>
        <w:lastRenderedPageBreak/>
        <w:t xml:space="preserve">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3"/>
      <w:proofErr w:type="gramStart"/>
      <w:r w:rsidRPr="005D5579">
        <w:rPr>
          <w:rFonts w:ascii="Times New Roman" w:hAnsi="Times New Roman" w:cs="Times New Roman"/>
          <w:sz w:val="24"/>
          <w:szCs w:val="24"/>
        </w:rPr>
        <w:t>Costa, P. T., &amp; McCrae, R. R. (1992).</w:t>
      </w:r>
      <w:proofErr w:type="gramEnd"/>
      <w:r w:rsidRPr="005D5579">
        <w:rPr>
          <w:rFonts w:ascii="Times New Roman" w:hAnsi="Times New Roman" w:cs="Times New Roman"/>
          <w:sz w:val="24"/>
          <w:szCs w:val="24"/>
        </w:rPr>
        <w:t xml:space="preserve"> </w:t>
      </w:r>
      <w:proofErr w:type="gramStart"/>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w:t>
      </w:r>
      <w:proofErr w:type="gramEnd"/>
      <w:r w:rsidRPr="005D5579">
        <w:rPr>
          <w:rFonts w:ascii="Times New Roman" w:hAnsi="Times New Roman" w:cs="Times New Roman"/>
          <w:sz w:val="24"/>
          <w:szCs w:val="24"/>
        </w:rPr>
        <w:t xml:space="preserve"> Odessa, FL: Psychological Assessment Resources.</w:t>
      </w:r>
      <w:commentRangeEnd w:id="73"/>
      <w:r w:rsidR="008443A8">
        <w:rPr>
          <w:rStyle w:val="CommentReference"/>
        </w:rPr>
        <w:commentReference w:id="73"/>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4"/>
      <w:r w:rsidRPr="00565583">
        <w:rPr>
          <w:rFonts w:ascii="Times New Roman" w:hAnsi="Times New Roman" w:cs="Times New Roman"/>
          <w:sz w:val="24"/>
          <w:szCs w:val="24"/>
        </w:rPr>
        <w:t xml:space="preserve">Cronbach, L. J. (1958). </w:t>
      </w:r>
      <w:proofErr w:type="gramStart"/>
      <w:r w:rsidRPr="00565583">
        <w:rPr>
          <w:rFonts w:ascii="Times New Roman" w:hAnsi="Times New Roman" w:cs="Times New Roman"/>
          <w:sz w:val="24"/>
          <w:szCs w:val="24"/>
        </w:rPr>
        <w:t>Proposals leading to analytic treatment of social perception scores.</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 xml:space="preserve">In R. </w:t>
      </w:r>
      <w:proofErr w:type="spellStart"/>
      <w:r w:rsidRPr="00565583">
        <w:rPr>
          <w:rFonts w:ascii="Times New Roman" w:hAnsi="Times New Roman" w:cs="Times New Roman"/>
          <w:sz w:val="24"/>
          <w:szCs w:val="24"/>
        </w:rPr>
        <w:t>Tagiuri</w:t>
      </w:r>
      <w:proofErr w:type="spellEnd"/>
      <w:r w:rsidRPr="00565583">
        <w:rPr>
          <w:rFonts w:ascii="Times New Roman" w:hAnsi="Times New Roman" w:cs="Times New Roman"/>
          <w:sz w:val="24"/>
          <w:szCs w:val="24"/>
        </w:rPr>
        <w:t xml:space="preserve"> &amp; L. </w:t>
      </w:r>
      <w:proofErr w:type="spellStart"/>
      <w:r w:rsidRPr="00565583">
        <w:rPr>
          <w:rFonts w:ascii="Times New Roman" w:hAnsi="Times New Roman" w:cs="Times New Roman"/>
          <w:sz w:val="24"/>
          <w:szCs w:val="24"/>
        </w:rPr>
        <w:t>Petrullo</w:t>
      </w:r>
      <w:proofErr w:type="spellEnd"/>
      <w:r w:rsidRPr="00565583">
        <w:rPr>
          <w:rFonts w:ascii="Times New Roman" w:hAnsi="Times New Roman" w:cs="Times New Roman"/>
          <w:sz w:val="24"/>
          <w:szCs w:val="24"/>
        </w:rPr>
        <w:t xml:space="preserve"> (Eds.), Person perception and interpersonal behavior (pp. 353-379).</w:t>
      </w:r>
      <w:proofErr w:type="gramEnd"/>
      <w:r w:rsidRPr="00565583">
        <w:rPr>
          <w:rFonts w:ascii="Times New Roman" w:hAnsi="Times New Roman" w:cs="Times New Roman"/>
          <w:sz w:val="24"/>
          <w:szCs w:val="24"/>
        </w:rPr>
        <w:t xml:space="preserve"> Stanford, CA: Stanford Univ. Press.</w:t>
      </w:r>
      <w:commentRangeEnd w:id="74"/>
      <w:r w:rsidR="00223C1D">
        <w:rPr>
          <w:rStyle w:val="CommentReference"/>
        </w:rPr>
        <w:commentReference w:id="74"/>
      </w:r>
    </w:p>
    <w:p w14:paraId="39879513" w14:textId="6CE2B4B4"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w:t>
      </w:r>
      <w:proofErr w:type="gramStart"/>
      <w:r w:rsidRPr="00565583">
        <w:rPr>
          <w:rFonts w:ascii="Times New Roman" w:hAnsi="Times New Roman" w:cs="Times New Roman"/>
          <w:sz w:val="24"/>
          <w:szCs w:val="24"/>
        </w:rPr>
        <w:t xml:space="preserve">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ins w:id="75" w:author="Author">
        <w:r w:rsidR="00AD6361">
          <w:rPr>
            <w:rFonts w:ascii="Times New Roman" w:hAnsi="Times New Roman" w:cs="Times New Roman" w:hint="eastAsia"/>
            <w:sz w:val="24"/>
            <w:szCs w:val="24"/>
            <w:lang w:eastAsia="zh-CN"/>
          </w:rPr>
          <w:t xml:space="preserve"> </w:t>
        </w:r>
        <w:proofErr w:type="gramStart"/>
        <w:r w:rsidR="00AD6361" w:rsidRPr="00FD781E">
          <w:rPr>
            <w:rFonts w:ascii="Times New Roman" w:hAnsi="Times New Roman" w:cs="Times New Roman"/>
            <w:sz w:val="24"/>
            <w:szCs w:val="24"/>
            <w:lang w:eastAsia="zh-CN"/>
          </w:rPr>
          <w:t>doi</w:t>
        </w:r>
        <w:proofErr w:type="gramEnd"/>
        <w:r w:rsidR="00AD6361" w:rsidRPr="00FD781E">
          <w:rPr>
            <w:rFonts w:ascii="Times New Roman" w:hAnsi="Times New Roman" w:cs="Times New Roman"/>
            <w:sz w:val="24"/>
            <w:szCs w:val="24"/>
            <w:lang w:eastAsia="zh-CN"/>
          </w:rPr>
          <w:t>:</w:t>
        </w:r>
        <w:del w:id="76" w:author="Author">
          <w:r w:rsidR="00AD6361" w:rsidRPr="00B73C59" w:rsidDel="002F1D7A">
            <w:rPr>
              <w:rFonts w:ascii="Times New Roman" w:hAnsi="Times New Roman" w:cs="Times New Roman"/>
              <w:sz w:val="24"/>
              <w:szCs w:val="24"/>
              <w:lang w:eastAsia="zh-CN"/>
            </w:rPr>
            <w:delText xml:space="preserve"> </w:delText>
          </w:r>
        </w:del>
        <w:r w:rsidR="00AD6361" w:rsidRPr="00FD781E">
          <w:rPr>
            <w:rFonts w:ascii="Times New Roman" w:hAnsi="Times New Roman" w:cs="Times New Roman"/>
            <w:sz w:val="24"/>
            <w:szCs w:val="24"/>
            <w:rPrChange w:id="77" w:author="Author">
              <w:rPr/>
            </w:rPrChange>
          </w:rPr>
          <w:fldChar w:fldCharType="begin"/>
        </w:r>
        <w:r w:rsidR="00AD6361" w:rsidRPr="00FD781E">
          <w:rPr>
            <w:rFonts w:ascii="Times New Roman" w:hAnsi="Times New Roman" w:cs="Times New Roman"/>
            <w:sz w:val="24"/>
            <w:szCs w:val="24"/>
            <w:rPrChange w:id="78" w:author="Author">
              <w:rPr/>
            </w:rPrChange>
          </w:rPr>
          <w:instrText xml:space="preserve"> HYPERLINK "http://psycnet.apa.org/doi/10.1037/0033-2909.112.3.389" \t "_blank" </w:instrText>
        </w:r>
        <w:r w:rsidR="00AD6361" w:rsidRPr="00FD781E">
          <w:rPr>
            <w:rFonts w:ascii="Times New Roman" w:hAnsi="Times New Roman" w:cs="Times New Roman"/>
            <w:sz w:val="24"/>
            <w:szCs w:val="24"/>
            <w:rPrChange w:id="79" w:author="Author">
              <w:rPr/>
            </w:rPrChange>
          </w:rPr>
          <w:fldChar w:fldCharType="separate"/>
        </w:r>
        <w:r w:rsidR="00AD6361" w:rsidRPr="00FD781E">
          <w:rPr>
            <w:rStyle w:val="Hyperlink"/>
            <w:rFonts w:ascii="Times New Roman" w:hAnsi="Times New Roman" w:cs="Times New Roman"/>
            <w:sz w:val="24"/>
            <w:szCs w:val="24"/>
            <w:rPrChange w:id="80" w:author="Author">
              <w:rPr>
                <w:rStyle w:val="Hyperlink"/>
                <w:rFonts w:ascii="Arial" w:hAnsi="Arial" w:cs="Arial"/>
                <w:sz w:val="16"/>
                <w:szCs w:val="16"/>
              </w:rPr>
            </w:rPrChange>
          </w:rPr>
          <w:t>http://dx.doi.org/10.1037/0033-2909.112.3.389</w:t>
        </w:r>
        <w:r w:rsidR="00AD6361" w:rsidRPr="00FD781E">
          <w:rPr>
            <w:rFonts w:ascii="Times New Roman" w:hAnsi="Times New Roman" w:cs="Times New Roman"/>
            <w:sz w:val="24"/>
            <w:szCs w:val="24"/>
            <w:rPrChange w:id="81" w:author="Author">
              <w:rPr/>
            </w:rPrChange>
          </w:rPr>
          <w:fldChar w:fldCharType="end"/>
        </w:r>
        <w:r w:rsidR="00AD6361" w:rsidRPr="00FD781E">
          <w:rPr>
            <w:rStyle w:val="CommentReference"/>
            <w:rFonts w:ascii="Times New Roman" w:hAnsi="Times New Roman" w:cs="Times New Roman"/>
            <w:sz w:val="24"/>
            <w:szCs w:val="24"/>
            <w:rPrChange w:id="82" w:author="Author">
              <w:rPr>
                <w:rStyle w:val="CommentReference"/>
              </w:rPr>
            </w:rPrChange>
          </w:rPr>
          <w:t xml:space="preserve"> </w:t>
        </w:r>
      </w:ins>
    </w:p>
    <w:p w14:paraId="216ED6BE" w14:textId="30B53E45"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B73C59">
        <w:rPr>
          <w:rFonts w:ascii="Times New Roman" w:hAnsi="Times New Roman" w:cs="Times New Roman"/>
          <w:sz w:val="24"/>
          <w:szCs w:val="24"/>
        </w:rPr>
        <w:t>Cronbach, L. J. &amp; Furby (1970).</w:t>
      </w:r>
      <w:proofErr w:type="gramEnd"/>
      <w:r w:rsidRPr="00B73C59">
        <w:rPr>
          <w:rFonts w:ascii="Times New Roman" w:hAnsi="Times New Roman" w:cs="Times New Roman"/>
          <w:sz w:val="24"/>
          <w:szCs w:val="24"/>
        </w:rPr>
        <w:t xml:space="preserve"> How we should measure “change”—or should we? </w:t>
      </w:r>
      <w:r w:rsidRPr="00B73C59">
        <w:rPr>
          <w:rFonts w:ascii="Times New Roman" w:hAnsi="Times New Roman" w:cs="Times New Roman"/>
          <w:i/>
          <w:sz w:val="24"/>
          <w:szCs w:val="24"/>
        </w:rPr>
        <w:t>Psychological Bulletin, 74</w:t>
      </w:r>
      <w:r w:rsidRPr="00B73C59">
        <w:rPr>
          <w:rFonts w:ascii="Times New Roman" w:hAnsi="Times New Roman" w:cs="Times New Roman"/>
          <w:sz w:val="24"/>
          <w:szCs w:val="24"/>
        </w:rPr>
        <w:t>, 68-80.</w:t>
      </w:r>
      <w:ins w:id="83" w:author="Author">
        <w:r w:rsidR="0028171B" w:rsidRPr="00B73C59">
          <w:rPr>
            <w:rFonts w:ascii="Times New Roman" w:hAnsi="Times New Roman" w:cs="Times New Roman"/>
            <w:sz w:val="24"/>
            <w:szCs w:val="24"/>
            <w:lang w:eastAsia="zh-CN"/>
          </w:rPr>
          <w:t xml:space="preserve"> </w:t>
        </w:r>
        <w:proofErr w:type="gramStart"/>
        <w:r w:rsidR="0084772E" w:rsidRPr="00F409A8">
          <w:rPr>
            <w:rFonts w:ascii="Times New Roman" w:hAnsi="Times New Roman" w:cs="Times New Roman"/>
            <w:sz w:val="24"/>
            <w:szCs w:val="24"/>
            <w:lang w:eastAsia="zh-CN"/>
          </w:rPr>
          <w:t>doi</w:t>
        </w:r>
        <w:proofErr w:type="gramEnd"/>
        <w:r w:rsidR="0084772E" w:rsidRPr="00F409A8">
          <w:rPr>
            <w:rFonts w:ascii="Times New Roman" w:hAnsi="Times New Roman" w:cs="Times New Roman"/>
            <w:sz w:val="24"/>
            <w:szCs w:val="24"/>
            <w:lang w:eastAsia="zh-CN"/>
          </w:rPr>
          <w:t>:</w:t>
        </w:r>
        <w:del w:id="84" w:author="Author">
          <w:r w:rsidR="0084772E" w:rsidRPr="002F1D7A" w:rsidDel="002F1D7A">
            <w:rPr>
              <w:rFonts w:ascii="Times New Roman" w:hAnsi="Times New Roman" w:cs="Times New Roman"/>
              <w:sz w:val="24"/>
              <w:szCs w:val="24"/>
              <w:lang w:eastAsia="zh-CN"/>
            </w:rPr>
            <w:delText xml:space="preserve"> </w:delText>
          </w:r>
        </w:del>
        <w:r w:rsidR="0028171B" w:rsidRPr="00FD781E">
          <w:rPr>
            <w:rFonts w:ascii="Times New Roman" w:hAnsi="Times New Roman" w:cs="Times New Roman"/>
            <w:sz w:val="24"/>
            <w:szCs w:val="24"/>
            <w:rPrChange w:id="85" w:author="Author">
              <w:rPr/>
            </w:rPrChange>
          </w:rPr>
          <w:fldChar w:fldCharType="begin"/>
        </w:r>
        <w:r w:rsidR="0028171B" w:rsidRPr="00FD781E">
          <w:rPr>
            <w:rFonts w:ascii="Times New Roman" w:hAnsi="Times New Roman" w:cs="Times New Roman"/>
            <w:sz w:val="24"/>
            <w:szCs w:val="24"/>
            <w:rPrChange w:id="86" w:author="Author">
              <w:rPr/>
            </w:rPrChange>
          </w:rPr>
          <w:instrText xml:space="preserve"> HYPERLINK "http://psycnet.apa.org/doi/10.1037/h0029382" \t "_blank" </w:instrText>
        </w:r>
        <w:r w:rsidR="0028171B" w:rsidRPr="00FD781E">
          <w:rPr>
            <w:rFonts w:ascii="Times New Roman" w:hAnsi="Times New Roman" w:cs="Times New Roman"/>
            <w:sz w:val="24"/>
            <w:szCs w:val="24"/>
            <w:rPrChange w:id="87" w:author="Author">
              <w:rPr/>
            </w:rPrChange>
          </w:rPr>
          <w:fldChar w:fldCharType="separate"/>
        </w:r>
        <w:r w:rsidR="0028171B" w:rsidRPr="00FD781E">
          <w:rPr>
            <w:rStyle w:val="Hyperlink"/>
            <w:rFonts w:ascii="Times New Roman" w:hAnsi="Times New Roman" w:cs="Times New Roman"/>
            <w:sz w:val="24"/>
            <w:szCs w:val="24"/>
            <w:rPrChange w:id="88" w:author="Author">
              <w:rPr>
                <w:rStyle w:val="Hyperlink"/>
                <w:rFonts w:ascii="Arial" w:hAnsi="Arial" w:cs="Arial"/>
                <w:sz w:val="16"/>
                <w:szCs w:val="16"/>
              </w:rPr>
            </w:rPrChange>
          </w:rPr>
          <w:t>http://dx.doi.org/10.1037/h0029382</w:t>
        </w:r>
        <w:r w:rsidR="0028171B" w:rsidRPr="00FD781E">
          <w:rPr>
            <w:rFonts w:ascii="Times New Roman" w:hAnsi="Times New Roman" w:cs="Times New Roman"/>
            <w:sz w:val="24"/>
            <w:szCs w:val="24"/>
            <w:rPrChange w:id="89" w:author="Author">
              <w:rPr/>
            </w:rPrChange>
          </w:rPr>
          <w:fldChar w:fldCharType="end"/>
        </w:r>
      </w:ins>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*Dattner, B. (1999). Who’s the fairest of them all</w:t>
      </w:r>
      <w:proofErr w:type="gramStart"/>
      <w:r w:rsidRPr="00565583">
        <w:rPr>
          <w:rFonts w:ascii="Times New Roman" w:hAnsi="Times New Roman" w:cs="Times New Roman"/>
          <w:sz w:val="24"/>
          <w:szCs w:val="24"/>
        </w:rPr>
        <w:t>?:</w:t>
      </w:r>
      <w:proofErr w:type="gramEnd"/>
      <w:r w:rsidRPr="00565583">
        <w:rPr>
          <w:rFonts w:ascii="Times New Roman" w:hAnsi="Times New Roman" w:cs="Times New Roman"/>
          <w:sz w:val="24"/>
          <w:szCs w:val="24"/>
        </w:rPr>
        <w:t xml:space="preserve"> The impact of narcissism on self- and other-rated fairness in the workplace.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A83245">
        <w:rPr>
          <w:rFonts w:ascii="Times New Roman" w:hAnsi="Times New Roman"/>
          <w:sz w:val="24"/>
          <w:szCs w:val="24"/>
        </w:rPr>
        <w:t xml:space="preserve">Dion, K. K., &amp; </w:t>
      </w:r>
      <w:proofErr w:type="spellStart"/>
      <w:r w:rsidRPr="00A83245">
        <w:rPr>
          <w:rFonts w:ascii="Times New Roman" w:hAnsi="Times New Roman"/>
          <w:sz w:val="24"/>
          <w:szCs w:val="24"/>
        </w:rPr>
        <w:t>Berscheid</w:t>
      </w:r>
      <w:proofErr w:type="spellEnd"/>
      <w:r w:rsidRPr="00A83245">
        <w:rPr>
          <w:rFonts w:ascii="Times New Roman" w:hAnsi="Times New Roman"/>
          <w:sz w:val="24"/>
          <w:szCs w:val="24"/>
        </w:rPr>
        <w:t>, E. (1974).</w:t>
      </w:r>
      <w:proofErr w:type="gramEnd"/>
      <w:r w:rsidRPr="00A83245">
        <w:rPr>
          <w:rFonts w:ascii="Times New Roman" w:hAnsi="Times New Roman"/>
          <w:sz w:val="24"/>
          <w:szCs w:val="24"/>
        </w:rPr>
        <w:t xml:space="preserve"> Physical attractiveness and peer perception among children.</w:t>
      </w:r>
      <w:r w:rsidRPr="00A83245">
        <w:rPr>
          <w:rFonts w:ascii="Times New Roman" w:hAnsi="Times New Roman"/>
          <w:i/>
          <w:iCs/>
          <w:sz w:val="24"/>
          <w:szCs w:val="24"/>
        </w:rPr>
        <w:t xml:space="preserve"> </w:t>
      </w:r>
      <w:proofErr w:type="spellStart"/>
      <w:r w:rsidRPr="00A83245">
        <w:rPr>
          <w:rFonts w:ascii="Times New Roman" w:hAnsi="Times New Roman"/>
          <w:i/>
          <w:iCs/>
          <w:sz w:val="24"/>
          <w:szCs w:val="24"/>
        </w:rPr>
        <w:t>Sociometry</w:t>
      </w:r>
      <w:proofErr w:type="spellEnd"/>
      <w:r w:rsidRPr="00A83245">
        <w:rPr>
          <w:rFonts w:ascii="Times New Roman" w:hAnsi="Times New Roman"/>
          <w:i/>
          <w:iCs/>
          <w:sz w:val="24"/>
          <w:szCs w:val="24"/>
        </w:rPr>
        <w:t>, 37</w:t>
      </w:r>
      <w:r w:rsidRPr="00A83245">
        <w:rPr>
          <w:rFonts w:ascii="Times New Roman" w:hAnsi="Times New Roman"/>
          <w:sz w:val="24"/>
          <w:szCs w:val="24"/>
        </w:rPr>
        <w:t xml:space="preserve">(1), 1-12. Retrieved from http://search.proquest.com/docview/615963472?accountid=14553 </w:t>
      </w:r>
    </w:p>
    <w:p w14:paraId="044A566D" w14:textId="77777777" w:rsidR="008516CD" w:rsidRPr="00FB17EF"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90" w:author="Author">
            <w:rPr>
              <w:rFonts w:ascii="Times New Roman" w:hAnsi="Times New Roman"/>
              <w:color w:val="4C4C4C"/>
              <w:sz w:val="24"/>
              <w:szCs w:val="24"/>
              <w:shd w:val="clear" w:color="auto" w:fill="FFFFFF"/>
            </w:rPr>
          </w:rPrChange>
        </w:rPr>
      </w:pPr>
      <w:r w:rsidRPr="00FB17EF">
        <w:rPr>
          <w:rFonts w:ascii="Times New Roman" w:hAnsi="Times New Roman"/>
          <w:sz w:val="24"/>
          <w:szCs w:val="24"/>
          <w:shd w:val="clear" w:color="auto" w:fill="FFFFFF"/>
          <w:rPrChange w:id="91" w:author="Author">
            <w:rPr>
              <w:rFonts w:ascii="Times New Roman" w:hAnsi="Times New Roman"/>
              <w:color w:val="4C4C4C"/>
              <w:sz w:val="24"/>
              <w:szCs w:val="24"/>
              <w:shd w:val="clear" w:color="auto" w:fill="FFFFFF"/>
            </w:rPr>
          </w:rPrChange>
        </w:rPr>
        <w:t xml:space="preserve">*Dufner, M., Denissen, J., Sedikides, C., Van </w:t>
      </w:r>
      <w:proofErr w:type="spellStart"/>
      <w:r w:rsidRPr="00FB17EF">
        <w:rPr>
          <w:rFonts w:ascii="Times New Roman" w:hAnsi="Times New Roman"/>
          <w:sz w:val="24"/>
          <w:szCs w:val="24"/>
          <w:shd w:val="clear" w:color="auto" w:fill="FFFFFF"/>
          <w:rPrChange w:id="92" w:author="Author">
            <w:rPr>
              <w:rFonts w:ascii="Times New Roman" w:hAnsi="Times New Roman"/>
              <w:color w:val="4C4C4C"/>
              <w:sz w:val="24"/>
              <w:szCs w:val="24"/>
              <w:shd w:val="clear" w:color="auto" w:fill="FFFFFF"/>
            </w:rPr>
          </w:rPrChange>
        </w:rPr>
        <w:t>Zalk</w:t>
      </w:r>
      <w:proofErr w:type="spellEnd"/>
      <w:r w:rsidRPr="00FB17EF">
        <w:rPr>
          <w:rFonts w:ascii="Times New Roman" w:hAnsi="Times New Roman"/>
          <w:sz w:val="24"/>
          <w:szCs w:val="24"/>
          <w:shd w:val="clear" w:color="auto" w:fill="FFFFFF"/>
          <w:rPrChange w:id="93" w:author="Author">
            <w:rPr>
              <w:rFonts w:ascii="Times New Roman" w:hAnsi="Times New Roman"/>
              <w:color w:val="4C4C4C"/>
              <w:sz w:val="24"/>
              <w:szCs w:val="24"/>
              <w:shd w:val="clear" w:color="auto" w:fill="FFFFFF"/>
            </w:rPr>
          </w:rPrChange>
        </w:rPr>
        <w:t xml:space="preserve">, M., </w:t>
      </w:r>
      <w:proofErr w:type="spellStart"/>
      <w:r w:rsidRPr="00FB17EF">
        <w:rPr>
          <w:rFonts w:ascii="Times New Roman" w:hAnsi="Times New Roman"/>
          <w:sz w:val="24"/>
          <w:szCs w:val="24"/>
          <w:shd w:val="clear" w:color="auto" w:fill="FFFFFF"/>
          <w:rPrChange w:id="94" w:author="Author">
            <w:rPr>
              <w:rFonts w:ascii="Times New Roman" w:hAnsi="Times New Roman"/>
              <w:color w:val="4C4C4C"/>
              <w:sz w:val="24"/>
              <w:szCs w:val="24"/>
              <w:shd w:val="clear" w:color="auto" w:fill="FFFFFF"/>
            </w:rPr>
          </w:rPrChange>
        </w:rPr>
        <w:t>Meeus</w:t>
      </w:r>
      <w:proofErr w:type="spellEnd"/>
      <w:r w:rsidRPr="00FB17EF">
        <w:rPr>
          <w:rFonts w:ascii="Times New Roman" w:hAnsi="Times New Roman"/>
          <w:sz w:val="24"/>
          <w:szCs w:val="24"/>
          <w:shd w:val="clear" w:color="auto" w:fill="FFFFFF"/>
          <w:rPrChange w:id="95" w:author="Author">
            <w:rPr>
              <w:rFonts w:ascii="Times New Roman" w:hAnsi="Times New Roman"/>
              <w:color w:val="4C4C4C"/>
              <w:sz w:val="24"/>
              <w:szCs w:val="24"/>
              <w:shd w:val="clear" w:color="auto" w:fill="FFFFFF"/>
            </w:rPr>
          </w:rPrChange>
        </w:rPr>
        <w:t xml:space="preserve">, W. H. J., &amp; Van </w:t>
      </w:r>
      <w:proofErr w:type="spellStart"/>
      <w:r w:rsidRPr="00FB17EF">
        <w:rPr>
          <w:rFonts w:ascii="Times New Roman" w:hAnsi="Times New Roman"/>
          <w:sz w:val="24"/>
          <w:szCs w:val="24"/>
          <w:shd w:val="clear" w:color="auto" w:fill="FFFFFF"/>
          <w:rPrChange w:id="96" w:author="Author">
            <w:rPr>
              <w:rFonts w:ascii="Times New Roman" w:hAnsi="Times New Roman"/>
              <w:color w:val="4C4C4C"/>
              <w:sz w:val="24"/>
              <w:szCs w:val="24"/>
              <w:shd w:val="clear" w:color="auto" w:fill="FFFFFF"/>
            </w:rPr>
          </w:rPrChange>
        </w:rPr>
        <w:t>Aken</w:t>
      </w:r>
      <w:proofErr w:type="spellEnd"/>
      <w:r w:rsidRPr="00FB17EF">
        <w:rPr>
          <w:rFonts w:ascii="Times New Roman" w:hAnsi="Times New Roman"/>
          <w:sz w:val="24"/>
          <w:szCs w:val="24"/>
          <w:shd w:val="clear" w:color="auto" w:fill="FFFFFF"/>
          <w:rPrChange w:id="97" w:author="Author">
            <w:rPr>
              <w:rFonts w:ascii="Times New Roman" w:hAnsi="Times New Roman"/>
              <w:color w:val="4C4C4C"/>
              <w:sz w:val="24"/>
              <w:szCs w:val="24"/>
              <w:shd w:val="clear" w:color="auto" w:fill="FFFFFF"/>
            </w:rPr>
          </w:rPrChange>
        </w:rPr>
        <w:t>, M. (2013). Are actual and perceived intellectual self</w:t>
      </w:r>
      <w:r w:rsidRPr="00FB17EF">
        <w:rPr>
          <w:rFonts w:ascii="Cambria Math" w:hAnsi="Cambria Math" w:cs="Cambria Math" w:hint="eastAsia"/>
          <w:sz w:val="24"/>
          <w:szCs w:val="24"/>
          <w:shd w:val="clear" w:color="auto" w:fill="FFFFFF"/>
          <w:rPrChange w:id="98" w:author="Author">
            <w:rPr>
              <w:rFonts w:ascii="Cambria Math" w:hAnsi="Cambria Math" w:cs="Cambria Math" w:hint="eastAsia"/>
              <w:color w:val="4C4C4C"/>
              <w:sz w:val="24"/>
              <w:szCs w:val="24"/>
              <w:shd w:val="clear" w:color="auto" w:fill="FFFFFF"/>
            </w:rPr>
          </w:rPrChange>
        </w:rPr>
        <w:t>‐</w:t>
      </w:r>
      <w:r w:rsidRPr="00FB17EF">
        <w:rPr>
          <w:rFonts w:ascii="Times New Roman" w:hAnsi="Times New Roman"/>
          <w:sz w:val="24"/>
          <w:szCs w:val="24"/>
          <w:shd w:val="clear" w:color="auto" w:fill="FFFFFF"/>
          <w:rPrChange w:id="99" w:author="Author">
            <w:rPr>
              <w:rFonts w:ascii="Times New Roman" w:hAnsi="Times New Roman"/>
              <w:color w:val="4C4C4C"/>
              <w:sz w:val="24"/>
              <w:szCs w:val="24"/>
              <w:shd w:val="clear" w:color="auto" w:fill="FFFFFF"/>
            </w:rPr>
          </w:rPrChange>
        </w:rPr>
        <w:t>enhancers evaluated differently by social perceivers?</w:t>
      </w:r>
      <w:r w:rsidRPr="00FB17EF">
        <w:rPr>
          <w:rStyle w:val="apple-converted-space"/>
          <w:rFonts w:ascii="Times New Roman" w:hAnsi="Times New Roman"/>
          <w:i/>
          <w:iCs/>
          <w:sz w:val="24"/>
          <w:szCs w:val="24"/>
          <w:shd w:val="clear" w:color="auto" w:fill="FFFFFF"/>
          <w:rPrChange w:id="100"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101" w:author="Author">
            <w:rPr>
              <w:rFonts w:ascii="Times New Roman" w:hAnsi="Times New Roman"/>
              <w:i/>
              <w:iCs/>
              <w:color w:val="4C4C4C"/>
              <w:sz w:val="24"/>
              <w:szCs w:val="24"/>
              <w:shd w:val="clear" w:color="auto" w:fill="FFFFFF"/>
            </w:rPr>
          </w:rPrChange>
        </w:rPr>
        <w:t>European Journal of Personality,</w:t>
      </w:r>
      <w:r w:rsidRPr="00FB17EF">
        <w:rPr>
          <w:rStyle w:val="apple-converted-space"/>
          <w:rFonts w:ascii="Times New Roman" w:hAnsi="Times New Roman"/>
          <w:i/>
          <w:iCs/>
          <w:sz w:val="24"/>
          <w:szCs w:val="24"/>
          <w:shd w:val="clear" w:color="auto" w:fill="FFFFFF"/>
          <w:rPrChange w:id="102"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103" w:author="Author">
            <w:rPr>
              <w:rFonts w:ascii="Times New Roman" w:hAnsi="Times New Roman"/>
              <w:i/>
              <w:iCs/>
              <w:color w:val="4C4C4C"/>
              <w:sz w:val="24"/>
              <w:szCs w:val="24"/>
              <w:shd w:val="clear" w:color="auto" w:fill="FFFFFF"/>
            </w:rPr>
          </w:rPrChange>
        </w:rPr>
        <w:t>27</w:t>
      </w:r>
      <w:r w:rsidRPr="00FB17EF">
        <w:rPr>
          <w:rFonts w:ascii="Times New Roman" w:hAnsi="Times New Roman"/>
          <w:sz w:val="24"/>
          <w:szCs w:val="24"/>
          <w:shd w:val="clear" w:color="auto" w:fill="FFFFFF"/>
          <w:rPrChange w:id="104"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565583">
        <w:rPr>
          <w:rFonts w:ascii="Times New Roman" w:hAnsi="Times New Roman"/>
          <w:sz w:val="24"/>
          <w:szCs w:val="24"/>
        </w:rPr>
        <w:lastRenderedPageBreak/>
        <w:t>Duval, S., &amp; Tweedie, R. (2000).</w:t>
      </w:r>
      <w:proofErr w:type="gramEnd"/>
      <w:r w:rsidRPr="00565583">
        <w:rPr>
          <w:rFonts w:ascii="Times New Roman" w:hAnsi="Times New Roman"/>
          <w:sz w:val="24"/>
          <w:szCs w:val="24"/>
        </w:rPr>
        <w:t xml:space="preserve">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05"/>
      <w:r w:rsidRPr="00A83245">
        <w:rPr>
          <w:rFonts w:ascii="Times New Roman" w:eastAsia="Times New Roman" w:hAnsi="Times New Roman" w:cs="Times New Roman"/>
          <w:sz w:val="24"/>
          <w:szCs w:val="24"/>
          <w:lang w:eastAsia="zh-CN"/>
        </w:rPr>
        <w:t xml:space="preserve">Edwards, J. R. (1994). </w:t>
      </w:r>
      <w:proofErr w:type="gramStart"/>
      <w:r w:rsidRPr="00A83245">
        <w:rPr>
          <w:rFonts w:ascii="Times New Roman" w:eastAsia="Times New Roman" w:hAnsi="Times New Roman" w:cs="Times New Roman"/>
          <w:sz w:val="24"/>
          <w:szCs w:val="24"/>
          <w:lang w:eastAsia="zh-CN"/>
        </w:rPr>
        <w:t>Regression analysis as an alternative to difference scores.</w:t>
      </w:r>
      <w:proofErr w:type="gramEnd"/>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 xml:space="preserve">Journal of  </w:t>
      </w:r>
    </w:p>
    <w:p w14:paraId="20A41BFB" w14:textId="2F8A6265" w:rsidR="008516CD" w:rsidRPr="00A50B39" w:rsidRDefault="008516CD" w:rsidP="008516CD">
      <w:pPr>
        <w:spacing w:after="0" w:line="480" w:lineRule="auto"/>
        <w:ind w:leftChars="218" w:left="1265" w:hangingChars="327" w:hanging="785"/>
        <w:rPr>
          <w:rFonts w:ascii="Times New Roman" w:hAnsi="Times New Roman" w:cs="Times New Roman"/>
          <w:sz w:val="24"/>
          <w:szCs w:val="24"/>
          <w:lang w:eastAsia="zh-CN"/>
          <w:rPrChange w:id="106" w:author="Author">
            <w:rPr>
              <w:rFonts w:ascii="Times New Roman" w:eastAsia="Times New Roman" w:hAnsi="Times New Roman" w:cs="Times New Roman"/>
              <w:sz w:val="24"/>
              <w:szCs w:val="24"/>
              <w:lang w:eastAsia="zh-CN"/>
            </w:rPr>
          </w:rPrChange>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commentRangeEnd w:id="105"/>
      <w:r w:rsidR="007F01E7">
        <w:rPr>
          <w:rStyle w:val="CommentReference"/>
        </w:rPr>
        <w:commentReference w:id="105"/>
      </w:r>
      <w:ins w:id="107" w:author="Author">
        <w:r w:rsidR="00F409A8">
          <w:rPr>
            <w:rFonts w:ascii="Times New Roman" w:hAnsi="Times New Roman" w:cs="Times New Roman" w:hint="eastAsia"/>
            <w:sz w:val="24"/>
            <w:szCs w:val="24"/>
            <w:lang w:eastAsia="zh-CN"/>
          </w:rPr>
          <w:t xml:space="preserve"> </w:t>
        </w:r>
        <w:r w:rsidR="00F409A8" w:rsidRPr="00A50B39">
          <w:rPr>
            <w:rFonts w:ascii="Times New Roman" w:hAnsi="Times New Roman" w:cs="Times New Roman"/>
            <w:sz w:val="24"/>
            <w:szCs w:val="24"/>
            <w:rPrChange w:id="108" w:author="Author">
              <w:rPr/>
            </w:rPrChange>
          </w:rPr>
          <w:fldChar w:fldCharType="begin"/>
        </w:r>
        <w:r w:rsidR="00F409A8" w:rsidRPr="00A50B39">
          <w:rPr>
            <w:rFonts w:ascii="Times New Roman" w:hAnsi="Times New Roman" w:cs="Times New Roman"/>
            <w:sz w:val="24"/>
            <w:szCs w:val="24"/>
            <w:rPrChange w:id="109" w:author="Author">
              <w:rPr/>
            </w:rPrChange>
          </w:rPr>
          <w:instrText xml:space="preserve"> HYPERLINK "http://dx.doi.org/10.1016/0149-2063(94)90011-6" \t "doilink" </w:instrText>
        </w:r>
        <w:r w:rsidR="00F409A8" w:rsidRPr="00A50B39">
          <w:rPr>
            <w:rFonts w:ascii="Times New Roman" w:hAnsi="Times New Roman" w:cs="Times New Roman"/>
            <w:sz w:val="24"/>
            <w:szCs w:val="24"/>
            <w:rPrChange w:id="110" w:author="Author">
              <w:rPr/>
            </w:rPrChange>
          </w:rPr>
          <w:fldChar w:fldCharType="separate"/>
        </w:r>
        <w:proofErr w:type="gramStart"/>
        <w:r w:rsidR="00F409A8" w:rsidRPr="00A50B39">
          <w:rPr>
            <w:rStyle w:val="Hyperlink"/>
            <w:rFonts w:ascii="Times New Roman" w:eastAsia="Arial Unicode MS" w:hAnsi="Times New Roman" w:cs="Times New Roman"/>
            <w:color w:val="auto"/>
            <w:sz w:val="24"/>
            <w:szCs w:val="24"/>
            <w:bdr w:val="none" w:sz="0" w:space="0" w:color="auto" w:frame="1"/>
            <w:shd w:val="clear" w:color="auto" w:fill="FFFFFF"/>
            <w:rPrChange w:id="111"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w:t>
        </w:r>
        <w:proofErr w:type="gramEnd"/>
        <w:r w:rsidR="00F409A8" w:rsidRPr="00A50B39">
          <w:rPr>
            <w:rStyle w:val="Hyperlink"/>
            <w:rFonts w:ascii="Times New Roman" w:eastAsia="Arial Unicode MS" w:hAnsi="Times New Roman" w:cs="Times New Roman"/>
            <w:color w:val="auto"/>
            <w:sz w:val="24"/>
            <w:szCs w:val="24"/>
            <w:bdr w:val="none" w:sz="0" w:space="0" w:color="auto" w:frame="1"/>
            <w:shd w:val="clear" w:color="auto" w:fill="FFFFFF"/>
            <w:rPrChange w:id="112"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10.1016/0149-2063(94)90011-6</w:t>
        </w:r>
        <w:r w:rsidR="00F409A8" w:rsidRPr="00A50B39">
          <w:rPr>
            <w:rFonts w:ascii="Times New Roman" w:hAnsi="Times New Roman" w:cs="Times New Roman"/>
            <w:sz w:val="24"/>
            <w:szCs w:val="24"/>
            <w:rPrChange w:id="113" w:author="Author">
              <w:rPr/>
            </w:rPrChange>
          </w:rPr>
          <w:fldChar w:fldCharType="end"/>
        </w:r>
      </w:ins>
    </w:p>
    <w:p w14:paraId="52D232EA" w14:textId="26939DC3"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Edwards, J. R. (1995). </w:t>
      </w:r>
      <w:proofErr w:type="gramStart"/>
      <w:r w:rsidRPr="00A83245">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r w:rsidR="004A247F" w:rsidRPr="004A247F">
        <w:rPr>
          <w:rFonts w:ascii="Times New Roman" w:eastAsia="Times New Roman" w:hAnsi="Times New Roman" w:cs="Times New Roman"/>
          <w:sz w:val="24"/>
          <w:szCs w:val="24"/>
        </w:rPr>
        <w:t>http://search.proquest.com/docview/618914476?accountid=14553</w:t>
      </w:r>
    </w:p>
    <w:p w14:paraId="64F826D4"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565583">
        <w:rPr>
          <w:rFonts w:ascii="Times New Roman" w:hAnsi="Times New Roman" w:cs="Times New Roman"/>
          <w:sz w:val="24"/>
          <w:szCs w:val="24"/>
          <w:lang w:eastAsia="zh-CN"/>
        </w:rPr>
        <w:t>Drasgow</w:t>
      </w:r>
      <w:proofErr w:type="spellEnd"/>
      <w:r w:rsidRPr="00565583">
        <w:rPr>
          <w:rFonts w:ascii="Times New Roman" w:hAnsi="Times New Roman" w:cs="Times New Roman"/>
          <w:sz w:val="24"/>
          <w:szCs w:val="24"/>
          <w:lang w:eastAsia="zh-CN"/>
        </w:rPr>
        <w:t xml:space="preserve">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w:t>
      </w:r>
      <w:proofErr w:type="spellStart"/>
      <w:r w:rsidRPr="00565583">
        <w:rPr>
          <w:rFonts w:ascii="Times New Roman" w:hAnsi="Times New Roman" w:cs="Times New Roman"/>
          <w:sz w:val="24"/>
          <w:szCs w:val="24"/>
          <w:lang w:eastAsia="zh-CN"/>
        </w:rPr>
        <w:t>Jossey</w:t>
      </w:r>
      <w:proofErr w:type="spellEnd"/>
      <w:r w:rsidRPr="00565583">
        <w:rPr>
          <w:rFonts w:ascii="Times New Roman" w:hAnsi="Times New Roman" w:cs="Times New Roman"/>
          <w:sz w:val="24"/>
          <w:szCs w:val="24"/>
          <w:lang w:eastAsia="zh-CN"/>
        </w:rPr>
        <w:t>-Bass Inc.</w:t>
      </w:r>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Edwards, J. R. &amp; Parry, M. E. (1993).</w:t>
      </w:r>
      <w:proofErr w:type="gramEnd"/>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On the use of polynomial regression equations as an alternative to difference scores in organizational research.</w:t>
      </w:r>
      <w:proofErr w:type="gramEnd"/>
      <w:r>
        <w:rPr>
          <w:rFonts w:ascii="Times New Roman" w:hAnsi="Times New Roman" w:cs="Times New Roman"/>
          <w:sz w:val="24"/>
          <w:szCs w:val="24"/>
          <w:lang w:eastAsia="zh-CN"/>
        </w:rPr>
        <w:t xml:space="preserve">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003C693D"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ins w:id="114" w:author="Author">
        <w:r w:rsidR="00DE4B3C">
          <w:rPr>
            <w:rFonts w:ascii="Times New Roman" w:hAnsi="Times New Roman" w:cs="Times New Roman" w:hint="eastAsia"/>
            <w:sz w:val="24"/>
            <w:szCs w:val="24"/>
            <w:lang w:eastAsia="zh-CN"/>
          </w:rPr>
          <w:t xml:space="preserve"> </w:t>
        </w:r>
        <w:r w:rsidR="00DE4B3C" w:rsidRPr="00E670B1">
          <w:rPr>
            <w:rFonts w:ascii="Times New Roman" w:hAnsi="Times New Roman" w:cs="Times New Roman"/>
            <w:color w:val="4C4C4C"/>
            <w:sz w:val="24"/>
            <w:szCs w:val="24"/>
            <w:shd w:val="clear" w:color="auto" w:fill="FFFFFF"/>
            <w:rPrChange w:id="115" w:author="Author">
              <w:rPr>
                <w:rFonts w:ascii="Verdana" w:hAnsi="Verdana"/>
                <w:color w:val="4C4C4C"/>
                <w:sz w:val="18"/>
                <w:szCs w:val="18"/>
                <w:shd w:val="clear" w:color="auto" w:fill="FFFFFF"/>
              </w:rPr>
            </w:rPrChange>
          </w:rPr>
          <w:t>Retrieved from http://search.proquest.com/docview/1303269275?accountid=14553</w:t>
        </w:r>
        <w:r w:rsidR="00DE4B3C">
          <w:rPr>
            <w:rStyle w:val="CommentReference"/>
          </w:rPr>
          <w:t xml:space="preserve"> </w:t>
        </w:r>
      </w:ins>
    </w:p>
    <w:p w14:paraId="11B55C81" w14:textId="6E28E50B"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w:t>
      </w:r>
      <w:proofErr w:type="gramStart"/>
      <w:r w:rsidRPr="00A83245">
        <w:rPr>
          <w:rFonts w:ascii="Times New Roman" w:hAnsi="Times New Roman" w:cs="Times New Roman"/>
          <w:i/>
          <w:iCs/>
          <w:sz w:val="24"/>
          <w:szCs w:val="24"/>
        </w:rPr>
        <w:t>Journal of Personality and Social Psychology, 52</w:t>
      </w:r>
      <w:r w:rsidRPr="00A83245">
        <w:rPr>
          <w:rFonts w:ascii="Times New Roman" w:hAnsi="Times New Roman" w:cs="Times New Roman"/>
          <w:sz w:val="24"/>
          <w:szCs w:val="24"/>
        </w:rPr>
        <w:t>(1), 11.</w:t>
      </w:r>
      <w:proofErr w:type="gramEnd"/>
      <w:r w:rsidRPr="00A83245">
        <w:rPr>
          <w:rFonts w:ascii="Times New Roman" w:hAnsi="Times New Roman" w:cs="Times New Roman"/>
          <w:sz w:val="24"/>
          <w:szCs w:val="24"/>
        </w:rPr>
        <w:t xml:space="preserve"> Retrieved from </w:t>
      </w:r>
      <w:r w:rsidR="00041F2D" w:rsidRPr="00041F2D">
        <w:rPr>
          <w:rFonts w:ascii="Times New Roman" w:hAnsi="Times New Roman" w:cs="Times New Roman"/>
          <w:sz w:val="24"/>
          <w:szCs w:val="24"/>
        </w:rPr>
        <w:t>http://search.proquest.com/docview/1295954608?accountid=14553</w:t>
      </w:r>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Farwell, L., &amp; Wohlwend-Lloyd, R. (1998). Narcissistic processes: Optimistic expectations, </w:t>
      </w:r>
      <w:r w:rsidRPr="00A83245">
        <w:rPr>
          <w:rFonts w:ascii="Times New Roman" w:eastAsia="Times New Roman" w:hAnsi="Times New Roman" w:cs="Times New Roman"/>
          <w:sz w:val="24"/>
          <w:szCs w:val="24"/>
        </w:rPr>
        <w:lastRenderedPageBreak/>
        <w:t>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1"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Findley, D., &amp; Ojanen, T. (2013).</w:t>
      </w:r>
      <w:proofErr w:type="gramEnd"/>
      <w:r w:rsidRPr="00A83245">
        <w:rPr>
          <w:rFonts w:ascii="Times New Roman" w:hAnsi="Times New Roman" w:cs="Times New Roman"/>
          <w:sz w:val="24"/>
          <w:szCs w:val="24"/>
        </w:rPr>
        <w:t xml:space="preserve">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1DEB7AAE" w:rsidR="008516CD" w:rsidRPr="00A83245" w:rsidRDefault="008516CD" w:rsidP="008516CD">
      <w:pPr>
        <w:autoSpaceDE w:val="0"/>
        <w:autoSpaceDN w:val="0"/>
        <w:adjustRightInd w:val="0"/>
        <w:spacing w:after="0" w:line="480" w:lineRule="auto"/>
        <w:ind w:left="785" w:hangingChars="327" w:hanging="785"/>
      </w:pPr>
      <w:commentRangeStart w:id="116"/>
      <w:proofErr w:type="gramStart"/>
      <w:r w:rsidRPr="002959AF">
        <w:rPr>
          <w:rFonts w:ascii="Times New Roman" w:hAnsi="Times New Roman" w:cs="Times New Roman"/>
          <w:sz w:val="24"/>
          <w:szCs w:val="24"/>
          <w:rPrChange w:id="117" w:author="Author">
            <w:rPr>
              <w:rFonts w:ascii="Times New Roman" w:hAnsi="Times New Roman" w:cs="Times New Roman"/>
              <w:color w:val="0070C0"/>
              <w:sz w:val="24"/>
              <w:szCs w:val="24"/>
            </w:rPr>
          </w:rPrChange>
        </w:rPr>
        <w:t>First, M. B., Gibbon, M., Spitzer, R. L., Williams, J. B., &amp; Benjamin, L. (1997).</w:t>
      </w:r>
      <w:proofErr w:type="gramEnd"/>
      <w:r w:rsidRPr="002959AF">
        <w:rPr>
          <w:rFonts w:ascii="Times New Roman" w:hAnsi="Times New Roman" w:cs="Times New Roman"/>
          <w:sz w:val="24"/>
          <w:szCs w:val="24"/>
          <w:rPrChange w:id="118" w:author="Author">
            <w:rPr>
              <w:rFonts w:ascii="Times New Roman" w:hAnsi="Times New Roman" w:cs="Times New Roman"/>
              <w:color w:val="0070C0"/>
              <w:sz w:val="24"/>
              <w:szCs w:val="24"/>
            </w:rPr>
          </w:rPrChange>
        </w:rPr>
        <w:t xml:space="preserve"> </w:t>
      </w:r>
      <w:r w:rsidRPr="002959AF">
        <w:rPr>
          <w:rFonts w:ascii="Times New Roman" w:hAnsi="Times New Roman" w:cs="Times New Roman"/>
          <w:i/>
          <w:iCs/>
          <w:sz w:val="24"/>
          <w:szCs w:val="24"/>
          <w:rPrChange w:id="119" w:author="Author">
            <w:rPr>
              <w:rFonts w:ascii="Times New Roman" w:hAnsi="Times New Roman" w:cs="Times New Roman"/>
              <w:i/>
              <w:iCs/>
              <w:color w:val="0070C0"/>
              <w:sz w:val="24"/>
              <w:szCs w:val="24"/>
            </w:rPr>
          </w:rPrChange>
        </w:rPr>
        <w:t>Structured</w:t>
      </w:r>
      <w:ins w:id="120" w:author="Author">
        <w:r w:rsidR="00C26183">
          <w:rPr>
            <w:rFonts w:ascii="Times New Roman" w:hAnsi="Times New Roman" w:cs="Times New Roman" w:hint="eastAsia"/>
            <w:i/>
            <w:iCs/>
            <w:sz w:val="24"/>
            <w:szCs w:val="24"/>
            <w:lang w:eastAsia="zh-CN"/>
          </w:rPr>
          <w:t xml:space="preserve"> </w:t>
        </w:r>
      </w:ins>
      <w:r w:rsidRPr="002959AF">
        <w:rPr>
          <w:rFonts w:ascii="Times New Roman" w:hAnsi="Times New Roman" w:cs="Times New Roman"/>
          <w:i/>
          <w:iCs/>
          <w:sz w:val="24"/>
          <w:szCs w:val="24"/>
          <w:rPrChange w:id="121" w:author="Author">
            <w:rPr>
              <w:rFonts w:ascii="Times New Roman" w:hAnsi="Times New Roman" w:cs="Times New Roman"/>
              <w:i/>
              <w:iCs/>
              <w:color w:val="0070C0"/>
              <w:sz w:val="24"/>
              <w:szCs w:val="24"/>
            </w:rPr>
          </w:rPrChange>
        </w:rPr>
        <w:t>clinical interview for DSM–IV personality disorders (SCID-II): Interview and questionnaire</w:t>
      </w:r>
      <w:r w:rsidRPr="002959AF">
        <w:rPr>
          <w:rFonts w:ascii="Times New Roman" w:hAnsi="Times New Roman" w:cs="Times New Roman"/>
          <w:sz w:val="24"/>
          <w:szCs w:val="24"/>
          <w:rPrChange w:id="122" w:author="Author">
            <w:rPr>
              <w:rFonts w:ascii="Times New Roman" w:hAnsi="Times New Roman" w:cs="Times New Roman"/>
              <w:color w:val="0070C0"/>
              <w:sz w:val="24"/>
              <w:szCs w:val="24"/>
            </w:rPr>
          </w:rPrChange>
        </w:rPr>
        <w:t>. Washington, DC: American Psychiatric Association.</w:t>
      </w:r>
      <w:commentRangeEnd w:id="116"/>
      <w:r w:rsidR="00081A10">
        <w:rPr>
          <w:rStyle w:val="CommentReference"/>
        </w:rPr>
        <w:commentReference w:id="116"/>
      </w:r>
    </w:p>
    <w:p w14:paraId="3CF0B77E" w14:textId="53CAE119"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Furr, R. M., &amp; Bacharach, V. R. (2013).</w:t>
      </w:r>
      <w:proofErr w:type="gramEnd"/>
      <w:r w:rsidRPr="00A83245">
        <w:rPr>
          <w:rFonts w:ascii="Times New Roman" w:eastAsia="Times New Roman" w:hAnsi="Times New Roman" w:cs="Times New Roman"/>
          <w:sz w:val="24"/>
          <w:szCs w:val="24"/>
        </w:rPr>
        <w:t xml:space="preserve">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Oaks, CA: </w:t>
      </w:r>
      <w:r w:rsidRPr="00A83245">
        <w:rPr>
          <w:rFonts w:ascii="Times New Roman" w:eastAsia="Times New Roman" w:hAnsi="Times New Roman" w:cs="Times New Roman"/>
          <w:sz w:val="24"/>
          <w:szCs w:val="24"/>
        </w:rPr>
        <w:t>Sage.</w:t>
      </w:r>
      <w:ins w:id="123" w:author="Author">
        <w:r w:rsidR="00C26183">
          <w:rPr>
            <w:rFonts w:ascii="Times New Roman" w:hAnsi="Times New Roman" w:cs="Times New Roman" w:hint="eastAsia"/>
            <w:sz w:val="24"/>
            <w:szCs w:val="24"/>
            <w:lang w:eastAsia="zh-CN"/>
          </w:rPr>
          <w:t xml:space="preserve"> </w:t>
        </w:r>
        <w:commentRangeStart w:id="124"/>
        <w:r w:rsidR="00C26183" w:rsidRPr="003B6EF4">
          <w:rPr>
            <w:rFonts w:ascii="Times New Roman" w:hAnsi="Times New Roman" w:cs="Times New Roman"/>
            <w:color w:val="4C4C4C"/>
            <w:sz w:val="24"/>
            <w:szCs w:val="24"/>
            <w:shd w:val="clear" w:color="auto" w:fill="FFFFFF"/>
            <w:rPrChange w:id="125" w:author="Author">
              <w:rPr>
                <w:rFonts w:ascii="Verdana" w:hAnsi="Verdana"/>
                <w:color w:val="4C4C4C"/>
                <w:sz w:val="18"/>
                <w:szCs w:val="18"/>
                <w:shd w:val="clear" w:color="auto" w:fill="FFFFFF"/>
              </w:rPr>
            </w:rPrChange>
          </w:rPr>
          <w:t>Retrieved from http://search.proquest.com/docview/622145713?accountid=14553</w:t>
        </w:r>
      </w:ins>
      <w:commentRangeEnd w:id="124"/>
      <w:r w:rsidR="001A34A1">
        <w:rPr>
          <w:rStyle w:val="CommentReference"/>
        </w:rPr>
        <w:commentReference w:id="124"/>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w:t>
      </w:r>
      <w:proofErr w:type="gramStart"/>
      <w:r w:rsidRPr="00A83245">
        <w:rPr>
          <w:rFonts w:ascii="Times New Roman" w:eastAsia="Times New Roman" w:hAnsi="Times New Roman" w:cs="Times New Roman"/>
          <w:sz w:val="24"/>
          <w:szCs w:val="24"/>
        </w:rPr>
        <w:t>Narcissistic illusions in self-evaluations of intelligence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2"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Gaertner, L., Sedikides, C., &amp; Chang, K. (2008).</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On </w:t>
      </w:r>
      <w:proofErr w:type="spell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well-adjusted</w:t>
      </w:r>
      <w:proofErr w:type="gramEnd"/>
      <w:r w:rsidRPr="00A83245">
        <w:rPr>
          <w:rFonts w:ascii="Times New Roman" w:eastAsia="Times New Roman" w:hAnsi="Times New Roman" w:cs="Times New Roman"/>
          <w:sz w:val="24"/>
          <w:szCs w:val="24"/>
        </w:rPr>
        <w:t xml:space="preserve"> </w:t>
      </w:r>
      <w:proofErr w:type="spellStart"/>
      <w:r w:rsidRPr="00A83245">
        <w:rPr>
          <w:rFonts w:ascii="Times New Roman" w:eastAsia="Times New Roman" w:hAnsi="Times New Roman" w:cs="Times New Roman"/>
          <w:sz w:val="24"/>
          <w:szCs w:val="24"/>
        </w:rPr>
        <w:t>taiwanese</w:t>
      </w:r>
      <w:proofErr w:type="spellEnd"/>
      <w:r w:rsidRPr="00A83245">
        <w:rPr>
          <w:rFonts w:ascii="Times New Roman" w:eastAsia="Times New Roman" w:hAnsi="Times New Roman" w:cs="Times New Roman"/>
          <w:sz w:val="24"/>
          <w:szCs w:val="24"/>
        </w:rPr>
        <w:t xml:space="preserv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w:t>
      </w:r>
      <w:proofErr w:type="gramStart"/>
      <w:r w:rsidRPr="00A83245">
        <w:rPr>
          <w:rFonts w:ascii="Times New Roman" w:eastAsia="Times New Roman" w:hAnsi="Times New Roman" w:cs="Times New Roman"/>
          <w:sz w:val="24"/>
          <w:szCs w:val="24"/>
        </w:rPr>
        <w:t>Communal narcissism.</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Goncalo, J. A., Flynn, F. J., &amp; Kim, S. H. (2010).</w:t>
      </w:r>
      <w:proofErr w:type="gramEnd"/>
      <w:r w:rsidRPr="00A83245">
        <w:rPr>
          <w:rFonts w:ascii="Times New Roman" w:hAnsi="Times New Roman" w:cs="Times New Roman"/>
          <w:sz w:val="24"/>
          <w:szCs w:val="24"/>
        </w:rPr>
        <w:t xml:space="preserve"> Are two narcissists better than one? </w:t>
      </w:r>
      <w:proofErr w:type="gramStart"/>
      <w:r w:rsidRPr="00A83245">
        <w:rPr>
          <w:rFonts w:ascii="Times New Roman" w:hAnsi="Times New Roman" w:cs="Times New Roman"/>
          <w:sz w:val="24"/>
          <w:szCs w:val="24"/>
        </w:rPr>
        <w:t>the</w:t>
      </w:r>
      <w:proofErr w:type="gramEnd"/>
      <w:r w:rsidRPr="00A83245">
        <w:rPr>
          <w:rFonts w:ascii="Times New Roman" w:hAnsi="Times New Roman" w:cs="Times New Roman"/>
          <w:sz w:val="24"/>
          <w:szCs w:val="24"/>
        </w:rPr>
        <w:t xml:space="preserve"> link between narcissism, perceived creativity, and creative performance.</w:t>
      </w:r>
      <w:r w:rsidRPr="00A83245">
        <w:rPr>
          <w:rFonts w:ascii="Times New Roman" w:hAnsi="Times New Roman" w:cs="Times New Roman"/>
          <w:i/>
          <w:iCs/>
          <w:sz w:val="24"/>
          <w:szCs w:val="24"/>
        </w:rPr>
        <w:t> Personality and Social Psychology Bulletin, 36</w:t>
      </w:r>
      <w:r w:rsidRPr="00A83245">
        <w:rPr>
          <w:rFonts w:ascii="Times New Roman" w:hAnsi="Times New Roman" w:cs="Times New Roman"/>
          <w:sz w:val="24"/>
          <w:szCs w:val="24"/>
        </w:rPr>
        <w:t xml:space="preserve">, 1484-1495. </w:t>
      </w:r>
      <w:r w:rsidRPr="00A83245">
        <w:rPr>
          <w:rFonts w:ascii="Times New Roman" w:hAnsi="Times New Roman" w:cs="Times New Roman"/>
          <w:sz w:val="24"/>
          <w:szCs w:val="24"/>
        </w:rPr>
        <w:lastRenderedPageBreak/>
        <w:t>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w:t>
      </w:r>
      <w:proofErr w:type="gramStart"/>
      <w:r w:rsidRPr="00A83245">
        <w:rPr>
          <w:rFonts w:ascii="Times New Roman" w:hAnsi="Times New Roman" w:cs="Times New Roman"/>
          <w:sz w:val="24"/>
          <w:szCs w:val="24"/>
        </w:rPr>
        <w:t>self-reported</w:t>
      </w:r>
      <w:proofErr w:type="gramEnd"/>
      <w:r w:rsidRPr="00A83245">
        <w:rPr>
          <w:rFonts w:ascii="Times New Roman" w:hAnsi="Times New Roman" w:cs="Times New Roman"/>
          <w:sz w:val="24"/>
          <w:szCs w:val="24"/>
        </w:rPr>
        <w:t xml:space="preserve"> act frequencies compared with on-line </w:t>
      </w:r>
      <w:proofErr w:type="spellStart"/>
      <w:r w:rsidRPr="00A83245">
        <w:rPr>
          <w:rFonts w:ascii="Times New Roman" w:hAnsi="Times New Roman" w:cs="Times New Roman"/>
          <w:sz w:val="24"/>
          <w:szCs w:val="24"/>
        </w:rPr>
        <w:t>codings</w:t>
      </w:r>
      <w:proofErr w:type="spellEnd"/>
      <w:r w:rsidRPr="00A83245">
        <w:rPr>
          <w:rFonts w:ascii="Times New Roman" w:hAnsi="Times New Roman" w:cs="Times New Roman"/>
          <w:sz w:val="24"/>
          <w:szCs w:val="24"/>
        </w:rPr>
        <w:t xml:space="preserve">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3" w:history="1">
        <w:r w:rsidRPr="00A83245">
          <w:rPr>
            <w:rStyle w:val="Hyperlink"/>
            <w:rFonts w:ascii="Times New Roman" w:hAnsi="Times New Roman" w:cs="Times New Roman"/>
            <w:sz w:val="24"/>
            <w:szCs w:val="24"/>
          </w:rPr>
          <w:t>http://search.proquest.com/docview/38258365?accountid=14553</w:t>
        </w:r>
      </w:hyperlink>
    </w:p>
    <w:p w14:paraId="31FB276E" w14:textId="0E553A64"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eastAsia="Times New Roman" w:hAnsi="Times New Roman" w:cs="Times New Roman"/>
          <w:sz w:val="24"/>
          <w:szCs w:val="24"/>
        </w:rPr>
        <w:t>Gough, H. G., &amp; Bradley, P. (1992).</w:t>
      </w:r>
      <w:proofErr w:type="gramEnd"/>
      <w:r w:rsidRPr="00A83245">
        <w:rPr>
          <w:rFonts w:ascii="Times New Roman" w:eastAsia="Times New Roman" w:hAnsi="Times New Roman" w:cs="Times New Roman"/>
          <w:sz w:val="24"/>
          <w:szCs w:val="24"/>
        </w:rPr>
        <w:t xml:space="preserve"> Delinquent and criminal behavior as assessed by the revised </w:t>
      </w:r>
      <w:del w:id="126" w:author="Author">
        <w:r w:rsidRPr="00A83245" w:rsidDel="0099741E">
          <w:rPr>
            <w:rFonts w:ascii="Times New Roman" w:eastAsia="Times New Roman" w:hAnsi="Times New Roman" w:cs="Times New Roman"/>
            <w:sz w:val="24"/>
            <w:szCs w:val="24"/>
          </w:rPr>
          <w:delText>california</w:delText>
        </w:r>
      </w:del>
      <w:ins w:id="127" w:author="Author">
        <w:r w:rsidR="0099741E" w:rsidRPr="00A83245">
          <w:rPr>
            <w:rFonts w:ascii="Times New Roman" w:eastAsia="Times New Roman" w:hAnsi="Times New Roman" w:cs="Times New Roman"/>
            <w:sz w:val="24"/>
            <w:szCs w:val="24"/>
          </w:rPr>
          <w:t>California</w:t>
        </w:r>
      </w:ins>
      <w:r w:rsidRPr="00A83245">
        <w:rPr>
          <w:rFonts w:ascii="Times New Roman" w:eastAsia="Times New Roman" w:hAnsi="Times New Roman" w:cs="Times New Roman"/>
          <w:sz w:val="24"/>
          <w:szCs w:val="24"/>
        </w:rPr>
        <w:t xml:space="preserve">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B86F21" w:rsidRDefault="008516CD" w:rsidP="008516CD">
      <w:pPr>
        <w:spacing w:after="0" w:line="480" w:lineRule="auto"/>
        <w:ind w:left="785" w:hangingChars="327" w:hanging="785"/>
        <w:rPr>
          <w:rFonts w:ascii="Times New Roman" w:hAnsi="Times New Roman" w:cs="Times New Roman"/>
          <w:sz w:val="24"/>
          <w:szCs w:val="24"/>
          <w:rPrChange w:id="128" w:author="Author">
            <w:rPr>
              <w:rFonts w:ascii="Times New Roman" w:hAnsi="Times New Roman" w:cs="Times New Roman"/>
              <w:color w:val="0070C0"/>
              <w:sz w:val="24"/>
              <w:szCs w:val="24"/>
            </w:rPr>
          </w:rPrChange>
        </w:rPr>
      </w:pPr>
      <w:proofErr w:type="gramStart"/>
      <w:r w:rsidRPr="00B86F21">
        <w:rPr>
          <w:rFonts w:ascii="Times New Roman" w:hAnsi="Times New Roman" w:cs="Times New Roman"/>
          <w:sz w:val="24"/>
          <w:szCs w:val="24"/>
          <w:rPrChange w:id="129" w:author="Author">
            <w:rPr>
              <w:rFonts w:ascii="Times New Roman" w:hAnsi="Times New Roman" w:cs="Times New Roman"/>
              <w:color w:val="0070C0"/>
              <w:sz w:val="24"/>
              <w:szCs w:val="24"/>
            </w:rPr>
          </w:rPrChange>
        </w:rPr>
        <w:t>Gough, H. G., &amp; Bradley, P. (1996).</w:t>
      </w:r>
      <w:proofErr w:type="gramEnd"/>
      <w:r w:rsidRPr="00B86F21">
        <w:rPr>
          <w:rFonts w:ascii="Times New Roman" w:hAnsi="Times New Roman" w:cs="Times New Roman"/>
          <w:sz w:val="24"/>
          <w:szCs w:val="24"/>
          <w:rPrChange w:id="130" w:author="Author">
            <w:rPr>
              <w:rFonts w:ascii="Times New Roman" w:hAnsi="Times New Roman" w:cs="Times New Roman"/>
              <w:color w:val="0070C0"/>
              <w:sz w:val="24"/>
              <w:szCs w:val="24"/>
            </w:rPr>
          </w:rPrChange>
        </w:rPr>
        <w:t xml:space="preserve"> </w:t>
      </w:r>
      <w:proofErr w:type="gramStart"/>
      <w:r w:rsidRPr="00B86F21">
        <w:rPr>
          <w:rFonts w:ascii="Times New Roman" w:hAnsi="Times New Roman" w:cs="Times New Roman"/>
          <w:i/>
          <w:sz w:val="24"/>
          <w:szCs w:val="24"/>
          <w:rPrChange w:id="131" w:author="Author">
            <w:rPr>
              <w:rFonts w:ascii="Times New Roman" w:hAnsi="Times New Roman" w:cs="Times New Roman"/>
              <w:i/>
              <w:color w:val="0070C0"/>
              <w:sz w:val="24"/>
              <w:szCs w:val="24"/>
            </w:rPr>
          </w:rPrChange>
        </w:rPr>
        <w:t>CPI manual</w:t>
      </w:r>
      <w:r w:rsidRPr="00B86F21">
        <w:rPr>
          <w:rFonts w:ascii="Times New Roman" w:hAnsi="Times New Roman" w:cs="Times New Roman"/>
          <w:sz w:val="24"/>
          <w:szCs w:val="24"/>
          <w:rPrChange w:id="132"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33" w:author="Author">
            <w:rPr>
              <w:rFonts w:ascii="Times New Roman" w:hAnsi="Times New Roman" w:cs="Times New Roman"/>
              <w:color w:val="0070C0"/>
              <w:sz w:val="24"/>
              <w:szCs w:val="24"/>
            </w:rPr>
          </w:rPrChange>
        </w:rPr>
        <w:t xml:space="preserve">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commentRangeStart w:id="134"/>
      <w:proofErr w:type="gramStart"/>
      <w:r w:rsidRPr="00A83245">
        <w:rPr>
          <w:rFonts w:ascii="Times New Roman" w:eastAsia="Times New Roman" w:hAnsi="Times New Roman" w:cs="Times New Roman"/>
          <w:sz w:val="24"/>
          <w:szCs w:val="24"/>
        </w:rPr>
        <w:t>Gough, H., &amp; Bradley, P.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sz w:val="24"/>
          <w:szCs w:val="24"/>
        </w:rPr>
        <w:t>User's guide to the CPI 260 Report for Clients.</w:t>
      </w:r>
      <w:proofErr w:type="gramEnd"/>
      <w:r w:rsidRPr="00A83245">
        <w:rPr>
          <w:rFonts w:ascii="Times New Roman" w:eastAsia="Times New Roman" w:hAnsi="Times New Roman" w:cs="Times New Roman"/>
          <w:sz w:val="24"/>
          <w:szCs w:val="24"/>
        </w:rPr>
        <w:t xml:space="preserve"> Palo Alto, CA: Consulting Psychologists Press, Inc.</w:t>
      </w:r>
      <w:commentRangeEnd w:id="134"/>
      <w:r w:rsidR="005B47F2">
        <w:rPr>
          <w:rStyle w:val="CommentReference"/>
        </w:rPr>
        <w:commentReference w:id="134"/>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Grandiosity.</w:t>
      </w:r>
      <w:proofErr w:type="gramEnd"/>
      <w:r w:rsidRPr="00A83245">
        <w:rPr>
          <w:rFonts w:ascii="Times New Roman" w:eastAsia="Times New Roman" w:hAnsi="Times New Roman" w:cs="Times New Roman"/>
          <w:sz w:val="24"/>
          <w:szCs w:val="24"/>
        </w:rPr>
        <w:t xml:space="preserve"> 2014. </w:t>
      </w:r>
      <w:proofErr w:type="gramStart"/>
      <w:r w:rsidRPr="00A83245">
        <w:rPr>
          <w:rFonts w:ascii="Times New Roman" w:eastAsia="Times New Roman" w:hAnsi="Times New Roman" w:cs="Times New Roman"/>
          <w:sz w:val="24"/>
          <w:szCs w:val="24"/>
        </w:rPr>
        <w:t>In</w:t>
      </w:r>
      <w:proofErr w:type="gramEnd"/>
      <w:r w:rsidRPr="00A83245">
        <w:rPr>
          <w:rFonts w:ascii="Times New Roman" w:eastAsia="Times New Roman" w:hAnsi="Times New Roman" w:cs="Times New Roman"/>
          <w:sz w:val="24"/>
          <w:szCs w:val="24"/>
        </w:rPr>
        <w:t xml:space="preserve"> Merriam-Webster.com. Retrieved June 26, 2014, from </w:t>
      </w:r>
      <w:hyperlink r:id="rId14"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Gregg, A. P., &amp; Sedikides, C. (2010).</w:t>
      </w:r>
      <w:proofErr w:type="gramEnd"/>
      <w:r w:rsidRPr="00A83245">
        <w:rPr>
          <w:rFonts w:ascii="Times New Roman" w:hAnsi="Times New Roman" w:cs="Times New Roman"/>
          <w:sz w:val="24"/>
          <w:szCs w:val="24"/>
        </w:rPr>
        <w:t xml:space="preserve">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p>
    <w:p w14:paraId="29FE89C6" w14:textId="60FE978D" w:rsidR="008516CD" w:rsidRPr="001360B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proofErr w:type="gramStart"/>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proofErr w:type="gramEnd"/>
      <w:ins w:id="135" w:author="Author">
        <w:r w:rsidR="00D42819">
          <w:rPr>
            <w:rFonts w:ascii="Times New Roman" w:hAnsi="Times New Roman" w:cs="Times New Roman" w:hint="eastAsia"/>
            <w:sz w:val="24"/>
            <w:szCs w:val="24"/>
            <w:lang w:eastAsia="zh-CN"/>
          </w:rPr>
          <w:t xml:space="preserve"> </w:t>
        </w:r>
        <w:r w:rsidR="00D42819" w:rsidRPr="001360BC">
          <w:rPr>
            <w:rFonts w:ascii="Times New Roman" w:hAnsi="Times New Roman" w:cs="Times New Roman"/>
            <w:color w:val="4C4C4C"/>
            <w:sz w:val="24"/>
            <w:szCs w:val="24"/>
            <w:shd w:val="clear" w:color="auto" w:fill="FFFFFF"/>
            <w:rPrChange w:id="136" w:author="Author">
              <w:rPr>
                <w:rFonts w:ascii="Verdana" w:hAnsi="Verdana"/>
                <w:color w:val="4C4C4C"/>
                <w:sz w:val="18"/>
                <w:szCs w:val="18"/>
                <w:shd w:val="clear" w:color="auto" w:fill="FFFFFF"/>
              </w:rPr>
            </w:rPrChange>
          </w:rPr>
          <w:t>doi:http://dx.doi.org/10.1111/peps.12072</w:t>
        </w:r>
        <w:r w:rsidR="00D42819" w:rsidRPr="001360BC">
          <w:rPr>
            <w:rStyle w:val="CommentReference"/>
            <w:rFonts w:ascii="Times New Roman" w:hAnsi="Times New Roman" w:cs="Times New Roman"/>
            <w:sz w:val="24"/>
            <w:szCs w:val="24"/>
            <w:rPrChange w:id="137" w:author="Author">
              <w:rPr>
                <w:rStyle w:val="CommentReference"/>
              </w:rPr>
            </w:rPrChange>
          </w:rPr>
          <w:t xml:space="preserve"> </w:t>
        </w:r>
      </w:ins>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L., Donnellan, M. B., Harms, P. D., Robins, R. W., &amp; Yan, T. (2015b). Gender differences in narcissism: A meta-analytic review. Psychological </w:t>
      </w:r>
      <w:r>
        <w:rPr>
          <w:rFonts w:ascii="Times New Roman" w:eastAsia="Times New Roman" w:hAnsi="Times New Roman" w:cs="Times New Roman"/>
          <w:sz w:val="24"/>
          <w:szCs w:val="24"/>
        </w:rPr>
        <w:lastRenderedPageBreak/>
        <w:t xml:space="preserve">Bulletin, 141, 261-310.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w:t>
      </w:r>
      <w:del w:id="138" w:author="Author">
        <w:r w:rsidDel="00AA446C">
          <w:rPr>
            <w:rFonts w:ascii="Times New Roman" w:eastAsia="Times New Roman" w:hAnsi="Times New Roman" w:cs="Times New Roman"/>
            <w:sz w:val="24"/>
            <w:szCs w:val="24"/>
          </w:rPr>
          <w:delText xml:space="preserve"> </w:delText>
        </w:r>
      </w:del>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Gu</w:t>
      </w:r>
      <w:proofErr w:type="gramEnd"/>
      <w:r w:rsidRPr="00A83245">
        <w:rPr>
          <w:rFonts w:ascii="Times New Roman" w:hAnsi="Times New Roman" w:cs="Times New Roman"/>
          <w:sz w:val="24"/>
          <w:szCs w:val="24"/>
        </w:rPr>
        <w:t xml:space="preserve">, Y., He, N., &amp; Zhao, G. (2013). </w:t>
      </w:r>
      <w:proofErr w:type="gramStart"/>
      <w:r w:rsidRPr="00A83245">
        <w:rPr>
          <w:rFonts w:ascii="Times New Roman" w:hAnsi="Times New Roman" w:cs="Times New Roman"/>
          <w:sz w:val="24"/>
          <w:szCs w:val="24"/>
        </w:rPr>
        <w:t>Attentional bias for performance-related words in individuals with narcissism.</w:t>
      </w:r>
      <w:proofErr w:type="gramEnd"/>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36294EF5"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D85E22">
        <w:rPr>
          <w:rFonts w:ascii="Times New Roman" w:hAnsi="Times New Roman" w:cs="Times New Roman"/>
          <w:sz w:val="24"/>
          <w:szCs w:val="24"/>
        </w:rPr>
        <w:t xml:space="preserve">Gunderson, J. G., </w:t>
      </w:r>
      <w:proofErr w:type="spellStart"/>
      <w:r w:rsidRPr="00D85E22">
        <w:rPr>
          <w:rFonts w:ascii="Times New Roman" w:hAnsi="Times New Roman" w:cs="Times New Roman"/>
          <w:sz w:val="24"/>
          <w:szCs w:val="24"/>
        </w:rPr>
        <w:t>Ronningstam</w:t>
      </w:r>
      <w:proofErr w:type="spellEnd"/>
      <w:r w:rsidRPr="00D85E22">
        <w:rPr>
          <w:rFonts w:ascii="Times New Roman" w:hAnsi="Times New Roman" w:cs="Times New Roman"/>
          <w:sz w:val="24"/>
          <w:szCs w:val="24"/>
        </w:rPr>
        <w:t>, E., &amp; Bodkin, A. (1990).</w:t>
      </w:r>
      <w:proofErr w:type="gramEnd"/>
      <w:r>
        <w:rPr>
          <w:rFonts w:ascii="Times New Roman" w:hAnsi="Times New Roman" w:cs="Times New Roman"/>
          <w:sz w:val="24"/>
          <w:szCs w:val="24"/>
        </w:rPr>
        <w:t xml:space="preserve"> </w:t>
      </w:r>
      <w:proofErr w:type="gramStart"/>
      <w:r w:rsidRPr="00D85E22">
        <w:rPr>
          <w:rFonts w:ascii="Times New Roman" w:hAnsi="Times New Roman" w:cs="Times New Roman"/>
          <w:sz w:val="24"/>
          <w:szCs w:val="24"/>
        </w:rPr>
        <w:t>The diagnostic interview for narcissistic patients.</w:t>
      </w:r>
      <w:proofErr w:type="gramEnd"/>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ins w:id="139" w:author="Author">
        <w:r w:rsidR="00277188" w:rsidRPr="00277188">
          <w:rPr>
            <w:rFonts w:ascii="Times New Roman" w:hAnsi="Times New Roman" w:cs="Times New Roman"/>
            <w:color w:val="333333"/>
            <w:sz w:val="24"/>
            <w:szCs w:val="24"/>
            <w:shd w:val="clear" w:color="auto" w:fill="FFFFFF"/>
            <w:rPrChange w:id="140" w:author="Author">
              <w:rPr>
                <w:rFonts w:ascii="Helvetica" w:hAnsi="Helvetica"/>
                <w:color w:val="333333"/>
                <w:sz w:val="18"/>
                <w:szCs w:val="18"/>
                <w:shd w:val="clear" w:color="auto" w:fill="FFFFFF"/>
              </w:rPr>
            </w:rPrChange>
          </w:rPr>
          <w:t>doi:10.1001/archpsyc.1990.01810190076011</w:t>
        </w:r>
        <w:r w:rsidR="00277188" w:rsidRPr="00D85E22" w:rsidDel="00277188">
          <w:rPr>
            <w:rFonts w:ascii="Times New Roman" w:hAnsi="Times New Roman" w:cs="Times New Roman"/>
            <w:sz w:val="24"/>
            <w:szCs w:val="24"/>
            <w:highlight w:val="yellow"/>
          </w:rPr>
          <w:t xml:space="preserve"> </w:t>
        </w:r>
      </w:ins>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Hamamura, T., Heine, S. J., &amp; Takemoto, T. R. S. (2007).</w:t>
      </w:r>
      <w:proofErr w:type="gramEnd"/>
      <w:r w:rsidRPr="00A83245">
        <w:rPr>
          <w:rFonts w:ascii="Times New Roman" w:eastAsia="Times New Roman" w:hAnsi="Times New Roman" w:cs="Times New Roman"/>
          <w:sz w:val="24"/>
          <w:szCs w:val="24"/>
        </w:rPr>
        <w:t xml:space="preserve"> Why the better-than-average effect is a worse-than-average measure of self-enhancement: An investigation of conflicting findings from studies of </w:t>
      </w:r>
      <w:proofErr w:type="gramStart"/>
      <w:r w:rsidRPr="00A83245">
        <w:rPr>
          <w:rFonts w:ascii="Times New Roman" w:eastAsia="Times New Roman" w:hAnsi="Times New Roman" w:cs="Times New Roman"/>
          <w:sz w:val="24"/>
          <w:szCs w:val="24"/>
        </w:rPr>
        <w:t xml:space="preserve">east </w:t>
      </w:r>
      <w:proofErr w:type="spellStart"/>
      <w:r w:rsidRPr="00A83245">
        <w:rPr>
          <w:rFonts w:ascii="Times New Roman" w:eastAsia="Times New Roman" w:hAnsi="Times New Roman" w:cs="Times New Roman"/>
          <w:sz w:val="24"/>
          <w:szCs w:val="24"/>
        </w:rPr>
        <w:t>asian</w:t>
      </w:r>
      <w:proofErr w:type="spellEnd"/>
      <w:proofErr w:type="gramEnd"/>
      <w:r w:rsidRPr="00A83245">
        <w:rPr>
          <w:rFonts w:ascii="Times New Roman" w:eastAsia="Times New Roman" w:hAnsi="Times New Roman" w:cs="Times New Roman"/>
          <w:sz w:val="24"/>
          <w:szCs w:val="24"/>
        </w:rPr>
        <w:t xml:space="preserve">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41"/>
      <w:proofErr w:type="gramStart"/>
      <w:r w:rsidRPr="00A83245">
        <w:rPr>
          <w:rFonts w:ascii="Times New Roman" w:eastAsia="Times New Roman" w:hAnsi="Times New Roman" w:cs="Times New Roman"/>
          <w:sz w:val="24"/>
          <w:szCs w:val="24"/>
        </w:rPr>
        <w:t>Harms, P.D., Roberts, B.W., Wood, D.O., &amp; Brummel, B.J. (2006).</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iCs/>
          <w:sz w:val="24"/>
          <w:szCs w:val="24"/>
        </w:rPr>
        <w:t>The Mini-Markers of Evil.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tab/>
      </w:r>
      <w:proofErr w:type="gramStart"/>
      <w:r w:rsidRPr="00A83245">
        <w:rPr>
          <w:rFonts w:ascii="Times New Roman" w:eastAsia="Times New Roman" w:hAnsi="Times New Roman" w:cs="Times New Roman"/>
          <w:sz w:val="24"/>
          <w:szCs w:val="24"/>
        </w:rPr>
        <w:t xml:space="preserve">Manuscript in </w:t>
      </w:r>
      <w:r w:rsidRPr="00A83245">
        <w:rPr>
          <w:rFonts w:ascii="Times New Roman" w:eastAsia="Times New Roman" w:hAnsi="Times New Roman" w:cs="Times New Roman"/>
          <w:sz w:val="24"/>
          <w:szCs w:val="24"/>
        </w:rPr>
        <w:tab/>
        <w:t>preparation.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University of Illinois, Champaign-Urbana.</w:t>
      </w:r>
      <w:commentRangeEnd w:id="141"/>
      <w:proofErr w:type="gramEnd"/>
      <w:r w:rsidR="0033250E">
        <w:rPr>
          <w:rStyle w:val="CommentReference"/>
        </w:rPr>
        <w:commentReference w:id="141"/>
      </w:r>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sz w:val="24"/>
          <w:szCs w:val="24"/>
          <w:lang w:eastAsia="zh-CN"/>
        </w:rPr>
        <w:t>Hedges, L. V., &amp; Olkin, I. (1985).</w:t>
      </w:r>
      <w:proofErr w:type="gramEnd"/>
      <w:r w:rsidRPr="00565583">
        <w:rPr>
          <w:rFonts w:ascii="Times New Roman" w:hAnsi="Times New Roman" w:cs="Times New Roman"/>
          <w:sz w:val="24"/>
          <w:szCs w:val="24"/>
          <w:lang w:eastAsia="zh-CN"/>
        </w:rPr>
        <w:t xml:space="preserve"> </w:t>
      </w:r>
      <w:proofErr w:type="gramStart"/>
      <w:r w:rsidRPr="00565583">
        <w:rPr>
          <w:rFonts w:ascii="Times New Roman" w:hAnsi="Times New Roman" w:cs="Times New Roman"/>
          <w:i/>
          <w:sz w:val="24"/>
          <w:szCs w:val="24"/>
          <w:lang w:eastAsia="zh-CN"/>
        </w:rPr>
        <w:t>Statistical Methods for Meta-Analysis.</w:t>
      </w:r>
      <w:proofErr w:type="gramEnd"/>
      <w:r w:rsidRPr="00565583">
        <w:rPr>
          <w:rFonts w:ascii="Times New Roman" w:hAnsi="Times New Roman" w:cs="Times New Roman"/>
          <w:sz w:val="24"/>
          <w:szCs w:val="24"/>
          <w:lang w:eastAsia="zh-CN"/>
        </w:rPr>
        <w:t xml:space="preserve"> Orlando, FL: Academic Press.</w:t>
      </w:r>
    </w:p>
    <w:p w14:paraId="611F9BCB" w14:textId="2B7673E2"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(1999).</w:t>
      </w:r>
      <w:proofErr w:type="gramEnd"/>
      <w:r w:rsidRPr="00A83245">
        <w:rPr>
          <w:rFonts w:ascii="Times New Roman" w:hAnsi="Times New Roman" w:cs="Times New Roman"/>
          <w:sz w:val="24"/>
          <w:szCs w:val="24"/>
        </w:rPr>
        <w:t xml:space="preserve">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131-158. Retrieved from </w:t>
      </w:r>
      <w:r w:rsidR="00562EB3" w:rsidRPr="00562EB3">
        <w:rPr>
          <w:rFonts w:ascii="Times New Roman" w:hAnsi="Times New Roman" w:cs="Times New Roman"/>
          <w:sz w:val="24"/>
          <w:szCs w:val="24"/>
        </w:rPr>
        <w:t>http://search.proquest.com/docview/619406741?accountid=14553</w:t>
      </w:r>
    </w:p>
    <w:p w14:paraId="14A8A153" w14:textId="11F7A6A1"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Helgeson, V. S., &amp; Fritz, H. L. (2000).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implications of unmitigated agency and unmitigated communion for domains of problem behavior.</w:t>
      </w:r>
      <w:proofErr w:type="gramEnd"/>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r w:rsidR="008502E0" w:rsidRPr="008502E0">
        <w:rPr>
          <w:rFonts w:ascii="Times New Roman" w:hAnsi="Times New Roman" w:cs="Times New Roman"/>
          <w:sz w:val="24"/>
          <w:szCs w:val="24"/>
        </w:rPr>
        <w:t>http://search.proquest.com/docview/619512653?accountid=14553</w:t>
      </w:r>
    </w:p>
    <w:p w14:paraId="2441BA2E" w14:textId="237CDF8A"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142"/>
      <w:proofErr w:type="gramStart"/>
      <w:r w:rsidRPr="00B86F21">
        <w:rPr>
          <w:rFonts w:ascii="Times New Roman" w:hAnsi="Times New Roman" w:cs="Times New Roman"/>
          <w:sz w:val="24"/>
          <w:szCs w:val="24"/>
          <w:rPrChange w:id="143" w:author="Author">
            <w:rPr>
              <w:rFonts w:ascii="Times New Roman" w:hAnsi="Times New Roman" w:cs="Times New Roman"/>
              <w:color w:val="0070C0"/>
              <w:sz w:val="24"/>
              <w:szCs w:val="24"/>
            </w:rPr>
          </w:rPrChange>
        </w:rPr>
        <w:t>Hogan, R., &amp; Hogan, J. (1997).</w:t>
      </w:r>
      <w:proofErr w:type="gramEnd"/>
      <w:r w:rsidRPr="00B86F21">
        <w:rPr>
          <w:rFonts w:ascii="Times New Roman" w:hAnsi="Times New Roman" w:cs="Times New Roman"/>
          <w:sz w:val="24"/>
          <w:szCs w:val="24"/>
          <w:rPrChange w:id="144" w:author="Author">
            <w:rPr>
              <w:rFonts w:ascii="Times New Roman" w:hAnsi="Times New Roman" w:cs="Times New Roman"/>
              <w:color w:val="0070C0"/>
              <w:sz w:val="24"/>
              <w:szCs w:val="24"/>
            </w:rPr>
          </w:rPrChange>
        </w:rPr>
        <w:t xml:space="preserve"> </w:t>
      </w:r>
      <w:proofErr w:type="gramStart"/>
      <w:r w:rsidRPr="00B86F21">
        <w:rPr>
          <w:rFonts w:ascii="Times New Roman" w:hAnsi="Times New Roman" w:cs="Times New Roman"/>
          <w:i/>
          <w:iCs/>
          <w:sz w:val="24"/>
          <w:szCs w:val="24"/>
          <w:rPrChange w:id="145" w:author="Author">
            <w:rPr>
              <w:rFonts w:ascii="Times New Roman" w:hAnsi="Times New Roman" w:cs="Times New Roman"/>
              <w:i/>
              <w:iCs/>
              <w:color w:val="0070C0"/>
              <w:sz w:val="24"/>
              <w:szCs w:val="24"/>
            </w:rPr>
          </w:rPrChange>
        </w:rPr>
        <w:t>Hogan development survey manual</w:t>
      </w:r>
      <w:r w:rsidRPr="00B86F21">
        <w:rPr>
          <w:rFonts w:ascii="Times New Roman" w:hAnsi="Times New Roman" w:cs="Times New Roman"/>
          <w:sz w:val="24"/>
          <w:szCs w:val="24"/>
          <w:rPrChange w:id="146"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47" w:author="Author">
            <w:rPr>
              <w:rFonts w:ascii="Times New Roman" w:hAnsi="Times New Roman" w:cs="Times New Roman"/>
              <w:color w:val="0070C0"/>
              <w:sz w:val="24"/>
              <w:szCs w:val="24"/>
            </w:rPr>
          </w:rPrChange>
        </w:rPr>
        <w:t xml:space="preserve"> Tulsa, OK: Hogan Assessment Systems.</w:t>
      </w:r>
      <w:r w:rsidRPr="00FB39B7">
        <w:rPr>
          <w:rFonts w:ascii="Times New Roman" w:hAnsi="Times New Roman" w:cs="Times New Roman"/>
          <w:sz w:val="24"/>
          <w:szCs w:val="24"/>
        </w:rPr>
        <w:t xml:space="preserve"> </w:t>
      </w:r>
      <w:ins w:id="148" w:author="Author">
        <w:r w:rsidR="00EE0241">
          <w:rPr>
            <w:rFonts w:ascii="Times New Roman" w:hAnsi="Times New Roman" w:cs="Times New Roman" w:hint="eastAsia"/>
            <w:sz w:val="24"/>
            <w:szCs w:val="24"/>
            <w:lang w:eastAsia="zh-CN"/>
          </w:rPr>
          <w:t xml:space="preserve"> </w:t>
        </w:r>
      </w:ins>
      <w:commentRangeEnd w:id="142"/>
      <w:r w:rsidR="009352EC">
        <w:rPr>
          <w:rStyle w:val="CommentReference"/>
        </w:rPr>
        <w:commentReference w:id="142"/>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49"/>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ed</w:t>
      </w:r>
      <w:proofErr w:type="gramEnd"/>
      <w:r w:rsidRPr="00565583">
        <w:rPr>
          <w:rFonts w:ascii="Times New Roman" w:hAnsi="Times New Roman" w:cs="Times New Roman"/>
          <w:sz w:val="24"/>
          <w:szCs w:val="24"/>
        </w:rPr>
        <w:t>.). Tulsa, Oklahoma: Hogan Assessment Systems.</w:t>
      </w:r>
      <w:commentRangeEnd w:id="149"/>
      <w:r w:rsidR="007F68C0">
        <w:rPr>
          <w:rStyle w:val="CommentReference"/>
        </w:rPr>
        <w:commentReference w:id="149"/>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Holtzman, N. S., &amp; </w:t>
      </w:r>
      <w:proofErr w:type="spellStart"/>
      <w:r w:rsidRPr="00A83245">
        <w:rPr>
          <w:rFonts w:ascii="Times New Roman" w:eastAsia="Times New Roman" w:hAnsi="Times New Roman" w:cs="Times New Roman"/>
          <w:sz w:val="24"/>
          <w:szCs w:val="24"/>
        </w:rPr>
        <w:t>Strube</w:t>
      </w:r>
      <w:proofErr w:type="spellEnd"/>
      <w:r w:rsidRPr="00A83245">
        <w:rPr>
          <w:rFonts w:ascii="Times New Roman" w:eastAsia="Times New Roman" w:hAnsi="Times New Roman" w:cs="Times New Roman"/>
          <w:sz w:val="24"/>
          <w:szCs w:val="24"/>
        </w:rPr>
        <w:t>, M. J. (2010).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0066E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0066EE">
        <w:rPr>
          <w:rFonts w:ascii="Times New Roman" w:hAnsi="Times New Roman" w:cs="Times New Roman"/>
          <w:sz w:val="24"/>
          <w:szCs w:val="24"/>
          <w:shd w:val="clear" w:color="auto" w:fill="FFFFFF"/>
          <w:lang w:eastAsia="zh-CN"/>
          <w:rPrChange w:id="150" w:author="Author">
            <w:rPr>
              <w:rFonts w:ascii="Times New Roman" w:hAnsi="Times New Roman" w:cs="Times New Roman"/>
              <w:color w:val="4C4C4C"/>
              <w:sz w:val="24"/>
              <w:szCs w:val="24"/>
              <w:shd w:val="clear" w:color="auto" w:fill="FFFFFF"/>
              <w:lang w:eastAsia="zh-CN"/>
            </w:rPr>
          </w:rPrChange>
        </w:rPr>
        <w:t>*</w:t>
      </w:r>
      <w:r w:rsidRPr="000066EE">
        <w:rPr>
          <w:rFonts w:ascii="Times New Roman" w:hAnsi="Times New Roman" w:cs="Times New Roman"/>
          <w:sz w:val="24"/>
          <w:szCs w:val="24"/>
          <w:shd w:val="clear" w:color="auto" w:fill="FFFFFF"/>
          <w:rPrChange w:id="151" w:author="Author">
            <w:rPr>
              <w:rFonts w:ascii="Times New Roman" w:hAnsi="Times New Roman" w:cs="Times New Roman"/>
              <w:color w:val="4C4C4C"/>
              <w:sz w:val="24"/>
              <w:szCs w:val="24"/>
              <w:shd w:val="clear" w:color="auto" w:fill="FFFFFF"/>
            </w:rPr>
          </w:rPrChange>
        </w:rPr>
        <w:t xml:space="preserve">Holtzman, N. S., &amp; </w:t>
      </w:r>
      <w:proofErr w:type="spellStart"/>
      <w:r w:rsidRPr="000066EE">
        <w:rPr>
          <w:rFonts w:ascii="Times New Roman" w:hAnsi="Times New Roman" w:cs="Times New Roman"/>
          <w:sz w:val="24"/>
          <w:szCs w:val="24"/>
          <w:shd w:val="clear" w:color="auto" w:fill="FFFFFF"/>
          <w:rPrChange w:id="152" w:author="Author">
            <w:rPr>
              <w:rFonts w:ascii="Times New Roman" w:hAnsi="Times New Roman" w:cs="Times New Roman"/>
              <w:color w:val="4C4C4C"/>
              <w:sz w:val="24"/>
              <w:szCs w:val="24"/>
              <w:shd w:val="clear" w:color="auto" w:fill="FFFFFF"/>
            </w:rPr>
          </w:rPrChange>
        </w:rPr>
        <w:t>Strube</w:t>
      </w:r>
      <w:proofErr w:type="spellEnd"/>
      <w:r w:rsidRPr="000066EE">
        <w:rPr>
          <w:rFonts w:ascii="Times New Roman" w:hAnsi="Times New Roman" w:cs="Times New Roman"/>
          <w:sz w:val="24"/>
          <w:szCs w:val="24"/>
          <w:shd w:val="clear" w:color="auto" w:fill="FFFFFF"/>
          <w:rPrChange w:id="153" w:author="Author">
            <w:rPr>
              <w:rFonts w:ascii="Times New Roman" w:hAnsi="Times New Roman" w:cs="Times New Roman"/>
              <w:color w:val="4C4C4C"/>
              <w:sz w:val="24"/>
              <w:szCs w:val="24"/>
              <w:shd w:val="clear" w:color="auto" w:fill="FFFFFF"/>
            </w:rPr>
          </w:rPrChange>
        </w:rPr>
        <w:t>, M. J. (2013). Above and beyond short-term mating, long-term mating is uniquely tied to human personality.</w:t>
      </w:r>
      <w:r w:rsidRPr="000066EE">
        <w:rPr>
          <w:rStyle w:val="apple-converted-space"/>
          <w:rFonts w:ascii="Times New Roman" w:hAnsi="Times New Roman" w:cs="Times New Roman"/>
          <w:i/>
          <w:iCs/>
          <w:sz w:val="24"/>
          <w:szCs w:val="24"/>
          <w:shd w:val="clear" w:color="auto" w:fill="FFFFFF"/>
          <w:rPrChange w:id="154"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55" w:author="Author">
            <w:rPr>
              <w:rFonts w:ascii="Times New Roman" w:hAnsi="Times New Roman" w:cs="Times New Roman"/>
              <w:i/>
              <w:iCs/>
              <w:color w:val="4C4C4C"/>
              <w:sz w:val="24"/>
              <w:szCs w:val="24"/>
              <w:shd w:val="clear" w:color="auto" w:fill="FFFFFF"/>
            </w:rPr>
          </w:rPrChange>
        </w:rPr>
        <w:t>Evolutionary Psychology,</w:t>
      </w:r>
      <w:r w:rsidRPr="000066EE">
        <w:rPr>
          <w:rStyle w:val="apple-converted-space"/>
          <w:rFonts w:ascii="Times New Roman" w:hAnsi="Times New Roman" w:cs="Times New Roman"/>
          <w:i/>
          <w:iCs/>
          <w:sz w:val="24"/>
          <w:szCs w:val="24"/>
          <w:shd w:val="clear" w:color="auto" w:fill="FFFFFF"/>
          <w:rPrChange w:id="156"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57" w:author="Author">
            <w:rPr>
              <w:rFonts w:ascii="Times New Roman" w:hAnsi="Times New Roman" w:cs="Times New Roman"/>
              <w:i/>
              <w:iCs/>
              <w:color w:val="4C4C4C"/>
              <w:sz w:val="24"/>
              <w:szCs w:val="24"/>
              <w:shd w:val="clear" w:color="auto" w:fill="FFFFFF"/>
            </w:rPr>
          </w:rPrChange>
        </w:rPr>
        <w:t>11</w:t>
      </w:r>
      <w:r w:rsidRPr="000066EE">
        <w:rPr>
          <w:rFonts w:ascii="Times New Roman" w:hAnsi="Times New Roman" w:cs="Times New Roman"/>
          <w:sz w:val="24"/>
          <w:szCs w:val="24"/>
          <w:shd w:val="clear" w:color="auto" w:fill="FFFFFF"/>
          <w:rPrChange w:id="158" w:author="Author">
            <w:rPr>
              <w:rFonts w:ascii="Times New Roman" w:hAnsi="Times New Roman" w:cs="Times New Roman"/>
              <w:color w:val="4C4C4C"/>
              <w:sz w:val="24"/>
              <w:szCs w:val="24"/>
              <w:shd w:val="clear" w:color="auto" w:fill="FFFFFF"/>
            </w:rPr>
          </w:rPrChange>
        </w:rPr>
        <w:t>(5), 1101-1129. Retrieved from 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59"/>
      <w:proofErr w:type="gramStart"/>
      <w:r w:rsidRPr="00A83245">
        <w:rPr>
          <w:rFonts w:ascii="Times New Roman" w:eastAsia="Times New Roman" w:hAnsi="Times New Roman" w:cs="Times New Roman"/>
          <w:sz w:val="24"/>
          <w:szCs w:val="24"/>
          <w:lang w:eastAsia="zh-CN"/>
        </w:rPr>
        <w:t>Hunter, J. E., &amp; Schmidt, F. L. (Eds.).</w:t>
      </w:r>
      <w:proofErr w:type="gramEnd"/>
      <w:r w:rsidRPr="00A83245">
        <w:rPr>
          <w:rFonts w:ascii="Times New Roman" w:eastAsia="Times New Roman" w:hAnsi="Times New Roman" w:cs="Times New Roman"/>
          <w:sz w:val="24"/>
          <w:szCs w:val="24"/>
          <w:lang w:eastAsia="zh-CN"/>
        </w:rPr>
        <w:t xml:space="preserve">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w:t>
      </w:r>
      <w:proofErr w:type="gramStart"/>
      <w:r w:rsidRPr="00A83245">
        <w:rPr>
          <w:rFonts w:ascii="Times New Roman" w:eastAsia="Times New Roman" w:hAnsi="Times New Roman" w:cs="Times New Roman"/>
          <w:i/>
          <w:iCs/>
          <w:sz w:val="24"/>
          <w:szCs w:val="24"/>
          <w:lang w:eastAsia="zh-CN"/>
        </w:rPr>
        <w:t>bias</w:t>
      </w:r>
      <w:proofErr w:type="gramEnd"/>
      <w:r w:rsidRPr="00A83245">
        <w:rPr>
          <w:rFonts w:ascii="Times New Roman" w:eastAsia="Times New Roman" w:hAnsi="Times New Roman" w:cs="Times New Roman"/>
          <w:i/>
          <w:iCs/>
          <w:sz w:val="24"/>
          <w:szCs w:val="24"/>
          <w:lang w:eastAsia="zh-CN"/>
        </w:rPr>
        <w:t xml:space="preserve"> in research findings</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Sage.</w:t>
      </w:r>
      <w:commentRangeEnd w:id="159"/>
      <w:proofErr w:type="gramEnd"/>
      <w:r w:rsidR="009C74B2">
        <w:rPr>
          <w:rStyle w:val="CommentReference"/>
        </w:rPr>
        <w:commentReference w:id="159"/>
      </w:r>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160"/>
      <w:proofErr w:type="spellStart"/>
      <w:r w:rsidRPr="00B86F21">
        <w:rPr>
          <w:rFonts w:ascii="Times New Roman" w:hAnsi="Times New Roman" w:cs="Times New Roman"/>
          <w:sz w:val="24"/>
          <w:szCs w:val="24"/>
          <w:rPrChange w:id="161" w:author="Author">
            <w:rPr>
              <w:rFonts w:ascii="Times New Roman" w:hAnsi="Times New Roman" w:cs="Times New Roman"/>
              <w:color w:val="0070C0"/>
              <w:sz w:val="24"/>
              <w:szCs w:val="24"/>
            </w:rPr>
          </w:rPrChange>
        </w:rPr>
        <w:t>Hyler</w:t>
      </w:r>
      <w:proofErr w:type="spellEnd"/>
      <w:r w:rsidRPr="00B86F21">
        <w:rPr>
          <w:rFonts w:ascii="Times New Roman" w:hAnsi="Times New Roman" w:cs="Times New Roman"/>
          <w:sz w:val="24"/>
          <w:szCs w:val="24"/>
          <w:rPrChange w:id="162" w:author="Author">
            <w:rPr>
              <w:rFonts w:ascii="Times New Roman" w:hAnsi="Times New Roman" w:cs="Times New Roman"/>
              <w:color w:val="0070C0"/>
              <w:sz w:val="24"/>
              <w:szCs w:val="24"/>
            </w:rPr>
          </w:rPrChange>
        </w:rPr>
        <w:t xml:space="preserve">, S. E. (1994). </w:t>
      </w:r>
      <w:proofErr w:type="gramStart"/>
      <w:r w:rsidRPr="00B86F21">
        <w:rPr>
          <w:rFonts w:ascii="Times New Roman" w:hAnsi="Times New Roman" w:cs="Times New Roman"/>
          <w:i/>
          <w:iCs/>
          <w:sz w:val="24"/>
          <w:szCs w:val="24"/>
          <w:rPrChange w:id="163" w:author="Author">
            <w:rPr>
              <w:rFonts w:ascii="Times New Roman" w:hAnsi="Times New Roman" w:cs="Times New Roman"/>
              <w:i/>
              <w:iCs/>
              <w:color w:val="0070C0"/>
              <w:sz w:val="24"/>
              <w:szCs w:val="24"/>
            </w:rPr>
          </w:rPrChange>
        </w:rPr>
        <w:t>Personality diagnostic questionnaire-4</w:t>
      </w:r>
      <w:r w:rsidRPr="00B86F21">
        <w:rPr>
          <w:rFonts w:ascii="Times New Roman" w:hAnsi="Times New Roman" w:cs="Times New Roman"/>
          <w:sz w:val="24"/>
          <w:szCs w:val="24"/>
          <w:rPrChange w:id="164" w:author="Author">
            <w:rPr>
              <w:rFonts w:ascii="Times New Roman" w:hAnsi="Times New Roman" w:cs="Times New Roman"/>
              <w:color w:val="0070C0"/>
              <w:sz w:val="24"/>
              <w:szCs w:val="24"/>
            </w:rPr>
          </w:rPrChange>
        </w:rPr>
        <w:t>.</w:t>
      </w:r>
      <w:proofErr w:type="gramEnd"/>
      <w:r w:rsidRPr="00B86F21">
        <w:rPr>
          <w:rFonts w:ascii="Times New Roman" w:hAnsi="Times New Roman" w:cs="Times New Roman"/>
          <w:sz w:val="24"/>
          <w:szCs w:val="24"/>
          <w:rPrChange w:id="165" w:author="Author">
            <w:rPr>
              <w:rFonts w:ascii="Times New Roman" w:hAnsi="Times New Roman" w:cs="Times New Roman"/>
              <w:color w:val="0070C0"/>
              <w:sz w:val="24"/>
              <w:szCs w:val="24"/>
            </w:rPr>
          </w:rPrChange>
        </w:rPr>
        <w:t xml:space="preserve"> New York: New York State Psychiatric Institute.</w:t>
      </w:r>
      <w:commentRangeEnd w:id="160"/>
      <w:r w:rsidR="001A3D1B">
        <w:rPr>
          <w:rStyle w:val="CommentReference"/>
        </w:rPr>
        <w:commentReference w:id="160"/>
      </w:r>
    </w:p>
    <w:p w14:paraId="29484043" w14:textId="77777777" w:rsidR="008516CD" w:rsidRPr="009C74B2"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166" w:author="Author">
            <w:rPr>
              <w:rFonts w:ascii="Times New Roman" w:hAnsi="Times New Roman" w:cs="Times New Roman"/>
              <w:color w:val="0070C0"/>
              <w:sz w:val="24"/>
              <w:szCs w:val="24"/>
              <w:lang w:eastAsia="zh-CN"/>
            </w:rPr>
          </w:rPrChange>
        </w:rPr>
      </w:pPr>
      <w:r w:rsidRPr="009C74B2">
        <w:rPr>
          <w:rFonts w:ascii="Times New Roman" w:hAnsi="Times New Roman" w:cs="Times New Roman"/>
          <w:sz w:val="24"/>
          <w:szCs w:val="24"/>
          <w:shd w:val="clear" w:color="auto" w:fill="FFFFFF"/>
          <w:lang w:eastAsia="zh-CN"/>
          <w:rPrChange w:id="167" w:author="Author">
            <w:rPr>
              <w:rFonts w:ascii="Times New Roman" w:hAnsi="Times New Roman" w:cs="Times New Roman"/>
              <w:color w:val="4C4C4C"/>
              <w:sz w:val="24"/>
              <w:szCs w:val="24"/>
              <w:shd w:val="clear" w:color="auto" w:fill="FFFFFF"/>
              <w:lang w:eastAsia="zh-CN"/>
            </w:rPr>
          </w:rPrChange>
        </w:rPr>
        <w:t>*</w:t>
      </w:r>
      <w:r w:rsidRPr="009C74B2">
        <w:rPr>
          <w:rFonts w:ascii="Times New Roman" w:hAnsi="Times New Roman" w:cs="Times New Roman"/>
          <w:sz w:val="24"/>
          <w:szCs w:val="24"/>
          <w:shd w:val="clear" w:color="auto" w:fill="FFFFFF"/>
          <w:rPrChange w:id="168"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9C74B2">
        <w:rPr>
          <w:rStyle w:val="apple-converted-space"/>
          <w:rFonts w:ascii="Times New Roman" w:hAnsi="Times New Roman" w:cs="Times New Roman"/>
          <w:i/>
          <w:iCs/>
          <w:sz w:val="24"/>
          <w:szCs w:val="24"/>
          <w:shd w:val="clear" w:color="auto" w:fill="FFFFFF"/>
          <w:rPrChange w:id="169"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70" w:author="Author">
            <w:rPr>
              <w:rFonts w:ascii="Times New Roman" w:hAnsi="Times New Roman" w:cs="Times New Roman"/>
              <w:i/>
              <w:iCs/>
              <w:color w:val="4C4C4C"/>
              <w:sz w:val="24"/>
              <w:szCs w:val="24"/>
              <w:shd w:val="clear" w:color="auto" w:fill="FFFFFF"/>
            </w:rPr>
          </w:rPrChange>
        </w:rPr>
        <w:t>Journal of Applied Psychology,</w:t>
      </w:r>
      <w:r w:rsidRPr="009C74B2">
        <w:rPr>
          <w:rStyle w:val="apple-converted-space"/>
          <w:rFonts w:ascii="Times New Roman" w:hAnsi="Times New Roman" w:cs="Times New Roman"/>
          <w:i/>
          <w:iCs/>
          <w:sz w:val="24"/>
          <w:szCs w:val="24"/>
          <w:shd w:val="clear" w:color="auto" w:fill="FFFFFF"/>
          <w:rPrChange w:id="171"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72" w:author="Author">
            <w:rPr>
              <w:rFonts w:ascii="Times New Roman" w:hAnsi="Times New Roman" w:cs="Times New Roman"/>
              <w:i/>
              <w:iCs/>
              <w:color w:val="4C4C4C"/>
              <w:sz w:val="24"/>
              <w:szCs w:val="24"/>
              <w:shd w:val="clear" w:color="auto" w:fill="FFFFFF"/>
            </w:rPr>
          </w:rPrChange>
        </w:rPr>
        <w:t>100</w:t>
      </w:r>
      <w:r w:rsidRPr="009C74B2">
        <w:rPr>
          <w:rFonts w:ascii="Times New Roman" w:hAnsi="Times New Roman" w:cs="Times New Roman"/>
          <w:sz w:val="24"/>
          <w:szCs w:val="24"/>
          <w:shd w:val="clear" w:color="auto" w:fill="FFFFFF"/>
          <w:rPrChange w:id="173"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25B316FF"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ins w:id="174" w:author="Author">
        <w:r w:rsidR="009C74B2">
          <w:rPr>
            <w:rFonts w:ascii="Times New Roman" w:hAnsi="Times New Roman" w:cs="Times New Roman" w:hint="eastAsia"/>
            <w:sz w:val="24"/>
            <w:szCs w:val="24"/>
            <w:lang w:eastAsia="zh-CN"/>
          </w:rPr>
          <w:t xml:space="preserve"> </w:t>
        </w:r>
        <w:r w:rsidR="009C74B2" w:rsidRPr="00887F5E">
          <w:rPr>
            <w:rFonts w:ascii="Times New Roman" w:hAnsi="Times New Roman" w:cs="Times New Roman"/>
            <w:color w:val="4C4C4C"/>
            <w:sz w:val="24"/>
            <w:szCs w:val="24"/>
            <w:shd w:val="clear" w:color="auto" w:fill="FFFFFF"/>
            <w:rPrChange w:id="175" w:author="Author">
              <w:rPr>
                <w:rFonts w:ascii="Verdana" w:hAnsi="Verdana"/>
                <w:color w:val="4C4C4C"/>
                <w:sz w:val="18"/>
                <w:szCs w:val="18"/>
                <w:shd w:val="clear" w:color="auto" w:fill="FFFFFF"/>
              </w:rPr>
            </w:rPrChange>
          </w:rPr>
          <w:t>Retrieved from http://search.proquest.com/docview/223199171?accountid=14553</w:t>
        </w:r>
        <w:r w:rsidR="009C74B2">
          <w:rPr>
            <w:rStyle w:val="CommentReference"/>
          </w:rPr>
          <w:t xml:space="preserve"> </w:t>
        </w:r>
      </w:ins>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Jonason, P. K., Li, N. P., &amp; Teicher, E. A. (2010).</w:t>
      </w:r>
      <w:proofErr w:type="gramEnd"/>
      <w:r w:rsidRPr="00A83245">
        <w:rPr>
          <w:rFonts w:ascii="Times New Roman" w:hAnsi="Times New Roman" w:cs="Times New Roman"/>
          <w:sz w:val="24"/>
          <w:szCs w:val="24"/>
        </w:rPr>
        <w:t xml:space="preserve"> Who is </w:t>
      </w:r>
      <w:proofErr w:type="spellStart"/>
      <w:r w:rsidRPr="00A83245">
        <w:rPr>
          <w:rFonts w:ascii="Times New Roman" w:hAnsi="Times New Roman" w:cs="Times New Roman"/>
          <w:sz w:val="24"/>
          <w:szCs w:val="24"/>
        </w:rPr>
        <w:t>james</w:t>
      </w:r>
      <w:proofErr w:type="spellEnd"/>
      <w:r w:rsidRPr="00A83245">
        <w:rPr>
          <w:rFonts w:ascii="Times New Roman" w:hAnsi="Times New Roman" w:cs="Times New Roman"/>
          <w:sz w:val="24"/>
          <w:szCs w:val="24"/>
        </w:rPr>
        <w:t xml:space="preserve"> bond</w:t>
      </w:r>
      <w:proofErr w:type="gramStart"/>
      <w:r w:rsidRPr="00A83245">
        <w:rPr>
          <w:rFonts w:ascii="Times New Roman" w:hAnsi="Times New Roman" w:cs="Times New Roman"/>
          <w:sz w:val="24"/>
          <w:szCs w:val="24"/>
        </w:rPr>
        <w:t>?:</w:t>
      </w:r>
      <w:proofErr w:type="gramEnd"/>
      <w:r w:rsidRPr="00A83245">
        <w:rPr>
          <w:rFonts w:ascii="Times New Roman" w:hAnsi="Times New Roman" w:cs="Times New Roman"/>
          <w:sz w:val="24"/>
          <w:szCs w:val="24"/>
        </w:rPr>
        <w:t xml:space="preserve">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15"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Pr="006E4156"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176" w:author="Author">
            <w:rPr>
              <w:rStyle w:val="Hyperlink"/>
              <w:rFonts w:ascii="Times New Roman" w:hAnsi="Times New Roman" w:cs="Times New Roman"/>
              <w:color w:val="0070C0"/>
              <w:sz w:val="24"/>
              <w:szCs w:val="24"/>
            </w:rPr>
          </w:rPrChange>
        </w:rPr>
      </w:pPr>
      <w:proofErr w:type="gramStart"/>
      <w:r w:rsidRPr="006E4156">
        <w:rPr>
          <w:rFonts w:ascii="Times New Roman" w:hAnsi="Times New Roman" w:cs="Times New Roman"/>
          <w:sz w:val="24"/>
          <w:szCs w:val="24"/>
          <w:rPrChange w:id="177" w:author="Author">
            <w:rPr>
              <w:rFonts w:ascii="Times New Roman" w:hAnsi="Times New Roman" w:cs="Times New Roman"/>
              <w:color w:val="0070C0"/>
              <w:sz w:val="24"/>
              <w:szCs w:val="24"/>
              <w:u w:val="single"/>
            </w:rPr>
          </w:rPrChange>
        </w:rPr>
        <w:t>Jonason, P. K., &amp; Webster, G. D. (2010).</w:t>
      </w:r>
      <w:proofErr w:type="gramEnd"/>
      <w:r w:rsidRPr="006E4156">
        <w:rPr>
          <w:rFonts w:ascii="Times New Roman" w:hAnsi="Times New Roman" w:cs="Times New Roman"/>
          <w:sz w:val="24"/>
          <w:szCs w:val="24"/>
          <w:rPrChange w:id="178" w:author="Author">
            <w:rPr>
              <w:rFonts w:ascii="Times New Roman" w:hAnsi="Times New Roman" w:cs="Times New Roman"/>
              <w:color w:val="0070C0"/>
              <w:sz w:val="24"/>
              <w:szCs w:val="24"/>
            </w:rPr>
          </w:rPrChange>
        </w:rPr>
        <w:t xml:space="preserve"> The dirty dozen: A concise measure of the dark triad. </w:t>
      </w:r>
      <w:r w:rsidRPr="006E4156">
        <w:rPr>
          <w:rFonts w:ascii="Times New Roman" w:hAnsi="Times New Roman" w:cs="Times New Roman"/>
          <w:i/>
          <w:iCs/>
          <w:sz w:val="24"/>
          <w:szCs w:val="24"/>
          <w:rPrChange w:id="179" w:author="Author">
            <w:rPr>
              <w:rFonts w:ascii="Times New Roman" w:hAnsi="Times New Roman" w:cs="Times New Roman"/>
              <w:i/>
              <w:iCs/>
              <w:color w:val="0070C0"/>
              <w:sz w:val="24"/>
              <w:szCs w:val="24"/>
            </w:rPr>
          </w:rPrChange>
        </w:rPr>
        <w:t xml:space="preserve">Psychological Assessment, 22, </w:t>
      </w:r>
      <w:r w:rsidRPr="006E4156">
        <w:rPr>
          <w:rFonts w:ascii="Times New Roman" w:hAnsi="Times New Roman" w:cs="Times New Roman"/>
          <w:sz w:val="24"/>
          <w:szCs w:val="24"/>
          <w:rPrChange w:id="180" w:author="Author">
            <w:rPr>
              <w:rFonts w:ascii="Times New Roman" w:hAnsi="Times New Roman" w:cs="Times New Roman"/>
              <w:color w:val="0070C0"/>
              <w:sz w:val="24"/>
              <w:szCs w:val="24"/>
            </w:rPr>
          </w:rPrChange>
        </w:rPr>
        <w:t xml:space="preserve">420–432. </w:t>
      </w:r>
      <w:r w:rsidR="00675B14" w:rsidRPr="006E4156">
        <w:fldChar w:fldCharType="begin"/>
      </w:r>
      <w:r w:rsidR="00675B14" w:rsidRPr="006E4156">
        <w:instrText xml:space="preserve"> HYPERLINK "http://dx.doi.org/10.1037/a0019265" </w:instrText>
      </w:r>
      <w:r w:rsidR="00675B14" w:rsidRPr="006E4156">
        <w:rPr>
          <w:rPrChange w:id="181" w:author="Author">
            <w:rPr>
              <w:rStyle w:val="Hyperlink"/>
              <w:rFonts w:ascii="Times New Roman" w:hAnsi="Times New Roman" w:cs="Times New Roman"/>
              <w:color w:val="0070C0"/>
              <w:sz w:val="24"/>
              <w:szCs w:val="24"/>
            </w:rPr>
          </w:rPrChange>
        </w:rPr>
        <w:fldChar w:fldCharType="separate"/>
      </w:r>
      <w:r w:rsidRPr="006E4156">
        <w:rPr>
          <w:rStyle w:val="Hyperlink"/>
          <w:rFonts w:ascii="Times New Roman" w:hAnsi="Times New Roman" w:cs="Times New Roman"/>
          <w:color w:val="auto"/>
          <w:sz w:val="24"/>
          <w:szCs w:val="24"/>
          <w:rPrChange w:id="182" w:author="Author">
            <w:rPr>
              <w:rStyle w:val="Hyperlink"/>
              <w:rFonts w:ascii="Times New Roman" w:hAnsi="Times New Roman" w:cs="Times New Roman"/>
              <w:color w:val="0070C0"/>
              <w:sz w:val="24"/>
              <w:szCs w:val="24"/>
            </w:rPr>
          </w:rPrChange>
        </w:rPr>
        <w:t>http://dx.doi.org/10.1037/a0019265</w:t>
      </w:r>
      <w:r w:rsidR="00675B14" w:rsidRPr="006E4156">
        <w:rPr>
          <w:rStyle w:val="Hyperlink"/>
          <w:rFonts w:ascii="Times New Roman" w:hAnsi="Times New Roman" w:cs="Times New Roman"/>
          <w:color w:val="auto"/>
          <w:sz w:val="24"/>
          <w:szCs w:val="24"/>
          <w:rPrChange w:id="183" w:author="Author">
            <w:rPr>
              <w:rStyle w:val="Hyperlink"/>
              <w:rFonts w:ascii="Times New Roman" w:hAnsi="Times New Roman" w:cs="Times New Roman"/>
              <w:color w:val="0070C0"/>
              <w:sz w:val="24"/>
              <w:szCs w:val="24"/>
            </w:rPr>
          </w:rPrChange>
        </w:rPr>
        <w:fldChar w:fldCharType="end"/>
      </w:r>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Jones, L. L. &amp; Brunell, A. B. (2014).</w:t>
      </w:r>
      <w:proofErr w:type="gramEnd"/>
      <w:r>
        <w:rPr>
          <w:rFonts w:ascii="Times New Roman" w:hAnsi="Times New Roman" w:cs="Times New Roman"/>
          <w:sz w:val="24"/>
          <w:szCs w:val="24"/>
        </w:rPr>
        <w:t xml:space="preserve">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xml:space="preserve">. Memory, 22, 307-322.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w:t>
      </w:r>
      <w:del w:id="184" w:author="Author">
        <w:r w:rsidDel="003E7D68">
          <w:rPr>
            <w:rFonts w:ascii="Times New Roman" w:hAnsi="Times New Roman" w:cs="Times New Roman"/>
            <w:sz w:val="24"/>
            <w:szCs w:val="24"/>
          </w:rPr>
          <w:delText xml:space="preserve"> </w:delText>
        </w:r>
      </w:del>
      <w:r w:rsidRPr="00772EF3">
        <w:rPr>
          <w:rFonts w:ascii="Times New Roman" w:hAnsi="Times New Roman" w:cs="Times New Roman"/>
          <w:sz w:val="24"/>
          <w:szCs w:val="24"/>
        </w:rPr>
        <w:t>10.1080/09658211.2013.778999</w:t>
      </w:r>
    </w:p>
    <w:p w14:paraId="34D6CD08" w14:textId="0FD9E0F8" w:rsidR="008516CD" w:rsidRPr="00B50A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ins w:id="185" w:author="Author">
        <w:r w:rsidR="00B50A5E">
          <w:rPr>
            <w:rFonts w:ascii="Times New Roman" w:hAnsi="Times New Roman" w:cs="Times New Roman" w:hint="eastAsia"/>
            <w:sz w:val="24"/>
            <w:szCs w:val="24"/>
            <w:lang w:eastAsia="zh-CN"/>
          </w:rPr>
          <w:t xml:space="preserve"> </w:t>
        </w:r>
        <w:proofErr w:type="spellStart"/>
        <w:proofErr w:type="gramStart"/>
        <w:r w:rsidR="00B50A5E" w:rsidRPr="00B50A5E">
          <w:rPr>
            <w:rFonts w:ascii="Times New Roman" w:hAnsi="Times New Roman" w:cs="Times New Roman"/>
            <w:sz w:val="24"/>
            <w:szCs w:val="24"/>
            <w:lang w:eastAsia="zh-CN"/>
          </w:rPr>
          <w:t>doi</w:t>
        </w:r>
        <w:proofErr w:type="spellEnd"/>
        <w:proofErr w:type="gramEnd"/>
        <w:r w:rsidR="00B50A5E" w:rsidRPr="00B50A5E">
          <w:rPr>
            <w:rFonts w:ascii="Times New Roman" w:hAnsi="Times New Roman" w:cs="Times New Roman"/>
            <w:sz w:val="24"/>
            <w:szCs w:val="24"/>
            <w:lang w:eastAsia="zh-CN"/>
          </w:rPr>
          <w:t>:</w:t>
        </w:r>
        <w:r w:rsidR="00B50A5E" w:rsidRPr="00B50A5E">
          <w:rPr>
            <w:rFonts w:ascii="Times New Roman" w:hAnsi="Times New Roman" w:cs="Times New Roman"/>
            <w:sz w:val="24"/>
            <w:szCs w:val="24"/>
            <w:rPrChange w:id="186" w:author="Author">
              <w:rPr/>
            </w:rPrChange>
          </w:rPr>
          <w:t xml:space="preserve"> </w:t>
        </w:r>
        <w:r w:rsidR="00B50A5E" w:rsidRPr="00B50A5E">
          <w:rPr>
            <w:rFonts w:ascii="Times New Roman" w:hAnsi="Times New Roman" w:cs="Times New Roman"/>
            <w:sz w:val="24"/>
            <w:szCs w:val="24"/>
            <w:rPrChange w:id="187" w:author="Author">
              <w:rPr/>
            </w:rPrChange>
          </w:rPr>
          <w:fldChar w:fldCharType="begin"/>
        </w:r>
        <w:r w:rsidR="00B50A5E" w:rsidRPr="00B50A5E">
          <w:rPr>
            <w:rFonts w:ascii="Times New Roman" w:hAnsi="Times New Roman" w:cs="Times New Roman"/>
            <w:sz w:val="24"/>
            <w:szCs w:val="24"/>
            <w:rPrChange w:id="188" w:author="Author">
              <w:rPr/>
            </w:rPrChange>
          </w:rPr>
          <w:instrText xml:space="preserve"> HYPERLINK "http://psycnet.apa.org/doi/10.1037/h0033957" \t "_blank" </w:instrText>
        </w:r>
        <w:r w:rsidR="00B50A5E" w:rsidRPr="00B50A5E">
          <w:rPr>
            <w:rFonts w:ascii="Times New Roman" w:hAnsi="Times New Roman" w:cs="Times New Roman"/>
            <w:sz w:val="24"/>
            <w:szCs w:val="24"/>
            <w:rPrChange w:id="189" w:author="Author">
              <w:rPr/>
            </w:rPrChange>
          </w:rPr>
          <w:fldChar w:fldCharType="separate"/>
        </w:r>
        <w:r w:rsidR="00B50A5E" w:rsidRPr="00B50A5E">
          <w:rPr>
            <w:rStyle w:val="Hyperlink"/>
            <w:rFonts w:ascii="Times New Roman" w:hAnsi="Times New Roman" w:cs="Times New Roman"/>
            <w:sz w:val="24"/>
            <w:szCs w:val="24"/>
            <w:rPrChange w:id="190" w:author="Author">
              <w:rPr>
                <w:rStyle w:val="Hyperlink"/>
                <w:rFonts w:ascii="Arial" w:hAnsi="Arial" w:cs="Arial"/>
                <w:sz w:val="16"/>
                <w:szCs w:val="16"/>
              </w:rPr>
            </w:rPrChange>
          </w:rPr>
          <w:t>http://dx.doi.org/10.1037/h0033957</w:t>
        </w:r>
        <w:r w:rsidR="00B50A5E" w:rsidRPr="00B50A5E">
          <w:rPr>
            <w:rFonts w:ascii="Times New Roman" w:hAnsi="Times New Roman" w:cs="Times New Roman"/>
            <w:sz w:val="24"/>
            <w:szCs w:val="24"/>
            <w:rPrChange w:id="191" w:author="Author">
              <w:rPr/>
            </w:rPrChange>
          </w:rPr>
          <w:fldChar w:fldCharType="end"/>
        </w:r>
        <w:r w:rsidR="00B50A5E" w:rsidRPr="00B50A5E">
          <w:rPr>
            <w:rStyle w:val="CommentReference"/>
            <w:rFonts w:ascii="Times New Roman" w:hAnsi="Times New Roman" w:cs="Times New Roman"/>
            <w:sz w:val="24"/>
            <w:szCs w:val="24"/>
            <w:rPrChange w:id="192" w:author="Author">
              <w:rPr>
                <w:rStyle w:val="CommentReference"/>
              </w:rPr>
            </w:rPrChange>
          </w:rPr>
          <w:t xml:space="preserve"> </w:t>
        </w:r>
      </w:ins>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 xml:space="preserve">Judge, T. A., </w:t>
      </w:r>
      <w:proofErr w:type="spellStart"/>
      <w:r w:rsidRPr="00A83245">
        <w:rPr>
          <w:rFonts w:ascii="Times New Roman" w:hAnsi="Times New Roman" w:cs="Times New Roman"/>
          <w:sz w:val="24"/>
          <w:szCs w:val="24"/>
        </w:rPr>
        <w:t>LePine</w:t>
      </w:r>
      <w:proofErr w:type="spellEnd"/>
      <w:r w:rsidRPr="00A83245">
        <w:rPr>
          <w:rFonts w:ascii="Times New Roman" w:hAnsi="Times New Roman" w:cs="Times New Roman"/>
          <w:sz w:val="24"/>
          <w:szCs w:val="24"/>
        </w:rPr>
        <w:t>, J. A., &amp; Rich, B. L. (2006).</w:t>
      </w:r>
      <w:proofErr w:type="gramEnd"/>
      <w:r w:rsidRPr="00A83245">
        <w:rPr>
          <w:rFonts w:ascii="Times New Roman" w:hAnsi="Times New Roman" w:cs="Times New Roman"/>
          <w:sz w:val="24"/>
          <w:szCs w:val="24"/>
        </w:rPr>
        <w:t xml:space="preserve"> Loving </w:t>
      </w:r>
      <w:proofErr w:type="gramStart"/>
      <w:r w:rsidRPr="00A83245">
        <w:rPr>
          <w:rFonts w:ascii="Times New Roman" w:hAnsi="Times New Roman" w:cs="Times New Roman"/>
          <w:sz w:val="24"/>
          <w:szCs w:val="24"/>
        </w:rPr>
        <w:t>yourself</w:t>
      </w:r>
      <w:proofErr w:type="gramEnd"/>
      <w:r w:rsidRPr="00A83245">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77777777" w:rsidR="008516CD" w:rsidRPr="00565583"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proofErr w:type="gramStart"/>
      <w:r w:rsidRPr="00565583">
        <w:rPr>
          <w:rFonts w:ascii="Times New Roman" w:eastAsia="Times New Roman" w:hAnsi="Times New Roman" w:cs="Times New Roman"/>
          <w:sz w:val="24"/>
          <w:szCs w:val="24"/>
          <w:lang w:eastAsia="zh-CN"/>
        </w:rPr>
        <w:t>Kenny, D. A. (1994).</w:t>
      </w:r>
      <w:proofErr w:type="gramEnd"/>
      <w:r w:rsidRPr="00565583">
        <w:rPr>
          <w:rFonts w:ascii="Times New Roman" w:eastAsia="Times New Roman" w:hAnsi="Times New Roman" w:cs="Times New Roman"/>
          <w:sz w:val="24"/>
          <w:szCs w:val="24"/>
          <w:lang w:eastAsia="zh-CN"/>
        </w:rPr>
        <w:t xml:space="preserve">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xml:space="preserve">. </w:t>
      </w:r>
      <w:proofErr w:type="gramStart"/>
      <w:r w:rsidRPr="00565583">
        <w:rPr>
          <w:rFonts w:ascii="Times New Roman" w:eastAsia="Times New Roman" w:hAnsi="Times New Roman" w:cs="Times New Roman"/>
          <w:sz w:val="24"/>
          <w:szCs w:val="24"/>
          <w:lang w:eastAsia="zh-CN"/>
        </w:rPr>
        <w:t>Guilford Press.</w:t>
      </w:r>
      <w:proofErr w:type="gramEnd"/>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93"/>
      <w:proofErr w:type="spellStart"/>
      <w:r w:rsidRPr="00A83245">
        <w:rPr>
          <w:rFonts w:ascii="Times New Roman" w:hAnsi="Times New Roman" w:cs="Times New Roman"/>
          <w:sz w:val="24"/>
          <w:szCs w:val="24"/>
        </w:rPr>
        <w:t>Kernberg</w:t>
      </w:r>
      <w:proofErr w:type="spellEnd"/>
      <w:r w:rsidRPr="00A83245">
        <w:rPr>
          <w:rFonts w:ascii="Times New Roman" w:hAnsi="Times New Roman" w:cs="Times New Roman"/>
          <w:sz w:val="24"/>
          <w:szCs w:val="24"/>
        </w:rPr>
        <w:t xml:space="preserve">, O. F. (1985). </w:t>
      </w:r>
      <w:proofErr w:type="gramStart"/>
      <w:r w:rsidRPr="00A83245">
        <w:rPr>
          <w:rFonts w:ascii="Times New Roman" w:hAnsi="Times New Roman" w:cs="Times New Roman"/>
          <w:i/>
          <w:sz w:val="24"/>
          <w:szCs w:val="24"/>
        </w:rPr>
        <w:t>Borderline conditions and pathological narcissism.</w:t>
      </w:r>
      <w:proofErr w:type="gramEnd"/>
      <w:r w:rsidRPr="00A83245">
        <w:rPr>
          <w:rFonts w:ascii="Times New Roman" w:hAnsi="Times New Roman" w:cs="Times New Roman"/>
          <w:sz w:val="24"/>
          <w:szCs w:val="24"/>
        </w:rPr>
        <w:t xml:space="preserve"> Oxford, UK: </w:t>
      </w:r>
      <w:proofErr w:type="spellStart"/>
      <w:r w:rsidRPr="00A83245">
        <w:rPr>
          <w:rFonts w:ascii="Times New Roman" w:hAnsi="Times New Roman" w:cs="Times New Roman"/>
          <w:sz w:val="24"/>
          <w:szCs w:val="24"/>
        </w:rPr>
        <w:t>Rowman</w:t>
      </w:r>
      <w:proofErr w:type="spellEnd"/>
      <w:r w:rsidRPr="00A83245">
        <w:rPr>
          <w:rFonts w:ascii="Times New Roman" w:hAnsi="Times New Roman" w:cs="Times New Roman"/>
          <w:sz w:val="24"/>
          <w:szCs w:val="24"/>
        </w:rPr>
        <w:t xml:space="preserve"> &amp; Littlefield.</w:t>
      </w:r>
      <w:commentRangeEnd w:id="193"/>
      <w:r w:rsidR="00EC230A">
        <w:rPr>
          <w:rStyle w:val="CommentReference"/>
        </w:rPr>
        <w:commentReference w:id="193"/>
      </w:r>
    </w:p>
    <w:p w14:paraId="08CA19FE" w14:textId="04D8DA7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Kernis</w:t>
      </w:r>
      <w:proofErr w:type="spellEnd"/>
      <w:r w:rsidRPr="00A83245">
        <w:rPr>
          <w:rFonts w:ascii="Times New Roman" w:hAnsi="Times New Roman" w:cs="Times New Roman"/>
          <w:sz w:val="24"/>
          <w:szCs w:val="24"/>
        </w:rPr>
        <w:t>, M. H., &amp; Sun, C.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Narcissism and reactions to interpersonal feedback</w:t>
      </w:r>
      <w:r w:rsidRPr="00A83245">
        <w:rPr>
          <w:rFonts w:ascii="Times New Roman" w:hAnsi="Times New Roman" w:cs="Times New Roman"/>
          <w:i/>
          <w:sz w:val="24"/>
          <w:szCs w:val="24"/>
        </w:rPr>
        <w:t>.</w:t>
      </w:r>
      <w:proofErr w:type="gramEnd"/>
      <w:r w:rsidRPr="00A83245">
        <w:rPr>
          <w:rFonts w:ascii="Times New Roman" w:hAnsi="Times New Roman" w:cs="Times New Roman"/>
          <w:i/>
          <w:sz w:val="24"/>
          <w:szCs w:val="24"/>
        </w:rPr>
        <w:t xml:space="preserve"> Journal of Research in Personality, 28</w:t>
      </w:r>
      <w:r w:rsidRPr="00A83245">
        <w:rPr>
          <w:rFonts w:ascii="Times New Roman" w:hAnsi="Times New Roman" w:cs="Times New Roman"/>
          <w:sz w:val="24"/>
          <w:szCs w:val="24"/>
        </w:rPr>
        <w:t xml:space="preserve">, 4-13. Retrieved from </w:t>
      </w:r>
      <w:r w:rsidR="00352F63" w:rsidRPr="00352F63">
        <w:rPr>
          <w:rFonts w:ascii="Times New Roman" w:hAnsi="Times New Roman" w:cs="Times New Roman"/>
          <w:sz w:val="24"/>
          <w:szCs w:val="24"/>
        </w:rPr>
        <w:t>http://search.proquest.com/docview/618526942?accountid=14553</w:t>
      </w:r>
    </w:p>
    <w:p w14:paraId="4C53E1BD" w14:textId="77777777" w:rsidR="008516CD" w:rsidRPr="00352F63"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352F63">
        <w:rPr>
          <w:rFonts w:ascii="Times New Roman" w:hAnsi="Times New Roman" w:cs="Times New Roman"/>
          <w:sz w:val="24"/>
          <w:szCs w:val="24"/>
          <w:shd w:val="clear" w:color="auto" w:fill="FFFFFF"/>
          <w:lang w:eastAsia="zh-CN"/>
          <w:rPrChange w:id="194" w:author="Author">
            <w:rPr>
              <w:rFonts w:ascii="Times New Roman" w:hAnsi="Times New Roman" w:cs="Times New Roman"/>
              <w:color w:val="4C4C4C"/>
              <w:sz w:val="24"/>
              <w:szCs w:val="24"/>
              <w:shd w:val="clear" w:color="auto" w:fill="FFFFFF"/>
              <w:lang w:eastAsia="zh-CN"/>
            </w:rPr>
          </w:rPrChange>
        </w:rPr>
        <w:t>*</w:t>
      </w:r>
      <w:r w:rsidRPr="00352F63">
        <w:rPr>
          <w:rFonts w:ascii="Times New Roman" w:hAnsi="Times New Roman" w:cs="Times New Roman"/>
          <w:sz w:val="24"/>
          <w:szCs w:val="24"/>
          <w:shd w:val="clear" w:color="auto" w:fill="FFFFFF"/>
          <w:rPrChange w:id="195" w:author="Author">
            <w:rPr>
              <w:rFonts w:ascii="Times New Roman" w:hAnsi="Times New Roman" w:cs="Times New Roman"/>
              <w:color w:val="4C4C4C"/>
              <w:sz w:val="24"/>
              <w:szCs w:val="24"/>
              <w:shd w:val="clear" w:color="auto" w:fill="FFFFFF"/>
            </w:rPr>
          </w:rPrChange>
        </w:rPr>
        <w:t>Krizan, Z., &amp; Johar, O. (2012). Envy divides the two faces of narcissism.</w:t>
      </w:r>
      <w:r w:rsidRPr="00352F63">
        <w:rPr>
          <w:rStyle w:val="apple-converted-space"/>
          <w:rFonts w:ascii="Times New Roman" w:hAnsi="Times New Roman" w:cs="Times New Roman"/>
          <w:i/>
          <w:iCs/>
          <w:sz w:val="24"/>
          <w:szCs w:val="24"/>
          <w:shd w:val="clear" w:color="auto" w:fill="FFFFFF"/>
          <w:rPrChange w:id="196"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197" w:author="Author">
            <w:rPr>
              <w:rFonts w:ascii="Times New Roman" w:hAnsi="Times New Roman" w:cs="Times New Roman"/>
              <w:i/>
              <w:iCs/>
              <w:color w:val="4C4C4C"/>
              <w:sz w:val="24"/>
              <w:szCs w:val="24"/>
              <w:shd w:val="clear" w:color="auto" w:fill="FFFFFF"/>
            </w:rPr>
          </w:rPrChange>
        </w:rPr>
        <w:t xml:space="preserve">Journal of </w:t>
      </w:r>
      <w:r w:rsidRPr="00352F63">
        <w:rPr>
          <w:rFonts w:ascii="Times New Roman" w:hAnsi="Times New Roman" w:cs="Times New Roman"/>
          <w:i/>
          <w:iCs/>
          <w:sz w:val="24"/>
          <w:szCs w:val="24"/>
          <w:shd w:val="clear" w:color="auto" w:fill="FFFFFF"/>
          <w:rPrChange w:id="198" w:author="Author">
            <w:rPr>
              <w:rFonts w:ascii="Times New Roman" w:hAnsi="Times New Roman" w:cs="Times New Roman"/>
              <w:i/>
              <w:iCs/>
              <w:color w:val="4C4C4C"/>
              <w:sz w:val="24"/>
              <w:szCs w:val="24"/>
              <w:shd w:val="clear" w:color="auto" w:fill="FFFFFF"/>
            </w:rPr>
          </w:rPrChange>
        </w:rPr>
        <w:lastRenderedPageBreak/>
        <w:t>Personality,</w:t>
      </w:r>
      <w:r w:rsidRPr="00352F63">
        <w:rPr>
          <w:rStyle w:val="apple-converted-space"/>
          <w:rFonts w:ascii="Times New Roman" w:hAnsi="Times New Roman" w:cs="Times New Roman"/>
          <w:i/>
          <w:iCs/>
          <w:sz w:val="24"/>
          <w:szCs w:val="24"/>
          <w:shd w:val="clear" w:color="auto" w:fill="FFFFFF"/>
          <w:rPrChange w:id="199"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200" w:author="Author">
            <w:rPr>
              <w:rFonts w:ascii="Times New Roman" w:hAnsi="Times New Roman" w:cs="Times New Roman"/>
              <w:i/>
              <w:iCs/>
              <w:color w:val="4C4C4C"/>
              <w:sz w:val="24"/>
              <w:szCs w:val="24"/>
              <w:shd w:val="clear" w:color="auto" w:fill="FFFFFF"/>
            </w:rPr>
          </w:rPrChange>
        </w:rPr>
        <w:t>80</w:t>
      </w:r>
      <w:r w:rsidRPr="00352F63">
        <w:rPr>
          <w:rFonts w:ascii="Times New Roman" w:hAnsi="Times New Roman" w:cs="Times New Roman"/>
          <w:sz w:val="24"/>
          <w:szCs w:val="24"/>
          <w:shd w:val="clear" w:color="auto" w:fill="FFFFFF"/>
          <w:rPrChange w:id="201"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6FC1FD35"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355B41">
        <w:rPr>
          <w:rFonts w:ascii="Times New Roman" w:hAnsi="Times New Roman" w:cs="Times New Roman"/>
          <w:sz w:val="24"/>
          <w:szCs w:val="24"/>
        </w:rPr>
        <w:t>Krueger, J. I., &amp; Wright, J. C. (2011).</w:t>
      </w:r>
      <w:proofErr w:type="gramEnd"/>
      <w:r w:rsidRPr="00355B41">
        <w:rPr>
          <w:rFonts w:ascii="Times New Roman" w:hAnsi="Times New Roman" w:cs="Times New Roman"/>
          <w:sz w:val="24"/>
          <w:szCs w:val="24"/>
        </w:rPr>
        <w:t xml:space="preserve"> </w:t>
      </w:r>
      <w:proofErr w:type="gramStart"/>
      <w:r w:rsidRPr="00355B41">
        <w:rPr>
          <w:rFonts w:ascii="Times New Roman" w:hAnsi="Times New Roman" w:cs="Times New Roman"/>
          <w:sz w:val="24"/>
          <w:szCs w:val="24"/>
        </w:rPr>
        <w:t>Measurement of self-enhancement (and self-protection).</w:t>
      </w:r>
      <w:proofErr w:type="gramEnd"/>
      <w:r w:rsidRPr="00355B41">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Handbook of self-enhancement and self-protection.</w:t>
      </w:r>
      <w:proofErr w:type="gramEnd"/>
      <w:r w:rsidRPr="00A83245">
        <w:rPr>
          <w:rFonts w:ascii="Times New Roman" w:hAnsi="Times New Roman" w:cs="Times New Roman"/>
          <w:sz w:val="24"/>
          <w:szCs w:val="24"/>
        </w:rPr>
        <w:t xml:space="preserve"> (pp. 472-494) </w:t>
      </w:r>
      <w:proofErr w:type="gramStart"/>
      <w:r w:rsidRPr="00A83245">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r w:rsidR="00547339" w:rsidRPr="00547339">
        <w:rPr>
          <w:rFonts w:ascii="Times New Roman" w:hAnsi="Times New Roman" w:cs="Times New Roman"/>
          <w:sz w:val="24"/>
          <w:szCs w:val="24"/>
        </w:rPr>
        <w:t>http://search.proquest.com/docview/870549752?accountid=14553</w:t>
      </w:r>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Kurt, A., &amp; Paulhus, D. L. (2008).</w:t>
      </w:r>
      <w:proofErr w:type="gramEnd"/>
      <w:r w:rsidRPr="00A83245">
        <w:rPr>
          <w:rFonts w:ascii="Times New Roman" w:hAnsi="Times New Roman" w:cs="Times New Roman"/>
          <w:sz w:val="24"/>
          <w:szCs w:val="24"/>
        </w:rPr>
        <w:t xml:space="preserve"> Moderators of the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8452CB"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52CB">
        <w:rPr>
          <w:rFonts w:ascii="Times New Roman" w:hAnsi="Times New Roman" w:cs="Times New Roman"/>
          <w:sz w:val="24"/>
          <w:szCs w:val="24"/>
          <w:shd w:val="clear" w:color="auto" w:fill="FFFFFF"/>
          <w:lang w:eastAsia="zh-CN"/>
          <w:rPrChange w:id="202" w:author="Author">
            <w:rPr>
              <w:rFonts w:ascii="Times New Roman" w:hAnsi="Times New Roman" w:cs="Times New Roman"/>
              <w:color w:val="4C4C4C"/>
              <w:sz w:val="24"/>
              <w:szCs w:val="24"/>
              <w:shd w:val="clear" w:color="auto" w:fill="FFFFFF"/>
              <w:lang w:eastAsia="zh-CN"/>
            </w:rPr>
          </w:rPrChange>
        </w:rPr>
        <w:t>*</w:t>
      </w:r>
      <w:r w:rsidRPr="008452CB">
        <w:rPr>
          <w:rFonts w:ascii="Times New Roman" w:hAnsi="Times New Roman" w:cs="Times New Roman"/>
          <w:sz w:val="24"/>
          <w:szCs w:val="24"/>
          <w:shd w:val="clear" w:color="auto" w:fill="FFFFFF"/>
          <w:rPrChange w:id="203" w:author="Author">
            <w:rPr>
              <w:rFonts w:ascii="Times New Roman" w:hAnsi="Times New Roman" w:cs="Times New Roman"/>
              <w:color w:val="4C4C4C"/>
              <w:sz w:val="24"/>
              <w:szCs w:val="24"/>
              <w:shd w:val="clear" w:color="auto" w:fill="FFFFFF"/>
            </w:rPr>
          </w:rPrChange>
        </w:rPr>
        <w:t>Kurt, A. (2005).</w:t>
      </w:r>
      <w:r w:rsidRPr="008452CB">
        <w:rPr>
          <w:rStyle w:val="apple-converted-space"/>
          <w:rFonts w:ascii="Times New Roman" w:hAnsi="Times New Roman" w:cs="Times New Roman"/>
          <w:sz w:val="24"/>
          <w:szCs w:val="24"/>
          <w:shd w:val="clear" w:color="auto" w:fill="FFFFFF"/>
          <w:rPrChange w:id="204" w:author="Author">
            <w:rPr>
              <w:rStyle w:val="apple-converted-space"/>
              <w:rFonts w:ascii="Times New Roman" w:hAnsi="Times New Roman" w:cs="Times New Roman"/>
              <w:color w:val="4C4C4C"/>
              <w:sz w:val="24"/>
              <w:szCs w:val="24"/>
              <w:shd w:val="clear" w:color="auto" w:fill="FFFFFF"/>
            </w:rPr>
          </w:rPrChange>
        </w:rPr>
        <w:t> </w:t>
      </w:r>
      <w:proofErr w:type="gramStart"/>
      <w:r w:rsidRPr="008452CB">
        <w:rPr>
          <w:rFonts w:ascii="Times New Roman" w:hAnsi="Times New Roman" w:cs="Times New Roman"/>
          <w:i/>
          <w:iCs/>
          <w:sz w:val="24"/>
          <w:szCs w:val="24"/>
          <w:shd w:val="clear" w:color="auto" w:fill="FFFFFF"/>
          <w:rPrChange w:id="205" w:author="Author">
            <w:rPr>
              <w:rFonts w:ascii="Times New Roman" w:hAnsi="Times New Roman" w:cs="Times New Roman"/>
              <w:i/>
              <w:iCs/>
              <w:color w:val="4C4C4C"/>
              <w:sz w:val="24"/>
              <w:szCs w:val="24"/>
              <w:shd w:val="clear" w:color="auto" w:fill="FFFFFF"/>
            </w:rPr>
          </w:rPrChange>
        </w:rPr>
        <w:t xml:space="preserve">The </w:t>
      </w:r>
      <w:proofErr w:type="spellStart"/>
      <w:r w:rsidRPr="008452CB">
        <w:rPr>
          <w:rFonts w:ascii="Times New Roman" w:hAnsi="Times New Roman" w:cs="Times New Roman"/>
          <w:i/>
          <w:iCs/>
          <w:sz w:val="24"/>
          <w:szCs w:val="24"/>
          <w:shd w:val="clear" w:color="auto" w:fill="FFFFFF"/>
          <w:rPrChange w:id="206" w:author="Author">
            <w:rPr>
              <w:rFonts w:ascii="Times New Roman" w:hAnsi="Times New Roman" w:cs="Times New Roman"/>
              <w:i/>
              <w:iCs/>
              <w:color w:val="4C4C4C"/>
              <w:sz w:val="24"/>
              <w:szCs w:val="24"/>
              <w:shd w:val="clear" w:color="auto" w:fill="FFFFFF"/>
            </w:rPr>
          </w:rPrChange>
        </w:rPr>
        <w:t>adaptiveness</w:t>
      </w:r>
      <w:proofErr w:type="spellEnd"/>
      <w:r w:rsidRPr="008452CB">
        <w:rPr>
          <w:rFonts w:ascii="Times New Roman" w:hAnsi="Times New Roman" w:cs="Times New Roman"/>
          <w:i/>
          <w:iCs/>
          <w:sz w:val="24"/>
          <w:szCs w:val="24"/>
          <w:shd w:val="clear" w:color="auto" w:fill="FFFFFF"/>
          <w:rPrChange w:id="207" w:author="Author">
            <w:rPr>
              <w:rFonts w:ascii="Times New Roman" w:hAnsi="Times New Roman" w:cs="Times New Roman"/>
              <w:i/>
              <w:iCs/>
              <w:color w:val="4C4C4C"/>
              <w:sz w:val="24"/>
              <w:szCs w:val="24"/>
              <w:shd w:val="clear" w:color="auto" w:fill="FFFFFF"/>
            </w:rPr>
          </w:rPrChange>
        </w:rPr>
        <w:t xml:space="preserve"> of positive self-evaluations</w:t>
      </w:r>
      <w:r w:rsidRPr="008452CB">
        <w:rPr>
          <w:rStyle w:val="apple-converted-space"/>
          <w:rFonts w:ascii="Times New Roman" w:hAnsi="Times New Roman" w:cs="Times New Roman"/>
          <w:i/>
          <w:iCs/>
          <w:sz w:val="24"/>
          <w:szCs w:val="24"/>
          <w:shd w:val="clear" w:color="auto" w:fill="FFFFFF"/>
          <w:rPrChange w:id="208" w:author="Author">
            <w:rPr>
              <w:rStyle w:val="apple-converted-space"/>
              <w:rFonts w:ascii="Times New Roman" w:hAnsi="Times New Roman" w:cs="Times New Roman"/>
              <w:i/>
              <w:iCs/>
              <w:color w:val="4C4C4C"/>
              <w:sz w:val="24"/>
              <w:szCs w:val="24"/>
              <w:shd w:val="clear" w:color="auto" w:fill="FFFFFF"/>
            </w:rPr>
          </w:rPrChange>
        </w:rPr>
        <w:t> </w:t>
      </w:r>
      <w:r w:rsidRPr="008452CB">
        <w:rPr>
          <w:rFonts w:ascii="Times New Roman" w:hAnsi="Times New Roman" w:cs="Times New Roman"/>
          <w:sz w:val="24"/>
          <w:szCs w:val="24"/>
          <w:shd w:val="clear" w:color="auto" w:fill="FFFFFF"/>
          <w:rPrChange w:id="209" w:author="Author">
            <w:rPr>
              <w:rFonts w:ascii="Times New Roman" w:hAnsi="Times New Roman" w:cs="Times New Roman"/>
              <w:color w:val="4C4C4C"/>
              <w:sz w:val="24"/>
              <w:szCs w:val="24"/>
              <w:shd w:val="clear" w:color="auto" w:fill="FFFFFF"/>
            </w:rPr>
          </w:rPrChange>
        </w:rPr>
        <w:t>(Order No.</w:t>
      </w:r>
      <w:proofErr w:type="gramEnd"/>
      <w:r w:rsidRPr="008452CB">
        <w:rPr>
          <w:rFonts w:ascii="Times New Roman" w:hAnsi="Times New Roman" w:cs="Times New Roman"/>
          <w:sz w:val="24"/>
          <w:szCs w:val="24"/>
          <w:shd w:val="clear" w:color="auto" w:fill="FFFFFF"/>
          <w:rPrChange w:id="210" w:author="Author">
            <w:rPr>
              <w:rFonts w:ascii="Times New Roman" w:hAnsi="Times New Roman" w:cs="Times New Roman"/>
              <w:color w:val="4C4C4C"/>
              <w:sz w:val="24"/>
              <w:szCs w:val="24"/>
              <w:shd w:val="clear" w:color="auto" w:fill="FFFFFF"/>
            </w:rPr>
          </w:rPrChange>
        </w:rPr>
        <w:t xml:space="preserve"> AAINQ99495). </w:t>
      </w:r>
      <w:proofErr w:type="gramStart"/>
      <w:r w:rsidRPr="008452CB">
        <w:rPr>
          <w:rFonts w:ascii="Times New Roman" w:hAnsi="Times New Roman" w:cs="Times New Roman"/>
          <w:sz w:val="24"/>
          <w:szCs w:val="24"/>
          <w:shd w:val="clear" w:color="auto" w:fill="FFFFFF"/>
          <w:rPrChange w:id="211" w:author="Author">
            <w:rPr>
              <w:rFonts w:ascii="Times New Roman" w:hAnsi="Times New Roman" w:cs="Times New Roman"/>
              <w:color w:val="4C4C4C"/>
              <w:sz w:val="24"/>
              <w:szCs w:val="24"/>
              <w:shd w:val="clear" w:color="auto" w:fill="FFFFFF"/>
            </w:rPr>
          </w:rPrChange>
        </w:rPr>
        <w:t>Available from PsycINFO.</w:t>
      </w:r>
      <w:proofErr w:type="gramEnd"/>
      <w:r w:rsidRPr="008452CB">
        <w:rPr>
          <w:rFonts w:ascii="Times New Roman" w:hAnsi="Times New Roman" w:cs="Times New Roman"/>
          <w:sz w:val="24"/>
          <w:szCs w:val="24"/>
          <w:shd w:val="clear" w:color="auto" w:fill="FFFFFF"/>
          <w:rPrChange w:id="212" w:author="Author">
            <w:rPr>
              <w:rFonts w:ascii="Times New Roman" w:hAnsi="Times New Roman" w:cs="Times New Roman"/>
              <w:color w:val="4C4C4C"/>
              <w:sz w:val="24"/>
              <w:szCs w:val="24"/>
              <w:shd w:val="clear" w:color="auto" w:fill="FFFFFF"/>
            </w:rPr>
          </w:rPrChange>
        </w:rPr>
        <w:t xml:space="preserve"> </w:t>
      </w:r>
      <w:proofErr w:type="gramStart"/>
      <w:r w:rsidRPr="008452CB">
        <w:rPr>
          <w:rFonts w:ascii="Times New Roman" w:hAnsi="Times New Roman" w:cs="Times New Roman"/>
          <w:sz w:val="24"/>
          <w:szCs w:val="24"/>
          <w:shd w:val="clear" w:color="auto" w:fill="FFFFFF"/>
          <w:rPrChange w:id="213" w:author="Author">
            <w:rPr>
              <w:rFonts w:ascii="Times New Roman" w:hAnsi="Times New Roman" w:cs="Times New Roman"/>
              <w:color w:val="4C4C4C"/>
              <w:sz w:val="24"/>
              <w:szCs w:val="24"/>
              <w:shd w:val="clear" w:color="auto" w:fill="FFFFFF"/>
            </w:rPr>
          </w:rPrChange>
        </w:rPr>
        <w:t>(621050700; 2005-99016-017).</w:t>
      </w:r>
      <w:proofErr w:type="gramEnd"/>
      <w:r w:rsidRPr="008452CB">
        <w:rPr>
          <w:rFonts w:ascii="Times New Roman" w:hAnsi="Times New Roman" w:cs="Times New Roman"/>
          <w:sz w:val="24"/>
          <w:szCs w:val="24"/>
          <w:shd w:val="clear" w:color="auto" w:fill="FFFFFF"/>
          <w:rPrChange w:id="214" w:author="Author">
            <w:rPr>
              <w:rFonts w:ascii="Times New Roman" w:hAnsi="Times New Roman" w:cs="Times New Roman"/>
              <w:color w:val="4C4C4C"/>
              <w:sz w:val="24"/>
              <w:szCs w:val="24"/>
              <w:shd w:val="clear" w:color="auto" w:fill="FFFFFF"/>
            </w:rPr>
          </w:rPrChange>
        </w:rPr>
        <w:t xml:space="preserve"> Retrieved from http://search.proquest.com/docview/621050700?accountid=14553</w:t>
      </w:r>
    </w:p>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w:t>
      </w:r>
      <w:proofErr w:type="spellStart"/>
      <w:r w:rsidRPr="00A83245">
        <w:rPr>
          <w:rFonts w:ascii="Times New Roman" w:hAnsi="Times New Roman" w:cs="Times New Roman"/>
          <w:sz w:val="24"/>
          <w:szCs w:val="24"/>
        </w:rPr>
        <w:t>Reconceptualizing</w:t>
      </w:r>
      <w:proofErr w:type="spellEnd"/>
      <w:r w:rsidRPr="00A83245">
        <w:rPr>
          <w:rFonts w:ascii="Times New Roman" w:hAnsi="Times New Roman" w:cs="Times New Roman"/>
          <w:sz w:val="24"/>
          <w:szCs w:val="24"/>
        </w:rPr>
        <w:t xml:space="preserve"> individual differences in self-enhancement bias: An interpersonal 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Kwang</w:t>
      </w:r>
      <w:proofErr w:type="spellEnd"/>
      <w:r w:rsidRPr="00A83245">
        <w:rPr>
          <w:rFonts w:ascii="Times New Roman" w:hAnsi="Times New Roman" w:cs="Times New Roman"/>
          <w:sz w:val="24"/>
          <w:szCs w:val="24"/>
        </w:rPr>
        <w:t>, T., &amp; Swann, W. B., Jr. (2010).</w:t>
      </w:r>
      <w:proofErr w:type="gramEnd"/>
      <w:r w:rsidRPr="00A83245">
        <w:rPr>
          <w:rFonts w:ascii="Times New Roman" w:hAnsi="Times New Roman" w:cs="Times New Roman"/>
          <w:sz w:val="24"/>
          <w:szCs w:val="24"/>
        </w:rPr>
        <w:t xml:space="preserve"> Do people embrace praise even when they feel unworthy? </w:t>
      </w:r>
      <w:proofErr w:type="gramStart"/>
      <w:r w:rsidRPr="00A83245">
        <w:rPr>
          <w:rFonts w:ascii="Times New Roman" w:hAnsi="Times New Roman" w:cs="Times New Roman"/>
          <w:sz w:val="24"/>
          <w:szCs w:val="24"/>
        </w:rPr>
        <w:t>A review of critical tests of self-enhancement versus self-verification.</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Personality and Social Psychology Review, 14</w:t>
      </w:r>
      <w:r w:rsidRPr="00A83245">
        <w:rPr>
          <w:rFonts w:ascii="Times New Roman" w:hAnsi="Times New Roman" w:cs="Times New Roman"/>
          <w:sz w:val="24"/>
          <w:szCs w:val="24"/>
        </w:rPr>
        <w:t>, 263-280. doi:http://dx.doi.org/10.1177/1088868310365876</w:t>
      </w:r>
    </w:p>
    <w:p w14:paraId="4C0D43EE" w14:textId="767CB20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Leary, M. R. (2007). </w:t>
      </w:r>
      <w:proofErr w:type="gramStart"/>
      <w:r w:rsidRPr="00A83245">
        <w:rPr>
          <w:rFonts w:ascii="Times New Roman" w:hAnsi="Times New Roman" w:cs="Times New Roman"/>
          <w:sz w:val="24"/>
          <w:szCs w:val="24"/>
        </w:rPr>
        <w:t>Motivational and emotional aspects of the self.</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 xml:space="preserve">Annual Review of </w:t>
      </w:r>
      <w:r w:rsidRPr="00A83245">
        <w:rPr>
          <w:rFonts w:ascii="Times New Roman" w:hAnsi="Times New Roman" w:cs="Times New Roman"/>
          <w:i/>
          <w:sz w:val="24"/>
          <w:szCs w:val="24"/>
        </w:rPr>
        <w:lastRenderedPageBreak/>
        <w:t>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ins w:id="215" w:author="Author">
        <w:r w:rsidR="003C1AC4">
          <w:rPr>
            <w:rFonts w:ascii="Times New Roman" w:hAnsi="Times New Roman" w:cs="Times New Roman" w:hint="eastAsia"/>
            <w:sz w:val="24"/>
            <w:szCs w:val="24"/>
            <w:lang w:eastAsia="zh-CN"/>
          </w:rPr>
          <w:t xml:space="preserve"> </w:t>
        </w:r>
        <w:r w:rsidR="00D6558B" w:rsidRPr="00D6558B">
          <w:rPr>
            <w:rFonts w:ascii="Times New Roman" w:hAnsi="Times New Roman" w:cs="Times New Roman"/>
            <w:color w:val="4C4C4C"/>
            <w:sz w:val="24"/>
            <w:szCs w:val="24"/>
            <w:shd w:val="clear" w:color="auto" w:fill="FFFFFF"/>
            <w:rPrChange w:id="216" w:author="Author">
              <w:rPr>
                <w:rFonts w:ascii="Verdana" w:hAnsi="Verdana"/>
                <w:color w:val="4C4C4C"/>
                <w:sz w:val="18"/>
                <w:szCs w:val="18"/>
                <w:shd w:val="clear" w:color="auto" w:fill="FFFFFF"/>
              </w:rPr>
            </w:rPrChange>
          </w:rPr>
          <w:t>doi:http://dx.doi.org/10.1146/annurev.psych.58.110405.085658</w:t>
        </w:r>
      </w:ins>
    </w:p>
    <w:p w14:paraId="33F3CCEA" w14:textId="77777777" w:rsidR="008516CD" w:rsidRPr="00321A1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217" w:author="Author">
            <w:rPr>
              <w:rFonts w:ascii="Times New Roman" w:hAnsi="Times New Roman" w:cs="Times New Roman"/>
              <w:i/>
              <w:iCs/>
              <w:color w:val="0070C0"/>
              <w:sz w:val="24"/>
              <w:szCs w:val="24"/>
              <w:lang w:eastAsia="zh-CN"/>
            </w:rPr>
          </w:rPrChange>
        </w:rPr>
      </w:pPr>
      <w:commentRangeStart w:id="218"/>
      <w:r w:rsidRPr="00321A1E">
        <w:rPr>
          <w:rFonts w:ascii="Times New Roman" w:hAnsi="Times New Roman" w:cs="Times New Roman"/>
          <w:sz w:val="24"/>
          <w:szCs w:val="24"/>
          <w:rPrChange w:id="219" w:author="Author">
            <w:rPr>
              <w:rFonts w:ascii="Times New Roman" w:hAnsi="Times New Roman" w:cs="Times New Roman"/>
              <w:color w:val="0070C0"/>
              <w:sz w:val="24"/>
              <w:szCs w:val="24"/>
            </w:rPr>
          </w:rPrChange>
        </w:rPr>
        <w:t xml:space="preserve">Loranger, A. W. (1999). </w:t>
      </w:r>
      <w:r w:rsidRPr="00321A1E">
        <w:rPr>
          <w:rFonts w:ascii="Times New Roman" w:hAnsi="Times New Roman" w:cs="Times New Roman"/>
          <w:i/>
          <w:iCs/>
          <w:sz w:val="24"/>
          <w:szCs w:val="24"/>
          <w:rPrChange w:id="220" w:author="Author">
            <w:rPr>
              <w:rFonts w:ascii="Times New Roman" w:hAnsi="Times New Roman" w:cs="Times New Roman"/>
              <w:i/>
              <w:iCs/>
              <w:color w:val="0070C0"/>
              <w:sz w:val="24"/>
              <w:szCs w:val="24"/>
            </w:rPr>
          </w:rPrChange>
        </w:rPr>
        <w:t>IPDE: International personality disorder examination: DSM–IV and ICD-10 interviews</w:t>
      </w:r>
      <w:r w:rsidRPr="00321A1E">
        <w:rPr>
          <w:rFonts w:ascii="Times New Roman" w:hAnsi="Times New Roman" w:cs="Times New Roman"/>
          <w:sz w:val="24"/>
          <w:szCs w:val="24"/>
          <w:rPrChange w:id="221" w:author="Author">
            <w:rPr>
              <w:rFonts w:ascii="Times New Roman" w:hAnsi="Times New Roman" w:cs="Times New Roman"/>
              <w:color w:val="0070C0"/>
              <w:sz w:val="24"/>
              <w:szCs w:val="24"/>
            </w:rPr>
          </w:rPrChange>
        </w:rPr>
        <w:t>. Odessa, FL: Psychological Assessment Resources.</w:t>
      </w:r>
      <w:commentRangeEnd w:id="218"/>
      <w:r w:rsidR="004671F3">
        <w:rPr>
          <w:rStyle w:val="CommentReference"/>
        </w:rPr>
        <w:commentReference w:id="218"/>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Mezulis, A. H., Abramson, L. Y., Hyde, J. S., &amp; Hankin, B. L. (2004). Is there a universal positivity bias in attributions? </w:t>
      </w:r>
      <w:proofErr w:type="gramStart"/>
      <w:r w:rsidRPr="00A83245">
        <w:rPr>
          <w:rFonts w:ascii="Times New Roman" w:hAnsi="Times New Roman" w:cs="Times New Roman"/>
          <w:sz w:val="24"/>
          <w:szCs w:val="24"/>
        </w:rPr>
        <w:t>A meta-analytic review of individual, developmental, and cultural differences in the self-serving attributional bias.</w:t>
      </w:r>
      <w:proofErr w:type="gramEnd"/>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 xml:space="preserve">Miller, J. D. Campbell, W. K., Young, D. L., </w:t>
      </w:r>
      <w:proofErr w:type="spellStart"/>
      <w:r>
        <w:rPr>
          <w:rFonts w:ascii="Times New Roman" w:hAnsi="Times New Roman" w:cs="Times New Roman"/>
          <w:sz w:val="24"/>
          <w:szCs w:val="24"/>
        </w:rPr>
        <w:t>Lakey</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Reidy</w:t>
      </w:r>
      <w:proofErr w:type="spellEnd"/>
      <w:r>
        <w:rPr>
          <w:rFonts w:ascii="Times New Roman" w:hAnsi="Times New Roman" w:cs="Times New Roman"/>
          <w:sz w:val="24"/>
          <w:szCs w:val="24"/>
        </w:rPr>
        <w:t xml:space="preserve">, D. E., </w:t>
      </w:r>
      <w:proofErr w:type="spellStart"/>
      <w:r>
        <w:rPr>
          <w:rFonts w:ascii="Times New Roman" w:hAnsi="Times New Roman" w:cs="Times New Roman"/>
          <w:sz w:val="24"/>
          <w:szCs w:val="24"/>
        </w:rPr>
        <w:t>Zeichner</w:t>
      </w:r>
      <w:proofErr w:type="spellEnd"/>
      <w:r>
        <w:rPr>
          <w:rFonts w:ascii="Times New Roman" w:hAnsi="Times New Roman" w:cs="Times New Roman"/>
          <w:sz w:val="24"/>
          <w:szCs w:val="24"/>
        </w:rPr>
        <w:t>, A., &amp; Goodie, A. S. (2009).</w:t>
      </w:r>
      <w:proofErr w:type="gramEnd"/>
      <w:r>
        <w:rPr>
          <w:rFonts w:ascii="Times New Roman" w:hAnsi="Times New Roman" w:cs="Times New Roman"/>
          <w:sz w:val="24"/>
          <w:szCs w:val="24"/>
        </w:rPr>
        <w:t xml:space="preserve"> Journal of Personality, 77, 761-793.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A9646B">
        <w:rPr>
          <w:rFonts w:ascii="Times New Roman" w:hAnsi="Times New Roman" w:cs="Times New Roman"/>
          <w:sz w:val="24"/>
          <w:szCs w:val="24"/>
        </w:rPr>
        <w:t>10.1111/j.1467-6494.2009.00564.x</w:t>
      </w:r>
    </w:p>
    <w:p w14:paraId="407F852C" w14:textId="04D045A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Millon, T. (1990).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disorders of personality.</w:t>
      </w:r>
      <w:proofErr w:type="gramEnd"/>
      <w:r w:rsidRPr="00A83245">
        <w:rPr>
          <w:rFonts w:ascii="Times New Roman" w:hAnsi="Times New Roman" w:cs="Times New Roman"/>
          <w:sz w:val="24"/>
          <w:szCs w:val="24"/>
        </w:rPr>
        <w:t xml:space="preserve"> In L. A. </w:t>
      </w:r>
      <w:proofErr w:type="spellStart"/>
      <w:r w:rsidRPr="00A83245">
        <w:rPr>
          <w:rFonts w:ascii="Times New Roman" w:hAnsi="Times New Roman" w:cs="Times New Roman"/>
          <w:sz w:val="24"/>
          <w:szCs w:val="24"/>
        </w:rPr>
        <w:t>Pervin</w:t>
      </w:r>
      <w:proofErr w:type="spellEnd"/>
      <w:r w:rsidRPr="00A83245">
        <w:rPr>
          <w:rFonts w:ascii="Times New Roman" w:hAnsi="Times New Roman" w:cs="Times New Roman"/>
          <w:sz w:val="24"/>
          <w:szCs w:val="24"/>
        </w:rPr>
        <w:t xml:space="preserve">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ins w:id="222" w:author="Author">
        <w:r w:rsidR="00873A17">
          <w:rPr>
            <w:rFonts w:ascii="Times New Roman" w:hAnsi="Times New Roman" w:cs="Times New Roman" w:hint="eastAsia"/>
            <w:sz w:val="24"/>
            <w:szCs w:val="24"/>
            <w:lang w:eastAsia="zh-CN"/>
          </w:rPr>
          <w:t xml:space="preserve"> </w:t>
        </w:r>
        <w:r w:rsidR="00873A17" w:rsidRPr="00EA63FA">
          <w:rPr>
            <w:rFonts w:ascii="Times New Roman" w:hAnsi="Times New Roman" w:cs="Times New Roman"/>
            <w:color w:val="4C4C4C"/>
            <w:sz w:val="24"/>
            <w:szCs w:val="24"/>
            <w:shd w:val="clear" w:color="auto" w:fill="FFFFFF"/>
            <w:rPrChange w:id="223" w:author="Author">
              <w:rPr>
                <w:rFonts w:ascii="Verdana" w:hAnsi="Verdana"/>
                <w:color w:val="4C4C4C"/>
                <w:sz w:val="18"/>
                <w:szCs w:val="18"/>
                <w:shd w:val="clear" w:color="auto" w:fill="FFFFFF"/>
              </w:rPr>
            </w:rPrChange>
          </w:rPr>
          <w:t>Retrieved from http://search.proquest.com/docview/617866660?accountid=14553</w:t>
        </w:r>
        <w:r w:rsidR="00873A17">
          <w:rPr>
            <w:rStyle w:val="CommentReference"/>
          </w:rPr>
          <w:t xml:space="preserve"> </w:t>
        </w:r>
      </w:ins>
    </w:p>
    <w:p w14:paraId="7724CCB6" w14:textId="77777777" w:rsidR="008516CD" w:rsidRPr="00321A1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24" w:author="Author">
            <w:rPr>
              <w:rFonts w:ascii="Times New Roman" w:hAnsi="Times New Roman" w:cs="Times New Roman"/>
              <w:color w:val="0070C0"/>
              <w:sz w:val="24"/>
              <w:szCs w:val="24"/>
              <w:lang w:eastAsia="zh-CN"/>
            </w:rPr>
          </w:rPrChange>
        </w:rPr>
      </w:pPr>
      <w:commentRangeStart w:id="225"/>
      <w:r w:rsidRPr="00321A1E">
        <w:rPr>
          <w:rFonts w:ascii="Times New Roman" w:hAnsi="Times New Roman" w:cs="Times New Roman"/>
          <w:sz w:val="24"/>
          <w:szCs w:val="24"/>
          <w:rPrChange w:id="226" w:author="Author">
            <w:rPr>
              <w:rFonts w:ascii="Times New Roman" w:hAnsi="Times New Roman" w:cs="Times New Roman"/>
              <w:color w:val="0070C0"/>
              <w:sz w:val="24"/>
              <w:szCs w:val="24"/>
            </w:rPr>
          </w:rPrChange>
        </w:rPr>
        <w:t xml:space="preserve">Millon, T., Millon, C., Davis, R., &amp; Grossman, S. (2006b). </w:t>
      </w:r>
      <w:proofErr w:type="gramStart"/>
      <w:r w:rsidRPr="00321A1E">
        <w:rPr>
          <w:rFonts w:ascii="Times New Roman" w:hAnsi="Times New Roman" w:cs="Times New Roman"/>
          <w:i/>
          <w:iCs/>
          <w:sz w:val="24"/>
          <w:szCs w:val="24"/>
          <w:rPrChange w:id="227" w:author="Author">
            <w:rPr>
              <w:rFonts w:ascii="Times New Roman" w:hAnsi="Times New Roman" w:cs="Times New Roman"/>
              <w:i/>
              <w:iCs/>
              <w:color w:val="0070C0"/>
              <w:sz w:val="24"/>
              <w:szCs w:val="24"/>
            </w:rPr>
          </w:rPrChange>
        </w:rPr>
        <w:t>Millon clinical multiaxial inventory-III manual</w:t>
      </w:r>
      <w:r w:rsidRPr="00321A1E">
        <w:rPr>
          <w:rFonts w:ascii="Times New Roman" w:hAnsi="Times New Roman" w:cs="Times New Roman"/>
          <w:sz w:val="24"/>
          <w:szCs w:val="24"/>
          <w:rPrChange w:id="228" w:author="Author">
            <w:rPr>
              <w:rFonts w:ascii="Times New Roman" w:hAnsi="Times New Roman" w:cs="Times New Roman"/>
              <w:color w:val="0070C0"/>
              <w:sz w:val="24"/>
              <w:szCs w:val="24"/>
            </w:rPr>
          </w:rPrChange>
        </w:rPr>
        <w:t>.</w:t>
      </w:r>
      <w:proofErr w:type="gramEnd"/>
      <w:r w:rsidRPr="00321A1E">
        <w:rPr>
          <w:rFonts w:ascii="Times New Roman" w:hAnsi="Times New Roman" w:cs="Times New Roman"/>
          <w:sz w:val="24"/>
          <w:szCs w:val="24"/>
          <w:rPrChange w:id="229" w:author="Author">
            <w:rPr>
              <w:rFonts w:ascii="Times New Roman" w:hAnsi="Times New Roman" w:cs="Times New Roman"/>
              <w:color w:val="0070C0"/>
              <w:sz w:val="24"/>
              <w:szCs w:val="24"/>
            </w:rPr>
          </w:rPrChange>
        </w:rPr>
        <w:t xml:space="preserve"> Minneapolis, MN: Pearson Assessments.</w:t>
      </w:r>
      <w:commentRangeEnd w:id="225"/>
      <w:r w:rsidR="001559D8">
        <w:rPr>
          <w:rStyle w:val="CommentReference"/>
        </w:rPr>
        <w:commentReference w:id="225"/>
      </w:r>
    </w:p>
    <w:p w14:paraId="59CE5940" w14:textId="58900349"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proofErr w:type="gramStart"/>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proofErr w:type="gramEnd"/>
      <w:r w:rsidRPr="005E778F">
        <w:rPr>
          <w:rFonts w:ascii="Times New Roman" w:hAnsi="Times New Roman" w:cs="Times New Roman"/>
          <w:sz w:val="24"/>
          <w:szCs w:val="24"/>
        </w:rPr>
        <w:t xml:space="preserve"> (pp. 399-424) </w:t>
      </w:r>
      <w:proofErr w:type="gramStart"/>
      <w:r w:rsidRPr="005E778F">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r w:rsidR="00AF2075" w:rsidRPr="00AF2075">
        <w:rPr>
          <w:rFonts w:ascii="Times New Roman" w:hAnsi="Times New Roman" w:cs="Times New Roman"/>
          <w:sz w:val="24"/>
          <w:szCs w:val="24"/>
        </w:rPr>
        <w:t>http://search.proquest.com/docview/870549727?accountid=14553</w:t>
      </w:r>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Morf, C. C., &amp; Rhodewalt, F. (2001).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Unraveling the paradoxes of narcissism: A dynamic self-regulatory processing model.</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AF20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F2075">
        <w:rPr>
          <w:rFonts w:ascii="Times New Roman" w:hAnsi="Times New Roman" w:cs="Times New Roman" w:hint="eastAsia"/>
          <w:sz w:val="24"/>
          <w:szCs w:val="24"/>
          <w:shd w:val="clear" w:color="auto" w:fill="FFFFFF"/>
          <w:lang w:eastAsia="zh-CN"/>
          <w:rPrChange w:id="230" w:author="Author">
            <w:rPr>
              <w:rFonts w:ascii="Times New Roman" w:hAnsi="Times New Roman" w:cs="Times New Roman" w:hint="eastAsia"/>
              <w:color w:val="4C4C4C"/>
              <w:sz w:val="24"/>
              <w:szCs w:val="24"/>
              <w:shd w:val="clear" w:color="auto" w:fill="FFFFFF"/>
              <w:lang w:eastAsia="zh-CN"/>
            </w:rPr>
          </w:rPrChange>
        </w:rPr>
        <w:lastRenderedPageBreak/>
        <w:t>*</w:t>
      </w:r>
      <w:r w:rsidRPr="00AF2075">
        <w:rPr>
          <w:rFonts w:ascii="Times New Roman" w:hAnsi="Times New Roman" w:cs="Times New Roman"/>
          <w:sz w:val="24"/>
          <w:szCs w:val="24"/>
          <w:shd w:val="clear" w:color="auto" w:fill="FFFFFF"/>
          <w:rPrChange w:id="231" w:author="Author">
            <w:rPr>
              <w:rFonts w:ascii="Times New Roman" w:hAnsi="Times New Roman" w:cs="Times New Roman"/>
              <w:color w:val="4C4C4C"/>
              <w:sz w:val="24"/>
              <w:szCs w:val="24"/>
              <w:shd w:val="clear" w:color="auto" w:fill="FFFFFF"/>
            </w:rPr>
          </w:rPrChange>
        </w:rPr>
        <w:t>Nehrig, N. (2015).</w:t>
      </w:r>
      <w:r w:rsidRPr="00AF2075">
        <w:rPr>
          <w:rStyle w:val="apple-converted-space"/>
          <w:rFonts w:ascii="Times New Roman" w:hAnsi="Times New Roman" w:cs="Times New Roman"/>
          <w:sz w:val="24"/>
          <w:szCs w:val="24"/>
          <w:shd w:val="clear" w:color="auto" w:fill="FFFFFF"/>
          <w:rPrChange w:id="232" w:author="Author">
            <w:rPr>
              <w:rStyle w:val="apple-converted-space"/>
              <w:rFonts w:ascii="Times New Roman" w:hAnsi="Times New Roman" w:cs="Times New Roman"/>
              <w:color w:val="4C4C4C"/>
              <w:sz w:val="24"/>
              <w:szCs w:val="24"/>
              <w:shd w:val="clear" w:color="auto" w:fill="FFFFFF"/>
            </w:rPr>
          </w:rPrChange>
        </w:rPr>
        <w:t> </w:t>
      </w:r>
      <w:r w:rsidRPr="00AF2075">
        <w:rPr>
          <w:rFonts w:ascii="Times New Roman" w:hAnsi="Times New Roman" w:cs="Times New Roman"/>
          <w:i/>
          <w:iCs/>
          <w:sz w:val="24"/>
          <w:szCs w:val="24"/>
          <w:shd w:val="clear" w:color="auto" w:fill="FFFFFF"/>
          <w:rPrChange w:id="233" w:author="Author">
            <w:rPr>
              <w:rFonts w:ascii="Times New Roman" w:hAnsi="Times New Roman" w:cs="Times New Roman"/>
              <w:i/>
              <w:iCs/>
              <w:color w:val="4C4C4C"/>
              <w:sz w:val="24"/>
              <w:szCs w:val="24"/>
              <w:shd w:val="clear" w:color="auto" w:fill="FFFFFF"/>
            </w:rPr>
          </w:rPrChange>
        </w:rPr>
        <w:t>Self-reported mental health of narcissists: Illusion or reality</w:t>
      </w:r>
      <w:proofErr w:type="gramStart"/>
      <w:r w:rsidRPr="00AF2075">
        <w:rPr>
          <w:rFonts w:ascii="Times New Roman" w:hAnsi="Times New Roman" w:cs="Times New Roman"/>
          <w:i/>
          <w:iCs/>
          <w:sz w:val="24"/>
          <w:szCs w:val="24"/>
          <w:shd w:val="clear" w:color="auto" w:fill="FFFFFF"/>
          <w:rPrChange w:id="234" w:author="Author">
            <w:rPr>
              <w:rFonts w:ascii="Times New Roman" w:hAnsi="Times New Roman" w:cs="Times New Roman"/>
              <w:i/>
              <w:iCs/>
              <w:color w:val="4C4C4C"/>
              <w:sz w:val="24"/>
              <w:szCs w:val="24"/>
              <w:shd w:val="clear" w:color="auto" w:fill="FFFFFF"/>
            </w:rPr>
          </w:rPrChange>
        </w:rPr>
        <w:t>?</w:t>
      </w:r>
      <w:r w:rsidRPr="00AF2075">
        <w:rPr>
          <w:rFonts w:ascii="Times New Roman" w:hAnsi="Times New Roman" w:cs="Times New Roman"/>
          <w:sz w:val="24"/>
          <w:szCs w:val="24"/>
          <w:shd w:val="clear" w:color="auto" w:fill="FFFFFF"/>
          <w:rPrChange w:id="235" w:author="Author">
            <w:rPr>
              <w:rFonts w:ascii="Times New Roman" w:hAnsi="Times New Roman" w:cs="Times New Roman"/>
              <w:color w:val="4C4C4C"/>
              <w:sz w:val="24"/>
              <w:szCs w:val="24"/>
              <w:shd w:val="clear" w:color="auto" w:fill="FFFFFF"/>
            </w:rPr>
          </w:rPrChange>
        </w:rPr>
        <w:t>(</w:t>
      </w:r>
      <w:proofErr w:type="gramEnd"/>
      <w:r w:rsidRPr="00AF2075">
        <w:rPr>
          <w:rFonts w:ascii="Times New Roman" w:hAnsi="Times New Roman" w:cs="Times New Roman"/>
          <w:sz w:val="24"/>
          <w:szCs w:val="24"/>
          <w:shd w:val="clear" w:color="auto" w:fill="FFFFFF"/>
          <w:rPrChange w:id="236" w:author="Author">
            <w:rPr>
              <w:rFonts w:ascii="Times New Roman" w:hAnsi="Times New Roman" w:cs="Times New Roman"/>
              <w:color w:val="4C4C4C"/>
              <w:sz w:val="24"/>
              <w:szCs w:val="24"/>
              <w:shd w:val="clear" w:color="auto" w:fill="FFFFFF"/>
            </w:rPr>
          </w:rPrChange>
        </w:rPr>
        <w:t xml:space="preserve">Order No. AAI3579848). </w:t>
      </w:r>
      <w:proofErr w:type="gramStart"/>
      <w:r w:rsidRPr="00AF2075">
        <w:rPr>
          <w:rFonts w:ascii="Times New Roman" w:hAnsi="Times New Roman" w:cs="Times New Roman"/>
          <w:sz w:val="24"/>
          <w:szCs w:val="24"/>
          <w:shd w:val="clear" w:color="auto" w:fill="FFFFFF"/>
          <w:rPrChange w:id="237" w:author="Author">
            <w:rPr>
              <w:rFonts w:ascii="Times New Roman" w:hAnsi="Times New Roman" w:cs="Times New Roman"/>
              <w:color w:val="4C4C4C"/>
              <w:sz w:val="24"/>
              <w:szCs w:val="24"/>
              <w:shd w:val="clear" w:color="auto" w:fill="FFFFFF"/>
            </w:rPr>
          </w:rPrChange>
        </w:rPr>
        <w:t>Available from PsycINFO.</w:t>
      </w:r>
      <w:proofErr w:type="gramEnd"/>
      <w:r w:rsidRPr="00AF2075">
        <w:rPr>
          <w:rFonts w:ascii="Times New Roman" w:hAnsi="Times New Roman" w:cs="Times New Roman"/>
          <w:sz w:val="24"/>
          <w:szCs w:val="24"/>
          <w:shd w:val="clear" w:color="auto" w:fill="FFFFFF"/>
          <w:rPrChange w:id="238" w:author="Author">
            <w:rPr>
              <w:rFonts w:ascii="Times New Roman" w:hAnsi="Times New Roman" w:cs="Times New Roman"/>
              <w:color w:val="4C4C4C"/>
              <w:sz w:val="24"/>
              <w:szCs w:val="24"/>
              <w:shd w:val="clear" w:color="auto" w:fill="FFFFFF"/>
            </w:rPr>
          </w:rPrChange>
        </w:rPr>
        <w:t xml:space="preserve"> </w:t>
      </w:r>
      <w:proofErr w:type="gramStart"/>
      <w:r w:rsidRPr="00AF2075">
        <w:rPr>
          <w:rFonts w:ascii="Times New Roman" w:hAnsi="Times New Roman" w:cs="Times New Roman"/>
          <w:sz w:val="24"/>
          <w:szCs w:val="24"/>
          <w:shd w:val="clear" w:color="auto" w:fill="FFFFFF"/>
          <w:rPrChange w:id="239" w:author="Author">
            <w:rPr>
              <w:rFonts w:ascii="Times New Roman" w:hAnsi="Times New Roman" w:cs="Times New Roman"/>
              <w:color w:val="4C4C4C"/>
              <w:sz w:val="24"/>
              <w:szCs w:val="24"/>
              <w:shd w:val="clear" w:color="auto" w:fill="FFFFFF"/>
            </w:rPr>
          </w:rPrChange>
        </w:rPr>
        <w:t>(1648596703; 2015-99020-461).</w:t>
      </w:r>
      <w:proofErr w:type="gramEnd"/>
      <w:r w:rsidRPr="00AF2075">
        <w:rPr>
          <w:rFonts w:ascii="Times New Roman" w:hAnsi="Times New Roman" w:cs="Times New Roman"/>
          <w:sz w:val="24"/>
          <w:szCs w:val="24"/>
          <w:shd w:val="clear" w:color="auto" w:fill="FFFFFF"/>
          <w:rPrChange w:id="240" w:author="Author">
            <w:rPr>
              <w:rFonts w:ascii="Times New Roman" w:hAnsi="Times New Roman" w:cs="Times New Roman"/>
              <w:color w:val="4C4C4C"/>
              <w:sz w:val="24"/>
              <w:szCs w:val="24"/>
              <w:shd w:val="clear" w:color="auto" w:fill="FFFFFF"/>
            </w:rPr>
          </w:rPrChange>
        </w:rPr>
        <w:t xml:space="preserve"> Retrieved 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w:t>
      </w:r>
      <w:proofErr w:type="gramStart"/>
      <w:r w:rsidRPr="00A83245">
        <w:rPr>
          <w:rFonts w:ascii="Times New Roman" w:hAnsi="Times New Roman" w:cs="Times New Roman"/>
          <w:sz w:val="24"/>
          <w:szCs w:val="24"/>
        </w:rPr>
        <w:t>Self-evaluation and functioning.</w:t>
      </w:r>
      <w:proofErr w:type="gramEnd"/>
      <w:r w:rsidRPr="00A83245">
        <w:rPr>
          <w:rFonts w:ascii="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Oltmanns, T. F., Friedman, J. N. W., Fiedler, E. R., &amp; </w:t>
      </w:r>
      <w:proofErr w:type="spellStart"/>
      <w:r w:rsidRPr="00A83245">
        <w:rPr>
          <w:rFonts w:ascii="Times New Roman" w:eastAsia="Times New Roman" w:hAnsi="Times New Roman" w:cs="Times New Roman"/>
          <w:sz w:val="24"/>
          <w:szCs w:val="24"/>
        </w:rPr>
        <w:t>Turkheimer</w:t>
      </w:r>
      <w:proofErr w:type="spellEnd"/>
      <w:r w:rsidRPr="00A83245">
        <w:rPr>
          <w:rFonts w:ascii="Times New Roman" w:eastAsia="Times New Roman" w:hAnsi="Times New Roman" w:cs="Times New Roman"/>
          <w:sz w:val="24"/>
          <w:szCs w:val="24"/>
        </w:rPr>
        <w:t>, E. (2004).</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Perceptions of people with personality disorders based on thin slices of behavior.</w:t>
      </w:r>
      <w:proofErr w:type="gramEnd"/>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03)00066-7</w:t>
      </w:r>
    </w:p>
    <w:p w14:paraId="71750C5F" w14:textId="77777777" w:rsidR="008516CD" w:rsidRPr="00800386"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241" w:author="Author">
            <w:rPr>
              <w:rStyle w:val="Hyperlink"/>
              <w:rFonts w:ascii="Times New Roman" w:hAnsi="Times New Roman" w:cs="Times New Roman"/>
              <w:color w:val="0070C0"/>
              <w:sz w:val="24"/>
              <w:szCs w:val="24"/>
              <w:lang w:eastAsia="zh-CN"/>
            </w:rPr>
          </w:rPrChange>
        </w:rPr>
      </w:pPr>
      <w:r w:rsidRPr="00800386">
        <w:rPr>
          <w:rFonts w:ascii="Times New Roman" w:hAnsi="Times New Roman" w:cs="Times New Roman"/>
          <w:sz w:val="24"/>
          <w:szCs w:val="24"/>
          <w:rPrChange w:id="242" w:author="Author">
            <w:rPr>
              <w:rFonts w:ascii="Times New Roman" w:hAnsi="Times New Roman" w:cs="Times New Roman"/>
              <w:color w:val="0070C0"/>
              <w:sz w:val="24"/>
              <w:szCs w:val="24"/>
            </w:rPr>
          </w:rPrChange>
        </w:rPr>
        <w:t xml:space="preserve">O’Brien, M. L. (1987). Examining the dimensionality of pathological narcissism: Factor analysis and construct validity of the O’Brien Multiphasic Narcissism Inventory. </w:t>
      </w:r>
      <w:r w:rsidRPr="00800386">
        <w:rPr>
          <w:rFonts w:ascii="Times New Roman" w:hAnsi="Times New Roman" w:cs="Times New Roman"/>
          <w:i/>
          <w:iCs/>
          <w:sz w:val="24"/>
          <w:szCs w:val="24"/>
          <w:rPrChange w:id="243" w:author="Author">
            <w:rPr>
              <w:rFonts w:ascii="Times New Roman" w:hAnsi="Times New Roman" w:cs="Times New Roman"/>
              <w:i/>
              <w:iCs/>
              <w:color w:val="0070C0"/>
              <w:sz w:val="24"/>
              <w:szCs w:val="24"/>
            </w:rPr>
          </w:rPrChange>
        </w:rPr>
        <w:t xml:space="preserve">Psychological Reports, 61, </w:t>
      </w:r>
      <w:r w:rsidRPr="00800386">
        <w:rPr>
          <w:rFonts w:ascii="Times New Roman" w:hAnsi="Times New Roman" w:cs="Times New Roman"/>
          <w:sz w:val="24"/>
          <w:szCs w:val="24"/>
          <w:rPrChange w:id="244" w:author="Author">
            <w:rPr>
              <w:rFonts w:ascii="Times New Roman" w:hAnsi="Times New Roman" w:cs="Times New Roman"/>
              <w:color w:val="0070C0"/>
              <w:sz w:val="24"/>
              <w:szCs w:val="24"/>
            </w:rPr>
          </w:rPrChange>
        </w:rPr>
        <w:t xml:space="preserve">499–510. </w:t>
      </w:r>
      <w:r w:rsidR="001437EA" w:rsidRPr="00800386">
        <w:fldChar w:fldCharType="begin"/>
      </w:r>
      <w:r w:rsidR="001437EA" w:rsidRPr="00800386">
        <w:rPr>
          <w:rPrChange w:id="245" w:author="Author">
            <w:rPr/>
          </w:rPrChange>
        </w:rPr>
        <w:instrText xml:space="preserve"> HYPERLINK "http://dx.doi.org/10.2466/pr0.1987.61.2.499" </w:instrText>
      </w:r>
      <w:r w:rsidR="001437EA" w:rsidRPr="00800386">
        <w:rPr>
          <w:rPrChange w:id="246" w:author="Author">
            <w:rPr/>
          </w:rPrChange>
        </w:rPr>
        <w:fldChar w:fldCharType="separate"/>
      </w:r>
      <w:r w:rsidRPr="00800386">
        <w:rPr>
          <w:rStyle w:val="Hyperlink"/>
          <w:rFonts w:ascii="Times New Roman" w:hAnsi="Times New Roman" w:cs="Times New Roman"/>
          <w:color w:val="auto"/>
          <w:sz w:val="24"/>
          <w:szCs w:val="24"/>
          <w:rPrChange w:id="247" w:author="Author">
            <w:rPr>
              <w:rStyle w:val="Hyperlink"/>
              <w:rFonts w:ascii="Times New Roman" w:hAnsi="Times New Roman" w:cs="Times New Roman"/>
              <w:color w:val="0070C0"/>
              <w:sz w:val="24"/>
              <w:szCs w:val="24"/>
            </w:rPr>
          </w:rPrChange>
        </w:rPr>
        <w:t>http://dx.doi.org/10.2466/pr0.1987.61.2.499</w:t>
      </w:r>
      <w:r w:rsidR="001437EA" w:rsidRPr="00800386">
        <w:rPr>
          <w:rStyle w:val="Hyperlink"/>
          <w:rFonts w:ascii="Times New Roman" w:hAnsi="Times New Roman" w:cs="Times New Roman"/>
          <w:color w:val="auto"/>
          <w:sz w:val="24"/>
          <w:szCs w:val="24"/>
          <w:rPrChange w:id="248" w:author="Author">
            <w:rPr>
              <w:rStyle w:val="Hyperlink"/>
              <w:rFonts w:ascii="Times New Roman" w:hAnsi="Times New Roman" w:cs="Times New Roman"/>
              <w:color w:val="0070C0"/>
              <w:sz w:val="24"/>
              <w:szCs w:val="24"/>
            </w:rPr>
          </w:rPrChange>
        </w:rPr>
        <w:fldChar w:fldCharType="end"/>
      </w:r>
    </w:p>
    <w:p w14:paraId="32689B0F" w14:textId="77777777" w:rsidR="008516CD" w:rsidRPr="00800386"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249" w:author="Author">
            <w:rPr>
              <w:rFonts w:ascii="Times New Roman" w:hAnsi="Times New Roman" w:cs="Times New Roman"/>
              <w:color w:val="4C4C4C"/>
              <w:sz w:val="24"/>
              <w:szCs w:val="24"/>
              <w:shd w:val="clear" w:color="auto" w:fill="FFFFFF"/>
            </w:rPr>
          </w:rPrChange>
        </w:rPr>
      </w:pPr>
      <w:r w:rsidRPr="00800386">
        <w:rPr>
          <w:rFonts w:ascii="Times New Roman" w:hAnsi="Times New Roman" w:cs="Times New Roman"/>
          <w:sz w:val="24"/>
          <w:szCs w:val="24"/>
          <w:shd w:val="clear" w:color="auto" w:fill="FFFFFF"/>
          <w:lang w:eastAsia="zh-CN"/>
          <w:rPrChange w:id="250" w:author="Author">
            <w:rPr>
              <w:rFonts w:ascii="Times New Roman" w:hAnsi="Times New Roman" w:cs="Times New Roman"/>
              <w:color w:val="4C4C4C"/>
              <w:sz w:val="24"/>
              <w:szCs w:val="24"/>
              <w:shd w:val="clear" w:color="auto" w:fill="FFFFFF"/>
              <w:lang w:eastAsia="zh-CN"/>
            </w:rPr>
          </w:rPrChange>
        </w:rPr>
        <w:t>*</w:t>
      </w:r>
      <w:r w:rsidRPr="00800386">
        <w:rPr>
          <w:rFonts w:ascii="Times New Roman" w:hAnsi="Times New Roman" w:cs="Times New Roman"/>
          <w:sz w:val="24"/>
          <w:szCs w:val="24"/>
          <w:shd w:val="clear" w:color="auto" w:fill="FFFFFF"/>
          <w:rPrChange w:id="251" w:author="Author">
            <w:rPr>
              <w:rFonts w:ascii="Times New Roman" w:hAnsi="Times New Roman" w:cs="Times New Roman"/>
              <w:color w:val="4C4C4C"/>
              <w:sz w:val="24"/>
              <w:szCs w:val="24"/>
              <w:shd w:val="clear" w:color="auto" w:fill="FFFFFF"/>
            </w:rPr>
          </w:rPrChange>
        </w:rPr>
        <w:t xml:space="preserve">Park, S. W., &amp; Colvin, C. R. (2014). </w:t>
      </w:r>
      <w:proofErr w:type="gramStart"/>
      <w:r w:rsidRPr="00800386">
        <w:rPr>
          <w:rFonts w:ascii="Times New Roman" w:hAnsi="Times New Roman" w:cs="Times New Roman"/>
          <w:sz w:val="24"/>
          <w:szCs w:val="24"/>
          <w:shd w:val="clear" w:color="auto" w:fill="FFFFFF"/>
          <w:rPrChange w:id="252" w:author="Author">
            <w:rPr>
              <w:rFonts w:ascii="Times New Roman" w:hAnsi="Times New Roman" w:cs="Times New Roman"/>
              <w:color w:val="4C4C4C"/>
              <w:sz w:val="24"/>
              <w:szCs w:val="24"/>
              <w:shd w:val="clear" w:color="auto" w:fill="FFFFFF"/>
            </w:rPr>
          </w:rPrChange>
        </w:rPr>
        <w:t>Narcissism and discrepancy between self and friends' perceptions of personality.</w:t>
      </w:r>
      <w:proofErr w:type="gramEnd"/>
      <w:r w:rsidRPr="00800386">
        <w:rPr>
          <w:rStyle w:val="apple-converted-space"/>
          <w:rFonts w:ascii="Times New Roman" w:hAnsi="Times New Roman" w:cs="Times New Roman"/>
          <w:i/>
          <w:iCs/>
          <w:sz w:val="24"/>
          <w:szCs w:val="24"/>
          <w:shd w:val="clear" w:color="auto" w:fill="FFFFFF"/>
          <w:rPrChange w:id="253" w:author="Author">
            <w:rPr>
              <w:rStyle w:val="apple-converted-space"/>
              <w:rFonts w:ascii="Times New Roman" w:hAnsi="Times New Roman" w:cs="Times New Roman"/>
              <w:i/>
              <w:iCs/>
              <w:color w:val="4C4C4C"/>
              <w:sz w:val="24"/>
              <w:szCs w:val="24"/>
              <w:shd w:val="clear" w:color="auto" w:fill="FFFFFF"/>
            </w:rPr>
          </w:rPrChange>
        </w:rPr>
        <w:t> </w:t>
      </w:r>
      <w:r w:rsidRPr="00800386">
        <w:rPr>
          <w:rFonts w:ascii="Times New Roman" w:hAnsi="Times New Roman" w:cs="Times New Roman"/>
          <w:i/>
          <w:iCs/>
          <w:sz w:val="24"/>
          <w:szCs w:val="24"/>
          <w:shd w:val="clear" w:color="auto" w:fill="FFFFFF"/>
          <w:rPrChange w:id="254" w:author="Author">
            <w:rPr>
              <w:rFonts w:ascii="Times New Roman" w:hAnsi="Times New Roman" w:cs="Times New Roman"/>
              <w:i/>
              <w:iCs/>
              <w:color w:val="4C4C4C"/>
              <w:sz w:val="24"/>
              <w:szCs w:val="24"/>
              <w:shd w:val="clear" w:color="auto" w:fill="FFFFFF"/>
            </w:rPr>
          </w:rPrChange>
        </w:rPr>
        <w:t>Journal of Personality,</w:t>
      </w:r>
      <w:r w:rsidRPr="00800386">
        <w:rPr>
          <w:rStyle w:val="apple-converted-space"/>
          <w:rFonts w:ascii="Times New Roman" w:hAnsi="Times New Roman" w:cs="Times New Roman"/>
          <w:i/>
          <w:iCs/>
          <w:sz w:val="24"/>
          <w:szCs w:val="24"/>
          <w:shd w:val="clear" w:color="auto" w:fill="FFFFFF"/>
          <w:rPrChange w:id="255" w:author="Author">
            <w:rPr>
              <w:rStyle w:val="apple-converted-space"/>
              <w:rFonts w:ascii="Times New Roman" w:hAnsi="Times New Roman" w:cs="Times New Roman"/>
              <w:i/>
              <w:iCs/>
              <w:color w:val="4C4C4C"/>
              <w:sz w:val="24"/>
              <w:szCs w:val="24"/>
              <w:shd w:val="clear" w:color="auto" w:fill="FFFFFF"/>
            </w:rPr>
          </w:rPrChange>
        </w:rPr>
        <w:t> </w:t>
      </w:r>
      <w:r w:rsidRPr="00800386">
        <w:rPr>
          <w:rFonts w:ascii="Times New Roman" w:hAnsi="Times New Roman" w:cs="Times New Roman"/>
          <w:i/>
          <w:iCs/>
          <w:sz w:val="24"/>
          <w:szCs w:val="24"/>
          <w:shd w:val="clear" w:color="auto" w:fill="FFFFFF"/>
          <w:rPrChange w:id="256" w:author="Author">
            <w:rPr>
              <w:rFonts w:ascii="Times New Roman" w:hAnsi="Times New Roman" w:cs="Times New Roman"/>
              <w:i/>
              <w:iCs/>
              <w:color w:val="4C4C4C"/>
              <w:sz w:val="24"/>
              <w:szCs w:val="24"/>
              <w:shd w:val="clear" w:color="auto" w:fill="FFFFFF"/>
            </w:rPr>
          </w:rPrChange>
        </w:rPr>
        <w:t>82</w:t>
      </w:r>
      <w:r w:rsidRPr="00800386">
        <w:rPr>
          <w:rFonts w:ascii="Times New Roman" w:hAnsi="Times New Roman" w:cs="Times New Roman"/>
          <w:sz w:val="24"/>
          <w:szCs w:val="24"/>
          <w:shd w:val="clear" w:color="auto" w:fill="FFFFFF"/>
          <w:rPrChange w:id="257" w:author="Author">
            <w:rPr>
              <w:rFonts w:ascii="Times New Roman" w:hAnsi="Times New Roman" w:cs="Times New Roman"/>
              <w:color w:val="4C4C4C"/>
              <w:sz w:val="24"/>
              <w:szCs w:val="24"/>
              <w:shd w:val="clear" w:color="auto" w:fill="FFFFFF"/>
            </w:rPr>
          </w:rPrChange>
        </w:rPr>
        <w:t>(4), 278-286. doi:http://dx.doi.org/10.1111/jopy.12053</w:t>
      </w:r>
    </w:p>
    <w:p w14:paraId="72114A2A" w14:textId="77777777" w:rsidR="008516CD" w:rsidRPr="00800386"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258" w:author="Author">
            <w:rPr>
              <w:rFonts w:ascii="Times New Roman" w:hAnsi="Times New Roman" w:cs="Times New Roman"/>
              <w:color w:val="4C4C4C"/>
              <w:sz w:val="24"/>
              <w:szCs w:val="24"/>
              <w:shd w:val="clear" w:color="auto" w:fill="FFFFFF"/>
            </w:rPr>
          </w:rPrChange>
        </w:rPr>
      </w:pPr>
      <w:r w:rsidRPr="00800386">
        <w:rPr>
          <w:rFonts w:ascii="Times New Roman" w:hAnsi="Times New Roman" w:cs="Times New Roman"/>
          <w:sz w:val="24"/>
          <w:szCs w:val="24"/>
          <w:shd w:val="clear" w:color="auto" w:fill="FFFFFF"/>
          <w:rPrChange w:id="259" w:author="Author">
            <w:rPr>
              <w:rFonts w:ascii="Times New Roman" w:hAnsi="Times New Roman" w:cs="Times New Roman"/>
              <w:color w:val="4C4C4C"/>
              <w:sz w:val="24"/>
              <w:szCs w:val="24"/>
              <w:shd w:val="clear" w:color="auto" w:fill="FFFFFF"/>
            </w:rPr>
          </w:rPrChange>
        </w:rPr>
        <w:t xml:space="preserve">*Park, S. W., Joo, M. J., Heo, Y. H., &amp; Tignor, S. M. (2015). </w:t>
      </w:r>
      <w:r w:rsidRPr="00800386">
        <w:rPr>
          <w:rFonts w:ascii="Times New Roman" w:hAnsi="Times New Roman" w:cs="Times New Roman"/>
          <w:i/>
          <w:sz w:val="24"/>
          <w:szCs w:val="24"/>
          <w:shd w:val="clear" w:color="auto" w:fill="FFFFFF"/>
          <w:rPrChange w:id="260"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800386">
        <w:rPr>
          <w:rFonts w:ascii="Times New Roman" w:hAnsi="Times New Roman" w:cs="Times New Roman"/>
          <w:sz w:val="24"/>
          <w:szCs w:val="24"/>
          <w:shd w:val="clear" w:color="auto" w:fill="FFFFFF"/>
          <w:rPrChange w:id="261" w:author="Author">
            <w:rPr>
              <w:rFonts w:ascii="Times New Roman" w:hAnsi="Times New Roman" w:cs="Times New Roman"/>
              <w:color w:val="4C4C4C"/>
              <w:sz w:val="24"/>
              <w:szCs w:val="24"/>
              <w:shd w:val="clear" w:color="auto" w:fill="FFFFFF"/>
            </w:rPr>
          </w:rPrChange>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w:t>
      </w:r>
      <w:proofErr w:type="spellStart"/>
      <w:r w:rsidRPr="00A83245">
        <w:rPr>
          <w:rFonts w:ascii="Times New Roman" w:hAnsi="Times New Roman" w:cs="Times New Roman"/>
          <w:sz w:val="24"/>
          <w:szCs w:val="24"/>
        </w:rPr>
        <w:t>intrapsychic</w:t>
      </w:r>
      <w:proofErr w:type="spellEnd"/>
      <w:r w:rsidRPr="00A83245">
        <w:rPr>
          <w:rFonts w:ascii="Times New Roman" w:hAnsi="Times New Roman" w:cs="Times New Roman"/>
          <w:sz w:val="24"/>
          <w:szCs w:val="24"/>
        </w:rPr>
        <w:t xml:space="preserv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Paulhus, D. L. (2001).</w:t>
      </w:r>
      <w:proofErr w:type="gramEnd"/>
      <w:r w:rsidRPr="00A83245">
        <w:rPr>
          <w:rFonts w:ascii="Times New Roman" w:hAnsi="Times New Roman" w:cs="Times New Roman"/>
          <w:sz w:val="24"/>
          <w:szCs w:val="24"/>
        </w:rPr>
        <w:t xml:space="preserve">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16"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Paulhus, D. L., Harms, P. D., Bruce, M. N., &amp; </w:t>
      </w:r>
      <w:proofErr w:type="spellStart"/>
      <w:r w:rsidRPr="00A83245">
        <w:rPr>
          <w:rFonts w:ascii="Times New Roman" w:eastAsia="Times New Roman" w:hAnsi="Times New Roman" w:cs="Times New Roman"/>
          <w:sz w:val="24"/>
          <w:szCs w:val="24"/>
        </w:rPr>
        <w:t>Lysy</w:t>
      </w:r>
      <w:proofErr w:type="spellEnd"/>
      <w:r w:rsidRPr="00A83245">
        <w:rPr>
          <w:rFonts w:ascii="Times New Roman" w:eastAsia="Times New Roman" w:hAnsi="Times New Roman" w:cs="Times New Roman"/>
          <w:sz w:val="24"/>
          <w:szCs w:val="24"/>
        </w:rPr>
        <w:t>, D. C. (2003). The over-claiming technique: 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17"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62"/>
      <w:proofErr w:type="gramStart"/>
      <w:r w:rsidRPr="002874AF">
        <w:rPr>
          <w:rFonts w:ascii="Times New Roman" w:hAnsi="Times New Roman" w:cs="Times New Roman"/>
          <w:sz w:val="24"/>
          <w:szCs w:val="24"/>
        </w:rPr>
        <w:t>Paulhus, D. L., &amp; Jones, D. N. (2011, January).</w:t>
      </w:r>
      <w:proofErr w:type="gramEnd"/>
      <w:r w:rsidRPr="002874AF">
        <w:rPr>
          <w:rFonts w:ascii="Times New Roman" w:hAnsi="Times New Roman" w:cs="Times New Roman"/>
          <w:sz w:val="24"/>
          <w:szCs w:val="24"/>
        </w:rPr>
        <w:t xml:space="preserve"> </w:t>
      </w:r>
      <w:proofErr w:type="gramStart"/>
      <w:r w:rsidRPr="002874AF">
        <w:rPr>
          <w:rFonts w:ascii="Times New Roman" w:hAnsi="Times New Roman" w:cs="Times New Roman"/>
          <w:i/>
          <w:sz w:val="24"/>
          <w:szCs w:val="24"/>
        </w:rPr>
        <w:t>Introducing a short measure of the Dark Triad.</w:t>
      </w:r>
      <w:proofErr w:type="gramEnd"/>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commentRangeEnd w:id="262"/>
      <w:r w:rsidR="00B02136">
        <w:rPr>
          <w:rStyle w:val="CommentReference"/>
        </w:rPr>
        <w:commentReference w:id="262"/>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A83245">
        <w:rPr>
          <w:rFonts w:ascii="Times New Roman" w:eastAsia="Times New Roman" w:hAnsi="Times New Roman" w:cs="Times New Roman"/>
          <w:sz w:val="24"/>
          <w:szCs w:val="24"/>
        </w:rPr>
        <w:t>machiavellianism</w:t>
      </w:r>
      <w:proofErr w:type="spellEnd"/>
      <w:proofErr w:type="gramEnd"/>
      <w:r w:rsidRPr="00A83245">
        <w:rPr>
          <w:rFonts w:ascii="Times New Roman" w:eastAsia="Times New Roman" w:hAnsi="Times New Roman" w:cs="Times New Roman"/>
          <w:sz w:val="24"/>
          <w:szCs w:val="24"/>
        </w:rPr>
        <w:t xml:space="preserve">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263"/>
      <w:proofErr w:type="spellStart"/>
      <w:proofErr w:type="gramStart"/>
      <w:r w:rsidRPr="00A83245">
        <w:rPr>
          <w:rFonts w:ascii="Times New Roman" w:hAnsi="Times New Roman" w:cs="Times New Roman"/>
          <w:color w:val="0070C0"/>
          <w:sz w:val="24"/>
          <w:szCs w:val="24"/>
        </w:rPr>
        <w:t>Pfohl</w:t>
      </w:r>
      <w:proofErr w:type="spellEnd"/>
      <w:r w:rsidRPr="00A83245">
        <w:rPr>
          <w:rFonts w:ascii="Times New Roman" w:hAnsi="Times New Roman" w:cs="Times New Roman"/>
          <w:color w:val="0070C0"/>
          <w:sz w:val="24"/>
          <w:szCs w:val="24"/>
        </w:rPr>
        <w:t>, B., Blum, N., &amp; Zimmerman, M.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Washington, DC: American Psychiatric Press.</w:t>
      </w:r>
      <w:commentRangeEnd w:id="263"/>
      <w:r w:rsidR="00F731AD">
        <w:rPr>
          <w:rStyle w:val="CommentReference"/>
        </w:rPr>
        <w:commentReference w:id="263"/>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Pincus, A. L., Ansell, E. B., Pimentel, C. A., Cain, N. M., Wright, A. G. C., &amp; Levy, K. N. (2009). </w:t>
      </w:r>
      <w:proofErr w:type="gramStart"/>
      <w:r w:rsidRPr="00A83245">
        <w:rPr>
          <w:rFonts w:ascii="Times New Roman" w:hAnsi="Times New Roman" w:cs="Times New Roman"/>
          <w:sz w:val="24"/>
          <w:szCs w:val="24"/>
        </w:rPr>
        <w:t>Initial construction and validation of the pathological narcissism inventory.</w:t>
      </w:r>
      <w:proofErr w:type="gramEnd"/>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Podsakoff, N. P., Whiting, S. W., Welsh, D. T., &amp; Mai, K. M. (2013).</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47C3978D" w:rsidR="008516CD" w:rsidRDefault="008516CD" w:rsidP="008516CD">
      <w:pPr>
        <w:spacing w:after="0" w:line="480" w:lineRule="auto"/>
        <w:ind w:left="785" w:hangingChars="327" w:hanging="785"/>
        <w:rPr>
          <w:rFonts w:ascii="Times New Roman" w:hAnsi="Times New Roman" w:cs="Times New Roman" w:hint="eastAsia"/>
          <w:sz w:val="24"/>
          <w:szCs w:val="24"/>
          <w:lang w:eastAsia="zh-CN"/>
        </w:rPr>
      </w:pPr>
      <w:proofErr w:type="gramStart"/>
      <w:r w:rsidRPr="00FB39B7">
        <w:rPr>
          <w:rFonts w:ascii="Times New Roman" w:hAnsi="Times New Roman" w:cs="Times New Roman"/>
          <w:sz w:val="24"/>
          <w:szCs w:val="24"/>
        </w:rPr>
        <w:lastRenderedPageBreak/>
        <w:t>Raskin, R., &amp; Terry, H. (1988).</w:t>
      </w:r>
      <w:proofErr w:type="gramEnd"/>
      <w:r w:rsidRPr="00FB39B7">
        <w:rPr>
          <w:rFonts w:ascii="Times New Roman" w:hAnsi="Times New Roman" w:cs="Times New Roman"/>
          <w:sz w:val="24"/>
          <w:szCs w:val="24"/>
        </w:rPr>
        <w:t xml:space="preserve"> </w:t>
      </w:r>
      <w:proofErr w:type="gramStart"/>
      <w:r w:rsidRPr="00FB39B7">
        <w:rPr>
          <w:rFonts w:ascii="Times New Roman" w:hAnsi="Times New Roman" w:cs="Times New Roman"/>
          <w:sz w:val="24"/>
          <w:szCs w:val="24"/>
        </w:rPr>
        <w:t>A principal-components analysis of the narcissistic personality inventory and further evidence of its construct validity.</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ins w:id="264" w:author="Author">
        <w:r w:rsidR="00FC262F">
          <w:rPr>
            <w:rFonts w:ascii="Times New Roman" w:hAnsi="Times New Roman" w:cs="Times New Roman" w:hint="eastAsia"/>
            <w:sz w:val="24"/>
            <w:szCs w:val="24"/>
            <w:lang w:eastAsia="zh-CN"/>
          </w:rPr>
          <w:t xml:space="preserve"> </w:t>
        </w:r>
        <w:proofErr w:type="spellStart"/>
        <w:proofErr w:type="gramStart"/>
        <w:r w:rsidR="00FC262F" w:rsidRPr="00FC262F">
          <w:rPr>
            <w:rFonts w:ascii="Times New Roman" w:hAnsi="Times New Roman" w:cs="Times New Roman"/>
            <w:sz w:val="24"/>
            <w:szCs w:val="24"/>
            <w:lang w:eastAsia="zh-CN"/>
          </w:rPr>
          <w:t>doi</w:t>
        </w:r>
        <w:proofErr w:type="spellEnd"/>
        <w:proofErr w:type="gramEnd"/>
        <w:r w:rsidR="00FC262F" w:rsidRPr="00FC262F">
          <w:rPr>
            <w:rFonts w:ascii="Times New Roman" w:hAnsi="Times New Roman" w:cs="Times New Roman"/>
            <w:sz w:val="24"/>
            <w:szCs w:val="24"/>
            <w:lang w:eastAsia="zh-CN"/>
          </w:rPr>
          <w:t>:</w:t>
        </w:r>
        <w:r w:rsidR="00FC262F" w:rsidRPr="00FC262F">
          <w:rPr>
            <w:rStyle w:val="Header"/>
            <w:rFonts w:ascii="Times New Roman" w:hAnsi="Times New Roman" w:cs="Times New Roman"/>
            <w:color w:val="000000"/>
            <w:sz w:val="24"/>
            <w:szCs w:val="24"/>
            <w:rPrChange w:id="265" w:author="Author">
              <w:rPr>
                <w:rStyle w:val="Header"/>
                <w:rFonts w:ascii="Arial" w:hAnsi="Arial" w:cs="Arial"/>
                <w:color w:val="000000"/>
                <w:sz w:val="16"/>
                <w:szCs w:val="16"/>
              </w:rPr>
            </w:rPrChange>
          </w:rPr>
          <w:t xml:space="preserve"> </w:t>
        </w:r>
        <w:r w:rsidR="00FC262F" w:rsidRPr="00FC262F">
          <w:rPr>
            <w:rFonts w:ascii="Times New Roman" w:hAnsi="Times New Roman" w:cs="Times New Roman"/>
            <w:sz w:val="24"/>
            <w:szCs w:val="24"/>
            <w:rPrChange w:id="266" w:author="Author">
              <w:rPr/>
            </w:rPrChange>
          </w:rPr>
          <w:fldChar w:fldCharType="begin"/>
        </w:r>
        <w:r w:rsidR="00FC262F" w:rsidRPr="00FC262F">
          <w:rPr>
            <w:rFonts w:ascii="Times New Roman" w:hAnsi="Times New Roman" w:cs="Times New Roman"/>
            <w:sz w:val="24"/>
            <w:szCs w:val="24"/>
            <w:rPrChange w:id="267" w:author="Author">
              <w:rPr/>
            </w:rPrChange>
          </w:rPr>
          <w:instrText xml:space="preserve"> HYPERLINK "http://psycnet.apa.org/doi/10.1037/0022-3514.54.5.890" \t "_blank" </w:instrText>
        </w:r>
        <w:r w:rsidR="00FC262F" w:rsidRPr="00FC262F">
          <w:rPr>
            <w:rFonts w:ascii="Times New Roman" w:hAnsi="Times New Roman" w:cs="Times New Roman"/>
            <w:sz w:val="24"/>
            <w:szCs w:val="24"/>
            <w:rPrChange w:id="268" w:author="Author">
              <w:rPr/>
            </w:rPrChange>
          </w:rPr>
          <w:fldChar w:fldCharType="separate"/>
        </w:r>
        <w:r w:rsidR="00FC262F" w:rsidRPr="00FC262F">
          <w:rPr>
            <w:rStyle w:val="Hyperlink"/>
            <w:rFonts w:ascii="Times New Roman" w:hAnsi="Times New Roman" w:cs="Times New Roman"/>
            <w:sz w:val="24"/>
            <w:szCs w:val="24"/>
            <w:rPrChange w:id="269" w:author="Author">
              <w:rPr>
                <w:rStyle w:val="Hyperlink"/>
                <w:rFonts w:ascii="Arial" w:hAnsi="Arial" w:cs="Arial"/>
                <w:sz w:val="16"/>
                <w:szCs w:val="16"/>
              </w:rPr>
            </w:rPrChange>
          </w:rPr>
          <w:t>http://dx.doi.org/10.1037/0022-3514.54.5.890</w:t>
        </w:r>
        <w:r w:rsidR="00FC262F" w:rsidRPr="00FC262F">
          <w:rPr>
            <w:rFonts w:ascii="Times New Roman" w:hAnsi="Times New Roman" w:cs="Times New Roman"/>
            <w:sz w:val="24"/>
            <w:szCs w:val="24"/>
            <w:rPrChange w:id="270" w:author="Author">
              <w:rPr/>
            </w:rPrChange>
          </w:rPr>
          <w:fldChar w:fldCharType="end"/>
        </w:r>
      </w:ins>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spellStart"/>
      <w:proofErr w:type="gramStart"/>
      <w:r>
        <w:rPr>
          <w:rFonts w:ascii="Times New Roman" w:hAnsi="Times New Roman" w:cs="Times New Roman"/>
          <w:sz w:val="24"/>
          <w:szCs w:val="24"/>
        </w:rPr>
        <w:t>Raudenbush</w:t>
      </w:r>
      <w:proofErr w:type="spellEnd"/>
      <w:r>
        <w:rPr>
          <w:rFonts w:ascii="Times New Roman" w:hAnsi="Times New Roman" w:cs="Times New Roman"/>
          <w:sz w:val="24"/>
          <w:szCs w:val="24"/>
        </w:rPr>
        <w:t xml:space="preserve">, S. W. &amp; </w:t>
      </w:r>
      <w:proofErr w:type="spellStart"/>
      <w:r>
        <w:rPr>
          <w:rFonts w:ascii="Times New Roman" w:hAnsi="Times New Roman" w:cs="Times New Roman"/>
          <w:sz w:val="24"/>
          <w:szCs w:val="24"/>
        </w:rPr>
        <w:t>Bryk</w:t>
      </w:r>
      <w:proofErr w:type="spellEnd"/>
      <w:r>
        <w:rPr>
          <w:rFonts w:ascii="Times New Roman" w:hAnsi="Times New Roman" w:cs="Times New Roman"/>
          <w:sz w:val="24"/>
          <w:szCs w:val="24"/>
        </w:rPr>
        <w:t>, A. S. (2002).</w:t>
      </w:r>
      <w:proofErr w:type="gramEnd"/>
      <w:r>
        <w:rPr>
          <w:rFonts w:ascii="Times New Roman" w:hAnsi="Times New Roman" w:cs="Times New Roman"/>
          <w:sz w:val="24"/>
          <w:szCs w:val="24"/>
        </w:rPr>
        <w:t xml:space="preserve">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 Sage Publications, Inc.</w:t>
      </w:r>
    </w:p>
    <w:p w14:paraId="64964935" w14:textId="77777777" w:rsidR="000F0A2D" w:rsidRDefault="008516CD" w:rsidP="000F0A2D">
      <w:pPr>
        <w:spacing w:after="0" w:line="480" w:lineRule="auto"/>
        <w:ind w:left="785" w:hangingChars="327" w:hanging="785"/>
        <w:rPr>
          <w:ins w:id="271" w:author="Author"/>
          <w:rFonts w:ascii="Times New Roman" w:hAnsi="Times New Roman" w:cs="Times New Roman"/>
          <w:sz w:val="24"/>
          <w:szCs w:val="24"/>
          <w:lang w:eastAsia="zh-CN"/>
        </w:rPr>
      </w:pPr>
      <w:proofErr w:type="gramStart"/>
      <w:r>
        <w:rPr>
          <w:rFonts w:ascii="Times New Roman" w:hAnsi="Times New Roman" w:cs="Times New Roman"/>
          <w:sz w:val="24"/>
          <w:szCs w:val="24"/>
        </w:rPr>
        <w:t>Rauthmann, J. F. &amp; Kolar, G. P. (2013).</w:t>
      </w:r>
      <w:proofErr w:type="gramEnd"/>
      <w:r>
        <w:rPr>
          <w:rFonts w:ascii="Times New Roman" w:hAnsi="Times New Roman" w:cs="Times New Roman"/>
          <w:sz w:val="24"/>
          <w:szCs w:val="24"/>
        </w:rPr>
        <w:t xml:space="preserve"> Positioning the dark triad in the interpersonal </w:t>
      </w:r>
      <w:proofErr w:type="spellStart"/>
      <w:r>
        <w:rPr>
          <w:rFonts w:ascii="Times New Roman" w:hAnsi="Times New Roman" w:cs="Times New Roman"/>
          <w:sz w:val="24"/>
          <w:szCs w:val="24"/>
        </w:rPr>
        <w:t>circumplex</w:t>
      </w:r>
      <w:proofErr w:type="spellEnd"/>
      <w:r>
        <w:rPr>
          <w:rFonts w:ascii="Times New Roman" w:hAnsi="Times New Roman" w:cs="Times New Roman"/>
          <w:sz w:val="24"/>
          <w:szCs w:val="24"/>
        </w:rPr>
        <w:t xml:space="preserve">: The friendly-dominant narcissist, hostile-submissive </w:t>
      </w:r>
      <w:proofErr w:type="gramStart"/>
      <w:r>
        <w:rPr>
          <w:rFonts w:ascii="Times New Roman" w:hAnsi="Times New Roman" w:cs="Times New Roman"/>
          <w:sz w:val="24"/>
          <w:szCs w:val="24"/>
        </w:rPr>
        <w:t>Machiavellian,</w:t>
      </w:r>
      <w:proofErr w:type="gramEnd"/>
      <w:r>
        <w:rPr>
          <w:rFonts w:ascii="Times New Roman" w:hAnsi="Times New Roman" w:cs="Times New Roman"/>
          <w:sz w:val="24"/>
          <w:szCs w:val="24"/>
        </w:rPr>
        <w:t xml:space="preserve">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ins w:id="272" w:author="Author">
        <w:r w:rsidR="000F0A2D" w:rsidRPr="000F0A2D">
          <w:rPr>
            <w:rFonts w:ascii="Times New Roman" w:eastAsia="Times New Roman" w:hAnsi="Times New Roman" w:cs="Times New Roman"/>
            <w:sz w:val="24"/>
            <w:szCs w:val="24"/>
            <w:lang w:eastAsia="zh-CN"/>
          </w:rPr>
          <w:t xml:space="preserve"> </w:t>
        </w:r>
      </w:ins>
    </w:p>
    <w:p w14:paraId="279E9F71" w14:textId="2EA0144F" w:rsidR="008516CD" w:rsidRPr="0062477C" w:rsidRDefault="000F0A2D" w:rsidP="0062477C">
      <w:pPr>
        <w:spacing w:after="0" w:line="480" w:lineRule="auto"/>
        <w:ind w:left="785" w:hangingChars="327" w:hanging="785"/>
        <w:rPr>
          <w:rFonts w:ascii="Times New Roman" w:hAnsi="Times New Roman" w:cs="Times New Roman" w:hint="eastAsia"/>
          <w:sz w:val="24"/>
          <w:szCs w:val="24"/>
          <w:lang w:eastAsia="zh-CN"/>
        </w:rPr>
      </w:pPr>
      <w:moveToRangeStart w:id="273" w:author="Author" w:name="move420500581"/>
      <w:commentRangeStart w:id="274"/>
      <w:moveTo w:id="275" w:author="Autho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w:t>
        </w:r>
        <w:proofErr w:type="gramStart"/>
        <w:r>
          <w:rPr>
            <w:rFonts w:ascii="Times New Roman" w:eastAsia="Times New Roman" w:hAnsi="Times New Roman" w:cs="Times New Roman"/>
            <w:sz w:val="24"/>
            <w:szCs w:val="24"/>
            <w:lang w:eastAsia="zh-CN"/>
          </w:rPr>
          <w:t>Contemporary perspectives on narcissism and the narcissistic personality type.</w:t>
        </w:r>
        <w:proofErr w:type="gramEnd"/>
        <w:r>
          <w:rPr>
            <w:rFonts w:ascii="Times New Roman" w:eastAsia="Times New Roman" w:hAnsi="Times New Roman" w:cs="Times New Roman"/>
            <w:sz w:val="24"/>
            <w:szCs w:val="24"/>
            <w:lang w:eastAsia="zh-CN"/>
          </w:rPr>
          <w:t xml:space="preserv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moveTo>
      <w:commentRangeEnd w:id="274"/>
      <w:r w:rsidR="004301F6">
        <w:rPr>
          <w:rStyle w:val="CommentReference"/>
        </w:rPr>
        <w:commentReference w:id="274"/>
      </w:r>
      <w:moveToRangeEnd w:id="273"/>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Robins, R. W., &amp; John, O. P. (1997).</w:t>
      </w:r>
      <w:proofErr w:type="gramEnd"/>
      <w:r w:rsidRPr="00A83245">
        <w:rPr>
          <w:rFonts w:ascii="Times New Roman" w:eastAsia="Times New Roman" w:hAnsi="Times New Roman" w:cs="Times New Roman"/>
          <w:sz w:val="24"/>
          <w:szCs w:val="24"/>
        </w:rPr>
        <w:t xml:space="preserve">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18"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2E489F"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276" w:author="Author">
            <w:rPr>
              <w:rStyle w:val="Hyperlink"/>
              <w:rFonts w:ascii="Times New Roman" w:hAnsi="Times New Roman" w:cs="Times New Roman"/>
              <w:color w:val="0070C0"/>
              <w:sz w:val="24"/>
              <w:szCs w:val="24"/>
              <w:lang w:eastAsia="zh-CN"/>
            </w:rPr>
          </w:rPrChange>
        </w:rPr>
      </w:pPr>
      <w:proofErr w:type="gramStart"/>
      <w:r w:rsidRPr="002E489F">
        <w:rPr>
          <w:rFonts w:ascii="Times New Roman" w:hAnsi="Times New Roman" w:cs="Times New Roman"/>
          <w:sz w:val="24"/>
          <w:szCs w:val="24"/>
          <w:rPrChange w:id="277" w:author="Author">
            <w:rPr>
              <w:rFonts w:ascii="Times New Roman" w:hAnsi="Times New Roman" w:cs="Times New Roman"/>
              <w:color w:val="0070C0"/>
              <w:sz w:val="24"/>
              <w:szCs w:val="24"/>
              <w:u w:val="single"/>
            </w:rPr>
          </w:rPrChange>
        </w:rPr>
        <w:t>Rosenthal, S. A., Hooley, J. M., &amp; Steshenko, Y. (2007).</w:t>
      </w:r>
      <w:proofErr w:type="gramEnd"/>
      <w:r w:rsidRPr="002E489F">
        <w:rPr>
          <w:rFonts w:ascii="Times New Roman" w:hAnsi="Times New Roman" w:cs="Times New Roman"/>
          <w:sz w:val="24"/>
          <w:szCs w:val="24"/>
          <w:rPrChange w:id="278" w:author="Author">
            <w:rPr>
              <w:rFonts w:ascii="Times New Roman" w:hAnsi="Times New Roman" w:cs="Times New Roman"/>
              <w:color w:val="0070C0"/>
              <w:sz w:val="24"/>
              <w:szCs w:val="24"/>
              <w:u w:val="single"/>
            </w:rPr>
          </w:rPrChange>
        </w:rPr>
        <w:t xml:space="preserve"> </w:t>
      </w:r>
      <w:proofErr w:type="gramStart"/>
      <w:r w:rsidRPr="002E489F">
        <w:rPr>
          <w:rFonts w:ascii="Times New Roman" w:hAnsi="Times New Roman" w:cs="Times New Roman"/>
          <w:i/>
          <w:iCs/>
          <w:sz w:val="24"/>
          <w:szCs w:val="24"/>
          <w:rPrChange w:id="279" w:author="Author">
            <w:rPr>
              <w:rFonts w:ascii="Times New Roman" w:hAnsi="Times New Roman" w:cs="Times New Roman"/>
              <w:i/>
              <w:iCs/>
              <w:color w:val="0070C0"/>
              <w:sz w:val="24"/>
              <w:szCs w:val="24"/>
            </w:rPr>
          </w:rPrChange>
        </w:rPr>
        <w:t>Distinguishing grandiosity from self-esteem: Development of the Narcissistic Grandiosity Scale</w:t>
      </w:r>
      <w:r w:rsidRPr="002E489F">
        <w:rPr>
          <w:rFonts w:ascii="Times New Roman" w:hAnsi="Times New Roman" w:cs="Times New Roman"/>
          <w:sz w:val="24"/>
          <w:szCs w:val="24"/>
          <w:rPrChange w:id="280" w:author="Author">
            <w:rPr>
              <w:rFonts w:ascii="Times New Roman" w:hAnsi="Times New Roman" w:cs="Times New Roman"/>
              <w:color w:val="0070C0"/>
              <w:sz w:val="24"/>
              <w:szCs w:val="24"/>
            </w:rPr>
          </w:rPrChange>
        </w:rPr>
        <w:t>.</w:t>
      </w:r>
      <w:proofErr w:type="gramEnd"/>
      <w:r w:rsidRPr="002E489F">
        <w:rPr>
          <w:rFonts w:ascii="Times New Roman" w:hAnsi="Times New Roman" w:cs="Times New Roman"/>
          <w:sz w:val="24"/>
          <w:szCs w:val="24"/>
          <w:rPrChange w:id="281" w:author="Author">
            <w:rPr>
              <w:rFonts w:ascii="Times New Roman" w:hAnsi="Times New Roman" w:cs="Times New Roman"/>
              <w:color w:val="0070C0"/>
              <w:sz w:val="24"/>
              <w:szCs w:val="24"/>
            </w:rPr>
          </w:rPrChange>
        </w:rPr>
        <w:t xml:space="preserve"> </w:t>
      </w:r>
      <w:proofErr w:type="gramStart"/>
      <w:r w:rsidRPr="002E489F">
        <w:rPr>
          <w:rFonts w:ascii="Times New Roman" w:hAnsi="Times New Roman" w:cs="Times New Roman"/>
          <w:sz w:val="24"/>
          <w:szCs w:val="24"/>
          <w:rPrChange w:id="282" w:author="Author">
            <w:rPr>
              <w:rFonts w:ascii="Times New Roman" w:hAnsi="Times New Roman" w:cs="Times New Roman"/>
              <w:color w:val="0070C0"/>
              <w:sz w:val="24"/>
              <w:szCs w:val="24"/>
            </w:rPr>
          </w:rPrChange>
        </w:rPr>
        <w:t>Manuscript in preparation.</w:t>
      </w:r>
      <w:proofErr w:type="gramEnd"/>
      <w:r w:rsidRPr="002E489F">
        <w:rPr>
          <w:rFonts w:ascii="Times New Roman" w:hAnsi="Times New Roman" w:cs="Times New Roman"/>
          <w:sz w:val="24"/>
          <w:szCs w:val="24"/>
          <w:rPrChange w:id="283" w:author="Author">
            <w:rPr>
              <w:rFonts w:ascii="Times New Roman" w:hAnsi="Times New Roman" w:cs="Times New Roman"/>
              <w:color w:val="0070C0"/>
              <w:sz w:val="24"/>
              <w:szCs w:val="24"/>
            </w:rPr>
          </w:rPrChange>
        </w:rPr>
        <w:t xml:space="preserve"> </w:t>
      </w:r>
      <w:r w:rsidR="007C1271" w:rsidRPr="002E489F">
        <w:fldChar w:fldCharType="begin"/>
      </w:r>
      <w:r w:rsidR="007C1271" w:rsidRPr="002E489F">
        <w:instrText xml:space="preserve"> HYPERLINK "http://dx.doi.org/10.1016/j.jrp.2010.05.008" </w:instrText>
      </w:r>
      <w:r w:rsidR="007C1271" w:rsidRPr="002E489F">
        <w:rPr>
          <w:rPrChange w:id="284" w:author="Author">
            <w:rPr>
              <w:rStyle w:val="Hyperlink"/>
              <w:rFonts w:ascii="Times New Roman" w:hAnsi="Times New Roman" w:cs="Times New Roman"/>
              <w:color w:val="0070C0"/>
              <w:sz w:val="24"/>
              <w:szCs w:val="24"/>
            </w:rPr>
          </w:rPrChange>
        </w:rPr>
        <w:fldChar w:fldCharType="separate"/>
      </w:r>
      <w:r w:rsidRPr="002E489F">
        <w:rPr>
          <w:rStyle w:val="Hyperlink"/>
          <w:rFonts w:ascii="Times New Roman" w:hAnsi="Times New Roman" w:cs="Times New Roman"/>
          <w:color w:val="auto"/>
          <w:sz w:val="24"/>
          <w:szCs w:val="24"/>
          <w:rPrChange w:id="285" w:author="Author">
            <w:rPr>
              <w:rStyle w:val="Hyperlink"/>
              <w:rFonts w:ascii="Times New Roman" w:hAnsi="Times New Roman" w:cs="Times New Roman"/>
              <w:color w:val="0070C0"/>
              <w:sz w:val="24"/>
              <w:szCs w:val="24"/>
            </w:rPr>
          </w:rPrChange>
        </w:rPr>
        <w:t>http://dx.doi.org/10.1016/j.jrp.2010.05.008</w:t>
      </w:r>
      <w:r w:rsidR="007C1271" w:rsidRPr="002E489F">
        <w:rPr>
          <w:rStyle w:val="Hyperlink"/>
          <w:rFonts w:ascii="Times New Roman" w:hAnsi="Times New Roman" w:cs="Times New Roman"/>
          <w:color w:val="auto"/>
          <w:sz w:val="24"/>
          <w:szCs w:val="24"/>
          <w:rPrChange w:id="286" w:author="Author">
            <w:rPr>
              <w:rStyle w:val="Hyperlink"/>
              <w:rFonts w:ascii="Times New Roman" w:hAnsi="Times New Roman" w:cs="Times New Roman"/>
              <w:color w:val="0070C0"/>
              <w:sz w:val="24"/>
              <w:szCs w:val="24"/>
            </w:rPr>
          </w:rPrChange>
        </w:rPr>
        <w:fldChar w:fldCharType="end"/>
      </w:r>
    </w:p>
    <w:p w14:paraId="501DF506"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E41DCB">
        <w:rPr>
          <w:rFonts w:ascii="Times New Roman" w:eastAsia="Times New Roman" w:hAnsi="Times New Roman" w:cs="Times New Roman"/>
          <w:sz w:val="24"/>
          <w:szCs w:val="24"/>
          <w:lang w:eastAsia="zh-CN"/>
        </w:rPr>
        <w:t xml:space="preserve">Rosenthal, R., &amp; </w:t>
      </w:r>
      <w:proofErr w:type="spellStart"/>
      <w:r w:rsidRPr="00E41DCB">
        <w:rPr>
          <w:rFonts w:ascii="Times New Roman" w:eastAsia="Times New Roman" w:hAnsi="Times New Roman" w:cs="Times New Roman"/>
          <w:sz w:val="24"/>
          <w:szCs w:val="24"/>
          <w:lang w:eastAsia="zh-CN"/>
        </w:rPr>
        <w:t>Rosnow</w:t>
      </w:r>
      <w:proofErr w:type="spellEnd"/>
      <w:r w:rsidRPr="00E41DCB">
        <w:rPr>
          <w:rFonts w:ascii="Times New Roman" w:eastAsia="Times New Roman" w:hAnsi="Times New Roman" w:cs="Times New Roman"/>
          <w:sz w:val="24"/>
          <w:szCs w:val="24"/>
          <w:lang w:eastAsia="zh-CN"/>
        </w:rPr>
        <w:t>, R. L. (1985).</w:t>
      </w:r>
      <w:proofErr w:type="gramEnd"/>
      <w:r w:rsidRPr="00E41DCB">
        <w:rPr>
          <w:rFonts w:ascii="Times New Roman" w:eastAsia="Times New Roman" w:hAnsi="Times New Roman" w:cs="Times New Roman"/>
          <w:sz w:val="24"/>
          <w:szCs w:val="24"/>
          <w:lang w:eastAsia="zh-CN"/>
        </w:rPr>
        <w:t xml:space="preserve"> </w:t>
      </w:r>
      <w:r w:rsidRPr="00477E14">
        <w:rPr>
          <w:rFonts w:ascii="Times New Roman" w:eastAsia="Times New Roman" w:hAnsi="Times New Roman" w:cs="Times New Roman"/>
          <w:i/>
          <w:iCs/>
          <w:sz w:val="24"/>
          <w:szCs w:val="24"/>
          <w:lang w:eastAsia="zh-CN"/>
        </w:rPr>
        <w:t xml:space="preserve">Contrast analysis: Focused comparisons in the analysis </w:t>
      </w:r>
    </w:p>
    <w:p w14:paraId="284DD626" w14:textId="77777777" w:rsidR="008516CD" w:rsidRDefault="008516CD" w:rsidP="008516CD">
      <w:pPr>
        <w:spacing w:after="0" w:line="480" w:lineRule="auto"/>
        <w:ind w:leftChars="327" w:left="1504" w:hangingChars="327" w:hanging="785"/>
        <w:rPr>
          <w:rFonts w:ascii="Times New Roman" w:eastAsia="Times New Roman" w:hAnsi="Times New Roman" w:cs="Times New Roman"/>
          <w:sz w:val="24"/>
          <w:szCs w:val="24"/>
          <w:lang w:eastAsia="zh-CN"/>
        </w:rPr>
      </w:pPr>
      <w:proofErr w:type="gramStart"/>
      <w:r w:rsidRPr="00A83245">
        <w:rPr>
          <w:rFonts w:ascii="Times New Roman" w:eastAsia="Times New Roman" w:hAnsi="Times New Roman" w:cs="Times New Roman"/>
          <w:i/>
          <w:iCs/>
          <w:sz w:val="24"/>
          <w:szCs w:val="24"/>
          <w:lang w:eastAsia="zh-CN"/>
        </w:rPr>
        <w:t>of</w:t>
      </w:r>
      <w:proofErr w:type="gramEnd"/>
      <w:r w:rsidRPr="00A83245">
        <w:rPr>
          <w:rFonts w:ascii="Times New Roman" w:eastAsia="Times New Roman" w:hAnsi="Times New Roman" w:cs="Times New Roman"/>
          <w:i/>
          <w:iCs/>
          <w:sz w:val="24"/>
          <w:szCs w:val="24"/>
          <w:lang w:eastAsia="zh-CN"/>
        </w:rPr>
        <w:t xml:space="preserve"> variance</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CUP Archive.</w:t>
      </w:r>
      <w:proofErr w:type="gramEnd"/>
    </w:p>
    <w:p w14:paraId="4D1D4A05" w14:textId="4E8865C4" w:rsidR="008516CD" w:rsidRPr="00A83245"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287" w:author="Author" w:name="move420500581"/>
      <w:moveFrom w:id="288" w:author="Author">
        <w:r w:rsidRPr="000C19BD" w:rsidDel="000F0A2D">
          <w:rPr>
            <w:rFonts w:ascii="Times New Roman" w:eastAsia="Times New Roman" w:hAnsi="Times New Roman" w:cs="Times New Roman"/>
            <w:sz w:val="24"/>
            <w:szCs w:val="24"/>
            <w:lang w:eastAsia="zh-CN"/>
          </w:rPr>
          <w:lastRenderedPageBreak/>
          <w:t>Rhodewalt, R.</w:t>
        </w:r>
        <w:r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0C19BD" w:rsidDel="000F0A2D">
          <w:rPr>
            <w:rFonts w:ascii="Times New Roman" w:eastAsia="Times New Roman" w:hAnsi="Times New Roman" w:cs="Times New Roman"/>
            <w:sz w:val="24"/>
            <w:szCs w:val="24"/>
            <w:lang w:eastAsia="zh-CN"/>
          </w:rPr>
          <w:t>nd</w:t>
        </w:r>
        <w:r w:rsidDel="000F0A2D">
          <w:rPr>
            <w:rFonts w:ascii="Times New Roman" w:eastAsia="Times New Roman" w:hAnsi="Times New Roman" w:cs="Times New Roman"/>
            <w:sz w:val="24"/>
            <w:szCs w:val="24"/>
            <w:lang w:eastAsia="zh-CN"/>
          </w:rPr>
          <w:t xml:space="preserve"> ed.; pp. 571-586), New York, NY: Guilford Publications.</w:t>
        </w:r>
      </w:moveFrom>
    </w:p>
    <w:moveFromRangeEnd w:id="287"/>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Sedikides, C., Gaertner, L., &amp; Toguchi, Y. (2003).</w:t>
      </w:r>
      <w:proofErr w:type="gramEnd"/>
      <w:r w:rsidRPr="00A83245">
        <w:rPr>
          <w:rFonts w:ascii="Times New Roman" w:eastAsia="Times New Roman" w:hAnsi="Times New Roman" w:cs="Times New Roman"/>
          <w:sz w:val="24"/>
          <w:szCs w:val="24"/>
        </w:rPr>
        <w:t xml:space="preserve"> </w:t>
      </w:r>
      <w:proofErr w:type="spellStart"/>
      <w:proofErr w:type="gram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19"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Sedikides, C., Gaertner, L., &amp; Vevea, J. L. (2005).</w:t>
      </w:r>
      <w:proofErr w:type="gramEnd"/>
      <w:r w:rsidRPr="00565583">
        <w:rPr>
          <w:rFonts w:ascii="Times New Roman" w:eastAsia="Times New Roman" w:hAnsi="Times New Roman" w:cs="Times New Roman"/>
          <w:sz w:val="24"/>
          <w:szCs w:val="24"/>
        </w:rPr>
        <w:t xml:space="preserve"> </w:t>
      </w:r>
      <w:proofErr w:type="spellStart"/>
      <w:r w:rsidRPr="00565583">
        <w:rPr>
          <w:rFonts w:ascii="Times New Roman" w:eastAsia="Times New Roman" w:hAnsi="Times New Roman" w:cs="Times New Roman"/>
          <w:sz w:val="24"/>
          <w:szCs w:val="24"/>
        </w:rPr>
        <w:t>Pancultural</w:t>
      </w:r>
      <w:proofErr w:type="spellEnd"/>
      <w:r w:rsidRPr="00565583">
        <w:rPr>
          <w:rFonts w:ascii="Times New Roman" w:eastAsia="Times New Roman" w:hAnsi="Times New Roman" w:cs="Times New Roman"/>
          <w:sz w:val="24"/>
          <w:szCs w:val="24"/>
        </w:rPr>
        <w:t xml:space="preserve"> self-enhancement reloaded: A meta-analytic reply to </w:t>
      </w:r>
      <w:proofErr w:type="spellStart"/>
      <w:proofErr w:type="gramStart"/>
      <w:r w:rsidRPr="00565583">
        <w:rPr>
          <w:rFonts w:ascii="Times New Roman" w:eastAsia="Times New Roman" w:hAnsi="Times New Roman" w:cs="Times New Roman"/>
          <w:sz w:val="24"/>
          <w:szCs w:val="24"/>
        </w:rPr>
        <w:t>heine</w:t>
      </w:r>
      <w:proofErr w:type="spellEnd"/>
      <w:proofErr w:type="gramEnd"/>
      <w:r w:rsidRPr="00565583">
        <w:rPr>
          <w:rFonts w:ascii="Times New Roman" w:eastAsia="Times New Roman" w:hAnsi="Times New Roman" w:cs="Times New Roman"/>
          <w:sz w:val="24"/>
          <w:szCs w:val="24"/>
        </w:rPr>
        <w:t xml:space="preserv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&amp; Gregg, A. P. (2008).</w:t>
      </w:r>
      <w:proofErr w:type="gramEnd"/>
      <w:r w:rsidRPr="00A83245">
        <w:rPr>
          <w:rFonts w:ascii="Times New Roman" w:hAnsi="Times New Roman" w:cs="Times New Roman"/>
          <w:sz w:val="24"/>
          <w:szCs w:val="24"/>
        </w:rPr>
        <w:t xml:space="preserve">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 xml:space="preserve">(2), 102-116.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Herbst, K. C., Hardin, D. P., &amp; Dardis, G. J. (2002).</w:t>
      </w:r>
      <w:proofErr w:type="gramEnd"/>
      <w:r w:rsidRPr="00A83245">
        <w:rPr>
          <w:rFonts w:ascii="Times New Roman" w:hAnsi="Times New Roman" w:cs="Times New Roman"/>
          <w:sz w:val="24"/>
          <w:szCs w:val="24"/>
        </w:rPr>
        <w:t xml:space="preserve">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 xml:space="preserve">(3), 592-605.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Simonsohn, U., Nelson, L. D., &amp; Simmons, J. P. (2014).</w:t>
      </w:r>
      <w:proofErr w:type="gramEnd"/>
      <w:r>
        <w:rPr>
          <w:rFonts w:ascii="Times New Roman" w:hAnsi="Times New Roman" w:cs="Times New Roman"/>
          <w:sz w:val="24"/>
          <w:szCs w:val="24"/>
        </w:rPr>
        <w:t xml:space="preserve">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Steel, P. D., &amp; Kammeyer-Mueller, J.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Comparing meta-analytic moderator estimation techniques under realistic conditions.</w:t>
      </w:r>
      <w:proofErr w:type="gramEnd"/>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96-111. 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Steel, P. D. G., &amp; Kammeyer-Mueller, J. (2008).</w:t>
      </w:r>
      <w:proofErr w:type="gramEnd"/>
      <w:r w:rsidRPr="00A83245">
        <w:rPr>
          <w:rFonts w:ascii="Times New Roman" w:hAnsi="Times New Roman" w:cs="Times New Roman"/>
          <w:sz w:val="24"/>
          <w:szCs w:val="24"/>
        </w:rPr>
        <w:t xml:space="preserve">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 xml:space="preserve">(1), 54-78.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Tamborski, M., &amp; Brown, R. P.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measurement of trait narcissism in social-personality research.</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20"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Taylor, S. E., &amp; Brown, J. D. (1994).</w:t>
      </w:r>
      <w:proofErr w:type="gramEnd"/>
      <w:r w:rsidRPr="00A83245">
        <w:rPr>
          <w:rFonts w:ascii="Times New Roman" w:eastAsia="Times New Roman" w:hAnsi="Times New Roman" w:cs="Times New Roman"/>
          <w:sz w:val="24"/>
          <w:szCs w:val="24"/>
        </w:rPr>
        <w:t xml:space="preserve">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Pr>
          <w:rFonts w:ascii="Times New Roman" w:eastAsia="Times New Roman" w:hAnsi="Times New Roman" w:cs="Times New Roman"/>
          <w:sz w:val="24"/>
          <w:szCs w:val="24"/>
        </w:rPr>
        <w:t>profiles.</w:t>
      </w:r>
      <w:proofErr w:type="gramEnd"/>
      <w:r>
        <w:rPr>
          <w:rFonts w:ascii="Times New Roman" w:eastAsia="Times New Roman" w:hAnsi="Times New Roman" w:cs="Times New Roman"/>
          <w:sz w:val="24"/>
          <w:szCs w:val="24"/>
        </w:rPr>
        <w:t xml:space="preserve"> Journal of Personality and Social Psychology, 85, 605-615.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xml:space="preserve">: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21"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565583">
        <w:rPr>
          <w:rFonts w:ascii="Times New Roman" w:eastAsia="Times New Roman" w:hAnsi="Times New Roman" w:cs="Times New Roman"/>
          <w:sz w:val="24"/>
          <w:szCs w:val="24"/>
        </w:rPr>
        <w:t>Trzesniewski</w:t>
      </w:r>
      <w:proofErr w:type="spellEnd"/>
      <w:r w:rsidRPr="00565583">
        <w:rPr>
          <w:rFonts w:ascii="Times New Roman" w:eastAsia="Times New Roman" w:hAnsi="Times New Roman" w:cs="Times New Roman"/>
          <w:sz w:val="24"/>
          <w:szCs w:val="24"/>
        </w:rPr>
        <w:t>, K. H., Donnellan, M. B., &amp; Robins, R. W. (2008).</w:t>
      </w:r>
      <w:proofErr w:type="gramEnd"/>
      <w:r w:rsidRPr="00565583">
        <w:rPr>
          <w:rFonts w:ascii="Times New Roman" w:eastAsia="Times New Roman" w:hAnsi="Times New Roman" w:cs="Times New Roman"/>
          <w:sz w:val="24"/>
          <w:szCs w:val="24"/>
        </w:rPr>
        <w:t xml:space="preserve">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w:t>
      </w:r>
      <w:proofErr w:type="spellStart"/>
      <w:r w:rsidRPr="00A83245">
        <w:rPr>
          <w:rFonts w:ascii="Times New Roman" w:eastAsia="Times New Roman" w:hAnsi="Times New Roman" w:cs="Times New Roman"/>
          <w:sz w:val="24"/>
          <w:szCs w:val="24"/>
        </w:rPr>
        <w:t>Scholte</w:t>
      </w:r>
      <w:proofErr w:type="spellEnd"/>
      <w:r w:rsidRPr="00A83245">
        <w:rPr>
          <w:rFonts w:ascii="Times New Roman" w:eastAsia="Times New Roman" w:hAnsi="Times New Roman" w:cs="Times New Roman"/>
          <w:sz w:val="24"/>
          <w:szCs w:val="24"/>
        </w:rPr>
        <w:t xml:space="preserve">, R. H. J., </w:t>
      </w:r>
      <w:proofErr w:type="spell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xml:space="preserve">, A. H. N., </w:t>
      </w:r>
      <w:proofErr w:type="spellStart"/>
      <w:r w:rsidRPr="00A83245">
        <w:rPr>
          <w:rFonts w:ascii="Times New Roman" w:eastAsia="Times New Roman" w:hAnsi="Times New Roman" w:cs="Times New Roman"/>
          <w:sz w:val="24"/>
          <w:szCs w:val="24"/>
        </w:rPr>
        <w:t>Nijenhuis</w:t>
      </w:r>
      <w:proofErr w:type="spellEnd"/>
      <w:r w:rsidRPr="00A83245">
        <w:rPr>
          <w:rFonts w:ascii="Times New Roman" w:eastAsia="Times New Roman" w:hAnsi="Times New Roman" w:cs="Times New Roman"/>
          <w:sz w:val="24"/>
          <w:szCs w:val="24"/>
        </w:rPr>
        <w:t xml:space="preserve">, J. t., &amp; </w:t>
      </w:r>
      <w:proofErr w:type="spellStart"/>
      <w:r w:rsidRPr="00A83245">
        <w:rPr>
          <w:rFonts w:ascii="Times New Roman" w:eastAsia="Times New Roman" w:hAnsi="Times New Roman" w:cs="Times New Roman"/>
          <w:sz w:val="24"/>
          <w:szCs w:val="24"/>
        </w:rPr>
        <w:t>Segers</w:t>
      </w:r>
      <w:proofErr w:type="spellEnd"/>
      <w:r w:rsidRPr="00A83245">
        <w:rPr>
          <w:rFonts w:ascii="Times New Roman" w:eastAsia="Times New Roman" w:hAnsi="Times New Roman" w:cs="Times New Roman"/>
          <w:sz w:val="24"/>
          <w:szCs w:val="24"/>
        </w:rPr>
        <w:t>, E. (2010). Classroom ratings of likeability and popularity are related to the big five and the general factor of 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AAI3615763).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(1648598882; 2015-99020-421).</w:t>
      </w:r>
      <w:proofErr w:type="gramEnd"/>
      <w:r w:rsidRPr="00565583">
        <w:rPr>
          <w:rFonts w:ascii="Times New Roman" w:hAnsi="Times New Roman" w:cs="Times New Roman"/>
          <w:color w:val="4C4C4C"/>
          <w:sz w:val="24"/>
          <w:szCs w:val="24"/>
          <w:shd w:val="clear" w:color="auto" w:fill="FFFFFF"/>
        </w:rPr>
        <w:t xml:space="preserve"> Retrieved from</w:t>
      </w:r>
      <w:r>
        <w:rPr>
          <w:rFonts w:ascii="Verdana" w:hAnsi="Verdana"/>
          <w:color w:val="4C4C4C"/>
          <w:sz w:val="18"/>
          <w:szCs w:val="18"/>
          <w:shd w:val="clear" w:color="auto" w:fill="FFFFFF"/>
        </w:rPr>
        <w:t xml:space="preserve"> </w:t>
      </w:r>
      <w:hyperlink r:id="rId22"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FD000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FD0003">
        <w:rPr>
          <w:rFonts w:ascii="Times New Roman" w:hAnsi="Times New Roman" w:cs="Times New Roman"/>
          <w:sz w:val="24"/>
          <w:szCs w:val="24"/>
          <w:shd w:val="clear" w:color="auto" w:fill="FFFFFF"/>
          <w:lang w:eastAsia="zh-CN"/>
          <w:rPrChange w:id="289" w:author="Author">
            <w:rPr>
              <w:rFonts w:ascii="Times New Roman" w:hAnsi="Times New Roman" w:cs="Times New Roman"/>
              <w:color w:val="4C4C4C"/>
              <w:sz w:val="24"/>
              <w:szCs w:val="24"/>
              <w:shd w:val="clear" w:color="auto" w:fill="FFFFFF"/>
              <w:lang w:eastAsia="zh-CN"/>
            </w:rPr>
          </w:rPrChange>
        </w:rPr>
        <w:lastRenderedPageBreak/>
        <w:t>Vazire, S. &amp; Funder, D. C. (2006).</w:t>
      </w:r>
      <w:proofErr w:type="gramEnd"/>
      <w:r w:rsidRPr="00FD0003">
        <w:rPr>
          <w:rFonts w:ascii="Times New Roman" w:hAnsi="Times New Roman" w:cs="Times New Roman"/>
          <w:sz w:val="24"/>
          <w:szCs w:val="24"/>
          <w:shd w:val="clear" w:color="auto" w:fill="FFFFFF"/>
          <w:lang w:eastAsia="zh-CN"/>
          <w:rPrChange w:id="290" w:author="Author">
            <w:rPr>
              <w:rFonts w:ascii="Times New Roman" w:hAnsi="Times New Roman" w:cs="Times New Roman"/>
              <w:color w:val="4C4C4C"/>
              <w:sz w:val="24"/>
              <w:szCs w:val="24"/>
              <w:shd w:val="clear" w:color="auto" w:fill="FFFFFF"/>
              <w:lang w:eastAsia="zh-CN"/>
            </w:rPr>
          </w:rPrChange>
        </w:rPr>
        <w:t xml:space="preserve"> </w:t>
      </w:r>
      <w:proofErr w:type="gramStart"/>
      <w:r w:rsidRPr="00FD0003">
        <w:rPr>
          <w:rFonts w:ascii="Times New Roman" w:hAnsi="Times New Roman" w:cs="Times New Roman"/>
          <w:sz w:val="24"/>
          <w:szCs w:val="24"/>
          <w:shd w:val="clear" w:color="auto" w:fill="FFFFFF"/>
          <w:lang w:eastAsia="zh-CN"/>
          <w:rPrChange w:id="291" w:author="Author">
            <w:rPr>
              <w:rFonts w:ascii="Times New Roman" w:hAnsi="Times New Roman" w:cs="Times New Roman"/>
              <w:color w:val="4C4C4C"/>
              <w:sz w:val="24"/>
              <w:szCs w:val="24"/>
              <w:shd w:val="clear" w:color="auto" w:fill="FFFFFF"/>
              <w:lang w:eastAsia="zh-CN"/>
            </w:rPr>
          </w:rPrChange>
        </w:rPr>
        <w:t>Impulsivity and the self-defeating behavior of narcissists.</w:t>
      </w:r>
      <w:proofErr w:type="gramEnd"/>
      <w:r w:rsidRPr="00FD0003">
        <w:rPr>
          <w:rFonts w:ascii="Times New Roman" w:hAnsi="Times New Roman" w:cs="Times New Roman"/>
          <w:sz w:val="24"/>
          <w:szCs w:val="24"/>
          <w:shd w:val="clear" w:color="auto" w:fill="FFFFFF"/>
          <w:lang w:eastAsia="zh-CN"/>
          <w:rPrChange w:id="292" w:author="Author">
            <w:rPr>
              <w:rFonts w:ascii="Times New Roman" w:hAnsi="Times New Roman" w:cs="Times New Roman"/>
              <w:color w:val="4C4C4C"/>
              <w:sz w:val="24"/>
              <w:szCs w:val="24"/>
              <w:shd w:val="clear" w:color="auto" w:fill="FFFFFF"/>
              <w:lang w:eastAsia="zh-CN"/>
            </w:rPr>
          </w:rPrChange>
        </w:rPr>
        <w:t xml:space="preserve"> Personality and Social Psychology Review, 10, 154-165. </w:t>
      </w:r>
      <w:proofErr w:type="spellStart"/>
      <w:proofErr w:type="gramStart"/>
      <w:r w:rsidRPr="00FD0003">
        <w:rPr>
          <w:rFonts w:ascii="Times New Roman" w:hAnsi="Times New Roman" w:cs="Times New Roman"/>
          <w:sz w:val="24"/>
          <w:szCs w:val="24"/>
          <w:shd w:val="clear" w:color="auto" w:fill="FFFFFF"/>
          <w:lang w:eastAsia="zh-CN"/>
          <w:rPrChange w:id="293" w:author="Author">
            <w:rPr>
              <w:rFonts w:ascii="Times New Roman" w:hAnsi="Times New Roman" w:cs="Times New Roman"/>
              <w:color w:val="4C4C4C"/>
              <w:sz w:val="24"/>
              <w:szCs w:val="24"/>
              <w:shd w:val="clear" w:color="auto" w:fill="FFFFFF"/>
              <w:lang w:eastAsia="zh-CN"/>
            </w:rPr>
          </w:rPrChange>
        </w:rPr>
        <w:t>doi</w:t>
      </w:r>
      <w:proofErr w:type="spellEnd"/>
      <w:proofErr w:type="gramEnd"/>
      <w:r w:rsidRPr="00FD0003">
        <w:rPr>
          <w:rFonts w:ascii="Times New Roman" w:hAnsi="Times New Roman" w:cs="Times New Roman"/>
          <w:sz w:val="24"/>
          <w:szCs w:val="24"/>
          <w:shd w:val="clear" w:color="auto" w:fill="FFFFFF"/>
          <w:lang w:eastAsia="zh-CN"/>
          <w:rPrChange w:id="294" w:author="Author">
            <w:rPr>
              <w:rFonts w:ascii="Times New Roman" w:hAnsi="Times New Roman" w:cs="Times New Roman"/>
              <w:color w:val="4C4C4C"/>
              <w:sz w:val="24"/>
              <w:szCs w:val="24"/>
              <w:shd w:val="clear" w:color="auto" w:fill="FFFFFF"/>
              <w:lang w:eastAsia="zh-CN"/>
            </w:rPr>
          </w:rPrChange>
        </w:rPr>
        <w:t>: 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Watson, C., &amp; Bagby, R. M.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Assessment of narcissistic personality disorder.</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23"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95"/>
      <w:proofErr w:type="spellStart"/>
      <w:r w:rsidRPr="00D85E22">
        <w:rPr>
          <w:rFonts w:ascii="Times New Roman" w:eastAsia="Times New Roman" w:hAnsi="Times New Roman" w:cs="Times New Roman"/>
          <w:sz w:val="24"/>
          <w:szCs w:val="24"/>
        </w:rPr>
        <w:t>Widiger</w:t>
      </w:r>
      <w:proofErr w:type="spellEnd"/>
      <w:r w:rsidRPr="00D85E22">
        <w:rPr>
          <w:rFonts w:ascii="Times New Roman" w:eastAsia="Times New Roman" w:hAnsi="Times New Roman" w:cs="Times New Roman"/>
          <w:sz w:val="24"/>
          <w:szCs w:val="24"/>
        </w:rPr>
        <w:t xml:space="preserve">, T. A., </w:t>
      </w:r>
      <w:proofErr w:type="spellStart"/>
      <w:r w:rsidRPr="00D85E22">
        <w:rPr>
          <w:rFonts w:ascii="Times New Roman" w:eastAsia="Times New Roman" w:hAnsi="Times New Roman" w:cs="Times New Roman"/>
          <w:sz w:val="24"/>
          <w:szCs w:val="24"/>
        </w:rPr>
        <w:t>Mangine</w:t>
      </w:r>
      <w:proofErr w:type="spellEnd"/>
      <w:r w:rsidRPr="00D85E22">
        <w:rPr>
          <w:rFonts w:ascii="Times New Roman" w:eastAsia="Times New Roman" w:hAnsi="Times New Roman" w:cs="Times New Roman"/>
          <w:sz w:val="24"/>
          <w:szCs w:val="24"/>
        </w:rPr>
        <w:t xml:space="preserve">, S., </w:t>
      </w:r>
      <w:proofErr w:type="spellStart"/>
      <w:r w:rsidRPr="00D85E22">
        <w:rPr>
          <w:rFonts w:ascii="Times New Roman" w:eastAsia="Times New Roman" w:hAnsi="Times New Roman" w:cs="Times New Roman"/>
          <w:sz w:val="24"/>
          <w:szCs w:val="24"/>
        </w:rPr>
        <w:t>Corbitt</w:t>
      </w:r>
      <w:proofErr w:type="spellEnd"/>
      <w:r w:rsidRPr="00D85E22">
        <w:rPr>
          <w:rFonts w:ascii="Times New Roman" w:eastAsia="Times New Roman" w:hAnsi="Times New Roman" w:cs="Times New Roman"/>
          <w:sz w:val="24"/>
          <w:szCs w:val="24"/>
        </w:rPr>
        <w: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proofErr w:type="gramStart"/>
      <w:r w:rsidRPr="00D85E22">
        <w:rPr>
          <w:rFonts w:ascii="Times New Roman" w:eastAsia="Times New Roman" w:hAnsi="Times New Roman" w:cs="Times New Roman"/>
          <w:i/>
          <w:sz w:val="24"/>
          <w:szCs w:val="24"/>
        </w:rPr>
        <w:t>Personality disorder interview- IV.</w:t>
      </w:r>
      <w:proofErr w:type="gramEnd"/>
      <w:r w:rsidRPr="00D85E22">
        <w:rPr>
          <w:rFonts w:ascii="Times New Roman" w:eastAsia="Times New Roman" w:hAnsi="Times New Roman" w:cs="Times New Roman"/>
          <w:i/>
          <w:sz w:val="24"/>
          <w:szCs w:val="24"/>
        </w:rPr>
        <w:t xml:space="preserve">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commentRangeEnd w:id="295"/>
      <w:r w:rsidR="000A1A13">
        <w:rPr>
          <w:rStyle w:val="CommentReference"/>
        </w:rPr>
        <w:commentReference w:id="295"/>
      </w:r>
    </w:p>
    <w:p w14:paraId="03CBCF25" w14:textId="6C54FCD0"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Wiggins, J. S. (1991). </w:t>
      </w:r>
      <w:proofErr w:type="gramStart"/>
      <w:r w:rsidRPr="00A83245">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A83245">
        <w:rPr>
          <w:rFonts w:ascii="Times New Roman" w:eastAsia="Times New Roman" w:hAnsi="Times New Roman" w:cs="Times New Roman"/>
          <w:sz w:val="24"/>
          <w:szCs w:val="24"/>
        </w:rPr>
        <w:t xml:space="preserve"> In D. </w:t>
      </w:r>
      <w:proofErr w:type="spellStart"/>
      <w:r w:rsidRPr="00A83245">
        <w:rPr>
          <w:rFonts w:ascii="Times New Roman" w:eastAsia="Times New Roman" w:hAnsi="Times New Roman" w:cs="Times New Roman"/>
          <w:sz w:val="24"/>
          <w:szCs w:val="24"/>
        </w:rPr>
        <w:t>Cicchetti</w:t>
      </w:r>
      <w:proofErr w:type="spellEnd"/>
      <w:r w:rsidRPr="00A83245">
        <w:rPr>
          <w:rFonts w:ascii="Times New Roman" w:eastAsia="Times New Roman" w:hAnsi="Times New Roman" w:cs="Times New Roman"/>
          <w:sz w:val="24"/>
          <w:szCs w:val="24"/>
        </w:rPr>
        <w:t xml:space="preserve"> &amp; W. M. Grove (Eds.), Thinking clearly about psychology: Essays in honor of Paul E. </w:t>
      </w:r>
      <w:proofErr w:type="spellStart"/>
      <w:r w:rsidRPr="00A83245">
        <w:rPr>
          <w:rFonts w:ascii="Times New Roman" w:eastAsia="Times New Roman" w:hAnsi="Times New Roman" w:cs="Times New Roman"/>
          <w:sz w:val="24"/>
          <w:szCs w:val="24"/>
        </w:rPr>
        <w:t>Meehl</w:t>
      </w:r>
      <w:proofErr w:type="spellEnd"/>
      <w:r w:rsidRPr="00A83245">
        <w:rPr>
          <w:rFonts w:ascii="Times New Roman" w:eastAsia="Times New Roman" w:hAnsi="Times New Roman" w:cs="Times New Roman"/>
          <w:sz w:val="24"/>
          <w:szCs w:val="24"/>
        </w:rPr>
        <w:t xml:space="preserve"> (pp. 89-113). Minneapolis, MN: University of Minnesota Press.</w:t>
      </w:r>
      <w:ins w:id="296" w:author="Author">
        <w:r w:rsidR="00FD0003">
          <w:rPr>
            <w:rFonts w:ascii="Times New Roman" w:hAnsi="Times New Roman" w:cs="Times New Roman" w:hint="eastAsia"/>
            <w:sz w:val="24"/>
            <w:szCs w:val="24"/>
            <w:lang w:eastAsia="zh-CN"/>
          </w:rPr>
          <w:t xml:space="preserve"> </w:t>
        </w:r>
        <w:r w:rsidR="00FD0003" w:rsidRPr="001A5759">
          <w:rPr>
            <w:rFonts w:ascii="Times New Roman" w:hAnsi="Times New Roman" w:cs="Times New Roman"/>
            <w:color w:val="4C4C4C"/>
            <w:sz w:val="24"/>
            <w:szCs w:val="24"/>
            <w:shd w:val="clear" w:color="auto" w:fill="FFFFFF"/>
            <w:rPrChange w:id="297" w:author="Author">
              <w:rPr>
                <w:rFonts w:ascii="Verdana" w:hAnsi="Verdana"/>
                <w:color w:val="4C4C4C"/>
                <w:sz w:val="18"/>
                <w:szCs w:val="18"/>
                <w:shd w:val="clear" w:color="auto" w:fill="FFFFFF"/>
              </w:rPr>
            </w:rPrChange>
          </w:rPr>
          <w:t>Retrieved from http://search.proquest.com/docview/618228547?accountid=14553</w:t>
        </w:r>
        <w:r w:rsidR="00FD0003">
          <w:rPr>
            <w:rStyle w:val="CommentReference"/>
          </w:rPr>
          <w:t xml:space="preserve"> </w:t>
        </w:r>
      </w:ins>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Wiggins, J. S., &amp; Pincus, A. L. (1994).</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 doi:http://dx.doi.org/10.1037/10140-023</w:t>
      </w:r>
    </w:p>
    <w:p w14:paraId="0761D2A1" w14:textId="2638278C" w:rsidR="008516CD" w:rsidRPr="00565583" w:rsidRDefault="008516CD" w:rsidP="00EC266F">
      <w:pPr>
        <w:spacing w:after="0"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lastRenderedPageBreak/>
        <w:t>Wink, P. &amp;</w:t>
      </w:r>
      <w:r w:rsidRPr="00565583">
        <w:rPr>
          <w:rFonts w:ascii="Times New Roman" w:hAnsi="Times New Roman" w:cs="Times New Roman"/>
          <w:sz w:val="24"/>
          <w:szCs w:val="24"/>
        </w:rPr>
        <w:t xml:space="preserve"> Gough, H. G. (1990).</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New narcissism scale for the California Personality Inventory and MMPI.</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ins w:id="298" w:author="Author">
        <w:r w:rsidR="00EC266F">
          <w:rPr>
            <w:rFonts w:ascii="Times New Roman" w:hAnsi="Times New Roman" w:cs="Times New Roman" w:hint="eastAsia"/>
            <w:sz w:val="24"/>
            <w:szCs w:val="24"/>
            <w:lang w:eastAsia="zh-CN"/>
          </w:rPr>
          <w:t xml:space="preserve"> </w:t>
        </w:r>
        <w:proofErr w:type="spellStart"/>
        <w:proofErr w:type="gramStart"/>
        <w:r w:rsidR="00EC266F" w:rsidRPr="00EC266F">
          <w:rPr>
            <w:rFonts w:ascii="Times New Roman" w:hAnsi="Times New Roman" w:cs="Times New Roman"/>
            <w:sz w:val="24"/>
            <w:szCs w:val="24"/>
            <w:lang w:eastAsia="zh-CN"/>
          </w:rPr>
          <w:t>doi</w:t>
        </w:r>
        <w:proofErr w:type="spellEnd"/>
        <w:proofErr w:type="gramEnd"/>
        <w:r w:rsidR="00EC266F" w:rsidRPr="00EC266F">
          <w:rPr>
            <w:rFonts w:ascii="Times New Roman" w:hAnsi="Times New Roman" w:cs="Times New Roman"/>
            <w:sz w:val="24"/>
            <w:szCs w:val="24"/>
            <w:lang w:eastAsia="zh-CN"/>
          </w:rPr>
          <w:t xml:space="preserve">: </w:t>
        </w:r>
        <w:r w:rsidR="00EC266F" w:rsidRPr="00EC266F">
          <w:rPr>
            <w:rFonts w:ascii="Times New Roman" w:hAnsi="Times New Roman" w:cs="Times New Roman"/>
            <w:color w:val="000000"/>
            <w:sz w:val="24"/>
            <w:szCs w:val="24"/>
            <w:rPrChange w:id="299" w:author="Author">
              <w:rPr>
                <w:rFonts w:ascii="Verdana" w:hAnsi="Verdana"/>
                <w:color w:val="000000"/>
                <w:sz w:val="15"/>
                <w:szCs w:val="15"/>
              </w:rPr>
            </w:rPrChange>
          </w:rPr>
          <w:t>10.1080/00223891.1990.9674010</w:t>
        </w:r>
        <w:r w:rsidR="00B93E70" w:rsidRPr="00EC266F">
          <w:rPr>
            <w:rFonts w:ascii="Times New Roman" w:hAnsi="Times New Roman" w:cs="Times New Roman"/>
            <w:sz w:val="24"/>
            <w:szCs w:val="24"/>
            <w:lang w:eastAsia="zh-CN"/>
            <w:rPrChange w:id="300" w:author="Author">
              <w:rPr>
                <w:rFonts w:ascii="Times New Roman" w:hAnsi="Times New Roman" w:cs="Times New Roman" w:hint="eastAsia"/>
                <w:sz w:val="24"/>
                <w:szCs w:val="24"/>
                <w:lang w:eastAsia="zh-CN"/>
              </w:rPr>
            </w:rPrChange>
          </w:rPr>
          <w:t xml:space="preserve"> </w:t>
        </w:r>
      </w:ins>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01"/>
      <w:proofErr w:type="spellStart"/>
      <w:proofErr w:type="gramStart"/>
      <w:r w:rsidRPr="00D45827">
        <w:rPr>
          <w:rFonts w:ascii="Times New Roman" w:hAnsi="Times New Roman" w:cs="Times New Roman"/>
          <w:sz w:val="24"/>
          <w:szCs w:val="24"/>
          <w:rPrChange w:id="302" w:author="Author">
            <w:rPr>
              <w:rFonts w:ascii="Times New Roman" w:hAnsi="Times New Roman" w:cs="Times New Roman"/>
              <w:color w:val="0070C0"/>
              <w:sz w:val="24"/>
              <w:szCs w:val="24"/>
            </w:rPr>
          </w:rPrChange>
        </w:rPr>
        <w:t>Zanarini</w:t>
      </w:r>
      <w:proofErr w:type="spellEnd"/>
      <w:r w:rsidRPr="00D45827">
        <w:rPr>
          <w:rFonts w:ascii="Times New Roman" w:hAnsi="Times New Roman" w:cs="Times New Roman"/>
          <w:sz w:val="24"/>
          <w:szCs w:val="24"/>
          <w:rPrChange w:id="303" w:author="Author">
            <w:rPr>
              <w:rFonts w:ascii="Times New Roman" w:hAnsi="Times New Roman" w:cs="Times New Roman"/>
              <w:color w:val="0070C0"/>
              <w:sz w:val="24"/>
              <w:szCs w:val="24"/>
            </w:rPr>
          </w:rPrChange>
        </w:rPr>
        <w:t xml:space="preserve">, M. C., </w:t>
      </w:r>
      <w:proofErr w:type="spellStart"/>
      <w:r w:rsidRPr="00D45827">
        <w:rPr>
          <w:rFonts w:ascii="Times New Roman" w:hAnsi="Times New Roman" w:cs="Times New Roman"/>
          <w:sz w:val="24"/>
          <w:szCs w:val="24"/>
          <w:rPrChange w:id="304" w:author="Author">
            <w:rPr>
              <w:rFonts w:ascii="Times New Roman" w:hAnsi="Times New Roman" w:cs="Times New Roman"/>
              <w:color w:val="0070C0"/>
              <w:sz w:val="24"/>
              <w:szCs w:val="24"/>
            </w:rPr>
          </w:rPrChange>
        </w:rPr>
        <w:t>Frankenburg</w:t>
      </w:r>
      <w:proofErr w:type="spellEnd"/>
      <w:r w:rsidRPr="00D45827">
        <w:rPr>
          <w:rFonts w:ascii="Times New Roman" w:hAnsi="Times New Roman" w:cs="Times New Roman"/>
          <w:sz w:val="24"/>
          <w:szCs w:val="24"/>
          <w:rPrChange w:id="305" w:author="Author">
            <w:rPr>
              <w:rFonts w:ascii="Times New Roman" w:hAnsi="Times New Roman" w:cs="Times New Roman"/>
              <w:color w:val="0070C0"/>
              <w:sz w:val="24"/>
              <w:szCs w:val="24"/>
            </w:rPr>
          </w:rPrChange>
        </w:rPr>
        <w:t xml:space="preserve">, F. R., </w:t>
      </w:r>
      <w:proofErr w:type="spellStart"/>
      <w:r w:rsidRPr="00D45827">
        <w:rPr>
          <w:rFonts w:ascii="Times New Roman" w:hAnsi="Times New Roman" w:cs="Times New Roman"/>
          <w:sz w:val="24"/>
          <w:szCs w:val="24"/>
          <w:rPrChange w:id="306" w:author="Author">
            <w:rPr>
              <w:rFonts w:ascii="Times New Roman" w:hAnsi="Times New Roman" w:cs="Times New Roman"/>
              <w:color w:val="0070C0"/>
              <w:sz w:val="24"/>
              <w:szCs w:val="24"/>
            </w:rPr>
          </w:rPrChange>
        </w:rPr>
        <w:t>Sickel</w:t>
      </w:r>
      <w:proofErr w:type="spellEnd"/>
      <w:r w:rsidRPr="00D45827">
        <w:rPr>
          <w:rFonts w:ascii="Times New Roman" w:hAnsi="Times New Roman" w:cs="Times New Roman"/>
          <w:sz w:val="24"/>
          <w:szCs w:val="24"/>
          <w:rPrChange w:id="307" w:author="Author">
            <w:rPr>
              <w:rFonts w:ascii="Times New Roman" w:hAnsi="Times New Roman" w:cs="Times New Roman"/>
              <w:color w:val="0070C0"/>
              <w:sz w:val="24"/>
              <w:szCs w:val="24"/>
            </w:rPr>
          </w:rPrChange>
        </w:rPr>
        <w:t>, A. E., &amp; Yong, L. (1996).</w:t>
      </w:r>
      <w:proofErr w:type="gramEnd"/>
      <w:r w:rsidRPr="00D45827">
        <w:rPr>
          <w:rFonts w:ascii="Times New Roman" w:hAnsi="Times New Roman" w:cs="Times New Roman"/>
          <w:sz w:val="24"/>
          <w:szCs w:val="24"/>
          <w:rPrChange w:id="308" w:author="Author">
            <w:rPr>
              <w:rFonts w:ascii="Times New Roman" w:hAnsi="Times New Roman" w:cs="Times New Roman"/>
              <w:color w:val="0070C0"/>
              <w:sz w:val="24"/>
              <w:szCs w:val="24"/>
            </w:rPr>
          </w:rPrChange>
        </w:rPr>
        <w:t xml:space="preserve"> </w:t>
      </w:r>
      <w:proofErr w:type="gramStart"/>
      <w:r w:rsidRPr="00D45827">
        <w:rPr>
          <w:rFonts w:ascii="Times New Roman" w:hAnsi="Times New Roman" w:cs="Times New Roman"/>
          <w:i/>
          <w:iCs/>
          <w:sz w:val="24"/>
          <w:szCs w:val="24"/>
          <w:rPrChange w:id="309" w:author="Author">
            <w:rPr>
              <w:rFonts w:ascii="Times New Roman" w:hAnsi="Times New Roman" w:cs="Times New Roman"/>
              <w:i/>
              <w:iCs/>
              <w:color w:val="0070C0"/>
              <w:sz w:val="24"/>
              <w:szCs w:val="24"/>
            </w:rPr>
          </w:rPrChange>
        </w:rPr>
        <w:t>The Diagnostic Interview for DSM–IV Personality Disorders (DIPD-IV)</w:t>
      </w:r>
      <w:r w:rsidRPr="00D45827">
        <w:rPr>
          <w:rFonts w:ascii="Times New Roman" w:hAnsi="Times New Roman" w:cs="Times New Roman"/>
          <w:sz w:val="24"/>
          <w:szCs w:val="24"/>
          <w:rPrChange w:id="310" w:author="Author">
            <w:rPr>
              <w:rFonts w:ascii="Times New Roman" w:hAnsi="Times New Roman" w:cs="Times New Roman"/>
              <w:color w:val="0070C0"/>
              <w:sz w:val="24"/>
              <w:szCs w:val="24"/>
            </w:rPr>
          </w:rPrChange>
        </w:rPr>
        <w:t>.</w:t>
      </w:r>
      <w:proofErr w:type="gramEnd"/>
      <w:r w:rsidRPr="00D45827">
        <w:rPr>
          <w:rFonts w:ascii="Times New Roman" w:hAnsi="Times New Roman" w:cs="Times New Roman"/>
          <w:sz w:val="24"/>
          <w:szCs w:val="24"/>
          <w:rPrChange w:id="311" w:author="Author">
            <w:rPr>
              <w:rFonts w:ascii="Times New Roman" w:hAnsi="Times New Roman" w:cs="Times New Roman"/>
              <w:color w:val="0070C0"/>
              <w:sz w:val="24"/>
              <w:szCs w:val="24"/>
            </w:rPr>
          </w:rPrChange>
        </w:rPr>
        <w:t xml:space="preserve"> Belmont,</w:t>
      </w:r>
      <w:r w:rsidRPr="00D45827">
        <w:rPr>
          <w:rFonts w:ascii="Times New Roman" w:hAnsi="Times New Roman" w:cs="Times New Roman"/>
          <w:i/>
          <w:iCs/>
          <w:sz w:val="24"/>
          <w:szCs w:val="24"/>
          <w:rPrChange w:id="312" w:author="Author">
            <w:rPr>
              <w:rFonts w:ascii="Times New Roman" w:hAnsi="Times New Roman" w:cs="Times New Roman"/>
              <w:i/>
              <w:iCs/>
              <w:color w:val="0070C0"/>
              <w:sz w:val="24"/>
              <w:szCs w:val="24"/>
            </w:rPr>
          </w:rPrChange>
        </w:rPr>
        <w:t xml:space="preserve"> </w:t>
      </w:r>
      <w:r w:rsidRPr="00D45827">
        <w:rPr>
          <w:rFonts w:ascii="Times New Roman" w:hAnsi="Times New Roman" w:cs="Times New Roman"/>
          <w:sz w:val="24"/>
          <w:szCs w:val="24"/>
          <w:rPrChange w:id="313" w:author="Author">
            <w:rPr>
              <w:rFonts w:ascii="Times New Roman" w:hAnsi="Times New Roman" w:cs="Times New Roman"/>
              <w:color w:val="0070C0"/>
              <w:sz w:val="24"/>
              <w:szCs w:val="24"/>
            </w:rPr>
          </w:rPrChange>
        </w:rPr>
        <w:t>MA: McLean Hospital.</w:t>
      </w:r>
      <w:commentRangeEnd w:id="301"/>
      <w:r w:rsidR="00983309">
        <w:rPr>
          <w:rStyle w:val="CommentReference"/>
        </w:rPr>
        <w:commentReference w:id="301"/>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Zuckerman, M., &amp; Knee, C. R. (1996).</w:t>
      </w:r>
      <w:proofErr w:type="gramEnd"/>
      <w:r w:rsidRPr="00A83245">
        <w:rPr>
          <w:rFonts w:ascii="Times New Roman" w:hAnsi="Times New Roman" w:cs="Times New Roman"/>
          <w:sz w:val="24"/>
          <w:szCs w:val="24"/>
        </w:rPr>
        <w:t xml:space="preserve"> The relation between overly positive self-evaluation and adjustment: A comment on </w:t>
      </w:r>
      <w:proofErr w:type="spellStart"/>
      <w:r w:rsidRPr="00A83245">
        <w:rPr>
          <w:rFonts w:ascii="Times New Roman" w:hAnsi="Times New Roman" w:cs="Times New Roman"/>
          <w:sz w:val="24"/>
          <w:szCs w:val="24"/>
        </w:rPr>
        <w:t>colvin</w:t>
      </w:r>
      <w:proofErr w:type="spellEnd"/>
      <w:r w:rsidRPr="00A83245">
        <w:rPr>
          <w:rFonts w:ascii="Times New Roman" w:hAnsi="Times New Roman" w:cs="Times New Roman"/>
          <w:sz w:val="24"/>
          <w:szCs w:val="24"/>
        </w:rPr>
        <w:t>,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Zeigler-Hill, V., Myers, E. M., &amp; Clark, C. B. (2010).</w:t>
      </w:r>
      <w:proofErr w:type="gramEnd"/>
      <w:r w:rsidRPr="00565583">
        <w:rPr>
          <w:rFonts w:ascii="Times New Roman" w:eastAsia="Times New Roman" w:hAnsi="Times New Roman" w:cs="Times New Roman"/>
          <w:sz w:val="24"/>
          <w:szCs w:val="24"/>
        </w:rPr>
        <w:t xml:space="preserve">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4"/>
          <w:headerReference w:type="first" r:id="rId25"/>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314"/>
            <w:ins w:id="315"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314"/>
            <w:r w:rsidR="002263D6">
              <w:rPr>
                <w:rStyle w:val="CommentReference"/>
              </w:rPr>
              <w:commentReference w:id="314"/>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316"/>
            <w:r>
              <w:rPr>
                <w:rFonts w:ascii="Times New Roman" w:hAnsi="Times New Roman" w:cs="Times New Roman"/>
                <w:sz w:val="18"/>
                <w:szCs w:val="18"/>
              </w:rPr>
              <w:t>.006</w:t>
            </w:r>
            <w:ins w:id="317" w:author="Author">
              <w:r w:rsidR="00F44B71">
                <w:rPr>
                  <w:rFonts w:ascii="Times New Roman" w:hAnsi="Times New Roman" w:cs="Times New Roman" w:hint="eastAsia"/>
                  <w:sz w:val="18"/>
                  <w:szCs w:val="18"/>
                  <w:lang w:eastAsia="zh-CN"/>
                </w:rPr>
                <w:t>8</w:t>
              </w:r>
            </w:ins>
            <w:del w:id="318"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319" w:author="Author">
              <w:r w:rsidR="003F504F">
                <w:rPr>
                  <w:rFonts w:ascii="Times New Roman" w:hAnsi="Times New Roman" w:cs="Times New Roman" w:hint="eastAsia"/>
                  <w:sz w:val="18"/>
                  <w:szCs w:val="18"/>
                  <w:lang w:eastAsia="zh-CN"/>
                </w:rPr>
                <w:t>00</w:t>
              </w:r>
            </w:ins>
            <w:del w:id="320" w:author="Author">
              <w:r w:rsidDel="003F504F">
                <w:rPr>
                  <w:rFonts w:ascii="Times New Roman" w:hAnsi="Times New Roman" w:cs="Times New Roman"/>
                  <w:sz w:val="18"/>
                  <w:szCs w:val="18"/>
                </w:rPr>
                <w:delText>16</w:delText>
              </w:r>
            </w:del>
            <w:commentRangeEnd w:id="316"/>
            <w:r w:rsidR="00B37872">
              <w:rPr>
                <w:rStyle w:val="CommentReference"/>
              </w:rPr>
              <w:commentReference w:id="316"/>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321"/>
            <w:ins w:id="322" w:author="Author">
              <w:r>
                <w:rPr>
                  <w:rFonts w:ascii="Times New Roman" w:hAnsi="Times New Roman" w:cs="Times New Roman" w:hint="eastAsia"/>
                  <w:sz w:val="18"/>
                  <w:szCs w:val="18"/>
                  <w:lang w:eastAsia="zh-CN"/>
                </w:rPr>
                <w:t>.036</w:t>
              </w:r>
            </w:ins>
            <w:del w:id="323" w:author="Author">
              <w:r w:rsidR="00CD4A84" w:rsidDel="002E5F11">
                <w:rPr>
                  <w:rFonts w:ascii="Times New Roman" w:hAnsi="Times New Roman" w:cs="Times New Roman"/>
                  <w:sz w:val="18"/>
                  <w:szCs w:val="18"/>
                </w:rPr>
                <w:delText>-.01</w:delText>
              </w:r>
            </w:del>
            <w:commentRangeEnd w:id="321"/>
            <w:r w:rsidR="00DA5B7A">
              <w:rPr>
                <w:rStyle w:val="CommentReference"/>
              </w:rPr>
              <w:commentReference w:id="321"/>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hint="eastAsia"/>
                <w:b/>
                <w:sz w:val="18"/>
                <w:szCs w:val="18"/>
                <w:u w:val="single"/>
                <w:lang w:eastAsia="zh-CN"/>
              </w:rPr>
            </w:pPr>
            <w:r>
              <w:rPr>
                <w:rFonts w:ascii="Times New Roman" w:hAnsi="Times New Roman" w:cs="Times New Roman"/>
                <w:b/>
                <w:sz w:val="18"/>
                <w:szCs w:val="18"/>
                <w:u w:val="single"/>
              </w:rPr>
              <w:t xml:space="preserve">Model </w:t>
            </w:r>
            <w:ins w:id="324" w:author="Author">
              <w:r w:rsidR="00512AD5">
                <w:rPr>
                  <w:rFonts w:ascii="Times New Roman" w:hAnsi="Times New Roman" w:cs="Times New Roman" w:hint="eastAsia"/>
                  <w:b/>
                  <w:sz w:val="18"/>
                  <w:szCs w:val="18"/>
                  <w:u w:val="single"/>
                  <w:lang w:eastAsia="zh-CN"/>
                </w:rPr>
                <w:t>7</w:t>
              </w:r>
            </w:ins>
            <w:del w:id="325"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326"/>
            <w:r w:rsidRPr="00465099">
              <w:rPr>
                <w:rFonts w:ascii="Times New Roman" w:hAnsi="Times New Roman" w:cs="Times New Roman"/>
                <w:sz w:val="18"/>
                <w:szCs w:val="18"/>
              </w:rPr>
              <w:t>(.</w:t>
            </w:r>
            <w:ins w:id="327" w:author="Author">
              <w:r w:rsidR="00CB4326">
                <w:rPr>
                  <w:rFonts w:ascii="Times New Roman" w:hAnsi="Times New Roman" w:cs="Times New Roman" w:hint="eastAsia"/>
                  <w:sz w:val="18"/>
                  <w:szCs w:val="18"/>
                  <w:lang w:eastAsia="zh-CN"/>
                </w:rPr>
                <w:t>458</w:t>
              </w:r>
            </w:ins>
            <w:del w:id="328"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326"/>
            <w:r w:rsidR="00B46D6B">
              <w:rPr>
                <w:rStyle w:val="CommentReference"/>
              </w:rPr>
              <w:commentReference w:id="326"/>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329"/>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329"/>
            <w:r w:rsidR="00B93767">
              <w:rPr>
                <w:rStyle w:val="CommentReference"/>
              </w:rPr>
              <w:commentReference w:id="329"/>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proofErr w:type="gramStart"/>
      <w:r w:rsidRPr="006F3145">
        <w:rPr>
          <w:rFonts w:ascii="Times New Roman" w:hAnsi="Times New Roman" w:cs="Times New Roman"/>
          <w:sz w:val="24"/>
          <w:szCs w:val="24"/>
        </w:rPr>
        <w:lastRenderedPageBreak/>
        <w:t>Figure 4.</w:t>
      </w:r>
      <w:proofErr w:type="gramEnd"/>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proofErr w:type="gramStart"/>
      <w:r w:rsidRPr="002329D7">
        <w:rPr>
          <w:rFonts w:ascii="Times New Roman" w:hAnsi="Times New Roman" w:cs="Times New Roman"/>
          <w:sz w:val="24"/>
          <w:szCs w:val="24"/>
        </w:rPr>
        <w:lastRenderedPageBreak/>
        <w:t>Figure 4.</w:t>
      </w:r>
      <w:proofErr w:type="gramEnd"/>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331"/>
            <w:r w:rsidRPr="00DC637E">
              <w:rPr>
                <w:rFonts w:ascii="Times New Roman" w:hAnsi="Times New Roman" w:cs="Times New Roman"/>
                <w:sz w:val="16"/>
                <w:szCs w:val="16"/>
                <w:highlight w:val="yellow"/>
              </w:rPr>
              <w:t>861</w:t>
            </w:r>
            <w:commentRangeEnd w:id="331"/>
            <w:r>
              <w:rPr>
                <w:rStyle w:val="CommentReference"/>
              </w:rPr>
              <w:commentReference w:id="331"/>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332"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40CE47" w:rsidR="001437EA" w:rsidRDefault="001437EA">
      <w:pPr>
        <w:pStyle w:val="CommentText"/>
        <w:rPr>
          <w:lang w:eastAsia="zh-CN"/>
        </w:rPr>
      </w:pPr>
      <w:r>
        <w:rPr>
          <w:rStyle w:val="CommentReference"/>
        </w:rPr>
        <w:annotationRef/>
      </w:r>
      <w:r>
        <w:rPr>
          <w:rFonts w:hint="eastAsia"/>
          <w:lang w:eastAsia="zh-CN"/>
        </w:rPr>
        <w:t>Table 2; r = .11 for female; r = .06 for male;</w:t>
      </w:r>
    </w:p>
  </w:comment>
  <w:comment w:id="2" w:author="Author" w:initials="A">
    <w:p w14:paraId="18D17C38" w14:textId="30F0109D" w:rsidR="001437EA" w:rsidRDefault="001437EA">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1437EA" w:rsidRDefault="001437EA">
      <w:pPr>
        <w:pStyle w:val="CommentText"/>
      </w:pPr>
      <w:r>
        <w:rPr>
          <w:rStyle w:val="CommentReference"/>
        </w:rPr>
        <w:annotationRef/>
      </w:r>
      <w:r>
        <w:t>Be consistent when using ‘sample’ and ‘study’</w:t>
      </w:r>
    </w:p>
  </w:comment>
  <w:comment w:id="7" w:author="Author" w:initials="A">
    <w:p w14:paraId="6C5EBDE1" w14:textId="78CFA781" w:rsidR="001437EA" w:rsidRDefault="001437EA">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1437EA" w:rsidRDefault="001437EA">
      <w:pPr>
        <w:pStyle w:val="CommentText"/>
        <w:rPr>
          <w:lang w:eastAsia="zh-CN"/>
        </w:rPr>
      </w:pPr>
      <w:r>
        <w:rPr>
          <w:rStyle w:val="CommentReference"/>
        </w:rPr>
        <w:annotationRef/>
      </w:r>
      <w:proofErr w:type="spellStart"/>
      <w:proofErr w:type="gramStart"/>
      <w:r>
        <w:rPr>
          <w:lang w:eastAsia="zh-CN"/>
        </w:rPr>
        <w:t>were</w:t>
      </w:r>
      <w:proofErr w:type="spellEnd"/>
      <w:proofErr w:type="gramEnd"/>
      <w:r>
        <w:rPr>
          <w:lang w:eastAsia="zh-CN"/>
        </w:rPr>
        <w:t>?</w:t>
      </w:r>
    </w:p>
  </w:comment>
  <w:comment w:id="10" w:author="Author" w:initials="A">
    <w:p w14:paraId="688AE30B" w14:textId="6EA0A220" w:rsidR="001437EA" w:rsidRDefault="001437EA">
      <w:pPr>
        <w:pStyle w:val="CommentText"/>
      </w:pPr>
      <w:r>
        <w:rPr>
          <w:rStyle w:val="CommentReference"/>
        </w:rPr>
        <w:annotationRef/>
      </w:r>
      <w:r>
        <w:t>Update this</w:t>
      </w:r>
    </w:p>
  </w:comment>
  <w:comment w:id="11" w:author="Author" w:initials="A">
    <w:p w14:paraId="2DE36627" w14:textId="5C6BDED0" w:rsidR="00711CA4" w:rsidRDefault="00711CA4">
      <w:pPr>
        <w:pStyle w:val="CommentText"/>
        <w:rPr>
          <w:rFonts w:hint="eastAsia"/>
          <w:lang w:eastAsia="zh-CN"/>
        </w:rPr>
      </w:pPr>
      <w:r>
        <w:rPr>
          <w:rStyle w:val="CommentReference"/>
        </w:rPr>
        <w:annotationRef/>
      </w:r>
      <w:r>
        <w:rPr>
          <w:rFonts w:hint="eastAsia"/>
          <w:lang w:eastAsia="zh-CN"/>
        </w:rPr>
        <w:t>SAS output file p. 46</w:t>
      </w:r>
    </w:p>
  </w:comment>
  <w:comment w:id="13" w:author="Author" w:initials="A">
    <w:p w14:paraId="7AEEBECF" w14:textId="3F730493" w:rsidR="00DF3283" w:rsidRDefault="00DF3283">
      <w:pPr>
        <w:pStyle w:val="CommentText"/>
        <w:rPr>
          <w:rFonts w:hint="eastAsia"/>
          <w:lang w:eastAsia="zh-CN"/>
        </w:rPr>
      </w:pPr>
      <w:r>
        <w:rPr>
          <w:rStyle w:val="CommentReference"/>
        </w:rPr>
        <w:annotationRef/>
      </w:r>
      <w:r>
        <w:rPr>
          <w:rFonts w:hint="eastAsia"/>
          <w:lang w:eastAsia="zh-CN"/>
        </w:rPr>
        <w:t>25 samples according to SAS output file (p.55) and Table 4.</w:t>
      </w:r>
    </w:p>
  </w:comment>
  <w:comment w:id="14" w:author="Author" w:initials="A">
    <w:p w14:paraId="20278334" w14:textId="4F2EA12F" w:rsidR="00293777" w:rsidRDefault="00293777">
      <w:pPr>
        <w:pStyle w:val="CommentText"/>
        <w:rPr>
          <w:rFonts w:hint="eastAsia"/>
          <w:lang w:eastAsia="zh-CN"/>
        </w:rPr>
      </w:pPr>
      <w:r>
        <w:rPr>
          <w:rStyle w:val="CommentReference"/>
        </w:rPr>
        <w:annotationRef/>
      </w:r>
      <w:r>
        <w:rPr>
          <w:rFonts w:hint="eastAsia"/>
          <w:lang w:eastAsia="zh-CN"/>
        </w:rPr>
        <w:t xml:space="preserve">69% if the number of samples is 25 instead </w:t>
      </w:r>
      <w:proofErr w:type="spellStart"/>
      <w:r>
        <w:rPr>
          <w:rFonts w:hint="eastAsia"/>
          <w:lang w:eastAsia="zh-CN"/>
        </w:rPr>
        <w:t>o</w:t>
      </w:r>
      <w:proofErr w:type="spellEnd"/>
      <w:r>
        <w:rPr>
          <w:rFonts w:hint="eastAsia"/>
          <w:lang w:eastAsia="zh-CN"/>
        </w:rPr>
        <w:t xml:space="preserve"> 28.</w:t>
      </w:r>
    </w:p>
  </w:comment>
  <w:comment w:id="15" w:author="Author" w:initials="A">
    <w:p w14:paraId="15B0A9C7" w14:textId="31AE1D09" w:rsidR="001437EA" w:rsidRDefault="001437EA">
      <w:pPr>
        <w:pStyle w:val="CommentText"/>
      </w:pPr>
      <w:r>
        <w:rPr>
          <w:rStyle w:val="CommentReference"/>
        </w:rPr>
        <w:annotationRef/>
      </w:r>
      <w:r>
        <w:t>Why are there two p values?</w:t>
      </w:r>
    </w:p>
  </w:comment>
  <w:comment w:id="32" w:author="Author" w:initials="A">
    <w:p w14:paraId="40F1FEFB" w14:textId="588B6442" w:rsidR="001437EA" w:rsidRDefault="001437EA">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57" w:author="Author" w:initials="A">
    <w:p w14:paraId="2E8E3EF2" w14:textId="1C71CE74" w:rsidR="001437EA" w:rsidRDefault="001437EA">
      <w:pPr>
        <w:pStyle w:val="CommentText"/>
        <w:rPr>
          <w:lang w:eastAsia="zh-CN"/>
        </w:rPr>
      </w:pPr>
      <w:r>
        <w:rPr>
          <w:rStyle w:val="CommentReference"/>
        </w:rPr>
        <w:annotationRef/>
      </w:r>
      <w:r>
        <w:rPr>
          <w:rFonts w:hint="eastAsia"/>
          <w:lang w:eastAsia="zh-CN"/>
        </w:rPr>
        <w:t>DOI not found.</w:t>
      </w:r>
    </w:p>
  </w:comment>
  <w:comment w:id="68" w:author="Author" w:initials="A">
    <w:p w14:paraId="6B99633C" w14:textId="582BBC4C" w:rsidR="001437EA" w:rsidRDefault="001437EA">
      <w:pPr>
        <w:pStyle w:val="CommentText"/>
        <w:rPr>
          <w:lang w:eastAsia="zh-CN"/>
        </w:rPr>
      </w:pPr>
      <w:r>
        <w:rPr>
          <w:rStyle w:val="CommentReference"/>
        </w:rPr>
        <w:annotationRef/>
      </w:r>
      <w:r>
        <w:rPr>
          <w:rFonts w:hint="eastAsia"/>
          <w:lang w:eastAsia="zh-CN"/>
        </w:rPr>
        <w:t>DOI not found.</w:t>
      </w:r>
    </w:p>
  </w:comment>
  <w:comment w:id="73" w:author="Author" w:initials="A">
    <w:p w14:paraId="3A9F50DE" w14:textId="1E5CDAD2" w:rsidR="001437EA" w:rsidRDefault="001437EA">
      <w:pPr>
        <w:pStyle w:val="CommentText"/>
        <w:rPr>
          <w:lang w:eastAsia="zh-CN"/>
        </w:rPr>
      </w:pPr>
      <w:r>
        <w:rPr>
          <w:rStyle w:val="CommentReference"/>
        </w:rPr>
        <w:annotationRef/>
      </w:r>
      <w:r>
        <w:rPr>
          <w:rFonts w:hint="eastAsia"/>
          <w:lang w:eastAsia="zh-CN"/>
        </w:rPr>
        <w:t>DOI not found.</w:t>
      </w:r>
    </w:p>
  </w:comment>
  <w:comment w:id="74" w:author="Author" w:initials="A">
    <w:p w14:paraId="584A908B" w14:textId="0A9566C0" w:rsidR="001437EA" w:rsidRDefault="001437EA">
      <w:pPr>
        <w:pStyle w:val="CommentText"/>
        <w:rPr>
          <w:lang w:eastAsia="zh-CN"/>
        </w:rPr>
      </w:pPr>
      <w:r>
        <w:rPr>
          <w:rStyle w:val="CommentReference"/>
        </w:rPr>
        <w:annotationRef/>
      </w:r>
      <w:r>
        <w:rPr>
          <w:rFonts w:hint="eastAsia"/>
          <w:lang w:eastAsia="zh-CN"/>
        </w:rPr>
        <w:t>DOI not found.</w:t>
      </w:r>
    </w:p>
  </w:comment>
  <w:comment w:id="105" w:author="Author" w:initials="A">
    <w:p w14:paraId="34CDA382" w14:textId="25595CDF" w:rsidR="001437EA" w:rsidRDefault="001437EA">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116" w:author="Author" w:initials="A">
    <w:p w14:paraId="102085CA" w14:textId="236DF5B2" w:rsidR="001437EA" w:rsidRDefault="001437EA">
      <w:pPr>
        <w:pStyle w:val="CommentText"/>
        <w:rPr>
          <w:lang w:eastAsia="zh-CN"/>
        </w:rPr>
      </w:pPr>
      <w:r>
        <w:rPr>
          <w:rStyle w:val="CommentReference"/>
        </w:rPr>
        <w:annotationRef/>
      </w:r>
      <w:r>
        <w:rPr>
          <w:rFonts w:hint="eastAsia"/>
          <w:lang w:eastAsia="zh-CN"/>
        </w:rPr>
        <w:t>DOI not found</w:t>
      </w:r>
    </w:p>
  </w:comment>
  <w:comment w:id="124" w:author="Author" w:initials="A">
    <w:p w14:paraId="34A215A7" w14:textId="1AEB4229" w:rsidR="001437EA" w:rsidRDefault="001437EA">
      <w:pPr>
        <w:pStyle w:val="CommentText"/>
        <w:rPr>
          <w:lang w:eastAsia="zh-CN"/>
        </w:rPr>
      </w:pPr>
      <w:r>
        <w:rPr>
          <w:rStyle w:val="CommentReference"/>
        </w:rPr>
        <w:annotationRef/>
      </w:r>
      <w:r>
        <w:rPr>
          <w:rFonts w:hint="eastAsia"/>
          <w:lang w:eastAsia="zh-CN"/>
        </w:rPr>
        <w:t xml:space="preserve">This is the </w:t>
      </w:r>
      <w:proofErr w:type="spellStart"/>
      <w:r>
        <w:rPr>
          <w:rFonts w:hint="eastAsia"/>
          <w:lang w:eastAsia="zh-CN"/>
        </w:rPr>
        <w:t>doi</w:t>
      </w:r>
      <w:proofErr w:type="spellEnd"/>
      <w:r>
        <w:rPr>
          <w:rFonts w:hint="eastAsia"/>
          <w:lang w:eastAsia="zh-CN"/>
        </w:rPr>
        <w:t xml:space="preserve"> for the 2008 edition of the book; can</w:t>
      </w:r>
      <w:r>
        <w:rPr>
          <w:lang w:eastAsia="zh-CN"/>
        </w:rPr>
        <w:t>’</w:t>
      </w:r>
      <w:r>
        <w:rPr>
          <w:rFonts w:hint="eastAsia"/>
          <w:lang w:eastAsia="zh-CN"/>
        </w:rPr>
        <w:t xml:space="preserve">t find the </w:t>
      </w:r>
      <w:proofErr w:type="spellStart"/>
      <w:r>
        <w:rPr>
          <w:rFonts w:hint="eastAsia"/>
          <w:lang w:eastAsia="zh-CN"/>
        </w:rPr>
        <w:t>doi</w:t>
      </w:r>
      <w:proofErr w:type="spellEnd"/>
      <w:r>
        <w:rPr>
          <w:rFonts w:hint="eastAsia"/>
          <w:lang w:eastAsia="zh-CN"/>
        </w:rPr>
        <w:t xml:space="preserve"> for the 2013 edition.</w:t>
      </w:r>
    </w:p>
  </w:comment>
  <w:comment w:id="134" w:author="Author" w:initials="A">
    <w:p w14:paraId="52AEDA3F" w14:textId="13A46973" w:rsidR="001437EA" w:rsidRDefault="001437EA">
      <w:pPr>
        <w:pStyle w:val="CommentText"/>
        <w:rPr>
          <w:lang w:eastAsia="zh-CN"/>
        </w:rPr>
      </w:pPr>
      <w:r>
        <w:rPr>
          <w:rStyle w:val="CommentReference"/>
        </w:rPr>
        <w:annotationRef/>
      </w:r>
      <w:r>
        <w:rPr>
          <w:rFonts w:hint="eastAsia"/>
          <w:lang w:eastAsia="zh-CN"/>
        </w:rPr>
        <w:t>DOI not found.</w:t>
      </w:r>
    </w:p>
  </w:comment>
  <w:comment w:id="141" w:author="Author" w:initials="A">
    <w:p w14:paraId="4C1BE2A2" w14:textId="61C97FF1" w:rsidR="001437EA" w:rsidRDefault="001437EA">
      <w:pPr>
        <w:pStyle w:val="CommentText"/>
        <w:rPr>
          <w:lang w:eastAsia="zh-CN"/>
        </w:rPr>
      </w:pPr>
      <w:r>
        <w:rPr>
          <w:rStyle w:val="CommentReference"/>
        </w:rPr>
        <w:annotationRef/>
      </w:r>
      <w:r>
        <w:rPr>
          <w:rFonts w:hint="eastAsia"/>
          <w:lang w:eastAsia="zh-CN"/>
        </w:rPr>
        <w:t>DOI not found</w:t>
      </w:r>
    </w:p>
  </w:comment>
  <w:comment w:id="142" w:author="Author" w:initials="A">
    <w:p w14:paraId="75C921C2" w14:textId="4E974110" w:rsidR="001437EA" w:rsidRDefault="001437EA">
      <w:pPr>
        <w:pStyle w:val="CommentText"/>
        <w:rPr>
          <w:lang w:eastAsia="zh-CN"/>
        </w:rPr>
      </w:pPr>
      <w:r>
        <w:rPr>
          <w:rStyle w:val="CommentReference"/>
        </w:rPr>
        <w:annotationRef/>
      </w:r>
      <w:r>
        <w:rPr>
          <w:rFonts w:hint="eastAsia"/>
          <w:lang w:eastAsia="zh-CN"/>
        </w:rPr>
        <w:t>DOI not found.</w:t>
      </w:r>
    </w:p>
  </w:comment>
  <w:comment w:id="149" w:author="Author" w:initials="A">
    <w:p w14:paraId="582DB1FF" w14:textId="5E57E685" w:rsidR="001437EA" w:rsidRDefault="001437EA">
      <w:pPr>
        <w:pStyle w:val="CommentText"/>
        <w:rPr>
          <w:lang w:eastAsia="zh-CN"/>
        </w:rPr>
      </w:pPr>
      <w:r>
        <w:rPr>
          <w:rStyle w:val="CommentReference"/>
        </w:rPr>
        <w:annotationRef/>
      </w:r>
      <w:r>
        <w:rPr>
          <w:rStyle w:val="CommentReference"/>
          <w:rFonts w:hint="eastAsia"/>
          <w:lang w:eastAsia="zh-CN"/>
        </w:rPr>
        <w:t>DOI not found.</w:t>
      </w:r>
    </w:p>
  </w:comment>
  <w:comment w:id="159" w:author="Author" w:initials="A">
    <w:p w14:paraId="190905DC" w14:textId="5272D1D5" w:rsidR="001437EA" w:rsidRDefault="001437EA">
      <w:pPr>
        <w:pStyle w:val="CommentText"/>
        <w:rPr>
          <w:lang w:eastAsia="zh-CN"/>
        </w:rPr>
      </w:pPr>
      <w:r>
        <w:rPr>
          <w:rStyle w:val="CommentReference"/>
        </w:rPr>
        <w:annotationRef/>
      </w:r>
      <w:r>
        <w:rPr>
          <w:rFonts w:hint="eastAsia"/>
          <w:lang w:eastAsia="zh-CN"/>
        </w:rPr>
        <w:t>DOI not found.</w:t>
      </w:r>
    </w:p>
  </w:comment>
  <w:comment w:id="160" w:author="Author" w:initials="A">
    <w:p w14:paraId="6DFC3350" w14:textId="2A50FDE4" w:rsidR="001437EA" w:rsidRDefault="001437EA">
      <w:pPr>
        <w:pStyle w:val="CommentText"/>
        <w:rPr>
          <w:lang w:eastAsia="zh-CN"/>
        </w:rPr>
      </w:pPr>
      <w:r>
        <w:rPr>
          <w:rStyle w:val="CommentReference"/>
        </w:rPr>
        <w:annotationRef/>
      </w:r>
      <w:r>
        <w:rPr>
          <w:rFonts w:hint="eastAsia"/>
          <w:lang w:eastAsia="zh-CN"/>
        </w:rPr>
        <w:t>DOI not found.</w:t>
      </w:r>
    </w:p>
  </w:comment>
  <w:comment w:id="193" w:author="Author" w:initials="A">
    <w:p w14:paraId="18D44A40" w14:textId="23312B15" w:rsidR="001437EA" w:rsidRDefault="001437EA">
      <w:pPr>
        <w:pStyle w:val="CommentText"/>
        <w:rPr>
          <w:lang w:eastAsia="zh-CN"/>
        </w:rPr>
      </w:pPr>
      <w:r>
        <w:rPr>
          <w:rStyle w:val="CommentReference"/>
        </w:rPr>
        <w:annotationRef/>
      </w:r>
      <w:r>
        <w:rPr>
          <w:rFonts w:hint="eastAsia"/>
          <w:lang w:eastAsia="zh-CN"/>
        </w:rPr>
        <w:t>DOI not found</w:t>
      </w:r>
    </w:p>
  </w:comment>
  <w:comment w:id="218" w:author="Author" w:initials="A">
    <w:p w14:paraId="09B85B97" w14:textId="591FFDAE" w:rsidR="001437EA" w:rsidRDefault="001437EA">
      <w:pPr>
        <w:pStyle w:val="CommentText"/>
        <w:rPr>
          <w:lang w:eastAsia="zh-CN"/>
        </w:rPr>
      </w:pPr>
      <w:r>
        <w:rPr>
          <w:rStyle w:val="CommentReference"/>
        </w:rPr>
        <w:annotationRef/>
      </w:r>
      <w:r>
        <w:rPr>
          <w:rFonts w:hint="eastAsia"/>
          <w:lang w:eastAsia="zh-CN"/>
        </w:rPr>
        <w:t>DOI not found.</w:t>
      </w:r>
    </w:p>
  </w:comment>
  <w:comment w:id="225" w:author="Author" w:initials="A">
    <w:p w14:paraId="0F3D67A4" w14:textId="26E31A9C" w:rsidR="001437EA" w:rsidRDefault="001437EA">
      <w:pPr>
        <w:pStyle w:val="CommentText"/>
        <w:rPr>
          <w:lang w:eastAsia="zh-CN"/>
        </w:rPr>
      </w:pPr>
      <w:r>
        <w:rPr>
          <w:rStyle w:val="CommentReference"/>
        </w:rPr>
        <w:annotationRef/>
      </w:r>
      <w:r>
        <w:rPr>
          <w:rFonts w:hint="eastAsia"/>
          <w:lang w:eastAsia="zh-CN"/>
        </w:rPr>
        <w:t>DOI not found.</w:t>
      </w:r>
    </w:p>
  </w:comment>
  <w:comment w:id="262" w:author="Author" w:initials="A">
    <w:p w14:paraId="49981D29" w14:textId="6CFB9F8F" w:rsidR="001437EA" w:rsidRDefault="001437EA">
      <w:pPr>
        <w:pStyle w:val="CommentText"/>
        <w:rPr>
          <w:lang w:eastAsia="zh-CN"/>
        </w:rPr>
      </w:pPr>
      <w:r>
        <w:rPr>
          <w:rStyle w:val="CommentReference"/>
        </w:rPr>
        <w:annotationRef/>
      </w:r>
      <w:r>
        <w:rPr>
          <w:rFonts w:hint="eastAsia"/>
          <w:lang w:eastAsia="zh-CN"/>
        </w:rPr>
        <w:t>DOI not found.</w:t>
      </w:r>
    </w:p>
  </w:comment>
  <w:comment w:id="263" w:author="Author" w:initials="A">
    <w:p w14:paraId="6F052972" w14:textId="79638B0E" w:rsidR="001437EA" w:rsidRDefault="001437EA">
      <w:pPr>
        <w:pStyle w:val="CommentText"/>
        <w:rPr>
          <w:lang w:eastAsia="zh-CN"/>
        </w:rPr>
      </w:pPr>
      <w:r>
        <w:rPr>
          <w:rStyle w:val="CommentReference"/>
        </w:rPr>
        <w:annotationRef/>
      </w:r>
      <w:r>
        <w:rPr>
          <w:rFonts w:hint="eastAsia"/>
          <w:lang w:eastAsia="zh-CN"/>
        </w:rPr>
        <w:t>DOI not found.</w:t>
      </w:r>
    </w:p>
  </w:comment>
  <w:comment w:id="274" w:author="Author" w:initials="A">
    <w:p w14:paraId="42881B46" w14:textId="0CB2A911" w:rsidR="001437EA" w:rsidRDefault="001437EA">
      <w:pPr>
        <w:pStyle w:val="CommentText"/>
        <w:rPr>
          <w:lang w:eastAsia="zh-CN"/>
        </w:rPr>
      </w:pPr>
      <w:r>
        <w:rPr>
          <w:rStyle w:val="CommentReference"/>
        </w:rPr>
        <w:annotationRef/>
      </w:r>
      <w:r>
        <w:rPr>
          <w:rFonts w:hint="eastAsia"/>
          <w:lang w:eastAsia="zh-CN"/>
        </w:rPr>
        <w:t>DOI not found.</w:t>
      </w:r>
    </w:p>
  </w:comment>
  <w:comment w:id="295" w:author="Author" w:initials="A">
    <w:p w14:paraId="00C6CBDD" w14:textId="30A70512" w:rsidR="001437EA" w:rsidRDefault="001437EA">
      <w:pPr>
        <w:pStyle w:val="CommentText"/>
        <w:rPr>
          <w:lang w:eastAsia="zh-CN"/>
        </w:rPr>
      </w:pPr>
      <w:r>
        <w:rPr>
          <w:rStyle w:val="CommentReference"/>
        </w:rPr>
        <w:annotationRef/>
      </w:r>
      <w:r>
        <w:rPr>
          <w:rFonts w:hint="eastAsia"/>
          <w:lang w:eastAsia="zh-CN"/>
        </w:rPr>
        <w:t>DOI not found.</w:t>
      </w:r>
    </w:p>
  </w:comment>
  <w:comment w:id="301" w:author="Author" w:initials="A">
    <w:p w14:paraId="28C5FBD0" w14:textId="3F25FE5C" w:rsidR="001437EA" w:rsidRDefault="001437EA">
      <w:pPr>
        <w:pStyle w:val="CommentText"/>
        <w:rPr>
          <w:lang w:eastAsia="zh-CN"/>
        </w:rPr>
      </w:pPr>
      <w:r>
        <w:rPr>
          <w:rStyle w:val="CommentReference"/>
        </w:rPr>
        <w:annotationRef/>
      </w:r>
      <w:r w:rsidR="00D06F33">
        <w:rPr>
          <w:rFonts w:hint="eastAsia"/>
          <w:lang w:eastAsia="zh-CN"/>
        </w:rPr>
        <w:t>DOI not found.</w:t>
      </w:r>
    </w:p>
  </w:comment>
  <w:comment w:id="314" w:author="Author" w:initials="A">
    <w:p w14:paraId="5EE55E98" w14:textId="3BE7962C" w:rsidR="002263D6" w:rsidRDefault="002263D6">
      <w:pPr>
        <w:pStyle w:val="CommentText"/>
        <w:rPr>
          <w:rFonts w:hint="eastAsia"/>
          <w:lang w:eastAsia="zh-CN"/>
        </w:rPr>
      </w:pPr>
      <w:r>
        <w:rPr>
          <w:rStyle w:val="CommentReference"/>
        </w:rPr>
        <w:annotationRef/>
      </w:r>
      <w:r>
        <w:rPr>
          <w:rFonts w:hint="eastAsia"/>
          <w:lang w:eastAsia="zh-CN"/>
        </w:rPr>
        <w:t>SAS output file p.46</w:t>
      </w:r>
    </w:p>
  </w:comment>
  <w:comment w:id="316" w:author="Author" w:initials="A">
    <w:p w14:paraId="01BA8B50" w14:textId="663893D7" w:rsidR="00B37872" w:rsidRDefault="00B37872">
      <w:pPr>
        <w:pStyle w:val="CommentText"/>
        <w:rPr>
          <w:rFonts w:hint="eastAsia"/>
          <w:lang w:eastAsia="zh-CN"/>
        </w:rPr>
      </w:pPr>
      <w:r>
        <w:rPr>
          <w:rStyle w:val="CommentReference"/>
        </w:rPr>
        <w:annotationRef/>
      </w:r>
      <w:r>
        <w:rPr>
          <w:rFonts w:hint="eastAsia"/>
          <w:lang w:eastAsia="zh-CN"/>
        </w:rPr>
        <w:t>SAS output file p.36</w:t>
      </w:r>
    </w:p>
  </w:comment>
  <w:comment w:id="321" w:author="Author" w:initials="A">
    <w:p w14:paraId="1D3C49E4" w14:textId="5D8136AE" w:rsidR="00DA5B7A" w:rsidRDefault="00DA5B7A">
      <w:pPr>
        <w:pStyle w:val="CommentText"/>
        <w:rPr>
          <w:rFonts w:hint="eastAsia"/>
          <w:lang w:eastAsia="zh-CN"/>
        </w:rPr>
      </w:pPr>
      <w:r>
        <w:rPr>
          <w:rStyle w:val="CommentReference"/>
        </w:rPr>
        <w:annotationRef/>
      </w:r>
      <w:r>
        <w:rPr>
          <w:rFonts w:hint="eastAsia"/>
          <w:lang w:eastAsia="zh-CN"/>
        </w:rPr>
        <w:t>SAS output file p.80</w:t>
      </w:r>
    </w:p>
  </w:comment>
  <w:comment w:id="326" w:author="Author" w:initials="A">
    <w:p w14:paraId="1F4CAFAB" w14:textId="6B0F35A4" w:rsidR="00B46D6B" w:rsidRDefault="00B46D6B">
      <w:pPr>
        <w:pStyle w:val="CommentText"/>
        <w:rPr>
          <w:rFonts w:hint="eastAsia"/>
          <w:lang w:eastAsia="zh-CN"/>
        </w:rPr>
      </w:pPr>
      <w:r>
        <w:rPr>
          <w:rStyle w:val="CommentReference"/>
        </w:rPr>
        <w:annotationRef/>
      </w:r>
      <w:r>
        <w:rPr>
          <w:rFonts w:hint="eastAsia"/>
          <w:lang w:eastAsia="zh-CN"/>
        </w:rPr>
        <w:t>SAS output file p.106</w:t>
      </w:r>
    </w:p>
  </w:comment>
  <w:comment w:id="329" w:author="Author" w:initials="A">
    <w:p w14:paraId="054FFE6E" w14:textId="029014E5" w:rsidR="00B93767" w:rsidRDefault="00B93767">
      <w:pPr>
        <w:pStyle w:val="CommentText"/>
        <w:rPr>
          <w:rFonts w:hint="eastAsia"/>
          <w:lang w:eastAsia="zh-CN"/>
        </w:rPr>
      </w:pPr>
      <w:r>
        <w:rPr>
          <w:rStyle w:val="CommentReference"/>
        </w:rPr>
        <w:annotationRef/>
      </w:r>
      <w:r>
        <w:rPr>
          <w:rFonts w:hint="eastAsia"/>
          <w:lang w:eastAsia="zh-CN"/>
        </w:rPr>
        <w:t>Somehow the SAS output for this model (ou</w:t>
      </w:r>
      <w:r w:rsidR="00742491">
        <w:rPr>
          <w:rFonts w:hint="eastAsia"/>
          <w:lang w:eastAsia="zh-CN"/>
        </w:rPr>
        <w:t>tput file p.108) is problemati</w:t>
      </w:r>
      <w:r w:rsidR="00DF6F0D">
        <w:rPr>
          <w:rFonts w:hint="eastAsia"/>
          <w:lang w:eastAsia="zh-CN"/>
        </w:rPr>
        <w:t xml:space="preserve">c. </w:t>
      </w:r>
      <w:r w:rsidR="00DF6F0D">
        <w:rPr>
          <w:rFonts w:hint="eastAsia"/>
          <w:lang w:eastAsia="zh-CN"/>
        </w:rPr>
        <w:t>L</w:t>
      </w:r>
      <w:bookmarkStart w:id="330" w:name="_GoBack"/>
      <w:bookmarkEnd w:id="330"/>
      <w:r w:rsidR="00742491">
        <w:rPr>
          <w:rFonts w:hint="eastAsia"/>
          <w:lang w:eastAsia="zh-CN"/>
        </w:rPr>
        <w:t xml:space="preserve">ooks like errors </w:t>
      </w:r>
      <w:r w:rsidR="00742491">
        <w:rPr>
          <w:lang w:eastAsia="zh-CN"/>
        </w:rPr>
        <w:t>occurred</w:t>
      </w:r>
      <w:r w:rsidR="00742491">
        <w:rPr>
          <w:rFonts w:hint="eastAsia"/>
          <w:lang w:eastAsia="zh-CN"/>
        </w:rPr>
        <w:t xml:space="preserve"> when I ran the analysis.</w:t>
      </w:r>
    </w:p>
  </w:comment>
  <w:comment w:id="331" w:author="Author" w:initials="A">
    <w:p w14:paraId="043B3162" w14:textId="77777777" w:rsidR="001437EA" w:rsidRDefault="001437EA"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26655" w14:textId="77777777" w:rsidR="00F87EAD" w:rsidRDefault="00F87EAD" w:rsidP="008A68E8">
      <w:pPr>
        <w:spacing w:after="0" w:line="240" w:lineRule="auto"/>
      </w:pPr>
      <w:r>
        <w:separator/>
      </w:r>
    </w:p>
  </w:endnote>
  <w:endnote w:type="continuationSeparator" w:id="0">
    <w:p w14:paraId="49023486" w14:textId="77777777" w:rsidR="00F87EAD" w:rsidRDefault="00F87EAD"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57944" w14:textId="77777777" w:rsidR="00F87EAD" w:rsidRDefault="00F87EAD" w:rsidP="008A68E8">
      <w:pPr>
        <w:spacing w:after="0" w:line="240" w:lineRule="auto"/>
      </w:pPr>
      <w:r>
        <w:separator/>
      </w:r>
    </w:p>
  </w:footnote>
  <w:footnote w:type="continuationSeparator" w:id="0">
    <w:p w14:paraId="492BE496" w14:textId="77777777" w:rsidR="00F87EAD" w:rsidRDefault="00F87EAD" w:rsidP="008A68E8">
      <w:pPr>
        <w:spacing w:after="0" w:line="240" w:lineRule="auto"/>
      </w:pPr>
      <w:r>
        <w:continuationSeparator/>
      </w:r>
    </w:p>
  </w:footnote>
  <w:footnote w:id="1">
    <w:p w14:paraId="79B1BDA3" w14:textId="249CABAD"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1437EA" w:rsidRPr="0056695A"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1437EA" w:rsidRPr="006F3145" w:rsidRDefault="001437EA"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spellStart"/>
      <w:proofErr w:type="gram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sidRPr="0056771D">
        <w:rPr>
          <w:rFonts w:ascii="Times New Roman" w:hAnsi="Times New Roman" w:cs="Times New Roman"/>
        </w:rPr>
        <w:t xml:space="preserve"> (2002) note that “…it is mathematically possible under maximum likelihood estimation for the residual variance</w:t>
      </w:r>
      <w:r w:rsidRPr="006F3145">
        <w:rPr>
          <w:rFonts w:ascii="Times New Roman" w:hAnsi="Times New Roman" w:cs="Times New Roman"/>
        </w:rPr>
        <w:t xml:space="preserve"> to increase slightly if a truly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 is entered into the equation.</w:t>
      </w:r>
      <w:proofErr w:type="gramEnd"/>
      <w:r w:rsidRPr="006F3145">
        <w:rPr>
          <w:rFonts w:ascii="Times New Roman" w:hAnsi="Times New Roman" w:cs="Times New Roman"/>
        </w:rPr>
        <w:t xml:space="preserve"> Such cases result in the computation of slightly negative-variance-explained statistics for the variable just entered. </w:t>
      </w:r>
      <w:proofErr w:type="gramStart"/>
      <w:r w:rsidRPr="006F3145">
        <w:rPr>
          <w:rFonts w:ascii="Times New Roman" w:hAnsi="Times New Roman" w:cs="Times New Roman"/>
        </w:rPr>
        <w:t>The negative differences here, however, will typically be quite small” (p. 150).</w:t>
      </w:r>
      <w:proofErr w:type="gramEnd"/>
      <w:r w:rsidRPr="006F3145">
        <w:rPr>
          <w:rFonts w:ascii="Times New Roman" w:hAnsi="Times New Roman" w:cs="Times New Roman"/>
        </w:rPr>
        <w:t xml:space="preserve">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predictors.</w:t>
      </w:r>
    </w:p>
  </w:footnote>
  <w:footnote w:id="5">
    <w:p w14:paraId="7146A64C" w14:textId="16D46FD3" w:rsidR="001437EA" w:rsidRPr="006F3145"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1437EA" w:rsidRPr="00AB4679" w:rsidRDefault="001437EA"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DF6F0D">
          <w:rPr>
            <w:rFonts w:ascii="Times New Roman" w:hAnsi="Times New Roman" w:cs="Times New Roman"/>
            <w:noProof/>
          </w:rPr>
          <w:t>64</w:t>
        </w:r>
        <w:r w:rsidRPr="00AB4679">
          <w:rPr>
            <w:rFonts w:ascii="Times New Roman" w:hAnsi="Times New Roman" w:cs="Times New Roman"/>
            <w:noProof/>
          </w:rPr>
          <w:fldChar w:fldCharType="end"/>
        </w:r>
      </w:p>
    </w:sdtContent>
  </w:sdt>
  <w:p w14:paraId="0952CD1B" w14:textId="77777777" w:rsidR="001437EA" w:rsidRPr="00AB4679" w:rsidRDefault="001437EA">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1437EA" w:rsidRPr="00163139" w:rsidRDefault="001437EA"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1437EA" w:rsidRPr="008A68E8" w:rsidRDefault="001437EA"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E5A"/>
    <w:rsid w:val="001D72EB"/>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C0D"/>
    <w:rsid w:val="003E34A1"/>
    <w:rsid w:val="003E38D0"/>
    <w:rsid w:val="003E4147"/>
    <w:rsid w:val="003E44BD"/>
    <w:rsid w:val="003E7647"/>
    <w:rsid w:val="003E79D4"/>
    <w:rsid w:val="003E7D68"/>
    <w:rsid w:val="003F0FBD"/>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57C7E"/>
    <w:rsid w:val="004611C9"/>
    <w:rsid w:val="00461DE3"/>
    <w:rsid w:val="0046287F"/>
    <w:rsid w:val="0046370A"/>
    <w:rsid w:val="00463C91"/>
    <w:rsid w:val="00464F35"/>
    <w:rsid w:val="00465099"/>
    <w:rsid w:val="0046545C"/>
    <w:rsid w:val="00466D99"/>
    <w:rsid w:val="00467125"/>
    <w:rsid w:val="004671F3"/>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5B14"/>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19E2"/>
    <w:rsid w:val="00711C95"/>
    <w:rsid w:val="00711CA4"/>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4B1E"/>
    <w:rsid w:val="00784E6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772E"/>
    <w:rsid w:val="00847778"/>
    <w:rsid w:val="008502E0"/>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EEF"/>
    <w:rsid w:val="00882766"/>
    <w:rsid w:val="00883E32"/>
    <w:rsid w:val="008860C4"/>
    <w:rsid w:val="00886E50"/>
    <w:rsid w:val="00887F5E"/>
    <w:rsid w:val="00890287"/>
    <w:rsid w:val="008917E5"/>
    <w:rsid w:val="00892587"/>
    <w:rsid w:val="00893055"/>
    <w:rsid w:val="00893311"/>
    <w:rsid w:val="00893423"/>
    <w:rsid w:val="00893C07"/>
    <w:rsid w:val="00893D1D"/>
    <w:rsid w:val="008944DC"/>
    <w:rsid w:val="00894680"/>
    <w:rsid w:val="00894997"/>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F1A47"/>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5341"/>
    <w:rsid w:val="00CF55D2"/>
    <w:rsid w:val="00CF6BBF"/>
    <w:rsid w:val="00CF7BDC"/>
    <w:rsid w:val="00D0122F"/>
    <w:rsid w:val="00D0187A"/>
    <w:rsid w:val="00D02183"/>
    <w:rsid w:val="00D04FD6"/>
    <w:rsid w:val="00D0529A"/>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BE5"/>
    <w:rsid w:val="00F81690"/>
    <w:rsid w:val="00F83A68"/>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dx.doi.org/10.1080/" TargetMode="Externa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9339531?accountid=1455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yperlink" Target="http://search.proquest.com/docview/1220371656?accountid=14553"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openxmlformats.org/officeDocument/2006/relationships/header" Target="header1.xml"/><Relationship Id="rId32" Type="http://schemas.openxmlformats.org/officeDocument/2006/relationships/theme" Target="theme/theme1.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755202684?accountid=14553" TargetMode="External"/><Relationship Id="rId23" Type="http://schemas.openxmlformats.org/officeDocument/2006/relationships/hyperlink" Target="http://search.proquest.com/docview/1220371648?accountid=14553" TargetMode="External"/><Relationship Id="rId28"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hyperlink" Target="http://search.proquest.com/docview/38413501?accountid=14553"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hyperlink" Target="http://search.proquest.com/docview/1648598882?accountid=14553" TargetMode="External"/><Relationship Id="rId27" Type="http://schemas.openxmlformats.org/officeDocument/2006/relationships/image" Target="media/image2.emf"/><Relationship Id="rId30" Type="http://schemas.openxmlformats.org/officeDocument/2006/relationships/image" Target="media/image5.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AB473-577C-4641-9556-20E4D267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21486</Words>
  <Characters>122474</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2015-05-27T03:28:00Z</dcterms:created>
  <dcterms:modified xsi:type="dcterms:W3CDTF">2015-05-29T05:50:00Z</dcterms:modified>
</cp:coreProperties>
</file>