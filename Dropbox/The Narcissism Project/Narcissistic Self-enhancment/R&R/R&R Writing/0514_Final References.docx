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5F" w:rsidRPr="00A83245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24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0" w:author="lzhang94" w:date="2015-05-11T13:50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A83245" w:rsidRDefault="00D906CA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" w:author="lzhang94" w:date="2015-05-11T13:51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3" w:author="lzhang94" w:date="2015-05-11T13:5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Alicke, M. D., &amp; Govorun, O. (2005). The better-than-average effect. In M. D. Alicke, D. Dunning, &amp; J. I. Krueger (Eds.), </w:t>
        </w:r>
        <w:r w:rsidRPr="00A83245">
          <w:rPr>
            <w:rFonts w:ascii="Times New Roman" w:hAnsi="Times New Roman" w:cs="Times New Roman"/>
            <w:i/>
            <w:color w:val="4C4C4C"/>
            <w:sz w:val="24"/>
            <w:szCs w:val="24"/>
            <w:shd w:val="clear" w:color="auto" w:fill="FFFFFF"/>
            <w:rPrChange w:id="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The self in social perception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6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 (pp. 85-106). New York: Psychology Press.2005-14648-005</w:t>
        </w:r>
      </w:ins>
    </w:p>
    <w:p w:rsidR="00A842A4" w:rsidRPr="00A83245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ins w:id="7" w:author="lzhang94" w:date="2015-04-17T17:24:00Z"/>
          <w:rFonts w:ascii="Times New Roman" w:hAnsi="Times New Roman" w:cs="Times New Roman"/>
          <w:sz w:val="24"/>
          <w:szCs w:val="24"/>
        </w:rPr>
      </w:pPr>
      <w:ins w:id="8" w:author="lzhang94" w:date="2015-04-17T17:24:00Z">
        <w:r w:rsidRPr="00A83245">
          <w:rPr>
            <w:rFonts w:ascii="Times New Roman" w:hAnsi="Times New Roman" w:cs="Times New Roman"/>
            <w:sz w:val="24"/>
            <w:szCs w:val="24"/>
          </w:rPr>
          <w:t>Alicke, M. D., &amp; Sedikides, C. (2009). Self-enhancement and self-protection: What they are and what they do.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European Review of Social Psychology, 20</w:t>
        </w:r>
        <w:r w:rsidRPr="00A83245">
          <w:rPr>
            <w:rFonts w:ascii="Times New Roman" w:hAnsi="Times New Roman" w:cs="Times New Roman"/>
            <w:sz w:val="24"/>
            <w:szCs w:val="24"/>
          </w:rPr>
          <w:t>, 1-48. doi:http://dx.doi.org/10.1080/10463280802613866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A83245" w:rsidDel="006C1B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9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10" w:author="lzhang94" w:date="2015-04-17T16:04:00Z"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American Psychiatric Association. (2013). </w:delText>
        </w:r>
        <w:r w:rsidRPr="00A83245" w:rsidDel="006C1B45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Diagnostic and statistical manual of mental disorders</w:delText>
        </w:r>
        <w:r w:rsidRPr="00A83245" w:rsidDel="006C1B45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 (5th ed.). Arlington, VA: American Psychiatric Publishing.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Mind-reading and metacognition: Narcissism, not actual competence, predicts self-estimated ability.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187-209. doi:http://dx.doi.org/10.1023/B:JONB.0000039649.20015.0e</w:t>
      </w:r>
    </w:p>
    <w:p w:rsidR="004A315F" w:rsidRPr="00A83245" w:rsidRDefault="009026D8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1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ins w:id="12" w:author="lzhang94" w:date="2015-05-15T20:44:00Z">
        <w:r>
          <w:rPr>
            <w:rFonts w:ascii="Times New Roman" w:hAnsi="Times New Roman" w:cs="Times New Roman" w:hint="eastAsia"/>
            <w:sz w:val="24"/>
            <w:szCs w:val="24"/>
            <w:lang w:eastAsia="zh-CN"/>
          </w:rPr>
          <w:t>*</w:t>
        </w:r>
      </w:ins>
      <w:bookmarkStart w:id="13" w:name="_GoBack"/>
      <w:bookmarkEnd w:id="13"/>
      <w:r w:rsidR="004A315F" w:rsidRPr="009026D8">
        <w:rPr>
          <w:rFonts w:ascii="Times New Roman" w:hAnsi="Times New Roman" w:cs="Times New Roman"/>
          <w:sz w:val="24"/>
          <w:szCs w:val="24"/>
        </w:rPr>
        <w:t xml:space="preserve">Ames, D. R., Rose, P., &amp; Anderson, C. P. (2006). The NPI-16 as a short measure of narcissism. </w:t>
      </w:r>
      <w:r w:rsidR="004A315F" w:rsidRPr="00A83245">
        <w:rPr>
          <w:rFonts w:ascii="Times New Roman" w:hAnsi="Times New Roman" w:cs="Times New Roman"/>
          <w:i/>
          <w:sz w:val="24"/>
          <w:szCs w:val="24"/>
          <w:rPrChange w:id="14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Research in Personality</w:t>
      </w:r>
      <w:r w:rsidR="004A315F" w:rsidRPr="00A83245">
        <w:rPr>
          <w:rFonts w:ascii="Times New Roman" w:hAnsi="Times New Roman" w:cs="Times New Roman"/>
          <w:sz w:val="24"/>
          <w:szCs w:val="24"/>
          <w:rPrChange w:id="1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r w:rsidR="004A315F" w:rsidRPr="00A83245">
        <w:rPr>
          <w:rFonts w:ascii="Times New Roman" w:hAnsi="Times New Roman" w:cs="Times New Roman"/>
          <w:i/>
          <w:sz w:val="24"/>
          <w:szCs w:val="24"/>
          <w:rPrChange w:id="16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40</w:t>
      </w:r>
      <w:r w:rsidR="004A315F" w:rsidRPr="00A83245">
        <w:rPr>
          <w:rFonts w:ascii="Times New Roman" w:hAnsi="Times New Roman" w:cs="Times New Roman"/>
          <w:sz w:val="24"/>
          <w:szCs w:val="24"/>
          <w:rPrChange w:id="1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440-450.</w:t>
      </w:r>
    </w:p>
    <w:p w:rsidR="004A315F" w:rsidRPr="00A83245" w:rsidDel="006C1B45" w:rsidRDefault="004A315F" w:rsidP="00FE6332">
      <w:pPr>
        <w:spacing w:after="0" w:line="480" w:lineRule="auto"/>
        <w:ind w:left="785" w:hangingChars="327" w:hanging="785"/>
        <w:rPr>
          <w:del w:id="18" w:author="lzhang94" w:date="2015-04-17T16:04:00Z"/>
          <w:rFonts w:ascii="Times New Roman" w:hAnsi="Times New Roman" w:cs="Times New Roman"/>
          <w:strike/>
          <w:sz w:val="24"/>
          <w:szCs w:val="24"/>
          <w:lang w:eastAsia="zh-CN"/>
          <w:rPrChange w:id="19" w:author="lzhang94" w:date="2015-05-14T16:40:00Z">
            <w:rPr>
              <w:del w:id="20" w:author="lzhang94" w:date="2015-04-17T16:04:00Z"/>
              <w:rFonts w:ascii="Times New Roman" w:hAnsi="Times New Roman"/>
              <w:strike/>
              <w:sz w:val="24"/>
              <w:szCs w:val="24"/>
              <w:lang w:eastAsia="zh-CN"/>
            </w:rPr>
          </w:rPrChange>
        </w:rPr>
      </w:pPr>
      <w:del w:id="21" w:author="lzhang94" w:date="2015-04-17T16:04:00Z"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2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lastRenderedPageBreak/>
          <w:delText xml:space="preserve">Ashby, H. U., Lee, R. R., &amp; Duke, E. H. (1979). </w:delText>
        </w:r>
        <w:r w:rsidRPr="00A83245" w:rsidDel="006C1B45">
          <w:rPr>
            <w:rFonts w:ascii="Times New Roman" w:hAnsi="Times New Roman" w:cs="Times New Roman"/>
            <w:i/>
            <w:strike/>
            <w:sz w:val="24"/>
            <w:szCs w:val="24"/>
            <w:lang w:eastAsia="zh-CN"/>
            <w:rPrChange w:id="23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  <w:lang w:eastAsia="zh-CN"/>
              </w:rPr>
            </w:rPrChange>
          </w:rPr>
          <w:delText>A narcissistic personality disorder MMPI scale.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4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 xml:space="preserve">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rPrChange w:id="25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Poster presented at the annual meeting of </w:delText>
        </w:r>
        <w:r w:rsidRPr="00A83245" w:rsidDel="006C1B45">
          <w:rPr>
            <w:rFonts w:ascii="Times New Roman" w:hAnsi="Times New Roman" w:cs="Times New Roman"/>
            <w:strike/>
            <w:sz w:val="24"/>
            <w:szCs w:val="24"/>
            <w:lang w:eastAsia="zh-CN"/>
            <w:rPrChange w:id="26" w:author="lzhang94" w:date="2015-05-14T16:40:00Z">
              <w:rPr>
                <w:rFonts w:ascii="Times New Roman" w:hAnsi="Times New Roman"/>
                <w:strike/>
                <w:sz w:val="24"/>
                <w:szCs w:val="24"/>
                <w:lang w:eastAsia="zh-CN"/>
              </w:rPr>
            </w:rPrChange>
          </w:rPr>
          <w:delText>the American Psychological Association, New York, NY.</w:delText>
        </w:r>
      </w:del>
    </w:p>
    <w:p w:rsidR="00FA4535" w:rsidRPr="00A83245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ins w:id="27" w:author="lzhang94" w:date="2015-04-17T17:48:00Z"/>
          <w:rFonts w:ascii="Times New Roman" w:hAnsi="Times New Roman" w:cs="Times New Roman"/>
          <w:sz w:val="24"/>
          <w:szCs w:val="24"/>
        </w:rPr>
      </w:pPr>
      <w:ins w:id="28" w:author="lzhang94" w:date="2015-04-17T17:48:00Z">
        <w:r w:rsidRPr="00A83245">
          <w:rPr>
            <w:rFonts w:ascii="Times New Roman" w:hAnsi="Times New Roman" w:cs="Times New Roman"/>
            <w:sz w:val="24"/>
            <w:szCs w:val="24"/>
          </w:rPr>
          <w:t>Back, M. D., Schmukle, S. C., &amp; Egloff, B. (2010). Why are narcissists so charming at first sight? decoding the narcissism–popularity link at zero acquaintance.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98</w:t>
        </w:r>
        <w:r w:rsidRPr="00A83245">
          <w:rPr>
            <w:rFonts w:ascii="Times New Roman" w:hAnsi="Times New Roman" w:cs="Times New Roman"/>
            <w:sz w:val="24"/>
            <w:szCs w:val="24"/>
          </w:rPr>
          <w:t>(1), 132-145. doi:http://dx.doi.org/10.1037/a0016338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>akan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Rand Mcnally, Oxford. 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 xml:space="preserve">Retrieved from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A83245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ins w:id="29" w:author="lzhang94" w:date="2015-04-17T17:41:00Z"/>
          <w:rFonts w:ascii="Times New Roman" w:hAnsi="Times New Roman" w:cs="Times New Roman"/>
          <w:sz w:val="24"/>
          <w:szCs w:val="24"/>
        </w:rPr>
      </w:pPr>
      <w:ins w:id="30" w:author="lzhang94" w:date="2015-04-17T17:41:00Z">
        <w:r w:rsidRPr="00A83245">
          <w:rPr>
            <w:rFonts w:ascii="Times New Roman" w:hAnsi="Times New Roman" w:cs="Times New Roman"/>
            <w:sz w:val="24"/>
            <w:szCs w:val="24"/>
          </w:rPr>
          <w:t>Besser, A., &amp; Priel, B. (2010). Grandiose narcissism versus vulnerable narcissism in threatening situations: Emotional reactions to achievement failure and interpersonal rejection.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Social and Clinical Psychology, 29</w:t>
        </w:r>
        <w:r w:rsidRPr="00A83245">
          <w:rPr>
            <w:rFonts w:ascii="Times New Roman" w:hAnsi="Times New Roman" w:cs="Times New Roman"/>
            <w:sz w:val="24"/>
            <w:szCs w:val="24"/>
          </w:rPr>
          <w:t>(8), 874-902. doi:http://dx.doi.org/10.1521/jscp.2010.29.8.874</w:t>
        </w:r>
      </w:ins>
    </w:p>
    <w:p w:rsidR="004A315F" w:rsidRPr="00A83245" w:rsidDel="0011117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1" w:author="lzhang94" w:date="2015-04-17T16:04:00Z"/>
          <w:rFonts w:ascii="Times New Roman" w:eastAsia="Times New Roman" w:hAnsi="Times New Roman" w:cs="Times New Roman"/>
          <w:strike/>
          <w:sz w:val="24"/>
          <w:szCs w:val="24"/>
        </w:rPr>
      </w:pPr>
      <w:del w:id="32" w:author="lzhang94" w:date="2015-04-17T16:04:00Z"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Bianchi, E. C. (2014). Entering Adulthood in a Recession Tempers Later Narcissism. </w:delText>
        </w:r>
        <w:r w:rsidRPr="00A83245" w:rsidDel="00111173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Psychological Science</w:delText>
        </w:r>
        <w:r w:rsidRPr="00A83245" w:rsidDel="00111173">
          <w:rPr>
            <w:rFonts w:ascii="Times New Roman" w:eastAsia="Times New Roman" w:hAnsi="Times New Roman" w:cs="Times New Roman"/>
            <w:strike/>
            <w:sz w:val="24"/>
            <w:szCs w:val="24"/>
          </w:rPr>
          <w:delText>.</w:delText>
        </w:r>
      </w:del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3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34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Blaine, B. &amp; Crocker, J. (1993). Self-esteem and self-serving biases in reactions to positive and negative events: An integrative review. In R. F. Baumeister (Ed.), Self-esteem: The puzzle of low self-regard (pp. 55-85). New York, NY: Plenum Press.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420-424. doi:http://dx.doi.org/10.1016/j.paid.2008.05.018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data aggregation and analysis.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349-381) Jossey-Bass, San Francisco, CA. Retrieved from http://search.proquest.com/docview/619541281?accountid=14553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28. doi:http://dx.doi.org/10.1037/0033-2909.116.1.28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Borkenau, P., Zaltauskas, K., &amp; Leising, D. (2009). More may be better but there may be too much: Optimal trait level and self-enhancement bias.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825-858. doi:http://dx.doi.org/10.1111/j.1467-6494.2009.00566.x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Bradlee, P. M., &amp; Emmons, R. A. (1992). Locating narcissism within the interpersonal circumplex and the five-factor model.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5" w:author="lzhang94" w:date="2015-04-17T16:10:00Z"/>
          <w:rFonts w:ascii="Times New Roman" w:eastAsia="Times New Roman" w:hAnsi="Times New Roman" w:cs="Times New Roman"/>
          <w:strike/>
          <w:sz w:val="24"/>
          <w:szCs w:val="24"/>
        </w:rPr>
      </w:pPr>
      <w:del w:id="36" w:author="lzhang94" w:date="2015-04-17T16:10:00Z"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Bradley, G. W. (1978). Self-serving biases in the attribution process: A reexamination of the fact or fiction question. </w:delText>
        </w:r>
        <w:r w:rsidRPr="00A83245" w:rsidDel="00F0531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 and Social Psychology, 36</w:delText>
        </w:r>
        <w:r w:rsidRPr="00A83245" w:rsidDel="00F0531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56-71. doi:http://dx.doi.org/10.1037/0022-3514.36.1.56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*Brown, M. N. (2010).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9026D8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37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38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  <w:rPrChange w:id="39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3407405)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40" w:author="lzhang94" w:date="2015-05-11T13:54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219-229. doi:http://dx.doi.org/10.1037/0022-3514.75.1.219</w:t>
      </w:r>
    </w:p>
    <w:p w:rsidR="0015739E" w:rsidRPr="00A83245" w:rsidRDefault="0015739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41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" w:author="lzhang94" w:date="2015-05-11T13:55:00Z">
          <w:pPr>
            <w:pStyle w:val="NoSpacing"/>
            <w:widowControl w:val="0"/>
            <w:spacing w:line="480" w:lineRule="auto"/>
            <w:ind w:left="589" w:hangingChars="327" w:hanging="589"/>
          </w:pPr>
        </w:pPrChange>
      </w:pPr>
      <w:ins w:id="43" w:author="lzhang94" w:date="2015-05-11T13:54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4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Buss, D. M. (1990). Unmitigated agency and unmitigated communion: An analysis of the negative components of masculinity and femininity.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5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6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Sex Roles,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7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48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22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49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(9-10), 555-568. Retrieved from http://search.proquest.com/docview/617888993?accountid=14553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bookmarkStart w:id="51" w:name="OLE_LINK21"/>
      <w:bookmarkStart w:id="52" w:name="OLE_LINK22"/>
      <w:r w:rsidRPr="009026D8">
        <w:rPr>
          <w:rFonts w:ascii="Times New Roman" w:hAnsi="Times New Roman" w:cs="Times New Roman"/>
          <w:sz w:val="24"/>
          <w:szCs w:val="24"/>
        </w:rPr>
        <w:t>Campbell</w:t>
      </w:r>
      <w:bookmarkEnd w:id="51"/>
      <w:bookmarkEnd w:id="52"/>
      <w:r w:rsidRPr="009026D8">
        <w:rPr>
          <w:rFonts w:ascii="Times New Roman" w:hAnsi="Times New Roman" w:cs="Times New Roman"/>
          <w:sz w:val="24"/>
          <w:szCs w:val="24"/>
        </w:rPr>
        <w:t xml:space="preserve">, W. K., &amp; Foster, J. D. (2007). The narcissistic self: Background, an </w:t>
      </w:r>
      <w:bookmarkStart w:id="53" w:name="OLE_LINK23"/>
      <w:bookmarkStart w:id="54" w:name="OLE_LINK24"/>
      <w:r w:rsidRPr="009026D8">
        <w:rPr>
          <w:rFonts w:ascii="Times New Roman" w:hAnsi="Times New Roman" w:cs="Times New Roman"/>
          <w:sz w:val="24"/>
          <w:szCs w:val="24"/>
        </w:rPr>
        <w:t xml:space="preserve">extended agency </w:t>
      </w:r>
      <w:bookmarkEnd w:id="53"/>
      <w:bookmarkEnd w:id="54"/>
      <w:r w:rsidRPr="009026D8">
        <w:rPr>
          <w:rFonts w:ascii="Times New Roman" w:hAnsi="Times New Roman" w:cs="Times New Roman"/>
          <w:sz w:val="24"/>
          <w:szCs w:val="24"/>
        </w:rPr>
        <w:t xml:space="preserve">model, and ongoing controversies. In C. Sedikides &amp; S. Spencer (Eds.), </w:t>
      </w:r>
      <w:r w:rsidRPr="00A83245">
        <w:rPr>
          <w:rFonts w:ascii="Times New Roman" w:hAnsi="Times New Roman" w:cs="Times New Roman"/>
          <w:i/>
          <w:sz w:val="24"/>
          <w:szCs w:val="24"/>
          <w:rPrChange w:id="55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Frontiers in Social Psychology: The Self </w:t>
      </w:r>
      <w:r w:rsidRPr="00A83245">
        <w:rPr>
          <w:rFonts w:ascii="Times New Roman" w:hAnsi="Times New Roman" w:cs="Times New Roman"/>
          <w:sz w:val="24"/>
          <w:szCs w:val="24"/>
          <w:rPrChange w:id="5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(pp. 115-138). Philadelphia, PA: Psychology Press.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5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5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*Campbell, W. K., Goodie, A. S., &amp; Foster, J. D. (2004). </w:t>
      </w:r>
      <w:r w:rsidRPr="00A83245">
        <w:rPr>
          <w:rFonts w:ascii="Times New Roman" w:hAnsi="Times New Roman" w:cs="Times New Roman"/>
          <w:i/>
          <w:sz w:val="24"/>
          <w:szCs w:val="24"/>
          <w:rPrChange w:id="59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Narcissism, confidence, and risk attitude. Journal of Behavioral Decision Making, 17</w:t>
      </w:r>
      <w:r w:rsidRPr="00A83245">
        <w:rPr>
          <w:rFonts w:ascii="Times New Roman" w:hAnsi="Times New Roman" w:cs="Times New Roman"/>
          <w:sz w:val="24"/>
          <w:szCs w:val="24"/>
          <w:rPrChange w:id="6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297-311. doi:http://dx.doi.org/10.1002/bdm.475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61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62" w:author="lzhang94" w:date="2015-05-14T16:40:00Z">
            <w:rPr/>
          </w:rPrChange>
        </w:rPr>
        <w:instrText xml:space="preserve"> HYPERLINK "http://search.proquest.com/docview/619456156?accountid=14553"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6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http://search.proquest.com/docview/619456156?accountid=14553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64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Campbell, W. K., Rudich, E. A., &amp; Sedikides, C. (2002). Narcissism, self-esteem, and the positivity of self-views: Two portraits of self-love.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358-368. doi:http://dx.doi.org/10.1177/0146167202286007</w:t>
      </w:r>
    </w:p>
    <w:p w:rsidR="00B85702" w:rsidRPr="00A83245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ins w:id="65" w:author="lzhang94" w:date="2015-04-17T17:26:00Z"/>
          <w:rFonts w:ascii="Times New Roman" w:hAnsi="Times New Roman" w:cs="Times New Roman"/>
          <w:sz w:val="24"/>
          <w:szCs w:val="24"/>
        </w:rPr>
      </w:pPr>
      <w:ins w:id="66" w:author="lzhang94" w:date="2015-04-17T17:26:00Z">
        <w:r w:rsidRPr="00A83245">
          <w:rPr>
            <w:rFonts w:ascii="Times New Roman" w:hAnsi="Times New Roman" w:cs="Times New Roman"/>
            <w:sz w:val="24"/>
            <w:szCs w:val="24"/>
          </w:rPr>
          <w:t>Campbell, W. K., &amp; Sedikides, C. (1999). Self-threat magnifies the self-serving bias: A meta-analytic integration.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Review of General Psychology, 3</w:t>
        </w:r>
        <w:r w:rsidRPr="00A83245">
          <w:rPr>
            <w:rFonts w:ascii="Times New Roman" w:hAnsi="Times New Roman" w:cs="Times New Roman"/>
            <w:sz w:val="24"/>
            <w:szCs w:val="24"/>
          </w:rPr>
          <w:t>(1), 23-43. doi:http://dx.doi.org/10.1037/1089-2680.3.1.23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Oltmanns, T. F. (2011b). You probably think this paper's about you: Narcissists' perceptions of their personality and reputation.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185-201. doi:http://dx.doi.org/10.1037/a0023781</w:t>
      </w:r>
    </w:p>
    <w:p w:rsidR="004A315F" w:rsidRPr="00A83245" w:rsidDel="00F05312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67" w:author="lzhang94" w:date="2015-04-17T16:11:00Z"/>
          <w:rFonts w:ascii="Times New Roman" w:hAnsi="Times New Roman" w:cs="Times New Roman"/>
          <w:strike/>
          <w:sz w:val="24"/>
          <w:szCs w:val="24"/>
          <w:rPrChange w:id="68" w:author="lzhang94" w:date="2015-05-14T16:40:00Z">
            <w:rPr>
              <w:del w:id="69" w:author="lzhang94" w:date="2015-04-17T16:11:00Z"/>
              <w:rFonts w:ascii="Times New Roman" w:hAnsi="Times New Roman"/>
              <w:strike/>
              <w:sz w:val="24"/>
              <w:szCs w:val="24"/>
            </w:rPr>
          </w:rPrChange>
        </w:rPr>
      </w:pPr>
      <w:del w:id="70" w:author="lzhang94" w:date="2015-04-17T16:11:00Z">
        <w:r w:rsidRPr="009026D8" w:rsidDel="00F05312">
          <w:rPr>
            <w:rFonts w:ascii="Times New Roman" w:hAnsi="Times New Roman" w:cs="Times New Roman"/>
            <w:strike/>
            <w:sz w:val="24"/>
            <w:szCs w:val="24"/>
          </w:rPr>
          <w:delText xml:space="preserve">Chatterjee, A., &amp; Hambrick, D. C. (2007). It’s all about me: Narcissistic chief executive officers and their effects on company strategy and performance. </w:delText>
        </w:r>
        <w:r w:rsidRPr="00A83245" w:rsidDel="00F05312">
          <w:rPr>
            <w:rFonts w:ascii="Times New Roman" w:hAnsi="Times New Roman" w:cs="Times New Roman"/>
            <w:i/>
            <w:strike/>
            <w:sz w:val="24"/>
            <w:szCs w:val="24"/>
            <w:rPrChange w:id="71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Administrative Science Quarterly, 52</w:delText>
        </w:r>
        <w:r w:rsidRPr="00A83245" w:rsidDel="00F05312">
          <w:rPr>
            <w:rFonts w:ascii="Times New Roman" w:hAnsi="Times New Roman" w:cs="Times New Roman"/>
            <w:strike/>
            <w:sz w:val="24"/>
            <w:szCs w:val="24"/>
            <w:rPrChange w:id="72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, 351–386. 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Cillessen, A. H. N., &amp; Rose, A. J. (2005). Understanding popularity in the peer system.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(2), 102-105. doi:http://dx.doi.org/10.1111/j.0963-7214.2005.00343.x</w:t>
      </w:r>
    </w:p>
    <w:p w:rsidR="00FE0106" w:rsidRPr="00A83245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9026D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analysis for the behavior sciences (3rd ed.). Mahwah, NJ: Erlbaum.</w:t>
      </w:r>
    </w:p>
    <w:p w:rsidR="00BC7B25" w:rsidRPr="00A83245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ins w:id="73" w:author="lzhang94" w:date="2015-04-17T17:36:00Z"/>
          <w:rFonts w:ascii="Times New Roman" w:hAnsi="Times New Roman" w:cs="Times New Roman"/>
          <w:sz w:val="24"/>
          <w:szCs w:val="24"/>
        </w:rPr>
      </w:pPr>
      <w:ins w:id="74" w:author="lzhang94" w:date="2015-04-17T17:36:00Z">
        <w:r w:rsidRPr="00A83245">
          <w:rPr>
            <w:rFonts w:ascii="Times New Roman" w:hAnsi="Times New Roman" w:cs="Times New Roman"/>
            <w:sz w:val="24"/>
            <w:szCs w:val="24"/>
          </w:rPr>
          <w:t>Collins, D. R., &amp; Stukas, A. A. (2008). Narcissism and self-presentation: The moderating effects of accountability and contingencies of self-worth.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(6), 1629-1634. doi:http://dx.doi.org/10.1016/j.jrp.2008.06.011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7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9026D8">
        <w:rPr>
          <w:rFonts w:ascii="Times New Roman" w:hAnsi="Times New Roman" w:cs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A83245">
        <w:rPr>
          <w:rFonts w:ascii="Times New Roman" w:hAnsi="Times New Roman" w:cs="Times New Roman"/>
          <w:i/>
          <w:sz w:val="24"/>
          <w:szCs w:val="24"/>
          <w:rPrChange w:id="76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68</w:t>
      </w:r>
      <w:r w:rsidRPr="00A83245">
        <w:rPr>
          <w:rFonts w:ascii="Times New Roman" w:hAnsi="Times New Roman" w:cs="Times New Roman"/>
          <w:sz w:val="24"/>
          <w:szCs w:val="24"/>
          <w:rPrChange w:id="7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1152-1162. doi:http://dx.doi.org/10.1037/0022-3514.68.6.1152</w:t>
      </w:r>
    </w:p>
    <w:p w:rsidR="004A315F" w:rsidRPr="00A83245" w:rsidDel="00AB5C68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78" w:author="lzhang94" w:date="2015-04-17T16:14:00Z"/>
          <w:rFonts w:ascii="Times New Roman" w:hAnsi="Times New Roman" w:cs="Times New Roman"/>
          <w:strike/>
          <w:sz w:val="24"/>
          <w:szCs w:val="24"/>
          <w:rPrChange w:id="79" w:author="lzhang94" w:date="2015-05-14T16:40:00Z">
            <w:rPr>
              <w:del w:id="80" w:author="lzhang94" w:date="2015-04-17T16:14:00Z"/>
              <w:rFonts w:ascii="Times New Roman" w:hAnsi="Times New Roman"/>
              <w:strike/>
              <w:sz w:val="24"/>
              <w:szCs w:val="24"/>
            </w:rPr>
          </w:rPrChange>
        </w:rPr>
      </w:pPr>
      <w:del w:id="81" w:author="lzhang94" w:date="2015-04-17T16:14:00Z"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82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 xml:space="preserve">Costa, P. T. Jr., &amp; McCrae, R. R. (1992).  </w:delText>
        </w:r>
        <w:r w:rsidRPr="00A83245" w:rsidDel="00AB5C68">
          <w:rPr>
            <w:rFonts w:ascii="Times New Roman" w:hAnsi="Times New Roman" w:cs="Times New Roman"/>
            <w:i/>
            <w:strike/>
            <w:sz w:val="24"/>
            <w:szCs w:val="24"/>
            <w:rPrChange w:id="83" w:author="lzhang94" w:date="2015-05-14T16:40:00Z">
              <w:rPr>
                <w:rFonts w:ascii="Times New Roman" w:hAnsi="Times New Roman"/>
                <w:i/>
                <w:strike/>
                <w:sz w:val="24"/>
                <w:szCs w:val="24"/>
              </w:rPr>
            </w:rPrChange>
          </w:rPr>
          <w:delText>Revised NEO Personality Inventory (NEO-PI-R) and NEO Five-Factory Inventory (NEO-FFI) professional manual</w:delText>
        </w:r>
        <w:r w:rsidRPr="00A83245" w:rsidDel="00AB5C68">
          <w:rPr>
            <w:rFonts w:ascii="Times New Roman" w:hAnsi="Times New Roman" w:cs="Times New Roman"/>
            <w:strike/>
            <w:sz w:val="24"/>
            <w:szCs w:val="24"/>
            <w:rPrChange w:id="84" w:author="lzhang94" w:date="2015-05-14T16:40:00Z">
              <w:rPr>
                <w:rFonts w:ascii="Times New Roman" w:hAnsi="Times New Roman"/>
                <w:strike/>
                <w:sz w:val="24"/>
                <w:szCs w:val="24"/>
              </w:rPr>
            </w:rPrChange>
          </w:rPr>
          <w:delText>. Odessa, FL: Psychological Assessment Resources.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85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8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8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8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(1992). Four </w:t>
      </w:r>
      <w:r w:rsidRPr="00A83245">
        <w:rPr>
          <w:rFonts w:ascii="Times New Roman" w:hAnsi="Times New Roman" w:cs="Times New Roman"/>
          <w:i/>
          <w:sz w:val="24"/>
          <w:szCs w:val="24"/>
          <w:rPrChange w:id="89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</w:t>
      </w:r>
      <w:r w:rsidRPr="00A83245">
        <w:rPr>
          <w:rFonts w:ascii="Times New Roman" w:hAnsi="Times New Roman" w:cs="Times New Roman"/>
          <w:sz w:val="24"/>
          <w:szCs w:val="24"/>
          <w:rPrChange w:id="9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articles in perspective. </w:t>
      </w:r>
      <w:r w:rsidRPr="00A83245">
        <w:rPr>
          <w:rFonts w:ascii="Times New Roman" w:hAnsi="Times New Roman" w:cs="Times New Roman"/>
          <w:i/>
          <w:sz w:val="24"/>
          <w:szCs w:val="24"/>
          <w:rPrChange w:id="9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112</w:t>
      </w:r>
      <w:r w:rsidRPr="00A83245">
        <w:rPr>
          <w:rFonts w:ascii="Times New Roman" w:hAnsi="Times New Roman" w:cs="Times New Roman"/>
          <w:sz w:val="24"/>
          <w:szCs w:val="24"/>
          <w:rPrChange w:id="9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389-392.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9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Cronbach, L. J. &amp; Furby (1970). How we should measure “change”—or should we? </w:t>
      </w:r>
      <w:r w:rsidRPr="00A83245">
        <w:rPr>
          <w:rFonts w:ascii="Times New Roman" w:hAnsi="Times New Roman" w:cs="Times New Roman"/>
          <w:i/>
          <w:sz w:val="24"/>
          <w:szCs w:val="24"/>
          <w:rPrChange w:id="95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Psychological Bulletin, 74</w:t>
      </w:r>
      <w:r w:rsidRPr="00A83245">
        <w:rPr>
          <w:rFonts w:ascii="Times New Roman" w:hAnsi="Times New Roman" w:cs="Times New Roman"/>
          <w:sz w:val="24"/>
          <w:szCs w:val="24"/>
          <w:rPrChange w:id="96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68-80.</w:t>
      </w:r>
    </w:p>
    <w:p w:rsidR="004A315F" w:rsidRPr="00A83245" w:rsidRDefault="004A315F" w:rsidP="001951C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97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A83245">
        <w:rPr>
          <w:rFonts w:ascii="Times New Roman" w:hAnsi="Times New Roman" w:cs="Times New Roman"/>
          <w:sz w:val="24"/>
          <w:szCs w:val="24"/>
          <w:rPrChange w:id="98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*Dattner, B. (1999). Who’s the fairest of them all?: The impact of narcissism on self- and other-rated fairness in the workplace.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9026D8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99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100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>(Accession Order No. 9945268</w:t>
      </w:r>
      <w:r w:rsidRPr="00A83245">
        <w:rPr>
          <w:rFonts w:ascii="Times New Roman" w:hAnsi="Times New Roman" w:cs="Times New Roman"/>
          <w:sz w:val="24"/>
          <w:szCs w:val="24"/>
          <w:rPrChange w:id="10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)</w:t>
      </w:r>
    </w:p>
    <w:p w:rsidR="004A315F" w:rsidRPr="00A83245" w:rsidRDefault="004A315F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ins w:id="102" w:author="lzhang94" w:date="2015-05-14T16:31:00Z"/>
          <w:rFonts w:ascii="Times New Roman" w:hAnsi="Times New Roman"/>
          <w:sz w:val="24"/>
          <w:szCs w:val="24"/>
        </w:rPr>
      </w:pPr>
      <w:r w:rsidRPr="00A83245">
        <w:rPr>
          <w:rFonts w:ascii="Times New Roman" w:hAnsi="Times New Roman"/>
          <w:sz w:val="24"/>
          <w:szCs w:val="24"/>
        </w:rPr>
        <w:t>Dion, K. K., &amp; Berscheid, E. (1974). Physical attractiveness and peer perception among children.</w:t>
      </w:r>
      <w:r w:rsidRPr="00A83245">
        <w:rPr>
          <w:rFonts w:ascii="Times New Roman" w:hAnsi="Times New Roman"/>
          <w:i/>
          <w:iCs/>
          <w:sz w:val="24"/>
          <w:szCs w:val="24"/>
        </w:rPr>
        <w:t xml:space="preserve"> Sociometry, 37</w:t>
      </w:r>
      <w:r w:rsidRPr="00A83245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:rsidR="001951C2" w:rsidRPr="00A83245" w:rsidRDefault="00F56AC6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ins w:id="103" w:author="lzhang94" w:date="2015-05-14T16:38:00Z">
        <w:r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</w:rPr>
          <w:lastRenderedPageBreak/>
          <w:t>*</w:t>
        </w:r>
      </w:ins>
      <w:ins w:id="104" w:author="lzhang94" w:date="2015-05-14T16:31:00Z"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05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Dufner, M., Denissen, J., Sedikides, C., Van Zalk, M., Meeus, W. H. J., &amp; Van Aken, M. (2013). Are actual and perceived intellectual self</w:t>
        </w:r>
        <w:r w:rsidR="001951C2" w:rsidRPr="00A83245">
          <w:rPr>
            <w:rFonts w:ascii="Cambria Math" w:hAnsi="Cambria Math" w:cs="Cambria Math" w:hint="eastAsia"/>
            <w:color w:val="4C4C4C"/>
            <w:sz w:val="24"/>
            <w:szCs w:val="24"/>
            <w:shd w:val="clear" w:color="auto" w:fill="FFFFFF"/>
            <w:rPrChange w:id="106" w:author="lzhang94" w:date="2015-05-14T16:40:00Z">
              <w:rPr>
                <w:rFonts w:ascii="Cambria Math" w:hAnsi="Cambria Math" w:cs="Cambria Math" w:hint="eastAsia"/>
                <w:color w:val="4C4C4C"/>
                <w:sz w:val="18"/>
                <w:szCs w:val="18"/>
                <w:shd w:val="clear" w:color="auto" w:fill="FFFFFF"/>
              </w:rPr>
            </w:rPrChange>
          </w:rPr>
          <w:t>‐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0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enhancers evaluated differently by social perceivers?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08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09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European Journal of Personality,</w:t>
        </w:r>
        <w:r w:rsidR="001951C2" w:rsidRPr="00A83245">
          <w:rPr>
            <w:rStyle w:val="apple-converted-space"/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10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1951C2" w:rsidRPr="00A83245">
          <w:rPr>
            <w:rFonts w:ascii="Times New Roman" w:hAnsi="Times New Roman"/>
            <w:i/>
            <w:iCs/>
            <w:color w:val="4C4C4C"/>
            <w:sz w:val="24"/>
            <w:szCs w:val="24"/>
            <w:shd w:val="clear" w:color="auto" w:fill="FFFFFF"/>
            <w:rPrChange w:id="111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27</w:t>
        </w:r>
        <w:r w:rsidR="001951C2" w:rsidRPr="00A83245">
          <w:rPr>
            <w:rFonts w:ascii="Times New Roman" w:hAnsi="Times New Roman"/>
            <w:color w:val="4C4C4C"/>
            <w:sz w:val="24"/>
            <w:szCs w:val="24"/>
            <w:shd w:val="clear" w:color="auto" w:fill="FFFFFF"/>
            <w:rPrChange w:id="11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(6), 621-633. doi:http://dx.doi.org/10.1002/per.1934</w:t>
        </w:r>
      </w:ins>
    </w:p>
    <w:p w:rsidR="004A315F" w:rsidRPr="00A83245" w:rsidRDefault="004A315F" w:rsidP="001951C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A83245" w:rsidRDefault="00A04297" w:rsidP="00A04297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   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Edwards, J. R. (1995). Alternatives to difference scores as dependent variables in the study of congruence in organizational research.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113" w:author="lzhang94" w:date="2015-04-17T17:06:00Z"/>
          <w:rFonts w:ascii="Times New Roman" w:hAnsi="Times New Roman" w:cs="Times New Roman"/>
          <w:sz w:val="24"/>
          <w:szCs w:val="24"/>
          <w:lang w:eastAsia="zh-CN"/>
          <w:rPrChange w:id="114" w:author="lzhang94" w:date="2015-05-14T16:40:00Z">
            <w:rPr>
              <w:ins w:id="115" w:author="lzhang94" w:date="2015-04-17T17:06:00Z"/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9026D8">
        <w:rPr>
          <w:rFonts w:ascii="Times New Roman" w:hAnsi="Times New Roman" w:cs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116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Journal of Personality Assessment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117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  <w:lang w:eastAsia="zh-CN"/>
          <w:rPrChange w:id="118" w:author="lzhang94" w:date="2015-05-14T16:40:00Z">
            <w:rPr>
              <w:rFonts w:ascii="Times New Roman" w:hAnsi="Times New Roman"/>
              <w:i/>
              <w:sz w:val="24"/>
              <w:szCs w:val="24"/>
              <w:lang w:eastAsia="zh-CN"/>
            </w:rPr>
          </w:rPrChange>
        </w:rPr>
        <w:t>48,</w:t>
      </w:r>
      <w:r w:rsidRPr="00A83245">
        <w:rPr>
          <w:rFonts w:ascii="Times New Roman" w:hAnsi="Times New Roman" w:cs="Times New Roman"/>
          <w:sz w:val="24"/>
          <w:szCs w:val="24"/>
          <w:lang w:eastAsia="zh-CN"/>
          <w:rPrChange w:id="119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  <w:t xml:space="preserve"> 291-300.</w:t>
      </w:r>
    </w:p>
    <w:p w:rsidR="003D1D7D" w:rsidRPr="00A83245" w:rsidRDefault="003D1D7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  <w:pPrChange w:id="120" w:author="lzhang94" w:date="2015-04-17T17:06:00Z">
          <w:pPr>
            <w:pStyle w:val="NoSpacing"/>
            <w:widowControl w:val="0"/>
            <w:spacing w:line="480" w:lineRule="auto"/>
            <w:ind w:left="785" w:hangingChars="327" w:hanging="785"/>
          </w:pPr>
        </w:pPrChange>
      </w:pPr>
      <w:ins w:id="121" w:author="lzhang94" w:date="2015-04-17T17:06:00Z">
        <w:r w:rsidRPr="00A83245">
          <w:rPr>
            <w:rFonts w:ascii="Times New Roman" w:hAnsi="Times New Roman" w:cs="Times New Roman"/>
            <w:sz w:val="24"/>
            <w:szCs w:val="24"/>
          </w:rPr>
          <w:t>Emmons, R. A. (1987). Narcissism: Theory and measurement.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52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(1), 11.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22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23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"http://search.proquest.com/docview/1295954608?accountid=14553"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24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2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Farwell, L., &amp; Wohlwend-Lloyd, R. (1998). Narcissistic processes: Optimistic expectations, favorable self-evaluations, and self-enhancing attributions.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26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27" w:author="lzhang94" w:date="2015-05-14T16:40:00Z">
            <w:rPr/>
          </w:rPrChange>
        </w:rPr>
        <w:instrText xml:space="preserve"> HYPERLINK "http://search.proquest.com/docview/619179495?accountid=14553"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28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http://search.proquest.com/docview/619179495?accountid=14553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29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F726EA" w:rsidRPr="00A83245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ins w:id="130" w:author="lzhang94" w:date="2015-04-17T17:41:00Z"/>
          <w:rFonts w:ascii="Times New Roman" w:hAnsi="Times New Roman" w:cs="Times New Roman"/>
          <w:sz w:val="24"/>
          <w:szCs w:val="24"/>
        </w:rPr>
      </w:pPr>
      <w:ins w:id="131" w:author="lzhang94" w:date="2015-04-17T17:41:00Z">
        <w:r w:rsidRPr="00A83245">
          <w:rPr>
            <w:rFonts w:ascii="Times New Roman" w:hAnsi="Times New Roman" w:cs="Times New Roman"/>
            <w:sz w:val="24"/>
            <w:szCs w:val="24"/>
          </w:rPr>
          <w:t>Findley, D., &amp; Ojanen, T. (2013). Agentic and communal goals in early adulthood: Associations with narcissism, empathy, and perceptions of self and others.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12</w:t>
        </w:r>
        <w:r w:rsidRPr="00A83245">
          <w:rPr>
            <w:rFonts w:ascii="Times New Roman" w:hAnsi="Times New Roman" w:cs="Times New Roman"/>
            <w:sz w:val="24"/>
            <w:szCs w:val="24"/>
          </w:rPr>
          <w:t>(5), 504-526. doi:http://dx.doi.org/10.1080/15298868.2012.694660</w:t>
        </w:r>
      </w:ins>
    </w:p>
    <w:p w:rsidR="00B42CB4" w:rsidRPr="00A83245" w:rsidRDefault="00B42CB4" w:rsidP="00FE633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First, M. B., Gibbon, M., Spitzer, R. L., Williams, J. B., &amp; Benjamin, L.(1997).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 interview for DSM–IV personality disorders (SCID-II): Interview and questionnaire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132" w:author="lzhang94" w:date="2015-04-17T16:16:00Z"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Funder, D. C., &amp; Colvin, C. R. (1988). Friends and strangers: Acquaintanceship, agreement, and the accuracy of personality judgment.</w:delText>
        </w:r>
        <w:r w:rsidRPr="00A83245" w:rsidDel="00421B98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55</w:delText>
        </w:r>
        <w:r w:rsidRPr="00A83245" w:rsidDel="00421B98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149-158. doi:http://dx.doi.org/10.1037/0022-3514.55.1.149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Furr, R. M., &amp; Bacharach, V. R. (2013). Psychometrics: An introduction. Sage.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*Gabriel, M. T., Critelli, J. W., &amp; Ee, J. S. (1994). Narcissistic illusions in self-evaluations of intelligence and attractiveness.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33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34" w:author="lzhang94" w:date="2015-05-14T16:40:00Z">
            <w:rPr/>
          </w:rPrChange>
        </w:rPr>
        <w:instrText xml:space="preserve"> HYPERLINK "http://search.proquest.com/docview/618491041?accountid=14553"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35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http://search.proquest.com/docview/618491041?accountid=14553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136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pancultural self-enhancement. well-adjusted taiwanese self-enhance on personally valued traits.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463-477. doi:http://dx.doi.org/10.1177/0022022108318431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*Gebauer, J. E., Sedikides, C., Verplanken, B., &amp; Maio, G. R. (2012). Communal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854-878. doi:http://dx.doi.org/10.1037/a0029629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Goncalo, J. A., Flynn, F. J., &amp; Kim, S. H. (2010). Are two narcissists better than one? the link between narcissism, perceived creativity, and creative performance.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A83245">
        <w:rPr>
          <w:rFonts w:ascii="Times New Roman" w:hAnsi="Times New Roman" w:cs="Times New Roman"/>
          <w:sz w:val="24"/>
          <w:szCs w:val="24"/>
        </w:rPr>
        <w:t>, 1484-1495. doi:http://dx.doi.org/10.1177/0146167210385109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*Gosling, S. D., John, O. P., Craik, K. H., &amp; Robins, R. W. (1998). Do people know how they behave? self-reported act frequencies compared with on-line codings by observers.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37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38" w:author="lzhang94" w:date="2015-05-14T16:40:00Z">
            <w:rPr/>
          </w:rPrChange>
        </w:rPr>
        <w:instrText xml:space="preserve"> HYPERLINK "http://search.proquest.com/docview/38258365?accountid=14553"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39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http://search.proquest.com/docview/38258365?accountid=14553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14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Gough, H. G., &amp; Bradley, P. (1992). Delinquent and criminal behavior as assessed by the revised california psychological inventory.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rPrChange w:id="141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</w:pPr>
      <w:r w:rsidRPr="009026D8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r w:rsidRPr="00A83245">
        <w:rPr>
          <w:rFonts w:ascii="Times New Roman" w:hAnsi="Times New Roman" w:cs="Times New Roman"/>
          <w:i/>
          <w:color w:val="0070C0"/>
          <w:sz w:val="24"/>
          <w:szCs w:val="24"/>
          <w:rPrChange w:id="142" w:author="lzhang94" w:date="2015-05-14T16:40:00Z">
            <w:rPr>
              <w:rFonts w:ascii="Times New Roman" w:hAnsi="Times New Roman"/>
              <w:i/>
              <w:color w:val="0070C0"/>
              <w:sz w:val="24"/>
              <w:szCs w:val="24"/>
            </w:rPr>
          </w:rPrChange>
        </w:rPr>
        <w:t>CPI manual</w:t>
      </w:r>
      <w:r w:rsidRPr="00A83245">
        <w:rPr>
          <w:rFonts w:ascii="Times New Roman" w:hAnsi="Times New Roman" w:cs="Times New Roman"/>
          <w:color w:val="0070C0"/>
          <w:sz w:val="24"/>
          <w:szCs w:val="24"/>
          <w:rPrChange w:id="143" w:author="lzhang94" w:date="2015-05-14T16:40:00Z">
            <w:rPr>
              <w:rFonts w:ascii="Times New Roman" w:hAnsi="Times New Roman"/>
              <w:color w:val="0070C0"/>
              <w:sz w:val="24"/>
              <w:szCs w:val="24"/>
            </w:rPr>
          </w:rPrChange>
        </w:rPr>
        <w:t>. Palo Alto, CA: Consulting Psychologists Press.</w:t>
      </w:r>
    </w:p>
    <w:p w:rsidR="004A315F" w:rsidRPr="009026D8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A83245" w:rsidDel="007D0C1A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144" w:author="lzhang94" w:date="2015-04-17T16:16:00Z"/>
          <w:rFonts w:ascii="Times New Roman" w:hAnsi="Times New Roman" w:cs="Times New Roman"/>
          <w:strike/>
          <w:sz w:val="24"/>
          <w:szCs w:val="24"/>
        </w:rPr>
      </w:pPr>
      <w:del w:id="145" w:author="lzhang94" w:date="2015-04-17T16:16:00Z">
        <w:r w:rsidRPr="00A83245" w:rsidDel="007D0C1A">
          <w:rPr>
            <w:rFonts w:ascii="Times New Roman" w:hAnsi="Times New Roman" w:cs="Times New Roman"/>
            <w:strike/>
            <w:sz w:val="24"/>
            <w:szCs w:val="24"/>
          </w:rPr>
          <w:delText xml:space="preserve">Gramzow, R. H., &amp; Willard, G. (2006). Exaggerating current and past performance: Motivated self-enhancement versus reconstructive memory. </w:delText>
        </w:r>
        <w:r w:rsidRPr="00A83245" w:rsidDel="007D0C1A">
          <w:rPr>
            <w:rFonts w:ascii="Times New Roman" w:hAnsi="Times New Roman" w:cs="Times New Roman"/>
            <w:i/>
            <w:strike/>
            <w:sz w:val="24"/>
            <w:szCs w:val="24"/>
          </w:rPr>
          <w:delText>Personality and Social Psychology Bulletin, 32</w:delText>
        </w:r>
        <w:r w:rsidRPr="00A83245" w:rsidDel="007D0C1A">
          <w:rPr>
            <w:rFonts w:ascii="Times New Roman" w:hAnsi="Times New Roman" w:cs="Times New Roman"/>
            <w:strike/>
            <w:sz w:val="24"/>
            <w:szCs w:val="24"/>
          </w:rPr>
          <w:delText>, 1114-1125. doi:http://dx.doi.org/10.1177/0146167206288600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46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147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148" w:author="lzhang94" w:date="2015-05-14T16:40:00Z">
            <w:rPr/>
          </w:rPrChange>
        </w:rPr>
        <w:instrText xml:space="preserve"> HYPERLINK "http://www.merriam-webster.com/dictionary/grandiosity?show=0&amp;t=1403792900"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149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http://www.merriam-webster.com/dictionary/grandiosity?show=0&amp;t=1403792900</w:t>
      </w:r>
      <w:r w:rsidR="00266ADD" w:rsidRPr="00A83245">
        <w:rPr>
          <w:rFonts w:ascii="Times New Roman" w:eastAsia="Times New Roman" w:hAnsi="Times New Roman" w:cs="Times New Roman"/>
          <w:sz w:val="24"/>
          <w:szCs w:val="24"/>
          <w:rPrChange w:id="150" w:author="lzhang94" w:date="2015-05-14T16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006A11" w:rsidRPr="00A83245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ins w:id="151" w:author="lzhang94" w:date="2015-04-17T17:11:00Z"/>
          <w:rFonts w:ascii="Times New Roman" w:hAnsi="Times New Roman" w:cs="Times New Roman"/>
          <w:sz w:val="24"/>
          <w:szCs w:val="24"/>
        </w:rPr>
      </w:pPr>
      <w:ins w:id="152" w:author="lzhang94" w:date="2015-04-17T17:11:00Z">
        <w:r w:rsidRPr="00A83245">
          <w:rPr>
            <w:rFonts w:ascii="Times New Roman" w:hAnsi="Times New Roman" w:cs="Times New Roman"/>
            <w:sz w:val="24"/>
            <w:szCs w:val="24"/>
          </w:rPr>
          <w:t>Gregg, A. P., &amp; Sedikides, C. (2010). Narcissistic fragility: Rethinking its links to explicit and implicit self-esteem.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Self and Identity, 9</w:t>
        </w:r>
        <w:r w:rsidRPr="00A83245">
          <w:rPr>
            <w:rFonts w:ascii="Times New Roman" w:hAnsi="Times New Roman" w:cs="Times New Roman"/>
            <w:sz w:val="24"/>
            <w:szCs w:val="24"/>
          </w:rPr>
          <w:t>(2), 142-161. doi:http://dx.doi.org/10.1080/15298860902815451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ins w:id="153" w:author="lzhang94" w:date="2015-04-17T17:08:00Z">
        <w:r w:rsidR="00AE6413" w:rsidRPr="00A83245">
          <w:rPr>
            <w:rFonts w:ascii="Times New Roman" w:hAnsi="Times New Roman" w:cs="Times New Roman"/>
            <w:sz w:val="24"/>
            <w:szCs w:val="24"/>
            <w:lang w:eastAsia="zh-CN"/>
          </w:rPr>
          <w:t>5</w:t>
        </w:r>
      </w:ins>
      <w:del w:id="154" w:author="lzhang94" w:date="2015-04-17T17:08:00Z">
        <w:r w:rsidRPr="00A83245" w:rsidDel="00AE641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A83245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A83245">
        <w:rPr>
          <w:rFonts w:ascii="Cambria Math" w:eastAsia="Times New Roman" w:hAnsi="Cambria Math" w:cs="Cambria Math"/>
          <w:sz w:val="24"/>
          <w:szCs w:val="24"/>
        </w:rPr>
        <w:t>‐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ECA" w:rsidRPr="00A83245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ins w:id="155" w:author="lzhang94" w:date="2015-04-17T17:44:00Z"/>
          <w:rFonts w:ascii="Times New Roman" w:hAnsi="Times New Roman" w:cs="Times New Roman"/>
          <w:sz w:val="24"/>
          <w:szCs w:val="24"/>
        </w:rPr>
      </w:pPr>
      <w:ins w:id="156" w:author="lzhang94" w:date="2015-04-17T17:44:00Z">
        <w:r w:rsidRPr="00A83245">
          <w:rPr>
            <w:rFonts w:ascii="Times New Roman" w:hAnsi="Times New Roman" w:cs="Times New Roman"/>
            <w:sz w:val="24"/>
            <w:szCs w:val="24"/>
          </w:rPr>
          <w:t>Gu, Y., He, N., &amp; Zhao, G. (2013). Attentional bias for performance-related words in individuals with narcissism.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Personality and Individual Differences, 55</w:t>
        </w:r>
        <w:r w:rsidRPr="00A83245">
          <w:rPr>
            <w:rFonts w:ascii="Times New Roman" w:hAnsi="Times New Roman" w:cs="Times New Roman"/>
            <w:sz w:val="24"/>
            <w:szCs w:val="24"/>
          </w:rPr>
          <w:t>(6), 671-675. doi:http://dx.doi.org/10.1016/j.paid.2013.05.009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a worse-than-average measure of self-enhancement: An investigation of conflicting findings from studies of east asian self-evaluations.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(4), 247-259. doi:http://dx.doi.org/10.1007/s11031-007-9072-y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FD508C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157" w:author="lzhang94" w:date="2015-05-14T16:40:00Z">
            <w:rPr>
              <w:rFonts w:ascii="Times New Roman" w:hAnsi="Times New Roman"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26D8">
        <w:rPr>
          <w:rFonts w:ascii="Times New Roman" w:hAnsi="Times New Roman" w:cs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177B63" w:rsidRPr="00A83245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ins w:id="158" w:author="lzhang94" w:date="2015-04-17T17:40:00Z"/>
          <w:rFonts w:ascii="Times New Roman" w:hAnsi="Times New Roman" w:cs="Times New Roman"/>
          <w:sz w:val="24"/>
          <w:szCs w:val="24"/>
        </w:rPr>
      </w:pPr>
      <w:ins w:id="159" w:author="lzhang94" w:date="2015-04-17T17:40:00Z">
        <w:r w:rsidRPr="00A83245">
          <w:rPr>
            <w:rFonts w:ascii="Times New Roman" w:hAnsi="Times New Roman" w:cs="Times New Roman"/>
            <w:sz w:val="24"/>
            <w:szCs w:val="24"/>
          </w:rPr>
          <w:t>Helgeson, V. S., &amp; Fritz, H. L. (1999). Unmitigated agency and unmitigated communion: Distinctions from agency and communion.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33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(2), 131-158.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60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61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"http://search.proquest.com/docview/619406741?accountid=14553"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6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63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FB2FB5" w:rsidRPr="00A83245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ins w:id="164" w:author="lzhang94" w:date="2015-04-17T17:40:00Z"/>
          <w:rFonts w:ascii="Times New Roman" w:hAnsi="Times New Roman" w:cs="Times New Roman"/>
          <w:sz w:val="24"/>
          <w:szCs w:val="24"/>
        </w:rPr>
      </w:pPr>
      <w:ins w:id="165" w:author="lzhang94" w:date="2015-04-17T17:40:00Z">
        <w:r w:rsidRPr="00A83245">
          <w:rPr>
            <w:rFonts w:ascii="Times New Roman" w:hAnsi="Times New Roman" w:cs="Times New Roman"/>
            <w:sz w:val="24"/>
            <w:szCs w:val="24"/>
          </w:rPr>
          <w:t>Helgeson, V. S., &amp; Fritz, H. L. (2000). The implications of unmitigated agency and unmitigated communion for domains of problem behavior.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Personality, 68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(6), 1031-1057.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66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67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"http://search.proquest.com/docview/619512653?accountid=14553"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6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6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Tulsa, OK: Hogan Assessment Systems.</w:t>
      </w:r>
      <w:r w:rsidR="004A315F" w:rsidRPr="00902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026D8">
        <w:rPr>
          <w:rFonts w:ascii="Times New Roman" w:hAnsi="Times New Roman" w:cs="Times New Roman"/>
          <w:sz w:val="24"/>
          <w:szCs w:val="24"/>
        </w:rPr>
        <w:t>*Hogan, R., &amp;</w:t>
      </w:r>
      <w:r w:rsidRPr="00A83245">
        <w:rPr>
          <w:rFonts w:ascii="Times New Roman" w:hAnsi="Times New Roman" w:cs="Times New Roman"/>
          <w:sz w:val="24"/>
          <w:szCs w:val="24"/>
          <w:rPrChange w:id="17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Hogan, J. (2009). </w:t>
      </w:r>
      <w:r w:rsidRPr="00A83245">
        <w:rPr>
          <w:rFonts w:ascii="Times New Roman" w:hAnsi="Times New Roman" w:cs="Times New Roman"/>
          <w:i/>
          <w:sz w:val="24"/>
          <w:szCs w:val="24"/>
          <w:rPrChange w:id="171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Hogan Development Survey Manual </w:t>
      </w:r>
      <w:r w:rsidRPr="00A83245">
        <w:rPr>
          <w:rFonts w:ascii="Times New Roman" w:hAnsi="Times New Roman" w:cs="Times New Roman"/>
          <w:sz w:val="24"/>
          <w:szCs w:val="24"/>
          <w:rPrChange w:id="172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(2</w:t>
      </w:r>
      <w:r w:rsidRPr="00A83245">
        <w:rPr>
          <w:rFonts w:ascii="Times New Roman" w:hAnsi="Times New Roman" w:cs="Times New Roman"/>
          <w:sz w:val="24"/>
          <w:szCs w:val="24"/>
          <w:vertAlign w:val="superscript"/>
          <w:rPrChange w:id="173" w:author="lzhang94" w:date="2015-05-14T16:40:00Z">
            <w:rPr>
              <w:rFonts w:ascii="Times New Roman" w:hAnsi="Times New Roman"/>
              <w:sz w:val="24"/>
              <w:szCs w:val="24"/>
              <w:vertAlign w:val="superscript"/>
            </w:rPr>
          </w:rPrChange>
        </w:rPr>
        <w:t>nd</w:t>
      </w:r>
      <w:r w:rsidRPr="00A83245">
        <w:rPr>
          <w:rFonts w:ascii="Times New Roman" w:hAnsi="Times New Roman" w:cs="Times New Roman"/>
          <w:sz w:val="24"/>
          <w:szCs w:val="24"/>
          <w:rPrChange w:id="174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ed.). Tulsa, Oklahoma: Hogan Assessment Systems.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175" w:author="lzhang94" w:date="2015-05-14T16:38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Holtzman, N. S., &amp; Strube, M. J. (2010). Narcissism and attractiveness.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133-136. doi:http://dx.doi.org/10.1016/j.jrp.2009.10.004</w:t>
      </w:r>
    </w:p>
    <w:p w:rsidR="008538FA" w:rsidRPr="00A83245" w:rsidRDefault="00C011B4" w:rsidP="00C011B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ins w:id="176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</w:rPr>
          <w:t>*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7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Holtzman, N. S., &amp; Strube, M. J. (2013). Above and beyond short-term mating, long-term 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7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mating is uniquely tied to human personality.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79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Evolutionary Psychology,</w:t>
        </w:r>
        <w:r w:rsidR="008538FA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8538FA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2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11</w:t>
        </w:r>
        <w:r w:rsidR="008538FA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83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1101-1129. Retrieved from http://search.proquest.com/docview/1506425648?accountid=14553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bias in research findings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840E36" w:rsidRPr="00A83245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ins w:id="184" w:author="lzhang94" w:date="2015-05-14T16:40:00Z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Hyler, S. E. (1994).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New York: New York State Psychiatric Institute.</w:t>
      </w:r>
    </w:p>
    <w:p w:rsidR="00CA5922" w:rsidRPr="00A83245" w:rsidRDefault="00CA5922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  <w:pPrChange w:id="185" w:author="lzhang94" w:date="2015-05-14T16:40:00Z">
          <w:pPr>
            <w:autoSpaceDE w:val="0"/>
            <w:autoSpaceDN w:val="0"/>
            <w:adjustRightInd w:val="0"/>
            <w:spacing w:after="0" w:line="480" w:lineRule="auto"/>
            <w:ind w:left="589" w:hangingChars="327" w:hanging="589"/>
          </w:pPr>
        </w:pPrChange>
      </w:pPr>
      <w:ins w:id="186" w:author="lzhang94" w:date="2015-05-14T16:40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187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8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Iliescu, D., Ispas, D., Sulea, C., &amp; Ilie, A. (2015). Vocational fit and counterproductive work behaviors: A self-regulation perspective.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89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Applied Psychology,</w:t>
        </w:r>
        <w:r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192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100</w:t>
        </w:r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193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(1), 21-39. doi:http://dx.doi.org/10.1037/a0036652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206-219. doi:http://dx.doi.org/10.1037/0022-3514.66.1.206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A83245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ins w:id="194" w:author="lzhang94" w:date="2015-04-17T17:45:00Z"/>
          <w:rFonts w:ascii="Times New Roman" w:hAnsi="Times New Roman" w:cs="Times New Roman"/>
          <w:sz w:val="24"/>
          <w:szCs w:val="24"/>
        </w:rPr>
      </w:pPr>
      <w:ins w:id="195" w:author="lzhang94" w:date="2015-04-17T17:45:00Z">
        <w:r w:rsidRPr="00A83245">
          <w:rPr>
            <w:rFonts w:ascii="Times New Roman" w:hAnsi="Times New Roman" w:cs="Times New Roman"/>
            <w:sz w:val="24"/>
            <w:szCs w:val="24"/>
          </w:rPr>
          <w:t>Jonason, P. K., Li, N. P., &amp; Teicher, E. A. (2010). Who is james bond?: The dark triad as an agentic social style.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Individual Differences Research, 8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(2), 111-120.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196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197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"http://search.proquest.com/docview/755202684?accountid=14553"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198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199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39351C" w:rsidRPr="00A83245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Jonason, P. K., &amp; Webster, G. D. (2010). The dirty dozen: A concise measure of the dark triad.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r w:rsidR="00266ADD" w:rsidRPr="00A83245">
        <w:rPr>
          <w:rFonts w:ascii="Times New Roman" w:hAnsi="Times New Roman" w:cs="Times New Roman"/>
          <w:sz w:val="24"/>
          <w:szCs w:val="24"/>
          <w:rPrChange w:id="20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01" w:author="lzhang94" w:date="2015-05-14T16:40:00Z">
            <w:rPr/>
          </w:rPrChange>
        </w:rPr>
        <w:instrText xml:space="preserve"> HYPERLINK "http://dx.doi.org/10.1037/a0019265"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02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http://dx.doi.org/10.1037/a0019265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203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Culhane, S. E. (1995). Data analysis: Continuing issues in the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everyday analysis of psychological data.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91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04" w:author="lzhang94" w:date="2015-04-17T16:21:00Z"/>
          <w:rFonts w:ascii="Times New Roman" w:eastAsia="Times New Roman" w:hAnsi="Times New Roman" w:cs="Times New Roman"/>
          <w:strike/>
          <w:sz w:val="24"/>
          <w:szCs w:val="24"/>
        </w:rPr>
      </w:pPr>
      <w:del w:id="205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 (1991). A general model of consensus and accuracy in interpersonal perception.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Review, 98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155-163. doi:http://dx.doi.org/10.1037/0033-295X.98.2.155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  <w:rPrChange w:id="206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207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 xml:space="preserve">Kenny, D. A. (1994).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  <w:rPrChange w:id="208" w:author="lzhang94" w:date="2015-05-14T16:40:00Z">
            <w:rPr>
              <w:rFonts w:ascii="Times New Roman" w:eastAsia="Times New Roman" w:hAnsi="Times New Roman" w:cs="Times New Roman"/>
              <w:i/>
              <w:iCs/>
              <w:strike/>
              <w:sz w:val="24"/>
              <w:szCs w:val="24"/>
              <w:lang w:eastAsia="zh-CN"/>
            </w:rPr>
          </w:rPrChange>
        </w:rPr>
        <w:t>Interpersonal perception: A social relations analysis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  <w:rPrChange w:id="20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  <w:lang w:eastAsia="zh-CN"/>
            </w:rPr>
          </w:rPrChange>
        </w:rPr>
        <w:t>. Guilford Press.</w:t>
      </w:r>
    </w:p>
    <w:p w:rsidR="004A315F" w:rsidRPr="00A83245" w:rsidDel="00EA75DB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10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211" w:author="lzhang94" w:date="2015-04-17T16:21:00Z"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Kenny, D. A., Albright, L., Malloy, T. E., &amp; Kashy, D. A. (1994). Consensus in interpersonal perception: Acquaintance and the big five.</w:delText>
        </w:r>
        <w:r w:rsidRPr="00A83245" w:rsidDel="00EA75DB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Bulletin, 116</w:delText>
        </w:r>
        <w:r w:rsidRPr="00A83245" w:rsidDel="00EA75DB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245-258. doi:http://dx.doi.org/10.1037/0033-2909.116.2.245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r w:rsidRPr="00A83245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A83245">
        <w:rPr>
          <w:rFonts w:ascii="Times New Roman" w:hAnsi="Times New Roman" w:cs="Times New Roman"/>
          <w:sz w:val="24"/>
          <w:szCs w:val="24"/>
        </w:rPr>
        <w:t xml:space="preserve"> Oxford, UK: Rowman &amp; Littlefield.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Kernis, M. H., &amp; Sun, C. (1994). Narcissism and reactions to interpersonal feedback</w:t>
      </w:r>
      <w:r w:rsidRPr="00A83245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A83245">
        <w:rPr>
          <w:rFonts w:ascii="Times New Roman" w:hAnsi="Times New Roman" w:cs="Times New Roman"/>
          <w:sz w:val="24"/>
          <w:szCs w:val="24"/>
        </w:rPr>
        <w:t xml:space="preserve">, 4-13.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12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13" w:author="lzhang94" w:date="2015-05-14T16:40:00Z">
            <w:rPr/>
          </w:rPrChange>
        </w:rPr>
        <w:instrText xml:space="preserve"> HYPERLINK "http://search.proquest.com/docview/618526942?accountid=14553"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14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http://search.proquest.com/docview/618526942?accountid=14553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215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355B41" w:rsidRPr="00355B41" w:rsidRDefault="003C20DB" w:rsidP="003C20DB">
      <w:pPr>
        <w:pStyle w:val="NoSpacing"/>
        <w:widowControl w:val="0"/>
        <w:spacing w:line="480" w:lineRule="auto"/>
        <w:ind w:left="785" w:hangingChars="327" w:hanging="785"/>
        <w:rPr>
          <w:ins w:id="216" w:author="lzhang94" w:date="2015-05-14T16:41:00Z"/>
          <w:rFonts w:ascii="Times New Roman" w:hAnsi="Times New Roman" w:cs="Times New Roman"/>
          <w:strike/>
          <w:sz w:val="24"/>
          <w:szCs w:val="24"/>
          <w:lang w:eastAsia="zh-CN"/>
        </w:rPr>
      </w:pPr>
      <w:ins w:id="217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</w:ins>
      <w:ins w:id="218" w:author="lzhang94" w:date="2015-05-14T16:41:00Z"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19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Krizan, Z., &amp; Johar, O. (2012). Envy divides the two faces of narcissism.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0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1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355B41" w:rsidRPr="00355B41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2" w:author="lzhang94" w:date="2015-05-14T16:41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355B41" w:rsidRPr="00355B41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23" w:author="lzhang94" w:date="2015-05-14T16:41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80</w:t>
        </w:r>
        <w:r w:rsidR="00355B41" w:rsidRPr="00355B41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24" w:author="lzhang94" w:date="2015-05-14T16:41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(5), 1415-1451. doi:http://dx.doi.org/10.1111/j.1467-6494.2012.00767.x</w:t>
        </w:r>
      </w:ins>
    </w:p>
    <w:p w:rsidR="004A315F" w:rsidDel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25" w:author="lzhang94" w:date="2015-04-17T16:21:00Z"/>
          <w:rFonts w:ascii="Times New Roman" w:hAnsi="Times New Roman" w:cs="Times New Roman"/>
          <w:strike/>
          <w:sz w:val="24"/>
          <w:szCs w:val="24"/>
          <w:lang w:eastAsia="zh-CN"/>
        </w:rPr>
      </w:pPr>
      <w:del w:id="226" w:author="lzhang94" w:date="2015-04-17T16:21:00Z">
        <w:r w:rsidRPr="00355B41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Krueger, J., &amp; Mueller, R. A. (2002). Unskilled, unaware, or both? The better-than-average heuristic and statistical regression predict errors in estimates of own performance.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Journal of personality and social psychology, 82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>, 180-188. doi: 10.1037//0022-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lastRenderedPageBreak/>
          <w:delText>3514.82.2.180</w:delText>
        </w:r>
      </w:del>
    </w:p>
    <w:p w:rsidR="007D2647" w:rsidRPr="00A83245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ins w:id="227" w:author="lzhang94" w:date="2015-04-17T17:49:00Z"/>
          <w:rFonts w:ascii="Times New Roman" w:hAnsi="Times New Roman" w:cs="Times New Roman"/>
          <w:sz w:val="24"/>
          <w:szCs w:val="24"/>
        </w:rPr>
      </w:pPr>
      <w:ins w:id="228" w:author="lzhang94" w:date="2015-04-17T17:49:00Z">
        <w:r w:rsidRPr="00355B41">
          <w:rPr>
            <w:rFonts w:ascii="Times New Roman" w:hAnsi="Times New Roman" w:cs="Times New Roman"/>
            <w:sz w:val="24"/>
            <w:szCs w:val="24"/>
          </w:rPr>
          <w:t xml:space="preserve">Krueger, J. I., &amp; Wright, J. C. (2011). Measurement of self-enhancement (and self-protection).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472-494)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229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230" w:author="lzhang94" w:date="2015-05-14T16:40:00Z">
              <w:rPr/>
            </w:rPrChange>
          </w:rPr>
          <w:instrText xml:space="preserve"> HYPERLINK "http://search.proquest.com/docview/870549752?accountid=14553"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231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3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AE0601" w:rsidRPr="00A83245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233" w:author="lzhang94" w:date="2015-05-14T16:36:00Z"/>
          <w:rFonts w:ascii="Times New Roman" w:hAnsi="Times New Roman" w:cs="Times New Roman"/>
          <w:sz w:val="24"/>
          <w:szCs w:val="24"/>
          <w:lang w:eastAsia="zh-CN"/>
        </w:rPr>
      </w:pPr>
      <w:ins w:id="234" w:author="lzhang94" w:date="2015-04-17T17:23:00Z">
        <w:r w:rsidRPr="00A83245">
          <w:rPr>
            <w:rFonts w:ascii="Times New Roman" w:hAnsi="Times New Roman" w:cs="Times New Roman"/>
            <w:sz w:val="24"/>
            <w:szCs w:val="24"/>
          </w:rPr>
          <w:t>Kurt, A., &amp; Paulhus, D. L. (2008). Moderators of the adaptiveness of self-enhancement: Operationalization, motivational domain, adjustment facet, and evaluator.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(4), 839-853. doi:http://dx.doi.org/10.1016/j.jrp.2007.11.005</w:t>
        </w:r>
      </w:ins>
    </w:p>
    <w:p w:rsidR="007236F9" w:rsidRPr="00A83245" w:rsidRDefault="006E6B8C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ins w:id="235" w:author="lzhang94" w:date="2015-04-17T17:23:00Z"/>
          <w:rFonts w:ascii="Times New Roman" w:hAnsi="Times New Roman" w:cs="Times New Roman"/>
          <w:sz w:val="24"/>
          <w:szCs w:val="24"/>
          <w:lang w:eastAsia="zh-CN"/>
        </w:rPr>
      </w:pPr>
      <w:ins w:id="236" w:author="lzhang94" w:date="2015-05-14T16:38:00Z">
        <w:r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</w:rPr>
          <w:t>*</w:t>
        </w:r>
      </w:ins>
      <w:ins w:id="237" w:author="lzhang94" w:date="2015-05-14T16:36:00Z"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38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Kurt, A. (2005).</w:t>
        </w:r>
        <w:r w:rsidR="007236F9" w:rsidRPr="00A83245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39" w:author="lzhang94" w:date="2015-05-14T16:40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40" w:author="lzhang94" w:date="2015-05-14T16:40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adaptiveness of positive self-evaluations</w:t>
        </w:r>
        <w:r w:rsidR="007236F9" w:rsidRPr="00A83245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41" w:author="lzhang94" w:date="2015-05-14T16:40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7236F9" w:rsidRPr="00A83245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42" w:author="lzhang94" w:date="2015-05-14T16:40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AAINQ99495). Available from PsycINFO. (621050700; 2005-99016-017). Retrieved from http://search.proquest.com/docview/621050700?accountid=14553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Reconceptualizing individual differences in self-enhancement bias: An interpersonal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83245">
        <w:rPr>
          <w:rFonts w:ascii="Times New Roman" w:hAnsi="Times New Roman" w:cs="Times New Roman"/>
          <w:sz w:val="24"/>
          <w:szCs w:val="24"/>
        </w:rPr>
        <w:t>, 94-110. doi:http://dx.doi.org/10.1037/0033-295X.111.1.94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83245">
        <w:rPr>
          <w:rFonts w:ascii="Times New Roman" w:hAnsi="Times New Roman" w:cs="Times New Roman"/>
          <w:sz w:val="24"/>
          <w:szCs w:val="24"/>
        </w:rPr>
        <w:t>, 1062-1077. doi:http://dx.doi.org/10.1037/0022-3514.94.6.1062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Kwang, T., &amp; Swann, W. B., Jr. (2010). Do people embrace praise even when they feel unworthy? A review of critical tests of self-enhancement versus self-verification. </w:t>
      </w:r>
      <w:r w:rsidRPr="00A83245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A83245">
        <w:rPr>
          <w:rFonts w:ascii="Times New Roman" w:hAnsi="Times New Roman" w:cs="Times New Roman"/>
          <w:sz w:val="24"/>
          <w:szCs w:val="24"/>
        </w:rPr>
        <w:t>, 263-280. doi:http://dx.doi.org/10.1177/1088868310365876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A83245">
        <w:rPr>
          <w:rFonts w:ascii="Times New Roman" w:hAnsi="Times New Roman" w:cs="Times New Roman"/>
          <w:i/>
          <w:sz w:val="24"/>
          <w:szCs w:val="24"/>
        </w:rPr>
        <w:t xml:space="preserve">Annual Review of </w:t>
      </w:r>
      <w:r w:rsidRPr="00A83245">
        <w:rPr>
          <w:rFonts w:ascii="Times New Roman" w:hAnsi="Times New Roman" w:cs="Times New Roman"/>
          <w:i/>
          <w:sz w:val="24"/>
          <w:szCs w:val="24"/>
        </w:rPr>
        <w:lastRenderedPageBreak/>
        <w:t>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58</w:t>
      </w:r>
      <w:r w:rsidRPr="00A83245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A83245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Loranger, A. W. (1999).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4A315F" w:rsidRPr="00A83245" w:rsidDel="00BB617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43" w:author="lzhang94" w:date="2015-04-17T16:21:00Z"/>
          <w:rFonts w:ascii="Times New Roman" w:hAnsi="Times New Roman" w:cs="Times New Roman"/>
          <w:strike/>
          <w:sz w:val="24"/>
          <w:szCs w:val="24"/>
        </w:rPr>
      </w:pPr>
      <w:del w:id="244" w:author="lzhang94" w:date="2015-04-17T16:21:00Z"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 xml:space="preserve">Miller, J. D., &amp; Campbell, W. K. (2010). The case for using research on trait narcissism as a building block for understanding narcissistic personality disorder. </w:delText>
        </w:r>
        <w:r w:rsidRPr="00A83245" w:rsidDel="00BB6175">
          <w:rPr>
            <w:rFonts w:ascii="Times New Roman" w:hAnsi="Times New Roman" w:cs="Times New Roman"/>
            <w:i/>
            <w:strike/>
            <w:sz w:val="24"/>
            <w:szCs w:val="24"/>
          </w:rPr>
          <w:delText>Personality Disorders: Theory, Research, and Treatment, 1</w:delText>
        </w:r>
        <w:r w:rsidRPr="00A83245" w:rsidDel="00BB6175">
          <w:rPr>
            <w:rFonts w:ascii="Times New Roman" w:hAnsi="Times New Roman" w:cs="Times New Roman"/>
            <w:strike/>
            <w:sz w:val="24"/>
            <w:szCs w:val="24"/>
          </w:rPr>
          <w:delText>, 180-191. doi:http://dx.doi.org/10.1037/a0018229</w:delText>
        </w:r>
      </w:del>
    </w:p>
    <w:p w:rsidR="00B66620" w:rsidRPr="00A83245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ins w:id="245" w:author="lzhang94" w:date="2015-04-17T17:18:00Z"/>
          <w:rFonts w:ascii="Times New Roman" w:hAnsi="Times New Roman" w:cs="Times New Roman"/>
          <w:sz w:val="24"/>
          <w:szCs w:val="24"/>
        </w:rPr>
      </w:pPr>
      <w:ins w:id="246" w:author="lzhang94" w:date="2015-04-17T17:18:00Z">
        <w:r w:rsidRPr="00A83245">
          <w:rPr>
            <w:rFonts w:ascii="Times New Roman" w:hAnsi="Times New Roman" w:cs="Times New Roman"/>
            <w:sz w:val="24"/>
            <w:szCs w:val="24"/>
          </w:rPr>
          <w:t>Mezulis, A. H., Abramson, L. Y., Hyde, J. S., &amp; Hankin, B. L. (2004). Is there a universal positivity bias in attributions? A meta-analytic review of individual, developmental, and cultural differences in the self-serving attributional bias.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Bulletin, 130</w:t>
        </w:r>
        <w:r w:rsidRPr="00A83245">
          <w:rPr>
            <w:rFonts w:ascii="Times New Roman" w:hAnsi="Times New Roman" w:cs="Times New Roman"/>
            <w:sz w:val="24"/>
            <w:szCs w:val="24"/>
          </w:rPr>
          <w:t>(5), 711-747. doi:http://dx.doi.org/10.1037/0033-2909.130.5.711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Pervin (Ed.), </w:t>
      </w:r>
      <w:r w:rsidRPr="00A83245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A83245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ins w:id="247" w:author="lzhang94" w:date="2015-04-17T17:01:00Z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Pearson Assessments.</w:t>
      </w:r>
    </w:p>
    <w:p w:rsidR="00C601FE" w:rsidRPr="00A83245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ins w:id="248" w:author="lzhang94" w:date="2015-04-17T17:01:00Z"/>
          <w:rFonts w:ascii="Times New Roman" w:hAnsi="Times New Roman" w:cs="Times New Roman"/>
          <w:sz w:val="24"/>
          <w:szCs w:val="24"/>
        </w:rPr>
      </w:pPr>
      <w:ins w:id="249" w:author="lzhang94" w:date="2015-04-17T17:01:00Z">
        <w:r w:rsidRPr="00A83245">
          <w:rPr>
            <w:rFonts w:ascii="Times New Roman" w:hAnsi="Times New Roman" w:cs="Times New Roman"/>
            <w:sz w:val="24"/>
            <w:szCs w:val="24"/>
          </w:rPr>
          <w:t xml:space="preserve">Morf, C. C., Horvath, S., &amp; Torchetti, L. (2011). Narcissistic self-enhancement: Tales of (successful?) self-portrayal.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Handbook of self-enhancement and self-protection.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399-424) Guilford Press, New York, NY.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250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251" w:author="lzhang94" w:date="2015-05-14T16:40:00Z">
              <w:rPr>
                <w:sz w:val="24"/>
                <w:szCs w:val="24"/>
              </w:rPr>
            </w:rPrChange>
          </w:rPr>
          <w:instrText xml:space="preserve"> HYPERLINK "http://search.proquest.com/docview/870549727?accountid=14553"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252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253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C601FE" w:rsidRPr="00A83245" w:rsidRDefault="00C601FE" w:rsidP="00C601F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254" w:author="lzhang94" w:date="2015-05-14T16:43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>, 177-196. doi:http://dx.doi.org/10.1207/S15327965PLI1204_1</w:t>
      </w:r>
    </w:p>
    <w:p w:rsidR="00CF0296" w:rsidRPr="00CF0296" w:rsidRDefault="005619B7" w:rsidP="005619B7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255" w:author="lzhang94" w:date="2015-05-14T16:4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256" w:author="lzhang94" w:date="2015-05-14T16:43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lastRenderedPageBreak/>
          <w:t>*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57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Nehrig, N. (2015).</w:t>
        </w:r>
        <w:r w:rsidR="00CF0296" w:rsidRPr="00CF0296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58" w:author="lzhang94" w:date="2015-05-14T16:43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CF0296" w:rsidRPr="00CF0296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59" w:author="lzhang94" w:date="2015-05-14T16:43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Self-reported mental health of narcissists: Illusion or reality?</w:t>
        </w:r>
        <w:r w:rsidR="00CF0296" w:rsidRPr="00CF0296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60" w:author="lzhang94" w:date="2015-05-14T16:43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(Order No. AAI3579848). Available from PsycINFO. (1648596703; 2015-99020-461). Retrieved from http://search.proquest.com/docview/1648596703?accountid=14553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*Nùnez, Y. T. (2007). Self-evaluation and functioning.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9026D8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A83245">
        <w:rPr>
          <w:rFonts w:ascii="Times New Roman" w:hAnsi="Times New Roman" w:cs="Times New Roman"/>
          <w:i/>
          <w:iCs/>
          <w:sz w:val="24"/>
          <w:szCs w:val="24"/>
          <w:rPrChange w:id="261" w:author="lzhang94" w:date="2015-05-14T16:40:00Z">
            <w:rPr>
              <w:rFonts w:ascii="Times New Roman" w:hAnsi="Times New Roman"/>
              <w:i/>
              <w:iCs/>
              <w:sz w:val="24"/>
              <w:szCs w:val="24"/>
            </w:rPr>
          </w:rPrChange>
        </w:rPr>
        <w:t xml:space="preserve"> </w:t>
      </w:r>
      <w:r w:rsidRPr="00A83245">
        <w:rPr>
          <w:rFonts w:ascii="Times New Roman" w:hAnsi="Times New Roman" w:cs="Times New Roman"/>
          <w:iCs/>
          <w:sz w:val="24"/>
          <w:szCs w:val="24"/>
          <w:rPrChange w:id="262" w:author="lzhang94" w:date="2015-05-14T16:40:00Z">
            <w:rPr>
              <w:rFonts w:ascii="Times New Roman" w:hAnsi="Times New Roman"/>
              <w:iCs/>
              <w:sz w:val="24"/>
              <w:szCs w:val="24"/>
            </w:rPr>
          </w:rPrChange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63" w:author="lzhang94" w:date="2015-04-17T16:27:00Z"/>
          <w:rFonts w:ascii="Times New Roman" w:hAnsi="Times New Roman" w:cs="Times New Roman"/>
          <w:strike/>
          <w:sz w:val="24"/>
          <w:szCs w:val="24"/>
          <w:lang w:eastAsia="zh-CN"/>
        </w:rPr>
      </w:pPr>
      <w:del w:id="264" w:author="lzhang94" w:date="2015-04-17T16:27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Nye, C. D., Su, R., Rounds, J., &amp; Drasgow, F. (2012). Vocational interests and performance: A quantitative summary of over 60 years of research.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Perspectives on Psychological Science, 7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384-403. doi:http://dx.doi.org/10.1177/1745691612449021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Oltmanns, T. F., Friedman, J. N. W., Fiedler, E. R., &amp; Turkheimer, E. (2004). Perceptions of people with personality disorders based on thin slices of behavior.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doi:http://dx.doi.org/10.1016/S0092-6566(03)00066-7</w:t>
      </w:r>
    </w:p>
    <w:p w:rsidR="00642711" w:rsidRDefault="00642711" w:rsidP="00642711">
      <w:pPr>
        <w:pStyle w:val="NoSpacing"/>
        <w:widowControl w:val="0"/>
        <w:spacing w:line="480" w:lineRule="auto"/>
        <w:ind w:left="720" w:hanging="720"/>
        <w:rPr>
          <w:ins w:id="265" w:author="lzhang94" w:date="2015-05-14T16:44:00Z"/>
          <w:rStyle w:val="Hyperlink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r w:rsidR="00266ADD" w:rsidRPr="00A83245">
        <w:rPr>
          <w:rFonts w:ascii="Times New Roman" w:hAnsi="Times New Roman" w:cs="Times New Roman"/>
          <w:sz w:val="24"/>
          <w:szCs w:val="24"/>
          <w:rPrChange w:id="266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67" w:author="lzhang94" w:date="2015-05-14T16:40:00Z">
            <w:rPr/>
          </w:rPrChange>
        </w:rPr>
        <w:instrText xml:space="preserve"> HYPERLINK "http://dx.doi.org/10.2466/pr0.1987.61.2.499"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68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http://dx.doi.org/10.2466/pr0.1987.61.2.499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269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E41DCB" w:rsidRPr="00477E14" w:rsidRDefault="00477E14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ins w:id="270" w:author="lzhang94" w:date="2015-05-14T16:44:00Z">
        <w:r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lang w:eastAsia="zh-CN"/>
            <w:rPrChange w:id="271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  <w:lang w:eastAsia="zh-CN"/>
              </w:rPr>
            </w:rPrChange>
          </w:rPr>
          <w:t>*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72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Park, S. W., &amp; Colvin, C. R. (2014). Narcissism and discrepancy between self and friends' perceptions of personality.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3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4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Journal of Personality,</w:t>
        </w:r>
        <w:r w:rsidR="00E41DCB" w:rsidRPr="00477E14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5" w:author="lzhang94" w:date="2015-05-14T16:4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="00E41DCB" w:rsidRPr="00477E14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276" w:author="lzhang94" w:date="2015-05-14T16:4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82</w:t>
        </w:r>
        <w:r w:rsidR="00E41DCB" w:rsidRPr="00477E14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277" w:author="lzhang94" w:date="2015-05-14T16:4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(4), 278-286. doi:http://dx.doi.org/10.1111/jopy.12053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*Paulhus, D. L. (1998). Interpersonal and intrapsychic adaptiveness of trait self-enhancement: A mixed blessing?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A83245">
        <w:rPr>
          <w:rFonts w:ascii="Times New Roman" w:hAnsi="Times New Roman" w:cs="Times New Roman"/>
          <w:sz w:val="24"/>
          <w:szCs w:val="24"/>
        </w:rPr>
        <w:t xml:space="preserve"> 1197-1208. doi:http://dx.doi.org/10.1037/0022-3514.74.5.1197</w:t>
      </w:r>
    </w:p>
    <w:p w:rsidR="004A315F" w:rsidRPr="00355B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78" w:author="lzhang94" w:date="2015-05-14T16:40:00Z">
            <w:rPr/>
          </w:rPrChange>
        </w:rPr>
        <w:lastRenderedPageBreak/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79" w:author="lzhang94" w:date="2015-05-14T16:40:00Z">
            <w:rPr/>
          </w:rPrChange>
        </w:rPr>
        <w:instrText xml:space="preserve"> HYPERLINK "http://search.proquest.com/docview/619648461?accountid=14553"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280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sz w:val="24"/>
          <w:szCs w:val="24"/>
        </w:rPr>
        <w:t>http://search.proquest.com/docview/619648461?accountid=14553</w:t>
      </w:r>
      <w:r w:rsidR="00266ADD" w:rsidRPr="00A83245">
        <w:rPr>
          <w:rStyle w:val="Hyperlink"/>
          <w:rFonts w:ascii="Times New Roman" w:hAnsi="Times New Roman" w:cs="Times New Roman"/>
          <w:sz w:val="24"/>
          <w:szCs w:val="24"/>
          <w:rPrChange w:id="281" w:author="lzhang94" w:date="2015-05-14T16:40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E41DCB">
        <w:rPr>
          <w:rFonts w:ascii="Times New Roman" w:hAnsi="Times New Roman" w:cs="Times New Roman"/>
          <w:sz w:val="24"/>
          <w:szCs w:val="24"/>
        </w:rPr>
        <w:t>Paulhus, D. L., &amp; John, O. P. (1998). Egoistic and moralistic biases in self-perception: The interp</w:t>
      </w:r>
      <w:r w:rsidRPr="00477E14">
        <w:rPr>
          <w:rFonts w:ascii="Times New Roman" w:hAnsi="Times New Roman" w:cs="Times New Roman"/>
          <w:sz w:val="24"/>
          <w:szCs w:val="24"/>
        </w:rPr>
        <w:t xml:space="preserve">lay of self-deceptive styles with basic traits and motives.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A83245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Paulhus, D. L., Harms, P. D., Bruce, M. N., &amp; Lysy, D. C. (2003). The over-claiming technique: Measuring self-enhancement independent of ability.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890-904. doi:http://dx.doi.org/10.1037/0022-3514.84.4.890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machiavellianism and psychopathy.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556-563. doi:http://dx.doi.org/10.1016/S0092-6566(02)00505-6</w:t>
      </w:r>
    </w:p>
    <w:p w:rsidR="009E0FF3" w:rsidRPr="00A83245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Pfohl, B., Blum, N., &amp; Zimmerman, M.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Press.</w:t>
      </w:r>
    </w:p>
    <w:p w:rsidR="001B6008" w:rsidRPr="00A83245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ins w:id="282" w:author="lzhang94" w:date="2015-04-17T17:51:00Z"/>
          <w:rFonts w:ascii="Times New Roman" w:hAnsi="Times New Roman" w:cs="Times New Roman"/>
          <w:sz w:val="24"/>
          <w:szCs w:val="24"/>
        </w:rPr>
      </w:pPr>
      <w:ins w:id="283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>Pincus, A. L., Ansell, E. B., Pimentel, C. A., Cain, N. M., Wright, A. G. C., &amp; Levy, K. N. (2009). Initial construction and validation of the pathological narcissism inventory.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Psychological Assessment, 21</w:t>
        </w:r>
        <w:r w:rsidRPr="00A83245">
          <w:rPr>
            <w:rFonts w:ascii="Times New Roman" w:hAnsi="Times New Roman" w:cs="Times New Roman"/>
            <w:sz w:val="24"/>
            <w:szCs w:val="24"/>
          </w:rPr>
          <w:t>(3), 365-379. doi:http://dx.doi.org/10.1037/a0016530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863-874. doi:http://dx.doi.org/10.1037/a0032588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Narcissism and the use of fantasy.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355B41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84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285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lastRenderedPageBreak/>
          <w:delText xml:space="preserve">Raskin, R., Novacek, J., &amp; Hogan, R. (1991a). Narcissism, self-esteem, and defensive self-enhancement.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Personality, 59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, 19-38. Retrieved from </w:del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6" w:author="lzhang94" w:date="2015-05-14T16:40:00Z">
              <w:rPr/>
            </w:rPrChange>
          </w:rPr>
          <w:fldChar w:fldCharType="begin"/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7" w:author="lzhang94" w:date="2015-05-14T16:40:00Z">
              <w:rPr>
                <w:sz w:val="24"/>
                <w:szCs w:val="24"/>
              </w:rPr>
            </w:rPrChange>
          </w:rPr>
          <w:delInstrText xml:space="preserve"> HYPERLINK "http://search.proquest.com/docview/617953271?accountid=1455" </w:delInstrText>
        </w:r>
        <w:r w:rsidR="006558B1" w:rsidRPr="00A83245" w:rsidDel="00915C21">
          <w:rPr>
            <w:rFonts w:ascii="Times New Roman" w:hAnsi="Times New Roman" w:cs="Times New Roman"/>
            <w:sz w:val="24"/>
            <w:szCs w:val="24"/>
            <w:rPrChange w:id="288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fldChar w:fldCharType="separate"/>
        </w:r>
        <w:r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</w:rPr>
          <w:delText>http://search.proquest.com/docview/617953271?accountid=1455</w:delText>
        </w:r>
        <w:r w:rsidR="006558B1" w:rsidRPr="00A83245" w:rsidDel="00915C21">
          <w:rPr>
            <w:rStyle w:val="Hyperlink"/>
            <w:rFonts w:ascii="Times New Roman" w:eastAsia="Times New Roman" w:hAnsi="Times New Roman" w:cs="Times New Roman"/>
            <w:strike/>
            <w:sz w:val="24"/>
            <w:szCs w:val="24"/>
            <w:rPrChange w:id="289" w:author="lzhang94" w:date="2015-05-14T16:40:00Z">
              <w:rPr>
                <w:rStyle w:val="Hyperlink"/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fldChar w:fldCharType="end"/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trike/>
          <w:sz w:val="24"/>
          <w:szCs w:val="24"/>
        </w:rPr>
      </w:pPr>
      <w:del w:id="290" w:author="lzhang94" w:date="2015-04-17T16:28:00Z">
        <w:r w:rsidRPr="00CF0296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Raskin, R., Novacek, J., &amp; Hogan, R. (1991b).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Narcissistic self-esteem management. Journal of Personality and Social Psychology, 60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911-918. doi:http://dx.doi.org/10.1037/0022-3514.60.6.911</w:delText>
        </w:r>
      </w:del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29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9026D8">
        <w:rPr>
          <w:rFonts w:ascii="Times New Roman" w:hAnsi="Times New Roman" w:cs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A83245">
        <w:rPr>
          <w:rFonts w:ascii="Times New Roman" w:hAnsi="Times New Roman" w:cs="Times New Roman"/>
          <w:i/>
          <w:sz w:val="24"/>
          <w:szCs w:val="24"/>
          <w:rPrChange w:id="292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and Social Psychology, 54</w:t>
      </w:r>
      <w:r w:rsidRPr="00A83245">
        <w:rPr>
          <w:rFonts w:ascii="Times New Roman" w:hAnsi="Times New Roman" w:cs="Times New Roman"/>
          <w:sz w:val="24"/>
          <w:szCs w:val="24"/>
          <w:rPrChange w:id="29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890-902.</w:t>
      </w:r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94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295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Rhodewalt, F., Tragakis, M. W., &amp; Finnerty, J. (2006). Narcissism and self-handicapping: Linking self-aggrandizement to behavior. </w:delText>
        </w:r>
        <w:r w:rsidRPr="00A83245" w:rsidDel="00915C2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573-597. doi:http://dx.doi.org/10.1016/j.jrp.2005.05.001</w:delText>
        </w:r>
      </w:del>
    </w:p>
    <w:p w:rsidR="004A315F" w:rsidRPr="00A83245" w:rsidDel="00915C2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296" w:author="lzhang94" w:date="2015-04-17T16:28:00Z"/>
          <w:rFonts w:ascii="Times New Roman" w:hAnsi="Times New Roman" w:cs="Times New Roman"/>
          <w:strike/>
          <w:sz w:val="24"/>
          <w:szCs w:val="24"/>
          <w:lang w:eastAsia="zh-CN"/>
        </w:rPr>
      </w:pPr>
      <w:del w:id="297" w:author="lzhang94" w:date="2015-04-17T16:28:00Z"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Richman, W. L., Kiesler, S., Weisband, S., &amp; Drasgow, F. (1999). A meta-analytic study of social desirability distortion in computer-administered questionnaires, traditional questionnaires, and interviews.</w:delText>
        </w:r>
        <w:r w:rsidRPr="00A83245" w:rsidDel="00915C21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Applied Psychology, 84</w:delText>
        </w:r>
        <w:r w:rsidRPr="00A83245" w:rsidDel="00915C21">
          <w:rPr>
            <w:rFonts w:ascii="Times New Roman" w:eastAsia="Times New Roman" w:hAnsi="Times New Roman" w:cs="Times New Roman"/>
            <w:strike/>
            <w:sz w:val="24"/>
            <w:szCs w:val="24"/>
          </w:rPr>
          <w:delText>(5), 754-775. doi:http://dx.doi.org/10.1037/0021-9010.84.5.754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340-352. doi:http://dx.doi.org/10.1037/0022-3514.80.2.340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298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299" w:author="lzhang94" w:date="2015-05-14T16:40:00Z">
            <w:rPr/>
          </w:rPrChange>
        </w:rPr>
        <w:instrText xml:space="preserve"> HYPERLINK "http://search.proquest.com/docview/619143201?accountid=14553"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00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http://search.proquest.com/docview/619143201?accountid=14553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01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C20854" w:rsidRPr="00A83245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r w:rsidRPr="00E41DC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Rosenthal, S. A., Hooley, J. M., &amp; Steshenko, Y. (2007). </w:t>
      </w:r>
      <w:r w:rsidRPr="00477E1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477E14">
        <w:rPr>
          <w:rFonts w:ascii="Times New Roman" w:hAnsi="Times New Roman" w:cs="Times New Roman"/>
          <w:color w:val="0070C0"/>
          <w:sz w:val="24"/>
          <w:szCs w:val="24"/>
        </w:rPr>
        <w:t xml:space="preserve">. Manuscript in preparation. </w:t>
      </w:r>
      <w:r w:rsidR="00266ADD" w:rsidRPr="00A83245">
        <w:rPr>
          <w:rFonts w:ascii="Times New Roman" w:hAnsi="Times New Roman" w:cs="Times New Roman"/>
          <w:sz w:val="24"/>
          <w:szCs w:val="24"/>
          <w:rPrChange w:id="302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03" w:author="lzhang94" w:date="2015-05-14T16:40:00Z">
            <w:rPr/>
          </w:rPrChange>
        </w:rPr>
        <w:instrText xml:space="preserve"> HYPERLINK "http://dx.doi.org/10.1016/j.jrp.2010.05.008"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04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</w:rPr>
        <w:t>http://dx.doi.org/10.1016/j.jrp.2010.05.008</w:t>
      </w:r>
      <w:r w:rsidR="00266ADD" w:rsidRPr="00A83245">
        <w:rPr>
          <w:rStyle w:val="Hyperlink"/>
          <w:rFonts w:ascii="Times New Roman" w:hAnsi="Times New Roman" w:cs="Times New Roman"/>
          <w:color w:val="0070C0"/>
          <w:sz w:val="24"/>
          <w:szCs w:val="24"/>
          <w:rPrChange w:id="305" w:author="lzhang94" w:date="2015-05-14T16:40:00Z">
            <w:rPr>
              <w:rStyle w:val="Hyperlink"/>
              <w:rFonts w:ascii="Times New Roman" w:hAnsi="Times New Roman" w:cs="Times New Roman"/>
              <w:color w:val="0070C0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477E14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 variance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A83245" w:rsidDel="00451BF6" w:rsidRDefault="004A315F" w:rsidP="00FE6332">
      <w:pPr>
        <w:spacing w:after="0" w:line="480" w:lineRule="auto"/>
        <w:ind w:left="785" w:hangingChars="327" w:hanging="785"/>
        <w:rPr>
          <w:del w:id="306" w:author="lzhang94" w:date="2015-04-17T16:28:00Z"/>
          <w:rFonts w:ascii="Times New Roman" w:eastAsia="Times New Roman" w:hAnsi="Times New Roman" w:cs="Times New Roman"/>
          <w:strike/>
          <w:sz w:val="24"/>
          <w:szCs w:val="24"/>
        </w:rPr>
      </w:pPr>
      <w:del w:id="307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Saucier, G., &amp; Ostendorf, F. (1999). Hierarchical subcomponents of the big five personality </w:delText>
        </w:r>
      </w:del>
    </w:p>
    <w:p w:rsidR="004A315F" w:rsidRPr="00A83245" w:rsidDel="00451BF6" w:rsidRDefault="004A315F" w:rsidP="00FE6332">
      <w:pPr>
        <w:spacing w:after="0" w:line="480" w:lineRule="auto"/>
        <w:ind w:leftChars="327" w:left="1504" w:hangingChars="327" w:hanging="785"/>
        <w:rPr>
          <w:del w:id="308" w:author="lzhang94" w:date="2015-04-17T16:28:00Z"/>
          <w:rFonts w:ascii="Times New Roman" w:eastAsia="Times New Roman" w:hAnsi="Times New Roman" w:cs="Times New Roman"/>
          <w:sz w:val="24"/>
          <w:szCs w:val="24"/>
        </w:rPr>
      </w:pPr>
      <w:del w:id="309" w:author="lzhang94" w:date="2015-04-17T16:28:00Z"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factors: A cross-language replication.</w:delText>
        </w:r>
        <w:r w:rsidRPr="00A83245" w:rsidDel="00451BF6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 and Social Psychology, 76</w:delText>
        </w:r>
        <w:r w:rsidRPr="00A83245" w:rsidDel="00451BF6">
          <w:rPr>
            <w:rFonts w:ascii="Times New Roman" w:eastAsia="Times New Roman" w:hAnsi="Times New Roman" w:cs="Times New Roman"/>
            <w:strike/>
            <w:sz w:val="24"/>
            <w:szCs w:val="24"/>
          </w:rPr>
          <w:delText>(4), 613-627. doi:http://dx.doi.org/10.1037/0022-3514.76.4.613</w:delText>
        </w:r>
      </w:del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Pancultural self-enhancement.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r w:rsidR="00266ADD" w:rsidRPr="00A83245">
        <w:rPr>
          <w:rFonts w:ascii="Times New Roman" w:hAnsi="Times New Roman" w:cs="Times New Roman"/>
          <w:sz w:val="24"/>
          <w:szCs w:val="24"/>
          <w:rPrChange w:id="310" w:author="lzhang94" w:date="2015-05-14T16:40:00Z">
            <w:rPr/>
          </w:rPrChange>
        </w:rPr>
        <w:fldChar w:fldCharType="begin"/>
      </w:r>
      <w:r w:rsidR="00266ADD" w:rsidRPr="00A83245">
        <w:rPr>
          <w:rFonts w:ascii="Times New Roman" w:hAnsi="Times New Roman" w:cs="Times New Roman"/>
          <w:sz w:val="24"/>
          <w:szCs w:val="24"/>
          <w:rPrChange w:id="311" w:author="lzhang94" w:date="2015-05-14T16:40:00Z">
            <w:rPr/>
          </w:rPrChange>
        </w:rPr>
        <w:instrText xml:space="preserve"> HYPERLINK "http://search.proquest.com/docview/38413501?accountid=14553" </w:instrText>
      </w:r>
      <w:r w:rsidR="00266ADD" w:rsidRPr="00A83245">
        <w:rPr>
          <w:rFonts w:ascii="Times New Roman" w:hAnsi="Times New Roman" w:cs="Times New Roman"/>
          <w:sz w:val="24"/>
          <w:szCs w:val="24"/>
          <w:rPrChange w:id="312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separate"/>
      </w:r>
      <w:r w:rsidRPr="00A8324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http://search.proquest.com/docview/38413501?accountid=14553</w:t>
      </w:r>
      <w:r w:rsidR="00266ADD" w:rsidRPr="00A83245">
        <w:rPr>
          <w:rStyle w:val="Hyperlink"/>
          <w:rFonts w:ascii="Times New Roman" w:eastAsia="Times New Roman" w:hAnsi="Times New Roman" w:cs="Times New Roman"/>
          <w:sz w:val="24"/>
          <w:szCs w:val="24"/>
          <w:rPrChange w:id="313" w:author="lzhang94" w:date="2015-05-14T16:40:00Z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rPrChange>
        </w:rPr>
        <w:fldChar w:fldCharType="end"/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14" w:author="lzhang94" w:date="2015-05-14T16:40:00Z">
            <w:rPr>
              <w:rFonts w:ascii="Times New Roman" w:eastAsia="Times New Roman" w:hAnsi="Times New Roman" w:cs="Times New Roman"/>
              <w:color w:val="0000FF" w:themeColor="hyperlink"/>
              <w:sz w:val="24"/>
              <w:szCs w:val="24"/>
              <w:u w:val="single"/>
            </w:rPr>
          </w:rPrChange>
        </w:rPr>
        <w:t>Sedikides, C., Gaertner, L., &amp; Vevea, J. L. (2005). Pancultural self-enhancement reloaded: A meta-analytic reply to heine (2005).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(4), 539-551. doi:http://dx.doi.org/10.1037/0022-3514.89.4.539</w:t>
      </w:r>
    </w:p>
    <w:p w:rsidR="004A0602" w:rsidRPr="00A83245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ins w:id="315" w:author="lzhang94" w:date="2015-04-17T17:14:00Z"/>
          <w:rFonts w:ascii="Times New Roman" w:hAnsi="Times New Roman" w:cs="Times New Roman"/>
          <w:sz w:val="24"/>
          <w:szCs w:val="24"/>
        </w:rPr>
      </w:pPr>
      <w:ins w:id="316" w:author="lzhang94" w:date="2015-04-17T17:14:00Z">
        <w:r w:rsidRPr="00A83245">
          <w:rPr>
            <w:rFonts w:ascii="Times New Roman" w:hAnsi="Times New Roman" w:cs="Times New Roman"/>
            <w:sz w:val="24"/>
            <w:szCs w:val="24"/>
          </w:rPr>
          <w:t>Sedikides, C., &amp; Gregg, A. P. (2008). Self-enhancement: Food for thought.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Perspectives on Psychological Science, 3</w:t>
        </w:r>
        <w:r w:rsidRPr="00A83245">
          <w:rPr>
            <w:rFonts w:ascii="Times New Roman" w:hAnsi="Times New Roman" w:cs="Times New Roman"/>
            <w:sz w:val="24"/>
            <w:szCs w:val="24"/>
          </w:rPr>
          <w:t>(2), 102-116. doi:http://dx.doi.org/10.1111/j.1745-6916.2008.00068.x</w:t>
        </w:r>
      </w:ins>
    </w:p>
    <w:p w:rsidR="00644997" w:rsidRPr="00A83245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ins w:id="317" w:author="lzhang94" w:date="2015-04-17T17:31:00Z"/>
          <w:rFonts w:ascii="Times New Roman" w:hAnsi="Times New Roman" w:cs="Times New Roman"/>
          <w:sz w:val="24"/>
          <w:szCs w:val="24"/>
        </w:rPr>
      </w:pPr>
      <w:ins w:id="318" w:author="lzhang94" w:date="2015-04-17T17:31:00Z">
        <w:r w:rsidRPr="00A83245">
          <w:rPr>
            <w:rFonts w:ascii="Times New Roman" w:hAnsi="Times New Roman" w:cs="Times New Roman"/>
            <w:sz w:val="24"/>
            <w:szCs w:val="24"/>
          </w:rPr>
          <w:t>Sedikides, C., Herbst, K. C., Hardin, D. P., &amp; Dardis, G. J. (2002). Accountability as a deterrent to self-enhancement: The search for mechanisms.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83</w:t>
        </w:r>
        <w:r w:rsidRPr="00A83245">
          <w:rPr>
            <w:rFonts w:ascii="Times New Roman" w:hAnsi="Times New Roman" w:cs="Times New Roman"/>
            <w:sz w:val="24"/>
            <w:szCs w:val="24"/>
          </w:rPr>
          <w:t>(3), 592-605. doi:http://dx.doi.org/10.1037/0022-3514.83.3.592</w:t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400-416. doi:http://dx.doi.org/10.1037/0022-3514.87.3.400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Steel, P. D., &amp; Kammeyer-Mueller, J. (2002). Comparing meta-analytic moderator estimation techniques under realistic conditions.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A83245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ins w:id="319" w:author="lzhang94" w:date="2015-04-17T17:52:00Z"/>
          <w:rFonts w:ascii="Times New Roman" w:hAnsi="Times New Roman" w:cs="Times New Roman"/>
          <w:sz w:val="24"/>
          <w:szCs w:val="24"/>
        </w:rPr>
      </w:pPr>
      <w:ins w:id="320" w:author="lzhang94" w:date="2015-04-17T17:52:00Z">
        <w:r w:rsidRPr="00A83245">
          <w:rPr>
            <w:rFonts w:ascii="Times New Roman" w:hAnsi="Times New Roman" w:cs="Times New Roman"/>
            <w:sz w:val="24"/>
            <w:szCs w:val="24"/>
          </w:rPr>
          <w:t>Steel, P. D. G., &amp; Kammeyer-Mueller, J. (2008). Bayesian variance estimation for meta-analysis: Quantifying our uncertainty.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Organizational Research Methods, 11</w:t>
        </w:r>
        <w:r w:rsidRPr="00A83245">
          <w:rPr>
            <w:rFonts w:ascii="Times New Roman" w:hAnsi="Times New Roman" w:cs="Times New Roman"/>
            <w:sz w:val="24"/>
            <w:szCs w:val="24"/>
          </w:rPr>
          <w:t>(1), 54-78. doi:http://dx.doi.org/10.1177/1094428107300339</w:t>
        </w:r>
      </w:ins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321" w:author="lzhang94" w:date="2015-04-17T17:51:00Z"/>
          <w:rFonts w:ascii="Times New Roman" w:hAnsi="Times New Roman" w:cs="Times New Roman"/>
          <w:sz w:val="24"/>
          <w:szCs w:val="24"/>
        </w:rPr>
      </w:pPr>
      <w:ins w:id="322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 xml:space="preserve">Tamborski, M., &amp; Brown, R. P. (2011). The measurement of trait narcissism in social-personality research.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133-140)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323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324" w:author="lzhang94" w:date="2015-05-14T16:40:00Z">
              <w:rPr/>
            </w:rPrChange>
          </w:rPr>
          <w:instrText xml:space="preserve"> HYPERLINK "http://search.proquest.com/docview/1220371656?accountid=14553"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325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32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21-27. doi:http://dx.doi.org/10.1037/0033-2909.116.1.21</w:t>
      </w:r>
    </w:p>
    <w:p w:rsidR="004A315F" w:rsidRPr="00A83245" w:rsidDel="00C0281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27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328" w:author="lzhang94" w:date="2015-04-17T16:37:00Z"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Trzesniewski, K. H., Donnellan, M. B., &amp; Robins, R. W. (2008). Do today's young people really think they are so extraordinary? an examination of secular trends in narcissism and self-enhancement.</w:delText>
        </w:r>
        <w:r w:rsidRPr="00A83245" w:rsidDel="00C0281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Psychological Science, 19</w:delText>
        </w:r>
        <w:r w:rsidRPr="00A83245" w:rsidDel="00C02813">
          <w:rPr>
            <w:rFonts w:ascii="Times New Roman" w:eastAsia="Times New Roman" w:hAnsi="Times New Roman" w:cs="Times New Roman"/>
            <w:strike/>
            <w:sz w:val="24"/>
            <w:szCs w:val="24"/>
          </w:rPr>
          <w:delText>(2), 181-188. doi:http://dx.doi.org/10.1111/j.1467-9280.2008.02065.x</w:delText>
        </w:r>
      </w:del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ins w:id="329" w:author="lzhang94" w:date="2015-05-14T16:54:00Z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(5), 669-672. doi:http://dx.doi.org/10.1016/j.jrp.2010.08.007</w:t>
      </w:r>
    </w:p>
    <w:p w:rsidR="00266ADD" w:rsidRPr="00266ADD" w:rsidRDefault="00266ADD" w:rsidP="00266AD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  <w:rPrChange w:id="330" w:author="lzhang94" w:date="2015-05-14T16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331" w:author="lzhang94" w:date="2015-05-14T16:54:00Z">
        <w:r>
          <w:rPr>
            <w:rFonts w:ascii="Times New Roman" w:hAnsi="Times New Roman" w:cs="Times New Roman" w:hint="eastAsia"/>
            <w:color w:val="4C4C4C"/>
            <w:sz w:val="24"/>
            <w:szCs w:val="24"/>
            <w:shd w:val="clear" w:color="auto" w:fill="FFFFFF"/>
            <w:lang w:eastAsia="zh-CN"/>
          </w:rPr>
          <w:t>*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2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Vazire, S. (2015).</w:t>
        </w:r>
        <w:r w:rsidRPr="00266ADD">
          <w:rPr>
            <w:rStyle w:val="apple-converted-space"/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3" w:author="lzhang94" w:date="2015-05-14T16:54:00Z">
              <w:rPr>
                <w:rStyle w:val="apple-converted-space"/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34" w:author="lzhang94" w:date="2015-05-14T16:54:00Z">
              <w:rPr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The person from the inside and outside</w:t>
        </w:r>
        <w:r w:rsidRPr="00266ADD">
          <w:rPr>
            <w:rStyle w:val="apple-converted-space"/>
            <w:rFonts w:ascii="Times New Roman" w:hAnsi="Times New Roman" w:cs="Times New Roman"/>
            <w:i/>
            <w:iCs/>
            <w:color w:val="4C4C4C"/>
            <w:sz w:val="24"/>
            <w:szCs w:val="24"/>
            <w:shd w:val="clear" w:color="auto" w:fill="FFFFFF"/>
            <w:rPrChange w:id="335" w:author="lzhang94" w:date="2015-05-14T16:54:00Z">
              <w:rPr>
                <w:rStyle w:val="apple-converted-space"/>
                <w:rFonts w:ascii="Verdana" w:hAnsi="Verdana"/>
                <w:i/>
                <w:iCs/>
                <w:color w:val="4C4C4C"/>
                <w:sz w:val="18"/>
                <w:szCs w:val="18"/>
                <w:shd w:val="clear" w:color="auto" w:fill="FFFFFF"/>
              </w:rPr>
            </w:rPrChange>
          </w:rPr>
          <w:t> 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6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t xml:space="preserve">(Order No. AAI3615763). Available </w:t>
        </w:r>
        <w:r w:rsidRPr="00266ADD">
          <w:rPr>
            <w:rFonts w:ascii="Times New Roman" w:hAnsi="Times New Roman" w:cs="Times New Roman"/>
            <w:color w:val="4C4C4C"/>
            <w:sz w:val="24"/>
            <w:szCs w:val="24"/>
            <w:shd w:val="clear" w:color="auto" w:fill="FFFFFF"/>
            <w:rPrChange w:id="337" w:author="lzhang94" w:date="2015-05-14T16:54:00Z">
              <w:rPr>
                <w:rFonts w:ascii="Verdana" w:hAnsi="Verdana"/>
                <w:color w:val="4C4C4C"/>
                <w:sz w:val="18"/>
                <w:szCs w:val="18"/>
                <w:shd w:val="clear" w:color="auto" w:fill="FFFFFF"/>
              </w:rPr>
            </w:rPrChange>
          </w:rPr>
          <w:lastRenderedPageBreak/>
          <w:t>from PsycINFO. (1648598882; 2015-99020-421). Retrieved from</w:t>
        </w:r>
        <w:r>
          <w:rPr>
            <w:rFonts w:ascii="Verdana" w:hAnsi="Verdana"/>
            <w:color w:val="4C4C4C"/>
            <w:sz w:val="18"/>
            <w:szCs w:val="18"/>
            <w:shd w:val="clear" w:color="auto" w:fill="FFFFFF"/>
          </w:rPr>
          <w:t xml:space="preserve"> http://search.proquest.com/docview/1648598882?accountid=14553</w:t>
        </w:r>
      </w:ins>
    </w:p>
    <w:p w:rsidR="00701F95" w:rsidRPr="00A83245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ins w:id="338" w:author="lzhang94" w:date="2015-04-17T17:48:00Z"/>
          <w:rFonts w:ascii="Times New Roman" w:hAnsi="Times New Roman" w:cs="Times New Roman"/>
          <w:sz w:val="24"/>
          <w:szCs w:val="24"/>
        </w:rPr>
      </w:pPr>
      <w:ins w:id="339" w:author="lzhang94" w:date="2015-04-17T17:48:00Z">
        <w:r w:rsidRPr="00266ADD">
          <w:rPr>
            <w:rFonts w:ascii="Times New Roman" w:hAnsi="Times New Roman" w:cs="Times New Roman"/>
            <w:sz w:val="24"/>
            <w:szCs w:val="24"/>
          </w:rPr>
          <w:t>Vazire, S., Naumann, L. P., Rentfrow, P. J., &amp; Gosling, S. D. (2008). Portrait of a narcissist: Manifestations of narcissism in physical appear</w:t>
        </w:r>
        <w:r w:rsidRPr="00A83245">
          <w:rPr>
            <w:rFonts w:ascii="Times New Roman" w:hAnsi="Times New Roman" w:cs="Times New Roman"/>
            <w:sz w:val="24"/>
            <w:szCs w:val="24"/>
          </w:rPr>
          <w:t>ance.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Research in Personality, 42</w:t>
        </w:r>
        <w:r w:rsidRPr="00A83245">
          <w:rPr>
            <w:rFonts w:ascii="Times New Roman" w:hAnsi="Times New Roman" w:cs="Times New Roman"/>
            <w:sz w:val="24"/>
            <w:szCs w:val="24"/>
          </w:rPr>
          <w:t>(6), 1439-1447. doi:http://dx.doi.org/10.1016/j.jrp.2008.06.007</w:t>
        </w:r>
      </w:ins>
    </w:p>
    <w:p w:rsidR="004A315F" w:rsidRPr="00A83245" w:rsidDel="003B396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40" w:author="lzhang94" w:date="2015-04-17T16:37:00Z"/>
          <w:rFonts w:ascii="Times New Roman" w:eastAsia="Times New Roman" w:hAnsi="Times New Roman" w:cs="Times New Roman"/>
          <w:strike/>
          <w:sz w:val="24"/>
          <w:szCs w:val="24"/>
        </w:rPr>
      </w:pPr>
      <w:del w:id="341" w:author="lzhang94" w:date="2015-04-17T16:37:00Z"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Wall, T. D. &amp; Payne, R. (1973). Are deficiency scores deficient? </w:delText>
        </w:r>
        <w:r w:rsidRPr="00A83245" w:rsidDel="003B3961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Applied Psychology, 58</w:delText>
        </w:r>
        <w:r w:rsidRPr="00A83245" w:rsidDel="003B3961">
          <w:rPr>
            <w:rFonts w:ascii="Times New Roman" w:eastAsia="Times New Roman" w:hAnsi="Times New Roman" w:cs="Times New Roman"/>
            <w:strike/>
            <w:sz w:val="24"/>
            <w:szCs w:val="24"/>
          </w:rPr>
          <w:delText>, 322-326.</w:delText>
        </w:r>
      </w:del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ins w:id="342" w:author="lzhang94" w:date="2015-04-17T17:51:00Z"/>
          <w:rFonts w:ascii="Times New Roman" w:hAnsi="Times New Roman" w:cs="Times New Roman"/>
          <w:sz w:val="24"/>
          <w:szCs w:val="24"/>
        </w:rPr>
      </w:pPr>
      <w:ins w:id="343" w:author="lzhang94" w:date="2015-04-17T17:51:00Z">
        <w:r w:rsidRPr="00A83245">
          <w:rPr>
            <w:rFonts w:ascii="Times New Roman" w:hAnsi="Times New Roman" w:cs="Times New Roman"/>
            <w:sz w:val="24"/>
            <w:szCs w:val="24"/>
          </w:rPr>
          <w:t xml:space="preserve">Watson, C., &amp; Bagby, R. M. (2011). Assessment of narcissistic personality disorder.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The handbook of narcissism and narcissistic personality disorder: Theoretical approaches, empirical findings, and treatments.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(pp. 120-132) John Wiley &amp; Sons Inc, Hoboken, NJ. Retrieved from </w:t>
        </w:r>
        <w:r w:rsidRPr="00A83245">
          <w:rPr>
            <w:rFonts w:ascii="Times New Roman" w:hAnsi="Times New Roman" w:cs="Times New Roman"/>
            <w:sz w:val="24"/>
            <w:szCs w:val="24"/>
            <w:rPrChange w:id="344" w:author="lzhang94" w:date="2015-05-14T16:40:00Z">
              <w:rPr/>
            </w:rPrChange>
          </w:rPr>
          <w:fldChar w:fldCharType="begin"/>
        </w:r>
        <w:r w:rsidRPr="00A83245">
          <w:rPr>
            <w:rFonts w:ascii="Times New Roman" w:hAnsi="Times New Roman" w:cs="Times New Roman"/>
            <w:sz w:val="24"/>
            <w:szCs w:val="24"/>
            <w:rPrChange w:id="345" w:author="lzhang94" w:date="2015-05-14T16:40:00Z">
              <w:rPr/>
            </w:rPrChange>
          </w:rPr>
          <w:instrText xml:space="preserve"> HYPERLINK "http://search.proquest.com/docview/1220371648?accountid=14553" </w:instrText>
        </w:r>
        <w:r w:rsidRPr="00A83245">
          <w:rPr>
            <w:rFonts w:ascii="Times New Roman" w:hAnsi="Times New Roman" w:cs="Times New Roman"/>
            <w:sz w:val="24"/>
            <w:szCs w:val="24"/>
            <w:rPrChange w:id="346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  <w:r w:rsidRPr="00A83245">
          <w:rPr>
            <w:rStyle w:val="Hyperlink"/>
            <w:rFonts w:ascii="Times New Roman" w:hAnsi="Times New Roman" w:cs="Times New Roman"/>
            <w:sz w:val="24"/>
            <w:szCs w:val="24"/>
            <w:rPrChange w:id="347" w:author="lzhang94" w:date="2015-05-14T16:40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end"/>
        </w:r>
      </w:ins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:rsidR="00982E3D" w:rsidRPr="00A83245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ins w:id="348" w:author="lzhang94" w:date="2015-04-17T17:39:00Z"/>
          <w:rFonts w:ascii="Times New Roman" w:hAnsi="Times New Roman" w:cs="Times New Roman"/>
          <w:sz w:val="24"/>
          <w:szCs w:val="24"/>
        </w:rPr>
      </w:pPr>
      <w:ins w:id="349" w:author="lzhang94" w:date="2015-04-17T17:39:00Z">
        <w:r w:rsidRPr="00A83245">
          <w:rPr>
            <w:rFonts w:ascii="Times New Roman" w:hAnsi="Times New Roman" w:cs="Times New Roman"/>
            <w:sz w:val="24"/>
            <w:szCs w:val="24"/>
          </w:rPr>
          <w:t xml:space="preserve">Wiggins, J. S., &amp; Pincus, A. L. (1994). 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>Personality structure and the structure of personality disorders</w:t>
        </w:r>
        <w:r w:rsidRPr="00A83245">
          <w:rPr>
            <w:rFonts w:ascii="Times New Roman" w:hAnsi="Times New Roman" w:cs="Times New Roman"/>
            <w:sz w:val="24"/>
            <w:szCs w:val="24"/>
          </w:rPr>
          <w:t xml:space="preserve"> American Psychological Association, Washington, DC. doi:http://dx.doi.org/10.1037/10140-023</w:t>
        </w:r>
      </w:ins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50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</w:pPr>
      <w:r w:rsidRPr="009026D8">
        <w:rPr>
          <w:rFonts w:ascii="Times New Roman" w:hAnsi="Times New Roman" w:cs="Times New Roman"/>
          <w:sz w:val="24"/>
          <w:szCs w:val="24"/>
        </w:rPr>
        <w:t>Wink, P. &amp;</w:t>
      </w:r>
      <w:r w:rsidRPr="00A83245">
        <w:rPr>
          <w:rFonts w:ascii="Times New Roman" w:hAnsi="Times New Roman" w:cs="Times New Roman"/>
          <w:sz w:val="24"/>
          <w:szCs w:val="24"/>
          <w:rPrChange w:id="351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 xml:space="preserve"> Gough, H. G. (1990). New narcissism scale for the California Personality Inventory and MMPI. </w:t>
      </w:r>
      <w:r w:rsidRPr="00A83245">
        <w:rPr>
          <w:rFonts w:ascii="Times New Roman" w:hAnsi="Times New Roman" w:cs="Times New Roman"/>
          <w:i/>
          <w:sz w:val="24"/>
          <w:szCs w:val="24"/>
          <w:rPrChange w:id="352" w:author="lzhang94" w:date="2015-05-14T16:40:00Z">
            <w:rPr>
              <w:rFonts w:ascii="Times New Roman" w:hAnsi="Times New Roman"/>
              <w:i/>
              <w:sz w:val="24"/>
              <w:szCs w:val="24"/>
            </w:rPr>
          </w:rPrChange>
        </w:rPr>
        <w:t>Journal of Personality Assessment, 54</w:t>
      </w:r>
      <w:r w:rsidRPr="00A83245">
        <w:rPr>
          <w:rFonts w:ascii="Times New Roman" w:hAnsi="Times New Roman" w:cs="Times New Roman"/>
          <w:sz w:val="24"/>
          <w:szCs w:val="24"/>
          <w:rPrChange w:id="353" w:author="lzhang94" w:date="2015-05-14T16:40:00Z">
            <w:rPr>
              <w:rFonts w:ascii="Times New Roman" w:hAnsi="Times New Roman"/>
              <w:sz w:val="24"/>
              <w:szCs w:val="24"/>
            </w:rPr>
          </w:rPrChange>
        </w:rPr>
        <w:t>, 446-462.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del w:id="354" w:author="lzhang94" w:date="2015-04-17T16:37:00Z"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 xml:space="preserve">Young, S. M., &amp; Pinsky, D. (2006). Narcissism and celebrity. </w:delText>
        </w:r>
        <w:r w:rsidRPr="00A83245" w:rsidDel="008F52E2">
          <w:rPr>
            <w:rFonts w:ascii="Times New Roman" w:eastAsia="Times New Roman" w:hAnsi="Times New Roman" w:cs="Times New Roman"/>
            <w:i/>
            <w:strike/>
            <w:sz w:val="24"/>
            <w:szCs w:val="24"/>
          </w:rPr>
          <w:delText>Journal of Research in Personality, 40</w:delText>
        </w:r>
        <w:r w:rsidRPr="00A83245" w:rsidDel="008F52E2">
          <w:rPr>
            <w:rFonts w:ascii="Times New Roman" w:eastAsia="Times New Roman" w:hAnsi="Times New Roman" w:cs="Times New Roman"/>
            <w:strike/>
            <w:sz w:val="24"/>
            <w:szCs w:val="24"/>
          </w:rPr>
          <w:delText>, 463-471. doi:http://dx.doi.org/10.1016/j.jrp.2006.05.005</w:delText>
        </w:r>
      </w:del>
    </w:p>
    <w:p w:rsidR="00952269" w:rsidRPr="00A83245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Zanarini, M. C., Frankenburg, F. R., Sickel, A. E., &amp; Yong, L. (1996).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Belmont,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A83245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ins w:id="355" w:author="lzhang94" w:date="2015-04-17T17:48:00Z"/>
          <w:rFonts w:ascii="Times New Roman" w:hAnsi="Times New Roman" w:cs="Times New Roman"/>
          <w:sz w:val="24"/>
          <w:szCs w:val="24"/>
        </w:rPr>
      </w:pPr>
      <w:ins w:id="356" w:author="lzhang94" w:date="2015-04-17T17:48:00Z">
        <w:r w:rsidRPr="00A83245">
          <w:rPr>
            <w:rFonts w:ascii="Times New Roman" w:hAnsi="Times New Roman" w:cs="Times New Roman"/>
            <w:sz w:val="24"/>
            <w:szCs w:val="24"/>
          </w:rPr>
          <w:lastRenderedPageBreak/>
          <w:t>Zuckerman, M., &amp; Knee, C. R. (1996). The relation between overly positive self-evaluation and adjustment: A comment on colvin, block, and funder (1995).</w:t>
        </w:r>
        <w:r w:rsidRPr="00A8324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Journal of Personality and Social Psychology, 70</w:t>
        </w:r>
        <w:r w:rsidRPr="00A83245">
          <w:rPr>
            <w:rFonts w:ascii="Times New Roman" w:hAnsi="Times New Roman" w:cs="Times New Roman"/>
            <w:sz w:val="24"/>
            <w:szCs w:val="24"/>
          </w:rPr>
          <w:t>(6), 1250-1251. doi:http://dx.doi.org/10.1037/0022-3514.70.6.1250</w:t>
        </w:r>
      </w:ins>
    </w:p>
    <w:p w:rsidR="004A315F" w:rsidRPr="00A83245" w:rsidDel="00FE312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del w:id="357" w:author="lzhang94" w:date="2015-04-17T16:37:00Z"/>
          <w:rFonts w:ascii="Times New Roman" w:eastAsia="Times New Roman" w:hAnsi="Times New Roman" w:cs="Times New Roman"/>
          <w:strike/>
          <w:sz w:val="24"/>
          <w:szCs w:val="24"/>
          <w:lang w:eastAsia="zh-CN"/>
        </w:rPr>
      </w:pPr>
      <w:del w:id="358" w:author="lzhang94" w:date="2015-04-17T16:37:00Z"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Zeigler-Hill, V. (2006). Discrepancies between implicit and explicit self-esteem: Implications for narcissism and self-esteem instability.</w:delText>
        </w:r>
        <w:r w:rsidRPr="00A83245" w:rsidDel="00FE3123">
          <w:rPr>
            <w:rFonts w:ascii="Times New Roman" w:eastAsia="Times New Roman" w:hAnsi="Times New Roman" w:cs="Times New Roman"/>
            <w:i/>
            <w:iCs/>
            <w:strike/>
            <w:sz w:val="24"/>
            <w:szCs w:val="24"/>
          </w:rPr>
          <w:delText xml:space="preserve"> Journal of Personality, 74</w:delText>
        </w:r>
        <w:r w:rsidRPr="00A83245" w:rsidDel="00FE3123">
          <w:rPr>
            <w:rFonts w:ascii="Times New Roman" w:eastAsia="Times New Roman" w:hAnsi="Times New Roman" w:cs="Times New Roman"/>
            <w:strike/>
            <w:sz w:val="24"/>
            <w:szCs w:val="24"/>
          </w:rPr>
          <w:delText>(1), 119-143. doi:http://dx.doi.org/10.1111/j.1467-6494.2005.00371.x</w:delText>
        </w:r>
      </w:del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rPrChange w:id="359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Zeigler-Hill, V., Myers, E. M., &amp; Clark, C. B. (2010). Narcissism and self-esteem reactivity: The role of negative achievement events.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  <w:rPrChange w:id="360" w:author="lzhang94" w:date="2015-05-14T16:40:00Z">
            <w:rPr>
              <w:rFonts w:ascii="Times New Roman" w:eastAsia="Times New Roman" w:hAnsi="Times New Roman" w:cs="Times New Roman"/>
              <w:i/>
              <w:strike/>
              <w:sz w:val="24"/>
              <w:szCs w:val="24"/>
            </w:rPr>
          </w:rPrChange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  <w:rPrChange w:id="361" w:author="lzhang94" w:date="2015-05-14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, 285-292. doi:http://dx.doi.org/10.1016/j.jrp.2010.02.005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A83245" w:rsidRDefault="00000AC5" w:rsidP="00E15F51">
      <w:pPr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rPrChange w:id="362" w:author="lzhang94" w:date="2015-05-14T16:40:00Z">
            <w:rPr>
              <w:sz w:val="24"/>
              <w:szCs w:val="24"/>
            </w:rPr>
          </w:rPrChange>
        </w:rPr>
      </w:pPr>
    </w:p>
    <w:sectPr w:rsidR="00000AC5" w:rsidRPr="00A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050454"/>
    <w:rsid w:val="000F61D1"/>
    <w:rsid w:val="00111173"/>
    <w:rsid w:val="001357AE"/>
    <w:rsid w:val="0015739E"/>
    <w:rsid w:val="00161C1C"/>
    <w:rsid w:val="001669DB"/>
    <w:rsid w:val="00177B63"/>
    <w:rsid w:val="001951C2"/>
    <w:rsid w:val="001B09CB"/>
    <w:rsid w:val="001B5AAD"/>
    <w:rsid w:val="001B6008"/>
    <w:rsid w:val="001F1D10"/>
    <w:rsid w:val="002211F3"/>
    <w:rsid w:val="002224C9"/>
    <w:rsid w:val="00232178"/>
    <w:rsid w:val="00240298"/>
    <w:rsid w:val="00266ADD"/>
    <w:rsid w:val="002B704A"/>
    <w:rsid w:val="002D5B60"/>
    <w:rsid w:val="002E666A"/>
    <w:rsid w:val="003007C1"/>
    <w:rsid w:val="00355B41"/>
    <w:rsid w:val="0036438D"/>
    <w:rsid w:val="0039351C"/>
    <w:rsid w:val="003A6B76"/>
    <w:rsid w:val="003B3961"/>
    <w:rsid w:val="003C20DB"/>
    <w:rsid w:val="003D0FDA"/>
    <w:rsid w:val="003D1D7D"/>
    <w:rsid w:val="003F4E70"/>
    <w:rsid w:val="00402193"/>
    <w:rsid w:val="00421B98"/>
    <w:rsid w:val="00451BF6"/>
    <w:rsid w:val="00477595"/>
    <w:rsid w:val="00477E14"/>
    <w:rsid w:val="004A0602"/>
    <w:rsid w:val="004A315F"/>
    <w:rsid w:val="004D5AF2"/>
    <w:rsid w:val="005312D5"/>
    <w:rsid w:val="005422D3"/>
    <w:rsid w:val="005438F0"/>
    <w:rsid w:val="005619B7"/>
    <w:rsid w:val="005B1BDF"/>
    <w:rsid w:val="005B71EA"/>
    <w:rsid w:val="00630DDA"/>
    <w:rsid w:val="00642711"/>
    <w:rsid w:val="00644997"/>
    <w:rsid w:val="006558B1"/>
    <w:rsid w:val="0068386D"/>
    <w:rsid w:val="00691091"/>
    <w:rsid w:val="006B692D"/>
    <w:rsid w:val="006C1B45"/>
    <w:rsid w:val="006C64DD"/>
    <w:rsid w:val="006E6B8C"/>
    <w:rsid w:val="00701F95"/>
    <w:rsid w:val="007236F9"/>
    <w:rsid w:val="00741C43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538FA"/>
    <w:rsid w:val="008C35A9"/>
    <w:rsid w:val="008D34E9"/>
    <w:rsid w:val="008F52E2"/>
    <w:rsid w:val="009026D8"/>
    <w:rsid w:val="00915C21"/>
    <w:rsid w:val="00952269"/>
    <w:rsid w:val="00962178"/>
    <w:rsid w:val="00982E3D"/>
    <w:rsid w:val="009E0FF3"/>
    <w:rsid w:val="00A04297"/>
    <w:rsid w:val="00A83245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11B4"/>
    <w:rsid w:val="00C02813"/>
    <w:rsid w:val="00C20854"/>
    <w:rsid w:val="00C32198"/>
    <w:rsid w:val="00C601FE"/>
    <w:rsid w:val="00C756CA"/>
    <w:rsid w:val="00CA5922"/>
    <w:rsid w:val="00CD300D"/>
    <w:rsid w:val="00CD596E"/>
    <w:rsid w:val="00CF0296"/>
    <w:rsid w:val="00D14EA9"/>
    <w:rsid w:val="00D5687B"/>
    <w:rsid w:val="00D7161B"/>
    <w:rsid w:val="00D74F2B"/>
    <w:rsid w:val="00D906CA"/>
    <w:rsid w:val="00D96593"/>
    <w:rsid w:val="00E14D47"/>
    <w:rsid w:val="00E15F51"/>
    <w:rsid w:val="00E41DCB"/>
    <w:rsid w:val="00E656C2"/>
    <w:rsid w:val="00EA75DB"/>
    <w:rsid w:val="00EA76A2"/>
    <w:rsid w:val="00F05312"/>
    <w:rsid w:val="00F24368"/>
    <w:rsid w:val="00F56AC6"/>
    <w:rsid w:val="00F726EA"/>
    <w:rsid w:val="00FA4535"/>
    <w:rsid w:val="00FB2FB5"/>
    <w:rsid w:val="00FC66F1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4D2B-648F-4564-8D17-6A3E9E9D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5310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26</cp:revision>
  <dcterms:created xsi:type="dcterms:W3CDTF">2015-05-14T21:15:00Z</dcterms:created>
  <dcterms:modified xsi:type="dcterms:W3CDTF">2015-05-16T01:44:00Z</dcterms:modified>
</cp:coreProperties>
</file>