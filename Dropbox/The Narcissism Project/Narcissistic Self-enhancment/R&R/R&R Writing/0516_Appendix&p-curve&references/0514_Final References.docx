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15F" w:rsidRPr="00A83245" w:rsidRDefault="004A315F" w:rsidP="00FE6332">
      <w:pPr>
        <w:spacing w:after="0" w:line="480" w:lineRule="auto"/>
        <w:ind w:left="788" w:hangingChars="327" w:hanging="78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3245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4A315F" w:rsidRPr="00A83245" w:rsidRDefault="004A315F" w:rsidP="00FE6332">
      <w:pPr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Abelson, R. P. (1995). 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>Statistics as principled argument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Lawrence Erlbaum Associates, Inc, </w:t>
      </w:r>
    </w:p>
    <w:p w:rsidR="004A315F" w:rsidRPr="00A83245" w:rsidRDefault="004A315F" w:rsidP="00FE6332">
      <w:pPr>
        <w:spacing w:after="0" w:line="480" w:lineRule="auto"/>
        <w:ind w:leftChars="327" w:left="1504" w:hangingChars="327" w:hanging="785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Hillsdale, NJ. Retrieved from http://search.proquest.com/docview/618762325?accountid=14553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ins w:id="0" w:author="lzhang94" w:date="2015-05-11T13:50:00Z"/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Alicke, M. D. (1985). Global self-evaluations as determined by the desirability and controllability of trait adjectives.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49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1621-1630.</w:t>
      </w:r>
    </w:p>
    <w:p w:rsidR="00D906CA" w:rsidRPr="00A83245" w:rsidRDefault="00D906CA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  <w:rPrChange w:id="1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2" w:author="lzhang94" w:date="2015-05-11T13:51:00Z">
          <w:pPr>
            <w:pStyle w:val="NoSpacing"/>
            <w:widowControl w:val="0"/>
            <w:spacing w:line="480" w:lineRule="auto"/>
            <w:ind w:left="589" w:hangingChars="327" w:hanging="589"/>
          </w:pPr>
        </w:pPrChange>
      </w:pPr>
      <w:ins w:id="3" w:author="lzhang94" w:date="2015-05-11T13:50:00Z">
        <w:r w:rsidRPr="00A83245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4" w:author="lzhang94" w:date="2015-05-14T16:40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 xml:space="preserve">Alicke, M. D., &amp; Govorun, O. (2005). The better-than-average effect. In M. D. Alicke, D. Dunning, &amp; J. I. Krueger (Eds.), </w:t>
        </w:r>
        <w:r w:rsidRPr="00A83245">
          <w:rPr>
            <w:rFonts w:ascii="Times New Roman" w:hAnsi="Times New Roman" w:cs="Times New Roman"/>
            <w:i/>
            <w:color w:val="4C4C4C"/>
            <w:sz w:val="24"/>
            <w:szCs w:val="24"/>
            <w:shd w:val="clear" w:color="auto" w:fill="FFFFFF"/>
            <w:rPrChange w:id="5" w:author="lzhang94" w:date="2015-05-14T16:40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The self in social perception</w:t>
        </w:r>
        <w:r w:rsidRPr="00A83245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6" w:author="lzhang94" w:date="2015-05-14T16:40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 xml:space="preserve"> (pp. 85-106). New York: Psychology Press.2005-14648-005</w:t>
        </w:r>
      </w:ins>
    </w:p>
    <w:p w:rsidR="00A842A4" w:rsidRPr="00A83245" w:rsidRDefault="00A842A4" w:rsidP="00A842A4">
      <w:pPr>
        <w:autoSpaceDE w:val="0"/>
        <w:autoSpaceDN w:val="0"/>
        <w:adjustRightInd w:val="0"/>
        <w:spacing w:after="0" w:line="480" w:lineRule="auto"/>
        <w:ind w:left="792" w:hanging="792"/>
        <w:rPr>
          <w:ins w:id="7" w:author="lzhang94" w:date="2015-04-17T17:24:00Z"/>
          <w:rFonts w:ascii="Times New Roman" w:hAnsi="Times New Roman" w:cs="Times New Roman"/>
          <w:sz w:val="24"/>
          <w:szCs w:val="24"/>
        </w:rPr>
      </w:pPr>
      <w:ins w:id="8" w:author="lzhang94" w:date="2015-04-17T17:24:00Z">
        <w:r w:rsidRPr="00A83245">
          <w:rPr>
            <w:rFonts w:ascii="Times New Roman" w:hAnsi="Times New Roman" w:cs="Times New Roman"/>
            <w:sz w:val="24"/>
            <w:szCs w:val="24"/>
          </w:rPr>
          <w:t>Alicke, M. D., &amp; Sedikides, C. (2009). Self-enhancement and self-protection: What they are and what they do.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European Review of Social Psychology, 20</w:t>
        </w:r>
        <w:r w:rsidRPr="00A83245">
          <w:rPr>
            <w:rFonts w:ascii="Times New Roman" w:hAnsi="Times New Roman" w:cs="Times New Roman"/>
            <w:sz w:val="24"/>
            <w:szCs w:val="24"/>
          </w:rPr>
          <w:t>, 1-48. doi:http://dx.doi.org/10.1080/10463280802613866</w:t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Allport, G. W. (1937).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Personality: A psychological interpretation.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New York, NY: Holt.</w:t>
      </w:r>
    </w:p>
    <w:p w:rsidR="004A315F" w:rsidRPr="00A83245" w:rsidDel="006C1B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9" w:author="lzhang94" w:date="2015-04-17T16:04:00Z"/>
          <w:rFonts w:ascii="Times New Roman" w:eastAsia="Times New Roman" w:hAnsi="Times New Roman" w:cs="Times New Roman"/>
          <w:strike/>
          <w:sz w:val="24"/>
          <w:szCs w:val="24"/>
        </w:rPr>
      </w:pPr>
      <w:del w:id="10" w:author="lzhang94" w:date="2015-04-17T16:04:00Z">
        <w:r w:rsidRPr="00A83245" w:rsidDel="006C1B45">
          <w:rPr>
            <w:rFonts w:ascii="Times New Roman" w:eastAsia="Times New Roman" w:hAnsi="Times New Roman" w:cs="Times New Roman"/>
            <w:strike/>
            <w:sz w:val="24"/>
            <w:szCs w:val="24"/>
          </w:rPr>
          <w:delText xml:space="preserve">American Psychiatric Association. (2013). </w:delText>
        </w:r>
        <w:r w:rsidRPr="00A83245" w:rsidDel="006C1B45">
          <w:rPr>
            <w:rFonts w:ascii="Times New Roman" w:eastAsia="Times New Roman" w:hAnsi="Times New Roman" w:cs="Times New Roman"/>
            <w:i/>
            <w:strike/>
            <w:sz w:val="24"/>
            <w:szCs w:val="24"/>
          </w:rPr>
          <w:delText>Diagnostic and statistical manual of mental disorders</w:delText>
        </w:r>
        <w:r w:rsidRPr="00A83245" w:rsidDel="006C1B45">
          <w:rPr>
            <w:rFonts w:ascii="Times New Roman" w:eastAsia="Times New Roman" w:hAnsi="Times New Roman" w:cs="Times New Roman"/>
            <w:strike/>
            <w:sz w:val="24"/>
            <w:szCs w:val="24"/>
          </w:rPr>
          <w:delText xml:space="preserve"> (5th ed.). Arlington, VA: American Psychiatric Publishing.</w:delText>
        </w:r>
      </w:del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*Ames, D. R., &amp; Kammrath, L. K. (2004). Mind-reading and metacognition: Narcissism, not actual competence, predicts self-estimated ability.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Journal of Nonverbal Behavior, 28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187-209. doi:http://dx.doi.org/10.1023/B:JONB.0000039649.20015.0e</w:t>
      </w:r>
    </w:p>
    <w:p w:rsidR="004A315F" w:rsidRPr="00A83245" w:rsidRDefault="00FB39B7" w:rsidP="00FE6332">
      <w:pPr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rPrChange w:id="11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</w:pPr>
      <w:ins w:id="12" w:author="lzhang94" w:date="2015-05-15T20:44:00Z">
        <w:r>
          <w:rPr>
            <w:rFonts w:ascii="Times New Roman" w:hAnsi="Times New Roman" w:cs="Times New Roman" w:hint="eastAsia"/>
            <w:sz w:val="24"/>
            <w:szCs w:val="24"/>
            <w:lang w:eastAsia="zh-CN"/>
          </w:rPr>
          <w:t>*</w:t>
        </w:r>
      </w:ins>
      <w:bookmarkStart w:id="13" w:name="_GoBack"/>
      <w:bookmarkEnd w:id="13"/>
      <w:r w:rsidR="004A315F" w:rsidRPr="00FB39B7">
        <w:rPr>
          <w:rFonts w:ascii="Times New Roman" w:hAnsi="Times New Roman" w:cs="Times New Roman"/>
          <w:sz w:val="24"/>
          <w:szCs w:val="24"/>
        </w:rPr>
        <w:t xml:space="preserve">Ames, D. R., Rose, P., &amp; Anderson, C. P. (2006). The NPI-16 as a short measure of narcissism. </w:t>
      </w:r>
      <w:r w:rsidR="004A315F" w:rsidRPr="00A83245">
        <w:rPr>
          <w:rFonts w:ascii="Times New Roman" w:hAnsi="Times New Roman" w:cs="Times New Roman"/>
          <w:i/>
          <w:sz w:val="24"/>
          <w:szCs w:val="24"/>
          <w:rPrChange w:id="14" w:author="lzhang94" w:date="2015-05-14T16:40:00Z">
            <w:rPr>
              <w:rFonts w:ascii="Times New Roman" w:hAnsi="Times New Roman"/>
              <w:i/>
              <w:sz w:val="24"/>
              <w:szCs w:val="24"/>
            </w:rPr>
          </w:rPrChange>
        </w:rPr>
        <w:t>Journal of Research in Personality</w:t>
      </w:r>
      <w:r w:rsidR="004A315F" w:rsidRPr="00A83245">
        <w:rPr>
          <w:rFonts w:ascii="Times New Roman" w:hAnsi="Times New Roman" w:cs="Times New Roman"/>
          <w:sz w:val="24"/>
          <w:szCs w:val="24"/>
          <w:rPrChange w:id="15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>,</w:t>
      </w:r>
      <w:r w:rsidR="004A315F" w:rsidRPr="00A83245">
        <w:rPr>
          <w:rFonts w:ascii="Times New Roman" w:hAnsi="Times New Roman" w:cs="Times New Roman"/>
          <w:i/>
          <w:sz w:val="24"/>
          <w:szCs w:val="24"/>
          <w:rPrChange w:id="16" w:author="lzhang94" w:date="2015-05-14T16:40:00Z">
            <w:rPr>
              <w:rFonts w:ascii="Times New Roman" w:hAnsi="Times New Roman"/>
              <w:i/>
              <w:sz w:val="24"/>
              <w:szCs w:val="24"/>
            </w:rPr>
          </w:rPrChange>
        </w:rPr>
        <w:t xml:space="preserve"> 40</w:t>
      </w:r>
      <w:r w:rsidR="004A315F" w:rsidRPr="00A83245">
        <w:rPr>
          <w:rFonts w:ascii="Times New Roman" w:hAnsi="Times New Roman" w:cs="Times New Roman"/>
          <w:sz w:val="24"/>
          <w:szCs w:val="24"/>
          <w:rPrChange w:id="17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>, 440-450.</w:t>
      </w:r>
    </w:p>
    <w:p w:rsidR="004A315F" w:rsidRPr="00A83245" w:rsidDel="006C1B45" w:rsidRDefault="004A315F" w:rsidP="00FE6332">
      <w:pPr>
        <w:spacing w:after="0" w:line="480" w:lineRule="auto"/>
        <w:ind w:left="785" w:hangingChars="327" w:hanging="785"/>
        <w:rPr>
          <w:del w:id="18" w:author="lzhang94" w:date="2015-04-17T16:04:00Z"/>
          <w:rFonts w:ascii="Times New Roman" w:hAnsi="Times New Roman" w:cs="Times New Roman"/>
          <w:strike/>
          <w:sz w:val="24"/>
          <w:szCs w:val="24"/>
          <w:lang w:eastAsia="zh-CN"/>
          <w:rPrChange w:id="19" w:author="lzhang94" w:date="2015-05-14T16:40:00Z">
            <w:rPr>
              <w:del w:id="20" w:author="lzhang94" w:date="2015-04-17T16:04:00Z"/>
              <w:rFonts w:ascii="Times New Roman" w:hAnsi="Times New Roman"/>
              <w:strike/>
              <w:sz w:val="24"/>
              <w:szCs w:val="24"/>
              <w:lang w:eastAsia="zh-CN"/>
            </w:rPr>
          </w:rPrChange>
        </w:rPr>
      </w:pPr>
      <w:del w:id="21" w:author="lzhang94" w:date="2015-04-17T16:04:00Z">
        <w:r w:rsidRPr="00A83245" w:rsidDel="006C1B45">
          <w:rPr>
            <w:rFonts w:ascii="Times New Roman" w:hAnsi="Times New Roman" w:cs="Times New Roman"/>
            <w:strike/>
            <w:sz w:val="24"/>
            <w:szCs w:val="24"/>
            <w:lang w:eastAsia="zh-CN"/>
            <w:rPrChange w:id="22" w:author="lzhang94" w:date="2015-05-14T16:40:00Z">
              <w:rPr>
                <w:rFonts w:ascii="Times New Roman" w:hAnsi="Times New Roman"/>
                <w:strike/>
                <w:sz w:val="24"/>
                <w:szCs w:val="24"/>
                <w:lang w:eastAsia="zh-CN"/>
              </w:rPr>
            </w:rPrChange>
          </w:rPr>
          <w:lastRenderedPageBreak/>
          <w:delText xml:space="preserve">Ashby, H. U., Lee, R. R., &amp; Duke, E. H. (1979). </w:delText>
        </w:r>
        <w:r w:rsidRPr="00A83245" w:rsidDel="006C1B45">
          <w:rPr>
            <w:rFonts w:ascii="Times New Roman" w:hAnsi="Times New Roman" w:cs="Times New Roman"/>
            <w:i/>
            <w:strike/>
            <w:sz w:val="24"/>
            <w:szCs w:val="24"/>
            <w:lang w:eastAsia="zh-CN"/>
            <w:rPrChange w:id="23" w:author="lzhang94" w:date="2015-05-14T16:40:00Z">
              <w:rPr>
                <w:rFonts w:ascii="Times New Roman" w:hAnsi="Times New Roman"/>
                <w:i/>
                <w:strike/>
                <w:sz w:val="24"/>
                <w:szCs w:val="24"/>
                <w:lang w:eastAsia="zh-CN"/>
              </w:rPr>
            </w:rPrChange>
          </w:rPr>
          <w:delText>A narcissistic personality disorder MMPI scale.</w:delText>
        </w:r>
        <w:r w:rsidRPr="00A83245" w:rsidDel="006C1B45">
          <w:rPr>
            <w:rFonts w:ascii="Times New Roman" w:hAnsi="Times New Roman" w:cs="Times New Roman"/>
            <w:strike/>
            <w:sz w:val="24"/>
            <w:szCs w:val="24"/>
            <w:lang w:eastAsia="zh-CN"/>
            <w:rPrChange w:id="24" w:author="lzhang94" w:date="2015-05-14T16:40:00Z">
              <w:rPr>
                <w:rFonts w:ascii="Times New Roman" w:hAnsi="Times New Roman"/>
                <w:strike/>
                <w:sz w:val="24"/>
                <w:szCs w:val="24"/>
                <w:lang w:eastAsia="zh-CN"/>
              </w:rPr>
            </w:rPrChange>
          </w:rPr>
          <w:delText xml:space="preserve"> </w:delText>
        </w:r>
        <w:r w:rsidRPr="00A83245" w:rsidDel="006C1B45">
          <w:rPr>
            <w:rFonts w:ascii="Times New Roman" w:hAnsi="Times New Roman" w:cs="Times New Roman"/>
            <w:strike/>
            <w:sz w:val="24"/>
            <w:szCs w:val="24"/>
            <w:rPrChange w:id="25" w:author="lzhang94" w:date="2015-05-14T16:40:00Z">
              <w:rPr>
                <w:rFonts w:ascii="Times New Roman" w:hAnsi="Times New Roman"/>
                <w:strike/>
                <w:sz w:val="24"/>
                <w:szCs w:val="24"/>
              </w:rPr>
            </w:rPrChange>
          </w:rPr>
          <w:delText xml:space="preserve">Poster presented at the annual meeting of </w:delText>
        </w:r>
        <w:r w:rsidRPr="00A83245" w:rsidDel="006C1B45">
          <w:rPr>
            <w:rFonts w:ascii="Times New Roman" w:hAnsi="Times New Roman" w:cs="Times New Roman"/>
            <w:strike/>
            <w:sz w:val="24"/>
            <w:szCs w:val="24"/>
            <w:lang w:eastAsia="zh-CN"/>
            <w:rPrChange w:id="26" w:author="lzhang94" w:date="2015-05-14T16:40:00Z">
              <w:rPr>
                <w:rFonts w:ascii="Times New Roman" w:hAnsi="Times New Roman"/>
                <w:strike/>
                <w:sz w:val="24"/>
                <w:szCs w:val="24"/>
                <w:lang w:eastAsia="zh-CN"/>
              </w:rPr>
            </w:rPrChange>
          </w:rPr>
          <w:delText>the American Psychological Association, New York, NY.</w:delText>
        </w:r>
      </w:del>
    </w:p>
    <w:p w:rsidR="00FA4535" w:rsidRPr="00A83245" w:rsidRDefault="00FA4535" w:rsidP="00FA4535">
      <w:pPr>
        <w:autoSpaceDE w:val="0"/>
        <w:autoSpaceDN w:val="0"/>
        <w:adjustRightInd w:val="0"/>
        <w:spacing w:after="0" w:line="480" w:lineRule="auto"/>
        <w:ind w:left="792" w:hanging="792"/>
        <w:rPr>
          <w:ins w:id="27" w:author="lzhang94" w:date="2015-04-17T17:48:00Z"/>
          <w:rFonts w:ascii="Times New Roman" w:hAnsi="Times New Roman" w:cs="Times New Roman"/>
          <w:sz w:val="24"/>
          <w:szCs w:val="24"/>
        </w:rPr>
      </w:pPr>
      <w:ins w:id="28" w:author="lzhang94" w:date="2015-04-17T17:48:00Z">
        <w:r w:rsidRPr="00A83245">
          <w:rPr>
            <w:rFonts w:ascii="Times New Roman" w:hAnsi="Times New Roman" w:cs="Times New Roman"/>
            <w:sz w:val="24"/>
            <w:szCs w:val="24"/>
          </w:rPr>
          <w:t>Back, M. D., Schmukle, S. C., &amp; Egloff, B. (2010). Why are narcissists so charming at first sight? decoding the narcissism–popularity link at zero acquaintance.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Journal of Personality and Social Psychology, 98</w:t>
        </w:r>
        <w:r w:rsidRPr="00A83245">
          <w:rPr>
            <w:rFonts w:ascii="Times New Roman" w:hAnsi="Times New Roman" w:cs="Times New Roman"/>
            <w:sz w:val="24"/>
            <w:szCs w:val="24"/>
          </w:rPr>
          <w:t>(1), 132-145. doi:http://dx.doi.org/10.1037/a0016338</w:t>
        </w:r>
      </w:ins>
    </w:p>
    <w:p w:rsidR="004A315F" w:rsidRPr="00A83245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A83245">
        <w:rPr>
          <w:rFonts w:ascii="Times New Roman" w:hAnsi="Times New Roman" w:cs="Times New Roman"/>
          <w:sz w:val="24"/>
          <w:szCs w:val="24"/>
          <w:lang w:eastAsia="zh-CN"/>
        </w:rPr>
        <w:t>akan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D. (1966). 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>The duality of human existence: an essay on psychology and religion</w:t>
      </w:r>
      <w:r w:rsidRPr="00A83245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. 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Rand Mcnally, Oxford. </w:t>
      </w:r>
      <w:r w:rsidRPr="00A83245">
        <w:rPr>
          <w:rFonts w:ascii="Times New Roman" w:hAnsi="Times New Roman" w:cs="Times New Roman"/>
          <w:sz w:val="24"/>
          <w:szCs w:val="24"/>
          <w:lang w:eastAsia="zh-CN"/>
        </w:rPr>
        <w:t xml:space="preserve">Retrieved from 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http://search.proquest.com/docview/615470079?accountid=14553</w:t>
      </w:r>
    </w:p>
    <w:p w:rsidR="00821EC5" w:rsidRPr="00A83245" w:rsidRDefault="00821EC5" w:rsidP="00821EC5">
      <w:pPr>
        <w:autoSpaceDE w:val="0"/>
        <w:autoSpaceDN w:val="0"/>
        <w:adjustRightInd w:val="0"/>
        <w:spacing w:after="0" w:line="480" w:lineRule="auto"/>
        <w:ind w:left="792" w:hanging="792"/>
        <w:rPr>
          <w:ins w:id="29" w:author="lzhang94" w:date="2015-04-17T17:41:00Z"/>
          <w:rFonts w:ascii="Times New Roman" w:hAnsi="Times New Roman" w:cs="Times New Roman"/>
          <w:sz w:val="24"/>
          <w:szCs w:val="24"/>
        </w:rPr>
      </w:pPr>
      <w:ins w:id="30" w:author="lzhang94" w:date="2015-04-17T17:41:00Z">
        <w:r w:rsidRPr="00A83245">
          <w:rPr>
            <w:rFonts w:ascii="Times New Roman" w:hAnsi="Times New Roman" w:cs="Times New Roman"/>
            <w:sz w:val="24"/>
            <w:szCs w:val="24"/>
          </w:rPr>
          <w:t>Besser, A., &amp; Priel, B. (2010). Grandiose narcissism versus vulnerable narcissism in threatening situations: Emotional reactions to achievement failure and interpersonal rejection.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Journal of Social and Clinical Psychology, 29</w:t>
        </w:r>
        <w:r w:rsidRPr="00A83245">
          <w:rPr>
            <w:rFonts w:ascii="Times New Roman" w:hAnsi="Times New Roman" w:cs="Times New Roman"/>
            <w:sz w:val="24"/>
            <w:szCs w:val="24"/>
          </w:rPr>
          <w:t>(8), 874-902. doi:http://dx.doi.org/10.1521/jscp.2010.29.8.874</w:t>
        </w:r>
      </w:ins>
    </w:p>
    <w:p w:rsidR="004A315F" w:rsidRPr="00A83245" w:rsidDel="00111173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31" w:author="lzhang94" w:date="2015-04-17T16:04:00Z"/>
          <w:rFonts w:ascii="Times New Roman" w:eastAsia="Times New Roman" w:hAnsi="Times New Roman" w:cs="Times New Roman"/>
          <w:strike/>
          <w:sz w:val="24"/>
          <w:szCs w:val="24"/>
        </w:rPr>
      </w:pPr>
      <w:del w:id="32" w:author="lzhang94" w:date="2015-04-17T16:04:00Z">
        <w:r w:rsidRPr="00A83245" w:rsidDel="00111173">
          <w:rPr>
            <w:rFonts w:ascii="Times New Roman" w:eastAsia="Times New Roman" w:hAnsi="Times New Roman" w:cs="Times New Roman"/>
            <w:strike/>
            <w:sz w:val="24"/>
            <w:szCs w:val="24"/>
          </w:rPr>
          <w:delText xml:space="preserve">Bianchi, E. C. (2014). Entering Adulthood in a Recession Tempers Later Narcissism. </w:delText>
        </w:r>
        <w:r w:rsidRPr="00A83245" w:rsidDel="00111173">
          <w:rPr>
            <w:rFonts w:ascii="Times New Roman" w:eastAsia="Times New Roman" w:hAnsi="Times New Roman" w:cs="Times New Roman"/>
            <w:i/>
            <w:strike/>
            <w:sz w:val="24"/>
            <w:szCs w:val="24"/>
          </w:rPr>
          <w:delText>Psychological Science</w:delText>
        </w:r>
        <w:r w:rsidRPr="00A83245" w:rsidDel="00111173">
          <w:rPr>
            <w:rFonts w:ascii="Times New Roman" w:eastAsia="Times New Roman" w:hAnsi="Times New Roman" w:cs="Times New Roman"/>
            <w:strike/>
            <w:sz w:val="24"/>
            <w:szCs w:val="24"/>
          </w:rPr>
          <w:delText>.</w:delText>
        </w:r>
      </w:del>
    </w:p>
    <w:p w:rsidR="004A315F" w:rsidRPr="00A83245" w:rsidDel="00F05312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33" w:author="lzhang94" w:date="2015-04-17T16:10:00Z"/>
          <w:rFonts w:ascii="Times New Roman" w:eastAsia="Times New Roman" w:hAnsi="Times New Roman" w:cs="Times New Roman"/>
          <w:strike/>
          <w:sz w:val="24"/>
          <w:szCs w:val="24"/>
        </w:rPr>
      </w:pPr>
      <w:del w:id="34" w:author="lzhang94" w:date="2015-04-17T16:10:00Z">
        <w:r w:rsidRPr="00A83245" w:rsidDel="00F05312">
          <w:rPr>
            <w:rFonts w:ascii="Times New Roman" w:eastAsia="Times New Roman" w:hAnsi="Times New Roman" w:cs="Times New Roman"/>
            <w:strike/>
            <w:sz w:val="24"/>
            <w:szCs w:val="24"/>
          </w:rPr>
          <w:delText>Blaine, B. &amp; Crocker, J. (1993). Self-esteem and self-serving biases in reactions to positive and negative events: An integrative review. In R. F. Baumeister (Ed.), Self-esteem: The puzzle of low self-regard (pp. 55-85). New York, NY: Plenum Press.</w:delText>
        </w:r>
      </w:del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Bleske-Rechek, A., Remiker, M. W., &amp; Baker, J. P. (2008). Narcissistic men and women think they are so hot--but they are not.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Personality and Individual Differences, 45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420-424. doi:http://dx.doi.org/10.1016/j.paid.2008.05.018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Bliese, P. D. (2000). Within-group agreement, non-independence, and reliability: Implications 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for data aggregation and analysis. 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>Multilevel theory, research, and methods in organizations: Foundations, extensions, and new directions.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(pp. 349-381) Jossey-Bass, San Francisco, CA. Retrieved from http://search.proquest.com/docview/619541281?accountid=14553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Block, J. (1978).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The Q-sort method in personality assessment and psychiatric research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. Palo Alto, CA: Consulting Psychologists Press. (Original work published 1961)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Block, J., &amp; Colvin, C. R. (1994). Positive illusions and well-being revisited: Separating fiction from fact.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Psychological Bulletin, 116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28. doi:http://dx.doi.org/10.1037/0033-2909.116.1.28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Borenstein, M., Hedges, L. V., Higgins, J. P. T. and Rothstein, H. R. (2009) Fixed-Effect Versus Random-Effects Models, in Introduction to Meta-Analysis, John Wiley &amp; Sons, Ltd, Chichester, UK. doi: 10.1002/9780470743386.ch13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Borkenau, P., Zaltauskas, K., &amp; Leising, D. (2009). More may be better but there may be too much: Optimal trait level and self-enhancement bias.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Personality, 77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(3), 825-858. doi:http://dx.doi.org/10.1111/j.1467-6494.2009.00566.x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Bradlee, P. M., &amp; Emmons, R. A. (1992). Locating narcissism within the interpersonal circumplex and the five-factor model.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 xml:space="preserve">Personality and Individual Differences, 13, 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821-830. Retrieved from http://search.proquest.com/docview/618167878?accountid=14553</w:t>
      </w:r>
    </w:p>
    <w:p w:rsidR="004A315F" w:rsidRPr="00A83245" w:rsidDel="00F05312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35" w:author="lzhang94" w:date="2015-04-17T16:10:00Z"/>
          <w:rFonts w:ascii="Times New Roman" w:eastAsia="Times New Roman" w:hAnsi="Times New Roman" w:cs="Times New Roman"/>
          <w:strike/>
          <w:sz w:val="24"/>
          <w:szCs w:val="24"/>
        </w:rPr>
      </w:pPr>
      <w:del w:id="36" w:author="lzhang94" w:date="2015-04-17T16:10:00Z">
        <w:r w:rsidRPr="00A83245" w:rsidDel="00F05312">
          <w:rPr>
            <w:rFonts w:ascii="Times New Roman" w:eastAsia="Times New Roman" w:hAnsi="Times New Roman" w:cs="Times New Roman"/>
            <w:strike/>
            <w:sz w:val="24"/>
            <w:szCs w:val="24"/>
          </w:rPr>
          <w:delText xml:space="preserve">Bradley, G. W. (1978). Self-serving biases in the attribution process: A reexamination of the fact or fiction question. </w:delText>
        </w:r>
        <w:r w:rsidRPr="00A83245" w:rsidDel="00F05312">
          <w:rPr>
            <w:rFonts w:ascii="Times New Roman" w:eastAsia="Times New Roman" w:hAnsi="Times New Roman" w:cs="Times New Roman"/>
            <w:i/>
            <w:strike/>
            <w:sz w:val="24"/>
            <w:szCs w:val="24"/>
          </w:rPr>
          <w:delText>Journal of Personality and Social Psychology, 36</w:delText>
        </w:r>
        <w:r w:rsidRPr="00A83245" w:rsidDel="00F05312">
          <w:rPr>
            <w:rFonts w:ascii="Times New Roman" w:eastAsia="Times New Roman" w:hAnsi="Times New Roman" w:cs="Times New Roman"/>
            <w:strike/>
            <w:sz w:val="24"/>
            <w:szCs w:val="24"/>
          </w:rPr>
          <w:delText>, 56-71. doi:http://dx.doi.org/10.1037/0022-3514.36.1.56</w:delText>
        </w:r>
      </w:del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Brown, J. D. (1986). Evaluations of self and others: Self-enhancement biases in social judgments.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Social Cognition, 4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353-37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*Brown, M. N. (2010).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Narcissism, attachment style, and interpersonal assessment among clinical psychology graduate students.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(Doctoral dissertation). Retrieved from </w:t>
      </w:r>
      <w:r w:rsidRPr="00FB39B7">
        <w:rPr>
          <w:rFonts w:ascii="Times New Roman" w:hAnsi="Times New Roman" w:cs="Times New Roman"/>
          <w:iCs/>
          <w:sz w:val="24"/>
          <w:szCs w:val="24"/>
        </w:rPr>
        <w:t>ProQuest Dissertations and Theses.</w:t>
      </w:r>
      <w:r w:rsidRPr="00A83245">
        <w:rPr>
          <w:rFonts w:ascii="Times New Roman" w:hAnsi="Times New Roman" w:cs="Times New Roman"/>
          <w:i/>
          <w:iCs/>
          <w:sz w:val="24"/>
          <w:szCs w:val="24"/>
          <w:rPrChange w:id="37" w:author="lzhang94" w:date="2015-05-14T16:40:00Z">
            <w:rPr>
              <w:rFonts w:ascii="Times New Roman" w:hAnsi="Times New Roman"/>
              <w:i/>
              <w:iCs/>
              <w:sz w:val="24"/>
              <w:szCs w:val="24"/>
            </w:rPr>
          </w:rPrChange>
        </w:rPr>
        <w:t xml:space="preserve"> </w:t>
      </w:r>
      <w:r w:rsidRPr="00A83245">
        <w:rPr>
          <w:rFonts w:ascii="Times New Roman" w:hAnsi="Times New Roman" w:cs="Times New Roman"/>
          <w:iCs/>
          <w:sz w:val="24"/>
          <w:szCs w:val="24"/>
          <w:rPrChange w:id="38" w:author="lzhang94" w:date="2015-05-14T16:40:00Z">
            <w:rPr>
              <w:rFonts w:ascii="Times New Roman" w:hAnsi="Times New Roman"/>
              <w:iCs/>
              <w:sz w:val="24"/>
              <w:szCs w:val="24"/>
            </w:rPr>
          </w:rPrChange>
        </w:rPr>
        <w:t xml:space="preserve">(Accession Order No. </w:t>
      </w:r>
      <w:r w:rsidRPr="00A83245">
        <w:rPr>
          <w:rFonts w:ascii="Times New Roman" w:hAnsi="Times New Roman" w:cs="Times New Roman"/>
          <w:sz w:val="24"/>
          <w:szCs w:val="24"/>
          <w:rPrChange w:id="39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>3407405)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ins w:id="40" w:author="lzhang94" w:date="2015-05-11T13:54:00Z"/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Bushman, B. J., &amp; Baumeister, R. F. (1998). Threatened egotism, narcissism, self-esteem, and direct and displaced aggression: Does self-love or self-hate lead to violence?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75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219-229. doi:http://dx.doi.org/10.1037/0022-3514.75.1.219</w:t>
      </w:r>
    </w:p>
    <w:p w:rsidR="0015739E" w:rsidRPr="00A83245" w:rsidRDefault="0015739E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  <w:rPrChange w:id="41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42" w:author="lzhang94" w:date="2015-05-11T13:55:00Z">
          <w:pPr>
            <w:pStyle w:val="NoSpacing"/>
            <w:widowControl w:val="0"/>
            <w:spacing w:line="480" w:lineRule="auto"/>
            <w:ind w:left="589" w:hangingChars="327" w:hanging="589"/>
          </w:pPr>
        </w:pPrChange>
      </w:pPr>
      <w:ins w:id="43" w:author="lzhang94" w:date="2015-05-11T13:54:00Z">
        <w:r w:rsidRPr="00A83245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44" w:author="lzhang94" w:date="2015-05-14T16:40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Buss, D. M. (1990). Unmitigated agency and unmitigated communion: An analysis of the negative components of masculinity and femininity.</w:t>
        </w:r>
        <w:r w:rsidRPr="00A83245">
          <w:rPr>
            <w:rStyle w:val="apple-converted-space"/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45" w:author="lzhang94" w:date="2015-05-14T16:40:00Z">
              <w:rPr>
                <w:rStyle w:val="apple-converted-space"/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Pr="00A83245">
          <w:rPr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46" w:author="lzhang94" w:date="2015-05-14T16:40:00Z">
              <w:rPr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Sex Roles,</w:t>
        </w:r>
        <w:r w:rsidRPr="00A83245">
          <w:rPr>
            <w:rStyle w:val="apple-converted-space"/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47" w:author="lzhang94" w:date="2015-05-14T16:40:00Z">
              <w:rPr>
                <w:rStyle w:val="apple-converted-space"/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Pr="00A83245">
          <w:rPr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48" w:author="lzhang94" w:date="2015-05-14T16:40:00Z">
              <w:rPr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22</w:t>
        </w:r>
        <w:r w:rsidRPr="00A83245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49" w:author="lzhang94" w:date="2015-05-14T16:40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(9-10), 555-568. Retrieved from http://search.proquest.com/docview/617888993?accountid=14553</w:t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Campbell, W. K., Brunell, A. B., &amp; Finkel, E. J. (2006). Narcissism, interpersonal self-regulation, and romantic relationships: An agency model approach. In K. D. Vohs &amp; E. J. Finkel (Eds.), Self and relationships: Connecting intrapersonal and interpersonal processes (pp. 57-83). New York, NY: Guilford Press.</w:t>
      </w:r>
    </w:p>
    <w:p w:rsidR="004A315F" w:rsidRPr="00A83245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rPrChange w:id="50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</w:pPr>
      <w:bookmarkStart w:id="51" w:name="OLE_LINK21"/>
      <w:bookmarkStart w:id="52" w:name="OLE_LINK22"/>
      <w:r w:rsidRPr="00FB39B7">
        <w:rPr>
          <w:rFonts w:ascii="Times New Roman" w:hAnsi="Times New Roman" w:cs="Times New Roman"/>
          <w:sz w:val="24"/>
          <w:szCs w:val="24"/>
        </w:rPr>
        <w:t>Campbell</w:t>
      </w:r>
      <w:bookmarkEnd w:id="51"/>
      <w:bookmarkEnd w:id="52"/>
      <w:r w:rsidRPr="00FB39B7">
        <w:rPr>
          <w:rFonts w:ascii="Times New Roman" w:hAnsi="Times New Roman" w:cs="Times New Roman"/>
          <w:sz w:val="24"/>
          <w:szCs w:val="24"/>
        </w:rPr>
        <w:t xml:space="preserve">, W. K., &amp; Foster, J. D. (2007). The narcissistic self: Background, an </w:t>
      </w:r>
      <w:bookmarkStart w:id="53" w:name="OLE_LINK23"/>
      <w:bookmarkStart w:id="54" w:name="OLE_LINK24"/>
      <w:r w:rsidRPr="00FB39B7">
        <w:rPr>
          <w:rFonts w:ascii="Times New Roman" w:hAnsi="Times New Roman" w:cs="Times New Roman"/>
          <w:sz w:val="24"/>
          <w:szCs w:val="24"/>
        </w:rPr>
        <w:t xml:space="preserve">extended agency </w:t>
      </w:r>
      <w:bookmarkEnd w:id="53"/>
      <w:bookmarkEnd w:id="54"/>
      <w:r w:rsidRPr="00FB39B7">
        <w:rPr>
          <w:rFonts w:ascii="Times New Roman" w:hAnsi="Times New Roman" w:cs="Times New Roman"/>
          <w:sz w:val="24"/>
          <w:szCs w:val="24"/>
        </w:rPr>
        <w:t xml:space="preserve">model, and ongoing controversies. In C. Sedikides &amp; S. Spencer (Eds.), </w:t>
      </w:r>
      <w:r w:rsidRPr="00A83245">
        <w:rPr>
          <w:rFonts w:ascii="Times New Roman" w:hAnsi="Times New Roman" w:cs="Times New Roman"/>
          <w:i/>
          <w:sz w:val="24"/>
          <w:szCs w:val="24"/>
          <w:rPrChange w:id="55" w:author="lzhang94" w:date="2015-05-14T16:40:00Z">
            <w:rPr>
              <w:rFonts w:ascii="Times New Roman" w:hAnsi="Times New Roman"/>
              <w:i/>
              <w:sz w:val="24"/>
              <w:szCs w:val="24"/>
            </w:rPr>
          </w:rPrChange>
        </w:rPr>
        <w:t xml:space="preserve">Frontiers in Social Psychology: The Self </w:t>
      </w:r>
      <w:r w:rsidRPr="00A83245">
        <w:rPr>
          <w:rFonts w:ascii="Times New Roman" w:hAnsi="Times New Roman" w:cs="Times New Roman"/>
          <w:sz w:val="24"/>
          <w:szCs w:val="24"/>
          <w:rPrChange w:id="56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>(pp. 115-138). Philadelphia, PA: Psychology Press.</w:t>
      </w:r>
    </w:p>
    <w:p w:rsidR="004A315F" w:rsidRPr="00A83245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rPrChange w:id="57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</w:pPr>
      <w:r w:rsidRPr="00A83245">
        <w:rPr>
          <w:rFonts w:ascii="Times New Roman" w:hAnsi="Times New Roman" w:cs="Times New Roman"/>
          <w:sz w:val="24"/>
          <w:szCs w:val="24"/>
          <w:rPrChange w:id="58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 xml:space="preserve">*Campbell, W. K., Goodie, A. S., &amp; Foster, J. D. (2004). </w:t>
      </w:r>
      <w:r w:rsidRPr="00A83245">
        <w:rPr>
          <w:rFonts w:ascii="Times New Roman" w:hAnsi="Times New Roman" w:cs="Times New Roman"/>
          <w:i/>
          <w:sz w:val="24"/>
          <w:szCs w:val="24"/>
          <w:rPrChange w:id="59" w:author="lzhang94" w:date="2015-05-14T16:40:00Z">
            <w:rPr>
              <w:rFonts w:ascii="Times New Roman" w:hAnsi="Times New Roman"/>
              <w:i/>
              <w:sz w:val="24"/>
              <w:szCs w:val="24"/>
            </w:rPr>
          </w:rPrChange>
        </w:rPr>
        <w:t>Narcissism, confidence, and risk attitude. Journal of Behavioral Decision Making, 17</w:t>
      </w:r>
      <w:r w:rsidRPr="00A83245">
        <w:rPr>
          <w:rFonts w:ascii="Times New Roman" w:hAnsi="Times New Roman" w:cs="Times New Roman"/>
          <w:sz w:val="24"/>
          <w:szCs w:val="24"/>
          <w:rPrChange w:id="60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>, 297-311. doi:http://dx.doi.org/10.1002/bdm.475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Campbell, W. K., Reeder, G. D., Sedikides, C., &amp; Elliot, A. J. (2000). Narcissism and comparative self-enhancement strategies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. Journal of Research in Personality, 34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329-347. Retrieved from </w:t>
      </w:r>
      <w:r w:rsidR="00266ADD" w:rsidRPr="00A83245">
        <w:rPr>
          <w:rFonts w:ascii="Times New Roman" w:hAnsi="Times New Roman" w:cs="Times New Roman"/>
          <w:sz w:val="24"/>
          <w:szCs w:val="24"/>
          <w:rPrChange w:id="61" w:author="lzhang94" w:date="2015-05-14T16:40:00Z">
            <w:rPr/>
          </w:rPrChange>
        </w:rPr>
        <w:fldChar w:fldCharType="begin"/>
      </w:r>
      <w:r w:rsidR="00266ADD" w:rsidRPr="00A83245">
        <w:rPr>
          <w:rFonts w:ascii="Times New Roman" w:hAnsi="Times New Roman" w:cs="Times New Roman"/>
          <w:sz w:val="24"/>
          <w:szCs w:val="24"/>
          <w:rPrChange w:id="62" w:author="lzhang94" w:date="2015-05-14T16:40:00Z">
            <w:rPr/>
          </w:rPrChange>
        </w:rPr>
        <w:instrText xml:space="preserve"> HYPERLINK "http://search.proquest.com/docview/619456156?accountid=14553" </w:instrText>
      </w:r>
      <w:r w:rsidR="00266ADD" w:rsidRPr="00A83245">
        <w:rPr>
          <w:rFonts w:ascii="Times New Roman" w:hAnsi="Times New Roman" w:cs="Times New Roman"/>
          <w:sz w:val="24"/>
          <w:szCs w:val="24"/>
          <w:rPrChange w:id="63" w:author="lzhang94" w:date="2015-05-14T16:40:00Z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</w:rPrChange>
        </w:rPr>
        <w:fldChar w:fldCharType="separate"/>
      </w:r>
      <w:r w:rsidRPr="00A83245">
        <w:rPr>
          <w:rStyle w:val="Hyperlink"/>
          <w:rFonts w:ascii="Times New Roman" w:eastAsia="Times New Roman" w:hAnsi="Times New Roman" w:cs="Times New Roman"/>
          <w:sz w:val="24"/>
          <w:szCs w:val="24"/>
        </w:rPr>
        <w:t>http://search.proquest.com/docview/619456156?accountid=14553</w:t>
      </w:r>
      <w:r w:rsidR="00266ADD" w:rsidRPr="00A83245">
        <w:rPr>
          <w:rStyle w:val="Hyperlink"/>
          <w:rFonts w:ascii="Times New Roman" w:eastAsia="Times New Roman" w:hAnsi="Times New Roman" w:cs="Times New Roman"/>
          <w:sz w:val="24"/>
          <w:szCs w:val="24"/>
          <w:rPrChange w:id="64" w:author="lzhang94" w:date="2015-05-14T16:40:00Z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</w:rPrChange>
        </w:rPr>
        <w:fldChar w:fldCharType="end"/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Campbell, W. K., Rudich, E. A., &amp; Sedikides, C. (2002). Narcissism, self-esteem, and the positivity of self-views: Two portraits of self-love.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Personality and Social Psychology Bulletin, 28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358-368. doi:http://dx.doi.org/10.1177/0146167202286007</w:t>
      </w:r>
    </w:p>
    <w:p w:rsidR="00B85702" w:rsidRPr="00A83245" w:rsidRDefault="00B85702" w:rsidP="00B85702">
      <w:pPr>
        <w:autoSpaceDE w:val="0"/>
        <w:autoSpaceDN w:val="0"/>
        <w:adjustRightInd w:val="0"/>
        <w:spacing w:after="0" w:line="480" w:lineRule="auto"/>
        <w:ind w:left="792" w:hanging="792"/>
        <w:rPr>
          <w:ins w:id="65" w:author="lzhang94" w:date="2015-04-17T17:26:00Z"/>
          <w:rFonts w:ascii="Times New Roman" w:hAnsi="Times New Roman" w:cs="Times New Roman"/>
          <w:sz w:val="24"/>
          <w:szCs w:val="24"/>
        </w:rPr>
      </w:pPr>
      <w:ins w:id="66" w:author="lzhang94" w:date="2015-04-17T17:26:00Z">
        <w:r w:rsidRPr="00A83245">
          <w:rPr>
            <w:rFonts w:ascii="Times New Roman" w:hAnsi="Times New Roman" w:cs="Times New Roman"/>
            <w:sz w:val="24"/>
            <w:szCs w:val="24"/>
          </w:rPr>
          <w:t>Campbell, W. K., &amp; Sedikides, C. (1999). Self-threat magnifies the self-serving bias: A meta-analytic integration.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Review of General Psychology, 3</w:t>
        </w:r>
        <w:r w:rsidRPr="00A83245">
          <w:rPr>
            <w:rFonts w:ascii="Times New Roman" w:hAnsi="Times New Roman" w:cs="Times New Roman"/>
            <w:sz w:val="24"/>
            <w:szCs w:val="24"/>
          </w:rPr>
          <w:t>(1), 23-43. doi:http://dx.doi.org/10.1037/1089-2680.3.1.23</w:t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*Carlson, E. N., Naumann, L. P., &amp; Vazire. S. (2011a). Getting to know a narcissist inside and out. In C. W. Keith &amp; J. Miller (Eds.), The handbook of narcissism and narcissistic personality disorder: Theoretical approaches, empirical findings, and treatments (pp. 285-299). Hoboken, NJ: John Wiley &amp; Sons Inc.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*Carlson, E. N., Vazire, S., &amp; Oltmanns, T. F. (2011b). You probably think this paper's about you: Narcissists' perceptions of their personality and reputation.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101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185-201. doi:http://dx.doi.org/10.1037/a0023781</w:t>
      </w:r>
    </w:p>
    <w:p w:rsidR="004A315F" w:rsidRPr="00A83245" w:rsidDel="00F05312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67" w:author="lzhang94" w:date="2015-04-17T16:11:00Z"/>
          <w:rFonts w:ascii="Times New Roman" w:hAnsi="Times New Roman" w:cs="Times New Roman"/>
          <w:strike/>
          <w:sz w:val="24"/>
          <w:szCs w:val="24"/>
          <w:rPrChange w:id="68" w:author="lzhang94" w:date="2015-05-14T16:40:00Z">
            <w:rPr>
              <w:del w:id="69" w:author="lzhang94" w:date="2015-04-17T16:11:00Z"/>
              <w:rFonts w:ascii="Times New Roman" w:hAnsi="Times New Roman"/>
              <w:strike/>
              <w:sz w:val="24"/>
              <w:szCs w:val="24"/>
            </w:rPr>
          </w:rPrChange>
        </w:rPr>
      </w:pPr>
      <w:del w:id="70" w:author="lzhang94" w:date="2015-04-17T16:11:00Z">
        <w:r w:rsidRPr="00FB39B7" w:rsidDel="00F05312">
          <w:rPr>
            <w:rFonts w:ascii="Times New Roman" w:hAnsi="Times New Roman" w:cs="Times New Roman"/>
            <w:strike/>
            <w:sz w:val="24"/>
            <w:szCs w:val="24"/>
          </w:rPr>
          <w:delText xml:space="preserve">Chatterjee, A., &amp; Hambrick, D. C. (2007). It’s all about me: Narcissistic chief executive officers and their effects on company strategy and performance. </w:delText>
        </w:r>
        <w:r w:rsidRPr="00A83245" w:rsidDel="00F05312">
          <w:rPr>
            <w:rFonts w:ascii="Times New Roman" w:hAnsi="Times New Roman" w:cs="Times New Roman"/>
            <w:i/>
            <w:strike/>
            <w:sz w:val="24"/>
            <w:szCs w:val="24"/>
            <w:rPrChange w:id="71" w:author="lzhang94" w:date="2015-05-14T16:40:00Z">
              <w:rPr>
                <w:rFonts w:ascii="Times New Roman" w:hAnsi="Times New Roman"/>
                <w:i/>
                <w:strike/>
                <w:sz w:val="24"/>
                <w:szCs w:val="24"/>
              </w:rPr>
            </w:rPrChange>
          </w:rPr>
          <w:delText>Administrative Science Quarterly, 52</w:delText>
        </w:r>
        <w:r w:rsidRPr="00A83245" w:rsidDel="00F05312">
          <w:rPr>
            <w:rFonts w:ascii="Times New Roman" w:hAnsi="Times New Roman" w:cs="Times New Roman"/>
            <w:strike/>
            <w:sz w:val="24"/>
            <w:szCs w:val="24"/>
            <w:rPrChange w:id="72" w:author="lzhang94" w:date="2015-05-14T16:40:00Z">
              <w:rPr>
                <w:rFonts w:ascii="Times New Roman" w:hAnsi="Times New Roman"/>
                <w:strike/>
                <w:sz w:val="24"/>
                <w:szCs w:val="24"/>
              </w:rPr>
            </w:rPrChange>
          </w:rPr>
          <w:delText xml:space="preserve">, 351–386. </w:delText>
        </w:r>
      </w:del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Cillessen, A. H. N., &amp; Rose, A. J. (2005). Understanding popularity in the peer system.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Current Directions in Psychological Science, 14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(2), 102-105. doi:http://dx.doi.org/10.1111/j.0963-7214.2005.00343.x</w:t>
      </w:r>
    </w:p>
    <w:p w:rsidR="00FE0106" w:rsidRPr="00A83245" w:rsidRDefault="00FE0106" w:rsidP="00E15F51">
      <w:pPr>
        <w:autoSpaceDE w:val="0"/>
        <w:autoSpaceDN w:val="0"/>
        <w:adjustRightInd w:val="0"/>
        <w:spacing w:after="0" w:line="480" w:lineRule="auto"/>
        <w:ind w:left="785" w:hangingChars="327" w:hanging="785"/>
        <w:rPr>
          <w:rFonts w:ascii="Times New Roman" w:hAnsi="Times New Roman" w:cs="Times New Roman"/>
          <w:color w:val="0070C0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Clark, L. A. (1993). 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>SNAP, Schedule for nonadaptive and adaptive personality: Manual for administration, scoring, and interpretation</w:t>
      </w:r>
      <w:r w:rsidRPr="00A83245">
        <w:rPr>
          <w:rFonts w:ascii="Times New Roman" w:hAnsi="Times New Roman" w:cs="Times New Roman"/>
          <w:color w:val="0070C0"/>
          <w:sz w:val="24"/>
          <w:szCs w:val="24"/>
        </w:rPr>
        <w:t>. Minneapolis, MN: University of Minnesota Press.</w:t>
      </w:r>
    </w:p>
    <w:p w:rsidR="004A315F" w:rsidRPr="00FB39B7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Cohen, J., Cohen, P., West, S. G., &amp; Aiken, L. S. (2003). Applied multiple regression/correlation 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lastRenderedPageBreak/>
        <w:t>analysis for the behavior sciences (3rd ed.). Mahwah, NJ: Erlbaum.</w:t>
      </w:r>
    </w:p>
    <w:p w:rsidR="00BC7B25" w:rsidRPr="00A83245" w:rsidRDefault="00BC7B25" w:rsidP="00BC7B25">
      <w:pPr>
        <w:autoSpaceDE w:val="0"/>
        <w:autoSpaceDN w:val="0"/>
        <w:adjustRightInd w:val="0"/>
        <w:spacing w:after="0" w:line="480" w:lineRule="auto"/>
        <w:ind w:left="792" w:hanging="792"/>
        <w:rPr>
          <w:ins w:id="73" w:author="lzhang94" w:date="2015-04-17T17:36:00Z"/>
          <w:rFonts w:ascii="Times New Roman" w:hAnsi="Times New Roman" w:cs="Times New Roman"/>
          <w:sz w:val="24"/>
          <w:szCs w:val="24"/>
        </w:rPr>
      </w:pPr>
      <w:ins w:id="74" w:author="lzhang94" w:date="2015-04-17T17:36:00Z">
        <w:r w:rsidRPr="00A83245">
          <w:rPr>
            <w:rFonts w:ascii="Times New Roman" w:hAnsi="Times New Roman" w:cs="Times New Roman"/>
            <w:sz w:val="24"/>
            <w:szCs w:val="24"/>
          </w:rPr>
          <w:t>Collins, D. R., &amp; Stukas, A. A. (2008). Narcissism and self-presentation: The moderating effects of accountability and contingencies of self-worth.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Journal of Research in Personality, 42</w:t>
        </w:r>
        <w:r w:rsidRPr="00A83245">
          <w:rPr>
            <w:rFonts w:ascii="Times New Roman" w:hAnsi="Times New Roman" w:cs="Times New Roman"/>
            <w:sz w:val="24"/>
            <w:szCs w:val="24"/>
          </w:rPr>
          <w:t>(6), 1629-1634. doi:http://dx.doi.org/10.1016/j.jrp.2008.06.011</w:t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rPrChange w:id="75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</w:pPr>
      <w:r w:rsidRPr="00FB39B7">
        <w:rPr>
          <w:rFonts w:ascii="Times New Roman" w:hAnsi="Times New Roman" w:cs="Times New Roman"/>
          <w:sz w:val="24"/>
          <w:szCs w:val="24"/>
        </w:rPr>
        <w:t xml:space="preserve">Colvin, C. R., Block, J., &amp; Funder, D. C. (1995). Overly positive self-evaluations and personality: Negative implications for mental health. </w:t>
      </w:r>
      <w:r w:rsidRPr="00A83245">
        <w:rPr>
          <w:rFonts w:ascii="Times New Roman" w:hAnsi="Times New Roman" w:cs="Times New Roman"/>
          <w:i/>
          <w:sz w:val="24"/>
          <w:szCs w:val="24"/>
          <w:rPrChange w:id="76" w:author="lzhang94" w:date="2015-05-14T16:40:00Z">
            <w:rPr>
              <w:rFonts w:ascii="Times New Roman" w:hAnsi="Times New Roman"/>
              <w:i/>
              <w:sz w:val="24"/>
              <w:szCs w:val="24"/>
            </w:rPr>
          </w:rPrChange>
        </w:rPr>
        <w:t>Journal of Personality and Social Psychology, 68</w:t>
      </w:r>
      <w:r w:rsidRPr="00A83245">
        <w:rPr>
          <w:rFonts w:ascii="Times New Roman" w:hAnsi="Times New Roman" w:cs="Times New Roman"/>
          <w:sz w:val="24"/>
          <w:szCs w:val="24"/>
          <w:rPrChange w:id="77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>, 1152-1162. doi:http://dx.doi.org/10.1037/0022-3514.68.6.1152</w:t>
      </w:r>
    </w:p>
    <w:p w:rsidR="004A315F" w:rsidRPr="00A83245" w:rsidDel="00AB5C68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78" w:author="lzhang94" w:date="2015-04-17T16:14:00Z"/>
          <w:rFonts w:ascii="Times New Roman" w:hAnsi="Times New Roman" w:cs="Times New Roman"/>
          <w:strike/>
          <w:sz w:val="24"/>
          <w:szCs w:val="24"/>
          <w:rPrChange w:id="79" w:author="lzhang94" w:date="2015-05-14T16:40:00Z">
            <w:rPr>
              <w:del w:id="80" w:author="lzhang94" w:date="2015-04-17T16:14:00Z"/>
              <w:rFonts w:ascii="Times New Roman" w:hAnsi="Times New Roman"/>
              <w:strike/>
              <w:sz w:val="24"/>
              <w:szCs w:val="24"/>
            </w:rPr>
          </w:rPrChange>
        </w:rPr>
      </w:pPr>
      <w:del w:id="81" w:author="lzhang94" w:date="2015-04-17T16:14:00Z">
        <w:r w:rsidRPr="00A83245" w:rsidDel="00AB5C68">
          <w:rPr>
            <w:rFonts w:ascii="Times New Roman" w:hAnsi="Times New Roman" w:cs="Times New Roman"/>
            <w:strike/>
            <w:sz w:val="24"/>
            <w:szCs w:val="24"/>
            <w:rPrChange w:id="82" w:author="lzhang94" w:date="2015-05-14T16:40:00Z">
              <w:rPr>
                <w:rFonts w:ascii="Times New Roman" w:hAnsi="Times New Roman"/>
                <w:strike/>
                <w:sz w:val="24"/>
                <w:szCs w:val="24"/>
              </w:rPr>
            </w:rPrChange>
          </w:rPr>
          <w:delText xml:space="preserve">Costa, P. T. Jr., &amp; McCrae, R. R. (1992).  </w:delText>
        </w:r>
        <w:r w:rsidRPr="00A83245" w:rsidDel="00AB5C68">
          <w:rPr>
            <w:rFonts w:ascii="Times New Roman" w:hAnsi="Times New Roman" w:cs="Times New Roman"/>
            <w:i/>
            <w:strike/>
            <w:sz w:val="24"/>
            <w:szCs w:val="24"/>
            <w:rPrChange w:id="83" w:author="lzhang94" w:date="2015-05-14T16:40:00Z">
              <w:rPr>
                <w:rFonts w:ascii="Times New Roman" w:hAnsi="Times New Roman"/>
                <w:i/>
                <w:strike/>
                <w:sz w:val="24"/>
                <w:szCs w:val="24"/>
              </w:rPr>
            </w:rPrChange>
          </w:rPr>
          <w:delText>Revised NEO Personality Inventory (NEO-PI-R) and NEO Five-Factory Inventory (NEO-FFI) professional manual</w:delText>
        </w:r>
        <w:r w:rsidRPr="00A83245" w:rsidDel="00AB5C68">
          <w:rPr>
            <w:rFonts w:ascii="Times New Roman" w:hAnsi="Times New Roman" w:cs="Times New Roman"/>
            <w:strike/>
            <w:sz w:val="24"/>
            <w:szCs w:val="24"/>
            <w:rPrChange w:id="84" w:author="lzhang94" w:date="2015-05-14T16:40:00Z">
              <w:rPr>
                <w:rFonts w:ascii="Times New Roman" w:hAnsi="Times New Roman"/>
                <w:strike/>
                <w:sz w:val="24"/>
                <w:szCs w:val="24"/>
              </w:rPr>
            </w:rPrChange>
          </w:rPr>
          <w:delText>. Odessa, FL: Psychological Assessment Resources.</w:delText>
        </w:r>
      </w:del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rPrChange w:id="85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</w:pPr>
      <w:r w:rsidRPr="00A83245">
        <w:rPr>
          <w:rFonts w:ascii="Times New Roman" w:hAnsi="Times New Roman" w:cs="Times New Roman"/>
          <w:sz w:val="24"/>
          <w:szCs w:val="24"/>
          <w:rPrChange w:id="86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>Cronbach, L. J. (1958). Proposals leading to analytic treatment of social perception scores. In R. Tagiuri &amp; L. Petrullo (Eds.), Person perception and interpersonal behavior (pp. 353-379). Stanford, CA: Stanford Univ. Press.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rPrChange w:id="87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</w:pPr>
      <w:r w:rsidRPr="00A83245">
        <w:rPr>
          <w:rFonts w:ascii="Times New Roman" w:hAnsi="Times New Roman" w:cs="Times New Roman"/>
          <w:sz w:val="24"/>
          <w:szCs w:val="24"/>
          <w:rPrChange w:id="88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 xml:space="preserve">Cronbach, L. J. (1992). Four </w:t>
      </w:r>
      <w:r w:rsidRPr="00A83245">
        <w:rPr>
          <w:rFonts w:ascii="Times New Roman" w:hAnsi="Times New Roman" w:cs="Times New Roman"/>
          <w:i/>
          <w:sz w:val="24"/>
          <w:szCs w:val="24"/>
          <w:rPrChange w:id="89" w:author="lzhang94" w:date="2015-05-14T16:40:00Z">
            <w:rPr>
              <w:rFonts w:ascii="Times New Roman" w:hAnsi="Times New Roman"/>
              <w:i/>
              <w:sz w:val="24"/>
              <w:szCs w:val="24"/>
            </w:rPr>
          </w:rPrChange>
        </w:rPr>
        <w:t>Psychological Bulletin</w:t>
      </w:r>
      <w:r w:rsidRPr="00A83245">
        <w:rPr>
          <w:rFonts w:ascii="Times New Roman" w:hAnsi="Times New Roman" w:cs="Times New Roman"/>
          <w:sz w:val="24"/>
          <w:szCs w:val="24"/>
          <w:rPrChange w:id="90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 xml:space="preserve"> articles in perspective. </w:t>
      </w:r>
      <w:r w:rsidRPr="00A83245">
        <w:rPr>
          <w:rFonts w:ascii="Times New Roman" w:hAnsi="Times New Roman" w:cs="Times New Roman"/>
          <w:i/>
          <w:sz w:val="24"/>
          <w:szCs w:val="24"/>
          <w:rPrChange w:id="91" w:author="lzhang94" w:date="2015-05-14T16:40:00Z">
            <w:rPr>
              <w:rFonts w:ascii="Times New Roman" w:hAnsi="Times New Roman"/>
              <w:i/>
              <w:sz w:val="24"/>
              <w:szCs w:val="24"/>
            </w:rPr>
          </w:rPrChange>
        </w:rPr>
        <w:t>Psychological Bulletin, 112</w:t>
      </w:r>
      <w:r w:rsidRPr="00A83245">
        <w:rPr>
          <w:rFonts w:ascii="Times New Roman" w:hAnsi="Times New Roman" w:cs="Times New Roman"/>
          <w:sz w:val="24"/>
          <w:szCs w:val="24"/>
          <w:rPrChange w:id="92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>, 389-392.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rPrChange w:id="93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</w:pPr>
      <w:r w:rsidRPr="00A83245">
        <w:rPr>
          <w:rFonts w:ascii="Times New Roman" w:hAnsi="Times New Roman" w:cs="Times New Roman"/>
          <w:sz w:val="24"/>
          <w:szCs w:val="24"/>
          <w:rPrChange w:id="94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 xml:space="preserve">Cronbach, L. J. &amp; Furby (1970). How we should measure “change”—or should we? </w:t>
      </w:r>
      <w:r w:rsidRPr="00A83245">
        <w:rPr>
          <w:rFonts w:ascii="Times New Roman" w:hAnsi="Times New Roman" w:cs="Times New Roman"/>
          <w:i/>
          <w:sz w:val="24"/>
          <w:szCs w:val="24"/>
          <w:rPrChange w:id="95" w:author="lzhang94" w:date="2015-05-14T16:40:00Z">
            <w:rPr>
              <w:rFonts w:ascii="Times New Roman" w:hAnsi="Times New Roman"/>
              <w:i/>
              <w:sz w:val="24"/>
              <w:szCs w:val="24"/>
            </w:rPr>
          </w:rPrChange>
        </w:rPr>
        <w:t>Psychological Bulletin, 74</w:t>
      </w:r>
      <w:r w:rsidRPr="00A83245">
        <w:rPr>
          <w:rFonts w:ascii="Times New Roman" w:hAnsi="Times New Roman" w:cs="Times New Roman"/>
          <w:sz w:val="24"/>
          <w:szCs w:val="24"/>
          <w:rPrChange w:id="96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>, 68-80.</w:t>
      </w:r>
    </w:p>
    <w:p w:rsidR="004A315F" w:rsidRPr="00A83245" w:rsidRDefault="004A315F" w:rsidP="001951C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rPrChange w:id="97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</w:pPr>
      <w:r w:rsidRPr="00A83245">
        <w:rPr>
          <w:rFonts w:ascii="Times New Roman" w:hAnsi="Times New Roman" w:cs="Times New Roman"/>
          <w:sz w:val="24"/>
          <w:szCs w:val="24"/>
          <w:rPrChange w:id="98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 xml:space="preserve">*Dattner, B. (1999). Who’s the fairest of them all?: The impact of narcissism on self- and other-rated fairness in the workplace. 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(Doctoral dissertation). Retrieved from </w:t>
      </w:r>
      <w:r w:rsidRPr="00FB39B7">
        <w:rPr>
          <w:rFonts w:ascii="Times New Roman" w:hAnsi="Times New Roman" w:cs="Times New Roman"/>
          <w:iCs/>
          <w:sz w:val="24"/>
          <w:szCs w:val="24"/>
        </w:rPr>
        <w:t>ProQuest Dissertations and Theses.</w:t>
      </w:r>
      <w:r w:rsidRPr="00A83245">
        <w:rPr>
          <w:rFonts w:ascii="Times New Roman" w:hAnsi="Times New Roman" w:cs="Times New Roman"/>
          <w:i/>
          <w:iCs/>
          <w:sz w:val="24"/>
          <w:szCs w:val="24"/>
          <w:rPrChange w:id="99" w:author="lzhang94" w:date="2015-05-14T16:40:00Z">
            <w:rPr>
              <w:rFonts w:ascii="Times New Roman" w:hAnsi="Times New Roman"/>
              <w:i/>
              <w:iCs/>
              <w:sz w:val="24"/>
              <w:szCs w:val="24"/>
            </w:rPr>
          </w:rPrChange>
        </w:rPr>
        <w:t xml:space="preserve"> </w:t>
      </w:r>
      <w:r w:rsidRPr="00A83245">
        <w:rPr>
          <w:rFonts w:ascii="Times New Roman" w:hAnsi="Times New Roman" w:cs="Times New Roman"/>
          <w:iCs/>
          <w:sz w:val="24"/>
          <w:szCs w:val="24"/>
          <w:rPrChange w:id="100" w:author="lzhang94" w:date="2015-05-14T16:40:00Z">
            <w:rPr>
              <w:rFonts w:ascii="Times New Roman" w:hAnsi="Times New Roman"/>
              <w:iCs/>
              <w:sz w:val="24"/>
              <w:szCs w:val="24"/>
            </w:rPr>
          </w:rPrChange>
        </w:rPr>
        <w:t>(Accession Order No. 9945268</w:t>
      </w:r>
      <w:r w:rsidRPr="00A83245">
        <w:rPr>
          <w:rFonts w:ascii="Times New Roman" w:hAnsi="Times New Roman" w:cs="Times New Roman"/>
          <w:sz w:val="24"/>
          <w:szCs w:val="24"/>
          <w:rPrChange w:id="101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>)</w:t>
      </w:r>
    </w:p>
    <w:p w:rsidR="004A315F" w:rsidRPr="00A83245" w:rsidRDefault="004A315F" w:rsidP="00A83245">
      <w:pPr>
        <w:pStyle w:val="NormalWeb"/>
        <w:spacing w:before="0" w:beforeAutospacing="0" w:after="0" w:afterAutospacing="0" w:line="480" w:lineRule="auto"/>
        <w:ind w:left="785" w:hangingChars="327" w:hanging="785"/>
        <w:rPr>
          <w:ins w:id="102" w:author="lzhang94" w:date="2015-05-14T16:31:00Z"/>
          <w:rFonts w:ascii="Times New Roman" w:hAnsi="Times New Roman"/>
          <w:sz w:val="24"/>
          <w:szCs w:val="24"/>
        </w:rPr>
      </w:pPr>
      <w:r w:rsidRPr="00A83245">
        <w:rPr>
          <w:rFonts w:ascii="Times New Roman" w:hAnsi="Times New Roman"/>
          <w:sz w:val="24"/>
          <w:szCs w:val="24"/>
        </w:rPr>
        <w:t>Dion, K. K., &amp; Berscheid, E. (1974). Physical attractiveness and peer perception among children.</w:t>
      </w:r>
      <w:r w:rsidRPr="00A83245">
        <w:rPr>
          <w:rFonts w:ascii="Times New Roman" w:hAnsi="Times New Roman"/>
          <w:i/>
          <w:iCs/>
          <w:sz w:val="24"/>
          <w:szCs w:val="24"/>
        </w:rPr>
        <w:t xml:space="preserve"> Sociometry, 37</w:t>
      </w:r>
      <w:r w:rsidRPr="00A83245">
        <w:rPr>
          <w:rFonts w:ascii="Times New Roman" w:hAnsi="Times New Roman"/>
          <w:sz w:val="24"/>
          <w:szCs w:val="24"/>
        </w:rPr>
        <w:t xml:space="preserve">(1), 1-12. Retrieved from http://search.proquest.com/docview/615963472?accountid=14553 </w:t>
      </w:r>
    </w:p>
    <w:p w:rsidR="001951C2" w:rsidRPr="00A83245" w:rsidRDefault="00F56AC6" w:rsidP="00A83245">
      <w:pPr>
        <w:pStyle w:val="NormalWeb"/>
        <w:spacing w:before="0" w:beforeAutospacing="0" w:after="0" w:afterAutospacing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ins w:id="103" w:author="lzhang94" w:date="2015-05-14T16:38:00Z">
        <w:r w:rsidRPr="00A83245">
          <w:rPr>
            <w:rFonts w:ascii="Times New Roman" w:hAnsi="Times New Roman"/>
            <w:color w:val="4C4C4C"/>
            <w:sz w:val="24"/>
            <w:szCs w:val="24"/>
            <w:shd w:val="clear" w:color="auto" w:fill="FFFFFF"/>
          </w:rPr>
          <w:lastRenderedPageBreak/>
          <w:t>*</w:t>
        </w:r>
      </w:ins>
      <w:ins w:id="104" w:author="lzhang94" w:date="2015-05-14T16:31:00Z">
        <w:r w:rsidR="001951C2" w:rsidRPr="00A83245">
          <w:rPr>
            <w:rFonts w:ascii="Times New Roman" w:hAnsi="Times New Roman"/>
            <w:color w:val="4C4C4C"/>
            <w:sz w:val="24"/>
            <w:szCs w:val="24"/>
            <w:shd w:val="clear" w:color="auto" w:fill="FFFFFF"/>
            <w:rPrChange w:id="105" w:author="lzhang94" w:date="2015-05-14T16:40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Dufner, M., Denissen, J., Sedikides, C., Van Zalk, M., Meeus, W. H. J., &amp; Van Aken, M. (2013). Are actual and perceived intellectual self</w:t>
        </w:r>
        <w:r w:rsidR="001951C2" w:rsidRPr="00A83245">
          <w:rPr>
            <w:rFonts w:ascii="Cambria Math" w:hAnsi="Cambria Math" w:cs="Cambria Math" w:hint="eastAsia"/>
            <w:color w:val="4C4C4C"/>
            <w:sz w:val="24"/>
            <w:szCs w:val="24"/>
            <w:shd w:val="clear" w:color="auto" w:fill="FFFFFF"/>
            <w:rPrChange w:id="106" w:author="lzhang94" w:date="2015-05-14T16:40:00Z">
              <w:rPr>
                <w:rFonts w:ascii="Cambria Math" w:hAnsi="Cambria Math" w:cs="Cambria Math" w:hint="eastAsia"/>
                <w:color w:val="4C4C4C"/>
                <w:sz w:val="18"/>
                <w:szCs w:val="18"/>
                <w:shd w:val="clear" w:color="auto" w:fill="FFFFFF"/>
              </w:rPr>
            </w:rPrChange>
          </w:rPr>
          <w:t>‐</w:t>
        </w:r>
        <w:r w:rsidR="001951C2" w:rsidRPr="00A83245">
          <w:rPr>
            <w:rFonts w:ascii="Times New Roman" w:hAnsi="Times New Roman"/>
            <w:color w:val="4C4C4C"/>
            <w:sz w:val="24"/>
            <w:szCs w:val="24"/>
            <w:shd w:val="clear" w:color="auto" w:fill="FFFFFF"/>
            <w:rPrChange w:id="107" w:author="lzhang94" w:date="2015-05-14T16:40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enhancers evaluated differently by social perceivers?</w:t>
        </w:r>
        <w:r w:rsidR="001951C2" w:rsidRPr="00A83245">
          <w:rPr>
            <w:rStyle w:val="apple-converted-space"/>
            <w:rFonts w:ascii="Times New Roman" w:hAnsi="Times New Roman"/>
            <w:i/>
            <w:iCs/>
            <w:color w:val="4C4C4C"/>
            <w:sz w:val="24"/>
            <w:szCs w:val="24"/>
            <w:shd w:val="clear" w:color="auto" w:fill="FFFFFF"/>
            <w:rPrChange w:id="108" w:author="lzhang94" w:date="2015-05-14T16:40:00Z">
              <w:rPr>
                <w:rStyle w:val="apple-converted-space"/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="001951C2" w:rsidRPr="00A83245">
          <w:rPr>
            <w:rFonts w:ascii="Times New Roman" w:hAnsi="Times New Roman"/>
            <w:i/>
            <w:iCs/>
            <w:color w:val="4C4C4C"/>
            <w:sz w:val="24"/>
            <w:szCs w:val="24"/>
            <w:shd w:val="clear" w:color="auto" w:fill="FFFFFF"/>
            <w:rPrChange w:id="109" w:author="lzhang94" w:date="2015-05-14T16:40:00Z">
              <w:rPr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European Journal of Personality,</w:t>
        </w:r>
        <w:r w:rsidR="001951C2" w:rsidRPr="00A83245">
          <w:rPr>
            <w:rStyle w:val="apple-converted-space"/>
            <w:rFonts w:ascii="Times New Roman" w:hAnsi="Times New Roman"/>
            <w:i/>
            <w:iCs/>
            <w:color w:val="4C4C4C"/>
            <w:sz w:val="24"/>
            <w:szCs w:val="24"/>
            <w:shd w:val="clear" w:color="auto" w:fill="FFFFFF"/>
            <w:rPrChange w:id="110" w:author="lzhang94" w:date="2015-05-14T16:40:00Z">
              <w:rPr>
                <w:rStyle w:val="apple-converted-space"/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="001951C2" w:rsidRPr="00A83245">
          <w:rPr>
            <w:rFonts w:ascii="Times New Roman" w:hAnsi="Times New Roman"/>
            <w:i/>
            <w:iCs/>
            <w:color w:val="4C4C4C"/>
            <w:sz w:val="24"/>
            <w:szCs w:val="24"/>
            <w:shd w:val="clear" w:color="auto" w:fill="FFFFFF"/>
            <w:rPrChange w:id="111" w:author="lzhang94" w:date="2015-05-14T16:40:00Z">
              <w:rPr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27</w:t>
        </w:r>
        <w:r w:rsidR="001951C2" w:rsidRPr="00A83245">
          <w:rPr>
            <w:rFonts w:ascii="Times New Roman" w:hAnsi="Times New Roman"/>
            <w:color w:val="4C4C4C"/>
            <w:sz w:val="24"/>
            <w:szCs w:val="24"/>
            <w:shd w:val="clear" w:color="auto" w:fill="FFFFFF"/>
            <w:rPrChange w:id="112" w:author="lzhang94" w:date="2015-05-14T16:40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(6), 621-633. doi:http://dx.doi.org/10.1002/per.1934</w:t>
        </w:r>
      </w:ins>
    </w:p>
    <w:p w:rsidR="004A315F" w:rsidRPr="00A83245" w:rsidRDefault="004A315F" w:rsidP="001951C2">
      <w:pPr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Edwards, J. R. (1994). Regression analysis as an alternative to difference scores. 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Journal of  </w:t>
      </w:r>
    </w:p>
    <w:p w:rsidR="004A315F" w:rsidRPr="00A83245" w:rsidRDefault="00A04297" w:rsidP="00A04297">
      <w:pPr>
        <w:spacing w:after="0" w:line="480" w:lineRule="auto"/>
        <w:ind w:leftChars="218" w:left="1265" w:hangingChars="327" w:hanging="785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    </w:t>
      </w:r>
      <w:r w:rsidR="004A315F" w:rsidRPr="00A83245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Management</w:t>
      </w:r>
      <w:r w:rsidR="004A315F" w:rsidRPr="00A83245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</w:t>
      </w:r>
      <w:r w:rsidR="004A315F" w:rsidRPr="00A83245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20</w:t>
      </w:r>
      <w:r w:rsidR="004A315F" w:rsidRPr="00A83245">
        <w:rPr>
          <w:rFonts w:ascii="Times New Roman" w:eastAsia="Times New Roman" w:hAnsi="Times New Roman" w:cs="Times New Roman"/>
          <w:sz w:val="24"/>
          <w:szCs w:val="24"/>
          <w:lang w:eastAsia="zh-CN"/>
        </w:rPr>
        <w:t>(3), 683-689.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Edwards, J. R. (1995). Alternatives to difference scores as dependent variables in the study of congruence in organizational research.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Organizational Behavior and Human Decision Processes, 64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(3), 307-324. Retrieved from http://search.proquest.com/docview/618914476?accountid=14553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ins w:id="113" w:author="lzhang94" w:date="2015-04-17T17:06:00Z"/>
          <w:rFonts w:ascii="Times New Roman" w:hAnsi="Times New Roman" w:cs="Times New Roman"/>
          <w:sz w:val="24"/>
          <w:szCs w:val="24"/>
          <w:lang w:eastAsia="zh-CN"/>
          <w:rPrChange w:id="114" w:author="lzhang94" w:date="2015-05-14T16:40:00Z">
            <w:rPr>
              <w:ins w:id="115" w:author="lzhang94" w:date="2015-04-17T17:06:00Z"/>
              <w:rFonts w:ascii="Times New Roman" w:hAnsi="Times New Roman"/>
              <w:sz w:val="24"/>
              <w:szCs w:val="24"/>
              <w:lang w:eastAsia="zh-CN"/>
            </w:rPr>
          </w:rPrChange>
        </w:rPr>
      </w:pPr>
      <w:r w:rsidRPr="00FB39B7">
        <w:rPr>
          <w:rFonts w:ascii="Times New Roman" w:hAnsi="Times New Roman" w:cs="Times New Roman"/>
          <w:sz w:val="24"/>
          <w:szCs w:val="24"/>
          <w:lang w:eastAsia="zh-CN"/>
        </w:rPr>
        <w:t xml:space="preserve">Emmons, R. A. (1984). Factor analysis and construct validity of the Narcissistic Personality Inventory. </w:t>
      </w:r>
      <w:r w:rsidRPr="00A83245">
        <w:rPr>
          <w:rFonts w:ascii="Times New Roman" w:hAnsi="Times New Roman" w:cs="Times New Roman"/>
          <w:i/>
          <w:sz w:val="24"/>
          <w:szCs w:val="24"/>
          <w:lang w:eastAsia="zh-CN"/>
          <w:rPrChange w:id="116" w:author="lzhang94" w:date="2015-05-14T16:40:00Z">
            <w:rPr>
              <w:rFonts w:ascii="Times New Roman" w:hAnsi="Times New Roman"/>
              <w:i/>
              <w:sz w:val="24"/>
              <w:szCs w:val="24"/>
              <w:lang w:eastAsia="zh-CN"/>
            </w:rPr>
          </w:rPrChange>
        </w:rPr>
        <w:t>Journal of Personality Assessment</w:t>
      </w:r>
      <w:r w:rsidRPr="00A83245">
        <w:rPr>
          <w:rFonts w:ascii="Times New Roman" w:hAnsi="Times New Roman" w:cs="Times New Roman"/>
          <w:sz w:val="24"/>
          <w:szCs w:val="24"/>
          <w:lang w:eastAsia="zh-CN"/>
          <w:rPrChange w:id="117" w:author="lzhang94" w:date="2015-05-14T16:40:00Z">
            <w:rPr>
              <w:rFonts w:ascii="Times New Roman" w:hAnsi="Times New Roman"/>
              <w:sz w:val="24"/>
              <w:szCs w:val="24"/>
              <w:lang w:eastAsia="zh-CN"/>
            </w:rPr>
          </w:rPrChange>
        </w:rPr>
        <w:t xml:space="preserve">, </w:t>
      </w:r>
      <w:r w:rsidRPr="00A83245">
        <w:rPr>
          <w:rFonts w:ascii="Times New Roman" w:hAnsi="Times New Roman" w:cs="Times New Roman"/>
          <w:i/>
          <w:sz w:val="24"/>
          <w:szCs w:val="24"/>
          <w:lang w:eastAsia="zh-CN"/>
          <w:rPrChange w:id="118" w:author="lzhang94" w:date="2015-05-14T16:40:00Z">
            <w:rPr>
              <w:rFonts w:ascii="Times New Roman" w:hAnsi="Times New Roman"/>
              <w:i/>
              <w:sz w:val="24"/>
              <w:szCs w:val="24"/>
              <w:lang w:eastAsia="zh-CN"/>
            </w:rPr>
          </w:rPrChange>
        </w:rPr>
        <w:t>48,</w:t>
      </w:r>
      <w:r w:rsidRPr="00A83245">
        <w:rPr>
          <w:rFonts w:ascii="Times New Roman" w:hAnsi="Times New Roman" w:cs="Times New Roman"/>
          <w:sz w:val="24"/>
          <w:szCs w:val="24"/>
          <w:lang w:eastAsia="zh-CN"/>
          <w:rPrChange w:id="119" w:author="lzhang94" w:date="2015-05-14T16:40:00Z">
            <w:rPr>
              <w:rFonts w:ascii="Times New Roman" w:hAnsi="Times New Roman"/>
              <w:sz w:val="24"/>
              <w:szCs w:val="24"/>
              <w:lang w:eastAsia="zh-CN"/>
            </w:rPr>
          </w:rPrChange>
        </w:rPr>
        <w:t xml:space="preserve"> 291-300.</w:t>
      </w:r>
    </w:p>
    <w:p w:rsidR="003D1D7D" w:rsidRPr="00A83245" w:rsidRDefault="003D1D7D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  <w:lang w:eastAsia="zh-CN"/>
        </w:rPr>
        <w:pPrChange w:id="120" w:author="lzhang94" w:date="2015-04-17T17:06:00Z">
          <w:pPr>
            <w:pStyle w:val="NoSpacing"/>
            <w:widowControl w:val="0"/>
            <w:spacing w:line="480" w:lineRule="auto"/>
            <w:ind w:left="785" w:hangingChars="327" w:hanging="785"/>
          </w:pPr>
        </w:pPrChange>
      </w:pPr>
      <w:ins w:id="121" w:author="lzhang94" w:date="2015-04-17T17:06:00Z">
        <w:r w:rsidRPr="00A83245">
          <w:rPr>
            <w:rFonts w:ascii="Times New Roman" w:hAnsi="Times New Roman" w:cs="Times New Roman"/>
            <w:sz w:val="24"/>
            <w:szCs w:val="24"/>
          </w:rPr>
          <w:t>Emmons, R. A. (1987). Narcissism: Theory and measurement.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Journal of Personality and Social Psychology, 52</w:t>
        </w:r>
        <w:r w:rsidRPr="00A83245">
          <w:rPr>
            <w:rFonts w:ascii="Times New Roman" w:hAnsi="Times New Roman" w:cs="Times New Roman"/>
            <w:sz w:val="24"/>
            <w:szCs w:val="24"/>
          </w:rPr>
          <w:t xml:space="preserve">(1), 11. Retrieved from </w:t>
        </w:r>
        <w:r w:rsidRPr="00A83245">
          <w:rPr>
            <w:rFonts w:ascii="Times New Roman" w:hAnsi="Times New Roman" w:cs="Times New Roman"/>
            <w:sz w:val="24"/>
            <w:szCs w:val="24"/>
            <w:rPrChange w:id="122" w:author="lzhang94" w:date="2015-05-14T16:40:00Z">
              <w:rPr/>
            </w:rPrChange>
          </w:rPr>
          <w:fldChar w:fldCharType="begin"/>
        </w:r>
        <w:r w:rsidRPr="00A83245">
          <w:rPr>
            <w:rFonts w:ascii="Times New Roman" w:hAnsi="Times New Roman" w:cs="Times New Roman"/>
            <w:sz w:val="24"/>
            <w:szCs w:val="24"/>
            <w:rPrChange w:id="123" w:author="lzhang94" w:date="2015-05-14T16:40:00Z">
              <w:rPr>
                <w:sz w:val="24"/>
                <w:szCs w:val="24"/>
              </w:rPr>
            </w:rPrChange>
          </w:rPr>
          <w:instrText xml:space="preserve"> HYPERLINK "http://search.proquest.com/docview/1295954608?accountid=14553" </w:instrText>
        </w:r>
        <w:r w:rsidRPr="00A83245">
          <w:rPr>
            <w:rFonts w:ascii="Times New Roman" w:hAnsi="Times New Roman" w:cs="Times New Roman"/>
            <w:sz w:val="24"/>
            <w:szCs w:val="24"/>
            <w:rPrChange w:id="124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separate"/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http://search.proquest.com/docview/1295954608?accountid=14553</w:t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  <w:rPrChange w:id="125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end"/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Farwell, L., &amp; Wohlwend-Lloyd, R. (1998). Narcissistic processes: Optimistic expectations, favorable self-evaluations, and self-enhancing attributions.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Personality, 66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65-83. Retrieved from </w:t>
      </w:r>
      <w:r w:rsidR="00266ADD" w:rsidRPr="00A83245">
        <w:rPr>
          <w:rFonts w:ascii="Times New Roman" w:hAnsi="Times New Roman" w:cs="Times New Roman"/>
          <w:sz w:val="24"/>
          <w:szCs w:val="24"/>
          <w:rPrChange w:id="126" w:author="lzhang94" w:date="2015-05-14T16:40:00Z">
            <w:rPr/>
          </w:rPrChange>
        </w:rPr>
        <w:fldChar w:fldCharType="begin"/>
      </w:r>
      <w:r w:rsidR="00266ADD" w:rsidRPr="00A83245">
        <w:rPr>
          <w:rFonts w:ascii="Times New Roman" w:hAnsi="Times New Roman" w:cs="Times New Roman"/>
          <w:sz w:val="24"/>
          <w:szCs w:val="24"/>
          <w:rPrChange w:id="127" w:author="lzhang94" w:date="2015-05-14T16:40:00Z">
            <w:rPr/>
          </w:rPrChange>
        </w:rPr>
        <w:instrText xml:space="preserve"> HYPERLINK "http://search.proquest.com/docview/619179495?accountid=14553" </w:instrText>
      </w:r>
      <w:r w:rsidR="00266ADD" w:rsidRPr="00A83245">
        <w:rPr>
          <w:rFonts w:ascii="Times New Roman" w:hAnsi="Times New Roman" w:cs="Times New Roman"/>
          <w:sz w:val="24"/>
          <w:szCs w:val="24"/>
          <w:rPrChange w:id="128" w:author="lzhang94" w:date="2015-05-14T16:40:00Z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</w:rPrChange>
        </w:rPr>
        <w:fldChar w:fldCharType="separate"/>
      </w:r>
      <w:r w:rsidRPr="00A83245">
        <w:rPr>
          <w:rStyle w:val="Hyperlink"/>
          <w:rFonts w:ascii="Times New Roman" w:eastAsia="Times New Roman" w:hAnsi="Times New Roman" w:cs="Times New Roman"/>
          <w:sz w:val="24"/>
          <w:szCs w:val="24"/>
        </w:rPr>
        <w:t>http://search.proquest.com/docview/619179495?accountid=14553</w:t>
      </w:r>
      <w:r w:rsidR="00266ADD" w:rsidRPr="00A83245">
        <w:rPr>
          <w:rStyle w:val="Hyperlink"/>
          <w:rFonts w:ascii="Times New Roman" w:eastAsia="Times New Roman" w:hAnsi="Times New Roman" w:cs="Times New Roman"/>
          <w:sz w:val="24"/>
          <w:szCs w:val="24"/>
          <w:rPrChange w:id="129" w:author="lzhang94" w:date="2015-05-14T16:40:00Z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</w:rPrChange>
        </w:rPr>
        <w:fldChar w:fldCharType="end"/>
      </w:r>
    </w:p>
    <w:p w:rsidR="00F726EA" w:rsidRPr="00A83245" w:rsidRDefault="00F726EA" w:rsidP="00F726EA">
      <w:pPr>
        <w:autoSpaceDE w:val="0"/>
        <w:autoSpaceDN w:val="0"/>
        <w:adjustRightInd w:val="0"/>
        <w:spacing w:after="0" w:line="480" w:lineRule="auto"/>
        <w:ind w:left="792" w:hanging="792"/>
        <w:rPr>
          <w:ins w:id="130" w:author="lzhang94" w:date="2015-04-17T17:41:00Z"/>
          <w:rFonts w:ascii="Times New Roman" w:hAnsi="Times New Roman" w:cs="Times New Roman"/>
          <w:sz w:val="24"/>
          <w:szCs w:val="24"/>
        </w:rPr>
      </w:pPr>
      <w:ins w:id="131" w:author="lzhang94" w:date="2015-04-17T17:41:00Z">
        <w:r w:rsidRPr="00A83245">
          <w:rPr>
            <w:rFonts w:ascii="Times New Roman" w:hAnsi="Times New Roman" w:cs="Times New Roman"/>
            <w:sz w:val="24"/>
            <w:szCs w:val="24"/>
          </w:rPr>
          <w:t>Findley, D., &amp; Ojanen, T. (2013). Agentic and communal goals in early adulthood: Associations with narcissism, empathy, and perceptions of self and others.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Self and Identity, 12</w:t>
        </w:r>
        <w:r w:rsidRPr="00A83245">
          <w:rPr>
            <w:rFonts w:ascii="Times New Roman" w:hAnsi="Times New Roman" w:cs="Times New Roman"/>
            <w:sz w:val="24"/>
            <w:szCs w:val="24"/>
          </w:rPr>
          <w:t>(5), 504-526. doi:http://dx.doi.org/10.1080/15298868.2012.694660</w:t>
        </w:r>
      </w:ins>
    </w:p>
    <w:p w:rsidR="00B42CB4" w:rsidRPr="00A83245" w:rsidRDefault="00B42CB4" w:rsidP="00FE6332">
      <w:pPr>
        <w:autoSpaceDE w:val="0"/>
        <w:autoSpaceDN w:val="0"/>
        <w:adjustRightInd w:val="0"/>
        <w:spacing w:after="0" w:line="480" w:lineRule="auto"/>
        <w:ind w:left="785" w:hangingChars="327" w:hanging="785"/>
        <w:rPr>
          <w:rFonts w:ascii="Times New Roman" w:hAnsi="Times New Roman" w:cs="Times New Roman"/>
          <w:color w:val="0070C0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color w:val="0070C0"/>
          <w:sz w:val="24"/>
          <w:szCs w:val="24"/>
        </w:rPr>
        <w:lastRenderedPageBreak/>
        <w:t xml:space="preserve">First, M. B., Gibbon, M., Spitzer, R. L., Williams, J. B., &amp; Benjamin, L.(1997). 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>Structuredclinical interview for DSM–IV personality disorders (SCID-II): Interview and questionnaire</w:t>
      </w:r>
      <w:r w:rsidRPr="00A83245">
        <w:rPr>
          <w:rFonts w:ascii="Times New Roman" w:hAnsi="Times New Roman" w:cs="Times New Roman"/>
          <w:color w:val="0070C0"/>
          <w:sz w:val="24"/>
          <w:szCs w:val="24"/>
        </w:rPr>
        <w:t>. Washington, DC: American Psychiatric Association.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trike/>
          <w:sz w:val="24"/>
          <w:szCs w:val="24"/>
        </w:rPr>
      </w:pPr>
      <w:del w:id="132" w:author="lzhang94" w:date="2015-04-17T16:16:00Z">
        <w:r w:rsidRPr="00A83245" w:rsidDel="00421B98">
          <w:rPr>
            <w:rFonts w:ascii="Times New Roman" w:eastAsia="Times New Roman" w:hAnsi="Times New Roman" w:cs="Times New Roman"/>
            <w:strike/>
            <w:sz w:val="24"/>
            <w:szCs w:val="24"/>
          </w:rPr>
          <w:delText>Funder, D. C., &amp; Colvin, C. R. (1988). Friends and strangers: Acquaintanceship, agreement, and the accuracy of personality judgment.</w:delText>
        </w:r>
        <w:r w:rsidRPr="00A83245" w:rsidDel="00421B98">
          <w:rPr>
            <w:rFonts w:ascii="Times New Roman" w:eastAsia="Times New Roman" w:hAnsi="Times New Roman" w:cs="Times New Roman"/>
            <w:i/>
            <w:iCs/>
            <w:strike/>
            <w:sz w:val="24"/>
            <w:szCs w:val="24"/>
          </w:rPr>
          <w:delText xml:space="preserve"> Journal of Personality and Social Psychology, 55</w:delText>
        </w:r>
        <w:r w:rsidRPr="00A83245" w:rsidDel="00421B98">
          <w:rPr>
            <w:rFonts w:ascii="Times New Roman" w:eastAsia="Times New Roman" w:hAnsi="Times New Roman" w:cs="Times New Roman"/>
            <w:strike/>
            <w:sz w:val="24"/>
            <w:szCs w:val="24"/>
          </w:rPr>
          <w:delText>(1), 149-158. doi:http://dx.doi.org/10.1037/0022-3514.55.1.149</w:delText>
        </w:r>
      </w:del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Furr, R. M., &amp; Bacharach, V. R. (2013). Psychometrics: An introduction. Sage.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*Gabriel, M. T., Critelli, J. W., &amp; Ee, J. S. (1994). Narcissistic illusions in self-evaluations of intelligence and attractiveness. 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Personality, 62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143-155. Retrieved from </w:t>
      </w:r>
      <w:r w:rsidR="00266ADD" w:rsidRPr="00A83245">
        <w:rPr>
          <w:rFonts w:ascii="Times New Roman" w:hAnsi="Times New Roman" w:cs="Times New Roman"/>
          <w:sz w:val="24"/>
          <w:szCs w:val="24"/>
          <w:rPrChange w:id="133" w:author="lzhang94" w:date="2015-05-14T16:40:00Z">
            <w:rPr/>
          </w:rPrChange>
        </w:rPr>
        <w:fldChar w:fldCharType="begin"/>
      </w:r>
      <w:r w:rsidR="00266ADD" w:rsidRPr="00A83245">
        <w:rPr>
          <w:rFonts w:ascii="Times New Roman" w:hAnsi="Times New Roman" w:cs="Times New Roman"/>
          <w:sz w:val="24"/>
          <w:szCs w:val="24"/>
          <w:rPrChange w:id="134" w:author="lzhang94" w:date="2015-05-14T16:40:00Z">
            <w:rPr/>
          </w:rPrChange>
        </w:rPr>
        <w:instrText xml:space="preserve"> HYPERLINK "http://search.proquest.com/docview/618491041?accountid=14553" </w:instrText>
      </w:r>
      <w:r w:rsidR="00266ADD" w:rsidRPr="00A83245">
        <w:rPr>
          <w:rFonts w:ascii="Times New Roman" w:hAnsi="Times New Roman" w:cs="Times New Roman"/>
          <w:sz w:val="24"/>
          <w:szCs w:val="24"/>
          <w:rPrChange w:id="135" w:author="lzhang94" w:date="2015-05-14T16:40:00Z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</w:rPrChange>
        </w:rPr>
        <w:fldChar w:fldCharType="separate"/>
      </w:r>
      <w:r w:rsidRPr="00A83245">
        <w:rPr>
          <w:rStyle w:val="Hyperlink"/>
          <w:rFonts w:ascii="Times New Roman" w:eastAsia="Times New Roman" w:hAnsi="Times New Roman" w:cs="Times New Roman"/>
          <w:sz w:val="24"/>
          <w:szCs w:val="24"/>
        </w:rPr>
        <w:t>http://search.proquest.com/docview/618491041?accountid=14553</w:t>
      </w:r>
      <w:r w:rsidR="00266ADD" w:rsidRPr="00A83245">
        <w:rPr>
          <w:rStyle w:val="Hyperlink"/>
          <w:rFonts w:ascii="Times New Roman" w:eastAsia="Times New Roman" w:hAnsi="Times New Roman" w:cs="Times New Roman"/>
          <w:sz w:val="24"/>
          <w:szCs w:val="24"/>
          <w:rPrChange w:id="136" w:author="lzhang94" w:date="2015-05-14T16:40:00Z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</w:rPrChange>
        </w:rPr>
        <w:fldChar w:fldCharType="end"/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Gaertner, L., Sedikides, C., &amp; Chang, K. (2008). On pancultural self-enhancement. well-adjusted taiwanese self-enhance on personally valued traits.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Journal of Cross-Cultural Psychology, 39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463-477. doi:http://dx.doi.org/10.1177/0022022108318431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*Gebauer, J. E., Sedikides, C., Verplanken, B., &amp; Maio, G. R. (2012). Communal narcissism.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103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854-878. doi:http://dx.doi.org/10.1037/a0029629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</w:rPr>
        <w:t>Goncalo, J. A., Flynn, F. J., &amp; Kim, S. H. (2010). Are two narcissists better than one? the link between narcissism, perceived creativity, and creative performance.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> Personality and Social Psychology Bulletin, 36</w:t>
      </w:r>
      <w:r w:rsidRPr="00A83245">
        <w:rPr>
          <w:rFonts w:ascii="Times New Roman" w:hAnsi="Times New Roman" w:cs="Times New Roman"/>
          <w:sz w:val="24"/>
          <w:szCs w:val="24"/>
        </w:rPr>
        <w:t>, 1484-1495. doi:http://dx.doi.org/10.1177/0146167210385109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*Gosling, S. D., John, O. P., Craik, K. H., &amp; Robins, R. W. (1998). Do people know how they behave? self-reported act frequencies compared with on-line codings by observers. </w:t>
      </w:r>
      <w:r w:rsidRPr="00A83245">
        <w:rPr>
          <w:rFonts w:ascii="Times New Roman" w:hAnsi="Times New Roman" w:cs="Times New Roman"/>
          <w:i/>
          <w:sz w:val="24"/>
          <w:szCs w:val="24"/>
        </w:rPr>
        <w:t>Journal of Personality and Social Psychology, 74</w:t>
      </w:r>
      <w:r w:rsidRPr="00A83245">
        <w:rPr>
          <w:rFonts w:ascii="Times New Roman" w:hAnsi="Times New Roman" w:cs="Times New Roman"/>
          <w:sz w:val="24"/>
          <w:szCs w:val="24"/>
        </w:rPr>
        <w:t xml:space="preserve">, 1337-1349. Retrieved from </w:t>
      </w:r>
      <w:r w:rsidR="00266ADD" w:rsidRPr="00A83245">
        <w:rPr>
          <w:rFonts w:ascii="Times New Roman" w:hAnsi="Times New Roman" w:cs="Times New Roman"/>
          <w:sz w:val="24"/>
          <w:szCs w:val="24"/>
          <w:rPrChange w:id="137" w:author="lzhang94" w:date="2015-05-14T16:40:00Z">
            <w:rPr/>
          </w:rPrChange>
        </w:rPr>
        <w:lastRenderedPageBreak/>
        <w:fldChar w:fldCharType="begin"/>
      </w:r>
      <w:r w:rsidR="00266ADD" w:rsidRPr="00A83245">
        <w:rPr>
          <w:rFonts w:ascii="Times New Roman" w:hAnsi="Times New Roman" w:cs="Times New Roman"/>
          <w:sz w:val="24"/>
          <w:szCs w:val="24"/>
          <w:rPrChange w:id="138" w:author="lzhang94" w:date="2015-05-14T16:40:00Z">
            <w:rPr/>
          </w:rPrChange>
        </w:rPr>
        <w:instrText xml:space="preserve"> HYPERLINK "http://search.proquest.com/docview/38258365?accountid=14553" </w:instrText>
      </w:r>
      <w:r w:rsidR="00266ADD" w:rsidRPr="00A83245">
        <w:rPr>
          <w:rFonts w:ascii="Times New Roman" w:hAnsi="Times New Roman" w:cs="Times New Roman"/>
          <w:sz w:val="24"/>
          <w:szCs w:val="24"/>
          <w:rPrChange w:id="139" w:author="lzhang94" w:date="2015-05-14T16:40:00Z">
            <w:rPr>
              <w:rStyle w:val="Hyperlink"/>
              <w:rFonts w:ascii="Times New Roman" w:hAnsi="Times New Roman" w:cs="Times New Roman"/>
              <w:sz w:val="24"/>
              <w:szCs w:val="24"/>
            </w:rPr>
          </w:rPrChange>
        </w:rPr>
        <w:fldChar w:fldCharType="separate"/>
      </w:r>
      <w:r w:rsidRPr="00A83245">
        <w:rPr>
          <w:rStyle w:val="Hyperlink"/>
          <w:rFonts w:ascii="Times New Roman" w:hAnsi="Times New Roman" w:cs="Times New Roman"/>
          <w:sz w:val="24"/>
          <w:szCs w:val="24"/>
        </w:rPr>
        <w:t>http://search.proquest.com/docview/38258365?accountid=14553</w:t>
      </w:r>
      <w:r w:rsidR="00266ADD" w:rsidRPr="00A83245">
        <w:rPr>
          <w:rStyle w:val="Hyperlink"/>
          <w:rFonts w:ascii="Times New Roman" w:hAnsi="Times New Roman" w:cs="Times New Roman"/>
          <w:sz w:val="24"/>
          <w:szCs w:val="24"/>
          <w:rPrChange w:id="140" w:author="lzhang94" w:date="2015-05-14T16:40:00Z">
            <w:rPr>
              <w:rStyle w:val="Hyperlink"/>
              <w:rFonts w:ascii="Times New Roman" w:hAnsi="Times New Roman" w:cs="Times New Roman"/>
              <w:sz w:val="24"/>
              <w:szCs w:val="24"/>
            </w:rPr>
          </w:rPrChange>
        </w:rPr>
        <w:fldChar w:fldCharType="end"/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Gough, H. G., &amp; Bradley, P. (1992). Delinquent and criminal behavior as assessed by the revised california psychological inventory.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Clinical Psychology, 48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(3), 298-308. Retrieved from http://search.proquest.com/docview/618151565?accountid=14553</w:t>
      </w:r>
    </w:p>
    <w:p w:rsidR="004A315F" w:rsidRPr="00A83245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 w:cs="Times New Roman"/>
          <w:color w:val="0070C0"/>
          <w:sz w:val="24"/>
          <w:szCs w:val="24"/>
          <w:rPrChange w:id="141" w:author="lzhang94" w:date="2015-05-14T16:40:00Z">
            <w:rPr>
              <w:rFonts w:ascii="Times New Roman" w:hAnsi="Times New Roman"/>
              <w:color w:val="0070C0"/>
              <w:sz w:val="24"/>
              <w:szCs w:val="24"/>
            </w:rPr>
          </w:rPrChange>
        </w:rPr>
      </w:pPr>
      <w:r w:rsidRPr="00FB39B7">
        <w:rPr>
          <w:rFonts w:ascii="Times New Roman" w:hAnsi="Times New Roman" w:cs="Times New Roman"/>
          <w:color w:val="0070C0"/>
          <w:sz w:val="24"/>
          <w:szCs w:val="24"/>
        </w:rPr>
        <w:t xml:space="preserve">Gough, H. G., &amp; Bradley, P. (1996). </w:t>
      </w:r>
      <w:r w:rsidRPr="00A83245">
        <w:rPr>
          <w:rFonts w:ascii="Times New Roman" w:hAnsi="Times New Roman" w:cs="Times New Roman"/>
          <w:i/>
          <w:color w:val="0070C0"/>
          <w:sz w:val="24"/>
          <w:szCs w:val="24"/>
          <w:rPrChange w:id="142" w:author="lzhang94" w:date="2015-05-14T16:40:00Z">
            <w:rPr>
              <w:rFonts w:ascii="Times New Roman" w:hAnsi="Times New Roman"/>
              <w:i/>
              <w:color w:val="0070C0"/>
              <w:sz w:val="24"/>
              <w:szCs w:val="24"/>
            </w:rPr>
          </w:rPrChange>
        </w:rPr>
        <w:t>CPI manual</w:t>
      </w:r>
      <w:r w:rsidRPr="00A83245">
        <w:rPr>
          <w:rFonts w:ascii="Times New Roman" w:hAnsi="Times New Roman" w:cs="Times New Roman"/>
          <w:color w:val="0070C0"/>
          <w:sz w:val="24"/>
          <w:szCs w:val="24"/>
          <w:rPrChange w:id="143" w:author="lzhang94" w:date="2015-05-14T16:40:00Z">
            <w:rPr>
              <w:rFonts w:ascii="Times New Roman" w:hAnsi="Times New Roman"/>
              <w:color w:val="0070C0"/>
              <w:sz w:val="24"/>
              <w:szCs w:val="24"/>
            </w:rPr>
          </w:rPrChange>
        </w:rPr>
        <w:t>. Palo Alto, CA: Consulting Psychologists Press.</w:t>
      </w:r>
    </w:p>
    <w:p w:rsidR="004A315F" w:rsidRPr="00FB39B7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Gough, H., &amp; Bradley, P. (2002).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User's guide to the CPI 260 Report for Clients.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Palo Alto, CA: Consulting Psychologists Press, Inc.</w:t>
      </w:r>
    </w:p>
    <w:p w:rsidR="004A315F" w:rsidRPr="00A83245" w:rsidDel="007D0C1A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144" w:author="lzhang94" w:date="2015-04-17T16:16:00Z"/>
          <w:rFonts w:ascii="Times New Roman" w:hAnsi="Times New Roman" w:cs="Times New Roman"/>
          <w:strike/>
          <w:sz w:val="24"/>
          <w:szCs w:val="24"/>
        </w:rPr>
      </w:pPr>
      <w:del w:id="145" w:author="lzhang94" w:date="2015-04-17T16:16:00Z">
        <w:r w:rsidRPr="00A83245" w:rsidDel="007D0C1A">
          <w:rPr>
            <w:rFonts w:ascii="Times New Roman" w:hAnsi="Times New Roman" w:cs="Times New Roman"/>
            <w:strike/>
            <w:sz w:val="24"/>
            <w:szCs w:val="24"/>
          </w:rPr>
          <w:delText xml:space="preserve">Gramzow, R. H., &amp; Willard, G. (2006). Exaggerating current and past performance: Motivated self-enhancement versus reconstructive memory. </w:delText>
        </w:r>
        <w:r w:rsidRPr="00A83245" w:rsidDel="007D0C1A">
          <w:rPr>
            <w:rFonts w:ascii="Times New Roman" w:hAnsi="Times New Roman" w:cs="Times New Roman"/>
            <w:i/>
            <w:strike/>
            <w:sz w:val="24"/>
            <w:szCs w:val="24"/>
          </w:rPr>
          <w:delText>Personality and Social Psychology Bulletin, 32</w:delText>
        </w:r>
        <w:r w:rsidRPr="00A83245" w:rsidDel="007D0C1A">
          <w:rPr>
            <w:rFonts w:ascii="Times New Roman" w:hAnsi="Times New Roman" w:cs="Times New Roman"/>
            <w:strike/>
            <w:sz w:val="24"/>
            <w:szCs w:val="24"/>
          </w:rPr>
          <w:delText>, 1114-1125. doi:http://dx.doi.org/10.1177/0146167206288600</w:delText>
        </w:r>
      </w:del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  <w:rPrChange w:id="146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Grandiosity. 2014. In Merriam-Webster.com. Retrieved June 26, 2014, from </w:t>
      </w:r>
      <w:r w:rsidR="00266ADD" w:rsidRPr="00A83245">
        <w:rPr>
          <w:rFonts w:ascii="Times New Roman" w:hAnsi="Times New Roman" w:cs="Times New Roman"/>
          <w:sz w:val="24"/>
          <w:szCs w:val="24"/>
          <w:rPrChange w:id="147" w:author="lzhang94" w:date="2015-05-14T16:40:00Z">
            <w:rPr/>
          </w:rPrChange>
        </w:rPr>
        <w:fldChar w:fldCharType="begin"/>
      </w:r>
      <w:r w:rsidR="00266ADD" w:rsidRPr="00A83245">
        <w:rPr>
          <w:rFonts w:ascii="Times New Roman" w:hAnsi="Times New Roman" w:cs="Times New Roman"/>
          <w:sz w:val="24"/>
          <w:szCs w:val="24"/>
          <w:rPrChange w:id="148" w:author="lzhang94" w:date="2015-05-14T16:40:00Z">
            <w:rPr/>
          </w:rPrChange>
        </w:rPr>
        <w:instrText xml:space="preserve"> HYPERLINK "http://www.merriam-webster.com/dictionary/grandiosity?show=0&amp;t=1403792900" </w:instrText>
      </w:r>
      <w:r w:rsidR="00266ADD" w:rsidRPr="00A83245">
        <w:rPr>
          <w:rFonts w:ascii="Times New Roman" w:hAnsi="Times New Roman" w:cs="Times New Roman"/>
          <w:sz w:val="24"/>
          <w:szCs w:val="24"/>
          <w:rPrChange w:id="149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fldChar w:fldCharType="separate"/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http://www.merriam-webster.com/dictionary/grandiosity?show=0&amp;t=1403792900</w:t>
      </w:r>
      <w:r w:rsidR="00266ADD" w:rsidRPr="00A83245">
        <w:rPr>
          <w:rFonts w:ascii="Times New Roman" w:eastAsia="Times New Roman" w:hAnsi="Times New Roman" w:cs="Times New Roman"/>
          <w:sz w:val="24"/>
          <w:szCs w:val="24"/>
          <w:rPrChange w:id="150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fldChar w:fldCharType="end"/>
      </w:r>
    </w:p>
    <w:p w:rsidR="00006A11" w:rsidRPr="00A83245" w:rsidRDefault="00006A11" w:rsidP="00006A11">
      <w:pPr>
        <w:autoSpaceDE w:val="0"/>
        <w:autoSpaceDN w:val="0"/>
        <w:adjustRightInd w:val="0"/>
        <w:spacing w:after="0" w:line="480" w:lineRule="auto"/>
        <w:ind w:left="792" w:hanging="792"/>
        <w:rPr>
          <w:ins w:id="151" w:author="lzhang94" w:date="2015-04-17T17:11:00Z"/>
          <w:rFonts w:ascii="Times New Roman" w:hAnsi="Times New Roman" w:cs="Times New Roman"/>
          <w:sz w:val="24"/>
          <w:szCs w:val="24"/>
        </w:rPr>
      </w:pPr>
      <w:ins w:id="152" w:author="lzhang94" w:date="2015-04-17T17:11:00Z">
        <w:r w:rsidRPr="00A83245">
          <w:rPr>
            <w:rFonts w:ascii="Times New Roman" w:hAnsi="Times New Roman" w:cs="Times New Roman"/>
            <w:sz w:val="24"/>
            <w:szCs w:val="24"/>
          </w:rPr>
          <w:t>Gregg, A. P., &amp; Sedikides, C. (2010). Narcissistic fragility: Rethinking its links to explicit and implicit self-esteem.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Self and Identity, 9</w:t>
        </w:r>
        <w:r w:rsidRPr="00A83245">
          <w:rPr>
            <w:rFonts w:ascii="Times New Roman" w:hAnsi="Times New Roman" w:cs="Times New Roman"/>
            <w:sz w:val="24"/>
            <w:szCs w:val="24"/>
          </w:rPr>
          <w:t>(2), 142-161. doi:http://dx.doi.org/10.1080/15298860902815451</w:t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Grijalva, E., Harms, P. D., Newman, D. A., Gaddis, B. H., &amp; Fraley, R. C. (201</w:t>
      </w:r>
      <w:ins w:id="153" w:author="lzhang94" w:date="2015-04-17T17:08:00Z">
        <w:r w:rsidR="00AE6413" w:rsidRPr="00A83245">
          <w:rPr>
            <w:rFonts w:ascii="Times New Roman" w:hAnsi="Times New Roman" w:cs="Times New Roman"/>
            <w:sz w:val="24"/>
            <w:szCs w:val="24"/>
            <w:lang w:eastAsia="zh-CN"/>
          </w:rPr>
          <w:t>5</w:t>
        </w:r>
      </w:ins>
      <w:del w:id="154" w:author="lzhang94" w:date="2015-04-17T17:08:00Z">
        <w:r w:rsidRPr="00A83245" w:rsidDel="00AE6413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A83245">
        <w:rPr>
          <w:rFonts w:ascii="Times New Roman" w:eastAsia="Times New Roman" w:hAnsi="Times New Roman" w:cs="Times New Roman"/>
          <w:sz w:val="24"/>
          <w:szCs w:val="24"/>
        </w:rPr>
        <w:t>). Narcissism and Leadership: A Meta</w:t>
      </w:r>
      <w:r w:rsidRPr="00A83245">
        <w:rPr>
          <w:rFonts w:ascii="Cambria Math" w:eastAsia="Times New Roman" w:hAnsi="Cambria Math" w:cs="Cambria Math"/>
          <w:sz w:val="24"/>
          <w:szCs w:val="24"/>
        </w:rPr>
        <w:t>‐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Analytic Review of Linear and Nonlinear Relationships. 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>Personnel Psychology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4ECA" w:rsidRPr="00A83245" w:rsidRDefault="00B54ECA" w:rsidP="00B54ECA">
      <w:pPr>
        <w:autoSpaceDE w:val="0"/>
        <w:autoSpaceDN w:val="0"/>
        <w:adjustRightInd w:val="0"/>
        <w:spacing w:after="0" w:line="480" w:lineRule="auto"/>
        <w:ind w:left="792" w:hanging="792"/>
        <w:rPr>
          <w:ins w:id="155" w:author="lzhang94" w:date="2015-04-17T17:44:00Z"/>
          <w:rFonts w:ascii="Times New Roman" w:hAnsi="Times New Roman" w:cs="Times New Roman"/>
          <w:sz w:val="24"/>
          <w:szCs w:val="24"/>
        </w:rPr>
      </w:pPr>
      <w:ins w:id="156" w:author="lzhang94" w:date="2015-04-17T17:44:00Z">
        <w:r w:rsidRPr="00A83245">
          <w:rPr>
            <w:rFonts w:ascii="Times New Roman" w:hAnsi="Times New Roman" w:cs="Times New Roman"/>
            <w:sz w:val="24"/>
            <w:szCs w:val="24"/>
          </w:rPr>
          <w:t>Gu, Y., He, N., &amp; Zhao, G. (2013). Attentional bias for performance-related words in individuals with narcissism.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Personality and Individual Differences, 55</w:t>
        </w:r>
        <w:r w:rsidRPr="00A83245">
          <w:rPr>
            <w:rFonts w:ascii="Times New Roman" w:hAnsi="Times New Roman" w:cs="Times New Roman"/>
            <w:sz w:val="24"/>
            <w:szCs w:val="24"/>
          </w:rPr>
          <w:t>(6), 671-675. doi:http://dx.doi.org/10.1016/j.paid.2013.05.009</w:t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Hamamura, T., Heine, S. J., &amp; Takemoto, T. R. S. (2007). Why the better-than-average effect is 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lastRenderedPageBreak/>
        <w:t>a worse-than-average measure of self-enhancement: An investigation of conflicting findings from studies of east asian self-evaluations.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Motivation and Emotion, 31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(4), 247-259. doi:http://dx.doi.org/10.1007/s11031-007-9072-y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Harms, P.D., Roberts, B.W., Wood, D.O., &amp; Brummel, B.J. (2006).  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>The Mini-Markers of Evil.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ab/>
        <w:t xml:space="preserve">Manuscript in 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ab/>
        <w:t>preparation.  University of Illinois, Champaign-Urbana.</w:t>
      </w:r>
    </w:p>
    <w:p w:rsidR="00FD508C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  <w:rPrChange w:id="157" w:author="lzhang94" w:date="2015-05-14T16:40:00Z">
            <w:rPr>
              <w:rFonts w:ascii="Times New Roman" w:hAnsi="Times New Roman"/>
              <w:sz w:val="24"/>
              <w:szCs w:val="24"/>
              <w:lang w:eastAsia="zh-CN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*Harms, P. D., Wood, D. O., &amp; Roberts, B. W. (2007).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Self-enhancement and narcissism in group settings: Consequences for organizational satisfaction, leadership ratings, and group cohesion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B39B7">
        <w:rPr>
          <w:rFonts w:ascii="Times New Roman" w:hAnsi="Times New Roman" w:cs="Times New Roman"/>
          <w:sz w:val="24"/>
          <w:szCs w:val="24"/>
        </w:rPr>
        <w:t xml:space="preserve">Poster presented at the annual conference for the Society of Industrial-Organizational Psychology, New York, NY. </w:t>
      </w:r>
    </w:p>
    <w:p w:rsidR="00177B63" w:rsidRPr="00A83245" w:rsidRDefault="00177B63" w:rsidP="00177B63">
      <w:pPr>
        <w:autoSpaceDE w:val="0"/>
        <w:autoSpaceDN w:val="0"/>
        <w:adjustRightInd w:val="0"/>
        <w:spacing w:after="0" w:line="480" w:lineRule="auto"/>
        <w:ind w:left="792" w:hanging="792"/>
        <w:rPr>
          <w:ins w:id="158" w:author="lzhang94" w:date="2015-04-17T17:40:00Z"/>
          <w:rFonts w:ascii="Times New Roman" w:hAnsi="Times New Roman" w:cs="Times New Roman"/>
          <w:sz w:val="24"/>
          <w:szCs w:val="24"/>
        </w:rPr>
      </w:pPr>
      <w:ins w:id="159" w:author="lzhang94" w:date="2015-04-17T17:40:00Z">
        <w:r w:rsidRPr="00A83245">
          <w:rPr>
            <w:rFonts w:ascii="Times New Roman" w:hAnsi="Times New Roman" w:cs="Times New Roman"/>
            <w:sz w:val="24"/>
            <w:szCs w:val="24"/>
          </w:rPr>
          <w:t>Helgeson, V. S., &amp; Fritz, H. L. (1999). Unmitigated agency and unmitigated communion: Distinctions from agency and communion.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Journal of Research in Personality, 33</w:t>
        </w:r>
        <w:r w:rsidRPr="00A83245">
          <w:rPr>
            <w:rFonts w:ascii="Times New Roman" w:hAnsi="Times New Roman" w:cs="Times New Roman"/>
            <w:sz w:val="24"/>
            <w:szCs w:val="24"/>
          </w:rPr>
          <w:t xml:space="preserve">(2), 131-158. Retrieved from </w:t>
        </w:r>
        <w:r w:rsidRPr="00A83245">
          <w:rPr>
            <w:rFonts w:ascii="Times New Roman" w:hAnsi="Times New Roman" w:cs="Times New Roman"/>
            <w:sz w:val="24"/>
            <w:szCs w:val="24"/>
            <w:rPrChange w:id="160" w:author="lzhang94" w:date="2015-05-14T16:40:00Z">
              <w:rPr/>
            </w:rPrChange>
          </w:rPr>
          <w:fldChar w:fldCharType="begin"/>
        </w:r>
        <w:r w:rsidRPr="00A83245">
          <w:rPr>
            <w:rFonts w:ascii="Times New Roman" w:hAnsi="Times New Roman" w:cs="Times New Roman"/>
            <w:sz w:val="24"/>
            <w:szCs w:val="24"/>
            <w:rPrChange w:id="161" w:author="lzhang94" w:date="2015-05-14T16:40:00Z">
              <w:rPr>
                <w:sz w:val="24"/>
                <w:szCs w:val="24"/>
              </w:rPr>
            </w:rPrChange>
          </w:rPr>
          <w:instrText xml:space="preserve"> HYPERLINK "http://search.proquest.com/docview/619406741?accountid=14553" </w:instrText>
        </w:r>
        <w:r w:rsidRPr="00A83245">
          <w:rPr>
            <w:rFonts w:ascii="Times New Roman" w:hAnsi="Times New Roman" w:cs="Times New Roman"/>
            <w:sz w:val="24"/>
            <w:szCs w:val="24"/>
            <w:rPrChange w:id="162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separate"/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http://search.proquest.com/docview/619406741?accountid=14553</w:t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  <w:rPrChange w:id="163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end"/>
        </w:r>
      </w:ins>
    </w:p>
    <w:p w:rsidR="00FB2FB5" w:rsidRPr="00A83245" w:rsidRDefault="00FB2FB5" w:rsidP="00FB2FB5">
      <w:pPr>
        <w:autoSpaceDE w:val="0"/>
        <w:autoSpaceDN w:val="0"/>
        <w:adjustRightInd w:val="0"/>
        <w:spacing w:after="0" w:line="480" w:lineRule="auto"/>
        <w:ind w:left="792" w:hanging="792"/>
        <w:rPr>
          <w:ins w:id="164" w:author="lzhang94" w:date="2015-04-17T17:40:00Z"/>
          <w:rFonts w:ascii="Times New Roman" w:hAnsi="Times New Roman" w:cs="Times New Roman"/>
          <w:sz w:val="24"/>
          <w:szCs w:val="24"/>
        </w:rPr>
      </w:pPr>
      <w:ins w:id="165" w:author="lzhang94" w:date="2015-04-17T17:40:00Z">
        <w:r w:rsidRPr="00A83245">
          <w:rPr>
            <w:rFonts w:ascii="Times New Roman" w:hAnsi="Times New Roman" w:cs="Times New Roman"/>
            <w:sz w:val="24"/>
            <w:szCs w:val="24"/>
          </w:rPr>
          <w:t>Helgeson, V. S., &amp; Fritz, H. L. (2000). The implications of unmitigated agency and unmitigated communion for domains of problem behavior.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Journal of Personality, 68</w:t>
        </w:r>
        <w:r w:rsidRPr="00A83245">
          <w:rPr>
            <w:rFonts w:ascii="Times New Roman" w:hAnsi="Times New Roman" w:cs="Times New Roman"/>
            <w:sz w:val="24"/>
            <w:szCs w:val="24"/>
          </w:rPr>
          <w:t xml:space="preserve">(6), 1031-1057. Retrieved from </w:t>
        </w:r>
        <w:r w:rsidRPr="00A83245">
          <w:rPr>
            <w:rFonts w:ascii="Times New Roman" w:hAnsi="Times New Roman" w:cs="Times New Roman"/>
            <w:sz w:val="24"/>
            <w:szCs w:val="24"/>
            <w:rPrChange w:id="166" w:author="lzhang94" w:date="2015-05-14T16:40:00Z">
              <w:rPr/>
            </w:rPrChange>
          </w:rPr>
          <w:fldChar w:fldCharType="begin"/>
        </w:r>
        <w:r w:rsidRPr="00A83245">
          <w:rPr>
            <w:rFonts w:ascii="Times New Roman" w:hAnsi="Times New Roman" w:cs="Times New Roman"/>
            <w:sz w:val="24"/>
            <w:szCs w:val="24"/>
            <w:rPrChange w:id="167" w:author="lzhang94" w:date="2015-05-14T16:40:00Z">
              <w:rPr>
                <w:sz w:val="24"/>
                <w:szCs w:val="24"/>
              </w:rPr>
            </w:rPrChange>
          </w:rPr>
          <w:instrText xml:space="preserve"> HYPERLINK "http://search.proquest.com/docview/619512653?accountid=14553" </w:instrText>
        </w:r>
        <w:r w:rsidRPr="00A83245">
          <w:rPr>
            <w:rFonts w:ascii="Times New Roman" w:hAnsi="Times New Roman" w:cs="Times New Roman"/>
            <w:sz w:val="24"/>
            <w:szCs w:val="24"/>
            <w:rPrChange w:id="168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separate"/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http://search.proquest.com/docview/619512653?accountid=14553</w:t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  <w:rPrChange w:id="169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end"/>
        </w:r>
      </w:ins>
    </w:p>
    <w:p w:rsidR="004A315F" w:rsidRPr="00A83245" w:rsidRDefault="00FD508C" w:rsidP="00E15F51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Hogan, R., &amp; Hogan, J. (1997). 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>Hogan development survey manual</w:t>
      </w:r>
      <w:r w:rsidRPr="00A83245">
        <w:rPr>
          <w:rFonts w:ascii="Times New Roman" w:hAnsi="Times New Roman" w:cs="Times New Roman"/>
          <w:color w:val="0070C0"/>
          <w:sz w:val="24"/>
          <w:szCs w:val="24"/>
        </w:rPr>
        <w:t>. Tulsa, OK: Hogan Assessment Systems.</w:t>
      </w:r>
      <w:r w:rsidR="004A315F" w:rsidRPr="00FB39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FB39B7">
        <w:rPr>
          <w:rFonts w:ascii="Times New Roman" w:hAnsi="Times New Roman" w:cs="Times New Roman"/>
          <w:sz w:val="24"/>
          <w:szCs w:val="24"/>
        </w:rPr>
        <w:t>*Hogan, R., &amp;</w:t>
      </w:r>
      <w:r w:rsidRPr="00A83245">
        <w:rPr>
          <w:rFonts w:ascii="Times New Roman" w:hAnsi="Times New Roman" w:cs="Times New Roman"/>
          <w:sz w:val="24"/>
          <w:szCs w:val="24"/>
          <w:rPrChange w:id="170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 xml:space="preserve"> Hogan, J. (2009). </w:t>
      </w:r>
      <w:r w:rsidRPr="00A83245">
        <w:rPr>
          <w:rFonts w:ascii="Times New Roman" w:hAnsi="Times New Roman" w:cs="Times New Roman"/>
          <w:i/>
          <w:sz w:val="24"/>
          <w:szCs w:val="24"/>
          <w:rPrChange w:id="171" w:author="lzhang94" w:date="2015-05-14T16:40:00Z">
            <w:rPr>
              <w:rFonts w:ascii="Times New Roman" w:hAnsi="Times New Roman"/>
              <w:i/>
              <w:sz w:val="24"/>
              <w:szCs w:val="24"/>
            </w:rPr>
          </w:rPrChange>
        </w:rPr>
        <w:t xml:space="preserve">Hogan Development Survey Manual </w:t>
      </w:r>
      <w:r w:rsidRPr="00A83245">
        <w:rPr>
          <w:rFonts w:ascii="Times New Roman" w:hAnsi="Times New Roman" w:cs="Times New Roman"/>
          <w:sz w:val="24"/>
          <w:szCs w:val="24"/>
          <w:rPrChange w:id="172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>(2</w:t>
      </w:r>
      <w:r w:rsidRPr="00A83245">
        <w:rPr>
          <w:rFonts w:ascii="Times New Roman" w:hAnsi="Times New Roman" w:cs="Times New Roman"/>
          <w:sz w:val="24"/>
          <w:szCs w:val="24"/>
          <w:vertAlign w:val="superscript"/>
          <w:rPrChange w:id="173" w:author="lzhang94" w:date="2015-05-14T16:40:00Z">
            <w:rPr>
              <w:rFonts w:ascii="Times New Roman" w:hAnsi="Times New Roman"/>
              <w:sz w:val="24"/>
              <w:szCs w:val="24"/>
              <w:vertAlign w:val="superscript"/>
            </w:rPr>
          </w:rPrChange>
        </w:rPr>
        <w:t>nd</w:t>
      </w:r>
      <w:r w:rsidRPr="00A83245">
        <w:rPr>
          <w:rFonts w:ascii="Times New Roman" w:hAnsi="Times New Roman" w:cs="Times New Roman"/>
          <w:sz w:val="24"/>
          <w:szCs w:val="24"/>
          <w:rPrChange w:id="174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 xml:space="preserve"> ed.). Tulsa, Oklahoma: Hogan Assessment Systems.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ins w:id="175" w:author="lzhang94" w:date="2015-05-14T16:38:00Z"/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Holtzman, N. S., &amp; Strube, M. J. (2010). Narcissism and attractiveness.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Journal of Research in Personality, 44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133-136. doi:http://dx.doi.org/10.1016/j.jrp.2009.10.004</w:t>
      </w:r>
    </w:p>
    <w:p w:rsidR="008538FA" w:rsidRPr="00A83245" w:rsidRDefault="00C011B4" w:rsidP="00C011B4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ins w:id="176" w:author="lzhang94" w:date="2015-05-14T16:38:00Z">
        <w:r w:rsidRPr="00A83245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lang w:eastAsia="zh-CN"/>
          </w:rPr>
          <w:t>*</w:t>
        </w:r>
        <w:r w:rsidR="008538FA" w:rsidRPr="00A83245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177" w:author="lzhang94" w:date="2015-05-14T16:40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 xml:space="preserve">Holtzman, N. S., &amp; Strube, M. J. (2013). Above and beyond short-term mating, long-term </w:t>
        </w:r>
        <w:r w:rsidR="008538FA" w:rsidRPr="00A83245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178" w:author="lzhang94" w:date="2015-05-14T16:40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lastRenderedPageBreak/>
          <w:t>mating is uniquely tied to human personality.</w:t>
        </w:r>
        <w:r w:rsidR="008538FA" w:rsidRPr="00A83245">
          <w:rPr>
            <w:rStyle w:val="apple-converted-space"/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179" w:author="lzhang94" w:date="2015-05-14T16:40:00Z">
              <w:rPr>
                <w:rStyle w:val="apple-converted-space"/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="008538FA" w:rsidRPr="00A83245">
          <w:rPr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180" w:author="lzhang94" w:date="2015-05-14T16:40:00Z">
              <w:rPr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Evolutionary Psychology,</w:t>
        </w:r>
        <w:r w:rsidR="008538FA" w:rsidRPr="00A83245">
          <w:rPr>
            <w:rStyle w:val="apple-converted-space"/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181" w:author="lzhang94" w:date="2015-05-14T16:40:00Z">
              <w:rPr>
                <w:rStyle w:val="apple-converted-space"/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="008538FA" w:rsidRPr="00A83245">
          <w:rPr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182" w:author="lzhang94" w:date="2015-05-14T16:40:00Z">
              <w:rPr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11</w:t>
        </w:r>
        <w:r w:rsidR="008538FA" w:rsidRPr="00A83245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183" w:author="lzhang94" w:date="2015-05-14T16:40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(5), 1101-1129. Retrieved from http://search.proquest.com/docview/1506425648?accountid=14553</w:t>
        </w:r>
      </w:ins>
    </w:p>
    <w:p w:rsidR="004A315F" w:rsidRPr="00A83245" w:rsidRDefault="004A315F" w:rsidP="00FE6332">
      <w:pPr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Hunter, J. E., &amp; Schmidt, F. L. (Eds.). (2004). 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Methods of meta-analysis: Correcting error and </w:t>
      </w:r>
    </w:p>
    <w:p w:rsidR="004A315F" w:rsidRPr="00A83245" w:rsidRDefault="004A315F" w:rsidP="00FE6332">
      <w:pPr>
        <w:spacing w:after="0" w:line="480" w:lineRule="auto"/>
        <w:ind w:leftChars="327" w:left="1504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 bias in research findings</w:t>
      </w:r>
      <w:r w:rsidRPr="00A83245">
        <w:rPr>
          <w:rFonts w:ascii="Times New Roman" w:eastAsia="Times New Roman" w:hAnsi="Times New Roman" w:cs="Times New Roman"/>
          <w:sz w:val="24"/>
          <w:szCs w:val="24"/>
          <w:lang w:eastAsia="zh-CN"/>
        </w:rPr>
        <w:t>. Sage.</w:t>
      </w:r>
    </w:p>
    <w:p w:rsidR="00840E36" w:rsidRPr="00A83245" w:rsidRDefault="00840E36" w:rsidP="00E15F51">
      <w:pPr>
        <w:autoSpaceDE w:val="0"/>
        <w:autoSpaceDN w:val="0"/>
        <w:adjustRightInd w:val="0"/>
        <w:spacing w:after="0" w:line="480" w:lineRule="auto"/>
        <w:ind w:left="785" w:hangingChars="327" w:hanging="785"/>
        <w:rPr>
          <w:ins w:id="184" w:author="lzhang94" w:date="2015-05-14T16:40:00Z"/>
          <w:rFonts w:ascii="Times New Roman" w:hAnsi="Times New Roman" w:cs="Times New Roman"/>
          <w:color w:val="0070C0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Hyler, S. E. (1994). 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>Personality diagnostic questionnaire-4</w:t>
      </w:r>
      <w:r w:rsidRPr="00A83245">
        <w:rPr>
          <w:rFonts w:ascii="Times New Roman" w:hAnsi="Times New Roman" w:cs="Times New Roman"/>
          <w:color w:val="0070C0"/>
          <w:sz w:val="24"/>
          <w:szCs w:val="24"/>
        </w:rPr>
        <w:t>. New York: New York State Psychiatric Institute.</w:t>
      </w:r>
    </w:p>
    <w:p w:rsidR="00CA5922" w:rsidRPr="00A83245" w:rsidRDefault="00CA5922">
      <w:pPr>
        <w:autoSpaceDE w:val="0"/>
        <w:autoSpaceDN w:val="0"/>
        <w:adjustRightInd w:val="0"/>
        <w:spacing w:after="0" w:line="480" w:lineRule="auto"/>
        <w:ind w:left="785" w:hangingChars="327" w:hanging="785"/>
        <w:rPr>
          <w:rFonts w:ascii="Times New Roman" w:hAnsi="Times New Roman" w:cs="Times New Roman"/>
          <w:color w:val="0070C0"/>
          <w:sz w:val="24"/>
          <w:szCs w:val="24"/>
          <w:lang w:eastAsia="zh-CN"/>
        </w:rPr>
        <w:pPrChange w:id="185" w:author="lzhang94" w:date="2015-05-14T16:40:00Z">
          <w:pPr>
            <w:autoSpaceDE w:val="0"/>
            <w:autoSpaceDN w:val="0"/>
            <w:adjustRightInd w:val="0"/>
            <w:spacing w:after="0" w:line="480" w:lineRule="auto"/>
            <w:ind w:left="589" w:hangingChars="327" w:hanging="589"/>
          </w:pPr>
        </w:pPrChange>
      </w:pPr>
      <w:ins w:id="186" w:author="lzhang94" w:date="2015-05-14T16:40:00Z">
        <w:r w:rsidRPr="00A83245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lang w:eastAsia="zh-CN"/>
            <w:rPrChange w:id="187" w:author="lzhang94" w:date="2015-05-14T16:40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  <w:lang w:eastAsia="zh-CN"/>
              </w:rPr>
            </w:rPrChange>
          </w:rPr>
          <w:t>*</w:t>
        </w:r>
        <w:r w:rsidRPr="00A83245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188" w:author="lzhang94" w:date="2015-05-14T16:40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Iliescu, D., Ispas, D., Sulea, C., &amp; Ilie, A. (2015). Vocational fit and counterproductive work behaviors: A self-regulation perspective.</w:t>
        </w:r>
        <w:r w:rsidRPr="00A83245">
          <w:rPr>
            <w:rStyle w:val="apple-converted-space"/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189" w:author="lzhang94" w:date="2015-05-14T16:40:00Z">
              <w:rPr>
                <w:rStyle w:val="apple-converted-space"/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Pr="00A83245">
          <w:rPr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190" w:author="lzhang94" w:date="2015-05-14T16:40:00Z">
              <w:rPr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Journal of Applied Psychology,</w:t>
        </w:r>
        <w:r w:rsidRPr="00A83245">
          <w:rPr>
            <w:rStyle w:val="apple-converted-space"/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191" w:author="lzhang94" w:date="2015-05-14T16:40:00Z">
              <w:rPr>
                <w:rStyle w:val="apple-converted-space"/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Pr="00A83245">
          <w:rPr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192" w:author="lzhang94" w:date="2015-05-14T16:40:00Z">
              <w:rPr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100</w:t>
        </w:r>
        <w:r w:rsidRPr="00A83245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193" w:author="lzhang94" w:date="2015-05-14T16:40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(1), 21-39. doi:http://dx.doi.org/10.1037/a0036652</w:t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*John, O. P., &amp; Robins, R. W. (1994). Accuracy and bias in self-perception: Individual differences in self-enhancement and the role of narcissism.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66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206-219. doi:http://dx.doi.org/10.1037/0022-3514.66.1.206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Johns, G. (1981). Difference score measures of organizational behavior variables: A critique.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 xml:space="preserve">Organizational Behavior and Human Performance, 27, 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443-463.</w:t>
      </w:r>
    </w:p>
    <w:p w:rsidR="00803788" w:rsidRPr="00A83245" w:rsidRDefault="00803788" w:rsidP="00803788">
      <w:pPr>
        <w:autoSpaceDE w:val="0"/>
        <w:autoSpaceDN w:val="0"/>
        <w:adjustRightInd w:val="0"/>
        <w:spacing w:after="0" w:line="480" w:lineRule="auto"/>
        <w:ind w:left="792" w:hanging="792"/>
        <w:rPr>
          <w:ins w:id="194" w:author="lzhang94" w:date="2015-04-17T17:45:00Z"/>
          <w:rFonts w:ascii="Times New Roman" w:hAnsi="Times New Roman" w:cs="Times New Roman"/>
          <w:sz w:val="24"/>
          <w:szCs w:val="24"/>
        </w:rPr>
      </w:pPr>
      <w:ins w:id="195" w:author="lzhang94" w:date="2015-04-17T17:45:00Z">
        <w:r w:rsidRPr="00A83245">
          <w:rPr>
            <w:rFonts w:ascii="Times New Roman" w:hAnsi="Times New Roman" w:cs="Times New Roman"/>
            <w:sz w:val="24"/>
            <w:szCs w:val="24"/>
          </w:rPr>
          <w:t>Jonason, P. K., Li, N. P., &amp; Teicher, E. A. (2010). Who is james bond?: The dark triad as an agentic social style.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Individual Differences Research, 8</w:t>
        </w:r>
        <w:r w:rsidRPr="00A83245">
          <w:rPr>
            <w:rFonts w:ascii="Times New Roman" w:hAnsi="Times New Roman" w:cs="Times New Roman"/>
            <w:sz w:val="24"/>
            <w:szCs w:val="24"/>
          </w:rPr>
          <w:t xml:space="preserve">(2), 111-120. Retrieved from </w:t>
        </w:r>
        <w:r w:rsidRPr="00A83245">
          <w:rPr>
            <w:rFonts w:ascii="Times New Roman" w:hAnsi="Times New Roman" w:cs="Times New Roman"/>
            <w:sz w:val="24"/>
            <w:szCs w:val="24"/>
            <w:rPrChange w:id="196" w:author="lzhang94" w:date="2015-05-14T16:40:00Z">
              <w:rPr/>
            </w:rPrChange>
          </w:rPr>
          <w:fldChar w:fldCharType="begin"/>
        </w:r>
        <w:r w:rsidRPr="00A83245">
          <w:rPr>
            <w:rFonts w:ascii="Times New Roman" w:hAnsi="Times New Roman" w:cs="Times New Roman"/>
            <w:sz w:val="24"/>
            <w:szCs w:val="24"/>
            <w:rPrChange w:id="197" w:author="lzhang94" w:date="2015-05-14T16:40:00Z">
              <w:rPr>
                <w:sz w:val="24"/>
                <w:szCs w:val="24"/>
              </w:rPr>
            </w:rPrChange>
          </w:rPr>
          <w:instrText xml:space="preserve"> HYPERLINK "http://search.proquest.com/docview/755202684?accountid=14553" </w:instrText>
        </w:r>
        <w:r w:rsidRPr="00A83245">
          <w:rPr>
            <w:rFonts w:ascii="Times New Roman" w:hAnsi="Times New Roman" w:cs="Times New Roman"/>
            <w:sz w:val="24"/>
            <w:szCs w:val="24"/>
            <w:rPrChange w:id="198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separate"/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http://search.proquest.com/docview/755202684?accountid=14553</w:t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  <w:rPrChange w:id="199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end"/>
        </w:r>
      </w:ins>
    </w:p>
    <w:p w:rsidR="0039351C" w:rsidRPr="00A83245" w:rsidRDefault="0039351C" w:rsidP="00E15F51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Jonason, P. K., &amp; Webster, G. D. (2010). The dirty dozen: A concise measure of the dark triad. 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Psychological Assessment, 22, </w:t>
      </w:r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420–432. </w:t>
      </w:r>
      <w:r w:rsidR="00266ADD" w:rsidRPr="00A83245">
        <w:rPr>
          <w:rFonts w:ascii="Times New Roman" w:hAnsi="Times New Roman" w:cs="Times New Roman"/>
          <w:sz w:val="24"/>
          <w:szCs w:val="24"/>
          <w:rPrChange w:id="200" w:author="lzhang94" w:date="2015-05-14T16:40:00Z">
            <w:rPr/>
          </w:rPrChange>
        </w:rPr>
        <w:fldChar w:fldCharType="begin"/>
      </w:r>
      <w:r w:rsidR="00266ADD" w:rsidRPr="00A83245">
        <w:rPr>
          <w:rFonts w:ascii="Times New Roman" w:hAnsi="Times New Roman" w:cs="Times New Roman"/>
          <w:sz w:val="24"/>
          <w:szCs w:val="24"/>
          <w:rPrChange w:id="201" w:author="lzhang94" w:date="2015-05-14T16:40:00Z">
            <w:rPr/>
          </w:rPrChange>
        </w:rPr>
        <w:instrText xml:space="preserve"> HYPERLINK "http://dx.doi.org/10.1037/a0019265" </w:instrText>
      </w:r>
      <w:r w:rsidR="00266ADD" w:rsidRPr="00A83245">
        <w:rPr>
          <w:rFonts w:ascii="Times New Roman" w:hAnsi="Times New Roman" w:cs="Times New Roman"/>
          <w:sz w:val="24"/>
          <w:szCs w:val="24"/>
          <w:rPrChange w:id="202" w:author="lzhang94" w:date="2015-05-14T16:40:00Z">
            <w:rPr>
              <w:rStyle w:val="Hyperlink"/>
              <w:rFonts w:ascii="Times New Roman" w:hAnsi="Times New Roman" w:cs="Times New Roman"/>
              <w:color w:val="0070C0"/>
              <w:sz w:val="24"/>
              <w:szCs w:val="24"/>
            </w:rPr>
          </w:rPrChange>
        </w:rPr>
        <w:fldChar w:fldCharType="separate"/>
      </w:r>
      <w:r w:rsidRPr="00A83245">
        <w:rPr>
          <w:rStyle w:val="Hyperlink"/>
          <w:rFonts w:ascii="Times New Roman" w:hAnsi="Times New Roman" w:cs="Times New Roman"/>
          <w:color w:val="0070C0"/>
          <w:sz w:val="24"/>
          <w:szCs w:val="24"/>
        </w:rPr>
        <w:t>http://dx.doi.org/10.1037/a0019265</w:t>
      </w:r>
      <w:r w:rsidR="00266ADD" w:rsidRPr="00A83245">
        <w:rPr>
          <w:rStyle w:val="Hyperlink"/>
          <w:rFonts w:ascii="Times New Roman" w:hAnsi="Times New Roman" w:cs="Times New Roman"/>
          <w:color w:val="0070C0"/>
          <w:sz w:val="24"/>
          <w:szCs w:val="24"/>
          <w:rPrChange w:id="203" w:author="lzhang94" w:date="2015-05-14T16:40:00Z">
            <w:rPr>
              <w:rStyle w:val="Hyperlink"/>
              <w:rFonts w:ascii="Times New Roman" w:hAnsi="Times New Roman" w:cs="Times New Roman"/>
              <w:color w:val="0070C0"/>
              <w:sz w:val="24"/>
              <w:szCs w:val="24"/>
            </w:rPr>
          </w:rPrChange>
        </w:rPr>
        <w:fldChar w:fldCharType="end"/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Jones, S. C. (1973). Self and interpersonal evaluation: Esteem theories versus consistency theories.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Psychological Bulletin, 79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185-199.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Judd, C. M., McClelland, G. H., &amp; Culhane, S. E. (1995). Data analysis: Continuing issues in the 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lastRenderedPageBreak/>
        <w:t>everyday analysis of psychological data.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Annual Review of Psychology, 46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433-465. Retrieved from http://search.proquest.com/docview/618635605?accountid=14553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Judge, T. A., LePine, J. A., &amp; Rich, B. L. (2006). Loving yourself abundantly: Relationship of the narcissistic personality to self- and other perceptions of workplace deviance, leadership, and task and contextual performance. </w:t>
      </w:r>
      <w:r w:rsidRPr="00A83245">
        <w:rPr>
          <w:rFonts w:ascii="Times New Roman" w:hAnsi="Times New Roman" w:cs="Times New Roman"/>
          <w:i/>
          <w:sz w:val="24"/>
          <w:szCs w:val="24"/>
        </w:rPr>
        <w:t>Journal of Applied Psychology</w:t>
      </w:r>
      <w:r w:rsidRPr="00A83245">
        <w:rPr>
          <w:rFonts w:ascii="Times New Roman" w:hAnsi="Times New Roman" w:cs="Times New Roman"/>
          <w:sz w:val="24"/>
          <w:szCs w:val="24"/>
        </w:rPr>
        <w:t xml:space="preserve">, </w:t>
      </w:r>
      <w:r w:rsidRPr="00A83245">
        <w:rPr>
          <w:rFonts w:ascii="Times New Roman" w:hAnsi="Times New Roman" w:cs="Times New Roman"/>
          <w:i/>
          <w:sz w:val="24"/>
          <w:szCs w:val="24"/>
        </w:rPr>
        <w:t>91</w:t>
      </w:r>
      <w:r w:rsidRPr="00A83245">
        <w:rPr>
          <w:rFonts w:ascii="Times New Roman" w:hAnsi="Times New Roman" w:cs="Times New Roman"/>
          <w:sz w:val="24"/>
          <w:szCs w:val="24"/>
        </w:rPr>
        <w:t xml:space="preserve">, 762-776. </w:t>
      </w:r>
    </w:p>
    <w:p w:rsidR="004A315F" w:rsidRPr="00A83245" w:rsidDel="00EA75DB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204" w:author="lzhang94" w:date="2015-04-17T16:21:00Z"/>
          <w:rFonts w:ascii="Times New Roman" w:eastAsia="Times New Roman" w:hAnsi="Times New Roman" w:cs="Times New Roman"/>
          <w:strike/>
          <w:sz w:val="24"/>
          <w:szCs w:val="24"/>
        </w:rPr>
      </w:pPr>
      <w:del w:id="205" w:author="lzhang94" w:date="2015-04-17T16:21:00Z">
        <w:r w:rsidRPr="00A83245" w:rsidDel="00EA75DB">
          <w:rPr>
            <w:rFonts w:ascii="Times New Roman" w:eastAsia="Times New Roman" w:hAnsi="Times New Roman" w:cs="Times New Roman"/>
            <w:strike/>
            <w:sz w:val="24"/>
            <w:szCs w:val="24"/>
          </w:rPr>
          <w:delText>Kenny, D. A. (1991). A general model of consensus and accuracy in interpersonal perception.</w:delText>
        </w:r>
        <w:r w:rsidRPr="00A83245" w:rsidDel="00EA75DB">
          <w:rPr>
            <w:rFonts w:ascii="Times New Roman" w:eastAsia="Times New Roman" w:hAnsi="Times New Roman" w:cs="Times New Roman"/>
            <w:i/>
            <w:iCs/>
            <w:strike/>
            <w:sz w:val="24"/>
            <w:szCs w:val="24"/>
          </w:rPr>
          <w:delText xml:space="preserve"> Psychological Review, 98</w:delText>
        </w:r>
        <w:r w:rsidRPr="00A83245" w:rsidDel="00EA75DB">
          <w:rPr>
            <w:rFonts w:ascii="Times New Roman" w:eastAsia="Times New Roman" w:hAnsi="Times New Roman" w:cs="Times New Roman"/>
            <w:strike/>
            <w:sz w:val="24"/>
            <w:szCs w:val="24"/>
          </w:rPr>
          <w:delText>(2), 155-163. doi:http://dx.doi.org/10.1037/0033-295X.98.2.155</w:delText>
        </w:r>
      </w:del>
    </w:p>
    <w:p w:rsidR="004A315F" w:rsidRPr="00A83245" w:rsidRDefault="004A315F" w:rsidP="00FE6332">
      <w:pPr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lang w:eastAsia="zh-CN"/>
          <w:rPrChange w:id="206" w:author="lzhang94" w:date="2015-05-14T16:40:00Z">
            <w:rPr>
              <w:rFonts w:ascii="Times New Roman" w:eastAsia="Times New Roman" w:hAnsi="Times New Roman" w:cs="Times New Roman"/>
              <w:strike/>
              <w:sz w:val="24"/>
              <w:szCs w:val="24"/>
              <w:lang w:eastAsia="zh-CN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lang w:eastAsia="zh-CN"/>
          <w:rPrChange w:id="207" w:author="lzhang94" w:date="2015-05-14T16:40:00Z">
            <w:rPr>
              <w:rFonts w:ascii="Times New Roman" w:eastAsia="Times New Roman" w:hAnsi="Times New Roman" w:cs="Times New Roman"/>
              <w:strike/>
              <w:sz w:val="24"/>
              <w:szCs w:val="24"/>
              <w:lang w:eastAsia="zh-CN"/>
            </w:rPr>
          </w:rPrChange>
        </w:rPr>
        <w:t xml:space="preserve">Kenny, D. A. (1994). 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  <w:rPrChange w:id="208" w:author="lzhang94" w:date="2015-05-14T16:40:00Z">
            <w:rPr>
              <w:rFonts w:ascii="Times New Roman" w:eastAsia="Times New Roman" w:hAnsi="Times New Roman" w:cs="Times New Roman"/>
              <w:i/>
              <w:iCs/>
              <w:strike/>
              <w:sz w:val="24"/>
              <w:szCs w:val="24"/>
              <w:lang w:eastAsia="zh-CN"/>
            </w:rPr>
          </w:rPrChange>
        </w:rPr>
        <w:t>Interpersonal perception: A social relations analysis</w:t>
      </w:r>
      <w:r w:rsidRPr="00A83245">
        <w:rPr>
          <w:rFonts w:ascii="Times New Roman" w:eastAsia="Times New Roman" w:hAnsi="Times New Roman" w:cs="Times New Roman"/>
          <w:sz w:val="24"/>
          <w:szCs w:val="24"/>
          <w:lang w:eastAsia="zh-CN"/>
          <w:rPrChange w:id="209" w:author="lzhang94" w:date="2015-05-14T16:40:00Z">
            <w:rPr>
              <w:rFonts w:ascii="Times New Roman" w:eastAsia="Times New Roman" w:hAnsi="Times New Roman" w:cs="Times New Roman"/>
              <w:strike/>
              <w:sz w:val="24"/>
              <w:szCs w:val="24"/>
              <w:lang w:eastAsia="zh-CN"/>
            </w:rPr>
          </w:rPrChange>
        </w:rPr>
        <w:t>. Guilford Press.</w:t>
      </w:r>
    </w:p>
    <w:p w:rsidR="004A315F" w:rsidRPr="00A83245" w:rsidDel="00EA75DB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210" w:author="lzhang94" w:date="2015-04-17T16:21:00Z"/>
          <w:rFonts w:ascii="Times New Roman" w:hAnsi="Times New Roman" w:cs="Times New Roman"/>
          <w:strike/>
          <w:sz w:val="24"/>
          <w:szCs w:val="24"/>
        </w:rPr>
      </w:pPr>
      <w:del w:id="211" w:author="lzhang94" w:date="2015-04-17T16:21:00Z">
        <w:r w:rsidRPr="00A83245" w:rsidDel="00EA75DB">
          <w:rPr>
            <w:rFonts w:ascii="Times New Roman" w:eastAsia="Times New Roman" w:hAnsi="Times New Roman" w:cs="Times New Roman"/>
            <w:strike/>
            <w:sz w:val="24"/>
            <w:szCs w:val="24"/>
          </w:rPr>
          <w:delText>Kenny, D. A., Albright, L., Malloy, T. E., &amp; Kashy, D. A. (1994). Consensus in interpersonal perception: Acquaintance and the big five.</w:delText>
        </w:r>
        <w:r w:rsidRPr="00A83245" w:rsidDel="00EA75DB">
          <w:rPr>
            <w:rFonts w:ascii="Times New Roman" w:eastAsia="Times New Roman" w:hAnsi="Times New Roman" w:cs="Times New Roman"/>
            <w:i/>
            <w:iCs/>
            <w:strike/>
            <w:sz w:val="24"/>
            <w:szCs w:val="24"/>
          </w:rPr>
          <w:delText xml:space="preserve"> Psychological Bulletin, 116</w:delText>
        </w:r>
        <w:r w:rsidRPr="00A83245" w:rsidDel="00EA75DB">
          <w:rPr>
            <w:rFonts w:ascii="Times New Roman" w:eastAsia="Times New Roman" w:hAnsi="Times New Roman" w:cs="Times New Roman"/>
            <w:strike/>
            <w:sz w:val="24"/>
            <w:szCs w:val="24"/>
          </w:rPr>
          <w:delText>(2), 245-258. doi:http://dx.doi.org/10.1037/0033-2909.116.2.245</w:delText>
        </w:r>
      </w:del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Kernberg, O. F. (1985). </w:t>
      </w:r>
      <w:r w:rsidRPr="00A83245">
        <w:rPr>
          <w:rFonts w:ascii="Times New Roman" w:hAnsi="Times New Roman" w:cs="Times New Roman"/>
          <w:i/>
          <w:sz w:val="24"/>
          <w:szCs w:val="24"/>
        </w:rPr>
        <w:t>Borderline conditions and pathological narcissism.</w:t>
      </w:r>
      <w:r w:rsidRPr="00A83245">
        <w:rPr>
          <w:rFonts w:ascii="Times New Roman" w:hAnsi="Times New Roman" w:cs="Times New Roman"/>
          <w:sz w:val="24"/>
          <w:szCs w:val="24"/>
        </w:rPr>
        <w:t xml:space="preserve"> Oxford, UK: Rowman &amp; Littlefield.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</w:rPr>
        <w:t>Kernis, M. H., &amp; Sun, C. (1994). Narcissism and reactions to interpersonal feedback</w:t>
      </w:r>
      <w:r w:rsidRPr="00A83245">
        <w:rPr>
          <w:rFonts w:ascii="Times New Roman" w:hAnsi="Times New Roman" w:cs="Times New Roman"/>
          <w:i/>
          <w:sz w:val="24"/>
          <w:szCs w:val="24"/>
        </w:rPr>
        <w:t>. Journal of Research in Personality, 28</w:t>
      </w:r>
      <w:r w:rsidRPr="00A83245">
        <w:rPr>
          <w:rFonts w:ascii="Times New Roman" w:hAnsi="Times New Roman" w:cs="Times New Roman"/>
          <w:sz w:val="24"/>
          <w:szCs w:val="24"/>
        </w:rPr>
        <w:t xml:space="preserve">, 4-13. Retrieved from </w:t>
      </w:r>
      <w:r w:rsidR="00266ADD" w:rsidRPr="00A83245">
        <w:rPr>
          <w:rFonts w:ascii="Times New Roman" w:hAnsi="Times New Roman" w:cs="Times New Roman"/>
          <w:sz w:val="24"/>
          <w:szCs w:val="24"/>
          <w:rPrChange w:id="212" w:author="lzhang94" w:date="2015-05-14T16:40:00Z">
            <w:rPr/>
          </w:rPrChange>
        </w:rPr>
        <w:fldChar w:fldCharType="begin"/>
      </w:r>
      <w:r w:rsidR="00266ADD" w:rsidRPr="00A83245">
        <w:rPr>
          <w:rFonts w:ascii="Times New Roman" w:hAnsi="Times New Roman" w:cs="Times New Roman"/>
          <w:sz w:val="24"/>
          <w:szCs w:val="24"/>
          <w:rPrChange w:id="213" w:author="lzhang94" w:date="2015-05-14T16:40:00Z">
            <w:rPr/>
          </w:rPrChange>
        </w:rPr>
        <w:instrText xml:space="preserve"> HYPERLINK "http://search.proquest.com/docview/618526942?accountid=14553" </w:instrText>
      </w:r>
      <w:r w:rsidR="00266ADD" w:rsidRPr="00A83245">
        <w:rPr>
          <w:rFonts w:ascii="Times New Roman" w:hAnsi="Times New Roman" w:cs="Times New Roman"/>
          <w:sz w:val="24"/>
          <w:szCs w:val="24"/>
          <w:rPrChange w:id="214" w:author="lzhang94" w:date="2015-05-14T16:40:00Z">
            <w:rPr>
              <w:rStyle w:val="Hyperlink"/>
              <w:rFonts w:ascii="Times New Roman" w:hAnsi="Times New Roman" w:cs="Times New Roman"/>
              <w:sz w:val="24"/>
              <w:szCs w:val="24"/>
            </w:rPr>
          </w:rPrChange>
        </w:rPr>
        <w:fldChar w:fldCharType="separate"/>
      </w:r>
      <w:r w:rsidRPr="00A83245">
        <w:rPr>
          <w:rStyle w:val="Hyperlink"/>
          <w:rFonts w:ascii="Times New Roman" w:hAnsi="Times New Roman" w:cs="Times New Roman"/>
          <w:sz w:val="24"/>
          <w:szCs w:val="24"/>
        </w:rPr>
        <w:t>http://search.proquest.com/docview/618526942?accountid=14553</w:t>
      </w:r>
      <w:r w:rsidR="00266ADD" w:rsidRPr="00A83245">
        <w:rPr>
          <w:rStyle w:val="Hyperlink"/>
          <w:rFonts w:ascii="Times New Roman" w:hAnsi="Times New Roman" w:cs="Times New Roman"/>
          <w:sz w:val="24"/>
          <w:szCs w:val="24"/>
          <w:rPrChange w:id="215" w:author="lzhang94" w:date="2015-05-14T16:40:00Z">
            <w:rPr>
              <w:rStyle w:val="Hyperlink"/>
              <w:rFonts w:ascii="Times New Roman" w:hAnsi="Times New Roman" w:cs="Times New Roman"/>
              <w:sz w:val="24"/>
              <w:szCs w:val="24"/>
            </w:rPr>
          </w:rPrChange>
        </w:rPr>
        <w:fldChar w:fldCharType="end"/>
      </w:r>
    </w:p>
    <w:p w:rsidR="00355B41" w:rsidRPr="00355B41" w:rsidRDefault="003C20DB" w:rsidP="003C20DB">
      <w:pPr>
        <w:pStyle w:val="NoSpacing"/>
        <w:widowControl w:val="0"/>
        <w:spacing w:line="480" w:lineRule="auto"/>
        <w:ind w:left="785" w:hangingChars="327" w:hanging="785"/>
        <w:rPr>
          <w:ins w:id="216" w:author="lzhang94" w:date="2015-05-14T16:41:00Z"/>
          <w:rFonts w:ascii="Times New Roman" w:hAnsi="Times New Roman" w:cs="Times New Roman"/>
          <w:strike/>
          <w:sz w:val="24"/>
          <w:szCs w:val="24"/>
          <w:lang w:eastAsia="zh-CN"/>
        </w:rPr>
      </w:pPr>
      <w:ins w:id="217" w:author="lzhang94" w:date="2015-05-14T16:43:00Z">
        <w:r>
          <w:rPr>
            <w:rFonts w:ascii="Times New Roman" w:hAnsi="Times New Roman" w:cs="Times New Roman" w:hint="eastAsia"/>
            <w:color w:val="4C4C4C"/>
            <w:sz w:val="24"/>
            <w:szCs w:val="24"/>
            <w:shd w:val="clear" w:color="auto" w:fill="FFFFFF"/>
            <w:lang w:eastAsia="zh-CN"/>
          </w:rPr>
          <w:t>*</w:t>
        </w:r>
      </w:ins>
      <w:ins w:id="218" w:author="lzhang94" w:date="2015-05-14T16:41:00Z">
        <w:r w:rsidR="00355B41" w:rsidRPr="00355B41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219" w:author="lzhang94" w:date="2015-05-14T16:41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Krizan, Z., &amp; Johar, O. (2012). Envy divides the two faces of narcissism.</w:t>
        </w:r>
        <w:r w:rsidR="00355B41" w:rsidRPr="00355B41">
          <w:rPr>
            <w:rStyle w:val="apple-converted-space"/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220" w:author="lzhang94" w:date="2015-05-14T16:41:00Z">
              <w:rPr>
                <w:rStyle w:val="apple-converted-space"/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="00355B41" w:rsidRPr="00355B41">
          <w:rPr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221" w:author="lzhang94" w:date="2015-05-14T16:41:00Z">
              <w:rPr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Journal of Personality,</w:t>
        </w:r>
        <w:r w:rsidR="00355B41" w:rsidRPr="00355B41">
          <w:rPr>
            <w:rStyle w:val="apple-converted-space"/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222" w:author="lzhang94" w:date="2015-05-14T16:41:00Z">
              <w:rPr>
                <w:rStyle w:val="apple-converted-space"/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="00355B41" w:rsidRPr="00355B41">
          <w:rPr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223" w:author="lzhang94" w:date="2015-05-14T16:41:00Z">
              <w:rPr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80</w:t>
        </w:r>
        <w:r w:rsidR="00355B41" w:rsidRPr="00355B41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224" w:author="lzhang94" w:date="2015-05-14T16:41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(5), 1415-1451. doi:http://dx.doi.org/10.1111/j.1467-6494.2012.00767.x</w:t>
        </w:r>
      </w:ins>
    </w:p>
    <w:p w:rsidR="004A315F" w:rsidDel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225" w:author="lzhang94" w:date="2015-04-17T16:21:00Z"/>
          <w:rFonts w:ascii="Times New Roman" w:hAnsi="Times New Roman" w:cs="Times New Roman"/>
          <w:strike/>
          <w:sz w:val="24"/>
          <w:szCs w:val="24"/>
          <w:lang w:eastAsia="zh-CN"/>
        </w:rPr>
      </w:pPr>
      <w:del w:id="226" w:author="lzhang94" w:date="2015-04-17T16:21:00Z">
        <w:r w:rsidRPr="00355B41" w:rsidDel="00BB6175">
          <w:rPr>
            <w:rFonts w:ascii="Times New Roman" w:hAnsi="Times New Roman" w:cs="Times New Roman"/>
            <w:strike/>
            <w:sz w:val="24"/>
            <w:szCs w:val="24"/>
          </w:rPr>
          <w:delText xml:space="preserve">Krueger, J., &amp; Mueller, R. A. (2002). Unskilled, unaware, or both? The better-than-average heuristic and statistical regression predict errors in estimates of own performance. </w:delText>
        </w:r>
        <w:r w:rsidRPr="00A83245" w:rsidDel="00BB6175">
          <w:rPr>
            <w:rFonts w:ascii="Times New Roman" w:hAnsi="Times New Roman" w:cs="Times New Roman"/>
            <w:i/>
            <w:strike/>
            <w:sz w:val="24"/>
            <w:szCs w:val="24"/>
          </w:rPr>
          <w:delText>Journal of personality and social psychology, 82</w:delText>
        </w:r>
        <w:r w:rsidRPr="00A83245" w:rsidDel="00BB6175">
          <w:rPr>
            <w:rFonts w:ascii="Times New Roman" w:hAnsi="Times New Roman" w:cs="Times New Roman"/>
            <w:strike/>
            <w:sz w:val="24"/>
            <w:szCs w:val="24"/>
          </w:rPr>
          <w:delText>, 180-188. doi: 10.1037//0022-</w:delText>
        </w:r>
        <w:r w:rsidRPr="00A83245" w:rsidDel="00BB6175">
          <w:rPr>
            <w:rFonts w:ascii="Times New Roman" w:hAnsi="Times New Roman" w:cs="Times New Roman"/>
            <w:strike/>
            <w:sz w:val="24"/>
            <w:szCs w:val="24"/>
          </w:rPr>
          <w:lastRenderedPageBreak/>
          <w:delText>3514.82.2.180</w:delText>
        </w:r>
      </w:del>
    </w:p>
    <w:p w:rsidR="007D2647" w:rsidRPr="00A83245" w:rsidRDefault="007D2647" w:rsidP="007D2647">
      <w:pPr>
        <w:autoSpaceDE w:val="0"/>
        <w:autoSpaceDN w:val="0"/>
        <w:adjustRightInd w:val="0"/>
        <w:spacing w:after="0" w:line="480" w:lineRule="auto"/>
        <w:ind w:left="792" w:hanging="792"/>
        <w:rPr>
          <w:ins w:id="227" w:author="lzhang94" w:date="2015-04-17T17:49:00Z"/>
          <w:rFonts w:ascii="Times New Roman" w:hAnsi="Times New Roman" w:cs="Times New Roman"/>
          <w:sz w:val="24"/>
          <w:szCs w:val="24"/>
        </w:rPr>
      </w:pPr>
      <w:ins w:id="228" w:author="lzhang94" w:date="2015-04-17T17:49:00Z">
        <w:r w:rsidRPr="00355B41">
          <w:rPr>
            <w:rFonts w:ascii="Times New Roman" w:hAnsi="Times New Roman" w:cs="Times New Roman"/>
            <w:sz w:val="24"/>
            <w:szCs w:val="24"/>
          </w:rPr>
          <w:t xml:space="preserve">Krueger, J. I., &amp; Wright, J. C. (2011). Measurement of self-enhancement (and self-protection). 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>Handbook of self-enhancement and self-protection.</w:t>
        </w:r>
        <w:r w:rsidRPr="00A83245">
          <w:rPr>
            <w:rFonts w:ascii="Times New Roman" w:hAnsi="Times New Roman" w:cs="Times New Roman"/>
            <w:sz w:val="24"/>
            <w:szCs w:val="24"/>
          </w:rPr>
          <w:t xml:space="preserve"> (pp. 472-494) Guilford Press, New York, NY. Retrieved from </w:t>
        </w:r>
        <w:r w:rsidRPr="00A83245">
          <w:rPr>
            <w:rFonts w:ascii="Times New Roman" w:hAnsi="Times New Roman" w:cs="Times New Roman"/>
            <w:sz w:val="24"/>
            <w:szCs w:val="24"/>
            <w:rPrChange w:id="229" w:author="lzhang94" w:date="2015-05-14T16:40:00Z">
              <w:rPr/>
            </w:rPrChange>
          </w:rPr>
          <w:fldChar w:fldCharType="begin"/>
        </w:r>
        <w:r w:rsidRPr="00A83245">
          <w:rPr>
            <w:rFonts w:ascii="Times New Roman" w:hAnsi="Times New Roman" w:cs="Times New Roman"/>
            <w:sz w:val="24"/>
            <w:szCs w:val="24"/>
            <w:rPrChange w:id="230" w:author="lzhang94" w:date="2015-05-14T16:40:00Z">
              <w:rPr/>
            </w:rPrChange>
          </w:rPr>
          <w:instrText xml:space="preserve"> HYPERLINK "http://search.proquest.com/docview/870549752?accountid=14553" </w:instrText>
        </w:r>
        <w:r w:rsidRPr="00A83245">
          <w:rPr>
            <w:rFonts w:ascii="Times New Roman" w:hAnsi="Times New Roman" w:cs="Times New Roman"/>
            <w:sz w:val="24"/>
            <w:szCs w:val="24"/>
            <w:rPrChange w:id="231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separate"/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http://search.proquest.com/docview/870549752?accountid=14553</w:t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  <w:rPrChange w:id="232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end"/>
        </w:r>
      </w:ins>
    </w:p>
    <w:p w:rsidR="00AE0601" w:rsidRPr="00A83245" w:rsidRDefault="00AE0601" w:rsidP="00AE0601">
      <w:pPr>
        <w:autoSpaceDE w:val="0"/>
        <w:autoSpaceDN w:val="0"/>
        <w:adjustRightInd w:val="0"/>
        <w:spacing w:after="0" w:line="480" w:lineRule="auto"/>
        <w:ind w:left="792" w:hanging="792"/>
        <w:rPr>
          <w:ins w:id="233" w:author="lzhang94" w:date="2015-05-14T16:36:00Z"/>
          <w:rFonts w:ascii="Times New Roman" w:hAnsi="Times New Roman" w:cs="Times New Roman"/>
          <w:sz w:val="24"/>
          <w:szCs w:val="24"/>
          <w:lang w:eastAsia="zh-CN"/>
        </w:rPr>
      </w:pPr>
      <w:ins w:id="234" w:author="lzhang94" w:date="2015-04-17T17:23:00Z">
        <w:r w:rsidRPr="00A83245">
          <w:rPr>
            <w:rFonts w:ascii="Times New Roman" w:hAnsi="Times New Roman" w:cs="Times New Roman"/>
            <w:sz w:val="24"/>
            <w:szCs w:val="24"/>
          </w:rPr>
          <w:t>Kurt, A., &amp; Paulhus, D. L. (2008). Moderators of the adaptiveness of self-enhancement: Operationalization, motivational domain, adjustment facet, and evaluator.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Journal of Research in Personality, 42</w:t>
        </w:r>
        <w:r w:rsidRPr="00A83245">
          <w:rPr>
            <w:rFonts w:ascii="Times New Roman" w:hAnsi="Times New Roman" w:cs="Times New Roman"/>
            <w:sz w:val="24"/>
            <w:szCs w:val="24"/>
          </w:rPr>
          <w:t>(4), 839-853. doi:http://dx.doi.org/10.1016/j.jrp.2007.11.005</w:t>
        </w:r>
      </w:ins>
    </w:p>
    <w:p w:rsidR="007236F9" w:rsidRPr="00A83245" w:rsidRDefault="006E6B8C" w:rsidP="00AE0601">
      <w:pPr>
        <w:autoSpaceDE w:val="0"/>
        <w:autoSpaceDN w:val="0"/>
        <w:adjustRightInd w:val="0"/>
        <w:spacing w:after="0" w:line="480" w:lineRule="auto"/>
        <w:ind w:left="792" w:hanging="792"/>
        <w:rPr>
          <w:ins w:id="235" w:author="lzhang94" w:date="2015-04-17T17:23:00Z"/>
          <w:rFonts w:ascii="Times New Roman" w:hAnsi="Times New Roman" w:cs="Times New Roman"/>
          <w:sz w:val="24"/>
          <w:szCs w:val="24"/>
          <w:lang w:eastAsia="zh-CN"/>
        </w:rPr>
      </w:pPr>
      <w:ins w:id="236" w:author="lzhang94" w:date="2015-05-14T16:38:00Z">
        <w:r w:rsidRPr="00A83245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lang w:eastAsia="zh-CN"/>
          </w:rPr>
          <w:t>*</w:t>
        </w:r>
      </w:ins>
      <w:ins w:id="237" w:author="lzhang94" w:date="2015-05-14T16:36:00Z">
        <w:r w:rsidR="007236F9" w:rsidRPr="00A83245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238" w:author="lzhang94" w:date="2015-05-14T16:40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Kurt, A. (2005).</w:t>
        </w:r>
        <w:r w:rsidR="007236F9" w:rsidRPr="00A83245">
          <w:rPr>
            <w:rStyle w:val="apple-converted-space"/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239" w:author="lzhang94" w:date="2015-05-14T16:40:00Z">
              <w:rPr>
                <w:rStyle w:val="apple-converted-space"/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="007236F9" w:rsidRPr="00A83245">
          <w:rPr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240" w:author="lzhang94" w:date="2015-05-14T16:40:00Z">
              <w:rPr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The adaptiveness of positive self-evaluations</w:t>
        </w:r>
        <w:r w:rsidR="007236F9" w:rsidRPr="00A83245">
          <w:rPr>
            <w:rStyle w:val="apple-converted-space"/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241" w:author="lzhang94" w:date="2015-05-14T16:40:00Z">
              <w:rPr>
                <w:rStyle w:val="apple-converted-space"/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="007236F9" w:rsidRPr="00A83245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242" w:author="lzhang94" w:date="2015-05-14T16:40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(Order No. AAINQ99495). Available from PsycINFO. (621050700; 2005-99016-017). Retrieved from http://search.proquest.com/docview/621050700?accountid=14553</w:t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Kwan, V. S. Y., John, O. P., Kenny, D. A., Bond, M. H., &amp; Robins, R. W. (2004). Reconceptualizing individual differences in self-enhancement bias: An interpersonal approach. </w:t>
      </w:r>
      <w:r w:rsidRPr="00A83245">
        <w:rPr>
          <w:rFonts w:ascii="Times New Roman" w:hAnsi="Times New Roman" w:cs="Times New Roman"/>
          <w:i/>
          <w:sz w:val="24"/>
          <w:szCs w:val="24"/>
        </w:rPr>
        <w:t>Psychological Review, 111</w:t>
      </w:r>
      <w:r w:rsidRPr="00A83245">
        <w:rPr>
          <w:rFonts w:ascii="Times New Roman" w:hAnsi="Times New Roman" w:cs="Times New Roman"/>
          <w:sz w:val="24"/>
          <w:szCs w:val="24"/>
        </w:rPr>
        <w:t>, 94-110. doi:http://dx.doi.org/10.1037/0033-295X.111.1.94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Kwan, V. S. Y., John, O. P., Robins, R. W., &amp; Kuang, L. L. (2008). Conceptualizing and assessing self-enhancement bias: A componential approach. </w:t>
      </w:r>
      <w:r w:rsidRPr="00A83245">
        <w:rPr>
          <w:rFonts w:ascii="Times New Roman" w:hAnsi="Times New Roman" w:cs="Times New Roman"/>
          <w:i/>
          <w:sz w:val="24"/>
          <w:szCs w:val="24"/>
        </w:rPr>
        <w:t>Journal of Personality and Social Psychology, 94</w:t>
      </w:r>
      <w:r w:rsidRPr="00A83245">
        <w:rPr>
          <w:rFonts w:ascii="Times New Roman" w:hAnsi="Times New Roman" w:cs="Times New Roman"/>
          <w:sz w:val="24"/>
          <w:szCs w:val="24"/>
        </w:rPr>
        <w:t>, 1062-1077. doi:http://dx.doi.org/10.1037/0022-3514.94.6.1062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Kwang, T., &amp; Swann, W. B., Jr. (2010). Do people embrace praise even when they feel unworthy? A review of critical tests of self-enhancement versus self-verification. </w:t>
      </w:r>
      <w:r w:rsidRPr="00A83245">
        <w:rPr>
          <w:rFonts w:ascii="Times New Roman" w:hAnsi="Times New Roman" w:cs="Times New Roman"/>
          <w:i/>
          <w:sz w:val="24"/>
          <w:szCs w:val="24"/>
        </w:rPr>
        <w:t>Personality and Social Psychology Review, 14</w:t>
      </w:r>
      <w:r w:rsidRPr="00A83245">
        <w:rPr>
          <w:rFonts w:ascii="Times New Roman" w:hAnsi="Times New Roman" w:cs="Times New Roman"/>
          <w:sz w:val="24"/>
          <w:szCs w:val="24"/>
        </w:rPr>
        <w:t>, 263-280. doi:http://dx.doi.org/10.1177/1088868310365876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Leary, M. R. (2007). Motivational and emotional aspects of the self. </w:t>
      </w:r>
      <w:r w:rsidRPr="00A83245">
        <w:rPr>
          <w:rFonts w:ascii="Times New Roman" w:hAnsi="Times New Roman" w:cs="Times New Roman"/>
          <w:i/>
          <w:sz w:val="24"/>
          <w:szCs w:val="24"/>
        </w:rPr>
        <w:t xml:space="preserve">Annual Review of </w:t>
      </w:r>
      <w:r w:rsidRPr="00A83245">
        <w:rPr>
          <w:rFonts w:ascii="Times New Roman" w:hAnsi="Times New Roman" w:cs="Times New Roman"/>
          <w:i/>
          <w:sz w:val="24"/>
          <w:szCs w:val="24"/>
        </w:rPr>
        <w:lastRenderedPageBreak/>
        <w:t>Psychology</w:t>
      </w:r>
      <w:r w:rsidRPr="00A83245">
        <w:rPr>
          <w:rFonts w:ascii="Times New Roman" w:hAnsi="Times New Roman" w:cs="Times New Roman"/>
          <w:sz w:val="24"/>
          <w:szCs w:val="24"/>
        </w:rPr>
        <w:t xml:space="preserve">, </w:t>
      </w:r>
      <w:r w:rsidRPr="00A83245">
        <w:rPr>
          <w:rFonts w:ascii="Times New Roman" w:hAnsi="Times New Roman" w:cs="Times New Roman"/>
          <w:i/>
          <w:sz w:val="24"/>
          <w:szCs w:val="24"/>
        </w:rPr>
        <w:t>58</w:t>
      </w:r>
      <w:r w:rsidRPr="00A83245">
        <w:rPr>
          <w:rFonts w:ascii="Times New Roman" w:hAnsi="Times New Roman" w:cs="Times New Roman"/>
          <w:sz w:val="24"/>
          <w:szCs w:val="24"/>
        </w:rPr>
        <w:t>, 317-344.</w:t>
      </w:r>
    </w:p>
    <w:p w:rsidR="001F1D10" w:rsidRPr="00A83245" w:rsidRDefault="001F1D10" w:rsidP="001F1D10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i/>
          <w:iCs/>
          <w:color w:val="0070C0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Loranger, A. W. (1999). 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>IPDE: International personality disorder examination: DSM–IV and ICD-10 interviews</w:t>
      </w:r>
      <w:r w:rsidRPr="00A83245">
        <w:rPr>
          <w:rFonts w:ascii="Times New Roman" w:hAnsi="Times New Roman" w:cs="Times New Roman"/>
          <w:color w:val="0070C0"/>
          <w:sz w:val="24"/>
          <w:szCs w:val="24"/>
        </w:rPr>
        <w:t>. Odessa, FL: Psychological Assessment Resources.</w:t>
      </w:r>
    </w:p>
    <w:p w:rsidR="004A315F" w:rsidRPr="00A83245" w:rsidDel="00BB617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243" w:author="lzhang94" w:date="2015-04-17T16:21:00Z"/>
          <w:rFonts w:ascii="Times New Roman" w:hAnsi="Times New Roman" w:cs="Times New Roman"/>
          <w:strike/>
          <w:sz w:val="24"/>
          <w:szCs w:val="24"/>
        </w:rPr>
      </w:pPr>
      <w:del w:id="244" w:author="lzhang94" w:date="2015-04-17T16:21:00Z">
        <w:r w:rsidRPr="00A83245" w:rsidDel="00BB6175">
          <w:rPr>
            <w:rFonts w:ascii="Times New Roman" w:hAnsi="Times New Roman" w:cs="Times New Roman"/>
            <w:strike/>
            <w:sz w:val="24"/>
            <w:szCs w:val="24"/>
          </w:rPr>
          <w:delText xml:space="preserve">Miller, J. D., &amp; Campbell, W. K. (2010). The case for using research on trait narcissism as a building block for understanding narcissistic personality disorder. </w:delText>
        </w:r>
        <w:r w:rsidRPr="00A83245" w:rsidDel="00BB6175">
          <w:rPr>
            <w:rFonts w:ascii="Times New Roman" w:hAnsi="Times New Roman" w:cs="Times New Roman"/>
            <w:i/>
            <w:strike/>
            <w:sz w:val="24"/>
            <w:szCs w:val="24"/>
          </w:rPr>
          <w:delText>Personality Disorders: Theory, Research, and Treatment, 1</w:delText>
        </w:r>
        <w:r w:rsidRPr="00A83245" w:rsidDel="00BB6175">
          <w:rPr>
            <w:rFonts w:ascii="Times New Roman" w:hAnsi="Times New Roman" w:cs="Times New Roman"/>
            <w:strike/>
            <w:sz w:val="24"/>
            <w:szCs w:val="24"/>
          </w:rPr>
          <w:delText>, 180-191. doi:http://dx.doi.org/10.1037/a0018229</w:delText>
        </w:r>
      </w:del>
    </w:p>
    <w:p w:rsidR="00B66620" w:rsidRPr="00A83245" w:rsidRDefault="00B66620" w:rsidP="00B66620">
      <w:pPr>
        <w:autoSpaceDE w:val="0"/>
        <w:autoSpaceDN w:val="0"/>
        <w:adjustRightInd w:val="0"/>
        <w:spacing w:after="0" w:line="480" w:lineRule="auto"/>
        <w:ind w:left="792" w:hanging="792"/>
        <w:rPr>
          <w:ins w:id="245" w:author="lzhang94" w:date="2015-04-17T17:18:00Z"/>
          <w:rFonts w:ascii="Times New Roman" w:hAnsi="Times New Roman" w:cs="Times New Roman"/>
          <w:sz w:val="24"/>
          <w:szCs w:val="24"/>
        </w:rPr>
      </w:pPr>
      <w:ins w:id="246" w:author="lzhang94" w:date="2015-04-17T17:18:00Z">
        <w:r w:rsidRPr="00A83245">
          <w:rPr>
            <w:rFonts w:ascii="Times New Roman" w:hAnsi="Times New Roman" w:cs="Times New Roman"/>
            <w:sz w:val="24"/>
            <w:szCs w:val="24"/>
          </w:rPr>
          <w:t>Mezulis, A. H., Abramson, L. Y., Hyde, J. S., &amp; Hankin, B. L. (2004). Is there a universal positivity bias in attributions? A meta-analytic review of individual, developmental, and cultural differences in the self-serving attributional bias.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Psychological Bulletin, 130</w:t>
        </w:r>
        <w:r w:rsidRPr="00A83245">
          <w:rPr>
            <w:rFonts w:ascii="Times New Roman" w:hAnsi="Times New Roman" w:cs="Times New Roman"/>
            <w:sz w:val="24"/>
            <w:szCs w:val="24"/>
          </w:rPr>
          <w:t>(5), 711-747. doi:http://dx.doi.org/10.1037/0033-2909.130.5.711</w:t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Millon, T. (1990). The disorders of personality. In L. A. Pervin (Ed.), </w:t>
      </w:r>
      <w:r w:rsidRPr="00A83245">
        <w:rPr>
          <w:rFonts w:ascii="Times New Roman" w:hAnsi="Times New Roman" w:cs="Times New Roman"/>
          <w:i/>
          <w:sz w:val="24"/>
          <w:szCs w:val="24"/>
        </w:rPr>
        <w:t>Handbook of personality: Theory and research</w:t>
      </w:r>
      <w:r w:rsidRPr="00A83245">
        <w:rPr>
          <w:rFonts w:ascii="Times New Roman" w:hAnsi="Times New Roman" w:cs="Times New Roman"/>
          <w:sz w:val="24"/>
          <w:szCs w:val="24"/>
        </w:rPr>
        <w:t xml:space="preserve"> (pp. 339-370). New York, Guilford Press.</w:t>
      </w:r>
    </w:p>
    <w:p w:rsidR="00477595" w:rsidRPr="00A83245" w:rsidRDefault="00477595" w:rsidP="00E15F51">
      <w:pPr>
        <w:pStyle w:val="NoSpacing"/>
        <w:widowControl w:val="0"/>
        <w:spacing w:line="480" w:lineRule="auto"/>
        <w:ind w:left="785" w:hangingChars="327" w:hanging="785"/>
        <w:rPr>
          <w:ins w:id="247" w:author="lzhang94" w:date="2015-04-17T17:01:00Z"/>
          <w:rFonts w:ascii="Times New Roman" w:hAnsi="Times New Roman" w:cs="Times New Roman"/>
          <w:color w:val="0070C0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Millon, T., Millon, C., Davis, R., &amp; Grossman, S. (2006b). 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>Millon clinical multiaxial inventory-III manual</w:t>
      </w:r>
      <w:r w:rsidRPr="00A83245">
        <w:rPr>
          <w:rFonts w:ascii="Times New Roman" w:hAnsi="Times New Roman" w:cs="Times New Roman"/>
          <w:color w:val="0070C0"/>
          <w:sz w:val="24"/>
          <w:szCs w:val="24"/>
        </w:rPr>
        <w:t>. Minneapolis, MN: Pearson Assessments.</w:t>
      </w:r>
    </w:p>
    <w:p w:rsidR="00C601FE" w:rsidRPr="00A83245" w:rsidRDefault="00C601FE" w:rsidP="00C601FE">
      <w:pPr>
        <w:autoSpaceDE w:val="0"/>
        <w:autoSpaceDN w:val="0"/>
        <w:adjustRightInd w:val="0"/>
        <w:spacing w:after="0" w:line="480" w:lineRule="auto"/>
        <w:ind w:left="792" w:hanging="792"/>
        <w:rPr>
          <w:ins w:id="248" w:author="lzhang94" w:date="2015-04-17T17:01:00Z"/>
          <w:rFonts w:ascii="Times New Roman" w:hAnsi="Times New Roman" w:cs="Times New Roman"/>
          <w:sz w:val="24"/>
          <w:szCs w:val="24"/>
        </w:rPr>
      </w:pPr>
      <w:ins w:id="249" w:author="lzhang94" w:date="2015-04-17T17:01:00Z">
        <w:r w:rsidRPr="00A83245">
          <w:rPr>
            <w:rFonts w:ascii="Times New Roman" w:hAnsi="Times New Roman" w:cs="Times New Roman"/>
            <w:sz w:val="24"/>
            <w:szCs w:val="24"/>
          </w:rPr>
          <w:t xml:space="preserve">Morf, C. C., Horvath, S., &amp; Torchetti, L. (2011). Narcissistic self-enhancement: Tales of (successful?) self-portrayal. 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>Handbook of self-enhancement and self-protection.</w:t>
        </w:r>
        <w:r w:rsidRPr="00A83245">
          <w:rPr>
            <w:rFonts w:ascii="Times New Roman" w:hAnsi="Times New Roman" w:cs="Times New Roman"/>
            <w:sz w:val="24"/>
            <w:szCs w:val="24"/>
          </w:rPr>
          <w:t xml:space="preserve"> (pp. 399-424) Guilford Press, New York, NY. Retrieved from </w:t>
        </w:r>
        <w:r w:rsidRPr="00A83245">
          <w:rPr>
            <w:rFonts w:ascii="Times New Roman" w:hAnsi="Times New Roman" w:cs="Times New Roman"/>
            <w:sz w:val="24"/>
            <w:szCs w:val="24"/>
            <w:rPrChange w:id="250" w:author="lzhang94" w:date="2015-05-14T16:40:00Z">
              <w:rPr/>
            </w:rPrChange>
          </w:rPr>
          <w:fldChar w:fldCharType="begin"/>
        </w:r>
        <w:r w:rsidRPr="00A83245">
          <w:rPr>
            <w:rFonts w:ascii="Times New Roman" w:hAnsi="Times New Roman" w:cs="Times New Roman"/>
            <w:sz w:val="24"/>
            <w:szCs w:val="24"/>
            <w:rPrChange w:id="251" w:author="lzhang94" w:date="2015-05-14T16:40:00Z">
              <w:rPr>
                <w:sz w:val="24"/>
                <w:szCs w:val="24"/>
              </w:rPr>
            </w:rPrChange>
          </w:rPr>
          <w:instrText xml:space="preserve"> HYPERLINK "http://search.proquest.com/docview/870549727?accountid=14553" </w:instrText>
        </w:r>
        <w:r w:rsidRPr="00A83245">
          <w:rPr>
            <w:rFonts w:ascii="Times New Roman" w:hAnsi="Times New Roman" w:cs="Times New Roman"/>
            <w:sz w:val="24"/>
            <w:szCs w:val="24"/>
            <w:rPrChange w:id="252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separate"/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http://search.proquest.com/docview/870549727?accountid=14553</w:t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  <w:rPrChange w:id="253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end"/>
        </w:r>
      </w:ins>
    </w:p>
    <w:p w:rsidR="00C601FE" w:rsidRPr="00A83245" w:rsidRDefault="00C601FE" w:rsidP="00C601FE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</w:p>
    <w:p w:rsidR="004A315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ins w:id="254" w:author="lzhang94" w:date="2015-05-14T16:43:00Z"/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Morf, C. C., &amp; Rhodewalt, F. (2001). Unraveling the paradoxes of narcissism: A dynamic self-regulatory processing model. </w:t>
      </w:r>
      <w:r w:rsidRPr="00A83245">
        <w:rPr>
          <w:rFonts w:ascii="Times New Roman" w:hAnsi="Times New Roman" w:cs="Times New Roman"/>
          <w:i/>
          <w:sz w:val="24"/>
          <w:szCs w:val="24"/>
        </w:rPr>
        <w:t>Psychological Inquiry, 12</w:t>
      </w:r>
      <w:r w:rsidRPr="00A83245">
        <w:rPr>
          <w:rFonts w:ascii="Times New Roman" w:hAnsi="Times New Roman" w:cs="Times New Roman"/>
          <w:sz w:val="24"/>
          <w:szCs w:val="24"/>
        </w:rPr>
        <w:t>, 177-196. doi:http://dx.doi.org/10.1207/S15327965PLI1204_1</w:t>
      </w:r>
    </w:p>
    <w:p w:rsidR="00CF0296" w:rsidRPr="00CF0296" w:rsidRDefault="005619B7" w:rsidP="005619B7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  <w:rPrChange w:id="255" w:author="lzhang94" w:date="2015-05-14T16:43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ins w:id="256" w:author="lzhang94" w:date="2015-05-14T16:43:00Z">
        <w:r>
          <w:rPr>
            <w:rFonts w:ascii="Times New Roman" w:hAnsi="Times New Roman" w:cs="Times New Roman" w:hint="eastAsia"/>
            <w:color w:val="4C4C4C"/>
            <w:sz w:val="24"/>
            <w:szCs w:val="24"/>
            <w:shd w:val="clear" w:color="auto" w:fill="FFFFFF"/>
            <w:lang w:eastAsia="zh-CN"/>
          </w:rPr>
          <w:lastRenderedPageBreak/>
          <w:t>*</w:t>
        </w:r>
        <w:r w:rsidR="00CF0296" w:rsidRPr="00CF0296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257" w:author="lzhang94" w:date="2015-05-14T16:43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Nehrig, N. (2015).</w:t>
        </w:r>
        <w:r w:rsidR="00CF0296" w:rsidRPr="00CF0296">
          <w:rPr>
            <w:rStyle w:val="apple-converted-space"/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258" w:author="lzhang94" w:date="2015-05-14T16:43:00Z">
              <w:rPr>
                <w:rStyle w:val="apple-converted-space"/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="00CF0296" w:rsidRPr="00CF0296">
          <w:rPr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259" w:author="lzhang94" w:date="2015-05-14T16:43:00Z">
              <w:rPr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Self-reported mental health of narcissists: Illusion or reality?</w:t>
        </w:r>
        <w:r w:rsidR="00CF0296" w:rsidRPr="00CF0296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260" w:author="lzhang94" w:date="2015-05-14T16:43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(Order No. AAI3579848). Available from PsycINFO. (1648596703; 2015-99020-461). Retrieved from http://search.proquest.com/docview/1648596703?accountid=14553</w:t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*Nùnez, Y. T. (2007). Self-evaluation and functioning. 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(Doctoral dissertation). Retrieved from </w:t>
      </w:r>
      <w:r w:rsidRPr="00FB39B7">
        <w:rPr>
          <w:rFonts w:ascii="Times New Roman" w:hAnsi="Times New Roman" w:cs="Times New Roman"/>
          <w:iCs/>
          <w:sz w:val="24"/>
          <w:szCs w:val="24"/>
        </w:rPr>
        <w:t>ProQuest Dissertations and Theses.</w:t>
      </w:r>
      <w:r w:rsidRPr="00A83245">
        <w:rPr>
          <w:rFonts w:ascii="Times New Roman" w:hAnsi="Times New Roman" w:cs="Times New Roman"/>
          <w:i/>
          <w:iCs/>
          <w:sz w:val="24"/>
          <w:szCs w:val="24"/>
          <w:rPrChange w:id="261" w:author="lzhang94" w:date="2015-05-14T16:40:00Z">
            <w:rPr>
              <w:rFonts w:ascii="Times New Roman" w:hAnsi="Times New Roman"/>
              <w:i/>
              <w:iCs/>
              <w:sz w:val="24"/>
              <w:szCs w:val="24"/>
            </w:rPr>
          </w:rPrChange>
        </w:rPr>
        <w:t xml:space="preserve"> </w:t>
      </w:r>
      <w:r w:rsidRPr="00A83245">
        <w:rPr>
          <w:rFonts w:ascii="Times New Roman" w:hAnsi="Times New Roman" w:cs="Times New Roman"/>
          <w:iCs/>
          <w:sz w:val="24"/>
          <w:szCs w:val="24"/>
          <w:rPrChange w:id="262" w:author="lzhang94" w:date="2015-05-14T16:40:00Z">
            <w:rPr>
              <w:rFonts w:ascii="Times New Roman" w:hAnsi="Times New Roman"/>
              <w:iCs/>
              <w:sz w:val="24"/>
              <w:szCs w:val="24"/>
            </w:rPr>
          </w:rPrChange>
        </w:rPr>
        <w:t xml:space="preserve">(Accession Order No. </w:t>
      </w:r>
      <w:r w:rsidRPr="00A83245">
        <w:rPr>
          <w:rFonts w:ascii="Times New Roman" w:hAnsi="Times New Roman" w:cs="Times New Roman"/>
          <w:sz w:val="24"/>
          <w:szCs w:val="24"/>
        </w:rPr>
        <w:t>3285793)</w:t>
      </w:r>
    </w:p>
    <w:p w:rsidR="004A315F" w:rsidRPr="00A83245" w:rsidDel="00915C2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263" w:author="lzhang94" w:date="2015-04-17T16:27:00Z"/>
          <w:rFonts w:ascii="Times New Roman" w:hAnsi="Times New Roman" w:cs="Times New Roman"/>
          <w:strike/>
          <w:sz w:val="24"/>
          <w:szCs w:val="24"/>
          <w:lang w:eastAsia="zh-CN"/>
        </w:rPr>
      </w:pPr>
      <w:del w:id="264" w:author="lzhang94" w:date="2015-04-17T16:27:00Z">
        <w:r w:rsidRPr="00A83245" w:rsidDel="00915C21">
          <w:rPr>
            <w:rFonts w:ascii="Times New Roman" w:eastAsia="Times New Roman" w:hAnsi="Times New Roman" w:cs="Times New Roman"/>
            <w:strike/>
            <w:sz w:val="24"/>
            <w:szCs w:val="24"/>
          </w:rPr>
          <w:delText>Nye, C. D., Su, R., Rounds, J., &amp; Drasgow, F. (2012). Vocational interests and performance: A quantitative summary of over 60 years of research.</w:delText>
        </w:r>
        <w:r w:rsidRPr="00A83245" w:rsidDel="00915C21">
          <w:rPr>
            <w:rFonts w:ascii="Times New Roman" w:eastAsia="Times New Roman" w:hAnsi="Times New Roman" w:cs="Times New Roman"/>
            <w:i/>
            <w:iCs/>
            <w:strike/>
            <w:sz w:val="24"/>
            <w:szCs w:val="24"/>
          </w:rPr>
          <w:delText xml:space="preserve"> Perspectives on Psychological Science, 7</w:delText>
        </w:r>
        <w:r w:rsidRPr="00A83245" w:rsidDel="00915C21">
          <w:rPr>
            <w:rFonts w:ascii="Times New Roman" w:eastAsia="Times New Roman" w:hAnsi="Times New Roman" w:cs="Times New Roman"/>
            <w:strike/>
            <w:sz w:val="24"/>
            <w:szCs w:val="24"/>
          </w:rPr>
          <w:delText>(4), 384-403. doi:http://dx.doi.org/10.1177/1745691612449021</w:delText>
        </w:r>
      </w:del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Oltmanns, T. F., Friedman, J. N. W., Fiedler, E. R., &amp; Turkheimer, E. (2004). Perceptions of people with personality disorders based on thin slices of behavior.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Research in Personality, 38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(3), 216-229. 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Chars="327" w:left="1504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doi:http://dx.doi.org/10.1016/S0092-6566(03)00066-7</w:t>
      </w:r>
    </w:p>
    <w:p w:rsidR="00642711" w:rsidRDefault="00642711" w:rsidP="00642711">
      <w:pPr>
        <w:pStyle w:val="NoSpacing"/>
        <w:widowControl w:val="0"/>
        <w:spacing w:line="480" w:lineRule="auto"/>
        <w:ind w:left="720" w:hanging="720"/>
        <w:rPr>
          <w:ins w:id="265" w:author="lzhang94" w:date="2015-05-14T16:44:00Z"/>
          <w:rStyle w:val="Hyperlink"/>
          <w:rFonts w:ascii="Times New Roman" w:hAnsi="Times New Roman" w:cs="Times New Roman"/>
          <w:color w:val="0070C0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O’Brien, M. L. (1987). Examining the dimensionality of pathological narcissism: Factor analysis and construct validity of the O’Brien Multiphasic Narcissism Inventory. 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Psychological Reports, 61, </w:t>
      </w:r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499–510. </w:t>
      </w:r>
      <w:r w:rsidR="00266ADD" w:rsidRPr="00A83245">
        <w:rPr>
          <w:rFonts w:ascii="Times New Roman" w:hAnsi="Times New Roman" w:cs="Times New Roman"/>
          <w:sz w:val="24"/>
          <w:szCs w:val="24"/>
          <w:rPrChange w:id="266" w:author="lzhang94" w:date="2015-05-14T16:40:00Z">
            <w:rPr/>
          </w:rPrChange>
        </w:rPr>
        <w:fldChar w:fldCharType="begin"/>
      </w:r>
      <w:r w:rsidR="00266ADD" w:rsidRPr="00A83245">
        <w:rPr>
          <w:rFonts w:ascii="Times New Roman" w:hAnsi="Times New Roman" w:cs="Times New Roman"/>
          <w:sz w:val="24"/>
          <w:szCs w:val="24"/>
          <w:rPrChange w:id="267" w:author="lzhang94" w:date="2015-05-14T16:40:00Z">
            <w:rPr/>
          </w:rPrChange>
        </w:rPr>
        <w:instrText xml:space="preserve"> HYPERLINK "http://dx.doi.org/10.2466/pr0.1987.61.2.499" </w:instrText>
      </w:r>
      <w:r w:rsidR="00266ADD" w:rsidRPr="00A83245">
        <w:rPr>
          <w:rFonts w:ascii="Times New Roman" w:hAnsi="Times New Roman" w:cs="Times New Roman"/>
          <w:sz w:val="24"/>
          <w:szCs w:val="24"/>
          <w:rPrChange w:id="268" w:author="lzhang94" w:date="2015-05-14T16:40:00Z">
            <w:rPr>
              <w:rStyle w:val="Hyperlink"/>
              <w:rFonts w:ascii="Times New Roman" w:hAnsi="Times New Roman" w:cs="Times New Roman"/>
              <w:color w:val="0070C0"/>
              <w:sz w:val="24"/>
              <w:szCs w:val="24"/>
            </w:rPr>
          </w:rPrChange>
        </w:rPr>
        <w:fldChar w:fldCharType="separate"/>
      </w:r>
      <w:r w:rsidRPr="00A83245">
        <w:rPr>
          <w:rStyle w:val="Hyperlink"/>
          <w:rFonts w:ascii="Times New Roman" w:hAnsi="Times New Roman" w:cs="Times New Roman"/>
          <w:color w:val="0070C0"/>
          <w:sz w:val="24"/>
          <w:szCs w:val="24"/>
        </w:rPr>
        <w:t>http://dx.doi.org/10.2466/pr0.1987.61.2.499</w:t>
      </w:r>
      <w:r w:rsidR="00266ADD" w:rsidRPr="00A83245">
        <w:rPr>
          <w:rStyle w:val="Hyperlink"/>
          <w:rFonts w:ascii="Times New Roman" w:hAnsi="Times New Roman" w:cs="Times New Roman"/>
          <w:color w:val="0070C0"/>
          <w:sz w:val="24"/>
          <w:szCs w:val="24"/>
          <w:rPrChange w:id="269" w:author="lzhang94" w:date="2015-05-14T16:40:00Z">
            <w:rPr>
              <w:rStyle w:val="Hyperlink"/>
              <w:rFonts w:ascii="Times New Roman" w:hAnsi="Times New Roman" w:cs="Times New Roman"/>
              <w:color w:val="0070C0"/>
              <w:sz w:val="24"/>
              <w:szCs w:val="24"/>
            </w:rPr>
          </w:rPrChange>
        </w:rPr>
        <w:fldChar w:fldCharType="end"/>
      </w:r>
    </w:p>
    <w:p w:rsidR="00E41DCB" w:rsidRPr="00477E14" w:rsidRDefault="00477E14" w:rsidP="00642711">
      <w:pPr>
        <w:pStyle w:val="NoSpacing"/>
        <w:widowControl w:val="0"/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eastAsia="zh-CN"/>
        </w:rPr>
      </w:pPr>
      <w:ins w:id="270" w:author="lzhang94" w:date="2015-05-14T16:44:00Z">
        <w:r w:rsidRPr="00477E14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lang w:eastAsia="zh-CN"/>
            <w:rPrChange w:id="271" w:author="lzhang94" w:date="2015-05-14T16:44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  <w:lang w:eastAsia="zh-CN"/>
              </w:rPr>
            </w:rPrChange>
          </w:rPr>
          <w:t>*</w:t>
        </w:r>
        <w:r w:rsidR="00E41DCB" w:rsidRPr="00477E14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272" w:author="lzhang94" w:date="2015-05-14T16:44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Park, S. W., &amp; Colvin, C. R. (2014). Narcissism and discrepancy between self and friends' perceptions of personality.</w:t>
        </w:r>
        <w:r w:rsidR="00E41DCB" w:rsidRPr="00477E14">
          <w:rPr>
            <w:rStyle w:val="apple-converted-space"/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273" w:author="lzhang94" w:date="2015-05-14T16:44:00Z">
              <w:rPr>
                <w:rStyle w:val="apple-converted-space"/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="00E41DCB" w:rsidRPr="00477E14">
          <w:rPr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274" w:author="lzhang94" w:date="2015-05-14T16:44:00Z">
              <w:rPr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Journal of Personality,</w:t>
        </w:r>
        <w:r w:rsidR="00E41DCB" w:rsidRPr="00477E14">
          <w:rPr>
            <w:rStyle w:val="apple-converted-space"/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275" w:author="lzhang94" w:date="2015-05-14T16:44:00Z">
              <w:rPr>
                <w:rStyle w:val="apple-converted-space"/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="00E41DCB" w:rsidRPr="00477E14">
          <w:rPr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276" w:author="lzhang94" w:date="2015-05-14T16:44:00Z">
              <w:rPr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82</w:t>
        </w:r>
        <w:r w:rsidR="00E41DCB" w:rsidRPr="00477E14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277" w:author="lzhang94" w:date="2015-05-14T16:44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(4), 278-286. doi:http://dx.doi.org/10.1111/jopy.12053</w:t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*Paulhus, D. L. (1998). Interpersonal and intrapsychic adaptiveness of trait self-enhancement: A mixed blessing? </w:t>
      </w:r>
      <w:r w:rsidRPr="00A83245">
        <w:rPr>
          <w:rFonts w:ascii="Times New Roman" w:hAnsi="Times New Roman" w:cs="Times New Roman"/>
          <w:i/>
          <w:sz w:val="24"/>
          <w:szCs w:val="24"/>
        </w:rPr>
        <w:t>Journal of Personality and Social Psychology, 74,</w:t>
      </w:r>
      <w:r w:rsidRPr="00A83245">
        <w:rPr>
          <w:rFonts w:ascii="Times New Roman" w:hAnsi="Times New Roman" w:cs="Times New Roman"/>
          <w:sz w:val="24"/>
          <w:szCs w:val="24"/>
        </w:rPr>
        <w:t xml:space="preserve"> 1197-1208. doi:http://dx.doi.org/10.1037/0022-3514.74.5.1197</w:t>
      </w:r>
    </w:p>
    <w:p w:rsidR="004A315F" w:rsidRPr="00355B4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Paulhus, D. L. (2001). Normal narcissism: Two minimalist accounts. </w:t>
      </w:r>
      <w:r w:rsidRPr="00A83245">
        <w:rPr>
          <w:rFonts w:ascii="Times New Roman" w:hAnsi="Times New Roman" w:cs="Times New Roman"/>
          <w:i/>
          <w:sz w:val="24"/>
          <w:szCs w:val="24"/>
        </w:rPr>
        <w:t>Psychological Inquiry, 12</w:t>
      </w:r>
      <w:r w:rsidRPr="00A83245">
        <w:rPr>
          <w:rFonts w:ascii="Times New Roman" w:hAnsi="Times New Roman" w:cs="Times New Roman"/>
          <w:sz w:val="24"/>
          <w:szCs w:val="24"/>
        </w:rPr>
        <w:t xml:space="preserve">, 228-230. Retrieved from </w:t>
      </w:r>
      <w:r w:rsidR="00266ADD" w:rsidRPr="00A83245">
        <w:rPr>
          <w:rFonts w:ascii="Times New Roman" w:hAnsi="Times New Roman" w:cs="Times New Roman"/>
          <w:sz w:val="24"/>
          <w:szCs w:val="24"/>
          <w:rPrChange w:id="278" w:author="lzhang94" w:date="2015-05-14T16:40:00Z">
            <w:rPr/>
          </w:rPrChange>
        </w:rPr>
        <w:lastRenderedPageBreak/>
        <w:fldChar w:fldCharType="begin"/>
      </w:r>
      <w:r w:rsidR="00266ADD" w:rsidRPr="00A83245">
        <w:rPr>
          <w:rFonts w:ascii="Times New Roman" w:hAnsi="Times New Roman" w:cs="Times New Roman"/>
          <w:sz w:val="24"/>
          <w:szCs w:val="24"/>
          <w:rPrChange w:id="279" w:author="lzhang94" w:date="2015-05-14T16:40:00Z">
            <w:rPr/>
          </w:rPrChange>
        </w:rPr>
        <w:instrText xml:space="preserve"> HYPERLINK "http://search.proquest.com/docview/619648461?accountid=14553" </w:instrText>
      </w:r>
      <w:r w:rsidR="00266ADD" w:rsidRPr="00A83245">
        <w:rPr>
          <w:rFonts w:ascii="Times New Roman" w:hAnsi="Times New Roman" w:cs="Times New Roman"/>
          <w:sz w:val="24"/>
          <w:szCs w:val="24"/>
          <w:rPrChange w:id="280" w:author="lzhang94" w:date="2015-05-14T16:40:00Z">
            <w:rPr>
              <w:rStyle w:val="Hyperlink"/>
              <w:rFonts w:ascii="Times New Roman" w:hAnsi="Times New Roman" w:cs="Times New Roman"/>
              <w:sz w:val="24"/>
              <w:szCs w:val="24"/>
            </w:rPr>
          </w:rPrChange>
        </w:rPr>
        <w:fldChar w:fldCharType="separate"/>
      </w:r>
      <w:r w:rsidRPr="00A83245">
        <w:rPr>
          <w:rStyle w:val="Hyperlink"/>
          <w:rFonts w:ascii="Times New Roman" w:hAnsi="Times New Roman" w:cs="Times New Roman"/>
          <w:sz w:val="24"/>
          <w:szCs w:val="24"/>
        </w:rPr>
        <w:t>http://search.proquest.com/docview/619648461?accountid=14553</w:t>
      </w:r>
      <w:r w:rsidR="00266ADD" w:rsidRPr="00A83245">
        <w:rPr>
          <w:rStyle w:val="Hyperlink"/>
          <w:rFonts w:ascii="Times New Roman" w:hAnsi="Times New Roman" w:cs="Times New Roman"/>
          <w:sz w:val="24"/>
          <w:szCs w:val="24"/>
          <w:rPrChange w:id="281" w:author="lzhang94" w:date="2015-05-14T16:40:00Z">
            <w:rPr>
              <w:rStyle w:val="Hyperlink"/>
              <w:rFonts w:ascii="Times New Roman" w:hAnsi="Times New Roman" w:cs="Times New Roman"/>
              <w:sz w:val="24"/>
              <w:szCs w:val="24"/>
            </w:rPr>
          </w:rPrChange>
        </w:rPr>
        <w:fldChar w:fldCharType="end"/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E41DCB">
        <w:rPr>
          <w:rFonts w:ascii="Times New Roman" w:hAnsi="Times New Roman" w:cs="Times New Roman"/>
          <w:sz w:val="24"/>
          <w:szCs w:val="24"/>
        </w:rPr>
        <w:t>Paulhus, D. L., &amp; John, O. P. (1998). Egoistic and moralistic biases in self-perception: The interp</w:t>
      </w:r>
      <w:r w:rsidRPr="00477E14">
        <w:rPr>
          <w:rFonts w:ascii="Times New Roman" w:hAnsi="Times New Roman" w:cs="Times New Roman"/>
          <w:sz w:val="24"/>
          <w:szCs w:val="24"/>
        </w:rPr>
        <w:t xml:space="preserve">lay of self-deceptive styles with basic traits and motives. </w:t>
      </w:r>
      <w:r w:rsidRPr="00A83245">
        <w:rPr>
          <w:rFonts w:ascii="Times New Roman" w:hAnsi="Times New Roman" w:cs="Times New Roman"/>
          <w:i/>
          <w:sz w:val="24"/>
          <w:szCs w:val="24"/>
        </w:rPr>
        <w:t>Journal of Personality, 66</w:t>
      </w:r>
      <w:r w:rsidRPr="00A83245">
        <w:rPr>
          <w:rFonts w:ascii="Times New Roman" w:hAnsi="Times New Roman" w:cs="Times New Roman"/>
          <w:sz w:val="24"/>
          <w:szCs w:val="24"/>
        </w:rPr>
        <w:t>, 1025-1060. Retrieved from http://search.proquest.com/docview/619339531?accountid=14553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Paulhus, D. L., Harms, P. D., Bruce, M. N., &amp; Lysy, D. C. (2003). The over-claiming technique: Measuring self-enhancement independent of ability.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Personality and Social Psychology, 84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890-904. doi:http://dx.doi.org/10.1037/0022-3514.84.4.890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*Paulhus, D. L., &amp; Williams, K. M. (2002). The dark triad of personality: Narcissism, machiavellianism and psychopathy. 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Research in Personality, 36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556-563. doi:http://dx.doi.org/10.1016/S0092-6566(02)00505-6</w:t>
      </w:r>
    </w:p>
    <w:p w:rsidR="009E0FF3" w:rsidRPr="00A83245" w:rsidRDefault="009E0FF3" w:rsidP="009E0FF3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color w:val="0070C0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Pfohl, B., Blum, N., &amp; Zimmerman, M. (1997). 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>Structured Interview for DSM–IV Personality</w:t>
      </w:r>
      <w:r w:rsidRPr="00A83245">
        <w:rPr>
          <w:rFonts w:ascii="Times New Roman" w:hAnsi="Times New Roman" w:cs="Times New Roman"/>
          <w:color w:val="0070C0"/>
          <w:sz w:val="24"/>
          <w:szCs w:val="24"/>
        </w:rPr>
        <w:t>. Washington, DC: American Psychiatric Press.</w:t>
      </w:r>
    </w:p>
    <w:p w:rsidR="001B6008" w:rsidRPr="00A83245" w:rsidRDefault="001B6008" w:rsidP="001B6008">
      <w:pPr>
        <w:autoSpaceDE w:val="0"/>
        <w:autoSpaceDN w:val="0"/>
        <w:adjustRightInd w:val="0"/>
        <w:spacing w:after="0" w:line="480" w:lineRule="auto"/>
        <w:ind w:left="792" w:hanging="792"/>
        <w:rPr>
          <w:ins w:id="282" w:author="lzhang94" w:date="2015-04-17T17:51:00Z"/>
          <w:rFonts w:ascii="Times New Roman" w:hAnsi="Times New Roman" w:cs="Times New Roman"/>
          <w:sz w:val="24"/>
          <w:szCs w:val="24"/>
        </w:rPr>
      </w:pPr>
      <w:ins w:id="283" w:author="lzhang94" w:date="2015-04-17T17:51:00Z">
        <w:r w:rsidRPr="00A83245">
          <w:rPr>
            <w:rFonts w:ascii="Times New Roman" w:hAnsi="Times New Roman" w:cs="Times New Roman"/>
            <w:sz w:val="24"/>
            <w:szCs w:val="24"/>
          </w:rPr>
          <w:t>Pincus, A. L., Ansell, E. B., Pimentel, C. A., Cain, N. M., Wright, A. G. C., &amp; Levy, K. N. (2009). Initial construction and validation of the pathological narcissism inventory.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Psychological Assessment, 21</w:t>
        </w:r>
        <w:r w:rsidRPr="00A83245">
          <w:rPr>
            <w:rFonts w:ascii="Times New Roman" w:hAnsi="Times New Roman" w:cs="Times New Roman"/>
            <w:sz w:val="24"/>
            <w:szCs w:val="24"/>
          </w:rPr>
          <w:t>(3), 365-379. doi:http://dx.doi.org/10.1037/a0016530</w:t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Podsakoff, N. P., Whiting, S. W., Welsh, D. T., &amp; Mai, K. M. (2013). Surveying for “artifacts”: The susceptibility of the OCB–performance evaluation relationship to common rater, item, and measurement context effects.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Applied Psychology, 98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863-874. doi:http://dx.doi.org/10.1037/a0032588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Raskin, R., &amp; Novacek, J. (1991). Narcissism and the use of fantasy.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Journal of Clinical Psychology, 47,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490-499. Retrieved from http://search.proquest.com/docview/617985618?accountid=14553</w:t>
      </w:r>
    </w:p>
    <w:p w:rsidR="004A315F" w:rsidRPr="00355B41" w:rsidDel="00915C2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284" w:author="lzhang94" w:date="2015-04-17T16:28:00Z"/>
          <w:rFonts w:ascii="Times New Roman" w:eastAsia="Times New Roman" w:hAnsi="Times New Roman" w:cs="Times New Roman"/>
          <w:strike/>
          <w:sz w:val="24"/>
          <w:szCs w:val="24"/>
        </w:rPr>
      </w:pPr>
      <w:del w:id="285" w:author="lzhang94" w:date="2015-04-17T16:28:00Z">
        <w:r w:rsidRPr="00A83245" w:rsidDel="00915C21">
          <w:rPr>
            <w:rFonts w:ascii="Times New Roman" w:eastAsia="Times New Roman" w:hAnsi="Times New Roman" w:cs="Times New Roman"/>
            <w:strike/>
            <w:sz w:val="24"/>
            <w:szCs w:val="24"/>
          </w:rPr>
          <w:lastRenderedPageBreak/>
          <w:delText xml:space="preserve">Raskin, R., Novacek, J., &amp; Hogan, R. (1991a). Narcissism, self-esteem, and defensive self-enhancement. </w:delText>
        </w:r>
        <w:r w:rsidRPr="00A83245" w:rsidDel="00915C21">
          <w:rPr>
            <w:rFonts w:ascii="Times New Roman" w:eastAsia="Times New Roman" w:hAnsi="Times New Roman" w:cs="Times New Roman"/>
            <w:i/>
            <w:strike/>
            <w:sz w:val="24"/>
            <w:szCs w:val="24"/>
          </w:rPr>
          <w:delText>Journal of Personality, 59</w:delText>
        </w:r>
        <w:r w:rsidRPr="00A83245" w:rsidDel="00915C21">
          <w:rPr>
            <w:rFonts w:ascii="Times New Roman" w:eastAsia="Times New Roman" w:hAnsi="Times New Roman" w:cs="Times New Roman"/>
            <w:strike/>
            <w:sz w:val="24"/>
            <w:szCs w:val="24"/>
          </w:rPr>
          <w:delText xml:space="preserve">, 19-38. Retrieved from </w:delText>
        </w:r>
        <w:r w:rsidR="006558B1" w:rsidRPr="00A83245" w:rsidDel="00915C21">
          <w:rPr>
            <w:rFonts w:ascii="Times New Roman" w:hAnsi="Times New Roman" w:cs="Times New Roman"/>
            <w:sz w:val="24"/>
            <w:szCs w:val="24"/>
            <w:rPrChange w:id="286" w:author="lzhang94" w:date="2015-05-14T16:40:00Z">
              <w:rPr/>
            </w:rPrChange>
          </w:rPr>
          <w:fldChar w:fldCharType="begin"/>
        </w:r>
        <w:r w:rsidR="006558B1" w:rsidRPr="00A83245" w:rsidDel="00915C21">
          <w:rPr>
            <w:rFonts w:ascii="Times New Roman" w:hAnsi="Times New Roman" w:cs="Times New Roman"/>
            <w:sz w:val="24"/>
            <w:szCs w:val="24"/>
            <w:rPrChange w:id="287" w:author="lzhang94" w:date="2015-05-14T16:40:00Z">
              <w:rPr>
                <w:sz w:val="24"/>
                <w:szCs w:val="24"/>
              </w:rPr>
            </w:rPrChange>
          </w:rPr>
          <w:delInstrText xml:space="preserve"> HYPERLINK "http://search.proquest.com/docview/617953271?accountid=1455" </w:delInstrText>
        </w:r>
        <w:r w:rsidR="006558B1" w:rsidRPr="00A83245" w:rsidDel="00915C21">
          <w:rPr>
            <w:rFonts w:ascii="Times New Roman" w:hAnsi="Times New Roman" w:cs="Times New Roman"/>
            <w:sz w:val="24"/>
            <w:szCs w:val="24"/>
            <w:rPrChange w:id="288" w:author="lzhang94" w:date="2015-05-14T16:40:00Z">
              <w:rPr>
                <w:rStyle w:val="Hyperlink"/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fldChar w:fldCharType="separate"/>
        </w:r>
        <w:r w:rsidRPr="00A83245" w:rsidDel="00915C21">
          <w:rPr>
            <w:rStyle w:val="Hyperlink"/>
            <w:rFonts w:ascii="Times New Roman" w:eastAsia="Times New Roman" w:hAnsi="Times New Roman" w:cs="Times New Roman"/>
            <w:strike/>
            <w:sz w:val="24"/>
            <w:szCs w:val="24"/>
          </w:rPr>
          <w:delText>http://search.proquest.com/docview/617953271?accountid=1455</w:delText>
        </w:r>
        <w:r w:rsidR="006558B1" w:rsidRPr="00A83245" w:rsidDel="00915C21">
          <w:rPr>
            <w:rStyle w:val="Hyperlink"/>
            <w:rFonts w:ascii="Times New Roman" w:eastAsia="Times New Roman" w:hAnsi="Times New Roman" w:cs="Times New Roman"/>
            <w:strike/>
            <w:sz w:val="24"/>
            <w:szCs w:val="24"/>
            <w:rPrChange w:id="289" w:author="lzhang94" w:date="2015-05-14T16:40:00Z">
              <w:rPr>
                <w:rStyle w:val="Hyperlink"/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fldChar w:fldCharType="end"/>
        </w:r>
      </w:del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trike/>
          <w:sz w:val="24"/>
          <w:szCs w:val="24"/>
        </w:rPr>
      </w:pPr>
      <w:del w:id="290" w:author="lzhang94" w:date="2015-04-17T16:28:00Z">
        <w:r w:rsidRPr="00CF0296" w:rsidDel="00915C21">
          <w:rPr>
            <w:rFonts w:ascii="Times New Roman" w:eastAsia="Times New Roman" w:hAnsi="Times New Roman" w:cs="Times New Roman"/>
            <w:strike/>
            <w:sz w:val="24"/>
            <w:szCs w:val="24"/>
          </w:rPr>
          <w:delText xml:space="preserve">Raskin, R., Novacek, J., &amp; Hogan, R. (1991b). </w:delText>
        </w:r>
        <w:r w:rsidRPr="00A83245" w:rsidDel="00915C21">
          <w:rPr>
            <w:rFonts w:ascii="Times New Roman" w:eastAsia="Times New Roman" w:hAnsi="Times New Roman" w:cs="Times New Roman"/>
            <w:i/>
            <w:strike/>
            <w:sz w:val="24"/>
            <w:szCs w:val="24"/>
          </w:rPr>
          <w:delText>Narcissistic self-esteem management. Journal of Personality and Social Psychology, 60</w:delText>
        </w:r>
        <w:r w:rsidRPr="00A83245" w:rsidDel="00915C21">
          <w:rPr>
            <w:rFonts w:ascii="Times New Roman" w:eastAsia="Times New Roman" w:hAnsi="Times New Roman" w:cs="Times New Roman"/>
            <w:strike/>
            <w:sz w:val="24"/>
            <w:szCs w:val="24"/>
          </w:rPr>
          <w:delText>, 911-918. doi:http://dx.doi.org/10.1037/0022-3514.60.6.911</w:delText>
        </w:r>
      </w:del>
    </w:p>
    <w:p w:rsidR="004A315F" w:rsidRPr="00A83245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rPrChange w:id="291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</w:pPr>
      <w:r w:rsidRPr="00FB39B7">
        <w:rPr>
          <w:rFonts w:ascii="Times New Roman" w:hAnsi="Times New Roman" w:cs="Times New Roman"/>
          <w:sz w:val="24"/>
          <w:szCs w:val="24"/>
        </w:rPr>
        <w:t xml:space="preserve">Raskin, R., &amp; Terry, H. (1988). A principal-components analysis of the narcissistic personality inventory and further evidence of its construct validity. </w:t>
      </w:r>
      <w:r w:rsidRPr="00A83245">
        <w:rPr>
          <w:rFonts w:ascii="Times New Roman" w:hAnsi="Times New Roman" w:cs="Times New Roman"/>
          <w:i/>
          <w:sz w:val="24"/>
          <w:szCs w:val="24"/>
          <w:rPrChange w:id="292" w:author="lzhang94" w:date="2015-05-14T16:40:00Z">
            <w:rPr>
              <w:rFonts w:ascii="Times New Roman" w:hAnsi="Times New Roman"/>
              <w:i/>
              <w:sz w:val="24"/>
              <w:szCs w:val="24"/>
            </w:rPr>
          </w:rPrChange>
        </w:rPr>
        <w:t>Journal of Personality and Social Psychology, 54</w:t>
      </w:r>
      <w:r w:rsidRPr="00A83245">
        <w:rPr>
          <w:rFonts w:ascii="Times New Roman" w:hAnsi="Times New Roman" w:cs="Times New Roman"/>
          <w:sz w:val="24"/>
          <w:szCs w:val="24"/>
          <w:rPrChange w:id="293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>, 890-902.</w:t>
      </w:r>
    </w:p>
    <w:p w:rsidR="004A315F" w:rsidRPr="00A83245" w:rsidDel="00915C2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294" w:author="lzhang94" w:date="2015-04-17T16:28:00Z"/>
          <w:rFonts w:ascii="Times New Roman" w:hAnsi="Times New Roman" w:cs="Times New Roman"/>
          <w:strike/>
          <w:sz w:val="24"/>
          <w:szCs w:val="24"/>
          <w:lang w:eastAsia="zh-CN"/>
        </w:rPr>
      </w:pPr>
      <w:del w:id="295" w:author="lzhang94" w:date="2015-04-17T16:28:00Z">
        <w:r w:rsidRPr="00A83245" w:rsidDel="00915C21">
          <w:rPr>
            <w:rFonts w:ascii="Times New Roman" w:eastAsia="Times New Roman" w:hAnsi="Times New Roman" w:cs="Times New Roman"/>
            <w:strike/>
            <w:sz w:val="24"/>
            <w:szCs w:val="24"/>
          </w:rPr>
          <w:delText xml:space="preserve">Rhodewalt, F., Tragakis, M. W., &amp; Finnerty, J. (2006). Narcissism and self-handicapping: Linking self-aggrandizement to behavior. </w:delText>
        </w:r>
        <w:r w:rsidRPr="00A83245" w:rsidDel="00915C21">
          <w:rPr>
            <w:rFonts w:ascii="Times New Roman" w:eastAsia="Times New Roman" w:hAnsi="Times New Roman" w:cs="Times New Roman"/>
            <w:i/>
            <w:strike/>
            <w:sz w:val="24"/>
            <w:szCs w:val="24"/>
          </w:rPr>
          <w:delText>Journal of Research in Personality, 40</w:delText>
        </w:r>
        <w:r w:rsidRPr="00A83245" w:rsidDel="00915C21">
          <w:rPr>
            <w:rFonts w:ascii="Times New Roman" w:eastAsia="Times New Roman" w:hAnsi="Times New Roman" w:cs="Times New Roman"/>
            <w:strike/>
            <w:sz w:val="24"/>
            <w:szCs w:val="24"/>
          </w:rPr>
          <w:delText>, 573-597. doi:http://dx.doi.org/10.1016/j.jrp.2005.05.001</w:delText>
        </w:r>
      </w:del>
    </w:p>
    <w:p w:rsidR="004A315F" w:rsidRPr="00A83245" w:rsidDel="00915C2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296" w:author="lzhang94" w:date="2015-04-17T16:28:00Z"/>
          <w:rFonts w:ascii="Times New Roman" w:hAnsi="Times New Roman" w:cs="Times New Roman"/>
          <w:strike/>
          <w:sz w:val="24"/>
          <w:szCs w:val="24"/>
          <w:lang w:eastAsia="zh-CN"/>
        </w:rPr>
      </w:pPr>
      <w:del w:id="297" w:author="lzhang94" w:date="2015-04-17T16:28:00Z">
        <w:r w:rsidRPr="00A83245" w:rsidDel="00915C21">
          <w:rPr>
            <w:rFonts w:ascii="Times New Roman" w:eastAsia="Times New Roman" w:hAnsi="Times New Roman" w:cs="Times New Roman"/>
            <w:strike/>
            <w:sz w:val="24"/>
            <w:szCs w:val="24"/>
          </w:rPr>
          <w:delText>Richman, W. L., Kiesler, S., Weisband, S., &amp; Drasgow, F. (1999). A meta-analytic study of social desirability distortion in computer-administered questionnaires, traditional questionnaires, and interviews.</w:delText>
        </w:r>
        <w:r w:rsidRPr="00A83245" w:rsidDel="00915C21">
          <w:rPr>
            <w:rFonts w:ascii="Times New Roman" w:eastAsia="Times New Roman" w:hAnsi="Times New Roman" w:cs="Times New Roman"/>
            <w:i/>
            <w:iCs/>
            <w:strike/>
            <w:sz w:val="24"/>
            <w:szCs w:val="24"/>
          </w:rPr>
          <w:delText xml:space="preserve"> Journal of Applied Psychology, 84</w:delText>
        </w:r>
        <w:r w:rsidRPr="00A83245" w:rsidDel="00915C21">
          <w:rPr>
            <w:rFonts w:ascii="Times New Roman" w:eastAsia="Times New Roman" w:hAnsi="Times New Roman" w:cs="Times New Roman"/>
            <w:strike/>
            <w:sz w:val="24"/>
            <w:szCs w:val="24"/>
          </w:rPr>
          <w:delText>(5), 754-775. doi:http://dx.doi.org/10.1037/0021-9010.84.5.754</w:delText>
        </w:r>
      </w:del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*Robins, R. W., &amp; Beer, J. S. (2001). Positive illusions about the self: Short-term benefits and long-term costs.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80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340-352. doi:http://dx.doi.org/10.1037/0022-3514.80.2.340</w:t>
      </w:r>
    </w:p>
    <w:p w:rsidR="004A315F" w:rsidRPr="00CF0296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Robins, R. W., &amp; John, O. P. (1997). Effects of visual perspective and narcissism on self-perception: Is seeing believing?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Psychological Science, 8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37-42. Retrieved from </w:t>
      </w:r>
      <w:r w:rsidR="00266ADD" w:rsidRPr="00A83245">
        <w:rPr>
          <w:rFonts w:ascii="Times New Roman" w:hAnsi="Times New Roman" w:cs="Times New Roman"/>
          <w:sz w:val="24"/>
          <w:szCs w:val="24"/>
          <w:rPrChange w:id="298" w:author="lzhang94" w:date="2015-05-14T16:40:00Z">
            <w:rPr/>
          </w:rPrChange>
        </w:rPr>
        <w:fldChar w:fldCharType="begin"/>
      </w:r>
      <w:r w:rsidR="00266ADD" w:rsidRPr="00A83245">
        <w:rPr>
          <w:rFonts w:ascii="Times New Roman" w:hAnsi="Times New Roman" w:cs="Times New Roman"/>
          <w:sz w:val="24"/>
          <w:szCs w:val="24"/>
          <w:rPrChange w:id="299" w:author="lzhang94" w:date="2015-05-14T16:40:00Z">
            <w:rPr/>
          </w:rPrChange>
        </w:rPr>
        <w:instrText xml:space="preserve"> HYPERLINK "http://search.proquest.com/docview/619143201?accountid=14553" </w:instrText>
      </w:r>
      <w:r w:rsidR="00266ADD" w:rsidRPr="00A83245">
        <w:rPr>
          <w:rFonts w:ascii="Times New Roman" w:hAnsi="Times New Roman" w:cs="Times New Roman"/>
          <w:sz w:val="24"/>
          <w:szCs w:val="24"/>
          <w:rPrChange w:id="300" w:author="lzhang94" w:date="2015-05-14T16:40:00Z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</w:rPrChange>
        </w:rPr>
        <w:fldChar w:fldCharType="separate"/>
      </w:r>
      <w:r w:rsidRPr="00A83245">
        <w:rPr>
          <w:rStyle w:val="Hyperlink"/>
          <w:rFonts w:ascii="Times New Roman" w:eastAsia="Times New Roman" w:hAnsi="Times New Roman" w:cs="Times New Roman"/>
          <w:sz w:val="24"/>
          <w:szCs w:val="24"/>
        </w:rPr>
        <w:t>http://search.proquest.com/docview/619143201?accountid=14553</w:t>
      </w:r>
      <w:r w:rsidR="00266ADD" w:rsidRPr="00A83245">
        <w:rPr>
          <w:rStyle w:val="Hyperlink"/>
          <w:rFonts w:ascii="Times New Roman" w:eastAsia="Times New Roman" w:hAnsi="Times New Roman" w:cs="Times New Roman"/>
          <w:sz w:val="24"/>
          <w:szCs w:val="24"/>
          <w:rPrChange w:id="301" w:author="lzhang94" w:date="2015-05-14T16:40:00Z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</w:rPrChange>
        </w:rPr>
        <w:fldChar w:fldCharType="end"/>
      </w:r>
    </w:p>
    <w:p w:rsidR="00C20854" w:rsidRPr="00A83245" w:rsidRDefault="00C20854" w:rsidP="00C20854">
      <w:pPr>
        <w:autoSpaceDE w:val="0"/>
        <w:autoSpaceDN w:val="0"/>
        <w:adjustRightInd w:val="0"/>
        <w:spacing w:after="0" w:line="480" w:lineRule="auto"/>
        <w:ind w:left="792" w:hanging="792"/>
        <w:rPr>
          <w:rStyle w:val="Hyperlink"/>
          <w:rFonts w:ascii="Times New Roman" w:hAnsi="Times New Roman" w:cs="Times New Roman"/>
          <w:color w:val="0070C0"/>
          <w:sz w:val="24"/>
          <w:szCs w:val="24"/>
          <w:u w:val="none"/>
          <w:lang w:eastAsia="zh-CN"/>
        </w:rPr>
      </w:pPr>
      <w:r w:rsidRPr="00E41DCB">
        <w:rPr>
          <w:rFonts w:ascii="Times New Roman" w:hAnsi="Times New Roman" w:cs="Times New Roman"/>
          <w:color w:val="0070C0"/>
          <w:sz w:val="24"/>
          <w:szCs w:val="24"/>
        </w:rPr>
        <w:lastRenderedPageBreak/>
        <w:t xml:space="preserve">Rosenthal, S. A., Hooley, J. M., &amp; Steshenko, Y. (2007). </w:t>
      </w:r>
      <w:r w:rsidRPr="00477E14">
        <w:rPr>
          <w:rFonts w:ascii="Times New Roman" w:hAnsi="Times New Roman" w:cs="Times New Roman"/>
          <w:i/>
          <w:iCs/>
          <w:color w:val="0070C0"/>
          <w:sz w:val="24"/>
          <w:szCs w:val="24"/>
        </w:rPr>
        <w:t>Distinguishing grandiosity from self-esteem: Development of the Narcissistic Grandiosity Scale</w:t>
      </w:r>
      <w:r w:rsidRPr="00477E14">
        <w:rPr>
          <w:rFonts w:ascii="Times New Roman" w:hAnsi="Times New Roman" w:cs="Times New Roman"/>
          <w:color w:val="0070C0"/>
          <w:sz w:val="24"/>
          <w:szCs w:val="24"/>
        </w:rPr>
        <w:t xml:space="preserve">. Manuscript in preparation. </w:t>
      </w:r>
      <w:r w:rsidR="00266ADD" w:rsidRPr="00A83245">
        <w:rPr>
          <w:rFonts w:ascii="Times New Roman" w:hAnsi="Times New Roman" w:cs="Times New Roman"/>
          <w:sz w:val="24"/>
          <w:szCs w:val="24"/>
          <w:rPrChange w:id="302" w:author="lzhang94" w:date="2015-05-14T16:40:00Z">
            <w:rPr/>
          </w:rPrChange>
        </w:rPr>
        <w:fldChar w:fldCharType="begin"/>
      </w:r>
      <w:r w:rsidR="00266ADD" w:rsidRPr="00A83245">
        <w:rPr>
          <w:rFonts w:ascii="Times New Roman" w:hAnsi="Times New Roman" w:cs="Times New Roman"/>
          <w:sz w:val="24"/>
          <w:szCs w:val="24"/>
          <w:rPrChange w:id="303" w:author="lzhang94" w:date="2015-05-14T16:40:00Z">
            <w:rPr/>
          </w:rPrChange>
        </w:rPr>
        <w:instrText xml:space="preserve"> HYPERLINK "http://dx.doi.org/10.1016/j.jrp.2010.05.008" </w:instrText>
      </w:r>
      <w:r w:rsidR="00266ADD" w:rsidRPr="00A83245">
        <w:rPr>
          <w:rFonts w:ascii="Times New Roman" w:hAnsi="Times New Roman" w:cs="Times New Roman"/>
          <w:sz w:val="24"/>
          <w:szCs w:val="24"/>
          <w:rPrChange w:id="304" w:author="lzhang94" w:date="2015-05-14T16:40:00Z">
            <w:rPr>
              <w:rStyle w:val="Hyperlink"/>
              <w:rFonts w:ascii="Times New Roman" w:hAnsi="Times New Roman" w:cs="Times New Roman"/>
              <w:color w:val="0070C0"/>
              <w:sz w:val="24"/>
              <w:szCs w:val="24"/>
            </w:rPr>
          </w:rPrChange>
        </w:rPr>
        <w:fldChar w:fldCharType="separate"/>
      </w:r>
      <w:r w:rsidRPr="00A83245">
        <w:rPr>
          <w:rStyle w:val="Hyperlink"/>
          <w:rFonts w:ascii="Times New Roman" w:hAnsi="Times New Roman" w:cs="Times New Roman"/>
          <w:color w:val="0070C0"/>
          <w:sz w:val="24"/>
          <w:szCs w:val="24"/>
        </w:rPr>
        <w:t>http://dx.doi.org/10.1016/j.jrp.2010.05.008</w:t>
      </w:r>
      <w:r w:rsidR="00266ADD" w:rsidRPr="00A83245">
        <w:rPr>
          <w:rStyle w:val="Hyperlink"/>
          <w:rFonts w:ascii="Times New Roman" w:hAnsi="Times New Roman" w:cs="Times New Roman"/>
          <w:color w:val="0070C0"/>
          <w:sz w:val="24"/>
          <w:szCs w:val="24"/>
          <w:rPrChange w:id="305" w:author="lzhang94" w:date="2015-05-14T16:40:00Z">
            <w:rPr>
              <w:rStyle w:val="Hyperlink"/>
              <w:rFonts w:ascii="Times New Roman" w:hAnsi="Times New Roman" w:cs="Times New Roman"/>
              <w:color w:val="0070C0"/>
              <w:sz w:val="24"/>
              <w:szCs w:val="24"/>
            </w:rPr>
          </w:rPrChange>
        </w:rPr>
        <w:fldChar w:fldCharType="end"/>
      </w:r>
    </w:p>
    <w:p w:rsidR="004A315F" w:rsidRPr="00A83245" w:rsidRDefault="004A315F" w:rsidP="00FE6332">
      <w:pPr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</w:pPr>
      <w:r w:rsidRPr="00E41DC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Rosenthal, R., &amp; Rosnow, R. L. (1985). </w:t>
      </w:r>
      <w:r w:rsidRPr="00477E14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Contrast analysis: Focused comparisons in the analysis </w:t>
      </w:r>
    </w:p>
    <w:p w:rsidR="004A315F" w:rsidRPr="00A83245" w:rsidRDefault="004A315F" w:rsidP="00FE6332">
      <w:pPr>
        <w:spacing w:after="0" w:line="480" w:lineRule="auto"/>
        <w:ind w:leftChars="327" w:left="1504" w:hangingChars="327" w:hanging="785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of variance</w:t>
      </w:r>
      <w:r w:rsidRPr="00A83245">
        <w:rPr>
          <w:rFonts w:ascii="Times New Roman" w:eastAsia="Times New Roman" w:hAnsi="Times New Roman" w:cs="Times New Roman"/>
          <w:sz w:val="24"/>
          <w:szCs w:val="24"/>
          <w:lang w:eastAsia="zh-CN"/>
        </w:rPr>
        <w:t>. CUP Archive.</w:t>
      </w:r>
    </w:p>
    <w:p w:rsidR="004A315F" w:rsidRPr="00A83245" w:rsidDel="00451BF6" w:rsidRDefault="004A315F" w:rsidP="00FE6332">
      <w:pPr>
        <w:spacing w:after="0" w:line="480" w:lineRule="auto"/>
        <w:ind w:left="785" w:hangingChars="327" w:hanging="785"/>
        <w:rPr>
          <w:del w:id="306" w:author="lzhang94" w:date="2015-04-17T16:28:00Z"/>
          <w:rFonts w:ascii="Times New Roman" w:eastAsia="Times New Roman" w:hAnsi="Times New Roman" w:cs="Times New Roman"/>
          <w:strike/>
          <w:sz w:val="24"/>
          <w:szCs w:val="24"/>
        </w:rPr>
      </w:pPr>
      <w:del w:id="307" w:author="lzhang94" w:date="2015-04-17T16:28:00Z">
        <w:r w:rsidRPr="00A83245" w:rsidDel="00451BF6">
          <w:rPr>
            <w:rFonts w:ascii="Times New Roman" w:eastAsia="Times New Roman" w:hAnsi="Times New Roman" w:cs="Times New Roman"/>
            <w:strike/>
            <w:sz w:val="24"/>
            <w:szCs w:val="24"/>
          </w:rPr>
          <w:delText xml:space="preserve">Saucier, G., &amp; Ostendorf, F. (1999). Hierarchical subcomponents of the big five personality </w:delText>
        </w:r>
      </w:del>
    </w:p>
    <w:p w:rsidR="004A315F" w:rsidRPr="00A83245" w:rsidDel="00451BF6" w:rsidRDefault="004A315F" w:rsidP="00FE6332">
      <w:pPr>
        <w:spacing w:after="0" w:line="480" w:lineRule="auto"/>
        <w:ind w:leftChars="327" w:left="1504" w:hangingChars="327" w:hanging="785"/>
        <w:rPr>
          <w:del w:id="308" w:author="lzhang94" w:date="2015-04-17T16:28:00Z"/>
          <w:rFonts w:ascii="Times New Roman" w:eastAsia="Times New Roman" w:hAnsi="Times New Roman" w:cs="Times New Roman"/>
          <w:sz w:val="24"/>
          <w:szCs w:val="24"/>
        </w:rPr>
      </w:pPr>
      <w:del w:id="309" w:author="lzhang94" w:date="2015-04-17T16:28:00Z">
        <w:r w:rsidRPr="00A83245" w:rsidDel="00451BF6">
          <w:rPr>
            <w:rFonts w:ascii="Times New Roman" w:eastAsia="Times New Roman" w:hAnsi="Times New Roman" w:cs="Times New Roman"/>
            <w:strike/>
            <w:sz w:val="24"/>
            <w:szCs w:val="24"/>
          </w:rPr>
          <w:delText>factors: A cross-language replication.</w:delText>
        </w:r>
        <w:r w:rsidRPr="00A83245" w:rsidDel="00451BF6">
          <w:rPr>
            <w:rFonts w:ascii="Times New Roman" w:eastAsia="Times New Roman" w:hAnsi="Times New Roman" w:cs="Times New Roman"/>
            <w:i/>
            <w:iCs/>
            <w:strike/>
            <w:sz w:val="24"/>
            <w:szCs w:val="24"/>
          </w:rPr>
          <w:delText xml:space="preserve"> Journal of Personality and Social Psychology, 76</w:delText>
        </w:r>
        <w:r w:rsidRPr="00A83245" w:rsidDel="00451BF6">
          <w:rPr>
            <w:rFonts w:ascii="Times New Roman" w:eastAsia="Times New Roman" w:hAnsi="Times New Roman" w:cs="Times New Roman"/>
            <w:strike/>
            <w:sz w:val="24"/>
            <w:szCs w:val="24"/>
          </w:rPr>
          <w:delText>(4), 613-627. doi:http://dx.doi.org/10.1037/0022-3514.76.4.613</w:delText>
        </w:r>
      </w:del>
    </w:p>
    <w:p w:rsidR="004A315F" w:rsidRPr="00CF0296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Sedikides, C., Gaertner, L., &amp; Toguchi, Y. (2003). Pancultural self-enhancement.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84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60-79. Retrieved from </w:t>
      </w:r>
      <w:r w:rsidR="00266ADD" w:rsidRPr="00A83245">
        <w:rPr>
          <w:rFonts w:ascii="Times New Roman" w:hAnsi="Times New Roman" w:cs="Times New Roman"/>
          <w:sz w:val="24"/>
          <w:szCs w:val="24"/>
          <w:rPrChange w:id="310" w:author="lzhang94" w:date="2015-05-14T16:40:00Z">
            <w:rPr/>
          </w:rPrChange>
        </w:rPr>
        <w:fldChar w:fldCharType="begin"/>
      </w:r>
      <w:r w:rsidR="00266ADD" w:rsidRPr="00A83245">
        <w:rPr>
          <w:rFonts w:ascii="Times New Roman" w:hAnsi="Times New Roman" w:cs="Times New Roman"/>
          <w:sz w:val="24"/>
          <w:szCs w:val="24"/>
          <w:rPrChange w:id="311" w:author="lzhang94" w:date="2015-05-14T16:40:00Z">
            <w:rPr/>
          </w:rPrChange>
        </w:rPr>
        <w:instrText xml:space="preserve"> HYPERLINK "http://search.proquest.com/docview/38413501?accountid=14553" </w:instrText>
      </w:r>
      <w:r w:rsidR="00266ADD" w:rsidRPr="00A83245">
        <w:rPr>
          <w:rFonts w:ascii="Times New Roman" w:hAnsi="Times New Roman" w:cs="Times New Roman"/>
          <w:sz w:val="24"/>
          <w:szCs w:val="24"/>
          <w:rPrChange w:id="312" w:author="lzhang94" w:date="2015-05-14T16:40:00Z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</w:rPrChange>
        </w:rPr>
        <w:fldChar w:fldCharType="separate"/>
      </w:r>
      <w:r w:rsidRPr="00A83245">
        <w:rPr>
          <w:rStyle w:val="Hyperlink"/>
          <w:rFonts w:ascii="Times New Roman" w:eastAsia="Times New Roman" w:hAnsi="Times New Roman" w:cs="Times New Roman"/>
          <w:sz w:val="24"/>
          <w:szCs w:val="24"/>
        </w:rPr>
        <w:t>http://search.proquest.com/docview/38413501?accountid=14553</w:t>
      </w:r>
      <w:r w:rsidR="00266ADD" w:rsidRPr="00A83245">
        <w:rPr>
          <w:rStyle w:val="Hyperlink"/>
          <w:rFonts w:ascii="Times New Roman" w:eastAsia="Times New Roman" w:hAnsi="Times New Roman" w:cs="Times New Roman"/>
          <w:sz w:val="24"/>
          <w:szCs w:val="24"/>
          <w:rPrChange w:id="313" w:author="lzhang94" w:date="2015-05-14T16:40:00Z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</w:rPrChange>
        </w:rPr>
        <w:fldChar w:fldCharType="end"/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314" w:author="lzhang94" w:date="2015-05-14T16:40:00Z">
            <w:rPr>
              <w:rFonts w:ascii="Times New Roman" w:eastAsia="Times New Roman" w:hAnsi="Times New Roman" w:cs="Times New Roman"/>
              <w:color w:val="0000FF" w:themeColor="hyperlink"/>
              <w:sz w:val="24"/>
              <w:szCs w:val="24"/>
              <w:u w:val="single"/>
            </w:rPr>
          </w:rPrChange>
        </w:rPr>
        <w:t>Sedikides, C., Gaertner, L., &amp; Vevea, J. L. (2005). Pancultural self-enhancement reloaded: A meta-analytic reply to heine (2005).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and Social Psychology, 89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(4), 539-551. doi:http://dx.doi.org/10.1037/0022-3514.89.4.539</w:t>
      </w:r>
    </w:p>
    <w:p w:rsidR="004A0602" w:rsidRPr="00A83245" w:rsidRDefault="004A0602" w:rsidP="004A0602">
      <w:pPr>
        <w:autoSpaceDE w:val="0"/>
        <w:autoSpaceDN w:val="0"/>
        <w:adjustRightInd w:val="0"/>
        <w:spacing w:after="0" w:line="480" w:lineRule="auto"/>
        <w:ind w:left="792" w:hanging="792"/>
        <w:rPr>
          <w:ins w:id="315" w:author="lzhang94" w:date="2015-04-17T17:14:00Z"/>
          <w:rFonts w:ascii="Times New Roman" w:hAnsi="Times New Roman" w:cs="Times New Roman"/>
          <w:sz w:val="24"/>
          <w:szCs w:val="24"/>
        </w:rPr>
      </w:pPr>
      <w:ins w:id="316" w:author="lzhang94" w:date="2015-04-17T17:14:00Z">
        <w:r w:rsidRPr="00A83245">
          <w:rPr>
            <w:rFonts w:ascii="Times New Roman" w:hAnsi="Times New Roman" w:cs="Times New Roman"/>
            <w:sz w:val="24"/>
            <w:szCs w:val="24"/>
          </w:rPr>
          <w:t>Sedikides, C., &amp; Gregg, A. P. (2008). Self-enhancement: Food for thought.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Perspectives on Psychological Science, 3</w:t>
        </w:r>
        <w:r w:rsidRPr="00A83245">
          <w:rPr>
            <w:rFonts w:ascii="Times New Roman" w:hAnsi="Times New Roman" w:cs="Times New Roman"/>
            <w:sz w:val="24"/>
            <w:szCs w:val="24"/>
          </w:rPr>
          <w:t>(2), 102-116. doi:http://dx.doi.org/10.1111/j.1745-6916.2008.00068.x</w:t>
        </w:r>
      </w:ins>
    </w:p>
    <w:p w:rsidR="00644997" w:rsidRPr="00A83245" w:rsidRDefault="00644997" w:rsidP="00644997">
      <w:pPr>
        <w:autoSpaceDE w:val="0"/>
        <w:autoSpaceDN w:val="0"/>
        <w:adjustRightInd w:val="0"/>
        <w:spacing w:after="0" w:line="480" w:lineRule="auto"/>
        <w:ind w:left="792" w:hanging="792"/>
        <w:rPr>
          <w:ins w:id="317" w:author="lzhang94" w:date="2015-04-17T17:31:00Z"/>
          <w:rFonts w:ascii="Times New Roman" w:hAnsi="Times New Roman" w:cs="Times New Roman"/>
          <w:sz w:val="24"/>
          <w:szCs w:val="24"/>
        </w:rPr>
      </w:pPr>
      <w:ins w:id="318" w:author="lzhang94" w:date="2015-04-17T17:31:00Z">
        <w:r w:rsidRPr="00A83245">
          <w:rPr>
            <w:rFonts w:ascii="Times New Roman" w:hAnsi="Times New Roman" w:cs="Times New Roman"/>
            <w:sz w:val="24"/>
            <w:szCs w:val="24"/>
          </w:rPr>
          <w:t>Sedikides, C., Herbst, K. C., Hardin, D. P., &amp; Dardis, G. J. (2002). Accountability as a deterrent to self-enhancement: The search for mechanisms.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Journal of Personality and Social Psychology, 83</w:t>
        </w:r>
        <w:r w:rsidRPr="00A83245">
          <w:rPr>
            <w:rFonts w:ascii="Times New Roman" w:hAnsi="Times New Roman" w:cs="Times New Roman"/>
            <w:sz w:val="24"/>
            <w:szCs w:val="24"/>
          </w:rPr>
          <w:t>(3), 592-605. doi:http://dx.doi.org/10.1037/0022-3514.83.3.592</w:t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Sedikides, C., Rudich, E. A., Gregg, A. P., Kumashiro, M., &amp; Rusbult, C. (2004). Are normal narcissists psychologically healthy?: Self-esteem matters.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and Social Psychology, 87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(3), 400-416. doi:http://dx.doi.org/10.1037/0022-3514.87.3.400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lastRenderedPageBreak/>
        <w:t>Steel, P. D., &amp; Kammeyer-Mueller, J. (2002). Comparing meta-analytic moderator estimation techniques under realistic conditions.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Applied Psychology, 87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96-111. Retrieved from http://search.proquest.com/docview/38381321?accountid=14553</w:t>
      </w:r>
    </w:p>
    <w:p w:rsidR="006558B1" w:rsidRPr="00A83245" w:rsidRDefault="006558B1" w:rsidP="006558B1">
      <w:pPr>
        <w:autoSpaceDE w:val="0"/>
        <w:autoSpaceDN w:val="0"/>
        <w:adjustRightInd w:val="0"/>
        <w:spacing w:after="0" w:line="480" w:lineRule="auto"/>
        <w:ind w:left="792" w:hanging="792"/>
        <w:rPr>
          <w:ins w:id="319" w:author="lzhang94" w:date="2015-04-17T17:52:00Z"/>
          <w:rFonts w:ascii="Times New Roman" w:hAnsi="Times New Roman" w:cs="Times New Roman"/>
          <w:sz w:val="24"/>
          <w:szCs w:val="24"/>
        </w:rPr>
      </w:pPr>
      <w:ins w:id="320" w:author="lzhang94" w:date="2015-04-17T17:52:00Z">
        <w:r w:rsidRPr="00A83245">
          <w:rPr>
            <w:rFonts w:ascii="Times New Roman" w:hAnsi="Times New Roman" w:cs="Times New Roman"/>
            <w:sz w:val="24"/>
            <w:szCs w:val="24"/>
          </w:rPr>
          <w:t>Steel, P. D. G., &amp; Kammeyer-Mueller, J. (2008). Bayesian variance estimation for meta-analysis: Quantifying our uncertainty.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Organizational Research Methods, 11</w:t>
        </w:r>
        <w:r w:rsidRPr="00A83245">
          <w:rPr>
            <w:rFonts w:ascii="Times New Roman" w:hAnsi="Times New Roman" w:cs="Times New Roman"/>
            <w:sz w:val="24"/>
            <w:szCs w:val="24"/>
          </w:rPr>
          <w:t>(1), 54-78. doi:http://dx.doi.org/10.1177/1094428107300339</w:t>
        </w:r>
      </w:ins>
    </w:p>
    <w:p w:rsidR="00691091" w:rsidRPr="00A83245" w:rsidRDefault="00691091" w:rsidP="00691091">
      <w:pPr>
        <w:autoSpaceDE w:val="0"/>
        <w:autoSpaceDN w:val="0"/>
        <w:adjustRightInd w:val="0"/>
        <w:spacing w:after="0" w:line="480" w:lineRule="auto"/>
        <w:ind w:left="792" w:hanging="792"/>
        <w:rPr>
          <w:ins w:id="321" w:author="lzhang94" w:date="2015-04-17T17:51:00Z"/>
          <w:rFonts w:ascii="Times New Roman" w:hAnsi="Times New Roman" w:cs="Times New Roman"/>
          <w:sz w:val="24"/>
          <w:szCs w:val="24"/>
        </w:rPr>
      </w:pPr>
      <w:ins w:id="322" w:author="lzhang94" w:date="2015-04-17T17:51:00Z">
        <w:r w:rsidRPr="00A83245">
          <w:rPr>
            <w:rFonts w:ascii="Times New Roman" w:hAnsi="Times New Roman" w:cs="Times New Roman"/>
            <w:sz w:val="24"/>
            <w:szCs w:val="24"/>
          </w:rPr>
          <w:t xml:space="preserve">Tamborski, M., &amp; Brown, R. P. (2011). The measurement of trait narcissism in social-personality research. 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>The handbook of narcissism and narcissistic personality disorder: Theoretical approaches, empirical findings, and treatments.</w:t>
        </w:r>
        <w:r w:rsidRPr="00A83245">
          <w:rPr>
            <w:rFonts w:ascii="Times New Roman" w:hAnsi="Times New Roman" w:cs="Times New Roman"/>
            <w:sz w:val="24"/>
            <w:szCs w:val="24"/>
          </w:rPr>
          <w:t xml:space="preserve"> (pp. 133-140) John Wiley &amp; Sons Inc, Hoboken, NJ. Retrieved from </w:t>
        </w:r>
        <w:r w:rsidRPr="00A83245">
          <w:rPr>
            <w:rFonts w:ascii="Times New Roman" w:hAnsi="Times New Roman" w:cs="Times New Roman"/>
            <w:sz w:val="24"/>
            <w:szCs w:val="24"/>
            <w:rPrChange w:id="323" w:author="lzhang94" w:date="2015-05-14T16:40:00Z">
              <w:rPr/>
            </w:rPrChange>
          </w:rPr>
          <w:fldChar w:fldCharType="begin"/>
        </w:r>
        <w:r w:rsidRPr="00A83245">
          <w:rPr>
            <w:rFonts w:ascii="Times New Roman" w:hAnsi="Times New Roman" w:cs="Times New Roman"/>
            <w:sz w:val="24"/>
            <w:szCs w:val="24"/>
            <w:rPrChange w:id="324" w:author="lzhang94" w:date="2015-05-14T16:40:00Z">
              <w:rPr/>
            </w:rPrChange>
          </w:rPr>
          <w:instrText xml:space="preserve"> HYPERLINK "http://search.proquest.com/docview/1220371656?accountid=14553" </w:instrText>
        </w:r>
        <w:r w:rsidRPr="00A83245">
          <w:rPr>
            <w:rFonts w:ascii="Times New Roman" w:hAnsi="Times New Roman" w:cs="Times New Roman"/>
            <w:sz w:val="24"/>
            <w:szCs w:val="24"/>
            <w:rPrChange w:id="325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separate"/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http://search.proquest.com/docview/1220371656?accountid=14553</w:t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  <w:rPrChange w:id="326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end"/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Taylor, S. E., &amp; Brown, J. D. (1994). Positive illusions and well-being revisited: Separating fact from fiction.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Psychological Bulletin, 116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21-27. doi:http://dx.doi.org/10.1037/0033-2909.116.1.21</w:t>
      </w:r>
    </w:p>
    <w:p w:rsidR="004A315F" w:rsidRPr="00A83245" w:rsidDel="00C02813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327" w:author="lzhang94" w:date="2015-04-17T16:37:00Z"/>
          <w:rFonts w:ascii="Times New Roman" w:eastAsia="Times New Roman" w:hAnsi="Times New Roman" w:cs="Times New Roman"/>
          <w:strike/>
          <w:sz w:val="24"/>
          <w:szCs w:val="24"/>
        </w:rPr>
      </w:pPr>
      <w:del w:id="328" w:author="lzhang94" w:date="2015-04-17T16:37:00Z">
        <w:r w:rsidRPr="00A83245" w:rsidDel="00C02813">
          <w:rPr>
            <w:rFonts w:ascii="Times New Roman" w:eastAsia="Times New Roman" w:hAnsi="Times New Roman" w:cs="Times New Roman"/>
            <w:strike/>
            <w:sz w:val="24"/>
            <w:szCs w:val="24"/>
          </w:rPr>
          <w:delText>Trzesniewski, K. H., Donnellan, M. B., &amp; Robins, R. W. (2008). Do today's young people really think they are so extraordinary? an examination of secular trends in narcissism and self-enhancement.</w:delText>
        </w:r>
        <w:r w:rsidRPr="00A83245" w:rsidDel="00C02813">
          <w:rPr>
            <w:rFonts w:ascii="Times New Roman" w:eastAsia="Times New Roman" w:hAnsi="Times New Roman" w:cs="Times New Roman"/>
            <w:i/>
            <w:iCs/>
            <w:strike/>
            <w:sz w:val="24"/>
            <w:szCs w:val="24"/>
          </w:rPr>
          <w:delText xml:space="preserve"> Psychological Science, 19</w:delText>
        </w:r>
        <w:r w:rsidRPr="00A83245" w:rsidDel="00C02813">
          <w:rPr>
            <w:rFonts w:ascii="Times New Roman" w:eastAsia="Times New Roman" w:hAnsi="Times New Roman" w:cs="Times New Roman"/>
            <w:strike/>
            <w:sz w:val="24"/>
            <w:szCs w:val="24"/>
          </w:rPr>
          <w:delText>(2), 181-188. doi:http://dx.doi.org/10.1111/j.1467-9280.2008.02065.x</w:delText>
        </w:r>
      </w:del>
    </w:p>
    <w:p w:rsidR="004A315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ins w:id="329" w:author="lzhang94" w:date="2015-05-14T16:54:00Z"/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van, d. L., Scholte, R. H. J., Cillessen, A. H. N., Nijenhuis, J. t., &amp; Segers, E. (2010). Classroom ratings of likeability and popularity are related to the big five and the general factor of personality.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Research in Personality, 44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(5), 669-672. doi:http://dx.doi.org/10.1016/j.jrp.2010.08.007</w:t>
      </w:r>
    </w:p>
    <w:p w:rsidR="00266ADD" w:rsidRPr="00266ADD" w:rsidRDefault="00266ADD" w:rsidP="00266ADD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  <w:rPrChange w:id="330" w:author="lzhang94" w:date="2015-05-14T16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ins w:id="331" w:author="lzhang94" w:date="2015-05-14T16:54:00Z">
        <w:r>
          <w:rPr>
            <w:rFonts w:ascii="Times New Roman" w:hAnsi="Times New Roman" w:cs="Times New Roman" w:hint="eastAsia"/>
            <w:color w:val="4C4C4C"/>
            <w:sz w:val="24"/>
            <w:szCs w:val="24"/>
            <w:shd w:val="clear" w:color="auto" w:fill="FFFFFF"/>
            <w:lang w:eastAsia="zh-CN"/>
          </w:rPr>
          <w:t>*</w:t>
        </w:r>
        <w:r w:rsidRPr="00266ADD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332" w:author="lzhang94" w:date="2015-05-14T16:54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Vazire, S. (2015).</w:t>
        </w:r>
        <w:r w:rsidRPr="00266ADD">
          <w:rPr>
            <w:rStyle w:val="apple-converted-space"/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333" w:author="lzhang94" w:date="2015-05-14T16:54:00Z">
              <w:rPr>
                <w:rStyle w:val="apple-converted-space"/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Pr="00266ADD">
          <w:rPr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334" w:author="lzhang94" w:date="2015-05-14T16:54:00Z">
              <w:rPr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The person from the inside and outside</w:t>
        </w:r>
        <w:r w:rsidRPr="00266ADD">
          <w:rPr>
            <w:rStyle w:val="apple-converted-space"/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335" w:author="lzhang94" w:date="2015-05-14T16:54:00Z">
              <w:rPr>
                <w:rStyle w:val="apple-converted-space"/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Pr="00266ADD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336" w:author="lzhang94" w:date="2015-05-14T16:54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 xml:space="preserve">(Order No. AAI3615763). Available </w:t>
        </w:r>
        <w:r w:rsidRPr="00266ADD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337" w:author="lzhang94" w:date="2015-05-14T16:54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lastRenderedPageBreak/>
          <w:t>from PsycINFO. (1648598882; 2015-99020-421). Retrieved from</w:t>
        </w:r>
        <w:r>
          <w:rPr>
            <w:rFonts w:ascii="Verdana" w:hAnsi="Verdana"/>
            <w:color w:val="4C4C4C"/>
            <w:sz w:val="18"/>
            <w:szCs w:val="18"/>
            <w:shd w:val="clear" w:color="auto" w:fill="FFFFFF"/>
          </w:rPr>
          <w:t xml:space="preserve"> http://search.proquest.com/docview/1648598882?accountid=14553</w:t>
        </w:r>
      </w:ins>
    </w:p>
    <w:p w:rsidR="00701F95" w:rsidRPr="00A83245" w:rsidRDefault="00701F95" w:rsidP="00701F95">
      <w:pPr>
        <w:autoSpaceDE w:val="0"/>
        <w:autoSpaceDN w:val="0"/>
        <w:adjustRightInd w:val="0"/>
        <w:spacing w:after="0" w:line="480" w:lineRule="auto"/>
        <w:ind w:left="792" w:hanging="792"/>
        <w:rPr>
          <w:ins w:id="338" w:author="lzhang94" w:date="2015-04-17T17:48:00Z"/>
          <w:rFonts w:ascii="Times New Roman" w:hAnsi="Times New Roman" w:cs="Times New Roman"/>
          <w:sz w:val="24"/>
          <w:szCs w:val="24"/>
        </w:rPr>
      </w:pPr>
      <w:ins w:id="339" w:author="lzhang94" w:date="2015-04-17T17:48:00Z">
        <w:r w:rsidRPr="00266ADD">
          <w:rPr>
            <w:rFonts w:ascii="Times New Roman" w:hAnsi="Times New Roman" w:cs="Times New Roman"/>
            <w:sz w:val="24"/>
            <w:szCs w:val="24"/>
          </w:rPr>
          <w:t>Vazire, S., Naumann, L. P., Rentfrow, P. J., &amp; Gosling, S. D. (2008). Portrait of a narcissist: Manifestations of narcissism in physical appear</w:t>
        </w:r>
        <w:r w:rsidRPr="00A83245">
          <w:rPr>
            <w:rFonts w:ascii="Times New Roman" w:hAnsi="Times New Roman" w:cs="Times New Roman"/>
            <w:sz w:val="24"/>
            <w:szCs w:val="24"/>
          </w:rPr>
          <w:t>ance.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Journal of Research in Personality, 42</w:t>
        </w:r>
        <w:r w:rsidRPr="00A83245">
          <w:rPr>
            <w:rFonts w:ascii="Times New Roman" w:hAnsi="Times New Roman" w:cs="Times New Roman"/>
            <w:sz w:val="24"/>
            <w:szCs w:val="24"/>
          </w:rPr>
          <w:t>(6), 1439-1447. doi:http://dx.doi.org/10.1016/j.jrp.2008.06.007</w:t>
        </w:r>
      </w:ins>
    </w:p>
    <w:p w:rsidR="004A315F" w:rsidRPr="00A83245" w:rsidDel="003B396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340" w:author="lzhang94" w:date="2015-04-17T16:37:00Z"/>
          <w:rFonts w:ascii="Times New Roman" w:eastAsia="Times New Roman" w:hAnsi="Times New Roman" w:cs="Times New Roman"/>
          <w:strike/>
          <w:sz w:val="24"/>
          <w:szCs w:val="24"/>
        </w:rPr>
      </w:pPr>
      <w:del w:id="341" w:author="lzhang94" w:date="2015-04-17T16:37:00Z">
        <w:r w:rsidRPr="00A83245" w:rsidDel="003B3961">
          <w:rPr>
            <w:rFonts w:ascii="Times New Roman" w:eastAsia="Times New Roman" w:hAnsi="Times New Roman" w:cs="Times New Roman"/>
            <w:strike/>
            <w:sz w:val="24"/>
            <w:szCs w:val="24"/>
          </w:rPr>
          <w:delText xml:space="preserve">Wall, T. D. &amp; Payne, R. (1973). Are deficiency scores deficient? </w:delText>
        </w:r>
        <w:r w:rsidRPr="00A83245" w:rsidDel="003B3961">
          <w:rPr>
            <w:rFonts w:ascii="Times New Roman" w:eastAsia="Times New Roman" w:hAnsi="Times New Roman" w:cs="Times New Roman"/>
            <w:i/>
            <w:strike/>
            <w:sz w:val="24"/>
            <w:szCs w:val="24"/>
          </w:rPr>
          <w:delText>Journal of Applied Psychology, 58</w:delText>
        </w:r>
        <w:r w:rsidRPr="00A83245" w:rsidDel="003B3961">
          <w:rPr>
            <w:rFonts w:ascii="Times New Roman" w:eastAsia="Times New Roman" w:hAnsi="Times New Roman" w:cs="Times New Roman"/>
            <w:strike/>
            <w:sz w:val="24"/>
            <w:szCs w:val="24"/>
          </w:rPr>
          <w:delText>, 322-326.</w:delText>
        </w:r>
      </w:del>
    </w:p>
    <w:p w:rsidR="00691091" w:rsidRPr="00A83245" w:rsidRDefault="00691091" w:rsidP="00691091">
      <w:pPr>
        <w:autoSpaceDE w:val="0"/>
        <w:autoSpaceDN w:val="0"/>
        <w:adjustRightInd w:val="0"/>
        <w:spacing w:after="0" w:line="480" w:lineRule="auto"/>
        <w:ind w:left="792" w:hanging="792"/>
        <w:rPr>
          <w:ins w:id="342" w:author="lzhang94" w:date="2015-04-17T17:51:00Z"/>
          <w:rFonts w:ascii="Times New Roman" w:hAnsi="Times New Roman" w:cs="Times New Roman"/>
          <w:sz w:val="24"/>
          <w:szCs w:val="24"/>
        </w:rPr>
      </w:pPr>
      <w:ins w:id="343" w:author="lzhang94" w:date="2015-04-17T17:51:00Z">
        <w:r w:rsidRPr="00A83245">
          <w:rPr>
            <w:rFonts w:ascii="Times New Roman" w:hAnsi="Times New Roman" w:cs="Times New Roman"/>
            <w:sz w:val="24"/>
            <w:szCs w:val="24"/>
          </w:rPr>
          <w:t xml:space="preserve">Watson, C., &amp; Bagby, R. M. (2011). Assessment of narcissistic personality disorder. 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>The handbook of narcissism and narcissistic personality disorder: Theoretical approaches, empirical findings, and treatments.</w:t>
        </w:r>
        <w:r w:rsidRPr="00A83245">
          <w:rPr>
            <w:rFonts w:ascii="Times New Roman" w:hAnsi="Times New Roman" w:cs="Times New Roman"/>
            <w:sz w:val="24"/>
            <w:szCs w:val="24"/>
          </w:rPr>
          <w:t xml:space="preserve"> (pp. 120-132) John Wiley &amp; Sons Inc, Hoboken, NJ. Retrieved from </w:t>
        </w:r>
        <w:r w:rsidRPr="00A83245">
          <w:rPr>
            <w:rFonts w:ascii="Times New Roman" w:hAnsi="Times New Roman" w:cs="Times New Roman"/>
            <w:sz w:val="24"/>
            <w:szCs w:val="24"/>
            <w:rPrChange w:id="344" w:author="lzhang94" w:date="2015-05-14T16:40:00Z">
              <w:rPr/>
            </w:rPrChange>
          </w:rPr>
          <w:fldChar w:fldCharType="begin"/>
        </w:r>
        <w:r w:rsidRPr="00A83245">
          <w:rPr>
            <w:rFonts w:ascii="Times New Roman" w:hAnsi="Times New Roman" w:cs="Times New Roman"/>
            <w:sz w:val="24"/>
            <w:szCs w:val="24"/>
            <w:rPrChange w:id="345" w:author="lzhang94" w:date="2015-05-14T16:40:00Z">
              <w:rPr/>
            </w:rPrChange>
          </w:rPr>
          <w:instrText xml:space="preserve"> HYPERLINK "http://search.proquest.com/docview/1220371648?accountid=14553" </w:instrText>
        </w:r>
        <w:r w:rsidRPr="00A83245">
          <w:rPr>
            <w:rFonts w:ascii="Times New Roman" w:hAnsi="Times New Roman" w:cs="Times New Roman"/>
            <w:sz w:val="24"/>
            <w:szCs w:val="24"/>
            <w:rPrChange w:id="346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separate"/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http://search.proquest.com/docview/1220371648?accountid=14553</w:t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  <w:rPrChange w:id="347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end"/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Wiggins, J. S. (1991). Agency and communion as conceptual coordinates for the understanding and measurement of interpersonal behavior. In D. Cicchetti &amp; W. M. Grove (Eds.), Thinking clearly about psychology: Essays in honor of Paul E. Meehl (pp. 89-113). Minneapolis, MN: University of Minnesota Press.</w:t>
      </w:r>
    </w:p>
    <w:p w:rsidR="00982E3D" w:rsidRPr="00A83245" w:rsidRDefault="00982E3D" w:rsidP="00982E3D">
      <w:pPr>
        <w:autoSpaceDE w:val="0"/>
        <w:autoSpaceDN w:val="0"/>
        <w:adjustRightInd w:val="0"/>
        <w:spacing w:after="0" w:line="480" w:lineRule="auto"/>
        <w:ind w:left="792" w:hanging="792"/>
        <w:rPr>
          <w:ins w:id="348" w:author="lzhang94" w:date="2015-04-17T17:39:00Z"/>
          <w:rFonts w:ascii="Times New Roman" w:hAnsi="Times New Roman" w:cs="Times New Roman"/>
          <w:sz w:val="24"/>
          <w:szCs w:val="24"/>
        </w:rPr>
      </w:pPr>
      <w:ins w:id="349" w:author="lzhang94" w:date="2015-04-17T17:39:00Z">
        <w:r w:rsidRPr="00A83245">
          <w:rPr>
            <w:rFonts w:ascii="Times New Roman" w:hAnsi="Times New Roman" w:cs="Times New Roman"/>
            <w:sz w:val="24"/>
            <w:szCs w:val="24"/>
          </w:rPr>
          <w:t xml:space="preserve">Wiggins, J. S., &amp; Pincus, A. L. (1994). 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>Personality structure and the structure of personality disorders</w:t>
        </w:r>
        <w:r w:rsidRPr="00A83245">
          <w:rPr>
            <w:rFonts w:ascii="Times New Roman" w:hAnsi="Times New Roman" w:cs="Times New Roman"/>
            <w:sz w:val="24"/>
            <w:szCs w:val="24"/>
          </w:rPr>
          <w:t xml:space="preserve"> American Psychological Association, Washington, DC. doi:http://dx.doi.org/10.1037/10140-023</w:t>
        </w:r>
      </w:ins>
    </w:p>
    <w:p w:rsidR="004A315F" w:rsidRPr="00A83245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rPrChange w:id="350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</w:pPr>
      <w:r w:rsidRPr="00FB39B7">
        <w:rPr>
          <w:rFonts w:ascii="Times New Roman" w:hAnsi="Times New Roman" w:cs="Times New Roman"/>
          <w:sz w:val="24"/>
          <w:szCs w:val="24"/>
        </w:rPr>
        <w:t>Wink, P. &amp;</w:t>
      </w:r>
      <w:r w:rsidRPr="00A83245">
        <w:rPr>
          <w:rFonts w:ascii="Times New Roman" w:hAnsi="Times New Roman" w:cs="Times New Roman"/>
          <w:sz w:val="24"/>
          <w:szCs w:val="24"/>
          <w:rPrChange w:id="351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 xml:space="preserve"> Gough, H. G. (1990). New narcissism scale for the California Personality Inventory and MMPI. </w:t>
      </w:r>
      <w:r w:rsidRPr="00A83245">
        <w:rPr>
          <w:rFonts w:ascii="Times New Roman" w:hAnsi="Times New Roman" w:cs="Times New Roman"/>
          <w:i/>
          <w:sz w:val="24"/>
          <w:szCs w:val="24"/>
          <w:rPrChange w:id="352" w:author="lzhang94" w:date="2015-05-14T16:40:00Z">
            <w:rPr>
              <w:rFonts w:ascii="Times New Roman" w:hAnsi="Times New Roman"/>
              <w:i/>
              <w:sz w:val="24"/>
              <w:szCs w:val="24"/>
            </w:rPr>
          </w:rPrChange>
        </w:rPr>
        <w:t>Journal of Personality Assessment, 54</w:t>
      </w:r>
      <w:r w:rsidRPr="00A83245">
        <w:rPr>
          <w:rFonts w:ascii="Times New Roman" w:hAnsi="Times New Roman" w:cs="Times New Roman"/>
          <w:sz w:val="24"/>
          <w:szCs w:val="24"/>
          <w:rPrChange w:id="353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>, 446-462.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trike/>
          <w:sz w:val="24"/>
          <w:szCs w:val="24"/>
          <w:lang w:eastAsia="zh-CN"/>
        </w:rPr>
      </w:pPr>
      <w:del w:id="354" w:author="lzhang94" w:date="2015-04-17T16:37:00Z">
        <w:r w:rsidRPr="00A83245" w:rsidDel="008F52E2">
          <w:rPr>
            <w:rFonts w:ascii="Times New Roman" w:eastAsia="Times New Roman" w:hAnsi="Times New Roman" w:cs="Times New Roman"/>
            <w:strike/>
            <w:sz w:val="24"/>
            <w:szCs w:val="24"/>
          </w:rPr>
          <w:delText xml:space="preserve">Young, S. M., &amp; Pinsky, D. (2006). Narcissism and celebrity. </w:delText>
        </w:r>
        <w:r w:rsidRPr="00A83245" w:rsidDel="008F52E2">
          <w:rPr>
            <w:rFonts w:ascii="Times New Roman" w:eastAsia="Times New Roman" w:hAnsi="Times New Roman" w:cs="Times New Roman"/>
            <w:i/>
            <w:strike/>
            <w:sz w:val="24"/>
            <w:szCs w:val="24"/>
          </w:rPr>
          <w:delText>Journal of Research in Personality, 40</w:delText>
        </w:r>
        <w:r w:rsidRPr="00A83245" w:rsidDel="008F52E2">
          <w:rPr>
            <w:rFonts w:ascii="Times New Roman" w:eastAsia="Times New Roman" w:hAnsi="Times New Roman" w:cs="Times New Roman"/>
            <w:strike/>
            <w:sz w:val="24"/>
            <w:szCs w:val="24"/>
          </w:rPr>
          <w:delText>, 463-471. doi:http://dx.doi.org/10.1016/j.jrp.2006.05.005</w:delText>
        </w:r>
      </w:del>
    </w:p>
    <w:p w:rsidR="00952269" w:rsidRPr="00A83245" w:rsidRDefault="00952269" w:rsidP="00952269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color w:val="0070C0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Zanarini, M. C., Frankenburg, F. R., Sickel, A. E., &amp; Yong, L. (1996). 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>The Diagnostic Interview for DSM–IV Personality Disorders (DIPD-IV)</w:t>
      </w:r>
      <w:r w:rsidRPr="00A83245">
        <w:rPr>
          <w:rFonts w:ascii="Times New Roman" w:hAnsi="Times New Roman" w:cs="Times New Roman"/>
          <w:color w:val="0070C0"/>
          <w:sz w:val="24"/>
          <w:szCs w:val="24"/>
        </w:rPr>
        <w:t>. Belmont,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</w:t>
      </w:r>
      <w:r w:rsidRPr="00A83245">
        <w:rPr>
          <w:rFonts w:ascii="Times New Roman" w:hAnsi="Times New Roman" w:cs="Times New Roman"/>
          <w:color w:val="0070C0"/>
          <w:sz w:val="24"/>
          <w:szCs w:val="24"/>
        </w:rPr>
        <w:t>MA: McLean Hospital.</w:t>
      </w:r>
    </w:p>
    <w:p w:rsidR="00D74F2B" w:rsidRPr="00A83245" w:rsidRDefault="00D74F2B" w:rsidP="00D74F2B">
      <w:pPr>
        <w:autoSpaceDE w:val="0"/>
        <w:autoSpaceDN w:val="0"/>
        <w:adjustRightInd w:val="0"/>
        <w:spacing w:after="0" w:line="480" w:lineRule="auto"/>
        <w:ind w:left="792" w:hanging="792"/>
        <w:rPr>
          <w:ins w:id="355" w:author="lzhang94" w:date="2015-04-17T17:48:00Z"/>
          <w:rFonts w:ascii="Times New Roman" w:hAnsi="Times New Roman" w:cs="Times New Roman"/>
          <w:sz w:val="24"/>
          <w:szCs w:val="24"/>
        </w:rPr>
      </w:pPr>
      <w:ins w:id="356" w:author="lzhang94" w:date="2015-04-17T17:48:00Z">
        <w:r w:rsidRPr="00A83245">
          <w:rPr>
            <w:rFonts w:ascii="Times New Roman" w:hAnsi="Times New Roman" w:cs="Times New Roman"/>
            <w:sz w:val="24"/>
            <w:szCs w:val="24"/>
          </w:rPr>
          <w:lastRenderedPageBreak/>
          <w:t>Zuckerman, M., &amp; Knee, C. R. (1996). The relation between overly positive self-evaluation and adjustment: A comment on colvin, block, and funder (1995).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Journal of Personality and Social Psychology, 70</w:t>
        </w:r>
        <w:r w:rsidRPr="00A83245">
          <w:rPr>
            <w:rFonts w:ascii="Times New Roman" w:hAnsi="Times New Roman" w:cs="Times New Roman"/>
            <w:sz w:val="24"/>
            <w:szCs w:val="24"/>
          </w:rPr>
          <w:t>(6), 1250-1251. doi:http://dx.doi.org/10.1037/0022-3514.70.6.1250</w:t>
        </w:r>
      </w:ins>
    </w:p>
    <w:p w:rsidR="004A315F" w:rsidRPr="00A83245" w:rsidDel="00FE3123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357" w:author="lzhang94" w:date="2015-04-17T16:37:00Z"/>
          <w:rFonts w:ascii="Times New Roman" w:eastAsia="Times New Roman" w:hAnsi="Times New Roman" w:cs="Times New Roman"/>
          <w:strike/>
          <w:sz w:val="24"/>
          <w:szCs w:val="24"/>
          <w:lang w:eastAsia="zh-CN"/>
        </w:rPr>
      </w:pPr>
      <w:del w:id="358" w:author="lzhang94" w:date="2015-04-17T16:37:00Z">
        <w:r w:rsidRPr="00A83245" w:rsidDel="00FE3123">
          <w:rPr>
            <w:rFonts w:ascii="Times New Roman" w:eastAsia="Times New Roman" w:hAnsi="Times New Roman" w:cs="Times New Roman"/>
            <w:strike/>
            <w:sz w:val="24"/>
            <w:szCs w:val="24"/>
          </w:rPr>
          <w:delText>Zeigler-Hill, V. (2006). Discrepancies between implicit and explicit self-esteem: Implications for narcissism and self-esteem instability.</w:delText>
        </w:r>
        <w:r w:rsidRPr="00A83245" w:rsidDel="00FE3123">
          <w:rPr>
            <w:rFonts w:ascii="Times New Roman" w:eastAsia="Times New Roman" w:hAnsi="Times New Roman" w:cs="Times New Roman"/>
            <w:i/>
            <w:iCs/>
            <w:strike/>
            <w:sz w:val="24"/>
            <w:szCs w:val="24"/>
          </w:rPr>
          <w:delText xml:space="preserve"> Journal of Personality, 74</w:delText>
        </w:r>
        <w:r w:rsidRPr="00A83245" w:rsidDel="00FE3123">
          <w:rPr>
            <w:rFonts w:ascii="Times New Roman" w:eastAsia="Times New Roman" w:hAnsi="Times New Roman" w:cs="Times New Roman"/>
            <w:strike/>
            <w:sz w:val="24"/>
            <w:szCs w:val="24"/>
          </w:rPr>
          <w:delText>(1), 119-143. doi:http://dx.doi.org/10.1111/j.1467-6494.2005.00371.x</w:delText>
        </w:r>
      </w:del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359" w:author="lzhang94" w:date="2015-05-14T16:4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Zeigler-Hill, V., Myers, E. M., &amp; Clark, C. B. (2010). Narcissism and self-esteem reactivity: The role of negative achievement events.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  <w:rPrChange w:id="360" w:author="lzhang94" w:date="2015-05-14T16:40:00Z">
            <w:rPr>
              <w:rFonts w:ascii="Times New Roman" w:eastAsia="Times New Roman" w:hAnsi="Times New Roman" w:cs="Times New Roman"/>
              <w:i/>
              <w:strike/>
              <w:sz w:val="24"/>
              <w:szCs w:val="24"/>
            </w:rPr>
          </w:rPrChange>
        </w:rPr>
        <w:t>Journal of Research in Personality, 44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361" w:author="lzhang94" w:date="2015-05-14T16:4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, 285-292. doi:http://dx.doi.org/10.1016/j.jrp.2010.02.005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00AC5" w:rsidRPr="00A83245" w:rsidRDefault="00000AC5" w:rsidP="00E15F51">
      <w:pPr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rPrChange w:id="362" w:author="lzhang94" w:date="2015-05-14T16:40:00Z">
            <w:rPr>
              <w:sz w:val="24"/>
              <w:szCs w:val="24"/>
            </w:rPr>
          </w:rPrChange>
        </w:rPr>
      </w:pPr>
    </w:p>
    <w:sectPr w:rsidR="00000AC5" w:rsidRPr="00A83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15F"/>
    <w:rsid w:val="00000AC5"/>
    <w:rsid w:val="00006A11"/>
    <w:rsid w:val="00050454"/>
    <w:rsid w:val="000F61D1"/>
    <w:rsid w:val="00111173"/>
    <w:rsid w:val="001357AE"/>
    <w:rsid w:val="0015739E"/>
    <w:rsid w:val="00161C1C"/>
    <w:rsid w:val="001669DB"/>
    <w:rsid w:val="00177B63"/>
    <w:rsid w:val="001951C2"/>
    <w:rsid w:val="001B09CB"/>
    <w:rsid w:val="001B5AAD"/>
    <w:rsid w:val="001B6008"/>
    <w:rsid w:val="001F1D10"/>
    <w:rsid w:val="002211F3"/>
    <w:rsid w:val="002224C9"/>
    <w:rsid w:val="00232178"/>
    <w:rsid w:val="00240298"/>
    <w:rsid w:val="00266ADD"/>
    <w:rsid w:val="002B704A"/>
    <w:rsid w:val="002D5B60"/>
    <w:rsid w:val="002E666A"/>
    <w:rsid w:val="003007C1"/>
    <w:rsid w:val="00355B41"/>
    <w:rsid w:val="0036438D"/>
    <w:rsid w:val="0039351C"/>
    <w:rsid w:val="003A6B76"/>
    <w:rsid w:val="003B3961"/>
    <w:rsid w:val="003C20DB"/>
    <w:rsid w:val="003D0FDA"/>
    <w:rsid w:val="003D1D7D"/>
    <w:rsid w:val="003F4E70"/>
    <w:rsid w:val="00402193"/>
    <w:rsid w:val="00421B98"/>
    <w:rsid w:val="00451BF6"/>
    <w:rsid w:val="00477595"/>
    <w:rsid w:val="00477E14"/>
    <w:rsid w:val="004A0602"/>
    <w:rsid w:val="004A315F"/>
    <w:rsid w:val="004D5AF2"/>
    <w:rsid w:val="005312D5"/>
    <w:rsid w:val="005422D3"/>
    <w:rsid w:val="005438F0"/>
    <w:rsid w:val="005619B7"/>
    <w:rsid w:val="005B1BDF"/>
    <w:rsid w:val="005B71EA"/>
    <w:rsid w:val="00630DDA"/>
    <w:rsid w:val="00642711"/>
    <w:rsid w:val="00644997"/>
    <w:rsid w:val="006558B1"/>
    <w:rsid w:val="0068386D"/>
    <w:rsid w:val="00691091"/>
    <w:rsid w:val="006B692D"/>
    <w:rsid w:val="006C1B45"/>
    <w:rsid w:val="006C64DD"/>
    <w:rsid w:val="006E6B8C"/>
    <w:rsid w:val="00701F95"/>
    <w:rsid w:val="007236F9"/>
    <w:rsid w:val="00741C43"/>
    <w:rsid w:val="00791041"/>
    <w:rsid w:val="007A6EF0"/>
    <w:rsid w:val="007D0C1A"/>
    <w:rsid w:val="007D2647"/>
    <w:rsid w:val="00803788"/>
    <w:rsid w:val="00821EC5"/>
    <w:rsid w:val="00821F3A"/>
    <w:rsid w:val="00832FAB"/>
    <w:rsid w:val="00840E36"/>
    <w:rsid w:val="008538FA"/>
    <w:rsid w:val="008C35A9"/>
    <w:rsid w:val="008D34E9"/>
    <w:rsid w:val="008F52E2"/>
    <w:rsid w:val="00915C21"/>
    <w:rsid w:val="00952269"/>
    <w:rsid w:val="00962178"/>
    <w:rsid w:val="00982E3D"/>
    <w:rsid w:val="009E0FF3"/>
    <w:rsid w:val="00A04297"/>
    <w:rsid w:val="00A83245"/>
    <w:rsid w:val="00A83F74"/>
    <w:rsid w:val="00A842A4"/>
    <w:rsid w:val="00A975F3"/>
    <w:rsid w:val="00AA4BE1"/>
    <w:rsid w:val="00AB5C68"/>
    <w:rsid w:val="00AD598F"/>
    <w:rsid w:val="00AE0601"/>
    <w:rsid w:val="00AE4938"/>
    <w:rsid w:val="00AE6413"/>
    <w:rsid w:val="00AE727C"/>
    <w:rsid w:val="00AF2C21"/>
    <w:rsid w:val="00AF3513"/>
    <w:rsid w:val="00AF4025"/>
    <w:rsid w:val="00B22409"/>
    <w:rsid w:val="00B30AE6"/>
    <w:rsid w:val="00B42CB4"/>
    <w:rsid w:val="00B54ECA"/>
    <w:rsid w:val="00B66620"/>
    <w:rsid w:val="00B85702"/>
    <w:rsid w:val="00BB6175"/>
    <w:rsid w:val="00BC7B25"/>
    <w:rsid w:val="00BD0808"/>
    <w:rsid w:val="00BE67DE"/>
    <w:rsid w:val="00C011B4"/>
    <w:rsid w:val="00C02813"/>
    <w:rsid w:val="00C20854"/>
    <w:rsid w:val="00C32198"/>
    <w:rsid w:val="00C601FE"/>
    <w:rsid w:val="00C756CA"/>
    <w:rsid w:val="00CA5922"/>
    <w:rsid w:val="00CD300D"/>
    <w:rsid w:val="00CD596E"/>
    <w:rsid w:val="00CF0296"/>
    <w:rsid w:val="00D14EA9"/>
    <w:rsid w:val="00D5687B"/>
    <w:rsid w:val="00D7161B"/>
    <w:rsid w:val="00D74F2B"/>
    <w:rsid w:val="00D906CA"/>
    <w:rsid w:val="00D96593"/>
    <w:rsid w:val="00E14D47"/>
    <w:rsid w:val="00E15F51"/>
    <w:rsid w:val="00E41DCB"/>
    <w:rsid w:val="00E656C2"/>
    <w:rsid w:val="00EA75DB"/>
    <w:rsid w:val="00EA76A2"/>
    <w:rsid w:val="00F05312"/>
    <w:rsid w:val="00F24368"/>
    <w:rsid w:val="00F56AC6"/>
    <w:rsid w:val="00F726EA"/>
    <w:rsid w:val="00FA4535"/>
    <w:rsid w:val="00FB2FB5"/>
    <w:rsid w:val="00FB39B7"/>
    <w:rsid w:val="00FC66F1"/>
    <w:rsid w:val="00FD508C"/>
    <w:rsid w:val="00FE0106"/>
    <w:rsid w:val="00FE3123"/>
    <w:rsid w:val="00FE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15F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4A315F"/>
    <w:pPr>
      <w:spacing w:after="0" w:line="240" w:lineRule="auto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4A31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A315F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B45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DefaultParagraphFont"/>
    <w:rsid w:val="001573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15F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4A315F"/>
    <w:pPr>
      <w:spacing w:after="0" w:line="240" w:lineRule="auto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4A31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A315F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B45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DefaultParagraphFont"/>
    <w:rsid w:val="00157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83BB6-D13A-4315-B713-48FF2D912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21</Pages>
  <Words>5310</Words>
  <Characters>30270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26</cp:revision>
  <dcterms:created xsi:type="dcterms:W3CDTF">2015-05-14T21:15:00Z</dcterms:created>
  <dcterms:modified xsi:type="dcterms:W3CDTF">2015-05-16T01:44:00Z</dcterms:modified>
</cp:coreProperties>
</file>