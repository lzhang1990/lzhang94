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BC" w:rsidRPr="00821ECE" w:rsidRDefault="00345BF3" w:rsidP="00821ECE">
      <w:pPr>
        <w:pBdr>
          <w:bottom w:val="single" w:sz="4" w:space="1" w:color="auto"/>
        </w:pBdr>
        <w:tabs>
          <w:tab w:val="left" w:pos="1620"/>
        </w:tabs>
        <w:autoSpaceDE w:val="0"/>
        <w:autoSpaceDN w:val="0"/>
        <w:adjustRightInd w:val="0"/>
        <w:spacing w:line="240" w:lineRule="auto"/>
        <w:jc w:val="both"/>
        <w:textAlignment w:val="center"/>
        <w:rPr>
          <w:rFonts w:ascii="Times New Roman" w:hAnsi="Times New Roman" w:cs="Times New Roman"/>
          <w:b/>
          <w:iCs/>
          <w:noProof/>
          <w:sz w:val="28"/>
          <w:szCs w:val="18"/>
        </w:rPr>
      </w:pPr>
      <w:ins w:id="0" w:author="Zhang Luyao" w:date="2015-10-19T16:39:00Z">
        <w:r>
          <w:rPr>
            <w:rFonts w:ascii="Times New Roman" w:hAnsi="Times New Roman" w:cs="Times New Roman" w:hint="eastAsia"/>
            <w:b/>
            <w:iCs/>
            <w:noProof/>
            <w:sz w:val="28"/>
            <w:szCs w:val="18"/>
            <w:lang w:eastAsia="zh-CN"/>
          </w:rPr>
          <w:t xml:space="preserve">  </w:t>
        </w:r>
      </w:ins>
      <w:r w:rsidR="00EE64BC" w:rsidRPr="00821ECE">
        <w:rPr>
          <w:rFonts w:ascii="Times New Roman" w:hAnsi="Times New Roman" w:cs="Times New Roman"/>
          <w:b/>
          <w:iCs/>
          <w:noProof/>
          <w:sz w:val="28"/>
          <w:szCs w:val="18"/>
        </w:rPr>
        <w:t>Author Queries</w:t>
      </w:r>
    </w:p>
    <w:p w:rsidR="00EE64BC" w:rsidRPr="00821ECE" w:rsidRDefault="00EE64BC" w:rsidP="00821ECE">
      <w:pPr>
        <w:tabs>
          <w:tab w:val="left" w:pos="1620"/>
        </w:tabs>
        <w:autoSpaceDE w:val="0"/>
        <w:autoSpaceDN w:val="0"/>
        <w:adjustRightInd w:val="0"/>
        <w:spacing w:line="240" w:lineRule="auto"/>
        <w:jc w:val="both"/>
        <w:textAlignment w:val="center"/>
        <w:rPr>
          <w:rFonts w:ascii="Times New Roman" w:hAnsi="Times New Roman" w:cs="Times New Roman"/>
          <w:i/>
          <w:iCs/>
          <w:noProof/>
          <w:sz w:val="18"/>
          <w:szCs w:val="18"/>
        </w:rPr>
      </w:pPr>
    </w:p>
    <w:p w:rsidR="00EE64BC" w:rsidRPr="00821ECE" w:rsidRDefault="00EE64BC" w:rsidP="00821ECE">
      <w:pPr>
        <w:tabs>
          <w:tab w:val="left" w:pos="1620"/>
        </w:tabs>
        <w:autoSpaceDE w:val="0"/>
        <w:autoSpaceDN w:val="0"/>
        <w:adjustRightInd w:val="0"/>
        <w:spacing w:line="240" w:lineRule="auto"/>
        <w:jc w:val="both"/>
        <w:textAlignment w:val="center"/>
        <w:rPr>
          <w:rFonts w:ascii="Times New Roman" w:hAnsi="Times New Roman" w:cs="Times New Roman"/>
          <w:i/>
          <w:iCs/>
          <w:noProof/>
          <w:sz w:val="18"/>
          <w:szCs w:val="18"/>
        </w:rPr>
      </w:pPr>
      <w:r w:rsidRPr="00821ECE">
        <w:rPr>
          <w:rFonts w:ascii="Times New Roman" w:hAnsi="Times New Roman" w:cs="Times New Roman"/>
          <w:i/>
          <w:iCs/>
          <w:noProof/>
          <w:sz w:val="18"/>
          <w:szCs w:val="18"/>
        </w:rPr>
        <w:t xml:space="preserve">Journal title: </w:t>
      </w:r>
      <w:r w:rsidRPr="00821ECE">
        <w:rPr>
          <w:rFonts w:ascii="Times New Roman" w:hAnsi="Times New Roman" w:cs="Times New Roman"/>
          <w:noProof/>
          <w:sz w:val="18"/>
          <w:szCs w:val="18"/>
        </w:rPr>
        <w:tab/>
      </w:r>
      <w:r w:rsidR="005C5A8B" w:rsidRPr="00821ECE">
        <w:rPr>
          <w:rFonts w:ascii="Times New Roman" w:hAnsi="Times New Roman" w:cs="Times New Roman"/>
          <w:b/>
          <w:noProof/>
          <w:sz w:val="18"/>
          <w:szCs w:val="18"/>
        </w:rPr>
        <w:t>PSPB</w:t>
      </w:r>
    </w:p>
    <w:p w:rsidR="00EE64BC" w:rsidRPr="00821ECE" w:rsidRDefault="00EE64BC" w:rsidP="00821ECE">
      <w:pPr>
        <w:tabs>
          <w:tab w:val="left" w:pos="1620"/>
        </w:tabs>
        <w:autoSpaceDE w:val="0"/>
        <w:autoSpaceDN w:val="0"/>
        <w:adjustRightInd w:val="0"/>
        <w:spacing w:before="120" w:line="240" w:lineRule="auto"/>
        <w:jc w:val="both"/>
        <w:textAlignment w:val="center"/>
        <w:rPr>
          <w:rFonts w:ascii="Times New Roman" w:hAnsi="Times New Roman" w:cs="Times New Roman"/>
          <w:b/>
          <w:bCs/>
          <w:noProof/>
          <w:spacing w:val="5"/>
          <w:sz w:val="18"/>
          <w:szCs w:val="18"/>
        </w:rPr>
      </w:pPr>
      <w:r w:rsidRPr="00821ECE">
        <w:rPr>
          <w:rFonts w:ascii="Times New Roman" w:hAnsi="Times New Roman" w:cs="Times New Roman"/>
          <w:i/>
          <w:iCs/>
          <w:noProof/>
          <w:sz w:val="18"/>
          <w:szCs w:val="18"/>
        </w:rPr>
        <w:t xml:space="preserve">Article Number: </w:t>
      </w:r>
      <w:r w:rsidRPr="00821ECE">
        <w:rPr>
          <w:rFonts w:ascii="Times New Roman" w:hAnsi="Times New Roman" w:cs="Times New Roman"/>
          <w:noProof/>
          <w:sz w:val="18"/>
          <w:szCs w:val="18"/>
        </w:rPr>
        <w:tab/>
      </w:r>
      <w:r w:rsidR="00631A09" w:rsidRPr="00821ECE">
        <w:rPr>
          <w:rFonts w:ascii="Times New Roman" w:hAnsi="Times New Roman" w:cs="Times New Roman"/>
          <w:b/>
          <w:noProof/>
          <w:sz w:val="18"/>
          <w:szCs w:val="18"/>
        </w:rPr>
        <w:t>10.1177/0146167215611636</w:t>
      </w:r>
    </w:p>
    <w:p w:rsidR="00EE64BC" w:rsidRPr="00821ECE" w:rsidRDefault="00EE64BC" w:rsidP="00821ECE">
      <w:pPr>
        <w:autoSpaceDE w:val="0"/>
        <w:autoSpaceDN w:val="0"/>
        <w:adjustRightInd w:val="0"/>
        <w:spacing w:before="120" w:after="120" w:line="240" w:lineRule="auto"/>
        <w:jc w:val="both"/>
        <w:textAlignment w:val="center"/>
        <w:rPr>
          <w:rFonts w:ascii="Times New Roman" w:hAnsi="Times New Roman" w:cs="Times New Roman"/>
          <w:noProof/>
          <w:sz w:val="18"/>
          <w:szCs w:val="18"/>
        </w:rPr>
      </w:pPr>
      <w:r w:rsidRPr="00821ECE">
        <w:rPr>
          <w:rFonts w:ascii="Times New Roman" w:hAnsi="Times New Roman" w:cs="Times New Roman"/>
          <w:noProof/>
          <w:sz w:val="18"/>
          <w:szCs w:val="18"/>
        </w:rPr>
        <w:t>Dear Author/Editor,</w:t>
      </w:r>
    </w:p>
    <w:p w:rsidR="00EE64BC" w:rsidRPr="00821ECE" w:rsidRDefault="00EE64BC" w:rsidP="00821ECE">
      <w:pPr>
        <w:autoSpaceDE w:val="0"/>
        <w:autoSpaceDN w:val="0"/>
        <w:adjustRightInd w:val="0"/>
        <w:spacing w:line="240" w:lineRule="auto"/>
        <w:jc w:val="both"/>
        <w:textAlignment w:val="center"/>
        <w:rPr>
          <w:rFonts w:ascii="Times New Roman" w:hAnsi="Times New Roman" w:cs="Times New Roman"/>
          <w:noProof/>
          <w:spacing w:val="-2"/>
          <w:sz w:val="18"/>
          <w:szCs w:val="18"/>
        </w:rPr>
      </w:pPr>
      <w:r w:rsidRPr="00821ECE">
        <w:rPr>
          <w:rFonts w:ascii="Times New Roman" w:hAnsi="Times New Roman" w:cs="Times New Roman"/>
          <w:noProof/>
          <w:spacing w:val="-2"/>
          <w:sz w:val="18"/>
          <w:szCs w:val="18"/>
        </w:rPr>
        <w:t xml:space="preserve">Greetings, and thank you for publishing with </w:t>
      </w:r>
      <w:r w:rsidRPr="00821ECE">
        <w:rPr>
          <w:rFonts w:ascii="Times New Roman" w:hAnsi="Times New Roman" w:cs="Times New Roman"/>
          <w:caps/>
          <w:noProof/>
          <w:spacing w:val="-2"/>
          <w:sz w:val="18"/>
          <w:szCs w:val="18"/>
        </w:rPr>
        <w:t>Sage</w:t>
      </w:r>
      <w:r w:rsidRPr="00821ECE">
        <w:rPr>
          <w:rFonts w:ascii="Times New Roman" w:hAnsi="Times New Roman" w:cs="Times New Roman"/>
          <w:noProof/>
          <w:spacing w:val="-2"/>
          <w:sz w:val="18"/>
          <w:szCs w:val="18"/>
        </w:rPr>
        <w:t>. Your article has been copyedited, and we have a few queries for you. Please respond to these queries when you submit your changes to the Production Editor.</w:t>
      </w:r>
    </w:p>
    <w:p w:rsidR="00EE64BC" w:rsidRPr="00821ECE" w:rsidRDefault="00EE64BC" w:rsidP="00821ECE">
      <w:pPr>
        <w:autoSpaceDE w:val="0"/>
        <w:autoSpaceDN w:val="0"/>
        <w:adjustRightInd w:val="0"/>
        <w:spacing w:before="120" w:line="240" w:lineRule="auto"/>
        <w:jc w:val="both"/>
        <w:textAlignment w:val="center"/>
        <w:rPr>
          <w:rFonts w:ascii="Times New Roman" w:hAnsi="Times New Roman" w:cs="Times New Roman"/>
          <w:noProof/>
          <w:spacing w:val="-2"/>
          <w:sz w:val="18"/>
          <w:szCs w:val="18"/>
        </w:rPr>
      </w:pPr>
      <w:r w:rsidRPr="00821ECE">
        <w:rPr>
          <w:rFonts w:ascii="Times New Roman" w:hAnsi="Times New Roman" w:cs="Times New Roman"/>
          <w:noProof/>
          <w:spacing w:val="-2"/>
          <w:sz w:val="18"/>
          <w:szCs w:val="18"/>
        </w:rPr>
        <w:t>Thank you for your time and effort.</w:t>
      </w:r>
    </w:p>
    <w:p w:rsidR="00D84E98" w:rsidRPr="00821ECE" w:rsidRDefault="00D84E98" w:rsidP="00821ECE">
      <w:pPr>
        <w:autoSpaceDE w:val="0"/>
        <w:autoSpaceDN w:val="0"/>
        <w:adjustRightInd w:val="0"/>
        <w:spacing w:before="120" w:line="240" w:lineRule="auto"/>
        <w:jc w:val="both"/>
        <w:textAlignment w:val="center"/>
        <w:rPr>
          <w:rFonts w:ascii="Times New Roman" w:hAnsi="Times New Roman" w:cs="Times New Roman"/>
          <w:noProof/>
          <w:spacing w:val="-2"/>
          <w:sz w:val="18"/>
          <w:szCs w:val="18"/>
        </w:rPr>
      </w:pPr>
      <w:r w:rsidRPr="00821ECE">
        <w:rPr>
          <w:rFonts w:ascii="Times New Roman" w:hAnsi="Times New Roman" w:cs="Times New Roman"/>
          <w:noProof/>
          <w:spacing w:val="-2"/>
          <w:sz w:val="18"/>
          <w:szCs w:val="18"/>
        </w:rPr>
        <w:t>NOTE: Please answer the queries by editing within the article: follow the AQ hyperlink below and edit the text directly. Add a "New Comment" (in the "Review" tab), if the correction cannot be done directly or for further queries.</w:t>
      </w:r>
    </w:p>
    <w:p w:rsidR="00D84E98" w:rsidRPr="00821ECE" w:rsidRDefault="00D84E98" w:rsidP="00821ECE">
      <w:pPr>
        <w:autoSpaceDE w:val="0"/>
        <w:autoSpaceDN w:val="0"/>
        <w:adjustRightInd w:val="0"/>
        <w:spacing w:before="120" w:line="240" w:lineRule="auto"/>
        <w:jc w:val="both"/>
        <w:textAlignment w:val="center"/>
        <w:rPr>
          <w:rFonts w:ascii="Times New Roman" w:hAnsi="Times New Roman" w:cs="Times New Roman"/>
          <w:noProof/>
          <w:spacing w:val="-2"/>
          <w:sz w:val="18"/>
          <w:szCs w:val="18"/>
        </w:rPr>
      </w:pPr>
      <w:r w:rsidRPr="00821ECE">
        <w:rPr>
          <w:rFonts w:ascii="Times New Roman" w:hAnsi="Times New Roman" w:cs="Times New Roman"/>
          <w:noProof/>
          <w:spacing w:val="-2"/>
          <w:sz w:val="18"/>
          <w:szCs w:val="18"/>
        </w:rPr>
        <w:t>Below, please tick the boxes to the right of the query, to indicate the query has been dealt with.</w:t>
      </w:r>
    </w:p>
    <w:p w:rsidR="00EE64BC" w:rsidRPr="00821ECE" w:rsidRDefault="00EE64BC" w:rsidP="00821ECE">
      <w:pPr>
        <w:autoSpaceDE w:val="0"/>
        <w:autoSpaceDN w:val="0"/>
        <w:adjustRightInd w:val="0"/>
        <w:spacing w:before="120" w:line="240" w:lineRule="auto"/>
        <w:jc w:val="both"/>
        <w:textAlignment w:val="center"/>
        <w:rPr>
          <w:rFonts w:ascii="Times New Roman" w:hAnsi="Times New Roman" w:cs="Times New Roman"/>
          <w:b/>
          <w:noProof/>
          <w:spacing w:val="-2"/>
          <w:sz w:val="18"/>
          <w:szCs w:val="18"/>
        </w:rPr>
      </w:pPr>
      <w:r w:rsidRPr="00821ECE">
        <w:rPr>
          <w:rFonts w:ascii="Times New Roman" w:hAnsi="Times New Roman" w:cs="Times New Roman"/>
          <w:noProof/>
          <w:spacing w:val="-2"/>
          <w:sz w:val="18"/>
          <w:szCs w:val="18"/>
        </w:rPr>
        <w:t>Please assist us by clarifying the following queries:</w:t>
      </w:r>
    </w:p>
    <w:tbl>
      <w:tblPr>
        <w:tblStyle w:val="af3"/>
        <w:tblW w:w="5000" w:type="pct"/>
        <w:tblLook w:val="04A0" w:firstRow="1" w:lastRow="0" w:firstColumn="1" w:lastColumn="0" w:noHBand="0" w:noVBand="1"/>
      </w:tblPr>
      <w:tblGrid>
        <w:gridCol w:w="772"/>
        <w:gridCol w:w="8780"/>
        <w:gridCol w:w="686"/>
      </w:tblGrid>
      <w:tr w:rsidR="00CC050B" w:rsidRPr="00821ECE" w:rsidTr="00B20999">
        <w:tc>
          <w:tcPr>
            <w:tcW w:w="377" w:type="pct"/>
            <w:vAlign w:val="center"/>
          </w:tcPr>
          <w:p w:rsidR="00CC050B" w:rsidRPr="00821ECE" w:rsidRDefault="00CC050B" w:rsidP="00821ECE">
            <w:pPr>
              <w:pStyle w:val="AQTEXT0"/>
              <w:spacing w:line="240" w:lineRule="auto"/>
              <w:rPr>
                <w:noProof/>
              </w:rPr>
            </w:pPr>
          </w:p>
        </w:tc>
        <w:tc>
          <w:tcPr>
            <w:tcW w:w="4288" w:type="pct"/>
            <w:vAlign w:val="center"/>
          </w:tcPr>
          <w:p w:rsidR="00CC050B" w:rsidRPr="00821ECE" w:rsidRDefault="00CC050B" w:rsidP="00821ECE">
            <w:pPr>
              <w:pStyle w:val="AQTEXT0"/>
              <w:spacing w:line="240" w:lineRule="auto"/>
              <w:rPr>
                <w:noProof/>
              </w:rPr>
            </w:pPr>
            <w:r w:rsidRPr="00821ECE">
              <w:rPr>
                <w:noProof/>
              </w:rPr>
              <w:t>Please confirm that all author information, including names, affiliations, sequence, and contact details, is correct.</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18"/>
                  <w:enabled/>
                  <w:calcOnExit w:val="0"/>
                  <w:checkBox>
                    <w:sizeAuto/>
                    <w:default w:val="0"/>
                  </w:checkBox>
                </w:ffData>
              </w:fldChar>
            </w:r>
            <w:bookmarkStart w:id="1" w:name="Check18"/>
            <w:r>
              <w:rPr>
                <w:noProof/>
              </w:rPr>
              <w:instrText xml:space="preserve"> FORMCHECKBOX </w:instrText>
            </w:r>
            <w:r>
              <w:rPr>
                <w:noProof/>
              </w:rPr>
            </w:r>
            <w:r>
              <w:rPr>
                <w:noProof/>
              </w:rPr>
              <w:fldChar w:fldCharType="end"/>
            </w:r>
            <w:bookmarkEnd w:id="1"/>
          </w:p>
        </w:tc>
      </w:tr>
      <w:tr w:rsidR="00CC050B" w:rsidRPr="00821ECE" w:rsidTr="00B20999">
        <w:tc>
          <w:tcPr>
            <w:tcW w:w="377" w:type="pct"/>
            <w:vAlign w:val="center"/>
          </w:tcPr>
          <w:p w:rsidR="00CC050B" w:rsidRPr="00821ECE" w:rsidRDefault="00CC050B" w:rsidP="00821ECE">
            <w:pPr>
              <w:pStyle w:val="AQTEXT0"/>
              <w:spacing w:line="240" w:lineRule="auto"/>
              <w:rPr>
                <w:b/>
                <w:noProof/>
              </w:rPr>
            </w:pPr>
          </w:p>
        </w:tc>
        <w:tc>
          <w:tcPr>
            <w:tcW w:w="4288" w:type="pct"/>
            <w:vAlign w:val="center"/>
          </w:tcPr>
          <w:p w:rsidR="00CC050B" w:rsidRPr="00821ECE" w:rsidRDefault="00CC050B" w:rsidP="00821ECE">
            <w:pPr>
              <w:pStyle w:val="AQTEXT0"/>
              <w:spacing w:line="240" w:lineRule="auto"/>
              <w:rPr>
                <w:noProof/>
              </w:rPr>
            </w:pPr>
            <w:r w:rsidRPr="00821ECE">
              <w:rPr>
                <w:noProof/>
              </w:rPr>
              <w:t>Please review the entire document for typographical errors, mathematical errors, and any other necessary corrections; check headings, tables, and figures.</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19"/>
                  <w:enabled/>
                  <w:calcOnExit w:val="0"/>
                  <w:checkBox>
                    <w:sizeAuto/>
                    <w:default w:val="0"/>
                  </w:checkBox>
                </w:ffData>
              </w:fldChar>
            </w:r>
            <w:bookmarkStart w:id="2" w:name="Check19"/>
            <w:r>
              <w:rPr>
                <w:noProof/>
              </w:rPr>
              <w:instrText xml:space="preserve"> FORMCHECKBOX </w:instrText>
            </w:r>
            <w:r>
              <w:rPr>
                <w:noProof/>
              </w:rPr>
            </w:r>
            <w:r>
              <w:rPr>
                <w:noProof/>
              </w:rPr>
              <w:fldChar w:fldCharType="end"/>
            </w:r>
            <w:bookmarkEnd w:id="2"/>
          </w:p>
        </w:tc>
      </w:tr>
      <w:tr w:rsidR="00CC050B" w:rsidRPr="00821ECE" w:rsidTr="00B20999">
        <w:tc>
          <w:tcPr>
            <w:tcW w:w="377" w:type="pct"/>
            <w:vAlign w:val="center"/>
          </w:tcPr>
          <w:p w:rsidR="00CC050B" w:rsidRPr="00821ECE" w:rsidRDefault="00CC050B" w:rsidP="00821ECE">
            <w:pPr>
              <w:pStyle w:val="AQTEXT0"/>
              <w:spacing w:line="240" w:lineRule="auto"/>
              <w:rPr>
                <w:b/>
                <w:noProof/>
              </w:rPr>
            </w:pPr>
          </w:p>
        </w:tc>
        <w:tc>
          <w:tcPr>
            <w:tcW w:w="4288" w:type="pct"/>
            <w:vAlign w:val="center"/>
          </w:tcPr>
          <w:p w:rsidR="00CC050B" w:rsidRPr="00821ECE" w:rsidRDefault="00CC050B" w:rsidP="00821ECE">
            <w:pPr>
              <w:pStyle w:val="AQTEXT0"/>
              <w:spacing w:line="240" w:lineRule="auto"/>
              <w:rPr>
                <w:noProof/>
              </w:rPr>
            </w:pPr>
            <w:r w:rsidRPr="00821ECE">
              <w:rPr>
                <w:noProof/>
              </w:rPr>
              <w:t>Please confirm that the funding and conflict of interest statements are accurate</w:t>
            </w:r>
            <w:r w:rsidRPr="00821ECE">
              <w:rPr>
                <w:caps/>
                <w:noProof/>
              </w:rPr>
              <w:t>.</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0"/>
                  <w:enabled/>
                  <w:calcOnExit w:val="0"/>
                  <w:checkBox>
                    <w:sizeAuto/>
                    <w:default w:val="0"/>
                  </w:checkBox>
                </w:ffData>
              </w:fldChar>
            </w:r>
            <w:bookmarkStart w:id="3" w:name="Check20"/>
            <w:r>
              <w:rPr>
                <w:noProof/>
              </w:rPr>
              <w:instrText xml:space="preserve"> FORMCHECKBOX </w:instrText>
            </w:r>
            <w:r>
              <w:rPr>
                <w:noProof/>
              </w:rPr>
            </w:r>
            <w:r>
              <w:rPr>
                <w:noProof/>
              </w:rPr>
              <w:fldChar w:fldCharType="end"/>
            </w:r>
            <w:bookmarkEnd w:id="3"/>
          </w:p>
        </w:tc>
      </w:tr>
      <w:tr w:rsidR="00CC050B" w:rsidRPr="00821ECE" w:rsidTr="00B20999">
        <w:tc>
          <w:tcPr>
            <w:tcW w:w="377" w:type="pct"/>
            <w:vAlign w:val="center"/>
          </w:tcPr>
          <w:p w:rsidR="00CC050B" w:rsidRPr="00821ECE" w:rsidRDefault="00CC050B" w:rsidP="00821ECE">
            <w:pPr>
              <w:pStyle w:val="AQTEXT0"/>
              <w:spacing w:line="240" w:lineRule="auto"/>
              <w:rPr>
                <w:b/>
                <w:noProof/>
              </w:rPr>
            </w:pPr>
          </w:p>
        </w:tc>
        <w:tc>
          <w:tcPr>
            <w:tcW w:w="4288" w:type="pct"/>
            <w:vAlign w:val="center"/>
          </w:tcPr>
          <w:p w:rsidR="00CC050B" w:rsidRPr="00821ECE" w:rsidRDefault="00CC050B" w:rsidP="00821ECE">
            <w:pPr>
              <w:pStyle w:val="AQTEXT0"/>
              <w:spacing w:line="240" w:lineRule="auto"/>
              <w:rPr>
                <w:noProof/>
              </w:rPr>
            </w:pPr>
            <w:r w:rsidRPr="00821ECE">
              <w:rPr>
                <w:noProof/>
              </w:rPr>
              <w:t>Please confirm you have reviewed this proof to your satisfaction and understand this is your final opportunity for review prior to publication.</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1"/>
                  <w:enabled/>
                  <w:calcOnExit w:val="0"/>
                  <w:checkBox>
                    <w:sizeAuto/>
                    <w:default w:val="0"/>
                  </w:checkBox>
                </w:ffData>
              </w:fldChar>
            </w:r>
            <w:bookmarkStart w:id="4" w:name="Check21"/>
            <w:r>
              <w:rPr>
                <w:noProof/>
              </w:rPr>
              <w:instrText xml:space="preserve"> FORMCHECKBOX </w:instrText>
            </w:r>
            <w:r>
              <w:rPr>
                <w:noProof/>
              </w:rPr>
            </w:r>
            <w:r>
              <w:rPr>
                <w:noProof/>
              </w:rPr>
              <w:fldChar w:fldCharType="end"/>
            </w:r>
            <w:bookmarkEnd w:id="4"/>
          </w:p>
        </w:tc>
      </w:tr>
      <w:bookmarkStart w:id="5" w:name="raq1"/>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"#aq1" </w:instrText>
            </w:r>
            <w:r>
              <w:rPr>
                <w:noProof/>
              </w:rPr>
              <w:fldChar w:fldCharType="separate"/>
            </w:r>
            <w:r w:rsidR="00CC050B" w:rsidRPr="00B20999">
              <w:rPr>
                <w:rStyle w:val="afff4"/>
                <w:noProof/>
              </w:rPr>
              <w:t>AQ1</w:t>
            </w:r>
            <w:bookmarkEnd w:id="5"/>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check whether the inserted affiliations and corresponding author details are correct.</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2"/>
                  <w:enabled/>
                  <w:calcOnExit w:val="0"/>
                  <w:checkBox>
                    <w:sizeAuto/>
                    <w:default w:val="0"/>
                  </w:checkBox>
                </w:ffData>
              </w:fldChar>
            </w:r>
            <w:bookmarkStart w:id="6" w:name="Check22"/>
            <w:r>
              <w:rPr>
                <w:noProof/>
              </w:rPr>
              <w:instrText xml:space="preserve"> FORMCHECKBOX </w:instrText>
            </w:r>
            <w:r>
              <w:rPr>
                <w:noProof/>
              </w:rPr>
            </w:r>
            <w:r>
              <w:rPr>
                <w:noProof/>
              </w:rPr>
              <w:fldChar w:fldCharType="end"/>
            </w:r>
            <w:bookmarkEnd w:id="6"/>
          </w:p>
        </w:tc>
      </w:tr>
      <w:bookmarkStart w:id="7" w:name="raq2"/>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"#aq2" </w:instrText>
            </w:r>
            <w:r>
              <w:rPr>
                <w:noProof/>
              </w:rPr>
              <w:fldChar w:fldCharType="separate"/>
            </w:r>
            <w:r w:rsidR="00CC050B" w:rsidRPr="00B20999">
              <w:rPr>
                <w:rStyle w:val="afff4"/>
                <w:noProof/>
              </w:rPr>
              <w:t>AQ2</w:t>
            </w:r>
            <w:bookmarkEnd w:id="7"/>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Note that the year “2014” has been added to the citation “Grandiosity, 2014” to match with the reference list. Please check.</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3"/>
                  <w:enabled/>
                  <w:calcOnExit w:val="0"/>
                  <w:checkBox>
                    <w:sizeAuto/>
                    <w:default w:val="0"/>
                  </w:checkBox>
                </w:ffData>
              </w:fldChar>
            </w:r>
            <w:bookmarkStart w:id="8" w:name="Check23"/>
            <w:r>
              <w:rPr>
                <w:noProof/>
              </w:rPr>
              <w:instrText xml:space="preserve"> FORMCHECKBOX </w:instrText>
            </w:r>
            <w:r>
              <w:rPr>
                <w:noProof/>
              </w:rPr>
            </w:r>
            <w:r>
              <w:rPr>
                <w:noProof/>
              </w:rPr>
              <w:fldChar w:fldCharType="end"/>
            </w:r>
            <w:bookmarkEnd w:id="8"/>
          </w:p>
        </w:tc>
      </w:tr>
      <w:bookmarkStart w:id="9" w:name="raq3"/>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"#aq3" </w:instrText>
            </w:r>
            <w:r>
              <w:rPr>
                <w:noProof/>
              </w:rPr>
              <w:fldChar w:fldCharType="separate"/>
            </w:r>
            <w:r w:rsidR="00CC050B" w:rsidRPr="00B20999">
              <w:rPr>
                <w:rStyle w:val="afff4"/>
                <w:noProof/>
              </w:rPr>
              <w:t>AQ3</w:t>
            </w:r>
            <w:bookmarkEnd w:id="9"/>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There are only three footnotes listed in text. Please check the statement “See Footnote 4” in Tables 4, 5, and 6.</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4"/>
                  <w:enabled/>
                  <w:calcOnExit w:val="0"/>
                  <w:checkBox>
                    <w:sizeAuto/>
                    <w:default w:val="0"/>
                  </w:checkBox>
                </w:ffData>
              </w:fldChar>
            </w:r>
            <w:bookmarkStart w:id="10" w:name="Check24"/>
            <w:r>
              <w:rPr>
                <w:noProof/>
              </w:rPr>
              <w:instrText xml:space="preserve"> FORMCHECKBOX </w:instrText>
            </w:r>
            <w:r>
              <w:rPr>
                <w:noProof/>
              </w:rPr>
            </w:r>
            <w:r>
              <w:rPr>
                <w:noProof/>
              </w:rPr>
              <w:fldChar w:fldCharType="end"/>
            </w:r>
            <w:bookmarkEnd w:id="10"/>
          </w:p>
        </w:tc>
      </w:tr>
      <w:bookmarkStart w:id="11" w:name="raq4"/>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"#aq4" </w:instrText>
            </w:r>
            <w:r>
              <w:rPr>
                <w:noProof/>
              </w:rPr>
              <w:fldChar w:fldCharType="separate"/>
            </w:r>
            <w:r w:rsidR="00CC050B" w:rsidRPr="00B20999">
              <w:rPr>
                <w:rStyle w:val="afff4"/>
                <w:noProof/>
              </w:rPr>
              <w:t>AQ4</w:t>
            </w:r>
            <w:bookmarkEnd w:id="11"/>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provide editor(s) name for the reference “Bliese, 2000.”</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5"/>
                  <w:enabled/>
                  <w:calcOnExit w:val="0"/>
                  <w:checkBox>
                    <w:sizeAuto/>
                    <w:default w:val="0"/>
                  </w:checkBox>
                </w:ffData>
              </w:fldChar>
            </w:r>
            <w:bookmarkStart w:id="12" w:name="Check25"/>
            <w:r>
              <w:rPr>
                <w:noProof/>
              </w:rPr>
              <w:instrText xml:space="preserve"> FORMCHECKBOX </w:instrText>
            </w:r>
            <w:r>
              <w:rPr>
                <w:noProof/>
              </w:rPr>
            </w:r>
            <w:r>
              <w:rPr>
                <w:noProof/>
              </w:rPr>
              <w:fldChar w:fldCharType="end"/>
            </w:r>
            <w:bookmarkEnd w:id="12"/>
          </w:p>
        </w:tc>
      </w:tr>
      <w:bookmarkStart w:id="13" w:name="raq5"/>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"#aq5" </w:instrText>
            </w:r>
            <w:r>
              <w:rPr>
                <w:noProof/>
              </w:rPr>
              <w:fldChar w:fldCharType="separate"/>
            </w:r>
            <w:r w:rsidR="00CC050B" w:rsidRPr="00B20999">
              <w:rPr>
                <w:rStyle w:val="afff4"/>
                <w:noProof/>
              </w:rPr>
              <w:t>AQ5</w:t>
            </w:r>
            <w:bookmarkEnd w:id="13"/>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check whether the inserted page range is correct for the reference “Block &amp; Colvin, 1994.”</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6"/>
                  <w:enabled/>
                  <w:calcOnExit w:val="0"/>
                  <w:checkBox>
                    <w:sizeAuto/>
                    <w:default w:val="0"/>
                  </w:checkBox>
                </w:ffData>
              </w:fldChar>
            </w:r>
            <w:bookmarkStart w:id="14" w:name="Check26"/>
            <w:r>
              <w:rPr>
                <w:noProof/>
              </w:rPr>
              <w:instrText xml:space="preserve"> FORMCHECKBOX </w:instrText>
            </w:r>
            <w:r>
              <w:rPr>
                <w:noProof/>
              </w:rPr>
            </w:r>
            <w:r>
              <w:rPr>
                <w:noProof/>
              </w:rPr>
              <w:fldChar w:fldCharType="end"/>
            </w:r>
            <w:bookmarkEnd w:id="14"/>
          </w:p>
        </w:tc>
      </w:tr>
      <w:bookmarkStart w:id="15" w:name="raq6"/>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"#aq6" </w:instrText>
            </w:r>
            <w:r>
              <w:rPr>
                <w:noProof/>
              </w:rPr>
              <w:fldChar w:fldCharType="separate"/>
            </w:r>
            <w:r w:rsidR="00CC050B" w:rsidRPr="00B20999">
              <w:rPr>
                <w:rStyle w:val="afff4"/>
                <w:noProof/>
              </w:rPr>
              <w:t>AQ6</w:t>
            </w:r>
            <w:bookmarkEnd w:id="15"/>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provide editor(s) name and page range for the reference “Borenstein et al., 2009.”</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7"/>
                  <w:enabled/>
                  <w:calcOnExit w:val="0"/>
                  <w:checkBox>
                    <w:sizeAuto/>
                    <w:default w:val="0"/>
                  </w:checkBox>
                </w:ffData>
              </w:fldChar>
            </w:r>
            <w:bookmarkStart w:id="16" w:name="Check27"/>
            <w:r>
              <w:rPr>
                <w:noProof/>
              </w:rPr>
              <w:instrText xml:space="preserve"> FORMCHECKBOX </w:instrText>
            </w:r>
            <w:r>
              <w:rPr>
                <w:noProof/>
              </w:rPr>
            </w:r>
            <w:r>
              <w:rPr>
                <w:noProof/>
              </w:rPr>
              <w:fldChar w:fldCharType="end"/>
            </w:r>
            <w:bookmarkEnd w:id="16"/>
          </w:p>
        </w:tc>
      </w:tr>
      <w:bookmarkStart w:id="17" w:name="raq7"/>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"#aq7" </w:instrText>
            </w:r>
            <w:r>
              <w:rPr>
                <w:noProof/>
              </w:rPr>
              <w:fldChar w:fldCharType="separate"/>
            </w:r>
            <w:r w:rsidR="00CC050B" w:rsidRPr="00B20999">
              <w:rPr>
                <w:rStyle w:val="afff4"/>
                <w:noProof/>
              </w:rPr>
              <w:t>AQ7</w:t>
            </w:r>
            <w:bookmarkEnd w:id="17"/>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update the reference “Harms et al., 2006.”</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8"/>
                  <w:enabled/>
                  <w:calcOnExit w:val="0"/>
                  <w:checkBox>
                    <w:sizeAuto/>
                    <w:default w:val="0"/>
                  </w:checkBox>
                </w:ffData>
              </w:fldChar>
            </w:r>
            <w:bookmarkStart w:id="18" w:name="Check28"/>
            <w:r>
              <w:rPr>
                <w:noProof/>
              </w:rPr>
              <w:instrText xml:space="preserve"> FORMCHECKBOX </w:instrText>
            </w:r>
            <w:r>
              <w:rPr>
                <w:noProof/>
              </w:rPr>
            </w:r>
            <w:r>
              <w:rPr>
                <w:noProof/>
              </w:rPr>
              <w:fldChar w:fldCharType="end"/>
            </w:r>
            <w:bookmarkEnd w:id="18"/>
          </w:p>
        </w:tc>
      </w:tr>
      <w:bookmarkStart w:id="19" w:name="raq8"/>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"#aq8" </w:instrText>
            </w:r>
            <w:r>
              <w:rPr>
                <w:noProof/>
              </w:rPr>
              <w:fldChar w:fldCharType="separate"/>
            </w:r>
            <w:r w:rsidR="00CC050B" w:rsidRPr="00B20999">
              <w:rPr>
                <w:rStyle w:val="afff4"/>
                <w:noProof/>
              </w:rPr>
              <w:t>AQ8</w:t>
            </w:r>
            <w:bookmarkEnd w:id="19"/>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provide month for the reference “Harms et al., 2007.”</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29"/>
                  <w:enabled/>
                  <w:calcOnExit w:val="0"/>
                  <w:checkBox>
                    <w:sizeAuto/>
                    <w:default w:val="0"/>
                  </w:checkBox>
                </w:ffData>
              </w:fldChar>
            </w:r>
            <w:bookmarkStart w:id="20" w:name="Check29"/>
            <w:r>
              <w:rPr>
                <w:noProof/>
              </w:rPr>
              <w:instrText xml:space="preserve"> FORMCHECKBOX </w:instrText>
            </w:r>
            <w:r>
              <w:rPr>
                <w:noProof/>
              </w:rPr>
            </w:r>
            <w:r>
              <w:rPr>
                <w:noProof/>
              </w:rPr>
              <w:fldChar w:fldCharType="end"/>
            </w:r>
            <w:bookmarkEnd w:id="20"/>
          </w:p>
        </w:tc>
      </w:tr>
      <w:bookmarkStart w:id="21" w:name="raq9"/>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"#aq9" </w:instrText>
            </w:r>
            <w:r>
              <w:rPr>
                <w:noProof/>
              </w:rPr>
              <w:fldChar w:fldCharType="separate"/>
            </w:r>
            <w:r w:rsidR="00CC050B" w:rsidRPr="00B20999">
              <w:rPr>
                <w:rStyle w:val="afff4"/>
                <w:noProof/>
              </w:rPr>
              <w:t>AQ9</w:t>
            </w:r>
            <w:bookmarkEnd w:id="21"/>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provide publisher location (city) for the reference “Hunter &amp; Schmidt, 2004.”</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30"/>
                  <w:enabled/>
                  <w:calcOnExit w:val="0"/>
                  <w:checkBox>
                    <w:sizeAuto/>
                    <w:default w:val="0"/>
                  </w:checkBox>
                </w:ffData>
              </w:fldChar>
            </w:r>
            <w:bookmarkStart w:id="22" w:name="Check30"/>
            <w:r>
              <w:rPr>
                <w:noProof/>
              </w:rPr>
              <w:instrText xml:space="preserve"> FORMCHECKBOX </w:instrText>
            </w:r>
            <w:r>
              <w:rPr>
                <w:noProof/>
              </w:rPr>
            </w:r>
            <w:r>
              <w:rPr>
                <w:noProof/>
              </w:rPr>
              <w:fldChar w:fldCharType="end"/>
            </w:r>
            <w:bookmarkEnd w:id="22"/>
          </w:p>
        </w:tc>
      </w:tr>
      <w:bookmarkStart w:id="23" w:name="raq10"/>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"#aq10" </w:instrText>
            </w:r>
            <w:r>
              <w:rPr>
                <w:noProof/>
              </w:rPr>
              <w:fldChar w:fldCharType="separate"/>
            </w:r>
            <w:r w:rsidR="00CC050B" w:rsidRPr="00B20999">
              <w:rPr>
                <w:rStyle w:val="afff4"/>
                <w:noProof/>
              </w:rPr>
              <w:t>AQ1</w:t>
            </w:r>
            <w:r w:rsidR="002402E4" w:rsidRPr="00B20999">
              <w:rPr>
                <w:rStyle w:val="afff4"/>
                <w:noProof/>
              </w:rPr>
              <w:t>0</w:t>
            </w:r>
            <w:bookmarkEnd w:id="23"/>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provide editor(s) name for the reference “Krueger &amp; Wright, 2011.”</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31"/>
                  <w:enabled/>
                  <w:calcOnExit w:val="0"/>
                  <w:checkBox>
                    <w:sizeAuto/>
                    <w:default w:val="0"/>
                  </w:checkBox>
                </w:ffData>
              </w:fldChar>
            </w:r>
            <w:bookmarkStart w:id="24" w:name="Check31"/>
            <w:r>
              <w:rPr>
                <w:noProof/>
              </w:rPr>
              <w:instrText xml:space="preserve"> FORMCHECKBOX </w:instrText>
            </w:r>
            <w:r>
              <w:rPr>
                <w:noProof/>
              </w:rPr>
            </w:r>
            <w:r>
              <w:rPr>
                <w:noProof/>
              </w:rPr>
              <w:fldChar w:fldCharType="end"/>
            </w:r>
            <w:bookmarkEnd w:id="24"/>
          </w:p>
        </w:tc>
      </w:tr>
      <w:bookmarkStart w:id="25" w:name="raq11"/>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"#aq11" </w:instrText>
            </w:r>
            <w:r>
              <w:rPr>
                <w:noProof/>
              </w:rPr>
              <w:fldChar w:fldCharType="separate"/>
            </w:r>
            <w:r w:rsidR="00CC050B" w:rsidRPr="00B20999">
              <w:rPr>
                <w:rStyle w:val="afff4"/>
                <w:noProof/>
              </w:rPr>
              <w:t>AQ1</w:t>
            </w:r>
            <w:r w:rsidR="002402E4" w:rsidRPr="00B20999">
              <w:rPr>
                <w:rStyle w:val="afff4"/>
                <w:noProof/>
              </w:rPr>
              <w:t>1</w:t>
            </w:r>
            <w:bookmarkEnd w:id="25"/>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update the reference “Park et al., 2015.”</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32"/>
                  <w:enabled/>
                  <w:calcOnExit w:val="0"/>
                  <w:checkBox>
                    <w:sizeAuto/>
                    <w:default w:val="0"/>
                  </w:checkBox>
                </w:ffData>
              </w:fldChar>
            </w:r>
            <w:bookmarkStart w:id="26" w:name="Check32"/>
            <w:r>
              <w:rPr>
                <w:noProof/>
              </w:rPr>
              <w:instrText xml:space="preserve"> FORMCHECKBOX </w:instrText>
            </w:r>
            <w:r>
              <w:rPr>
                <w:noProof/>
              </w:rPr>
            </w:r>
            <w:r>
              <w:rPr>
                <w:noProof/>
              </w:rPr>
              <w:fldChar w:fldCharType="end"/>
            </w:r>
            <w:bookmarkEnd w:id="26"/>
          </w:p>
        </w:tc>
      </w:tr>
      <w:bookmarkStart w:id="27" w:name="raq12"/>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"#aq12" </w:instrText>
            </w:r>
            <w:r>
              <w:rPr>
                <w:noProof/>
              </w:rPr>
              <w:fldChar w:fldCharType="separate"/>
            </w:r>
            <w:r w:rsidR="00CC050B" w:rsidRPr="00B20999">
              <w:rPr>
                <w:rStyle w:val="afff4"/>
                <w:noProof/>
              </w:rPr>
              <w:t>AQ12</w:t>
            </w:r>
            <w:bookmarkEnd w:id="27"/>
            <w:r>
              <w:rPr>
                <w:noProof/>
              </w:rPr>
              <w:fldChar w:fldCharType="end"/>
            </w:r>
          </w:p>
        </w:tc>
        <w:tc>
          <w:tcPr>
            <w:tcW w:w="4288" w:type="pct"/>
          </w:tcPr>
          <w:p w:rsidR="00CC050B" w:rsidRPr="00821ECE" w:rsidRDefault="00CC050B" w:rsidP="00821ECE">
            <w:pPr>
              <w:pStyle w:val="AQTEXT0"/>
              <w:spacing w:line="240" w:lineRule="auto"/>
              <w:rPr>
                <w:noProof/>
              </w:rPr>
            </w:pPr>
            <w:r w:rsidRPr="00821ECE">
              <w:rPr>
                <w:noProof/>
              </w:rPr>
              <w:t>Please provide editor(s) name for the reference “Tamborski &amp; Brown, 2011.”</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33"/>
                  <w:enabled/>
                  <w:calcOnExit w:val="0"/>
                  <w:checkBox>
                    <w:sizeAuto/>
                    <w:default w:val="0"/>
                  </w:checkBox>
                </w:ffData>
              </w:fldChar>
            </w:r>
            <w:bookmarkStart w:id="28" w:name="Check33"/>
            <w:r>
              <w:rPr>
                <w:noProof/>
              </w:rPr>
              <w:instrText xml:space="preserve"> FORMCHECKBOX </w:instrText>
            </w:r>
            <w:r>
              <w:rPr>
                <w:noProof/>
              </w:rPr>
            </w:r>
            <w:r>
              <w:rPr>
                <w:noProof/>
              </w:rPr>
              <w:fldChar w:fldCharType="end"/>
            </w:r>
            <w:bookmarkEnd w:id="28"/>
          </w:p>
        </w:tc>
      </w:tr>
      <w:bookmarkStart w:id="29" w:name="raq13"/>
      <w:tr w:rsidR="00CC050B" w:rsidRPr="00821ECE" w:rsidTr="00B20999">
        <w:tc>
          <w:tcPr>
            <w:tcW w:w="377" w:type="pct"/>
            <w:vAlign w:val="center"/>
          </w:tcPr>
          <w:p w:rsidR="00CC050B" w:rsidRPr="00821ECE" w:rsidRDefault="00B20999" w:rsidP="00821ECE">
            <w:pPr>
              <w:pStyle w:val="AQTEXT0"/>
              <w:spacing w:line="240" w:lineRule="auto"/>
              <w:rPr>
                <w:noProof/>
              </w:rPr>
            </w:pPr>
            <w:r>
              <w:rPr>
                <w:noProof/>
              </w:rPr>
              <w:fldChar w:fldCharType="begin"/>
            </w:r>
            <w:r>
              <w:rPr>
                <w:noProof/>
              </w:rPr>
              <w:instrText xml:space="preserve"> HYPERLINK "#aq13" </w:instrText>
            </w:r>
            <w:r>
              <w:rPr>
                <w:noProof/>
              </w:rPr>
              <w:fldChar w:fldCharType="separate"/>
            </w:r>
            <w:r w:rsidR="00CC050B" w:rsidRPr="00B20999">
              <w:rPr>
                <w:rStyle w:val="afff4"/>
                <w:noProof/>
              </w:rPr>
              <w:t>AQ13</w:t>
            </w:r>
            <w:bookmarkEnd w:id="29"/>
            <w:r>
              <w:rPr>
                <w:noProof/>
              </w:rPr>
              <w:fldChar w:fldCharType="end"/>
            </w:r>
          </w:p>
        </w:tc>
        <w:tc>
          <w:tcPr>
            <w:tcW w:w="4288" w:type="pct"/>
          </w:tcPr>
          <w:p w:rsidR="00CC050B" w:rsidRPr="00821ECE" w:rsidRDefault="00CC050B" w:rsidP="00821ECE">
            <w:pPr>
              <w:pStyle w:val="AQTEXT0"/>
              <w:spacing w:line="240" w:lineRule="auto"/>
              <w:rPr>
                <w:rStyle w:val="BOLD"/>
                <w:noProof/>
                <w:color w:val="auto"/>
              </w:rPr>
            </w:pPr>
            <w:r w:rsidRPr="00821ECE">
              <w:rPr>
                <w:noProof/>
              </w:rPr>
              <w:t>Please provide editor(s) name for the reference “Watson &amp; Bagby, 2011.”</w:t>
            </w:r>
          </w:p>
        </w:tc>
        <w:tc>
          <w:tcPr>
            <w:tcW w:w="335" w:type="pct"/>
          </w:tcPr>
          <w:p w:rsidR="00CC050B" w:rsidRPr="00821ECE" w:rsidRDefault="00B20999" w:rsidP="00B20999">
            <w:pPr>
              <w:pStyle w:val="AQTEXT0"/>
              <w:spacing w:line="240" w:lineRule="auto"/>
              <w:jc w:val="center"/>
              <w:rPr>
                <w:noProof/>
              </w:rPr>
            </w:pPr>
            <w:r>
              <w:rPr>
                <w:noProof/>
              </w:rPr>
              <w:fldChar w:fldCharType="begin">
                <w:ffData>
                  <w:name w:val="Check34"/>
                  <w:enabled/>
                  <w:calcOnExit w:val="0"/>
                  <w:checkBox>
                    <w:sizeAuto/>
                    <w:default w:val="0"/>
                  </w:checkBox>
                </w:ffData>
              </w:fldChar>
            </w:r>
            <w:bookmarkStart w:id="30" w:name="Check34"/>
            <w:r>
              <w:rPr>
                <w:noProof/>
              </w:rPr>
              <w:instrText xml:space="preserve"> FORMCHECKBOX </w:instrText>
            </w:r>
            <w:r>
              <w:rPr>
                <w:noProof/>
              </w:rPr>
            </w:r>
            <w:r>
              <w:rPr>
                <w:noProof/>
              </w:rPr>
              <w:fldChar w:fldCharType="end"/>
            </w:r>
            <w:bookmarkEnd w:id="30"/>
          </w:p>
        </w:tc>
      </w:tr>
    </w:tbl>
    <w:p w:rsidR="00EE64BC" w:rsidRPr="00821ECE" w:rsidRDefault="00EE64BC" w:rsidP="00821ECE">
      <w:pPr>
        <w:spacing w:line="240" w:lineRule="auto"/>
        <w:rPr>
          <w:rFonts w:ascii="Times New Roman" w:hAnsi="Times New Roman" w:cs="Times New Roman"/>
          <w:noProof/>
        </w:rPr>
        <w:sectPr w:rsidR="00EE64BC" w:rsidRPr="00821ECE" w:rsidSect="00EA70A5">
          <w:headerReference w:type="even" r:id="rId9"/>
          <w:headerReference w:type="default" r:id="rId10"/>
          <w:type w:val="continuous"/>
          <w:pgSz w:w="12242" w:h="15842" w:code="177"/>
          <w:pgMar w:top="840" w:right="960" w:bottom="1200" w:left="1260" w:header="864" w:footer="1008" w:gutter="0"/>
          <w:cols w:space="240"/>
          <w:titlePg/>
          <w:docGrid w:linePitch="360"/>
        </w:sectPr>
      </w:pPr>
    </w:p>
    <w:p w:rsidR="00631A09" w:rsidRPr="00821ECE" w:rsidRDefault="00345BF3" w:rsidP="00821ECE">
      <w:pPr>
        <w:pStyle w:val="AT"/>
        <w:spacing w:after="600" w:line="240" w:lineRule="auto"/>
        <w:rPr>
          <w:noProof/>
          <w:color w:val="auto"/>
        </w:rPr>
      </w:pPr>
      <w:r>
        <w:rPr>
          <w:noProof/>
          <w:color w:val="auto"/>
          <w:lang w:eastAsia="zh-CN"/>
        </w:rPr>
        <w:lastRenderedPageBreak/>
        <mc:AlternateContent>
          <mc:Choice Requires="wps">
            <w:drawing>
              <wp:anchor distT="0" distB="0" distL="114300" distR="114300" simplePos="0" relativeHeight="251661312" behindDoc="0" locked="0" layoutInCell="1" allowOverlap="1">
                <wp:simplePos x="0" y="0"/>
                <wp:positionH relativeFrom="column">
                  <wp:posOffset>4959350</wp:posOffset>
                </wp:positionH>
                <wp:positionV relativeFrom="paragraph">
                  <wp:posOffset>-146050</wp:posOffset>
                </wp:positionV>
                <wp:extent cx="1397000" cy="1406525"/>
                <wp:effectExtent l="6350" t="6350" r="6350" b="0"/>
                <wp:wrapSquare wrapText="bothSides"/>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40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5201" w:rsidRPr="00631A09" w:rsidRDefault="00725201" w:rsidP="00101BE2">
                            <w:pPr>
                              <w:pStyle w:val="imprint"/>
                            </w:pPr>
                            <w:r w:rsidRPr="00631A09">
                              <w:t xml:space="preserve">Personality and Social </w:t>
                            </w:r>
                          </w:p>
                          <w:p w:rsidR="00725201" w:rsidRPr="00631A09" w:rsidRDefault="00725201" w:rsidP="00101BE2">
                            <w:pPr>
                              <w:pStyle w:val="imprint"/>
                            </w:pPr>
                            <w:r w:rsidRPr="00631A09">
                              <w:t>Psychology Bulletin</w:t>
                            </w:r>
                          </w:p>
                          <w:p w:rsidR="00725201" w:rsidRPr="00631A09" w:rsidRDefault="00725201" w:rsidP="00101BE2">
                            <w:pPr>
                              <w:pStyle w:val="imprint"/>
                            </w:pPr>
                            <w:r w:rsidRPr="00631A09">
                              <w:t>1–</w:t>
                            </w:r>
                            <w:r w:rsidR="00CA46EC">
                              <w:t>21</w:t>
                            </w:r>
                          </w:p>
                          <w:p w:rsidR="00725201" w:rsidRPr="00631A09" w:rsidRDefault="00725201" w:rsidP="00101BE2">
                            <w:pPr>
                              <w:pStyle w:val="imprint"/>
                            </w:pPr>
                            <w:r w:rsidRPr="00631A09">
                              <w:t>© 2015 by the Society for Personality and Social Psychology, Inc.</w:t>
                            </w:r>
                          </w:p>
                          <w:p w:rsidR="00725201" w:rsidRPr="00631A09" w:rsidRDefault="00725201" w:rsidP="00101BE2">
                            <w:pPr>
                              <w:pStyle w:val="imprint"/>
                            </w:pPr>
                            <w:r w:rsidRPr="00631A09">
                              <w:t>Reprints and permissions: sagepub.com/journalsPermissions.nav</w:t>
                            </w:r>
                          </w:p>
                          <w:p w:rsidR="00725201" w:rsidRPr="00631A09" w:rsidRDefault="00725201" w:rsidP="00101BE2">
                            <w:pPr>
                              <w:pStyle w:val="imprint"/>
                            </w:pPr>
                            <w:r w:rsidRPr="00631A09">
                              <w:t>DOI: 10.1177/0146167215611636</w:t>
                            </w:r>
                          </w:p>
                          <w:p w:rsidR="00725201" w:rsidRPr="00631A09" w:rsidRDefault="00725201" w:rsidP="00101BE2">
                            <w:pPr>
                              <w:pStyle w:val="imprint"/>
                            </w:pPr>
                            <w:r w:rsidRPr="00631A09">
                              <w:t>pspb.sagepub.com</w:t>
                            </w:r>
                          </w:p>
                          <w:p w:rsidR="00725201" w:rsidRPr="00631A09" w:rsidRDefault="00725201" w:rsidP="00EE64BC">
                            <w:pPr>
                              <w:spacing w:after="0" w:line="240" w:lineRule="auto"/>
                              <w:ind w:left="-40" w:right="1860"/>
                              <w:jc w:val="right"/>
                              <w:rPr>
                                <w:rFonts w:ascii="Gill Sans" w:hAnsi="Gill Sans"/>
                                <w:sz w:val="14"/>
                                <w:szCs w:val="14"/>
                              </w:rPr>
                            </w:pPr>
                            <w:r w:rsidRPr="00631A09">
                              <w:rPr>
                                <w:rFonts w:ascii="Gill Sans" w:hAnsi="Gill Sans"/>
                                <w:noProof/>
                                <w:sz w:val="14"/>
                                <w:szCs w:val="14"/>
                                <w:lang w:eastAsia="zh-CN"/>
                              </w:rPr>
                              <w:drawing>
                                <wp:inline distT="0" distB="0" distL="0" distR="0">
                                  <wp:extent cx="548640" cy="182880"/>
                                  <wp:effectExtent l="19050" t="0" r="3810" b="0"/>
                                  <wp:docPr id="1" name="Picture 36" descr="SAGE_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GE_NEW LOGO.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390.5pt;margin-top:-11.45pt;width:110pt;height:1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" stroked="f">
                <v:textbox inset="0,,0">
                  <w:txbxContent>
                    <w:p w:rsidR="00725201" w:rsidRPr="00631A09" w:rsidRDefault="00725201" w:rsidP="00101BE2">
                      <w:pPr>
                        <w:pStyle w:val="imprint"/>
                      </w:pPr>
                      <w:r w:rsidRPr="00631A09">
                        <w:t xml:space="preserve">Personality and Social </w:t>
                      </w:r>
                    </w:p>
                    <w:p w:rsidR="00725201" w:rsidRPr="00631A09" w:rsidRDefault="00725201" w:rsidP="00101BE2">
                      <w:pPr>
                        <w:pStyle w:val="imprint"/>
                      </w:pPr>
                      <w:r w:rsidRPr="00631A09">
                        <w:t>Psychology Bulletin</w:t>
                      </w:r>
                    </w:p>
                    <w:p w:rsidR="00725201" w:rsidRPr="00631A09" w:rsidRDefault="00725201" w:rsidP="00101BE2">
                      <w:pPr>
                        <w:pStyle w:val="imprint"/>
                      </w:pPr>
                      <w:r w:rsidRPr="00631A09">
                        <w:t>1–</w:t>
                      </w:r>
                      <w:r w:rsidR="00CA46EC">
                        <w:t>21</w:t>
                      </w:r>
                    </w:p>
                    <w:p w:rsidR="00725201" w:rsidRPr="00631A09" w:rsidRDefault="00725201" w:rsidP="00101BE2">
                      <w:pPr>
                        <w:pStyle w:val="imprint"/>
                      </w:pPr>
                      <w:r w:rsidRPr="00631A09">
                        <w:t>© 2015 by the Society for Personality and Social Psychology, Inc.</w:t>
                      </w:r>
                    </w:p>
                    <w:p w:rsidR="00725201" w:rsidRPr="00631A09" w:rsidRDefault="00725201" w:rsidP="00101BE2">
                      <w:pPr>
                        <w:pStyle w:val="imprint"/>
                      </w:pPr>
                      <w:r w:rsidRPr="00631A09">
                        <w:t>Reprints and permissions: sagepub.com/journalsPermissions.nav</w:t>
                      </w:r>
                    </w:p>
                    <w:p w:rsidR="00725201" w:rsidRPr="00631A09" w:rsidRDefault="00725201" w:rsidP="00101BE2">
                      <w:pPr>
                        <w:pStyle w:val="imprint"/>
                      </w:pPr>
                      <w:r w:rsidRPr="00631A09">
                        <w:t>DOI: 10.1177/0146167215611636</w:t>
                      </w:r>
                    </w:p>
                    <w:p w:rsidR="00725201" w:rsidRPr="00631A09" w:rsidRDefault="00725201" w:rsidP="00101BE2">
                      <w:pPr>
                        <w:pStyle w:val="imprint"/>
                      </w:pPr>
                      <w:r w:rsidRPr="00631A09">
                        <w:t>pspb.sagepub.com</w:t>
                      </w:r>
                    </w:p>
                    <w:p w:rsidR="00725201" w:rsidRPr="00631A09" w:rsidRDefault="00725201" w:rsidP="00EE64BC">
                      <w:pPr>
                        <w:spacing w:after="0" w:line="240" w:lineRule="auto"/>
                        <w:ind w:left="-40" w:right="1860"/>
                        <w:jc w:val="right"/>
                        <w:rPr>
                          <w:rFonts w:ascii="Gill Sans" w:hAnsi="Gill Sans"/>
                          <w:sz w:val="14"/>
                          <w:szCs w:val="14"/>
                        </w:rPr>
                      </w:pPr>
                      <w:r w:rsidRPr="00631A09">
                        <w:rPr>
                          <w:rFonts w:ascii="Gill Sans" w:hAnsi="Gill Sans"/>
                          <w:noProof/>
                          <w:sz w:val="14"/>
                          <w:szCs w:val="14"/>
                          <w:lang w:eastAsia="zh-CN"/>
                        </w:rPr>
                        <w:drawing>
                          <wp:inline distT="0" distB="0" distL="0" distR="0">
                            <wp:extent cx="548640" cy="182880"/>
                            <wp:effectExtent l="19050" t="0" r="3810" b="0"/>
                            <wp:docPr id="1" name="Picture 36" descr="SAGE_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GE_NEW LOGO.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p>
                  </w:txbxContent>
                </v:textbox>
                <w10:wrap type="square"/>
              </v:shape>
            </w:pict>
          </mc:Fallback>
        </mc:AlternateContent>
      </w:r>
      <w:r>
        <w:rPr>
          <w:noProof/>
          <w:color w:val="auto"/>
          <w:lang w:eastAsia="zh-CN"/>
        </w:rPr>
        <mc:AlternateContent>
          <mc:Choice Requires="wps">
            <w:drawing>
              <wp:anchor distT="0" distB="0" distL="114300" distR="114300" simplePos="0" relativeHeight="251660288" behindDoc="0" locked="1" layoutInCell="1" allowOverlap="1">
                <wp:simplePos x="0" y="0"/>
                <wp:positionH relativeFrom="column">
                  <wp:posOffset>3291840</wp:posOffset>
                </wp:positionH>
                <wp:positionV relativeFrom="margin">
                  <wp:posOffset>7513320</wp:posOffset>
                </wp:positionV>
                <wp:extent cx="3022600" cy="1257300"/>
                <wp:effectExtent l="2540" t="0" r="0" b="5080"/>
                <wp:wrapTopAndBottom/>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5201" w:rsidRPr="00631A09" w:rsidRDefault="00725201" w:rsidP="00821ECE">
                            <w:pPr>
                              <w:pStyle w:val="AF2"/>
                              <w:spacing w:line="240" w:lineRule="auto"/>
                              <w:rPr>
                                <w:color w:val="auto"/>
                              </w:rPr>
                            </w:pPr>
                            <w:r w:rsidRPr="00631A09">
                              <w:rPr>
                                <w:color w:val="auto"/>
                                <w:vertAlign w:val="superscript"/>
                              </w:rPr>
                              <w:t>1</w:t>
                            </w:r>
                            <w:r w:rsidRPr="00631A09">
                              <w:rPr>
                                <w:color w:val="auto"/>
                              </w:rPr>
                              <w:t>University at Buffalo, NY, USA</w:t>
                            </w:r>
                          </w:p>
                          <w:p w:rsidR="00725201" w:rsidRPr="00631A09" w:rsidRDefault="00725201" w:rsidP="00821ECE">
                            <w:pPr>
                              <w:pStyle w:val="AF2"/>
                              <w:spacing w:line="240" w:lineRule="auto"/>
                              <w:rPr>
                                <w:color w:val="auto"/>
                              </w:rPr>
                            </w:pPr>
                            <w:r w:rsidRPr="00631A09">
                              <w:rPr>
                                <w:color w:val="auto"/>
                                <w:vertAlign w:val="superscript"/>
                              </w:rPr>
                              <w:t>2</w:t>
                            </w:r>
                            <w:r w:rsidRPr="00631A09">
                              <w:rPr>
                                <w:color w:val="auto"/>
                              </w:rPr>
                              <w:t>University of Illinois at Urbana-Champaign, USA</w:t>
                            </w:r>
                          </w:p>
                          <w:p w:rsidR="00725201" w:rsidRPr="00631A09" w:rsidRDefault="00725201" w:rsidP="00821ECE">
                            <w:pPr>
                              <w:pStyle w:val="AF2"/>
                              <w:spacing w:line="240" w:lineRule="auto"/>
                              <w:rPr>
                                <w:b/>
                                <w:color w:val="auto"/>
                              </w:rPr>
                            </w:pPr>
                          </w:p>
                          <w:p w:rsidR="00725201" w:rsidRPr="00631A09" w:rsidRDefault="00725201" w:rsidP="00821ECE">
                            <w:pPr>
                              <w:pStyle w:val="AF2"/>
                              <w:spacing w:line="240" w:lineRule="auto"/>
                              <w:rPr>
                                <w:color w:val="auto"/>
                              </w:rPr>
                            </w:pPr>
                            <w:r w:rsidRPr="00631A09">
                              <w:rPr>
                                <w:b/>
                                <w:color w:val="auto"/>
                              </w:rPr>
                              <w:t>Corresponding Author:</w:t>
                            </w:r>
                            <w:bookmarkStart w:id="31" w:name="aq1"/>
                            <w:r w:rsidR="00B20999">
                              <w:rPr>
                                <w:rStyle w:val="AQ"/>
                                <w:b w:val="0"/>
                              </w:rPr>
                              <w:fldChar w:fldCharType="begin"/>
                            </w:r>
                            <w:r w:rsidR="00B20999">
                              <w:rPr>
                                <w:rStyle w:val="AQ"/>
                                <w:b w:val="0"/>
                              </w:rPr>
                              <w:instrText xml:space="preserve"> HYPERLINK "#raq1" </w:instrText>
                            </w:r>
                            <w:r w:rsidR="00B20999">
                              <w:rPr>
                                <w:rStyle w:val="AQ"/>
                                <w:b w:val="0"/>
                              </w:rPr>
                              <w:fldChar w:fldCharType="separate"/>
                            </w:r>
                            <w:r w:rsidRPr="00B20999">
                              <w:rPr>
                                <w:rStyle w:val="afff4"/>
                                <w:b/>
                                <w:color w:val="FF0000"/>
                                <w:shd w:val="clear" w:color="auto" w:fill="FFF21F"/>
                              </w:rPr>
                              <w:t>[AQ1]</w:t>
                            </w:r>
                            <w:bookmarkEnd w:id="31"/>
                            <w:r w:rsidR="00B20999">
                              <w:rPr>
                                <w:rStyle w:val="AQ"/>
                                <w:b w:val="0"/>
                              </w:rPr>
                              <w:fldChar w:fldCharType="end"/>
                            </w:r>
                          </w:p>
                          <w:p w:rsidR="00725201" w:rsidRPr="00631A09" w:rsidRDefault="00725201" w:rsidP="00821ECE">
                            <w:pPr>
                              <w:pStyle w:val="AF2"/>
                              <w:spacing w:line="240" w:lineRule="auto"/>
                              <w:rPr>
                                <w:color w:val="auto"/>
                              </w:rPr>
                            </w:pPr>
                            <w:r w:rsidRPr="00631A09">
                              <w:rPr>
                                <w:color w:val="auto"/>
                              </w:rPr>
                              <w:t>Emily Grijalva, University at Buffalo, 266 Jacobs Management Center, Buffalo, NY 14221, USA.</w:t>
                            </w:r>
                          </w:p>
                          <w:p w:rsidR="00725201" w:rsidRPr="00631A09" w:rsidRDefault="00725201" w:rsidP="00821ECE">
                            <w:pPr>
                              <w:pStyle w:val="AF2"/>
                              <w:spacing w:line="240" w:lineRule="auto"/>
                              <w:rPr>
                                <w:color w:val="auto"/>
                              </w:rPr>
                            </w:pPr>
                            <w:r w:rsidRPr="00631A09">
                              <w:rPr>
                                <w:color w:val="auto"/>
                              </w:rPr>
                              <w:t>Email: emilygrijalva@gmail.com</w:t>
                            </w:r>
                          </w:p>
                        </w:txbxContent>
                      </wps:txbx>
                      <wps:bodyPr rot="0" vert="horz" wrap="square" lIns="0" tIns="1524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59.2pt;margin-top:591.6pt;width:238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" stroked="f">
                <v:textbox inset="0,12pt,0,0">
                  <w:txbxContent>
                    <w:p w:rsidR="00725201" w:rsidRPr="00631A09" w:rsidRDefault="00725201" w:rsidP="00821ECE">
                      <w:pPr>
                        <w:pStyle w:val="AF2"/>
                        <w:spacing w:line="240" w:lineRule="auto"/>
                        <w:rPr>
                          <w:color w:val="auto"/>
                        </w:rPr>
                      </w:pPr>
                      <w:r w:rsidRPr="00631A09">
                        <w:rPr>
                          <w:color w:val="auto"/>
                          <w:vertAlign w:val="superscript"/>
                        </w:rPr>
                        <w:t>1</w:t>
                      </w:r>
                      <w:r w:rsidRPr="00631A09">
                        <w:rPr>
                          <w:color w:val="auto"/>
                        </w:rPr>
                        <w:t>University at Buffalo, NY, USA</w:t>
                      </w:r>
                    </w:p>
                    <w:p w:rsidR="00725201" w:rsidRPr="00631A09" w:rsidRDefault="00725201" w:rsidP="00821ECE">
                      <w:pPr>
                        <w:pStyle w:val="AF2"/>
                        <w:spacing w:line="240" w:lineRule="auto"/>
                        <w:rPr>
                          <w:color w:val="auto"/>
                        </w:rPr>
                      </w:pPr>
                      <w:r w:rsidRPr="00631A09">
                        <w:rPr>
                          <w:color w:val="auto"/>
                          <w:vertAlign w:val="superscript"/>
                        </w:rPr>
                        <w:t>2</w:t>
                      </w:r>
                      <w:r w:rsidRPr="00631A09">
                        <w:rPr>
                          <w:color w:val="auto"/>
                        </w:rPr>
                        <w:t>University of Illinois at Urbana-Champaign, USA</w:t>
                      </w:r>
                    </w:p>
                    <w:p w:rsidR="00725201" w:rsidRPr="00631A09" w:rsidRDefault="00725201" w:rsidP="00821ECE">
                      <w:pPr>
                        <w:pStyle w:val="AF2"/>
                        <w:spacing w:line="240" w:lineRule="auto"/>
                        <w:rPr>
                          <w:b/>
                          <w:color w:val="auto"/>
                        </w:rPr>
                      </w:pPr>
                    </w:p>
                    <w:p w:rsidR="00725201" w:rsidRPr="00631A09" w:rsidRDefault="00725201" w:rsidP="00821ECE">
                      <w:pPr>
                        <w:pStyle w:val="AF2"/>
                        <w:spacing w:line="240" w:lineRule="auto"/>
                        <w:rPr>
                          <w:color w:val="auto"/>
                        </w:rPr>
                      </w:pPr>
                      <w:r w:rsidRPr="00631A09">
                        <w:rPr>
                          <w:b/>
                          <w:color w:val="auto"/>
                        </w:rPr>
                        <w:t>Corresponding Author:</w:t>
                      </w:r>
                      <w:bookmarkStart w:id="32" w:name="aq1"/>
                      <w:r w:rsidR="00B20999">
                        <w:rPr>
                          <w:rStyle w:val="AQ"/>
                          <w:b w:val="0"/>
                        </w:rPr>
                        <w:fldChar w:fldCharType="begin"/>
                      </w:r>
                      <w:r w:rsidR="00B20999">
                        <w:rPr>
                          <w:rStyle w:val="AQ"/>
                          <w:b w:val="0"/>
                        </w:rPr>
                        <w:instrText xml:space="preserve"> HYPERLINK "#raq1" </w:instrText>
                      </w:r>
                      <w:r w:rsidR="00B20999">
                        <w:rPr>
                          <w:rStyle w:val="AQ"/>
                          <w:b w:val="0"/>
                        </w:rPr>
                        <w:fldChar w:fldCharType="separate"/>
                      </w:r>
                      <w:r w:rsidRPr="00B20999">
                        <w:rPr>
                          <w:rStyle w:val="afff4"/>
                          <w:b/>
                          <w:color w:val="FF0000"/>
                          <w:shd w:val="clear" w:color="auto" w:fill="FFF21F"/>
                        </w:rPr>
                        <w:t>[AQ1]</w:t>
                      </w:r>
                      <w:bookmarkEnd w:id="32"/>
                      <w:r w:rsidR="00B20999">
                        <w:rPr>
                          <w:rStyle w:val="AQ"/>
                          <w:b w:val="0"/>
                        </w:rPr>
                        <w:fldChar w:fldCharType="end"/>
                      </w:r>
                    </w:p>
                    <w:p w:rsidR="00725201" w:rsidRPr="00631A09" w:rsidRDefault="00725201" w:rsidP="00821ECE">
                      <w:pPr>
                        <w:pStyle w:val="AF2"/>
                        <w:spacing w:line="240" w:lineRule="auto"/>
                        <w:rPr>
                          <w:color w:val="auto"/>
                        </w:rPr>
                      </w:pPr>
                      <w:r w:rsidRPr="00631A09">
                        <w:rPr>
                          <w:color w:val="auto"/>
                        </w:rPr>
                        <w:t>Emily Grijalva, University at Buffalo, 266 Jacobs Management Center, Buffalo, NY 14221, USA.</w:t>
                      </w:r>
                    </w:p>
                    <w:p w:rsidR="00725201" w:rsidRPr="00631A09" w:rsidRDefault="00725201" w:rsidP="00821ECE">
                      <w:pPr>
                        <w:pStyle w:val="AF2"/>
                        <w:spacing w:line="240" w:lineRule="auto"/>
                        <w:rPr>
                          <w:color w:val="auto"/>
                        </w:rPr>
                      </w:pPr>
                      <w:r w:rsidRPr="00631A09">
                        <w:rPr>
                          <w:color w:val="auto"/>
                        </w:rPr>
                        <w:t>Email: emilygrijalva@gmail.com</w:t>
                      </w:r>
                    </w:p>
                  </w:txbxContent>
                </v:textbox>
                <w10:wrap type="topAndBottom" anchory="margin"/>
                <w10:anchorlock/>
              </v:shape>
            </w:pict>
          </mc:Fallback>
        </mc:AlternateContent>
      </w:r>
      <w:r w:rsidR="00631A09" w:rsidRPr="00821ECE">
        <w:rPr>
          <w:noProof/>
          <w:color w:val="auto"/>
        </w:rPr>
        <w:t xml:space="preserve">Narcissism and Self-Insight: : A Review </w:t>
      </w:r>
      <w:r w:rsidR="00821ECE">
        <w:rPr>
          <w:noProof/>
          <w:color w:val="auto"/>
        </w:rPr>
        <w:br/>
      </w:r>
      <w:r w:rsidR="00631A09" w:rsidRPr="00821ECE">
        <w:rPr>
          <w:noProof/>
          <w:color w:val="auto"/>
        </w:rPr>
        <w:t>and Meta-Analysis of Narcissists’ Self-Enhancement Tendencies</w:t>
      </w:r>
    </w:p>
    <w:p w:rsidR="00631A09" w:rsidRPr="00821ECE" w:rsidRDefault="00631A09" w:rsidP="00821ECE">
      <w:pPr>
        <w:pStyle w:val="AU"/>
        <w:spacing w:line="240" w:lineRule="auto"/>
        <w:rPr>
          <w:noProof/>
          <w:color w:val="auto"/>
        </w:rPr>
      </w:pPr>
      <w:r w:rsidRPr="00821ECE">
        <w:rPr>
          <w:noProof/>
          <w:color w:val="auto"/>
        </w:rPr>
        <w:t>Emily Grijalva</w:t>
      </w:r>
      <w:r w:rsidRPr="00821ECE">
        <w:rPr>
          <w:noProof/>
          <w:color w:val="auto"/>
          <w:vertAlign w:val="superscript"/>
        </w:rPr>
        <w:t>1</w:t>
      </w:r>
      <w:r w:rsidRPr="00821ECE">
        <w:rPr>
          <w:noProof/>
          <w:color w:val="auto"/>
        </w:rPr>
        <w:t xml:space="preserve"> and Luyao Zhang</w:t>
      </w:r>
      <w:r w:rsidRPr="00821ECE">
        <w:rPr>
          <w:noProof/>
          <w:color w:val="auto"/>
          <w:vertAlign w:val="superscript"/>
        </w:rPr>
        <w:t>2</w:t>
      </w:r>
    </w:p>
    <w:p w:rsidR="00631A09" w:rsidRPr="00821ECE" w:rsidRDefault="00631A09" w:rsidP="00821ECE">
      <w:pPr>
        <w:pStyle w:val="ABKWH"/>
        <w:spacing w:before="600" w:line="240" w:lineRule="auto"/>
        <w:rPr>
          <w:noProof/>
          <w:color w:val="auto"/>
        </w:rPr>
      </w:pPr>
      <w:bookmarkStart w:id="33" w:name="WPHOME"/>
      <w:bookmarkStart w:id="34" w:name="RPSAF"/>
      <w:bookmarkEnd w:id="33"/>
      <w:bookmarkEnd w:id="34"/>
      <w:r w:rsidRPr="00821ECE">
        <w:rPr>
          <w:noProof/>
          <w:color w:val="auto"/>
        </w:rPr>
        <w:t>Abstract</w:t>
      </w:r>
    </w:p>
    <w:p w:rsidR="00631A09" w:rsidRPr="00821ECE" w:rsidRDefault="00631A09" w:rsidP="00821ECE">
      <w:pPr>
        <w:pStyle w:val="ABKW"/>
        <w:spacing w:line="240" w:lineRule="auto"/>
        <w:rPr>
          <w:noProof/>
          <w:color w:val="auto"/>
        </w:rPr>
      </w:pPr>
      <w:r w:rsidRPr="00821ECE">
        <w:rPr>
          <w:noProof/>
          <w:color w:val="auto"/>
        </w:rPr>
        <w:t>The current article reviews the narcissism–self-enhancement literature using a multilevel meta-analytic technique. Specifically, we focus on self-insight self-enhancement (i.e., whether narcissists perceive themselves more positively than they are perceived by others); thus, we only include studies that compare narcissists’ self-reports to observer reports or objective measures. Results from 171 correlations reported in 36 empirical studies (</w:t>
      </w:r>
      <w:r w:rsidRPr="00821ECE">
        <w:rPr>
          <w:i/>
          <w:iCs/>
          <w:noProof/>
          <w:color w:val="auto"/>
        </w:rPr>
        <w:t>N</w:t>
      </w:r>
      <w:r w:rsidRPr="00821ECE">
        <w:rPr>
          <w:noProof/>
          <w:color w:val="auto"/>
        </w:rPr>
        <w:t xml:space="preserve"> = 6,423) revealed that the narcissism–self-enhancement relationship corrected for unreliability in narcissism was .21 (95% confidence interval [CI] = [.17, .25]), and that narcissists tend to self-enhance their agentic characteristics more than their communal characteristics. The average corrected relationship between narcissism and self-enhancement for agentic characteristics was .29 (95% CI = [.25, .33]), whereas for communal characteristics it was .05 (95% CI = [</w:t>
      </w:r>
      <w:r w:rsidRPr="00821ECE">
        <w:rPr>
          <w:rFonts w:ascii="Symbol" w:hAnsi="Symbol"/>
          <w:noProof/>
          <w:color w:val="auto"/>
        </w:rPr>
        <w:sym w:font="Symbol" w:char="002D"/>
      </w:r>
      <w:r w:rsidRPr="00821ECE">
        <w:rPr>
          <w:noProof/>
          <w:color w:val="auto"/>
        </w:rPr>
        <w:t>.01, .10]). In addition, we individually summarized narcissists’ self-enhancement for 10 different constructs (i.e., the Big Five, task performance, intelligence, leadership, attractiveness, and likeability).</w:t>
      </w:r>
    </w:p>
    <w:p w:rsidR="00631A09" w:rsidRPr="00821ECE" w:rsidRDefault="00631A09" w:rsidP="00821ECE">
      <w:pPr>
        <w:pStyle w:val="ABKWH"/>
        <w:spacing w:before="240" w:line="240" w:lineRule="auto"/>
        <w:rPr>
          <w:noProof/>
          <w:color w:val="auto"/>
        </w:rPr>
      </w:pPr>
      <w:r w:rsidRPr="00821ECE">
        <w:rPr>
          <w:noProof/>
          <w:color w:val="auto"/>
        </w:rPr>
        <w:t>Keywords</w:t>
      </w:r>
    </w:p>
    <w:p w:rsidR="00631A09" w:rsidRDefault="00631A09" w:rsidP="00821ECE">
      <w:pPr>
        <w:pStyle w:val="ABKW"/>
        <w:spacing w:line="240" w:lineRule="auto"/>
        <w:rPr>
          <w:noProof/>
          <w:color w:val="auto"/>
        </w:rPr>
      </w:pPr>
      <w:r w:rsidRPr="00821ECE">
        <w:rPr>
          <w:noProof/>
          <w:color w:val="auto"/>
        </w:rPr>
        <w:t>narcissism, self-enhancement, meta-analysis, agency, communion</w:t>
      </w:r>
    </w:p>
    <w:p w:rsidR="00821ECE" w:rsidRPr="00821ECE" w:rsidRDefault="00821ECE" w:rsidP="00821ECE">
      <w:pPr>
        <w:pStyle w:val="DR"/>
        <w:spacing w:line="240" w:lineRule="auto"/>
        <w:rPr>
          <w:noProof/>
          <w:color w:val="auto"/>
        </w:rPr>
      </w:pPr>
      <w:r w:rsidRPr="00821ECE">
        <w:rPr>
          <w:noProof/>
          <w:color w:val="auto"/>
          <w:lang w:eastAsia="zh-CN"/>
        </w:rPr>
        <w:t>Received September 28, 2014; revision accepted September 20, 2015</w:t>
      </w:r>
    </w:p>
    <w:p w:rsidR="00821ECE" w:rsidRPr="00821ECE" w:rsidRDefault="00821ECE" w:rsidP="00821ECE">
      <w:pPr>
        <w:pStyle w:val="ABKW"/>
        <w:spacing w:line="240" w:lineRule="auto"/>
        <w:rPr>
          <w:noProof/>
          <w:color w:val="auto"/>
        </w:rPr>
      </w:pPr>
    </w:p>
    <w:p w:rsidR="00821ECE" w:rsidRDefault="00821ECE" w:rsidP="00821ECE">
      <w:pPr>
        <w:pStyle w:val="TEXT"/>
        <w:spacing w:line="240" w:lineRule="auto"/>
        <w:rPr>
          <w:noProof/>
          <w:color w:val="auto"/>
        </w:rPr>
        <w:sectPr w:rsidR="00821ECE" w:rsidSect="0081293B">
          <w:headerReference w:type="even" r:id="rId12"/>
          <w:headerReference w:type="default" r:id="rId13"/>
          <w:headerReference w:type="first" r:id="rId14"/>
          <w:type w:val="oddPage"/>
          <w:pgSz w:w="12242" w:h="15842" w:code="177"/>
          <w:pgMar w:top="840" w:right="960" w:bottom="960" w:left="1260" w:header="680" w:footer="1008" w:gutter="0"/>
          <w:pgNumType w:start="1"/>
          <w:cols w:space="360"/>
          <w:titlePg/>
          <w:docGrid w:linePitch="360"/>
        </w:sectPr>
      </w:pPr>
    </w:p>
    <w:p w:rsidR="00631A09" w:rsidRPr="00821ECE" w:rsidRDefault="00631A09" w:rsidP="00821ECE">
      <w:pPr>
        <w:pStyle w:val="TEXT"/>
        <w:spacing w:line="240" w:lineRule="auto"/>
        <w:rPr>
          <w:noProof/>
          <w:color w:val="auto"/>
        </w:rPr>
      </w:pPr>
      <w:r w:rsidRPr="00821ECE">
        <w:rPr>
          <w:noProof/>
          <w:color w:val="auto"/>
        </w:rPr>
        <w:lastRenderedPageBreak/>
        <w:t>Self-enhancement is a fundamental characteristic of narcissism. In fact, narcissism has even been called the “self-enhancer personality” (</w:t>
      </w:r>
      <w:r w:rsidRPr="00821ECE">
        <w:rPr>
          <w:noProof/>
          <w:color w:val="auto"/>
          <w:bdr w:val="none" w:sz="0" w:space="0" w:color="auto" w:frame="1"/>
        </w:rPr>
        <w:t>Morf, Horvath, &amp; Torchetti, 2011</w:t>
      </w:r>
      <w:r w:rsidRPr="00821ECE">
        <w:rPr>
          <w:noProof/>
          <w:color w:val="auto"/>
        </w:rPr>
        <w:t>, p. 399). Indeed, individuals high in narcissism tend to self-enhance across a variety of domains: perceiving themselves to be more physically attractive (</w:t>
      </w:r>
      <w:r w:rsidRPr="00821ECE">
        <w:rPr>
          <w:noProof/>
          <w:color w:val="auto"/>
          <w:bdr w:val="none" w:sz="0" w:space="0" w:color="auto" w:frame="1"/>
        </w:rPr>
        <w:t>Bleske-Rechek, Remiker, &amp; Baker, 2008</w:t>
      </w:r>
      <w:r w:rsidRPr="00821ECE">
        <w:rPr>
          <w:noProof/>
          <w:color w:val="auto"/>
        </w:rPr>
        <w:t xml:space="preserve">; </w:t>
      </w:r>
      <w:r w:rsidRPr="00821ECE">
        <w:rPr>
          <w:noProof/>
          <w:color w:val="auto"/>
          <w:bdr w:val="none" w:sz="0" w:space="0" w:color="auto" w:frame="1"/>
        </w:rPr>
        <w:t>Gabriel, Critelli, &amp; Ee, 1994</w:t>
      </w:r>
      <w:r w:rsidRPr="00821ECE">
        <w:rPr>
          <w:noProof/>
          <w:color w:val="auto"/>
        </w:rPr>
        <w:t>), intelligent (</w:t>
      </w:r>
      <w:r w:rsidRPr="00821ECE">
        <w:rPr>
          <w:noProof/>
          <w:color w:val="auto"/>
          <w:bdr w:val="none" w:sz="0" w:space="0" w:color="auto" w:frame="1"/>
        </w:rPr>
        <w:t>Farwell &amp; Wohlwend-Lloyd, 1998</w:t>
      </w:r>
      <w:r w:rsidRPr="00821ECE">
        <w:rPr>
          <w:noProof/>
          <w:color w:val="auto"/>
        </w:rPr>
        <w:t xml:space="preserve">; </w:t>
      </w:r>
      <w:r w:rsidRPr="00821ECE">
        <w:rPr>
          <w:noProof/>
          <w:color w:val="auto"/>
          <w:bdr w:val="none" w:sz="0" w:space="0" w:color="auto" w:frame="1"/>
        </w:rPr>
        <w:t>Gabriel et al., 1994</w:t>
      </w:r>
      <w:r w:rsidRPr="00821ECE">
        <w:rPr>
          <w:noProof/>
          <w:color w:val="auto"/>
        </w:rPr>
        <w:t xml:space="preserve">; </w:t>
      </w:r>
      <w:r w:rsidRPr="00821ECE">
        <w:rPr>
          <w:noProof/>
          <w:color w:val="auto"/>
          <w:bdr w:val="none" w:sz="0" w:space="0" w:color="auto" w:frame="1"/>
        </w:rPr>
        <w:t>Paulhus, Harms, Bruce, &amp; Lysy, 2003</w:t>
      </w:r>
      <w:r w:rsidRPr="00821ECE">
        <w:rPr>
          <w:noProof/>
          <w:color w:val="auto"/>
        </w:rPr>
        <w:t xml:space="preserve">; </w:t>
      </w:r>
      <w:r w:rsidRPr="00821ECE">
        <w:rPr>
          <w:noProof/>
          <w:color w:val="auto"/>
          <w:bdr w:val="none" w:sz="0" w:space="0" w:color="auto" w:frame="1"/>
        </w:rPr>
        <w:t>Paulhus &amp; Williams, 2002</w:t>
      </w:r>
      <w:r w:rsidRPr="00821ECE">
        <w:rPr>
          <w:noProof/>
          <w:color w:val="auto"/>
        </w:rPr>
        <w:t>), leader-like (</w:t>
      </w:r>
      <w:r w:rsidRPr="00821ECE">
        <w:rPr>
          <w:noProof/>
          <w:color w:val="auto"/>
          <w:bdr w:val="none" w:sz="0" w:space="0" w:color="auto" w:frame="1"/>
        </w:rPr>
        <w:t>Grijalva, Harms, Newman, Gaddis, &amp; Fraley, 2015</w:t>
      </w:r>
      <w:r w:rsidRPr="00821ECE">
        <w:rPr>
          <w:noProof/>
          <w:color w:val="auto"/>
        </w:rPr>
        <w:t xml:space="preserve">; </w:t>
      </w:r>
      <w:r w:rsidRPr="00821ECE">
        <w:rPr>
          <w:noProof/>
          <w:color w:val="auto"/>
          <w:bdr w:val="none" w:sz="0" w:space="0" w:color="auto" w:frame="1"/>
        </w:rPr>
        <w:t>Judge, LePine, &amp; Rich, 2006</w:t>
      </w:r>
      <w:r w:rsidRPr="00821ECE">
        <w:rPr>
          <w:noProof/>
          <w:color w:val="auto"/>
        </w:rPr>
        <w:t>), and creative (</w:t>
      </w:r>
      <w:r w:rsidRPr="00821ECE">
        <w:rPr>
          <w:noProof/>
          <w:color w:val="auto"/>
          <w:bdr w:val="none" w:sz="0" w:space="0" w:color="auto" w:frame="1"/>
        </w:rPr>
        <w:t>Goncalo, Flynn, &amp; Kim, 2010</w:t>
      </w:r>
      <w:r w:rsidRPr="00821ECE">
        <w:rPr>
          <w:noProof/>
          <w:color w:val="auto"/>
        </w:rPr>
        <w:t xml:space="preserve">) than what either objective measures or observer ratings of these attributes corroborate. Although narcissism’s relationship with self-enhancement bias is well accepted, recently there has been an increased effort to identify whether there are patterns underlying these arguably inaccurate perceptions—such as whether narcissists inflate some attributes more than others (e.g., </w:t>
      </w:r>
      <w:r w:rsidRPr="00821ECE">
        <w:rPr>
          <w:noProof/>
          <w:color w:val="auto"/>
          <w:bdr w:val="none" w:sz="0" w:space="0" w:color="auto" w:frame="1"/>
        </w:rPr>
        <w:t>Carlson, Vazire, &amp; Oltmanns, 2011</w:t>
      </w:r>
      <w:r w:rsidRPr="00821ECE">
        <w:rPr>
          <w:noProof/>
          <w:color w:val="auto"/>
        </w:rPr>
        <w:t>).</w:t>
      </w:r>
    </w:p>
    <w:p w:rsidR="00631A09" w:rsidRPr="00821ECE" w:rsidRDefault="00631A09" w:rsidP="00821ECE">
      <w:pPr>
        <w:pStyle w:val="TEXTIND"/>
        <w:spacing w:line="240" w:lineRule="auto"/>
        <w:rPr>
          <w:noProof/>
          <w:color w:val="auto"/>
          <w:spacing w:val="-2"/>
        </w:rPr>
      </w:pPr>
      <w:r w:rsidRPr="00821ECE">
        <w:rPr>
          <w:noProof/>
          <w:color w:val="auto"/>
          <w:spacing w:val="-2"/>
        </w:rPr>
        <w:t>In general, a person predominantly self-enhances characteristics that are most central to his or her self-concept (</w:t>
      </w:r>
      <w:r w:rsidRPr="00821ECE">
        <w:rPr>
          <w:noProof/>
          <w:color w:val="auto"/>
          <w:spacing w:val="-2"/>
          <w:bdr w:val="none" w:sz="0" w:space="0" w:color="auto" w:frame="1"/>
        </w:rPr>
        <w:t>Gebauer, Sedikides, Verplanken, &amp; Maio, 2012</w:t>
      </w:r>
      <w:r w:rsidRPr="00821ECE">
        <w:rPr>
          <w:noProof/>
          <w:color w:val="auto"/>
          <w:spacing w:val="-2"/>
        </w:rPr>
        <w:t xml:space="preserve">; </w:t>
      </w:r>
      <w:r w:rsidRPr="00821ECE">
        <w:rPr>
          <w:noProof/>
          <w:color w:val="auto"/>
          <w:spacing w:val="-2"/>
          <w:bdr w:val="none" w:sz="0" w:space="0" w:color="auto" w:frame="1"/>
        </w:rPr>
        <w:t>Sedikides, Gaertner, &amp; Toguchi, 2003</w:t>
      </w:r>
      <w:r w:rsidRPr="00821ECE">
        <w:rPr>
          <w:noProof/>
          <w:color w:val="auto"/>
          <w:spacing w:val="-2"/>
        </w:rPr>
        <w:t xml:space="preserve">). A better understanding of what narcissists positively distort (and thus presumably value), and of equal importance, what they do </w:t>
      </w:r>
      <w:r w:rsidRPr="00821ECE">
        <w:rPr>
          <w:i/>
          <w:iCs/>
          <w:noProof/>
          <w:color w:val="auto"/>
          <w:spacing w:val="-2"/>
        </w:rPr>
        <w:t>not</w:t>
      </w:r>
      <w:r w:rsidRPr="00821ECE">
        <w:rPr>
          <w:noProof/>
          <w:color w:val="auto"/>
          <w:spacing w:val="-2"/>
        </w:rPr>
        <w:t xml:space="preserve"> positively distort (and thus presumably do not value) provides insights into the psychological portrait of the narcissist. The current work therefore comprehensively reviews and meta-analyzes the narcissism–self-enhancement bias literature. Specifically, we will focus on self-insight self-enhancement, which is </w:t>
      </w:r>
      <w:r w:rsidRPr="00821ECE">
        <w:rPr>
          <w:noProof/>
          <w:color w:val="auto"/>
          <w:spacing w:val="-2"/>
        </w:rPr>
        <w:lastRenderedPageBreak/>
        <w:t>measured by comparing self-reports to external criteria (i.e., observer reports and objective measures). In doing so, we first consolidate past findings to give an overall estimate of how much narcissists self-enhance in general, across criteria. We next attempt to make four additional theoretical contributions, by (a) distinguishing between self-enhancement in agentic domains (e.g., arrogance and extraversion) as opposed to communal domains (e.g., agreeableness and honesty); (b) examining the role played by length of acquaintance, whether there is greater observed self-enhancement for well-acquainted as opposed to minimally acquainted participants; (c) addressing how existing issues related to the measurement of self-enhancement (i.e., regression residuals versus difference scores) may affect the magnitude of narcissism’s relationship with self-enhancement; and (d) separately estimating the narcissism–self-enhancement relationship for specific criteria (e.g., intelligence, task performance, and physical attractiveness).</w:t>
      </w:r>
    </w:p>
    <w:p w:rsidR="00631A09" w:rsidRPr="00821ECE" w:rsidRDefault="00631A09" w:rsidP="00821ECE">
      <w:pPr>
        <w:pStyle w:val="H1"/>
        <w:spacing w:line="240" w:lineRule="auto"/>
        <w:rPr>
          <w:noProof/>
          <w:color w:val="auto"/>
        </w:rPr>
      </w:pPr>
      <w:r w:rsidRPr="00821ECE">
        <w:rPr>
          <w:noProof/>
          <w:color w:val="auto"/>
        </w:rPr>
        <w:t>Narcissism and Self-Enhancement</w:t>
      </w:r>
    </w:p>
    <w:p w:rsidR="00631A09" w:rsidRPr="00821ECE" w:rsidRDefault="00631A09" w:rsidP="00821ECE">
      <w:pPr>
        <w:pStyle w:val="TEXT"/>
        <w:spacing w:line="240" w:lineRule="auto"/>
        <w:rPr>
          <w:noProof/>
          <w:color w:val="auto"/>
          <w:spacing w:val="-4"/>
        </w:rPr>
      </w:pPr>
      <w:r w:rsidRPr="00821ECE">
        <w:rPr>
          <w:noProof/>
          <w:color w:val="auto"/>
          <w:spacing w:val="-4"/>
        </w:rPr>
        <w:lastRenderedPageBreak/>
        <w:t>Grandiosity (2014) is “characterized by affectation of grandeur or splendor or by absurd exaggeration” and is the defining feature of the personality trait of narcissism.</w:t>
      </w:r>
      <w:bookmarkStart w:id="35" w:name="aq2"/>
      <w:r w:rsidR="00B20999">
        <w:rPr>
          <w:rStyle w:val="AQ"/>
          <w:b w:val="0"/>
          <w:noProof/>
          <w:spacing w:val="-4"/>
        </w:rPr>
        <w:fldChar w:fldCharType="begin"/>
      </w:r>
      <w:r w:rsidR="00B20999">
        <w:rPr>
          <w:rStyle w:val="AQ"/>
          <w:b w:val="0"/>
          <w:noProof/>
          <w:spacing w:val="-4"/>
        </w:rPr>
        <w:instrText xml:space="preserve"> HYPERLINK "#raq2" </w:instrText>
      </w:r>
      <w:r w:rsidR="00B20999">
        <w:rPr>
          <w:rStyle w:val="AQ"/>
          <w:b w:val="0"/>
          <w:noProof/>
          <w:spacing w:val="-4"/>
        </w:rPr>
        <w:fldChar w:fldCharType="separate"/>
      </w:r>
      <w:r w:rsidR="00821ECE" w:rsidRPr="00B20999">
        <w:rPr>
          <w:rStyle w:val="afff4"/>
          <w:rFonts w:ascii="Gill Sans" w:hAnsi="Gill Sans"/>
          <w:b/>
          <w:noProof/>
          <w:color w:val="FF0000"/>
          <w:spacing w:val="-4"/>
          <w:shd w:val="clear" w:color="auto" w:fill="FFF21F"/>
        </w:rPr>
        <w:t>[AQ2]</w:t>
      </w:r>
      <w:bookmarkEnd w:id="35"/>
      <w:r w:rsidR="00B20999">
        <w:rPr>
          <w:rStyle w:val="AQ"/>
          <w:b w:val="0"/>
          <w:noProof/>
          <w:spacing w:val="-4"/>
        </w:rPr>
        <w:fldChar w:fldCharType="end"/>
      </w:r>
      <w:r w:rsidRPr="00821ECE">
        <w:rPr>
          <w:noProof/>
          <w:color w:val="auto"/>
          <w:spacing w:val="-4"/>
        </w:rPr>
        <w:t xml:space="preserve"> Narcissists like to be the center of attention, tend to show off, believe that they are special people, and prefer to be in leadership roles and roles imbued with power (</w:t>
      </w:r>
      <w:r w:rsidRPr="00821ECE">
        <w:rPr>
          <w:noProof/>
          <w:color w:val="auto"/>
          <w:spacing w:val="-4"/>
          <w:bdr w:val="none" w:sz="0" w:space="0" w:color="auto" w:frame="1"/>
        </w:rPr>
        <w:t>Emmons, 1987</w:t>
      </w:r>
      <w:r w:rsidRPr="00821ECE">
        <w:rPr>
          <w:noProof/>
          <w:color w:val="auto"/>
          <w:spacing w:val="-4"/>
        </w:rPr>
        <w:t xml:space="preserve">; </w:t>
      </w:r>
      <w:r w:rsidRPr="00821ECE">
        <w:rPr>
          <w:noProof/>
          <w:color w:val="auto"/>
          <w:spacing w:val="-4"/>
          <w:bdr w:val="none" w:sz="0" w:space="0" w:color="auto" w:frame="1"/>
        </w:rPr>
        <w:t>Raskin &amp; Terry, 1988</w:t>
      </w:r>
      <w:r w:rsidRPr="00821ECE">
        <w:rPr>
          <w:noProof/>
          <w:color w:val="auto"/>
          <w:spacing w:val="-4"/>
        </w:rPr>
        <w:t xml:space="preserve">; </w:t>
      </w:r>
      <w:r w:rsidRPr="00821ECE">
        <w:rPr>
          <w:noProof/>
          <w:color w:val="auto"/>
          <w:spacing w:val="-4"/>
          <w:bdr w:val="none" w:sz="0" w:space="0" w:color="auto" w:frame="1"/>
        </w:rPr>
        <w:t>Rhodewalt, 2011</w:t>
      </w:r>
      <w:r w:rsidRPr="00821ECE">
        <w:rPr>
          <w:noProof/>
          <w:color w:val="auto"/>
          <w:spacing w:val="-4"/>
        </w:rPr>
        <w:t>). From a theoretical perspective, it has been posited that narcissism is a self-regulatory mechanism that is used to maintain unrealistically high levels of self-esteem by using a mutually reinforcing system of interpersonal and intrapersonal self-regulatory strategies (</w:t>
      </w:r>
      <w:r w:rsidRPr="00821ECE">
        <w:rPr>
          <w:noProof/>
          <w:color w:val="auto"/>
          <w:spacing w:val="-4"/>
          <w:bdr w:val="none" w:sz="0" w:space="0" w:color="auto" w:frame="1"/>
        </w:rPr>
        <w:t>Morf et al., 2011</w:t>
      </w:r>
      <w:r w:rsidRPr="00821ECE">
        <w:rPr>
          <w:noProof/>
          <w:color w:val="auto"/>
          <w:spacing w:val="-4"/>
        </w:rPr>
        <w:t xml:space="preserve">; </w:t>
      </w:r>
      <w:r w:rsidRPr="00821ECE">
        <w:rPr>
          <w:noProof/>
          <w:color w:val="auto"/>
          <w:spacing w:val="-4"/>
          <w:bdr w:val="none" w:sz="0" w:space="0" w:color="auto" w:frame="1"/>
        </w:rPr>
        <w:t>Rhodewalt, 2011</w:t>
      </w:r>
      <w:r w:rsidRPr="00821ECE">
        <w:rPr>
          <w:noProof/>
          <w:color w:val="auto"/>
          <w:spacing w:val="-4"/>
        </w:rPr>
        <w:t>). For example, positive self-perceptions are defended by dealing harshly with potentially disconfirming evidence, such as by derogating and discrediting the source of negative feedback (</w:t>
      </w:r>
      <w:r w:rsidRPr="00821ECE">
        <w:rPr>
          <w:noProof/>
          <w:color w:val="auto"/>
          <w:spacing w:val="-4"/>
          <w:bdr w:val="none" w:sz="0" w:space="0" w:color="auto" w:frame="1"/>
        </w:rPr>
        <w:t>Bushman &amp; Baumeister, 1998</w:t>
      </w:r>
      <w:r w:rsidRPr="00821ECE">
        <w:rPr>
          <w:noProof/>
          <w:color w:val="auto"/>
          <w:spacing w:val="-4"/>
        </w:rPr>
        <w:t xml:space="preserve">; </w:t>
      </w:r>
      <w:r w:rsidRPr="00821ECE">
        <w:rPr>
          <w:noProof/>
          <w:color w:val="auto"/>
          <w:spacing w:val="-4"/>
          <w:bdr w:val="none" w:sz="0" w:space="0" w:color="auto" w:frame="1"/>
        </w:rPr>
        <w:t>Kernis &amp; Sun, 1994</w:t>
      </w:r>
      <w:r w:rsidRPr="00821ECE">
        <w:rPr>
          <w:noProof/>
          <w:color w:val="auto"/>
          <w:spacing w:val="-4"/>
        </w:rPr>
        <w:t>) and by blaming other people when the narcissist experiences failure (</w:t>
      </w:r>
      <w:r w:rsidRPr="00821ECE">
        <w:rPr>
          <w:noProof/>
          <w:color w:val="auto"/>
          <w:spacing w:val="-4"/>
          <w:bdr w:val="none" w:sz="0" w:space="0" w:color="auto" w:frame="1"/>
        </w:rPr>
        <w:t>Campbell, Reeder, Sedikides, &amp; Elliot, 2000</w:t>
      </w:r>
      <w:r w:rsidRPr="00821ECE">
        <w:rPr>
          <w:noProof/>
          <w:color w:val="auto"/>
          <w:spacing w:val="-4"/>
        </w:rPr>
        <w:t xml:space="preserve">). In addition to these strategies, arguably the key weapon in narcissists’ self-regulatory arsenal is the tendency to self-enhance (i.e., “claim greater standing on a characteristic, or more credit, than is objectively warranted,” </w:t>
      </w:r>
      <w:r w:rsidRPr="00821ECE">
        <w:rPr>
          <w:noProof/>
          <w:color w:val="auto"/>
          <w:spacing w:val="-4"/>
          <w:bdr w:val="none" w:sz="0" w:space="0" w:color="auto" w:frame="1"/>
        </w:rPr>
        <w:t>Alicke &amp; Sedikides, 2011</w:t>
      </w:r>
      <w:r w:rsidRPr="00821ECE">
        <w:rPr>
          <w:noProof/>
          <w:color w:val="auto"/>
          <w:spacing w:val="-4"/>
        </w:rPr>
        <w:t>, p. 2).</w:t>
      </w:r>
    </w:p>
    <w:p w:rsidR="00631A09" w:rsidRPr="0081293B" w:rsidRDefault="00631A09" w:rsidP="00821ECE">
      <w:pPr>
        <w:pStyle w:val="TEXTIND"/>
        <w:spacing w:line="240" w:lineRule="auto"/>
        <w:rPr>
          <w:noProof/>
          <w:color w:val="auto"/>
          <w:spacing w:val="4"/>
        </w:rPr>
      </w:pPr>
      <w:r w:rsidRPr="0081293B">
        <w:rPr>
          <w:noProof/>
          <w:color w:val="auto"/>
          <w:spacing w:val="4"/>
        </w:rPr>
        <w:t xml:space="preserve">As with self-regulatory models of narcissism, theories on the subject of self-enhancement also draw heavily on individuals’ underlying self-motives (for a review, see </w:t>
      </w:r>
      <w:r w:rsidRPr="0081293B">
        <w:rPr>
          <w:noProof/>
          <w:color w:val="auto"/>
          <w:spacing w:val="4"/>
          <w:bdr w:val="none" w:sz="0" w:space="0" w:color="auto" w:frame="1"/>
        </w:rPr>
        <w:t>Alicke &amp; Sedikides, 2011</w:t>
      </w:r>
      <w:r w:rsidRPr="0081293B">
        <w:rPr>
          <w:noProof/>
          <w:color w:val="auto"/>
          <w:spacing w:val="4"/>
        </w:rPr>
        <w:t>). Specifically, self-enhancement has been described as “the desire to maintain or increase the positivity (or decrease the negativity) of one’s self-concept or, alternatively, the desire to maintain, protect, and enhance one’s self-esteem” (</w:t>
      </w:r>
      <w:r w:rsidRPr="0081293B">
        <w:rPr>
          <w:noProof/>
          <w:color w:val="auto"/>
          <w:spacing w:val="4"/>
          <w:bdr w:val="none" w:sz="0" w:space="0" w:color="auto" w:frame="1"/>
        </w:rPr>
        <w:t>Leary, 2007</w:t>
      </w:r>
      <w:r w:rsidRPr="0081293B">
        <w:rPr>
          <w:noProof/>
          <w:color w:val="auto"/>
          <w:spacing w:val="4"/>
        </w:rPr>
        <w:t>, p. 320). Narcissism is likely related to self-enhancement because it is an extreme manifestation of the aforementioned desire to “maintain, protect, and enhance one’s self-esteem” (</w:t>
      </w:r>
      <w:r w:rsidRPr="0081293B">
        <w:rPr>
          <w:noProof/>
          <w:color w:val="auto"/>
          <w:spacing w:val="4"/>
          <w:bdr w:val="none" w:sz="0" w:space="0" w:color="auto" w:frame="1"/>
        </w:rPr>
        <w:t>Leary, 2007</w:t>
      </w:r>
      <w:r w:rsidRPr="0081293B">
        <w:rPr>
          <w:noProof/>
          <w:color w:val="auto"/>
          <w:spacing w:val="4"/>
        </w:rPr>
        <w:t>, p. 320). Although self-enhancement is critical to the construct of narcissism, it should be noted that inflated self-perceptions are not unique to narcissists. As far back as 1937, Gordon Allport asserted that there is a universal human motivation to view oneself positively, and the desire to be viewed positively has been labeled one of the “most prominent motivational assumptions of Western Psychology” (</w:t>
      </w:r>
      <w:r w:rsidRPr="0081293B">
        <w:rPr>
          <w:noProof/>
          <w:color w:val="auto"/>
          <w:spacing w:val="4"/>
          <w:bdr w:val="none" w:sz="0" w:space="0" w:color="auto" w:frame="1"/>
        </w:rPr>
        <w:t>Kwang &amp; Swann, 2010</w:t>
      </w:r>
      <w:r w:rsidRPr="0081293B">
        <w:rPr>
          <w:noProof/>
          <w:color w:val="auto"/>
          <w:spacing w:val="4"/>
        </w:rPr>
        <w:t xml:space="preserve">, p. 263; see also S. C. </w:t>
      </w:r>
      <w:r w:rsidRPr="0081293B">
        <w:rPr>
          <w:noProof/>
          <w:color w:val="auto"/>
          <w:spacing w:val="4"/>
          <w:bdr w:val="none" w:sz="0" w:space="0" w:color="auto" w:frame="1"/>
        </w:rPr>
        <w:t>Jones, 1973</w:t>
      </w:r>
      <w:r w:rsidRPr="0081293B">
        <w:rPr>
          <w:noProof/>
          <w:color w:val="auto"/>
          <w:spacing w:val="4"/>
        </w:rPr>
        <w:t xml:space="preserve">; </w:t>
      </w:r>
      <w:r w:rsidRPr="0081293B">
        <w:rPr>
          <w:noProof/>
          <w:color w:val="auto"/>
          <w:spacing w:val="4"/>
          <w:bdr w:val="none" w:sz="0" w:space="0" w:color="auto" w:frame="1"/>
        </w:rPr>
        <w:t>Leary, 2007</w:t>
      </w:r>
      <w:r w:rsidRPr="0081293B">
        <w:rPr>
          <w:noProof/>
          <w:color w:val="auto"/>
          <w:spacing w:val="4"/>
        </w:rPr>
        <w:t>). Indeed, this vital human need to maintain a positive self-concept is evident in a general tendency for people to have inflated views of themselves (</w:t>
      </w:r>
      <w:r w:rsidRPr="0081293B">
        <w:rPr>
          <w:noProof/>
          <w:color w:val="auto"/>
          <w:spacing w:val="4"/>
          <w:bdr w:val="none" w:sz="0" w:space="0" w:color="auto" w:frame="1"/>
        </w:rPr>
        <w:t>Alicke &amp; Sedikides, 2009</w:t>
      </w:r>
      <w:r w:rsidRPr="0081293B">
        <w:rPr>
          <w:noProof/>
          <w:color w:val="auto"/>
          <w:spacing w:val="4"/>
        </w:rPr>
        <w:t xml:space="preserve">, </w:t>
      </w:r>
      <w:r w:rsidRPr="0081293B">
        <w:rPr>
          <w:noProof/>
          <w:color w:val="auto"/>
          <w:spacing w:val="4"/>
          <w:bdr w:val="none" w:sz="0" w:space="0" w:color="auto" w:frame="1"/>
        </w:rPr>
        <w:t>2011</w:t>
      </w:r>
      <w:r w:rsidRPr="0081293B">
        <w:rPr>
          <w:noProof/>
          <w:color w:val="auto"/>
          <w:spacing w:val="4"/>
        </w:rPr>
        <w:t>), endorse self-serving attributions (</w:t>
      </w:r>
      <w:r w:rsidRPr="0081293B">
        <w:rPr>
          <w:noProof/>
          <w:color w:val="auto"/>
          <w:spacing w:val="4"/>
          <w:bdr w:val="none" w:sz="0" w:space="0" w:color="auto" w:frame="1"/>
        </w:rPr>
        <w:t>Campbell &amp; Sedikides, 1999</w:t>
      </w:r>
      <w:r w:rsidRPr="0081293B">
        <w:rPr>
          <w:noProof/>
          <w:color w:val="auto"/>
          <w:spacing w:val="4"/>
        </w:rPr>
        <w:t xml:space="preserve">; </w:t>
      </w:r>
      <w:r w:rsidRPr="0081293B">
        <w:rPr>
          <w:noProof/>
          <w:color w:val="auto"/>
          <w:spacing w:val="4"/>
          <w:bdr w:val="none" w:sz="0" w:space="0" w:color="auto" w:frame="1"/>
        </w:rPr>
        <w:t>Mezulis, Abramson, Hyde, &amp; Hankin, 2004</w:t>
      </w:r>
      <w:r w:rsidRPr="0081293B">
        <w:rPr>
          <w:noProof/>
          <w:color w:val="auto"/>
          <w:spacing w:val="4"/>
        </w:rPr>
        <w:t xml:space="preserve">), and believe that they are better than the average person (i.e., the better-than-average effect; </w:t>
      </w:r>
      <w:r w:rsidRPr="0081293B">
        <w:rPr>
          <w:noProof/>
          <w:color w:val="auto"/>
          <w:spacing w:val="4"/>
          <w:bdr w:val="none" w:sz="0" w:space="0" w:color="auto" w:frame="1"/>
        </w:rPr>
        <w:t>Alicke, 1985</w:t>
      </w:r>
      <w:r w:rsidRPr="0081293B">
        <w:rPr>
          <w:noProof/>
          <w:color w:val="auto"/>
          <w:spacing w:val="4"/>
        </w:rPr>
        <w:t xml:space="preserve">; </w:t>
      </w:r>
      <w:r w:rsidRPr="0081293B">
        <w:rPr>
          <w:noProof/>
          <w:color w:val="auto"/>
          <w:spacing w:val="4"/>
          <w:bdr w:val="none" w:sz="0" w:space="0" w:color="auto" w:frame="1"/>
        </w:rPr>
        <w:t>Alicke &amp; Govorun, 2005</w:t>
      </w:r>
      <w:r w:rsidRPr="0081293B">
        <w:rPr>
          <w:noProof/>
          <w:color w:val="auto"/>
          <w:spacing w:val="4"/>
        </w:rPr>
        <w:t xml:space="preserve">). At the same time, not everyone self-enhances. For example, in the context of a group discussion exercise, </w:t>
      </w:r>
      <w:r w:rsidRPr="0081293B">
        <w:rPr>
          <w:noProof/>
          <w:color w:val="auto"/>
          <w:spacing w:val="4"/>
          <w:bdr w:val="none" w:sz="0" w:space="0" w:color="auto" w:frame="1"/>
        </w:rPr>
        <w:t>Gosling, John, Craik, and Robins (1998)</w:t>
      </w:r>
      <w:r w:rsidRPr="0081293B">
        <w:rPr>
          <w:noProof/>
          <w:color w:val="auto"/>
          <w:spacing w:val="4"/>
        </w:rPr>
        <w:t xml:space="preserve"> found that 43% of participants did not self-enhance when their self-ratings were compared with act-frequency ratings provided by trained observers. Thus, consistent with past evidence, we contend that people generally self-enhance, but that there are also substantial </w:t>
      </w:r>
      <w:r w:rsidRPr="0081293B">
        <w:rPr>
          <w:noProof/>
          <w:color w:val="auto"/>
          <w:spacing w:val="4"/>
        </w:rPr>
        <w:lastRenderedPageBreak/>
        <w:t>individual differences in the tendency to self-enhance—with narcissism being a leading indicator of this tendency.</w:t>
      </w:r>
    </w:p>
    <w:p w:rsidR="00631A09" w:rsidRPr="00821ECE" w:rsidRDefault="00631A09" w:rsidP="00A904CE">
      <w:pPr>
        <w:pStyle w:val="H2"/>
        <w:spacing w:before="240" w:line="240" w:lineRule="auto"/>
        <w:rPr>
          <w:noProof/>
          <w:color w:val="auto"/>
        </w:rPr>
      </w:pPr>
      <w:r w:rsidRPr="00821ECE">
        <w:rPr>
          <w:noProof/>
          <w:color w:val="auto"/>
        </w:rPr>
        <w:t>Two Approaches to Measuring Self-Enhancement</w:t>
      </w:r>
    </w:p>
    <w:p w:rsidR="00631A09" w:rsidRPr="00A904CE" w:rsidRDefault="00631A09" w:rsidP="00821ECE">
      <w:pPr>
        <w:pStyle w:val="TEXT"/>
        <w:spacing w:line="240" w:lineRule="auto"/>
        <w:rPr>
          <w:noProof/>
          <w:color w:val="auto"/>
          <w:spacing w:val="-4"/>
        </w:rPr>
      </w:pPr>
      <w:r w:rsidRPr="00A904CE">
        <w:rPr>
          <w:noProof/>
          <w:color w:val="auto"/>
          <w:spacing w:val="-4"/>
        </w:rPr>
        <w:t xml:space="preserve">Self-enhancement bias is the propensity to see oneself in an overly positive light, but there are two different approaches to establishing the amount of bias present in an individual’s self-evaluation. The first is based on </w:t>
      </w:r>
      <w:r w:rsidRPr="00A904CE">
        <w:rPr>
          <w:i/>
          <w:iCs/>
          <w:noProof/>
          <w:color w:val="auto"/>
          <w:spacing w:val="-4"/>
        </w:rPr>
        <w:t>social comparison</w:t>
      </w:r>
      <w:r w:rsidRPr="00A904CE">
        <w:rPr>
          <w:noProof/>
          <w:color w:val="auto"/>
          <w:spacing w:val="-4"/>
        </w:rPr>
        <w:t xml:space="preserve"> (perceiving oneself more positively than one perceives others), and the second is based on </w:t>
      </w:r>
      <w:r w:rsidRPr="00A904CE">
        <w:rPr>
          <w:i/>
          <w:iCs/>
          <w:noProof/>
          <w:color w:val="auto"/>
          <w:spacing w:val="-4"/>
        </w:rPr>
        <w:t>self-insight</w:t>
      </w:r>
      <w:r w:rsidRPr="00A904CE">
        <w:rPr>
          <w:noProof/>
          <w:color w:val="auto"/>
          <w:spacing w:val="-4"/>
        </w:rPr>
        <w:t xml:space="preserve"> (perceiving oneself more positively than one is perceived by others; </w:t>
      </w:r>
      <w:r w:rsidRPr="00A904CE">
        <w:rPr>
          <w:noProof/>
          <w:color w:val="auto"/>
          <w:spacing w:val="-4"/>
          <w:bdr w:val="none" w:sz="0" w:space="0" w:color="auto" w:frame="1"/>
        </w:rPr>
        <w:t>Kwan, John, Kenny, Bond, &amp; Robins, 2004</w:t>
      </w:r>
      <w:r w:rsidRPr="00A904CE">
        <w:rPr>
          <w:noProof/>
          <w:color w:val="auto"/>
          <w:spacing w:val="-4"/>
        </w:rPr>
        <w:t xml:space="preserve">; </w:t>
      </w:r>
      <w:r w:rsidRPr="00A904CE">
        <w:rPr>
          <w:noProof/>
          <w:color w:val="auto"/>
          <w:spacing w:val="-4"/>
          <w:bdr w:val="none" w:sz="0" w:space="0" w:color="auto" w:frame="1"/>
        </w:rPr>
        <w:t>Taylor, Lerner, Sherman, Sage, &amp; McDowell, 2003</w:t>
      </w:r>
      <w:r w:rsidRPr="00A904CE">
        <w:rPr>
          <w:noProof/>
          <w:color w:val="auto"/>
          <w:spacing w:val="-4"/>
        </w:rPr>
        <w:t>). Social comparison is measured by asking people to compare themselves with others (e.g., “compared with the average person, how agreeable are you?”), whereas self-insight is measured by comparing peoples’ self-ratings with observer ratings or objective measures (e.g., comparing a participant’s self-reported agreeableness with the agreeableness score reported for them by a knowledgeable observer). A notable criticism of social comparison measures is that they have the undesirable property of lacking an external standard against which the validity of self-reports can be evaluated. In contrast, self-insight measures compare self-reports to an outside source, either observer reports or objective measures.</w:t>
      </w:r>
    </w:p>
    <w:p w:rsidR="00631A09" w:rsidRPr="00821ECE" w:rsidRDefault="00631A09" w:rsidP="00821ECE">
      <w:pPr>
        <w:pStyle w:val="TEXTIND"/>
        <w:spacing w:line="240" w:lineRule="auto"/>
        <w:rPr>
          <w:noProof/>
          <w:color w:val="auto"/>
        </w:rPr>
      </w:pPr>
      <w:r w:rsidRPr="00821ECE">
        <w:rPr>
          <w:noProof/>
          <w:color w:val="auto"/>
        </w:rPr>
        <w:t>The distinction between social comparison and self-insight measures is important because different types of self-enhancement are associated with different psychological health outcomes; self-enhancement as measured by social comparison is considered to be more adaptive than self-enhancement as measured by self-insight (</w:t>
      </w:r>
      <w:r w:rsidRPr="00821ECE">
        <w:rPr>
          <w:noProof/>
          <w:color w:val="auto"/>
          <w:bdr w:val="none" w:sz="0" w:space="0" w:color="auto" w:frame="1"/>
        </w:rPr>
        <w:t>Kurt &amp; Paulhus, 2008</w:t>
      </w:r>
      <w:r w:rsidRPr="00821ECE">
        <w:rPr>
          <w:noProof/>
          <w:color w:val="auto"/>
        </w:rPr>
        <w:t xml:space="preserve">; </w:t>
      </w:r>
      <w:r w:rsidRPr="00821ECE">
        <w:rPr>
          <w:noProof/>
          <w:color w:val="auto"/>
          <w:bdr w:val="none" w:sz="0" w:space="0" w:color="auto" w:frame="1"/>
        </w:rPr>
        <w:t>Kwan et al., 2004</w:t>
      </w:r>
      <w:r w:rsidRPr="00821ECE">
        <w:rPr>
          <w:noProof/>
          <w:color w:val="auto"/>
        </w:rPr>
        <w:t xml:space="preserve">). The historical lack of recognition of the difference between social comparison and self-insight has been blamed for the prolonged debate concerning whether or not self-enhancement promotes adjustment (i.e., the benefits and costs of positive illusions about the self; </w:t>
      </w:r>
      <w:r w:rsidRPr="00821ECE">
        <w:rPr>
          <w:noProof/>
          <w:color w:val="auto"/>
          <w:bdr w:val="none" w:sz="0" w:space="0" w:color="auto" w:frame="1"/>
        </w:rPr>
        <w:t>Taylor &amp; Brown, 1994</w:t>
      </w:r>
      <w:r w:rsidRPr="00821ECE">
        <w:rPr>
          <w:noProof/>
          <w:color w:val="auto"/>
        </w:rPr>
        <w:t xml:space="preserve">; but see also </w:t>
      </w:r>
      <w:r w:rsidRPr="00821ECE">
        <w:rPr>
          <w:noProof/>
          <w:color w:val="auto"/>
          <w:bdr w:val="none" w:sz="0" w:space="0" w:color="auto" w:frame="1"/>
        </w:rPr>
        <w:t>Block &amp; Colvin, 1994</w:t>
      </w:r>
      <w:r w:rsidRPr="00821ECE">
        <w:rPr>
          <w:noProof/>
          <w:color w:val="auto"/>
        </w:rPr>
        <w:t>). A meta-analytic review of the self-enhancement literature helped make sense of these apparent contradictions by establishing that self-enhancement, as measured by social comparison, is related to high self-esteem and psychological well-being, whereas studies that defined self-enhancement in terms of self-insight tended to find that it was relatively maladaptive (</w:t>
      </w:r>
      <w:r w:rsidRPr="00821ECE">
        <w:rPr>
          <w:noProof/>
          <w:color w:val="auto"/>
          <w:bdr w:val="none" w:sz="0" w:space="0" w:color="auto" w:frame="1"/>
        </w:rPr>
        <w:t>Kwan et al., 2004</w:t>
      </w:r>
      <w:r w:rsidRPr="00821ECE">
        <w:rPr>
          <w:noProof/>
          <w:color w:val="auto"/>
        </w:rPr>
        <w:t xml:space="preserve">). Furthermore, in one of the few studies that collected both social comparison and self-insight information from the same participants, </w:t>
      </w:r>
      <w:r w:rsidRPr="00821ECE">
        <w:rPr>
          <w:noProof/>
          <w:color w:val="auto"/>
          <w:bdr w:val="none" w:sz="0" w:space="0" w:color="auto" w:frame="1"/>
        </w:rPr>
        <w:t>Kurt and Paulhus (2008)</w:t>
      </w:r>
      <w:r w:rsidRPr="00821ECE">
        <w:rPr>
          <w:noProof/>
          <w:color w:val="auto"/>
        </w:rPr>
        <w:t xml:space="preserve"> reported that when they controlled for self-reported personality (i.e., the Big Five), their social comparison index was no longer related to self-rated or peer-rated adjustment outcomes. In contrast, self-insight measures did explain incremental variance in both of these indicators of psychological adjustment beyond the Big Five. This led to the conclusion that the self-insight index is “a more defensible operationalization of self-enhancement than is the social comparison index” and that it predicts poorer interpersonal adjustment, particularly when interpersonal </w:t>
      </w:r>
      <w:r w:rsidRPr="00821ECE">
        <w:rPr>
          <w:noProof/>
          <w:color w:val="auto"/>
        </w:rPr>
        <w:lastRenderedPageBreak/>
        <w:t>adjustment ratings are obtained from peer-reports (</w:t>
      </w:r>
      <w:r w:rsidRPr="00821ECE">
        <w:rPr>
          <w:noProof/>
          <w:color w:val="auto"/>
          <w:bdr w:val="none" w:sz="0" w:space="0" w:color="auto" w:frame="1"/>
        </w:rPr>
        <w:t>Kurt &amp; Paulhus, 2008</w:t>
      </w:r>
      <w:r w:rsidRPr="00821ECE">
        <w:rPr>
          <w:noProof/>
          <w:color w:val="auto"/>
        </w:rPr>
        <w:t>, p. 848). Given the aforementioned advantages (i.e., incremental validity and an external standard against which to compare self-reports), the current meta-analytic review will exclusively focus on self-insight measures of self-enhancement.</w:t>
      </w:r>
    </w:p>
    <w:p w:rsidR="00631A09" w:rsidRPr="00821ECE" w:rsidRDefault="00631A09" w:rsidP="00A904CE">
      <w:pPr>
        <w:pStyle w:val="H2"/>
        <w:spacing w:before="240" w:line="240" w:lineRule="auto"/>
        <w:rPr>
          <w:noProof/>
          <w:color w:val="auto"/>
        </w:rPr>
      </w:pPr>
      <w:r w:rsidRPr="00821ECE">
        <w:rPr>
          <w:noProof/>
          <w:color w:val="auto"/>
        </w:rPr>
        <w:t>Past Research on Narcissism and Self-Enhancement</w:t>
      </w:r>
    </w:p>
    <w:p w:rsidR="00631A09" w:rsidRPr="00A904CE" w:rsidRDefault="00631A09" w:rsidP="00821ECE">
      <w:pPr>
        <w:pStyle w:val="TEXT"/>
        <w:spacing w:line="240" w:lineRule="auto"/>
        <w:rPr>
          <w:noProof/>
          <w:color w:val="auto"/>
          <w:spacing w:val="-4"/>
        </w:rPr>
      </w:pPr>
      <w:r w:rsidRPr="00A904CE">
        <w:rPr>
          <w:noProof/>
          <w:color w:val="auto"/>
          <w:spacing w:val="-4"/>
        </w:rPr>
        <w:t>Evidence suggests that narcissists genuinely believe that they are more attractive, intelligent, creative, and better in a myriad of ways than available evidence can support (see citations in first paragraph). While it might be human nature to self-enhance to some degree, narcissistic self-enhancement appears to be insensitive to context such as social-appropriateness cues (</w:t>
      </w:r>
      <w:r w:rsidRPr="00A904CE">
        <w:rPr>
          <w:noProof/>
          <w:color w:val="auto"/>
          <w:spacing w:val="-4"/>
          <w:bdr w:val="none" w:sz="0" w:space="0" w:color="auto" w:frame="1"/>
        </w:rPr>
        <w:t>Morf et al., 2011</w:t>
      </w:r>
      <w:r w:rsidRPr="00A904CE">
        <w:rPr>
          <w:noProof/>
          <w:color w:val="auto"/>
          <w:spacing w:val="-4"/>
        </w:rPr>
        <w:t xml:space="preserve">). For example, a documented moderator of the tendency to self-enhance is the level of accountability associated with one’s ratings (i.e., on average, individuals are less likely to self-enhance if they think they will later have to justify or defend their self-ratings; </w:t>
      </w:r>
      <w:r w:rsidRPr="00A904CE">
        <w:rPr>
          <w:noProof/>
          <w:color w:val="auto"/>
          <w:spacing w:val="-4"/>
          <w:bdr w:val="none" w:sz="0" w:space="0" w:color="auto" w:frame="1"/>
        </w:rPr>
        <w:t>Sedikides, Herbst, Hardin, &amp; Dardis, 2002</w:t>
      </w:r>
      <w:r w:rsidRPr="00A904CE">
        <w:rPr>
          <w:noProof/>
          <w:color w:val="auto"/>
          <w:spacing w:val="-4"/>
        </w:rPr>
        <w:t>). Narcissists, however, appear to flout modesty norms, and continue to self-enhance, even when they know they will later be held accountable for their ratings (</w:t>
      </w:r>
      <w:r w:rsidRPr="00A904CE">
        <w:rPr>
          <w:noProof/>
          <w:color w:val="auto"/>
          <w:spacing w:val="-4"/>
          <w:bdr w:val="none" w:sz="0" w:space="0" w:color="auto" w:frame="1"/>
        </w:rPr>
        <w:t>Collins &amp; Stukas, 2008</w:t>
      </w:r>
      <w:r w:rsidRPr="00A904CE">
        <w:rPr>
          <w:noProof/>
          <w:color w:val="auto"/>
          <w:spacing w:val="-4"/>
        </w:rPr>
        <w:t>). Moreover, narcissists will continue to exaggerate their abilities even when doing so alienates those around them. As a case in point, individuals high in narcissism have been shown to take credit for group successes, even when it means depriving other group members of their fair share of credit (</w:t>
      </w:r>
      <w:r w:rsidRPr="00A904CE">
        <w:rPr>
          <w:noProof/>
          <w:color w:val="auto"/>
          <w:spacing w:val="-4"/>
          <w:bdr w:val="none" w:sz="0" w:space="0" w:color="auto" w:frame="1"/>
        </w:rPr>
        <w:t>Campbell et al., 2000</w:t>
      </w:r>
      <w:r w:rsidRPr="00A904CE">
        <w:rPr>
          <w:noProof/>
          <w:color w:val="auto"/>
          <w:spacing w:val="-4"/>
        </w:rPr>
        <w:t>).</w:t>
      </w:r>
    </w:p>
    <w:p w:rsidR="00631A09" w:rsidRPr="00821ECE" w:rsidRDefault="00631A09" w:rsidP="00821ECE">
      <w:pPr>
        <w:pStyle w:val="TEXTIND"/>
        <w:spacing w:line="240" w:lineRule="auto"/>
        <w:rPr>
          <w:noProof/>
          <w:color w:val="auto"/>
        </w:rPr>
      </w:pPr>
      <w:r w:rsidRPr="00821ECE">
        <w:rPr>
          <w:noProof/>
          <w:color w:val="auto"/>
        </w:rPr>
        <w:t xml:space="preserve">In addition, narcissists’ positive illusions extend beyond normal boundaries because they are seemingly immune to disconfirming evidence. For example, </w:t>
      </w:r>
      <w:r w:rsidRPr="00821ECE">
        <w:rPr>
          <w:noProof/>
          <w:color w:val="auto"/>
          <w:bdr w:val="none" w:sz="0" w:space="0" w:color="auto" w:frame="1"/>
        </w:rPr>
        <w:t>Robins and John (1997)</w:t>
      </w:r>
      <w:r w:rsidRPr="00821ECE">
        <w:rPr>
          <w:noProof/>
          <w:color w:val="auto"/>
        </w:rPr>
        <w:t xml:space="preserve"> asked participants to rate their own performance after a leaderless group discussion. As expected, participants’ self-ratings were generally higher than trained raters’, but the interesting part was that when asked to view a video of their performance, individuals low in narcissism decreased their ratings to more closely reflect observer ratings, whereas individuals high in narcissism further increased their self-ratings to magnify the disconnect between their self-ratings and those of trained raters. The authors concluded that narcissists literally cannot see themselves as others see them because they are “blinded by their need for self-worth” (</w:t>
      </w:r>
      <w:r w:rsidRPr="00821ECE">
        <w:rPr>
          <w:noProof/>
          <w:color w:val="auto"/>
          <w:bdr w:val="none" w:sz="0" w:space="0" w:color="auto" w:frame="1"/>
        </w:rPr>
        <w:t>Robins &amp; John, 1997</w:t>
      </w:r>
      <w:r w:rsidRPr="00821ECE">
        <w:rPr>
          <w:noProof/>
          <w:color w:val="auto"/>
        </w:rPr>
        <w:t>, p. 42). Based on this evidence, we predict the following:</w:t>
      </w:r>
    </w:p>
    <w:p w:rsidR="00631A09" w:rsidRPr="00821ECE" w:rsidRDefault="00631A09" w:rsidP="00821ECE">
      <w:pPr>
        <w:pStyle w:val="UL"/>
        <w:spacing w:line="240" w:lineRule="auto"/>
        <w:rPr>
          <w:noProof/>
          <w:color w:val="auto"/>
        </w:rPr>
      </w:pPr>
      <w:r w:rsidRPr="00821ECE">
        <w:rPr>
          <w:b/>
          <w:noProof/>
          <w:color w:val="auto"/>
        </w:rPr>
        <w:t>Hypothesis 1:</w:t>
      </w:r>
      <w:r w:rsidRPr="00821ECE">
        <w:rPr>
          <w:noProof/>
          <w:color w:val="auto"/>
        </w:rPr>
        <w:t xml:space="preserve"> Narcissism will have a positive relationship with self-enhancement.</w:t>
      </w:r>
    </w:p>
    <w:p w:rsidR="00631A09" w:rsidRPr="00821ECE" w:rsidRDefault="00631A09" w:rsidP="0081293B">
      <w:pPr>
        <w:pStyle w:val="H1"/>
        <w:spacing w:line="240" w:lineRule="auto"/>
        <w:rPr>
          <w:noProof/>
          <w:color w:val="auto"/>
        </w:rPr>
      </w:pPr>
      <w:r w:rsidRPr="00821ECE">
        <w:rPr>
          <w:noProof/>
          <w:color w:val="auto"/>
        </w:rPr>
        <w:t>Agency and Communion</w:t>
      </w:r>
    </w:p>
    <w:p w:rsidR="00631A09" w:rsidRPr="0081293B" w:rsidRDefault="00631A09" w:rsidP="00821ECE">
      <w:pPr>
        <w:pStyle w:val="TEXT"/>
        <w:spacing w:line="240" w:lineRule="auto"/>
        <w:rPr>
          <w:noProof/>
          <w:color w:val="auto"/>
          <w:spacing w:val="4"/>
        </w:rPr>
      </w:pPr>
      <w:r w:rsidRPr="0081293B">
        <w:rPr>
          <w:noProof/>
          <w:color w:val="auto"/>
          <w:spacing w:val="4"/>
        </w:rPr>
        <w:t>Although a layperson may assume that narcissists indiscriminately self-enhance across all domains, initial evidence suggests that they devalue some traditionally positive traits, while over-emphasizing others (</w:t>
      </w:r>
      <w:r w:rsidRPr="0081293B">
        <w:rPr>
          <w:noProof/>
          <w:color w:val="auto"/>
          <w:spacing w:val="4"/>
          <w:bdr w:val="none" w:sz="0" w:space="0" w:color="auto" w:frame="1"/>
        </w:rPr>
        <w:t>Campbell, Rudich, &amp; Sedikides, 2002</w:t>
      </w:r>
      <w:r w:rsidRPr="0081293B">
        <w:rPr>
          <w:noProof/>
          <w:color w:val="auto"/>
          <w:spacing w:val="4"/>
        </w:rPr>
        <w:t xml:space="preserve">; </w:t>
      </w:r>
      <w:r w:rsidRPr="0081293B">
        <w:rPr>
          <w:noProof/>
          <w:color w:val="auto"/>
          <w:spacing w:val="4"/>
          <w:bdr w:val="none" w:sz="0" w:space="0" w:color="auto" w:frame="1"/>
        </w:rPr>
        <w:t>Carlson, Vazire, &amp; Oltmanns, 2011</w:t>
      </w:r>
      <w:r w:rsidRPr="0081293B">
        <w:rPr>
          <w:noProof/>
          <w:color w:val="auto"/>
          <w:spacing w:val="4"/>
        </w:rPr>
        <w:t xml:space="preserve">). Specifically, narcissistic individuals have unrealistically positive evaluations of their agentic </w:t>
      </w:r>
      <w:r w:rsidRPr="0081293B">
        <w:rPr>
          <w:noProof/>
          <w:color w:val="auto"/>
          <w:spacing w:val="4"/>
        </w:rPr>
        <w:lastRenderedPageBreak/>
        <w:t xml:space="preserve">characteristics (e.g., power, dominance, and intelligence) but do not inflate, or inflate to a lesser degree, communal characteristics (e.g., agreeableness, warmth, and honesty; </w:t>
      </w:r>
      <w:r w:rsidRPr="0081293B">
        <w:rPr>
          <w:noProof/>
          <w:color w:val="auto"/>
          <w:spacing w:val="4"/>
          <w:bdr w:val="none" w:sz="0" w:space="0" w:color="auto" w:frame="1"/>
        </w:rPr>
        <w:t>Campbell et al., 2002</w:t>
      </w:r>
      <w:r w:rsidRPr="0081293B">
        <w:rPr>
          <w:noProof/>
          <w:color w:val="auto"/>
          <w:spacing w:val="4"/>
        </w:rPr>
        <w:t xml:space="preserve">; </w:t>
      </w:r>
      <w:r w:rsidRPr="0081293B">
        <w:rPr>
          <w:noProof/>
          <w:color w:val="auto"/>
          <w:spacing w:val="4"/>
          <w:bdr w:val="none" w:sz="0" w:space="0" w:color="auto" w:frame="1"/>
        </w:rPr>
        <w:t>Carlson, Vazire, &amp; Oltmanns, 2011</w:t>
      </w:r>
      <w:r w:rsidRPr="0081293B">
        <w:rPr>
          <w:noProof/>
          <w:color w:val="auto"/>
          <w:spacing w:val="4"/>
        </w:rPr>
        <w:t xml:space="preserve">). In a seminal work clarifying the boundary between these two concepts, </w:t>
      </w:r>
      <w:r w:rsidRPr="0081293B">
        <w:rPr>
          <w:noProof/>
          <w:color w:val="auto"/>
          <w:spacing w:val="4"/>
          <w:bdr w:val="none" w:sz="0" w:space="0" w:color="auto" w:frame="1"/>
        </w:rPr>
        <w:t>Wiggins (1991)</w:t>
      </w:r>
      <w:r w:rsidRPr="0081293B">
        <w:rPr>
          <w:noProof/>
          <w:color w:val="auto"/>
          <w:spacing w:val="4"/>
        </w:rPr>
        <w:t xml:space="preserve"> referred to agency as “the condition of being a differentiated individual, and it is manifest in strivings for mastery and power which enhance and protect that differentiation,” whereas communion was defined as “the condition of being part of a larger social or spiritual entity, and it is manifested in strivings for intimacy, union, and solidarity with that larger entity” (p. 89; see also </w:t>
      </w:r>
      <w:r w:rsidRPr="0081293B">
        <w:rPr>
          <w:noProof/>
          <w:color w:val="auto"/>
          <w:spacing w:val="4"/>
          <w:bdr w:val="none" w:sz="0" w:space="0" w:color="auto" w:frame="1"/>
        </w:rPr>
        <w:t>Bakan, 1966</w:t>
      </w:r>
      <w:r w:rsidRPr="0081293B">
        <w:rPr>
          <w:noProof/>
          <w:color w:val="auto"/>
          <w:spacing w:val="4"/>
        </w:rPr>
        <w:t>). Within this framework, narcissism is a vector positioned between the high-agency and low-communion axes (</w:t>
      </w:r>
      <w:r w:rsidRPr="0081293B">
        <w:rPr>
          <w:noProof/>
          <w:color w:val="auto"/>
          <w:spacing w:val="4"/>
          <w:bdr w:val="none" w:sz="0" w:space="0" w:color="auto" w:frame="1"/>
        </w:rPr>
        <w:t>Bradlee &amp; Emmons, 1992</w:t>
      </w:r>
      <w:r w:rsidRPr="0081293B">
        <w:rPr>
          <w:noProof/>
          <w:color w:val="auto"/>
          <w:spacing w:val="4"/>
        </w:rPr>
        <w:t xml:space="preserve">; </w:t>
      </w:r>
      <w:r w:rsidRPr="0081293B">
        <w:rPr>
          <w:noProof/>
          <w:color w:val="auto"/>
          <w:spacing w:val="4"/>
          <w:bdr w:val="none" w:sz="0" w:space="0" w:color="auto" w:frame="1"/>
        </w:rPr>
        <w:t>Trapnell &amp; Paulhus, 2012</w:t>
      </w:r>
      <w:r w:rsidRPr="0081293B">
        <w:rPr>
          <w:noProof/>
          <w:color w:val="auto"/>
          <w:spacing w:val="4"/>
        </w:rPr>
        <w:t xml:space="preserve">). Thus, narcissism falls within the interpersonal circumplex quadrant labeled </w:t>
      </w:r>
      <w:r w:rsidRPr="0081293B">
        <w:rPr>
          <w:i/>
          <w:noProof/>
          <w:color w:val="auto"/>
          <w:spacing w:val="4"/>
        </w:rPr>
        <w:t>unmitigated agency</w:t>
      </w:r>
      <w:r w:rsidRPr="0081293B">
        <w:rPr>
          <w:noProof/>
          <w:color w:val="auto"/>
          <w:spacing w:val="4"/>
        </w:rPr>
        <w:t xml:space="preserve"> (</w:t>
      </w:r>
      <w:r w:rsidRPr="0081293B">
        <w:rPr>
          <w:noProof/>
          <w:color w:val="auto"/>
          <w:spacing w:val="4"/>
          <w:bdr w:val="none" w:sz="0" w:space="0" w:color="auto" w:frame="1"/>
        </w:rPr>
        <w:t>Buss, 1990</w:t>
      </w:r>
      <w:r w:rsidRPr="0081293B">
        <w:rPr>
          <w:noProof/>
          <w:color w:val="auto"/>
          <w:spacing w:val="4"/>
        </w:rPr>
        <w:t xml:space="preserve">; </w:t>
      </w:r>
      <w:r w:rsidRPr="0081293B">
        <w:rPr>
          <w:noProof/>
          <w:color w:val="auto"/>
          <w:spacing w:val="4"/>
          <w:bdr w:val="none" w:sz="0" w:space="0" w:color="auto" w:frame="1"/>
        </w:rPr>
        <w:t>Helgeson &amp; Fritz, 1999</w:t>
      </w:r>
      <w:r w:rsidRPr="0081293B">
        <w:rPr>
          <w:noProof/>
          <w:color w:val="auto"/>
          <w:spacing w:val="4"/>
        </w:rPr>
        <w:t>). Unmitigated agency is characterized by “a focus on the self to the exclusion of others [which] . . . includes being hostile, cynical, greedy, and arrogant” (</w:t>
      </w:r>
      <w:r w:rsidRPr="0081293B">
        <w:rPr>
          <w:noProof/>
          <w:color w:val="auto"/>
          <w:spacing w:val="4"/>
          <w:bdr w:val="none" w:sz="0" w:space="0" w:color="auto" w:frame="1"/>
        </w:rPr>
        <w:t>Helgeson &amp; Fritz, 1999</w:t>
      </w:r>
      <w:r w:rsidRPr="0081293B">
        <w:rPr>
          <w:noProof/>
          <w:color w:val="auto"/>
          <w:spacing w:val="4"/>
        </w:rPr>
        <w:t xml:space="preserve">, p. 132; see also </w:t>
      </w:r>
      <w:r w:rsidRPr="0081293B">
        <w:rPr>
          <w:noProof/>
          <w:color w:val="auto"/>
          <w:spacing w:val="4"/>
          <w:bdr w:val="none" w:sz="0" w:space="0" w:color="auto" w:frame="1"/>
        </w:rPr>
        <w:t>Rauthmann &amp; Kolar, 2013</w:t>
      </w:r>
      <w:r w:rsidRPr="0081293B">
        <w:rPr>
          <w:noProof/>
          <w:color w:val="auto"/>
          <w:spacing w:val="4"/>
        </w:rPr>
        <w:t>).</w:t>
      </w:r>
    </w:p>
    <w:p w:rsidR="00631A09" w:rsidRPr="0081293B" w:rsidRDefault="00631A09" w:rsidP="00821ECE">
      <w:pPr>
        <w:pStyle w:val="TEXTIND"/>
        <w:spacing w:line="240" w:lineRule="auto"/>
        <w:rPr>
          <w:noProof/>
          <w:color w:val="auto"/>
          <w:spacing w:val="4"/>
        </w:rPr>
      </w:pPr>
      <w:r w:rsidRPr="0081293B">
        <w:rPr>
          <w:noProof/>
          <w:color w:val="auto"/>
          <w:spacing w:val="4"/>
        </w:rPr>
        <w:t>As mentioned above, a person predominantly self-enhances attributes that are most central to his or her self-concept (</w:t>
      </w:r>
      <w:r w:rsidRPr="0081293B">
        <w:rPr>
          <w:noProof/>
          <w:color w:val="auto"/>
          <w:spacing w:val="4"/>
          <w:bdr w:val="none" w:sz="0" w:space="0" w:color="auto" w:frame="1"/>
        </w:rPr>
        <w:t>Sedikides et al., 2003</w:t>
      </w:r>
      <w:r w:rsidRPr="0081293B">
        <w:rPr>
          <w:noProof/>
          <w:color w:val="auto"/>
          <w:spacing w:val="4"/>
        </w:rPr>
        <w:t>); therefore, it corresponds that narcissists’ positive illusions give priority to agentic characteristics based on agency’s alignment with “self-seeking, egocentric motives” (</w:t>
      </w:r>
      <w:r w:rsidRPr="0081293B">
        <w:rPr>
          <w:noProof/>
          <w:color w:val="auto"/>
          <w:spacing w:val="4"/>
          <w:bdr w:val="none" w:sz="0" w:space="0" w:color="auto" w:frame="1"/>
        </w:rPr>
        <w:t>Wiggins, 1991</w:t>
      </w:r>
      <w:r w:rsidRPr="0081293B">
        <w:rPr>
          <w:noProof/>
          <w:color w:val="auto"/>
          <w:spacing w:val="4"/>
        </w:rPr>
        <w:t xml:space="preserve">, p. 91). To illustrate, narcissism has been associated with agentic goals (e.g., power and status), but not communal goals (e.g., affiliation and closeness; </w:t>
      </w:r>
      <w:r w:rsidRPr="0081293B">
        <w:rPr>
          <w:noProof/>
          <w:color w:val="auto"/>
          <w:spacing w:val="4"/>
          <w:bdr w:val="none" w:sz="0" w:space="0" w:color="auto" w:frame="1"/>
        </w:rPr>
        <w:t>Findley &amp; Ojanen, 2013</w:t>
      </w:r>
      <w:r w:rsidRPr="0081293B">
        <w:rPr>
          <w:noProof/>
          <w:color w:val="auto"/>
          <w:spacing w:val="4"/>
        </w:rPr>
        <w:t>). Also, in a daily diary study, narcissists’ state self-esteem was decreased by negative achievement events, but was immune to both positive and negative social events that the authors considered to be indicators of communion (</w:t>
      </w:r>
      <w:r w:rsidRPr="0081293B">
        <w:rPr>
          <w:noProof/>
          <w:color w:val="auto"/>
          <w:spacing w:val="4"/>
          <w:bdr w:val="none" w:sz="0" w:space="0" w:color="auto" w:frame="1"/>
        </w:rPr>
        <w:t>Zeigler-Hill, Myers, &amp; Clark, 2010</w:t>
      </w:r>
      <w:r w:rsidRPr="0081293B">
        <w:rPr>
          <w:noProof/>
          <w:color w:val="auto"/>
          <w:spacing w:val="4"/>
        </w:rPr>
        <w:t xml:space="preserve">). Narcissists’ preference for agency over communion is even apparent at an implicit, unconscious level. </w:t>
      </w:r>
      <w:r w:rsidRPr="0081293B">
        <w:rPr>
          <w:noProof/>
          <w:color w:val="auto"/>
          <w:spacing w:val="4"/>
          <w:bdr w:val="none" w:sz="0" w:space="0" w:color="auto" w:frame="1"/>
        </w:rPr>
        <w:t>Gu, He, and Zhao (2013)</w:t>
      </w:r>
      <w:r w:rsidRPr="0081293B">
        <w:rPr>
          <w:noProof/>
          <w:color w:val="auto"/>
          <w:spacing w:val="4"/>
        </w:rPr>
        <w:t xml:space="preserve"> discovered that narcissists exhibited attentional biases for performance words such that “they were highly vigilant to failure words and had difficulty disengaging from success words,” but that they were not affected by interpersonal words. Similarly, in a surprise recall task, narcissists were more likely to recall agentic trait descriptors than communal trait descriptors, suggesting that narcissism affects information processing in such a way that narcissists are more likely to remember agentic trait content because it is more self-relevant (L. L. </w:t>
      </w:r>
      <w:r w:rsidRPr="0081293B">
        <w:rPr>
          <w:noProof/>
          <w:color w:val="auto"/>
          <w:spacing w:val="4"/>
          <w:bdr w:val="none" w:sz="0" w:space="0" w:color="auto" w:frame="1"/>
        </w:rPr>
        <w:t>Jones &amp; Brunell, 2014</w:t>
      </w:r>
      <w:r w:rsidRPr="0081293B">
        <w:rPr>
          <w:noProof/>
          <w:color w:val="auto"/>
          <w:spacing w:val="4"/>
        </w:rPr>
        <w:t xml:space="preserve">). Results like these led </w:t>
      </w:r>
      <w:r w:rsidRPr="0081293B">
        <w:rPr>
          <w:noProof/>
          <w:color w:val="auto"/>
          <w:spacing w:val="4"/>
          <w:bdr w:val="none" w:sz="0" w:space="0" w:color="auto" w:frame="1"/>
        </w:rPr>
        <w:t>Paulhus (2001)</w:t>
      </w:r>
      <w:r w:rsidRPr="0081293B">
        <w:rPr>
          <w:noProof/>
          <w:color w:val="auto"/>
          <w:spacing w:val="4"/>
        </w:rPr>
        <w:t xml:space="preserve"> to propose that narcissism is an extreme form of agency, and more recently, Campbell and colleagues introduced an agency model of narcissism (</w:t>
      </w:r>
      <w:r w:rsidRPr="0081293B">
        <w:rPr>
          <w:noProof/>
          <w:color w:val="auto"/>
          <w:spacing w:val="4"/>
          <w:bdr w:val="none" w:sz="0" w:space="0" w:color="auto" w:frame="1"/>
        </w:rPr>
        <w:t>Campbell, Brunell, &amp; Finkel, 2006</w:t>
      </w:r>
      <w:r w:rsidRPr="0081293B">
        <w:rPr>
          <w:noProof/>
          <w:color w:val="auto"/>
          <w:spacing w:val="4"/>
        </w:rPr>
        <w:t xml:space="preserve">; </w:t>
      </w:r>
      <w:r w:rsidRPr="0081293B">
        <w:rPr>
          <w:noProof/>
          <w:color w:val="auto"/>
          <w:spacing w:val="4"/>
          <w:bdr w:val="none" w:sz="0" w:space="0" w:color="auto" w:frame="1"/>
        </w:rPr>
        <w:t>Campbell &amp; Foster, 2007</w:t>
      </w:r>
      <w:r w:rsidRPr="0081293B">
        <w:rPr>
          <w:noProof/>
          <w:color w:val="auto"/>
          <w:spacing w:val="4"/>
        </w:rPr>
        <w:t>). It appears that agency, but not communion, is consistent with narcissists’ grandiose self-conception of success.</w:t>
      </w:r>
    </w:p>
    <w:p w:rsidR="00631A09" w:rsidRPr="0081293B" w:rsidRDefault="00631A09" w:rsidP="00821ECE">
      <w:pPr>
        <w:pStyle w:val="TEXTIND"/>
        <w:spacing w:line="240" w:lineRule="auto"/>
        <w:rPr>
          <w:noProof/>
          <w:color w:val="auto"/>
          <w:spacing w:val="4"/>
        </w:rPr>
      </w:pPr>
      <w:r w:rsidRPr="0081293B">
        <w:rPr>
          <w:noProof/>
          <w:color w:val="auto"/>
          <w:spacing w:val="4"/>
        </w:rPr>
        <w:t xml:space="preserve">Perhaps more surprising than the finding that narcissists endorse agentic characteristics is the fact that </w:t>
      </w:r>
      <w:r w:rsidRPr="0081293B">
        <w:rPr>
          <w:noProof/>
          <w:color w:val="auto"/>
          <w:spacing w:val="4"/>
        </w:rPr>
        <w:lastRenderedPageBreak/>
        <w:t>individuals high in narcissism possess a much less discrepant idea of how others perceive their communal traits, as compared with their agentic traits (</w:t>
      </w:r>
      <w:r w:rsidRPr="0081293B">
        <w:rPr>
          <w:noProof/>
          <w:color w:val="auto"/>
          <w:spacing w:val="4"/>
          <w:bdr w:val="none" w:sz="0" w:space="0" w:color="auto" w:frame="1"/>
        </w:rPr>
        <w:t>Carlson, Naumann, &amp; Vazire, 2011</w:t>
      </w:r>
      <w:r w:rsidRPr="0081293B">
        <w:rPr>
          <w:noProof/>
          <w:color w:val="auto"/>
          <w:spacing w:val="4"/>
        </w:rPr>
        <w:t xml:space="preserve">; </w:t>
      </w:r>
      <w:r w:rsidRPr="0081293B">
        <w:rPr>
          <w:noProof/>
          <w:color w:val="auto"/>
          <w:spacing w:val="4"/>
          <w:bdr w:val="none" w:sz="0" w:space="0" w:color="auto" w:frame="1"/>
        </w:rPr>
        <w:t>Carlson, Vazire, &amp; Oltmanns, 2011</w:t>
      </w:r>
      <w:r w:rsidRPr="0081293B">
        <w:rPr>
          <w:noProof/>
          <w:color w:val="auto"/>
          <w:spacing w:val="4"/>
        </w:rPr>
        <w:t xml:space="preserve">). It is possible that narcissists associate communal characteristics, such as honesty and dependability, with weakness and vulnerability—theoretically, exactly what the self-regulatory strategy of narcissism is meant to avoid (see </w:t>
      </w:r>
      <w:r w:rsidRPr="0081293B">
        <w:rPr>
          <w:noProof/>
          <w:color w:val="auto"/>
          <w:spacing w:val="4"/>
          <w:bdr w:val="none" w:sz="0" w:space="0" w:color="auto" w:frame="1"/>
        </w:rPr>
        <w:t>Morf &amp; Rhodewalt, 2001</w:t>
      </w:r>
      <w:r w:rsidRPr="0081293B">
        <w:rPr>
          <w:noProof/>
          <w:color w:val="auto"/>
          <w:spacing w:val="4"/>
        </w:rPr>
        <w:t>). For individuals high in narcissism, this would result in a decreased desire to align communal characteristics with their self-concept. The idea, however, that narcissists are avoiding vulnerability by eschewing communal traits, is difficult to test. Instead, results show that the tendency to emphasize agentic traits and simultaneously deemphasize communal traits might be a conscious life strategy used by narcissists that is focused on maximizing personal gain (</w:t>
      </w:r>
      <w:r w:rsidRPr="0081293B">
        <w:rPr>
          <w:noProof/>
          <w:color w:val="auto"/>
          <w:spacing w:val="4"/>
          <w:bdr w:val="none" w:sz="0" w:space="0" w:color="auto" w:frame="1"/>
        </w:rPr>
        <w:t>Jonason, Li, &amp; Teicher, 2010</w:t>
      </w:r>
      <w:r w:rsidRPr="0081293B">
        <w:rPr>
          <w:noProof/>
          <w:color w:val="auto"/>
          <w:spacing w:val="4"/>
        </w:rPr>
        <w:t>). Interestingly, narcissists appear to know full well that this personal gain often occurs at others’ expense (</w:t>
      </w:r>
      <w:r w:rsidRPr="0081293B">
        <w:rPr>
          <w:noProof/>
          <w:color w:val="auto"/>
          <w:spacing w:val="4"/>
          <w:bdr w:val="none" w:sz="0" w:space="0" w:color="auto" w:frame="1"/>
        </w:rPr>
        <w:t>Jonason et al., 2010</w:t>
      </w:r>
      <w:r w:rsidRPr="0081293B">
        <w:rPr>
          <w:noProof/>
          <w:color w:val="auto"/>
          <w:spacing w:val="4"/>
        </w:rPr>
        <w:t xml:space="preserve">). </w:t>
      </w:r>
      <w:r w:rsidRPr="0081293B">
        <w:rPr>
          <w:noProof/>
          <w:color w:val="auto"/>
          <w:spacing w:val="4"/>
          <w:bdr w:val="none" w:sz="0" w:space="0" w:color="auto" w:frame="1"/>
        </w:rPr>
        <w:t>Carlson (2013)</w:t>
      </w:r>
      <w:r w:rsidRPr="0081293B">
        <w:rPr>
          <w:noProof/>
          <w:color w:val="auto"/>
          <w:spacing w:val="4"/>
        </w:rPr>
        <w:t xml:space="preserve"> found that narcissists are not only aware that they are narcissistic (i.e., they admit to bragging and acting condescending), but with surprising self-insight, individuals high in narcissism also acknowledged that narcissism produced positive consequences for themselves that were accompanied by a fairly negative impact on others. A negative impact these narcissists appeared to find acceptable, as they also reported a desire to become more narcissistic in the future (</w:t>
      </w:r>
      <w:r w:rsidRPr="0081293B">
        <w:rPr>
          <w:noProof/>
          <w:color w:val="auto"/>
          <w:spacing w:val="4"/>
          <w:bdr w:val="none" w:sz="0" w:space="0" w:color="auto" w:frame="1"/>
        </w:rPr>
        <w:t>Carlson, 2013</w:t>
      </w:r>
      <w:r w:rsidRPr="0081293B">
        <w:rPr>
          <w:noProof/>
          <w:color w:val="auto"/>
          <w:spacing w:val="4"/>
        </w:rPr>
        <w:t xml:space="preserve">). L. L. </w:t>
      </w:r>
      <w:r w:rsidRPr="0081293B">
        <w:rPr>
          <w:noProof/>
          <w:color w:val="auto"/>
          <w:spacing w:val="4"/>
          <w:bdr w:val="none" w:sz="0" w:space="0" w:color="auto" w:frame="1"/>
        </w:rPr>
        <w:t>Jones and Brunell (2014)</w:t>
      </w:r>
      <w:r w:rsidRPr="0081293B">
        <w:rPr>
          <w:noProof/>
          <w:color w:val="auto"/>
          <w:spacing w:val="4"/>
        </w:rPr>
        <w:t xml:space="preserve"> likewise found that narcissists were willing to admit to having negative communal attributes (e.g., jealous, crude, insulting), but had trouble remembering these self-reported communal attributes to a greater degree than self-reported agentic attributes in a later surprise recall task. The authors speculated that a failure to encode self-relevant negative communal traits could reflect (a) an indication of a weak avoidance motivation whereby narcissists strategically fail to encode information about their negative traits or (b) “it may simply be that narcissists view negative-communal traits . . . as more neutral than negative, less important, or possibly experience less ego-defence concerning their negative-communal qualities than other qualities” (L. L. </w:t>
      </w:r>
      <w:r w:rsidRPr="0081293B">
        <w:rPr>
          <w:noProof/>
          <w:color w:val="auto"/>
          <w:spacing w:val="4"/>
          <w:bdr w:val="none" w:sz="0" w:space="0" w:color="auto" w:frame="1"/>
        </w:rPr>
        <w:t>Jones &amp; Brunell, 2014</w:t>
      </w:r>
      <w:r w:rsidRPr="0081293B">
        <w:rPr>
          <w:noProof/>
          <w:color w:val="auto"/>
          <w:spacing w:val="4"/>
        </w:rPr>
        <w:t>, p. 11).</w:t>
      </w:r>
    </w:p>
    <w:p w:rsidR="00631A09" w:rsidRPr="00821ECE" w:rsidRDefault="00631A09" w:rsidP="00821ECE">
      <w:pPr>
        <w:pStyle w:val="TEXTIND"/>
        <w:spacing w:line="240" w:lineRule="auto"/>
        <w:rPr>
          <w:noProof/>
          <w:color w:val="auto"/>
        </w:rPr>
      </w:pPr>
      <w:r w:rsidRPr="00821ECE">
        <w:rPr>
          <w:noProof/>
          <w:color w:val="auto"/>
        </w:rPr>
        <w:t>In sum, narcissists appear to enhance agentic characteristics more than communal characteristics, but it is unclear by exactly how much. On average, across studies, do narcissists continue to enhance communal characteristics just to a lesser degree? The current work aims to estimate the magnitude of the self-enhancement effect for both agency and communion, as well as compare the two.</w:t>
      </w:r>
    </w:p>
    <w:p w:rsidR="00631A09" w:rsidRPr="00821ECE" w:rsidRDefault="00631A09" w:rsidP="00821ECE">
      <w:pPr>
        <w:pStyle w:val="UL"/>
        <w:spacing w:line="240" w:lineRule="auto"/>
        <w:rPr>
          <w:noProof/>
          <w:color w:val="auto"/>
        </w:rPr>
      </w:pPr>
      <w:r w:rsidRPr="00821ECE">
        <w:rPr>
          <w:b/>
          <w:noProof/>
          <w:color w:val="auto"/>
        </w:rPr>
        <w:t>Hypothesis 2:</w:t>
      </w:r>
      <w:r w:rsidRPr="00821ECE">
        <w:rPr>
          <w:noProof/>
          <w:color w:val="auto"/>
        </w:rPr>
        <w:t xml:space="preserve"> Narcissists will self-enhance their agentic characteristics to a greater extent than they will self-enhance their communal characteristics.</w:t>
      </w:r>
    </w:p>
    <w:p w:rsidR="00631A09" w:rsidRPr="00821ECE" w:rsidRDefault="00631A09" w:rsidP="00821ECE">
      <w:pPr>
        <w:pStyle w:val="H1"/>
        <w:spacing w:line="240" w:lineRule="auto"/>
        <w:rPr>
          <w:noProof/>
          <w:color w:val="auto"/>
        </w:rPr>
      </w:pPr>
      <w:r w:rsidRPr="00821ECE">
        <w:rPr>
          <w:noProof/>
          <w:color w:val="auto"/>
        </w:rPr>
        <w:t>Acquaintanceship</w:t>
      </w:r>
    </w:p>
    <w:p w:rsidR="00631A09" w:rsidRPr="00821ECE" w:rsidRDefault="00631A09" w:rsidP="00821ECE">
      <w:pPr>
        <w:pStyle w:val="TEXT"/>
        <w:spacing w:line="240" w:lineRule="auto"/>
        <w:rPr>
          <w:noProof/>
          <w:color w:val="auto"/>
        </w:rPr>
      </w:pPr>
      <w:r w:rsidRPr="00821ECE">
        <w:rPr>
          <w:noProof/>
          <w:color w:val="auto"/>
        </w:rPr>
        <w:lastRenderedPageBreak/>
        <w:t xml:space="preserve">As observer ratings are often the external criterion used to establish the magnitude of narcissists’ self-enhancement, we will also be examining how observer characteristics systematically vary across studies. Specifically, we are interested in whether length of acquaintance affects the magnitude of the discrepancy between narcissists’ self-reports and observer reports. Taking into consideration how well observers know participants is vital, because peoples’ impressions of narcissists tend to change over time (i.e., narcissists make positive first impressions that deteriorate as people get to know them better; </w:t>
      </w:r>
      <w:r w:rsidRPr="00821ECE">
        <w:rPr>
          <w:noProof/>
          <w:color w:val="auto"/>
          <w:bdr w:val="none" w:sz="0" w:space="0" w:color="auto" w:frame="1"/>
        </w:rPr>
        <w:t>Back, Schmukle, &amp; Egloff, 2010</w:t>
      </w:r>
      <w:r w:rsidRPr="00821ECE">
        <w:rPr>
          <w:noProof/>
          <w:color w:val="auto"/>
        </w:rPr>
        <w:t xml:space="preserve">; </w:t>
      </w:r>
      <w:r w:rsidRPr="00821ECE">
        <w:rPr>
          <w:noProof/>
          <w:color w:val="auto"/>
          <w:bdr w:val="none" w:sz="0" w:space="0" w:color="auto" w:frame="1"/>
        </w:rPr>
        <w:t>Carlson, Naumann, &amp; Vazire, 2011</w:t>
      </w:r>
      <w:r w:rsidRPr="00821ECE">
        <w:rPr>
          <w:noProof/>
          <w:color w:val="auto"/>
        </w:rPr>
        <w:t xml:space="preserve">). For example, </w:t>
      </w:r>
      <w:r w:rsidRPr="00821ECE">
        <w:rPr>
          <w:noProof/>
          <w:color w:val="auto"/>
          <w:bdr w:val="none" w:sz="0" w:space="0" w:color="auto" w:frame="1"/>
        </w:rPr>
        <w:t>Paulhus (1998)</w:t>
      </w:r>
      <w:r w:rsidRPr="00821ECE">
        <w:rPr>
          <w:noProof/>
          <w:color w:val="auto"/>
        </w:rPr>
        <w:t xml:space="preserve"> found that, over the course of 2 months, narcissists went from being described as “confident, entertaining, and intelligent” by new acquaintances to being described as “arrogant, tends to brag, and overestimates abilities,” as acquaintances became familiar with a broader range of their behaviors (p. 1204). Similarly, </w:t>
      </w:r>
      <w:r w:rsidRPr="00821ECE">
        <w:rPr>
          <w:noProof/>
          <w:color w:val="auto"/>
          <w:bdr w:val="none" w:sz="0" w:space="0" w:color="auto" w:frame="1"/>
        </w:rPr>
        <w:t>Carlson, Vazire, and Oltmanns (2011</w:t>
      </w:r>
      <w:r w:rsidRPr="00821ECE">
        <w:rPr>
          <w:noProof/>
          <w:color w:val="auto"/>
        </w:rPr>
        <w:t>) found that new acquaintances perceived narcissists more positively than knowledgeable informants, and that even narcissists themselves were aware of how others’ perceptions of them became more negative over time (</w:t>
      </w:r>
      <w:r w:rsidRPr="00821ECE">
        <w:rPr>
          <w:noProof/>
          <w:color w:val="auto"/>
          <w:bdr w:val="none" w:sz="0" w:space="0" w:color="auto" w:frame="1"/>
        </w:rPr>
        <w:t>Carlson, Vazire, &amp; Oltmanns, 2011</w:t>
      </w:r>
      <w:r w:rsidRPr="00821ECE">
        <w:rPr>
          <w:noProof/>
          <w:color w:val="auto"/>
        </w:rPr>
        <w:t>). Thus, we predict that narcissists’ self-enhancement bias will be larger in magnitude when based on (the more negative) ratings from close others than (the more positive and thus more similar) ratings from new acquaintances.</w:t>
      </w:r>
    </w:p>
    <w:p w:rsidR="00631A09" w:rsidRPr="00821ECE" w:rsidRDefault="00631A09" w:rsidP="00821ECE">
      <w:pPr>
        <w:pStyle w:val="UL"/>
        <w:spacing w:line="240" w:lineRule="auto"/>
        <w:rPr>
          <w:noProof/>
          <w:color w:val="auto"/>
        </w:rPr>
      </w:pPr>
      <w:r w:rsidRPr="00821ECE">
        <w:rPr>
          <w:b/>
          <w:noProof/>
          <w:color w:val="auto"/>
        </w:rPr>
        <w:t>Hypothesis 3:</w:t>
      </w:r>
      <w:r w:rsidRPr="00821ECE">
        <w:rPr>
          <w:noProof/>
          <w:color w:val="auto"/>
        </w:rPr>
        <w:t xml:space="preserve"> Narcissists’ self-enhancement bias will be larger in magnitude when the criterion measure is based on ratings from close others than when based on ratings from new acquaintances.</w:t>
      </w:r>
    </w:p>
    <w:p w:rsidR="00631A09" w:rsidRPr="00821ECE" w:rsidRDefault="00631A09" w:rsidP="00821ECE">
      <w:pPr>
        <w:pStyle w:val="H1"/>
        <w:spacing w:line="240" w:lineRule="auto"/>
        <w:rPr>
          <w:noProof/>
          <w:color w:val="auto"/>
        </w:rPr>
      </w:pPr>
      <w:r w:rsidRPr="00821ECE">
        <w:rPr>
          <w:noProof/>
          <w:color w:val="auto"/>
        </w:rPr>
        <w:t>Difference Scores Versus the Self-Criterion Residual Method</w:t>
      </w:r>
    </w:p>
    <w:p w:rsidR="00631A09" w:rsidRPr="0081293B" w:rsidRDefault="00631A09" w:rsidP="00821ECE">
      <w:pPr>
        <w:pStyle w:val="TEXT"/>
        <w:spacing w:line="240" w:lineRule="auto"/>
        <w:rPr>
          <w:noProof/>
          <w:color w:val="auto"/>
          <w:spacing w:val="4"/>
        </w:rPr>
      </w:pPr>
      <w:r w:rsidRPr="0081293B">
        <w:rPr>
          <w:noProof/>
          <w:color w:val="auto"/>
          <w:spacing w:val="4"/>
        </w:rPr>
        <w:t>We also investigate a methodological moderator that allows us to compare and contrast different methods of measuring self-enhancement. To calculate self-enhancement, researchers tend to use one of two methods: (a) difference scores that are calculated by subtracting external ratings from self-ratings or (b) the self-criterion residual method (</w:t>
      </w:r>
      <w:r w:rsidRPr="0081293B">
        <w:rPr>
          <w:noProof/>
          <w:color w:val="auto"/>
          <w:spacing w:val="4"/>
          <w:bdr w:val="none" w:sz="0" w:space="0" w:color="auto" w:frame="1"/>
        </w:rPr>
        <w:t>John &amp; Robins, 1994</w:t>
      </w:r>
      <w:r w:rsidRPr="0081293B">
        <w:rPr>
          <w:noProof/>
          <w:color w:val="auto"/>
          <w:spacing w:val="4"/>
        </w:rPr>
        <w:t xml:space="preserve">; </w:t>
      </w:r>
      <w:r w:rsidRPr="0081293B">
        <w:rPr>
          <w:noProof/>
          <w:color w:val="auto"/>
          <w:spacing w:val="4"/>
          <w:bdr w:val="none" w:sz="0" w:space="0" w:color="auto" w:frame="1"/>
        </w:rPr>
        <w:t>Paulhus &amp; John, 1998</w:t>
      </w:r>
      <w:r w:rsidRPr="0081293B">
        <w:rPr>
          <w:noProof/>
          <w:color w:val="auto"/>
          <w:spacing w:val="4"/>
        </w:rPr>
        <w:t>). The self-criterion residual is calculated by regressing self-reports onto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can be correlated with narcissism scores, or any other variable, to calculate its relationship with self-enhancement.</w:t>
      </w:r>
    </w:p>
    <w:p w:rsidR="00631A09" w:rsidRPr="0081293B" w:rsidRDefault="00631A09" w:rsidP="00821ECE">
      <w:pPr>
        <w:pStyle w:val="TEXTIND"/>
        <w:spacing w:line="240" w:lineRule="auto"/>
        <w:rPr>
          <w:noProof/>
          <w:color w:val="auto"/>
          <w:spacing w:val="4"/>
        </w:rPr>
      </w:pPr>
      <w:r w:rsidRPr="0081293B">
        <w:rPr>
          <w:noProof/>
          <w:color w:val="auto"/>
          <w:spacing w:val="4"/>
        </w:rPr>
        <w:t>Of these two approaches, difference scores have been criticized more frequently for their methodological weaknesses (</w:t>
      </w:r>
      <w:r w:rsidRPr="0081293B">
        <w:rPr>
          <w:noProof/>
          <w:color w:val="auto"/>
          <w:spacing w:val="4"/>
          <w:bdr w:val="none" w:sz="0" w:space="0" w:color="auto" w:frame="1"/>
        </w:rPr>
        <w:t>Cronbach, 1958</w:t>
      </w:r>
      <w:r w:rsidRPr="0081293B">
        <w:rPr>
          <w:noProof/>
          <w:color w:val="auto"/>
          <w:spacing w:val="4"/>
        </w:rPr>
        <w:t xml:space="preserve">; </w:t>
      </w:r>
      <w:r w:rsidRPr="0081293B">
        <w:rPr>
          <w:noProof/>
          <w:color w:val="auto"/>
          <w:spacing w:val="4"/>
          <w:bdr w:val="none" w:sz="0" w:space="0" w:color="auto" w:frame="1"/>
        </w:rPr>
        <w:t>Edwards, 1995</w:t>
      </w:r>
      <w:r w:rsidRPr="0081293B">
        <w:rPr>
          <w:noProof/>
          <w:color w:val="auto"/>
          <w:spacing w:val="4"/>
        </w:rPr>
        <w:t xml:space="preserve">). These criticisms have been discussed at length elsewhere, but </w:t>
      </w:r>
      <w:r w:rsidRPr="0081293B">
        <w:rPr>
          <w:noProof/>
          <w:color w:val="auto"/>
          <w:spacing w:val="4"/>
        </w:rPr>
        <w:lastRenderedPageBreak/>
        <w:t>one concern is that the difference score is less reliable than either of its two components, when the individual components are correlated, as will most likely be the case when comparing self-reports and observer reports. Because of methodological problems, difference scores have been accused of producing “ambiguous and potentially misleading” results (</w:t>
      </w:r>
      <w:r w:rsidRPr="0081293B">
        <w:rPr>
          <w:noProof/>
          <w:color w:val="auto"/>
          <w:spacing w:val="4"/>
          <w:bdr w:val="none" w:sz="0" w:space="0" w:color="auto" w:frame="1"/>
        </w:rPr>
        <w:t>Edwards, 1995</w:t>
      </w:r>
      <w:r w:rsidRPr="0081293B">
        <w:rPr>
          <w:noProof/>
          <w:color w:val="auto"/>
          <w:spacing w:val="4"/>
        </w:rPr>
        <w:t>, p. 307). Given the criticisms of difference scores, the self-criterion residual method has become the preferred approach to calculating self-enhancement bias. At the same time, it remains unclear how much, on average, the results produced using the self-criterion residual method will differ from those produced using difference scores—scholars tend to report their results using only one of the two methods. Therefore, the current meta-analysis will examine the effect of the two different methods of calculating self-enhancement bias on the magnitude and direction of the narcissism–self-enhancement relationship.</w:t>
      </w:r>
    </w:p>
    <w:p w:rsidR="00631A09" w:rsidRPr="00821ECE" w:rsidRDefault="00631A09" w:rsidP="00821ECE">
      <w:pPr>
        <w:pStyle w:val="UL"/>
        <w:spacing w:line="240" w:lineRule="auto"/>
        <w:rPr>
          <w:noProof/>
          <w:color w:val="auto"/>
        </w:rPr>
      </w:pPr>
      <w:r w:rsidRPr="00821ECE">
        <w:rPr>
          <w:b/>
          <w:noProof/>
          <w:color w:val="auto"/>
        </w:rPr>
        <w:t>Research Question 1:</w:t>
      </w:r>
      <w:r w:rsidRPr="00821ECE">
        <w:rPr>
          <w:noProof/>
          <w:color w:val="auto"/>
        </w:rPr>
        <w:t xml:space="preserve"> Do meta-analytic effect sizes based on the self-criterion residual method differ from those using the difference score method?</w:t>
      </w:r>
    </w:p>
    <w:p w:rsidR="00631A09" w:rsidRPr="00821ECE" w:rsidRDefault="00631A09" w:rsidP="0081293B">
      <w:pPr>
        <w:pStyle w:val="H1"/>
        <w:spacing w:before="240" w:line="240" w:lineRule="auto"/>
        <w:rPr>
          <w:noProof/>
          <w:color w:val="auto"/>
        </w:rPr>
      </w:pPr>
      <w:r w:rsidRPr="00821ECE">
        <w:rPr>
          <w:noProof/>
          <w:color w:val="auto"/>
        </w:rPr>
        <w:t>Individual Self-Enhancement Criteria</w:t>
      </w:r>
    </w:p>
    <w:p w:rsidR="00631A09" w:rsidRPr="00821ECE" w:rsidRDefault="00631A09" w:rsidP="00821ECE">
      <w:pPr>
        <w:pStyle w:val="TEXT"/>
        <w:spacing w:line="240" w:lineRule="auto"/>
        <w:rPr>
          <w:noProof/>
          <w:color w:val="auto"/>
        </w:rPr>
      </w:pPr>
      <w:r w:rsidRPr="00821ECE">
        <w:rPr>
          <w:noProof/>
          <w:color w:val="auto"/>
        </w:rPr>
        <w:t>In addition to the previously described hypotheses and research question, we will also examine narcissism’s relationship with individual self-enhancement criteria (e.g., intelligence, attractiveness, and leadership). These additional analyses will be performed in an exploratory manner, as they are contingent on effect size availability, which makes it difficult to formulate specific a priori hypotheses.</w:t>
      </w:r>
    </w:p>
    <w:p w:rsidR="00631A09" w:rsidRPr="00821ECE" w:rsidRDefault="00631A09" w:rsidP="0081293B">
      <w:pPr>
        <w:pStyle w:val="H1"/>
        <w:spacing w:before="240" w:line="240" w:lineRule="auto"/>
        <w:rPr>
          <w:noProof/>
          <w:color w:val="auto"/>
        </w:rPr>
      </w:pPr>
      <w:r w:rsidRPr="00821ECE">
        <w:rPr>
          <w:noProof/>
          <w:color w:val="auto"/>
        </w:rPr>
        <w:t>Method</w:t>
      </w:r>
    </w:p>
    <w:p w:rsidR="00631A09" w:rsidRPr="00821ECE" w:rsidRDefault="00631A09" w:rsidP="00A904CE">
      <w:pPr>
        <w:pStyle w:val="H2stock"/>
        <w:rPr>
          <w:noProof/>
        </w:rPr>
      </w:pPr>
      <w:r w:rsidRPr="00821ECE">
        <w:rPr>
          <w:noProof/>
        </w:rPr>
        <w:t>Literature Search</w:t>
      </w:r>
    </w:p>
    <w:p w:rsidR="00631A09" w:rsidRPr="0081293B" w:rsidRDefault="00631A09" w:rsidP="00821ECE">
      <w:pPr>
        <w:pStyle w:val="TEXT"/>
        <w:spacing w:line="240" w:lineRule="auto"/>
        <w:rPr>
          <w:noProof/>
          <w:color w:val="auto"/>
          <w:spacing w:val="4"/>
        </w:rPr>
      </w:pPr>
      <w:r w:rsidRPr="0081293B">
        <w:rPr>
          <w:noProof/>
          <w:color w:val="auto"/>
          <w:spacing w:val="4"/>
        </w:rPr>
        <w:t xml:space="preserve">First, keyword searches in PsycINFO, Google Scholar, Web of Science, and Dissertation Abstracts International were performed using the following keywords: </w:t>
      </w:r>
      <w:r w:rsidRPr="0081293B">
        <w:rPr>
          <w:i/>
          <w:noProof/>
          <w:color w:val="auto"/>
          <w:spacing w:val="4"/>
        </w:rPr>
        <w:t>narcissism</w:t>
      </w:r>
      <w:r w:rsidRPr="0081293B">
        <w:rPr>
          <w:noProof/>
          <w:color w:val="auto"/>
          <w:spacing w:val="4"/>
        </w:rPr>
        <w:t xml:space="preserve">, </w:t>
      </w:r>
      <w:r w:rsidRPr="0081293B">
        <w:rPr>
          <w:i/>
          <w:noProof/>
          <w:color w:val="auto"/>
          <w:spacing w:val="4"/>
        </w:rPr>
        <w:t>narcissist</w:t>
      </w:r>
      <w:r w:rsidRPr="0081293B">
        <w:rPr>
          <w:noProof/>
          <w:color w:val="auto"/>
          <w:spacing w:val="4"/>
        </w:rPr>
        <w:t xml:space="preserve">, </w:t>
      </w:r>
      <w:r w:rsidRPr="0081293B">
        <w:rPr>
          <w:i/>
          <w:noProof/>
          <w:color w:val="auto"/>
          <w:spacing w:val="4"/>
        </w:rPr>
        <w:t>self-enhancement</w:t>
      </w:r>
      <w:r w:rsidRPr="0081293B">
        <w:rPr>
          <w:noProof/>
          <w:color w:val="auto"/>
          <w:spacing w:val="4"/>
        </w:rPr>
        <w:t xml:space="preserve">, </w:t>
      </w:r>
      <w:r w:rsidRPr="0081293B">
        <w:rPr>
          <w:i/>
          <w:noProof/>
          <w:color w:val="auto"/>
          <w:spacing w:val="4"/>
        </w:rPr>
        <w:t>positive illusion</w:t>
      </w:r>
      <w:r w:rsidRPr="0081293B">
        <w:rPr>
          <w:noProof/>
          <w:color w:val="auto"/>
          <w:spacing w:val="4"/>
        </w:rPr>
        <w:t xml:space="preserve">, </w:t>
      </w:r>
      <w:r w:rsidRPr="0081293B">
        <w:rPr>
          <w:i/>
          <w:noProof/>
          <w:color w:val="auto"/>
          <w:spacing w:val="4"/>
        </w:rPr>
        <w:t>self-report</w:t>
      </w:r>
      <w:r w:rsidRPr="0081293B">
        <w:rPr>
          <w:noProof/>
          <w:color w:val="auto"/>
          <w:spacing w:val="4"/>
        </w:rPr>
        <w:t xml:space="preserve">, </w:t>
      </w:r>
      <w:r w:rsidRPr="0081293B">
        <w:rPr>
          <w:i/>
          <w:noProof/>
          <w:color w:val="auto"/>
          <w:spacing w:val="4"/>
        </w:rPr>
        <w:t>self-perception</w:t>
      </w:r>
      <w:r w:rsidRPr="0081293B">
        <w:rPr>
          <w:noProof/>
          <w:color w:val="auto"/>
          <w:spacing w:val="4"/>
        </w:rPr>
        <w:t xml:space="preserve">, </w:t>
      </w:r>
      <w:r w:rsidRPr="0081293B">
        <w:rPr>
          <w:i/>
          <w:noProof/>
          <w:color w:val="auto"/>
          <w:spacing w:val="4"/>
        </w:rPr>
        <w:t>other-report</w:t>
      </w:r>
      <w:r w:rsidRPr="0081293B">
        <w:rPr>
          <w:noProof/>
          <w:color w:val="auto"/>
          <w:spacing w:val="4"/>
        </w:rPr>
        <w:t xml:space="preserve">, </w:t>
      </w:r>
      <w:r w:rsidRPr="0081293B">
        <w:rPr>
          <w:i/>
          <w:noProof/>
          <w:color w:val="auto"/>
          <w:spacing w:val="4"/>
        </w:rPr>
        <w:t>peer-report</w:t>
      </w:r>
      <w:r w:rsidRPr="0081293B">
        <w:rPr>
          <w:noProof/>
          <w:color w:val="auto"/>
          <w:spacing w:val="4"/>
        </w:rPr>
        <w:t xml:space="preserve">, </w:t>
      </w:r>
      <w:r w:rsidRPr="0081293B">
        <w:rPr>
          <w:i/>
          <w:noProof/>
          <w:color w:val="auto"/>
          <w:spacing w:val="4"/>
        </w:rPr>
        <w:t>informant-report</w:t>
      </w:r>
      <w:r w:rsidRPr="0081293B">
        <w:rPr>
          <w:noProof/>
          <w:color w:val="auto"/>
          <w:spacing w:val="4"/>
        </w:rPr>
        <w:t xml:space="preserve">, </w:t>
      </w:r>
      <w:r w:rsidRPr="0081293B">
        <w:rPr>
          <w:i/>
          <w:noProof/>
          <w:color w:val="auto"/>
          <w:spacing w:val="4"/>
        </w:rPr>
        <w:t>observer-report</w:t>
      </w:r>
      <w:r w:rsidRPr="0081293B">
        <w:rPr>
          <w:noProof/>
          <w:color w:val="auto"/>
          <w:spacing w:val="4"/>
        </w:rPr>
        <w:t xml:space="preserve">, </w:t>
      </w:r>
      <w:r w:rsidRPr="0081293B">
        <w:rPr>
          <w:i/>
          <w:noProof/>
          <w:color w:val="auto"/>
          <w:spacing w:val="4"/>
        </w:rPr>
        <w:t>self-evaluation</w:t>
      </w:r>
      <w:r w:rsidRPr="0081293B">
        <w:rPr>
          <w:noProof/>
          <w:color w:val="auto"/>
          <w:spacing w:val="4"/>
        </w:rPr>
        <w:t xml:space="preserve">, </w:t>
      </w:r>
      <w:r w:rsidRPr="0081293B">
        <w:rPr>
          <w:i/>
          <w:noProof/>
          <w:color w:val="auto"/>
          <w:spacing w:val="4"/>
        </w:rPr>
        <w:t>self-assessment</w:t>
      </w:r>
      <w:r w:rsidRPr="0081293B">
        <w:rPr>
          <w:noProof/>
          <w:color w:val="auto"/>
          <w:spacing w:val="4"/>
        </w:rPr>
        <w:t xml:space="preserve">, and </w:t>
      </w:r>
      <w:r w:rsidRPr="0081293B">
        <w:rPr>
          <w:i/>
          <w:noProof/>
          <w:color w:val="auto"/>
          <w:spacing w:val="4"/>
        </w:rPr>
        <w:t>self–other discrepancy</w:t>
      </w:r>
      <w:r w:rsidRPr="0081293B">
        <w:rPr>
          <w:noProof/>
          <w:color w:val="auto"/>
          <w:spacing w:val="4"/>
        </w:rPr>
        <w:t xml:space="preserve">. Second, we searched the available conference programs for the Society for Personality and Social Psychology (SPSP), Association for Research in Personality (ARP), the American Psychological Association (APA), Society of Industrial and Organizational Psychology (SIOP), and Academy of Management (AOM). Third, a snowball approach was used where reference sections of articles already included in the meta-analysis were examined. Fourth, we performed a forward search of all articles that met our inclusion criteria for the meta-analysis by looking for more recent papers that cited our included papers. Fifth, unpublished data were requested from key scholars in the field, and researchers were specifically </w:t>
      </w:r>
      <w:r w:rsidRPr="0081293B">
        <w:rPr>
          <w:noProof/>
          <w:color w:val="auto"/>
          <w:spacing w:val="4"/>
        </w:rPr>
        <w:lastRenderedPageBreak/>
        <w:t xml:space="preserve">contacted if their published or unpublished papers did not provide necessary information. Sixth, we searched for papers that mentioned common measures of narcissism identified from two chapters in the </w:t>
      </w:r>
      <w:r w:rsidRPr="0081293B">
        <w:rPr>
          <w:i/>
          <w:iCs/>
          <w:noProof/>
          <w:color w:val="auto"/>
          <w:spacing w:val="4"/>
        </w:rPr>
        <w:t>Handbook of Narcissism and Narcissistic Personality</w:t>
      </w:r>
      <w:r w:rsidRPr="0081293B">
        <w:rPr>
          <w:noProof/>
          <w:color w:val="auto"/>
          <w:spacing w:val="4"/>
        </w:rPr>
        <w:t xml:space="preserve"> that focused on the measurement of narcissism (i.e., </w:t>
      </w:r>
      <w:r w:rsidRPr="0081293B">
        <w:rPr>
          <w:noProof/>
          <w:color w:val="auto"/>
          <w:spacing w:val="4"/>
          <w:bdr w:val="none" w:sz="0" w:space="0" w:color="auto" w:frame="1"/>
        </w:rPr>
        <w:t>Tamborski &amp; Brown, 2011</w:t>
      </w:r>
      <w:r w:rsidRPr="0081293B">
        <w:rPr>
          <w:noProof/>
          <w:color w:val="auto"/>
          <w:spacing w:val="4"/>
        </w:rPr>
        <w:t xml:space="preserve">; </w:t>
      </w:r>
      <w:r w:rsidRPr="0081293B">
        <w:rPr>
          <w:noProof/>
          <w:color w:val="auto"/>
          <w:spacing w:val="4"/>
          <w:bdr w:val="none" w:sz="0" w:space="0" w:color="auto" w:frame="1"/>
        </w:rPr>
        <w:t>Watson &amp; Bagby, 2011</w:t>
      </w:r>
      <w:r w:rsidRPr="0081293B">
        <w:rPr>
          <w:noProof/>
          <w:color w:val="auto"/>
          <w:spacing w:val="4"/>
        </w:rPr>
        <w:t>).</w:t>
      </w:r>
    </w:p>
    <w:p w:rsidR="00631A09" w:rsidRPr="00821ECE" w:rsidRDefault="00631A09" w:rsidP="00821ECE">
      <w:pPr>
        <w:pStyle w:val="H2"/>
        <w:spacing w:line="240" w:lineRule="auto"/>
        <w:rPr>
          <w:noProof/>
          <w:color w:val="auto"/>
        </w:rPr>
      </w:pPr>
      <w:r w:rsidRPr="00821ECE">
        <w:rPr>
          <w:noProof/>
          <w:color w:val="auto"/>
        </w:rPr>
        <w:t>Inclusion Criteria</w:t>
      </w:r>
    </w:p>
    <w:p w:rsidR="00631A09" w:rsidRPr="0081293B" w:rsidRDefault="00631A09" w:rsidP="00821ECE">
      <w:pPr>
        <w:pStyle w:val="TEXT"/>
        <w:spacing w:line="240" w:lineRule="auto"/>
        <w:rPr>
          <w:noProof/>
          <w:color w:val="auto"/>
          <w:spacing w:val="4"/>
        </w:rPr>
      </w:pPr>
      <w:r w:rsidRPr="0081293B">
        <w:rPr>
          <w:noProof/>
          <w:color w:val="auto"/>
          <w:spacing w:val="4"/>
        </w:rPr>
        <w:t xml:space="preserve">No restrictions were placed on the potentially self-enhanced variables included in the meta-analysis (see </w:t>
      </w:r>
      <w:r w:rsidRPr="0081293B">
        <w:rPr>
          <w:noProof/>
          <w:color w:val="auto"/>
          <w:spacing w:val="4"/>
          <w:bdr w:val="none" w:sz="0" w:space="0" w:color="auto" w:frame="1"/>
        </w:rPr>
        <w:t>Table 1</w:t>
      </w:r>
      <w:r w:rsidRPr="0081293B">
        <w:rPr>
          <w:noProof/>
          <w:color w:val="auto"/>
          <w:spacing w:val="4"/>
        </w:rPr>
        <w:t xml:space="preserve"> for a list of potentially self-enhanced construct domains investigated in the current work). The first criterion for inclusion concerned the type of self-enhancement index. We only included those primary studies that compared narcissists’ self-reports with observer reports (e.g., friend, family member, coworker, supervisor, etc.) or objective ratings (e.g., high school grade point average [GPA], SAT scores). Second, we excluded samples that used measures of vulnerable narcissism because vulnerable narcissism is a different construct with different correlates than the more commonly researched type of narcissism (titled grandiose narcissism) that is the focus of the current article (e.g., </w:t>
      </w:r>
      <w:r w:rsidRPr="0081293B">
        <w:rPr>
          <w:noProof/>
          <w:color w:val="auto"/>
          <w:spacing w:val="4"/>
          <w:bdr w:val="none" w:sz="0" w:space="0" w:color="auto" w:frame="1"/>
        </w:rPr>
        <w:t>Pincus et al., 2009</w:t>
      </w:r>
      <w:r w:rsidRPr="0081293B">
        <w:rPr>
          <w:noProof/>
          <w:color w:val="auto"/>
          <w:spacing w:val="4"/>
        </w:rPr>
        <w:t xml:space="preserve">). Notably, many measures developed in the clinical literature have been shown to measure grandiose narcissism; thus, we used the categorization of grandiose versus vulnerable inventories provided in </w:t>
      </w:r>
      <w:r w:rsidRPr="0081293B">
        <w:rPr>
          <w:noProof/>
          <w:color w:val="auto"/>
          <w:spacing w:val="4"/>
          <w:bdr w:val="none" w:sz="0" w:space="0" w:color="auto" w:frame="1"/>
        </w:rPr>
        <w:t>Grijalva, Newman, et al. (2015)</w:t>
      </w:r>
      <w:r w:rsidRPr="0081293B">
        <w:rPr>
          <w:noProof/>
          <w:color w:val="auto"/>
          <w:spacing w:val="4"/>
        </w:rPr>
        <w:t xml:space="preserve"> to determine whether to include specific measures in the current meta-analysis. In the end, we included samples that used the following narcissism measures: the Narcissistic Personality Inventory (NPI; </w:t>
      </w:r>
      <w:r w:rsidRPr="0081293B">
        <w:rPr>
          <w:noProof/>
          <w:color w:val="auto"/>
          <w:spacing w:val="4"/>
          <w:bdr w:val="none" w:sz="0" w:space="0" w:color="auto" w:frame="1"/>
        </w:rPr>
        <w:t>Raskin &amp; Terry, 1988</w:t>
      </w:r>
      <w:r w:rsidRPr="0081293B">
        <w:rPr>
          <w:noProof/>
          <w:color w:val="auto"/>
          <w:spacing w:val="4"/>
        </w:rPr>
        <w:t>), the shortened NPI-16 (</w:t>
      </w:r>
      <w:r w:rsidRPr="0081293B">
        <w:rPr>
          <w:noProof/>
          <w:color w:val="auto"/>
          <w:spacing w:val="4"/>
          <w:bdr w:val="none" w:sz="0" w:space="0" w:color="auto" w:frame="1"/>
        </w:rPr>
        <w:t>Ames, Rose, &amp; Anderson, 2006</w:t>
      </w:r>
      <w:r w:rsidRPr="0081293B">
        <w:rPr>
          <w:noProof/>
          <w:color w:val="auto"/>
          <w:spacing w:val="4"/>
        </w:rPr>
        <w:t xml:space="preserve">), the California Personality Inventory (CPI; </w:t>
      </w:r>
      <w:r w:rsidRPr="0081293B">
        <w:rPr>
          <w:noProof/>
          <w:color w:val="auto"/>
          <w:spacing w:val="4"/>
          <w:bdr w:val="none" w:sz="0" w:space="0" w:color="auto" w:frame="1"/>
        </w:rPr>
        <w:t>Gough &amp; Bradley, 1996</w:t>
      </w:r>
      <w:r w:rsidRPr="0081293B">
        <w:rPr>
          <w:noProof/>
          <w:color w:val="auto"/>
          <w:spacing w:val="4"/>
        </w:rPr>
        <w:t xml:space="preserve">, </w:t>
      </w:r>
      <w:r w:rsidRPr="0081293B">
        <w:rPr>
          <w:noProof/>
          <w:color w:val="auto"/>
          <w:spacing w:val="4"/>
          <w:bdr w:val="none" w:sz="0" w:space="0" w:color="auto" w:frame="1"/>
        </w:rPr>
        <w:t>2002</w:t>
      </w:r>
      <w:r w:rsidRPr="0081293B">
        <w:rPr>
          <w:noProof/>
          <w:color w:val="auto"/>
          <w:spacing w:val="4"/>
        </w:rPr>
        <w:t xml:space="preserve">), the Bold scale of the Hogan Development Survey (HDS-Bold; </w:t>
      </w:r>
      <w:r w:rsidRPr="0081293B">
        <w:rPr>
          <w:noProof/>
          <w:color w:val="auto"/>
          <w:spacing w:val="4"/>
          <w:bdr w:val="none" w:sz="0" w:space="0" w:color="auto" w:frame="1"/>
        </w:rPr>
        <w:t>Hogan &amp; Hogan, 2009</w:t>
      </w:r>
      <w:r w:rsidRPr="0081293B">
        <w:rPr>
          <w:noProof/>
          <w:color w:val="auto"/>
          <w:spacing w:val="4"/>
        </w:rPr>
        <w:t xml:space="preserve">), a narcissism measure derived from the California Adult Q-set (CAQ; Block, 1961/1978), an observational narcissism measure developed from the </w:t>
      </w:r>
      <w:r w:rsidRPr="0081293B">
        <w:rPr>
          <w:i/>
          <w:noProof/>
          <w:color w:val="auto"/>
          <w:spacing w:val="4"/>
        </w:rPr>
        <w:t xml:space="preserve">Diagnostic and Statistical Manual of Mental Disorders </w:t>
      </w:r>
      <w:r w:rsidRPr="0081293B">
        <w:rPr>
          <w:noProof/>
          <w:color w:val="auto"/>
          <w:spacing w:val="4"/>
        </w:rPr>
        <w:t xml:space="preserve">(3rd ed., rev.; </w:t>
      </w:r>
      <w:r w:rsidRPr="0081293B">
        <w:rPr>
          <w:i/>
          <w:noProof/>
          <w:color w:val="auto"/>
          <w:spacing w:val="4"/>
        </w:rPr>
        <w:t>DSM-III-R</w:t>
      </w:r>
      <w:r w:rsidRPr="0081293B">
        <w:rPr>
          <w:noProof/>
          <w:color w:val="auto"/>
          <w:spacing w:val="4"/>
        </w:rPr>
        <w:t xml:space="preserve">; American Psychiatric Association, 1987) definition of Narcissistic Personality Disorder (e.g., </w:t>
      </w:r>
      <w:r w:rsidRPr="0081293B">
        <w:rPr>
          <w:noProof/>
          <w:color w:val="auto"/>
          <w:spacing w:val="4"/>
          <w:bdr w:val="none" w:sz="0" w:space="0" w:color="auto" w:frame="1"/>
        </w:rPr>
        <w:t>John &amp; Robins, 1994</w:t>
      </w:r>
      <w:r w:rsidRPr="0081293B">
        <w:rPr>
          <w:noProof/>
          <w:color w:val="auto"/>
          <w:spacing w:val="4"/>
        </w:rPr>
        <w:t>), a 10-item adjective-based measure of narcissism (</w:t>
      </w:r>
      <w:r w:rsidRPr="0081293B">
        <w:rPr>
          <w:noProof/>
          <w:color w:val="auto"/>
          <w:spacing w:val="4"/>
          <w:bdr w:val="none" w:sz="0" w:space="0" w:color="auto" w:frame="1"/>
        </w:rPr>
        <w:t>Harms, Roberts, Wood, &amp; Brummel, 2006</w:t>
      </w:r>
      <w:r w:rsidRPr="0081293B">
        <w:rPr>
          <w:noProof/>
          <w:color w:val="auto"/>
          <w:spacing w:val="4"/>
        </w:rPr>
        <w:t>), the 10-item Childhood Narcissism Scale (</w:t>
      </w:r>
      <w:r w:rsidRPr="0081293B">
        <w:rPr>
          <w:noProof/>
          <w:color w:val="auto"/>
          <w:spacing w:val="4"/>
          <w:bdr w:val="none" w:sz="0" w:space="0" w:color="auto" w:frame="1"/>
        </w:rPr>
        <w:t>Thomaes, Stegge, Bushman, Olthof, &amp; Denissen, 2008</w:t>
      </w:r>
      <w:r w:rsidRPr="0081293B">
        <w:rPr>
          <w:noProof/>
          <w:color w:val="auto"/>
          <w:spacing w:val="4"/>
        </w:rPr>
        <w:t xml:space="preserve">), and a short dark-triad measure (Paulhus &amp; Jones, 2011). We excluded a sample that measured entitlement using five items from the exploitative/entitlement facet of the NPI because the Cronbach’s alpha reliability for this measure was .07 (i.e., </w:t>
      </w:r>
      <w:r w:rsidRPr="0081293B">
        <w:rPr>
          <w:noProof/>
          <w:color w:val="auto"/>
          <w:spacing w:val="4"/>
          <w:bdr w:val="none" w:sz="0" w:space="0" w:color="auto" w:frame="1"/>
        </w:rPr>
        <w:t>Cohen, Panter, Turan, Morse, &amp; Kim, 2014</w:t>
      </w:r>
      <w:r w:rsidRPr="0081293B">
        <w:rPr>
          <w:noProof/>
          <w:color w:val="auto"/>
          <w:spacing w:val="4"/>
        </w:rPr>
        <w:t>).</w:t>
      </w:r>
    </w:p>
    <w:p w:rsidR="00A904CE" w:rsidRDefault="00A904CE" w:rsidP="00821ECE">
      <w:pPr>
        <w:pStyle w:val="H2"/>
        <w:spacing w:line="240" w:lineRule="auto"/>
        <w:rPr>
          <w:noProof/>
          <w:color w:val="auto"/>
        </w:rPr>
      </w:pPr>
    </w:p>
    <w:p w:rsidR="00A904CE" w:rsidRDefault="00A904CE" w:rsidP="00821ECE">
      <w:pPr>
        <w:pStyle w:val="H2"/>
        <w:spacing w:line="240" w:lineRule="auto"/>
        <w:rPr>
          <w:noProof/>
          <w:color w:val="auto"/>
        </w:rPr>
        <w:sectPr w:rsidR="00A904CE" w:rsidSect="00821ECE">
          <w:type w:val="continuous"/>
          <w:pgSz w:w="12242" w:h="15842" w:code="177"/>
          <w:pgMar w:top="840" w:right="960" w:bottom="960" w:left="1260" w:header="780" w:footer="1008" w:gutter="0"/>
          <w:pgNumType w:start="1"/>
          <w:cols w:num="2" w:space="360"/>
          <w:titlePg/>
          <w:docGrid w:linePitch="360"/>
        </w:sectPr>
      </w:pPr>
    </w:p>
    <w:p w:rsidR="00A904CE" w:rsidRPr="00821ECE" w:rsidRDefault="00A904CE" w:rsidP="00A904CE">
      <w:pPr>
        <w:pStyle w:val="CPB"/>
        <w:spacing w:line="240" w:lineRule="auto"/>
        <w:rPr>
          <w:noProof/>
          <w:color w:val="auto"/>
        </w:rPr>
      </w:pPr>
      <w:bookmarkStart w:id="36" w:name="tbl1"/>
      <w:r w:rsidRPr="00A904CE">
        <w:rPr>
          <w:rStyle w:val="CPBCharacter"/>
          <w:noProof/>
        </w:rPr>
        <w:lastRenderedPageBreak/>
        <w:t>Table 1</w:t>
      </w:r>
      <w:bookmarkEnd w:id="36"/>
      <w:r w:rsidRPr="00A904CE">
        <w:rPr>
          <w:rStyle w:val="CPBCharacter"/>
          <w:noProof/>
        </w:rPr>
        <w:t>.</w:t>
      </w:r>
      <w:r>
        <w:rPr>
          <w:noProof/>
          <w:color w:val="auto"/>
        </w:rPr>
        <w:t xml:space="preserve"> </w:t>
      </w:r>
      <w:r w:rsidRPr="00821ECE">
        <w:rPr>
          <w:noProof/>
          <w:color w:val="auto"/>
        </w:rPr>
        <w:t>Self-Enhancement Criteria’ Agency and Communion.</w:t>
      </w:r>
    </w:p>
    <w:tbl>
      <w:tblPr>
        <w:tblStyle w:val="CFTABLE"/>
        <w:tblW w:w="5000" w:type="pct"/>
        <w:tblLook w:val="04A0" w:firstRow="1" w:lastRow="0" w:firstColumn="1" w:lastColumn="0" w:noHBand="0" w:noVBand="1"/>
      </w:tblPr>
      <w:tblGrid>
        <w:gridCol w:w="6600"/>
        <w:gridCol w:w="960"/>
        <w:gridCol w:w="1080"/>
        <w:gridCol w:w="1382"/>
      </w:tblGrid>
      <w:tr w:rsidR="00A904CE" w:rsidRPr="00821ECE" w:rsidTr="00A904CE">
        <w:trPr>
          <w:cnfStyle w:val="100000000000" w:firstRow="1" w:lastRow="0" w:firstColumn="0" w:lastColumn="0" w:oddVBand="0" w:evenVBand="0" w:oddHBand="0" w:evenHBand="0" w:firstRowFirstColumn="0" w:firstRowLastColumn="0" w:lastRowFirstColumn="0" w:lastRowLastColumn="0"/>
          <w:trHeight w:val="20"/>
        </w:trPr>
        <w:tc>
          <w:tcPr>
            <w:tcW w:w="6600" w:type="dxa"/>
            <w:hideMark/>
          </w:tcPr>
          <w:p w:rsidR="00A904CE" w:rsidRPr="00821ECE" w:rsidRDefault="00A904CE" w:rsidP="00151C08">
            <w:pPr>
              <w:pStyle w:val="TCH"/>
              <w:spacing w:before="0" w:after="0" w:line="200" w:lineRule="exact"/>
              <w:rPr>
                <w:noProof/>
                <w:color w:val="auto"/>
              </w:rPr>
            </w:pPr>
            <w:r w:rsidRPr="00821ECE">
              <w:rPr>
                <w:noProof/>
                <w:color w:val="auto"/>
              </w:rPr>
              <w:t>Self-enhancement criteria</w:t>
            </w:r>
          </w:p>
        </w:tc>
        <w:tc>
          <w:tcPr>
            <w:tcW w:w="960" w:type="dxa"/>
            <w:hideMark/>
          </w:tcPr>
          <w:p w:rsidR="00A904CE" w:rsidRPr="00821ECE" w:rsidRDefault="00A904CE" w:rsidP="00151C08">
            <w:pPr>
              <w:pStyle w:val="TCH"/>
              <w:spacing w:before="0" w:after="0" w:line="200" w:lineRule="exact"/>
              <w:jc w:val="center"/>
              <w:rPr>
                <w:noProof/>
                <w:color w:val="auto"/>
              </w:rPr>
            </w:pPr>
            <w:r w:rsidRPr="00821ECE">
              <w:rPr>
                <w:noProof/>
                <w:color w:val="auto"/>
              </w:rPr>
              <w:t>Agentic</w:t>
            </w:r>
          </w:p>
        </w:tc>
        <w:tc>
          <w:tcPr>
            <w:tcW w:w="1080" w:type="dxa"/>
            <w:hideMark/>
          </w:tcPr>
          <w:p w:rsidR="00A904CE" w:rsidRPr="00821ECE" w:rsidRDefault="00A904CE" w:rsidP="00151C08">
            <w:pPr>
              <w:pStyle w:val="TCH"/>
              <w:spacing w:before="0" w:after="0" w:line="200" w:lineRule="exact"/>
              <w:jc w:val="center"/>
              <w:rPr>
                <w:noProof/>
                <w:color w:val="auto"/>
              </w:rPr>
            </w:pPr>
            <w:r w:rsidRPr="00821ECE">
              <w:rPr>
                <w:noProof/>
                <w:color w:val="auto"/>
              </w:rPr>
              <w:t>Communal</w:t>
            </w:r>
          </w:p>
        </w:tc>
        <w:tc>
          <w:tcPr>
            <w:tcW w:w="1382" w:type="dxa"/>
            <w:hideMark/>
          </w:tcPr>
          <w:p w:rsidR="00A904CE" w:rsidRPr="00821ECE" w:rsidRDefault="00A904CE" w:rsidP="00151C08">
            <w:pPr>
              <w:pStyle w:val="TCH"/>
              <w:spacing w:before="0" w:after="0" w:line="200" w:lineRule="exact"/>
              <w:jc w:val="center"/>
              <w:rPr>
                <w:noProof/>
                <w:color w:val="auto"/>
              </w:rPr>
            </w:pPr>
            <w:r w:rsidRPr="00821ECE">
              <w:rPr>
                <w:noProof/>
                <w:color w:val="auto"/>
              </w:rPr>
              <w:t>Neither or both</w:t>
            </w: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Agentic Traits</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Agreeableness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Arrogant</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Communal traits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Conscientiousness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Counterproductive work behavior</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Emotional stability</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Envy</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Exaggerates abilities</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Extraversion</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Fairness–consistency (i.e., extent to which a subject treats staff consistently and does not play favorites)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Fairness–decision making (i.e., extent to which a subject is unbiased and impartial in making decisions)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Fairness–empathy (i.e., the extent to which a subject can see things from the perspective of his or hers)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Fairness–equality (i.e., extent to which a subject treats employees like equals rather than inferiors)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Fairness–relative (i.e., how fair the subject is relative to other managers within his or her organization)</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Fairness–supportiveness (i.e., extent to which a subject provides substantive, symbolic, and emotional support to employees)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Fairness–transaction (i.e., extent to which a subject is fair and non-exploitative in resources exchanges with employees)</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Fairness–treatment (i.e., extent to which a manager is respectful and sensitive in interactions with staff)</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ind w:left="140" w:hanging="140"/>
              <w:rPr>
                <w:noProof/>
                <w:color w:val="auto"/>
              </w:rPr>
            </w:pPr>
            <w:r w:rsidRPr="00821ECE">
              <w:rPr>
                <w:noProof/>
                <w:color w:val="auto"/>
              </w:rPr>
              <w:t>Fairness–voice (i.e., the extent to which a subject is open to the advice and feedback of staff)</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Funny</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General Self-Enhancement Across Categories</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Honest</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Impulsive</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Intelligence/academic performance</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Interpersonal perception</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Leadership</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Likable</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Machiavellianism</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Openness</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Power-oriented</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Physically attractive</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Psychopathy</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Reliable</w:t>
            </w:r>
          </w:p>
        </w:tc>
        <w:tc>
          <w:tcPr>
            <w:tcW w:w="960" w:type="dxa"/>
          </w:tcPr>
          <w:p w:rsidR="00A904CE" w:rsidRPr="00821ECE" w:rsidRDefault="00A904CE" w:rsidP="00151C08">
            <w:pPr>
              <w:pStyle w:val="TT"/>
              <w:spacing w:line="200" w:lineRule="exact"/>
              <w:jc w:val="center"/>
              <w:rPr>
                <w:noProof/>
                <w:color w:val="auto"/>
              </w:rPr>
            </w:pPr>
          </w:p>
        </w:tc>
        <w:tc>
          <w:tcPr>
            <w:tcW w:w="108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Task performance</w:t>
            </w:r>
          </w:p>
        </w:tc>
        <w:tc>
          <w:tcPr>
            <w:tcW w:w="960"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c>
          <w:tcPr>
            <w:tcW w:w="1080" w:type="dxa"/>
          </w:tcPr>
          <w:p w:rsidR="00A904CE" w:rsidRPr="00821ECE" w:rsidRDefault="00A904CE" w:rsidP="00151C08">
            <w:pPr>
              <w:pStyle w:val="TT"/>
              <w:spacing w:line="200" w:lineRule="exact"/>
              <w:jc w:val="center"/>
              <w:rPr>
                <w:noProof/>
                <w:color w:val="auto"/>
              </w:rPr>
            </w:pPr>
          </w:p>
        </w:tc>
        <w:tc>
          <w:tcPr>
            <w:tcW w:w="1382" w:type="dxa"/>
          </w:tcPr>
          <w:p w:rsidR="00A904CE" w:rsidRPr="00821ECE" w:rsidRDefault="00A904CE" w:rsidP="00151C08">
            <w:pPr>
              <w:pStyle w:val="TT"/>
              <w:spacing w:line="200" w:lineRule="exact"/>
              <w:jc w:val="center"/>
              <w:rPr>
                <w:noProof/>
                <w:color w:val="auto"/>
              </w:rPr>
            </w:pPr>
          </w:p>
        </w:tc>
      </w:tr>
      <w:tr w:rsidR="00A904CE" w:rsidRPr="00821ECE" w:rsidTr="00A904CE">
        <w:trPr>
          <w:trHeight w:val="20"/>
        </w:trPr>
        <w:tc>
          <w:tcPr>
            <w:tcW w:w="6600" w:type="dxa"/>
            <w:hideMark/>
          </w:tcPr>
          <w:p w:rsidR="00A904CE" w:rsidRPr="00821ECE" w:rsidRDefault="00A904CE" w:rsidP="00151C08">
            <w:pPr>
              <w:pStyle w:val="TT"/>
              <w:spacing w:line="200" w:lineRule="exact"/>
              <w:rPr>
                <w:noProof/>
                <w:color w:val="auto"/>
              </w:rPr>
            </w:pPr>
            <w:r w:rsidRPr="00821ECE">
              <w:rPr>
                <w:noProof/>
                <w:color w:val="auto"/>
              </w:rPr>
              <w:t>Well-being</w:t>
            </w:r>
          </w:p>
        </w:tc>
        <w:tc>
          <w:tcPr>
            <w:tcW w:w="960" w:type="dxa"/>
          </w:tcPr>
          <w:p w:rsidR="00A904CE" w:rsidRPr="00821ECE" w:rsidRDefault="00A904CE" w:rsidP="00151C08">
            <w:pPr>
              <w:pStyle w:val="TT"/>
              <w:spacing w:line="200" w:lineRule="exact"/>
              <w:jc w:val="center"/>
              <w:rPr>
                <w:noProof/>
                <w:color w:val="auto"/>
              </w:rPr>
            </w:pPr>
          </w:p>
        </w:tc>
        <w:tc>
          <w:tcPr>
            <w:tcW w:w="1080" w:type="dxa"/>
          </w:tcPr>
          <w:p w:rsidR="00A904CE" w:rsidRPr="00821ECE" w:rsidRDefault="00A904CE" w:rsidP="00151C08">
            <w:pPr>
              <w:pStyle w:val="TT"/>
              <w:spacing w:line="200" w:lineRule="exact"/>
              <w:jc w:val="center"/>
              <w:rPr>
                <w:noProof/>
                <w:color w:val="auto"/>
              </w:rPr>
            </w:pPr>
          </w:p>
        </w:tc>
        <w:tc>
          <w:tcPr>
            <w:tcW w:w="1382" w:type="dxa"/>
            <w:hideMark/>
          </w:tcPr>
          <w:p w:rsidR="00A904CE" w:rsidRPr="00821ECE" w:rsidRDefault="00A904CE" w:rsidP="00151C08">
            <w:pPr>
              <w:pStyle w:val="TT"/>
              <w:spacing w:line="200" w:lineRule="exact"/>
              <w:jc w:val="center"/>
              <w:rPr>
                <w:noProof/>
                <w:color w:val="auto"/>
              </w:rPr>
            </w:pPr>
            <w:r w:rsidRPr="00821ECE">
              <w:rPr>
                <w:rFonts w:ascii="Arial Unicode MS" w:eastAsia="Arial Unicode MS" w:hAnsi="Arial Unicode MS" w:cs="Arial Unicode MS" w:hint="eastAsia"/>
                <w:noProof/>
                <w:color w:val="auto"/>
              </w:rPr>
              <w:t>✓</w:t>
            </w:r>
          </w:p>
        </w:tc>
      </w:tr>
    </w:tbl>
    <w:p w:rsidR="00A904CE" w:rsidRDefault="00A904CE" w:rsidP="00A904CE">
      <w:pPr>
        <w:pStyle w:val="H2"/>
        <w:spacing w:before="0" w:after="0" w:line="240" w:lineRule="auto"/>
        <w:rPr>
          <w:noProof/>
          <w:color w:val="auto"/>
        </w:rPr>
      </w:pPr>
    </w:p>
    <w:p w:rsidR="00A904CE" w:rsidRDefault="00A904CE" w:rsidP="00821ECE">
      <w:pPr>
        <w:pStyle w:val="H2"/>
        <w:spacing w:line="240" w:lineRule="auto"/>
        <w:rPr>
          <w:noProof/>
          <w:color w:val="auto"/>
        </w:rPr>
        <w:sectPr w:rsidR="00A904CE" w:rsidSect="00A904CE">
          <w:type w:val="continuous"/>
          <w:pgSz w:w="12242" w:h="15842" w:code="177"/>
          <w:pgMar w:top="840" w:right="960" w:bottom="960" w:left="1260" w:header="780" w:footer="1008" w:gutter="0"/>
          <w:pgNumType w:start="1"/>
          <w:cols w:space="360"/>
          <w:titlePg/>
          <w:docGrid w:linePitch="360"/>
        </w:sectPr>
      </w:pPr>
    </w:p>
    <w:p w:rsidR="00631A09" w:rsidRPr="00221656" w:rsidRDefault="00631A09" w:rsidP="00A904CE">
      <w:pPr>
        <w:pStyle w:val="H2"/>
        <w:spacing w:before="0" w:line="240" w:lineRule="auto"/>
        <w:rPr>
          <w:noProof/>
          <w:color w:val="auto"/>
          <w:spacing w:val="4"/>
        </w:rPr>
      </w:pPr>
      <w:r w:rsidRPr="00221656">
        <w:rPr>
          <w:noProof/>
          <w:color w:val="auto"/>
          <w:spacing w:val="4"/>
        </w:rPr>
        <w:lastRenderedPageBreak/>
        <w:t>Coding of Primary Studies</w:t>
      </w:r>
    </w:p>
    <w:p w:rsidR="00631A09" w:rsidRPr="00151C08" w:rsidRDefault="00631A09" w:rsidP="00821ECE">
      <w:pPr>
        <w:pStyle w:val="TEXT"/>
        <w:spacing w:line="240" w:lineRule="auto"/>
        <w:rPr>
          <w:noProof/>
          <w:color w:val="auto"/>
        </w:rPr>
      </w:pPr>
      <w:r w:rsidRPr="00151C08">
        <w:rPr>
          <w:noProof/>
          <w:color w:val="auto"/>
        </w:rPr>
        <w:t xml:space="preserve">All effect sizes were coded so that positive scores indicate self-enhancement and negative scores indicate self-effacement. Studies were coded for sample size, the demographic makeup of the sample, publication type (i.e., published paper vs. unpublished paper), the source of self-enhancement ratings (i.e., observer report vs. objective measures), type of sample (i.e., students vs. non-students), and type of self-enhancement index (i.e., regression residual vs. difference score). Furthermore, we coded the length of raters’ relationships with the focal participant using three categories: (a) </w:t>
      </w:r>
      <w:r w:rsidRPr="00151C08">
        <w:rPr>
          <w:i/>
          <w:iCs/>
          <w:noProof/>
          <w:color w:val="auto"/>
        </w:rPr>
        <w:t>zero acquaintance</w:t>
      </w:r>
      <w:r w:rsidRPr="00151C08">
        <w:rPr>
          <w:noProof/>
          <w:color w:val="auto"/>
        </w:rPr>
        <w:t xml:space="preserve">—the rater and target were strangers who had not interacted (e.g., participants’ personalities were rated by strangers based on their Facebook profiles, </w:t>
      </w:r>
      <w:r w:rsidRPr="00151C08">
        <w:rPr>
          <w:noProof/>
          <w:color w:val="auto"/>
          <w:bdr w:val="none" w:sz="0" w:space="0" w:color="auto" w:frame="1"/>
        </w:rPr>
        <w:t>Carlson, Naumann, &amp; Vazire, 2011</w:t>
      </w:r>
      <w:r w:rsidRPr="00151C08">
        <w:rPr>
          <w:noProof/>
          <w:color w:val="auto"/>
        </w:rPr>
        <w:t xml:space="preserve">; participants’ physical attractiveness was rated by strangers </w:t>
      </w:r>
      <w:r w:rsidRPr="00151C08">
        <w:rPr>
          <w:noProof/>
          <w:color w:val="auto"/>
        </w:rPr>
        <w:lastRenderedPageBreak/>
        <w:t xml:space="preserve">based on photographs, </w:t>
      </w:r>
      <w:r w:rsidRPr="00151C08">
        <w:rPr>
          <w:noProof/>
          <w:color w:val="auto"/>
          <w:bdr w:val="none" w:sz="0" w:space="0" w:color="auto" w:frame="1"/>
        </w:rPr>
        <w:t>Gabriel et al., 1994</w:t>
      </w:r>
      <w:r w:rsidRPr="00151C08">
        <w:rPr>
          <w:noProof/>
          <w:color w:val="auto"/>
        </w:rPr>
        <w:t xml:space="preserve">), (b) </w:t>
      </w:r>
      <w:r w:rsidRPr="00151C08">
        <w:rPr>
          <w:i/>
          <w:iCs/>
          <w:noProof/>
          <w:color w:val="auto"/>
        </w:rPr>
        <w:t>short acquaintance</w:t>
      </w:r>
      <w:r w:rsidRPr="00151C08">
        <w:rPr>
          <w:noProof/>
          <w:color w:val="auto"/>
        </w:rPr>
        <w:t xml:space="preserve">—when the rater and participant had interacted, but known each other for less than 1 week (e.g., without prior interaction, individuals participated in a leaderless group discussion exercise and then rated each group member’s task performance, </w:t>
      </w:r>
      <w:r w:rsidRPr="00151C08">
        <w:rPr>
          <w:noProof/>
          <w:color w:val="auto"/>
          <w:bdr w:val="none" w:sz="0" w:space="0" w:color="auto" w:frame="1"/>
        </w:rPr>
        <w:t>Robins &amp; Beer, 2001</w:t>
      </w:r>
      <w:r w:rsidRPr="00151C08">
        <w:rPr>
          <w:noProof/>
          <w:color w:val="auto"/>
        </w:rPr>
        <w:t xml:space="preserve">; without prior interaction, pairs of participants talked for 5 min and then rated their partner’s personality, </w:t>
      </w:r>
      <w:r w:rsidRPr="00151C08">
        <w:rPr>
          <w:noProof/>
          <w:color w:val="auto"/>
          <w:bdr w:val="none" w:sz="0" w:space="0" w:color="auto" w:frame="1"/>
        </w:rPr>
        <w:t>Carlson, Vazire, &amp; Oltmanns, 2011</w:t>
      </w:r>
      <w:r w:rsidRPr="00151C08">
        <w:rPr>
          <w:noProof/>
          <w:color w:val="auto"/>
        </w:rPr>
        <w:t xml:space="preserve">), and (c) </w:t>
      </w:r>
      <w:r w:rsidRPr="00151C08">
        <w:rPr>
          <w:i/>
          <w:iCs/>
          <w:noProof/>
          <w:color w:val="auto"/>
        </w:rPr>
        <w:t>long acquaintance</w:t>
      </w:r>
      <w:r w:rsidRPr="00151C08">
        <w:rPr>
          <w:noProof/>
          <w:color w:val="auto"/>
        </w:rPr>
        <w:t xml:space="preserve">—when the rater and participant had known each other longer than 1 week (e.g., friend, family member, and coworker ratings). If an observer rater was nominated by a participant, then we assumed that person was a friend, family member, or coworker and thus in the long acquaintance category. In addition, we coded whether each potentially self-enhanced construct was an indicator of agency, communion, or </w:t>
      </w:r>
      <w:r w:rsidRPr="00151C08">
        <w:rPr>
          <w:noProof/>
          <w:color w:val="auto"/>
        </w:rPr>
        <w:lastRenderedPageBreak/>
        <w:t xml:space="preserve">neither (the neither category was chosen if it was decided that the construct was neither consistent with agency nor communion, or if it was an indeterminate combination of the two). Our coding decisions were based on the definitions of agency and communion provided by </w:t>
      </w:r>
      <w:r w:rsidRPr="00151C08">
        <w:rPr>
          <w:noProof/>
          <w:color w:val="auto"/>
          <w:bdr w:val="none" w:sz="0" w:space="0" w:color="auto" w:frame="1"/>
        </w:rPr>
        <w:t>Wiggins (1991)</w:t>
      </w:r>
      <w:r w:rsidRPr="00151C08">
        <w:rPr>
          <w:noProof/>
          <w:color w:val="auto"/>
        </w:rPr>
        <w:t xml:space="preserve">—which can be found in our introduction. For a summary of the agency/communion/neither categorization by construct, see </w:t>
      </w:r>
      <w:r w:rsidRPr="00151C08">
        <w:rPr>
          <w:noProof/>
          <w:color w:val="auto"/>
          <w:bdr w:val="none" w:sz="0" w:space="0" w:color="auto" w:frame="1"/>
        </w:rPr>
        <w:t>Table 1</w:t>
      </w:r>
      <w:r w:rsidRPr="00151C08">
        <w:rPr>
          <w:noProof/>
          <w:color w:val="auto"/>
        </w:rPr>
        <w:t xml:space="preserve">. Agreement between the first and second authors on the coded effect sizes were as follows: publication type (100%), type of self-enhancement ratings (100%), type of sample (100%), length of relationship (95%), agency/communion (93%), and type of self-enhancement index (100%). Divergent ratings were discussed until agreement was reached. The main codes and input values for all of the effect sizes included in the meta-analysis can be found in the online </w:t>
      </w:r>
      <w:r w:rsidRPr="00151C08">
        <w:rPr>
          <w:noProof/>
          <w:color w:val="auto"/>
          <w:bdr w:val="none" w:sz="0" w:space="0" w:color="auto" w:frame="1"/>
        </w:rPr>
        <w:t>appendix</w:t>
      </w:r>
      <w:r w:rsidRPr="00151C08">
        <w:rPr>
          <w:noProof/>
          <w:color w:val="auto"/>
        </w:rPr>
        <w:t>.</w:t>
      </w:r>
    </w:p>
    <w:p w:rsidR="00631A09" w:rsidRPr="00221656" w:rsidRDefault="00631A09" w:rsidP="00221656">
      <w:pPr>
        <w:pStyle w:val="H2"/>
        <w:spacing w:line="240" w:lineRule="auto"/>
        <w:rPr>
          <w:noProof/>
          <w:color w:val="auto"/>
          <w:spacing w:val="4"/>
        </w:rPr>
      </w:pPr>
      <w:r w:rsidRPr="00221656">
        <w:rPr>
          <w:noProof/>
          <w:color w:val="auto"/>
          <w:spacing w:val="4"/>
        </w:rPr>
        <w:t>Analysis</w:t>
      </w:r>
    </w:p>
    <w:p w:rsidR="00631A09" w:rsidRPr="00151C08" w:rsidRDefault="00631A09" w:rsidP="00821ECE">
      <w:pPr>
        <w:pStyle w:val="TEXT"/>
        <w:spacing w:line="240" w:lineRule="auto"/>
        <w:rPr>
          <w:noProof/>
          <w:color w:val="auto"/>
        </w:rPr>
      </w:pPr>
      <w:r w:rsidRPr="00151C08">
        <w:rPr>
          <w:noProof/>
          <w:color w:val="auto"/>
        </w:rPr>
        <w:t xml:space="preserve">Many of the samples included in the present meta-analysis reported multiple correlations for the narcissism–self-enhancement relationship (e.g., reporting narcissists’ self-enhancement across multiple constructs, across multiple time points, or across multiple observers). To control for the nested nature of the data, we used a multilevel analysis technique that allowed us to include dependent observations, thus incorporating all of the available information into our analyses. We chose to use this multilevel approach to meta-analysis because using more traditional techniques (e.g., </w:t>
      </w:r>
      <w:r w:rsidRPr="00151C08">
        <w:rPr>
          <w:noProof/>
          <w:color w:val="auto"/>
          <w:bdr w:val="none" w:sz="0" w:space="0" w:color="auto" w:frame="1"/>
        </w:rPr>
        <w:t>Borenstein, Hedges, Higgins, &amp; Rothstein, 2009</w:t>
      </w:r>
      <w:r w:rsidRPr="00151C08">
        <w:rPr>
          <w:noProof/>
          <w:color w:val="auto"/>
        </w:rPr>
        <w:t xml:space="preserve">; </w:t>
      </w:r>
      <w:r w:rsidRPr="00151C08">
        <w:rPr>
          <w:noProof/>
          <w:color w:val="auto"/>
          <w:bdr w:val="none" w:sz="0" w:space="0" w:color="auto" w:frame="1"/>
        </w:rPr>
        <w:t>Hunter &amp; Schmidt, 2004</w:t>
      </w:r>
      <w:r w:rsidRPr="00151C08">
        <w:rPr>
          <w:noProof/>
          <w:color w:val="auto"/>
        </w:rPr>
        <w:t xml:space="preserve">) would have required creating a composite or average when there were multiple effect sizes from a single sample to adhere to the standard statistical assumption of independent observations. However, in the current study, this would often have meant averaging across different constructs—such as attractiveness, agreeableness, and intelligence. Recently, researchers have instead been using a multilevel approach that allows one to incorporate multiple effect sizes from a single sample (e.g., </w:t>
      </w:r>
      <w:r w:rsidRPr="00151C08">
        <w:rPr>
          <w:noProof/>
          <w:color w:val="auto"/>
          <w:bdr w:val="none" w:sz="0" w:space="0" w:color="auto" w:frame="1"/>
        </w:rPr>
        <w:t>Nye, Su, Rounds, &amp; Drasgow, 2012</w:t>
      </w:r>
      <w:r w:rsidRPr="00151C08">
        <w:rPr>
          <w:noProof/>
          <w:color w:val="auto"/>
        </w:rPr>
        <w:t xml:space="preserve">; </w:t>
      </w:r>
      <w:r w:rsidRPr="00151C08">
        <w:rPr>
          <w:noProof/>
          <w:color w:val="auto"/>
          <w:bdr w:val="none" w:sz="0" w:space="0" w:color="auto" w:frame="1"/>
        </w:rPr>
        <w:t>Podsakoff, Whiting, Welsh, &amp; Mai, 2013</w:t>
      </w:r>
      <w:r w:rsidRPr="00151C08">
        <w:rPr>
          <w:noProof/>
          <w:color w:val="auto"/>
        </w:rPr>
        <w:t>).</w:t>
      </w:r>
    </w:p>
    <w:p w:rsidR="00631A09" w:rsidRPr="00151C08" w:rsidRDefault="00631A09" w:rsidP="00821ECE">
      <w:pPr>
        <w:pStyle w:val="TEXTIND"/>
        <w:spacing w:line="240" w:lineRule="auto"/>
        <w:rPr>
          <w:noProof/>
          <w:color w:val="auto"/>
        </w:rPr>
      </w:pPr>
      <w:r w:rsidRPr="00151C08">
        <w:rPr>
          <w:noProof/>
          <w:color w:val="auto"/>
        </w:rPr>
        <w:t xml:space="preserve">In the current article, the narcissism–self-enhancement relationship (effect size) was conceptualized as a Level 1 variable, and the sample was conceptualized as a Level 2 variable. We identified 171 effect sizes (Level 1) from 36 independent samples (Level 2). Consistent with past research, the multilevel meta-regression analyses were performed with SAS using PROC MIXED (e.g., </w:t>
      </w:r>
      <w:r w:rsidRPr="00151C08">
        <w:rPr>
          <w:noProof/>
          <w:color w:val="auto"/>
          <w:bdr w:val="none" w:sz="0" w:space="0" w:color="auto" w:frame="1"/>
        </w:rPr>
        <w:t>Podsakoff et al., 2013</w:t>
      </w:r>
      <w:r w:rsidRPr="00151C08">
        <w:rPr>
          <w:noProof/>
          <w:color w:val="auto"/>
        </w:rPr>
        <w:t xml:space="preserve">), and weighted by sample size, which is best practice for moderator analyses, according to </w:t>
      </w:r>
      <w:r w:rsidRPr="00151C08">
        <w:rPr>
          <w:noProof/>
          <w:color w:val="auto"/>
          <w:bdr w:val="none" w:sz="0" w:space="0" w:color="auto" w:frame="1"/>
        </w:rPr>
        <w:t>Steel and Kammeyer-Mueller (2002)</w:t>
      </w:r>
      <w:r w:rsidRPr="00151C08">
        <w:rPr>
          <w:noProof/>
          <w:color w:val="auto"/>
        </w:rPr>
        <w:t xml:space="preserve">. Finally, we corrected the effect sizes for unreliability in narcissism. For studies missing reliability information, we used the following: the average of available NPI reliabilities (reliability for NPI = .82), the reliability for the HDS-Bold came from its technical manual (reliability for HDS-Bold = .67), and the reliability for the </w:t>
      </w:r>
      <w:r w:rsidRPr="00151C08">
        <w:rPr>
          <w:noProof/>
          <w:color w:val="auto"/>
        </w:rPr>
        <w:lastRenderedPageBreak/>
        <w:t xml:space="preserve">CAQ was obtained from </w:t>
      </w:r>
      <w:r w:rsidRPr="00151C08">
        <w:rPr>
          <w:noProof/>
          <w:color w:val="auto"/>
          <w:bdr w:val="none" w:sz="0" w:space="0" w:color="auto" w:frame="1"/>
        </w:rPr>
        <w:t>Wink (1992;</w:t>
      </w:r>
      <w:r w:rsidRPr="00151C08">
        <w:rPr>
          <w:noProof/>
          <w:color w:val="auto"/>
        </w:rPr>
        <w:t xml:space="preserve"> reliability for CAQ = .91).</w:t>
      </w:r>
      <w:r w:rsidRPr="00151C08">
        <w:rPr>
          <w:noProof/>
          <w:color w:val="auto"/>
          <w:bdr w:val="none" w:sz="0" w:space="0" w:color="auto" w:frame="1"/>
          <w:vertAlign w:val="superscript"/>
        </w:rPr>
        <w:t>1</w:t>
      </w:r>
    </w:p>
    <w:p w:rsidR="00631A09" w:rsidRPr="00151C08" w:rsidRDefault="00631A09" w:rsidP="00A904CE">
      <w:pPr>
        <w:pStyle w:val="H3"/>
        <w:spacing w:line="240" w:lineRule="auto"/>
        <w:rPr>
          <w:noProof/>
          <w:color w:val="auto"/>
        </w:rPr>
      </w:pPr>
      <w:r w:rsidRPr="00151C08">
        <w:rPr>
          <w:rStyle w:val="H3Character"/>
          <w:noProof/>
        </w:rPr>
        <w:t>Publication bias.</w:t>
      </w:r>
      <w:r w:rsidR="00A904CE" w:rsidRPr="00151C08">
        <w:rPr>
          <w:rStyle w:val="H3Character"/>
          <w:noProof/>
        </w:rPr>
        <w:t xml:space="preserve"> </w:t>
      </w:r>
      <w:r w:rsidRPr="00151C08">
        <w:rPr>
          <w:noProof/>
          <w:color w:val="auto"/>
        </w:rPr>
        <w:t xml:space="preserve">We performed our publication bias analyses using the Comprehensive Meta-Analysis software with random effects models. In addition, we carried out </w:t>
      </w:r>
      <w:r w:rsidRPr="00151C08">
        <w:rPr>
          <w:i/>
          <w:iCs/>
          <w:noProof/>
          <w:color w:val="auto"/>
        </w:rPr>
        <w:t>p-curve</w:t>
      </w:r>
      <w:r w:rsidRPr="00151C08">
        <w:rPr>
          <w:noProof/>
          <w:color w:val="auto"/>
        </w:rPr>
        <w:t xml:space="preserve"> analyses based on </w:t>
      </w:r>
      <w:r w:rsidRPr="00151C08">
        <w:rPr>
          <w:noProof/>
          <w:color w:val="auto"/>
          <w:bdr w:val="none" w:sz="0" w:space="0" w:color="auto" w:frame="1"/>
        </w:rPr>
        <w:t>Simonsohn, Nelson, and Simmons (2014)</w:t>
      </w:r>
      <w:r w:rsidRPr="00151C08">
        <w:rPr>
          <w:noProof/>
          <w:color w:val="auto"/>
        </w:rPr>
        <w:t xml:space="preserve">. The </w:t>
      </w:r>
      <w:r w:rsidRPr="00151C08">
        <w:rPr>
          <w:i/>
          <w:iCs/>
          <w:noProof/>
          <w:color w:val="auto"/>
        </w:rPr>
        <w:t>p-curve</w:t>
      </w:r>
      <w:r w:rsidRPr="00151C08">
        <w:rPr>
          <w:noProof/>
          <w:color w:val="auto"/>
        </w:rPr>
        <w:t xml:space="preserve"> analyses were conducted via the online APP 3.0 (</w:t>
      </w:r>
      <w:r w:rsidRPr="00151C08">
        <w:rPr>
          <w:noProof/>
          <w:color w:val="auto"/>
          <w:bdr w:val="none" w:sz="0" w:space="0" w:color="auto" w:frame="1"/>
        </w:rPr>
        <w:t>http://www.p-curve.com/app3/</w:t>
      </w:r>
      <w:r w:rsidRPr="00151C08">
        <w:rPr>
          <w:noProof/>
          <w:color w:val="auto"/>
        </w:rPr>
        <w:t>) developed by Simonsohn and colleagues. To meet the independence assumptions of all of the publication bias analyses, we averaged/composited the effect sizes such that there was only one effect size per sample.</w:t>
      </w:r>
    </w:p>
    <w:p w:rsidR="00631A09" w:rsidRPr="00221656" w:rsidRDefault="00631A09" w:rsidP="00151C08">
      <w:pPr>
        <w:pStyle w:val="H1"/>
        <w:spacing w:before="240" w:line="240" w:lineRule="auto"/>
        <w:rPr>
          <w:noProof/>
          <w:color w:val="auto"/>
          <w:spacing w:val="4"/>
        </w:rPr>
      </w:pPr>
      <w:r w:rsidRPr="00221656">
        <w:rPr>
          <w:noProof/>
          <w:color w:val="auto"/>
          <w:spacing w:val="4"/>
        </w:rPr>
        <w:t>Results</w:t>
      </w:r>
    </w:p>
    <w:p w:rsidR="00631A09" w:rsidRPr="00151C08" w:rsidRDefault="00631A09" w:rsidP="00821ECE">
      <w:pPr>
        <w:pStyle w:val="TEXT"/>
        <w:spacing w:line="240" w:lineRule="auto"/>
        <w:rPr>
          <w:noProof/>
          <w:color w:val="auto"/>
        </w:rPr>
      </w:pPr>
      <w:r w:rsidRPr="00151C08">
        <w:rPr>
          <w:noProof/>
          <w:color w:val="auto"/>
          <w:bdr w:val="none" w:sz="0" w:space="0" w:color="auto" w:frame="1"/>
        </w:rPr>
        <w:t>Table 2</w:t>
      </w:r>
      <w:r w:rsidRPr="00151C08">
        <w:rPr>
          <w:noProof/>
          <w:color w:val="auto"/>
        </w:rPr>
        <w:t xml:space="preserve"> displays the means, standard deviations, and correlations among the study moderator variables. Because the correlations were between dichotomous moderator variables, we calculated tetrachoric correlations. A few of the relationships in </w:t>
      </w:r>
      <w:r w:rsidRPr="00151C08">
        <w:rPr>
          <w:noProof/>
          <w:color w:val="auto"/>
          <w:bdr w:val="none" w:sz="0" w:space="0" w:color="auto" w:frame="1"/>
        </w:rPr>
        <w:t>Table 2</w:t>
      </w:r>
      <w:r w:rsidRPr="00151C08">
        <w:rPr>
          <w:noProof/>
          <w:color w:val="auto"/>
        </w:rPr>
        <w:t xml:space="preserve"> could not be estimated, because there were no studies in our data set that used a particular combination of moderator categories. As can be seen, many of the variables were moderately to strongly intercorrelated. Before testing our hypotheses, we also calculated the intraclass correlation coefficient ICC(1) (</w:t>
      </w:r>
      <w:r w:rsidRPr="00151C08">
        <w:rPr>
          <w:noProof/>
          <w:color w:val="auto"/>
          <w:bdr w:val="none" w:sz="0" w:space="0" w:color="auto" w:frame="1"/>
        </w:rPr>
        <w:t>Bliese, 2000</w:t>
      </w:r>
      <w:r w:rsidRPr="00151C08">
        <w:rPr>
          <w:noProof/>
          <w:color w:val="auto"/>
        </w:rPr>
        <w:t>), which estimates the percentage of total variance in effect sizes that can be explained by Level 2 nesting of effect sizes within sample. In this case, 12% of the total variance in effect sizes can be attributed to group-level variance.</w:t>
      </w:r>
    </w:p>
    <w:p w:rsidR="00151C08" w:rsidRDefault="00631A09" w:rsidP="00821ECE">
      <w:pPr>
        <w:pStyle w:val="TEXTIND"/>
        <w:spacing w:line="240" w:lineRule="auto"/>
        <w:rPr>
          <w:noProof/>
          <w:color w:val="auto"/>
          <w:spacing w:val="-4"/>
        </w:rPr>
      </w:pPr>
      <w:r w:rsidRPr="00151C08">
        <w:rPr>
          <w:noProof/>
          <w:color w:val="auto"/>
          <w:spacing w:val="-4"/>
          <w:bdr w:val="none" w:sz="0" w:space="0" w:color="auto" w:frame="1"/>
        </w:rPr>
        <w:t>Table 3</w:t>
      </w:r>
      <w:r w:rsidRPr="00151C08">
        <w:rPr>
          <w:noProof/>
          <w:color w:val="auto"/>
          <w:spacing w:val="-4"/>
        </w:rPr>
        <w:t xml:space="preserve"> reports the results of our multilevel weighted least squares analyses to predict the relationship between narcissism and self-enhancement. Model 1 displays the relationship between narcissism and self-enhancement, </w:t>
      </w:r>
      <w:r w:rsidRPr="00151C08">
        <w:rPr>
          <w:i/>
          <w:iCs/>
          <w:noProof/>
          <w:color w:val="auto"/>
          <w:spacing w:val="-4"/>
        </w:rPr>
        <w:t>uncorrected</w:t>
      </w:r>
      <w:r w:rsidRPr="00151C08">
        <w:rPr>
          <w:noProof/>
          <w:color w:val="auto"/>
          <w:spacing w:val="-4"/>
        </w:rPr>
        <w:t xml:space="preserve"> for unreliability in narcissism (</w:t>
      </w:r>
      <w:r w:rsidRPr="00151C08">
        <w:rPr>
          <w:i/>
          <w:iCs/>
          <w:noProof/>
          <w:color w:val="auto"/>
          <w:spacing w:val="-4"/>
        </w:rPr>
        <w:t>B</w:t>
      </w:r>
      <w:r w:rsidRPr="00151C08">
        <w:rPr>
          <w:noProof/>
          <w:color w:val="auto"/>
          <w:spacing w:val="-4"/>
        </w:rPr>
        <w:t xml:space="preserve"> = .18, </w:t>
      </w:r>
      <w:r w:rsidRPr="00151C08">
        <w:rPr>
          <w:i/>
          <w:iCs/>
          <w:noProof/>
          <w:color w:val="auto"/>
          <w:spacing w:val="-4"/>
        </w:rPr>
        <w:t>k</w:t>
      </w:r>
      <w:r w:rsidRPr="00151C08">
        <w:rPr>
          <w:noProof/>
          <w:color w:val="auto"/>
          <w:spacing w:val="-4"/>
        </w:rPr>
        <w:t xml:space="preserve"> = 171 effect sizes, number of samples = 36, 95% confidence interval [CI] = [.15, .22]); and Model 2 estimates the relationship between narcissism and self-enhancement, </w:t>
      </w:r>
      <w:r w:rsidRPr="00151C08">
        <w:rPr>
          <w:i/>
          <w:iCs/>
          <w:noProof/>
          <w:color w:val="auto"/>
          <w:spacing w:val="-4"/>
        </w:rPr>
        <w:t>corrected</w:t>
      </w:r>
      <w:r w:rsidRPr="00151C08">
        <w:rPr>
          <w:noProof/>
          <w:color w:val="auto"/>
          <w:spacing w:val="-4"/>
        </w:rPr>
        <w:t xml:space="preserve"> for unreliability in narcissism (</w:t>
      </w:r>
      <w:r w:rsidRPr="00151C08">
        <w:rPr>
          <w:i/>
          <w:iCs/>
          <w:noProof/>
          <w:color w:val="auto"/>
          <w:spacing w:val="-4"/>
        </w:rPr>
        <w:t>B</w:t>
      </w:r>
      <w:r w:rsidRPr="00151C08">
        <w:rPr>
          <w:noProof/>
          <w:color w:val="auto"/>
          <w:spacing w:val="-4"/>
        </w:rPr>
        <w:t xml:space="preserve"> = .21, </w:t>
      </w:r>
      <w:r w:rsidRPr="00151C08">
        <w:rPr>
          <w:i/>
          <w:iCs/>
          <w:noProof/>
          <w:color w:val="auto"/>
          <w:spacing w:val="-4"/>
        </w:rPr>
        <w:t>k</w:t>
      </w:r>
      <w:r w:rsidRPr="00151C08">
        <w:rPr>
          <w:noProof/>
          <w:color w:val="auto"/>
          <w:spacing w:val="-4"/>
        </w:rPr>
        <w:t xml:space="preserve"> = 171 effect sizes, number of samples = 36, 95% CI = [.17, .25]). For these analyses, the intercept of the multilevel model without predictors (i.e., the null model) uses the same metric as a correlation coefficient. As expected, narcissism was positively related to self-enhancement, supporting Hypothesis 1. In </w:t>
      </w:r>
      <w:r w:rsidRPr="00151C08">
        <w:rPr>
          <w:noProof/>
          <w:color w:val="auto"/>
          <w:spacing w:val="-4"/>
          <w:bdr w:val="none" w:sz="0" w:space="0" w:color="auto" w:frame="1"/>
        </w:rPr>
        <w:t>Table 3</w:t>
      </w:r>
      <w:r w:rsidRPr="00151C08">
        <w:rPr>
          <w:noProof/>
          <w:color w:val="auto"/>
          <w:spacing w:val="-4"/>
        </w:rPr>
        <w:t xml:space="preserve">, we also report results from several methodological moderators of interest. Publication status (i.e., published vs. unpublished; </w:t>
      </w:r>
      <w:r w:rsidRPr="00151C08">
        <w:rPr>
          <w:i/>
          <w:iCs/>
          <w:noProof/>
          <w:color w:val="auto"/>
          <w:spacing w:val="-4"/>
        </w:rPr>
        <w:t>B</w:t>
      </w:r>
      <w:r w:rsidRPr="00151C08">
        <w:rPr>
          <w:noProof/>
          <w:color w:val="auto"/>
          <w:spacing w:val="-4"/>
        </w:rPr>
        <w:t xml:space="preserve"> = .02, 95% CI = [</w:t>
      </w:r>
      <w:r w:rsidRPr="00151C08">
        <w:rPr>
          <w:rFonts w:ascii="Symbol" w:hAnsi="Symbol"/>
          <w:noProof/>
          <w:color w:val="auto"/>
          <w:spacing w:val="-4"/>
        </w:rPr>
        <w:sym w:font="Symbol" w:char="002D"/>
      </w:r>
      <w:r w:rsidRPr="00151C08">
        <w:rPr>
          <w:noProof/>
          <w:color w:val="auto"/>
          <w:spacing w:val="-4"/>
        </w:rPr>
        <w:t xml:space="preserve">.07, .11]), the source of the self-enhancement ratings (i.e., observer reports vs. objective measures; </w:t>
      </w:r>
      <w:r w:rsidRPr="00151C08">
        <w:rPr>
          <w:i/>
          <w:iCs/>
          <w:noProof/>
          <w:color w:val="auto"/>
          <w:spacing w:val="-4"/>
        </w:rPr>
        <w:t>B</w:t>
      </w:r>
      <w:r w:rsidRPr="00151C08">
        <w:rPr>
          <w:noProof/>
          <w:color w:val="auto"/>
          <w:spacing w:val="-4"/>
        </w:rPr>
        <w:t xml:space="preserve"> = </w:t>
      </w:r>
      <w:r w:rsidRPr="00151C08">
        <w:rPr>
          <w:rFonts w:ascii="Symbol" w:hAnsi="Symbol"/>
          <w:noProof/>
          <w:color w:val="auto"/>
          <w:spacing w:val="-4"/>
        </w:rPr>
        <w:sym w:font="Symbol" w:char="002D"/>
      </w:r>
      <w:r w:rsidRPr="00151C08">
        <w:rPr>
          <w:noProof/>
          <w:color w:val="auto"/>
          <w:spacing w:val="-4"/>
        </w:rPr>
        <w:t>.01, 95% CI = [</w:t>
      </w:r>
      <w:r w:rsidRPr="00151C08">
        <w:rPr>
          <w:rFonts w:ascii="Symbol" w:hAnsi="Symbol"/>
          <w:noProof/>
          <w:color w:val="auto"/>
          <w:spacing w:val="-4"/>
        </w:rPr>
        <w:sym w:font="Symbol" w:char="002D"/>
      </w:r>
      <w:r w:rsidRPr="00151C08">
        <w:rPr>
          <w:noProof/>
          <w:color w:val="auto"/>
          <w:spacing w:val="-4"/>
        </w:rPr>
        <w:t xml:space="preserve">.10, .08]), and the type of sample (i.e., student vs. non-student; </w:t>
      </w:r>
      <w:r w:rsidRPr="00151C08">
        <w:rPr>
          <w:i/>
          <w:iCs/>
          <w:noProof/>
          <w:color w:val="auto"/>
          <w:spacing w:val="-4"/>
        </w:rPr>
        <w:t>B</w:t>
      </w:r>
      <w:r w:rsidRPr="00151C08">
        <w:rPr>
          <w:noProof/>
          <w:color w:val="auto"/>
          <w:spacing w:val="-4"/>
        </w:rPr>
        <w:t xml:space="preserve"> = </w:t>
      </w:r>
      <w:r w:rsidRPr="00151C08">
        <w:rPr>
          <w:rFonts w:ascii="Symbol" w:hAnsi="Symbol"/>
          <w:noProof/>
          <w:color w:val="auto"/>
          <w:spacing w:val="-4"/>
        </w:rPr>
        <w:sym w:font="Symbol" w:char="002D"/>
      </w:r>
      <w:r w:rsidRPr="00151C08">
        <w:rPr>
          <w:noProof/>
          <w:color w:val="auto"/>
          <w:spacing w:val="-4"/>
        </w:rPr>
        <w:t>.05, 95% CI = [</w:t>
      </w:r>
      <w:r w:rsidRPr="00151C08">
        <w:rPr>
          <w:rFonts w:ascii="Symbol" w:hAnsi="Symbol"/>
          <w:noProof/>
          <w:color w:val="auto"/>
          <w:spacing w:val="-4"/>
        </w:rPr>
        <w:sym w:font="Symbol" w:char="002D"/>
      </w:r>
      <w:r w:rsidRPr="00151C08">
        <w:rPr>
          <w:noProof/>
          <w:color w:val="auto"/>
          <w:spacing w:val="-4"/>
        </w:rPr>
        <w:t xml:space="preserve">.15, .06]) were not statistically significant predictors of the narcissism–self-enhancement relationship. However, the narcissism measure used (i.e., NPI vs. non-NPI; </w:t>
      </w:r>
      <w:r w:rsidRPr="00151C08">
        <w:rPr>
          <w:i/>
          <w:iCs/>
          <w:noProof/>
          <w:color w:val="auto"/>
          <w:spacing w:val="-4"/>
        </w:rPr>
        <w:t>B</w:t>
      </w:r>
      <w:r w:rsidRPr="00151C08">
        <w:rPr>
          <w:noProof/>
          <w:color w:val="auto"/>
          <w:spacing w:val="-4"/>
        </w:rPr>
        <w:t xml:space="preserve"> = </w:t>
      </w:r>
      <w:r w:rsidRPr="00151C08">
        <w:rPr>
          <w:rFonts w:ascii="Symbol" w:hAnsi="Symbol"/>
          <w:noProof/>
          <w:color w:val="auto"/>
          <w:spacing w:val="-4"/>
        </w:rPr>
        <w:sym w:font="Symbol" w:char="002D"/>
      </w:r>
      <w:r w:rsidRPr="00151C08">
        <w:rPr>
          <w:noProof/>
          <w:color w:val="auto"/>
          <w:spacing w:val="-4"/>
        </w:rPr>
        <w:t>.09, 95% CI = [</w:t>
      </w:r>
      <w:r w:rsidRPr="00151C08">
        <w:rPr>
          <w:rFonts w:ascii="Symbol" w:hAnsi="Symbol"/>
          <w:noProof/>
          <w:color w:val="auto"/>
          <w:spacing w:val="-4"/>
        </w:rPr>
        <w:sym w:font="Symbol" w:char="002D"/>
      </w:r>
      <w:r w:rsidRPr="00151C08">
        <w:rPr>
          <w:noProof/>
          <w:color w:val="auto"/>
          <w:spacing w:val="-4"/>
        </w:rPr>
        <w:t xml:space="preserve">.19, </w:t>
      </w:r>
      <w:r w:rsidRPr="00151C08">
        <w:rPr>
          <w:rFonts w:ascii="Symbol" w:hAnsi="Symbol"/>
          <w:noProof/>
          <w:color w:val="auto"/>
          <w:spacing w:val="-4"/>
        </w:rPr>
        <w:sym w:font="Symbol" w:char="002D"/>
      </w:r>
      <w:r w:rsidRPr="00151C08">
        <w:rPr>
          <w:noProof/>
          <w:color w:val="auto"/>
          <w:spacing w:val="-4"/>
        </w:rPr>
        <w:t xml:space="preserve">.003]) was significant such that studies using the NPI produced slightly smaller effect sizes than studies using other narcissism </w:t>
      </w:r>
      <w:r w:rsidR="00151C08">
        <w:rPr>
          <w:noProof/>
          <w:color w:val="auto"/>
          <w:spacing w:val="-4"/>
        </w:rPr>
        <w:br w:type="textWrapping" w:clear="all"/>
      </w:r>
    </w:p>
    <w:p w:rsidR="00151C08" w:rsidRDefault="00151C08" w:rsidP="00821ECE">
      <w:pPr>
        <w:pStyle w:val="TEXTIND"/>
        <w:spacing w:line="240" w:lineRule="auto"/>
        <w:rPr>
          <w:noProof/>
          <w:color w:val="auto"/>
          <w:spacing w:val="-4"/>
        </w:rPr>
      </w:pPr>
    </w:p>
    <w:p w:rsidR="00151C08" w:rsidRDefault="00151C08" w:rsidP="00821ECE">
      <w:pPr>
        <w:pStyle w:val="TEXTIND"/>
        <w:spacing w:line="240" w:lineRule="auto"/>
        <w:rPr>
          <w:noProof/>
          <w:color w:val="auto"/>
          <w:spacing w:val="-4"/>
        </w:rPr>
        <w:sectPr w:rsidR="00151C08" w:rsidSect="00BD01D4">
          <w:type w:val="continuous"/>
          <w:pgSz w:w="12242" w:h="15842" w:code="177"/>
          <w:pgMar w:top="840" w:right="960" w:bottom="960" w:left="1260" w:header="780" w:footer="1008" w:gutter="0"/>
          <w:pgNumType w:start="6"/>
          <w:cols w:num="2" w:space="360"/>
          <w:titlePg/>
          <w:docGrid w:linePitch="360"/>
        </w:sectPr>
      </w:pPr>
    </w:p>
    <w:p w:rsidR="00151C08" w:rsidRPr="00821ECE" w:rsidRDefault="00151C08" w:rsidP="00151C08">
      <w:pPr>
        <w:pStyle w:val="CPB"/>
        <w:spacing w:before="0" w:line="240" w:lineRule="auto"/>
        <w:rPr>
          <w:noProof/>
          <w:color w:val="auto"/>
        </w:rPr>
      </w:pPr>
      <w:bookmarkStart w:id="37" w:name="tbl2"/>
      <w:r w:rsidRPr="005070F8">
        <w:rPr>
          <w:rStyle w:val="CPBCharacter"/>
          <w:noProof/>
        </w:rPr>
        <w:lastRenderedPageBreak/>
        <w:t>Table 2</w:t>
      </w:r>
      <w:bookmarkEnd w:id="37"/>
      <w:r w:rsidRPr="005070F8">
        <w:rPr>
          <w:rStyle w:val="CPBCharacter"/>
          <w:noProof/>
        </w:rPr>
        <w:t>.</w:t>
      </w:r>
      <w:r>
        <w:rPr>
          <w:noProof/>
          <w:color w:val="auto"/>
        </w:rPr>
        <w:t xml:space="preserve"> </w:t>
      </w:r>
      <w:r w:rsidRPr="00821ECE">
        <w:rPr>
          <w:noProof/>
          <w:color w:val="auto"/>
        </w:rPr>
        <w:t>Means, Standard Deviations, and Correlations Among the Meta-Analytic Moderators.</w:t>
      </w:r>
    </w:p>
    <w:tbl>
      <w:tblPr>
        <w:tblStyle w:val="CFTABLE"/>
        <w:tblW w:w="5000" w:type="pct"/>
        <w:tblLook w:val="04A0" w:firstRow="1" w:lastRow="0" w:firstColumn="1" w:lastColumn="0" w:noHBand="0" w:noVBand="1"/>
      </w:tblPr>
      <w:tblGrid>
        <w:gridCol w:w="2396"/>
        <w:gridCol w:w="848"/>
        <w:gridCol w:w="848"/>
        <w:gridCol w:w="848"/>
        <w:gridCol w:w="848"/>
        <w:gridCol w:w="848"/>
        <w:gridCol w:w="848"/>
        <w:gridCol w:w="848"/>
        <w:gridCol w:w="848"/>
        <w:gridCol w:w="842"/>
      </w:tblGrid>
      <w:tr w:rsidR="00151C08" w:rsidRPr="005070F8" w:rsidTr="00151C08">
        <w:trPr>
          <w:cnfStyle w:val="100000000000" w:firstRow="1" w:lastRow="0" w:firstColumn="0" w:lastColumn="0" w:oddVBand="0" w:evenVBand="0" w:oddHBand="0" w:evenHBand="0" w:firstRowFirstColumn="0" w:firstRowLastColumn="0" w:lastRowFirstColumn="0" w:lastRowLastColumn="0"/>
          <w:trHeight w:val="20"/>
        </w:trPr>
        <w:tc>
          <w:tcPr>
            <w:tcW w:w="1196" w:type="pct"/>
            <w:hideMark/>
          </w:tcPr>
          <w:p w:rsidR="00151C08" w:rsidRPr="005070F8" w:rsidRDefault="00151C08" w:rsidP="00151C08">
            <w:pPr>
              <w:pStyle w:val="TCH"/>
              <w:spacing w:before="0" w:after="0" w:line="240" w:lineRule="auto"/>
              <w:rPr>
                <w:noProof/>
                <w:color w:val="auto"/>
                <w:sz w:val="16"/>
                <w:szCs w:val="16"/>
              </w:rPr>
            </w:pPr>
            <w:r w:rsidRPr="005070F8">
              <w:rPr>
                <w:noProof/>
                <w:color w:val="auto"/>
                <w:sz w:val="16"/>
                <w:szCs w:val="16"/>
              </w:rPr>
              <w:lastRenderedPageBreak/>
              <w:t>Variable</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i/>
                <w:noProof/>
                <w:color w:val="auto"/>
                <w:sz w:val="16"/>
                <w:szCs w:val="16"/>
              </w:rPr>
              <w:t>M</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i/>
                <w:noProof/>
                <w:color w:val="auto"/>
                <w:sz w:val="16"/>
                <w:szCs w:val="16"/>
              </w:rPr>
              <w:t>SD</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1</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2</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3</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4</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5</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6</w:t>
            </w:r>
          </w:p>
        </w:tc>
        <w:tc>
          <w:tcPr>
            <w:tcW w:w="423" w:type="pct"/>
            <w:hideMark/>
          </w:tcPr>
          <w:p w:rsidR="00151C08" w:rsidRPr="005070F8" w:rsidRDefault="00151C08" w:rsidP="00151C08">
            <w:pPr>
              <w:pStyle w:val="TCH"/>
              <w:spacing w:before="0" w:after="0" w:line="240" w:lineRule="auto"/>
              <w:jc w:val="center"/>
              <w:rPr>
                <w:noProof/>
                <w:color w:val="auto"/>
                <w:sz w:val="16"/>
                <w:szCs w:val="16"/>
              </w:rPr>
            </w:pPr>
            <w:r w:rsidRPr="005070F8">
              <w:rPr>
                <w:noProof/>
                <w:color w:val="auto"/>
                <w:sz w:val="16"/>
                <w:szCs w:val="16"/>
              </w:rPr>
              <w:t>7</w:t>
            </w: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1. Publication type</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.54</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.50</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2. Type self-enhance rating</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.85</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.35</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.10</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3. Type of sample</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.88</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.32</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.58*</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.49*</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4. Short relationship</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.32</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.47</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.72*</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5. Long relationship</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.62</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.49</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.56*</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1.0*</w:t>
            </w: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5. Agency</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.54</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.50</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.24*</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.43*</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.59*</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.11</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tcPr>
          <w:p w:rsidR="00151C08" w:rsidRPr="005070F8" w:rsidRDefault="00151C08" w:rsidP="00151C08">
            <w:pPr>
              <w:pStyle w:val="TT"/>
              <w:spacing w:line="240" w:lineRule="auto"/>
              <w:jc w:val="center"/>
              <w:rPr>
                <w:noProof/>
                <w:color w:val="auto"/>
                <w:sz w:val="16"/>
                <w:szCs w:val="16"/>
              </w:rPr>
            </w:pP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6. Communion</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.31</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.46</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.35*</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.49*</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.55*</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.22</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1.0*</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c>
          <w:tcPr>
            <w:tcW w:w="423" w:type="pct"/>
          </w:tcPr>
          <w:p w:rsidR="00151C08" w:rsidRPr="005070F8" w:rsidRDefault="00151C08" w:rsidP="00151C08">
            <w:pPr>
              <w:pStyle w:val="TT"/>
              <w:spacing w:line="240" w:lineRule="auto"/>
              <w:jc w:val="center"/>
              <w:rPr>
                <w:noProof/>
                <w:color w:val="auto"/>
                <w:sz w:val="16"/>
                <w:szCs w:val="16"/>
              </w:rPr>
            </w:pPr>
          </w:p>
        </w:tc>
      </w:tr>
      <w:tr w:rsidR="00151C08" w:rsidRPr="005070F8" w:rsidTr="00151C08">
        <w:trPr>
          <w:trHeight w:val="20"/>
        </w:trPr>
        <w:tc>
          <w:tcPr>
            <w:tcW w:w="1196" w:type="pct"/>
            <w:hideMark/>
          </w:tcPr>
          <w:p w:rsidR="00151C08" w:rsidRPr="005070F8" w:rsidRDefault="00151C08" w:rsidP="00151C08">
            <w:pPr>
              <w:pStyle w:val="TNL"/>
              <w:tabs>
                <w:tab w:val="left" w:pos="120"/>
              </w:tabs>
              <w:spacing w:line="240" w:lineRule="auto"/>
              <w:ind w:left="0"/>
              <w:rPr>
                <w:noProof/>
                <w:color w:val="auto"/>
                <w:sz w:val="16"/>
                <w:szCs w:val="16"/>
              </w:rPr>
            </w:pPr>
            <w:r w:rsidRPr="005070F8">
              <w:rPr>
                <w:noProof/>
                <w:color w:val="auto"/>
                <w:sz w:val="16"/>
                <w:szCs w:val="16"/>
              </w:rPr>
              <w:t>7. Type self-enhancement index</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.78</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.42</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.65*</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.56*</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.17</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.51*</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.39*</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rFonts w:ascii="Symbol" w:hAnsi="Symbol"/>
                <w:noProof/>
                <w:color w:val="auto"/>
                <w:sz w:val="16"/>
                <w:szCs w:val="16"/>
              </w:rPr>
              <w:sym w:font="Symbol" w:char="002D"/>
            </w:r>
            <w:r w:rsidRPr="005070F8">
              <w:rPr>
                <w:noProof/>
                <w:color w:val="auto"/>
                <w:sz w:val="16"/>
                <w:szCs w:val="16"/>
              </w:rPr>
              <w:t>.45*</w:t>
            </w:r>
          </w:p>
        </w:tc>
        <w:tc>
          <w:tcPr>
            <w:tcW w:w="423" w:type="pct"/>
            <w:hideMark/>
          </w:tcPr>
          <w:p w:rsidR="00151C08" w:rsidRPr="005070F8" w:rsidRDefault="00151C08" w:rsidP="00151C08">
            <w:pPr>
              <w:pStyle w:val="TT"/>
              <w:spacing w:line="240" w:lineRule="auto"/>
              <w:jc w:val="center"/>
              <w:rPr>
                <w:noProof/>
                <w:color w:val="auto"/>
                <w:sz w:val="16"/>
                <w:szCs w:val="16"/>
              </w:rPr>
            </w:pPr>
            <w:r w:rsidRPr="005070F8">
              <w:rPr>
                <w:noProof/>
                <w:color w:val="auto"/>
                <w:sz w:val="16"/>
                <w:szCs w:val="16"/>
              </w:rPr>
              <w:t>—</w:t>
            </w:r>
          </w:p>
        </w:tc>
      </w:tr>
    </w:tbl>
    <w:p w:rsidR="00151C08" w:rsidRPr="00821ECE" w:rsidRDefault="00151C08" w:rsidP="00151C08">
      <w:pPr>
        <w:pStyle w:val="CPSO"/>
        <w:spacing w:line="240" w:lineRule="auto"/>
        <w:rPr>
          <w:noProof/>
          <w:color w:val="auto"/>
        </w:rPr>
      </w:pPr>
      <w:r w:rsidRPr="00821ECE">
        <w:rPr>
          <w:i/>
          <w:iCs/>
          <w:noProof/>
          <w:color w:val="auto"/>
        </w:rPr>
        <w:t>Note</w:t>
      </w:r>
      <w:r w:rsidRPr="00821ECE">
        <w:rPr>
          <w:noProof/>
          <w:color w:val="auto"/>
        </w:rPr>
        <w:t xml:space="preserve">. Publication type (0 = </w:t>
      </w:r>
      <w:r w:rsidRPr="00821ECE">
        <w:rPr>
          <w:i/>
          <w:noProof/>
          <w:color w:val="auto"/>
        </w:rPr>
        <w:t>unpublished</w:t>
      </w:r>
      <w:r w:rsidRPr="00821ECE">
        <w:rPr>
          <w:noProof/>
          <w:color w:val="auto"/>
        </w:rPr>
        <w:t xml:space="preserve">, 1 = </w:t>
      </w:r>
      <w:r w:rsidRPr="00821ECE">
        <w:rPr>
          <w:i/>
          <w:noProof/>
          <w:color w:val="auto"/>
        </w:rPr>
        <w:t>published</w:t>
      </w:r>
      <w:r w:rsidRPr="00821ECE">
        <w:rPr>
          <w:noProof/>
          <w:color w:val="auto"/>
        </w:rPr>
        <w:t xml:space="preserve">); type of self-enhance rating (0 = </w:t>
      </w:r>
      <w:r w:rsidRPr="00821ECE">
        <w:rPr>
          <w:i/>
          <w:noProof/>
          <w:color w:val="auto"/>
        </w:rPr>
        <w:t>objective measure</w:t>
      </w:r>
      <w:r w:rsidRPr="00821ECE">
        <w:rPr>
          <w:noProof/>
          <w:color w:val="auto"/>
        </w:rPr>
        <w:t xml:space="preserve">, 1 = </w:t>
      </w:r>
      <w:r w:rsidRPr="00821ECE">
        <w:rPr>
          <w:i/>
          <w:noProof/>
          <w:color w:val="auto"/>
        </w:rPr>
        <w:t>observer report</w:t>
      </w:r>
      <w:r w:rsidRPr="00821ECE">
        <w:rPr>
          <w:noProof/>
          <w:color w:val="auto"/>
        </w:rPr>
        <w:t xml:space="preserve">); type of sample (0 = </w:t>
      </w:r>
      <w:r w:rsidRPr="00821ECE">
        <w:rPr>
          <w:i/>
          <w:noProof/>
          <w:color w:val="auto"/>
        </w:rPr>
        <w:t>not a student sample [internet/community samples]</w:t>
      </w:r>
      <w:r w:rsidRPr="00821ECE">
        <w:rPr>
          <w:noProof/>
          <w:color w:val="auto"/>
        </w:rPr>
        <w:t xml:space="preserve">, 1 = </w:t>
      </w:r>
      <w:r w:rsidRPr="00821ECE">
        <w:rPr>
          <w:i/>
          <w:noProof/>
          <w:color w:val="auto"/>
        </w:rPr>
        <w:t>student sample</w:t>
      </w:r>
      <w:r w:rsidRPr="00821ECE">
        <w:rPr>
          <w:noProof/>
          <w:color w:val="auto"/>
        </w:rPr>
        <w:t xml:space="preserve">); short relationship (0 = </w:t>
      </w:r>
      <w:r w:rsidRPr="00821ECE">
        <w:rPr>
          <w:i/>
          <w:noProof/>
          <w:color w:val="auto"/>
        </w:rPr>
        <w:t>not short relationship</w:t>
      </w:r>
      <w:r w:rsidRPr="00821ECE">
        <w:rPr>
          <w:noProof/>
          <w:color w:val="auto"/>
        </w:rPr>
        <w:t xml:space="preserve">, 1 = </w:t>
      </w:r>
      <w:r w:rsidRPr="00821ECE">
        <w:rPr>
          <w:i/>
          <w:noProof/>
          <w:color w:val="auto"/>
        </w:rPr>
        <w:t>short relationship</w:t>
      </w:r>
      <w:r w:rsidRPr="00821ECE">
        <w:rPr>
          <w:noProof/>
          <w:color w:val="auto"/>
        </w:rPr>
        <w:t xml:space="preserve">); long relationship (0 = </w:t>
      </w:r>
      <w:r w:rsidRPr="00821ECE">
        <w:rPr>
          <w:i/>
          <w:noProof/>
          <w:color w:val="auto"/>
        </w:rPr>
        <w:t>not long relationship</w:t>
      </w:r>
      <w:r w:rsidRPr="00821ECE">
        <w:rPr>
          <w:noProof/>
          <w:color w:val="auto"/>
        </w:rPr>
        <w:t xml:space="preserve">, 1 = </w:t>
      </w:r>
      <w:r w:rsidRPr="00821ECE">
        <w:rPr>
          <w:i/>
          <w:noProof/>
          <w:color w:val="auto"/>
        </w:rPr>
        <w:t>long relationship</w:t>
      </w:r>
      <w:r w:rsidRPr="00821ECE">
        <w:rPr>
          <w:noProof/>
          <w:color w:val="auto"/>
        </w:rPr>
        <w:t xml:space="preserve">); agency (0 = </w:t>
      </w:r>
      <w:r w:rsidRPr="00821ECE">
        <w:rPr>
          <w:i/>
          <w:noProof/>
          <w:color w:val="auto"/>
        </w:rPr>
        <w:t>not agency</w:t>
      </w:r>
      <w:r w:rsidRPr="00821ECE">
        <w:rPr>
          <w:noProof/>
          <w:color w:val="auto"/>
        </w:rPr>
        <w:t xml:space="preserve">, 1 = </w:t>
      </w:r>
      <w:r w:rsidRPr="00821ECE">
        <w:rPr>
          <w:i/>
          <w:noProof/>
          <w:color w:val="auto"/>
        </w:rPr>
        <w:t>agency</w:t>
      </w:r>
      <w:r w:rsidRPr="00821ECE">
        <w:rPr>
          <w:noProof/>
          <w:color w:val="auto"/>
        </w:rPr>
        <w:t xml:space="preserve">); communion (0 = </w:t>
      </w:r>
      <w:r w:rsidRPr="00821ECE">
        <w:rPr>
          <w:i/>
          <w:noProof/>
          <w:color w:val="auto"/>
        </w:rPr>
        <w:t>not communion</w:t>
      </w:r>
      <w:r w:rsidRPr="00821ECE">
        <w:rPr>
          <w:noProof/>
          <w:color w:val="auto"/>
        </w:rPr>
        <w:t xml:space="preserve">, 1 = </w:t>
      </w:r>
      <w:r w:rsidRPr="00821ECE">
        <w:rPr>
          <w:i/>
          <w:noProof/>
          <w:color w:val="auto"/>
        </w:rPr>
        <w:t>communion</w:t>
      </w:r>
      <w:r w:rsidRPr="00821ECE">
        <w:rPr>
          <w:noProof/>
          <w:color w:val="auto"/>
        </w:rPr>
        <w:t xml:space="preserve">); type of self-enhancement index (0 = </w:t>
      </w:r>
      <w:r w:rsidRPr="00821ECE">
        <w:rPr>
          <w:i/>
          <w:noProof/>
          <w:color w:val="auto"/>
        </w:rPr>
        <w:t>difference score</w:t>
      </w:r>
      <w:r w:rsidRPr="00821ECE">
        <w:rPr>
          <w:noProof/>
          <w:color w:val="auto"/>
        </w:rPr>
        <w:t xml:space="preserve">, 1 = </w:t>
      </w:r>
      <w:r w:rsidRPr="00821ECE">
        <w:rPr>
          <w:i/>
          <w:noProof/>
          <w:color w:val="auto"/>
        </w:rPr>
        <w:t>regression residual</w:t>
      </w:r>
      <w:r w:rsidRPr="00821ECE">
        <w:rPr>
          <w:noProof/>
          <w:color w:val="auto"/>
        </w:rPr>
        <w:t>). The correlations reported in this table are tetrachoric correlations. There were 171 effect sizes and 36 independent samples (due to missing data, the number of effect sizes ranged from 146 to 171).</w:t>
      </w:r>
    </w:p>
    <w:p w:rsidR="00151C08" w:rsidRDefault="00151C08" w:rsidP="00151C08">
      <w:pPr>
        <w:pStyle w:val="CPSO"/>
        <w:spacing w:line="240" w:lineRule="auto"/>
        <w:rPr>
          <w:noProof/>
          <w:color w:val="auto"/>
        </w:rPr>
      </w:pPr>
      <w:bookmarkStart w:id="38" w:name="tblfn1"/>
      <w:r w:rsidRPr="00821ECE">
        <w:rPr>
          <w:noProof/>
          <w:color w:val="auto"/>
        </w:rPr>
        <w:t>*</w:t>
      </w:r>
      <w:bookmarkEnd w:id="38"/>
      <w:r w:rsidRPr="00821ECE">
        <w:rPr>
          <w:i/>
          <w:iCs/>
          <w:noProof/>
          <w:color w:val="auto"/>
        </w:rPr>
        <w:t>p</w:t>
      </w:r>
      <w:r w:rsidRPr="00821ECE">
        <w:rPr>
          <w:noProof/>
          <w:color w:val="auto"/>
        </w:rPr>
        <w:t xml:space="preserve"> &lt; .05.</w:t>
      </w:r>
    </w:p>
    <w:p w:rsidR="008831D3" w:rsidRPr="00821ECE" w:rsidRDefault="008831D3" w:rsidP="008831D3">
      <w:pPr>
        <w:pStyle w:val="CPSO"/>
        <w:spacing w:before="120" w:line="240" w:lineRule="auto"/>
        <w:rPr>
          <w:noProof/>
          <w:color w:val="auto"/>
        </w:rPr>
      </w:pPr>
    </w:p>
    <w:p w:rsidR="00151C08" w:rsidRDefault="00151C08" w:rsidP="00821ECE">
      <w:pPr>
        <w:pStyle w:val="TEXTIND"/>
        <w:spacing w:line="240" w:lineRule="auto"/>
        <w:rPr>
          <w:noProof/>
          <w:color w:val="auto"/>
          <w:spacing w:val="-4"/>
        </w:rPr>
        <w:sectPr w:rsidR="00151C08" w:rsidSect="00151C08">
          <w:type w:val="continuous"/>
          <w:pgSz w:w="12242" w:h="15842" w:code="177"/>
          <w:pgMar w:top="840" w:right="960" w:bottom="960" w:left="1260" w:header="780" w:footer="1008" w:gutter="0"/>
          <w:pgNumType w:start="1"/>
          <w:cols w:space="360"/>
          <w:titlePg/>
          <w:docGrid w:linePitch="360"/>
        </w:sectPr>
      </w:pPr>
    </w:p>
    <w:p w:rsidR="00631A09" w:rsidRPr="00151C08" w:rsidRDefault="00631A09" w:rsidP="00C37C40">
      <w:pPr>
        <w:pStyle w:val="TEXTIND"/>
        <w:spacing w:line="240" w:lineRule="auto"/>
        <w:ind w:firstLine="0"/>
        <w:rPr>
          <w:noProof/>
          <w:color w:val="auto"/>
          <w:spacing w:val="-4"/>
        </w:rPr>
      </w:pPr>
      <w:r w:rsidRPr="00151C08">
        <w:rPr>
          <w:noProof/>
          <w:color w:val="auto"/>
          <w:spacing w:val="-4"/>
        </w:rPr>
        <w:lastRenderedPageBreak/>
        <w:t>inventories. The pseudo-</w:t>
      </w:r>
      <w:r w:rsidRPr="00151C08">
        <w:rPr>
          <w:i/>
          <w:iCs/>
          <w:noProof/>
          <w:color w:val="auto"/>
          <w:spacing w:val="-4"/>
        </w:rPr>
        <w:t>R</w:t>
      </w:r>
      <w:r w:rsidRPr="00151C08">
        <w:rPr>
          <w:iCs/>
          <w:noProof/>
          <w:color w:val="auto"/>
          <w:spacing w:val="-4"/>
          <w:vertAlign w:val="superscript"/>
        </w:rPr>
        <w:t>2</w:t>
      </w:r>
      <w:r w:rsidRPr="00151C08">
        <w:rPr>
          <w:noProof/>
          <w:color w:val="auto"/>
          <w:spacing w:val="-4"/>
        </w:rPr>
        <w:t xml:space="preserve"> for this analysis was .03; adding the “NPI vs. other narcissism measure” variable accounted for an additional 3% of the variance in the narcissism–self-enhancement relationship beyond that explained by the baseline model (i.e., Model 2).</w:t>
      </w:r>
      <w:r w:rsidRPr="00151C08">
        <w:rPr>
          <w:noProof/>
          <w:color w:val="auto"/>
          <w:spacing w:val="-4"/>
          <w:bdr w:val="none" w:sz="0" w:space="0" w:color="auto" w:frame="1"/>
          <w:vertAlign w:val="superscript"/>
        </w:rPr>
        <w:t>2</w:t>
      </w:r>
      <w:r w:rsidRPr="00151C08">
        <w:rPr>
          <w:noProof/>
          <w:color w:val="auto"/>
          <w:spacing w:val="-4"/>
        </w:rPr>
        <w:t xml:space="preserve"> A final methodological moderator of interest addressed Research Question 1 (i.e., whether effect sizes produced using the self-criterion residual method are the same as those produced using difference scores). In this case, the regression coefficient was statistically significant (</w:t>
      </w:r>
      <w:r w:rsidRPr="00151C08">
        <w:rPr>
          <w:i/>
          <w:iCs/>
          <w:noProof/>
          <w:color w:val="auto"/>
          <w:spacing w:val="-4"/>
        </w:rPr>
        <w:t>B</w:t>
      </w:r>
      <w:r w:rsidRPr="00151C08">
        <w:rPr>
          <w:noProof/>
          <w:color w:val="auto"/>
          <w:spacing w:val="-4"/>
        </w:rPr>
        <w:t xml:space="preserve"> = .10, 95% CI = [.01, .19]) such that the self-criterion residual method produced slightly larger effect sizes than difference scores.</w:t>
      </w:r>
    </w:p>
    <w:p w:rsidR="00631A09" w:rsidRPr="008831D3" w:rsidRDefault="00631A09" w:rsidP="00821ECE">
      <w:pPr>
        <w:pStyle w:val="TEXTIND"/>
        <w:spacing w:line="240" w:lineRule="auto"/>
        <w:rPr>
          <w:noProof/>
          <w:color w:val="auto"/>
          <w:spacing w:val="-4"/>
        </w:rPr>
      </w:pPr>
      <w:r w:rsidRPr="008831D3">
        <w:rPr>
          <w:noProof/>
          <w:color w:val="auto"/>
          <w:spacing w:val="-4"/>
        </w:rPr>
        <w:t xml:space="preserve">Therefore, we further performed all of our analyses with the effect sizes based on difference scores removed to ensure that our conclusions remained the same (see </w:t>
      </w:r>
      <w:r w:rsidRPr="008831D3">
        <w:rPr>
          <w:noProof/>
          <w:color w:val="auto"/>
          <w:spacing w:val="-4"/>
          <w:bdr w:val="none" w:sz="0" w:space="0" w:color="auto" w:frame="1"/>
        </w:rPr>
        <w:t>Table 4</w:t>
      </w:r>
      <w:r w:rsidRPr="008831D3">
        <w:rPr>
          <w:noProof/>
          <w:color w:val="auto"/>
          <w:spacing w:val="-4"/>
        </w:rPr>
        <w:t xml:space="preserve">). When effect sizes derived from difference scores were removed, 130 effect sizes and 25 independent samples remained in the analysis. In other words, the majority of the correlations in our original data set were based on the self-criterion residual method (i.e., 76% of the effect sizes). Consequently, even when studies using difference scores were removed, we still had enough remaining data to conduct our analyses. The corrected meta-analytic correlation increased slightly when difference scores were removed to </w:t>
      </w:r>
      <w:r w:rsidRPr="008831D3">
        <w:rPr>
          <w:i/>
          <w:iCs/>
          <w:noProof/>
          <w:color w:val="auto"/>
          <w:spacing w:val="-4"/>
        </w:rPr>
        <w:t>B</w:t>
      </w:r>
      <w:r w:rsidRPr="008831D3">
        <w:rPr>
          <w:noProof/>
          <w:color w:val="auto"/>
          <w:spacing w:val="-4"/>
        </w:rPr>
        <w:t xml:space="preserve"> = .24 (95% CI = [.21, .28]) compared with the combined data </w:t>
      </w:r>
      <w:r w:rsidRPr="008831D3">
        <w:rPr>
          <w:i/>
          <w:iCs/>
          <w:noProof/>
          <w:color w:val="auto"/>
          <w:spacing w:val="-4"/>
        </w:rPr>
        <w:t>B</w:t>
      </w:r>
      <w:r w:rsidRPr="008831D3">
        <w:rPr>
          <w:noProof/>
          <w:color w:val="auto"/>
          <w:spacing w:val="-4"/>
        </w:rPr>
        <w:t xml:space="preserve"> = .21 (95% CI = [.17, .25]), although the confidence intervals for the </w:t>
      </w:r>
      <w:r w:rsidRPr="008831D3">
        <w:rPr>
          <w:i/>
          <w:iCs/>
          <w:noProof/>
          <w:color w:val="auto"/>
          <w:spacing w:val="-4"/>
        </w:rPr>
        <w:t>B</w:t>
      </w:r>
      <w:r w:rsidRPr="008831D3">
        <w:rPr>
          <w:noProof/>
          <w:color w:val="auto"/>
          <w:spacing w:val="-4"/>
        </w:rPr>
        <w:t>s overlapped. The overall pattern of results remained largely the same with and without difference scores—the only differences were that (a) when difference scores were removed, the type of narcissism measure was no longer a statistically significant moderator and (b) the type of self-enhancement rating was significant (</w:t>
      </w:r>
      <w:r w:rsidRPr="008831D3">
        <w:rPr>
          <w:i/>
          <w:iCs/>
          <w:noProof/>
          <w:color w:val="auto"/>
          <w:spacing w:val="-4"/>
        </w:rPr>
        <w:t>B</w:t>
      </w:r>
      <w:r w:rsidRPr="008831D3">
        <w:rPr>
          <w:noProof/>
          <w:color w:val="auto"/>
          <w:spacing w:val="-4"/>
        </w:rPr>
        <w:t xml:space="preserve"> = </w:t>
      </w:r>
      <w:r w:rsidRPr="008831D3">
        <w:rPr>
          <w:rFonts w:ascii="Symbol" w:hAnsi="Symbol"/>
          <w:noProof/>
          <w:color w:val="auto"/>
          <w:spacing w:val="-4"/>
        </w:rPr>
        <w:sym w:font="Symbol" w:char="002D"/>
      </w:r>
      <w:r w:rsidRPr="008831D3">
        <w:rPr>
          <w:noProof/>
          <w:color w:val="auto"/>
          <w:spacing w:val="-4"/>
        </w:rPr>
        <w:t>.11; 95% CI = [</w:t>
      </w:r>
      <w:r w:rsidRPr="008831D3">
        <w:rPr>
          <w:rFonts w:ascii="Symbol" w:hAnsi="Symbol"/>
          <w:noProof/>
          <w:color w:val="auto"/>
          <w:spacing w:val="-4"/>
        </w:rPr>
        <w:sym w:font="Symbol" w:char="002D"/>
      </w:r>
      <w:r w:rsidRPr="008831D3">
        <w:rPr>
          <w:noProof/>
          <w:color w:val="auto"/>
          <w:spacing w:val="-4"/>
        </w:rPr>
        <w:t xml:space="preserve">.22, </w:t>
      </w:r>
      <w:r w:rsidRPr="008831D3">
        <w:rPr>
          <w:rFonts w:ascii="Symbol" w:hAnsi="Symbol"/>
          <w:noProof/>
          <w:color w:val="auto"/>
          <w:spacing w:val="-4"/>
        </w:rPr>
        <w:sym w:font="Symbol" w:char="002D"/>
      </w:r>
      <w:r w:rsidRPr="008831D3">
        <w:rPr>
          <w:noProof/>
          <w:color w:val="auto"/>
          <w:spacing w:val="-4"/>
        </w:rPr>
        <w:t>.002]) such that objective measures produced slightly larger effect sizes than observer reports.</w:t>
      </w:r>
    </w:p>
    <w:p w:rsidR="00631A09" w:rsidRPr="00821ECE" w:rsidRDefault="00631A09" w:rsidP="00821ECE">
      <w:pPr>
        <w:pStyle w:val="H2"/>
        <w:spacing w:line="240" w:lineRule="auto"/>
        <w:rPr>
          <w:noProof/>
          <w:color w:val="auto"/>
        </w:rPr>
      </w:pPr>
      <w:r w:rsidRPr="00821ECE">
        <w:rPr>
          <w:noProof/>
          <w:color w:val="auto"/>
        </w:rPr>
        <w:t>Agency and Communion</w:t>
      </w:r>
    </w:p>
    <w:p w:rsidR="00631A09" w:rsidRPr="00821ECE" w:rsidRDefault="00631A09" w:rsidP="00821ECE">
      <w:pPr>
        <w:pStyle w:val="TEXT"/>
        <w:spacing w:line="240" w:lineRule="auto"/>
        <w:rPr>
          <w:noProof/>
          <w:color w:val="auto"/>
        </w:rPr>
      </w:pPr>
      <w:r w:rsidRPr="00821ECE">
        <w:rPr>
          <w:noProof/>
          <w:color w:val="auto"/>
        </w:rPr>
        <w:t>Next, we tested our hypotheses and research questions concerning a</w:t>
      </w:r>
      <w:bookmarkStart w:id="39" w:name="_GoBack"/>
      <w:bookmarkEnd w:id="39"/>
      <w:r w:rsidRPr="00821ECE">
        <w:rPr>
          <w:noProof/>
          <w:color w:val="auto"/>
        </w:rPr>
        <w:t>gency and communion. Out of a total of 171 effect sizes, 92 were coded as agentic (54%) and 53 (31%) were coded as communal; 26 effect sizes were coded as neither agentic nor communal. We ran these analyses separately for agency and communion: first, with only agentic effect sizes corrected for unreliability in narcissism (</w:t>
      </w:r>
      <w:r w:rsidRPr="00821ECE">
        <w:rPr>
          <w:i/>
          <w:iCs/>
          <w:noProof/>
          <w:color w:val="auto"/>
        </w:rPr>
        <w:t>B</w:t>
      </w:r>
      <w:r w:rsidRPr="00821ECE">
        <w:rPr>
          <w:noProof/>
          <w:color w:val="auto"/>
        </w:rPr>
        <w:t xml:space="preserve"> = .29, </w:t>
      </w:r>
      <w:r w:rsidRPr="00821ECE">
        <w:rPr>
          <w:i/>
          <w:iCs/>
          <w:noProof/>
          <w:color w:val="auto"/>
        </w:rPr>
        <w:t>SE</w:t>
      </w:r>
      <w:r w:rsidRPr="00821ECE">
        <w:rPr>
          <w:noProof/>
          <w:color w:val="auto"/>
        </w:rPr>
        <w:t xml:space="preserve"> = .02, </w:t>
      </w:r>
      <w:r w:rsidRPr="00821ECE">
        <w:rPr>
          <w:i/>
          <w:iCs/>
          <w:noProof/>
          <w:color w:val="auto"/>
        </w:rPr>
        <w:t>k</w:t>
      </w:r>
      <w:r w:rsidRPr="00821ECE">
        <w:rPr>
          <w:noProof/>
          <w:color w:val="auto"/>
        </w:rPr>
        <w:t xml:space="preserve"> = 92 effect sizes; number of samples = </w:t>
      </w:r>
      <w:r w:rsidRPr="00821ECE">
        <w:rPr>
          <w:noProof/>
          <w:color w:val="auto"/>
        </w:rPr>
        <w:lastRenderedPageBreak/>
        <w:t xml:space="preserve">28, 95% CI = [.25, .33]; see Model 2 in </w:t>
      </w:r>
      <w:r w:rsidRPr="00821ECE">
        <w:rPr>
          <w:noProof/>
          <w:color w:val="auto"/>
          <w:bdr w:val="none" w:sz="0" w:space="0" w:color="auto" w:frame="1"/>
        </w:rPr>
        <w:t>Table 5</w:t>
      </w:r>
      <w:r w:rsidRPr="00821ECE">
        <w:rPr>
          <w:noProof/>
          <w:color w:val="auto"/>
        </w:rPr>
        <w:t>), and then with only communal effect sizes corrected for unreliability in narcissism (</w:t>
      </w:r>
      <w:r w:rsidRPr="00821ECE">
        <w:rPr>
          <w:i/>
          <w:iCs/>
          <w:noProof/>
          <w:color w:val="auto"/>
        </w:rPr>
        <w:t>B</w:t>
      </w:r>
      <w:r w:rsidRPr="00821ECE">
        <w:rPr>
          <w:noProof/>
          <w:color w:val="auto"/>
        </w:rPr>
        <w:t xml:space="preserve"> = .05, </w:t>
      </w:r>
      <w:r w:rsidRPr="00821ECE">
        <w:rPr>
          <w:i/>
          <w:iCs/>
          <w:noProof/>
          <w:color w:val="auto"/>
        </w:rPr>
        <w:t>SE</w:t>
      </w:r>
      <w:r w:rsidRPr="00821ECE">
        <w:rPr>
          <w:noProof/>
          <w:color w:val="auto"/>
        </w:rPr>
        <w:t xml:space="preserve"> = .03, </w:t>
      </w:r>
      <w:r w:rsidRPr="00821ECE">
        <w:rPr>
          <w:i/>
          <w:iCs/>
          <w:noProof/>
          <w:color w:val="auto"/>
        </w:rPr>
        <w:t>k</w:t>
      </w:r>
      <w:r w:rsidRPr="00821ECE">
        <w:rPr>
          <w:noProof/>
          <w:color w:val="auto"/>
        </w:rPr>
        <w:t xml:space="preserve"> = 53, number of samples = 11, 95% CI = [</w:t>
      </w:r>
      <w:r w:rsidRPr="00821ECE">
        <w:rPr>
          <w:rFonts w:ascii="Symbol" w:hAnsi="Symbol"/>
          <w:noProof/>
          <w:color w:val="auto"/>
        </w:rPr>
        <w:sym w:font="Symbol" w:char="002D"/>
      </w:r>
      <w:r w:rsidRPr="00821ECE">
        <w:rPr>
          <w:noProof/>
          <w:color w:val="auto"/>
        </w:rPr>
        <w:t xml:space="preserve">.01, .10]; see Model 2 in </w:t>
      </w:r>
      <w:r w:rsidRPr="00821ECE">
        <w:rPr>
          <w:noProof/>
          <w:color w:val="auto"/>
          <w:bdr w:val="none" w:sz="0" w:space="0" w:color="auto" w:frame="1"/>
        </w:rPr>
        <w:t>Table 6</w:t>
      </w:r>
      <w:r w:rsidRPr="00821ECE">
        <w:rPr>
          <w:noProof/>
          <w:color w:val="auto"/>
        </w:rPr>
        <w:t>).</w:t>
      </w:r>
      <w:r w:rsidRPr="00821ECE">
        <w:rPr>
          <w:noProof/>
          <w:color w:val="auto"/>
          <w:bdr w:val="none" w:sz="0" w:space="0" w:color="auto" w:frame="1"/>
          <w:vertAlign w:val="superscript"/>
        </w:rPr>
        <w:t>3</w:t>
      </w:r>
      <w:r w:rsidRPr="00821ECE">
        <w:rPr>
          <w:noProof/>
          <w:color w:val="auto"/>
        </w:rPr>
        <w:t xml:space="preserve"> The results suggest that narcissism is related to self-enhancement in agentic, but not communal criteria. The confidence intervals for agentic and communal criteria did not overlap, and therefore, narcissists tended to self-enhance their agentic characteristics more than their communal characteristics, on average, supporting Hypothesis 2. In addition, we reported the methodological moderator results separately for agentic criteria (in </w:t>
      </w:r>
      <w:r w:rsidRPr="00821ECE">
        <w:rPr>
          <w:noProof/>
          <w:color w:val="auto"/>
          <w:bdr w:val="none" w:sz="0" w:space="0" w:color="auto" w:frame="1"/>
        </w:rPr>
        <w:t>Table 5</w:t>
      </w:r>
      <w:r w:rsidRPr="00821ECE">
        <w:rPr>
          <w:noProof/>
          <w:color w:val="auto"/>
        </w:rPr>
        <w:t xml:space="preserve">) and communal criteria (in </w:t>
      </w:r>
      <w:r w:rsidRPr="00821ECE">
        <w:rPr>
          <w:noProof/>
          <w:color w:val="auto"/>
          <w:bdr w:val="none" w:sz="0" w:space="0" w:color="auto" w:frame="1"/>
        </w:rPr>
        <w:t>Table 6</w:t>
      </w:r>
      <w:r w:rsidRPr="00821ECE">
        <w:rPr>
          <w:noProof/>
          <w:color w:val="auto"/>
        </w:rPr>
        <w:t>). The methodological moderator analyses were only performed for variables that had at least three samples in each dummy coded category (e.g., for the publication type analysis, we required there to be at least three published samples and three unpublished samples). This resulted in fewer moderator analyses being performed for communal criteria. Results for communal criteria should be interpreted with caution because they were based on a small number of effect sizes.</w:t>
      </w:r>
    </w:p>
    <w:p w:rsidR="00631A09" w:rsidRPr="00821ECE" w:rsidRDefault="00631A09" w:rsidP="00821ECE">
      <w:pPr>
        <w:pStyle w:val="H2"/>
        <w:spacing w:line="240" w:lineRule="auto"/>
        <w:rPr>
          <w:noProof/>
          <w:color w:val="auto"/>
        </w:rPr>
      </w:pPr>
      <w:r w:rsidRPr="00821ECE">
        <w:rPr>
          <w:noProof/>
          <w:color w:val="auto"/>
        </w:rPr>
        <w:t>Publication Bias</w:t>
      </w:r>
    </w:p>
    <w:p w:rsidR="00151C08" w:rsidRDefault="00631A09" w:rsidP="00821ECE">
      <w:pPr>
        <w:pStyle w:val="TEXT"/>
        <w:spacing w:line="240" w:lineRule="auto"/>
        <w:rPr>
          <w:noProof/>
          <w:color w:val="auto"/>
        </w:rPr>
      </w:pPr>
      <w:r w:rsidRPr="00821ECE">
        <w:rPr>
          <w:noProof/>
          <w:color w:val="auto"/>
        </w:rPr>
        <w:t xml:space="preserve">Publication bias was investigated for the narcissism–overall self-enhancement relationship, as well as separately for self-enhancement in agentic and communal criteria. First, as reported above, we compared published with unpublished studies—the concern being that studies with larger effect sizes might be more likely to get published. This was not the case in the current article because we found that the effect sizes did not differ between published and unpublished studies (see results for “Publication type” in </w:t>
      </w:r>
      <w:r w:rsidRPr="00821ECE">
        <w:rPr>
          <w:noProof/>
          <w:color w:val="auto"/>
          <w:bdr w:val="none" w:sz="0" w:space="0" w:color="auto" w:frame="1"/>
        </w:rPr>
        <w:t>Tables 3-6</w:t>
      </w:r>
      <w:r w:rsidRPr="00821ECE">
        <w:rPr>
          <w:noProof/>
          <w:color w:val="auto"/>
        </w:rPr>
        <w:t>). Second, we examined funnel plots where publication bias is indicated by a lack of symmetry about the mean (</w:t>
      </w:r>
      <w:r w:rsidRPr="00821ECE">
        <w:rPr>
          <w:noProof/>
          <w:color w:val="auto"/>
          <w:bdr w:val="none" w:sz="0" w:space="0" w:color="auto" w:frame="1"/>
        </w:rPr>
        <w:t>Borenstein et al., 2009</w:t>
      </w:r>
      <w:r w:rsidRPr="00821ECE">
        <w:rPr>
          <w:noProof/>
          <w:color w:val="auto"/>
        </w:rPr>
        <w:t>). Based on the funnel plots in the current study, there does not appear to be a large amount of publication bias for overall self-enhancement (</w:t>
      </w:r>
      <w:r w:rsidRPr="00821ECE">
        <w:rPr>
          <w:noProof/>
          <w:color w:val="auto"/>
          <w:bdr w:val="none" w:sz="0" w:space="0" w:color="auto" w:frame="1"/>
        </w:rPr>
        <w:t>Figure 1</w:t>
      </w:r>
      <w:r w:rsidRPr="00821ECE">
        <w:rPr>
          <w:noProof/>
          <w:color w:val="auto"/>
        </w:rPr>
        <w:t>), self-enhancement in agentic criteria (</w:t>
      </w:r>
      <w:r w:rsidRPr="00821ECE">
        <w:rPr>
          <w:noProof/>
          <w:color w:val="auto"/>
          <w:bdr w:val="none" w:sz="0" w:space="0" w:color="auto" w:frame="1"/>
        </w:rPr>
        <w:t>Figure 2</w:t>
      </w:r>
      <w:r w:rsidRPr="00821ECE">
        <w:rPr>
          <w:noProof/>
          <w:color w:val="auto"/>
        </w:rPr>
        <w:t xml:space="preserve">), </w:t>
      </w:r>
      <w:r w:rsidR="00151C08">
        <w:rPr>
          <w:noProof/>
          <w:color w:val="auto"/>
        </w:rPr>
        <w:br w:type="textWrapping" w:clear="all"/>
      </w:r>
    </w:p>
    <w:p w:rsidR="00151C08" w:rsidRDefault="00151C08" w:rsidP="00821ECE">
      <w:pPr>
        <w:pStyle w:val="TEXT"/>
        <w:spacing w:line="240" w:lineRule="auto"/>
        <w:rPr>
          <w:noProof/>
          <w:color w:val="auto"/>
        </w:rPr>
        <w:sectPr w:rsidR="00151C08" w:rsidSect="00821ECE">
          <w:type w:val="continuous"/>
          <w:pgSz w:w="12242" w:h="15842" w:code="177"/>
          <w:pgMar w:top="840" w:right="960" w:bottom="960" w:left="1260" w:header="780" w:footer="1008" w:gutter="0"/>
          <w:pgNumType w:start="1"/>
          <w:cols w:num="2" w:space="360"/>
          <w:titlePg/>
          <w:docGrid w:linePitch="360"/>
        </w:sectPr>
      </w:pPr>
    </w:p>
    <w:p w:rsidR="00151C08" w:rsidRPr="00821ECE" w:rsidRDefault="00151C08" w:rsidP="00151C08">
      <w:pPr>
        <w:pStyle w:val="CPB"/>
        <w:spacing w:line="240" w:lineRule="auto"/>
        <w:rPr>
          <w:noProof/>
          <w:color w:val="auto"/>
        </w:rPr>
      </w:pPr>
      <w:bookmarkStart w:id="40" w:name="tbl3"/>
      <w:r w:rsidRPr="00151C08">
        <w:rPr>
          <w:rStyle w:val="CPBCharacter"/>
          <w:noProof/>
        </w:rPr>
        <w:lastRenderedPageBreak/>
        <w:t>Table 3</w:t>
      </w:r>
      <w:bookmarkEnd w:id="40"/>
      <w:r w:rsidRPr="00151C08">
        <w:rPr>
          <w:rStyle w:val="CPBCharacter"/>
          <w:noProof/>
        </w:rPr>
        <w:t>.</w:t>
      </w:r>
      <w:r>
        <w:rPr>
          <w:noProof/>
          <w:color w:val="auto"/>
        </w:rPr>
        <w:t xml:space="preserve"> </w:t>
      </w:r>
      <w:r w:rsidRPr="00821ECE">
        <w:rPr>
          <w:noProof/>
          <w:color w:val="auto"/>
        </w:rPr>
        <w:t>Summary of Multilevel WLS Results Predicting Narcissism’s Relationship With Self-Enhancement.</w:t>
      </w:r>
    </w:p>
    <w:tbl>
      <w:tblPr>
        <w:tblStyle w:val="CFTABLE"/>
        <w:tblW w:w="5000" w:type="pct"/>
        <w:tblLook w:val="04A0" w:firstRow="1" w:lastRow="0" w:firstColumn="1" w:lastColumn="0" w:noHBand="0" w:noVBand="1"/>
      </w:tblPr>
      <w:tblGrid>
        <w:gridCol w:w="1560"/>
        <w:gridCol w:w="886"/>
        <w:gridCol w:w="842"/>
        <w:gridCol w:w="1062"/>
        <w:gridCol w:w="842"/>
        <w:gridCol w:w="949"/>
        <w:gridCol w:w="790"/>
        <w:gridCol w:w="956"/>
        <w:gridCol w:w="793"/>
        <w:gridCol w:w="1086"/>
        <w:gridCol w:w="790"/>
        <w:gridCol w:w="957"/>
        <w:gridCol w:w="790"/>
        <w:gridCol w:w="949"/>
        <w:gridCol w:w="790"/>
      </w:tblGrid>
      <w:tr w:rsidR="00151C08" w:rsidRPr="00BD01D4" w:rsidTr="00C37C40">
        <w:trPr>
          <w:cnfStyle w:val="100000000000" w:firstRow="1" w:lastRow="0" w:firstColumn="0" w:lastColumn="0" w:oddVBand="0" w:evenVBand="0" w:oddHBand="0" w:evenHBand="0" w:firstRowFirstColumn="0" w:firstRowLastColumn="0" w:lastRowFirstColumn="0" w:lastRowLastColumn="0"/>
          <w:trHeight w:val="20"/>
        </w:trPr>
        <w:tc>
          <w:tcPr>
            <w:tcW w:w="1560" w:type="dxa"/>
            <w:vMerge w:val="restart"/>
            <w:vAlign w:val="bottom"/>
            <w:hideMark/>
          </w:tcPr>
          <w:p w:rsidR="00151C08" w:rsidRPr="00BD01D4" w:rsidRDefault="00151C08" w:rsidP="00C37C40">
            <w:pPr>
              <w:pStyle w:val="TCH"/>
              <w:spacing w:before="0" w:after="0" w:line="200" w:lineRule="exact"/>
              <w:rPr>
                <w:noProof/>
                <w:color w:val="auto"/>
                <w:sz w:val="14"/>
                <w:szCs w:val="14"/>
              </w:rPr>
            </w:pPr>
            <w:r w:rsidRPr="00BD01D4">
              <w:rPr>
                <w:noProof/>
                <w:color w:val="auto"/>
                <w:sz w:val="14"/>
                <w:szCs w:val="14"/>
              </w:rPr>
              <w:t>Predictor</w:t>
            </w:r>
          </w:p>
        </w:tc>
        <w:tc>
          <w:tcPr>
            <w:tcW w:w="1728"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Uncorrected overall self-enhancement</w:t>
            </w:r>
          </w:p>
        </w:tc>
        <w:tc>
          <w:tcPr>
            <w:tcW w:w="1904"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Corrected overall self-enhancement</w:t>
            </w:r>
          </w:p>
        </w:tc>
        <w:tc>
          <w:tcPr>
            <w:tcW w:w="1739"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Residual vs. difference score</w:t>
            </w:r>
          </w:p>
        </w:tc>
        <w:tc>
          <w:tcPr>
            <w:tcW w:w="1749"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Publication type</w:t>
            </w:r>
          </w:p>
        </w:tc>
        <w:tc>
          <w:tcPr>
            <w:tcW w:w="1876"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Observer vs. objective</w:t>
            </w:r>
          </w:p>
        </w:tc>
        <w:tc>
          <w:tcPr>
            <w:tcW w:w="1747"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NPI vs. other narcissism measure</w:t>
            </w:r>
          </w:p>
        </w:tc>
        <w:tc>
          <w:tcPr>
            <w:tcW w:w="1739" w:type="dxa"/>
            <w:gridSpan w:val="2"/>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Student vs. non-student sample</w:t>
            </w:r>
          </w:p>
        </w:tc>
      </w:tr>
      <w:tr w:rsidR="00151C08" w:rsidRPr="00BD01D4" w:rsidTr="00C37C40">
        <w:trPr>
          <w:trHeight w:val="20"/>
        </w:trPr>
        <w:tc>
          <w:tcPr>
            <w:tcW w:w="1560" w:type="dxa"/>
            <w:vMerge/>
            <w:hideMark/>
          </w:tcPr>
          <w:p w:rsidR="00151C08" w:rsidRPr="00BD01D4" w:rsidRDefault="00151C08" w:rsidP="00151C08">
            <w:pPr>
              <w:spacing w:line="200" w:lineRule="exact"/>
              <w:rPr>
                <w:noProof/>
                <w:sz w:val="14"/>
                <w:szCs w:val="14"/>
              </w:rPr>
            </w:pPr>
          </w:p>
        </w:tc>
        <w:tc>
          <w:tcPr>
            <w:tcW w:w="1728"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1</w:t>
            </w:r>
          </w:p>
        </w:tc>
        <w:tc>
          <w:tcPr>
            <w:tcW w:w="1904"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2</w:t>
            </w:r>
          </w:p>
        </w:tc>
        <w:tc>
          <w:tcPr>
            <w:tcW w:w="1739"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3</w:t>
            </w:r>
          </w:p>
        </w:tc>
        <w:tc>
          <w:tcPr>
            <w:tcW w:w="1749"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4</w:t>
            </w:r>
          </w:p>
        </w:tc>
        <w:tc>
          <w:tcPr>
            <w:tcW w:w="1876"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5</w:t>
            </w:r>
          </w:p>
        </w:tc>
        <w:tc>
          <w:tcPr>
            <w:tcW w:w="1747"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6</w:t>
            </w:r>
          </w:p>
        </w:tc>
        <w:tc>
          <w:tcPr>
            <w:tcW w:w="1739" w:type="dxa"/>
            <w:gridSpan w:val="2"/>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Model 7</w:t>
            </w:r>
          </w:p>
        </w:tc>
      </w:tr>
      <w:tr w:rsidR="00151C08" w:rsidRPr="00BD01D4" w:rsidTr="00C37C40">
        <w:trPr>
          <w:trHeight w:val="20"/>
        </w:trPr>
        <w:tc>
          <w:tcPr>
            <w:tcW w:w="1560" w:type="dxa"/>
            <w:vMerge/>
            <w:tcBorders>
              <w:bottom w:val="single" w:sz="4" w:space="0" w:color="auto"/>
            </w:tcBorders>
            <w:hideMark/>
          </w:tcPr>
          <w:p w:rsidR="00151C08" w:rsidRPr="00BD01D4" w:rsidRDefault="00151C08" w:rsidP="00151C08">
            <w:pPr>
              <w:spacing w:line="200" w:lineRule="exact"/>
              <w:rPr>
                <w:noProof/>
                <w:sz w:val="14"/>
                <w:szCs w:val="14"/>
              </w:rPr>
            </w:pPr>
          </w:p>
        </w:tc>
        <w:tc>
          <w:tcPr>
            <w:tcW w:w="886"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i/>
                <w:iCs/>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842"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c>
          <w:tcPr>
            <w:tcW w:w="1062"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842"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c>
          <w:tcPr>
            <w:tcW w:w="949"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790"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c>
          <w:tcPr>
            <w:tcW w:w="956"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793"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c>
          <w:tcPr>
            <w:tcW w:w="1086"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790"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c>
          <w:tcPr>
            <w:tcW w:w="957"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790"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c>
          <w:tcPr>
            <w:tcW w:w="949"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B</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(95% CI)</w:t>
            </w:r>
          </w:p>
        </w:tc>
        <w:tc>
          <w:tcPr>
            <w:tcW w:w="790" w:type="dxa"/>
            <w:tcBorders>
              <w:top w:val="single" w:sz="4" w:space="0" w:color="auto"/>
              <w:bottom w:val="single" w:sz="4" w:space="0" w:color="auto"/>
            </w:tcBorders>
            <w:vAlign w:val="bottom"/>
            <w:hideMark/>
          </w:tcPr>
          <w:p w:rsidR="00151C08" w:rsidRPr="00BD01D4" w:rsidRDefault="00151C08" w:rsidP="00C37C40">
            <w:pPr>
              <w:pStyle w:val="TCH"/>
              <w:spacing w:before="0" w:after="0" w:line="200" w:lineRule="exact"/>
              <w:jc w:val="center"/>
              <w:rPr>
                <w:noProof/>
                <w:color w:val="auto"/>
                <w:sz w:val="14"/>
                <w:szCs w:val="14"/>
              </w:rPr>
            </w:pPr>
            <w:r w:rsidRPr="00BD01D4">
              <w:rPr>
                <w:i/>
                <w:iCs/>
                <w:noProof/>
                <w:color w:val="auto"/>
                <w:sz w:val="14"/>
                <w:szCs w:val="14"/>
              </w:rPr>
              <w:t>SE</w:t>
            </w:r>
          </w:p>
          <w:p w:rsidR="00151C08" w:rsidRPr="00BD01D4" w:rsidRDefault="00151C08" w:rsidP="00C37C40">
            <w:pPr>
              <w:pStyle w:val="TCH"/>
              <w:spacing w:before="0" w:after="0"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p</w:t>
            </w:r>
            <w:r w:rsidRPr="00BD01D4">
              <w:rPr>
                <w:noProof/>
                <w:color w:val="auto"/>
                <w:sz w:val="14"/>
                <w:szCs w:val="14"/>
              </w:rPr>
              <w:t>)</w:t>
            </w:r>
          </w:p>
        </w:tc>
      </w:tr>
      <w:tr w:rsidR="00151C08" w:rsidRPr="00BD01D4" w:rsidTr="00C37C40">
        <w:trPr>
          <w:trHeight w:val="20"/>
        </w:trPr>
        <w:tc>
          <w:tcPr>
            <w:tcW w:w="1560" w:type="dxa"/>
            <w:tcBorders>
              <w:top w:val="single" w:sz="4" w:space="0" w:color="auto"/>
            </w:tcBorders>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Intercept</w:t>
            </w:r>
          </w:p>
        </w:tc>
        <w:tc>
          <w:tcPr>
            <w:tcW w:w="886"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.18*</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[.15, .22]</w:t>
            </w:r>
          </w:p>
        </w:tc>
        <w:tc>
          <w:tcPr>
            <w:tcW w:w="842"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.02</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(.000)</w:t>
            </w:r>
          </w:p>
        </w:tc>
        <w:tc>
          <w:tcPr>
            <w:tcW w:w="1062"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.21*</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 .25]</w:t>
            </w:r>
          </w:p>
        </w:tc>
        <w:tc>
          <w:tcPr>
            <w:tcW w:w="842"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.02</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(.000)</w:t>
            </w:r>
          </w:p>
        </w:tc>
        <w:tc>
          <w:tcPr>
            <w:tcW w:w="949"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[.06, .22]</w:t>
            </w:r>
          </w:p>
        </w:tc>
        <w:tc>
          <w:tcPr>
            <w:tcW w:w="790"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(.001)</w:t>
            </w:r>
          </w:p>
        </w:tc>
        <w:tc>
          <w:tcPr>
            <w:tcW w:w="956"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.20*</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[.14, .26]</w:t>
            </w:r>
          </w:p>
        </w:tc>
        <w:tc>
          <w:tcPr>
            <w:tcW w:w="793"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.03</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(.000)</w:t>
            </w:r>
          </w:p>
        </w:tc>
        <w:tc>
          <w:tcPr>
            <w:tcW w:w="1086"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.22*</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[.14, .30]</w:t>
            </w:r>
          </w:p>
        </w:tc>
        <w:tc>
          <w:tcPr>
            <w:tcW w:w="790"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(.000)</w:t>
            </w:r>
          </w:p>
        </w:tc>
        <w:tc>
          <w:tcPr>
            <w:tcW w:w="957"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.28*</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[.20, .36]</w:t>
            </w:r>
          </w:p>
        </w:tc>
        <w:tc>
          <w:tcPr>
            <w:tcW w:w="790"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(.000)</w:t>
            </w:r>
          </w:p>
        </w:tc>
        <w:tc>
          <w:tcPr>
            <w:tcW w:w="949"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.25*</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[.15, .34]</w:t>
            </w:r>
          </w:p>
        </w:tc>
        <w:tc>
          <w:tcPr>
            <w:tcW w:w="790" w:type="dxa"/>
            <w:tcBorders>
              <w:top w:val="single" w:sz="4" w:space="0" w:color="auto"/>
            </w:tcBorders>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.05</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(.000)</w:t>
            </w: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Residual</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949"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.10*</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[.01, .19]</w:t>
            </w:r>
          </w:p>
        </w:tc>
        <w:tc>
          <w:tcPr>
            <w:tcW w:w="790"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(.025)</w:t>
            </w:r>
          </w:p>
        </w:tc>
        <w:tc>
          <w:tcPr>
            <w:tcW w:w="956" w:type="dxa"/>
          </w:tcPr>
          <w:p w:rsidR="00151C08" w:rsidRPr="00BD01D4" w:rsidRDefault="00151C08" w:rsidP="00BD01D4">
            <w:pPr>
              <w:pStyle w:val="TT"/>
              <w:spacing w:line="200" w:lineRule="exact"/>
              <w:jc w:val="center"/>
              <w:rPr>
                <w:noProof/>
                <w:color w:val="auto"/>
                <w:sz w:val="14"/>
                <w:szCs w:val="14"/>
              </w:rPr>
            </w:pPr>
          </w:p>
        </w:tc>
        <w:tc>
          <w:tcPr>
            <w:tcW w:w="793" w:type="dxa"/>
          </w:tcPr>
          <w:p w:rsidR="00151C08" w:rsidRPr="00BD01D4" w:rsidRDefault="00151C08" w:rsidP="00BD01D4">
            <w:pPr>
              <w:pStyle w:val="TT"/>
              <w:spacing w:line="200" w:lineRule="exact"/>
              <w:jc w:val="center"/>
              <w:rPr>
                <w:noProof/>
                <w:color w:val="auto"/>
                <w:sz w:val="14"/>
                <w:szCs w:val="14"/>
              </w:rPr>
            </w:pPr>
          </w:p>
        </w:tc>
        <w:tc>
          <w:tcPr>
            <w:tcW w:w="1086"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57"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Publication type</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56"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.02</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rFonts w:ascii="Symbol" w:hAnsi="Symbol"/>
                <w:noProof/>
                <w:color w:val="auto"/>
                <w:sz w:val="14"/>
                <w:szCs w:val="14"/>
              </w:rPr>
              <w:sym w:font="Symbol" w:char="002D"/>
            </w:r>
            <w:r w:rsidRPr="00BD01D4">
              <w:rPr>
                <w:noProof/>
                <w:color w:val="auto"/>
                <w:sz w:val="14"/>
                <w:szCs w:val="14"/>
              </w:rPr>
              <w:t>.07, .11]</w:t>
            </w:r>
          </w:p>
        </w:tc>
        <w:tc>
          <w:tcPr>
            <w:tcW w:w="793"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(.643)</w:t>
            </w:r>
          </w:p>
        </w:tc>
        <w:tc>
          <w:tcPr>
            <w:tcW w:w="1086"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57"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Observer vs. objective</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56" w:type="dxa"/>
          </w:tcPr>
          <w:p w:rsidR="00151C08" w:rsidRPr="00BD01D4" w:rsidRDefault="00151C08" w:rsidP="00BD01D4">
            <w:pPr>
              <w:pStyle w:val="TT"/>
              <w:spacing w:line="200" w:lineRule="exact"/>
              <w:jc w:val="center"/>
              <w:rPr>
                <w:noProof/>
                <w:color w:val="auto"/>
                <w:sz w:val="14"/>
                <w:szCs w:val="14"/>
              </w:rPr>
            </w:pPr>
          </w:p>
        </w:tc>
        <w:tc>
          <w:tcPr>
            <w:tcW w:w="793" w:type="dxa"/>
          </w:tcPr>
          <w:p w:rsidR="00151C08" w:rsidRPr="00BD01D4" w:rsidRDefault="00151C08" w:rsidP="00BD01D4">
            <w:pPr>
              <w:pStyle w:val="TT"/>
              <w:spacing w:line="200" w:lineRule="exact"/>
              <w:jc w:val="center"/>
              <w:rPr>
                <w:noProof/>
                <w:color w:val="auto"/>
                <w:sz w:val="14"/>
                <w:szCs w:val="14"/>
              </w:rPr>
            </w:pPr>
          </w:p>
        </w:tc>
        <w:tc>
          <w:tcPr>
            <w:tcW w:w="1086" w:type="dxa"/>
            <w:hideMark/>
          </w:tcPr>
          <w:p w:rsidR="00151C08" w:rsidRPr="00BD01D4" w:rsidRDefault="00151C08" w:rsidP="00BD01D4">
            <w:pPr>
              <w:pStyle w:val="TT"/>
              <w:spacing w:line="200" w:lineRule="exact"/>
              <w:jc w:val="center"/>
              <w:rPr>
                <w:noProof/>
                <w:color w:val="auto"/>
                <w:sz w:val="14"/>
                <w:szCs w:val="14"/>
              </w:rPr>
            </w:pPr>
            <w:r w:rsidRPr="00BD01D4">
              <w:rPr>
                <w:rFonts w:ascii="Symbol" w:hAnsi="Symbol"/>
                <w:noProof/>
                <w:color w:val="auto"/>
                <w:sz w:val="14"/>
                <w:szCs w:val="14"/>
              </w:rPr>
              <w:sym w:font="Symbol" w:char="002D"/>
            </w:r>
            <w:r w:rsidRPr="00BD01D4">
              <w:rPr>
                <w:noProof/>
                <w:color w:val="auto"/>
                <w:sz w:val="14"/>
                <w:szCs w:val="14"/>
              </w:rPr>
              <w:t>.01</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rFonts w:ascii="Symbol" w:hAnsi="Symbol"/>
                <w:noProof/>
                <w:color w:val="auto"/>
                <w:sz w:val="14"/>
                <w:szCs w:val="14"/>
              </w:rPr>
              <w:sym w:font="Symbol" w:char="002D"/>
            </w:r>
            <w:r w:rsidRPr="00BD01D4">
              <w:rPr>
                <w:noProof/>
                <w:color w:val="auto"/>
                <w:sz w:val="14"/>
                <w:szCs w:val="14"/>
              </w:rPr>
              <w:t>.10, .08]</w:t>
            </w:r>
          </w:p>
        </w:tc>
        <w:tc>
          <w:tcPr>
            <w:tcW w:w="790"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(.776)</w:t>
            </w:r>
          </w:p>
        </w:tc>
        <w:tc>
          <w:tcPr>
            <w:tcW w:w="957"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NPI</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56" w:type="dxa"/>
          </w:tcPr>
          <w:p w:rsidR="00151C08" w:rsidRPr="00BD01D4" w:rsidRDefault="00151C08" w:rsidP="00BD01D4">
            <w:pPr>
              <w:pStyle w:val="TT"/>
              <w:spacing w:line="200" w:lineRule="exact"/>
              <w:jc w:val="center"/>
              <w:rPr>
                <w:noProof/>
                <w:color w:val="auto"/>
                <w:sz w:val="14"/>
                <w:szCs w:val="14"/>
              </w:rPr>
            </w:pPr>
          </w:p>
        </w:tc>
        <w:tc>
          <w:tcPr>
            <w:tcW w:w="793" w:type="dxa"/>
          </w:tcPr>
          <w:p w:rsidR="00151C08" w:rsidRPr="00BD01D4" w:rsidRDefault="00151C08" w:rsidP="00BD01D4">
            <w:pPr>
              <w:pStyle w:val="TT"/>
              <w:spacing w:line="200" w:lineRule="exact"/>
              <w:jc w:val="center"/>
              <w:rPr>
                <w:noProof/>
                <w:color w:val="auto"/>
                <w:sz w:val="14"/>
                <w:szCs w:val="14"/>
              </w:rPr>
            </w:pPr>
          </w:p>
        </w:tc>
        <w:tc>
          <w:tcPr>
            <w:tcW w:w="1086"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c>
          <w:tcPr>
            <w:tcW w:w="957" w:type="dxa"/>
            <w:hideMark/>
          </w:tcPr>
          <w:p w:rsidR="00151C08" w:rsidRPr="00BD01D4" w:rsidRDefault="00151C08" w:rsidP="00BD01D4">
            <w:pPr>
              <w:pStyle w:val="TT"/>
              <w:spacing w:line="200" w:lineRule="exact"/>
              <w:jc w:val="center"/>
              <w:rPr>
                <w:noProof/>
                <w:color w:val="auto"/>
                <w:sz w:val="14"/>
                <w:szCs w:val="14"/>
              </w:rPr>
            </w:pPr>
            <w:r w:rsidRPr="00BD01D4">
              <w:rPr>
                <w:rFonts w:ascii="Symbol" w:hAnsi="Symbol"/>
                <w:noProof/>
                <w:color w:val="auto"/>
                <w:sz w:val="14"/>
                <w:szCs w:val="14"/>
              </w:rPr>
              <w:sym w:font="Symbol" w:char="002D"/>
            </w:r>
            <w:r w:rsidRPr="00BD01D4">
              <w:rPr>
                <w:noProof/>
                <w:color w:val="auto"/>
                <w:sz w:val="14"/>
                <w:szCs w:val="14"/>
              </w:rPr>
              <w:t>.09*</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rFonts w:ascii="Symbol" w:hAnsi="Symbol"/>
                <w:noProof/>
                <w:color w:val="auto"/>
                <w:sz w:val="14"/>
                <w:szCs w:val="14"/>
              </w:rPr>
              <w:sym w:font="Symbol" w:char="002D"/>
            </w:r>
            <w:r w:rsidRPr="00BD01D4">
              <w:rPr>
                <w:noProof/>
                <w:color w:val="auto"/>
                <w:sz w:val="14"/>
                <w:szCs w:val="14"/>
              </w:rPr>
              <w:t xml:space="preserve">.19, </w:t>
            </w:r>
            <w:r w:rsidRPr="00BD01D4">
              <w:rPr>
                <w:rFonts w:ascii="Symbol" w:hAnsi="Symbol"/>
                <w:noProof/>
                <w:color w:val="auto"/>
                <w:sz w:val="14"/>
                <w:szCs w:val="14"/>
              </w:rPr>
              <w:sym w:font="Symbol" w:char="002D"/>
            </w:r>
            <w:r w:rsidRPr="00BD01D4">
              <w:rPr>
                <w:noProof/>
                <w:color w:val="auto"/>
                <w:sz w:val="14"/>
                <w:szCs w:val="14"/>
              </w:rPr>
              <w:t>.003]</w:t>
            </w:r>
          </w:p>
        </w:tc>
        <w:tc>
          <w:tcPr>
            <w:tcW w:w="790"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.05</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(.043)</w:t>
            </w:r>
          </w:p>
        </w:tc>
        <w:tc>
          <w:tcPr>
            <w:tcW w:w="949" w:type="dxa"/>
          </w:tcPr>
          <w:p w:rsidR="00151C08" w:rsidRPr="00BD01D4" w:rsidRDefault="00151C08" w:rsidP="00BD01D4">
            <w:pPr>
              <w:pStyle w:val="TT"/>
              <w:spacing w:line="200" w:lineRule="exact"/>
              <w:jc w:val="center"/>
              <w:rPr>
                <w:noProof/>
                <w:color w:val="auto"/>
                <w:sz w:val="14"/>
                <w:szCs w:val="14"/>
              </w:rPr>
            </w:pPr>
          </w:p>
        </w:tc>
        <w:tc>
          <w:tcPr>
            <w:tcW w:w="790" w:type="dxa"/>
          </w:tcPr>
          <w:p w:rsidR="00151C08" w:rsidRPr="00BD01D4" w:rsidRDefault="00151C08" w:rsidP="00BD01D4">
            <w:pPr>
              <w:pStyle w:val="TT"/>
              <w:spacing w:line="200" w:lineRule="exact"/>
              <w:jc w:val="center"/>
              <w:rPr>
                <w:noProof/>
                <w:color w:val="auto"/>
                <w:sz w:val="14"/>
                <w:szCs w:val="14"/>
              </w:rPr>
            </w:pPr>
          </w:p>
        </w:tc>
      </w:tr>
      <w:tr w:rsidR="00151C08" w:rsidRPr="00BD01D4" w:rsidTr="00BD01D4">
        <w:trPr>
          <w:trHeight w:val="20"/>
        </w:trPr>
        <w:tc>
          <w:tcPr>
            <w:tcW w:w="1560" w:type="dxa"/>
            <w:hideMark/>
          </w:tcPr>
          <w:p w:rsidR="00151C08" w:rsidRPr="00BD01D4" w:rsidRDefault="00151C08" w:rsidP="00151C08">
            <w:pPr>
              <w:pStyle w:val="TT"/>
              <w:spacing w:after="240" w:line="200" w:lineRule="exact"/>
              <w:rPr>
                <w:noProof/>
                <w:color w:val="auto"/>
                <w:sz w:val="14"/>
                <w:szCs w:val="14"/>
              </w:rPr>
            </w:pPr>
            <w:r w:rsidRPr="00BD01D4">
              <w:rPr>
                <w:noProof/>
                <w:color w:val="auto"/>
                <w:sz w:val="14"/>
                <w:szCs w:val="14"/>
              </w:rPr>
              <w:t>Student</w:t>
            </w:r>
          </w:p>
        </w:tc>
        <w:tc>
          <w:tcPr>
            <w:tcW w:w="886" w:type="dxa"/>
          </w:tcPr>
          <w:p w:rsidR="00151C08" w:rsidRPr="00BD01D4" w:rsidRDefault="00151C08" w:rsidP="00BD01D4">
            <w:pPr>
              <w:pStyle w:val="TT"/>
              <w:spacing w:after="240" w:line="200" w:lineRule="exact"/>
              <w:jc w:val="center"/>
              <w:rPr>
                <w:noProof/>
                <w:color w:val="auto"/>
                <w:sz w:val="14"/>
                <w:szCs w:val="14"/>
              </w:rPr>
            </w:pPr>
          </w:p>
        </w:tc>
        <w:tc>
          <w:tcPr>
            <w:tcW w:w="842" w:type="dxa"/>
          </w:tcPr>
          <w:p w:rsidR="00151C08" w:rsidRPr="00BD01D4" w:rsidRDefault="00151C08" w:rsidP="00BD01D4">
            <w:pPr>
              <w:pStyle w:val="TT"/>
              <w:spacing w:after="240" w:line="200" w:lineRule="exact"/>
              <w:jc w:val="center"/>
              <w:rPr>
                <w:noProof/>
                <w:color w:val="auto"/>
                <w:sz w:val="14"/>
                <w:szCs w:val="14"/>
              </w:rPr>
            </w:pPr>
          </w:p>
        </w:tc>
        <w:tc>
          <w:tcPr>
            <w:tcW w:w="1062" w:type="dxa"/>
          </w:tcPr>
          <w:p w:rsidR="00151C08" w:rsidRPr="00BD01D4" w:rsidRDefault="00151C08" w:rsidP="00BD01D4">
            <w:pPr>
              <w:pStyle w:val="TT"/>
              <w:spacing w:after="240" w:line="200" w:lineRule="exact"/>
              <w:jc w:val="center"/>
              <w:rPr>
                <w:noProof/>
                <w:color w:val="auto"/>
                <w:sz w:val="14"/>
                <w:szCs w:val="14"/>
              </w:rPr>
            </w:pPr>
          </w:p>
        </w:tc>
        <w:tc>
          <w:tcPr>
            <w:tcW w:w="842" w:type="dxa"/>
          </w:tcPr>
          <w:p w:rsidR="00151C08" w:rsidRPr="00BD01D4" w:rsidRDefault="00151C08" w:rsidP="00BD01D4">
            <w:pPr>
              <w:pStyle w:val="TT"/>
              <w:spacing w:after="240" w:line="200" w:lineRule="exact"/>
              <w:jc w:val="center"/>
              <w:rPr>
                <w:noProof/>
                <w:color w:val="auto"/>
                <w:sz w:val="14"/>
                <w:szCs w:val="14"/>
              </w:rPr>
            </w:pPr>
          </w:p>
        </w:tc>
        <w:tc>
          <w:tcPr>
            <w:tcW w:w="949" w:type="dxa"/>
          </w:tcPr>
          <w:p w:rsidR="00151C08" w:rsidRPr="00BD01D4" w:rsidRDefault="00151C08" w:rsidP="00BD01D4">
            <w:pPr>
              <w:pStyle w:val="TT"/>
              <w:spacing w:after="240" w:line="200" w:lineRule="exact"/>
              <w:jc w:val="center"/>
              <w:rPr>
                <w:noProof/>
                <w:color w:val="auto"/>
                <w:sz w:val="14"/>
                <w:szCs w:val="14"/>
              </w:rPr>
            </w:pPr>
          </w:p>
        </w:tc>
        <w:tc>
          <w:tcPr>
            <w:tcW w:w="790" w:type="dxa"/>
          </w:tcPr>
          <w:p w:rsidR="00151C08" w:rsidRPr="00BD01D4" w:rsidRDefault="00151C08" w:rsidP="00BD01D4">
            <w:pPr>
              <w:pStyle w:val="TT"/>
              <w:spacing w:after="240" w:line="200" w:lineRule="exact"/>
              <w:jc w:val="center"/>
              <w:rPr>
                <w:noProof/>
                <w:color w:val="auto"/>
                <w:sz w:val="14"/>
                <w:szCs w:val="14"/>
              </w:rPr>
            </w:pPr>
          </w:p>
        </w:tc>
        <w:tc>
          <w:tcPr>
            <w:tcW w:w="956" w:type="dxa"/>
          </w:tcPr>
          <w:p w:rsidR="00151C08" w:rsidRPr="00BD01D4" w:rsidRDefault="00151C08" w:rsidP="00BD01D4">
            <w:pPr>
              <w:pStyle w:val="TT"/>
              <w:spacing w:after="240" w:line="200" w:lineRule="exact"/>
              <w:jc w:val="center"/>
              <w:rPr>
                <w:noProof/>
                <w:color w:val="auto"/>
                <w:sz w:val="14"/>
                <w:szCs w:val="14"/>
              </w:rPr>
            </w:pPr>
          </w:p>
        </w:tc>
        <w:tc>
          <w:tcPr>
            <w:tcW w:w="793" w:type="dxa"/>
          </w:tcPr>
          <w:p w:rsidR="00151C08" w:rsidRPr="00BD01D4" w:rsidRDefault="00151C08" w:rsidP="00BD01D4">
            <w:pPr>
              <w:pStyle w:val="TT"/>
              <w:spacing w:after="240" w:line="200" w:lineRule="exact"/>
              <w:jc w:val="center"/>
              <w:rPr>
                <w:noProof/>
                <w:color w:val="auto"/>
                <w:sz w:val="14"/>
                <w:szCs w:val="14"/>
              </w:rPr>
            </w:pPr>
          </w:p>
        </w:tc>
        <w:tc>
          <w:tcPr>
            <w:tcW w:w="1086" w:type="dxa"/>
          </w:tcPr>
          <w:p w:rsidR="00151C08" w:rsidRPr="00BD01D4" w:rsidRDefault="00151C08" w:rsidP="00BD01D4">
            <w:pPr>
              <w:pStyle w:val="TT"/>
              <w:spacing w:after="240" w:line="200" w:lineRule="exact"/>
              <w:jc w:val="center"/>
              <w:rPr>
                <w:noProof/>
                <w:color w:val="auto"/>
                <w:sz w:val="14"/>
                <w:szCs w:val="14"/>
              </w:rPr>
            </w:pPr>
          </w:p>
        </w:tc>
        <w:tc>
          <w:tcPr>
            <w:tcW w:w="790" w:type="dxa"/>
          </w:tcPr>
          <w:p w:rsidR="00151C08" w:rsidRPr="00BD01D4" w:rsidRDefault="00151C08" w:rsidP="00BD01D4">
            <w:pPr>
              <w:pStyle w:val="TT"/>
              <w:spacing w:after="240" w:line="200" w:lineRule="exact"/>
              <w:jc w:val="center"/>
              <w:rPr>
                <w:noProof/>
                <w:color w:val="auto"/>
                <w:sz w:val="14"/>
                <w:szCs w:val="14"/>
              </w:rPr>
            </w:pPr>
          </w:p>
        </w:tc>
        <w:tc>
          <w:tcPr>
            <w:tcW w:w="957" w:type="dxa"/>
          </w:tcPr>
          <w:p w:rsidR="00151C08" w:rsidRPr="00BD01D4" w:rsidRDefault="00151C08" w:rsidP="00BD01D4">
            <w:pPr>
              <w:pStyle w:val="TT"/>
              <w:spacing w:after="240" w:line="200" w:lineRule="exact"/>
              <w:jc w:val="center"/>
              <w:rPr>
                <w:noProof/>
                <w:color w:val="auto"/>
                <w:sz w:val="14"/>
                <w:szCs w:val="14"/>
              </w:rPr>
            </w:pPr>
          </w:p>
        </w:tc>
        <w:tc>
          <w:tcPr>
            <w:tcW w:w="790" w:type="dxa"/>
          </w:tcPr>
          <w:p w:rsidR="00151C08" w:rsidRPr="00BD01D4" w:rsidRDefault="00151C08" w:rsidP="00BD01D4">
            <w:pPr>
              <w:pStyle w:val="TT"/>
              <w:spacing w:after="240" w:line="200" w:lineRule="exact"/>
              <w:jc w:val="center"/>
              <w:rPr>
                <w:noProof/>
                <w:color w:val="auto"/>
                <w:sz w:val="14"/>
                <w:szCs w:val="14"/>
              </w:rPr>
            </w:pPr>
          </w:p>
        </w:tc>
        <w:tc>
          <w:tcPr>
            <w:tcW w:w="949" w:type="dxa"/>
            <w:hideMark/>
          </w:tcPr>
          <w:p w:rsidR="00151C08" w:rsidRPr="00BD01D4" w:rsidRDefault="00151C08" w:rsidP="00BD01D4">
            <w:pPr>
              <w:pStyle w:val="TT"/>
              <w:spacing w:after="240" w:line="200" w:lineRule="exact"/>
              <w:jc w:val="center"/>
              <w:rPr>
                <w:noProof/>
                <w:color w:val="auto"/>
                <w:sz w:val="14"/>
                <w:szCs w:val="14"/>
              </w:rPr>
            </w:pPr>
            <w:r w:rsidRPr="00BD01D4">
              <w:rPr>
                <w:rFonts w:ascii="Symbol" w:hAnsi="Symbol"/>
                <w:noProof/>
                <w:color w:val="auto"/>
                <w:sz w:val="14"/>
                <w:szCs w:val="14"/>
              </w:rPr>
              <w:sym w:font="Symbol" w:char="002D"/>
            </w:r>
            <w:r w:rsidRPr="00BD01D4">
              <w:rPr>
                <w:noProof/>
                <w:color w:val="auto"/>
                <w:sz w:val="14"/>
                <w:szCs w:val="14"/>
              </w:rPr>
              <w:t>.05</w:t>
            </w:r>
          </w:p>
          <w:p w:rsidR="00151C08" w:rsidRPr="00BD01D4" w:rsidRDefault="00151C08" w:rsidP="00BD01D4">
            <w:pPr>
              <w:pStyle w:val="TT"/>
              <w:spacing w:after="240" w:line="200" w:lineRule="exact"/>
              <w:jc w:val="center"/>
              <w:rPr>
                <w:noProof/>
                <w:color w:val="auto"/>
                <w:sz w:val="14"/>
                <w:szCs w:val="14"/>
              </w:rPr>
            </w:pPr>
            <w:r w:rsidRPr="00BD01D4">
              <w:rPr>
                <w:noProof/>
                <w:color w:val="auto"/>
                <w:sz w:val="14"/>
                <w:szCs w:val="14"/>
              </w:rPr>
              <w:t>[</w:t>
            </w:r>
            <w:r w:rsidRPr="00BD01D4">
              <w:rPr>
                <w:rFonts w:ascii="Symbol" w:hAnsi="Symbol"/>
                <w:noProof/>
                <w:color w:val="auto"/>
                <w:sz w:val="14"/>
                <w:szCs w:val="14"/>
              </w:rPr>
              <w:sym w:font="Symbol" w:char="002D"/>
            </w:r>
            <w:r w:rsidRPr="00BD01D4">
              <w:rPr>
                <w:noProof/>
                <w:color w:val="auto"/>
                <w:sz w:val="14"/>
                <w:szCs w:val="14"/>
              </w:rPr>
              <w:t>.15, .06]</w:t>
            </w:r>
          </w:p>
        </w:tc>
        <w:tc>
          <w:tcPr>
            <w:tcW w:w="790" w:type="dxa"/>
            <w:hideMark/>
          </w:tcPr>
          <w:p w:rsidR="00151C08" w:rsidRPr="00BD01D4" w:rsidRDefault="00151C08" w:rsidP="00BD01D4">
            <w:pPr>
              <w:pStyle w:val="TT"/>
              <w:spacing w:after="240" w:line="200" w:lineRule="exact"/>
              <w:jc w:val="center"/>
              <w:rPr>
                <w:noProof/>
                <w:color w:val="auto"/>
                <w:sz w:val="14"/>
                <w:szCs w:val="14"/>
              </w:rPr>
            </w:pPr>
            <w:r w:rsidRPr="00BD01D4">
              <w:rPr>
                <w:noProof/>
                <w:color w:val="auto"/>
                <w:sz w:val="14"/>
                <w:szCs w:val="14"/>
              </w:rPr>
              <w:t>.05</w:t>
            </w:r>
          </w:p>
          <w:p w:rsidR="00151C08" w:rsidRPr="00BD01D4" w:rsidRDefault="00151C08" w:rsidP="00BD01D4">
            <w:pPr>
              <w:pStyle w:val="TT"/>
              <w:spacing w:after="240" w:line="200" w:lineRule="exact"/>
              <w:jc w:val="center"/>
              <w:rPr>
                <w:noProof/>
                <w:color w:val="auto"/>
                <w:sz w:val="14"/>
                <w:szCs w:val="14"/>
              </w:rPr>
            </w:pPr>
            <w:r w:rsidRPr="00BD01D4">
              <w:rPr>
                <w:noProof/>
                <w:color w:val="auto"/>
                <w:sz w:val="14"/>
                <w:szCs w:val="14"/>
              </w:rPr>
              <w:t>(.372)</w:t>
            </w:r>
          </w:p>
        </w:tc>
      </w:tr>
      <w:tr w:rsidR="00151C08" w:rsidRPr="00BD01D4" w:rsidTr="00BD01D4">
        <w:trPr>
          <w:trHeight w:val="20"/>
        </w:trPr>
        <w:tc>
          <w:tcPr>
            <w:tcW w:w="1560" w:type="dxa"/>
            <w:hideMark/>
          </w:tcPr>
          <w:p w:rsidR="00151C08" w:rsidRPr="00BD01D4" w:rsidRDefault="00151C08" w:rsidP="00BD01D4">
            <w:pPr>
              <w:pStyle w:val="TT"/>
              <w:spacing w:line="200" w:lineRule="exact"/>
              <w:ind w:left="140" w:hanging="140"/>
              <w:rPr>
                <w:noProof/>
                <w:color w:val="auto"/>
                <w:sz w:val="14"/>
                <w:szCs w:val="14"/>
              </w:rPr>
            </w:pPr>
            <w:r w:rsidRPr="00BD01D4">
              <w:rPr>
                <w:noProof/>
                <w:color w:val="auto"/>
                <w:sz w:val="14"/>
                <w:szCs w:val="14"/>
              </w:rPr>
              <w:t xml:space="preserve">Dummy code = 0 </w:t>
            </w:r>
            <w:r w:rsidRPr="00BD01D4">
              <w:rPr>
                <w:i/>
                <w:iCs/>
                <w:noProof/>
                <w:color w:val="auto"/>
                <w:sz w:val="14"/>
                <w:szCs w:val="14"/>
              </w:rPr>
              <w:t>k</w:t>
            </w:r>
            <w:r w:rsidRPr="00BD01D4">
              <w:rPr>
                <w:noProof/>
                <w:color w:val="auto"/>
                <w:sz w:val="14"/>
                <w:szCs w:val="14"/>
              </w:rPr>
              <w:t>, number of samples</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37, 9</w:t>
            </w:r>
          </w:p>
        </w:tc>
        <w:tc>
          <w:tcPr>
            <w:tcW w:w="174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79, 17</w:t>
            </w:r>
          </w:p>
        </w:tc>
        <w:tc>
          <w:tcPr>
            <w:tcW w:w="1086"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25, 18</w:t>
            </w:r>
            <w:r w:rsidRPr="00BD01D4">
              <w:rPr>
                <w:noProof/>
                <w:color w:val="auto"/>
                <w:sz w:val="14"/>
                <w:szCs w:val="14"/>
                <w:vertAlign w:val="superscript"/>
              </w:rPr>
              <w:t>a</w:t>
            </w:r>
          </w:p>
        </w:tc>
        <w:tc>
          <w:tcPr>
            <w:tcW w:w="790" w:type="dxa"/>
          </w:tcPr>
          <w:p w:rsidR="00151C08" w:rsidRPr="00BD01D4" w:rsidRDefault="00151C08" w:rsidP="00BD01D4">
            <w:pPr>
              <w:pStyle w:val="TT"/>
              <w:spacing w:line="200" w:lineRule="exact"/>
              <w:jc w:val="center"/>
              <w:rPr>
                <w:noProof/>
                <w:color w:val="auto"/>
                <w:sz w:val="14"/>
                <w:szCs w:val="14"/>
              </w:rPr>
            </w:pPr>
          </w:p>
        </w:tc>
        <w:tc>
          <w:tcPr>
            <w:tcW w:w="1747"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31, 8</w:t>
            </w:r>
            <w:r w:rsidRPr="00BD01D4">
              <w:rPr>
                <w:noProof/>
                <w:color w:val="auto"/>
                <w:sz w:val="14"/>
                <w:szCs w:val="14"/>
                <w:vertAlign w:val="superscript"/>
              </w:rPr>
              <w:t>a</w:t>
            </w: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20, 7</w:t>
            </w:r>
          </w:p>
        </w:tc>
      </w:tr>
      <w:tr w:rsidR="00151C08" w:rsidRPr="00BD01D4" w:rsidTr="00BD01D4">
        <w:trPr>
          <w:trHeight w:val="20"/>
        </w:trPr>
        <w:tc>
          <w:tcPr>
            <w:tcW w:w="1560" w:type="dxa"/>
            <w:hideMark/>
          </w:tcPr>
          <w:p w:rsidR="00151C08" w:rsidRPr="00BD01D4" w:rsidRDefault="00151C08" w:rsidP="00BD01D4">
            <w:pPr>
              <w:pStyle w:val="TT"/>
              <w:spacing w:line="200" w:lineRule="exact"/>
              <w:ind w:left="140" w:hanging="140"/>
              <w:rPr>
                <w:noProof/>
                <w:color w:val="auto"/>
                <w:sz w:val="14"/>
                <w:szCs w:val="14"/>
              </w:rPr>
            </w:pPr>
            <w:r w:rsidRPr="00BD01D4">
              <w:rPr>
                <w:noProof/>
                <w:color w:val="auto"/>
                <w:sz w:val="14"/>
                <w:szCs w:val="14"/>
              </w:rPr>
              <w:t xml:space="preserve">Dummy code = 1 </w:t>
            </w:r>
            <w:r w:rsidRPr="00BD01D4">
              <w:rPr>
                <w:i/>
                <w:iCs/>
                <w:noProof/>
                <w:color w:val="auto"/>
                <w:sz w:val="14"/>
                <w:szCs w:val="14"/>
              </w:rPr>
              <w:t>k</w:t>
            </w:r>
            <w:r w:rsidRPr="00BD01D4">
              <w:rPr>
                <w:noProof/>
                <w:color w:val="auto"/>
                <w:sz w:val="14"/>
                <w:szCs w:val="14"/>
              </w:rPr>
              <w:t>, number of samples</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130, 25</w:t>
            </w:r>
          </w:p>
        </w:tc>
        <w:tc>
          <w:tcPr>
            <w:tcW w:w="174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92, 19</w:t>
            </w:r>
          </w:p>
        </w:tc>
        <w:tc>
          <w:tcPr>
            <w:tcW w:w="1086"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146, 24</w:t>
            </w:r>
            <w:r w:rsidRPr="00BD01D4">
              <w:rPr>
                <w:noProof/>
                <w:color w:val="auto"/>
                <w:sz w:val="14"/>
                <w:szCs w:val="14"/>
                <w:vertAlign w:val="superscript"/>
              </w:rPr>
              <w:t>a</w:t>
            </w:r>
          </w:p>
        </w:tc>
        <w:tc>
          <w:tcPr>
            <w:tcW w:w="790" w:type="dxa"/>
          </w:tcPr>
          <w:p w:rsidR="00151C08" w:rsidRPr="00BD01D4" w:rsidRDefault="00151C08" w:rsidP="00BD01D4">
            <w:pPr>
              <w:pStyle w:val="TT"/>
              <w:spacing w:line="200" w:lineRule="exact"/>
              <w:jc w:val="center"/>
              <w:rPr>
                <w:noProof/>
                <w:color w:val="auto"/>
                <w:sz w:val="14"/>
                <w:szCs w:val="14"/>
              </w:rPr>
            </w:pPr>
          </w:p>
        </w:tc>
        <w:tc>
          <w:tcPr>
            <w:tcW w:w="1747"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140, 30</w:t>
            </w:r>
            <w:r w:rsidRPr="00BD01D4">
              <w:rPr>
                <w:noProof/>
                <w:color w:val="auto"/>
                <w:sz w:val="14"/>
                <w:szCs w:val="14"/>
                <w:vertAlign w:val="superscript"/>
              </w:rPr>
              <w:t>a</w:t>
            </w: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151, 29</w:t>
            </w: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Total</w:t>
            </w:r>
          </w:p>
          <w:p w:rsidR="00151C08" w:rsidRPr="00BD01D4" w:rsidRDefault="00151C08" w:rsidP="00151C08">
            <w:pPr>
              <w:pStyle w:val="TT"/>
              <w:spacing w:line="200" w:lineRule="exact"/>
              <w:rPr>
                <w:noProof/>
                <w:color w:val="auto"/>
                <w:sz w:val="14"/>
                <w:szCs w:val="14"/>
              </w:rPr>
            </w:pPr>
            <w:r w:rsidRPr="00BD01D4">
              <w:rPr>
                <w:i/>
                <w:iCs/>
                <w:noProof/>
                <w:color w:val="auto"/>
                <w:sz w:val="14"/>
                <w:szCs w:val="14"/>
              </w:rPr>
              <w:t>k</w:t>
            </w:r>
            <w:r w:rsidRPr="00BD01D4">
              <w:rPr>
                <w:noProof/>
                <w:color w:val="auto"/>
                <w:sz w:val="14"/>
                <w:szCs w:val="14"/>
              </w:rPr>
              <w:t>, number of samples (</w:t>
            </w:r>
            <w:r w:rsidRPr="00BD01D4">
              <w:rPr>
                <w:i/>
                <w:iCs/>
                <w:noProof/>
                <w:color w:val="auto"/>
                <w:sz w:val="14"/>
                <w:szCs w:val="14"/>
              </w:rPr>
              <w:t>N</w:t>
            </w:r>
            <w:r w:rsidRPr="00BD01D4">
              <w:rPr>
                <w:noProof/>
                <w:color w:val="auto"/>
                <w:sz w:val="14"/>
                <w:szCs w:val="14"/>
              </w:rPr>
              <w:t>)</w:t>
            </w:r>
          </w:p>
        </w:tc>
        <w:tc>
          <w:tcPr>
            <w:tcW w:w="1728"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171, 36</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6,423)</w:t>
            </w:r>
          </w:p>
        </w:tc>
        <w:tc>
          <w:tcPr>
            <w:tcW w:w="1904"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171, 36</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6,423)</w:t>
            </w: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167</w:t>
            </w:r>
            <w:r w:rsidRPr="00BD01D4">
              <w:rPr>
                <w:noProof/>
                <w:color w:val="auto"/>
                <w:sz w:val="14"/>
                <w:szCs w:val="14"/>
                <w:vertAlign w:val="superscript"/>
              </w:rPr>
              <w:t>b</w:t>
            </w:r>
            <w:r w:rsidRPr="00BD01D4">
              <w:rPr>
                <w:noProof/>
                <w:color w:val="auto"/>
                <w:sz w:val="14"/>
                <w:szCs w:val="14"/>
              </w:rPr>
              <w:t>, 34</w:t>
            </w:r>
            <w:r w:rsidRPr="00BD01D4">
              <w:rPr>
                <w:noProof/>
                <w:color w:val="auto"/>
                <w:sz w:val="14"/>
                <w:szCs w:val="14"/>
                <w:vertAlign w:val="superscript"/>
              </w:rPr>
              <w:t>b</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6,077)</w:t>
            </w:r>
          </w:p>
        </w:tc>
        <w:tc>
          <w:tcPr>
            <w:tcW w:w="174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171, 36</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6,423)</w:t>
            </w:r>
          </w:p>
        </w:tc>
        <w:tc>
          <w:tcPr>
            <w:tcW w:w="1086"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171, 36</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6,423)</w:t>
            </w:r>
          </w:p>
        </w:tc>
        <w:tc>
          <w:tcPr>
            <w:tcW w:w="790" w:type="dxa"/>
          </w:tcPr>
          <w:p w:rsidR="00151C08" w:rsidRPr="00BD01D4" w:rsidRDefault="00151C08" w:rsidP="00BD01D4">
            <w:pPr>
              <w:pStyle w:val="TT"/>
              <w:spacing w:line="200" w:lineRule="exact"/>
              <w:jc w:val="center"/>
              <w:rPr>
                <w:noProof/>
                <w:color w:val="auto"/>
                <w:sz w:val="14"/>
                <w:szCs w:val="14"/>
              </w:rPr>
            </w:pPr>
          </w:p>
        </w:tc>
        <w:tc>
          <w:tcPr>
            <w:tcW w:w="1747"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171, 36</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6,423)</w:t>
            </w: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171, 36</w:t>
            </w:r>
          </w:p>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w:t>
            </w:r>
            <w:r w:rsidRPr="00BD01D4">
              <w:rPr>
                <w:i/>
                <w:iCs/>
                <w:noProof/>
                <w:color w:val="auto"/>
                <w:sz w:val="14"/>
                <w:szCs w:val="14"/>
              </w:rPr>
              <w:t>N</w:t>
            </w:r>
            <w:r w:rsidRPr="00BD01D4">
              <w:rPr>
                <w:noProof/>
                <w:color w:val="auto"/>
                <w:sz w:val="14"/>
                <w:szCs w:val="14"/>
              </w:rPr>
              <w:t xml:space="preserve"> = 6,423)</w:t>
            </w: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rFonts w:ascii="Symbol" w:hAnsi="Symbol"/>
                <w:noProof/>
                <w:color w:val="auto"/>
                <w:position w:val="-12"/>
                <w:sz w:val="14"/>
                <w:szCs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8.8pt" o:ole="">
                  <v:imagedata r:id="rId15" o:title=""/>
                </v:shape>
                <o:OLEObject Type="Embed" ProgID="Equation.DSMT4" ShapeID="_x0000_i1025" DrawAspect="Content" ObjectID="_1380634260" r:id="rId16"/>
              </w:object>
            </w:r>
            <w:r w:rsidRPr="00BD01D4">
              <w:rPr>
                <w:noProof/>
                <w:color w:val="auto"/>
                <w:sz w:val="14"/>
                <w:szCs w:val="14"/>
              </w:rPr>
              <w:t xml:space="preserve">, </w:t>
            </w:r>
            <w:r w:rsidRPr="00BD01D4">
              <w:rPr>
                <w:rFonts w:ascii="Symbol" w:hAnsi="Symbol"/>
                <w:noProof/>
                <w:color w:val="auto"/>
                <w:sz w:val="14"/>
                <w:szCs w:val="14"/>
              </w:rPr>
              <w:sym w:font="Symbol" w:char="0073"/>
            </w:r>
            <w:r w:rsidRPr="00BD01D4">
              <w:rPr>
                <w:iCs/>
                <w:noProof/>
                <w:color w:val="auto"/>
                <w:sz w:val="14"/>
                <w:szCs w:val="14"/>
                <w:vertAlign w:val="superscript"/>
              </w:rPr>
              <w:t>2</w:t>
            </w:r>
          </w:p>
        </w:tc>
        <w:tc>
          <w:tcPr>
            <w:tcW w:w="1728"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.0041, 3.338</w:t>
            </w:r>
          </w:p>
        </w:tc>
        <w:tc>
          <w:tcPr>
            <w:tcW w:w="1904"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.0059, 4.332</w:t>
            </w: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.0027, 4.256</w:t>
            </w:r>
          </w:p>
        </w:tc>
        <w:tc>
          <w:tcPr>
            <w:tcW w:w="174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.0062, 4.332</w:t>
            </w:r>
          </w:p>
        </w:tc>
        <w:tc>
          <w:tcPr>
            <w:tcW w:w="1876"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.0063, 4.332</w:t>
            </w:r>
          </w:p>
        </w:tc>
        <w:tc>
          <w:tcPr>
            <w:tcW w:w="1747"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.0064, 4.213</w:t>
            </w:r>
          </w:p>
        </w:tc>
        <w:tc>
          <w:tcPr>
            <w:tcW w:w="1739" w:type="dxa"/>
            <w:gridSpan w:val="2"/>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.0059, 4.336</w:t>
            </w:r>
          </w:p>
        </w:tc>
      </w:tr>
      <w:tr w:rsidR="00151C08" w:rsidRPr="00BD01D4" w:rsidTr="00BD01D4">
        <w:trPr>
          <w:trHeight w:val="20"/>
        </w:trPr>
        <w:tc>
          <w:tcPr>
            <w:tcW w:w="1560" w:type="dxa"/>
            <w:hideMark/>
          </w:tcPr>
          <w:p w:rsidR="00151C08" w:rsidRPr="00BD01D4" w:rsidRDefault="00151C08" w:rsidP="00151C08">
            <w:pPr>
              <w:pStyle w:val="TT"/>
              <w:spacing w:line="200" w:lineRule="exact"/>
              <w:rPr>
                <w:noProof/>
                <w:color w:val="auto"/>
                <w:sz w:val="14"/>
                <w:szCs w:val="14"/>
              </w:rPr>
            </w:pPr>
            <w:r w:rsidRPr="00BD01D4">
              <w:rPr>
                <w:noProof/>
                <w:color w:val="auto"/>
                <w:sz w:val="14"/>
                <w:szCs w:val="14"/>
              </w:rPr>
              <w:t>Pseudo-</w:t>
            </w:r>
            <w:r w:rsidRPr="00BD01D4">
              <w:rPr>
                <w:i/>
                <w:iCs/>
                <w:noProof/>
                <w:color w:val="auto"/>
                <w:sz w:val="14"/>
                <w:szCs w:val="14"/>
              </w:rPr>
              <w:t>R</w:t>
            </w:r>
            <w:r w:rsidRPr="00BD01D4">
              <w:rPr>
                <w:iCs/>
                <w:noProof/>
                <w:color w:val="auto"/>
                <w:sz w:val="14"/>
                <w:szCs w:val="14"/>
                <w:vertAlign w:val="superscript"/>
              </w:rPr>
              <w:t>2</w:t>
            </w:r>
          </w:p>
        </w:tc>
        <w:tc>
          <w:tcPr>
            <w:tcW w:w="886"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1062" w:type="dxa"/>
          </w:tcPr>
          <w:p w:rsidR="00151C08" w:rsidRPr="00BD01D4" w:rsidRDefault="00151C08" w:rsidP="00BD01D4">
            <w:pPr>
              <w:pStyle w:val="TT"/>
              <w:spacing w:line="200" w:lineRule="exact"/>
              <w:jc w:val="center"/>
              <w:rPr>
                <w:noProof/>
                <w:color w:val="auto"/>
                <w:sz w:val="14"/>
                <w:szCs w:val="14"/>
              </w:rPr>
            </w:pPr>
          </w:p>
        </w:tc>
        <w:tc>
          <w:tcPr>
            <w:tcW w:w="842" w:type="dxa"/>
          </w:tcPr>
          <w:p w:rsidR="00151C08" w:rsidRPr="00BD01D4" w:rsidRDefault="00151C08" w:rsidP="00BD01D4">
            <w:pPr>
              <w:pStyle w:val="TT"/>
              <w:spacing w:line="200" w:lineRule="exact"/>
              <w:jc w:val="center"/>
              <w:rPr>
                <w:noProof/>
                <w:color w:val="auto"/>
                <w:sz w:val="14"/>
                <w:szCs w:val="14"/>
              </w:rPr>
            </w:pPr>
          </w:p>
        </w:tc>
        <w:tc>
          <w:tcPr>
            <w:tcW w:w="949"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.02</w:t>
            </w:r>
          </w:p>
        </w:tc>
        <w:tc>
          <w:tcPr>
            <w:tcW w:w="790" w:type="dxa"/>
          </w:tcPr>
          <w:p w:rsidR="00151C08" w:rsidRPr="00BD01D4" w:rsidRDefault="00151C08" w:rsidP="00BD01D4">
            <w:pPr>
              <w:pStyle w:val="TT"/>
              <w:spacing w:line="200" w:lineRule="exact"/>
              <w:jc w:val="center"/>
              <w:rPr>
                <w:noProof/>
                <w:color w:val="auto"/>
                <w:sz w:val="14"/>
                <w:szCs w:val="14"/>
              </w:rPr>
            </w:pPr>
          </w:p>
        </w:tc>
        <w:tc>
          <w:tcPr>
            <w:tcW w:w="956"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w:t>
            </w:r>
          </w:p>
        </w:tc>
        <w:tc>
          <w:tcPr>
            <w:tcW w:w="793" w:type="dxa"/>
          </w:tcPr>
          <w:p w:rsidR="00151C08" w:rsidRPr="00BD01D4" w:rsidRDefault="00151C08" w:rsidP="00BD01D4">
            <w:pPr>
              <w:pStyle w:val="TT"/>
              <w:spacing w:line="200" w:lineRule="exact"/>
              <w:jc w:val="center"/>
              <w:rPr>
                <w:noProof/>
                <w:color w:val="auto"/>
                <w:sz w:val="14"/>
                <w:szCs w:val="14"/>
              </w:rPr>
            </w:pPr>
          </w:p>
        </w:tc>
        <w:tc>
          <w:tcPr>
            <w:tcW w:w="1086"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w:t>
            </w:r>
          </w:p>
        </w:tc>
        <w:tc>
          <w:tcPr>
            <w:tcW w:w="790" w:type="dxa"/>
          </w:tcPr>
          <w:p w:rsidR="00151C08" w:rsidRPr="00BD01D4" w:rsidRDefault="00151C08" w:rsidP="00BD01D4">
            <w:pPr>
              <w:pStyle w:val="TT"/>
              <w:spacing w:line="200" w:lineRule="exact"/>
              <w:jc w:val="center"/>
              <w:rPr>
                <w:noProof/>
                <w:color w:val="auto"/>
                <w:sz w:val="14"/>
                <w:szCs w:val="14"/>
              </w:rPr>
            </w:pPr>
          </w:p>
        </w:tc>
        <w:tc>
          <w:tcPr>
            <w:tcW w:w="957"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.03</w:t>
            </w:r>
          </w:p>
        </w:tc>
        <w:tc>
          <w:tcPr>
            <w:tcW w:w="790" w:type="dxa"/>
          </w:tcPr>
          <w:p w:rsidR="00151C08" w:rsidRPr="00BD01D4" w:rsidRDefault="00151C08" w:rsidP="00BD01D4">
            <w:pPr>
              <w:pStyle w:val="TT"/>
              <w:spacing w:line="200" w:lineRule="exact"/>
              <w:jc w:val="center"/>
              <w:rPr>
                <w:noProof/>
                <w:color w:val="auto"/>
                <w:sz w:val="14"/>
                <w:szCs w:val="14"/>
              </w:rPr>
            </w:pPr>
          </w:p>
        </w:tc>
        <w:tc>
          <w:tcPr>
            <w:tcW w:w="949" w:type="dxa"/>
            <w:hideMark/>
          </w:tcPr>
          <w:p w:rsidR="00151C08" w:rsidRPr="00BD01D4" w:rsidRDefault="00151C08" w:rsidP="00BD01D4">
            <w:pPr>
              <w:pStyle w:val="TT"/>
              <w:spacing w:line="200" w:lineRule="exact"/>
              <w:jc w:val="center"/>
              <w:rPr>
                <w:noProof/>
                <w:color w:val="auto"/>
                <w:sz w:val="14"/>
                <w:szCs w:val="14"/>
              </w:rPr>
            </w:pPr>
            <w:r w:rsidRPr="00BD01D4">
              <w:rPr>
                <w:noProof/>
                <w:color w:val="auto"/>
                <w:sz w:val="14"/>
                <w:szCs w:val="14"/>
              </w:rPr>
              <w:t>.00</w:t>
            </w:r>
          </w:p>
        </w:tc>
        <w:tc>
          <w:tcPr>
            <w:tcW w:w="790" w:type="dxa"/>
          </w:tcPr>
          <w:p w:rsidR="00151C08" w:rsidRPr="00BD01D4" w:rsidRDefault="00151C08" w:rsidP="00BD01D4">
            <w:pPr>
              <w:pStyle w:val="TT"/>
              <w:spacing w:line="200" w:lineRule="exact"/>
              <w:jc w:val="center"/>
              <w:rPr>
                <w:noProof/>
                <w:color w:val="auto"/>
                <w:sz w:val="14"/>
                <w:szCs w:val="14"/>
              </w:rPr>
            </w:pPr>
          </w:p>
        </w:tc>
      </w:tr>
    </w:tbl>
    <w:p w:rsidR="00151C08" w:rsidRPr="00BD01D4" w:rsidRDefault="00151C08" w:rsidP="00151C08">
      <w:pPr>
        <w:pStyle w:val="CPSO"/>
        <w:spacing w:line="240" w:lineRule="auto"/>
        <w:rPr>
          <w:noProof/>
          <w:color w:val="auto"/>
          <w:spacing w:val="-4"/>
          <w:sz w:val="14"/>
          <w:szCs w:val="14"/>
        </w:rPr>
      </w:pPr>
      <w:r w:rsidRPr="00BD01D4">
        <w:rPr>
          <w:i/>
          <w:iCs/>
          <w:noProof/>
          <w:color w:val="auto"/>
          <w:spacing w:val="-4"/>
          <w:sz w:val="14"/>
          <w:szCs w:val="14"/>
        </w:rPr>
        <w:t>Note</w:t>
      </w:r>
      <w:r w:rsidRPr="00BD01D4">
        <w:rPr>
          <w:noProof/>
          <w:color w:val="auto"/>
          <w:spacing w:val="-4"/>
          <w:sz w:val="14"/>
          <w:szCs w:val="14"/>
        </w:rPr>
        <w:t>. WLS = weighted least squares; Uncorrected Overall Self-Enhancement = narcissism–self-enhancement relationship uncorrected for unreliability in narcissism; Corrected Overall Self-Enhancement = narcissism–self-enhancement relationship corrected for unreliability in narcissism; Publication type (</w:t>
      </w:r>
      <w:r w:rsidRPr="00BD01D4">
        <w:rPr>
          <w:i/>
          <w:noProof/>
          <w:color w:val="auto"/>
          <w:spacing w:val="-4"/>
          <w:sz w:val="14"/>
          <w:szCs w:val="14"/>
        </w:rPr>
        <w:t>published</w:t>
      </w:r>
      <w:r w:rsidRPr="00BD01D4">
        <w:rPr>
          <w:noProof/>
          <w:color w:val="auto"/>
          <w:spacing w:val="-4"/>
          <w:sz w:val="14"/>
          <w:szCs w:val="14"/>
        </w:rPr>
        <w:t xml:space="preserve"> = 1, </w:t>
      </w:r>
      <w:r w:rsidRPr="00BD01D4">
        <w:rPr>
          <w:i/>
          <w:noProof/>
          <w:color w:val="auto"/>
          <w:spacing w:val="-4"/>
          <w:sz w:val="14"/>
          <w:szCs w:val="14"/>
        </w:rPr>
        <w:t>unpublished</w:t>
      </w:r>
      <w:r w:rsidRPr="00BD01D4">
        <w:rPr>
          <w:noProof/>
          <w:color w:val="auto"/>
          <w:spacing w:val="-4"/>
          <w:sz w:val="14"/>
          <w:szCs w:val="14"/>
        </w:rPr>
        <w:t xml:space="preserve"> = 0); Residual vs. difference score (</w:t>
      </w:r>
      <w:r w:rsidRPr="00BD01D4">
        <w:rPr>
          <w:i/>
          <w:noProof/>
          <w:color w:val="auto"/>
          <w:spacing w:val="-4"/>
          <w:sz w:val="14"/>
          <w:szCs w:val="14"/>
        </w:rPr>
        <w:t>residual</w:t>
      </w:r>
      <w:r w:rsidRPr="00BD01D4">
        <w:rPr>
          <w:noProof/>
          <w:color w:val="auto"/>
          <w:spacing w:val="-4"/>
          <w:sz w:val="14"/>
          <w:szCs w:val="14"/>
        </w:rPr>
        <w:t xml:space="preserve"> = 1, </w:t>
      </w:r>
      <w:r w:rsidRPr="00BD01D4">
        <w:rPr>
          <w:i/>
          <w:noProof/>
          <w:color w:val="auto"/>
          <w:spacing w:val="-4"/>
          <w:sz w:val="14"/>
          <w:szCs w:val="14"/>
        </w:rPr>
        <w:t>difference score</w:t>
      </w:r>
      <w:r w:rsidRPr="00BD01D4">
        <w:rPr>
          <w:noProof/>
          <w:color w:val="auto"/>
          <w:spacing w:val="-4"/>
          <w:sz w:val="14"/>
          <w:szCs w:val="14"/>
        </w:rPr>
        <w:t xml:space="preserve"> = 0); Observer vs. objective (1 = </w:t>
      </w:r>
      <w:r w:rsidRPr="00BD01D4">
        <w:rPr>
          <w:i/>
          <w:noProof/>
          <w:color w:val="auto"/>
          <w:spacing w:val="-4"/>
          <w:sz w:val="14"/>
          <w:szCs w:val="14"/>
        </w:rPr>
        <w:t>observer report</w:t>
      </w:r>
      <w:r w:rsidRPr="00BD01D4">
        <w:rPr>
          <w:noProof/>
          <w:color w:val="auto"/>
          <w:spacing w:val="-4"/>
          <w:sz w:val="14"/>
          <w:szCs w:val="14"/>
        </w:rPr>
        <w:t xml:space="preserve">, 0 = </w:t>
      </w:r>
      <w:r w:rsidRPr="00BD01D4">
        <w:rPr>
          <w:i/>
          <w:noProof/>
          <w:color w:val="auto"/>
          <w:spacing w:val="-4"/>
          <w:sz w:val="14"/>
          <w:szCs w:val="14"/>
        </w:rPr>
        <w:t>objective measure</w:t>
      </w:r>
      <w:r w:rsidRPr="00BD01D4">
        <w:rPr>
          <w:noProof/>
          <w:color w:val="auto"/>
          <w:spacing w:val="-4"/>
          <w:sz w:val="14"/>
          <w:szCs w:val="14"/>
        </w:rPr>
        <w:t xml:space="preserve">); NPI vs. other measure (1 = </w:t>
      </w:r>
      <w:r w:rsidRPr="00BD01D4">
        <w:rPr>
          <w:i/>
          <w:noProof/>
          <w:color w:val="auto"/>
          <w:spacing w:val="-4"/>
          <w:sz w:val="14"/>
          <w:szCs w:val="14"/>
        </w:rPr>
        <w:t>NPI</w:t>
      </w:r>
      <w:r w:rsidRPr="00BD01D4">
        <w:rPr>
          <w:noProof/>
          <w:color w:val="auto"/>
          <w:spacing w:val="-4"/>
          <w:sz w:val="14"/>
          <w:szCs w:val="14"/>
        </w:rPr>
        <w:t xml:space="preserve">, 0 = </w:t>
      </w:r>
      <w:r w:rsidRPr="00BD01D4">
        <w:rPr>
          <w:i/>
          <w:noProof/>
          <w:color w:val="auto"/>
          <w:spacing w:val="-4"/>
          <w:sz w:val="14"/>
          <w:szCs w:val="14"/>
        </w:rPr>
        <w:t>other measures</w:t>
      </w:r>
      <w:r w:rsidRPr="00BD01D4">
        <w:rPr>
          <w:noProof/>
          <w:color w:val="auto"/>
          <w:spacing w:val="-4"/>
          <w:sz w:val="14"/>
          <w:szCs w:val="14"/>
        </w:rPr>
        <w:t xml:space="preserve">); NPI = Narcissistic Personality Inventory; Student vs. non-student sample (1 = </w:t>
      </w:r>
      <w:r w:rsidRPr="00BD01D4">
        <w:rPr>
          <w:i/>
          <w:noProof/>
          <w:color w:val="auto"/>
          <w:spacing w:val="-4"/>
          <w:sz w:val="14"/>
          <w:szCs w:val="14"/>
        </w:rPr>
        <w:t>student</w:t>
      </w:r>
      <w:r w:rsidRPr="00BD01D4">
        <w:rPr>
          <w:noProof/>
          <w:color w:val="auto"/>
          <w:spacing w:val="-4"/>
          <w:sz w:val="14"/>
          <w:szCs w:val="14"/>
        </w:rPr>
        <w:t xml:space="preserve">, 0 = </w:t>
      </w:r>
      <w:r w:rsidRPr="00BD01D4">
        <w:rPr>
          <w:i/>
          <w:noProof/>
          <w:color w:val="auto"/>
          <w:spacing w:val="-4"/>
          <w:sz w:val="14"/>
          <w:szCs w:val="14"/>
        </w:rPr>
        <w:t>non-student</w:t>
      </w:r>
      <w:r w:rsidRPr="00BD01D4">
        <w:rPr>
          <w:noProof/>
          <w:color w:val="auto"/>
          <w:spacing w:val="-4"/>
          <w:sz w:val="14"/>
          <w:szCs w:val="14"/>
        </w:rPr>
        <w:t xml:space="preserve">); </w:t>
      </w:r>
      <w:r w:rsidRPr="00BD01D4">
        <w:rPr>
          <w:i/>
          <w:iCs/>
          <w:noProof/>
          <w:color w:val="auto"/>
          <w:spacing w:val="-4"/>
          <w:sz w:val="14"/>
          <w:szCs w:val="14"/>
        </w:rPr>
        <w:t>B</w:t>
      </w:r>
      <w:r w:rsidRPr="00BD01D4">
        <w:rPr>
          <w:noProof/>
          <w:color w:val="auto"/>
          <w:spacing w:val="-4"/>
          <w:sz w:val="14"/>
          <w:szCs w:val="14"/>
        </w:rPr>
        <w:t xml:space="preserve"> = unstandardized regression coefficient weighted by sample size; </w:t>
      </w:r>
      <w:r w:rsidRPr="00BD01D4">
        <w:rPr>
          <w:i/>
          <w:iCs/>
          <w:noProof/>
          <w:color w:val="auto"/>
          <w:spacing w:val="-4"/>
          <w:sz w:val="14"/>
          <w:szCs w:val="14"/>
        </w:rPr>
        <w:t>SE</w:t>
      </w:r>
      <w:r w:rsidRPr="00BD01D4">
        <w:rPr>
          <w:noProof/>
          <w:color w:val="auto"/>
          <w:spacing w:val="-4"/>
          <w:sz w:val="14"/>
          <w:szCs w:val="14"/>
        </w:rPr>
        <w:t xml:space="preserve"> = standard error of the regression coefficient; 95% CI = 95% confidence interval</w:t>
      </w:r>
      <w:r w:rsidRPr="00BD01D4">
        <w:rPr>
          <w:i/>
          <w:iCs/>
          <w:noProof/>
          <w:color w:val="auto"/>
          <w:spacing w:val="-4"/>
          <w:sz w:val="14"/>
          <w:szCs w:val="14"/>
        </w:rPr>
        <w:t>; p =</w:t>
      </w:r>
      <w:r w:rsidRPr="00BD01D4">
        <w:rPr>
          <w:noProof/>
          <w:color w:val="auto"/>
          <w:spacing w:val="-4"/>
          <w:sz w:val="14"/>
          <w:szCs w:val="14"/>
        </w:rPr>
        <w:t xml:space="preserve"> exact </w:t>
      </w:r>
      <w:r w:rsidRPr="00BD01D4">
        <w:rPr>
          <w:i/>
          <w:iCs/>
          <w:noProof/>
          <w:color w:val="auto"/>
          <w:spacing w:val="-4"/>
          <w:sz w:val="14"/>
          <w:szCs w:val="14"/>
        </w:rPr>
        <w:t>p</w:t>
      </w:r>
      <w:r w:rsidRPr="00BD01D4">
        <w:rPr>
          <w:noProof/>
          <w:color w:val="auto"/>
          <w:spacing w:val="-4"/>
          <w:sz w:val="14"/>
          <w:szCs w:val="14"/>
        </w:rPr>
        <w:t xml:space="preserve"> value; </w:t>
      </w:r>
      <w:r w:rsidRPr="00BD01D4">
        <w:rPr>
          <w:i/>
          <w:iCs/>
          <w:noProof/>
          <w:color w:val="auto"/>
          <w:spacing w:val="-4"/>
          <w:sz w:val="14"/>
          <w:szCs w:val="14"/>
        </w:rPr>
        <w:t>k</w:t>
      </w:r>
      <w:r w:rsidRPr="00BD01D4">
        <w:rPr>
          <w:noProof/>
          <w:color w:val="auto"/>
          <w:spacing w:val="-4"/>
          <w:sz w:val="14"/>
          <w:szCs w:val="14"/>
        </w:rPr>
        <w:t xml:space="preserve"> = number of effect sizes; </w:t>
      </w:r>
      <w:r w:rsidRPr="00BD01D4">
        <w:rPr>
          <w:i/>
          <w:iCs/>
          <w:noProof/>
          <w:color w:val="auto"/>
          <w:spacing w:val="-4"/>
          <w:sz w:val="14"/>
          <w:szCs w:val="14"/>
        </w:rPr>
        <w:t>N</w:t>
      </w:r>
      <w:r w:rsidRPr="00BD01D4">
        <w:rPr>
          <w:noProof/>
          <w:color w:val="auto"/>
          <w:spacing w:val="-4"/>
          <w:sz w:val="14"/>
          <w:szCs w:val="14"/>
        </w:rPr>
        <w:t xml:space="preserve"> = number of participants (see Note 1); </w:t>
      </w:r>
      <w:r w:rsidRPr="00BD01D4">
        <w:rPr>
          <w:rFonts w:ascii="Symbol" w:hAnsi="Symbol"/>
          <w:noProof/>
          <w:color w:val="auto"/>
          <w:spacing w:val="-4"/>
          <w:position w:val="-12"/>
          <w:sz w:val="14"/>
          <w:szCs w:val="14"/>
        </w:rPr>
        <w:object w:dxaOrig="260" w:dyaOrig="380">
          <v:shape id="_x0000_i1026" type="#_x0000_t75" style="width:12.5pt;height:18.8pt" o:ole="">
            <v:imagedata r:id="rId17" o:title=""/>
          </v:shape>
          <o:OLEObject Type="Embed" ProgID="Equation.DSMT4" ShapeID="_x0000_i1026" DrawAspect="Content" ObjectID="_1380634261" r:id="rId18"/>
        </w:object>
      </w:r>
      <w:r w:rsidRPr="00BD01D4">
        <w:rPr>
          <w:i/>
          <w:iCs/>
          <w:noProof/>
          <w:color w:val="auto"/>
          <w:spacing w:val="-4"/>
          <w:sz w:val="14"/>
          <w:szCs w:val="14"/>
        </w:rPr>
        <w:t xml:space="preserve"> =</w:t>
      </w:r>
      <w:r w:rsidRPr="00BD01D4">
        <w:rPr>
          <w:noProof/>
          <w:color w:val="auto"/>
          <w:spacing w:val="-4"/>
          <w:sz w:val="14"/>
          <w:szCs w:val="14"/>
        </w:rPr>
        <w:t xml:space="preserve"> intercept variance across groups; </w:t>
      </w:r>
      <w:r w:rsidRPr="00BD01D4">
        <w:rPr>
          <w:rFonts w:ascii="Symbol" w:hAnsi="Symbol"/>
          <w:noProof/>
          <w:color w:val="auto"/>
          <w:spacing w:val="-4"/>
          <w:sz w:val="14"/>
          <w:szCs w:val="14"/>
        </w:rPr>
        <w:sym w:font="Symbol" w:char="0073"/>
      </w:r>
      <w:r w:rsidRPr="00BD01D4">
        <w:rPr>
          <w:iCs/>
          <w:noProof/>
          <w:color w:val="auto"/>
          <w:spacing w:val="-4"/>
          <w:sz w:val="14"/>
          <w:szCs w:val="14"/>
          <w:vertAlign w:val="superscript"/>
        </w:rPr>
        <w:t>2</w:t>
      </w:r>
      <w:r w:rsidRPr="00BD01D4">
        <w:rPr>
          <w:noProof/>
          <w:color w:val="auto"/>
          <w:spacing w:val="-4"/>
          <w:sz w:val="14"/>
          <w:szCs w:val="14"/>
        </w:rPr>
        <w:t xml:space="preserve"> = within-group, individual-level variance; Pseudo-</w:t>
      </w:r>
      <w:r w:rsidRPr="00BD01D4">
        <w:rPr>
          <w:i/>
          <w:iCs/>
          <w:noProof/>
          <w:color w:val="auto"/>
          <w:spacing w:val="-4"/>
          <w:sz w:val="14"/>
          <w:szCs w:val="14"/>
        </w:rPr>
        <w:t>R</w:t>
      </w:r>
      <w:r w:rsidRPr="00BD01D4">
        <w:rPr>
          <w:iCs/>
          <w:noProof/>
          <w:color w:val="auto"/>
          <w:spacing w:val="-4"/>
          <w:sz w:val="14"/>
          <w:szCs w:val="14"/>
          <w:vertAlign w:val="superscript"/>
        </w:rPr>
        <w:t>2</w:t>
      </w:r>
      <w:r w:rsidRPr="00BD01D4">
        <w:rPr>
          <w:i/>
          <w:iCs/>
          <w:noProof/>
          <w:color w:val="auto"/>
          <w:spacing w:val="-4"/>
          <w:sz w:val="14"/>
          <w:szCs w:val="14"/>
        </w:rPr>
        <w:t xml:space="preserve"> =</w:t>
      </w:r>
      <w:r w:rsidRPr="00BD01D4">
        <w:rPr>
          <w:noProof/>
          <w:color w:val="auto"/>
          <w:spacing w:val="-4"/>
          <w:sz w:val="14"/>
          <w:szCs w:val="14"/>
        </w:rPr>
        <w:t xml:space="preserve"> proportion of variance explained beyond baseline model (baseline model = Model 2).</w:t>
      </w:r>
    </w:p>
    <w:p w:rsidR="00151C08" w:rsidRPr="00BD01D4" w:rsidRDefault="00151C08" w:rsidP="00151C08">
      <w:pPr>
        <w:pStyle w:val="CPSO"/>
        <w:spacing w:line="240" w:lineRule="auto"/>
        <w:rPr>
          <w:noProof/>
          <w:color w:val="auto"/>
          <w:sz w:val="14"/>
          <w:szCs w:val="14"/>
        </w:rPr>
      </w:pPr>
      <w:r w:rsidRPr="00BD01D4">
        <w:rPr>
          <w:noProof/>
          <w:color w:val="auto"/>
          <w:sz w:val="14"/>
          <w:szCs w:val="14"/>
          <w:vertAlign w:val="superscript"/>
        </w:rPr>
        <w:t>a</w:t>
      </w:r>
      <w:r w:rsidRPr="00BD01D4">
        <w:rPr>
          <w:noProof/>
          <w:color w:val="auto"/>
          <w:sz w:val="14"/>
          <w:szCs w:val="14"/>
        </w:rPr>
        <w:t>Some samples had effects sizes for both 0 and 1 dummy coded categories.</w:t>
      </w:r>
    </w:p>
    <w:p w:rsidR="00151C08" w:rsidRPr="00BD01D4" w:rsidRDefault="00151C08" w:rsidP="00151C08">
      <w:pPr>
        <w:pStyle w:val="CPSO"/>
        <w:spacing w:line="240" w:lineRule="auto"/>
        <w:rPr>
          <w:noProof/>
          <w:color w:val="auto"/>
          <w:sz w:val="14"/>
          <w:szCs w:val="14"/>
        </w:rPr>
      </w:pPr>
      <w:r w:rsidRPr="00BD01D4">
        <w:rPr>
          <w:noProof/>
          <w:color w:val="auto"/>
          <w:sz w:val="14"/>
          <w:szCs w:val="14"/>
          <w:vertAlign w:val="superscript"/>
        </w:rPr>
        <w:t>b</w:t>
      </w:r>
      <w:r w:rsidRPr="00BD01D4">
        <w:rPr>
          <w:noProof/>
          <w:color w:val="auto"/>
          <w:sz w:val="14"/>
          <w:szCs w:val="14"/>
        </w:rPr>
        <w:t>There were missing data for this analysis.</w:t>
      </w:r>
    </w:p>
    <w:p w:rsidR="00151C08" w:rsidRPr="00BD01D4" w:rsidRDefault="00151C08" w:rsidP="00151C08">
      <w:pPr>
        <w:pStyle w:val="CPSO"/>
        <w:spacing w:line="240" w:lineRule="auto"/>
        <w:rPr>
          <w:noProof/>
          <w:color w:val="auto"/>
          <w:sz w:val="14"/>
          <w:szCs w:val="14"/>
        </w:rPr>
      </w:pPr>
      <w:bookmarkStart w:id="41" w:name="tblfn2"/>
      <w:r w:rsidRPr="00BD01D4">
        <w:rPr>
          <w:noProof/>
          <w:color w:val="auto"/>
          <w:sz w:val="14"/>
          <w:szCs w:val="14"/>
        </w:rPr>
        <w:t>*</w:t>
      </w:r>
      <w:bookmarkEnd w:id="41"/>
      <w:r w:rsidRPr="00BD01D4">
        <w:rPr>
          <w:i/>
          <w:iCs/>
          <w:noProof/>
          <w:color w:val="auto"/>
          <w:sz w:val="14"/>
          <w:szCs w:val="14"/>
        </w:rPr>
        <w:t>p</w:t>
      </w:r>
      <w:r w:rsidRPr="00BD01D4">
        <w:rPr>
          <w:noProof/>
          <w:color w:val="auto"/>
          <w:sz w:val="14"/>
          <w:szCs w:val="14"/>
        </w:rPr>
        <w:t xml:space="preserve"> &lt; .05.</w:t>
      </w:r>
    </w:p>
    <w:p w:rsidR="00151C08" w:rsidRDefault="00151C08" w:rsidP="00151C08">
      <w:pPr>
        <w:pStyle w:val="TEXTIND"/>
        <w:spacing w:line="240" w:lineRule="auto"/>
        <w:rPr>
          <w:noProof/>
          <w:color w:val="auto"/>
          <w:spacing w:val="-4"/>
        </w:rPr>
      </w:pPr>
    </w:p>
    <w:p w:rsidR="00151C08" w:rsidRDefault="00151C08" w:rsidP="00821ECE">
      <w:pPr>
        <w:pStyle w:val="TEXT"/>
        <w:spacing w:line="240" w:lineRule="auto"/>
        <w:rPr>
          <w:noProof/>
          <w:color w:val="auto"/>
        </w:rPr>
        <w:sectPr w:rsidR="00151C08" w:rsidSect="00151C08">
          <w:headerReference w:type="first" r:id="rId19"/>
          <w:pgSz w:w="15842" w:h="12242" w:orient="landscape" w:code="177"/>
          <w:pgMar w:top="1260" w:right="840" w:bottom="960" w:left="960" w:header="780" w:footer="1008" w:gutter="0"/>
          <w:pgNumType w:start="1"/>
          <w:cols w:space="360"/>
          <w:titlePg/>
          <w:docGrid w:linePitch="360"/>
        </w:sectPr>
      </w:pPr>
    </w:p>
    <w:p w:rsidR="00BD01D4" w:rsidRPr="00821ECE" w:rsidRDefault="00BD01D4" w:rsidP="00BD01D4">
      <w:pPr>
        <w:pStyle w:val="CPB"/>
        <w:spacing w:line="240" w:lineRule="auto"/>
        <w:rPr>
          <w:noProof/>
          <w:color w:val="auto"/>
        </w:rPr>
      </w:pPr>
      <w:bookmarkStart w:id="42" w:name="tbl4"/>
      <w:r w:rsidRPr="00151C08">
        <w:rPr>
          <w:rStyle w:val="CPBCharacter"/>
          <w:noProof/>
        </w:rPr>
        <w:lastRenderedPageBreak/>
        <w:t>Table 4.</w:t>
      </w:r>
      <w:bookmarkEnd w:id="42"/>
      <w:r>
        <w:rPr>
          <w:noProof/>
          <w:color w:val="auto"/>
        </w:rPr>
        <w:t xml:space="preserve"> </w:t>
      </w:r>
      <w:r w:rsidRPr="00821ECE">
        <w:rPr>
          <w:noProof/>
          <w:color w:val="auto"/>
        </w:rPr>
        <w:t>Summary of Multilevel WLS Results Predicting Narcissism’s Relationship With Self-Enhancement—Excluding Effect Sizes Based on Difference Scores.</w:t>
      </w:r>
    </w:p>
    <w:tbl>
      <w:tblPr>
        <w:tblStyle w:val="CFTABLE"/>
        <w:tblW w:w="5000" w:type="pct"/>
        <w:tblLook w:val="04A0" w:firstRow="1" w:lastRow="0" w:firstColumn="1" w:lastColumn="0" w:noHBand="0" w:noVBand="1"/>
      </w:tblPr>
      <w:tblGrid>
        <w:gridCol w:w="2506"/>
        <w:gridCol w:w="232"/>
        <w:gridCol w:w="742"/>
        <w:gridCol w:w="840"/>
        <w:gridCol w:w="466"/>
        <w:gridCol w:w="614"/>
        <w:gridCol w:w="960"/>
        <w:gridCol w:w="960"/>
        <w:gridCol w:w="960"/>
        <w:gridCol w:w="1200"/>
        <w:gridCol w:w="840"/>
        <w:gridCol w:w="1080"/>
        <w:gridCol w:w="840"/>
        <w:gridCol w:w="840"/>
        <w:gridCol w:w="962"/>
      </w:tblGrid>
      <w:tr w:rsidR="00BD01D4" w:rsidRPr="00821ECE" w:rsidTr="00361177">
        <w:trPr>
          <w:cnfStyle w:val="100000000000" w:firstRow="1" w:lastRow="0" w:firstColumn="0" w:lastColumn="0" w:oddVBand="0" w:evenVBand="0" w:oddHBand="0" w:evenHBand="0" w:firstRowFirstColumn="0" w:firstRowLastColumn="0" w:lastRowFirstColumn="0" w:lastRowLastColumn="0"/>
          <w:trHeight w:val="20"/>
        </w:trPr>
        <w:tc>
          <w:tcPr>
            <w:tcW w:w="2506" w:type="dxa"/>
            <w:vMerge w:val="restart"/>
            <w:vAlign w:val="bottom"/>
            <w:hideMark/>
          </w:tcPr>
          <w:p w:rsidR="00BD01D4" w:rsidRPr="00821ECE" w:rsidRDefault="00BD01D4" w:rsidP="00361177">
            <w:pPr>
              <w:pStyle w:val="TCH"/>
              <w:spacing w:before="0" w:after="0" w:line="240" w:lineRule="auto"/>
              <w:rPr>
                <w:noProof/>
                <w:color w:val="auto"/>
              </w:rPr>
            </w:pPr>
            <w:r w:rsidRPr="00821ECE">
              <w:rPr>
                <w:noProof/>
                <w:color w:val="auto"/>
              </w:rPr>
              <w:t>Predictor</w:t>
            </w:r>
          </w:p>
        </w:tc>
        <w:tc>
          <w:tcPr>
            <w:tcW w:w="1814" w:type="dxa"/>
            <w:gridSpan w:val="3"/>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Uncorrected overall self-enhancement</w:t>
            </w:r>
          </w:p>
        </w:tc>
        <w:tc>
          <w:tcPr>
            <w:tcW w:w="2040" w:type="dxa"/>
            <w:gridSpan w:val="3"/>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Corrected overall self-enhancement</w:t>
            </w:r>
          </w:p>
        </w:tc>
        <w:tc>
          <w:tcPr>
            <w:tcW w:w="1920" w:type="dxa"/>
            <w:gridSpan w:val="2"/>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Publication type</w:t>
            </w:r>
          </w:p>
        </w:tc>
        <w:tc>
          <w:tcPr>
            <w:tcW w:w="2040" w:type="dxa"/>
            <w:gridSpan w:val="2"/>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Observer vs. objective</w:t>
            </w:r>
          </w:p>
        </w:tc>
        <w:tc>
          <w:tcPr>
            <w:tcW w:w="1920" w:type="dxa"/>
            <w:gridSpan w:val="2"/>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NPI vs. other narcissism measure</w:t>
            </w:r>
          </w:p>
        </w:tc>
        <w:tc>
          <w:tcPr>
            <w:tcW w:w="1802" w:type="dxa"/>
            <w:gridSpan w:val="2"/>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Student vs. non-student sample</w:t>
            </w:r>
          </w:p>
        </w:tc>
      </w:tr>
      <w:tr w:rsidR="00BD01D4" w:rsidRPr="00821ECE" w:rsidTr="00361177">
        <w:trPr>
          <w:trHeight w:val="20"/>
        </w:trPr>
        <w:tc>
          <w:tcPr>
            <w:tcW w:w="2506" w:type="dxa"/>
            <w:vMerge/>
            <w:hideMark/>
          </w:tcPr>
          <w:p w:rsidR="00BD01D4" w:rsidRPr="00821ECE" w:rsidRDefault="00BD01D4" w:rsidP="00BD01D4">
            <w:pPr>
              <w:rPr>
                <w:noProof/>
                <w:sz w:val="24"/>
                <w:szCs w:val="24"/>
              </w:rPr>
            </w:pPr>
          </w:p>
        </w:tc>
        <w:tc>
          <w:tcPr>
            <w:tcW w:w="1814" w:type="dxa"/>
            <w:gridSpan w:val="3"/>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Model 1</w:t>
            </w:r>
          </w:p>
        </w:tc>
        <w:tc>
          <w:tcPr>
            <w:tcW w:w="2040" w:type="dxa"/>
            <w:gridSpan w:val="3"/>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Model 2</w:t>
            </w:r>
          </w:p>
        </w:tc>
        <w:tc>
          <w:tcPr>
            <w:tcW w:w="1920" w:type="dxa"/>
            <w:gridSpan w:val="2"/>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Model 3</w:t>
            </w:r>
          </w:p>
        </w:tc>
        <w:tc>
          <w:tcPr>
            <w:tcW w:w="2040" w:type="dxa"/>
            <w:gridSpan w:val="2"/>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Model 4</w:t>
            </w:r>
          </w:p>
        </w:tc>
        <w:tc>
          <w:tcPr>
            <w:tcW w:w="1920" w:type="dxa"/>
            <w:gridSpan w:val="2"/>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Model 5</w:t>
            </w:r>
          </w:p>
        </w:tc>
        <w:tc>
          <w:tcPr>
            <w:tcW w:w="1802" w:type="dxa"/>
            <w:gridSpan w:val="2"/>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rPr>
            </w:pPr>
            <w:r w:rsidRPr="00821ECE">
              <w:rPr>
                <w:noProof/>
                <w:color w:val="auto"/>
              </w:rPr>
              <w:t>Model 6</w:t>
            </w:r>
          </w:p>
        </w:tc>
      </w:tr>
      <w:tr w:rsidR="00BD01D4" w:rsidRPr="00821ECE" w:rsidTr="00361177">
        <w:trPr>
          <w:trHeight w:val="20"/>
        </w:trPr>
        <w:tc>
          <w:tcPr>
            <w:tcW w:w="2506" w:type="dxa"/>
            <w:vMerge/>
            <w:tcBorders>
              <w:bottom w:val="single" w:sz="4" w:space="0" w:color="auto"/>
            </w:tcBorders>
            <w:hideMark/>
          </w:tcPr>
          <w:p w:rsidR="00BD01D4" w:rsidRPr="00821ECE" w:rsidRDefault="00BD01D4" w:rsidP="00BD01D4">
            <w:pPr>
              <w:rPr>
                <w:noProof/>
                <w:sz w:val="24"/>
                <w:szCs w:val="24"/>
              </w:rPr>
            </w:pPr>
          </w:p>
        </w:tc>
        <w:tc>
          <w:tcPr>
            <w:tcW w:w="974" w:type="dxa"/>
            <w:gridSpan w:val="2"/>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B</w:t>
            </w:r>
          </w:p>
          <w:p w:rsidR="00BD01D4" w:rsidRPr="00821ECE" w:rsidRDefault="00BD01D4" w:rsidP="00361177">
            <w:pPr>
              <w:pStyle w:val="TCH"/>
              <w:spacing w:before="0" w:after="0" w:line="240" w:lineRule="auto"/>
              <w:jc w:val="center"/>
              <w:rPr>
                <w:noProof/>
                <w:color w:val="auto"/>
              </w:rPr>
            </w:pPr>
            <w:r w:rsidRPr="00821ECE">
              <w:rPr>
                <w:noProof/>
                <w:color w:val="auto"/>
              </w:rPr>
              <w:t>(95% CI)</w:t>
            </w:r>
          </w:p>
        </w:tc>
        <w:tc>
          <w:tcPr>
            <w:tcW w:w="84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SE</w:t>
            </w:r>
          </w:p>
          <w:p w:rsidR="00BD01D4" w:rsidRPr="00821ECE" w:rsidRDefault="00BD01D4" w:rsidP="00361177">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080" w:type="dxa"/>
            <w:gridSpan w:val="2"/>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B</w:t>
            </w:r>
          </w:p>
          <w:p w:rsidR="00BD01D4" w:rsidRPr="00821ECE" w:rsidRDefault="00BD01D4" w:rsidP="00361177">
            <w:pPr>
              <w:pStyle w:val="TCH"/>
              <w:spacing w:before="0" w:after="0" w:line="240" w:lineRule="auto"/>
              <w:jc w:val="center"/>
              <w:rPr>
                <w:noProof/>
                <w:color w:val="auto"/>
              </w:rPr>
            </w:pPr>
            <w:r w:rsidRPr="00821ECE">
              <w:rPr>
                <w:noProof/>
                <w:color w:val="auto"/>
              </w:rPr>
              <w:t>(95% CI)</w:t>
            </w:r>
          </w:p>
        </w:tc>
        <w:tc>
          <w:tcPr>
            <w:tcW w:w="96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SE</w:t>
            </w:r>
          </w:p>
          <w:p w:rsidR="00BD01D4" w:rsidRPr="00821ECE" w:rsidRDefault="00BD01D4" w:rsidP="00361177">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96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B</w:t>
            </w:r>
          </w:p>
          <w:p w:rsidR="00BD01D4" w:rsidRPr="00821ECE" w:rsidRDefault="00BD01D4" w:rsidP="00361177">
            <w:pPr>
              <w:pStyle w:val="TCH"/>
              <w:spacing w:before="0" w:after="0" w:line="240" w:lineRule="auto"/>
              <w:jc w:val="center"/>
              <w:rPr>
                <w:noProof/>
                <w:color w:val="auto"/>
              </w:rPr>
            </w:pPr>
            <w:r w:rsidRPr="00821ECE">
              <w:rPr>
                <w:noProof/>
                <w:color w:val="auto"/>
              </w:rPr>
              <w:t>(95% CI)</w:t>
            </w:r>
          </w:p>
        </w:tc>
        <w:tc>
          <w:tcPr>
            <w:tcW w:w="96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SE</w:t>
            </w:r>
          </w:p>
          <w:p w:rsidR="00BD01D4" w:rsidRPr="00821ECE" w:rsidRDefault="00BD01D4" w:rsidP="00361177">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20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B</w:t>
            </w:r>
          </w:p>
          <w:p w:rsidR="00BD01D4" w:rsidRPr="00821ECE" w:rsidRDefault="00BD01D4" w:rsidP="00361177">
            <w:pPr>
              <w:pStyle w:val="TCH"/>
              <w:spacing w:before="0" w:after="0" w:line="240" w:lineRule="auto"/>
              <w:jc w:val="center"/>
              <w:rPr>
                <w:noProof/>
                <w:color w:val="auto"/>
              </w:rPr>
            </w:pPr>
            <w:r w:rsidRPr="00821ECE">
              <w:rPr>
                <w:noProof/>
                <w:color w:val="auto"/>
              </w:rPr>
              <w:t>(95% CI)</w:t>
            </w:r>
          </w:p>
        </w:tc>
        <w:tc>
          <w:tcPr>
            <w:tcW w:w="84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SE</w:t>
            </w:r>
          </w:p>
          <w:p w:rsidR="00BD01D4" w:rsidRPr="00821ECE" w:rsidRDefault="00BD01D4" w:rsidP="00361177">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08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B</w:t>
            </w:r>
          </w:p>
          <w:p w:rsidR="00BD01D4" w:rsidRPr="00821ECE" w:rsidRDefault="00BD01D4" w:rsidP="00361177">
            <w:pPr>
              <w:pStyle w:val="TCH"/>
              <w:spacing w:before="0" w:after="0" w:line="240" w:lineRule="auto"/>
              <w:jc w:val="center"/>
              <w:rPr>
                <w:noProof/>
                <w:color w:val="auto"/>
              </w:rPr>
            </w:pPr>
            <w:r w:rsidRPr="00821ECE">
              <w:rPr>
                <w:noProof/>
                <w:color w:val="auto"/>
              </w:rPr>
              <w:t>(95% CI)</w:t>
            </w:r>
          </w:p>
        </w:tc>
        <w:tc>
          <w:tcPr>
            <w:tcW w:w="84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SE</w:t>
            </w:r>
          </w:p>
          <w:p w:rsidR="00BD01D4" w:rsidRPr="00821ECE" w:rsidRDefault="00BD01D4" w:rsidP="00361177">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840"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B</w:t>
            </w:r>
          </w:p>
          <w:p w:rsidR="00BD01D4" w:rsidRPr="00821ECE" w:rsidRDefault="00BD01D4" w:rsidP="00361177">
            <w:pPr>
              <w:pStyle w:val="TCH"/>
              <w:spacing w:before="0" w:after="0" w:line="240" w:lineRule="auto"/>
              <w:jc w:val="center"/>
              <w:rPr>
                <w:noProof/>
                <w:color w:val="auto"/>
              </w:rPr>
            </w:pPr>
            <w:r w:rsidRPr="00821ECE">
              <w:rPr>
                <w:noProof/>
                <w:color w:val="auto"/>
              </w:rPr>
              <w:t>(95% CI)</w:t>
            </w:r>
          </w:p>
        </w:tc>
        <w:tc>
          <w:tcPr>
            <w:tcW w:w="962" w:type="dxa"/>
            <w:tcBorders>
              <w:top w:val="single" w:sz="4" w:space="0" w:color="auto"/>
              <w:bottom w:val="single" w:sz="4" w:space="0" w:color="auto"/>
            </w:tcBorders>
            <w:vAlign w:val="bottom"/>
            <w:hideMark/>
          </w:tcPr>
          <w:p w:rsidR="00BD01D4" w:rsidRPr="00821ECE" w:rsidRDefault="00BD01D4" w:rsidP="00361177">
            <w:pPr>
              <w:pStyle w:val="TCH"/>
              <w:spacing w:before="0" w:after="0" w:line="240" w:lineRule="auto"/>
              <w:jc w:val="center"/>
              <w:rPr>
                <w:noProof/>
                <w:color w:val="auto"/>
                <w:sz w:val="24"/>
              </w:rPr>
            </w:pPr>
            <w:r w:rsidRPr="00821ECE">
              <w:rPr>
                <w:i/>
                <w:iCs/>
                <w:noProof/>
                <w:color w:val="auto"/>
              </w:rPr>
              <w:t>SE</w:t>
            </w:r>
          </w:p>
          <w:p w:rsidR="00BD01D4" w:rsidRPr="00821ECE" w:rsidRDefault="00BD01D4" w:rsidP="00361177">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r>
      <w:tr w:rsidR="00BD01D4" w:rsidRPr="00821ECE" w:rsidTr="00361177">
        <w:trPr>
          <w:trHeight w:val="20"/>
        </w:trPr>
        <w:tc>
          <w:tcPr>
            <w:tcW w:w="2506" w:type="dxa"/>
            <w:tcBorders>
              <w:top w:val="single" w:sz="4" w:space="0" w:color="auto"/>
            </w:tcBorders>
            <w:hideMark/>
          </w:tcPr>
          <w:p w:rsidR="00BD01D4" w:rsidRPr="00821ECE" w:rsidRDefault="00BD01D4" w:rsidP="00BD01D4">
            <w:pPr>
              <w:pStyle w:val="TT"/>
              <w:spacing w:line="240" w:lineRule="auto"/>
              <w:rPr>
                <w:noProof/>
                <w:color w:val="auto"/>
              </w:rPr>
            </w:pPr>
            <w:r w:rsidRPr="00821ECE">
              <w:rPr>
                <w:noProof/>
                <w:color w:val="auto"/>
              </w:rPr>
              <w:t>Intercept</w:t>
            </w:r>
          </w:p>
        </w:tc>
        <w:tc>
          <w:tcPr>
            <w:tcW w:w="974" w:type="dxa"/>
            <w:gridSpan w:val="2"/>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.21*</w:t>
            </w:r>
          </w:p>
          <w:p w:rsidR="00BD01D4" w:rsidRPr="00821ECE" w:rsidRDefault="00BD01D4" w:rsidP="00BD01D4">
            <w:pPr>
              <w:pStyle w:val="TT"/>
              <w:spacing w:line="240" w:lineRule="auto"/>
              <w:jc w:val="center"/>
              <w:rPr>
                <w:noProof/>
                <w:color w:val="auto"/>
              </w:rPr>
            </w:pPr>
            <w:r w:rsidRPr="00821ECE">
              <w:rPr>
                <w:noProof/>
                <w:color w:val="auto"/>
              </w:rPr>
              <w:t>[.18, .24]</w:t>
            </w:r>
          </w:p>
        </w:tc>
        <w:tc>
          <w:tcPr>
            <w:tcW w:w="84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.01</w:t>
            </w:r>
          </w:p>
          <w:p w:rsidR="00BD01D4" w:rsidRPr="00821ECE" w:rsidRDefault="00BD01D4" w:rsidP="00BD01D4">
            <w:pPr>
              <w:pStyle w:val="TT"/>
              <w:spacing w:line="240" w:lineRule="auto"/>
              <w:jc w:val="center"/>
              <w:rPr>
                <w:noProof/>
                <w:color w:val="auto"/>
              </w:rPr>
            </w:pPr>
            <w:r w:rsidRPr="00821ECE">
              <w:rPr>
                <w:noProof/>
                <w:color w:val="auto"/>
              </w:rPr>
              <w:t>(.000)</w:t>
            </w:r>
          </w:p>
        </w:tc>
        <w:tc>
          <w:tcPr>
            <w:tcW w:w="1080" w:type="dxa"/>
            <w:gridSpan w:val="2"/>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.24*</w:t>
            </w:r>
          </w:p>
          <w:p w:rsidR="00BD01D4" w:rsidRPr="00821ECE" w:rsidRDefault="00BD01D4" w:rsidP="00BD01D4">
            <w:pPr>
              <w:pStyle w:val="TT"/>
              <w:spacing w:line="240" w:lineRule="auto"/>
              <w:jc w:val="center"/>
              <w:rPr>
                <w:noProof/>
                <w:color w:val="auto"/>
              </w:rPr>
            </w:pPr>
            <w:r w:rsidRPr="00821ECE">
              <w:rPr>
                <w:noProof/>
                <w:color w:val="auto"/>
              </w:rPr>
              <w:t>[.21, .28]</w:t>
            </w:r>
          </w:p>
        </w:tc>
        <w:tc>
          <w:tcPr>
            <w:tcW w:w="96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.02</w:t>
            </w:r>
          </w:p>
          <w:p w:rsidR="00BD01D4" w:rsidRPr="00821ECE" w:rsidRDefault="00BD01D4" w:rsidP="00BD01D4">
            <w:pPr>
              <w:pStyle w:val="TT"/>
              <w:spacing w:line="240" w:lineRule="auto"/>
              <w:jc w:val="center"/>
              <w:rPr>
                <w:noProof/>
                <w:color w:val="auto"/>
              </w:rPr>
            </w:pPr>
            <w:r w:rsidRPr="00821ECE">
              <w:rPr>
                <w:noProof/>
                <w:color w:val="auto"/>
              </w:rPr>
              <w:t>(.000)</w:t>
            </w:r>
          </w:p>
        </w:tc>
        <w:tc>
          <w:tcPr>
            <w:tcW w:w="96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.23*</w:t>
            </w:r>
          </w:p>
          <w:p w:rsidR="00BD01D4" w:rsidRPr="00821ECE" w:rsidRDefault="00BD01D4" w:rsidP="00BD01D4">
            <w:pPr>
              <w:pStyle w:val="TT"/>
              <w:spacing w:line="240" w:lineRule="auto"/>
              <w:jc w:val="center"/>
              <w:rPr>
                <w:noProof/>
                <w:color w:val="auto"/>
              </w:rPr>
            </w:pPr>
            <w:r w:rsidRPr="00821ECE">
              <w:rPr>
                <w:noProof/>
                <w:color w:val="auto"/>
              </w:rPr>
              <w:t>[.18, .27]</w:t>
            </w:r>
          </w:p>
        </w:tc>
        <w:tc>
          <w:tcPr>
            <w:tcW w:w="96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.02</w:t>
            </w:r>
          </w:p>
          <w:p w:rsidR="00BD01D4" w:rsidRPr="00821ECE" w:rsidRDefault="00BD01D4" w:rsidP="00BD01D4">
            <w:pPr>
              <w:pStyle w:val="TT"/>
              <w:spacing w:line="240" w:lineRule="auto"/>
              <w:jc w:val="center"/>
              <w:rPr>
                <w:noProof/>
                <w:color w:val="auto"/>
              </w:rPr>
            </w:pPr>
            <w:r w:rsidRPr="00821ECE">
              <w:rPr>
                <w:noProof/>
                <w:color w:val="auto"/>
              </w:rPr>
              <w:t>(.000)</w:t>
            </w:r>
          </w:p>
        </w:tc>
        <w:tc>
          <w:tcPr>
            <w:tcW w:w="120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.35*</w:t>
            </w:r>
          </w:p>
          <w:p w:rsidR="00BD01D4" w:rsidRPr="00821ECE" w:rsidRDefault="00BD01D4" w:rsidP="00BD01D4">
            <w:pPr>
              <w:pStyle w:val="TT"/>
              <w:spacing w:line="240" w:lineRule="auto"/>
              <w:jc w:val="center"/>
              <w:rPr>
                <w:noProof/>
                <w:color w:val="auto"/>
              </w:rPr>
            </w:pPr>
            <w:r w:rsidRPr="00821ECE">
              <w:rPr>
                <w:noProof/>
                <w:color w:val="auto"/>
              </w:rPr>
              <w:t>[.24, .45]</w:t>
            </w:r>
          </w:p>
        </w:tc>
        <w:tc>
          <w:tcPr>
            <w:tcW w:w="84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.05</w:t>
            </w:r>
          </w:p>
          <w:p w:rsidR="00BD01D4" w:rsidRPr="00821ECE" w:rsidRDefault="00BD01D4" w:rsidP="00BD01D4">
            <w:pPr>
              <w:pStyle w:val="TT"/>
              <w:spacing w:line="240" w:lineRule="auto"/>
              <w:jc w:val="center"/>
              <w:rPr>
                <w:noProof/>
                <w:color w:val="auto"/>
              </w:rPr>
            </w:pPr>
            <w:r w:rsidRPr="00821ECE">
              <w:rPr>
                <w:noProof/>
                <w:color w:val="auto"/>
              </w:rPr>
              <w:t>(.000)</w:t>
            </w:r>
          </w:p>
        </w:tc>
        <w:tc>
          <w:tcPr>
            <w:tcW w:w="108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.27*</w:t>
            </w:r>
          </w:p>
          <w:p w:rsidR="00BD01D4" w:rsidRPr="00821ECE" w:rsidRDefault="00BD01D4" w:rsidP="00BD01D4">
            <w:pPr>
              <w:pStyle w:val="TT"/>
              <w:spacing w:line="240" w:lineRule="auto"/>
              <w:jc w:val="center"/>
              <w:rPr>
                <w:noProof/>
                <w:color w:val="auto"/>
              </w:rPr>
            </w:pPr>
            <w:r w:rsidRPr="00821ECE">
              <w:rPr>
                <w:noProof/>
                <w:color w:val="auto"/>
              </w:rPr>
              <w:t>[.20, .35]</w:t>
            </w:r>
          </w:p>
        </w:tc>
        <w:tc>
          <w:tcPr>
            <w:tcW w:w="84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.03</w:t>
            </w:r>
          </w:p>
          <w:p w:rsidR="00BD01D4" w:rsidRPr="00821ECE" w:rsidRDefault="00BD01D4" w:rsidP="00BD01D4">
            <w:pPr>
              <w:pStyle w:val="TT"/>
              <w:spacing w:line="240" w:lineRule="auto"/>
              <w:jc w:val="center"/>
              <w:rPr>
                <w:noProof/>
                <w:color w:val="auto"/>
              </w:rPr>
            </w:pPr>
            <w:r w:rsidRPr="00821ECE">
              <w:rPr>
                <w:noProof/>
                <w:color w:val="auto"/>
              </w:rPr>
              <w:t>(.000)</w:t>
            </w:r>
          </w:p>
        </w:tc>
        <w:tc>
          <w:tcPr>
            <w:tcW w:w="840"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.29*</w:t>
            </w:r>
          </w:p>
          <w:p w:rsidR="00BD01D4" w:rsidRPr="00821ECE" w:rsidRDefault="00BD01D4" w:rsidP="00BD01D4">
            <w:pPr>
              <w:pStyle w:val="TT"/>
              <w:spacing w:line="240" w:lineRule="auto"/>
              <w:jc w:val="center"/>
              <w:rPr>
                <w:noProof/>
                <w:color w:val="auto"/>
              </w:rPr>
            </w:pPr>
            <w:r w:rsidRPr="00821ECE">
              <w:rPr>
                <w:noProof/>
                <w:color w:val="auto"/>
              </w:rPr>
              <w:t>[.20, .37]</w:t>
            </w:r>
          </w:p>
        </w:tc>
        <w:tc>
          <w:tcPr>
            <w:tcW w:w="962" w:type="dxa"/>
            <w:tcBorders>
              <w:top w:val="single" w:sz="4" w:space="0" w:color="auto"/>
            </w:tcBorders>
            <w:hideMark/>
          </w:tcPr>
          <w:p w:rsidR="00BD01D4" w:rsidRPr="00821ECE" w:rsidRDefault="00BD01D4" w:rsidP="00BD01D4">
            <w:pPr>
              <w:pStyle w:val="TT"/>
              <w:spacing w:line="240" w:lineRule="auto"/>
              <w:jc w:val="center"/>
              <w:rPr>
                <w:noProof/>
                <w:color w:val="auto"/>
                <w:sz w:val="24"/>
              </w:rPr>
            </w:pPr>
            <w:r w:rsidRPr="00821ECE">
              <w:rPr>
                <w:noProof/>
                <w:color w:val="auto"/>
              </w:rPr>
              <w:t>.04</w:t>
            </w:r>
          </w:p>
          <w:p w:rsidR="00BD01D4" w:rsidRPr="00821ECE" w:rsidRDefault="00BD01D4" w:rsidP="00BD01D4">
            <w:pPr>
              <w:pStyle w:val="TT"/>
              <w:spacing w:line="240" w:lineRule="auto"/>
              <w:jc w:val="center"/>
              <w:rPr>
                <w:noProof/>
                <w:color w:val="auto"/>
              </w:rPr>
            </w:pPr>
            <w:r w:rsidRPr="00821ECE">
              <w:rPr>
                <w:noProof/>
                <w:color w:val="auto"/>
              </w:rPr>
              <w:t>(.000)</w:t>
            </w:r>
          </w:p>
        </w:tc>
      </w:tr>
      <w:tr w:rsidR="00BD01D4" w:rsidRPr="00821ECE" w:rsidTr="00BD01D4">
        <w:trPr>
          <w:trHeight w:val="20"/>
        </w:trPr>
        <w:tc>
          <w:tcPr>
            <w:tcW w:w="2506" w:type="dxa"/>
            <w:hideMark/>
          </w:tcPr>
          <w:p w:rsidR="00BD01D4" w:rsidRPr="00821ECE" w:rsidRDefault="00BD01D4" w:rsidP="00BD01D4">
            <w:pPr>
              <w:pStyle w:val="TT"/>
              <w:spacing w:line="240" w:lineRule="auto"/>
              <w:rPr>
                <w:noProof/>
                <w:color w:val="auto"/>
              </w:rPr>
            </w:pPr>
            <w:r w:rsidRPr="00821ECE">
              <w:rPr>
                <w:noProof/>
                <w:color w:val="auto"/>
              </w:rPr>
              <w:t>Publication type</w:t>
            </w:r>
          </w:p>
        </w:tc>
        <w:tc>
          <w:tcPr>
            <w:tcW w:w="974" w:type="dxa"/>
            <w:gridSpan w:val="2"/>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1080" w:type="dxa"/>
            <w:gridSpan w:val="2"/>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960" w:type="dxa"/>
            <w:hideMark/>
          </w:tcPr>
          <w:p w:rsidR="00BD01D4" w:rsidRPr="00821ECE" w:rsidRDefault="00BD01D4" w:rsidP="00BD01D4">
            <w:pPr>
              <w:pStyle w:val="TT"/>
              <w:spacing w:line="240" w:lineRule="auto"/>
              <w:jc w:val="center"/>
              <w:rPr>
                <w:noProof/>
                <w:color w:val="auto"/>
                <w:sz w:val="24"/>
              </w:rPr>
            </w:pPr>
            <w:r w:rsidRPr="00821ECE">
              <w:rPr>
                <w:noProof/>
                <w:color w:val="auto"/>
              </w:rPr>
              <w:t>.03</w:t>
            </w:r>
          </w:p>
          <w:p w:rsidR="00BD01D4" w:rsidRPr="00821ECE" w:rsidRDefault="00BD01D4" w:rsidP="00BD01D4">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.03, .10]</w:t>
            </w:r>
          </w:p>
        </w:tc>
        <w:tc>
          <w:tcPr>
            <w:tcW w:w="960" w:type="dxa"/>
            <w:hideMark/>
          </w:tcPr>
          <w:p w:rsidR="00BD01D4" w:rsidRPr="00821ECE" w:rsidRDefault="00BD01D4" w:rsidP="00BD01D4">
            <w:pPr>
              <w:pStyle w:val="TT"/>
              <w:spacing w:line="240" w:lineRule="auto"/>
              <w:jc w:val="center"/>
              <w:rPr>
                <w:noProof/>
                <w:color w:val="auto"/>
                <w:sz w:val="24"/>
              </w:rPr>
            </w:pPr>
            <w:r w:rsidRPr="00821ECE">
              <w:rPr>
                <w:noProof/>
                <w:color w:val="auto"/>
              </w:rPr>
              <w:t>.03</w:t>
            </w:r>
          </w:p>
          <w:p w:rsidR="00BD01D4" w:rsidRPr="00821ECE" w:rsidRDefault="00BD01D4" w:rsidP="00BD01D4">
            <w:pPr>
              <w:pStyle w:val="TT"/>
              <w:spacing w:line="240" w:lineRule="auto"/>
              <w:jc w:val="center"/>
              <w:rPr>
                <w:noProof/>
                <w:color w:val="auto"/>
              </w:rPr>
            </w:pPr>
            <w:r w:rsidRPr="00821ECE">
              <w:rPr>
                <w:noProof/>
                <w:color w:val="auto"/>
              </w:rPr>
              <w:t>(.318)</w:t>
            </w:r>
          </w:p>
        </w:tc>
        <w:tc>
          <w:tcPr>
            <w:tcW w:w="1200" w:type="dxa"/>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1080" w:type="dxa"/>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962" w:type="dxa"/>
          </w:tcPr>
          <w:p w:rsidR="00BD01D4" w:rsidRPr="00821ECE" w:rsidRDefault="00BD01D4" w:rsidP="00BD01D4">
            <w:pPr>
              <w:pStyle w:val="TT"/>
              <w:spacing w:line="240" w:lineRule="auto"/>
              <w:jc w:val="center"/>
              <w:rPr>
                <w:noProof/>
                <w:color w:val="auto"/>
              </w:rPr>
            </w:pPr>
          </w:p>
        </w:tc>
      </w:tr>
      <w:tr w:rsidR="00BD01D4" w:rsidRPr="00821ECE" w:rsidTr="00BD01D4">
        <w:trPr>
          <w:trHeight w:val="20"/>
        </w:trPr>
        <w:tc>
          <w:tcPr>
            <w:tcW w:w="2506" w:type="dxa"/>
            <w:hideMark/>
          </w:tcPr>
          <w:p w:rsidR="00BD01D4" w:rsidRPr="00821ECE" w:rsidRDefault="00BD01D4" w:rsidP="00BD01D4">
            <w:pPr>
              <w:pStyle w:val="TT"/>
              <w:spacing w:line="240" w:lineRule="auto"/>
              <w:rPr>
                <w:noProof/>
                <w:color w:val="auto"/>
              </w:rPr>
            </w:pPr>
            <w:r w:rsidRPr="00821ECE">
              <w:rPr>
                <w:noProof/>
                <w:color w:val="auto"/>
              </w:rPr>
              <w:t>Observer vs. objective</w:t>
            </w:r>
          </w:p>
        </w:tc>
        <w:tc>
          <w:tcPr>
            <w:tcW w:w="974" w:type="dxa"/>
            <w:gridSpan w:val="2"/>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1080" w:type="dxa"/>
            <w:gridSpan w:val="2"/>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1200" w:type="dxa"/>
            <w:hideMark/>
          </w:tcPr>
          <w:p w:rsidR="00BD01D4" w:rsidRPr="00821ECE" w:rsidRDefault="00BD01D4" w:rsidP="00BD01D4">
            <w:pPr>
              <w:pStyle w:val="TT"/>
              <w:spacing w:line="240" w:lineRule="auto"/>
              <w:jc w:val="center"/>
              <w:rPr>
                <w:noProof/>
                <w:color w:val="auto"/>
                <w:sz w:val="24"/>
              </w:rPr>
            </w:pPr>
            <w:r w:rsidRPr="00821ECE">
              <w:rPr>
                <w:rFonts w:ascii="Symbol" w:hAnsi="Symbol"/>
                <w:noProof/>
                <w:color w:val="auto"/>
              </w:rPr>
              <w:sym w:font="Symbol" w:char="002D"/>
            </w:r>
            <w:r w:rsidRPr="00821ECE">
              <w:rPr>
                <w:noProof/>
                <w:color w:val="auto"/>
              </w:rPr>
              <w:t>.11*</w:t>
            </w:r>
          </w:p>
          <w:p w:rsidR="00BD01D4" w:rsidRPr="00821ECE" w:rsidRDefault="00BD01D4" w:rsidP="00BD01D4">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 xml:space="preserve">.22, </w:t>
            </w:r>
            <w:r w:rsidRPr="00821ECE">
              <w:rPr>
                <w:rFonts w:ascii="Symbol" w:hAnsi="Symbol"/>
                <w:noProof/>
                <w:color w:val="auto"/>
              </w:rPr>
              <w:sym w:font="Symbol" w:char="002D"/>
            </w:r>
            <w:r w:rsidRPr="00821ECE">
              <w:rPr>
                <w:noProof/>
                <w:color w:val="auto"/>
              </w:rPr>
              <w:t>.002]</w:t>
            </w:r>
          </w:p>
        </w:tc>
        <w:tc>
          <w:tcPr>
            <w:tcW w:w="840" w:type="dxa"/>
            <w:hideMark/>
          </w:tcPr>
          <w:p w:rsidR="00BD01D4" w:rsidRPr="00821ECE" w:rsidRDefault="00BD01D4" w:rsidP="00BD01D4">
            <w:pPr>
              <w:pStyle w:val="TT"/>
              <w:spacing w:line="240" w:lineRule="auto"/>
              <w:jc w:val="center"/>
              <w:rPr>
                <w:noProof/>
                <w:color w:val="auto"/>
                <w:sz w:val="24"/>
              </w:rPr>
            </w:pPr>
            <w:r w:rsidRPr="00821ECE">
              <w:rPr>
                <w:noProof/>
                <w:color w:val="auto"/>
              </w:rPr>
              <w:t>.06</w:t>
            </w:r>
          </w:p>
          <w:p w:rsidR="00BD01D4" w:rsidRPr="00821ECE" w:rsidRDefault="00BD01D4" w:rsidP="00BD01D4">
            <w:pPr>
              <w:pStyle w:val="TT"/>
              <w:spacing w:line="240" w:lineRule="auto"/>
              <w:jc w:val="center"/>
              <w:rPr>
                <w:noProof/>
                <w:color w:val="auto"/>
              </w:rPr>
            </w:pPr>
            <w:r w:rsidRPr="00821ECE">
              <w:rPr>
                <w:noProof/>
                <w:color w:val="auto"/>
              </w:rPr>
              <w:t>(.047)</w:t>
            </w:r>
          </w:p>
        </w:tc>
        <w:tc>
          <w:tcPr>
            <w:tcW w:w="1080" w:type="dxa"/>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962" w:type="dxa"/>
          </w:tcPr>
          <w:p w:rsidR="00BD01D4" w:rsidRPr="00821ECE" w:rsidRDefault="00BD01D4" w:rsidP="00BD01D4">
            <w:pPr>
              <w:pStyle w:val="TT"/>
              <w:spacing w:line="240" w:lineRule="auto"/>
              <w:jc w:val="center"/>
              <w:rPr>
                <w:noProof/>
                <w:color w:val="auto"/>
              </w:rPr>
            </w:pPr>
          </w:p>
        </w:tc>
      </w:tr>
      <w:tr w:rsidR="00BD01D4" w:rsidRPr="00821ECE" w:rsidTr="00BD01D4">
        <w:trPr>
          <w:trHeight w:val="20"/>
        </w:trPr>
        <w:tc>
          <w:tcPr>
            <w:tcW w:w="2506" w:type="dxa"/>
            <w:hideMark/>
          </w:tcPr>
          <w:p w:rsidR="00BD01D4" w:rsidRPr="00821ECE" w:rsidRDefault="00BD01D4" w:rsidP="00BD01D4">
            <w:pPr>
              <w:pStyle w:val="TT"/>
              <w:spacing w:line="240" w:lineRule="auto"/>
              <w:rPr>
                <w:noProof/>
                <w:color w:val="auto"/>
              </w:rPr>
            </w:pPr>
            <w:r w:rsidRPr="00821ECE">
              <w:rPr>
                <w:noProof/>
                <w:color w:val="auto"/>
              </w:rPr>
              <w:t>NPI</w:t>
            </w:r>
          </w:p>
        </w:tc>
        <w:tc>
          <w:tcPr>
            <w:tcW w:w="974" w:type="dxa"/>
            <w:gridSpan w:val="2"/>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1080" w:type="dxa"/>
            <w:gridSpan w:val="2"/>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960" w:type="dxa"/>
          </w:tcPr>
          <w:p w:rsidR="00BD01D4" w:rsidRPr="00821ECE" w:rsidRDefault="00BD01D4" w:rsidP="00BD01D4">
            <w:pPr>
              <w:pStyle w:val="TT"/>
              <w:spacing w:line="240" w:lineRule="auto"/>
              <w:jc w:val="center"/>
              <w:rPr>
                <w:noProof/>
                <w:color w:val="auto"/>
              </w:rPr>
            </w:pPr>
          </w:p>
        </w:tc>
        <w:tc>
          <w:tcPr>
            <w:tcW w:w="1200" w:type="dxa"/>
          </w:tcPr>
          <w:p w:rsidR="00BD01D4" w:rsidRPr="00821ECE" w:rsidRDefault="00BD01D4" w:rsidP="00BD01D4">
            <w:pPr>
              <w:pStyle w:val="TT"/>
              <w:spacing w:line="240" w:lineRule="auto"/>
              <w:jc w:val="center"/>
              <w:rPr>
                <w:noProof/>
                <w:color w:val="auto"/>
              </w:rPr>
            </w:pPr>
          </w:p>
        </w:tc>
        <w:tc>
          <w:tcPr>
            <w:tcW w:w="840" w:type="dxa"/>
          </w:tcPr>
          <w:p w:rsidR="00BD01D4" w:rsidRPr="00821ECE" w:rsidRDefault="00BD01D4" w:rsidP="00BD01D4">
            <w:pPr>
              <w:pStyle w:val="TT"/>
              <w:spacing w:line="240" w:lineRule="auto"/>
              <w:jc w:val="center"/>
              <w:rPr>
                <w:noProof/>
                <w:color w:val="auto"/>
              </w:rPr>
            </w:pPr>
          </w:p>
        </w:tc>
        <w:tc>
          <w:tcPr>
            <w:tcW w:w="1080" w:type="dxa"/>
            <w:hideMark/>
          </w:tcPr>
          <w:p w:rsidR="00BD01D4" w:rsidRPr="00821ECE" w:rsidRDefault="00BD01D4" w:rsidP="00BD01D4">
            <w:pPr>
              <w:pStyle w:val="TT"/>
              <w:spacing w:line="240" w:lineRule="auto"/>
              <w:jc w:val="center"/>
              <w:rPr>
                <w:noProof/>
                <w:color w:val="auto"/>
                <w:sz w:val="24"/>
              </w:rPr>
            </w:pPr>
            <w:r w:rsidRPr="00821ECE">
              <w:rPr>
                <w:rFonts w:ascii="Symbol" w:hAnsi="Symbol"/>
                <w:noProof/>
                <w:color w:val="auto"/>
              </w:rPr>
              <w:sym w:font="Symbol" w:char="002D"/>
            </w:r>
            <w:r w:rsidRPr="00821ECE">
              <w:rPr>
                <w:noProof/>
                <w:color w:val="auto"/>
              </w:rPr>
              <w:t>.04</w:t>
            </w:r>
          </w:p>
          <w:p w:rsidR="00BD01D4" w:rsidRPr="00821ECE" w:rsidRDefault="00BD01D4" w:rsidP="00BD01D4">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.14, .05]</w:t>
            </w:r>
          </w:p>
        </w:tc>
        <w:tc>
          <w:tcPr>
            <w:tcW w:w="840" w:type="dxa"/>
            <w:hideMark/>
          </w:tcPr>
          <w:p w:rsidR="00BD01D4" w:rsidRPr="00821ECE" w:rsidRDefault="00BD01D4" w:rsidP="00BD01D4">
            <w:pPr>
              <w:pStyle w:val="TT"/>
              <w:spacing w:line="240" w:lineRule="auto"/>
              <w:jc w:val="center"/>
              <w:rPr>
                <w:noProof/>
                <w:color w:val="auto"/>
                <w:sz w:val="24"/>
              </w:rPr>
            </w:pPr>
            <w:r w:rsidRPr="00821ECE">
              <w:rPr>
                <w:noProof/>
                <w:color w:val="auto"/>
              </w:rPr>
              <w:t>.04</w:t>
            </w:r>
          </w:p>
          <w:p w:rsidR="00BD01D4" w:rsidRPr="00821ECE" w:rsidRDefault="00BD01D4" w:rsidP="00BD01D4">
            <w:pPr>
              <w:pStyle w:val="TT"/>
              <w:spacing w:line="240" w:lineRule="auto"/>
              <w:jc w:val="center"/>
              <w:rPr>
                <w:noProof/>
                <w:color w:val="auto"/>
              </w:rPr>
            </w:pPr>
            <w:r w:rsidRPr="00821ECE">
              <w:rPr>
                <w:noProof/>
                <w:color w:val="auto"/>
              </w:rPr>
              <w:t>(.325)</w:t>
            </w:r>
          </w:p>
        </w:tc>
        <w:tc>
          <w:tcPr>
            <w:tcW w:w="840" w:type="dxa"/>
          </w:tcPr>
          <w:p w:rsidR="00BD01D4" w:rsidRPr="00821ECE" w:rsidRDefault="00BD01D4" w:rsidP="00BD01D4">
            <w:pPr>
              <w:pStyle w:val="TT"/>
              <w:spacing w:line="240" w:lineRule="auto"/>
              <w:jc w:val="center"/>
              <w:rPr>
                <w:noProof/>
                <w:color w:val="auto"/>
              </w:rPr>
            </w:pPr>
          </w:p>
        </w:tc>
        <w:tc>
          <w:tcPr>
            <w:tcW w:w="962" w:type="dxa"/>
          </w:tcPr>
          <w:p w:rsidR="00BD01D4" w:rsidRPr="00821ECE" w:rsidRDefault="00BD01D4" w:rsidP="00BD01D4">
            <w:pPr>
              <w:pStyle w:val="TT"/>
              <w:spacing w:line="240" w:lineRule="auto"/>
              <w:jc w:val="center"/>
              <w:rPr>
                <w:noProof/>
                <w:color w:val="auto"/>
              </w:rPr>
            </w:pPr>
          </w:p>
        </w:tc>
      </w:tr>
      <w:tr w:rsidR="00BD01D4" w:rsidRPr="00821ECE" w:rsidTr="00BD01D4">
        <w:trPr>
          <w:trHeight w:val="20"/>
        </w:trPr>
        <w:tc>
          <w:tcPr>
            <w:tcW w:w="2506" w:type="dxa"/>
            <w:hideMark/>
          </w:tcPr>
          <w:p w:rsidR="00BD01D4" w:rsidRPr="00821ECE" w:rsidRDefault="00BD01D4" w:rsidP="00BD01D4">
            <w:pPr>
              <w:pStyle w:val="TT"/>
              <w:spacing w:after="240" w:line="240" w:lineRule="auto"/>
              <w:rPr>
                <w:noProof/>
                <w:color w:val="auto"/>
              </w:rPr>
            </w:pPr>
            <w:r w:rsidRPr="00821ECE">
              <w:rPr>
                <w:noProof/>
                <w:color w:val="auto"/>
              </w:rPr>
              <w:t>Student</w:t>
            </w:r>
          </w:p>
        </w:tc>
        <w:tc>
          <w:tcPr>
            <w:tcW w:w="974" w:type="dxa"/>
            <w:gridSpan w:val="2"/>
          </w:tcPr>
          <w:p w:rsidR="00BD01D4" w:rsidRPr="00821ECE" w:rsidRDefault="00BD01D4" w:rsidP="00BD01D4">
            <w:pPr>
              <w:pStyle w:val="TT"/>
              <w:spacing w:after="240" w:line="240" w:lineRule="auto"/>
              <w:jc w:val="center"/>
              <w:rPr>
                <w:noProof/>
                <w:color w:val="auto"/>
              </w:rPr>
            </w:pPr>
          </w:p>
        </w:tc>
        <w:tc>
          <w:tcPr>
            <w:tcW w:w="840" w:type="dxa"/>
          </w:tcPr>
          <w:p w:rsidR="00BD01D4" w:rsidRPr="00821ECE" w:rsidRDefault="00BD01D4" w:rsidP="00BD01D4">
            <w:pPr>
              <w:pStyle w:val="TT"/>
              <w:spacing w:after="240" w:line="240" w:lineRule="auto"/>
              <w:jc w:val="center"/>
              <w:rPr>
                <w:noProof/>
                <w:color w:val="auto"/>
              </w:rPr>
            </w:pPr>
          </w:p>
        </w:tc>
        <w:tc>
          <w:tcPr>
            <w:tcW w:w="1080" w:type="dxa"/>
            <w:gridSpan w:val="2"/>
          </w:tcPr>
          <w:p w:rsidR="00BD01D4" w:rsidRPr="00821ECE" w:rsidRDefault="00BD01D4" w:rsidP="00BD01D4">
            <w:pPr>
              <w:pStyle w:val="TT"/>
              <w:spacing w:after="240" w:line="240" w:lineRule="auto"/>
              <w:jc w:val="center"/>
              <w:rPr>
                <w:noProof/>
                <w:color w:val="auto"/>
              </w:rPr>
            </w:pPr>
          </w:p>
        </w:tc>
        <w:tc>
          <w:tcPr>
            <w:tcW w:w="960" w:type="dxa"/>
          </w:tcPr>
          <w:p w:rsidR="00BD01D4" w:rsidRPr="00821ECE" w:rsidRDefault="00BD01D4" w:rsidP="00BD01D4">
            <w:pPr>
              <w:pStyle w:val="TT"/>
              <w:spacing w:after="240" w:line="240" w:lineRule="auto"/>
              <w:jc w:val="center"/>
              <w:rPr>
                <w:noProof/>
                <w:color w:val="auto"/>
              </w:rPr>
            </w:pPr>
          </w:p>
        </w:tc>
        <w:tc>
          <w:tcPr>
            <w:tcW w:w="960" w:type="dxa"/>
          </w:tcPr>
          <w:p w:rsidR="00BD01D4" w:rsidRPr="00821ECE" w:rsidRDefault="00BD01D4" w:rsidP="00BD01D4">
            <w:pPr>
              <w:pStyle w:val="TT"/>
              <w:spacing w:after="240" w:line="240" w:lineRule="auto"/>
              <w:jc w:val="center"/>
              <w:rPr>
                <w:noProof/>
                <w:color w:val="auto"/>
              </w:rPr>
            </w:pPr>
          </w:p>
        </w:tc>
        <w:tc>
          <w:tcPr>
            <w:tcW w:w="960" w:type="dxa"/>
          </w:tcPr>
          <w:p w:rsidR="00BD01D4" w:rsidRPr="00821ECE" w:rsidRDefault="00BD01D4" w:rsidP="00BD01D4">
            <w:pPr>
              <w:pStyle w:val="TT"/>
              <w:spacing w:after="240" w:line="240" w:lineRule="auto"/>
              <w:jc w:val="center"/>
              <w:rPr>
                <w:noProof/>
                <w:color w:val="auto"/>
              </w:rPr>
            </w:pPr>
          </w:p>
        </w:tc>
        <w:tc>
          <w:tcPr>
            <w:tcW w:w="1200" w:type="dxa"/>
          </w:tcPr>
          <w:p w:rsidR="00BD01D4" w:rsidRPr="00821ECE" w:rsidRDefault="00BD01D4" w:rsidP="00BD01D4">
            <w:pPr>
              <w:pStyle w:val="TT"/>
              <w:spacing w:after="240" w:line="240" w:lineRule="auto"/>
              <w:jc w:val="center"/>
              <w:rPr>
                <w:noProof/>
                <w:color w:val="auto"/>
              </w:rPr>
            </w:pPr>
          </w:p>
        </w:tc>
        <w:tc>
          <w:tcPr>
            <w:tcW w:w="840" w:type="dxa"/>
          </w:tcPr>
          <w:p w:rsidR="00BD01D4" w:rsidRPr="00821ECE" w:rsidRDefault="00BD01D4" w:rsidP="00BD01D4">
            <w:pPr>
              <w:pStyle w:val="TT"/>
              <w:spacing w:after="240" w:line="240" w:lineRule="auto"/>
              <w:jc w:val="center"/>
              <w:rPr>
                <w:noProof/>
                <w:color w:val="auto"/>
              </w:rPr>
            </w:pPr>
          </w:p>
        </w:tc>
        <w:tc>
          <w:tcPr>
            <w:tcW w:w="1080" w:type="dxa"/>
          </w:tcPr>
          <w:p w:rsidR="00BD01D4" w:rsidRPr="00821ECE" w:rsidRDefault="00BD01D4" w:rsidP="00BD01D4">
            <w:pPr>
              <w:pStyle w:val="TT"/>
              <w:spacing w:after="240" w:line="240" w:lineRule="auto"/>
              <w:jc w:val="center"/>
              <w:rPr>
                <w:noProof/>
                <w:color w:val="auto"/>
              </w:rPr>
            </w:pPr>
          </w:p>
        </w:tc>
        <w:tc>
          <w:tcPr>
            <w:tcW w:w="840" w:type="dxa"/>
          </w:tcPr>
          <w:p w:rsidR="00BD01D4" w:rsidRPr="00821ECE" w:rsidRDefault="00BD01D4" w:rsidP="00BD01D4">
            <w:pPr>
              <w:pStyle w:val="TT"/>
              <w:spacing w:after="240" w:line="240" w:lineRule="auto"/>
              <w:jc w:val="center"/>
              <w:rPr>
                <w:noProof/>
                <w:color w:val="auto"/>
              </w:rPr>
            </w:pPr>
          </w:p>
        </w:tc>
        <w:tc>
          <w:tcPr>
            <w:tcW w:w="840" w:type="dxa"/>
            <w:hideMark/>
          </w:tcPr>
          <w:p w:rsidR="00BD01D4" w:rsidRPr="00821ECE" w:rsidRDefault="00BD01D4" w:rsidP="00BD01D4">
            <w:pPr>
              <w:pStyle w:val="TT"/>
              <w:spacing w:after="240" w:line="240" w:lineRule="auto"/>
              <w:jc w:val="center"/>
              <w:rPr>
                <w:noProof/>
                <w:color w:val="auto"/>
                <w:sz w:val="24"/>
              </w:rPr>
            </w:pPr>
            <w:r w:rsidRPr="00821ECE">
              <w:rPr>
                <w:rFonts w:ascii="Symbol" w:hAnsi="Symbol"/>
                <w:noProof/>
                <w:color w:val="auto"/>
              </w:rPr>
              <w:sym w:font="Symbol" w:char="002D"/>
            </w:r>
            <w:r w:rsidRPr="00821ECE">
              <w:rPr>
                <w:noProof/>
                <w:color w:val="auto"/>
              </w:rPr>
              <w:t>.06</w:t>
            </w:r>
          </w:p>
          <w:p w:rsidR="00BD01D4" w:rsidRPr="00821ECE" w:rsidRDefault="00BD01D4" w:rsidP="00BD01D4">
            <w:pPr>
              <w:pStyle w:val="TT"/>
              <w:spacing w:after="240"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.16, .05]</w:t>
            </w:r>
          </w:p>
        </w:tc>
        <w:tc>
          <w:tcPr>
            <w:tcW w:w="962" w:type="dxa"/>
            <w:hideMark/>
          </w:tcPr>
          <w:p w:rsidR="00BD01D4" w:rsidRPr="00821ECE" w:rsidRDefault="00BD01D4" w:rsidP="00BD01D4">
            <w:pPr>
              <w:pStyle w:val="TT"/>
              <w:spacing w:after="240" w:line="240" w:lineRule="auto"/>
              <w:jc w:val="center"/>
              <w:rPr>
                <w:noProof/>
                <w:color w:val="auto"/>
                <w:sz w:val="24"/>
              </w:rPr>
            </w:pPr>
            <w:r w:rsidRPr="00821ECE">
              <w:rPr>
                <w:noProof/>
                <w:color w:val="auto"/>
              </w:rPr>
              <w:t>.05</w:t>
            </w:r>
          </w:p>
          <w:p w:rsidR="00BD01D4" w:rsidRPr="00821ECE" w:rsidRDefault="00BD01D4" w:rsidP="00BD01D4">
            <w:pPr>
              <w:pStyle w:val="TT"/>
              <w:spacing w:after="240" w:line="240" w:lineRule="auto"/>
              <w:jc w:val="center"/>
              <w:rPr>
                <w:noProof/>
                <w:color w:val="auto"/>
              </w:rPr>
            </w:pPr>
            <w:r w:rsidRPr="00821ECE">
              <w:rPr>
                <w:noProof/>
                <w:color w:val="auto"/>
              </w:rPr>
              <w:t>(.248)</w:t>
            </w:r>
          </w:p>
        </w:tc>
      </w:tr>
      <w:tr w:rsidR="00BD01D4" w:rsidRPr="00821ECE" w:rsidTr="00BD01D4">
        <w:trPr>
          <w:trHeight w:val="20"/>
        </w:trPr>
        <w:tc>
          <w:tcPr>
            <w:tcW w:w="2506" w:type="dxa"/>
            <w:hideMark/>
          </w:tcPr>
          <w:p w:rsidR="00BD01D4" w:rsidRPr="00821ECE" w:rsidRDefault="00BD01D4" w:rsidP="00C37C40">
            <w:pPr>
              <w:pStyle w:val="TT"/>
              <w:spacing w:line="240" w:lineRule="auto"/>
              <w:ind w:left="140" w:hanging="140"/>
              <w:rPr>
                <w:noProof/>
                <w:color w:val="auto"/>
              </w:rPr>
            </w:pPr>
            <w:r w:rsidRPr="00821ECE">
              <w:rPr>
                <w:noProof/>
                <w:color w:val="auto"/>
              </w:rPr>
              <w:t xml:space="preserve">Dummy code = 0 </w:t>
            </w:r>
            <w:r w:rsidRPr="00821ECE">
              <w:rPr>
                <w:i/>
                <w:iCs/>
                <w:noProof/>
                <w:color w:val="auto"/>
              </w:rPr>
              <w:t>k</w:t>
            </w:r>
            <w:r w:rsidRPr="00821ECE">
              <w:rPr>
                <w:noProof/>
                <w:color w:val="auto"/>
              </w:rPr>
              <w:t>, number of samples</w:t>
            </w:r>
          </w:p>
        </w:tc>
        <w:tc>
          <w:tcPr>
            <w:tcW w:w="1814" w:type="dxa"/>
            <w:gridSpan w:val="3"/>
          </w:tcPr>
          <w:p w:rsidR="00BD01D4" w:rsidRPr="00821ECE" w:rsidRDefault="00BD01D4" w:rsidP="00BD01D4">
            <w:pPr>
              <w:pStyle w:val="TT"/>
              <w:spacing w:line="240" w:lineRule="auto"/>
              <w:jc w:val="center"/>
              <w:rPr>
                <w:noProof/>
                <w:color w:val="auto"/>
              </w:rPr>
            </w:pPr>
          </w:p>
        </w:tc>
        <w:tc>
          <w:tcPr>
            <w:tcW w:w="2040" w:type="dxa"/>
            <w:gridSpan w:val="3"/>
          </w:tcPr>
          <w:p w:rsidR="00BD01D4" w:rsidRPr="00821ECE" w:rsidRDefault="00BD01D4" w:rsidP="00BD01D4">
            <w:pPr>
              <w:pStyle w:val="TT"/>
              <w:spacing w:line="240" w:lineRule="auto"/>
              <w:jc w:val="center"/>
              <w:rPr>
                <w:noProof/>
                <w:color w:val="auto"/>
              </w:rPr>
            </w:pPr>
          </w:p>
        </w:tc>
        <w:tc>
          <w:tcPr>
            <w:tcW w:w="1920" w:type="dxa"/>
            <w:gridSpan w:val="2"/>
            <w:hideMark/>
          </w:tcPr>
          <w:p w:rsidR="00BD01D4" w:rsidRPr="00821ECE" w:rsidRDefault="00BD01D4" w:rsidP="00BD01D4">
            <w:pPr>
              <w:pStyle w:val="TT"/>
              <w:spacing w:line="240" w:lineRule="auto"/>
              <w:jc w:val="center"/>
              <w:rPr>
                <w:noProof/>
                <w:color w:val="auto"/>
              </w:rPr>
            </w:pPr>
            <w:r w:rsidRPr="00821ECE">
              <w:rPr>
                <w:noProof/>
                <w:color w:val="auto"/>
              </w:rPr>
              <w:t>48, 12</w:t>
            </w:r>
          </w:p>
        </w:tc>
        <w:tc>
          <w:tcPr>
            <w:tcW w:w="2040" w:type="dxa"/>
            <w:gridSpan w:val="2"/>
            <w:hideMark/>
          </w:tcPr>
          <w:p w:rsidR="00BD01D4" w:rsidRPr="00821ECE" w:rsidRDefault="00BD01D4" w:rsidP="00BD01D4">
            <w:pPr>
              <w:pStyle w:val="TT"/>
              <w:spacing w:line="240" w:lineRule="auto"/>
              <w:jc w:val="center"/>
              <w:rPr>
                <w:noProof/>
                <w:color w:val="auto"/>
              </w:rPr>
            </w:pPr>
            <w:r w:rsidRPr="00821ECE">
              <w:rPr>
                <w:noProof/>
                <w:color w:val="auto"/>
              </w:rPr>
              <w:t>9, 9</w:t>
            </w:r>
            <w:r w:rsidRPr="00821ECE">
              <w:rPr>
                <w:noProof/>
                <w:color w:val="auto"/>
                <w:vertAlign w:val="superscript"/>
              </w:rPr>
              <w:t>a</w:t>
            </w:r>
          </w:p>
        </w:tc>
        <w:tc>
          <w:tcPr>
            <w:tcW w:w="1920" w:type="dxa"/>
            <w:gridSpan w:val="2"/>
            <w:hideMark/>
          </w:tcPr>
          <w:p w:rsidR="00BD01D4" w:rsidRPr="00821ECE" w:rsidRDefault="00BD01D4" w:rsidP="00BD01D4">
            <w:pPr>
              <w:pStyle w:val="TT"/>
              <w:spacing w:line="240" w:lineRule="auto"/>
              <w:jc w:val="center"/>
              <w:rPr>
                <w:noProof/>
                <w:color w:val="auto"/>
              </w:rPr>
            </w:pPr>
            <w:r w:rsidRPr="00821ECE">
              <w:rPr>
                <w:noProof/>
                <w:color w:val="auto"/>
              </w:rPr>
              <w:t>22, 7</w:t>
            </w:r>
            <w:r w:rsidRPr="00821ECE">
              <w:rPr>
                <w:noProof/>
                <w:color w:val="auto"/>
                <w:vertAlign w:val="superscript"/>
              </w:rPr>
              <w:t>a</w:t>
            </w:r>
          </w:p>
        </w:tc>
        <w:tc>
          <w:tcPr>
            <w:tcW w:w="1802" w:type="dxa"/>
            <w:gridSpan w:val="2"/>
            <w:hideMark/>
          </w:tcPr>
          <w:p w:rsidR="00BD01D4" w:rsidRPr="00821ECE" w:rsidRDefault="00BD01D4" w:rsidP="00BD01D4">
            <w:pPr>
              <w:pStyle w:val="TT"/>
              <w:spacing w:line="240" w:lineRule="auto"/>
              <w:jc w:val="center"/>
              <w:rPr>
                <w:noProof/>
                <w:color w:val="auto"/>
              </w:rPr>
            </w:pPr>
            <w:r w:rsidRPr="00821ECE">
              <w:rPr>
                <w:noProof/>
                <w:color w:val="auto"/>
              </w:rPr>
              <w:t>13, 5</w:t>
            </w:r>
          </w:p>
        </w:tc>
      </w:tr>
      <w:tr w:rsidR="00BD01D4" w:rsidRPr="00821ECE" w:rsidTr="00BD01D4">
        <w:trPr>
          <w:trHeight w:val="20"/>
        </w:trPr>
        <w:tc>
          <w:tcPr>
            <w:tcW w:w="2506" w:type="dxa"/>
            <w:hideMark/>
          </w:tcPr>
          <w:p w:rsidR="00BD01D4" w:rsidRPr="00821ECE" w:rsidRDefault="00BD01D4" w:rsidP="00BD01D4">
            <w:pPr>
              <w:pStyle w:val="TT"/>
              <w:spacing w:line="240" w:lineRule="auto"/>
              <w:ind w:left="140" w:hanging="140"/>
              <w:rPr>
                <w:noProof/>
                <w:color w:val="auto"/>
              </w:rPr>
            </w:pPr>
            <w:r w:rsidRPr="00821ECE">
              <w:rPr>
                <w:noProof/>
                <w:color w:val="auto"/>
              </w:rPr>
              <w:t xml:space="preserve">Dummy code = 1 </w:t>
            </w:r>
            <w:r w:rsidRPr="00821ECE">
              <w:rPr>
                <w:i/>
                <w:iCs/>
                <w:noProof/>
                <w:color w:val="auto"/>
              </w:rPr>
              <w:t>k</w:t>
            </w:r>
            <w:r w:rsidRPr="00821ECE">
              <w:rPr>
                <w:noProof/>
                <w:color w:val="auto"/>
              </w:rPr>
              <w:t>, number of samples</w:t>
            </w:r>
          </w:p>
        </w:tc>
        <w:tc>
          <w:tcPr>
            <w:tcW w:w="1814" w:type="dxa"/>
            <w:gridSpan w:val="3"/>
          </w:tcPr>
          <w:p w:rsidR="00BD01D4" w:rsidRPr="00821ECE" w:rsidRDefault="00BD01D4" w:rsidP="00BD01D4">
            <w:pPr>
              <w:pStyle w:val="TT"/>
              <w:spacing w:line="240" w:lineRule="auto"/>
              <w:jc w:val="center"/>
              <w:rPr>
                <w:noProof/>
                <w:color w:val="auto"/>
              </w:rPr>
            </w:pPr>
          </w:p>
        </w:tc>
        <w:tc>
          <w:tcPr>
            <w:tcW w:w="2040" w:type="dxa"/>
            <w:gridSpan w:val="3"/>
          </w:tcPr>
          <w:p w:rsidR="00BD01D4" w:rsidRPr="00821ECE" w:rsidRDefault="00BD01D4" w:rsidP="00BD01D4">
            <w:pPr>
              <w:pStyle w:val="TT"/>
              <w:spacing w:line="240" w:lineRule="auto"/>
              <w:jc w:val="center"/>
              <w:rPr>
                <w:noProof/>
                <w:color w:val="auto"/>
              </w:rPr>
            </w:pPr>
          </w:p>
        </w:tc>
        <w:tc>
          <w:tcPr>
            <w:tcW w:w="1920" w:type="dxa"/>
            <w:gridSpan w:val="2"/>
            <w:hideMark/>
          </w:tcPr>
          <w:p w:rsidR="00BD01D4" w:rsidRPr="00821ECE" w:rsidRDefault="00BD01D4" w:rsidP="00BD01D4">
            <w:pPr>
              <w:pStyle w:val="TT"/>
              <w:spacing w:line="240" w:lineRule="auto"/>
              <w:jc w:val="center"/>
              <w:rPr>
                <w:noProof/>
                <w:color w:val="auto"/>
              </w:rPr>
            </w:pPr>
            <w:r w:rsidRPr="00821ECE">
              <w:rPr>
                <w:noProof/>
                <w:color w:val="auto"/>
              </w:rPr>
              <w:t>82, 13</w:t>
            </w:r>
          </w:p>
        </w:tc>
        <w:tc>
          <w:tcPr>
            <w:tcW w:w="2040" w:type="dxa"/>
            <w:gridSpan w:val="2"/>
            <w:hideMark/>
          </w:tcPr>
          <w:p w:rsidR="00BD01D4" w:rsidRPr="00821ECE" w:rsidRDefault="00BD01D4" w:rsidP="00BD01D4">
            <w:pPr>
              <w:pStyle w:val="TT"/>
              <w:spacing w:line="240" w:lineRule="auto"/>
              <w:jc w:val="center"/>
              <w:rPr>
                <w:noProof/>
                <w:color w:val="auto"/>
              </w:rPr>
            </w:pPr>
            <w:r w:rsidRPr="00821ECE">
              <w:rPr>
                <w:noProof/>
                <w:color w:val="auto"/>
              </w:rPr>
              <w:t>121, 20</w:t>
            </w:r>
            <w:r w:rsidRPr="00821ECE">
              <w:rPr>
                <w:noProof/>
                <w:color w:val="auto"/>
                <w:vertAlign w:val="superscript"/>
              </w:rPr>
              <w:t>a</w:t>
            </w:r>
          </w:p>
        </w:tc>
        <w:tc>
          <w:tcPr>
            <w:tcW w:w="1920" w:type="dxa"/>
            <w:gridSpan w:val="2"/>
            <w:hideMark/>
          </w:tcPr>
          <w:p w:rsidR="00BD01D4" w:rsidRPr="00821ECE" w:rsidRDefault="00BD01D4" w:rsidP="00BD01D4">
            <w:pPr>
              <w:pStyle w:val="TT"/>
              <w:spacing w:line="240" w:lineRule="auto"/>
              <w:jc w:val="center"/>
              <w:rPr>
                <w:noProof/>
                <w:color w:val="auto"/>
              </w:rPr>
            </w:pPr>
            <w:r w:rsidRPr="00821ECE">
              <w:rPr>
                <w:noProof/>
                <w:color w:val="auto"/>
              </w:rPr>
              <w:t>108, 19</w:t>
            </w:r>
            <w:r w:rsidRPr="00821ECE">
              <w:rPr>
                <w:noProof/>
                <w:color w:val="auto"/>
                <w:vertAlign w:val="superscript"/>
              </w:rPr>
              <w:t>a</w:t>
            </w:r>
          </w:p>
        </w:tc>
        <w:tc>
          <w:tcPr>
            <w:tcW w:w="1802" w:type="dxa"/>
            <w:gridSpan w:val="2"/>
            <w:hideMark/>
          </w:tcPr>
          <w:p w:rsidR="00BD01D4" w:rsidRPr="00821ECE" w:rsidRDefault="00BD01D4" w:rsidP="00BD01D4">
            <w:pPr>
              <w:pStyle w:val="TT"/>
              <w:spacing w:line="240" w:lineRule="auto"/>
              <w:jc w:val="center"/>
              <w:rPr>
                <w:noProof/>
                <w:color w:val="auto"/>
              </w:rPr>
            </w:pPr>
            <w:r w:rsidRPr="00821ECE">
              <w:rPr>
                <w:noProof/>
                <w:color w:val="auto"/>
              </w:rPr>
              <w:t>117, 20</w:t>
            </w:r>
          </w:p>
        </w:tc>
      </w:tr>
      <w:tr w:rsidR="00BD01D4" w:rsidRPr="00821ECE" w:rsidTr="00BD01D4">
        <w:trPr>
          <w:trHeight w:val="20"/>
        </w:trPr>
        <w:tc>
          <w:tcPr>
            <w:tcW w:w="2506" w:type="dxa"/>
            <w:hideMark/>
          </w:tcPr>
          <w:p w:rsidR="00BD01D4" w:rsidRPr="00821ECE" w:rsidRDefault="00BD01D4" w:rsidP="00BD01D4">
            <w:pPr>
              <w:pStyle w:val="TT"/>
              <w:spacing w:line="240" w:lineRule="auto"/>
              <w:rPr>
                <w:noProof/>
                <w:color w:val="auto"/>
                <w:sz w:val="24"/>
              </w:rPr>
            </w:pPr>
            <w:r w:rsidRPr="00821ECE">
              <w:rPr>
                <w:noProof/>
                <w:color w:val="auto"/>
              </w:rPr>
              <w:t>Total</w:t>
            </w:r>
          </w:p>
          <w:p w:rsidR="00BD01D4" w:rsidRPr="00821ECE" w:rsidRDefault="00BD01D4" w:rsidP="00BD01D4">
            <w:pPr>
              <w:pStyle w:val="TT"/>
              <w:spacing w:line="240" w:lineRule="auto"/>
              <w:rPr>
                <w:noProof/>
                <w:color w:val="auto"/>
              </w:rPr>
            </w:pPr>
            <w:r w:rsidRPr="00821ECE">
              <w:rPr>
                <w:i/>
                <w:iCs/>
                <w:noProof/>
                <w:color w:val="auto"/>
              </w:rPr>
              <w:t>k</w:t>
            </w:r>
            <w:r w:rsidRPr="00821ECE">
              <w:rPr>
                <w:noProof/>
                <w:color w:val="auto"/>
              </w:rPr>
              <w:t>, number of samples (</w:t>
            </w:r>
            <w:r w:rsidRPr="00821ECE">
              <w:rPr>
                <w:i/>
                <w:iCs/>
                <w:noProof/>
                <w:color w:val="auto"/>
              </w:rPr>
              <w:t>N</w:t>
            </w:r>
            <w:r w:rsidRPr="00821ECE">
              <w:rPr>
                <w:noProof/>
                <w:color w:val="auto"/>
              </w:rPr>
              <w:t>)</w:t>
            </w:r>
          </w:p>
        </w:tc>
        <w:tc>
          <w:tcPr>
            <w:tcW w:w="1814" w:type="dxa"/>
            <w:gridSpan w:val="3"/>
            <w:hideMark/>
          </w:tcPr>
          <w:p w:rsidR="00BD01D4" w:rsidRPr="00821ECE" w:rsidRDefault="00BD01D4" w:rsidP="00BD01D4">
            <w:pPr>
              <w:pStyle w:val="TT"/>
              <w:spacing w:line="240" w:lineRule="auto"/>
              <w:jc w:val="center"/>
              <w:rPr>
                <w:noProof/>
                <w:color w:val="auto"/>
                <w:sz w:val="24"/>
              </w:rPr>
            </w:pPr>
            <w:r w:rsidRPr="00821ECE">
              <w:rPr>
                <w:noProof/>
                <w:color w:val="auto"/>
              </w:rPr>
              <w:t>130, 25</w:t>
            </w:r>
          </w:p>
          <w:p w:rsidR="00BD01D4" w:rsidRPr="00821ECE" w:rsidRDefault="00BD01D4" w:rsidP="00BD01D4">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4,537)</w:t>
            </w:r>
          </w:p>
        </w:tc>
        <w:tc>
          <w:tcPr>
            <w:tcW w:w="2040" w:type="dxa"/>
            <w:gridSpan w:val="3"/>
            <w:hideMark/>
          </w:tcPr>
          <w:p w:rsidR="00BD01D4" w:rsidRPr="00821ECE" w:rsidRDefault="00BD01D4" w:rsidP="00BD01D4">
            <w:pPr>
              <w:pStyle w:val="TT"/>
              <w:spacing w:line="240" w:lineRule="auto"/>
              <w:jc w:val="center"/>
              <w:rPr>
                <w:noProof/>
                <w:color w:val="auto"/>
                <w:sz w:val="24"/>
              </w:rPr>
            </w:pPr>
            <w:r w:rsidRPr="00821ECE">
              <w:rPr>
                <w:noProof/>
                <w:color w:val="auto"/>
              </w:rPr>
              <w:t>130, 25</w:t>
            </w:r>
          </w:p>
          <w:p w:rsidR="00BD01D4" w:rsidRPr="00821ECE" w:rsidRDefault="00BD01D4" w:rsidP="00BD01D4">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4,537)</w:t>
            </w:r>
          </w:p>
        </w:tc>
        <w:tc>
          <w:tcPr>
            <w:tcW w:w="1920" w:type="dxa"/>
            <w:gridSpan w:val="2"/>
            <w:hideMark/>
          </w:tcPr>
          <w:p w:rsidR="00BD01D4" w:rsidRPr="00821ECE" w:rsidRDefault="00BD01D4" w:rsidP="00BD01D4">
            <w:pPr>
              <w:pStyle w:val="TT"/>
              <w:spacing w:line="240" w:lineRule="auto"/>
              <w:jc w:val="center"/>
              <w:rPr>
                <w:noProof/>
                <w:color w:val="auto"/>
                <w:sz w:val="24"/>
              </w:rPr>
            </w:pPr>
            <w:r w:rsidRPr="00821ECE">
              <w:rPr>
                <w:noProof/>
                <w:color w:val="auto"/>
              </w:rPr>
              <w:t>130, 25</w:t>
            </w:r>
          </w:p>
          <w:p w:rsidR="00BD01D4" w:rsidRPr="00821ECE" w:rsidRDefault="00BD01D4" w:rsidP="00BD01D4">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4,537)</w:t>
            </w:r>
          </w:p>
        </w:tc>
        <w:tc>
          <w:tcPr>
            <w:tcW w:w="2040" w:type="dxa"/>
            <w:gridSpan w:val="2"/>
            <w:hideMark/>
          </w:tcPr>
          <w:p w:rsidR="00BD01D4" w:rsidRPr="00821ECE" w:rsidRDefault="00BD01D4" w:rsidP="00BD01D4">
            <w:pPr>
              <w:pStyle w:val="TT"/>
              <w:spacing w:line="240" w:lineRule="auto"/>
              <w:jc w:val="center"/>
              <w:rPr>
                <w:noProof/>
                <w:color w:val="auto"/>
                <w:sz w:val="24"/>
              </w:rPr>
            </w:pPr>
            <w:r w:rsidRPr="00821ECE">
              <w:rPr>
                <w:noProof/>
                <w:color w:val="auto"/>
              </w:rPr>
              <w:t>130, 25</w:t>
            </w:r>
          </w:p>
          <w:p w:rsidR="00BD01D4" w:rsidRPr="00821ECE" w:rsidRDefault="00BD01D4" w:rsidP="00BD01D4">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4,537)</w:t>
            </w:r>
          </w:p>
        </w:tc>
        <w:tc>
          <w:tcPr>
            <w:tcW w:w="1920" w:type="dxa"/>
            <w:gridSpan w:val="2"/>
            <w:hideMark/>
          </w:tcPr>
          <w:p w:rsidR="00BD01D4" w:rsidRPr="00821ECE" w:rsidRDefault="00BD01D4" w:rsidP="00BD01D4">
            <w:pPr>
              <w:pStyle w:val="TT"/>
              <w:spacing w:line="240" w:lineRule="auto"/>
              <w:jc w:val="center"/>
              <w:rPr>
                <w:noProof/>
                <w:color w:val="auto"/>
                <w:sz w:val="24"/>
              </w:rPr>
            </w:pPr>
            <w:r w:rsidRPr="00821ECE">
              <w:rPr>
                <w:noProof/>
                <w:color w:val="auto"/>
              </w:rPr>
              <w:t>130, 25</w:t>
            </w:r>
          </w:p>
          <w:p w:rsidR="00BD01D4" w:rsidRPr="00821ECE" w:rsidRDefault="00BD01D4" w:rsidP="00BD01D4">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4,537)</w:t>
            </w:r>
          </w:p>
        </w:tc>
        <w:tc>
          <w:tcPr>
            <w:tcW w:w="1802" w:type="dxa"/>
            <w:gridSpan w:val="2"/>
            <w:hideMark/>
          </w:tcPr>
          <w:p w:rsidR="00BD01D4" w:rsidRPr="00821ECE" w:rsidRDefault="00BD01D4" w:rsidP="00BD01D4">
            <w:pPr>
              <w:pStyle w:val="TT"/>
              <w:spacing w:line="240" w:lineRule="auto"/>
              <w:jc w:val="center"/>
              <w:rPr>
                <w:noProof/>
                <w:color w:val="auto"/>
                <w:sz w:val="24"/>
              </w:rPr>
            </w:pPr>
            <w:r w:rsidRPr="00821ECE">
              <w:rPr>
                <w:noProof/>
                <w:color w:val="auto"/>
              </w:rPr>
              <w:t>130, 25</w:t>
            </w:r>
          </w:p>
          <w:p w:rsidR="00BD01D4" w:rsidRPr="00821ECE" w:rsidRDefault="00BD01D4" w:rsidP="00BD01D4">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4,537)</w:t>
            </w:r>
          </w:p>
        </w:tc>
      </w:tr>
      <w:tr w:rsidR="00BD01D4" w:rsidRPr="00821ECE" w:rsidTr="00BD01D4">
        <w:trPr>
          <w:trHeight w:val="20"/>
        </w:trPr>
        <w:tc>
          <w:tcPr>
            <w:tcW w:w="2506" w:type="dxa"/>
            <w:hideMark/>
          </w:tcPr>
          <w:p w:rsidR="00BD01D4" w:rsidRPr="00821ECE" w:rsidRDefault="00BD01D4" w:rsidP="00BD01D4">
            <w:pPr>
              <w:pStyle w:val="TT"/>
              <w:spacing w:line="240" w:lineRule="auto"/>
              <w:rPr>
                <w:noProof/>
                <w:color w:val="auto"/>
              </w:rPr>
            </w:pPr>
            <w:r w:rsidRPr="00821ECE">
              <w:rPr>
                <w:rFonts w:ascii="Symbol" w:hAnsi="Symbol"/>
                <w:noProof/>
                <w:color w:val="auto"/>
                <w:position w:val="-12"/>
                <w:sz w:val="24"/>
              </w:rPr>
              <w:object w:dxaOrig="260" w:dyaOrig="380">
                <v:shape id="_x0000_i1027" type="#_x0000_t75" style="width:12.5pt;height:18.8pt" o:ole="">
                  <v:imagedata r:id="rId20" o:title=""/>
                </v:shape>
                <o:OLEObject Type="Embed" ProgID="Equation.DSMT4" ShapeID="_x0000_i1027" DrawAspect="Content" ObjectID="_1380634262" r:id="rId21"/>
              </w:object>
            </w:r>
            <w:r w:rsidRPr="00821ECE">
              <w:rPr>
                <w:noProof/>
                <w:color w:val="auto"/>
              </w:rPr>
              <w:t>,</w:t>
            </w:r>
            <w:r w:rsidRPr="00821ECE">
              <w:rPr>
                <w:i/>
                <w:iCs/>
                <w:noProof/>
                <w:color w:val="auto"/>
              </w:rPr>
              <w:t xml:space="preserve"> </w:t>
            </w:r>
            <w:r w:rsidRPr="00821ECE">
              <w:rPr>
                <w:rFonts w:ascii="Symbol" w:hAnsi="Symbol"/>
                <w:noProof/>
                <w:color w:val="auto"/>
              </w:rPr>
              <w:sym w:font="Symbol" w:char="0073"/>
            </w:r>
            <w:r w:rsidRPr="00821ECE">
              <w:rPr>
                <w:iCs/>
                <w:noProof/>
                <w:color w:val="auto"/>
                <w:vertAlign w:val="superscript"/>
              </w:rPr>
              <w:t>2</w:t>
            </w:r>
          </w:p>
        </w:tc>
        <w:tc>
          <w:tcPr>
            <w:tcW w:w="1814" w:type="dxa"/>
            <w:gridSpan w:val="3"/>
            <w:hideMark/>
          </w:tcPr>
          <w:p w:rsidR="00BD01D4" w:rsidRPr="00821ECE" w:rsidRDefault="00BD01D4" w:rsidP="00BD01D4">
            <w:pPr>
              <w:pStyle w:val="TT"/>
              <w:spacing w:line="240" w:lineRule="auto"/>
              <w:jc w:val="center"/>
              <w:rPr>
                <w:noProof/>
                <w:color w:val="auto"/>
              </w:rPr>
            </w:pPr>
            <w:r w:rsidRPr="00821ECE">
              <w:rPr>
                <w:noProof/>
                <w:color w:val="auto"/>
              </w:rPr>
              <w:t>.0000, 3.755</w:t>
            </w:r>
          </w:p>
        </w:tc>
        <w:tc>
          <w:tcPr>
            <w:tcW w:w="2040" w:type="dxa"/>
            <w:gridSpan w:val="3"/>
            <w:hideMark/>
          </w:tcPr>
          <w:p w:rsidR="00BD01D4" w:rsidRPr="00821ECE" w:rsidRDefault="00BD01D4" w:rsidP="00BD01D4">
            <w:pPr>
              <w:pStyle w:val="TT"/>
              <w:spacing w:line="240" w:lineRule="auto"/>
              <w:jc w:val="center"/>
              <w:rPr>
                <w:noProof/>
                <w:color w:val="auto"/>
              </w:rPr>
            </w:pPr>
            <w:r w:rsidRPr="00821ECE">
              <w:rPr>
                <w:noProof/>
                <w:color w:val="auto"/>
              </w:rPr>
              <w:t>.0000, 4.950</w:t>
            </w:r>
          </w:p>
        </w:tc>
        <w:tc>
          <w:tcPr>
            <w:tcW w:w="1920" w:type="dxa"/>
            <w:gridSpan w:val="2"/>
            <w:hideMark/>
          </w:tcPr>
          <w:p w:rsidR="00BD01D4" w:rsidRPr="00821ECE" w:rsidRDefault="00BD01D4" w:rsidP="00BD01D4">
            <w:pPr>
              <w:pStyle w:val="TT"/>
              <w:spacing w:line="240" w:lineRule="auto"/>
              <w:jc w:val="center"/>
              <w:rPr>
                <w:noProof/>
                <w:color w:val="auto"/>
              </w:rPr>
            </w:pPr>
            <w:r w:rsidRPr="00821ECE">
              <w:rPr>
                <w:noProof/>
                <w:color w:val="auto"/>
              </w:rPr>
              <w:t>.0000, 4.950</w:t>
            </w:r>
          </w:p>
        </w:tc>
        <w:tc>
          <w:tcPr>
            <w:tcW w:w="2040" w:type="dxa"/>
            <w:gridSpan w:val="2"/>
            <w:hideMark/>
          </w:tcPr>
          <w:p w:rsidR="00BD01D4" w:rsidRPr="00821ECE" w:rsidRDefault="00BD01D4" w:rsidP="00BD01D4">
            <w:pPr>
              <w:pStyle w:val="TT"/>
              <w:spacing w:line="240" w:lineRule="auto"/>
              <w:jc w:val="center"/>
              <w:rPr>
                <w:noProof/>
                <w:color w:val="auto"/>
              </w:rPr>
            </w:pPr>
            <w:r w:rsidRPr="00821ECE">
              <w:rPr>
                <w:noProof/>
                <w:color w:val="auto"/>
              </w:rPr>
              <w:t>.0000, 4.836</w:t>
            </w:r>
          </w:p>
        </w:tc>
        <w:tc>
          <w:tcPr>
            <w:tcW w:w="1920" w:type="dxa"/>
            <w:gridSpan w:val="2"/>
            <w:hideMark/>
          </w:tcPr>
          <w:p w:rsidR="00BD01D4" w:rsidRPr="00821ECE" w:rsidRDefault="00BD01D4" w:rsidP="00BD01D4">
            <w:pPr>
              <w:pStyle w:val="TT"/>
              <w:spacing w:line="240" w:lineRule="auto"/>
              <w:jc w:val="center"/>
              <w:rPr>
                <w:noProof/>
                <w:color w:val="auto"/>
              </w:rPr>
            </w:pPr>
            <w:r w:rsidRPr="00821ECE">
              <w:rPr>
                <w:noProof/>
                <w:color w:val="auto"/>
              </w:rPr>
              <w:t>.0012, 4.823</w:t>
            </w:r>
          </w:p>
        </w:tc>
        <w:tc>
          <w:tcPr>
            <w:tcW w:w="1802" w:type="dxa"/>
            <w:gridSpan w:val="2"/>
            <w:hideMark/>
          </w:tcPr>
          <w:p w:rsidR="00BD01D4" w:rsidRPr="00821ECE" w:rsidRDefault="00BD01D4" w:rsidP="00BD01D4">
            <w:pPr>
              <w:pStyle w:val="TT"/>
              <w:spacing w:line="240" w:lineRule="auto"/>
              <w:jc w:val="center"/>
              <w:rPr>
                <w:noProof/>
                <w:color w:val="auto"/>
              </w:rPr>
            </w:pPr>
            <w:r w:rsidRPr="00821ECE">
              <w:rPr>
                <w:noProof/>
                <w:color w:val="auto"/>
              </w:rPr>
              <w:t>.0014, 4.795</w:t>
            </w:r>
          </w:p>
        </w:tc>
      </w:tr>
      <w:tr w:rsidR="00BD01D4" w:rsidRPr="00821ECE" w:rsidTr="00C37C40">
        <w:trPr>
          <w:trHeight w:val="20"/>
        </w:trPr>
        <w:tc>
          <w:tcPr>
            <w:tcW w:w="2506" w:type="dxa"/>
            <w:hideMark/>
          </w:tcPr>
          <w:p w:rsidR="00BD01D4" w:rsidRPr="00821ECE" w:rsidRDefault="00BD01D4" w:rsidP="00BD01D4">
            <w:pPr>
              <w:pStyle w:val="TT"/>
              <w:spacing w:line="240" w:lineRule="auto"/>
              <w:rPr>
                <w:noProof/>
                <w:color w:val="auto"/>
              </w:rPr>
            </w:pPr>
            <w:r w:rsidRPr="00821ECE">
              <w:rPr>
                <w:noProof/>
                <w:color w:val="auto"/>
              </w:rPr>
              <w:t>Pseudo-</w:t>
            </w:r>
            <w:r w:rsidRPr="00821ECE">
              <w:rPr>
                <w:i/>
                <w:iCs/>
                <w:noProof/>
                <w:color w:val="auto"/>
              </w:rPr>
              <w:t>R</w:t>
            </w:r>
            <w:r w:rsidRPr="00821ECE">
              <w:rPr>
                <w:iCs/>
                <w:noProof/>
                <w:color w:val="auto"/>
                <w:vertAlign w:val="superscript"/>
              </w:rPr>
              <w:t>2</w:t>
            </w:r>
          </w:p>
        </w:tc>
        <w:tc>
          <w:tcPr>
            <w:tcW w:w="232" w:type="dxa"/>
          </w:tcPr>
          <w:p w:rsidR="00BD01D4" w:rsidRPr="00821ECE" w:rsidRDefault="00BD01D4" w:rsidP="00BD01D4">
            <w:pPr>
              <w:pStyle w:val="TT"/>
              <w:spacing w:line="240" w:lineRule="auto"/>
              <w:jc w:val="center"/>
              <w:rPr>
                <w:noProof/>
                <w:color w:val="auto"/>
              </w:rPr>
            </w:pPr>
          </w:p>
        </w:tc>
        <w:tc>
          <w:tcPr>
            <w:tcW w:w="1582" w:type="dxa"/>
            <w:gridSpan w:val="2"/>
          </w:tcPr>
          <w:p w:rsidR="00BD01D4" w:rsidRPr="00821ECE" w:rsidRDefault="00BD01D4" w:rsidP="00BD01D4">
            <w:pPr>
              <w:pStyle w:val="TT"/>
              <w:spacing w:line="240" w:lineRule="auto"/>
              <w:jc w:val="center"/>
              <w:rPr>
                <w:noProof/>
                <w:color w:val="auto"/>
              </w:rPr>
            </w:pPr>
          </w:p>
        </w:tc>
        <w:tc>
          <w:tcPr>
            <w:tcW w:w="466" w:type="dxa"/>
          </w:tcPr>
          <w:p w:rsidR="00BD01D4" w:rsidRPr="00821ECE" w:rsidRDefault="00BD01D4" w:rsidP="00BD01D4">
            <w:pPr>
              <w:pStyle w:val="TT"/>
              <w:spacing w:line="240" w:lineRule="auto"/>
              <w:jc w:val="center"/>
              <w:rPr>
                <w:noProof/>
                <w:color w:val="auto"/>
              </w:rPr>
            </w:pPr>
          </w:p>
        </w:tc>
        <w:tc>
          <w:tcPr>
            <w:tcW w:w="1574" w:type="dxa"/>
            <w:gridSpan w:val="2"/>
          </w:tcPr>
          <w:p w:rsidR="00BD01D4" w:rsidRPr="00821ECE" w:rsidRDefault="00BD01D4" w:rsidP="00BD01D4">
            <w:pPr>
              <w:pStyle w:val="TT"/>
              <w:spacing w:line="240" w:lineRule="auto"/>
              <w:jc w:val="center"/>
              <w:rPr>
                <w:noProof/>
                <w:color w:val="auto"/>
              </w:rPr>
            </w:pPr>
          </w:p>
        </w:tc>
        <w:tc>
          <w:tcPr>
            <w:tcW w:w="960" w:type="dxa"/>
            <w:hideMark/>
          </w:tcPr>
          <w:p w:rsidR="00BD01D4" w:rsidRPr="00821ECE" w:rsidRDefault="00BD01D4" w:rsidP="00BD01D4">
            <w:pPr>
              <w:pStyle w:val="TT"/>
              <w:spacing w:line="240" w:lineRule="auto"/>
              <w:jc w:val="center"/>
              <w:rPr>
                <w:noProof/>
                <w:color w:val="auto"/>
              </w:rPr>
            </w:pPr>
            <w:r w:rsidRPr="00821ECE">
              <w:rPr>
                <w:noProof/>
                <w:color w:val="auto"/>
              </w:rPr>
              <w:t>.00</w:t>
            </w:r>
          </w:p>
        </w:tc>
        <w:tc>
          <w:tcPr>
            <w:tcW w:w="960" w:type="dxa"/>
          </w:tcPr>
          <w:p w:rsidR="00BD01D4" w:rsidRPr="00821ECE" w:rsidRDefault="00BD01D4" w:rsidP="00BD01D4">
            <w:pPr>
              <w:pStyle w:val="TT"/>
              <w:spacing w:line="240" w:lineRule="auto"/>
              <w:jc w:val="center"/>
              <w:rPr>
                <w:noProof/>
                <w:color w:val="auto"/>
              </w:rPr>
            </w:pPr>
          </w:p>
        </w:tc>
        <w:tc>
          <w:tcPr>
            <w:tcW w:w="1200" w:type="dxa"/>
            <w:hideMark/>
          </w:tcPr>
          <w:p w:rsidR="00BD01D4" w:rsidRPr="00821ECE" w:rsidRDefault="00BD01D4" w:rsidP="00BD01D4">
            <w:pPr>
              <w:pStyle w:val="TT"/>
              <w:spacing w:line="240" w:lineRule="auto"/>
              <w:jc w:val="center"/>
              <w:rPr>
                <w:noProof/>
                <w:color w:val="auto"/>
              </w:rPr>
            </w:pPr>
            <w:r w:rsidRPr="00821ECE">
              <w:rPr>
                <w:noProof/>
                <w:color w:val="auto"/>
              </w:rPr>
              <w:t>.02</w:t>
            </w:r>
          </w:p>
        </w:tc>
        <w:tc>
          <w:tcPr>
            <w:tcW w:w="840" w:type="dxa"/>
          </w:tcPr>
          <w:p w:rsidR="00BD01D4" w:rsidRPr="00821ECE" w:rsidRDefault="00BD01D4" w:rsidP="00BD01D4">
            <w:pPr>
              <w:pStyle w:val="TT"/>
              <w:spacing w:line="240" w:lineRule="auto"/>
              <w:jc w:val="center"/>
              <w:rPr>
                <w:noProof/>
                <w:color w:val="auto"/>
              </w:rPr>
            </w:pPr>
          </w:p>
        </w:tc>
        <w:tc>
          <w:tcPr>
            <w:tcW w:w="1080" w:type="dxa"/>
            <w:hideMark/>
          </w:tcPr>
          <w:p w:rsidR="00BD01D4" w:rsidRPr="00821ECE" w:rsidRDefault="00BD01D4" w:rsidP="00BD01D4">
            <w:pPr>
              <w:pStyle w:val="TT"/>
              <w:spacing w:line="240" w:lineRule="auto"/>
              <w:jc w:val="center"/>
              <w:rPr>
                <w:noProof/>
                <w:color w:val="auto"/>
              </w:rPr>
            </w:pPr>
            <w:r w:rsidRPr="00821ECE">
              <w:rPr>
                <w:noProof/>
                <w:color w:val="auto"/>
              </w:rPr>
              <w:t>.02</w:t>
            </w:r>
          </w:p>
        </w:tc>
        <w:tc>
          <w:tcPr>
            <w:tcW w:w="840" w:type="dxa"/>
          </w:tcPr>
          <w:p w:rsidR="00BD01D4" w:rsidRPr="00821ECE" w:rsidRDefault="00BD01D4" w:rsidP="00BD01D4">
            <w:pPr>
              <w:pStyle w:val="TT"/>
              <w:spacing w:line="240" w:lineRule="auto"/>
              <w:jc w:val="center"/>
              <w:rPr>
                <w:noProof/>
                <w:color w:val="auto"/>
              </w:rPr>
            </w:pPr>
          </w:p>
        </w:tc>
        <w:tc>
          <w:tcPr>
            <w:tcW w:w="840" w:type="dxa"/>
            <w:hideMark/>
          </w:tcPr>
          <w:p w:rsidR="00BD01D4" w:rsidRPr="00821ECE" w:rsidRDefault="00BD01D4" w:rsidP="00BD01D4">
            <w:pPr>
              <w:pStyle w:val="TT"/>
              <w:spacing w:line="240" w:lineRule="auto"/>
              <w:jc w:val="center"/>
              <w:rPr>
                <w:noProof/>
                <w:color w:val="auto"/>
              </w:rPr>
            </w:pPr>
            <w:r w:rsidRPr="00821ECE">
              <w:rPr>
                <w:noProof/>
                <w:color w:val="auto"/>
              </w:rPr>
              <w:t>.03</w:t>
            </w:r>
          </w:p>
        </w:tc>
        <w:tc>
          <w:tcPr>
            <w:tcW w:w="962" w:type="dxa"/>
          </w:tcPr>
          <w:p w:rsidR="00BD01D4" w:rsidRPr="00821ECE" w:rsidRDefault="00BD01D4" w:rsidP="00BD01D4">
            <w:pPr>
              <w:pStyle w:val="TT"/>
              <w:spacing w:line="240" w:lineRule="auto"/>
              <w:jc w:val="center"/>
              <w:rPr>
                <w:noProof/>
                <w:color w:val="auto"/>
              </w:rPr>
            </w:pPr>
          </w:p>
        </w:tc>
      </w:tr>
    </w:tbl>
    <w:p w:rsidR="00BD01D4" w:rsidRPr="00821ECE" w:rsidRDefault="00BD01D4" w:rsidP="00BD01D4">
      <w:pPr>
        <w:pStyle w:val="CPSO"/>
        <w:spacing w:line="240" w:lineRule="auto"/>
        <w:rPr>
          <w:b/>
          <w:noProof/>
          <w:color w:val="800000"/>
        </w:rPr>
      </w:pPr>
      <w:r w:rsidRPr="00821ECE">
        <w:rPr>
          <w:i/>
          <w:iCs/>
          <w:noProof/>
          <w:color w:val="auto"/>
        </w:rPr>
        <w:t>Note</w:t>
      </w:r>
      <w:r w:rsidRPr="00821ECE">
        <w:rPr>
          <w:noProof/>
          <w:color w:val="auto"/>
        </w:rPr>
        <w:t>. WLS = weighted least squares; Uncorrected Overall Self-Enhancement = narcissism–self-enhancement relationship uncorrected for unreliability in narcissism; Corrected Overall Self-Enhancement = narcissism–self-enhancement relationship corrected for unreliability in narcissism; Publication type (</w:t>
      </w:r>
      <w:r w:rsidRPr="00821ECE">
        <w:rPr>
          <w:i/>
          <w:noProof/>
          <w:color w:val="auto"/>
        </w:rPr>
        <w:t>published</w:t>
      </w:r>
      <w:r w:rsidRPr="00821ECE">
        <w:rPr>
          <w:noProof/>
          <w:color w:val="auto"/>
        </w:rPr>
        <w:t xml:space="preserve"> = 1, </w:t>
      </w:r>
      <w:r w:rsidRPr="00821ECE">
        <w:rPr>
          <w:i/>
          <w:noProof/>
          <w:color w:val="auto"/>
        </w:rPr>
        <w:t>unpublished</w:t>
      </w:r>
      <w:r w:rsidRPr="00821ECE">
        <w:rPr>
          <w:noProof/>
          <w:color w:val="auto"/>
        </w:rPr>
        <w:t xml:space="preserve"> = 0); Residual vs. difference score (</w:t>
      </w:r>
      <w:r w:rsidRPr="00821ECE">
        <w:rPr>
          <w:i/>
          <w:noProof/>
          <w:color w:val="auto"/>
        </w:rPr>
        <w:t>residual</w:t>
      </w:r>
      <w:r w:rsidRPr="00821ECE">
        <w:rPr>
          <w:noProof/>
          <w:color w:val="auto"/>
        </w:rPr>
        <w:t xml:space="preserve"> = 1, </w:t>
      </w:r>
      <w:r w:rsidRPr="00821ECE">
        <w:rPr>
          <w:i/>
          <w:noProof/>
          <w:color w:val="auto"/>
        </w:rPr>
        <w:t>difference score</w:t>
      </w:r>
      <w:r w:rsidRPr="00821ECE">
        <w:rPr>
          <w:noProof/>
          <w:color w:val="auto"/>
        </w:rPr>
        <w:t xml:space="preserve"> = 0); Observer vs. objective (1 = </w:t>
      </w:r>
      <w:r w:rsidRPr="00821ECE">
        <w:rPr>
          <w:i/>
          <w:noProof/>
          <w:color w:val="auto"/>
        </w:rPr>
        <w:t>observer report</w:t>
      </w:r>
      <w:r w:rsidRPr="00821ECE">
        <w:rPr>
          <w:noProof/>
          <w:color w:val="auto"/>
        </w:rPr>
        <w:t xml:space="preserve">, 0 = </w:t>
      </w:r>
      <w:r w:rsidRPr="00821ECE">
        <w:rPr>
          <w:i/>
          <w:noProof/>
          <w:color w:val="auto"/>
        </w:rPr>
        <w:t>objective measure</w:t>
      </w:r>
      <w:r w:rsidRPr="00821ECE">
        <w:rPr>
          <w:noProof/>
          <w:color w:val="auto"/>
        </w:rPr>
        <w:t xml:space="preserve">); NPI vs. other measure (1 = </w:t>
      </w:r>
      <w:r w:rsidRPr="00821ECE">
        <w:rPr>
          <w:i/>
          <w:noProof/>
          <w:color w:val="auto"/>
        </w:rPr>
        <w:t>NPI</w:t>
      </w:r>
      <w:r w:rsidRPr="00821ECE">
        <w:rPr>
          <w:noProof/>
          <w:color w:val="auto"/>
        </w:rPr>
        <w:t xml:space="preserve">, 0 = </w:t>
      </w:r>
      <w:r w:rsidRPr="00821ECE">
        <w:rPr>
          <w:i/>
          <w:noProof/>
          <w:color w:val="auto"/>
        </w:rPr>
        <w:t>other measures</w:t>
      </w:r>
      <w:r w:rsidRPr="00821ECE">
        <w:rPr>
          <w:noProof/>
          <w:color w:val="auto"/>
        </w:rPr>
        <w:t xml:space="preserve">); NPI = Narcissistic Personality Inventory; Student vs. non-student sample (1 = </w:t>
      </w:r>
      <w:r w:rsidRPr="00821ECE">
        <w:rPr>
          <w:i/>
          <w:noProof/>
          <w:color w:val="auto"/>
        </w:rPr>
        <w:t>student</w:t>
      </w:r>
      <w:r w:rsidRPr="00821ECE">
        <w:rPr>
          <w:noProof/>
          <w:color w:val="auto"/>
        </w:rPr>
        <w:t xml:space="preserve">, 0 = </w:t>
      </w:r>
      <w:r w:rsidRPr="00821ECE">
        <w:rPr>
          <w:i/>
          <w:noProof/>
          <w:color w:val="auto"/>
        </w:rPr>
        <w:t>non-student</w:t>
      </w:r>
      <w:r w:rsidRPr="00821ECE">
        <w:rPr>
          <w:noProof/>
          <w:color w:val="auto"/>
        </w:rPr>
        <w:t xml:space="preserve">); </w:t>
      </w:r>
      <w:r w:rsidRPr="00821ECE">
        <w:rPr>
          <w:i/>
          <w:iCs/>
          <w:noProof/>
          <w:color w:val="auto"/>
        </w:rPr>
        <w:t>B</w:t>
      </w:r>
      <w:r w:rsidRPr="00821ECE">
        <w:rPr>
          <w:noProof/>
          <w:color w:val="auto"/>
        </w:rPr>
        <w:t xml:space="preserve"> = unstandardized regression coefficient weighted by sample size; </w:t>
      </w:r>
      <w:r w:rsidRPr="00821ECE">
        <w:rPr>
          <w:i/>
          <w:iCs/>
          <w:noProof/>
          <w:color w:val="auto"/>
        </w:rPr>
        <w:t>SE</w:t>
      </w:r>
      <w:r w:rsidRPr="00821ECE">
        <w:rPr>
          <w:noProof/>
          <w:color w:val="auto"/>
        </w:rPr>
        <w:t xml:space="preserve"> = standard error of the regression coefficient; 95% CI = 95% confidence interval; </w:t>
      </w:r>
      <w:r w:rsidRPr="00821ECE">
        <w:rPr>
          <w:i/>
          <w:iCs/>
          <w:noProof/>
          <w:color w:val="auto"/>
        </w:rPr>
        <w:t>p =</w:t>
      </w:r>
      <w:r w:rsidRPr="00821ECE">
        <w:rPr>
          <w:noProof/>
          <w:color w:val="auto"/>
        </w:rPr>
        <w:t xml:space="preserve"> exact </w:t>
      </w:r>
      <w:r w:rsidRPr="00821ECE">
        <w:rPr>
          <w:i/>
          <w:iCs/>
          <w:noProof/>
          <w:color w:val="auto"/>
        </w:rPr>
        <w:t>p</w:t>
      </w:r>
      <w:r w:rsidRPr="00821ECE">
        <w:rPr>
          <w:noProof/>
          <w:color w:val="auto"/>
        </w:rPr>
        <w:t xml:space="preserve"> value; </w:t>
      </w:r>
      <w:r w:rsidRPr="00821ECE">
        <w:rPr>
          <w:i/>
          <w:iCs/>
          <w:noProof/>
          <w:color w:val="auto"/>
        </w:rPr>
        <w:t>k</w:t>
      </w:r>
      <w:r w:rsidRPr="00821ECE">
        <w:rPr>
          <w:noProof/>
          <w:color w:val="auto"/>
        </w:rPr>
        <w:t xml:space="preserve"> = number of effect sizes; </w:t>
      </w:r>
      <w:r w:rsidRPr="00821ECE">
        <w:rPr>
          <w:i/>
          <w:iCs/>
          <w:noProof/>
          <w:color w:val="auto"/>
        </w:rPr>
        <w:t>N</w:t>
      </w:r>
      <w:r w:rsidRPr="00821ECE">
        <w:rPr>
          <w:noProof/>
          <w:color w:val="auto"/>
        </w:rPr>
        <w:t xml:space="preserve"> = number of participants (see Note 1); </w:t>
      </w:r>
      <w:r w:rsidRPr="00821ECE">
        <w:rPr>
          <w:rFonts w:ascii="Symbol" w:hAnsi="Symbol"/>
          <w:noProof/>
          <w:color w:val="auto"/>
          <w:position w:val="-12"/>
          <w:sz w:val="24"/>
        </w:rPr>
        <w:object w:dxaOrig="260" w:dyaOrig="380">
          <v:shape id="_x0000_i1028" type="#_x0000_t75" style="width:12.5pt;height:18.8pt" o:ole="">
            <v:imagedata r:id="rId22" o:title=""/>
          </v:shape>
          <o:OLEObject Type="Embed" ProgID="Equation.DSMT4" ShapeID="_x0000_i1028" DrawAspect="Content" ObjectID="_1380634263" r:id="rId23"/>
        </w:object>
      </w:r>
      <w:r w:rsidRPr="00821ECE">
        <w:rPr>
          <w:i/>
          <w:iCs/>
          <w:noProof/>
          <w:color w:val="auto"/>
        </w:rPr>
        <w:t xml:space="preserve"> =</w:t>
      </w:r>
      <w:r w:rsidRPr="00821ECE">
        <w:rPr>
          <w:noProof/>
          <w:color w:val="auto"/>
        </w:rPr>
        <w:t xml:space="preserve"> intercept variance across groups</w:t>
      </w:r>
      <w:r w:rsidRPr="00821ECE">
        <w:rPr>
          <w:i/>
          <w:iCs/>
          <w:noProof/>
          <w:color w:val="auto"/>
        </w:rPr>
        <w:t xml:space="preserve">; </w:t>
      </w:r>
      <w:r w:rsidRPr="00821ECE">
        <w:rPr>
          <w:rFonts w:ascii="Symbol" w:hAnsi="Symbol"/>
          <w:noProof/>
          <w:color w:val="auto"/>
        </w:rPr>
        <w:sym w:font="Symbol" w:char="0073"/>
      </w:r>
      <w:r w:rsidRPr="00821ECE">
        <w:rPr>
          <w:iCs/>
          <w:noProof/>
          <w:color w:val="auto"/>
          <w:vertAlign w:val="superscript"/>
        </w:rPr>
        <w:t>2</w:t>
      </w:r>
      <w:r w:rsidRPr="00821ECE">
        <w:rPr>
          <w:noProof/>
          <w:color w:val="auto"/>
        </w:rPr>
        <w:t xml:space="preserve"> = within-group, individual-level variance; Pseudo-</w:t>
      </w:r>
      <w:r w:rsidRPr="00821ECE">
        <w:rPr>
          <w:i/>
          <w:iCs/>
          <w:noProof/>
          <w:color w:val="auto"/>
        </w:rPr>
        <w:t>R</w:t>
      </w:r>
      <w:r w:rsidRPr="00821ECE">
        <w:rPr>
          <w:iCs/>
          <w:noProof/>
          <w:color w:val="auto"/>
          <w:vertAlign w:val="superscript"/>
        </w:rPr>
        <w:t>2</w:t>
      </w:r>
      <w:r w:rsidRPr="00821ECE">
        <w:rPr>
          <w:i/>
          <w:iCs/>
          <w:noProof/>
          <w:color w:val="auto"/>
        </w:rPr>
        <w:t xml:space="preserve"> =</w:t>
      </w:r>
      <w:r w:rsidRPr="00821ECE">
        <w:rPr>
          <w:noProof/>
          <w:color w:val="auto"/>
        </w:rPr>
        <w:t xml:space="preserve"> proportion of variance explained beyond baseline model (baseline model = Model 2). See Footnote 4 for an interpretation of Pseudo-</w:t>
      </w:r>
      <w:r w:rsidRPr="00821ECE">
        <w:rPr>
          <w:i/>
          <w:iCs/>
          <w:noProof/>
          <w:color w:val="auto"/>
        </w:rPr>
        <w:t>R</w:t>
      </w:r>
      <w:r w:rsidRPr="00821ECE">
        <w:rPr>
          <w:iCs/>
          <w:noProof/>
          <w:color w:val="auto"/>
          <w:vertAlign w:val="superscript"/>
        </w:rPr>
        <w:t>2</w:t>
      </w:r>
      <w:r w:rsidRPr="00821ECE">
        <w:rPr>
          <w:noProof/>
          <w:color w:val="auto"/>
        </w:rPr>
        <w:t xml:space="preserve"> values.</w:t>
      </w:r>
      <w:bookmarkStart w:id="43" w:name="aq3"/>
      <w:r w:rsidR="00B20999">
        <w:rPr>
          <w:rStyle w:val="AQ"/>
          <w:b w:val="0"/>
          <w:noProof/>
        </w:rPr>
        <w:fldChar w:fldCharType="begin"/>
      </w:r>
      <w:r w:rsidR="00B20999">
        <w:rPr>
          <w:rStyle w:val="AQ"/>
          <w:b w:val="0"/>
          <w:noProof/>
        </w:rPr>
        <w:instrText xml:space="preserve"> HYPERLINK "#raq3" </w:instrText>
      </w:r>
      <w:r w:rsidR="00B20999">
        <w:rPr>
          <w:rStyle w:val="AQ"/>
          <w:b w:val="0"/>
          <w:noProof/>
        </w:rPr>
        <w:fldChar w:fldCharType="separate"/>
      </w:r>
      <w:r w:rsidRPr="00B20999">
        <w:rPr>
          <w:rStyle w:val="afff4"/>
          <w:b/>
          <w:noProof/>
          <w:color w:val="FF0000"/>
          <w:shd w:val="clear" w:color="auto" w:fill="FFF21F"/>
        </w:rPr>
        <w:t>[AQ3]</w:t>
      </w:r>
      <w:bookmarkEnd w:id="43"/>
      <w:r w:rsidR="00B20999">
        <w:rPr>
          <w:rStyle w:val="AQ"/>
          <w:b w:val="0"/>
          <w:noProof/>
        </w:rPr>
        <w:fldChar w:fldCharType="end"/>
      </w:r>
    </w:p>
    <w:p w:rsidR="00BD01D4" w:rsidRPr="00821ECE" w:rsidRDefault="00BD01D4" w:rsidP="00BD01D4">
      <w:pPr>
        <w:pStyle w:val="CPSO"/>
        <w:spacing w:line="240" w:lineRule="auto"/>
        <w:rPr>
          <w:noProof/>
          <w:color w:val="auto"/>
        </w:rPr>
      </w:pPr>
      <w:bookmarkStart w:id="44" w:name="tblfn3"/>
      <w:r w:rsidRPr="00821ECE">
        <w:rPr>
          <w:noProof/>
          <w:color w:val="auto"/>
          <w:vertAlign w:val="superscript"/>
        </w:rPr>
        <w:t>a</w:t>
      </w:r>
      <w:r w:rsidRPr="00821ECE">
        <w:rPr>
          <w:noProof/>
          <w:color w:val="auto"/>
        </w:rPr>
        <w:t>Some samples had effects sizes for both the 0 and 1 dummy coded categories.</w:t>
      </w:r>
    </w:p>
    <w:p w:rsidR="00BD01D4" w:rsidRPr="00821ECE" w:rsidRDefault="00BD01D4" w:rsidP="00BD01D4">
      <w:pPr>
        <w:pStyle w:val="CPSO"/>
        <w:spacing w:line="240" w:lineRule="auto"/>
        <w:rPr>
          <w:noProof/>
          <w:color w:val="auto"/>
        </w:rPr>
      </w:pPr>
      <w:r w:rsidRPr="00821ECE">
        <w:rPr>
          <w:noProof/>
          <w:color w:val="auto"/>
        </w:rPr>
        <w:t>*</w:t>
      </w:r>
      <w:bookmarkEnd w:id="44"/>
      <w:r w:rsidRPr="00821ECE">
        <w:rPr>
          <w:i/>
          <w:iCs/>
          <w:noProof/>
          <w:color w:val="auto"/>
        </w:rPr>
        <w:t>p</w:t>
      </w:r>
      <w:r w:rsidRPr="00821ECE">
        <w:rPr>
          <w:noProof/>
          <w:color w:val="auto"/>
        </w:rPr>
        <w:t xml:space="preserve"> &lt; .05.</w:t>
      </w:r>
    </w:p>
    <w:p w:rsidR="00BD01D4" w:rsidRDefault="00BD01D4" w:rsidP="00821ECE">
      <w:pPr>
        <w:pStyle w:val="TEXT"/>
        <w:spacing w:line="240" w:lineRule="auto"/>
        <w:rPr>
          <w:noProof/>
          <w:color w:val="auto"/>
        </w:rPr>
      </w:pPr>
    </w:p>
    <w:p w:rsidR="00BD01D4" w:rsidRDefault="00BD01D4" w:rsidP="00821ECE">
      <w:pPr>
        <w:pStyle w:val="TEXT"/>
        <w:spacing w:line="240" w:lineRule="auto"/>
        <w:rPr>
          <w:noProof/>
          <w:color w:val="auto"/>
        </w:rPr>
        <w:sectPr w:rsidR="00BD01D4" w:rsidSect="00BD01D4">
          <w:headerReference w:type="first" r:id="rId24"/>
          <w:pgSz w:w="15842" w:h="12242" w:orient="landscape" w:code="177"/>
          <w:pgMar w:top="1260" w:right="840" w:bottom="960" w:left="960" w:header="780" w:footer="1008" w:gutter="0"/>
          <w:pgNumType w:start="10"/>
          <w:cols w:space="360"/>
          <w:titlePg/>
          <w:docGrid w:linePitch="360"/>
        </w:sectPr>
      </w:pPr>
    </w:p>
    <w:p w:rsidR="00361177" w:rsidRPr="00821ECE" w:rsidRDefault="00361177" w:rsidP="00361177">
      <w:pPr>
        <w:pStyle w:val="CPB"/>
        <w:spacing w:line="240" w:lineRule="auto"/>
        <w:rPr>
          <w:noProof/>
          <w:color w:val="auto"/>
        </w:rPr>
      </w:pPr>
      <w:bookmarkStart w:id="45" w:name="tbl5"/>
      <w:r w:rsidRPr="00361177">
        <w:rPr>
          <w:rStyle w:val="CPBCharacter"/>
          <w:noProof/>
        </w:rPr>
        <w:lastRenderedPageBreak/>
        <w:t>Table 5</w:t>
      </w:r>
      <w:bookmarkEnd w:id="45"/>
      <w:r w:rsidRPr="00361177">
        <w:rPr>
          <w:rStyle w:val="CPBCharacter"/>
          <w:noProof/>
        </w:rPr>
        <w:t>.</w:t>
      </w:r>
      <w:r>
        <w:rPr>
          <w:noProof/>
          <w:color w:val="auto"/>
        </w:rPr>
        <w:t xml:space="preserve"> </w:t>
      </w:r>
      <w:r w:rsidRPr="00821ECE">
        <w:rPr>
          <w:noProof/>
          <w:color w:val="auto"/>
        </w:rPr>
        <w:t>Summary of Multilevel WLS Results Predicting Narcissism’s Relationship With Self-Enhancement in Agentic Criteria.</w:t>
      </w:r>
    </w:p>
    <w:tbl>
      <w:tblPr>
        <w:tblStyle w:val="CFTABLE"/>
        <w:tblW w:w="5000" w:type="pct"/>
        <w:tblLook w:val="04A0" w:firstRow="1" w:lastRow="0" w:firstColumn="1" w:lastColumn="0" w:noHBand="0" w:noVBand="1"/>
      </w:tblPr>
      <w:tblGrid>
        <w:gridCol w:w="2146"/>
        <w:gridCol w:w="974"/>
        <w:gridCol w:w="706"/>
        <w:gridCol w:w="974"/>
        <w:gridCol w:w="1020"/>
        <w:gridCol w:w="1086"/>
        <w:gridCol w:w="596"/>
        <w:gridCol w:w="950"/>
        <w:gridCol w:w="715"/>
        <w:gridCol w:w="949"/>
        <w:gridCol w:w="715"/>
        <w:gridCol w:w="949"/>
        <w:gridCol w:w="832"/>
        <w:gridCol w:w="831"/>
        <w:gridCol w:w="599"/>
      </w:tblGrid>
      <w:tr w:rsidR="00361177" w:rsidRPr="00821ECE" w:rsidTr="00C37C40">
        <w:trPr>
          <w:cnfStyle w:val="100000000000" w:firstRow="1" w:lastRow="0" w:firstColumn="0" w:lastColumn="0" w:oddVBand="0" w:evenVBand="0" w:oddHBand="0" w:evenHBand="0" w:firstRowFirstColumn="0" w:firstRowLastColumn="0" w:lastRowFirstColumn="0" w:lastRowLastColumn="0"/>
          <w:trHeight w:val="20"/>
        </w:trPr>
        <w:tc>
          <w:tcPr>
            <w:tcW w:w="2146" w:type="dxa"/>
            <w:vMerge w:val="restart"/>
            <w:vAlign w:val="bottom"/>
            <w:hideMark/>
          </w:tcPr>
          <w:p w:rsidR="00361177" w:rsidRPr="00821ECE" w:rsidRDefault="00361177" w:rsidP="00C37C40">
            <w:pPr>
              <w:pStyle w:val="TCH"/>
              <w:spacing w:before="0" w:after="0" w:line="240" w:lineRule="auto"/>
              <w:rPr>
                <w:noProof/>
                <w:color w:val="auto"/>
              </w:rPr>
            </w:pPr>
            <w:r w:rsidRPr="00821ECE">
              <w:rPr>
                <w:noProof/>
                <w:color w:val="auto"/>
              </w:rPr>
              <w:t>Predictor</w:t>
            </w:r>
          </w:p>
        </w:tc>
        <w:tc>
          <w:tcPr>
            <w:tcW w:w="1680"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Uncorrected overall self-enhancement</w:t>
            </w:r>
          </w:p>
        </w:tc>
        <w:tc>
          <w:tcPr>
            <w:tcW w:w="1994"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Corrected overall self-enhancement</w:t>
            </w:r>
          </w:p>
        </w:tc>
        <w:tc>
          <w:tcPr>
            <w:tcW w:w="1682"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Residual vs. difference score</w:t>
            </w:r>
          </w:p>
        </w:tc>
        <w:tc>
          <w:tcPr>
            <w:tcW w:w="1665"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Publication type</w:t>
            </w:r>
          </w:p>
        </w:tc>
        <w:tc>
          <w:tcPr>
            <w:tcW w:w="1664"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Observer vs. objective</w:t>
            </w:r>
          </w:p>
        </w:tc>
        <w:tc>
          <w:tcPr>
            <w:tcW w:w="1781"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NPI vs. other narcissism measure</w:t>
            </w:r>
          </w:p>
        </w:tc>
        <w:tc>
          <w:tcPr>
            <w:tcW w:w="1430" w:type="dxa"/>
            <w:gridSpan w:val="2"/>
            <w:hideMark/>
          </w:tcPr>
          <w:p w:rsidR="00361177" w:rsidRPr="00821ECE" w:rsidRDefault="00361177" w:rsidP="00DD6F28">
            <w:pPr>
              <w:pStyle w:val="TCH"/>
              <w:spacing w:before="0" w:after="0" w:line="240" w:lineRule="auto"/>
              <w:jc w:val="center"/>
              <w:rPr>
                <w:noProof/>
                <w:color w:val="auto"/>
              </w:rPr>
            </w:pPr>
            <w:r w:rsidRPr="00821ECE">
              <w:rPr>
                <w:noProof/>
                <w:color w:val="auto"/>
              </w:rPr>
              <w:t>Student vs. non-student sample</w:t>
            </w:r>
          </w:p>
        </w:tc>
      </w:tr>
      <w:tr w:rsidR="00361177" w:rsidRPr="00821ECE" w:rsidTr="00C37C40">
        <w:trPr>
          <w:trHeight w:val="20"/>
        </w:trPr>
        <w:tc>
          <w:tcPr>
            <w:tcW w:w="2146" w:type="dxa"/>
            <w:vMerge/>
            <w:hideMark/>
          </w:tcPr>
          <w:p w:rsidR="00361177" w:rsidRPr="00821ECE" w:rsidRDefault="00361177" w:rsidP="00361177">
            <w:pPr>
              <w:rPr>
                <w:noProof/>
                <w:sz w:val="24"/>
                <w:szCs w:val="24"/>
              </w:rPr>
            </w:pPr>
          </w:p>
        </w:tc>
        <w:tc>
          <w:tcPr>
            <w:tcW w:w="1680"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1</w:t>
            </w:r>
          </w:p>
        </w:tc>
        <w:tc>
          <w:tcPr>
            <w:tcW w:w="1994"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2</w:t>
            </w:r>
          </w:p>
        </w:tc>
        <w:tc>
          <w:tcPr>
            <w:tcW w:w="1682"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3</w:t>
            </w:r>
          </w:p>
        </w:tc>
        <w:tc>
          <w:tcPr>
            <w:tcW w:w="1665"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4</w:t>
            </w:r>
          </w:p>
        </w:tc>
        <w:tc>
          <w:tcPr>
            <w:tcW w:w="1664"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5</w:t>
            </w:r>
          </w:p>
        </w:tc>
        <w:tc>
          <w:tcPr>
            <w:tcW w:w="1781"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6</w:t>
            </w:r>
          </w:p>
        </w:tc>
        <w:tc>
          <w:tcPr>
            <w:tcW w:w="1430" w:type="dxa"/>
            <w:gridSpan w:val="2"/>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rPr>
            </w:pPr>
            <w:r w:rsidRPr="00821ECE">
              <w:rPr>
                <w:noProof/>
                <w:color w:val="auto"/>
              </w:rPr>
              <w:t>Model 7</w:t>
            </w:r>
          </w:p>
        </w:tc>
      </w:tr>
      <w:tr w:rsidR="00DD6F28" w:rsidRPr="00821ECE" w:rsidTr="00C37C40">
        <w:trPr>
          <w:trHeight w:val="20"/>
        </w:trPr>
        <w:tc>
          <w:tcPr>
            <w:tcW w:w="2146" w:type="dxa"/>
            <w:vMerge/>
            <w:tcBorders>
              <w:bottom w:val="single" w:sz="4" w:space="0" w:color="auto"/>
            </w:tcBorders>
            <w:hideMark/>
          </w:tcPr>
          <w:p w:rsidR="00361177" w:rsidRPr="00821ECE" w:rsidRDefault="00361177" w:rsidP="00361177">
            <w:pPr>
              <w:rPr>
                <w:noProof/>
                <w:sz w:val="24"/>
                <w:szCs w:val="24"/>
              </w:rPr>
            </w:pPr>
          </w:p>
        </w:tc>
        <w:tc>
          <w:tcPr>
            <w:tcW w:w="974"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706"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974"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1020"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086"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596"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950"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715"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949"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715"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949"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832"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831"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B</w:t>
            </w:r>
          </w:p>
          <w:p w:rsidR="00361177" w:rsidRPr="00821ECE" w:rsidRDefault="00361177" w:rsidP="00DD6F28">
            <w:pPr>
              <w:pStyle w:val="TCH"/>
              <w:spacing w:before="0" w:after="0" w:line="240" w:lineRule="auto"/>
              <w:jc w:val="center"/>
              <w:rPr>
                <w:noProof/>
                <w:color w:val="auto"/>
              </w:rPr>
            </w:pPr>
            <w:r w:rsidRPr="00821ECE">
              <w:rPr>
                <w:noProof/>
                <w:color w:val="auto"/>
              </w:rPr>
              <w:t>(95% CI)</w:t>
            </w:r>
          </w:p>
        </w:tc>
        <w:tc>
          <w:tcPr>
            <w:tcW w:w="599" w:type="dxa"/>
            <w:tcBorders>
              <w:top w:val="single" w:sz="4" w:space="0" w:color="auto"/>
              <w:bottom w:val="single" w:sz="4" w:space="0" w:color="auto"/>
            </w:tcBorders>
            <w:hideMark/>
          </w:tcPr>
          <w:p w:rsidR="00361177" w:rsidRPr="00821ECE" w:rsidRDefault="00361177" w:rsidP="00DD6F28">
            <w:pPr>
              <w:pStyle w:val="TCH"/>
              <w:spacing w:before="0" w:after="0" w:line="240" w:lineRule="auto"/>
              <w:jc w:val="center"/>
              <w:rPr>
                <w:noProof/>
                <w:color w:val="auto"/>
                <w:sz w:val="24"/>
              </w:rPr>
            </w:pPr>
            <w:r w:rsidRPr="00821ECE">
              <w:rPr>
                <w:i/>
                <w:iCs/>
                <w:noProof/>
                <w:color w:val="auto"/>
              </w:rPr>
              <w:t>SE</w:t>
            </w:r>
          </w:p>
          <w:p w:rsidR="00361177" w:rsidRPr="00821ECE" w:rsidRDefault="00361177" w:rsidP="00DD6F28">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r>
      <w:tr w:rsidR="00DD6F28" w:rsidRPr="00821ECE" w:rsidTr="00C37C40">
        <w:trPr>
          <w:trHeight w:val="20"/>
        </w:trPr>
        <w:tc>
          <w:tcPr>
            <w:tcW w:w="2146" w:type="dxa"/>
            <w:tcBorders>
              <w:top w:val="single" w:sz="4" w:space="0" w:color="auto"/>
            </w:tcBorders>
            <w:hideMark/>
          </w:tcPr>
          <w:p w:rsidR="00361177" w:rsidRPr="00821ECE" w:rsidRDefault="00361177" w:rsidP="00361177">
            <w:pPr>
              <w:pStyle w:val="TT"/>
              <w:spacing w:line="240" w:lineRule="auto"/>
              <w:rPr>
                <w:noProof/>
                <w:color w:val="auto"/>
              </w:rPr>
            </w:pPr>
            <w:r w:rsidRPr="00821ECE">
              <w:rPr>
                <w:noProof/>
                <w:color w:val="auto"/>
              </w:rPr>
              <w:t>Intercept</w:t>
            </w:r>
          </w:p>
        </w:tc>
        <w:tc>
          <w:tcPr>
            <w:tcW w:w="974"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.26*</w:t>
            </w:r>
          </w:p>
          <w:p w:rsidR="00361177" w:rsidRPr="00821ECE" w:rsidRDefault="00361177" w:rsidP="00DD6F28">
            <w:pPr>
              <w:pStyle w:val="TT"/>
              <w:spacing w:line="240" w:lineRule="auto"/>
              <w:jc w:val="center"/>
              <w:rPr>
                <w:noProof/>
                <w:color w:val="auto"/>
              </w:rPr>
            </w:pPr>
            <w:r w:rsidRPr="00821ECE">
              <w:rPr>
                <w:noProof/>
                <w:color w:val="auto"/>
              </w:rPr>
              <w:t>[.22, .29]</w:t>
            </w:r>
          </w:p>
        </w:tc>
        <w:tc>
          <w:tcPr>
            <w:tcW w:w="706"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.02</w:t>
            </w:r>
          </w:p>
          <w:p w:rsidR="00361177" w:rsidRPr="00821ECE" w:rsidRDefault="00361177" w:rsidP="00DD6F28">
            <w:pPr>
              <w:pStyle w:val="TT"/>
              <w:spacing w:line="240" w:lineRule="auto"/>
              <w:jc w:val="center"/>
              <w:rPr>
                <w:noProof/>
                <w:color w:val="auto"/>
              </w:rPr>
            </w:pPr>
            <w:r w:rsidRPr="00821ECE">
              <w:rPr>
                <w:noProof/>
                <w:color w:val="auto"/>
              </w:rPr>
              <w:t>(.000)</w:t>
            </w:r>
          </w:p>
        </w:tc>
        <w:tc>
          <w:tcPr>
            <w:tcW w:w="974"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.29*</w:t>
            </w:r>
          </w:p>
          <w:p w:rsidR="00361177" w:rsidRPr="00821ECE" w:rsidRDefault="00361177" w:rsidP="00DD6F28">
            <w:pPr>
              <w:pStyle w:val="TT"/>
              <w:spacing w:line="240" w:lineRule="auto"/>
              <w:jc w:val="center"/>
              <w:rPr>
                <w:noProof/>
                <w:color w:val="auto"/>
              </w:rPr>
            </w:pPr>
            <w:r w:rsidRPr="00821ECE">
              <w:rPr>
                <w:noProof/>
                <w:color w:val="auto"/>
              </w:rPr>
              <w:t>[.25, .33]</w:t>
            </w:r>
          </w:p>
        </w:tc>
        <w:tc>
          <w:tcPr>
            <w:tcW w:w="1020"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.02</w:t>
            </w:r>
          </w:p>
          <w:p w:rsidR="00361177" w:rsidRPr="00821ECE" w:rsidRDefault="00361177" w:rsidP="00DD6F28">
            <w:pPr>
              <w:pStyle w:val="TT"/>
              <w:spacing w:line="240" w:lineRule="auto"/>
              <w:jc w:val="center"/>
              <w:rPr>
                <w:noProof/>
                <w:color w:val="auto"/>
              </w:rPr>
            </w:pPr>
            <w:r w:rsidRPr="00821ECE">
              <w:rPr>
                <w:noProof/>
                <w:color w:val="auto"/>
              </w:rPr>
              <w:t>(.000)</w:t>
            </w:r>
          </w:p>
        </w:tc>
        <w:tc>
          <w:tcPr>
            <w:tcW w:w="1086"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.22*</w:t>
            </w:r>
          </w:p>
          <w:p w:rsidR="00361177" w:rsidRPr="00821ECE" w:rsidRDefault="00361177" w:rsidP="00DD6F28">
            <w:pPr>
              <w:pStyle w:val="TT"/>
              <w:spacing w:line="240" w:lineRule="auto"/>
              <w:jc w:val="center"/>
              <w:rPr>
                <w:noProof/>
                <w:color w:val="auto"/>
              </w:rPr>
            </w:pPr>
            <w:r w:rsidRPr="00821ECE">
              <w:rPr>
                <w:noProof/>
                <w:color w:val="auto"/>
              </w:rPr>
              <w:t>[.12, .32]</w:t>
            </w:r>
          </w:p>
        </w:tc>
        <w:tc>
          <w:tcPr>
            <w:tcW w:w="596"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.05</w:t>
            </w:r>
          </w:p>
          <w:p w:rsidR="00361177" w:rsidRPr="00821ECE" w:rsidRDefault="00361177" w:rsidP="00DD6F28">
            <w:pPr>
              <w:pStyle w:val="TT"/>
              <w:spacing w:line="240" w:lineRule="auto"/>
              <w:jc w:val="center"/>
              <w:rPr>
                <w:noProof/>
                <w:color w:val="auto"/>
              </w:rPr>
            </w:pPr>
            <w:r w:rsidRPr="00821ECE">
              <w:rPr>
                <w:noProof/>
                <w:color w:val="auto"/>
              </w:rPr>
              <w:t>(.000)</w:t>
            </w:r>
          </w:p>
        </w:tc>
        <w:tc>
          <w:tcPr>
            <w:tcW w:w="950"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.31*</w:t>
            </w:r>
          </w:p>
          <w:p w:rsidR="00361177" w:rsidRPr="00821ECE" w:rsidRDefault="00361177" w:rsidP="00DD6F28">
            <w:pPr>
              <w:pStyle w:val="TT"/>
              <w:spacing w:line="240" w:lineRule="auto"/>
              <w:jc w:val="center"/>
              <w:rPr>
                <w:noProof/>
                <w:color w:val="auto"/>
              </w:rPr>
            </w:pPr>
            <w:r w:rsidRPr="00821ECE">
              <w:rPr>
                <w:noProof/>
                <w:color w:val="auto"/>
              </w:rPr>
              <w:t>[.25, .38)]</w:t>
            </w:r>
          </w:p>
        </w:tc>
        <w:tc>
          <w:tcPr>
            <w:tcW w:w="715"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.03</w:t>
            </w:r>
          </w:p>
          <w:p w:rsidR="00361177" w:rsidRPr="00821ECE" w:rsidRDefault="00361177" w:rsidP="00DD6F28">
            <w:pPr>
              <w:pStyle w:val="TT"/>
              <w:spacing w:line="240" w:lineRule="auto"/>
              <w:jc w:val="center"/>
              <w:rPr>
                <w:noProof/>
                <w:color w:val="auto"/>
              </w:rPr>
            </w:pPr>
            <w:r w:rsidRPr="00821ECE">
              <w:rPr>
                <w:noProof/>
                <w:color w:val="auto"/>
              </w:rPr>
              <w:t>(.000)</w:t>
            </w:r>
          </w:p>
        </w:tc>
        <w:tc>
          <w:tcPr>
            <w:tcW w:w="949"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.27*</w:t>
            </w:r>
          </w:p>
          <w:p w:rsidR="00361177" w:rsidRPr="00821ECE" w:rsidRDefault="00361177" w:rsidP="00DD6F28">
            <w:pPr>
              <w:pStyle w:val="TT"/>
              <w:spacing w:line="240" w:lineRule="auto"/>
              <w:jc w:val="center"/>
              <w:rPr>
                <w:noProof/>
                <w:color w:val="auto"/>
              </w:rPr>
            </w:pPr>
            <w:r w:rsidRPr="00821ECE">
              <w:rPr>
                <w:noProof/>
                <w:color w:val="auto"/>
              </w:rPr>
              <w:t>[.20, .34]</w:t>
            </w:r>
          </w:p>
        </w:tc>
        <w:tc>
          <w:tcPr>
            <w:tcW w:w="715"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.03</w:t>
            </w:r>
          </w:p>
          <w:p w:rsidR="00361177" w:rsidRPr="00821ECE" w:rsidRDefault="00361177" w:rsidP="00DD6F28">
            <w:pPr>
              <w:pStyle w:val="TT"/>
              <w:spacing w:line="240" w:lineRule="auto"/>
              <w:jc w:val="center"/>
              <w:rPr>
                <w:noProof/>
                <w:color w:val="auto"/>
              </w:rPr>
            </w:pPr>
            <w:r w:rsidRPr="00821ECE">
              <w:rPr>
                <w:noProof/>
                <w:color w:val="auto"/>
              </w:rPr>
              <w:t>(.000)</w:t>
            </w:r>
          </w:p>
        </w:tc>
        <w:tc>
          <w:tcPr>
            <w:tcW w:w="949"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.34*</w:t>
            </w:r>
          </w:p>
          <w:p w:rsidR="00361177" w:rsidRPr="00821ECE" w:rsidRDefault="00361177" w:rsidP="00DD6F28">
            <w:pPr>
              <w:pStyle w:val="TT"/>
              <w:spacing w:line="240" w:lineRule="auto"/>
              <w:jc w:val="center"/>
              <w:rPr>
                <w:noProof/>
                <w:color w:val="auto"/>
              </w:rPr>
            </w:pPr>
            <w:r w:rsidRPr="00821ECE">
              <w:rPr>
                <w:noProof/>
                <w:color w:val="auto"/>
              </w:rPr>
              <w:t>[.26, .43]</w:t>
            </w:r>
          </w:p>
        </w:tc>
        <w:tc>
          <w:tcPr>
            <w:tcW w:w="832"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.04</w:t>
            </w:r>
          </w:p>
          <w:p w:rsidR="00361177" w:rsidRPr="00821ECE" w:rsidRDefault="00361177" w:rsidP="00DD6F28">
            <w:pPr>
              <w:pStyle w:val="TT"/>
              <w:spacing w:line="240" w:lineRule="auto"/>
              <w:jc w:val="center"/>
              <w:rPr>
                <w:noProof/>
                <w:color w:val="auto"/>
              </w:rPr>
            </w:pPr>
            <w:r w:rsidRPr="00821ECE">
              <w:rPr>
                <w:noProof/>
                <w:color w:val="auto"/>
              </w:rPr>
              <w:t>(.000)</w:t>
            </w:r>
          </w:p>
        </w:tc>
        <w:tc>
          <w:tcPr>
            <w:tcW w:w="831"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.28*</w:t>
            </w:r>
          </w:p>
          <w:p w:rsidR="00361177" w:rsidRPr="00821ECE" w:rsidRDefault="00361177" w:rsidP="00DD6F28">
            <w:pPr>
              <w:pStyle w:val="TT"/>
              <w:spacing w:line="240" w:lineRule="auto"/>
              <w:jc w:val="center"/>
              <w:rPr>
                <w:noProof/>
                <w:color w:val="auto"/>
              </w:rPr>
            </w:pPr>
            <w:r w:rsidRPr="00821ECE">
              <w:rPr>
                <w:noProof/>
                <w:color w:val="auto"/>
              </w:rPr>
              <w:t>[.19, .38]</w:t>
            </w:r>
          </w:p>
        </w:tc>
        <w:tc>
          <w:tcPr>
            <w:tcW w:w="599" w:type="dxa"/>
            <w:tcBorders>
              <w:top w:val="single" w:sz="4" w:space="0" w:color="auto"/>
            </w:tcBorders>
            <w:hideMark/>
          </w:tcPr>
          <w:p w:rsidR="00361177" w:rsidRPr="00821ECE" w:rsidRDefault="00361177" w:rsidP="00DD6F28">
            <w:pPr>
              <w:pStyle w:val="TT"/>
              <w:spacing w:line="240" w:lineRule="auto"/>
              <w:jc w:val="center"/>
              <w:rPr>
                <w:noProof/>
                <w:color w:val="auto"/>
                <w:sz w:val="24"/>
              </w:rPr>
            </w:pPr>
            <w:r w:rsidRPr="00821ECE">
              <w:rPr>
                <w:noProof/>
                <w:color w:val="auto"/>
              </w:rPr>
              <w:t>.05</w:t>
            </w:r>
          </w:p>
          <w:p w:rsidR="00361177" w:rsidRPr="00821ECE" w:rsidRDefault="00361177" w:rsidP="00DD6F28">
            <w:pPr>
              <w:pStyle w:val="TT"/>
              <w:spacing w:line="240" w:lineRule="auto"/>
              <w:jc w:val="center"/>
              <w:rPr>
                <w:noProof/>
                <w:color w:val="auto"/>
              </w:rPr>
            </w:pPr>
            <w:r w:rsidRPr="00821ECE">
              <w:rPr>
                <w:noProof/>
                <w:color w:val="auto"/>
              </w:rPr>
              <w:t>(.000)</w:t>
            </w:r>
          </w:p>
        </w:tc>
      </w:tr>
      <w:tr w:rsidR="00DD6F28" w:rsidRPr="00821ECE" w:rsidTr="00DD6F28">
        <w:trPr>
          <w:trHeight w:val="20"/>
        </w:trPr>
        <w:tc>
          <w:tcPr>
            <w:tcW w:w="2146" w:type="dxa"/>
            <w:hideMark/>
          </w:tcPr>
          <w:p w:rsidR="00361177" w:rsidRPr="00821ECE" w:rsidRDefault="00361177" w:rsidP="00361177">
            <w:pPr>
              <w:pStyle w:val="TT"/>
              <w:spacing w:line="240" w:lineRule="auto"/>
              <w:rPr>
                <w:noProof/>
                <w:color w:val="auto"/>
              </w:rPr>
            </w:pPr>
            <w:r w:rsidRPr="00821ECE">
              <w:rPr>
                <w:noProof/>
                <w:color w:val="auto"/>
              </w:rPr>
              <w:t>Residual</w:t>
            </w:r>
          </w:p>
        </w:tc>
        <w:tc>
          <w:tcPr>
            <w:tcW w:w="974" w:type="dxa"/>
          </w:tcPr>
          <w:p w:rsidR="00361177" w:rsidRPr="00821ECE" w:rsidRDefault="00361177" w:rsidP="00DD6F28">
            <w:pPr>
              <w:pStyle w:val="TT"/>
              <w:spacing w:line="240" w:lineRule="auto"/>
              <w:jc w:val="center"/>
              <w:rPr>
                <w:noProof/>
                <w:color w:val="auto"/>
              </w:rPr>
            </w:pPr>
          </w:p>
        </w:tc>
        <w:tc>
          <w:tcPr>
            <w:tcW w:w="706" w:type="dxa"/>
          </w:tcPr>
          <w:p w:rsidR="00361177" w:rsidRPr="00821ECE" w:rsidRDefault="00361177" w:rsidP="00DD6F28">
            <w:pPr>
              <w:pStyle w:val="TT"/>
              <w:spacing w:line="240" w:lineRule="auto"/>
              <w:jc w:val="center"/>
              <w:rPr>
                <w:noProof/>
                <w:color w:val="auto"/>
              </w:rPr>
            </w:pPr>
          </w:p>
        </w:tc>
        <w:tc>
          <w:tcPr>
            <w:tcW w:w="974" w:type="dxa"/>
          </w:tcPr>
          <w:p w:rsidR="00361177" w:rsidRPr="00821ECE" w:rsidRDefault="00361177" w:rsidP="00DD6F28">
            <w:pPr>
              <w:pStyle w:val="TT"/>
              <w:spacing w:line="240" w:lineRule="auto"/>
              <w:jc w:val="center"/>
              <w:rPr>
                <w:noProof/>
                <w:color w:val="auto"/>
              </w:rPr>
            </w:pPr>
          </w:p>
        </w:tc>
        <w:tc>
          <w:tcPr>
            <w:tcW w:w="1020" w:type="dxa"/>
          </w:tcPr>
          <w:p w:rsidR="00361177" w:rsidRPr="00821ECE" w:rsidRDefault="00361177" w:rsidP="00DD6F28">
            <w:pPr>
              <w:pStyle w:val="TT"/>
              <w:spacing w:line="240" w:lineRule="auto"/>
              <w:jc w:val="center"/>
              <w:rPr>
                <w:noProof/>
                <w:color w:val="auto"/>
              </w:rPr>
            </w:pPr>
          </w:p>
        </w:tc>
        <w:tc>
          <w:tcPr>
            <w:tcW w:w="1086" w:type="dxa"/>
            <w:hideMark/>
          </w:tcPr>
          <w:p w:rsidR="00361177" w:rsidRPr="00821ECE" w:rsidRDefault="00361177" w:rsidP="00DD6F28">
            <w:pPr>
              <w:pStyle w:val="TT"/>
              <w:spacing w:line="240" w:lineRule="auto"/>
              <w:jc w:val="center"/>
              <w:rPr>
                <w:noProof/>
                <w:color w:val="auto"/>
                <w:sz w:val="24"/>
              </w:rPr>
            </w:pPr>
            <w:r w:rsidRPr="00821ECE">
              <w:rPr>
                <w:noProof/>
                <w:color w:val="auto"/>
              </w:rPr>
              <w:t>.09</w:t>
            </w:r>
          </w:p>
          <w:p w:rsidR="00361177" w:rsidRPr="00821ECE" w:rsidRDefault="00361177" w:rsidP="00DD6F28">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.02, .20]</w:t>
            </w:r>
          </w:p>
        </w:tc>
        <w:tc>
          <w:tcPr>
            <w:tcW w:w="596" w:type="dxa"/>
            <w:hideMark/>
          </w:tcPr>
          <w:p w:rsidR="00361177" w:rsidRPr="00821ECE" w:rsidRDefault="00361177" w:rsidP="00DD6F28">
            <w:pPr>
              <w:pStyle w:val="TT"/>
              <w:spacing w:line="240" w:lineRule="auto"/>
              <w:jc w:val="center"/>
              <w:rPr>
                <w:noProof/>
                <w:color w:val="auto"/>
                <w:sz w:val="24"/>
              </w:rPr>
            </w:pPr>
            <w:r w:rsidRPr="00821ECE">
              <w:rPr>
                <w:noProof/>
                <w:color w:val="auto"/>
              </w:rPr>
              <w:t>.05</w:t>
            </w:r>
          </w:p>
          <w:p w:rsidR="00361177" w:rsidRPr="00821ECE" w:rsidRDefault="00361177" w:rsidP="00DD6F28">
            <w:pPr>
              <w:pStyle w:val="TT"/>
              <w:spacing w:line="240" w:lineRule="auto"/>
              <w:jc w:val="center"/>
              <w:rPr>
                <w:noProof/>
                <w:color w:val="auto"/>
              </w:rPr>
            </w:pPr>
            <w:r w:rsidRPr="00821ECE">
              <w:rPr>
                <w:noProof/>
                <w:color w:val="auto"/>
              </w:rPr>
              <w:t>(.11)</w:t>
            </w:r>
          </w:p>
        </w:tc>
        <w:tc>
          <w:tcPr>
            <w:tcW w:w="950" w:type="dxa"/>
          </w:tcPr>
          <w:p w:rsidR="00361177" w:rsidRPr="00821ECE" w:rsidRDefault="00361177" w:rsidP="00DD6F28">
            <w:pPr>
              <w:pStyle w:val="TT"/>
              <w:spacing w:line="240" w:lineRule="auto"/>
              <w:jc w:val="center"/>
              <w:rPr>
                <w:noProof/>
                <w:color w:val="auto"/>
              </w:rPr>
            </w:pPr>
          </w:p>
        </w:tc>
        <w:tc>
          <w:tcPr>
            <w:tcW w:w="715" w:type="dxa"/>
          </w:tcPr>
          <w:p w:rsidR="00361177" w:rsidRPr="00821ECE" w:rsidRDefault="00361177" w:rsidP="00DD6F28">
            <w:pPr>
              <w:pStyle w:val="TT"/>
              <w:spacing w:line="240" w:lineRule="auto"/>
              <w:jc w:val="center"/>
              <w:rPr>
                <w:noProof/>
                <w:color w:val="auto"/>
              </w:rPr>
            </w:pPr>
          </w:p>
        </w:tc>
        <w:tc>
          <w:tcPr>
            <w:tcW w:w="949" w:type="dxa"/>
          </w:tcPr>
          <w:p w:rsidR="00361177" w:rsidRPr="00821ECE" w:rsidRDefault="00361177" w:rsidP="00DD6F28">
            <w:pPr>
              <w:pStyle w:val="TT"/>
              <w:spacing w:line="240" w:lineRule="auto"/>
              <w:jc w:val="center"/>
              <w:rPr>
                <w:noProof/>
                <w:color w:val="auto"/>
              </w:rPr>
            </w:pPr>
          </w:p>
        </w:tc>
        <w:tc>
          <w:tcPr>
            <w:tcW w:w="715" w:type="dxa"/>
          </w:tcPr>
          <w:p w:rsidR="00361177" w:rsidRPr="00821ECE" w:rsidRDefault="00361177" w:rsidP="00DD6F28">
            <w:pPr>
              <w:pStyle w:val="TT"/>
              <w:spacing w:line="240" w:lineRule="auto"/>
              <w:jc w:val="center"/>
              <w:rPr>
                <w:noProof/>
                <w:color w:val="auto"/>
              </w:rPr>
            </w:pPr>
          </w:p>
        </w:tc>
        <w:tc>
          <w:tcPr>
            <w:tcW w:w="949" w:type="dxa"/>
          </w:tcPr>
          <w:p w:rsidR="00361177" w:rsidRPr="00821ECE" w:rsidRDefault="00361177" w:rsidP="00DD6F28">
            <w:pPr>
              <w:pStyle w:val="TT"/>
              <w:spacing w:line="240" w:lineRule="auto"/>
              <w:jc w:val="center"/>
              <w:rPr>
                <w:noProof/>
                <w:color w:val="auto"/>
              </w:rPr>
            </w:pPr>
          </w:p>
        </w:tc>
        <w:tc>
          <w:tcPr>
            <w:tcW w:w="832" w:type="dxa"/>
          </w:tcPr>
          <w:p w:rsidR="00361177" w:rsidRPr="00821ECE" w:rsidRDefault="00361177" w:rsidP="00DD6F28">
            <w:pPr>
              <w:pStyle w:val="TT"/>
              <w:spacing w:line="240" w:lineRule="auto"/>
              <w:jc w:val="center"/>
              <w:rPr>
                <w:noProof/>
                <w:color w:val="auto"/>
              </w:rPr>
            </w:pPr>
          </w:p>
        </w:tc>
        <w:tc>
          <w:tcPr>
            <w:tcW w:w="831" w:type="dxa"/>
          </w:tcPr>
          <w:p w:rsidR="00361177" w:rsidRPr="00821ECE" w:rsidRDefault="00361177" w:rsidP="00DD6F28">
            <w:pPr>
              <w:pStyle w:val="TT"/>
              <w:spacing w:line="240" w:lineRule="auto"/>
              <w:jc w:val="center"/>
              <w:rPr>
                <w:noProof/>
                <w:color w:val="auto"/>
              </w:rPr>
            </w:pPr>
          </w:p>
        </w:tc>
        <w:tc>
          <w:tcPr>
            <w:tcW w:w="599" w:type="dxa"/>
          </w:tcPr>
          <w:p w:rsidR="00361177" w:rsidRPr="00821ECE" w:rsidRDefault="00361177" w:rsidP="00DD6F28">
            <w:pPr>
              <w:pStyle w:val="TT"/>
              <w:spacing w:line="240" w:lineRule="auto"/>
              <w:jc w:val="center"/>
              <w:rPr>
                <w:noProof/>
                <w:color w:val="auto"/>
              </w:rPr>
            </w:pPr>
          </w:p>
        </w:tc>
      </w:tr>
      <w:tr w:rsidR="00DD6F28" w:rsidRPr="00821ECE" w:rsidTr="00DD6F28">
        <w:trPr>
          <w:trHeight w:val="20"/>
        </w:trPr>
        <w:tc>
          <w:tcPr>
            <w:tcW w:w="2146" w:type="dxa"/>
            <w:hideMark/>
          </w:tcPr>
          <w:p w:rsidR="00361177" w:rsidRPr="00821ECE" w:rsidRDefault="00361177" w:rsidP="00361177">
            <w:pPr>
              <w:pStyle w:val="TT"/>
              <w:spacing w:line="240" w:lineRule="auto"/>
              <w:rPr>
                <w:noProof/>
                <w:color w:val="auto"/>
              </w:rPr>
            </w:pPr>
            <w:r w:rsidRPr="00821ECE">
              <w:rPr>
                <w:noProof/>
                <w:color w:val="auto"/>
              </w:rPr>
              <w:t>Publication type</w:t>
            </w:r>
          </w:p>
        </w:tc>
        <w:tc>
          <w:tcPr>
            <w:tcW w:w="974" w:type="dxa"/>
          </w:tcPr>
          <w:p w:rsidR="00361177" w:rsidRPr="00821ECE" w:rsidRDefault="00361177" w:rsidP="00DD6F28">
            <w:pPr>
              <w:pStyle w:val="TT"/>
              <w:spacing w:line="240" w:lineRule="auto"/>
              <w:jc w:val="center"/>
              <w:rPr>
                <w:noProof/>
                <w:color w:val="auto"/>
              </w:rPr>
            </w:pPr>
          </w:p>
        </w:tc>
        <w:tc>
          <w:tcPr>
            <w:tcW w:w="706" w:type="dxa"/>
          </w:tcPr>
          <w:p w:rsidR="00361177" w:rsidRPr="00821ECE" w:rsidRDefault="00361177" w:rsidP="00DD6F28">
            <w:pPr>
              <w:pStyle w:val="TT"/>
              <w:spacing w:line="240" w:lineRule="auto"/>
              <w:jc w:val="center"/>
              <w:rPr>
                <w:noProof/>
                <w:color w:val="auto"/>
              </w:rPr>
            </w:pPr>
          </w:p>
        </w:tc>
        <w:tc>
          <w:tcPr>
            <w:tcW w:w="974" w:type="dxa"/>
          </w:tcPr>
          <w:p w:rsidR="00361177" w:rsidRPr="00821ECE" w:rsidRDefault="00361177" w:rsidP="00DD6F28">
            <w:pPr>
              <w:pStyle w:val="TT"/>
              <w:spacing w:line="240" w:lineRule="auto"/>
              <w:jc w:val="center"/>
              <w:rPr>
                <w:noProof/>
                <w:color w:val="auto"/>
              </w:rPr>
            </w:pPr>
          </w:p>
        </w:tc>
        <w:tc>
          <w:tcPr>
            <w:tcW w:w="1020" w:type="dxa"/>
          </w:tcPr>
          <w:p w:rsidR="00361177" w:rsidRPr="00821ECE" w:rsidRDefault="00361177" w:rsidP="00DD6F28">
            <w:pPr>
              <w:pStyle w:val="TT"/>
              <w:spacing w:line="240" w:lineRule="auto"/>
              <w:jc w:val="center"/>
              <w:rPr>
                <w:noProof/>
                <w:color w:val="auto"/>
              </w:rPr>
            </w:pPr>
          </w:p>
        </w:tc>
        <w:tc>
          <w:tcPr>
            <w:tcW w:w="1086" w:type="dxa"/>
          </w:tcPr>
          <w:p w:rsidR="00361177" w:rsidRPr="00821ECE" w:rsidRDefault="00361177" w:rsidP="00DD6F28">
            <w:pPr>
              <w:pStyle w:val="TT"/>
              <w:spacing w:line="240" w:lineRule="auto"/>
              <w:jc w:val="center"/>
              <w:rPr>
                <w:noProof/>
                <w:color w:val="auto"/>
              </w:rPr>
            </w:pPr>
          </w:p>
        </w:tc>
        <w:tc>
          <w:tcPr>
            <w:tcW w:w="596" w:type="dxa"/>
          </w:tcPr>
          <w:p w:rsidR="00361177" w:rsidRPr="00821ECE" w:rsidRDefault="00361177" w:rsidP="00DD6F28">
            <w:pPr>
              <w:pStyle w:val="TT"/>
              <w:spacing w:line="240" w:lineRule="auto"/>
              <w:jc w:val="center"/>
              <w:rPr>
                <w:noProof/>
                <w:color w:val="auto"/>
              </w:rPr>
            </w:pPr>
          </w:p>
        </w:tc>
        <w:tc>
          <w:tcPr>
            <w:tcW w:w="950" w:type="dxa"/>
            <w:hideMark/>
          </w:tcPr>
          <w:p w:rsidR="00361177" w:rsidRPr="00821ECE" w:rsidRDefault="00361177" w:rsidP="00DD6F28">
            <w:pPr>
              <w:pStyle w:val="TT"/>
              <w:spacing w:line="240" w:lineRule="auto"/>
              <w:jc w:val="center"/>
              <w:rPr>
                <w:noProof/>
                <w:color w:val="auto"/>
                <w:sz w:val="24"/>
              </w:rPr>
            </w:pPr>
            <w:r w:rsidRPr="00821ECE">
              <w:rPr>
                <w:rFonts w:ascii="Symbol" w:hAnsi="Symbol"/>
                <w:noProof/>
                <w:color w:val="auto"/>
              </w:rPr>
              <w:sym w:font="Symbol" w:char="002D"/>
            </w:r>
            <w:r w:rsidRPr="00821ECE">
              <w:rPr>
                <w:noProof/>
                <w:color w:val="auto"/>
              </w:rPr>
              <w:t>.04</w:t>
            </w:r>
          </w:p>
          <w:p w:rsidR="00361177" w:rsidRPr="00821ECE" w:rsidRDefault="00361177" w:rsidP="00DD6F28">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.14, .05]</w:t>
            </w:r>
          </w:p>
        </w:tc>
        <w:tc>
          <w:tcPr>
            <w:tcW w:w="715" w:type="dxa"/>
            <w:hideMark/>
          </w:tcPr>
          <w:p w:rsidR="00361177" w:rsidRPr="00821ECE" w:rsidRDefault="00361177" w:rsidP="00DD6F28">
            <w:pPr>
              <w:pStyle w:val="TT"/>
              <w:spacing w:line="240" w:lineRule="auto"/>
              <w:jc w:val="center"/>
              <w:rPr>
                <w:noProof/>
                <w:color w:val="auto"/>
                <w:sz w:val="24"/>
              </w:rPr>
            </w:pPr>
            <w:r w:rsidRPr="00821ECE">
              <w:rPr>
                <w:noProof/>
                <w:color w:val="auto"/>
              </w:rPr>
              <w:t>.04</w:t>
            </w:r>
          </w:p>
          <w:p w:rsidR="00361177" w:rsidRPr="00821ECE" w:rsidRDefault="00361177" w:rsidP="00DD6F28">
            <w:pPr>
              <w:pStyle w:val="TT"/>
              <w:spacing w:line="240" w:lineRule="auto"/>
              <w:jc w:val="center"/>
              <w:rPr>
                <w:noProof/>
                <w:color w:val="auto"/>
              </w:rPr>
            </w:pPr>
            <w:r w:rsidRPr="00821ECE">
              <w:rPr>
                <w:noProof/>
                <w:color w:val="auto"/>
              </w:rPr>
              <w:t>(.328)</w:t>
            </w:r>
          </w:p>
        </w:tc>
        <w:tc>
          <w:tcPr>
            <w:tcW w:w="949" w:type="dxa"/>
          </w:tcPr>
          <w:p w:rsidR="00361177" w:rsidRPr="00821ECE" w:rsidRDefault="00361177" w:rsidP="00DD6F28">
            <w:pPr>
              <w:pStyle w:val="TT"/>
              <w:spacing w:line="240" w:lineRule="auto"/>
              <w:jc w:val="center"/>
              <w:rPr>
                <w:noProof/>
                <w:color w:val="auto"/>
              </w:rPr>
            </w:pPr>
          </w:p>
        </w:tc>
        <w:tc>
          <w:tcPr>
            <w:tcW w:w="715" w:type="dxa"/>
          </w:tcPr>
          <w:p w:rsidR="00361177" w:rsidRPr="00821ECE" w:rsidRDefault="00361177" w:rsidP="00DD6F28">
            <w:pPr>
              <w:pStyle w:val="TT"/>
              <w:spacing w:line="240" w:lineRule="auto"/>
              <w:jc w:val="center"/>
              <w:rPr>
                <w:noProof/>
                <w:color w:val="auto"/>
              </w:rPr>
            </w:pPr>
          </w:p>
        </w:tc>
        <w:tc>
          <w:tcPr>
            <w:tcW w:w="949" w:type="dxa"/>
          </w:tcPr>
          <w:p w:rsidR="00361177" w:rsidRPr="00821ECE" w:rsidRDefault="00361177" w:rsidP="00DD6F28">
            <w:pPr>
              <w:pStyle w:val="TT"/>
              <w:spacing w:line="240" w:lineRule="auto"/>
              <w:jc w:val="center"/>
              <w:rPr>
                <w:noProof/>
                <w:color w:val="auto"/>
              </w:rPr>
            </w:pPr>
          </w:p>
        </w:tc>
        <w:tc>
          <w:tcPr>
            <w:tcW w:w="832" w:type="dxa"/>
          </w:tcPr>
          <w:p w:rsidR="00361177" w:rsidRPr="00821ECE" w:rsidRDefault="00361177" w:rsidP="00DD6F28">
            <w:pPr>
              <w:pStyle w:val="TT"/>
              <w:spacing w:line="240" w:lineRule="auto"/>
              <w:jc w:val="center"/>
              <w:rPr>
                <w:noProof/>
                <w:color w:val="auto"/>
              </w:rPr>
            </w:pPr>
          </w:p>
        </w:tc>
        <w:tc>
          <w:tcPr>
            <w:tcW w:w="831" w:type="dxa"/>
          </w:tcPr>
          <w:p w:rsidR="00361177" w:rsidRPr="00821ECE" w:rsidRDefault="00361177" w:rsidP="00DD6F28">
            <w:pPr>
              <w:pStyle w:val="TT"/>
              <w:spacing w:line="240" w:lineRule="auto"/>
              <w:jc w:val="center"/>
              <w:rPr>
                <w:noProof/>
                <w:color w:val="auto"/>
              </w:rPr>
            </w:pPr>
          </w:p>
        </w:tc>
        <w:tc>
          <w:tcPr>
            <w:tcW w:w="599" w:type="dxa"/>
          </w:tcPr>
          <w:p w:rsidR="00361177" w:rsidRPr="00821ECE" w:rsidRDefault="00361177" w:rsidP="00DD6F28">
            <w:pPr>
              <w:pStyle w:val="TT"/>
              <w:spacing w:line="240" w:lineRule="auto"/>
              <w:jc w:val="center"/>
              <w:rPr>
                <w:noProof/>
                <w:color w:val="auto"/>
              </w:rPr>
            </w:pPr>
          </w:p>
        </w:tc>
      </w:tr>
      <w:tr w:rsidR="00DD6F28" w:rsidRPr="00821ECE" w:rsidTr="00DD6F28">
        <w:trPr>
          <w:trHeight w:val="20"/>
        </w:trPr>
        <w:tc>
          <w:tcPr>
            <w:tcW w:w="2146" w:type="dxa"/>
            <w:hideMark/>
          </w:tcPr>
          <w:p w:rsidR="00361177" w:rsidRPr="00821ECE" w:rsidRDefault="00361177" w:rsidP="00361177">
            <w:pPr>
              <w:pStyle w:val="TT"/>
              <w:spacing w:line="240" w:lineRule="auto"/>
              <w:rPr>
                <w:noProof/>
                <w:color w:val="auto"/>
              </w:rPr>
            </w:pPr>
            <w:r w:rsidRPr="00821ECE">
              <w:rPr>
                <w:noProof/>
                <w:color w:val="auto"/>
              </w:rPr>
              <w:t xml:space="preserve">Observer vs. objective </w:t>
            </w:r>
          </w:p>
        </w:tc>
        <w:tc>
          <w:tcPr>
            <w:tcW w:w="974" w:type="dxa"/>
          </w:tcPr>
          <w:p w:rsidR="00361177" w:rsidRPr="00821ECE" w:rsidRDefault="00361177" w:rsidP="00DD6F28">
            <w:pPr>
              <w:pStyle w:val="TT"/>
              <w:spacing w:line="240" w:lineRule="auto"/>
              <w:jc w:val="center"/>
              <w:rPr>
                <w:noProof/>
                <w:color w:val="auto"/>
              </w:rPr>
            </w:pPr>
          </w:p>
        </w:tc>
        <w:tc>
          <w:tcPr>
            <w:tcW w:w="706" w:type="dxa"/>
          </w:tcPr>
          <w:p w:rsidR="00361177" w:rsidRPr="00821ECE" w:rsidRDefault="00361177" w:rsidP="00DD6F28">
            <w:pPr>
              <w:pStyle w:val="TT"/>
              <w:spacing w:line="240" w:lineRule="auto"/>
              <w:jc w:val="center"/>
              <w:rPr>
                <w:noProof/>
                <w:color w:val="auto"/>
              </w:rPr>
            </w:pPr>
          </w:p>
        </w:tc>
        <w:tc>
          <w:tcPr>
            <w:tcW w:w="974" w:type="dxa"/>
          </w:tcPr>
          <w:p w:rsidR="00361177" w:rsidRPr="00821ECE" w:rsidRDefault="00361177" w:rsidP="00DD6F28">
            <w:pPr>
              <w:pStyle w:val="TT"/>
              <w:spacing w:line="240" w:lineRule="auto"/>
              <w:jc w:val="center"/>
              <w:rPr>
                <w:noProof/>
                <w:color w:val="auto"/>
              </w:rPr>
            </w:pPr>
          </w:p>
        </w:tc>
        <w:tc>
          <w:tcPr>
            <w:tcW w:w="1020" w:type="dxa"/>
          </w:tcPr>
          <w:p w:rsidR="00361177" w:rsidRPr="00821ECE" w:rsidRDefault="00361177" w:rsidP="00DD6F28">
            <w:pPr>
              <w:pStyle w:val="TT"/>
              <w:spacing w:line="240" w:lineRule="auto"/>
              <w:jc w:val="center"/>
              <w:rPr>
                <w:noProof/>
                <w:color w:val="auto"/>
              </w:rPr>
            </w:pPr>
          </w:p>
        </w:tc>
        <w:tc>
          <w:tcPr>
            <w:tcW w:w="1086" w:type="dxa"/>
          </w:tcPr>
          <w:p w:rsidR="00361177" w:rsidRPr="00821ECE" w:rsidRDefault="00361177" w:rsidP="00DD6F28">
            <w:pPr>
              <w:pStyle w:val="TT"/>
              <w:spacing w:line="240" w:lineRule="auto"/>
              <w:jc w:val="center"/>
              <w:rPr>
                <w:noProof/>
                <w:color w:val="auto"/>
              </w:rPr>
            </w:pPr>
          </w:p>
        </w:tc>
        <w:tc>
          <w:tcPr>
            <w:tcW w:w="596" w:type="dxa"/>
          </w:tcPr>
          <w:p w:rsidR="00361177" w:rsidRPr="00821ECE" w:rsidRDefault="00361177" w:rsidP="00DD6F28">
            <w:pPr>
              <w:pStyle w:val="TT"/>
              <w:spacing w:line="240" w:lineRule="auto"/>
              <w:jc w:val="center"/>
              <w:rPr>
                <w:noProof/>
                <w:color w:val="auto"/>
              </w:rPr>
            </w:pPr>
          </w:p>
        </w:tc>
        <w:tc>
          <w:tcPr>
            <w:tcW w:w="950" w:type="dxa"/>
          </w:tcPr>
          <w:p w:rsidR="00361177" w:rsidRPr="00821ECE" w:rsidRDefault="00361177" w:rsidP="00DD6F28">
            <w:pPr>
              <w:pStyle w:val="TT"/>
              <w:spacing w:line="240" w:lineRule="auto"/>
              <w:jc w:val="center"/>
              <w:rPr>
                <w:noProof/>
                <w:color w:val="auto"/>
              </w:rPr>
            </w:pPr>
          </w:p>
        </w:tc>
        <w:tc>
          <w:tcPr>
            <w:tcW w:w="715" w:type="dxa"/>
          </w:tcPr>
          <w:p w:rsidR="00361177" w:rsidRPr="00821ECE" w:rsidRDefault="00361177" w:rsidP="00DD6F28">
            <w:pPr>
              <w:pStyle w:val="TT"/>
              <w:spacing w:line="240" w:lineRule="auto"/>
              <w:jc w:val="center"/>
              <w:rPr>
                <w:noProof/>
                <w:color w:val="auto"/>
              </w:rPr>
            </w:pPr>
          </w:p>
        </w:tc>
        <w:tc>
          <w:tcPr>
            <w:tcW w:w="949" w:type="dxa"/>
            <w:hideMark/>
          </w:tcPr>
          <w:p w:rsidR="00361177" w:rsidRPr="00821ECE" w:rsidRDefault="00361177" w:rsidP="00DD6F28">
            <w:pPr>
              <w:pStyle w:val="TT"/>
              <w:spacing w:line="240" w:lineRule="auto"/>
              <w:jc w:val="center"/>
              <w:rPr>
                <w:noProof/>
                <w:color w:val="auto"/>
                <w:sz w:val="24"/>
              </w:rPr>
            </w:pPr>
            <w:r w:rsidRPr="00821ECE">
              <w:rPr>
                <w:noProof/>
                <w:color w:val="auto"/>
              </w:rPr>
              <w:t>.03</w:t>
            </w:r>
          </w:p>
          <w:p w:rsidR="00361177" w:rsidRPr="00821ECE" w:rsidRDefault="00361177" w:rsidP="00DD6F28">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.05, .11]</w:t>
            </w:r>
          </w:p>
        </w:tc>
        <w:tc>
          <w:tcPr>
            <w:tcW w:w="715" w:type="dxa"/>
            <w:hideMark/>
          </w:tcPr>
          <w:p w:rsidR="00361177" w:rsidRPr="00821ECE" w:rsidRDefault="00361177" w:rsidP="00DD6F28">
            <w:pPr>
              <w:pStyle w:val="TT"/>
              <w:spacing w:line="240" w:lineRule="auto"/>
              <w:jc w:val="center"/>
              <w:rPr>
                <w:noProof/>
                <w:color w:val="auto"/>
                <w:sz w:val="24"/>
              </w:rPr>
            </w:pPr>
            <w:r w:rsidRPr="00821ECE">
              <w:rPr>
                <w:noProof/>
                <w:color w:val="auto"/>
              </w:rPr>
              <w:t>.04</w:t>
            </w:r>
          </w:p>
          <w:p w:rsidR="00361177" w:rsidRPr="00821ECE" w:rsidRDefault="00361177" w:rsidP="00DD6F28">
            <w:pPr>
              <w:pStyle w:val="TT"/>
              <w:spacing w:line="240" w:lineRule="auto"/>
              <w:jc w:val="center"/>
              <w:rPr>
                <w:noProof/>
                <w:color w:val="auto"/>
              </w:rPr>
            </w:pPr>
            <w:r w:rsidRPr="00821ECE">
              <w:rPr>
                <w:noProof/>
                <w:color w:val="auto"/>
              </w:rPr>
              <w:t>(.452)</w:t>
            </w:r>
          </w:p>
        </w:tc>
        <w:tc>
          <w:tcPr>
            <w:tcW w:w="949" w:type="dxa"/>
          </w:tcPr>
          <w:p w:rsidR="00361177" w:rsidRPr="00821ECE" w:rsidRDefault="00361177" w:rsidP="00DD6F28">
            <w:pPr>
              <w:pStyle w:val="TT"/>
              <w:spacing w:line="240" w:lineRule="auto"/>
              <w:jc w:val="center"/>
              <w:rPr>
                <w:noProof/>
                <w:color w:val="auto"/>
              </w:rPr>
            </w:pPr>
          </w:p>
        </w:tc>
        <w:tc>
          <w:tcPr>
            <w:tcW w:w="832" w:type="dxa"/>
          </w:tcPr>
          <w:p w:rsidR="00361177" w:rsidRPr="00821ECE" w:rsidRDefault="00361177" w:rsidP="00DD6F28">
            <w:pPr>
              <w:pStyle w:val="TT"/>
              <w:spacing w:line="240" w:lineRule="auto"/>
              <w:jc w:val="center"/>
              <w:rPr>
                <w:noProof/>
                <w:color w:val="auto"/>
              </w:rPr>
            </w:pPr>
          </w:p>
        </w:tc>
        <w:tc>
          <w:tcPr>
            <w:tcW w:w="831" w:type="dxa"/>
          </w:tcPr>
          <w:p w:rsidR="00361177" w:rsidRPr="00821ECE" w:rsidRDefault="00361177" w:rsidP="00DD6F28">
            <w:pPr>
              <w:pStyle w:val="TT"/>
              <w:spacing w:line="240" w:lineRule="auto"/>
              <w:jc w:val="center"/>
              <w:rPr>
                <w:noProof/>
                <w:color w:val="auto"/>
              </w:rPr>
            </w:pPr>
          </w:p>
        </w:tc>
        <w:tc>
          <w:tcPr>
            <w:tcW w:w="599" w:type="dxa"/>
          </w:tcPr>
          <w:p w:rsidR="00361177" w:rsidRPr="00821ECE" w:rsidRDefault="00361177" w:rsidP="00DD6F28">
            <w:pPr>
              <w:pStyle w:val="TT"/>
              <w:spacing w:line="240" w:lineRule="auto"/>
              <w:jc w:val="center"/>
              <w:rPr>
                <w:noProof/>
                <w:color w:val="auto"/>
              </w:rPr>
            </w:pPr>
          </w:p>
        </w:tc>
      </w:tr>
      <w:tr w:rsidR="00DD6F28" w:rsidRPr="00821ECE" w:rsidTr="00DD6F28">
        <w:trPr>
          <w:trHeight w:val="20"/>
        </w:trPr>
        <w:tc>
          <w:tcPr>
            <w:tcW w:w="2146" w:type="dxa"/>
            <w:hideMark/>
          </w:tcPr>
          <w:p w:rsidR="00361177" w:rsidRPr="00821ECE" w:rsidRDefault="00361177" w:rsidP="00361177">
            <w:pPr>
              <w:pStyle w:val="TT"/>
              <w:spacing w:line="240" w:lineRule="auto"/>
              <w:rPr>
                <w:noProof/>
                <w:color w:val="auto"/>
              </w:rPr>
            </w:pPr>
            <w:r w:rsidRPr="00821ECE">
              <w:rPr>
                <w:noProof/>
                <w:color w:val="auto"/>
              </w:rPr>
              <w:t>NPI</w:t>
            </w:r>
          </w:p>
        </w:tc>
        <w:tc>
          <w:tcPr>
            <w:tcW w:w="974" w:type="dxa"/>
          </w:tcPr>
          <w:p w:rsidR="00361177" w:rsidRPr="00821ECE" w:rsidRDefault="00361177" w:rsidP="00DD6F28">
            <w:pPr>
              <w:pStyle w:val="TT"/>
              <w:spacing w:line="240" w:lineRule="auto"/>
              <w:jc w:val="center"/>
              <w:rPr>
                <w:noProof/>
                <w:color w:val="auto"/>
              </w:rPr>
            </w:pPr>
          </w:p>
        </w:tc>
        <w:tc>
          <w:tcPr>
            <w:tcW w:w="706" w:type="dxa"/>
          </w:tcPr>
          <w:p w:rsidR="00361177" w:rsidRPr="00821ECE" w:rsidRDefault="00361177" w:rsidP="00DD6F28">
            <w:pPr>
              <w:pStyle w:val="TT"/>
              <w:spacing w:line="240" w:lineRule="auto"/>
              <w:jc w:val="center"/>
              <w:rPr>
                <w:noProof/>
                <w:color w:val="auto"/>
              </w:rPr>
            </w:pPr>
          </w:p>
        </w:tc>
        <w:tc>
          <w:tcPr>
            <w:tcW w:w="974" w:type="dxa"/>
          </w:tcPr>
          <w:p w:rsidR="00361177" w:rsidRPr="00821ECE" w:rsidRDefault="00361177" w:rsidP="00DD6F28">
            <w:pPr>
              <w:pStyle w:val="TT"/>
              <w:spacing w:line="240" w:lineRule="auto"/>
              <w:jc w:val="center"/>
              <w:rPr>
                <w:noProof/>
                <w:color w:val="auto"/>
              </w:rPr>
            </w:pPr>
          </w:p>
        </w:tc>
        <w:tc>
          <w:tcPr>
            <w:tcW w:w="1020" w:type="dxa"/>
          </w:tcPr>
          <w:p w:rsidR="00361177" w:rsidRPr="00821ECE" w:rsidRDefault="00361177" w:rsidP="00DD6F28">
            <w:pPr>
              <w:pStyle w:val="TT"/>
              <w:spacing w:line="240" w:lineRule="auto"/>
              <w:jc w:val="center"/>
              <w:rPr>
                <w:noProof/>
                <w:color w:val="auto"/>
              </w:rPr>
            </w:pPr>
          </w:p>
        </w:tc>
        <w:tc>
          <w:tcPr>
            <w:tcW w:w="1086" w:type="dxa"/>
          </w:tcPr>
          <w:p w:rsidR="00361177" w:rsidRPr="00821ECE" w:rsidRDefault="00361177" w:rsidP="00DD6F28">
            <w:pPr>
              <w:pStyle w:val="TT"/>
              <w:spacing w:line="240" w:lineRule="auto"/>
              <w:jc w:val="center"/>
              <w:rPr>
                <w:noProof/>
                <w:color w:val="auto"/>
              </w:rPr>
            </w:pPr>
          </w:p>
        </w:tc>
        <w:tc>
          <w:tcPr>
            <w:tcW w:w="596" w:type="dxa"/>
          </w:tcPr>
          <w:p w:rsidR="00361177" w:rsidRPr="00821ECE" w:rsidRDefault="00361177" w:rsidP="00DD6F28">
            <w:pPr>
              <w:pStyle w:val="TT"/>
              <w:spacing w:line="240" w:lineRule="auto"/>
              <w:jc w:val="center"/>
              <w:rPr>
                <w:noProof/>
                <w:color w:val="auto"/>
              </w:rPr>
            </w:pPr>
          </w:p>
        </w:tc>
        <w:tc>
          <w:tcPr>
            <w:tcW w:w="950" w:type="dxa"/>
          </w:tcPr>
          <w:p w:rsidR="00361177" w:rsidRPr="00821ECE" w:rsidRDefault="00361177" w:rsidP="00DD6F28">
            <w:pPr>
              <w:pStyle w:val="TT"/>
              <w:spacing w:line="240" w:lineRule="auto"/>
              <w:jc w:val="center"/>
              <w:rPr>
                <w:noProof/>
                <w:color w:val="auto"/>
              </w:rPr>
            </w:pPr>
          </w:p>
        </w:tc>
        <w:tc>
          <w:tcPr>
            <w:tcW w:w="715" w:type="dxa"/>
          </w:tcPr>
          <w:p w:rsidR="00361177" w:rsidRPr="00821ECE" w:rsidRDefault="00361177" w:rsidP="00DD6F28">
            <w:pPr>
              <w:pStyle w:val="TT"/>
              <w:spacing w:line="240" w:lineRule="auto"/>
              <w:jc w:val="center"/>
              <w:rPr>
                <w:noProof/>
                <w:color w:val="auto"/>
              </w:rPr>
            </w:pPr>
          </w:p>
        </w:tc>
        <w:tc>
          <w:tcPr>
            <w:tcW w:w="949" w:type="dxa"/>
          </w:tcPr>
          <w:p w:rsidR="00361177" w:rsidRPr="00821ECE" w:rsidRDefault="00361177" w:rsidP="00DD6F28">
            <w:pPr>
              <w:pStyle w:val="TT"/>
              <w:spacing w:line="240" w:lineRule="auto"/>
              <w:jc w:val="center"/>
              <w:rPr>
                <w:noProof/>
                <w:color w:val="auto"/>
              </w:rPr>
            </w:pPr>
          </w:p>
        </w:tc>
        <w:tc>
          <w:tcPr>
            <w:tcW w:w="715" w:type="dxa"/>
          </w:tcPr>
          <w:p w:rsidR="00361177" w:rsidRPr="00821ECE" w:rsidRDefault="00361177" w:rsidP="00DD6F28">
            <w:pPr>
              <w:pStyle w:val="TT"/>
              <w:spacing w:line="240" w:lineRule="auto"/>
              <w:jc w:val="center"/>
              <w:rPr>
                <w:noProof/>
                <w:color w:val="auto"/>
              </w:rPr>
            </w:pPr>
          </w:p>
        </w:tc>
        <w:tc>
          <w:tcPr>
            <w:tcW w:w="949" w:type="dxa"/>
            <w:hideMark/>
          </w:tcPr>
          <w:p w:rsidR="00361177" w:rsidRPr="00821ECE" w:rsidRDefault="00361177" w:rsidP="00DD6F28">
            <w:pPr>
              <w:pStyle w:val="TT"/>
              <w:spacing w:line="240" w:lineRule="auto"/>
              <w:jc w:val="center"/>
              <w:rPr>
                <w:noProof/>
                <w:color w:val="auto"/>
                <w:sz w:val="24"/>
              </w:rPr>
            </w:pPr>
            <w:r w:rsidRPr="00821ECE">
              <w:rPr>
                <w:rFonts w:ascii="Symbol" w:hAnsi="Symbol"/>
                <w:noProof/>
                <w:color w:val="auto"/>
              </w:rPr>
              <w:sym w:font="Symbol" w:char="002D"/>
            </w:r>
            <w:r w:rsidRPr="00821ECE">
              <w:rPr>
                <w:noProof/>
                <w:color w:val="auto"/>
              </w:rPr>
              <w:t>.07</w:t>
            </w:r>
          </w:p>
          <w:p w:rsidR="00361177" w:rsidRPr="00821ECE" w:rsidRDefault="00361177" w:rsidP="00DD6F28">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.17, .03]</w:t>
            </w:r>
          </w:p>
        </w:tc>
        <w:tc>
          <w:tcPr>
            <w:tcW w:w="832" w:type="dxa"/>
            <w:hideMark/>
          </w:tcPr>
          <w:p w:rsidR="00361177" w:rsidRPr="00821ECE" w:rsidRDefault="00361177" w:rsidP="00DD6F28">
            <w:pPr>
              <w:pStyle w:val="TT"/>
              <w:spacing w:line="240" w:lineRule="auto"/>
              <w:jc w:val="center"/>
              <w:rPr>
                <w:noProof/>
                <w:color w:val="auto"/>
                <w:sz w:val="24"/>
              </w:rPr>
            </w:pPr>
            <w:r w:rsidRPr="00821ECE">
              <w:rPr>
                <w:noProof/>
                <w:color w:val="auto"/>
              </w:rPr>
              <w:t>.05</w:t>
            </w:r>
          </w:p>
          <w:p w:rsidR="00361177" w:rsidRPr="00821ECE" w:rsidRDefault="00361177" w:rsidP="00DD6F28">
            <w:pPr>
              <w:pStyle w:val="TT"/>
              <w:spacing w:line="240" w:lineRule="auto"/>
              <w:jc w:val="center"/>
              <w:rPr>
                <w:noProof/>
                <w:color w:val="auto"/>
              </w:rPr>
            </w:pPr>
            <w:r w:rsidRPr="00821ECE">
              <w:rPr>
                <w:noProof/>
                <w:color w:val="auto"/>
              </w:rPr>
              <w:t>(.153)</w:t>
            </w:r>
          </w:p>
        </w:tc>
        <w:tc>
          <w:tcPr>
            <w:tcW w:w="831" w:type="dxa"/>
          </w:tcPr>
          <w:p w:rsidR="00361177" w:rsidRPr="00821ECE" w:rsidRDefault="00361177" w:rsidP="00DD6F28">
            <w:pPr>
              <w:pStyle w:val="TT"/>
              <w:spacing w:line="240" w:lineRule="auto"/>
              <w:jc w:val="center"/>
              <w:rPr>
                <w:noProof/>
                <w:color w:val="auto"/>
              </w:rPr>
            </w:pPr>
          </w:p>
        </w:tc>
        <w:tc>
          <w:tcPr>
            <w:tcW w:w="599" w:type="dxa"/>
          </w:tcPr>
          <w:p w:rsidR="00361177" w:rsidRPr="00821ECE" w:rsidRDefault="00361177" w:rsidP="00DD6F28">
            <w:pPr>
              <w:pStyle w:val="TT"/>
              <w:spacing w:line="240" w:lineRule="auto"/>
              <w:jc w:val="center"/>
              <w:rPr>
                <w:noProof/>
                <w:color w:val="auto"/>
              </w:rPr>
            </w:pPr>
          </w:p>
        </w:tc>
      </w:tr>
      <w:tr w:rsidR="00DD6F28" w:rsidRPr="00821ECE" w:rsidTr="00DD6F28">
        <w:trPr>
          <w:trHeight w:val="20"/>
        </w:trPr>
        <w:tc>
          <w:tcPr>
            <w:tcW w:w="2146" w:type="dxa"/>
            <w:hideMark/>
          </w:tcPr>
          <w:p w:rsidR="00361177" w:rsidRPr="00821ECE" w:rsidRDefault="00361177" w:rsidP="00DD6F28">
            <w:pPr>
              <w:pStyle w:val="TT"/>
              <w:spacing w:after="240" w:line="240" w:lineRule="auto"/>
              <w:rPr>
                <w:noProof/>
                <w:color w:val="auto"/>
              </w:rPr>
            </w:pPr>
            <w:r w:rsidRPr="00821ECE">
              <w:rPr>
                <w:noProof/>
                <w:color w:val="auto"/>
              </w:rPr>
              <w:t>Student</w:t>
            </w:r>
          </w:p>
        </w:tc>
        <w:tc>
          <w:tcPr>
            <w:tcW w:w="974" w:type="dxa"/>
          </w:tcPr>
          <w:p w:rsidR="00361177" w:rsidRPr="00821ECE" w:rsidRDefault="00361177" w:rsidP="00DD6F28">
            <w:pPr>
              <w:pStyle w:val="TT"/>
              <w:spacing w:after="240" w:line="240" w:lineRule="auto"/>
              <w:jc w:val="center"/>
              <w:rPr>
                <w:noProof/>
                <w:color w:val="auto"/>
              </w:rPr>
            </w:pPr>
          </w:p>
        </w:tc>
        <w:tc>
          <w:tcPr>
            <w:tcW w:w="706" w:type="dxa"/>
          </w:tcPr>
          <w:p w:rsidR="00361177" w:rsidRPr="00821ECE" w:rsidRDefault="00361177" w:rsidP="00DD6F28">
            <w:pPr>
              <w:pStyle w:val="TT"/>
              <w:spacing w:after="240" w:line="240" w:lineRule="auto"/>
              <w:jc w:val="center"/>
              <w:rPr>
                <w:noProof/>
                <w:color w:val="auto"/>
              </w:rPr>
            </w:pPr>
          </w:p>
        </w:tc>
        <w:tc>
          <w:tcPr>
            <w:tcW w:w="974" w:type="dxa"/>
          </w:tcPr>
          <w:p w:rsidR="00361177" w:rsidRPr="00821ECE" w:rsidRDefault="00361177" w:rsidP="00DD6F28">
            <w:pPr>
              <w:pStyle w:val="TT"/>
              <w:spacing w:after="240" w:line="240" w:lineRule="auto"/>
              <w:jc w:val="center"/>
              <w:rPr>
                <w:noProof/>
                <w:color w:val="auto"/>
              </w:rPr>
            </w:pPr>
          </w:p>
        </w:tc>
        <w:tc>
          <w:tcPr>
            <w:tcW w:w="1020" w:type="dxa"/>
          </w:tcPr>
          <w:p w:rsidR="00361177" w:rsidRPr="00821ECE" w:rsidRDefault="00361177" w:rsidP="00DD6F28">
            <w:pPr>
              <w:pStyle w:val="TT"/>
              <w:spacing w:after="240" w:line="240" w:lineRule="auto"/>
              <w:jc w:val="center"/>
              <w:rPr>
                <w:noProof/>
                <w:color w:val="auto"/>
              </w:rPr>
            </w:pPr>
          </w:p>
        </w:tc>
        <w:tc>
          <w:tcPr>
            <w:tcW w:w="1086" w:type="dxa"/>
          </w:tcPr>
          <w:p w:rsidR="00361177" w:rsidRPr="00821ECE" w:rsidRDefault="00361177" w:rsidP="00DD6F28">
            <w:pPr>
              <w:pStyle w:val="TT"/>
              <w:spacing w:after="240" w:line="240" w:lineRule="auto"/>
              <w:jc w:val="center"/>
              <w:rPr>
                <w:noProof/>
                <w:color w:val="auto"/>
              </w:rPr>
            </w:pPr>
          </w:p>
        </w:tc>
        <w:tc>
          <w:tcPr>
            <w:tcW w:w="596" w:type="dxa"/>
          </w:tcPr>
          <w:p w:rsidR="00361177" w:rsidRPr="00821ECE" w:rsidRDefault="00361177" w:rsidP="00DD6F28">
            <w:pPr>
              <w:pStyle w:val="TT"/>
              <w:spacing w:after="240" w:line="240" w:lineRule="auto"/>
              <w:jc w:val="center"/>
              <w:rPr>
                <w:noProof/>
                <w:color w:val="auto"/>
              </w:rPr>
            </w:pPr>
          </w:p>
        </w:tc>
        <w:tc>
          <w:tcPr>
            <w:tcW w:w="950" w:type="dxa"/>
          </w:tcPr>
          <w:p w:rsidR="00361177" w:rsidRPr="00821ECE" w:rsidRDefault="00361177" w:rsidP="00DD6F28">
            <w:pPr>
              <w:pStyle w:val="TT"/>
              <w:spacing w:after="240" w:line="240" w:lineRule="auto"/>
              <w:jc w:val="center"/>
              <w:rPr>
                <w:noProof/>
                <w:color w:val="auto"/>
              </w:rPr>
            </w:pPr>
          </w:p>
        </w:tc>
        <w:tc>
          <w:tcPr>
            <w:tcW w:w="715" w:type="dxa"/>
          </w:tcPr>
          <w:p w:rsidR="00361177" w:rsidRPr="00821ECE" w:rsidRDefault="00361177" w:rsidP="00DD6F28">
            <w:pPr>
              <w:pStyle w:val="TT"/>
              <w:spacing w:after="240" w:line="240" w:lineRule="auto"/>
              <w:jc w:val="center"/>
              <w:rPr>
                <w:noProof/>
                <w:color w:val="auto"/>
              </w:rPr>
            </w:pPr>
          </w:p>
        </w:tc>
        <w:tc>
          <w:tcPr>
            <w:tcW w:w="949" w:type="dxa"/>
          </w:tcPr>
          <w:p w:rsidR="00361177" w:rsidRPr="00821ECE" w:rsidRDefault="00361177" w:rsidP="00DD6F28">
            <w:pPr>
              <w:pStyle w:val="TT"/>
              <w:spacing w:after="240" w:line="240" w:lineRule="auto"/>
              <w:jc w:val="center"/>
              <w:rPr>
                <w:noProof/>
                <w:color w:val="auto"/>
              </w:rPr>
            </w:pPr>
          </w:p>
        </w:tc>
        <w:tc>
          <w:tcPr>
            <w:tcW w:w="715" w:type="dxa"/>
          </w:tcPr>
          <w:p w:rsidR="00361177" w:rsidRPr="00821ECE" w:rsidRDefault="00361177" w:rsidP="00DD6F28">
            <w:pPr>
              <w:pStyle w:val="TT"/>
              <w:spacing w:after="240" w:line="240" w:lineRule="auto"/>
              <w:jc w:val="center"/>
              <w:rPr>
                <w:noProof/>
                <w:color w:val="auto"/>
              </w:rPr>
            </w:pPr>
          </w:p>
        </w:tc>
        <w:tc>
          <w:tcPr>
            <w:tcW w:w="949" w:type="dxa"/>
          </w:tcPr>
          <w:p w:rsidR="00361177" w:rsidRPr="00821ECE" w:rsidRDefault="00361177" w:rsidP="00DD6F28">
            <w:pPr>
              <w:pStyle w:val="TT"/>
              <w:spacing w:after="240" w:line="240" w:lineRule="auto"/>
              <w:jc w:val="center"/>
              <w:rPr>
                <w:noProof/>
                <w:color w:val="auto"/>
              </w:rPr>
            </w:pPr>
          </w:p>
        </w:tc>
        <w:tc>
          <w:tcPr>
            <w:tcW w:w="832" w:type="dxa"/>
          </w:tcPr>
          <w:p w:rsidR="00361177" w:rsidRPr="00821ECE" w:rsidRDefault="00361177" w:rsidP="00DD6F28">
            <w:pPr>
              <w:pStyle w:val="TT"/>
              <w:spacing w:after="240" w:line="240" w:lineRule="auto"/>
              <w:jc w:val="center"/>
              <w:rPr>
                <w:noProof/>
                <w:color w:val="auto"/>
              </w:rPr>
            </w:pPr>
          </w:p>
        </w:tc>
        <w:tc>
          <w:tcPr>
            <w:tcW w:w="831" w:type="dxa"/>
            <w:hideMark/>
          </w:tcPr>
          <w:p w:rsidR="00361177" w:rsidRPr="00821ECE" w:rsidRDefault="00361177" w:rsidP="00DD6F28">
            <w:pPr>
              <w:pStyle w:val="TT"/>
              <w:spacing w:after="240" w:line="240" w:lineRule="auto"/>
              <w:jc w:val="center"/>
              <w:rPr>
                <w:noProof/>
                <w:color w:val="auto"/>
                <w:sz w:val="24"/>
              </w:rPr>
            </w:pPr>
            <w:r w:rsidRPr="00821ECE">
              <w:rPr>
                <w:noProof/>
                <w:color w:val="auto"/>
              </w:rPr>
              <w:t>.01</w:t>
            </w:r>
          </w:p>
          <w:p w:rsidR="00361177" w:rsidRPr="00821ECE" w:rsidRDefault="00361177" w:rsidP="00DD6F28">
            <w:pPr>
              <w:pStyle w:val="TT"/>
              <w:spacing w:after="240"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.10, .12]</w:t>
            </w:r>
          </w:p>
        </w:tc>
        <w:tc>
          <w:tcPr>
            <w:tcW w:w="599" w:type="dxa"/>
            <w:hideMark/>
          </w:tcPr>
          <w:p w:rsidR="00361177" w:rsidRPr="00821ECE" w:rsidRDefault="00361177" w:rsidP="00DD6F28">
            <w:pPr>
              <w:pStyle w:val="TT"/>
              <w:spacing w:after="240" w:line="240" w:lineRule="auto"/>
              <w:jc w:val="center"/>
              <w:rPr>
                <w:noProof/>
                <w:color w:val="auto"/>
                <w:sz w:val="24"/>
              </w:rPr>
            </w:pPr>
            <w:r w:rsidRPr="00821ECE">
              <w:rPr>
                <w:noProof/>
                <w:color w:val="auto"/>
              </w:rPr>
              <w:t>.05</w:t>
            </w:r>
          </w:p>
          <w:p w:rsidR="00361177" w:rsidRPr="00821ECE" w:rsidRDefault="00361177" w:rsidP="00DD6F28">
            <w:pPr>
              <w:pStyle w:val="TT"/>
              <w:spacing w:after="240" w:line="240" w:lineRule="auto"/>
              <w:jc w:val="center"/>
              <w:rPr>
                <w:noProof/>
                <w:color w:val="auto"/>
              </w:rPr>
            </w:pPr>
            <w:r w:rsidRPr="00821ECE">
              <w:rPr>
                <w:noProof/>
                <w:color w:val="auto"/>
              </w:rPr>
              <w:t>(.833)</w:t>
            </w:r>
          </w:p>
        </w:tc>
      </w:tr>
      <w:tr w:rsidR="00361177" w:rsidRPr="00821ECE" w:rsidTr="00DD6F28">
        <w:trPr>
          <w:trHeight w:val="20"/>
        </w:trPr>
        <w:tc>
          <w:tcPr>
            <w:tcW w:w="2146" w:type="dxa"/>
            <w:hideMark/>
          </w:tcPr>
          <w:p w:rsidR="00361177" w:rsidRPr="00821ECE" w:rsidRDefault="00361177" w:rsidP="00DD6F28">
            <w:pPr>
              <w:pStyle w:val="TT"/>
              <w:spacing w:line="240" w:lineRule="auto"/>
              <w:ind w:left="140" w:hanging="140"/>
              <w:rPr>
                <w:noProof/>
                <w:color w:val="auto"/>
              </w:rPr>
            </w:pPr>
            <w:r w:rsidRPr="00821ECE">
              <w:rPr>
                <w:noProof/>
                <w:color w:val="auto"/>
              </w:rPr>
              <w:t xml:space="preserve">Dummy code = 0 </w:t>
            </w:r>
            <w:r w:rsidRPr="00821ECE">
              <w:rPr>
                <w:i/>
                <w:iCs/>
                <w:noProof/>
                <w:color w:val="auto"/>
              </w:rPr>
              <w:t>k</w:t>
            </w:r>
            <w:r w:rsidRPr="00821ECE">
              <w:rPr>
                <w:noProof/>
                <w:color w:val="auto"/>
              </w:rPr>
              <w:t>, number of samples</w:t>
            </w:r>
          </w:p>
        </w:tc>
        <w:tc>
          <w:tcPr>
            <w:tcW w:w="1680" w:type="dxa"/>
            <w:gridSpan w:val="2"/>
          </w:tcPr>
          <w:p w:rsidR="00361177" w:rsidRPr="00821ECE" w:rsidRDefault="00361177" w:rsidP="00DD6F28">
            <w:pPr>
              <w:pStyle w:val="TT"/>
              <w:spacing w:line="240" w:lineRule="auto"/>
              <w:jc w:val="center"/>
              <w:rPr>
                <w:noProof/>
                <w:color w:val="auto"/>
              </w:rPr>
            </w:pPr>
          </w:p>
        </w:tc>
        <w:tc>
          <w:tcPr>
            <w:tcW w:w="1994" w:type="dxa"/>
            <w:gridSpan w:val="2"/>
          </w:tcPr>
          <w:p w:rsidR="00361177" w:rsidRPr="00821ECE" w:rsidRDefault="00361177" w:rsidP="00DD6F28">
            <w:pPr>
              <w:pStyle w:val="TT"/>
              <w:spacing w:line="240" w:lineRule="auto"/>
              <w:jc w:val="center"/>
              <w:rPr>
                <w:noProof/>
                <w:color w:val="auto"/>
              </w:rPr>
            </w:pPr>
          </w:p>
        </w:tc>
        <w:tc>
          <w:tcPr>
            <w:tcW w:w="1682" w:type="dxa"/>
            <w:gridSpan w:val="2"/>
            <w:hideMark/>
          </w:tcPr>
          <w:p w:rsidR="00361177" w:rsidRPr="00821ECE" w:rsidRDefault="00361177" w:rsidP="00DD6F28">
            <w:pPr>
              <w:pStyle w:val="TT"/>
              <w:spacing w:line="240" w:lineRule="auto"/>
              <w:jc w:val="center"/>
              <w:rPr>
                <w:noProof/>
                <w:color w:val="auto"/>
              </w:rPr>
            </w:pPr>
            <w:r w:rsidRPr="00821ECE">
              <w:rPr>
                <w:noProof/>
                <w:color w:val="auto"/>
              </w:rPr>
              <w:t>12, 6</w:t>
            </w:r>
          </w:p>
        </w:tc>
        <w:tc>
          <w:tcPr>
            <w:tcW w:w="1665" w:type="dxa"/>
            <w:gridSpan w:val="2"/>
            <w:hideMark/>
          </w:tcPr>
          <w:p w:rsidR="00361177" w:rsidRPr="00821ECE" w:rsidRDefault="00361177" w:rsidP="00DD6F28">
            <w:pPr>
              <w:pStyle w:val="TT"/>
              <w:spacing w:line="240" w:lineRule="auto"/>
              <w:jc w:val="center"/>
              <w:rPr>
                <w:noProof/>
                <w:color w:val="auto"/>
              </w:rPr>
            </w:pPr>
            <w:r w:rsidRPr="00821ECE">
              <w:rPr>
                <w:noProof/>
                <w:color w:val="auto"/>
              </w:rPr>
              <w:t>36, 12</w:t>
            </w:r>
          </w:p>
        </w:tc>
        <w:tc>
          <w:tcPr>
            <w:tcW w:w="1664" w:type="dxa"/>
            <w:gridSpan w:val="2"/>
            <w:hideMark/>
          </w:tcPr>
          <w:p w:rsidR="00361177" w:rsidRPr="00821ECE" w:rsidRDefault="00361177" w:rsidP="00DD6F28">
            <w:pPr>
              <w:pStyle w:val="TT"/>
              <w:spacing w:line="240" w:lineRule="auto"/>
              <w:jc w:val="center"/>
              <w:rPr>
                <w:noProof/>
                <w:color w:val="auto"/>
              </w:rPr>
            </w:pPr>
            <w:r w:rsidRPr="00821ECE">
              <w:rPr>
                <w:noProof/>
                <w:color w:val="auto"/>
              </w:rPr>
              <w:t>20, 14</w:t>
            </w:r>
          </w:p>
        </w:tc>
        <w:tc>
          <w:tcPr>
            <w:tcW w:w="1781" w:type="dxa"/>
            <w:gridSpan w:val="2"/>
            <w:hideMark/>
          </w:tcPr>
          <w:p w:rsidR="00361177" w:rsidRPr="00821ECE" w:rsidRDefault="00361177" w:rsidP="00DD6F28">
            <w:pPr>
              <w:pStyle w:val="TT"/>
              <w:spacing w:line="240" w:lineRule="auto"/>
              <w:jc w:val="center"/>
              <w:rPr>
                <w:noProof/>
                <w:color w:val="auto"/>
              </w:rPr>
            </w:pPr>
            <w:r w:rsidRPr="00821ECE">
              <w:rPr>
                <w:noProof/>
                <w:color w:val="auto"/>
              </w:rPr>
              <w:t>18, 6</w:t>
            </w:r>
          </w:p>
        </w:tc>
        <w:tc>
          <w:tcPr>
            <w:tcW w:w="1430" w:type="dxa"/>
            <w:gridSpan w:val="2"/>
            <w:hideMark/>
          </w:tcPr>
          <w:p w:rsidR="00361177" w:rsidRPr="00821ECE" w:rsidRDefault="00361177" w:rsidP="00DD6F28">
            <w:pPr>
              <w:pStyle w:val="TT"/>
              <w:spacing w:line="240" w:lineRule="auto"/>
              <w:jc w:val="center"/>
              <w:rPr>
                <w:noProof/>
                <w:color w:val="auto"/>
              </w:rPr>
            </w:pPr>
            <w:r w:rsidRPr="00821ECE">
              <w:rPr>
                <w:noProof/>
                <w:color w:val="auto"/>
              </w:rPr>
              <w:t>18, 5</w:t>
            </w:r>
          </w:p>
        </w:tc>
      </w:tr>
      <w:tr w:rsidR="00361177" w:rsidRPr="00821ECE" w:rsidTr="00DD6F28">
        <w:trPr>
          <w:trHeight w:val="20"/>
        </w:trPr>
        <w:tc>
          <w:tcPr>
            <w:tcW w:w="2146" w:type="dxa"/>
            <w:hideMark/>
          </w:tcPr>
          <w:p w:rsidR="00361177" w:rsidRPr="00821ECE" w:rsidRDefault="00361177" w:rsidP="00DD6F28">
            <w:pPr>
              <w:pStyle w:val="TT"/>
              <w:spacing w:line="240" w:lineRule="auto"/>
              <w:ind w:left="140" w:hanging="140"/>
              <w:rPr>
                <w:noProof/>
                <w:color w:val="auto"/>
              </w:rPr>
            </w:pPr>
            <w:r w:rsidRPr="00821ECE">
              <w:rPr>
                <w:noProof/>
                <w:color w:val="auto"/>
              </w:rPr>
              <w:t xml:space="preserve">Dummy code = 1 </w:t>
            </w:r>
            <w:r w:rsidRPr="00821ECE">
              <w:rPr>
                <w:i/>
                <w:iCs/>
                <w:noProof/>
                <w:color w:val="auto"/>
              </w:rPr>
              <w:t>k</w:t>
            </w:r>
            <w:r w:rsidRPr="00821ECE">
              <w:rPr>
                <w:noProof/>
                <w:color w:val="auto"/>
              </w:rPr>
              <w:t>, number of samples</w:t>
            </w:r>
          </w:p>
        </w:tc>
        <w:tc>
          <w:tcPr>
            <w:tcW w:w="1680" w:type="dxa"/>
            <w:gridSpan w:val="2"/>
          </w:tcPr>
          <w:p w:rsidR="00361177" w:rsidRPr="00821ECE" w:rsidRDefault="00361177" w:rsidP="00DD6F28">
            <w:pPr>
              <w:pStyle w:val="TT"/>
              <w:spacing w:line="240" w:lineRule="auto"/>
              <w:jc w:val="center"/>
              <w:rPr>
                <w:noProof/>
                <w:color w:val="auto"/>
              </w:rPr>
            </w:pPr>
          </w:p>
        </w:tc>
        <w:tc>
          <w:tcPr>
            <w:tcW w:w="1994" w:type="dxa"/>
            <w:gridSpan w:val="2"/>
          </w:tcPr>
          <w:p w:rsidR="00361177" w:rsidRPr="00821ECE" w:rsidRDefault="00361177" w:rsidP="00DD6F28">
            <w:pPr>
              <w:pStyle w:val="TT"/>
              <w:spacing w:line="240" w:lineRule="auto"/>
              <w:jc w:val="center"/>
              <w:rPr>
                <w:noProof/>
                <w:color w:val="auto"/>
              </w:rPr>
            </w:pPr>
          </w:p>
        </w:tc>
        <w:tc>
          <w:tcPr>
            <w:tcW w:w="1682" w:type="dxa"/>
            <w:gridSpan w:val="2"/>
            <w:hideMark/>
          </w:tcPr>
          <w:p w:rsidR="00361177" w:rsidRPr="00821ECE" w:rsidRDefault="00361177" w:rsidP="00DD6F28">
            <w:pPr>
              <w:pStyle w:val="TT"/>
              <w:spacing w:line="240" w:lineRule="auto"/>
              <w:jc w:val="center"/>
              <w:rPr>
                <w:noProof/>
                <w:color w:val="auto"/>
              </w:rPr>
            </w:pPr>
            <w:r w:rsidRPr="00821ECE">
              <w:rPr>
                <w:noProof/>
                <w:color w:val="auto"/>
              </w:rPr>
              <w:t>78, 21</w:t>
            </w:r>
          </w:p>
        </w:tc>
        <w:tc>
          <w:tcPr>
            <w:tcW w:w="1665" w:type="dxa"/>
            <w:gridSpan w:val="2"/>
            <w:hideMark/>
          </w:tcPr>
          <w:p w:rsidR="00361177" w:rsidRPr="00821ECE" w:rsidRDefault="00361177" w:rsidP="00DD6F28">
            <w:pPr>
              <w:pStyle w:val="TT"/>
              <w:spacing w:line="240" w:lineRule="auto"/>
              <w:jc w:val="center"/>
              <w:rPr>
                <w:noProof/>
                <w:color w:val="auto"/>
              </w:rPr>
            </w:pPr>
            <w:r w:rsidRPr="00821ECE">
              <w:rPr>
                <w:noProof/>
                <w:color w:val="auto"/>
              </w:rPr>
              <w:t>56, 16</w:t>
            </w:r>
          </w:p>
        </w:tc>
        <w:tc>
          <w:tcPr>
            <w:tcW w:w="1664" w:type="dxa"/>
            <w:gridSpan w:val="2"/>
            <w:hideMark/>
          </w:tcPr>
          <w:p w:rsidR="00361177" w:rsidRPr="00821ECE" w:rsidRDefault="00361177" w:rsidP="00DD6F28">
            <w:pPr>
              <w:pStyle w:val="TT"/>
              <w:spacing w:line="240" w:lineRule="auto"/>
              <w:jc w:val="center"/>
              <w:rPr>
                <w:noProof/>
                <w:color w:val="auto"/>
              </w:rPr>
            </w:pPr>
            <w:r w:rsidRPr="00821ECE">
              <w:rPr>
                <w:noProof/>
                <w:color w:val="auto"/>
              </w:rPr>
              <w:t>72, 19</w:t>
            </w:r>
          </w:p>
        </w:tc>
        <w:tc>
          <w:tcPr>
            <w:tcW w:w="1781" w:type="dxa"/>
            <w:gridSpan w:val="2"/>
            <w:hideMark/>
          </w:tcPr>
          <w:p w:rsidR="00361177" w:rsidRPr="00821ECE" w:rsidRDefault="00361177" w:rsidP="00DD6F28">
            <w:pPr>
              <w:pStyle w:val="TT"/>
              <w:spacing w:line="240" w:lineRule="auto"/>
              <w:jc w:val="center"/>
              <w:rPr>
                <w:noProof/>
                <w:color w:val="auto"/>
              </w:rPr>
            </w:pPr>
            <w:r w:rsidRPr="00821ECE">
              <w:rPr>
                <w:noProof/>
                <w:color w:val="auto"/>
              </w:rPr>
              <w:t>74, 23</w:t>
            </w:r>
          </w:p>
        </w:tc>
        <w:tc>
          <w:tcPr>
            <w:tcW w:w="1430" w:type="dxa"/>
            <w:gridSpan w:val="2"/>
            <w:hideMark/>
          </w:tcPr>
          <w:p w:rsidR="00361177" w:rsidRPr="00821ECE" w:rsidRDefault="00361177" w:rsidP="00DD6F28">
            <w:pPr>
              <w:pStyle w:val="TT"/>
              <w:spacing w:line="240" w:lineRule="auto"/>
              <w:jc w:val="center"/>
              <w:rPr>
                <w:noProof/>
                <w:color w:val="auto"/>
              </w:rPr>
            </w:pPr>
            <w:r w:rsidRPr="00821ECE">
              <w:rPr>
                <w:noProof/>
                <w:color w:val="auto"/>
              </w:rPr>
              <w:t>74, 23</w:t>
            </w:r>
          </w:p>
        </w:tc>
      </w:tr>
      <w:tr w:rsidR="00361177" w:rsidRPr="00821ECE" w:rsidTr="00DD6F28">
        <w:trPr>
          <w:trHeight w:val="20"/>
        </w:trPr>
        <w:tc>
          <w:tcPr>
            <w:tcW w:w="2146" w:type="dxa"/>
            <w:hideMark/>
          </w:tcPr>
          <w:p w:rsidR="00361177" w:rsidRPr="00821ECE" w:rsidRDefault="00361177" w:rsidP="00361177">
            <w:pPr>
              <w:pStyle w:val="TT"/>
              <w:spacing w:line="240" w:lineRule="auto"/>
              <w:rPr>
                <w:noProof/>
                <w:color w:val="auto"/>
                <w:sz w:val="24"/>
              </w:rPr>
            </w:pPr>
            <w:r w:rsidRPr="00821ECE">
              <w:rPr>
                <w:noProof/>
                <w:color w:val="auto"/>
              </w:rPr>
              <w:t>Total</w:t>
            </w:r>
          </w:p>
          <w:p w:rsidR="00361177" w:rsidRPr="00821ECE" w:rsidRDefault="00361177" w:rsidP="00361177">
            <w:pPr>
              <w:pStyle w:val="TT"/>
              <w:spacing w:line="240" w:lineRule="auto"/>
              <w:rPr>
                <w:noProof/>
                <w:color w:val="auto"/>
              </w:rPr>
            </w:pPr>
            <w:r w:rsidRPr="00821ECE">
              <w:rPr>
                <w:i/>
                <w:iCs/>
                <w:noProof/>
                <w:color w:val="auto"/>
              </w:rPr>
              <w:t>k</w:t>
            </w:r>
            <w:r w:rsidRPr="00821ECE">
              <w:rPr>
                <w:noProof/>
                <w:color w:val="auto"/>
              </w:rPr>
              <w:t>, number of samples (N)</w:t>
            </w:r>
          </w:p>
        </w:tc>
        <w:tc>
          <w:tcPr>
            <w:tcW w:w="1680"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92, 28</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=5,564)</w:t>
            </w:r>
          </w:p>
        </w:tc>
        <w:tc>
          <w:tcPr>
            <w:tcW w:w="1994"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92, 28</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=5,564)</w:t>
            </w:r>
          </w:p>
        </w:tc>
        <w:tc>
          <w:tcPr>
            <w:tcW w:w="1682"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90</w:t>
            </w:r>
            <w:r w:rsidRPr="00821ECE">
              <w:rPr>
                <w:noProof/>
                <w:color w:val="auto"/>
                <w:vertAlign w:val="superscript"/>
              </w:rPr>
              <w:t>a</w:t>
            </w:r>
            <w:r w:rsidRPr="00821ECE">
              <w:rPr>
                <w:noProof/>
                <w:color w:val="auto"/>
              </w:rPr>
              <w:t>, 27</w:t>
            </w:r>
            <w:r w:rsidRPr="00821ECE">
              <w:rPr>
                <w:noProof/>
                <w:color w:val="auto"/>
                <w:vertAlign w:val="superscript"/>
              </w:rPr>
              <w:t>a</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=5,363)</w:t>
            </w:r>
          </w:p>
        </w:tc>
        <w:tc>
          <w:tcPr>
            <w:tcW w:w="1665"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92, 28</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=5,564)</w:t>
            </w:r>
          </w:p>
        </w:tc>
        <w:tc>
          <w:tcPr>
            <w:tcW w:w="1664"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92, 28</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=5,564)</w:t>
            </w:r>
          </w:p>
        </w:tc>
        <w:tc>
          <w:tcPr>
            <w:tcW w:w="1781"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92, 28</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=5,564)</w:t>
            </w:r>
          </w:p>
        </w:tc>
        <w:tc>
          <w:tcPr>
            <w:tcW w:w="1430" w:type="dxa"/>
            <w:gridSpan w:val="2"/>
            <w:hideMark/>
          </w:tcPr>
          <w:p w:rsidR="00361177" w:rsidRPr="00821ECE" w:rsidRDefault="00361177" w:rsidP="00DD6F28">
            <w:pPr>
              <w:pStyle w:val="TT"/>
              <w:spacing w:line="240" w:lineRule="auto"/>
              <w:jc w:val="center"/>
              <w:rPr>
                <w:noProof/>
                <w:color w:val="auto"/>
                <w:sz w:val="24"/>
              </w:rPr>
            </w:pPr>
            <w:r w:rsidRPr="00821ECE">
              <w:rPr>
                <w:noProof/>
                <w:color w:val="auto"/>
              </w:rPr>
              <w:t>92, 28</w:t>
            </w:r>
          </w:p>
          <w:p w:rsidR="00361177" w:rsidRPr="00821ECE" w:rsidRDefault="00361177" w:rsidP="00DD6F28">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=5,564)</w:t>
            </w:r>
          </w:p>
        </w:tc>
      </w:tr>
      <w:tr w:rsidR="00361177" w:rsidRPr="00821ECE" w:rsidTr="00DD6F28">
        <w:trPr>
          <w:trHeight w:val="20"/>
        </w:trPr>
        <w:tc>
          <w:tcPr>
            <w:tcW w:w="2146" w:type="dxa"/>
            <w:hideMark/>
          </w:tcPr>
          <w:p w:rsidR="00361177" w:rsidRPr="00821ECE" w:rsidRDefault="00361177" w:rsidP="00361177">
            <w:pPr>
              <w:pStyle w:val="TT"/>
              <w:spacing w:line="240" w:lineRule="auto"/>
              <w:rPr>
                <w:noProof/>
                <w:color w:val="auto"/>
              </w:rPr>
            </w:pPr>
            <w:r w:rsidRPr="00821ECE">
              <w:rPr>
                <w:rFonts w:ascii="Symbol" w:hAnsi="Symbol"/>
                <w:noProof/>
                <w:color w:val="auto"/>
                <w:position w:val="-12"/>
                <w:sz w:val="24"/>
              </w:rPr>
              <w:object w:dxaOrig="260" w:dyaOrig="380">
                <v:shape id="_x0000_i1029" type="#_x0000_t75" style="width:12.5pt;height:18.8pt" o:ole="">
                  <v:imagedata r:id="rId25" o:title=""/>
                </v:shape>
                <o:OLEObject Type="Embed" ProgID="Equation.DSMT4" ShapeID="_x0000_i1029" DrawAspect="Content" ObjectID="_1380634264" r:id="rId26"/>
              </w:object>
            </w:r>
            <w:r w:rsidRPr="00821ECE">
              <w:rPr>
                <w:noProof/>
                <w:color w:val="auto"/>
              </w:rPr>
              <w:t xml:space="preserve">, </w:t>
            </w:r>
            <w:r w:rsidRPr="00821ECE">
              <w:rPr>
                <w:rFonts w:ascii="Symbol" w:hAnsi="Symbol"/>
                <w:noProof/>
                <w:color w:val="auto"/>
              </w:rPr>
              <w:sym w:font="Symbol" w:char="0073"/>
            </w:r>
            <w:r w:rsidRPr="00821ECE">
              <w:rPr>
                <w:iCs/>
                <w:noProof/>
                <w:color w:val="auto"/>
                <w:vertAlign w:val="superscript"/>
              </w:rPr>
              <w:t>2</w:t>
            </w:r>
          </w:p>
        </w:tc>
        <w:tc>
          <w:tcPr>
            <w:tcW w:w="1680"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.0055, 1.509</w:t>
            </w:r>
          </w:p>
        </w:tc>
        <w:tc>
          <w:tcPr>
            <w:tcW w:w="1994"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.0075, 1.959</w:t>
            </w:r>
          </w:p>
        </w:tc>
        <w:tc>
          <w:tcPr>
            <w:tcW w:w="1682"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.0063, 2.007</w:t>
            </w:r>
          </w:p>
        </w:tc>
        <w:tc>
          <w:tcPr>
            <w:tcW w:w="1665"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.0077, 1.951</w:t>
            </w:r>
          </w:p>
        </w:tc>
        <w:tc>
          <w:tcPr>
            <w:tcW w:w="1664"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.0070, 1.997</w:t>
            </w:r>
          </w:p>
        </w:tc>
        <w:tc>
          <w:tcPr>
            <w:tcW w:w="1781"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.0070, 1.957</w:t>
            </w:r>
          </w:p>
        </w:tc>
        <w:tc>
          <w:tcPr>
            <w:tcW w:w="1430" w:type="dxa"/>
            <w:gridSpan w:val="2"/>
            <w:hideMark/>
          </w:tcPr>
          <w:p w:rsidR="00361177" w:rsidRPr="00821ECE" w:rsidRDefault="00361177" w:rsidP="00DD6F28">
            <w:pPr>
              <w:pStyle w:val="TT"/>
              <w:spacing w:line="240" w:lineRule="auto"/>
              <w:jc w:val="center"/>
              <w:rPr>
                <w:noProof/>
                <w:color w:val="auto"/>
              </w:rPr>
            </w:pPr>
            <w:r w:rsidRPr="00821ECE">
              <w:rPr>
                <w:noProof/>
                <w:color w:val="auto"/>
              </w:rPr>
              <w:t>.0079, 1.963</w:t>
            </w:r>
          </w:p>
        </w:tc>
      </w:tr>
      <w:tr w:rsidR="00DD6F28" w:rsidRPr="00821ECE" w:rsidTr="00C37C40">
        <w:trPr>
          <w:trHeight w:val="20"/>
        </w:trPr>
        <w:tc>
          <w:tcPr>
            <w:tcW w:w="2146" w:type="dxa"/>
            <w:hideMark/>
          </w:tcPr>
          <w:p w:rsidR="00361177" w:rsidRPr="00821ECE" w:rsidRDefault="00361177" w:rsidP="00361177">
            <w:pPr>
              <w:pStyle w:val="TT"/>
              <w:spacing w:line="240" w:lineRule="auto"/>
              <w:rPr>
                <w:noProof/>
                <w:color w:val="auto"/>
              </w:rPr>
            </w:pPr>
            <w:r w:rsidRPr="00821ECE">
              <w:rPr>
                <w:noProof/>
                <w:color w:val="auto"/>
              </w:rPr>
              <w:t>Pseudo-</w:t>
            </w:r>
            <w:r w:rsidRPr="00821ECE">
              <w:rPr>
                <w:i/>
                <w:iCs/>
                <w:noProof/>
                <w:color w:val="auto"/>
              </w:rPr>
              <w:t>R</w:t>
            </w:r>
            <w:r w:rsidRPr="00821ECE">
              <w:rPr>
                <w:iCs/>
                <w:noProof/>
                <w:color w:val="auto"/>
                <w:vertAlign w:val="superscript"/>
              </w:rPr>
              <w:t>2</w:t>
            </w:r>
          </w:p>
        </w:tc>
        <w:tc>
          <w:tcPr>
            <w:tcW w:w="974" w:type="dxa"/>
          </w:tcPr>
          <w:p w:rsidR="00361177" w:rsidRPr="00821ECE" w:rsidRDefault="00361177" w:rsidP="00DD6F28">
            <w:pPr>
              <w:pStyle w:val="TT"/>
              <w:spacing w:line="240" w:lineRule="auto"/>
              <w:jc w:val="center"/>
              <w:rPr>
                <w:noProof/>
                <w:color w:val="auto"/>
              </w:rPr>
            </w:pPr>
          </w:p>
        </w:tc>
        <w:tc>
          <w:tcPr>
            <w:tcW w:w="706" w:type="dxa"/>
          </w:tcPr>
          <w:p w:rsidR="00361177" w:rsidRPr="00821ECE" w:rsidRDefault="00361177" w:rsidP="00DD6F28">
            <w:pPr>
              <w:pStyle w:val="TT"/>
              <w:spacing w:line="240" w:lineRule="auto"/>
              <w:jc w:val="center"/>
              <w:rPr>
                <w:noProof/>
                <w:color w:val="auto"/>
              </w:rPr>
            </w:pPr>
          </w:p>
        </w:tc>
        <w:tc>
          <w:tcPr>
            <w:tcW w:w="974" w:type="dxa"/>
          </w:tcPr>
          <w:p w:rsidR="00361177" w:rsidRPr="00821ECE" w:rsidRDefault="00361177" w:rsidP="00DD6F28">
            <w:pPr>
              <w:pStyle w:val="TT"/>
              <w:spacing w:line="240" w:lineRule="auto"/>
              <w:jc w:val="center"/>
              <w:rPr>
                <w:noProof/>
                <w:color w:val="auto"/>
              </w:rPr>
            </w:pPr>
          </w:p>
        </w:tc>
        <w:tc>
          <w:tcPr>
            <w:tcW w:w="1020" w:type="dxa"/>
          </w:tcPr>
          <w:p w:rsidR="00361177" w:rsidRPr="00821ECE" w:rsidRDefault="00361177" w:rsidP="00DD6F28">
            <w:pPr>
              <w:pStyle w:val="TT"/>
              <w:spacing w:line="240" w:lineRule="auto"/>
              <w:jc w:val="center"/>
              <w:rPr>
                <w:noProof/>
                <w:color w:val="auto"/>
              </w:rPr>
            </w:pPr>
          </w:p>
        </w:tc>
        <w:tc>
          <w:tcPr>
            <w:tcW w:w="1086" w:type="dxa"/>
            <w:hideMark/>
          </w:tcPr>
          <w:p w:rsidR="00361177" w:rsidRPr="00821ECE" w:rsidRDefault="00361177" w:rsidP="00DD6F28">
            <w:pPr>
              <w:pStyle w:val="TT"/>
              <w:spacing w:line="240" w:lineRule="auto"/>
              <w:jc w:val="center"/>
              <w:rPr>
                <w:noProof/>
                <w:color w:val="auto"/>
              </w:rPr>
            </w:pPr>
            <w:r w:rsidRPr="00821ECE">
              <w:rPr>
                <w:rFonts w:ascii="Symbol" w:hAnsi="Symbol"/>
                <w:noProof/>
                <w:color w:val="auto"/>
              </w:rPr>
              <w:sym w:font="Symbol" w:char="002D"/>
            </w:r>
            <w:r w:rsidRPr="00821ECE">
              <w:rPr>
                <w:noProof/>
                <w:color w:val="auto"/>
              </w:rPr>
              <w:t>.02</w:t>
            </w:r>
          </w:p>
        </w:tc>
        <w:tc>
          <w:tcPr>
            <w:tcW w:w="596" w:type="dxa"/>
          </w:tcPr>
          <w:p w:rsidR="00361177" w:rsidRPr="00821ECE" w:rsidRDefault="00361177" w:rsidP="00DD6F28">
            <w:pPr>
              <w:pStyle w:val="TT"/>
              <w:spacing w:line="240" w:lineRule="auto"/>
              <w:jc w:val="center"/>
              <w:rPr>
                <w:noProof/>
                <w:color w:val="auto"/>
              </w:rPr>
            </w:pPr>
          </w:p>
        </w:tc>
        <w:tc>
          <w:tcPr>
            <w:tcW w:w="950" w:type="dxa"/>
            <w:hideMark/>
          </w:tcPr>
          <w:p w:rsidR="00361177" w:rsidRPr="00821ECE" w:rsidRDefault="00361177" w:rsidP="00DD6F28">
            <w:pPr>
              <w:pStyle w:val="TT"/>
              <w:spacing w:line="240" w:lineRule="auto"/>
              <w:jc w:val="center"/>
              <w:rPr>
                <w:noProof/>
                <w:color w:val="auto"/>
              </w:rPr>
            </w:pPr>
            <w:r w:rsidRPr="00821ECE">
              <w:rPr>
                <w:noProof/>
                <w:color w:val="auto"/>
              </w:rPr>
              <w:t>.004</w:t>
            </w:r>
          </w:p>
        </w:tc>
        <w:tc>
          <w:tcPr>
            <w:tcW w:w="715" w:type="dxa"/>
          </w:tcPr>
          <w:p w:rsidR="00361177" w:rsidRPr="00821ECE" w:rsidRDefault="00361177" w:rsidP="00DD6F28">
            <w:pPr>
              <w:pStyle w:val="TT"/>
              <w:spacing w:line="240" w:lineRule="auto"/>
              <w:jc w:val="center"/>
              <w:rPr>
                <w:noProof/>
                <w:color w:val="auto"/>
              </w:rPr>
            </w:pPr>
          </w:p>
        </w:tc>
        <w:tc>
          <w:tcPr>
            <w:tcW w:w="949" w:type="dxa"/>
            <w:hideMark/>
          </w:tcPr>
          <w:p w:rsidR="00361177" w:rsidRPr="00821ECE" w:rsidRDefault="00361177" w:rsidP="00DD6F28">
            <w:pPr>
              <w:pStyle w:val="TT"/>
              <w:spacing w:line="240" w:lineRule="auto"/>
              <w:jc w:val="center"/>
              <w:rPr>
                <w:noProof/>
                <w:color w:val="auto"/>
              </w:rPr>
            </w:pPr>
            <w:r w:rsidRPr="00821ECE">
              <w:rPr>
                <w:rFonts w:ascii="Symbol" w:hAnsi="Symbol"/>
                <w:noProof/>
                <w:color w:val="auto"/>
              </w:rPr>
              <w:sym w:font="Symbol" w:char="002D"/>
            </w:r>
            <w:r w:rsidRPr="00821ECE">
              <w:rPr>
                <w:noProof/>
                <w:color w:val="auto"/>
              </w:rPr>
              <w:t>.02</w:t>
            </w:r>
          </w:p>
        </w:tc>
        <w:tc>
          <w:tcPr>
            <w:tcW w:w="715" w:type="dxa"/>
          </w:tcPr>
          <w:p w:rsidR="00361177" w:rsidRPr="00821ECE" w:rsidRDefault="00361177" w:rsidP="00DD6F28">
            <w:pPr>
              <w:pStyle w:val="TT"/>
              <w:spacing w:line="240" w:lineRule="auto"/>
              <w:jc w:val="center"/>
              <w:rPr>
                <w:noProof/>
                <w:color w:val="auto"/>
              </w:rPr>
            </w:pPr>
          </w:p>
        </w:tc>
        <w:tc>
          <w:tcPr>
            <w:tcW w:w="949" w:type="dxa"/>
            <w:hideMark/>
          </w:tcPr>
          <w:p w:rsidR="00361177" w:rsidRPr="00821ECE" w:rsidRDefault="00361177" w:rsidP="00DD6F28">
            <w:pPr>
              <w:pStyle w:val="TT"/>
              <w:spacing w:line="240" w:lineRule="auto"/>
              <w:jc w:val="center"/>
              <w:rPr>
                <w:noProof/>
                <w:color w:val="auto"/>
              </w:rPr>
            </w:pPr>
            <w:r w:rsidRPr="00821ECE">
              <w:rPr>
                <w:noProof/>
                <w:color w:val="auto"/>
              </w:rPr>
              <w:t>.001</w:t>
            </w:r>
          </w:p>
        </w:tc>
        <w:tc>
          <w:tcPr>
            <w:tcW w:w="832" w:type="dxa"/>
          </w:tcPr>
          <w:p w:rsidR="00361177" w:rsidRPr="00821ECE" w:rsidRDefault="00361177" w:rsidP="00DD6F28">
            <w:pPr>
              <w:pStyle w:val="TT"/>
              <w:spacing w:line="240" w:lineRule="auto"/>
              <w:jc w:val="center"/>
              <w:rPr>
                <w:noProof/>
                <w:color w:val="auto"/>
              </w:rPr>
            </w:pPr>
          </w:p>
        </w:tc>
        <w:tc>
          <w:tcPr>
            <w:tcW w:w="831" w:type="dxa"/>
            <w:hideMark/>
          </w:tcPr>
          <w:p w:rsidR="00361177" w:rsidRPr="00821ECE" w:rsidRDefault="00361177" w:rsidP="00DD6F28">
            <w:pPr>
              <w:pStyle w:val="TT"/>
              <w:spacing w:line="240" w:lineRule="auto"/>
              <w:jc w:val="center"/>
              <w:rPr>
                <w:noProof/>
                <w:color w:val="auto"/>
              </w:rPr>
            </w:pPr>
            <w:r w:rsidRPr="00821ECE">
              <w:rPr>
                <w:rFonts w:ascii="Symbol" w:hAnsi="Symbol"/>
                <w:noProof/>
                <w:color w:val="auto"/>
              </w:rPr>
              <w:sym w:font="Symbol" w:char="002D"/>
            </w:r>
            <w:r w:rsidRPr="00821ECE">
              <w:rPr>
                <w:noProof/>
                <w:color w:val="auto"/>
              </w:rPr>
              <w:t>.002</w:t>
            </w:r>
          </w:p>
        </w:tc>
        <w:tc>
          <w:tcPr>
            <w:tcW w:w="599" w:type="dxa"/>
          </w:tcPr>
          <w:p w:rsidR="00361177" w:rsidRPr="00821ECE" w:rsidRDefault="00361177" w:rsidP="00DD6F28">
            <w:pPr>
              <w:pStyle w:val="TT"/>
              <w:spacing w:line="240" w:lineRule="auto"/>
              <w:jc w:val="center"/>
              <w:rPr>
                <w:noProof/>
                <w:color w:val="auto"/>
              </w:rPr>
            </w:pPr>
          </w:p>
        </w:tc>
      </w:tr>
    </w:tbl>
    <w:p w:rsidR="00361177" w:rsidRPr="00821ECE" w:rsidRDefault="00361177" w:rsidP="00361177">
      <w:pPr>
        <w:pStyle w:val="CPSO"/>
        <w:spacing w:line="240" w:lineRule="auto"/>
        <w:rPr>
          <w:noProof/>
          <w:color w:val="auto"/>
        </w:rPr>
      </w:pPr>
      <w:r w:rsidRPr="00821ECE">
        <w:rPr>
          <w:i/>
          <w:iCs/>
          <w:noProof/>
          <w:color w:val="auto"/>
        </w:rPr>
        <w:t>Note</w:t>
      </w:r>
      <w:r w:rsidRPr="00821ECE">
        <w:rPr>
          <w:noProof/>
          <w:color w:val="auto"/>
        </w:rPr>
        <w:t>. WLS = weighted least squares; Uncorrected Overall Self-Enhancement = narcissism–self-enhancement relationship uncorrected for unreliability in narcissism; Corrected Overall Self-Enhancement = narcissism–self-enhancement relationship corrected for unreliability in narcissism; Publication type (</w:t>
      </w:r>
      <w:r w:rsidRPr="00821ECE">
        <w:rPr>
          <w:i/>
          <w:noProof/>
          <w:color w:val="auto"/>
        </w:rPr>
        <w:t>published</w:t>
      </w:r>
      <w:r w:rsidRPr="00821ECE">
        <w:rPr>
          <w:noProof/>
          <w:color w:val="auto"/>
        </w:rPr>
        <w:t xml:space="preserve"> = 1, </w:t>
      </w:r>
      <w:r w:rsidRPr="00821ECE">
        <w:rPr>
          <w:i/>
          <w:noProof/>
          <w:color w:val="auto"/>
        </w:rPr>
        <w:t>unpublished</w:t>
      </w:r>
      <w:r w:rsidRPr="00821ECE">
        <w:rPr>
          <w:noProof/>
          <w:color w:val="auto"/>
        </w:rPr>
        <w:t xml:space="preserve"> = 0); Residual vs. difference score (</w:t>
      </w:r>
      <w:r w:rsidRPr="00821ECE">
        <w:rPr>
          <w:i/>
          <w:noProof/>
          <w:color w:val="auto"/>
        </w:rPr>
        <w:t>residual</w:t>
      </w:r>
      <w:r w:rsidRPr="00821ECE">
        <w:rPr>
          <w:noProof/>
          <w:color w:val="auto"/>
        </w:rPr>
        <w:t xml:space="preserve"> = 1, </w:t>
      </w:r>
      <w:r w:rsidRPr="00821ECE">
        <w:rPr>
          <w:i/>
          <w:noProof/>
          <w:color w:val="auto"/>
        </w:rPr>
        <w:t>difference score</w:t>
      </w:r>
      <w:r w:rsidRPr="00821ECE">
        <w:rPr>
          <w:noProof/>
          <w:color w:val="auto"/>
        </w:rPr>
        <w:t xml:space="preserve"> = 0); Observer vs. objective (1 = </w:t>
      </w:r>
      <w:r w:rsidRPr="00821ECE">
        <w:rPr>
          <w:i/>
          <w:noProof/>
          <w:color w:val="auto"/>
        </w:rPr>
        <w:t>observer report</w:t>
      </w:r>
      <w:r w:rsidRPr="00821ECE">
        <w:rPr>
          <w:noProof/>
          <w:color w:val="auto"/>
        </w:rPr>
        <w:t xml:space="preserve">, 0 = </w:t>
      </w:r>
      <w:r w:rsidRPr="00821ECE">
        <w:rPr>
          <w:i/>
          <w:noProof/>
          <w:color w:val="auto"/>
        </w:rPr>
        <w:t>objective measure</w:t>
      </w:r>
      <w:r w:rsidRPr="00821ECE">
        <w:rPr>
          <w:noProof/>
          <w:color w:val="auto"/>
        </w:rPr>
        <w:t xml:space="preserve">); NPI vs. other measure (1 = </w:t>
      </w:r>
      <w:r w:rsidRPr="00821ECE">
        <w:rPr>
          <w:i/>
          <w:noProof/>
          <w:color w:val="auto"/>
        </w:rPr>
        <w:t>NPI</w:t>
      </w:r>
      <w:r w:rsidRPr="00821ECE">
        <w:rPr>
          <w:noProof/>
          <w:color w:val="auto"/>
        </w:rPr>
        <w:t xml:space="preserve">, 0 = </w:t>
      </w:r>
      <w:r w:rsidRPr="00821ECE">
        <w:rPr>
          <w:i/>
          <w:noProof/>
          <w:color w:val="auto"/>
        </w:rPr>
        <w:t>other measures</w:t>
      </w:r>
      <w:r w:rsidRPr="00821ECE">
        <w:rPr>
          <w:noProof/>
          <w:color w:val="auto"/>
        </w:rPr>
        <w:t xml:space="preserve">); NPI = Narcissistic Personality Inventory; Student vs. Non-Student Sample (1 = </w:t>
      </w:r>
      <w:r w:rsidRPr="00821ECE">
        <w:rPr>
          <w:i/>
          <w:noProof/>
          <w:color w:val="auto"/>
        </w:rPr>
        <w:t>student</w:t>
      </w:r>
      <w:r w:rsidRPr="00821ECE">
        <w:rPr>
          <w:noProof/>
          <w:color w:val="auto"/>
        </w:rPr>
        <w:t xml:space="preserve">, 0 = </w:t>
      </w:r>
      <w:r w:rsidRPr="00821ECE">
        <w:rPr>
          <w:i/>
          <w:noProof/>
          <w:color w:val="auto"/>
        </w:rPr>
        <w:t>non-student</w:t>
      </w:r>
      <w:r w:rsidRPr="00821ECE">
        <w:rPr>
          <w:noProof/>
          <w:color w:val="auto"/>
        </w:rPr>
        <w:t xml:space="preserve">); </w:t>
      </w:r>
      <w:r w:rsidRPr="00821ECE">
        <w:rPr>
          <w:i/>
          <w:iCs/>
          <w:noProof/>
          <w:color w:val="auto"/>
        </w:rPr>
        <w:t>B</w:t>
      </w:r>
      <w:r w:rsidRPr="00821ECE">
        <w:rPr>
          <w:noProof/>
          <w:color w:val="auto"/>
        </w:rPr>
        <w:t xml:space="preserve"> = unstandardized regression coefficient weighted by sample size; </w:t>
      </w:r>
      <w:r w:rsidRPr="00821ECE">
        <w:rPr>
          <w:i/>
          <w:iCs/>
          <w:noProof/>
          <w:color w:val="auto"/>
        </w:rPr>
        <w:t>SE</w:t>
      </w:r>
      <w:r w:rsidRPr="00821ECE">
        <w:rPr>
          <w:noProof/>
          <w:color w:val="auto"/>
        </w:rPr>
        <w:t xml:space="preserve"> = standard error of the regression coefficient; 95% CI = 95% confidence interval; </w:t>
      </w:r>
      <w:r w:rsidRPr="00821ECE">
        <w:rPr>
          <w:i/>
          <w:iCs/>
          <w:noProof/>
          <w:color w:val="auto"/>
        </w:rPr>
        <w:t>p =</w:t>
      </w:r>
      <w:r w:rsidRPr="00821ECE">
        <w:rPr>
          <w:noProof/>
          <w:color w:val="auto"/>
        </w:rPr>
        <w:t xml:space="preserve"> exact </w:t>
      </w:r>
      <w:r w:rsidRPr="00821ECE">
        <w:rPr>
          <w:i/>
          <w:iCs/>
          <w:noProof/>
          <w:color w:val="auto"/>
        </w:rPr>
        <w:t>p</w:t>
      </w:r>
      <w:r w:rsidRPr="00821ECE">
        <w:rPr>
          <w:noProof/>
          <w:color w:val="auto"/>
        </w:rPr>
        <w:t xml:space="preserve"> value; </w:t>
      </w:r>
      <w:r w:rsidRPr="00821ECE">
        <w:rPr>
          <w:i/>
          <w:iCs/>
          <w:noProof/>
          <w:color w:val="auto"/>
        </w:rPr>
        <w:t>k</w:t>
      </w:r>
      <w:r w:rsidRPr="00821ECE">
        <w:rPr>
          <w:noProof/>
          <w:color w:val="auto"/>
        </w:rPr>
        <w:t xml:space="preserve"> = number of effect sizes; </w:t>
      </w:r>
      <w:r w:rsidRPr="00821ECE">
        <w:rPr>
          <w:i/>
          <w:iCs/>
          <w:noProof/>
          <w:color w:val="auto"/>
        </w:rPr>
        <w:t>N</w:t>
      </w:r>
      <w:r w:rsidRPr="00821ECE">
        <w:rPr>
          <w:noProof/>
          <w:color w:val="auto"/>
        </w:rPr>
        <w:t xml:space="preserve"> = number of participants (see Note 1); </w:t>
      </w:r>
      <w:r w:rsidRPr="00821ECE">
        <w:rPr>
          <w:rFonts w:ascii="Symbol" w:hAnsi="Symbol"/>
          <w:noProof/>
          <w:color w:val="auto"/>
          <w:position w:val="-12"/>
          <w:sz w:val="24"/>
        </w:rPr>
        <w:object w:dxaOrig="260" w:dyaOrig="380">
          <v:shape id="_x0000_i1030" type="#_x0000_t75" style="width:12.5pt;height:18.8pt" o:ole="">
            <v:imagedata r:id="rId27" o:title=""/>
          </v:shape>
          <o:OLEObject Type="Embed" ProgID="Equation.DSMT4" ShapeID="_x0000_i1030" DrawAspect="Content" ObjectID="_1380634265" r:id="rId28"/>
        </w:object>
      </w:r>
      <w:r w:rsidRPr="00821ECE">
        <w:rPr>
          <w:i/>
          <w:iCs/>
          <w:noProof/>
          <w:color w:val="auto"/>
        </w:rPr>
        <w:t xml:space="preserve"> =</w:t>
      </w:r>
      <w:r w:rsidRPr="00821ECE">
        <w:rPr>
          <w:noProof/>
          <w:color w:val="auto"/>
        </w:rPr>
        <w:t xml:space="preserve"> intercept variance across groups; </w:t>
      </w:r>
      <w:r w:rsidRPr="00821ECE">
        <w:rPr>
          <w:rFonts w:ascii="Symbol" w:hAnsi="Symbol"/>
          <w:noProof/>
          <w:color w:val="auto"/>
        </w:rPr>
        <w:sym w:font="Symbol" w:char="0073"/>
      </w:r>
      <w:r w:rsidRPr="00821ECE">
        <w:rPr>
          <w:iCs/>
          <w:noProof/>
          <w:color w:val="auto"/>
          <w:vertAlign w:val="superscript"/>
        </w:rPr>
        <w:t>2</w:t>
      </w:r>
      <w:r w:rsidRPr="00821ECE">
        <w:rPr>
          <w:noProof/>
          <w:color w:val="auto"/>
        </w:rPr>
        <w:t xml:space="preserve"> = within-group, individual-level variance; Pseudo-</w:t>
      </w:r>
      <w:r w:rsidRPr="00821ECE">
        <w:rPr>
          <w:i/>
          <w:iCs/>
          <w:noProof/>
          <w:color w:val="auto"/>
        </w:rPr>
        <w:t>R</w:t>
      </w:r>
      <w:r w:rsidRPr="00821ECE">
        <w:rPr>
          <w:iCs/>
          <w:noProof/>
          <w:color w:val="auto"/>
          <w:vertAlign w:val="superscript"/>
        </w:rPr>
        <w:t>2</w:t>
      </w:r>
      <w:r w:rsidRPr="00821ECE">
        <w:rPr>
          <w:i/>
          <w:iCs/>
          <w:noProof/>
          <w:color w:val="auto"/>
        </w:rPr>
        <w:t xml:space="preserve"> =</w:t>
      </w:r>
      <w:r w:rsidRPr="00821ECE">
        <w:rPr>
          <w:noProof/>
          <w:color w:val="auto"/>
        </w:rPr>
        <w:t xml:space="preserve"> proportion of variance explained beyond baseline model (baseline model = Model 2). See Footnote 4 for an interpretation of Pseudo-</w:t>
      </w:r>
      <w:r w:rsidRPr="00821ECE">
        <w:rPr>
          <w:i/>
          <w:iCs/>
          <w:noProof/>
          <w:color w:val="auto"/>
        </w:rPr>
        <w:t>R</w:t>
      </w:r>
      <w:r w:rsidRPr="00821ECE">
        <w:rPr>
          <w:iCs/>
          <w:noProof/>
          <w:color w:val="auto"/>
          <w:vertAlign w:val="superscript"/>
        </w:rPr>
        <w:t>2</w:t>
      </w:r>
      <w:r w:rsidRPr="00821ECE">
        <w:rPr>
          <w:noProof/>
          <w:color w:val="auto"/>
        </w:rPr>
        <w:t xml:space="preserve"> values.</w:t>
      </w:r>
    </w:p>
    <w:p w:rsidR="00361177" w:rsidRPr="00821ECE" w:rsidRDefault="00361177" w:rsidP="00361177">
      <w:pPr>
        <w:pStyle w:val="CPSO"/>
        <w:spacing w:line="240" w:lineRule="auto"/>
        <w:rPr>
          <w:noProof/>
          <w:color w:val="auto"/>
        </w:rPr>
      </w:pPr>
      <w:bookmarkStart w:id="46" w:name="tblfn4"/>
      <w:r w:rsidRPr="00821ECE">
        <w:rPr>
          <w:noProof/>
          <w:color w:val="auto"/>
          <w:vertAlign w:val="superscript"/>
        </w:rPr>
        <w:t>a</w:t>
      </w:r>
      <w:r w:rsidRPr="00821ECE">
        <w:rPr>
          <w:noProof/>
          <w:color w:val="auto"/>
        </w:rPr>
        <w:t>There were missing data for this analysis.</w:t>
      </w:r>
    </w:p>
    <w:p w:rsidR="00361177" w:rsidRPr="00821ECE" w:rsidRDefault="00361177" w:rsidP="00361177">
      <w:pPr>
        <w:pStyle w:val="CPSO"/>
        <w:spacing w:line="240" w:lineRule="auto"/>
        <w:rPr>
          <w:noProof/>
          <w:color w:val="auto"/>
        </w:rPr>
      </w:pPr>
      <w:r w:rsidRPr="00821ECE">
        <w:rPr>
          <w:noProof/>
          <w:color w:val="auto"/>
        </w:rPr>
        <w:t>*</w:t>
      </w:r>
      <w:bookmarkEnd w:id="46"/>
      <w:r w:rsidRPr="00821ECE">
        <w:rPr>
          <w:i/>
          <w:iCs/>
          <w:noProof/>
          <w:color w:val="auto"/>
        </w:rPr>
        <w:t>p</w:t>
      </w:r>
      <w:r w:rsidRPr="00821ECE">
        <w:rPr>
          <w:noProof/>
          <w:color w:val="auto"/>
        </w:rPr>
        <w:t xml:space="preserve"> &lt; .05.</w:t>
      </w:r>
    </w:p>
    <w:p w:rsidR="00361177" w:rsidRDefault="00361177" w:rsidP="00821ECE">
      <w:pPr>
        <w:pStyle w:val="TEXT"/>
        <w:spacing w:line="240" w:lineRule="auto"/>
        <w:rPr>
          <w:noProof/>
          <w:color w:val="auto"/>
        </w:rPr>
        <w:sectPr w:rsidR="00361177" w:rsidSect="00361177">
          <w:headerReference w:type="first" r:id="rId29"/>
          <w:pgSz w:w="15842" w:h="12242" w:orient="landscape" w:code="177"/>
          <w:pgMar w:top="1260" w:right="840" w:bottom="960" w:left="960" w:header="780" w:footer="1008" w:gutter="0"/>
          <w:pgNumType w:start="10"/>
          <w:cols w:space="360"/>
          <w:titlePg/>
          <w:docGrid w:linePitch="360"/>
        </w:sectPr>
      </w:pPr>
    </w:p>
    <w:p w:rsidR="00DD6F28" w:rsidRPr="00821ECE" w:rsidRDefault="00DD6F28" w:rsidP="00DD6F28">
      <w:pPr>
        <w:pStyle w:val="CPB"/>
        <w:spacing w:line="240" w:lineRule="auto"/>
        <w:rPr>
          <w:noProof/>
          <w:color w:val="auto"/>
        </w:rPr>
      </w:pPr>
      <w:bookmarkStart w:id="47" w:name="tbl6"/>
      <w:r w:rsidRPr="00DD6F28">
        <w:rPr>
          <w:rStyle w:val="CPBCharacter"/>
          <w:noProof/>
        </w:rPr>
        <w:lastRenderedPageBreak/>
        <w:t>Table 6</w:t>
      </w:r>
      <w:bookmarkEnd w:id="47"/>
      <w:r w:rsidRPr="00DD6F28">
        <w:rPr>
          <w:rStyle w:val="CPBCharacter"/>
          <w:noProof/>
        </w:rPr>
        <w:t xml:space="preserve">. </w:t>
      </w:r>
      <w:r w:rsidRPr="00821ECE">
        <w:rPr>
          <w:noProof/>
          <w:color w:val="auto"/>
        </w:rPr>
        <w:t>Summary of Multilevel WLS Results Predicting Narcissism’s Relationship With Self-Enhancement in Communal Criteria.</w:t>
      </w:r>
    </w:p>
    <w:tbl>
      <w:tblPr>
        <w:tblStyle w:val="CFTABLE"/>
        <w:tblW w:w="5079" w:type="pct"/>
        <w:tblLook w:val="04A0" w:firstRow="1" w:lastRow="0" w:firstColumn="1" w:lastColumn="0" w:noHBand="0" w:noVBand="1"/>
      </w:tblPr>
      <w:tblGrid>
        <w:gridCol w:w="4080"/>
        <w:gridCol w:w="20"/>
        <w:gridCol w:w="1060"/>
        <w:gridCol w:w="1080"/>
        <w:gridCol w:w="1560"/>
        <w:gridCol w:w="1200"/>
        <w:gridCol w:w="1320"/>
        <w:gridCol w:w="1200"/>
        <w:gridCol w:w="1260"/>
        <w:gridCol w:w="60"/>
        <w:gridCol w:w="1202"/>
        <w:gridCol w:w="222"/>
      </w:tblGrid>
      <w:tr w:rsidR="00DD6F28" w:rsidRPr="00821ECE" w:rsidTr="00C37C40">
        <w:trPr>
          <w:gridAfter w:val="1"/>
          <w:cnfStyle w:val="100000000000" w:firstRow="1" w:lastRow="0" w:firstColumn="0" w:lastColumn="0" w:oddVBand="0" w:evenVBand="0" w:oddHBand="0" w:evenHBand="0" w:firstRowFirstColumn="0" w:firstRowLastColumn="0" w:lastRowFirstColumn="0" w:lastRowLastColumn="0"/>
          <w:wAfter w:w="222" w:type="dxa"/>
          <w:trHeight w:val="674"/>
        </w:trPr>
        <w:tc>
          <w:tcPr>
            <w:tcW w:w="4080" w:type="dxa"/>
            <w:vMerge w:val="restart"/>
            <w:vAlign w:val="bottom"/>
            <w:hideMark/>
          </w:tcPr>
          <w:p w:rsidR="00DD6F28" w:rsidRPr="00821ECE" w:rsidRDefault="00DD6F28" w:rsidP="00DD6F28">
            <w:pPr>
              <w:pStyle w:val="TCH"/>
              <w:spacing w:before="0" w:after="0" w:line="240" w:lineRule="auto"/>
              <w:rPr>
                <w:noProof/>
                <w:color w:val="auto"/>
              </w:rPr>
            </w:pPr>
            <w:r w:rsidRPr="00821ECE">
              <w:rPr>
                <w:noProof/>
                <w:color w:val="auto"/>
              </w:rPr>
              <w:t>Predictor</w:t>
            </w:r>
          </w:p>
        </w:tc>
        <w:tc>
          <w:tcPr>
            <w:tcW w:w="2160" w:type="dxa"/>
            <w:gridSpan w:val="3"/>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rPr>
              <w:t>Uncorrected overall self-enhancement</w:t>
            </w:r>
          </w:p>
        </w:tc>
        <w:tc>
          <w:tcPr>
            <w:tcW w:w="2760" w:type="dxa"/>
            <w:gridSpan w:val="2"/>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rPr>
              <w:t>Corrected overall self-enhancement</w:t>
            </w:r>
          </w:p>
        </w:tc>
        <w:tc>
          <w:tcPr>
            <w:tcW w:w="2520" w:type="dxa"/>
            <w:gridSpan w:val="2"/>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rPr>
              <w:t>Residual vs. difference score</w:t>
            </w:r>
          </w:p>
        </w:tc>
        <w:tc>
          <w:tcPr>
            <w:tcW w:w="2522" w:type="dxa"/>
            <w:gridSpan w:val="3"/>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rPr>
              <w:t>Publication type</w:t>
            </w:r>
          </w:p>
        </w:tc>
      </w:tr>
      <w:tr w:rsidR="00DD6F28" w:rsidRPr="00821ECE" w:rsidTr="00C37C40">
        <w:trPr>
          <w:gridAfter w:val="1"/>
          <w:wAfter w:w="222" w:type="dxa"/>
          <w:trHeight w:val="350"/>
        </w:trPr>
        <w:tc>
          <w:tcPr>
            <w:tcW w:w="4080" w:type="dxa"/>
            <w:vMerge/>
            <w:hideMark/>
          </w:tcPr>
          <w:p w:rsidR="00DD6F28" w:rsidRPr="00821ECE" w:rsidRDefault="00DD6F28" w:rsidP="00DD6F28">
            <w:pPr>
              <w:rPr>
                <w:noProof/>
                <w:sz w:val="24"/>
                <w:szCs w:val="24"/>
              </w:rPr>
            </w:pPr>
          </w:p>
        </w:tc>
        <w:tc>
          <w:tcPr>
            <w:tcW w:w="2160" w:type="dxa"/>
            <w:gridSpan w:val="3"/>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bdr w:val="none" w:sz="0" w:space="0" w:color="auto" w:frame="1"/>
              </w:rPr>
              <w:t>Model 1</w:t>
            </w:r>
          </w:p>
        </w:tc>
        <w:tc>
          <w:tcPr>
            <w:tcW w:w="2760" w:type="dxa"/>
            <w:gridSpan w:val="2"/>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bdr w:val="none" w:sz="0" w:space="0" w:color="auto" w:frame="1"/>
              </w:rPr>
              <w:t>Model 2</w:t>
            </w:r>
          </w:p>
        </w:tc>
        <w:tc>
          <w:tcPr>
            <w:tcW w:w="2520" w:type="dxa"/>
            <w:gridSpan w:val="2"/>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bdr w:val="none" w:sz="0" w:space="0" w:color="auto" w:frame="1"/>
              </w:rPr>
              <w:t>Model 3</w:t>
            </w:r>
          </w:p>
        </w:tc>
        <w:tc>
          <w:tcPr>
            <w:tcW w:w="2522" w:type="dxa"/>
            <w:gridSpan w:val="3"/>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rPr>
            </w:pPr>
            <w:r w:rsidRPr="00821ECE">
              <w:rPr>
                <w:noProof/>
                <w:color w:val="auto"/>
                <w:bdr w:val="none" w:sz="0" w:space="0" w:color="auto" w:frame="1"/>
              </w:rPr>
              <w:t>Model 4</w:t>
            </w:r>
          </w:p>
        </w:tc>
      </w:tr>
      <w:tr w:rsidR="00DD6F28" w:rsidRPr="00821ECE" w:rsidTr="00C37C40">
        <w:trPr>
          <w:gridAfter w:val="1"/>
          <w:wAfter w:w="222" w:type="dxa"/>
          <w:trHeight w:val="333"/>
        </w:trPr>
        <w:tc>
          <w:tcPr>
            <w:tcW w:w="4080" w:type="dxa"/>
            <w:vMerge/>
            <w:tcBorders>
              <w:bottom w:val="single" w:sz="4" w:space="0" w:color="auto"/>
            </w:tcBorders>
            <w:hideMark/>
          </w:tcPr>
          <w:p w:rsidR="00DD6F28" w:rsidRPr="00821ECE" w:rsidRDefault="00DD6F28" w:rsidP="00DD6F28">
            <w:pPr>
              <w:rPr>
                <w:noProof/>
                <w:sz w:val="24"/>
                <w:szCs w:val="24"/>
              </w:rPr>
            </w:pPr>
          </w:p>
        </w:tc>
        <w:tc>
          <w:tcPr>
            <w:tcW w:w="1080" w:type="dxa"/>
            <w:gridSpan w:val="2"/>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B</w:t>
            </w:r>
          </w:p>
          <w:p w:rsidR="00DD6F28" w:rsidRPr="00821ECE" w:rsidRDefault="00DD6F28" w:rsidP="00C37C40">
            <w:pPr>
              <w:pStyle w:val="TCH"/>
              <w:spacing w:before="0" w:after="0" w:line="240" w:lineRule="auto"/>
              <w:jc w:val="center"/>
              <w:rPr>
                <w:noProof/>
                <w:color w:val="auto"/>
              </w:rPr>
            </w:pPr>
            <w:r w:rsidRPr="00821ECE">
              <w:rPr>
                <w:noProof/>
                <w:color w:val="auto"/>
              </w:rPr>
              <w:t>(95% CI)</w:t>
            </w:r>
          </w:p>
        </w:tc>
        <w:tc>
          <w:tcPr>
            <w:tcW w:w="1080" w:type="dxa"/>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SE</w:t>
            </w:r>
          </w:p>
          <w:p w:rsidR="00DD6F28" w:rsidRPr="00821ECE" w:rsidRDefault="00DD6F28" w:rsidP="00C37C40">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560" w:type="dxa"/>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B</w:t>
            </w:r>
          </w:p>
          <w:p w:rsidR="00DD6F28" w:rsidRPr="00821ECE" w:rsidRDefault="00DD6F28" w:rsidP="00C37C40">
            <w:pPr>
              <w:pStyle w:val="TCH"/>
              <w:spacing w:before="0" w:after="0" w:line="240" w:lineRule="auto"/>
              <w:jc w:val="center"/>
              <w:rPr>
                <w:noProof/>
                <w:color w:val="auto"/>
              </w:rPr>
            </w:pPr>
            <w:r w:rsidRPr="00821ECE">
              <w:rPr>
                <w:noProof/>
                <w:color w:val="auto"/>
              </w:rPr>
              <w:t>(95% CI)</w:t>
            </w:r>
          </w:p>
        </w:tc>
        <w:tc>
          <w:tcPr>
            <w:tcW w:w="1200" w:type="dxa"/>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SE</w:t>
            </w:r>
          </w:p>
          <w:p w:rsidR="00DD6F28" w:rsidRPr="00821ECE" w:rsidRDefault="00DD6F28" w:rsidP="00C37C40">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320" w:type="dxa"/>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B</w:t>
            </w:r>
          </w:p>
          <w:p w:rsidR="00DD6F28" w:rsidRPr="00821ECE" w:rsidRDefault="00DD6F28" w:rsidP="00C37C40">
            <w:pPr>
              <w:pStyle w:val="TCH"/>
              <w:spacing w:before="0" w:after="0" w:line="240" w:lineRule="auto"/>
              <w:jc w:val="center"/>
              <w:rPr>
                <w:noProof/>
                <w:color w:val="auto"/>
              </w:rPr>
            </w:pPr>
            <w:r w:rsidRPr="00821ECE">
              <w:rPr>
                <w:noProof/>
                <w:color w:val="auto"/>
              </w:rPr>
              <w:t>(95% CI)</w:t>
            </w:r>
          </w:p>
        </w:tc>
        <w:tc>
          <w:tcPr>
            <w:tcW w:w="1200" w:type="dxa"/>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SE</w:t>
            </w:r>
          </w:p>
          <w:p w:rsidR="00DD6F28" w:rsidRPr="00821ECE" w:rsidRDefault="00DD6F28" w:rsidP="00C37C40">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c>
          <w:tcPr>
            <w:tcW w:w="1260" w:type="dxa"/>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B</w:t>
            </w:r>
          </w:p>
          <w:p w:rsidR="00DD6F28" w:rsidRPr="00821ECE" w:rsidRDefault="00DD6F28" w:rsidP="00C37C40">
            <w:pPr>
              <w:pStyle w:val="TCH"/>
              <w:spacing w:before="0" w:after="0" w:line="240" w:lineRule="auto"/>
              <w:jc w:val="center"/>
              <w:rPr>
                <w:noProof/>
                <w:color w:val="auto"/>
              </w:rPr>
            </w:pPr>
            <w:r w:rsidRPr="00821ECE">
              <w:rPr>
                <w:noProof/>
                <w:color w:val="auto"/>
              </w:rPr>
              <w:t>(95% CI)</w:t>
            </w:r>
          </w:p>
        </w:tc>
        <w:tc>
          <w:tcPr>
            <w:tcW w:w="1262" w:type="dxa"/>
            <w:gridSpan w:val="2"/>
            <w:tcBorders>
              <w:top w:val="single" w:sz="4" w:space="0" w:color="auto"/>
              <w:bottom w:val="single" w:sz="4" w:space="0" w:color="auto"/>
            </w:tcBorders>
            <w:vAlign w:val="bottom"/>
            <w:hideMark/>
          </w:tcPr>
          <w:p w:rsidR="00DD6F28" w:rsidRPr="00821ECE" w:rsidRDefault="00DD6F28" w:rsidP="00C37C40">
            <w:pPr>
              <w:pStyle w:val="TCH"/>
              <w:spacing w:before="0" w:after="0" w:line="240" w:lineRule="auto"/>
              <w:jc w:val="center"/>
              <w:rPr>
                <w:noProof/>
                <w:color w:val="auto"/>
                <w:sz w:val="24"/>
              </w:rPr>
            </w:pPr>
            <w:r w:rsidRPr="00821ECE">
              <w:rPr>
                <w:i/>
                <w:iCs/>
                <w:noProof/>
                <w:color w:val="auto"/>
              </w:rPr>
              <w:t>SE</w:t>
            </w:r>
          </w:p>
          <w:p w:rsidR="00DD6F28" w:rsidRPr="00821ECE" w:rsidRDefault="00DD6F28" w:rsidP="00C37C40">
            <w:pPr>
              <w:pStyle w:val="TCH"/>
              <w:spacing w:before="0" w:after="0" w:line="240" w:lineRule="auto"/>
              <w:jc w:val="center"/>
              <w:rPr>
                <w:noProof/>
                <w:color w:val="auto"/>
              </w:rPr>
            </w:pPr>
            <w:r w:rsidRPr="00821ECE">
              <w:rPr>
                <w:noProof/>
                <w:color w:val="auto"/>
              </w:rPr>
              <w:t>(</w:t>
            </w:r>
            <w:r w:rsidRPr="00821ECE">
              <w:rPr>
                <w:i/>
                <w:iCs/>
                <w:noProof/>
                <w:color w:val="auto"/>
              </w:rPr>
              <w:t>p</w:t>
            </w:r>
            <w:r w:rsidRPr="00821ECE">
              <w:rPr>
                <w:noProof/>
                <w:color w:val="auto"/>
              </w:rPr>
              <w:t>)</w:t>
            </w:r>
          </w:p>
        </w:tc>
      </w:tr>
      <w:tr w:rsidR="00DD6F28" w:rsidRPr="00821ECE" w:rsidTr="00DD6F28">
        <w:trPr>
          <w:gridAfter w:val="1"/>
          <w:wAfter w:w="222" w:type="dxa"/>
          <w:trHeight w:val="503"/>
        </w:trPr>
        <w:tc>
          <w:tcPr>
            <w:tcW w:w="4080" w:type="dxa"/>
            <w:tcBorders>
              <w:top w:val="single" w:sz="4" w:space="0" w:color="auto"/>
            </w:tcBorders>
            <w:hideMark/>
          </w:tcPr>
          <w:p w:rsidR="00DD6F28" w:rsidRPr="00821ECE" w:rsidRDefault="00DD6F28" w:rsidP="00DD6F28">
            <w:pPr>
              <w:pStyle w:val="TT"/>
              <w:spacing w:line="240" w:lineRule="auto"/>
              <w:rPr>
                <w:noProof/>
                <w:color w:val="auto"/>
              </w:rPr>
            </w:pPr>
            <w:r w:rsidRPr="00821ECE">
              <w:rPr>
                <w:noProof/>
                <w:color w:val="auto"/>
              </w:rPr>
              <w:t>Intercept</w:t>
            </w:r>
          </w:p>
        </w:tc>
        <w:tc>
          <w:tcPr>
            <w:tcW w:w="1080" w:type="dxa"/>
            <w:gridSpan w:val="2"/>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.04</w:t>
            </w:r>
          </w:p>
          <w:p w:rsidR="00DD6F28" w:rsidRPr="00821ECE" w:rsidRDefault="00DD6F28" w:rsidP="00C37C40">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.01, .09]</w:t>
            </w:r>
          </w:p>
        </w:tc>
        <w:tc>
          <w:tcPr>
            <w:tcW w:w="1080" w:type="dxa"/>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.02</w:t>
            </w:r>
          </w:p>
          <w:p w:rsidR="00DD6F28" w:rsidRPr="00821ECE" w:rsidRDefault="00DD6F28" w:rsidP="00C37C40">
            <w:pPr>
              <w:pStyle w:val="TT"/>
              <w:spacing w:line="240" w:lineRule="auto"/>
              <w:jc w:val="center"/>
              <w:rPr>
                <w:noProof/>
                <w:color w:val="auto"/>
              </w:rPr>
            </w:pPr>
            <w:r w:rsidRPr="00821ECE">
              <w:rPr>
                <w:noProof/>
                <w:color w:val="auto"/>
              </w:rPr>
              <w:t>(.094)</w:t>
            </w:r>
          </w:p>
        </w:tc>
        <w:tc>
          <w:tcPr>
            <w:tcW w:w="1560" w:type="dxa"/>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.05</w:t>
            </w:r>
          </w:p>
          <w:p w:rsidR="00DD6F28" w:rsidRPr="00821ECE" w:rsidRDefault="00DD6F28" w:rsidP="00C37C40">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.01, .10]</w:t>
            </w:r>
          </w:p>
        </w:tc>
        <w:tc>
          <w:tcPr>
            <w:tcW w:w="1200" w:type="dxa"/>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.03</w:t>
            </w:r>
          </w:p>
          <w:p w:rsidR="00DD6F28" w:rsidRPr="00821ECE" w:rsidRDefault="00DD6F28" w:rsidP="00C37C40">
            <w:pPr>
              <w:pStyle w:val="TT"/>
              <w:spacing w:line="240" w:lineRule="auto"/>
              <w:jc w:val="center"/>
              <w:rPr>
                <w:noProof/>
                <w:color w:val="auto"/>
              </w:rPr>
            </w:pPr>
            <w:r w:rsidRPr="00821ECE">
              <w:rPr>
                <w:noProof/>
                <w:color w:val="auto"/>
              </w:rPr>
              <w:t>(.075)</w:t>
            </w:r>
          </w:p>
        </w:tc>
        <w:tc>
          <w:tcPr>
            <w:tcW w:w="1320" w:type="dxa"/>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.05</w:t>
            </w:r>
          </w:p>
          <w:p w:rsidR="00DD6F28" w:rsidRPr="00821ECE" w:rsidRDefault="00DD6F28" w:rsidP="00C37C40">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.04, .14]</w:t>
            </w:r>
          </w:p>
        </w:tc>
        <w:tc>
          <w:tcPr>
            <w:tcW w:w="1200" w:type="dxa"/>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.05</w:t>
            </w:r>
          </w:p>
          <w:p w:rsidR="00DD6F28" w:rsidRPr="00821ECE" w:rsidRDefault="00DD6F28" w:rsidP="00C37C40">
            <w:pPr>
              <w:pStyle w:val="TT"/>
              <w:spacing w:line="240" w:lineRule="auto"/>
              <w:jc w:val="center"/>
              <w:rPr>
                <w:noProof/>
                <w:color w:val="auto"/>
              </w:rPr>
            </w:pPr>
            <w:r w:rsidRPr="00821ECE">
              <w:rPr>
                <w:noProof/>
                <w:color w:val="auto"/>
              </w:rPr>
              <w:t>(.286)</w:t>
            </w:r>
          </w:p>
        </w:tc>
        <w:tc>
          <w:tcPr>
            <w:tcW w:w="1260" w:type="dxa"/>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.04</w:t>
            </w:r>
          </w:p>
          <w:p w:rsidR="00DD6F28" w:rsidRPr="00821ECE" w:rsidRDefault="00DD6F28" w:rsidP="00C37C40">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.03, .11]</w:t>
            </w:r>
          </w:p>
        </w:tc>
        <w:tc>
          <w:tcPr>
            <w:tcW w:w="1262" w:type="dxa"/>
            <w:gridSpan w:val="2"/>
            <w:tcBorders>
              <w:top w:val="single" w:sz="4" w:space="0" w:color="auto"/>
            </w:tcBorders>
            <w:hideMark/>
          </w:tcPr>
          <w:p w:rsidR="00DD6F28" w:rsidRPr="00821ECE" w:rsidRDefault="00DD6F28" w:rsidP="00C37C40">
            <w:pPr>
              <w:pStyle w:val="TT"/>
              <w:spacing w:line="240" w:lineRule="auto"/>
              <w:jc w:val="center"/>
              <w:rPr>
                <w:noProof/>
                <w:color w:val="auto"/>
                <w:sz w:val="24"/>
              </w:rPr>
            </w:pPr>
            <w:r w:rsidRPr="00821ECE">
              <w:rPr>
                <w:noProof/>
                <w:color w:val="auto"/>
              </w:rPr>
              <w:t>.03</w:t>
            </w:r>
          </w:p>
          <w:p w:rsidR="00DD6F28" w:rsidRPr="00821ECE" w:rsidRDefault="00DD6F28" w:rsidP="00C37C40">
            <w:pPr>
              <w:pStyle w:val="TT"/>
              <w:spacing w:line="240" w:lineRule="auto"/>
              <w:jc w:val="center"/>
              <w:rPr>
                <w:noProof/>
                <w:color w:val="auto"/>
              </w:rPr>
            </w:pPr>
            <w:r w:rsidRPr="00821ECE">
              <w:rPr>
                <w:noProof/>
                <w:color w:val="auto"/>
              </w:rPr>
              <w:t>(.208)</w:t>
            </w:r>
          </w:p>
        </w:tc>
      </w:tr>
      <w:tr w:rsidR="00DD6F28" w:rsidRPr="00821ECE" w:rsidTr="00DD6F28">
        <w:trPr>
          <w:gridAfter w:val="1"/>
          <w:wAfter w:w="222" w:type="dxa"/>
          <w:trHeight w:val="540"/>
        </w:trPr>
        <w:tc>
          <w:tcPr>
            <w:tcW w:w="4080" w:type="dxa"/>
            <w:hideMark/>
          </w:tcPr>
          <w:p w:rsidR="00DD6F28" w:rsidRPr="00821ECE" w:rsidRDefault="00DD6F28" w:rsidP="00DD6F28">
            <w:pPr>
              <w:pStyle w:val="TT"/>
              <w:spacing w:line="240" w:lineRule="auto"/>
              <w:rPr>
                <w:noProof/>
                <w:color w:val="auto"/>
              </w:rPr>
            </w:pPr>
            <w:r w:rsidRPr="00821ECE">
              <w:rPr>
                <w:noProof/>
                <w:color w:val="auto"/>
              </w:rPr>
              <w:t>Residual</w:t>
            </w:r>
          </w:p>
        </w:tc>
        <w:tc>
          <w:tcPr>
            <w:tcW w:w="1080" w:type="dxa"/>
            <w:gridSpan w:val="2"/>
          </w:tcPr>
          <w:p w:rsidR="00DD6F28" w:rsidRPr="00821ECE" w:rsidRDefault="00DD6F28" w:rsidP="00C37C40">
            <w:pPr>
              <w:pStyle w:val="TT"/>
              <w:spacing w:line="240" w:lineRule="auto"/>
              <w:jc w:val="center"/>
              <w:rPr>
                <w:noProof/>
                <w:color w:val="auto"/>
              </w:rPr>
            </w:pPr>
          </w:p>
        </w:tc>
        <w:tc>
          <w:tcPr>
            <w:tcW w:w="1080" w:type="dxa"/>
          </w:tcPr>
          <w:p w:rsidR="00DD6F28" w:rsidRPr="00821ECE" w:rsidRDefault="00DD6F28" w:rsidP="00C37C40">
            <w:pPr>
              <w:pStyle w:val="TT"/>
              <w:spacing w:line="240" w:lineRule="auto"/>
              <w:jc w:val="center"/>
              <w:rPr>
                <w:noProof/>
                <w:color w:val="auto"/>
              </w:rPr>
            </w:pPr>
          </w:p>
        </w:tc>
        <w:tc>
          <w:tcPr>
            <w:tcW w:w="1560" w:type="dxa"/>
          </w:tcPr>
          <w:p w:rsidR="00DD6F28" w:rsidRPr="00821ECE" w:rsidRDefault="00DD6F28" w:rsidP="00C37C40">
            <w:pPr>
              <w:pStyle w:val="TT"/>
              <w:spacing w:line="240" w:lineRule="auto"/>
              <w:jc w:val="center"/>
              <w:rPr>
                <w:noProof/>
                <w:color w:val="auto"/>
              </w:rPr>
            </w:pPr>
          </w:p>
        </w:tc>
        <w:tc>
          <w:tcPr>
            <w:tcW w:w="1200" w:type="dxa"/>
          </w:tcPr>
          <w:p w:rsidR="00DD6F28" w:rsidRPr="00821ECE" w:rsidRDefault="00DD6F28" w:rsidP="00C37C40">
            <w:pPr>
              <w:pStyle w:val="TT"/>
              <w:spacing w:line="240" w:lineRule="auto"/>
              <w:jc w:val="center"/>
              <w:rPr>
                <w:noProof/>
                <w:color w:val="auto"/>
              </w:rPr>
            </w:pPr>
          </w:p>
        </w:tc>
        <w:tc>
          <w:tcPr>
            <w:tcW w:w="1320" w:type="dxa"/>
            <w:hideMark/>
          </w:tcPr>
          <w:p w:rsidR="00DD6F28" w:rsidRPr="00821ECE" w:rsidRDefault="00DD6F28" w:rsidP="00C37C40">
            <w:pPr>
              <w:pStyle w:val="TT"/>
              <w:spacing w:line="240" w:lineRule="auto"/>
              <w:jc w:val="center"/>
              <w:rPr>
                <w:noProof/>
                <w:color w:val="auto"/>
                <w:sz w:val="24"/>
              </w:rPr>
            </w:pPr>
            <w:r w:rsidRPr="00821ECE">
              <w:rPr>
                <w:noProof/>
                <w:color w:val="auto"/>
              </w:rPr>
              <w:t>.02</w:t>
            </w:r>
          </w:p>
          <w:p w:rsidR="00DD6F28" w:rsidRPr="00821ECE" w:rsidRDefault="00DD6F28" w:rsidP="00C37C40">
            <w:pPr>
              <w:pStyle w:val="TT"/>
              <w:spacing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.10, .14]</w:t>
            </w:r>
          </w:p>
        </w:tc>
        <w:tc>
          <w:tcPr>
            <w:tcW w:w="1200" w:type="dxa"/>
            <w:hideMark/>
          </w:tcPr>
          <w:p w:rsidR="00DD6F28" w:rsidRPr="00821ECE" w:rsidRDefault="00DD6F28" w:rsidP="00C37C40">
            <w:pPr>
              <w:pStyle w:val="TT"/>
              <w:spacing w:line="240" w:lineRule="auto"/>
              <w:jc w:val="center"/>
              <w:rPr>
                <w:noProof/>
                <w:color w:val="auto"/>
                <w:sz w:val="24"/>
              </w:rPr>
            </w:pPr>
            <w:r w:rsidRPr="00821ECE">
              <w:rPr>
                <w:noProof/>
                <w:color w:val="auto"/>
              </w:rPr>
              <w:t>.06</w:t>
            </w:r>
          </w:p>
          <w:p w:rsidR="00DD6F28" w:rsidRPr="00821ECE" w:rsidRDefault="00DD6F28" w:rsidP="00C37C40">
            <w:pPr>
              <w:pStyle w:val="TT"/>
              <w:spacing w:line="240" w:lineRule="auto"/>
              <w:jc w:val="center"/>
              <w:rPr>
                <w:noProof/>
                <w:color w:val="auto"/>
              </w:rPr>
            </w:pPr>
            <w:r w:rsidRPr="00821ECE">
              <w:rPr>
                <w:noProof/>
                <w:color w:val="auto"/>
              </w:rPr>
              <w:t>(.730)</w:t>
            </w:r>
          </w:p>
        </w:tc>
        <w:tc>
          <w:tcPr>
            <w:tcW w:w="1260" w:type="dxa"/>
          </w:tcPr>
          <w:p w:rsidR="00DD6F28" w:rsidRPr="00821ECE" w:rsidRDefault="00DD6F28" w:rsidP="00C37C40">
            <w:pPr>
              <w:pStyle w:val="TT"/>
              <w:spacing w:line="240" w:lineRule="auto"/>
              <w:jc w:val="center"/>
              <w:rPr>
                <w:noProof/>
                <w:color w:val="auto"/>
              </w:rPr>
            </w:pPr>
          </w:p>
        </w:tc>
        <w:tc>
          <w:tcPr>
            <w:tcW w:w="1262" w:type="dxa"/>
            <w:gridSpan w:val="2"/>
          </w:tcPr>
          <w:p w:rsidR="00DD6F28" w:rsidRPr="00821ECE" w:rsidRDefault="00DD6F28" w:rsidP="00C37C40">
            <w:pPr>
              <w:pStyle w:val="TT"/>
              <w:spacing w:line="240" w:lineRule="auto"/>
              <w:jc w:val="center"/>
              <w:rPr>
                <w:noProof/>
                <w:color w:val="auto"/>
              </w:rPr>
            </w:pPr>
          </w:p>
        </w:tc>
      </w:tr>
      <w:tr w:rsidR="00DD6F28" w:rsidRPr="00821ECE" w:rsidTr="00DD6F28">
        <w:trPr>
          <w:gridAfter w:val="1"/>
          <w:wAfter w:w="222" w:type="dxa"/>
          <w:trHeight w:val="540"/>
        </w:trPr>
        <w:tc>
          <w:tcPr>
            <w:tcW w:w="4080" w:type="dxa"/>
            <w:hideMark/>
          </w:tcPr>
          <w:p w:rsidR="00DD6F28" w:rsidRPr="00821ECE" w:rsidRDefault="00DD6F28" w:rsidP="00DD6F28">
            <w:pPr>
              <w:pStyle w:val="TT"/>
              <w:spacing w:after="240" w:line="240" w:lineRule="auto"/>
              <w:rPr>
                <w:noProof/>
                <w:color w:val="auto"/>
              </w:rPr>
            </w:pPr>
            <w:r w:rsidRPr="00821ECE">
              <w:rPr>
                <w:noProof/>
                <w:color w:val="auto"/>
              </w:rPr>
              <w:t>Publication type</w:t>
            </w:r>
          </w:p>
        </w:tc>
        <w:tc>
          <w:tcPr>
            <w:tcW w:w="1080" w:type="dxa"/>
            <w:gridSpan w:val="2"/>
          </w:tcPr>
          <w:p w:rsidR="00DD6F28" w:rsidRPr="00821ECE" w:rsidRDefault="00DD6F28" w:rsidP="00C37C40">
            <w:pPr>
              <w:pStyle w:val="TT"/>
              <w:spacing w:after="240" w:line="240" w:lineRule="auto"/>
              <w:jc w:val="center"/>
              <w:rPr>
                <w:noProof/>
                <w:color w:val="auto"/>
              </w:rPr>
            </w:pPr>
          </w:p>
        </w:tc>
        <w:tc>
          <w:tcPr>
            <w:tcW w:w="1080" w:type="dxa"/>
          </w:tcPr>
          <w:p w:rsidR="00DD6F28" w:rsidRPr="00821ECE" w:rsidRDefault="00DD6F28" w:rsidP="00C37C40">
            <w:pPr>
              <w:pStyle w:val="TT"/>
              <w:spacing w:after="240" w:line="240" w:lineRule="auto"/>
              <w:jc w:val="center"/>
              <w:rPr>
                <w:noProof/>
                <w:color w:val="auto"/>
              </w:rPr>
            </w:pPr>
          </w:p>
        </w:tc>
        <w:tc>
          <w:tcPr>
            <w:tcW w:w="1560" w:type="dxa"/>
          </w:tcPr>
          <w:p w:rsidR="00DD6F28" w:rsidRPr="00821ECE" w:rsidRDefault="00DD6F28" w:rsidP="00C37C40">
            <w:pPr>
              <w:pStyle w:val="TT"/>
              <w:spacing w:after="240" w:line="240" w:lineRule="auto"/>
              <w:jc w:val="center"/>
              <w:rPr>
                <w:noProof/>
                <w:color w:val="auto"/>
              </w:rPr>
            </w:pPr>
          </w:p>
        </w:tc>
        <w:tc>
          <w:tcPr>
            <w:tcW w:w="1200" w:type="dxa"/>
          </w:tcPr>
          <w:p w:rsidR="00DD6F28" w:rsidRPr="00821ECE" w:rsidRDefault="00DD6F28" w:rsidP="00C37C40">
            <w:pPr>
              <w:pStyle w:val="TT"/>
              <w:spacing w:after="240" w:line="240" w:lineRule="auto"/>
              <w:jc w:val="center"/>
              <w:rPr>
                <w:noProof/>
                <w:color w:val="auto"/>
              </w:rPr>
            </w:pPr>
          </w:p>
        </w:tc>
        <w:tc>
          <w:tcPr>
            <w:tcW w:w="1320" w:type="dxa"/>
          </w:tcPr>
          <w:p w:rsidR="00DD6F28" w:rsidRPr="00821ECE" w:rsidRDefault="00DD6F28" w:rsidP="00C37C40">
            <w:pPr>
              <w:pStyle w:val="TT"/>
              <w:spacing w:after="240" w:line="240" w:lineRule="auto"/>
              <w:jc w:val="center"/>
              <w:rPr>
                <w:noProof/>
                <w:color w:val="auto"/>
              </w:rPr>
            </w:pPr>
          </w:p>
        </w:tc>
        <w:tc>
          <w:tcPr>
            <w:tcW w:w="1200" w:type="dxa"/>
          </w:tcPr>
          <w:p w:rsidR="00DD6F28" w:rsidRPr="00821ECE" w:rsidRDefault="00DD6F28" w:rsidP="00C37C40">
            <w:pPr>
              <w:pStyle w:val="TT"/>
              <w:spacing w:after="240" w:line="240" w:lineRule="auto"/>
              <w:jc w:val="center"/>
              <w:rPr>
                <w:noProof/>
                <w:color w:val="auto"/>
              </w:rPr>
            </w:pPr>
          </w:p>
        </w:tc>
        <w:tc>
          <w:tcPr>
            <w:tcW w:w="1260" w:type="dxa"/>
            <w:hideMark/>
          </w:tcPr>
          <w:p w:rsidR="00DD6F28" w:rsidRPr="00821ECE" w:rsidRDefault="00DD6F28" w:rsidP="00C37C40">
            <w:pPr>
              <w:pStyle w:val="TT"/>
              <w:spacing w:after="240" w:line="240" w:lineRule="auto"/>
              <w:jc w:val="center"/>
              <w:rPr>
                <w:noProof/>
                <w:color w:val="auto"/>
                <w:sz w:val="24"/>
              </w:rPr>
            </w:pPr>
            <w:r w:rsidRPr="00821ECE">
              <w:rPr>
                <w:noProof/>
                <w:color w:val="auto"/>
              </w:rPr>
              <w:t>.01</w:t>
            </w:r>
          </w:p>
          <w:p w:rsidR="00DD6F28" w:rsidRPr="00821ECE" w:rsidRDefault="00DD6F28" w:rsidP="00C37C40">
            <w:pPr>
              <w:pStyle w:val="TT"/>
              <w:spacing w:after="240" w:line="240" w:lineRule="auto"/>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.10, .13]</w:t>
            </w:r>
          </w:p>
        </w:tc>
        <w:tc>
          <w:tcPr>
            <w:tcW w:w="1262" w:type="dxa"/>
            <w:gridSpan w:val="2"/>
            <w:hideMark/>
          </w:tcPr>
          <w:p w:rsidR="00DD6F28" w:rsidRPr="00821ECE" w:rsidRDefault="00DD6F28" w:rsidP="00C37C40">
            <w:pPr>
              <w:pStyle w:val="TT"/>
              <w:spacing w:after="240" w:line="240" w:lineRule="auto"/>
              <w:jc w:val="center"/>
              <w:rPr>
                <w:noProof/>
                <w:color w:val="auto"/>
                <w:sz w:val="24"/>
              </w:rPr>
            </w:pPr>
            <w:r w:rsidRPr="00821ECE">
              <w:rPr>
                <w:noProof/>
                <w:color w:val="auto"/>
              </w:rPr>
              <w:t>.06</w:t>
            </w:r>
          </w:p>
          <w:p w:rsidR="00DD6F28" w:rsidRPr="00821ECE" w:rsidRDefault="00DD6F28" w:rsidP="00C37C40">
            <w:pPr>
              <w:pStyle w:val="TT"/>
              <w:spacing w:after="240" w:line="240" w:lineRule="auto"/>
              <w:jc w:val="center"/>
              <w:rPr>
                <w:noProof/>
                <w:color w:val="auto"/>
              </w:rPr>
            </w:pPr>
            <w:r w:rsidRPr="00821ECE">
              <w:rPr>
                <w:noProof/>
                <w:color w:val="auto"/>
              </w:rPr>
              <w:t>(.806)</w:t>
            </w:r>
          </w:p>
        </w:tc>
      </w:tr>
      <w:tr w:rsidR="00DD6F28" w:rsidRPr="00821ECE" w:rsidTr="00DD6F28">
        <w:trPr>
          <w:gridAfter w:val="1"/>
          <w:wAfter w:w="222" w:type="dxa"/>
          <w:trHeight w:val="404"/>
        </w:trPr>
        <w:tc>
          <w:tcPr>
            <w:tcW w:w="4080" w:type="dxa"/>
            <w:hideMark/>
          </w:tcPr>
          <w:p w:rsidR="00DD6F28" w:rsidRPr="00821ECE" w:rsidRDefault="00DD6F28" w:rsidP="00DD6F28">
            <w:pPr>
              <w:pStyle w:val="TT"/>
              <w:spacing w:line="240" w:lineRule="auto"/>
              <w:rPr>
                <w:noProof/>
                <w:color w:val="auto"/>
              </w:rPr>
            </w:pPr>
            <w:r w:rsidRPr="00821ECE">
              <w:rPr>
                <w:noProof/>
                <w:color w:val="auto"/>
              </w:rPr>
              <w:t xml:space="preserve">Dummy code = 0 </w:t>
            </w:r>
            <w:r w:rsidRPr="00821ECE">
              <w:rPr>
                <w:i/>
                <w:iCs/>
                <w:noProof/>
                <w:color w:val="auto"/>
              </w:rPr>
              <w:t>k</w:t>
            </w:r>
            <w:r w:rsidRPr="00821ECE">
              <w:rPr>
                <w:noProof/>
                <w:color w:val="auto"/>
              </w:rPr>
              <w:t>, number of samples</w:t>
            </w:r>
          </w:p>
        </w:tc>
        <w:tc>
          <w:tcPr>
            <w:tcW w:w="2160" w:type="dxa"/>
            <w:gridSpan w:val="3"/>
          </w:tcPr>
          <w:p w:rsidR="00DD6F28" w:rsidRPr="00821ECE" w:rsidRDefault="00DD6F28" w:rsidP="00C37C40">
            <w:pPr>
              <w:pStyle w:val="TT"/>
              <w:spacing w:line="240" w:lineRule="auto"/>
              <w:jc w:val="center"/>
              <w:rPr>
                <w:noProof/>
                <w:color w:val="auto"/>
              </w:rPr>
            </w:pPr>
          </w:p>
        </w:tc>
        <w:tc>
          <w:tcPr>
            <w:tcW w:w="2760" w:type="dxa"/>
            <w:gridSpan w:val="2"/>
          </w:tcPr>
          <w:p w:rsidR="00DD6F28" w:rsidRPr="00821ECE" w:rsidRDefault="00DD6F28" w:rsidP="00C37C40">
            <w:pPr>
              <w:pStyle w:val="TT"/>
              <w:spacing w:line="240" w:lineRule="auto"/>
              <w:jc w:val="center"/>
              <w:rPr>
                <w:noProof/>
                <w:color w:val="auto"/>
              </w:rPr>
            </w:pPr>
          </w:p>
        </w:tc>
        <w:tc>
          <w:tcPr>
            <w:tcW w:w="2520" w:type="dxa"/>
            <w:gridSpan w:val="2"/>
            <w:hideMark/>
          </w:tcPr>
          <w:p w:rsidR="00DD6F28" w:rsidRPr="00821ECE" w:rsidRDefault="00DD6F28" w:rsidP="00C37C40">
            <w:pPr>
              <w:pStyle w:val="TT"/>
              <w:spacing w:line="240" w:lineRule="auto"/>
              <w:jc w:val="center"/>
              <w:rPr>
                <w:noProof/>
                <w:color w:val="auto"/>
              </w:rPr>
            </w:pPr>
            <w:r w:rsidRPr="00821ECE">
              <w:rPr>
                <w:noProof/>
                <w:color w:val="auto"/>
              </w:rPr>
              <w:t>20, 3</w:t>
            </w:r>
          </w:p>
        </w:tc>
        <w:tc>
          <w:tcPr>
            <w:tcW w:w="2522" w:type="dxa"/>
            <w:gridSpan w:val="3"/>
            <w:hideMark/>
          </w:tcPr>
          <w:p w:rsidR="00DD6F28" w:rsidRPr="00821ECE" w:rsidRDefault="00DD6F28" w:rsidP="00C37C40">
            <w:pPr>
              <w:pStyle w:val="TT"/>
              <w:spacing w:line="240" w:lineRule="auto"/>
              <w:jc w:val="center"/>
              <w:rPr>
                <w:noProof/>
                <w:color w:val="auto"/>
              </w:rPr>
            </w:pPr>
            <w:r w:rsidRPr="00821ECE">
              <w:rPr>
                <w:noProof/>
                <w:color w:val="auto"/>
              </w:rPr>
              <w:t>33, 7</w:t>
            </w:r>
          </w:p>
        </w:tc>
      </w:tr>
      <w:tr w:rsidR="00DD6F28" w:rsidRPr="00821ECE" w:rsidTr="00DD6F28">
        <w:trPr>
          <w:gridAfter w:val="1"/>
          <w:wAfter w:w="222" w:type="dxa"/>
          <w:trHeight w:val="369"/>
        </w:trPr>
        <w:tc>
          <w:tcPr>
            <w:tcW w:w="4080" w:type="dxa"/>
            <w:hideMark/>
          </w:tcPr>
          <w:p w:rsidR="00DD6F28" w:rsidRPr="00821ECE" w:rsidRDefault="00DD6F28" w:rsidP="00DD6F28">
            <w:pPr>
              <w:pStyle w:val="TT"/>
              <w:spacing w:line="240" w:lineRule="auto"/>
              <w:rPr>
                <w:noProof/>
                <w:color w:val="auto"/>
              </w:rPr>
            </w:pPr>
            <w:r w:rsidRPr="00821ECE">
              <w:rPr>
                <w:noProof/>
                <w:color w:val="auto"/>
              </w:rPr>
              <w:t xml:space="preserve">Dummy code = 1 </w:t>
            </w:r>
            <w:r w:rsidRPr="00821ECE">
              <w:rPr>
                <w:i/>
                <w:iCs/>
                <w:noProof/>
                <w:color w:val="auto"/>
              </w:rPr>
              <w:t>k</w:t>
            </w:r>
            <w:r w:rsidRPr="00821ECE">
              <w:rPr>
                <w:noProof/>
                <w:color w:val="auto"/>
              </w:rPr>
              <w:t>, number of samples</w:t>
            </w:r>
          </w:p>
        </w:tc>
        <w:tc>
          <w:tcPr>
            <w:tcW w:w="2160" w:type="dxa"/>
            <w:gridSpan w:val="3"/>
          </w:tcPr>
          <w:p w:rsidR="00DD6F28" w:rsidRPr="00821ECE" w:rsidRDefault="00DD6F28" w:rsidP="00C37C40">
            <w:pPr>
              <w:pStyle w:val="TT"/>
              <w:spacing w:line="240" w:lineRule="auto"/>
              <w:jc w:val="center"/>
              <w:rPr>
                <w:noProof/>
                <w:color w:val="auto"/>
              </w:rPr>
            </w:pPr>
          </w:p>
        </w:tc>
        <w:tc>
          <w:tcPr>
            <w:tcW w:w="2760" w:type="dxa"/>
            <w:gridSpan w:val="2"/>
          </w:tcPr>
          <w:p w:rsidR="00DD6F28" w:rsidRPr="00821ECE" w:rsidRDefault="00DD6F28" w:rsidP="00C37C40">
            <w:pPr>
              <w:pStyle w:val="TT"/>
              <w:spacing w:line="240" w:lineRule="auto"/>
              <w:jc w:val="center"/>
              <w:rPr>
                <w:noProof/>
                <w:color w:val="auto"/>
              </w:rPr>
            </w:pPr>
          </w:p>
        </w:tc>
        <w:tc>
          <w:tcPr>
            <w:tcW w:w="2520" w:type="dxa"/>
            <w:gridSpan w:val="2"/>
            <w:hideMark/>
          </w:tcPr>
          <w:p w:rsidR="00DD6F28" w:rsidRPr="00821ECE" w:rsidRDefault="00DD6F28" w:rsidP="00C37C40">
            <w:pPr>
              <w:pStyle w:val="TT"/>
              <w:spacing w:line="240" w:lineRule="auto"/>
              <w:jc w:val="center"/>
              <w:rPr>
                <w:noProof/>
                <w:color w:val="auto"/>
              </w:rPr>
            </w:pPr>
            <w:r w:rsidRPr="00821ECE">
              <w:rPr>
                <w:noProof/>
                <w:color w:val="auto"/>
              </w:rPr>
              <w:t>31, 6</w:t>
            </w:r>
          </w:p>
        </w:tc>
        <w:tc>
          <w:tcPr>
            <w:tcW w:w="2522" w:type="dxa"/>
            <w:gridSpan w:val="3"/>
            <w:hideMark/>
          </w:tcPr>
          <w:p w:rsidR="00DD6F28" w:rsidRPr="00821ECE" w:rsidRDefault="00DD6F28" w:rsidP="00C37C40">
            <w:pPr>
              <w:pStyle w:val="TT"/>
              <w:spacing w:line="240" w:lineRule="auto"/>
              <w:jc w:val="center"/>
              <w:rPr>
                <w:noProof/>
                <w:color w:val="auto"/>
              </w:rPr>
            </w:pPr>
            <w:r w:rsidRPr="00821ECE">
              <w:rPr>
                <w:noProof/>
                <w:color w:val="auto"/>
              </w:rPr>
              <w:t>20, 4</w:t>
            </w:r>
          </w:p>
        </w:tc>
      </w:tr>
      <w:tr w:rsidR="00DD6F28" w:rsidRPr="00821ECE" w:rsidTr="00DD6F28">
        <w:trPr>
          <w:gridAfter w:val="1"/>
          <w:wAfter w:w="222" w:type="dxa"/>
          <w:trHeight w:val="450"/>
        </w:trPr>
        <w:tc>
          <w:tcPr>
            <w:tcW w:w="4080" w:type="dxa"/>
            <w:hideMark/>
          </w:tcPr>
          <w:p w:rsidR="00DD6F28" w:rsidRPr="00821ECE" w:rsidRDefault="00DD6F28" w:rsidP="00DD6F28">
            <w:pPr>
              <w:pStyle w:val="TT"/>
              <w:spacing w:line="240" w:lineRule="auto"/>
              <w:rPr>
                <w:noProof/>
                <w:color w:val="auto"/>
                <w:sz w:val="24"/>
              </w:rPr>
            </w:pPr>
            <w:r w:rsidRPr="00821ECE">
              <w:rPr>
                <w:noProof/>
                <w:color w:val="auto"/>
              </w:rPr>
              <w:t>Total</w:t>
            </w:r>
          </w:p>
          <w:p w:rsidR="00DD6F28" w:rsidRPr="00821ECE" w:rsidRDefault="00DD6F28" w:rsidP="00DD6F28">
            <w:pPr>
              <w:pStyle w:val="TT"/>
              <w:spacing w:line="240" w:lineRule="auto"/>
              <w:rPr>
                <w:noProof/>
                <w:color w:val="auto"/>
              </w:rPr>
            </w:pPr>
            <w:r w:rsidRPr="00821ECE">
              <w:rPr>
                <w:i/>
                <w:iCs/>
                <w:noProof/>
                <w:color w:val="auto"/>
              </w:rPr>
              <w:t>k</w:t>
            </w:r>
            <w:r w:rsidRPr="00821ECE">
              <w:rPr>
                <w:noProof/>
                <w:color w:val="auto"/>
              </w:rPr>
              <w:t>, number of samples (</w:t>
            </w:r>
            <w:r w:rsidRPr="00821ECE">
              <w:rPr>
                <w:i/>
                <w:iCs/>
                <w:noProof/>
                <w:color w:val="auto"/>
              </w:rPr>
              <w:t>N</w:t>
            </w:r>
            <w:r w:rsidRPr="00821ECE">
              <w:rPr>
                <w:noProof/>
                <w:color w:val="auto"/>
              </w:rPr>
              <w:t>)</w:t>
            </w:r>
          </w:p>
        </w:tc>
        <w:tc>
          <w:tcPr>
            <w:tcW w:w="2160" w:type="dxa"/>
            <w:gridSpan w:val="3"/>
            <w:hideMark/>
          </w:tcPr>
          <w:p w:rsidR="00DD6F28" w:rsidRPr="00821ECE" w:rsidRDefault="00DD6F28" w:rsidP="00C37C40">
            <w:pPr>
              <w:pStyle w:val="TT"/>
              <w:spacing w:line="240" w:lineRule="auto"/>
              <w:jc w:val="center"/>
              <w:rPr>
                <w:noProof/>
                <w:color w:val="auto"/>
                <w:sz w:val="24"/>
              </w:rPr>
            </w:pPr>
            <w:r w:rsidRPr="00821ECE">
              <w:rPr>
                <w:noProof/>
                <w:color w:val="auto"/>
              </w:rPr>
              <w:t>53, 11</w:t>
            </w:r>
          </w:p>
          <w:p w:rsidR="00DD6F28" w:rsidRPr="00821ECE" w:rsidRDefault="00DD6F28" w:rsidP="00C37C40">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1,612)</w:t>
            </w:r>
          </w:p>
        </w:tc>
        <w:tc>
          <w:tcPr>
            <w:tcW w:w="2760" w:type="dxa"/>
            <w:gridSpan w:val="2"/>
            <w:hideMark/>
          </w:tcPr>
          <w:p w:rsidR="00DD6F28" w:rsidRPr="00821ECE" w:rsidRDefault="00DD6F28" w:rsidP="00C37C40">
            <w:pPr>
              <w:pStyle w:val="TT"/>
              <w:spacing w:line="240" w:lineRule="auto"/>
              <w:jc w:val="center"/>
              <w:rPr>
                <w:noProof/>
                <w:color w:val="auto"/>
                <w:sz w:val="24"/>
              </w:rPr>
            </w:pPr>
            <w:r w:rsidRPr="00821ECE">
              <w:rPr>
                <w:noProof/>
                <w:color w:val="auto"/>
              </w:rPr>
              <w:t>53, 11</w:t>
            </w:r>
          </w:p>
          <w:p w:rsidR="00DD6F28" w:rsidRPr="00821ECE" w:rsidRDefault="00DD6F28" w:rsidP="00C37C40">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1,612)</w:t>
            </w:r>
          </w:p>
        </w:tc>
        <w:tc>
          <w:tcPr>
            <w:tcW w:w="2520" w:type="dxa"/>
            <w:gridSpan w:val="2"/>
            <w:hideMark/>
          </w:tcPr>
          <w:p w:rsidR="00DD6F28" w:rsidRPr="00821ECE" w:rsidRDefault="00DD6F28" w:rsidP="00C37C40">
            <w:pPr>
              <w:pStyle w:val="TT"/>
              <w:spacing w:line="240" w:lineRule="auto"/>
              <w:jc w:val="center"/>
              <w:rPr>
                <w:noProof/>
                <w:color w:val="auto"/>
                <w:sz w:val="24"/>
              </w:rPr>
            </w:pPr>
            <w:r w:rsidRPr="00821ECE">
              <w:rPr>
                <w:noProof/>
                <w:color w:val="auto"/>
              </w:rPr>
              <w:t>51</w:t>
            </w:r>
            <w:r w:rsidRPr="00821ECE">
              <w:rPr>
                <w:noProof/>
                <w:color w:val="auto"/>
                <w:vertAlign w:val="superscript"/>
              </w:rPr>
              <w:t>a</w:t>
            </w:r>
            <w:r w:rsidRPr="00821ECE">
              <w:rPr>
                <w:noProof/>
                <w:color w:val="auto"/>
              </w:rPr>
              <w:t>, 9</w:t>
            </w:r>
            <w:r w:rsidRPr="00821ECE">
              <w:rPr>
                <w:noProof/>
                <w:color w:val="auto"/>
                <w:vertAlign w:val="superscript"/>
              </w:rPr>
              <w:t>a</w:t>
            </w:r>
          </w:p>
          <w:p w:rsidR="00DD6F28" w:rsidRPr="00821ECE" w:rsidRDefault="00DD6F28" w:rsidP="00C37C40">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1,266)</w:t>
            </w:r>
          </w:p>
        </w:tc>
        <w:tc>
          <w:tcPr>
            <w:tcW w:w="2522" w:type="dxa"/>
            <w:gridSpan w:val="3"/>
            <w:hideMark/>
          </w:tcPr>
          <w:p w:rsidR="00DD6F28" w:rsidRPr="00821ECE" w:rsidRDefault="00DD6F28" w:rsidP="00C37C40">
            <w:pPr>
              <w:pStyle w:val="TT"/>
              <w:spacing w:line="240" w:lineRule="auto"/>
              <w:jc w:val="center"/>
              <w:rPr>
                <w:noProof/>
                <w:color w:val="auto"/>
                <w:sz w:val="24"/>
              </w:rPr>
            </w:pPr>
            <w:r w:rsidRPr="00821ECE">
              <w:rPr>
                <w:noProof/>
                <w:color w:val="auto"/>
              </w:rPr>
              <w:t>53, 11</w:t>
            </w:r>
          </w:p>
          <w:p w:rsidR="00DD6F28" w:rsidRPr="00821ECE" w:rsidRDefault="00DD6F28" w:rsidP="00C37C40">
            <w:pPr>
              <w:pStyle w:val="TT"/>
              <w:spacing w:line="240" w:lineRule="auto"/>
              <w:jc w:val="center"/>
              <w:rPr>
                <w:noProof/>
                <w:color w:val="auto"/>
              </w:rPr>
            </w:pPr>
            <w:r w:rsidRPr="00821ECE">
              <w:rPr>
                <w:noProof/>
                <w:color w:val="auto"/>
              </w:rPr>
              <w:t>(</w:t>
            </w:r>
            <w:r w:rsidRPr="00821ECE">
              <w:rPr>
                <w:i/>
                <w:iCs/>
                <w:noProof/>
                <w:color w:val="auto"/>
              </w:rPr>
              <w:t>N</w:t>
            </w:r>
            <w:r w:rsidRPr="00821ECE">
              <w:rPr>
                <w:noProof/>
                <w:color w:val="auto"/>
              </w:rPr>
              <w:t xml:space="preserve"> = 1,612)</w:t>
            </w:r>
          </w:p>
        </w:tc>
      </w:tr>
      <w:tr w:rsidR="00DD6F28" w:rsidRPr="00821ECE" w:rsidTr="00DD6F28">
        <w:trPr>
          <w:gridAfter w:val="1"/>
          <w:wAfter w:w="222" w:type="dxa"/>
          <w:trHeight w:val="533"/>
        </w:trPr>
        <w:tc>
          <w:tcPr>
            <w:tcW w:w="4080" w:type="dxa"/>
            <w:hideMark/>
          </w:tcPr>
          <w:p w:rsidR="00DD6F28" w:rsidRPr="00821ECE" w:rsidRDefault="00DD6F28" w:rsidP="00DD6F28">
            <w:pPr>
              <w:pStyle w:val="TT"/>
              <w:spacing w:line="240" w:lineRule="auto"/>
              <w:rPr>
                <w:noProof/>
                <w:color w:val="auto"/>
              </w:rPr>
            </w:pPr>
            <w:r w:rsidRPr="00821ECE">
              <w:rPr>
                <w:rFonts w:ascii="Symbol" w:hAnsi="Symbol"/>
                <w:noProof/>
                <w:color w:val="auto"/>
                <w:position w:val="-12"/>
                <w:sz w:val="24"/>
              </w:rPr>
              <w:object w:dxaOrig="260" w:dyaOrig="380">
                <v:shape id="_x0000_i1031" type="#_x0000_t75" style="width:12.5pt;height:18.8pt" o:ole="">
                  <v:imagedata r:id="rId30" o:title=""/>
                </v:shape>
                <o:OLEObject Type="Embed" ProgID="Equation.DSMT4" ShapeID="_x0000_i1031" DrawAspect="Content" ObjectID="_1380634266" r:id="rId31"/>
              </w:object>
            </w:r>
            <w:r w:rsidRPr="00821ECE">
              <w:rPr>
                <w:noProof/>
                <w:color w:val="auto"/>
              </w:rPr>
              <w:t>,</w:t>
            </w:r>
            <w:r w:rsidRPr="00821ECE">
              <w:rPr>
                <w:i/>
                <w:iCs/>
                <w:noProof/>
                <w:color w:val="auto"/>
              </w:rPr>
              <w:t xml:space="preserve"> </w:t>
            </w:r>
            <w:r w:rsidRPr="00821ECE">
              <w:rPr>
                <w:rFonts w:ascii="Symbol" w:hAnsi="Symbol"/>
                <w:noProof/>
                <w:color w:val="auto"/>
              </w:rPr>
              <w:sym w:font="Symbol" w:char="0073"/>
            </w:r>
            <w:r w:rsidRPr="00821ECE">
              <w:rPr>
                <w:iCs/>
                <w:noProof/>
                <w:color w:val="auto"/>
                <w:vertAlign w:val="superscript"/>
              </w:rPr>
              <w:t>2</w:t>
            </w:r>
          </w:p>
        </w:tc>
        <w:tc>
          <w:tcPr>
            <w:tcW w:w="2160" w:type="dxa"/>
            <w:gridSpan w:val="3"/>
            <w:hideMark/>
          </w:tcPr>
          <w:p w:rsidR="00DD6F28" w:rsidRPr="00821ECE" w:rsidRDefault="00DD6F28" w:rsidP="00C37C40">
            <w:pPr>
              <w:pStyle w:val="TT"/>
              <w:spacing w:line="240" w:lineRule="auto"/>
              <w:jc w:val="center"/>
              <w:rPr>
                <w:noProof/>
                <w:color w:val="auto"/>
              </w:rPr>
            </w:pPr>
            <w:r w:rsidRPr="00821ECE">
              <w:rPr>
                <w:noProof/>
                <w:color w:val="auto"/>
              </w:rPr>
              <w:t>.0000, 3.345</w:t>
            </w:r>
          </w:p>
        </w:tc>
        <w:tc>
          <w:tcPr>
            <w:tcW w:w="2760" w:type="dxa"/>
            <w:gridSpan w:val="2"/>
            <w:hideMark/>
          </w:tcPr>
          <w:p w:rsidR="00DD6F28" w:rsidRPr="00821ECE" w:rsidRDefault="00DD6F28" w:rsidP="00C37C40">
            <w:pPr>
              <w:pStyle w:val="TT"/>
              <w:spacing w:line="240" w:lineRule="auto"/>
              <w:jc w:val="center"/>
              <w:rPr>
                <w:noProof/>
                <w:color w:val="auto"/>
              </w:rPr>
            </w:pPr>
            <w:r w:rsidRPr="00821ECE">
              <w:rPr>
                <w:noProof/>
                <w:color w:val="auto"/>
              </w:rPr>
              <w:t>.0000, 4.414</w:t>
            </w:r>
          </w:p>
        </w:tc>
        <w:tc>
          <w:tcPr>
            <w:tcW w:w="2520" w:type="dxa"/>
            <w:gridSpan w:val="2"/>
            <w:hideMark/>
          </w:tcPr>
          <w:p w:rsidR="00DD6F28" w:rsidRPr="00821ECE" w:rsidRDefault="00DD6F28" w:rsidP="00C37C40">
            <w:pPr>
              <w:pStyle w:val="TT"/>
              <w:spacing w:line="240" w:lineRule="auto"/>
              <w:jc w:val="center"/>
              <w:rPr>
                <w:noProof/>
                <w:color w:val="auto"/>
              </w:rPr>
            </w:pPr>
            <w:r w:rsidRPr="00821ECE">
              <w:rPr>
                <w:noProof/>
                <w:color w:val="auto"/>
              </w:rPr>
              <w:t>.0000, 4.307</w:t>
            </w:r>
          </w:p>
        </w:tc>
        <w:tc>
          <w:tcPr>
            <w:tcW w:w="2522" w:type="dxa"/>
            <w:gridSpan w:val="3"/>
            <w:hideMark/>
          </w:tcPr>
          <w:p w:rsidR="00DD6F28" w:rsidRPr="00821ECE" w:rsidRDefault="00DD6F28" w:rsidP="00C37C40">
            <w:pPr>
              <w:pStyle w:val="TT"/>
              <w:spacing w:line="240" w:lineRule="auto"/>
              <w:jc w:val="center"/>
              <w:rPr>
                <w:noProof/>
                <w:color w:val="auto"/>
              </w:rPr>
            </w:pPr>
            <w:r w:rsidRPr="00821ECE">
              <w:rPr>
                <w:noProof/>
                <w:color w:val="auto"/>
              </w:rPr>
              <w:t>.0000, 4.495</w:t>
            </w:r>
          </w:p>
        </w:tc>
      </w:tr>
      <w:tr w:rsidR="00DD6F28" w:rsidRPr="00821ECE" w:rsidTr="00C37C40">
        <w:trPr>
          <w:trHeight w:val="533"/>
        </w:trPr>
        <w:tc>
          <w:tcPr>
            <w:tcW w:w="4080" w:type="dxa"/>
            <w:hideMark/>
          </w:tcPr>
          <w:p w:rsidR="00DD6F28" w:rsidRPr="00821ECE" w:rsidRDefault="00DD6F28" w:rsidP="00DD6F28">
            <w:pPr>
              <w:pStyle w:val="TT"/>
              <w:spacing w:line="240" w:lineRule="auto"/>
              <w:rPr>
                <w:noProof/>
                <w:color w:val="auto"/>
              </w:rPr>
            </w:pPr>
            <w:r w:rsidRPr="00821ECE">
              <w:rPr>
                <w:noProof/>
                <w:color w:val="auto"/>
              </w:rPr>
              <w:t>Pseudo-</w:t>
            </w:r>
            <w:r w:rsidRPr="00821ECE">
              <w:rPr>
                <w:i/>
                <w:iCs/>
                <w:noProof/>
                <w:color w:val="auto"/>
              </w:rPr>
              <w:t>R</w:t>
            </w:r>
            <w:r w:rsidRPr="00821ECE">
              <w:rPr>
                <w:iCs/>
                <w:noProof/>
                <w:color w:val="auto"/>
                <w:vertAlign w:val="superscript"/>
              </w:rPr>
              <w:t>2</w:t>
            </w:r>
          </w:p>
        </w:tc>
        <w:tc>
          <w:tcPr>
            <w:tcW w:w="20" w:type="dxa"/>
          </w:tcPr>
          <w:p w:rsidR="00DD6F28" w:rsidRPr="00821ECE" w:rsidRDefault="00DD6F28" w:rsidP="00C37C40">
            <w:pPr>
              <w:pStyle w:val="TT"/>
              <w:spacing w:line="240" w:lineRule="auto"/>
              <w:jc w:val="center"/>
              <w:rPr>
                <w:noProof/>
                <w:color w:val="auto"/>
              </w:rPr>
            </w:pPr>
          </w:p>
        </w:tc>
        <w:tc>
          <w:tcPr>
            <w:tcW w:w="2140" w:type="dxa"/>
            <w:gridSpan w:val="2"/>
          </w:tcPr>
          <w:p w:rsidR="00DD6F28" w:rsidRPr="00821ECE" w:rsidRDefault="00DD6F28" w:rsidP="00C37C40">
            <w:pPr>
              <w:pStyle w:val="TT"/>
              <w:spacing w:line="240" w:lineRule="auto"/>
              <w:jc w:val="center"/>
              <w:rPr>
                <w:noProof/>
                <w:color w:val="auto"/>
              </w:rPr>
            </w:pPr>
          </w:p>
        </w:tc>
        <w:tc>
          <w:tcPr>
            <w:tcW w:w="1560" w:type="dxa"/>
          </w:tcPr>
          <w:p w:rsidR="00DD6F28" w:rsidRPr="00821ECE" w:rsidRDefault="00DD6F28" w:rsidP="00C37C40">
            <w:pPr>
              <w:pStyle w:val="TT"/>
              <w:spacing w:line="240" w:lineRule="auto"/>
              <w:jc w:val="center"/>
              <w:rPr>
                <w:noProof/>
                <w:color w:val="auto"/>
              </w:rPr>
            </w:pPr>
          </w:p>
        </w:tc>
        <w:tc>
          <w:tcPr>
            <w:tcW w:w="1200" w:type="dxa"/>
          </w:tcPr>
          <w:p w:rsidR="00DD6F28" w:rsidRPr="00821ECE" w:rsidRDefault="00DD6F28" w:rsidP="00C37C40">
            <w:pPr>
              <w:pStyle w:val="TT"/>
              <w:spacing w:line="240" w:lineRule="auto"/>
              <w:jc w:val="center"/>
              <w:rPr>
                <w:noProof/>
                <w:color w:val="auto"/>
              </w:rPr>
            </w:pPr>
          </w:p>
        </w:tc>
        <w:tc>
          <w:tcPr>
            <w:tcW w:w="1320" w:type="dxa"/>
            <w:hideMark/>
          </w:tcPr>
          <w:p w:rsidR="00DD6F28" w:rsidRPr="00821ECE" w:rsidRDefault="00DD6F28" w:rsidP="00C37C40">
            <w:pPr>
              <w:pStyle w:val="TT"/>
              <w:spacing w:line="240" w:lineRule="auto"/>
              <w:jc w:val="center"/>
              <w:rPr>
                <w:noProof/>
                <w:color w:val="auto"/>
              </w:rPr>
            </w:pPr>
            <w:r w:rsidRPr="00821ECE">
              <w:rPr>
                <w:noProof/>
                <w:color w:val="auto"/>
              </w:rPr>
              <w:t>.02</w:t>
            </w:r>
          </w:p>
        </w:tc>
        <w:tc>
          <w:tcPr>
            <w:tcW w:w="1200" w:type="dxa"/>
          </w:tcPr>
          <w:p w:rsidR="00DD6F28" w:rsidRPr="00821ECE" w:rsidRDefault="00DD6F28" w:rsidP="00C37C40">
            <w:pPr>
              <w:pStyle w:val="TT"/>
              <w:spacing w:line="240" w:lineRule="auto"/>
              <w:jc w:val="center"/>
              <w:rPr>
                <w:noProof/>
                <w:color w:val="auto"/>
              </w:rPr>
            </w:pPr>
          </w:p>
        </w:tc>
        <w:tc>
          <w:tcPr>
            <w:tcW w:w="1320" w:type="dxa"/>
            <w:gridSpan w:val="2"/>
            <w:hideMark/>
          </w:tcPr>
          <w:p w:rsidR="00DD6F28" w:rsidRPr="00821ECE" w:rsidRDefault="00DD6F28" w:rsidP="00C37C40">
            <w:pPr>
              <w:pStyle w:val="TT"/>
              <w:spacing w:line="240" w:lineRule="auto"/>
              <w:jc w:val="center"/>
              <w:rPr>
                <w:noProof/>
                <w:color w:val="auto"/>
              </w:rPr>
            </w:pPr>
            <w:r w:rsidRPr="00821ECE">
              <w:rPr>
                <w:rFonts w:ascii="Symbol" w:hAnsi="Symbol"/>
                <w:noProof/>
                <w:color w:val="auto"/>
              </w:rPr>
              <w:sym w:font="Symbol" w:char="002D"/>
            </w:r>
            <w:r w:rsidRPr="00821ECE">
              <w:rPr>
                <w:noProof/>
                <w:color w:val="auto"/>
              </w:rPr>
              <w:t>.02</w:t>
            </w:r>
          </w:p>
        </w:tc>
        <w:tc>
          <w:tcPr>
            <w:tcW w:w="1424" w:type="dxa"/>
            <w:gridSpan w:val="2"/>
          </w:tcPr>
          <w:p w:rsidR="00DD6F28" w:rsidRPr="00821ECE" w:rsidRDefault="00DD6F28" w:rsidP="00DD6F28">
            <w:pPr>
              <w:pStyle w:val="TT"/>
              <w:spacing w:line="240" w:lineRule="auto"/>
              <w:rPr>
                <w:noProof/>
                <w:color w:val="auto"/>
              </w:rPr>
            </w:pPr>
          </w:p>
        </w:tc>
      </w:tr>
    </w:tbl>
    <w:p w:rsidR="00DD6F28" w:rsidRPr="00821ECE" w:rsidRDefault="00DD6F28" w:rsidP="00DD6F28">
      <w:pPr>
        <w:pStyle w:val="CPSO"/>
        <w:spacing w:line="240" w:lineRule="auto"/>
        <w:rPr>
          <w:noProof/>
          <w:color w:val="auto"/>
        </w:rPr>
      </w:pPr>
      <w:r w:rsidRPr="00821ECE">
        <w:rPr>
          <w:i/>
          <w:iCs/>
          <w:noProof/>
          <w:color w:val="auto"/>
        </w:rPr>
        <w:t>Note</w:t>
      </w:r>
      <w:r w:rsidRPr="00821ECE">
        <w:rPr>
          <w:noProof/>
          <w:color w:val="auto"/>
        </w:rPr>
        <w:t>. WLS = weighted least squares; Uncorrected Overall Self-Enhancement = narcissism–self-enhancement relationship uncorrected for unreliability in narcissism; Corrected Overall Self-Enhancement = narcissism–self-enhancement relationship corrected for unreliability in narcissism; Residual vs. difference score (</w:t>
      </w:r>
      <w:r w:rsidRPr="00821ECE">
        <w:rPr>
          <w:i/>
          <w:noProof/>
          <w:color w:val="auto"/>
        </w:rPr>
        <w:t>residual</w:t>
      </w:r>
      <w:r w:rsidRPr="00821ECE">
        <w:rPr>
          <w:noProof/>
          <w:color w:val="auto"/>
        </w:rPr>
        <w:t xml:space="preserve"> = 1, </w:t>
      </w:r>
      <w:r w:rsidRPr="00821ECE">
        <w:rPr>
          <w:i/>
          <w:noProof/>
          <w:color w:val="auto"/>
        </w:rPr>
        <w:t>difference score</w:t>
      </w:r>
      <w:r w:rsidRPr="00821ECE">
        <w:rPr>
          <w:noProof/>
          <w:color w:val="auto"/>
        </w:rPr>
        <w:t xml:space="preserve"> = 0); Publication type (</w:t>
      </w:r>
      <w:r w:rsidRPr="00821ECE">
        <w:rPr>
          <w:i/>
          <w:noProof/>
          <w:color w:val="auto"/>
        </w:rPr>
        <w:t>published</w:t>
      </w:r>
      <w:r w:rsidRPr="00821ECE">
        <w:rPr>
          <w:noProof/>
          <w:color w:val="auto"/>
        </w:rPr>
        <w:t xml:space="preserve"> = 1, </w:t>
      </w:r>
      <w:r w:rsidRPr="00821ECE">
        <w:rPr>
          <w:i/>
          <w:noProof/>
          <w:color w:val="auto"/>
        </w:rPr>
        <w:t>unpublished</w:t>
      </w:r>
      <w:r w:rsidRPr="00821ECE">
        <w:rPr>
          <w:noProof/>
          <w:color w:val="auto"/>
        </w:rPr>
        <w:t xml:space="preserve"> = 0); </w:t>
      </w:r>
      <w:r w:rsidRPr="00821ECE">
        <w:rPr>
          <w:i/>
          <w:iCs/>
          <w:noProof/>
          <w:color w:val="auto"/>
        </w:rPr>
        <w:t>B</w:t>
      </w:r>
      <w:r w:rsidRPr="00821ECE">
        <w:rPr>
          <w:noProof/>
          <w:color w:val="auto"/>
        </w:rPr>
        <w:t xml:space="preserve"> = unstandardized regression coefficient weighted by sample size; </w:t>
      </w:r>
      <w:r w:rsidRPr="00821ECE">
        <w:rPr>
          <w:i/>
          <w:iCs/>
          <w:noProof/>
          <w:color w:val="auto"/>
        </w:rPr>
        <w:t>SE</w:t>
      </w:r>
      <w:r w:rsidRPr="00821ECE">
        <w:rPr>
          <w:noProof/>
          <w:color w:val="auto"/>
        </w:rPr>
        <w:t xml:space="preserve"> = standard error of the regression coefficient; 95% CI = 95% confidence interval; </w:t>
      </w:r>
      <w:r w:rsidRPr="00821ECE">
        <w:rPr>
          <w:i/>
          <w:iCs/>
          <w:noProof/>
          <w:color w:val="auto"/>
        </w:rPr>
        <w:t>p</w:t>
      </w:r>
      <w:r w:rsidRPr="00821ECE">
        <w:rPr>
          <w:noProof/>
          <w:color w:val="auto"/>
        </w:rPr>
        <w:t xml:space="preserve"> </w:t>
      </w:r>
      <w:r w:rsidRPr="00821ECE">
        <w:rPr>
          <w:i/>
          <w:iCs/>
          <w:noProof/>
          <w:color w:val="auto"/>
        </w:rPr>
        <w:t>=</w:t>
      </w:r>
      <w:r w:rsidRPr="00821ECE">
        <w:rPr>
          <w:noProof/>
          <w:color w:val="auto"/>
        </w:rPr>
        <w:t xml:space="preserve"> exact </w:t>
      </w:r>
      <w:r w:rsidRPr="00821ECE">
        <w:rPr>
          <w:i/>
          <w:iCs/>
          <w:noProof/>
          <w:color w:val="auto"/>
        </w:rPr>
        <w:t>p</w:t>
      </w:r>
      <w:r w:rsidRPr="00821ECE">
        <w:rPr>
          <w:noProof/>
          <w:color w:val="auto"/>
        </w:rPr>
        <w:t xml:space="preserve"> value; </w:t>
      </w:r>
      <w:r w:rsidRPr="00821ECE">
        <w:rPr>
          <w:i/>
          <w:iCs/>
          <w:noProof/>
          <w:color w:val="auto"/>
        </w:rPr>
        <w:t>k</w:t>
      </w:r>
      <w:r w:rsidRPr="00821ECE">
        <w:rPr>
          <w:noProof/>
          <w:color w:val="auto"/>
        </w:rPr>
        <w:t xml:space="preserve"> = number of effect sizes; </w:t>
      </w:r>
      <w:r w:rsidRPr="00821ECE">
        <w:rPr>
          <w:i/>
          <w:iCs/>
          <w:noProof/>
          <w:color w:val="auto"/>
        </w:rPr>
        <w:t>N</w:t>
      </w:r>
      <w:r w:rsidRPr="00821ECE">
        <w:rPr>
          <w:noProof/>
          <w:color w:val="auto"/>
        </w:rPr>
        <w:t xml:space="preserve"> = number of participants (see Note 1); </w:t>
      </w:r>
      <w:r w:rsidRPr="00821ECE">
        <w:rPr>
          <w:rFonts w:ascii="Symbol" w:hAnsi="Symbol"/>
          <w:noProof/>
          <w:color w:val="auto"/>
          <w:position w:val="-12"/>
          <w:sz w:val="24"/>
        </w:rPr>
        <w:object w:dxaOrig="260" w:dyaOrig="380">
          <v:shape id="_x0000_i1032" type="#_x0000_t75" style="width:12.5pt;height:18.8pt" o:ole="">
            <v:imagedata r:id="rId32" o:title=""/>
          </v:shape>
          <o:OLEObject Type="Embed" ProgID="Equation.DSMT4" ShapeID="_x0000_i1032" DrawAspect="Content" ObjectID="_1380634267" r:id="rId33"/>
        </w:object>
      </w:r>
      <w:r w:rsidRPr="00821ECE">
        <w:rPr>
          <w:i/>
          <w:iCs/>
          <w:noProof/>
          <w:color w:val="auto"/>
        </w:rPr>
        <w:t xml:space="preserve"> =</w:t>
      </w:r>
      <w:r w:rsidRPr="00821ECE">
        <w:rPr>
          <w:noProof/>
          <w:color w:val="auto"/>
        </w:rPr>
        <w:t xml:space="preserve"> intercept variance across groups</w:t>
      </w:r>
      <w:r w:rsidRPr="00821ECE">
        <w:rPr>
          <w:i/>
          <w:iCs/>
          <w:noProof/>
          <w:color w:val="auto"/>
        </w:rPr>
        <w:t xml:space="preserve">; </w:t>
      </w:r>
      <w:r w:rsidRPr="00821ECE">
        <w:rPr>
          <w:rFonts w:ascii="Symbol" w:hAnsi="Symbol"/>
          <w:noProof/>
          <w:color w:val="auto"/>
        </w:rPr>
        <w:sym w:font="Symbol" w:char="0073"/>
      </w:r>
      <w:r w:rsidRPr="00821ECE">
        <w:rPr>
          <w:iCs/>
          <w:noProof/>
          <w:color w:val="auto"/>
          <w:vertAlign w:val="superscript"/>
        </w:rPr>
        <w:t>2</w:t>
      </w:r>
      <w:r w:rsidRPr="00821ECE">
        <w:rPr>
          <w:noProof/>
          <w:color w:val="auto"/>
        </w:rPr>
        <w:t xml:space="preserve"> = within-group, individual-level variance; Pseudo-</w:t>
      </w:r>
      <w:r w:rsidRPr="00821ECE">
        <w:rPr>
          <w:i/>
          <w:iCs/>
          <w:noProof/>
          <w:color w:val="auto"/>
        </w:rPr>
        <w:t>R</w:t>
      </w:r>
      <w:r w:rsidRPr="00821ECE">
        <w:rPr>
          <w:iCs/>
          <w:noProof/>
          <w:color w:val="auto"/>
          <w:vertAlign w:val="superscript"/>
        </w:rPr>
        <w:t>2</w:t>
      </w:r>
      <w:r w:rsidRPr="00821ECE">
        <w:rPr>
          <w:i/>
          <w:iCs/>
          <w:noProof/>
          <w:color w:val="auto"/>
        </w:rPr>
        <w:t xml:space="preserve"> =</w:t>
      </w:r>
      <w:r w:rsidRPr="00821ECE">
        <w:rPr>
          <w:noProof/>
          <w:color w:val="auto"/>
        </w:rPr>
        <w:t xml:space="preserve"> proportion of variance explained beyond baseline model (baseline model = Model 2). See Footnote 4 for an interpretation of Pseudo-</w:t>
      </w:r>
      <w:r w:rsidRPr="00821ECE">
        <w:rPr>
          <w:i/>
          <w:iCs/>
          <w:noProof/>
          <w:color w:val="auto"/>
        </w:rPr>
        <w:t>R</w:t>
      </w:r>
      <w:r w:rsidRPr="00821ECE">
        <w:rPr>
          <w:iCs/>
          <w:noProof/>
          <w:color w:val="auto"/>
          <w:vertAlign w:val="superscript"/>
        </w:rPr>
        <w:t>2</w:t>
      </w:r>
      <w:r w:rsidRPr="00821ECE">
        <w:rPr>
          <w:noProof/>
          <w:color w:val="auto"/>
        </w:rPr>
        <w:t xml:space="preserve"> values.</w:t>
      </w:r>
    </w:p>
    <w:p w:rsidR="00DD6F28" w:rsidRPr="00821ECE" w:rsidRDefault="00DD6F28" w:rsidP="00DD6F28">
      <w:pPr>
        <w:pStyle w:val="CPSO"/>
        <w:spacing w:line="240" w:lineRule="auto"/>
        <w:rPr>
          <w:noProof/>
          <w:color w:val="auto"/>
        </w:rPr>
      </w:pPr>
      <w:bookmarkStart w:id="48" w:name="tblfn5"/>
      <w:r w:rsidRPr="00821ECE">
        <w:rPr>
          <w:noProof/>
          <w:color w:val="auto"/>
          <w:vertAlign w:val="superscript"/>
        </w:rPr>
        <w:t>a</w:t>
      </w:r>
      <w:r w:rsidRPr="00821ECE">
        <w:rPr>
          <w:noProof/>
          <w:color w:val="auto"/>
        </w:rPr>
        <w:t>There were missing data for this analysis.</w:t>
      </w:r>
    </w:p>
    <w:p w:rsidR="00DD6F28" w:rsidRPr="00821ECE" w:rsidRDefault="00DD6F28" w:rsidP="00DD6F28">
      <w:pPr>
        <w:pStyle w:val="CPSO"/>
        <w:spacing w:line="240" w:lineRule="auto"/>
        <w:rPr>
          <w:noProof/>
          <w:color w:val="auto"/>
        </w:rPr>
      </w:pPr>
      <w:r w:rsidRPr="00821ECE">
        <w:rPr>
          <w:noProof/>
          <w:color w:val="auto"/>
        </w:rPr>
        <w:t>*</w:t>
      </w:r>
      <w:bookmarkEnd w:id="48"/>
      <w:r w:rsidRPr="00821ECE">
        <w:rPr>
          <w:i/>
          <w:iCs/>
          <w:noProof/>
          <w:color w:val="auto"/>
        </w:rPr>
        <w:t>p</w:t>
      </w:r>
      <w:r w:rsidRPr="00821ECE">
        <w:rPr>
          <w:noProof/>
          <w:color w:val="auto"/>
        </w:rPr>
        <w:t xml:space="preserve"> &lt; .05.</w:t>
      </w:r>
    </w:p>
    <w:p w:rsidR="00DD6F28" w:rsidRDefault="00DD6F28" w:rsidP="00DD6F28">
      <w:pPr>
        <w:rPr>
          <w:noProof/>
        </w:rPr>
      </w:pPr>
    </w:p>
    <w:p w:rsidR="00361177" w:rsidRDefault="00361177" w:rsidP="00821ECE">
      <w:pPr>
        <w:pStyle w:val="TEXT"/>
        <w:spacing w:line="240" w:lineRule="auto"/>
        <w:rPr>
          <w:noProof/>
          <w:color w:val="auto"/>
        </w:rPr>
        <w:sectPr w:rsidR="00361177" w:rsidSect="00DD6F28">
          <w:pgSz w:w="15842" w:h="12242" w:orient="landscape" w:code="177"/>
          <w:pgMar w:top="1260" w:right="840" w:bottom="960" w:left="960" w:header="780" w:footer="1008" w:gutter="0"/>
          <w:pgNumType w:start="10"/>
          <w:cols w:space="360"/>
          <w:titlePg/>
          <w:docGrid w:linePitch="360"/>
        </w:sectPr>
      </w:pPr>
    </w:p>
    <w:p w:rsidR="00631A09" w:rsidRPr="00821ECE" w:rsidRDefault="00631A09" w:rsidP="00821ECE">
      <w:pPr>
        <w:pStyle w:val="TEXT"/>
        <w:spacing w:line="240" w:lineRule="auto"/>
        <w:rPr>
          <w:noProof/>
          <w:color w:val="auto"/>
        </w:rPr>
      </w:pPr>
      <w:r w:rsidRPr="00821ECE">
        <w:rPr>
          <w:noProof/>
          <w:color w:val="auto"/>
        </w:rPr>
        <w:lastRenderedPageBreak/>
        <w:t>or for self-enhancement in communal criteria (</w:t>
      </w:r>
      <w:r w:rsidRPr="00821ECE">
        <w:rPr>
          <w:noProof/>
          <w:color w:val="auto"/>
          <w:bdr w:val="none" w:sz="0" w:space="0" w:color="auto" w:frame="1"/>
        </w:rPr>
        <w:t>Figure 3</w:t>
      </w:r>
      <w:r w:rsidRPr="00821ECE">
        <w:rPr>
          <w:noProof/>
          <w:color w:val="auto"/>
        </w:rPr>
        <w:t>). Third, to quantify the magnitude of any potential publication bias, we also performed Duval and Tweedie’s (2000) trim and fill analysis that is designed to detect where missing studies are likely to be located and then include these missing studies to compute a less biased, “adjusted” meta-analytic effect. The observed point estimate for overall self-enhancement was .21 (95% CI = [.16, .26]), whereas the adjusted value was .17 (95% CI = [.11, .22]). For agentic effect sizes, the observed point estimate was .30 (95% CI = [.25, .34]), whereas the adjusted value was .25 (95% CI = [.20, .30]); for communal effect sizes, the observed point estimate was .004 (95% CI = [</w:t>
      </w:r>
      <w:r w:rsidRPr="00821ECE">
        <w:rPr>
          <w:rFonts w:ascii="Symbol" w:hAnsi="Symbol"/>
          <w:noProof/>
          <w:color w:val="auto"/>
        </w:rPr>
        <w:sym w:font="Symbol" w:char="002D"/>
      </w:r>
      <w:r w:rsidRPr="00821ECE">
        <w:rPr>
          <w:noProof/>
          <w:color w:val="auto"/>
        </w:rPr>
        <w:t xml:space="preserve">.08, .09]), which was the same as the adjusted value (i.e., adjusted </w:t>
      </w:r>
      <w:r w:rsidRPr="00821ECE">
        <w:rPr>
          <w:i/>
          <w:iCs/>
          <w:noProof/>
          <w:color w:val="auto"/>
        </w:rPr>
        <w:t>r</w:t>
      </w:r>
      <w:r w:rsidRPr="00821ECE">
        <w:rPr>
          <w:noProof/>
          <w:color w:val="auto"/>
        </w:rPr>
        <w:t xml:space="preserve"> = .004, 95% CI = [</w:t>
      </w:r>
      <w:r w:rsidRPr="00821ECE">
        <w:rPr>
          <w:rFonts w:ascii="Symbol" w:hAnsi="Symbol"/>
          <w:noProof/>
          <w:color w:val="auto"/>
        </w:rPr>
        <w:sym w:font="Symbol" w:char="002D"/>
      </w:r>
      <w:r w:rsidRPr="00821ECE">
        <w:rPr>
          <w:noProof/>
          <w:color w:val="auto"/>
        </w:rPr>
        <w:t>.08, .09]). In sum, the adjusted effect sizes decreased slightly for overall self-enhancement and self-enhancement in agentic criteria, but none of the differences between observed and adjusted effect sizes reached statistical significance.</w:t>
      </w:r>
    </w:p>
    <w:p w:rsidR="00631A09" w:rsidRPr="00821ECE" w:rsidRDefault="00631A09" w:rsidP="00821ECE">
      <w:pPr>
        <w:pStyle w:val="TEXTIND"/>
        <w:spacing w:line="240" w:lineRule="auto"/>
        <w:rPr>
          <w:noProof/>
          <w:color w:val="auto"/>
        </w:rPr>
      </w:pPr>
      <w:r w:rsidRPr="00821ECE">
        <w:rPr>
          <w:noProof/>
          <w:color w:val="auto"/>
        </w:rPr>
        <w:t xml:space="preserve">Finally, we conducted </w:t>
      </w:r>
      <w:r w:rsidRPr="00821ECE">
        <w:rPr>
          <w:i/>
          <w:iCs/>
          <w:noProof/>
          <w:color w:val="auto"/>
        </w:rPr>
        <w:t>p-curve</w:t>
      </w:r>
      <w:r w:rsidRPr="00821ECE">
        <w:rPr>
          <w:noProof/>
          <w:color w:val="auto"/>
        </w:rPr>
        <w:t xml:space="preserve"> analyses. A “</w:t>
      </w:r>
      <w:r w:rsidRPr="00821ECE">
        <w:rPr>
          <w:i/>
          <w:iCs/>
          <w:noProof/>
          <w:color w:val="auto"/>
        </w:rPr>
        <w:t>p-curve</w:t>
      </w:r>
      <w:r w:rsidRPr="00821ECE">
        <w:rPr>
          <w:noProof/>
          <w:color w:val="auto"/>
        </w:rPr>
        <w:t xml:space="preserve"> is the distribution of statistically significant </w:t>
      </w:r>
      <w:r w:rsidRPr="00821ECE">
        <w:rPr>
          <w:i/>
          <w:iCs/>
          <w:noProof/>
          <w:color w:val="auto"/>
        </w:rPr>
        <w:t>p</w:t>
      </w:r>
      <w:r w:rsidRPr="00821ECE">
        <w:rPr>
          <w:noProof/>
          <w:color w:val="auto"/>
        </w:rPr>
        <w:t xml:space="preserve"> values for a set of independent findings” (</w:t>
      </w:r>
      <w:r w:rsidRPr="00821ECE">
        <w:rPr>
          <w:noProof/>
          <w:color w:val="auto"/>
          <w:bdr w:val="none" w:sz="0" w:space="0" w:color="auto" w:frame="1"/>
        </w:rPr>
        <w:t>Simonsohn et al., 2014</w:t>
      </w:r>
      <w:r w:rsidRPr="00821ECE">
        <w:rPr>
          <w:noProof/>
          <w:color w:val="auto"/>
        </w:rPr>
        <w:t xml:space="preserve">, p. 535). If the </w:t>
      </w:r>
      <w:r w:rsidRPr="00821ECE">
        <w:rPr>
          <w:i/>
          <w:iCs/>
          <w:noProof/>
          <w:color w:val="auto"/>
        </w:rPr>
        <w:t>p-curve</w:t>
      </w:r>
      <w:r w:rsidRPr="00821ECE">
        <w:rPr>
          <w:noProof/>
          <w:color w:val="auto"/>
        </w:rPr>
        <w:t xml:space="preserve"> distribution is right-skewed, this is an indication that publication bias is less likely. For overall self-enhancement, 13 of 36 effect sizes were excluded from the </w:t>
      </w:r>
      <w:r w:rsidRPr="00821ECE">
        <w:rPr>
          <w:i/>
          <w:iCs/>
          <w:noProof/>
          <w:color w:val="auto"/>
        </w:rPr>
        <w:t>p-curve</w:t>
      </w:r>
      <w:r w:rsidRPr="00821ECE">
        <w:rPr>
          <w:noProof/>
          <w:color w:val="auto"/>
        </w:rPr>
        <w:t xml:space="preserve"> analysis because they were not statistically significant. The results are summarized in </w:t>
      </w:r>
      <w:r w:rsidRPr="00821ECE">
        <w:rPr>
          <w:noProof/>
          <w:color w:val="auto"/>
          <w:bdr w:val="none" w:sz="0" w:space="0" w:color="auto" w:frame="1"/>
        </w:rPr>
        <w:t>Figure 4</w:t>
      </w:r>
      <w:r w:rsidRPr="00821ECE">
        <w:rPr>
          <w:noProof/>
          <w:color w:val="auto"/>
        </w:rPr>
        <w:t xml:space="preserve"> where one can see that the distribution is right-skewed; 74% of effect sizes had </w:t>
      </w:r>
      <w:r w:rsidRPr="00821ECE">
        <w:rPr>
          <w:i/>
          <w:iCs/>
          <w:noProof/>
          <w:color w:val="auto"/>
        </w:rPr>
        <w:t>p</w:t>
      </w:r>
      <w:r w:rsidRPr="00821ECE">
        <w:rPr>
          <w:noProof/>
          <w:color w:val="auto"/>
        </w:rPr>
        <w:t xml:space="preserve"> values smaller than or equal to .01, and 87% were no larger than .02. The curve was significantly right-skewed based on both the binomial test (share of significant results </w:t>
      </w:r>
      <w:r w:rsidRPr="00821ECE">
        <w:rPr>
          <w:i/>
          <w:iCs/>
          <w:noProof/>
          <w:color w:val="auto"/>
        </w:rPr>
        <w:t>p</w:t>
      </w:r>
      <w:r w:rsidRPr="00821ECE">
        <w:rPr>
          <w:noProof/>
          <w:color w:val="auto"/>
        </w:rPr>
        <w:t xml:space="preserve"> &lt; .025; </w:t>
      </w:r>
      <w:r w:rsidRPr="00821ECE">
        <w:rPr>
          <w:i/>
          <w:iCs/>
          <w:noProof/>
          <w:color w:val="auto"/>
        </w:rPr>
        <w:t>p</w:t>
      </w:r>
      <w:r w:rsidRPr="00821ECE">
        <w:rPr>
          <w:noProof/>
          <w:color w:val="auto"/>
        </w:rPr>
        <w:t xml:space="preserve"> = .0002) and the continuous test (Z = </w:t>
      </w:r>
      <w:r w:rsidRPr="00821ECE">
        <w:rPr>
          <w:rFonts w:ascii="Symbol" w:hAnsi="Symbol"/>
          <w:noProof/>
          <w:color w:val="auto"/>
        </w:rPr>
        <w:sym w:font="Symbol" w:char="002D"/>
      </w:r>
      <w:r w:rsidRPr="00821ECE">
        <w:rPr>
          <w:noProof/>
          <w:color w:val="auto"/>
        </w:rPr>
        <w:t xml:space="preserve">12.4, </w:t>
      </w:r>
      <w:r w:rsidRPr="00821ECE">
        <w:rPr>
          <w:i/>
          <w:iCs/>
          <w:noProof/>
          <w:color w:val="auto"/>
        </w:rPr>
        <w:t>p</w:t>
      </w:r>
      <w:r w:rsidRPr="00821ECE">
        <w:rPr>
          <w:noProof/>
          <w:color w:val="auto"/>
        </w:rPr>
        <w:t xml:space="preserve"> &lt; .0001). Next, for self-enhancement in agentic criteria, 26 effect sizes were included in the analysis. </w:t>
      </w:r>
      <w:r w:rsidRPr="00821ECE">
        <w:rPr>
          <w:noProof/>
          <w:color w:val="auto"/>
          <w:bdr w:val="none" w:sz="0" w:space="0" w:color="auto" w:frame="1"/>
        </w:rPr>
        <w:t>Figure 5</w:t>
      </w:r>
      <w:r w:rsidRPr="00821ECE">
        <w:rPr>
          <w:noProof/>
          <w:color w:val="auto"/>
        </w:rPr>
        <w:t xml:space="preserve"> shows that this distribution is also right-skewed with 81% of the effect sizes having </w:t>
      </w:r>
      <w:r w:rsidRPr="00821ECE">
        <w:rPr>
          <w:i/>
          <w:iCs/>
          <w:noProof/>
          <w:color w:val="auto"/>
        </w:rPr>
        <w:t>p</w:t>
      </w:r>
      <w:r w:rsidRPr="00821ECE">
        <w:rPr>
          <w:noProof/>
          <w:color w:val="auto"/>
        </w:rPr>
        <w:t xml:space="preserve"> values smaller than or equal to .01, and 96% were no larger than .02. The curve is significantly right-skewed based on both the binomial test (share of significant results </w:t>
      </w:r>
      <w:r w:rsidRPr="00821ECE">
        <w:rPr>
          <w:i/>
          <w:iCs/>
          <w:noProof/>
          <w:color w:val="auto"/>
        </w:rPr>
        <w:t>p</w:t>
      </w:r>
      <w:r w:rsidRPr="00821ECE">
        <w:rPr>
          <w:noProof/>
          <w:color w:val="auto"/>
        </w:rPr>
        <w:t xml:space="preserve"> &lt; .025; </w:t>
      </w:r>
      <w:r w:rsidRPr="00821ECE">
        <w:rPr>
          <w:i/>
          <w:iCs/>
          <w:noProof/>
          <w:color w:val="auto"/>
        </w:rPr>
        <w:t>p</w:t>
      </w:r>
      <w:r w:rsidRPr="00821ECE">
        <w:rPr>
          <w:noProof/>
          <w:color w:val="auto"/>
        </w:rPr>
        <w:t xml:space="preserve"> &lt; .0001) and the continuous test (</w:t>
      </w:r>
      <w:r w:rsidRPr="00821ECE">
        <w:rPr>
          <w:i/>
          <w:noProof/>
          <w:color w:val="auto"/>
        </w:rPr>
        <w:t>Z</w:t>
      </w:r>
      <w:r w:rsidRPr="00821ECE">
        <w:rPr>
          <w:noProof/>
          <w:color w:val="auto"/>
        </w:rPr>
        <w:t xml:space="preserve"> = </w:t>
      </w:r>
      <w:r w:rsidRPr="00821ECE">
        <w:rPr>
          <w:rFonts w:ascii="Symbol" w:hAnsi="Symbol"/>
          <w:noProof/>
          <w:color w:val="auto"/>
        </w:rPr>
        <w:sym w:font="Symbol" w:char="002D"/>
      </w:r>
      <w:r w:rsidRPr="00821ECE">
        <w:rPr>
          <w:noProof/>
          <w:color w:val="auto"/>
        </w:rPr>
        <w:t xml:space="preserve">14.54, </w:t>
      </w:r>
      <w:r w:rsidRPr="00821ECE">
        <w:rPr>
          <w:i/>
          <w:iCs/>
          <w:noProof/>
          <w:color w:val="auto"/>
        </w:rPr>
        <w:t>p</w:t>
      </w:r>
      <w:r w:rsidRPr="00821ECE">
        <w:rPr>
          <w:noProof/>
          <w:color w:val="auto"/>
        </w:rPr>
        <w:t xml:space="preserve"> &lt; .0001). We could not perform this analysis for communal self-enhancement because only three effect sizes were significant. In sum, we concluded that publication bias is likely not a great threat to the validity of the current study.</w:t>
      </w:r>
    </w:p>
    <w:p w:rsidR="00631A09" w:rsidRPr="00821ECE" w:rsidRDefault="00631A09" w:rsidP="00C37C40">
      <w:pPr>
        <w:pStyle w:val="H2"/>
        <w:spacing w:before="240" w:line="240" w:lineRule="auto"/>
        <w:rPr>
          <w:noProof/>
          <w:color w:val="auto"/>
        </w:rPr>
      </w:pPr>
      <w:r w:rsidRPr="00821ECE">
        <w:rPr>
          <w:noProof/>
          <w:color w:val="auto"/>
        </w:rPr>
        <w:t>Length of Acquaintance</w:t>
      </w:r>
    </w:p>
    <w:p w:rsidR="00631A09" w:rsidRPr="00821ECE" w:rsidRDefault="00631A09" w:rsidP="00821ECE">
      <w:pPr>
        <w:pStyle w:val="TEXT"/>
        <w:spacing w:line="240" w:lineRule="auto"/>
        <w:rPr>
          <w:noProof/>
          <w:color w:val="auto"/>
        </w:rPr>
      </w:pPr>
      <w:r w:rsidRPr="00821ECE">
        <w:rPr>
          <w:noProof/>
          <w:color w:val="auto"/>
        </w:rPr>
        <w:t xml:space="preserve">Next, we assessed the impact of length of acquaintance on the narcissism–self-enhancement relationship. It was predicted that individuals who had known a narcissist for a shorter period of time would see the narcissist more positively, resulting in a smaller discrepancy between their observer reports and narcissists’ self-reports, as compared with informants who had known the participants for a longer period of time. For this analysis, we identified three broad categories of acquaintance for which we ran separate regression analyses: zero acquaintance (corrected </w:t>
      </w:r>
      <w:r w:rsidRPr="00821ECE">
        <w:rPr>
          <w:i/>
          <w:iCs/>
          <w:noProof/>
          <w:color w:val="auto"/>
        </w:rPr>
        <w:t>B</w:t>
      </w:r>
      <w:r w:rsidRPr="00821ECE">
        <w:rPr>
          <w:noProof/>
          <w:color w:val="auto"/>
        </w:rPr>
        <w:t xml:space="preserve"> = .23, </w:t>
      </w:r>
      <w:r w:rsidRPr="00821ECE">
        <w:rPr>
          <w:i/>
          <w:iCs/>
          <w:noProof/>
          <w:color w:val="auto"/>
        </w:rPr>
        <w:t>SE</w:t>
      </w:r>
      <w:r w:rsidRPr="00821ECE">
        <w:rPr>
          <w:noProof/>
          <w:color w:val="auto"/>
        </w:rPr>
        <w:t xml:space="preserve"> = .08, </w:t>
      </w:r>
      <w:r w:rsidRPr="00821ECE">
        <w:rPr>
          <w:i/>
          <w:iCs/>
          <w:noProof/>
          <w:color w:val="auto"/>
        </w:rPr>
        <w:t>k</w:t>
      </w:r>
      <w:r w:rsidRPr="00821ECE">
        <w:rPr>
          <w:noProof/>
          <w:color w:val="auto"/>
        </w:rPr>
        <w:t xml:space="preserve"> = 9, number of samples = 5, 95% CI = </w:t>
      </w:r>
      <w:r w:rsidRPr="00821ECE">
        <w:rPr>
          <w:noProof/>
          <w:color w:val="auto"/>
        </w:rPr>
        <w:lastRenderedPageBreak/>
        <w:t xml:space="preserve">[.005, .45]), short acquaintance (corrected </w:t>
      </w:r>
      <w:r w:rsidRPr="00821ECE">
        <w:rPr>
          <w:i/>
          <w:iCs/>
          <w:noProof/>
          <w:color w:val="auto"/>
        </w:rPr>
        <w:t>B</w:t>
      </w:r>
      <w:r w:rsidRPr="00821ECE">
        <w:rPr>
          <w:noProof/>
          <w:color w:val="auto"/>
        </w:rPr>
        <w:t xml:space="preserve"> = .19, </w:t>
      </w:r>
      <w:r w:rsidRPr="00821ECE">
        <w:rPr>
          <w:i/>
          <w:iCs/>
          <w:noProof/>
          <w:color w:val="auto"/>
        </w:rPr>
        <w:t>SE</w:t>
      </w:r>
      <w:r w:rsidRPr="00821ECE">
        <w:rPr>
          <w:noProof/>
          <w:color w:val="auto"/>
        </w:rPr>
        <w:t xml:space="preserve"> = .03, </w:t>
      </w:r>
      <w:r w:rsidRPr="00821ECE">
        <w:rPr>
          <w:i/>
          <w:iCs/>
          <w:noProof/>
          <w:color w:val="auto"/>
        </w:rPr>
        <w:t>k</w:t>
      </w:r>
      <w:r w:rsidRPr="00821ECE">
        <w:rPr>
          <w:noProof/>
          <w:color w:val="auto"/>
        </w:rPr>
        <w:t xml:space="preserve"> = 46, number of samples = 8, 95% CI = [.06, .31]), and long acquaintance (corrected </w:t>
      </w:r>
      <w:r w:rsidRPr="00821ECE">
        <w:rPr>
          <w:i/>
          <w:iCs/>
          <w:noProof/>
          <w:color w:val="auto"/>
        </w:rPr>
        <w:t>B</w:t>
      </w:r>
      <w:r w:rsidRPr="00821ECE">
        <w:rPr>
          <w:noProof/>
          <w:color w:val="auto"/>
        </w:rPr>
        <w:t xml:space="preserve"> = .22, </w:t>
      </w:r>
      <w:r w:rsidRPr="00821ECE">
        <w:rPr>
          <w:i/>
          <w:iCs/>
          <w:noProof/>
          <w:color w:val="auto"/>
        </w:rPr>
        <w:t>SE</w:t>
      </w:r>
      <w:r w:rsidRPr="00821ECE">
        <w:rPr>
          <w:noProof/>
          <w:color w:val="auto"/>
        </w:rPr>
        <w:t xml:space="preserve"> = .03, </w:t>
      </w:r>
      <w:r w:rsidRPr="00821ECE">
        <w:rPr>
          <w:i/>
          <w:iCs/>
          <w:noProof/>
          <w:color w:val="auto"/>
        </w:rPr>
        <w:t>k</w:t>
      </w:r>
      <w:r w:rsidRPr="00821ECE">
        <w:rPr>
          <w:noProof/>
          <w:color w:val="auto"/>
        </w:rPr>
        <w:t xml:space="preserve"> = 91, number of samples = 18, 95% CI = [.16, .29]). Hypothesis 3 was not supported, as evidenced by the overlapping confidence intervals for the three categories of acquaintanceship.</w:t>
      </w:r>
    </w:p>
    <w:p w:rsidR="00631A09" w:rsidRPr="00821ECE" w:rsidRDefault="00631A09" w:rsidP="00C37C40">
      <w:pPr>
        <w:pStyle w:val="H2"/>
        <w:spacing w:before="240" w:line="240" w:lineRule="auto"/>
        <w:rPr>
          <w:noProof/>
          <w:color w:val="auto"/>
        </w:rPr>
      </w:pPr>
      <w:r w:rsidRPr="00821ECE">
        <w:rPr>
          <w:noProof/>
          <w:color w:val="auto"/>
        </w:rPr>
        <w:t>Individual Self-Enhancement Constructs</w:t>
      </w:r>
    </w:p>
    <w:p w:rsidR="00631A09" w:rsidRPr="00821ECE" w:rsidRDefault="00631A09" w:rsidP="00821ECE">
      <w:pPr>
        <w:pStyle w:val="TEXT"/>
        <w:spacing w:line="240" w:lineRule="auto"/>
        <w:rPr>
          <w:noProof/>
          <w:color w:val="auto"/>
        </w:rPr>
      </w:pPr>
      <w:r w:rsidRPr="00821ECE">
        <w:rPr>
          <w:noProof/>
          <w:color w:val="auto"/>
        </w:rPr>
        <w:t xml:space="preserve">Finally, we individually examined the extent to which narcissists self-enhanced specific constructs. These results appear in </w:t>
      </w:r>
      <w:r w:rsidRPr="00821ECE">
        <w:rPr>
          <w:noProof/>
          <w:color w:val="auto"/>
          <w:bdr w:val="none" w:sz="0" w:space="0" w:color="auto" w:frame="1"/>
        </w:rPr>
        <w:t>Table 7</w:t>
      </w:r>
      <w:r w:rsidRPr="00821ECE">
        <w:rPr>
          <w:noProof/>
          <w:color w:val="auto"/>
        </w:rPr>
        <w:t xml:space="preserve">. As part of this analysis, we searched for exceptions to the previously described trend for agency and communion. In other words, we examined whether there were any agentic characteristics that narcissists did not inflate and communal characteristics that narcissists did inflate. Identifying exceptions might offer insight into boundaries concerning narcissists’ agentic self-enhancement and hints regarding what it is about communion that narcissists may find unappealing. We only performed this additional analysis for constructs that had effect sizes from at least three independent samples. We were able to perform this analysis for 10 out of the 27 constructs in our meta-analysis (the different types of fairness were considered one construct; see </w:t>
      </w:r>
      <w:r w:rsidRPr="00821ECE">
        <w:rPr>
          <w:noProof/>
          <w:color w:val="auto"/>
          <w:bdr w:val="none" w:sz="0" w:space="0" w:color="auto" w:frame="1"/>
        </w:rPr>
        <w:t>Table 1</w:t>
      </w:r>
      <w:r w:rsidRPr="00821ECE">
        <w:rPr>
          <w:noProof/>
          <w:color w:val="auto"/>
        </w:rPr>
        <w:t>). Many of these results should be interpreted with caution because they were based on a limited number of samples.</w:t>
      </w:r>
    </w:p>
    <w:p w:rsidR="00631A09" w:rsidRPr="00C37C40" w:rsidRDefault="00631A09" w:rsidP="00821ECE">
      <w:pPr>
        <w:pStyle w:val="TEXTIND"/>
        <w:spacing w:line="240" w:lineRule="auto"/>
        <w:rPr>
          <w:noProof/>
          <w:color w:val="auto"/>
          <w:spacing w:val="-4"/>
        </w:rPr>
      </w:pPr>
      <w:r w:rsidRPr="00C37C40">
        <w:rPr>
          <w:noProof/>
          <w:color w:val="auto"/>
          <w:spacing w:val="-4"/>
        </w:rPr>
        <w:t>First, the narcissism–self-enhancement relationships for agentic constructs were as follows: intelligence (</w:t>
      </w:r>
      <w:r w:rsidRPr="00C37C40">
        <w:rPr>
          <w:i/>
          <w:iCs/>
          <w:noProof/>
          <w:color w:val="auto"/>
          <w:spacing w:val="-4"/>
        </w:rPr>
        <w:t>B</w:t>
      </w:r>
      <w:r w:rsidRPr="00C37C40">
        <w:rPr>
          <w:noProof/>
          <w:color w:val="auto"/>
          <w:spacing w:val="-4"/>
        </w:rPr>
        <w:t xml:space="preserve"> = .29, </w:t>
      </w:r>
      <w:r w:rsidRPr="00C37C40">
        <w:rPr>
          <w:i/>
          <w:iCs/>
          <w:noProof/>
          <w:color w:val="auto"/>
          <w:spacing w:val="-4"/>
        </w:rPr>
        <w:t>k</w:t>
      </w:r>
      <w:r w:rsidRPr="00C37C40">
        <w:rPr>
          <w:noProof/>
          <w:color w:val="auto"/>
          <w:spacing w:val="-4"/>
        </w:rPr>
        <w:t xml:space="preserve"> effect sizes = 21, number of samples = 14, 95% CI = [.23, .35]), task performance (</w:t>
      </w:r>
      <w:r w:rsidRPr="00C37C40">
        <w:rPr>
          <w:i/>
          <w:iCs/>
          <w:noProof/>
          <w:color w:val="auto"/>
          <w:spacing w:val="-4"/>
        </w:rPr>
        <w:t>B</w:t>
      </w:r>
      <w:r w:rsidRPr="00C37C40">
        <w:rPr>
          <w:noProof/>
          <w:color w:val="auto"/>
          <w:spacing w:val="-4"/>
        </w:rPr>
        <w:t xml:space="preserve"> = .17, </w:t>
      </w:r>
      <w:r w:rsidRPr="00C37C40">
        <w:rPr>
          <w:i/>
          <w:iCs/>
          <w:noProof/>
          <w:color w:val="auto"/>
          <w:spacing w:val="-4"/>
        </w:rPr>
        <w:t>k</w:t>
      </w:r>
      <w:r w:rsidRPr="00C37C40">
        <w:rPr>
          <w:noProof/>
          <w:color w:val="auto"/>
          <w:spacing w:val="-4"/>
        </w:rPr>
        <w:t xml:space="preserve"> effect sizes = 16, number of samples = 6, 95% CI = [.08, .25]), leadership (</w:t>
      </w:r>
      <w:r w:rsidRPr="00C37C40">
        <w:rPr>
          <w:i/>
          <w:iCs/>
          <w:noProof/>
          <w:color w:val="auto"/>
          <w:spacing w:val="-4"/>
        </w:rPr>
        <w:t>B</w:t>
      </w:r>
      <w:r w:rsidRPr="00C37C40">
        <w:rPr>
          <w:noProof/>
          <w:color w:val="auto"/>
          <w:spacing w:val="-4"/>
        </w:rPr>
        <w:t xml:space="preserve"> = .34, </w:t>
      </w:r>
      <w:r w:rsidRPr="00C37C40">
        <w:rPr>
          <w:i/>
          <w:iCs/>
          <w:noProof/>
          <w:color w:val="auto"/>
          <w:spacing w:val="-4"/>
        </w:rPr>
        <w:t>k</w:t>
      </w:r>
      <w:r w:rsidRPr="00C37C40">
        <w:rPr>
          <w:noProof/>
          <w:color w:val="auto"/>
          <w:spacing w:val="-4"/>
        </w:rPr>
        <w:t xml:space="preserve"> effect sizes = 11, number of samples = 4, 95% CI = [.17, .50]), extraversion (</w:t>
      </w:r>
      <w:r w:rsidRPr="00C37C40">
        <w:rPr>
          <w:i/>
          <w:iCs/>
          <w:noProof/>
          <w:color w:val="auto"/>
          <w:spacing w:val="-4"/>
        </w:rPr>
        <w:t>B</w:t>
      </w:r>
      <w:r w:rsidRPr="00C37C40">
        <w:rPr>
          <w:noProof/>
          <w:color w:val="auto"/>
          <w:spacing w:val="-4"/>
        </w:rPr>
        <w:t xml:space="preserve"> = .41, </w:t>
      </w:r>
      <w:r w:rsidRPr="00C37C40">
        <w:rPr>
          <w:i/>
          <w:iCs/>
          <w:noProof/>
          <w:color w:val="auto"/>
          <w:spacing w:val="-4"/>
        </w:rPr>
        <w:t>k</w:t>
      </w:r>
      <w:r w:rsidRPr="00C37C40">
        <w:rPr>
          <w:noProof/>
          <w:color w:val="auto"/>
          <w:spacing w:val="-4"/>
        </w:rPr>
        <w:t xml:space="preserve"> effect sizes = 10, number of samples = 5, 95% CI = [.31, .52]), attractiveness (</w:t>
      </w:r>
      <w:r w:rsidRPr="00C37C40">
        <w:rPr>
          <w:i/>
          <w:iCs/>
          <w:noProof/>
          <w:color w:val="auto"/>
          <w:spacing w:val="-4"/>
        </w:rPr>
        <w:t>B</w:t>
      </w:r>
      <w:r w:rsidRPr="00C37C40">
        <w:rPr>
          <w:noProof/>
          <w:color w:val="auto"/>
          <w:spacing w:val="-4"/>
        </w:rPr>
        <w:t xml:space="preserve"> = .40, </w:t>
      </w:r>
      <w:r w:rsidRPr="00C37C40">
        <w:rPr>
          <w:i/>
          <w:iCs/>
          <w:noProof/>
          <w:color w:val="auto"/>
          <w:spacing w:val="-4"/>
        </w:rPr>
        <w:t>k</w:t>
      </w:r>
      <w:r w:rsidRPr="00C37C40">
        <w:rPr>
          <w:noProof/>
          <w:color w:val="auto"/>
          <w:spacing w:val="-4"/>
        </w:rPr>
        <w:t xml:space="preserve"> effect sizes = 9, number of samples = 6, 95% CI = [.28, .52]), and openness (</w:t>
      </w:r>
      <w:r w:rsidRPr="00C37C40">
        <w:rPr>
          <w:i/>
          <w:iCs/>
          <w:noProof/>
          <w:color w:val="auto"/>
          <w:spacing w:val="-4"/>
        </w:rPr>
        <w:t>B</w:t>
      </w:r>
      <w:r w:rsidRPr="00C37C40">
        <w:rPr>
          <w:noProof/>
          <w:color w:val="auto"/>
          <w:spacing w:val="-4"/>
        </w:rPr>
        <w:t xml:space="preserve"> = .28, </w:t>
      </w:r>
      <w:r w:rsidRPr="00C37C40">
        <w:rPr>
          <w:i/>
          <w:iCs/>
          <w:noProof/>
          <w:color w:val="auto"/>
          <w:spacing w:val="-4"/>
        </w:rPr>
        <w:t>k</w:t>
      </w:r>
      <w:r w:rsidRPr="00C37C40">
        <w:rPr>
          <w:noProof/>
          <w:color w:val="auto"/>
          <w:spacing w:val="-4"/>
        </w:rPr>
        <w:t xml:space="preserve"> effect sizes = 8, number of samples = 4, 95% CI = [</w:t>
      </w:r>
      <w:r w:rsidRPr="00C37C40">
        <w:rPr>
          <w:rFonts w:ascii="Symbol" w:hAnsi="Symbol"/>
          <w:noProof/>
          <w:color w:val="auto"/>
          <w:spacing w:val="-4"/>
        </w:rPr>
        <w:sym w:font="Symbol" w:char="002D"/>
      </w:r>
      <w:r w:rsidRPr="00C37C40">
        <w:rPr>
          <w:noProof/>
          <w:color w:val="auto"/>
          <w:spacing w:val="-4"/>
        </w:rPr>
        <w:t>.09, .66]). Each of the agentic constructs that we were able to examine individually was significantly related to narcissistic self-enhancement—except for openness. We will discuss the discrepancy for openness below.</w:t>
      </w:r>
    </w:p>
    <w:p w:rsidR="00631A09" w:rsidRPr="00C37C40" w:rsidRDefault="00631A09" w:rsidP="00821ECE">
      <w:pPr>
        <w:pStyle w:val="TEXTIND"/>
        <w:spacing w:line="240" w:lineRule="auto"/>
        <w:rPr>
          <w:noProof/>
          <w:color w:val="auto"/>
        </w:rPr>
      </w:pPr>
      <w:r w:rsidRPr="00C37C40">
        <w:rPr>
          <w:noProof/>
          <w:color w:val="auto"/>
        </w:rPr>
        <w:t>Next, we examined narcissists’ tendency to self-enhance communal constructs. We were only able to individually examine three communal constructs: agreeableness, conscientiousness, and likeability. As expected, narcissists did not self-enhance their agreeableness (</w:t>
      </w:r>
      <w:r w:rsidRPr="00C37C40">
        <w:rPr>
          <w:i/>
          <w:iCs/>
          <w:noProof/>
          <w:color w:val="auto"/>
        </w:rPr>
        <w:t>B</w:t>
      </w:r>
      <w:r w:rsidRPr="00C37C40">
        <w:rPr>
          <w:noProof/>
          <w:color w:val="auto"/>
        </w:rPr>
        <w:t xml:space="preserve"> = </w:t>
      </w:r>
      <w:r w:rsidRPr="00C37C40">
        <w:rPr>
          <w:rFonts w:ascii="Symbol" w:hAnsi="Symbol"/>
          <w:noProof/>
          <w:color w:val="auto"/>
        </w:rPr>
        <w:sym w:font="Symbol" w:char="002D"/>
      </w:r>
      <w:r w:rsidRPr="00C37C40">
        <w:rPr>
          <w:noProof/>
          <w:color w:val="auto"/>
        </w:rPr>
        <w:t xml:space="preserve">.14, </w:t>
      </w:r>
      <w:r w:rsidRPr="00C37C40">
        <w:rPr>
          <w:i/>
          <w:iCs/>
          <w:noProof/>
          <w:color w:val="auto"/>
        </w:rPr>
        <w:t>k</w:t>
      </w:r>
      <w:r w:rsidRPr="00C37C40">
        <w:rPr>
          <w:noProof/>
          <w:color w:val="auto"/>
        </w:rPr>
        <w:t xml:space="preserve"> effect sizes = 11, number of samples = 5, 95% CI = [</w:t>
      </w:r>
      <w:r w:rsidRPr="00C37C40">
        <w:rPr>
          <w:rFonts w:ascii="Symbol" w:hAnsi="Symbol"/>
          <w:noProof/>
          <w:color w:val="auto"/>
        </w:rPr>
        <w:sym w:font="Symbol" w:char="002D"/>
      </w:r>
      <w:r w:rsidRPr="00C37C40">
        <w:rPr>
          <w:noProof/>
          <w:color w:val="auto"/>
        </w:rPr>
        <w:t>.44, .16]), but surprisingly, they did enhance their likability (</w:t>
      </w:r>
      <w:r w:rsidRPr="00C37C40">
        <w:rPr>
          <w:i/>
          <w:iCs/>
          <w:noProof/>
          <w:color w:val="auto"/>
        </w:rPr>
        <w:t>B</w:t>
      </w:r>
      <w:r w:rsidRPr="00C37C40">
        <w:rPr>
          <w:noProof/>
          <w:color w:val="auto"/>
        </w:rPr>
        <w:t xml:space="preserve"> = .32, </w:t>
      </w:r>
      <w:r w:rsidRPr="00C37C40">
        <w:rPr>
          <w:i/>
          <w:iCs/>
          <w:noProof/>
          <w:color w:val="auto"/>
        </w:rPr>
        <w:t>k</w:t>
      </w:r>
      <w:r w:rsidRPr="00C37C40">
        <w:rPr>
          <w:noProof/>
          <w:color w:val="auto"/>
        </w:rPr>
        <w:t xml:space="preserve"> = 6, number of samples = 3, 95% CI = [.17, .48]) and their conscientiousness (</w:t>
      </w:r>
      <w:r w:rsidRPr="00C37C40">
        <w:rPr>
          <w:i/>
          <w:iCs/>
          <w:noProof/>
          <w:color w:val="auto"/>
        </w:rPr>
        <w:t>B</w:t>
      </w:r>
      <w:r w:rsidRPr="00C37C40">
        <w:rPr>
          <w:noProof/>
          <w:color w:val="auto"/>
        </w:rPr>
        <w:t xml:space="preserve"> = .18, </w:t>
      </w:r>
      <w:r w:rsidRPr="00C37C40">
        <w:rPr>
          <w:i/>
          <w:iCs/>
          <w:noProof/>
          <w:color w:val="auto"/>
        </w:rPr>
        <w:t>k</w:t>
      </w:r>
      <w:r w:rsidRPr="00C37C40">
        <w:rPr>
          <w:noProof/>
          <w:color w:val="auto"/>
        </w:rPr>
        <w:t xml:space="preserve"> effect sizes = 9, number of samples = 5, 95% CI = [.04, .32]). Therefore, likability and conscientiousness provide exceptions to the overall null relationship for narcissistic self-enhancement on communal constructs. Finally, emotional stability is not categorized as agentic or communal, but it is worth noting that narcissists did not tend to significantly enhance their emotional </w:t>
      </w:r>
      <w:r w:rsidRPr="00C37C40">
        <w:rPr>
          <w:noProof/>
          <w:color w:val="auto"/>
        </w:rPr>
        <w:lastRenderedPageBreak/>
        <w:t>stability (</w:t>
      </w:r>
      <w:r w:rsidRPr="00C37C40">
        <w:rPr>
          <w:i/>
          <w:iCs/>
          <w:noProof/>
          <w:color w:val="auto"/>
        </w:rPr>
        <w:t>B</w:t>
      </w:r>
      <w:r w:rsidRPr="00C37C40">
        <w:rPr>
          <w:noProof/>
          <w:color w:val="auto"/>
        </w:rPr>
        <w:t xml:space="preserve"> = .10, </w:t>
      </w:r>
      <w:r w:rsidRPr="00C37C40">
        <w:rPr>
          <w:i/>
          <w:iCs/>
          <w:noProof/>
          <w:color w:val="auto"/>
        </w:rPr>
        <w:t>k</w:t>
      </w:r>
      <w:r w:rsidRPr="00C37C40">
        <w:rPr>
          <w:noProof/>
          <w:color w:val="auto"/>
        </w:rPr>
        <w:t xml:space="preserve"> effect sizes = 10, number of samples = 6, 95% CI = [</w:t>
      </w:r>
      <w:r w:rsidRPr="00C37C40">
        <w:rPr>
          <w:rFonts w:ascii="Symbol" w:hAnsi="Symbol"/>
          <w:noProof/>
          <w:color w:val="auto"/>
        </w:rPr>
        <w:sym w:font="Symbol" w:char="002D"/>
      </w:r>
      <w:r w:rsidRPr="00C37C40">
        <w:rPr>
          <w:noProof/>
          <w:color w:val="auto"/>
        </w:rPr>
        <w:t>.02, .23]).</w:t>
      </w:r>
    </w:p>
    <w:p w:rsidR="00C37C40" w:rsidRDefault="00C37C40" w:rsidP="00C37C40">
      <w:pPr>
        <w:pStyle w:val="H1"/>
        <w:spacing w:before="0" w:after="0" w:line="240" w:lineRule="auto"/>
        <w:rPr>
          <w:noProof/>
          <w:color w:val="auto"/>
        </w:rPr>
      </w:pPr>
    </w:p>
    <w:p w:rsidR="00C37C40" w:rsidRDefault="00C37C40" w:rsidP="00821ECE">
      <w:pPr>
        <w:pStyle w:val="H1"/>
        <w:spacing w:line="240" w:lineRule="auto"/>
        <w:rPr>
          <w:noProof/>
          <w:color w:val="auto"/>
        </w:rPr>
        <w:sectPr w:rsidR="00C37C40" w:rsidSect="00DD6F28">
          <w:headerReference w:type="first" r:id="rId34"/>
          <w:pgSz w:w="12242" w:h="15842" w:code="177"/>
          <w:pgMar w:top="840" w:right="960" w:bottom="960" w:left="1260" w:header="780" w:footer="1008" w:gutter="0"/>
          <w:pgNumType w:start="13"/>
          <w:cols w:num="2" w:space="360"/>
          <w:titlePg/>
          <w:docGrid w:linePitch="360"/>
        </w:sectPr>
      </w:pPr>
    </w:p>
    <w:p w:rsidR="00C37C40" w:rsidRDefault="00C37C40" w:rsidP="00C37C40">
      <w:pPr>
        <w:pStyle w:val="CL"/>
        <w:rPr>
          <w:noProof/>
        </w:rPr>
      </w:pPr>
      <w:bookmarkStart w:id="49" w:name="fig1"/>
      <w:r>
        <w:rPr>
          <w:noProof/>
          <w:lang w:eastAsia="zh-CN"/>
        </w:rPr>
        <w:lastRenderedPageBreak/>
        <w:drawing>
          <wp:inline distT="0" distB="0" distL="0" distR="0">
            <wp:extent cx="4660900" cy="2719705"/>
            <wp:effectExtent l="19050" t="0" r="6350" b="0"/>
            <wp:docPr id="126" name="Picture 126" descr="J:\PSP\PSP611636\FIG\ONLINE\CF\10.1177_0146167215611636-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PSP\PSP611636\FIG\ONLINE\CF\10.1177_0146167215611636-fig1.png"/>
                    <pic:cNvPicPr>
                      <a:picLocks noChangeAspect="1" noChangeArrowheads="1"/>
                    </pic:cNvPicPr>
                  </pic:nvPicPr>
                  <pic:blipFill>
                    <a:blip r:embed="rId35" cstate="print"/>
                    <a:srcRect/>
                    <a:stretch>
                      <a:fillRect/>
                    </a:stretch>
                  </pic:blipFill>
                  <pic:spPr bwMode="auto">
                    <a:xfrm>
                      <a:off x="0" y="0"/>
                      <a:ext cx="4660900" cy="2719705"/>
                    </a:xfrm>
                    <a:prstGeom prst="rect">
                      <a:avLst/>
                    </a:prstGeom>
                    <a:noFill/>
                    <a:ln w="9525">
                      <a:noFill/>
                      <a:miter lim="800000"/>
                      <a:headEnd/>
                      <a:tailEnd/>
                    </a:ln>
                  </pic:spPr>
                </pic:pic>
              </a:graphicData>
            </a:graphic>
          </wp:inline>
        </w:drawing>
      </w:r>
    </w:p>
    <w:p w:rsidR="00C37C40" w:rsidRPr="00821ECE" w:rsidRDefault="00C37C40" w:rsidP="00C37C40">
      <w:pPr>
        <w:pStyle w:val="CPB"/>
        <w:spacing w:after="0" w:line="240" w:lineRule="auto"/>
        <w:rPr>
          <w:noProof/>
          <w:color w:val="auto"/>
        </w:rPr>
      </w:pPr>
      <w:r w:rsidRPr="00474ECA">
        <w:rPr>
          <w:b/>
          <w:noProof/>
          <w:color w:val="auto"/>
        </w:rPr>
        <w:t>Figure 1.</w:t>
      </w:r>
      <w:bookmarkEnd w:id="49"/>
      <w:r>
        <w:rPr>
          <w:noProof/>
          <w:color w:val="auto"/>
        </w:rPr>
        <w:t xml:space="preserve"> </w:t>
      </w:r>
      <w:r w:rsidRPr="00821ECE">
        <w:rPr>
          <w:noProof/>
          <w:color w:val="auto"/>
        </w:rPr>
        <w:t>Funnel plot for the relationship between narcissism and overall self-enhancement.</w:t>
      </w:r>
    </w:p>
    <w:p w:rsidR="00C37C40" w:rsidRDefault="00C37C40" w:rsidP="00C37C40">
      <w:pPr>
        <w:pStyle w:val="CL"/>
        <w:spacing w:before="240"/>
        <w:rPr>
          <w:noProof/>
        </w:rPr>
      </w:pPr>
      <w:bookmarkStart w:id="50" w:name="fig2"/>
      <w:r>
        <w:rPr>
          <w:noProof/>
          <w:lang w:eastAsia="zh-CN"/>
        </w:rPr>
        <w:drawing>
          <wp:inline distT="0" distB="0" distL="0" distR="0">
            <wp:extent cx="4643120" cy="2856230"/>
            <wp:effectExtent l="19050" t="0" r="5080" b="0"/>
            <wp:docPr id="127" name="Picture 127" descr="J:\PSP\PSP611636\FIG\ONLINE\CF\10.1177_014616721561163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J:\PSP\PSP611636\FIG\ONLINE\CF\10.1177_0146167215611636-fig2.png"/>
                    <pic:cNvPicPr>
                      <a:picLocks noChangeAspect="1" noChangeArrowheads="1"/>
                    </pic:cNvPicPr>
                  </pic:nvPicPr>
                  <pic:blipFill>
                    <a:blip r:embed="rId36" cstate="print"/>
                    <a:srcRect/>
                    <a:stretch>
                      <a:fillRect/>
                    </a:stretch>
                  </pic:blipFill>
                  <pic:spPr bwMode="auto">
                    <a:xfrm>
                      <a:off x="0" y="0"/>
                      <a:ext cx="4643120" cy="2856230"/>
                    </a:xfrm>
                    <a:prstGeom prst="rect">
                      <a:avLst/>
                    </a:prstGeom>
                    <a:noFill/>
                    <a:ln w="9525">
                      <a:noFill/>
                      <a:miter lim="800000"/>
                      <a:headEnd/>
                      <a:tailEnd/>
                    </a:ln>
                  </pic:spPr>
                </pic:pic>
              </a:graphicData>
            </a:graphic>
          </wp:inline>
        </w:drawing>
      </w:r>
    </w:p>
    <w:p w:rsidR="00C37C40" w:rsidRPr="00821ECE" w:rsidRDefault="00C37C40" w:rsidP="00C37C40">
      <w:pPr>
        <w:pStyle w:val="CPB"/>
        <w:spacing w:after="0" w:line="240" w:lineRule="auto"/>
        <w:rPr>
          <w:noProof/>
          <w:color w:val="auto"/>
        </w:rPr>
      </w:pPr>
      <w:r w:rsidRPr="00474ECA">
        <w:rPr>
          <w:b/>
          <w:noProof/>
          <w:color w:val="auto"/>
        </w:rPr>
        <w:t>Figure 2.</w:t>
      </w:r>
      <w:bookmarkEnd w:id="50"/>
      <w:r>
        <w:rPr>
          <w:noProof/>
          <w:color w:val="auto"/>
        </w:rPr>
        <w:t xml:space="preserve"> </w:t>
      </w:r>
      <w:r w:rsidRPr="00821ECE">
        <w:rPr>
          <w:noProof/>
          <w:color w:val="auto"/>
        </w:rPr>
        <w:t>Funnel plot for the relationship between narcissism and self-enhancement in agentic criteria.</w:t>
      </w:r>
    </w:p>
    <w:p w:rsidR="00C37C40" w:rsidRDefault="00C37C40" w:rsidP="00C37C40">
      <w:pPr>
        <w:pStyle w:val="H1"/>
        <w:spacing w:before="0" w:after="0" w:line="240" w:lineRule="auto"/>
        <w:rPr>
          <w:noProof/>
          <w:color w:val="auto"/>
        </w:rPr>
      </w:pPr>
    </w:p>
    <w:p w:rsidR="00C37C40" w:rsidRDefault="00C37C40" w:rsidP="00821ECE">
      <w:pPr>
        <w:pStyle w:val="H1"/>
        <w:spacing w:line="240" w:lineRule="auto"/>
        <w:rPr>
          <w:noProof/>
          <w:color w:val="auto"/>
        </w:rPr>
        <w:sectPr w:rsidR="00C37C40" w:rsidSect="00C37C40">
          <w:type w:val="continuous"/>
          <w:pgSz w:w="12242" w:h="15842" w:code="177"/>
          <w:pgMar w:top="840" w:right="960" w:bottom="960" w:left="1260" w:header="780" w:footer="1008" w:gutter="0"/>
          <w:pgNumType w:start="13"/>
          <w:cols w:space="360"/>
          <w:titlePg/>
          <w:docGrid w:linePitch="360"/>
        </w:sectPr>
      </w:pPr>
    </w:p>
    <w:p w:rsidR="00631A09" w:rsidRPr="00821ECE" w:rsidRDefault="00631A09" w:rsidP="00C37C40">
      <w:pPr>
        <w:pStyle w:val="H1"/>
        <w:spacing w:before="0" w:line="240" w:lineRule="auto"/>
        <w:rPr>
          <w:noProof/>
          <w:color w:val="auto"/>
        </w:rPr>
      </w:pPr>
      <w:r w:rsidRPr="00821ECE">
        <w:rPr>
          <w:noProof/>
          <w:color w:val="auto"/>
        </w:rPr>
        <w:lastRenderedPageBreak/>
        <w:t>Discussion</w:t>
      </w:r>
    </w:p>
    <w:p w:rsidR="00631A09" w:rsidRPr="00C37C40" w:rsidRDefault="00631A09" w:rsidP="00821ECE">
      <w:pPr>
        <w:pStyle w:val="TEXT"/>
        <w:spacing w:line="240" w:lineRule="auto"/>
        <w:rPr>
          <w:noProof/>
          <w:color w:val="auto"/>
          <w:spacing w:val="4"/>
        </w:rPr>
      </w:pPr>
      <w:r w:rsidRPr="00C37C40">
        <w:rPr>
          <w:noProof/>
          <w:color w:val="auto"/>
          <w:spacing w:val="4"/>
        </w:rPr>
        <w:t xml:space="preserve">The current article investigated narcissists’ tendency to self-enhance. We aggregated 171 correlations from 36 independent samples using multilevel meta-analytic techniques to reveal that there was a small but consistent relationship between narcissism and self-enhancement. Furthermore, we discovered that narcissists self-enhanced their agentic attributes more than their communal attributes, suggesting that the aforementioned significant overall narcissism–self-enhancement </w:t>
      </w:r>
      <w:r w:rsidRPr="00C37C40">
        <w:rPr>
          <w:noProof/>
          <w:color w:val="auto"/>
          <w:spacing w:val="4"/>
        </w:rPr>
        <w:lastRenderedPageBreak/>
        <w:t>relationship was driven by narcissists’ positive distortion in agentic domains. In contrast, the average effect size for communal characteristics was near zero.</w:t>
      </w:r>
    </w:p>
    <w:p w:rsidR="00C37C40" w:rsidRDefault="00631A09" w:rsidP="00821ECE">
      <w:pPr>
        <w:pStyle w:val="TEXTIND"/>
        <w:spacing w:line="240" w:lineRule="auto"/>
        <w:rPr>
          <w:noProof/>
          <w:color w:val="auto"/>
        </w:rPr>
      </w:pPr>
      <w:r w:rsidRPr="00821ECE">
        <w:rPr>
          <w:noProof/>
          <w:color w:val="auto"/>
        </w:rPr>
        <w:t xml:space="preserve">We found a somewhat similar pattern when we examined our results individually by construct; however, these analyses were based on a smaller number of effect sizes and should be interpreted with caution. Narcissism was associated with self-enhancement on the agentic constructs of task performance, attractiveness, leadership, intelligence, and extraversion, but not openness. However, narcissists unexpectedly self-enhanced two communal traits, </w:t>
      </w:r>
      <w:r w:rsidRPr="00821ECE">
        <w:rPr>
          <w:noProof/>
          <w:color w:val="auto"/>
        </w:rPr>
        <w:lastRenderedPageBreak/>
        <w:t xml:space="preserve">likeability and conscientiousness, although, as </w:t>
      </w:r>
      <w:r w:rsidR="00C37C40">
        <w:rPr>
          <w:noProof/>
          <w:color w:val="auto"/>
        </w:rPr>
        <w:br w:type="textWrapping" w:clear="all"/>
      </w:r>
    </w:p>
    <w:p w:rsidR="00C37C40" w:rsidRDefault="00C37C40" w:rsidP="00821ECE">
      <w:pPr>
        <w:pStyle w:val="TEXTIND"/>
        <w:spacing w:line="240" w:lineRule="auto"/>
        <w:rPr>
          <w:noProof/>
          <w:color w:val="auto"/>
        </w:rPr>
      </w:pPr>
    </w:p>
    <w:p w:rsidR="00C37C40" w:rsidRDefault="00C37C40" w:rsidP="00821ECE">
      <w:pPr>
        <w:pStyle w:val="TEXTIND"/>
        <w:spacing w:line="240" w:lineRule="auto"/>
        <w:rPr>
          <w:noProof/>
          <w:color w:val="auto"/>
        </w:rPr>
        <w:sectPr w:rsidR="00C37C40" w:rsidSect="00CA46EC">
          <w:type w:val="continuous"/>
          <w:pgSz w:w="12242" w:h="15842" w:code="177"/>
          <w:pgMar w:top="840" w:right="960" w:bottom="960" w:left="1260" w:header="780" w:footer="1008" w:gutter="0"/>
          <w:pgNumType w:start="14"/>
          <w:cols w:num="2" w:space="360"/>
          <w:titlePg/>
          <w:docGrid w:linePitch="360"/>
        </w:sectPr>
      </w:pPr>
    </w:p>
    <w:p w:rsidR="00C37C40" w:rsidRDefault="00C37C40" w:rsidP="00C37C40">
      <w:pPr>
        <w:pStyle w:val="CL"/>
        <w:spacing w:before="0"/>
        <w:rPr>
          <w:rStyle w:val="CPBCharacter"/>
          <w:noProof/>
        </w:rPr>
      </w:pPr>
      <w:bookmarkStart w:id="51" w:name="fig3"/>
      <w:r>
        <w:rPr>
          <w:rFonts w:ascii="Gill Sans" w:hAnsi="Gill Sans"/>
          <w:b/>
          <w:noProof/>
          <w:lang w:eastAsia="zh-CN"/>
        </w:rPr>
        <w:lastRenderedPageBreak/>
        <w:drawing>
          <wp:inline distT="0" distB="0" distL="0" distR="0">
            <wp:extent cx="4517324" cy="2838846"/>
            <wp:effectExtent l="19050" t="0" r="0" b="0"/>
            <wp:docPr id="128" name="Picture 128" descr="J:\PSP\PSP611636\FIG\ONLINE\CF\10.1177_0146167215611636-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PSP\PSP611636\FIG\ONLINE\CF\10.1177_0146167215611636-fig3.png"/>
                    <pic:cNvPicPr>
                      <a:picLocks noChangeAspect="1" noChangeArrowheads="1"/>
                    </pic:cNvPicPr>
                  </pic:nvPicPr>
                  <pic:blipFill>
                    <a:blip r:embed="rId37" cstate="print"/>
                    <a:srcRect/>
                    <a:stretch>
                      <a:fillRect/>
                    </a:stretch>
                  </pic:blipFill>
                  <pic:spPr bwMode="auto">
                    <a:xfrm>
                      <a:off x="0" y="0"/>
                      <a:ext cx="4518762" cy="2839750"/>
                    </a:xfrm>
                    <a:prstGeom prst="rect">
                      <a:avLst/>
                    </a:prstGeom>
                    <a:noFill/>
                    <a:ln w="9525">
                      <a:noFill/>
                      <a:miter lim="800000"/>
                      <a:headEnd/>
                      <a:tailEnd/>
                    </a:ln>
                  </pic:spPr>
                </pic:pic>
              </a:graphicData>
            </a:graphic>
          </wp:inline>
        </w:drawing>
      </w:r>
    </w:p>
    <w:p w:rsidR="00C37C40" w:rsidRPr="00821ECE" w:rsidRDefault="00C37C40" w:rsidP="00C37C40">
      <w:pPr>
        <w:pStyle w:val="CPB"/>
        <w:spacing w:after="0" w:line="240" w:lineRule="auto"/>
        <w:rPr>
          <w:noProof/>
          <w:color w:val="auto"/>
        </w:rPr>
      </w:pPr>
      <w:r w:rsidRPr="00C37C40">
        <w:rPr>
          <w:rStyle w:val="CPBCharacter"/>
          <w:noProof/>
        </w:rPr>
        <w:t>Figure 3.</w:t>
      </w:r>
      <w:bookmarkEnd w:id="51"/>
      <w:r w:rsidRPr="00C37C40">
        <w:rPr>
          <w:rStyle w:val="CPBCharacter"/>
          <w:noProof/>
        </w:rPr>
        <w:t xml:space="preserve"> </w:t>
      </w:r>
      <w:r w:rsidRPr="00821ECE">
        <w:rPr>
          <w:noProof/>
          <w:color w:val="auto"/>
        </w:rPr>
        <w:t>Funnel plot for the relationship between narcissism and self-enhancement in communal criteria.</w:t>
      </w:r>
    </w:p>
    <w:p w:rsidR="00C37C40" w:rsidRDefault="00C37C40" w:rsidP="00821ECE">
      <w:pPr>
        <w:pStyle w:val="TEXTIND"/>
        <w:spacing w:line="240" w:lineRule="auto"/>
        <w:rPr>
          <w:noProof/>
          <w:color w:val="auto"/>
        </w:rPr>
      </w:pPr>
    </w:p>
    <w:p w:rsidR="00C37C40" w:rsidRDefault="00C37C40" w:rsidP="00821ECE">
      <w:pPr>
        <w:pStyle w:val="TEXTIND"/>
        <w:spacing w:line="240" w:lineRule="auto"/>
        <w:rPr>
          <w:noProof/>
          <w:color w:val="auto"/>
        </w:rPr>
        <w:sectPr w:rsidR="00C37C40" w:rsidSect="00C37C40">
          <w:type w:val="continuous"/>
          <w:pgSz w:w="12242" w:h="15842" w:code="177"/>
          <w:pgMar w:top="840" w:right="960" w:bottom="960" w:left="1260" w:header="780" w:footer="1008" w:gutter="0"/>
          <w:pgNumType w:start="13"/>
          <w:cols w:space="360"/>
          <w:titlePg/>
          <w:docGrid w:linePitch="360"/>
        </w:sectPr>
      </w:pPr>
    </w:p>
    <w:p w:rsidR="00C37C40" w:rsidRDefault="00C37C40" w:rsidP="00C37C40">
      <w:pPr>
        <w:pStyle w:val="CL"/>
        <w:rPr>
          <w:rStyle w:val="CPBCharacter"/>
          <w:noProof/>
        </w:rPr>
      </w:pPr>
      <w:bookmarkStart w:id="52" w:name="fig4"/>
      <w:r>
        <w:rPr>
          <w:rFonts w:ascii="Gill Sans" w:hAnsi="Gill Sans"/>
          <w:b/>
          <w:noProof/>
          <w:lang w:eastAsia="zh-CN"/>
        </w:rPr>
        <w:lastRenderedPageBreak/>
        <w:drawing>
          <wp:inline distT="0" distB="0" distL="0" distR="0">
            <wp:extent cx="2743200" cy="2208530"/>
            <wp:effectExtent l="19050" t="0" r="0" b="0"/>
            <wp:docPr id="130" name="Picture 130" descr="J:\PSP\PSP611636\FIG\ONLINE\CF\10.1177_0146167215611636-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J:\PSP\PSP611636\FIG\ONLINE\CF\10.1177_0146167215611636-fig4.png"/>
                    <pic:cNvPicPr>
                      <a:picLocks noChangeAspect="1" noChangeArrowheads="1"/>
                    </pic:cNvPicPr>
                  </pic:nvPicPr>
                  <pic:blipFill>
                    <a:blip r:embed="rId38" cstate="print"/>
                    <a:srcRect/>
                    <a:stretch>
                      <a:fillRect/>
                    </a:stretch>
                  </pic:blipFill>
                  <pic:spPr bwMode="auto">
                    <a:xfrm>
                      <a:off x="0" y="0"/>
                      <a:ext cx="2743200" cy="2208530"/>
                    </a:xfrm>
                    <a:prstGeom prst="rect">
                      <a:avLst/>
                    </a:prstGeom>
                    <a:noFill/>
                    <a:ln w="9525">
                      <a:noFill/>
                      <a:miter lim="800000"/>
                      <a:headEnd/>
                      <a:tailEnd/>
                    </a:ln>
                  </pic:spPr>
                </pic:pic>
              </a:graphicData>
            </a:graphic>
          </wp:inline>
        </w:drawing>
      </w:r>
    </w:p>
    <w:p w:rsidR="00C37C40" w:rsidRPr="00821ECE" w:rsidRDefault="00C37C40" w:rsidP="00C37C40">
      <w:pPr>
        <w:pStyle w:val="CPB"/>
        <w:spacing w:line="240" w:lineRule="auto"/>
        <w:rPr>
          <w:noProof/>
          <w:color w:val="auto"/>
        </w:rPr>
      </w:pPr>
      <w:r w:rsidRPr="00C37C40">
        <w:rPr>
          <w:rStyle w:val="CPBCharacter"/>
          <w:noProof/>
        </w:rPr>
        <w:t>Figure 4.</w:t>
      </w:r>
      <w:bookmarkEnd w:id="52"/>
      <w:r w:rsidRPr="00C37C40">
        <w:rPr>
          <w:rStyle w:val="CPBCharacter"/>
          <w:noProof/>
        </w:rPr>
        <w:t xml:space="preserve"> </w:t>
      </w:r>
      <w:r w:rsidRPr="00821ECE">
        <w:rPr>
          <w:noProof/>
          <w:color w:val="auto"/>
        </w:rPr>
        <w:t xml:space="preserve">The </w:t>
      </w:r>
      <w:r w:rsidRPr="00821ECE">
        <w:rPr>
          <w:i/>
          <w:noProof/>
          <w:color w:val="auto"/>
        </w:rPr>
        <w:t>p-curve</w:t>
      </w:r>
      <w:r w:rsidRPr="00821ECE">
        <w:rPr>
          <w:noProof/>
          <w:color w:val="auto"/>
        </w:rPr>
        <w:t xml:space="preserve"> for narcissism’s relationship with self-enhancement.</w:t>
      </w:r>
    </w:p>
    <w:p w:rsidR="00631A09" w:rsidRPr="00821ECE" w:rsidRDefault="00631A09" w:rsidP="00C37C40">
      <w:pPr>
        <w:pStyle w:val="TEXTIND"/>
        <w:spacing w:line="240" w:lineRule="auto"/>
        <w:ind w:firstLine="0"/>
        <w:rPr>
          <w:noProof/>
          <w:color w:val="auto"/>
        </w:rPr>
      </w:pPr>
      <w:r w:rsidRPr="00821ECE">
        <w:rPr>
          <w:noProof/>
          <w:color w:val="auto"/>
        </w:rPr>
        <w:t xml:space="preserve">expected, narcissists did not enhance agreeableness. From a practical perspective, this means that researchers should potentially be more cautious about relying on a narcissists’ self-reports of agentic qualities, as well as likeability and conscientiousness, because these are the characteristics they are more likely to positively distort. In contrast, narcissists are </w:t>
      </w:r>
      <w:r w:rsidRPr="00821ECE">
        <w:rPr>
          <w:i/>
          <w:iCs/>
          <w:noProof/>
          <w:color w:val="auto"/>
        </w:rPr>
        <w:t>not</w:t>
      </w:r>
      <w:r w:rsidRPr="00821ECE">
        <w:rPr>
          <w:noProof/>
          <w:color w:val="auto"/>
        </w:rPr>
        <w:t xml:space="preserve"> more likely to provide inflated self-ratings on communal constructs than non-narcissists, on average.</w:t>
      </w:r>
    </w:p>
    <w:p w:rsidR="00631A09" w:rsidRPr="00821ECE" w:rsidRDefault="00631A09" w:rsidP="00821ECE">
      <w:pPr>
        <w:pStyle w:val="TEXTIND"/>
        <w:spacing w:line="240" w:lineRule="auto"/>
        <w:rPr>
          <w:noProof/>
          <w:color w:val="auto"/>
        </w:rPr>
      </w:pPr>
      <w:r w:rsidRPr="00821ECE">
        <w:rPr>
          <w:noProof/>
          <w:color w:val="auto"/>
        </w:rPr>
        <w:t>It is worth exploring in more detail the two communal traits for which narcissists did in fact self-enhance—likability and conscientiousness. At first, it appeared as though likeability would fit better with our definition of communion, because likability is associated with being friendly and cooperative (</w:t>
      </w:r>
      <w:r w:rsidRPr="00821ECE">
        <w:rPr>
          <w:noProof/>
          <w:color w:val="auto"/>
          <w:bdr w:val="none" w:sz="0" w:space="0" w:color="auto" w:frame="1"/>
        </w:rPr>
        <w:t>Cillessen &amp; Rose, 2005</w:t>
      </w:r>
      <w:r w:rsidRPr="00821ECE">
        <w:rPr>
          <w:noProof/>
          <w:color w:val="auto"/>
        </w:rPr>
        <w:t xml:space="preserve">; van der </w:t>
      </w:r>
      <w:r w:rsidRPr="00821ECE">
        <w:rPr>
          <w:noProof/>
          <w:color w:val="auto"/>
        </w:rPr>
        <w:lastRenderedPageBreak/>
        <w:t xml:space="preserve">Linden, Scholte, Cillessen, Nijenhuis, &amp; Segers, 2010). However, likeability has also been used as a measure of popularity (e.g., sociometric status ratings in which one is asked to rate each individual in a group on likeability; e.g., </w:t>
      </w:r>
      <w:r w:rsidRPr="00821ECE">
        <w:rPr>
          <w:noProof/>
          <w:color w:val="auto"/>
          <w:bdr w:val="none" w:sz="0" w:space="0" w:color="auto" w:frame="1"/>
        </w:rPr>
        <w:t>Dion &amp; Berscheid, 1974</w:t>
      </w:r>
      <w:r w:rsidRPr="00821ECE">
        <w:rPr>
          <w:noProof/>
          <w:color w:val="auto"/>
        </w:rPr>
        <w:t>);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prestige, a possibility that necessitates further research.</w:t>
      </w:r>
    </w:p>
    <w:p w:rsidR="00C37C40" w:rsidRDefault="00631A09" w:rsidP="00821ECE">
      <w:pPr>
        <w:pStyle w:val="TEXTIND"/>
        <w:spacing w:line="240" w:lineRule="auto"/>
        <w:rPr>
          <w:noProof/>
          <w:color w:val="auto"/>
          <w:bdr w:val="none" w:sz="0" w:space="0" w:color="auto" w:frame="1"/>
        </w:rPr>
      </w:pPr>
      <w:r w:rsidRPr="00821ECE">
        <w:rPr>
          <w:noProof/>
          <w:color w:val="auto"/>
        </w:rPr>
        <w:t xml:space="preserve">Our findings for conscientiousness also did not conform to the expected pattern for communal constructs. Although previous scholars have categorized conscientiousness as being communal (e.g., </w:t>
      </w:r>
      <w:r w:rsidRPr="00821ECE">
        <w:rPr>
          <w:noProof/>
          <w:color w:val="auto"/>
          <w:bdr w:val="none" w:sz="0" w:space="0" w:color="auto" w:frame="1"/>
        </w:rPr>
        <w:t>Campbell et al., 2002</w:t>
      </w:r>
      <w:r w:rsidRPr="00821ECE">
        <w:rPr>
          <w:noProof/>
          <w:color w:val="auto"/>
        </w:rPr>
        <w:t>), we initially found conscientiousness difficult to categorize into either agency or communion, because we perceived it to have both communal (e.g., dutifulness) and agentic (e.g., achievement striving) facets (</w:t>
      </w:r>
      <w:r w:rsidRPr="00821ECE">
        <w:rPr>
          <w:noProof/>
          <w:color w:val="auto"/>
          <w:bdr w:val="none" w:sz="0" w:space="0" w:color="auto" w:frame="1"/>
        </w:rPr>
        <w:t>Costa &amp; McCrae, 1992</w:t>
      </w:r>
      <w:r w:rsidRPr="00821ECE">
        <w:rPr>
          <w:noProof/>
          <w:color w:val="auto"/>
        </w:rPr>
        <w:t xml:space="preserve">). Thus, we also ran our communion analysis without conscientiousness, and our results did not statistically differ when conscientiousness was excluded (corrected </w:t>
      </w:r>
      <w:r w:rsidRPr="00821ECE">
        <w:rPr>
          <w:i/>
          <w:iCs/>
          <w:noProof/>
          <w:color w:val="auto"/>
        </w:rPr>
        <w:t>B</w:t>
      </w:r>
      <w:r w:rsidRPr="00821ECE">
        <w:rPr>
          <w:noProof/>
          <w:color w:val="auto"/>
        </w:rPr>
        <w:t xml:space="preserve"> = </w:t>
      </w:r>
      <w:r w:rsidRPr="00821ECE">
        <w:rPr>
          <w:rFonts w:ascii="Symbol" w:hAnsi="Symbol"/>
          <w:noProof/>
          <w:color w:val="auto"/>
        </w:rPr>
        <w:sym w:font="Symbol" w:char="002D"/>
      </w:r>
      <w:r w:rsidRPr="00821ECE">
        <w:rPr>
          <w:noProof/>
          <w:color w:val="auto"/>
        </w:rPr>
        <w:t xml:space="preserve">.02, </w:t>
      </w:r>
      <w:r w:rsidRPr="00821ECE">
        <w:rPr>
          <w:i/>
          <w:iCs/>
          <w:noProof/>
          <w:color w:val="auto"/>
        </w:rPr>
        <w:t>SE</w:t>
      </w:r>
      <w:r w:rsidRPr="00821ECE">
        <w:rPr>
          <w:noProof/>
          <w:color w:val="auto"/>
        </w:rPr>
        <w:t xml:space="preserve"> = .05, </w:t>
      </w:r>
      <w:r w:rsidRPr="00821ECE">
        <w:rPr>
          <w:i/>
          <w:iCs/>
          <w:noProof/>
          <w:color w:val="auto"/>
        </w:rPr>
        <w:t>k</w:t>
      </w:r>
      <w:r w:rsidRPr="00821ECE">
        <w:rPr>
          <w:noProof/>
          <w:color w:val="auto"/>
        </w:rPr>
        <w:t xml:space="preserve"> = 44, number of samples = 10, 95% CI = [</w:t>
      </w:r>
      <w:r w:rsidRPr="00821ECE">
        <w:rPr>
          <w:rFonts w:ascii="Symbol" w:hAnsi="Symbol"/>
          <w:noProof/>
          <w:color w:val="auto"/>
        </w:rPr>
        <w:sym w:font="Symbol" w:char="002D"/>
      </w:r>
      <w:r w:rsidRPr="00821ECE">
        <w:rPr>
          <w:noProof/>
          <w:color w:val="auto"/>
        </w:rPr>
        <w:t xml:space="preserve">.17, .12]). At the same time, it is possible that only certain facets of conscientiousness are driving the observed relationship between narcissism and self-enhancement—a possibility that needs to be verified by future research. Similarly, opposing facet-level relationships could also explain why narcissists did not enhance the agentic Big Five trait of openness to a significant degree. For example, one facet of openness is </w:t>
      </w:r>
      <w:r w:rsidRPr="00821ECE">
        <w:rPr>
          <w:i/>
          <w:iCs/>
          <w:noProof/>
          <w:color w:val="auto"/>
        </w:rPr>
        <w:t>feelings</w:t>
      </w:r>
      <w:r w:rsidRPr="00821ECE">
        <w:rPr>
          <w:noProof/>
          <w:color w:val="auto"/>
        </w:rPr>
        <w:t xml:space="preserve">, which taps into a sensitivity to one’s own feelings, whereas another facet is </w:t>
      </w:r>
      <w:r w:rsidRPr="00821ECE">
        <w:rPr>
          <w:i/>
          <w:iCs/>
          <w:noProof/>
          <w:color w:val="auto"/>
        </w:rPr>
        <w:lastRenderedPageBreak/>
        <w:t>actions</w:t>
      </w:r>
      <w:r w:rsidRPr="00821ECE">
        <w:rPr>
          <w:noProof/>
          <w:color w:val="auto"/>
        </w:rPr>
        <w:t>, which taps into a preference for variety over routine (</w:t>
      </w:r>
      <w:r w:rsidRPr="00821ECE">
        <w:rPr>
          <w:noProof/>
          <w:color w:val="auto"/>
          <w:bdr w:val="none" w:sz="0" w:space="0" w:color="auto" w:frame="1"/>
        </w:rPr>
        <w:t xml:space="preserve">Costa &amp; McCrae, </w:t>
      </w:r>
      <w:r w:rsidR="00C37C40">
        <w:rPr>
          <w:noProof/>
          <w:color w:val="auto"/>
          <w:bdr w:val="none" w:sz="0" w:space="0" w:color="auto" w:frame="1"/>
        </w:rPr>
        <w:br w:type="textWrapping" w:clear="all"/>
      </w:r>
    </w:p>
    <w:p w:rsidR="00C37C40" w:rsidRDefault="00C37C40" w:rsidP="00C37C40">
      <w:pPr>
        <w:pStyle w:val="CL"/>
        <w:rPr>
          <w:rStyle w:val="CPBCharacter"/>
          <w:noProof/>
        </w:rPr>
      </w:pPr>
      <w:bookmarkStart w:id="53" w:name="fig5"/>
      <w:r>
        <w:rPr>
          <w:rFonts w:ascii="Gill Sans" w:hAnsi="Gill Sans"/>
          <w:b/>
          <w:noProof/>
          <w:lang w:eastAsia="zh-CN"/>
        </w:rPr>
        <w:drawing>
          <wp:inline distT="0" distB="0" distL="0" distR="0">
            <wp:extent cx="2743200" cy="2208530"/>
            <wp:effectExtent l="19050" t="0" r="0" b="0"/>
            <wp:docPr id="134" name="Picture 134" descr="J:\PSP\PSP611636\FIG\ONLINE\CF\10.1177_0146167215611636-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PSP\PSP611636\FIG\ONLINE\CF\10.1177_0146167215611636-fig5.png"/>
                    <pic:cNvPicPr>
                      <a:picLocks noChangeAspect="1" noChangeArrowheads="1"/>
                    </pic:cNvPicPr>
                  </pic:nvPicPr>
                  <pic:blipFill>
                    <a:blip r:embed="rId39" cstate="print"/>
                    <a:srcRect/>
                    <a:stretch>
                      <a:fillRect/>
                    </a:stretch>
                  </pic:blipFill>
                  <pic:spPr bwMode="auto">
                    <a:xfrm>
                      <a:off x="0" y="0"/>
                      <a:ext cx="2743200" cy="2208530"/>
                    </a:xfrm>
                    <a:prstGeom prst="rect">
                      <a:avLst/>
                    </a:prstGeom>
                    <a:noFill/>
                    <a:ln w="9525">
                      <a:noFill/>
                      <a:miter lim="800000"/>
                      <a:headEnd/>
                      <a:tailEnd/>
                    </a:ln>
                  </pic:spPr>
                </pic:pic>
              </a:graphicData>
            </a:graphic>
          </wp:inline>
        </w:drawing>
      </w:r>
    </w:p>
    <w:p w:rsidR="00C37C40" w:rsidRPr="00821ECE" w:rsidRDefault="00C37C40" w:rsidP="00C37C40">
      <w:pPr>
        <w:pStyle w:val="CPB"/>
        <w:spacing w:line="240" w:lineRule="auto"/>
        <w:rPr>
          <w:noProof/>
          <w:color w:val="auto"/>
        </w:rPr>
      </w:pPr>
      <w:r w:rsidRPr="00C37C40">
        <w:rPr>
          <w:rStyle w:val="CPBCharacter"/>
          <w:noProof/>
        </w:rPr>
        <w:t>Figure 5.</w:t>
      </w:r>
      <w:bookmarkEnd w:id="53"/>
      <w:r w:rsidRPr="00821ECE">
        <w:rPr>
          <w:noProof/>
          <w:color w:val="auto"/>
        </w:rPr>
        <w:t xml:space="preserve">The </w:t>
      </w:r>
      <w:r w:rsidRPr="00821ECE">
        <w:rPr>
          <w:i/>
          <w:noProof/>
          <w:color w:val="auto"/>
        </w:rPr>
        <w:t>p-curve</w:t>
      </w:r>
      <w:r w:rsidRPr="00821ECE">
        <w:rPr>
          <w:noProof/>
          <w:color w:val="auto"/>
        </w:rPr>
        <w:t xml:space="preserve"> for the relationship between narcissism and self-enhancement in agentic criteria.</w:t>
      </w:r>
    </w:p>
    <w:p w:rsidR="00631A09" w:rsidRPr="00821ECE" w:rsidRDefault="00631A09" w:rsidP="00C37C40">
      <w:pPr>
        <w:pStyle w:val="TEXTIND"/>
        <w:spacing w:line="240" w:lineRule="auto"/>
        <w:ind w:firstLine="0"/>
        <w:rPr>
          <w:noProof/>
          <w:color w:val="auto"/>
        </w:rPr>
      </w:pPr>
      <w:r w:rsidRPr="00821ECE">
        <w:rPr>
          <w:noProof/>
          <w:color w:val="auto"/>
          <w:bdr w:val="none" w:sz="0" w:space="0" w:color="auto" w:frame="1"/>
        </w:rPr>
        <w:t>1992</w:t>
      </w:r>
      <w:r w:rsidRPr="00821ECE">
        <w:rPr>
          <w:noProof/>
          <w:color w:val="auto"/>
        </w:rPr>
        <w:t>). Narcissists are not known for being particularly introspective and in touch with their emotions, but narcissism has been associated with approach motivation and specific behaviors such as risk taking (</w:t>
      </w:r>
      <w:r w:rsidRPr="00821ECE">
        <w:rPr>
          <w:noProof/>
          <w:color w:val="auto"/>
          <w:bdr w:val="none" w:sz="0" w:space="0" w:color="auto" w:frame="1"/>
        </w:rPr>
        <w:t>Vazire &amp; Funder, 2006</w:t>
      </w:r>
      <w:r w:rsidRPr="00821ECE">
        <w:rPr>
          <w:noProof/>
          <w:color w:val="auto"/>
        </w:rPr>
        <w:t>) and sensation/fun seeking (</w:t>
      </w:r>
      <w:r w:rsidRPr="00821ECE">
        <w:rPr>
          <w:noProof/>
          <w:color w:val="auto"/>
          <w:bdr w:val="none" w:sz="0" w:space="0" w:color="auto" w:frame="1"/>
        </w:rPr>
        <w:t>Campbell et al., 2006</w:t>
      </w:r>
      <w:r w:rsidRPr="00821ECE">
        <w:rPr>
          <w:noProof/>
          <w:color w:val="auto"/>
        </w:rPr>
        <w:t xml:space="preserve">; </w:t>
      </w:r>
      <w:r w:rsidRPr="00821ECE">
        <w:rPr>
          <w:noProof/>
          <w:color w:val="auto"/>
          <w:bdr w:val="none" w:sz="0" w:space="0" w:color="auto" w:frame="1"/>
        </w:rPr>
        <w:t>Miller et al., 2009</w:t>
      </w:r>
      <w:r w:rsidRPr="00821ECE">
        <w:rPr>
          <w:noProof/>
          <w:color w:val="auto"/>
        </w:rPr>
        <w:t>). Thus, individuals high in narcissism may be more likely to enhance facets of openness that align more closely with approach motivation. Unfortunately, due to limitations in the type of information available in our primary studies, we were not able to examine the narcissism–self-enhancement relationship for the Big Five at the facet level; hence, further empirical inquiry is needed on the narcissism–self-enhancement relationship in the Big Five facets.</w:t>
      </w:r>
    </w:p>
    <w:p w:rsidR="00631A09" w:rsidRPr="00821ECE" w:rsidRDefault="00631A09" w:rsidP="00C37C40">
      <w:pPr>
        <w:pStyle w:val="H2"/>
        <w:spacing w:line="240" w:lineRule="auto"/>
        <w:rPr>
          <w:noProof/>
          <w:color w:val="auto"/>
        </w:rPr>
      </w:pPr>
      <w:r w:rsidRPr="00821ECE">
        <w:rPr>
          <w:noProof/>
          <w:color w:val="auto"/>
        </w:rPr>
        <w:t>Theoretical Implications</w:t>
      </w:r>
    </w:p>
    <w:p w:rsidR="00631A09" w:rsidRPr="00C37C40" w:rsidRDefault="00631A09" w:rsidP="00821ECE">
      <w:pPr>
        <w:pStyle w:val="TEXT"/>
        <w:spacing w:line="240" w:lineRule="auto"/>
        <w:rPr>
          <w:noProof/>
          <w:color w:val="auto"/>
        </w:rPr>
      </w:pPr>
      <w:r w:rsidRPr="00C37C40">
        <w:rPr>
          <w:noProof/>
          <w:color w:val="auto"/>
        </w:rPr>
        <w:t xml:space="preserve">The mapping of narcissists’ pattern of self-enhancement has many theoretical implications. First, the current study emphasizes the contextualized nature of narcissism’s relationship with self-enhancement. Although narcissists do indeed self-enhance, these positive illusions appear to be targeted toward agentic attributes—potentially attributes that are central to their self-concepts. Thus, the current work helps to precisely identify an important boundary condition on what was once thought to be a global tendency toward self-enhancement. A possible direction for future research would be to explore why narcissists’ self-ratings are more similar to observer ratings for communal traits. For example, do communal characteristics have a subtle negative connotation to narcissists—are communal characteristics associated with weakness and unwanted vulnerability? This explanation is intuitively appealing based on some theoretical accounts of narcissism (such as Morf and Rhodewalt’s [2001] dynamic self-regulatory processing model of narcissism); however, it should be </w:t>
      </w:r>
      <w:r w:rsidRPr="00C37C40">
        <w:rPr>
          <w:noProof/>
          <w:color w:val="auto"/>
        </w:rPr>
        <w:lastRenderedPageBreak/>
        <w:t xml:space="preserve">noted that the average communal effect size we found was near zero (i.e., </w:t>
      </w:r>
      <w:r w:rsidRPr="00C37C40">
        <w:rPr>
          <w:i/>
          <w:iCs/>
          <w:noProof/>
          <w:color w:val="auto"/>
        </w:rPr>
        <w:t>B</w:t>
      </w:r>
      <w:r w:rsidRPr="00C37C40">
        <w:rPr>
          <w:noProof/>
          <w:color w:val="auto"/>
        </w:rPr>
        <w:t xml:space="preserve"> = .05). If narcissists really considered communal traits to reflect negative qualities, then we would have expected to see statistically significant negative effects. Based on our results, narcissists may perceive communal qualities as simply being unimportant. This is consistent with Campbell and Foster’s (2007) observation that one of the defining features of narcissism is a “</w:t>
      </w:r>
      <w:r w:rsidRPr="00C37C40">
        <w:rPr>
          <w:i/>
          <w:iCs/>
          <w:noProof/>
          <w:color w:val="auto"/>
        </w:rPr>
        <w:t>lack of interest</w:t>
      </w:r>
      <w:r w:rsidRPr="00C37C40">
        <w:rPr>
          <w:noProof/>
          <w:color w:val="auto"/>
        </w:rPr>
        <w:t xml:space="preserve"> in warm and caring interpersonal relationships” (p. 118, emphasis added).</w:t>
      </w:r>
    </w:p>
    <w:p w:rsidR="00631A09" w:rsidRPr="00821ECE" w:rsidRDefault="00631A09" w:rsidP="00821ECE">
      <w:pPr>
        <w:pStyle w:val="TEXTIND"/>
        <w:spacing w:line="240" w:lineRule="auto"/>
        <w:rPr>
          <w:noProof/>
          <w:color w:val="auto"/>
        </w:rPr>
      </w:pPr>
      <w:r w:rsidRPr="00821ECE">
        <w:rPr>
          <w:noProof/>
          <w:color w:val="auto"/>
        </w:rPr>
        <w:t xml:space="preserve">Thus, a second contribution of the current article was that it provided further insight into theoretical accounts of narcissism. Specifically, Campbell and colleagues’ extended agency model of narcissism (e.g., </w:t>
      </w:r>
      <w:r w:rsidRPr="00821ECE">
        <w:rPr>
          <w:noProof/>
          <w:color w:val="auto"/>
          <w:bdr w:val="none" w:sz="0" w:space="0" w:color="auto" w:frame="1"/>
        </w:rPr>
        <w:t>Campbell &amp; Foster, 2007</w:t>
      </w:r>
      <w:r w:rsidRPr="00821ECE">
        <w:rPr>
          <w:noProof/>
          <w:color w:val="auto"/>
        </w:rPr>
        <w:t>) posits that prioritizing agentic over communal concerns is a fundamental characteristic of narcissism—a contention that is supported by the current meta-analysis. In addition, the agency model of narcissism indicates that inflated self-views are one of the intrapsychic strategies that narcissists use to feel good about themselves, and state that narcissistic esteem is “linked primarily to dominance rather than closeness or acceptance” (</w:t>
      </w:r>
      <w:r w:rsidRPr="00821ECE">
        <w:rPr>
          <w:noProof/>
          <w:color w:val="auto"/>
          <w:bdr w:val="none" w:sz="0" w:space="0" w:color="auto" w:frame="1"/>
        </w:rPr>
        <w:t>Campbell &amp; Foster, 2007</w:t>
      </w:r>
      <w:r w:rsidRPr="00821ECE">
        <w:rPr>
          <w:noProof/>
          <w:color w:val="auto"/>
        </w:rPr>
        <w:t>, p. 122). Overall, our results are consistent with and build confidence in the aforementioned components of the more general agency model of narcissism.</w:t>
      </w:r>
    </w:p>
    <w:p w:rsidR="00631A09" w:rsidRPr="00C37C40" w:rsidRDefault="00631A09" w:rsidP="00821ECE">
      <w:pPr>
        <w:pStyle w:val="TEXTIND"/>
        <w:spacing w:line="240" w:lineRule="auto"/>
        <w:rPr>
          <w:noProof/>
          <w:color w:val="auto"/>
        </w:rPr>
      </w:pPr>
      <w:r w:rsidRPr="00C37C40">
        <w:rPr>
          <w:noProof/>
          <w:color w:val="auto"/>
        </w:rPr>
        <w:t xml:space="preserve">A third contribution of the current meta-analysis was to investigate the impact of using difference scores, as opposed to regression residuals. We found that effect sizes based on regression residuals were slightly larger than those based on difference scores. Although difference scores are criticized more frequently, the self-criterion residual method has also faced methodological criticism (see </w:t>
      </w:r>
      <w:r w:rsidRPr="00C37C40">
        <w:rPr>
          <w:noProof/>
          <w:color w:val="auto"/>
          <w:bdr w:val="none" w:sz="0" w:space="0" w:color="auto" w:frame="1"/>
        </w:rPr>
        <w:t>Krueger &amp; Wright, 2011</w:t>
      </w:r>
      <w:r w:rsidRPr="00C37C40">
        <w:rPr>
          <w:noProof/>
          <w:color w:val="auto"/>
        </w:rPr>
        <w:t xml:space="preserve">). That being said, there are now more advanced methods than difference scores and the self-criterion residual method for indexing self-enhancement. First, drawing on Kenny’s (1994) Social Relations Model (SRM), a new method was proposed by Kwan and colleagues (2004) that requires round-robin data (i.e., data collected in a small group in which all group members provide self-reports, as well as reports for every other group member). If round-robin data are available, then using Kwan and colleagues method allows one to get a more precise estimate of self-enhancement by taking into consideration both perceiver effects (how one tends to perceive others) and target effects (how one tends to be perceived; for a more detailed description, see </w:t>
      </w:r>
      <w:r w:rsidRPr="00C37C40">
        <w:rPr>
          <w:noProof/>
          <w:color w:val="auto"/>
          <w:bdr w:val="none" w:sz="0" w:space="0" w:color="auto" w:frame="1"/>
        </w:rPr>
        <w:t>Borkenau, Zaltauskas, &amp; Leising, 2009</w:t>
      </w:r>
      <w:r w:rsidRPr="00C37C40">
        <w:rPr>
          <w:noProof/>
          <w:color w:val="auto"/>
        </w:rPr>
        <w:t xml:space="preserve">; </w:t>
      </w:r>
      <w:r w:rsidRPr="00C37C40">
        <w:rPr>
          <w:noProof/>
          <w:color w:val="auto"/>
          <w:bdr w:val="none" w:sz="0" w:space="0" w:color="auto" w:frame="1"/>
        </w:rPr>
        <w:t>Kwan et al., 2004</w:t>
      </w:r>
      <w:r w:rsidRPr="00C37C40">
        <w:rPr>
          <w:noProof/>
          <w:color w:val="auto"/>
        </w:rPr>
        <w:t>). A second option is to use polynomial regression and response surface methodology (</w:t>
      </w:r>
      <w:r w:rsidRPr="00C37C40">
        <w:rPr>
          <w:noProof/>
          <w:color w:val="auto"/>
          <w:bdr w:val="none" w:sz="0" w:space="0" w:color="auto" w:frame="1"/>
        </w:rPr>
        <w:t>Edwards &amp; Parry, 1993</w:t>
      </w:r>
      <w:r w:rsidRPr="00C37C40">
        <w:rPr>
          <w:noProof/>
          <w:color w:val="auto"/>
        </w:rPr>
        <w:t xml:space="preserve">), which have become popular in the person–environment fit literature in industrial and organizational psychology. Using polynomial regression, researchers can analyze their results from a three-dimensional perspective, relating self-ratings and observer ratings to an outcome of interest, such as narcissism. Polynomial regression and response surface methodology allow researchers to directly test the relationships that difference scores are supposed to evaluate without the same restrictive (often untested) assumptions </w:t>
      </w:r>
      <w:r w:rsidRPr="00C37C40">
        <w:rPr>
          <w:noProof/>
          <w:color w:val="auto"/>
        </w:rPr>
        <w:lastRenderedPageBreak/>
        <w:t xml:space="preserve">inherent to the use of difference scores (see </w:t>
      </w:r>
      <w:r w:rsidRPr="00C37C40">
        <w:rPr>
          <w:noProof/>
          <w:color w:val="auto"/>
          <w:bdr w:val="none" w:sz="0" w:space="0" w:color="auto" w:frame="1"/>
        </w:rPr>
        <w:t>Edwards, 2002</w:t>
      </w:r>
      <w:r w:rsidRPr="00C37C40">
        <w:rPr>
          <w:noProof/>
          <w:color w:val="auto"/>
        </w:rPr>
        <w:t>, for a thorough description of polynomial regression).</w:t>
      </w:r>
    </w:p>
    <w:p w:rsidR="00C37C40" w:rsidRDefault="00C37C40" w:rsidP="00C37C40">
      <w:pPr>
        <w:pStyle w:val="H2"/>
        <w:spacing w:before="240" w:after="0" w:line="240" w:lineRule="auto"/>
        <w:rPr>
          <w:noProof/>
          <w:color w:val="auto"/>
        </w:rPr>
      </w:pPr>
    </w:p>
    <w:p w:rsidR="00C37C40" w:rsidRDefault="00C37C40" w:rsidP="00821ECE">
      <w:pPr>
        <w:pStyle w:val="H2"/>
        <w:spacing w:line="240" w:lineRule="auto"/>
        <w:rPr>
          <w:noProof/>
          <w:color w:val="auto"/>
        </w:rPr>
        <w:sectPr w:rsidR="00C37C40" w:rsidSect="00CA46EC">
          <w:type w:val="continuous"/>
          <w:pgSz w:w="12242" w:h="15842" w:code="177"/>
          <w:pgMar w:top="840" w:right="960" w:bottom="960" w:left="1260" w:header="780" w:footer="1008" w:gutter="0"/>
          <w:pgNumType w:start="15"/>
          <w:cols w:num="2" w:space="360"/>
          <w:titlePg/>
          <w:docGrid w:linePitch="360"/>
        </w:sectPr>
      </w:pPr>
    </w:p>
    <w:p w:rsidR="00C37C40" w:rsidRPr="00C37C40" w:rsidRDefault="00C37C40" w:rsidP="00C37C40">
      <w:pPr>
        <w:pStyle w:val="CPB"/>
        <w:spacing w:before="0" w:line="240" w:lineRule="auto"/>
        <w:rPr>
          <w:noProof/>
          <w:color w:val="auto"/>
          <w:spacing w:val="-4"/>
        </w:rPr>
      </w:pPr>
      <w:bookmarkStart w:id="54" w:name="tbl7"/>
      <w:r w:rsidRPr="00C37C40">
        <w:rPr>
          <w:rStyle w:val="CPBCharacter"/>
          <w:noProof/>
        </w:rPr>
        <w:lastRenderedPageBreak/>
        <w:t>Table 7</w:t>
      </w:r>
      <w:bookmarkEnd w:id="54"/>
      <w:r w:rsidRPr="00C37C40">
        <w:rPr>
          <w:rStyle w:val="CPBCharacter"/>
          <w:noProof/>
        </w:rPr>
        <w:t>.</w:t>
      </w:r>
      <w:r w:rsidRPr="00C37C40">
        <w:rPr>
          <w:noProof/>
          <w:color w:val="auto"/>
          <w:spacing w:val="-4"/>
        </w:rPr>
        <w:t xml:space="preserve"> Summary of Multilevel WLS Results Predicting the Narcissism–Self-Enhancement Relationship for Different Self-Enhancement Criteria.</w:t>
      </w:r>
    </w:p>
    <w:tbl>
      <w:tblPr>
        <w:tblStyle w:val="CFTABLE"/>
        <w:tblW w:w="5000" w:type="pct"/>
        <w:tblLook w:val="04A0" w:firstRow="1" w:lastRow="0" w:firstColumn="1" w:lastColumn="0" w:noHBand="0" w:noVBand="1"/>
      </w:tblPr>
      <w:tblGrid>
        <w:gridCol w:w="2893"/>
        <w:gridCol w:w="964"/>
        <w:gridCol w:w="1205"/>
        <w:gridCol w:w="964"/>
        <w:gridCol w:w="1101"/>
        <w:gridCol w:w="605"/>
        <w:gridCol w:w="1304"/>
        <w:gridCol w:w="986"/>
      </w:tblGrid>
      <w:tr w:rsidR="00C37C40" w:rsidRPr="00821ECE" w:rsidTr="00C37C40">
        <w:trPr>
          <w:cnfStyle w:val="100000000000" w:firstRow="1" w:lastRow="0" w:firstColumn="0" w:lastColumn="0" w:oddVBand="0" w:evenVBand="0" w:oddHBand="0" w:evenHBand="0" w:firstRowFirstColumn="0" w:firstRowLastColumn="0" w:lastRowFirstColumn="0" w:lastRowLastColumn="0"/>
          <w:trHeight w:val="20"/>
        </w:trPr>
        <w:tc>
          <w:tcPr>
            <w:tcW w:w="1440" w:type="dxa"/>
            <w:hideMark/>
          </w:tcPr>
          <w:p w:rsidR="00C37C40" w:rsidRPr="00821ECE" w:rsidRDefault="00C37C40" w:rsidP="00C37C40">
            <w:pPr>
              <w:pStyle w:val="TCH"/>
              <w:spacing w:before="0" w:after="0" w:line="240" w:lineRule="exact"/>
              <w:contextualSpacing/>
              <w:rPr>
                <w:noProof/>
                <w:color w:val="auto"/>
              </w:rPr>
            </w:pPr>
            <w:r w:rsidRPr="00821ECE">
              <w:rPr>
                <w:noProof/>
                <w:color w:val="auto"/>
              </w:rPr>
              <w:t>Self-enhancement criteria</w:t>
            </w:r>
          </w:p>
        </w:tc>
        <w:tc>
          <w:tcPr>
            <w:tcW w:w="480" w:type="dxa"/>
            <w:hideMark/>
          </w:tcPr>
          <w:p w:rsidR="00C37C40" w:rsidRPr="00821ECE" w:rsidRDefault="00C37C40" w:rsidP="00C37C40">
            <w:pPr>
              <w:pStyle w:val="TCH"/>
              <w:spacing w:before="0" w:after="0" w:line="240" w:lineRule="exact"/>
              <w:contextualSpacing/>
              <w:jc w:val="center"/>
              <w:rPr>
                <w:noProof/>
                <w:color w:val="auto"/>
              </w:rPr>
            </w:pPr>
            <w:r w:rsidRPr="00821ECE">
              <w:rPr>
                <w:i/>
                <w:iCs/>
                <w:noProof/>
                <w:color w:val="auto"/>
              </w:rPr>
              <w:t>k</w:t>
            </w:r>
          </w:p>
        </w:tc>
        <w:tc>
          <w:tcPr>
            <w:tcW w:w="600" w:type="dxa"/>
            <w:hideMark/>
          </w:tcPr>
          <w:p w:rsidR="00C37C40" w:rsidRPr="00821ECE" w:rsidRDefault="00C37C40" w:rsidP="00C37C40">
            <w:pPr>
              <w:pStyle w:val="TCH"/>
              <w:spacing w:before="0" w:after="0" w:line="240" w:lineRule="exact"/>
              <w:contextualSpacing/>
              <w:jc w:val="center"/>
              <w:rPr>
                <w:noProof/>
                <w:color w:val="auto"/>
              </w:rPr>
            </w:pPr>
            <w:r w:rsidRPr="00821ECE">
              <w:rPr>
                <w:noProof/>
                <w:color w:val="auto"/>
              </w:rPr>
              <w:t>Samples</w:t>
            </w:r>
          </w:p>
        </w:tc>
        <w:tc>
          <w:tcPr>
            <w:tcW w:w="480" w:type="dxa"/>
            <w:hideMark/>
          </w:tcPr>
          <w:p w:rsidR="00C37C40" w:rsidRPr="00821ECE" w:rsidRDefault="00C37C40" w:rsidP="00C37C40">
            <w:pPr>
              <w:pStyle w:val="TCH"/>
              <w:spacing w:before="0" w:after="0" w:line="240" w:lineRule="exact"/>
              <w:contextualSpacing/>
              <w:jc w:val="center"/>
              <w:rPr>
                <w:noProof/>
                <w:color w:val="auto"/>
              </w:rPr>
            </w:pPr>
            <w:r w:rsidRPr="00821ECE">
              <w:rPr>
                <w:i/>
                <w:iCs/>
                <w:noProof/>
                <w:color w:val="auto"/>
              </w:rPr>
              <w:t>n</w:t>
            </w:r>
          </w:p>
        </w:tc>
        <w:tc>
          <w:tcPr>
            <w:tcW w:w="548" w:type="dxa"/>
            <w:hideMark/>
          </w:tcPr>
          <w:p w:rsidR="00C37C40" w:rsidRPr="00821ECE" w:rsidRDefault="00C37C40" w:rsidP="00C37C40">
            <w:pPr>
              <w:pStyle w:val="TCH"/>
              <w:spacing w:before="0" w:after="0" w:line="240" w:lineRule="exact"/>
              <w:contextualSpacing/>
              <w:jc w:val="center"/>
              <w:rPr>
                <w:noProof/>
                <w:color w:val="auto"/>
              </w:rPr>
            </w:pPr>
            <w:r w:rsidRPr="00821ECE">
              <w:rPr>
                <w:i/>
                <w:iCs/>
                <w:noProof/>
                <w:color w:val="auto"/>
              </w:rPr>
              <w:t>B</w:t>
            </w:r>
          </w:p>
        </w:tc>
        <w:tc>
          <w:tcPr>
            <w:tcW w:w="301" w:type="dxa"/>
            <w:hideMark/>
          </w:tcPr>
          <w:p w:rsidR="00C37C40" w:rsidRPr="00821ECE" w:rsidRDefault="00C37C40" w:rsidP="00C37C40">
            <w:pPr>
              <w:pStyle w:val="TCH"/>
              <w:spacing w:before="0" w:after="0" w:line="240" w:lineRule="exact"/>
              <w:contextualSpacing/>
              <w:jc w:val="center"/>
              <w:rPr>
                <w:noProof/>
                <w:color w:val="auto"/>
              </w:rPr>
            </w:pPr>
            <w:r w:rsidRPr="00821ECE">
              <w:rPr>
                <w:i/>
                <w:iCs/>
                <w:noProof/>
                <w:color w:val="auto"/>
              </w:rPr>
              <w:t>SE</w:t>
            </w:r>
          </w:p>
        </w:tc>
        <w:tc>
          <w:tcPr>
            <w:tcW w:w="491" w:type="dxa"/>
            <w:hideMark/>
          </w:tcPr>
          <w:p w:rsidR="00C37C40" w:rsidRPr="00821ECE" w:rsidRDefault="00C37C40" w:rsidP="00C37C40">
            <w:pPr>
              <w:pStyle w:val="TCH"/>
              <w:spacing w:before="0" w:after="0" w:line="240" w:lineRule="exact"/>
              <w:contextualSpacing/>
              <w:jc w:val="center"/>
              <w:rPr>
                <w:noProof/>
                <w:color w:val="auto"/>
              </w:rPr>
            </w:pPr>
            <w:r w:rsidRPr="00821ECE">
              <w:rPr>
                <w:noProof/>
                <w:color w:val="auto"/>
              </w:rPr>
              <w:t>95% CI</w:t>
            </w:r>
          </w:p>
        </w:tc>
        <w:tc>
          <w:tcPr>
            <w:tcW w:w="491" w:type="dxa"/>
            <w:hideMark/>
          </w:tcPr>
          <w:p w:rsidR="00C37C40" w:rsidRPr="00821ECE" w:rsidRDefault="00C37C40" w:rsidP="00C37C40">
            <w:pPr>
              <w:pStyle w:val="TCH"/>
              <w:spacing w:before="0" w:after="0" w:line="240" w:lineRule="exact"/>
              <w:contextualSpacing/>
              <w:jc w:val="center"/>
              <w:rPr>
                <w:noProof/>
                <w:color w:val="auto"/>
              </w:rPr>
            </w:pPr>
            <w:r w:rsidRPr="00821ECE">
              <w:rPr>
                <w:i/>
                <w:iCs/>
                <w:noProof/>
                <w:color w:val="auto"/>
              </w:rPr>
              <w:t>p</w:t>
            </w:r>
            <w:r w:rsidRPr="00821ECE">
              <w:rPr>
                <w:noProof/>
                <w:color w:val="auto"/>
              </w:rPr>
              <w:t xml:space="preserve"> value</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Intelligence</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21</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14</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2,827</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.29*</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.03</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[.23, .35]</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.000</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Task performance</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16</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6</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789</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.17*</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.04</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[.08, .25]</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.001</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Leadership</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11</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4</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1,390</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.34*</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.05</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[.17, .50]</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.008</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Agreeableness</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11</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5</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751</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rFonts w:ascii="Symbol" w:hAnsi="Symbol"/>
                <w:noProof/>
                <w:color w:val="auto"/>
              </w:rPr>
              <w:sym w:font="Symbol" w:char="002D"/>
            </w:r>
            <w:r w:rsidRPr="00821ECE">
              <w:rPr>
                <w:noProof/>
                <w:color w:val="auto"/>
              </w:rPr>
              <w:t>.14</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.11</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.44, .16]</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.264</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Extraversion</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10</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5</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751</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.41*</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.04</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[.31, .52]</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.000</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Emotional stability</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10</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6</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907</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.10</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.05</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.02, .23]</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.092</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Attractiveness</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9</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6</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622</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.40*</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.05</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[.28, .52]</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.000</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Conscientiousness</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9</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5</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904</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.18*</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.05</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[.04, .32]</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.022</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Openness</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8</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4</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669</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.28</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.12</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w:t>
            </w:r>
            <w:r w:rsidRPr="00821ECE">
              <w:rPr>
                <w:rFonts w:ascii="Symbol" w:hAnsi="Symbol"/>
                <w:noProof/>
                <w:color w:val="auto"/>
              </w:rPr>
              <w:sym w:font="Symbol" w:char="002D"/>
            </w:r>
            <w:r w:rsidRPr="00821ECE">
              <w:rPr>
                <w:noProof/>
                <w:color w:val="auto"/>
              </w:rPr>
              <w:t>.09, .66]</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.096</w:t>
            </w:r>
          </w:p>
        </w:tc>
      </w:tr>
      <w:tr w:rsidR="00C37C40" w:rsidRPr="00821ECE" w:rsidTr="00C37C40">
        <w:trPr>
          <w:trHeight w:val="20"/>
        </w:trPr>
        <w:tc>
          <w:tcPr>
            <w:tcW w:w="1440" w:type="dxa"/>
            <w:hideMark/>
          </w:tcPr>
          <w:p w:rsidR="00C37C40" w:rsidRPr="00821ECE" w:rsidRDefault="00C37C40" w:rsidP="00C37C40">
            <w:pPr>
              <w:pStyle w:val="TT"/>
              <w:spacing w:line="240" w:lineRule="exact"/>
              <w:contextualSpacing/>
              <w:rPr>
                <w:noProof/>
                <w:color w:val="auto"/>
              </w:rPr>
            </w:pPr>
            <w:r w:rsidRPr="00821ECE">
              <w:rPr>
                <w:noProof/>
                <w:color w:val="auto"/>
              </w:rPr>
              <w:t>Likable</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6</w:t>
            </w:r>
          </w:p>
        </w:tc>
        <w:tc>
          <w:tcPr>
            <w:tcW w:w="60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3</w:t>
            </w:r>
          </w:p>
        </w:tc>
        <w:tc>
          <w:tcPr>
            <w:tcW w:w="480"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241</w:t>
            </w:r>
          </w:p>
        </w:tc>
        <w:tc>
          <w:tcPr>
            <w:tcW w:w="548"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.32*</w:t>
            </w:r>
          </w:p>
        </w:tc>
        <w:tc>
          <w:tcPr>
            <w:tcW w:w="30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.04</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[.17, .48]</w:t>
            </w:r>
          </w:p>
        </w:tc>
        <w:tc>
          <w:tcPr>
            <w:tcW w:w="491" w:type="dxa"/>
            <w:hideMark/>
          </w:tcPr>
          <w:p w:rsidR="00C37C40" w:rsidRPr="00821ECE" w:rsidRDefault="00C37C40" w:rsidP="00C37C40">
            <w:pPr>
              <w:pStyle w:val="TT"/>
              <w:spacing w:line="240" w:lineRule="exact"/>
              <w:contextualSpacing/>
              <w:jc w:val="center"/>
              <w:rPr>
                <w:noProof/>
                <w:color w:val="auto"/>
              </w:rPr>
            </w:pPr>
            <w:r w:rsidRPr="00821ECE">
              <w:rPr>
                <w:noProof/>
                <w:color w:val="auto"/>
              </w:rPr>
              <w:t>.013</w:t>
            </w:r>
          </w:p>
        </w:tc>
      </w:tr>
    </w:tbl>
    <w:p w:rsidR="00C37C40" w:rsidRPr="00821ECE" w:rsidRDefault="00C37C40" w:rsidP="00C37C40">
      <w:pPr>
        <w:pStyle w:val="CPSO"/>
        <w:spacing w:line="240" w:lineRule="auto"/>
        <w:rPr>
          <w:noProof/>
          <w:color w:val="auto"/>
        </w:rPr>
      </w:pPr>
      <w:r w:rsidRPr="00821ECE">
        <w:rPr>
          <w:i/>
          <w:noProof/>
          <w:color w:val="auto"/>
        </w:rPr>
        <w:t>Note.</w:t>
      </w:r>
      <w:r w:rsidRPr="00821ECE">
        <w:rPr>
          <w:noProof/>
          <w:color w:val="auto"/>
        </w:rPr>
        <w:t xml:space="preserve"> WLS = weighted least squares; </w:t>
      </w:r>
      <w:r w:rsidRPr="00821ECE">
        <w:rPr>
          <w:i/>
          <w:iCs/>
          <w:noProof/>
          <w:color w:val="auto"/>
        </w:rPr>
        <w:t>k</w:t>
      </w:r>
      <w:r w:rsidRPr="00821ECE">
        <w:rPr>
          <w:noProof/>
          <w:color w:val="auto"/>
        </w:rPr>
        <w:t xml:space="preserve"> = number of effect sizes included in the meta-analysis; Samples = number of independent samples included in the meta-analysis; </w:t>
      </w:r>
      <w:r w:rsidRPr="00821ECE">
        <w:rPr>
          <w:i/>
          <w:iCs/>
          <w:noProof/>
          <w:color w:val="auto"/>
        </w:rPr>
        <w:t>n</w:t>
      </w:r>
      <w:r w:rsidRPr="00821ECE">
        <w:rPr>
          <w:noProof/>
          <w:color w:val="auto"/>
        </w:rPr>
        <w:t xml:space="preserve"> = number of participants (see Note 1); </w:t>
      </w:r>
      <w:r w:rsidRPr="00821ECE">
        <w:rPr>
          <w:i/>
          <w:iCs/>
          <w:noProof/>
          <w:color w:val="auto"/>
        </w:rPr>
        <w:t>B =</w:t>
      </w:r>
      <w:r w:rsidRPr="00821ECE">
        <w:rPr>
          <w:noProof/>
          <w:color w:val="auto"/>
        </w:rPr>
        <w:t xml:space="preserve"> unstandardized regression coefficient weighted by sample size; </w:t>
      </w:r>
      <w:r w:rsidRPr="00821ECE">
        <w:rPr>
          <w:i/>
          <w:noProof/>
          <w:color w:val="auto"/>
        </w:rPr>
        <w:t>SE</w:t>
      </w:r>
      <w:r w:rsidRPr="00821ECE">
        <w:rPr>
          <w:noProof/>
          <w:color w:val="auto"/>
        </w:rPr>
        <w:t xml:space="preserve"> = standard error of the regression coefficient; 95% CI = lower and upper bounds of the 95% confidence interval for </w:t>
      </w:r>
      <w:r w:rsidRPr="00821ECE">
        <w:rPr>
          <w:i/>
          <w:iCs/>
          <w:noProof/>
          <w:color w:val="auto"/>
        </w:rPr>
        <w:t>B</w:t>
      </w:r>
      <w:r w:rsidRPr="00821ECE">
        <w:rPr>
          <w:noProof/>
          <w:color w:val="auto"/>
        </w:rPr>
        <w:t xml:space="preserve">; </w:t>
      </w:r>
      <w:r w:rsidRPr="00821ECE">
        <w:rPr>
          <w:i/>
          <w:iCs/>
          <w:noProof/>
          <w:color w:val="auto"/>
        </w:rPr>
        <w:t>p =</w:t>
      </w:r>
      <w:r w:rsidRPr="00821ECE">
        <w:rPr>
          <w:noProof/>
          <w:color w:val="auto"/>
        </w:rPr>
        <w:t xml:space="preserve"> exact </w:t>
      </w:r>
      <w:r w:rsidRPr="00821ECE">
        <w:rPr>
          <w:i/>
          <w:iCs/>
          <w:noProof/>
          <w:color w:val="auto"/>
        </w:rPr>
        <w:t>p</w:t>
      </w:r>
      <w:r w:rsidRPr="00821ECE">
        <w:rPr>
          <w:noProof/>
          <w:color w:val="auto"/>
        </w:rPr>
        <w:t xml:space="preserve"> value.</w:t>
      </w:r>
    </w:p>
    <w:p w:rsidR="00C37C40" w:rsidRPr="00821ECE" w:rsidRDefault="00C37C40" w:rsidP="00C37C40">
      <w:pPr>
        <w:pStyle w:val="CPSO"/>
        <w:spacing w:line="240" w:lineRule="auto"/>
        <w:rPr>
          <w:noProof/>
          <w:color w:val="auto"/>
        </w:rPr>
      </w:pPr>
      <w:bookmarkStart w:id="55" w:name="tblfn6"/>
      <w:r w:rsidRPr="00821ECE">
        <w:rPr>
          <w:noProof/>
          <w:color w:val="auto"/>
        </w:rPr>
        <w:t>*</w:t>
      </w:r>
      <w:bookmarkEnd w:id="55"/>
      <w:r w:rsidRPr="00821ECE">
        <w:rPr>
          <w:i/>
          <w:iCs/>
          <w:noProof/>
          <w:color w:val="auto"/>
        </w:rPr>
        <w:t>p</w:t>
      </w:r>
      <w:r w:rsidRPr="00821ECE">
        <w:rPr>
          <w:noProof/>
          <w:color w:val="auto"/>
        </w:rPr>
        <w:t xml:space="preserve"> &lt; .05.</w:t>
      </w:r>
    </w:p>
    <w:p w:rsidR="00C37C40" w:rsidRDefault="00C37C40" w:rsidP="00C37C40">
      <w:pPr>
        <w:pStyle w:val="H2"/>
        <w:spacing w:before="0" w:after="0" w:line="240" w:lineRule="auto"/>
        <w:rPr>
          <w:noProof/>
          <w:color w:val="auto"/>
        </w:rPr>
      </w:pPr>
    </w:p>
    <w:p w:rsidR="00C37C40" w:rsidRDefault="00C37C40" w:rsidP="00821ECE">
      <w:pPr>
        <w:pStyle w:val="H2"/>
        <w:spacing w:line="240" w:lineRule="auto"/>
        <w:rPr>
          <w:noProof/>
          <w:color w:val="auto"/>
        </w:rPr>
        <w:sectPr w:rsidR="00C37C40" w:rsidSect="00C37C40">
          <w:type w:val="continuous"/>
          <w:pgSz w:w="12242" w:h="15842" w:code="177"/>
          <w:pgMar w:top="840" w:right="960" w:bottom="960" w:left="1260" w:header="780" w:footer="1008" w:gutter="0"/>
          <w:pgNumType w:start="13"/>
          <w:cols w:space="360"/>
          <w:titlePg/>
          <w:docGrid w:linePitch="360"/>
        </w:sectPr>
      </w:pPr>
    </w:p>
    <w:p w:rsidR="00631A09" w:rsidRPr="00C37C40" w:rsidRDefault="00631A09" w:rsidP="00C37C40">
      <w:pPr>
        <w:pStyle w:val="H2"/>
        <w:spacing w:before="0" w:line="240" w:lineRule="auto"/>
        <w:rPr>
          <w:noProof/>
          <w:color w:val="auto"/>
          <w:spacing w:val="4"/>
        </w:rPr>
      </w:pPr>
      <w:r w:rsidRPr="00C37C40">
        <w:rPr>
          <w:noProof/>
          <w:color w:val="auto"/>
          <w:spacing w:val="4"/>
        </w:rPr>
        <w:lastRenderedPageBreak/>
        <w:t>Limitations and Future Research Directions</w:t>
      </w:r>
    </w:p>
    <w:p w:rsidR="00631A09" w:rsidRPr="00C37C40" w:rsidRDefault="00631A09" w:rsidP="00821ECE">
      <w:pPr>
        <w:pStyle w:val="TEXT"/>
        <w:spacing w:line="240" w:lineRule="auto"/>
        <w:rPr>
          <w:noProof/>
          <w:color w:val="auto"/>
        </w:rPr>
      </w:pPr>
      <w:r w:rsidRPr="00C37C40">
        <w:rPr>
          <w:noProof/>
          <w:color w:val="auto"/>
        </w:rPr>
        <w:t>The current article has several limitations. First, the number of effect sizes was smaller than we would have liked for some of the moderator analyses, and it would have been preferable to examine a greater number of potentially self-enhanced constructs (although we were able to examine 10 constructs). In addition, despite the fact it is logically intuitive that peoples’ perceptions of narcissists change as they get to know a narcissist better, because it takes time for narcissists’ more negative qualities to become apparent, our acquaintance hypothesis (Hypothesis 3) was not supported. We would have liked to use a continuous measure of length of acquaintance rather than three categories (zero, short, and long acquaintance), but this was not possible because of missing information for many studies and the fact that many studies combined data from dyads with different lengths of acquaintance. Due to the somewhat crude nature of the acquaintance categories in the current work, we hope that researchers will continue to address the role played by length of acquaintance. Finally, we were interested in exploring how narcissists’ self-enhancement differed cross-culturally, but the majority of our primary studies originated from samples collected in the United States and Canada. Future research is needed to examine the role that culture plays in narcissistic self-enhancement.</w:t>
      </w:r>
    </w:p>
    <w:p w:rsidR="00631A09" w:rsidRPr="00821ECE" w:rsidRDefault="00631A09" w:rsidP="00C37C40">
      <w:pPr>
        <w:pStyle w:val="H1"/>
        <w:spacing w:before="240" w:line="240" w:lineRule="auto"/>
        <w:rPr>
          <w:noProof/>
          <w:color w:val="auto"/>
        </w:rPr>
      </w:pPr>
      <w:r w:rsidRPr="00821ECE">
        <w:rPr>
          <w:noProof/>
          <w:color w:val="auto"/>
        </w:rPr>
        <w:t>Conclusion</w:t>
      </w:r>
    </w:p>
    <w:p w:rsidR="00631A09" w:rsidRPr="00C37C40" w:rsidRDefault="00631A09" w:rsidP="00821ECE">
      <w:pPr>
        <w:pStyle w:val="TEXT"/>
        <w:spacing w:line="240" w:lineRule="auto"/>
        <w:rPr>
          <w:noProof/>
          <w:color w:val="auto"/>
        </w:rPr>
      </w:pPr>
      <w:r w:rsidRPr="00C37C40">
        <w:rPr>
          <w:noProof/>
          <w:color w:val="auto"/>
        </w:rPr>
        <w:t>We empirically reviewed the narcissism–self-enhancement literature. In addition to summarizing the magnitude of the meta-analytic effect sizes, the current study provided nuanced insight into narcissism’s relationship with self-enhancement by showing that the relationship was driven by narcissists’ tendency to self-enhance their agentic attributes, as opposed to their communal attributes.</w:t>
      </w:r>
    </w:p>
    <w:p w:rsidR="00631A09" w:rsidRPr="00245078" w:rsidRDefault="00631A09" w:rsidP="00245078">
      <w:pPr>
        <w:pStyle w:val="EH"/>
        <w:rPr>
          <w:noProof/>
        </w:rPr>
      </w:pPr>
      <w:r w:rsidRPr="00821ECE">
        <w:rPr>
          <w:noProof/>
        </w:rPr>
        <w:t>Declaration of Conflicting Interests</w:t>
      </w:r>
    </w:p>
    <w:p w:rsidR="00631A09" w:rsidRPr="00C37C40" w:rsidRDefault="00631A09" w:rsidP="00821ECE">
      <w:pPr>
        <w:pStyle w:val="AN"/>
        <w:spacing w:line="240" w:lineRule="auto"/>
        <w:rPr>
          <w:noProof/>
          <w:color w:val="auto"/>
          <w:spacing w:val="-4"/>
        </w:rPr>
      </w:pPr>
      <w:r w:rsidRPr="00C37C40">
        <w:rPr>
          <w:noProof/>
          <w:color w:val="auto"/>
          <w:spacing w:val="-4"/>
        </w:rPr>
        <w:lastRenderedPageBreak/>
        <w:t>The author(s) declared no potential conflicts of interest with respect to the research, authorship, and/or publication of this article.</w:t>
      </w:r>
    </w:p>
    <w:p w:rsidR="00631A09" w:rsidRPr="00821ECE" w:rsidRDefault="00631A09" w:rsidP="00C37C40">
      <w:pPr>
        <w:pStyle w:val="EH"/>
        <w:spacing w:before="0" w:line="240" w:lineRule="auto"/>
        <w:rPr>
          <w:noProof/>
          <w:color w:val="auto"/>
        </w:rPr>
      </w:pPr>
      <w:r w:rsidRPr="00821ECE">
        <w:rPr>
          <w:noProof/>
          <w:color w:val="auto"/>
        </w:rPr>
        <w:t>Funding</w:t>
      </w:r>
    </w:p>
    <w:p w:rsidR="00631A09" w:rsidRPr="00821ECE" w:rsidRDefault="00631A09" w:rsidP="00821ECE">
      <w:pPr>
        <w:pStyle w:val="AN"/>
        <w:spacing w:line="240" w:lineRule="auto"/>
        <w:rPr>
          <w:noProof/>
          <w:color w:val="auto"/>
        </w:rPr>
      </w:pPr>
      <w:r w:rsidRPr="00821ECE">
        <w:rPr>
          <w:noProof/>
          <w:color w:val="auto"/>
        </w:rPr>
        <w:t>The author(s) received no financial support for the research, authorship, and/or publication of this article.</w:t>
      </w:r>
    </w:p>
    <w:p w:rsidR="00631A09" w:rsidRPr="00821ECE" w:rsidRDefault="00631A09" w:rsidP="00C37C40">
      <w:pPr>
        <w:pStyle w:val="EH"/>
        <w:spacing w:before="240" w:line="240" w:lineRule="auto"/>
        <w:rPr>
          <w:noProof/>
          <w:color w:val="auto"/>
        </w:rPr>
      </w:pPr>
      <w:r w:rsidRPr="00821ECE">
        <w:rPr>
          <w:noProof/>
          <w:color w:val="auto"/>
        </w:rPr>
        <w:t>Notes</w:t>
      </w:r>
    </w:p>
    <w:p w:rsidR="00631A09" w:rsidRPr="00821ECE" w:rsidRDefault="00631A09" w:rsidP="00821ECE">
      <w:pPr>
        <w:pStyle w:val="NNUM"/>
        <w:spacing w:line="240" w:lineRule="auto"/>
        <w:rPr>
          <w:noProof/>
          <w:color w:val="auto"/>
        </w:rPr>
      </w:pPr>
      <w:r w:rsidRPr="00821ECE">
        <w:rPr>
          <w:noProof/>
          <w:color w:val="auto"/>
        </w:rPr>
        <w:t>If a sample had multiple effect sizes that were based on different numbers of participants, then we used the smallest sample size from each sample to compute a conservative overall sample size estimate to report in our article. However, in our analyses, we weighted each effect size using the most accurate information available—allowing effect sizes from the same sample to have different sample sizes, where applicable.</w:t>
      </w:r>
    </w:p>
    <w:p w:rsidR="00631A09" w:rsidRPr="00821ECE" w:rsidRDefault="00631A09" w:rsidP="00821ECE">
      <w:pPr>
        <w:pStyle w:val="NNUM"/>
        <w:spacing w:line="240" w:lineRule="auto"/>
        <w:rPr>
          <w:noProof/>
          <w:color w:val="auto"/>
        </w:rPr>
      </w:pPr>
      <w:r w:rsidRPr="00821ECE">
        <w:rPr>
          <w:noProof/>
          <w:color w:val="auto"/>
        </w:rPr>
        <w:t>Notably, because the current study is using multilevel modeling for which there are multiple variance components, adding predictor variables occasionally increases rather than decreases some of the variance components. This increase in variance makes negative pseudo-</w:t>
      </w:r>
      <w:r w:rsidRPr="00821ECE">
        <w:rPr>
          <w:i/>
          <w:iCs/>
          <w:noProof/>
          <w:color w:val="auto"/>
        </w:rPr>
        <w:t>R</w:t>
      </w:r>
      <w:r w:rsidRPr="00821ECE">
        <w:rPr>
          <w:iCs/>
          <w:noProof/>
          <w:color w:val="auto"/>
          <w:vertAlign w:val="superscript"/>
        </w:rPr>
        <w:t>2</w:t>
      </w:r>
      <w:r w:rsidRPr="00821ECE">
        <w:rPr>
          <w:noProof/>
          <w:color w:val="auto"/>
        </w:rPr>
        <w:t xml:space="preserve"> variables possible in the multilevel modeling context (</w:t>
      </w:r>
      <w:r w:rsidRPr="00821ECE">
        <w:rPr>
          <w:noProof/>
          <w:color w:val="auto"/>
          <w:bdr w:val="none" w:sz="0" w:space="0" w:color="auto" w:frame="1"/>
        </w:rPr>
        <w:t>Raudenbush &amp; Bryk, 2002</w:t>
      </w:r>
      <w:r w:rsidRPr="00821ECE">
        <w:rPr>
          <w:noProof/>
          <w:color w:val="auto"/>
        </w:rPr>
        <w:t>). In the current article, negative pseudo-</w:t>
      </w:r>
      <w:r w:rsidRPr="00821ECE">
        <w:rPr>
          <w:i/>
          <w:iCs/>
          <w:noProof/>
          <w:color w:val="auto"/>
        </w:rPr>
        <w:t>R</w:t>
      </w:r>
      <w:r w:rsidRPr="00821ECE">
        <w:rPr>
          <w:iCs/>
          <w:noProof/>
          <w:color w:val="auto"/>
          <w:vertAlign w:val="superscript"/>
        </w:rPr>
        <w:t>2</w:t>
      </w:r>
      <w:r w:rsidRPr="00821ECE">
        <w:rPr>
          <w:noProof/>
          <w:color w:val="auto"/>
        </w:rPr>
        <w:t xml:space="preserve"> values will be interpreted as indicating particularly poor predictors.</w:t>
      </w:r>
    </w:p>
    <w:p w:rsidR="00631A09" w:rsidRPr="00821ECE" w:rsidRDefault="00631A09" w:rsidP="00821ECE">
      <w:pPr>
        <w:pStyle w:val="NNUM"/>
        <w:spacing w:line="240" w:lineRule="auto"/>
        <w:rPr>
          <w:noProof/>
          <w:color w:val="auto"/>
        </w:rPr>
      </w:pPr>
      <w:r w:rsidRPr="00821ECE">
        <w:rPr>
          <w:noProof/>
          <w:color w:val="auto"/>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added to Model 2 in </w:t>
      </w:r>
      <w:r w:rsidRPr="00821ECE">
        <w:rPr>
          <w:noProof/>
          <w:color w:val="auto"/>
          <w:bdr w:val="none" w:sz="0" w:space="0" w:color="auto" w:frame="1"/>
        </w:rPr>
        <w:t>Table 3</w:t>
      </w:r>
      <w:r w:rsidRPr="00821ECE">
        <w:rPr>
          <w:noProof/>
          <w:color w:val="auto"/>
        </w:rPr>
        <w:t>), then the pseudo-</w:t>
      </w:r>
      <w:r w:rsidRPr="00821ECE">
        <w:rPr>
          <w:i/>
          <w:iCs/>
          <w:noProof/>
          <w:color w:val="auto"/>
        </w:rPr>
        <w:t>R</w:t>
      </w:r>
      <w:r w:rsidRPr="00821ECE">
        <w:rPr>
          <w:iCs/>
          <w:noProof/>
          <w:color w:val="auto"/>
          <w:vertAlign w:val="superscript"/>
        </w:rPr>
        <w:t>2</w:t>
      </w:r>
      <w:r w:rsidRPr="00821ECE">
        <w:rPr>
          <w:noProof/>
          <w:color w:val="auto"/>
        </w:rPr>
        <w:t xml:space="preserve"> for agency/communion was .35. This provides further evidence that the agency/communion distinction serves as an important boundary condition of narcissism’s relationship with self-enhancement.</w:t>
      </w:r>
    </w:p>
    <w:p w:rsidR="00631A09" w:rsidRPr="00821ECE" w:rsidRDefault="00631A09" w:rsidP="00C37C40">
      <w:pPr>
        <w:pStyle w:val="EH"/>
        <w:spacing w:before="240" w:line="240" w:lineRule="auto"/>
        <w:rPr>
          <w:noProof/>
          <w:color w:val="auto"/>
        </w:rPr>
      </w:pPr>
      <w:r w:rsidRPr="00821ECE">
        <w:rPr>
          <w:noProof/>
          <w:color w:val="auto"/>
        </w:rPr>
        <w:t>Supplemental Material</w:t>
      </w:r>
    </w:p>
    <w:p w:rsidR="00631A09" w:rsidRPr="00821ECE" w:rsidRDefault="00631A09" w:rsidP="00821ECE">
      <w:pPr>
        <w:pStyle w:val="AN"/>
        <w:spacing w:line="240" w:lineRule="auto"/>
        <w:rPr>
          <w:noProof/>
          <w:color w:val="auto"/>
        </w:rPr>
      </w:pPr>
      <w:r w:rsidRPr="00821ECE">
        <w:rPr>
          <w:noProof/>
          <w:color w:val="auto"/>
        </w:rPr>
        <w:t>The online supplemental material is available at http://pspb.</w:t>
      </w:r>
      <w:r w:rsidR="00797035">
        <w:rPr>
          <w:noProof/>
          <w:color w:val="auto"/>
        </w:rPr>
        <w:br/>
      </w:r>
      <w:r w:rsidRPr="00821ECE">
        <w:rPr>
          <w:noProof/>
          <w:color w:val="auto"/>
        </w:rPr>
        <w:t>sagepub.com/supplemental.</w:t>
      </w:r>
    </w:p>
    <w:p w:rsidR="00631A09" w:rsidRPr="00821ECE" w:rsidRDefault="00631A09" w:rsidP="00821ECE">
      <w:pPr>
        <w:pStyle w:val="EH"/>
        <w:spacing w:line="240" w:lineRule="auto"/>
        <w:rPr>
          <w:noProof/>
          <w:color w:val="auto"/>
        </w:rPr>
      </w:pPr>
      <w:r w:rsidRPr="00821ECE">
        <w:rPr>
          <w:noProof/>
          <w:color w:val="auto"/>
        </w:rPr>
        <w:t>References</w:t>
      </w:r>
    </w:p>
    <w:p w:rsidR="00631A09" w:rsidRPr="00821ECE" w:rsidRDefault="00631A09" w:rsidP="00821ECE">
      <w:pPr>
        <w:pStyle w:val="REF"/>
        <w:spacing w:line="240" w:lineRule="auto"/>
        <w:rPr>
          <w:noProof/>
          <w:color w:val="auto"/>
        </w:rPr>
      </w:pPr>
      <w:bookmarkStart w:id="56" w:name="bib1"/>
      <w:r w:rsidRPr="00821ECE">
        <w:rPr>
          <w:noProof/>
          <w:color w:val="auto"/>
        </w:rPr>
        <w:t xml:space="preserve">Alicke, M. D. (1985). Global self-evaluation as determined by the desirability and controllability of trait adjectives. </w:t>
      </w:r>
      <w:r w:rsidRPr="00821ECE">
        <w:rPr>
          <w:i/>
          <w:noProof/>
          <w:color w:val="auto"/>
        </w:rPr>
        <w:t xml:space="preserve">Journal of </w:t>
      </w:r>
      <w:r w:rsidRPr="00821ECE">
        <w:rPr>
          <w:i/>
          <w:noProof/>
          <w:color w:val="auto"/>
        </w:rPr>
        <w:lastRenderedPageBreak/>
        <w:t>Personality and Social Psychology, 49</w:t>
      </w:r>
      <w:r w:rsidRPr="00821ECE">
        <w:rPr>
          <w:noProof/>
          <w:color w:val="auto"/>
        </w:rPr>
        <w:t>, 1621-1630. doi:10.1037/0022-3514.49.6.1621</w:t>
      </w:r>
      <w:bookmarkEnd w:id="56"/>
    </w:p>
    <w:p w:rsidR="00631A09" w:rsidRPr="00821ECE" w:rsidRDefault="00631A09" w:rsidP="00821ECE">
      <w:pPr>
        <w:pStyle w:val="REF"/>
        <w:spacing w:line="240" w:lineRule="auto"/>
        <w:rPr>
          <w:noProof/>
          <w:color w:val="auto"/>
        </w:rPr>
      </w:pPr>
      <w:bookmarkStart w:id="57" w:name="bib2"/>
      <w:r w:rsidRPr="00821ECE">
        <w:rPr>
          <w:noProof/>
          <w:color w:val="auto"/>
        </w:rPr>
        <w:t xml:space="preserve">Alicke, M. D., &amp; Govorun, O. (2005). The better-than-average effect. In M. D. Alicke, D. Dunning, &amp; J. I. Krueger (Eds.), </w:t>
      </w:r>
      <w:r w:rsidRPr="00821ECE">
        <w:rPr>
          <w:i/>
          <w:noProof/>
          <w:color w:val="auto"/>
        </w:rPr>
        <w:t>The self in social perception</w:t>
      </w:r>
      <w:r w:rsidRPr="00821ECE">
        <w:rPr>
          <w:noProof/>
          <w:color w:val="auto"/>
        </w:rPr>
        <w:t xml:space="preserve"> (pp. 85-106). New York, NY: Psychology Press. Retrieved from http://search.proquest.com/</w:t>
      </w:r>
      <w:r w:rsidR="00C37C40">
        <w:rPr>
          <w:noProof/>
          <w:color w:val="auto"/>
        </w:rPr>
        <w:br/>
      </w:r>
      <w:r w:rsidRPr="00821ECE">
        <w:rPr>
          <w:noProof/>
          <w:color w:val="auto"/>
        </w:rPr>
        <w:t>docview/620990147?accountid=14553</w:t>
      </w:r>
      <w:bookmarkEnd w:id="57"/>
    </w:p>
    <w:p w:rsidR="00631A09" w:rsidRPr="00C37C40" w:rsidRDefault="00631A09" w:rsidP="00821ECE">
      <w:pPr>
        <w:pStyle w:val="REF"/>
        <w:spacing w:line="240" w:lineRule="auto"/>
        <w:rPr>
          <w:noProof/>
          <w:color w:val="auto"/>
          <w:spacing w:val="-4"/>
        </w:rPr>
      </w:pPr>
      <w:bookmarkStart w:id="58" w:name="bib3"/>
      <w:r w:rsidRPr="00C37C40">
        <w:rPr>
          <w:noProof/>
          <w:color w:val="auto"/>
          <w:spacing w:val="-4"/>
        </w:rPr>
        <w:t xml:space="preserve">Alicke, M. D., &amp; Sedikides, C. (2009). Self-enhancement and self-protection: What they are and what they do. </w:t>
      </w:r>
      <w:r w:rsidRPr="00C37C40">
        <w:rPr>
          <w:i/>
          <w:noProof/>
          <w:color w:val="auto"/>
          <w:spacing w:val="-4"/>
        </w:rPr>
        <w:t>European Review of Social Psychology, 20</w:t>
      </w:r>
      <w:r w:rsidRPr="00C37C40">
        <w:rPr>
          <w:noProof/>
          <w:color w:val="auto"/>
          <w:spacing w:val="-4"/>
        </w:rPr>
        <w:t>, 1-48. doi:10.1080/10463280802613866</w:t>
      </w:r>
      <w:bookmarkEnd w:id="58"/>
    </w:p>
    <w:p w:rsidR="00631A09" w:rsidRPr="00821ECE" w:rsidRDefault="00631A09" w:rsidP="00821ECE">
      <w:pPr>
        <w:pStyle w:val="REF"/>
        <w:spacing w:line="240" w:lineRule="auto"/>
        <w:rPr>
          <w:noProof/>
          <w:color w:val="auto"/>
        </w:rPr>
      </w:pPr>
      <w:bookmarkStart w:id="59" w:name="bib4"/>
      <w:r w:rsidRPr="00821ECE">
        <w:rPr>
          <w:noProof/>
          <w:color w:val="auto"/>
        </w:rPr>
        <w:t xml:space="preserve">Alicke, M. D., &amp; Sedikides, C. (2011). </w:t>
      </w:r>
      <w:r w:rsidRPr="00821ECE">
        <w:rPr>
          <w:i/>
          <w:noProof/>
          <w:color w:val="auto"/>
        </w:rPr>
        <w:t>Handbook of self-enhancement and self-protection</w:t>
      </w:r>
      <w:r w:rsidRPr="00821ECE">
        <w:rPr>
          <w:noProof/>
          <w:color w:val="auto"/>
        </w:rPr>
        <w:t>. New York, NY: Guilford Press. Retrieved from http://search.proquest.com/docview/</w:t>
      </w:r>
      <w:r w:rsidR="00C37C40">
        <w:rPr>
          <w:noProof/>
          <w:color w:val="auto"/>
        </w:rPr>
        <w:br/>
      </w:r>
      <w:r w:rsidRPr="00821ECE">
        <w:rPr>
          <w:noProof/>
          <w:color w:val="auto"/>
        </w:rPr>
        <w:t>870546974?accountid=14553</w:t>
      </w:r>
      <w:bookmarkEnd w:id="59"/>
    </w:p>
    <w:p w:rsidR="00631A09" w:rsidRPr="00C37C40" w:rsidRDefault="00631A09" w:rsidP="00821ECE">
      <w:pPr>
        <w:pStyle w:val="REF"/>
        <w:spacing w:line="240" w:lineRule="auto"/>
        <w:rPr>
          <w:noProof/>
          <w:color w:val="auto"/>
          <w:spacing w:val="-4"/>
        </w:rPr>
      </w:pPr>
      <w:bookmarkStart w:id="60" w:name="bib5"/>
      <w:r w:rsidRPr="00C37C40">
        <w:rPr>
          <w:noProof/>
          <w:color w:val="auto"/>
          <w:spacing w:val="-4"/>
        </w:rPr>
        <w:t xml:space="preserve">Allport, G. W. (1937). </w:t>
      </w:r>
      <w:r w:rsidRPr="00C37C40">
        <w:rPr>
          <w:i/>
          <w:noProof/>
          <w:color w:val="auto"/>
          <w:spacing w:val="-4"/>
        </w:rPr>
        <w:t>Personality: A psychological interpretation</w:t>
      </w:r>
      <w:r w:rsidRPr="00C37C40">
        <w:rPr>
          <w:noProof/>
          <w:color w:val="auto"/>
          <w:spacing w:val="-4"/>
        </w:rPr>
        <w:t>. New York, NY: Holt. Retrieved from http://search.proquest.com/</w:t>
      </w:r>
      <w:r w:rsidR="00C37C40">
        <w:rPr>
          <w:noProof/>
          <w:color w:val="auto"/>
          <w:spacing w:val="-4"/>
        </w:rPr>
        <w:br/>
      </w:r>
      <w:r w:rsidRPr="00C37C40">
        <w:rPr>
          <w:noProof/>
          <w:color w:val="auto"/>
          <w:spacing w:val="-4"/>
        </w:rPr>
        <w:t>docview/615071355?accountid=14553</w:t>
      </w:r>
      <w:bookmarkEnd w:id="60"/>
    </w:p>
    <w:p w:rsidR="00631A09" w:rsidRPr="00821ECE" w:rsidRDefault="00631A09" w:rsidP="00821ECE">
      <w:pPr>
        <w:pStyle w:val="REF"/>
        <w:spacing w:line="240" w:lineRule="auto"/>
        <w:rPr>
          <w:noProof/>
          <w:color w:val="auto"/>
        </w:rPr>
      </w:pPr>
      <w:bookmarkStart w:id="61" w:name="bib114"/>
      <w:r w:rsidRPr="00821ECE">
        <w:rPr>
          <w:noProof/>
          <w:color w:val="auto"/>
        </w:rPr>
        <w:t xml:space="preserve">American Psychiatric Association. (1987). </w:t>
      </w:r>
      <w:r w:rsidRPr="00821ECE">
        <w:rPr>
          <w:i/>
          <w:noProof/>
          <w:color w:val="auto"/>
        </w:rPr>
        <w:t>Diagnostic and statistical manual of mental disorders</w:t>
      </w:r>
      <w:r w:rsidRPr="00821ECE">
        <w:rPr>
          <w:noProof/>
          <w:color w:val="auto"/>
        </w:rPr>
        <w:t xml:space="preserve"> (3rd ed., Rev.). Washington, DC: Author.</w:t>
      </w:r>
      <w:bookmarkEnd w:id="61"/>
    </w:p>
    <w:p w:rsidR="00631A09" w:rsidRPr="00821ECE" w:rsidRDefault="00631A09" w:rsidP="00821ECE">
      <w:pPr>
        <w:pStyle w:val="REF"/>
        <w:spacing w:line="240" w:lineRule="auto"/>
        <w:rPr>
          <w:noProof/>
          <w:color w:val="auto"/>
        </w:rPr>
      </w:pPr>
      <w:bookmarkStart w:id="62" w:name="bib6"/>
      <w:r w:rsidRPr="00821ECE">
        <w:rPr>
          <w:noProof/>
          <w:color w:val="auto"/>
        </w:rPr>
        <w:t xml:space="preserve">*Ames, D. R., &amp; Kammrath, L. K. (2004). Mind-reading and metacognition: Narcissism, not actual competence, predicts self-estimated ability. </w:t>
      </w:r>
      <w:r w:rsidRPr="00821ECE">
        <w:rPr>
          <w:i/>
          <w:noProof/>
          <w:color w:val="auto"/>
        </w:rPr>
        <w:t>Journal of Nonverbal Behavior, 28</w:t>
      </w:r>
      <w:r w:rsidRPr="00821ECE">
        <w:rPr>
          <w:noProof/>
          <w:color w:val="auto"/>
        </w:rPr>
        <w:t>, 187-209. doi:10.1023/B:JONB.0000039649.20015.0e</w:t>
      </w:r>
      <w:bookmarkEnd w:id="62"/>
    </w:p>
    <w:p w:rsidR="00631A09" w:rsidRPr="00821ECE" w:rsidRDefault="00631A09" w:rsidP="00821ECE">
      <w:pPr>
        <w:pStyle w:val="REF"/>
        <w:spacing w:line="240" w:lineRule="auto"/>
        <w:rPr>
          <w:noProof/>
          <w:color w:val="auto"/>
        </w:rPr>
      </w:pPr>
      <w:bookmarkStart w:id="63" w:name="bib7"/>
      <w:r w:rsidRPr="00821ECE">
        <w:rPr>
          <w:noProof/>
          <w:color w:val="auto"/>
        </w:rPr>
        <w:t xml:space="preserve">*Ames, D. R., Rose, P., &amp; Anderson, C. P. (2006). The NPI-16 as a short measure of narcissism. </w:t>
      </w:r>
      <w:r w:rsidRPr="00821ECE">
        <w:rPr>
          <w:i/>
          <w:noProof/>
          <w:color w:val="auto"/>
        </w:rPr>
        <w:t>Journal of Research in Personality, 40</w:t>
      </w:r>
      <w:r w:rsidRPr="00821ECE">
        <w:rPr>
          <w:noProof/>
          <w:color w:val="auto"/>
        </w:rPr>
        <w:t>, 440-450. doi:10.1016/j.jrp.2005.03.002</w:t>
      </w:r>
      <w:bookmarkEnd w:id="63"/>
    </w:p>
    <w:p w:rsidR="00631A09" w:rsidRPr="00821ECE" w:rsidRDefault="00631A09" w:rsidP="00821ECE">
      <w:pPr>
        <w:pStyle w:val="REF"/>
        <w:spacing w:line="240" w:lineRule="auto"/>
        <w:rPr>
          <w:noProof/>
          <w:color w:val="auto"/>
        </w:rPr>
      </w:pPr>
      <w:bookmarkStart w:id="64" w:name="bib8"/>
      <w:r w:rsidRPr="00821ECE">
        <w:rPr>
          <w:noProof/>
          <w:color w:val="auto"/>
        </w:rPr>
        <w:t xml:space="preserve">Back, M. D., Schmukle, S. C., &amp; Egloff, B. (2010). Why are narcissists so charming at first sight? Decoding the narcissism–popularity link at zero acquaintance. </w:t>
      </w:r>
      <w:r w:rsidRPr="00821ECE">
        <w:rPr>
          <w:i/>
          <w:noProof/>
          <w:color w:val="auto"/>
        </w:rPr>
        <w:t>Journal of Personality and Social Psychology, 98</w:t>
      </w:r>
      <w:r w:rsidRPr="00821ECE">
        <w:rPr>
          <w:noProof/>
          <w:color w:val="auto"/>
        </w:rPr>
        <w:t>, 132-145. doi:10.1037/a0016338</w:t>
      </w:r>
      <w:bookmarkEnd w:id="64"/>
    </w:p>
    <w:p w:rsidR="00631A09" w:rsidRPr="00821ECE" w:rsidRDefault="00631A09" w:rsidP="00821ECE">
      <w:pPr>
        <w:pStyle w:val="REF"/>
        <w:spacing w:line="240" w:lineRule="auto"/>
        <w:rPr>
          <w:noProof/>
          <w:color w:val="auto"/>
        </w:rPr>
      </w:pPr>
      <w:bookmarkStart w:id="65" w:name="bib9"/>
      <w:r w:rsidRPr="00821ECE">
        <w:rPr>
          <w:noProof/>
          <w:color w:val="auto"/>
        </w:rPr>
        <w:t xml:space="preserve">Bakan, D. (1966). </w:t>
      </w:r>
      <w:r w:rsidRPr="00821ECE">
        <w:rPr>
          <w:i/>
          <w:noProof/>
          <w:color w:val="auto"/>
        </w:rPr>
        <w:t>The duality of human existence: An essay on psychology and religion</w:t>
      </w:r>
      <w:r w:rsidRPr="00821ECE">
        <w:rPr>
          <w:noProof/>
          <w:color w:val="auto"/>
        </w:rPr>
        <w:t>. Oxford, UK: Rand McNally. Retrieved from http://search.proquest.com/docview/</w:t>
      </w:r>
      <w:r w:rsidR="00725201">
        <w:rPr>
          <w:noProof/>
          <w:color w:val="auto"/>
        </w:rPr>
        <w:br/>
      </w:r>
      <w:r w:rsidRPr="00821ECE">
        <w:rPr>
          <w:noProof/>
          <w:color w:val="auto"/>
        </w:rPr>
        <w:t>615470079?accountid=14553</w:t>
      </w:r>
      <w:bookmarkEnd w:id="65"/>
    </w:p>
    <w:p w:rsidR="00631A09" w:rsidRPr="00821ECE" w:rsidRDefault="00631A09" w:rsidP="00821ECE">
      <w:pPr>
        <w:pStyle w:val="REF"/>
        <w:spacing w:line="240" w:lineRule="auto"/>
        <w:rPr>
          <w:noProof/>
          <w:color w:val="auto"/>
        </w:rPr>
      </w:pPr>
      <w:bookmarkStart w:id="66" w:name="bib10"/>
      <w:r w:rsidRPr="00821ECE">
        <w:rPr>
          <w:noProof/>
          <w:color w:val="auto"/>
        </w:rPr>
        <w:t xml:space="preserve">Bleske-Rechek, A., Remiker, M. W., &amp; Baker, J. P. (2008). Narcissistic men and women think they are so hot—But they are not. </w:t>
      </w:r>
      <w:r w:rsidRPr="00821ECE">
        <w:rPr>
          <w:i/>
          <w:noProof/>
          <w:color w:val="auto"/>
        </w:rPr>
        <w:t>Personality and Individual Differences, 45</w:t>
      </w:r>
      <w:r w:rsidRPr="00821ECE">
        <w:rPr>
          <w:noProof/>
          <w:color w:val="auto"/>
        </w:rPr>
        <w:t>, 420-424. doi:10.1016/j.paid.2008.05.018</w:t>
      </w:r>
      <w:bookmarkEnd w:id="66"/>
    </w:p>
    <w:p w:rsidR="00631A09" w:rsidRPr="00821ECE" w:rsidRDefault="00631A09" w:rsidP="00821ECE">
      <w:pPr>
        <w:pStyle w:val="REF"/>
        <w:spacing w:line="240" w:lineRule="auto"/>
        <w:rPr>
          <w:noProof/>
          <w:color w:val="800000"/>
        </w:rPr>
      </w:pPr>
      <w:bookmarkStart w:id="67" w:name="bib11"/>
      <w:r w:rsidRPr="00821ECE">
        <w:rPr>
          <w:noProof/>
          <w:color w:val="auto"/>
        </w:rPr>
        <w:t xml:space="preserve">Bliese, P. D. (2000). Within-group agreement, non-independence, and reliability: Implications for data aggregation and analysis. In </w:t>
      </w:r>
      <w:r w:rsidRPr="00821ECE">
        <w:rPr>
          <w:i/>
          <w:noProof/>
          <w:color w:val="auto"/>
        </w:rPr>
        <w:t>Multilevel theory, research, and methods in organizations: Foundations, extensions, and new directions</w:t>
      </w:r>
      <w:r w:rsidRPr="00821ECE">
        <w:rPr>
          <w:noProof/>
          <w:color w:val="auto"/>
        </w:rPr>
        <w:t xml:space="preserve"> (pp. 349-381). San Francisco, CA: Jossey-Bass. Retrieved from http://search.proquest.com/docview/619541281?accountid=14553</w:t>
      </w:r>
      <w:bookmarkEnd w:id="67"/>
      <w:r w:rsidR="00C37C40">
        <w:rPr>
          <w:noProof/>
          <w:color w:val="auto"/>
        </w:rPr>
        <w:t xml:space="preserve"> </w:t>
      </w:r>
      <w:bookmarkStart w:id="68" w:name="aq4"/>
      <w:r w:rsidR="00B20999">
        <w:rPr>
          <w:rStyle w:val="AQ"/>
          <w:b w:val="0"/>
          <w:noProof/>
        </w:rPr>
        <w:fldChar w:fldCharType="begin"/>
      </w:r>
      <w:r w:rsidR="00B20999">
        <w:rPr>
          <w:rStyle w:val="AQ"/>
          <w:b w:val="0"/>
          <w:noProof/>
        </w:rPr>
        <w:instrText xml:space="preserve"> HYPERLINK "#raq4"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[AQ4]</w:t>
      </w:r>
      <w:bookmarkEnd w:id="68"/>
      <w:r w:rsidR="00B20999">
        <w:rPr>
          <w:rStyle w:val="AQ"/>
          <w:b w:val="0"/>
          <w:noProof/>
        </w:rPr>
        <w:fldChar w:fldCharType="end"/>
      </w:r>
    </w:p>
    <w:p w:rsidR="00631A09" w:rsidRPr="00C37C40" w:rsidRDefault="00631A09" w:rsidP="00821ECE">
      <w:pPr>
        <w:pStyle w:val="REF"/>
        <w:spacing w:line="240" w:lineRule="auto"/>
        <w:rPr>
          <w:noProof/>
          <w:color w:val="auto"/>
          <w:spacing w:val="-4"/>
        </w:rPr>
      </w:pPr>
      <w:bookmarkStart w:id="69" w:name="bib12"/>
      <w:r w:rsidRPr="00C37C40">
        <w:rPr>
          <w:noProof/>
          <w:color w:val="auto"/>
          <w:spacing w:val="-4"/>
        </w:rPr>
        <w:t xml:space="preserve">Block, J. (1978). </w:t>
      </w:r>
      <w:r w:rsidRPr="00C37C40">
        <w:rPr>
          <w:i/>
          <w:noProof/>
          <w:color w:val="auto"/>
          <w:spacing w:val="-4"/>
        </w:rPr>
        <w:t>The Q-sort method in personality assessment and psychiatric research</w:t>
      </w:r>
      <w:r w:rsidRPr="00C37C40">
        <w:rPr>
          <w:noProof/>
          <w:color w:val="auto"/>
          <w:spacing w:val="-4"/>
        </w:rPr>
        <w:t>. Palo Alto, CA: Consulting Psychologists Press. (Original work published 1961). Retrieved from http://search.proquest.com/docview/616456048?accountid=14553</w:t>
      </w:r>
      <w:bookmarkEnd w:id="69"/>
    </w:p>
    <w:p w:rsidR="00631A09" w:rsidRPr="00821ECE" w:rsidRDefault="00631A09" w:rsidP="00821ECE">
      <w:pPr>
        <w:pStyle w:val="REF"/>
        <w:spacing w:line="240" w:lineRule="auto"/>
        <w:rPr>
          <w:noProof/>
          <w:color w:val="800000"/>
        </w:rPr>
      </w:pPr>
      <w:bookmarkStart w:id="70" w:name="bib13"/>
      <w:r w:rsidRPr="00821ECE">
        <w:rPr>
          <w:noProof/>
          <w:color w:val="auto"/>
        </w:rPr>
        <w:t xml:space="preserve">Block, J., &amp; Colvin, C. R. (1994). Positive illusions and well-being revisited: Separating fiction from fact. </w:t>
      </w:r>
      <w:r w:rsidRPr="00821ECE">
        <w:rPr>
          <w:i/>
          <w:noProof/>
          <w:color w:val="auto"/>
        </w:rPr>
        <w:t>Psychological Bulletin, 116</w:t>
      </w:r>
      <w:r w:rsidRPr="00821ECE">
        <w:rPr>
          <w:noProof/>
          <w:color w:val="auto"/>
        </w:rPr>
        <w:t>, 21-27. doi:10.1037/0033-2909.116.1.28</w:t>
      </w:r>
      <w:bookmarkStart w:id="71" w:name="aq5"/>
      <w:bookmarkEnd w:id="70"/>
      <w:r w:rsidR="00B20999">
        <w:rPr>
          <w:rStyle w:val="AQ"/>
          <w:b w:val="0"/>
          <w:noProof/>
        </w:rPr>
        <w:fldChar w:fldCharType="begin"/>
      </w:r>
      <w:r w:rsidR="00B20999">
        <w:rPr>
          <w:rStyle w:val="AQ"/>
          <w:b w:val="0"/>
          <w:noProof/>
        </w:rPr>
        <w:instrText xml:space="preserve"> HYPERLINK "#raq5"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[AQ5]</w:t>
      </w:r>
      <w:bookmarkEnd w:id="71"/>
      <w:r w:rsidR="00B20999">
        <w:rPr>
          <w:rStyle w:val="AQ"/>
          <w:b w:val="0"/>
          <w:noProof/>
        </w:rPr>
        <w:fldChar w:fldCharType="end"/>
      </w:r>
    </w:p>
    <w:p w:rsidR="00631A09" w:rsidRPr="00821ECE" w:rsidRDefault="00631A09" w:rsidP="00821ECE">
      <w:pPr>
        <w:pStyle w:val="REF"/>
        <w:spacing w:line="240" w:lineRule="auto"/>
        <w:rPr>
          <w:noProof/>
          <w:color w:val="800000"/>
        </w:rPr>
      </w:pPr>
      <w:bookmarkStart w:id="72" w:name="bib14"/>
      <w:r w:rsidRPr="00821ECE">
        <w:rPr>
          <w:noProof/>
          <w:color w:val="auto"/>
        </w:rPr>
        <w:t xml:space="preserve">Borenstein, M., Hedges, L. V., Higgins, J. P. T., &amp; Rothstein, H. R. (2009). Fixed-effect versus random-effects models. In </w:t>
      </w:r>
      <w:r w:rsidRPr="00821ECE">
        <w:rPr>
          <w:i/>
          <w:noProof/>
          <w:color w:val="auto"/>
        </w:rPr>
        <w:t>Introduction to meta-analysis</w:t>
      </w:r>
      <w:r w:rsidRPr="00821ECE">
        <w:rPr>
          <w:noProof/>
          <w:color w:val="auto"/>
        </w:rPr>
        <w:t>. Chichester, UK: John Wiley. doi:10.1002/9780470743386.ch13</w:t>
      </w:r>
      <w:bookmarkStart w:id="73" w:name="aq6"/>
      <w:bookmarkEnd w:id="72"/>
      <w:r w:rsidR="00B20999">
        <w:rPr>
          <w:rStyle w:val="AQ"/>
          <w:b w:val="0"/>
          <w:noProof/>
        </w:rPr>
        <w:fldChar w:fldCharType="begin"/>
      </w:r>
      <w:r w:rsidR="00B20999">
        <w:rPr>
          <w:rStyle w:val="AQ"/>
          <w:b w:val="0"/>
          <w:noProof/>
        </w:rPr>
        <w:instrText xml:space="preserve"> HYPERLINK "#raq6"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[AQ6]</w:t>
      </w:r>
      <w:bookmarkEnd w:id="73"/>
      <w:r w:rsidR="00B20999">
        <w:rPr>
          <w:rStyle w:val="AQ"/>
          <w:b w:val="0"/>
          <w:noProof/>
        </w:rPr>
        <w:fldChar w:fldCharType="end"/>
      </w:r>
    </w:p>
    <w:p w:rsidR="00631A09" w:rsidRPr="00821ECE" w:rsidRDefault="00631A09" w:rsidP="00821ECE">
      <w:pPr>
        <w:pStyle w:val="REF"/>
        <w:spacing w:line="240" w:lineRule="auto"/>
        <w:rPr>
          <w:noProof/>
          <w:color w:val="auto"/>
        </w:rPr>
      </w:pPr>
      <w:bookmarkStart w:id="74" w:name="bib15"/>
      <w:r w:rsidRPr="00821ECE">
        <w:rPr>
          <w:noProof/>
          <w:color w:val="auto"/>
        </w:rPr>
        <w:t xml:space="preserve">Borkenau, P., Zaltauskas, K., &amp; Leising, D. (2009). More may be better but there may be too much: Optimal trait level and self-enhancement bias. </w:t>
      </w:r>
      <w:r w:rsidRPr="00821ECE">
        <w:rPr>
          <w:i/>
          <w:noProof/>
          <w:color w:val="auto"/>
        </w:rPr>
        <w:t>Journal of Personality, 77</w:t>
      </w:r>
      <w:r w:rsidRPr="00821ECE">
        <w:rPr>
          <w:noProof/>
          <w:color w:val="auto"/>
        </w:rPr>
        <w:t>, 825-858. doi:10.1111/j.1467-6494.2009.00566.x</w:t>
      </w:r>
      <w:bookmarkEnd w:id="74"/>
    </w:p>
    <w:p w:rsidR="00631A09" w:rsidRPr="000A70BE" w:rsidRDefault="00631A09" w:rsidP="00821ECE">
      <w:pPr>
        <w:pStyle w:val="REF"/>
        <w:spacing w:line="240" w:lineRule="auto"/>
        <w:rPr>
          <w:noProof/>
          <w:color w:val="auto"/>
          <w:spacing w:val="-4"/>
        </w:rPr>
      </w:pPr>
      <w:bookmarkStart w:id="75" w:name="bib16"/>
      <w:r w:rsidRPr="000A70BE">
        <w:rPr>
          <w:noProof/>
          <w:color w:val="auto"/>
          <w:spacing w:val="-4"/>
        </w:rPr>
        <w:t xml:space="preserve">Bradlee, P. M., &amp; Emmons, R. A. (1992). Locating narcissism within the interpersonal circumplex and the five-factor model. </w:t>
      </w:r>
      <w:r w:rsidRPr="000A70BE">
        <w:rPr>
          <w:i/>
          <w:noProof/>
          <w:color w:val="auto"/>
          <w:spacing w:val="-4"/>
        </w:rPr>
        <w:t>Personality and Individual Differences, 13</w:t>
      </w:r>
      <w:r w:rsidRPr="000A70BE">
        <w:rPr>
          <w:noProof/>
          <w:color w:val="auto"/>
          <w:spacing w:val="-4"/>
        </w:rPr>
        <w:t xml:space="preserve">, 821-830. Retrieved </w:t>
      </w:r>
      <w:r w:rsidRPr="000A70BE">
        <w:rPr>
          <w:noProof/>
          <w:color w:val="auto"/>
          <w:spacing w:val="-4"/>
        </w:rPr>
        <w:lastRenderedPageBreak/>
        <w:t>from http://search.proquest.com/docview/618167878?account</w:t>
      </w:r>
      <w:r w:rsidR="000A70BE">
        <w:rPr>
          <w:noProof/>
          <w:color w:val="auto"/>
          <w:spacing w:val="-4"/>
        </w:rPr>
        <w:br/>
      </w:r>
      <w:r w:rsidRPr="000A70BE">
        <w:rPr>
          <w:noProof/>
          <w:color w:val="auto"/>
          <w:spacing w:val="-4"/>
        </w:rPr>
        <w:t>id=14553</w:t>
      </w:r>
      <w:bookmarkEnd w:id="75"/>
    </w:p>
    <w:p w:rsidR="00631A09" w:rsidRPr="00C37C40" w:rsidRDefault="00631A09" w:rsidP="00821ECE">
      <w:pPr>
        <w:pStyle w:val="REF"/>
        <w:spacing w:line="240" w:lineRule="auto"/>
        <w:rPr>
          <w:noProof/>
          <w:color w:val="auto"/>
          <w:spacing w:val="-4"/>
        </w:rPr>
      </w:pPr>
      <w:bookmarkStart w:id="76" w:name="bib17"/>
      <w:r w:rsidRPr="00821ECE">
        <w:rPr>
          <w:noProof/>
          <w:color w:val="auto"/>
        </w:rPr>
        <w:t>*</w:t>
      </w:r>
      <w:r w:rsidRPr="00C37C40">
        <w:rPr>
          <w:noProof/>
          <w:color w:val="auto"/>
          <w:spacing w:val="-4"/>
        </w:rPr>
        <w:t xml:space="preserve">Brown, M. N. (2010). </w:t>
      </w:r>
      <w:r w:rsidRPr="00C37C40">
        <w:rPr>
          <w:i/>
          <w:noProof/>
          <w:color w:val="auto"/>
          <w:spacing w:val="-4"/>
        </w:rPr>
        <w:t>Narcissism, attachment style, and interpersonal assessment among clinical psychology graduate students</w:t>
      </w:r>
      <w:r w:rsidRPr="00C37C40">
        <w:rPr>
          <w:noProof/>
          <w:color w:val="auto"/>
          <w:spacing w:val="-4"/>
        </w:rPr>
        <w:t xml:space="preserve"> (Doctoral dissertation). Available from ProQuest Dissertations and Theses. (Accession Order No. 3407405). Retrieved from http://search.proquest.com/docview/</w:t>
      </w:r>
      <w:r w:rsidR="00C37C40">
        <w:rPr>
          <w:noProof/>
          <w:color w:val="auto"/>
          <w:spacing w:val="-4"/>
        </w:rPr>
        <w:br/>
      </w:r>
      <w:r w:rsidRPr="00C37C40">
        <w:rPr>
          <w:noProof/>
          <w:color w:val="auto"/>
          <w:spacing w:val="-4"/>
        </w:rPr>
        <w:t>837460727?accountid=14553</w:t>
      </w:r>
      <w:bookmarkEnd w:id="76"/>
    </w:p>
    <w:p w:rsidR="00631A09" w:rsidRPr="00821ECE" w:rsidRDefault="00631A09" w:rsidP="00821ECE">
      <w:pPr>
        <w:pStyle w:val="REF"/>
        <w:spacing w:line="240" w:lineRule="auto"/>
        <w:rPr>
          <w:noProof/>
          <w:color w:val="auto"/>
        </w:rPr>
      </w:pPr>
      <w:bookmarkStart w:id="77" w:name="bib18"/>
      <w:r w:rsidRPr="00821ECE">
        <w:rPr>
          <w:noProof/>
          <w:color w:val="auto"/>
        </w:rPr>
        <w:t xml:space="preserve">Bushman, B. J., &amp; Baumeister, R. F. (1998). Threatened egotism, narcissism, self-esteem, and direct and displaced aggression: Does self-love or self-hate lead to violence? </w:t>
      </w:r>
      <w:r w:rsidRPr="00821ECE">
        <w:rPr>
          <w:i/>
          <w:noProof/>
          <w:color w:val="auto"/>
        </w:rPr>
        <w:t>Journal of Personality and Social Psychology, 75</w:t>
      </w:r>
      <w:r w:rsidRPr="00821ECE">
        <w:rPr>
          <w:noProof/>
          <w:color w:val="auto"/>
        </w:rPr>
        <w:t>, 219-229. doi:10.1037/</w:t>
      </w:r>
      <w:r w:rsidR="000A70BE">
        <w:rPr>
          <w:noProof/>
          <w:color w:val="auto"/>
        </w:rPr>
        <w:br/>
      </w:r>
      <w:r w:rsidRPr="00821ECE">
        <w:rPr>
          <w:noProof/>
          <w:color w:val="auto"/>
        </w:rPr>
        <w:t>0022-3514.75.1.219</w:t>
      </w:r>
      <w:bookmarkEnd w:id="77"/>
    </w:p>
    <w:p w:rsidR="00631A09" w:rsidRPr="000A70BE" w:rsidRDefault="00631A09" w:rsidP="00821ECE">
      <w:pPr>
        <w:pStyle w:val="REF"/>
        <w:spacing w:line="240" w:lineRule="auto"/>
        <w:rPr>
          <w:noProof/>
          <w:color w:val="auto"/>
          <w:spacing w:val="-4"/>
        </w:rPr>
      </w:pPr>
      <w:bookmarkStart w:id="78" w:name="bib19"/>
      <w:r w:rsidRPr="000A70BE">
        <w:rPr>
          <w:noProof/>
          <w:color w:val="auto"/>
          <w:spacing w:val="-4"/>
        </w:rPr>
        <w:t xml:space="preserve">Buss, D. M. (1990). Unmitigated agency and unmitigated communion: An analysis of the negative components of masculinity and femininity. </w:t>
      </w:r>
      <w:r w:rsidRPr="000A70BE">
        <w:rPr>
          <w:i/>
          <w:noProof/>
          <w:color w:val="auto"/>
          <w:spacing w:val="-4"/>
        </w:rPr>
        <w:t>Sex Roles, 22</w:t>
      </w:r>
      <w:r w:rsidRPr="000A70BE">
        <w:rPr>
          <w:noProof/>
          <w:color w:val="auto"/>
          <w:spacing w:val="-4"/>
        </w:rPr>
        <w:t>, 555-568. Retrieved from http://search.proquest.com/docview/617888993?account</w:t>
      </w:r>
      <w:r w:rsidR="000A70BE">
        <w:rPr>
          <w:noProof/>
          <w:color w:val="auto"/>
          <w:spacing w:val="-4"/>
        </w:rPr>
        <w:br/>
      </w:r>
      <w:r w:rsidRPr="000A70BE">
        <w:rPr>
          <w:noProof/>
          <w:color w:val="auto"/>
          <w:spacing w:val="-4"/>
        </w:rPr>
        <w:t>id=14553</w:t>
      </w:r>
      <w:bookmarkEnd w:id="78"/>
    </w:p>
    <w:p w:rsidR="00631A09" w:rsidRPr="00821ECE" w:rsidRDefault="00631A09" w:rsidP="00821ECE">
      <w:pPr>
        <w:pStyle w:val="REF"/>
        <w:spacing w:line="240" w:lineRule="auto"/>
        <w:rPr>
          <w:noProof/>
          <w:color w:val="auto"/>
        </w:rPr>
      </w:pPr>
      <w:bookmarkStart w:id="79" w:name="bib20"/>
      <w:r w:rsidRPr="00821ECE">
        <w:rPr>
          <w:noProof/>
          <w:color w:val="auto"/>
        </w:rPr>
        <w:t xml:space="preserve">Campbell, W. K., Brunell, A. B., &amp; Finkel, E. J. (2006). Narcissism, interpersonal self-regulation, and romantic relationships: An agency model approach. In K. D. Vohs &amp; E. J. Finkel (Eds.), </w:t>
      </w:r>
      <w:r w:rsidRPr="00821ECE">
        <w:rPr>
          <w:i/>
          <w:noProof/>
          <w:color w:val="auto"/>
        </w:rPr>
        <w:t>Self and relationships: Connecting intrapersonal and interpersonal processes</w:t>
      </w:r>
      <w:r w:rsidRPr="00821ECE">
        <w:rPr>
          <w:noProof/>
          <w:color w:val="auto"/>
        </w:rPr>
        <w:t xml:space="preserve"> (pp. 57-83). New York, NY: Guilford Press. Retrieved from http://search.</w:t>
      </w:r>
      <w:r w:rsidR="000A70BE">
        <w:rPr>
          <w:noProof/>
          <w:color w:val="auto"/>
        </w:rPr>
        <w:br/>
      </w:r>
      <w:r w:rsidRPr="00821ECE">
        <w:rPr>
          <w:noProof/>
          <w:color w:val="auto"/>
        </w:rPr>
        <w:t>proquest.com/docview/621152013?accountid=14553</w:t>
      </w:r>
      <w:bookmarkEnd w:id="79"/>
    </w:p>
    <w:p w:rsidR="00631A09" w:rsidRPr="00821ECE" w:rsidRDefault="00631A09" w:rsidP="00821ECE">
      <w:pPr>
        <w:pStyle w:val="REF"/>
        <w:spacing w:line="240" w:lineRule="auto"/>
        <w:rPr>
          <w:noProof/>
          <w:color w:val="auto"/>
        </w:rPr>
      </w:pPr>
      <w:bookmarkStart w:id="80" w:name="bib21"/>
      <w:r w:rsidRPr="00821ECE">
        <w:rPr>
          <w:noProof/>
          <w:color w:val="auto"/>
        </w:rPr>
        <w:t xml:space="preserve">Campbell, W. K., &amp; Foster, J. D. (2007). The narcissistic self: Background, an extended agency model, and ongoing controversies. In C. Sedikides &amp; S. Spencer (Eds.), </w:t>
      </w:r>
      <w:r w:rsidRPr="00821ECE">
        <w:rPr>
          <w:i/>
          <w:noProof/>
          <w:color w:val="auto"/>
        </w:rPr>
        <w:t>Frontiers in social psychology: The self</w:t>
      </w:r>
      <w:r w:rsidRPr="00821ECE">
        <w:rPr>
          <w:noProof/>
          <w:color w:val="auto"/>
        </w:rPr>
        <w:t xml:space="preserve"> (pp. 115-138). Philadelphia, PA: Psychology Press. Retrieved from http://search.proquest.com/</w:t>
      </w:r>
      <w:r w:rsidR="000A70BE">
        <w:rPr>
          <w:noProof/>
          <w:color w:val="auto"/>
        </w:rPr>
        <w:br/>
      </w:r>
      <w:r w:rsidRPr="00821ECE">
        <w:rPr>
          <w:noProof/>
          <w:color w:val="auto"/>
        </w:rPr>
        <w:t>docview/621635198?accountid=14553</w:t>
      </w:r>
      <w:bookmarkEnd w:id="80"/>
    </w:p>
    <w:p w:rsidR="00631A09" w:rsidRPr="00821ECE" w:rsidRDefault="00631A09" w:rsidP="00821ECE">
      <w:pPr>
        <w:pStyle w:val="REF"/>
        <w:spacing w:line="240" w:lineRule="auto"/>
        <w:rPr>
          <w:noProof/>
          <w:color w:val="auto"/>
        </w:rPr>
      </w:pPr>
      <w:bookmarkStart w:id="81" w:name="bib22"/>
      <w:r w:rsidRPr="00821ECE">
        <w:rPr>
          <w:noProof/>
          <w:color w:val="auto"/>
        </w:rPr>
        <w:t xml:space="preserve">*Campbell, W. K., Goodie, A. S., &amp; Foster, J. D. (2004). Narcissism, confidence, and risk attitude. </w:t>
      </w:r>
      <w:r w:rsidRPr="00821ECE">
        <w:rPr>
          <w:i/>
          <w:noProof/>
          <w:color w:val="auto"/>
        </w:rPr>
        <w:t>Journal of Behavioral Decision Making, 17</w:t>
      </w:r>
      <w:r w:rsidRPr="00821ECE">
        <w:rPr>
          <w:noProof/>
          <w:color w:val="auto"/>
        </w:rPr>
        <w:t>, 297-311. doi:10.1002/</w:t>
      </w:r>
      <w:r w:rsidR="000A70BE">
        <w:rPr>
          <w:noProof/>
          <w:color w:val="auto"/>
        </w:rPr>
        <w:br/>
      </w:r>
      <w:r w:rsidRPr="00821ECE">
        <w:rPr>
          <w:noProof/>
          <w:color w:val="auto"/>
        </w:rPr>
        <w:t>bdm.475</w:t>
      </w:r>
      <w:bookmarkEnd w:id="81"/>
    </w:p>
    <w:p w:rsidR="00631A09" w:rsidRPr="000A70BE" w:rsidRDefault="00631A09" w:rsidP="00821ECE">
      <w:pPr>
        <w:pStyle w:val="REF"/>
        <w:spacing w:line="240" w:lineRule="auto"/>
        <w:rPr>
          <w:noProof/>
          <w:color w:val="auto"/>
          <w:spacing w:val="-4"/>
        </w:rPr>
      </w:pPr>
      <w:bookmarkStart w:id="82" w:name="bib23"/>
      <w:r w:rsidRPr="000A70BE">
        <w:rPr>
          <w:noProof/>
          <w:color w:val="auto"/>
          <w:spacing w:val="-4"/>
        </w:rPr>
        <w:t xml:space="preserve">Campbell, W. K., Reeder, G. D., Sedikides, C., &amp; Elliot, A. J. (2000). Narcissism and comparative self-enhancement strategies. </w:t>
      </w:r>
      <w:r w:rsidRPr="000A70BE">
        <w:rPr>
          <w:i/>
          <w:noProof/>
          <w:color w:val="auto"/>
          <w:spacing w:val="-4"/>
        </w:rPr>
        <w:t>Journal of Research in Personality, 34</w:t>
      </w:r>
      <w:r w:rsidRPr="000A70BE">
        <w:rPr>
          <w:noProof/>
          <w:color w:val="auto"/>
          <w:spacing w:val="-4"/>
        </w:rPr>
        <w:t>, 329-347. Retrieved from http://search.proquest.com/docview/619456156?accountid=14553</w:t>
      </w:r>
      <w:bookmarkEnd w:id="82"/>
    </w:p>
    <w:p w:rsidR="00631A09" w:rsidRPr="00821ECE" w:rsidRDefault="00631A09" w:rsidP="00821ECE">
      <w:pPr>
        <w:pStyle w:val="REF"/>
        <w:spacing w:line="240" w:lineRule="auto"/>
        <w:rPr>
          <w:noProof/>
          <w:color w:val="auto"/>
        </w:rPr>
      </w:pPr>
      <w:bookmarkStart w:id="83" w:name="bib24"/>
      <w:r w:rsidRPr="00821ECE">
        <w:rPr>
          <w:noProof/>
          <w:color w:val="auto"/>
        </w:rPr>
        <w:t xml:space="preserve">Campbell, W. K., Rudich, E. A., &amp; Sedikides, C. (2002). Narcissism, self-esteem, and the positivity of self-views: Two portraits of self-love. </w:t>
      </w:r>
      <w:r w:rsidRPr="00821ECE">
        <w:rPr>
          <w:i/>
          <w:noProof/>
          <w:color w:val="auto"/>
        </w:rPr>
        <w:t>Personality and Social Psychology Bulletin, 28</w:t>
      </w:r>
      <w:r w:rsidRPr="00821ECE">
        <w:rPr>
          <w:noProof/>
          <w:color w:val="auto"/>
        </w:rPr>
        <w:t>, 358-368. doi:10.1177/0146167202286007</w:t>
      </w:r>
      <w:bookmarkEnd w:id="83"/>
    </w:p>
    <w:p w:rsidR="00631A09" w:rsidRPr="00821ECE" w:rsidRDefault="00631A09" w:rsidP="00821ECE">
      <w:pPr>
        <w:pStyle w:val="REF"/>
        <w:spacing w:line="240" w:lineRule="auto"/>
        <w:rPr>
          <w:noProof/>
          <w:color w:val="auto"/>
        </w:rPr>
      </w:pPr>
      <w:bookmarkStart w:id="84" w:name="bib25"/>
      <w:r w:rsidRPr="00821ECE">
        <w:rPr>
          <w:noProof/>
          <w:color w:val="auto"/>
        </w:rPr>
        <w:t xml:space="preserve">Campbell, W. K., &amp; Sedikides, C. (1999). Self-threat magnifies the self-serving bias: A meta-analytic integration. </w:t>
      </w:r>
      <w:r w:rsidRPr="00821ECE">
        <w:rPr>
          <w:i/>
          <w:noProof/>
          <w:color w:val="auto"/>
        </w:rPr>
        <w:t>Review of General Psychology, 3</w:t>
      </w:r>
      <w:r w:rsidRPr="00821ECE">
        <w:rPr>
          <w:noProof/>
          <w:color w:val="auto"/>
        </w:rPr>
        <w:t>, 23-43. doi:10.1037/1089-2680.3.1.23</w:t>
      </w:r>
      <w:bookmarkEnd w:id="84"/>
    </w:p>
    <w:p w:rsidR="00631A09" w:rsidRPr="00821ECE" w:rsidRDefault="00631A09" w:rsidP="00821ECE">
      <w:pPr>
        <w:pStyle w:val="REF"/>
        <w:spacing w:line="240" w:lineRule="auto"/>
        <w:rPr>
          <w:noProof/>
          <w:color w:val="auto"/>
        </w:rPr>
      </w:pPr>
      <w:bookmarkStart w:id="85" w:name="bib26"/>
      <w:r w:rsidRPr="00821ECE">
        <w:rPr>
          <w:noProof/>
          <w:color w:val="auto"/>
        </w:rPr>
        <w:t xml:space="preserve">Carlson, E. N. (2013). Honestly arrogant or simply misunderstood? Narcissists’ awareness of their narcissism. </w:t>
      </w:r>
      <w:r w:rsidRPr="00821ECE">
        <w:rPr>
          <w:i/>
          <w:noProof/>
          <w:color w:val="auto"/>
        </w:rPr>
        <w:t>Self and Identity, 3</w:t>
      </w:r>
      <w:r w:rsidRPr="00821ECE">
        <w:rPr>
          <w:noProof/>
          <w:color w:val="auto"/>
        </w:rPr>
        <w:t>, 259-277. doi:10.1080/15298868.2012.659427</w:t>
      </w:r>
      <w:bookmarkEnd w:id="85"/>
    </w:p>
    <w:p w:rsidR="00631A09" w:rsidRPr="000A70BE" w:rsidRDefault="00631A09" w:rsidP="00821ECE">
      <w:pPr>
        <w:pStyle w:val="REF"/>
        <w:spacing w:line="240" w:lineRule="auto"/>
        <w:rPr>
          <w:noProof/>
          <w:color w:val="auto"/>
          <w:spacing w:val="-4"/>
        </w:rPr>
      </w:pPr>
      <w:bookmarkStart w:id="86" w:name="bib27"/>
      <w:r w:rsidRPr="000A70BE">
        <w:rPr>
          <w:noProof/>
          <w:color w:val="auto"/>
          <w:spacing w:val="-4"/>
          <w:lang w:val="fr-CA"/>
        </w:rPr>
        <w:t xml:space="preserve">*Carlson, E. N., Naumann, L. P., &amp; Vazire. </w:t>
      </w:r>
      <w:r w:rsidRPr="000A70BE">
        <w:rPr>
          <w:noProof/>
          <w:color w:val="auto"/>
          <w:spacing w:val="-4"/>
        </w:rPr>
        <w:t xml:space="preserve">S. (2011). Getting to know a narcissist inside and out. In C. W. Keith &amp; J. Miller (Eds.), </w:t>
      </w:r>
      <w:r w:rsidRPr="000A70BE">
        <w:rPr>
          <w:i/>
          <w:noProof/>
          <w:color w:val="auto"/>
          <w:spacing w:val="-4"/>
        </w:rPr>
        <w:t>The handbook of narcissism and narcissistic personality disorder: Theoretical approaches, empirical findings, and treatments</w:t>
      </w:r>
      <w:r w:rsidRPr="000A70BE">
        <w:rPr>
          <w:noProof/>
          <w:color w:val="auto"/>
          <w:spacing w:val="-4"/>
        </w:rPr>
        <w:t xml:space="preserve"> (pp. 285-299). Hoboken, NJ: John Wiley. Retrieved from http://</w:t>
      </w:r>
      <w:r w:rsidR="000A70BE">
        <w:rPr>
          <w:noProof/>
          <w:color w:val="auto"/>
          <w:spacing w:val="-4"/>
        </w:rPr>
        <w:br/>
      </w:r>
      <w:r w:rsidRPr="000A70BE">
        <w:rPr>
          <w:noProof/>
          <w:color w:val="auto"/>
          <w:spacing w:val="-4"/>
        </w:rPr>
        <w:t>search.proquest.com/docview/1220378518?accountid=14553</w:t>
      </w:r>
      <w:bookmarkEnd w:id="86"/>
    </w:p>
    <w:p w:rsidR="00631A09" w:rsidRPr="00821ECE" w:rsidRDefault="00631A09" w:rsidP="00821ECE">
      <w:pPr>
        <w:pStyle w:val="REF"/>
        <w:spacing w:line="240" w:lineRule="auto"/>
        <w:rPr>
          <w:noProof/>
          <w:color w:val="auto"/>
        </w:rPr>
      </w:pPr>
      <w:bookmarkStart w:id="87" w:name="bib28"/>
      <w:r w:rsidRPr="00821ECE">
        <w:rPr>
          <w:noProof/>
          <w:color w:val="auto"/>
        </w:rPr>
        <w:t xml:space="preserve">*Carlson, E. N., Vazire, S., &amp; Oltmanns, T. F. (2011). You probably think this paper’s about you: Narcissists’ perceptions of their personality and reputation. </w:t>
      </w:r>
      <w:r w:rsidRPr="00821ECE">
        <w:rPr>
          <w:i/>
          <w:noProof/>
          <w:color w:val="auto"/>
        </w:rPr>
        <w:t>Journal of Personality and Social Psychology, 101</w:t>
      </w:r>
      <w:r w:rsidRPr="00821ECE">
        <w:rPr>
          <w:noProof/>
          <w:color w:val="auto"/>
        </w:rPr>
        <w:t>, 185-201. doi:10.1037/a0023781</w:t>
      </w:r>
      <w:bookmarkEnd w:id="87"/>
    </w:p>
    <w:p w:rsidR="00631A09" w:rsidRPr="00821ECE" w:rsidRDefault="00631A09" w:rsidP="00821ECE">
      <w:pPr>
        <w:pStyle w:val="REF"/>
        <w:spacing w:line="240" w:lineRule="auto"/>
        <w:rPr>
          <w:noProof/>
          <w:color w:val="auto"/>
        </w:rPr>
      </w:pPr>
      <w:bookmarkStart w:id="88" w:name="bib29"/>
      <w:r w:rsidRPr="00821ECE">
        <w:rPr>
          <w:noProof/>
          <w:color w:val="auto"/>
        </w:rPr>
        <w:t xml:space="preserve">Cillessen, A. H. N., &amp; Rose, A. J. (2005). Understanding popularity in the peer system. </w:t>
      </w:r>
      <w:r w:rsidRPr="00821ECE">
        <w:rPr>
          <w:i/>
          <w:noProof/>
          <w:color w:val="auto"/>
        </w:rPr>
        <w:t>Current Directions in Psychological Science, 14</w:t>
      </w:r>
      <w:r w:rsidRPr="00821ECE">
        <w:rPr>
          <w:noProof/>
          <w:color w:val="auto"/>
        </w:rPr>
        <w:t>, 102-105. doi:10.1111/j.0963-7214.2005.00343.x</w:t>
      </w:r>
      <w:bookmarkEnd w:id="88"/>
    </w:p>
    <w:p w:rsidR="00631A09" w:rsidRPr="00821ECE" w:rsidRDefault="00631A09" w:rsidP="00821ECE">
      <w:pPr>
        <w:pStyle w:val="REF"/>
        <w:spacing w:line="240" w:lineRule="auto"/>
        <w:rPr>
          <w:noProof/>
          <w:color w:val="auto"/>
        </w:rPr>
      </w:pPr>
      <w:bookmarkStart w:id="89" w:name="bib30"/>
      <w:r w:rsidRPr="00821ECE">
        <w:rPr>
          <w:noProof/>
          <w:color w:val="auto"/>
        </w:rPr>
        <w:t xml:space="preserve">Cohen, T. R., Panter, A. T., Turan, N., Morse, L., &amp; Kim Y. (2014). Moral character in the workplace. </w:t>
      </w:r>
      <w:r w:rsidRPr="00821ECE">
        <w:rPr>
          <w:i/>
          <w:noProof/>
          <w:color w:val="auto"/>
        </w:rPr>
        <w:t xml:space="preserve">Journal of </w:t>
      </w:r>
      <w:r w:rsidRPr="00821ECE">
        <w:rPr>
          <w:i/>
          <w:noProof/>
          <w:color w:val="auto"/>
        </w:rPr>
        <w:lastRenderedPageBreak/>
        <w:t>Personality and Social Psychology, 107</w:t>
      </w:r>
      <w:r w:rsidRPr="00821ECE">
        <w:rPr>
          <w:noProof/>
          <w:color w:val="auto"/>
        </w:rPr>
        <w:t>, 943-963. doi:10.1037/a0037245</w:t>
      </w:r>
      <w:bookmarkEnd w:id="89"/>
    </w:p>
    <w:p w:rsidR="00631A09" w:rsidRPr="00821ECE" w:rsidRDefault="00631A09" w:rsidP="00821ECE">
      <w:pPr>
        <w:pStyle w:val="REF"/>
        <w:spacing w:line="240" w:lineRule="auto"/>
        <w:rPr>
          <w:noProof/>
          <w:color w:val="auto"/>
        </w:rPr>
      </w:pPr>
      <w:bookmarkStart w:id="90" w:name="bib31"/>
      <w:r w:rsidRPr="00821ECE">
        <w:rPr>
          <w:noProof/>
          <w:color w:val="auto"/>
        </w:rPr>
        <w:t xml:space="preserve">Collins, D. R., &amp; Stukas, A. A. (2008). Narcissism and self-presentation: The moderating effects of accountability and contingencies of self-worth. </w:t>
      </w:r>
      <w:r w:rsidRPr="00821ECE">
        <w:rPr>
          <w:i/>
          <w:noProof/>
          <w:color w:val="auto"/>
        </w:rPr>
        <w:t>Journal of Research in Personality, 42</w:t>
      </w:r>
      <w:r w:rsidRPr="00821ECE">
        <w:rPr>
          <w:noProof/>
          <w:color w:val="auto"/>
        </w:rPr>
        <w:t>, 1629-1634. doi:10.1016/j.jrp.2008.06.011</w:t>
      </w:r>
      <w:bookmarkEnd w:id="90"/>
    </w:p>
    <w:p w:rsidR="00631A09" w:rsidRPr="00821ECE" w:rsidRDefault="00631A09" w:rsidP="00821ECE">
      <w:pPr>
        <w:pStyle w:val="REF"/>
        <w:spacing w:line="240" w:lineRule="auto"/>
        <w:rPr>
          <w:noProof/>
          <w:color w:val="auto"/>
        </w:rPr>
      </w:pPr>
      <w:bookmarkStart w:id="91" w:name="bib32"/>
      <w:r w:rsidRPr="00821ECE">
        <w:rPr>
          <w:noProof/>
          <w:color w:val="auto"/>
        </w:rPr>
        <w:t xml:space="preserve">Costa, P. T., &amp; McCrae, R. R. (1992). </w:t>
      </w:r>
      <w:r w:rsidRPr="00821ECE">
        <w:rPr>
          <w:i/>
          <w:noProof/>
          <w:color w:val="auto"/>
        </w:rPr>
        <w:t>Revised NEO Personality Inventory (NEO-PI-R) and NEO Five-Factor Inventory (NEO-FFI) professional manual</w:t>
      </w:r>
      <w:r w:rsidRPr="00821ECE">
        <w:rPr>
          <w:noProof/>
          <w:color w:val="auto"/>
        </w:rPr>
        <w:t>. Odessa, FL: Psychological Assessment Resources.</w:t>
      </w:r>
      <w:bookmarkEnd w:id="91"/>
    </w:p>
    <w:p w:rsidR="00631A09" w:rsidRPr="00821ECE" w:rsidRDefault="00631A09" w:rsidP="00821ECE">
      <w:pPr>
        <w:pStyle w:val="REF"/>
        <w:spacing w:line="240" w:lineRule="auto"/>
        <w:rPr>
          <w:noProof/>
          <w:color w:val="auto"/>
        </w:rPr>
      </w:pPr>
      <w:bookmarkStart w:id="92" w:name="bib33"/>
      <w:r w:rsidRPr="00821ECE">
        <w:rPr>
          <w:noProof/>
          <w:color w:val="auto"/>
        </w:rPr>
        <w:t xml:space="preserve">Cronbach, L. J. (1958). Proposals leading to analytic treatment of social perception scores. In R. Tagiuri &amp; L. Petrullo (Eds.), </w:t>
      </w:r>
      <w:r w:rsidRPr="00821ECE">
        <w:rPr>
          <w:i/>
          <w:noProof/>
          <w:color w:val="auto"/>
        </w:rPr>
        <w:t>Person perception and interpersonal behavior</w:t>
      </w:r>
      <w:r w:rsidRPr="00821ECE">
        <w:rPr>
          <w:noProof/>
          <w:color w:val="auto"/>
        </w:rPr>
        <w:t xml:space="preserve"> (pp. 353-379). Stanford, CA: Stanford University Press.</w:t>
      </w:r>
      <w:bookmarkEnd w:id="92"/>
    </w:p>
    <w:p w:rsidR="00631A09" w:rsidRPr="00725201" w:rsidRDefault="00631A09" w:rsidP="00821ECE">
      <w:pPr>
        <w:pStyle w:val="REF"/>
        <w:spacing w:line="240" w:lineRule="auto"/>
        <w:rPr>
          <w:noProof/>
          <w:color w:val="auto"/>
          <w:spacing w:val="-4"/>
        </w:rPr>
      </w:pPr>
      <w:bookmarkStart w:id="93" w:name="bib34"/>
      <w:r w:rsidRPr="00725201">
        <w:rPr>
          <w:noProof/>
          <w:color w:val="auto"/>
          <w:spacing w:val="-4"/>
        </w:rPr>
        <w:t xml:space="preserve">*Dattner, B. (1999). </w:t>
      </w:r>
      <w:r w:rsidRPr="00725201">
        <w:rPr>
          <w:i/>
          <w:noProof/>
          <w:color w:val="auto"/>
          <w:spacing w:val="-4"/>
        </w:rPr>
        <w:t>Who’s the fairest of them all? The impact of narcissism on self- and other-rated fairness in the workplace</w:t>
      </w:r>
      <w:r w:rsidRPr="00725201">
        <w:rPr>
          <w:noProof/>
          <w:color w:val="auto"/>
          <w:spacing w:val="-4"/>
        </w:rPr>
        <w:t xml:space="preserve"> (Doctoral dissertation). Available from ProQuest Dissertations and Theses. (Accession Order No. 9945268). Retrieved from http://search.proquest.com/docview/619554532?accountid=14553</w:t>
      </w:r>
      <w:bookmarkEnd w:id="93"/>
    </w:p>
    <w:p w:rsidR="00631A09" w:rsidRPr="00821ECE" w:rsidRDefault="00631A09" w:rsidP="00821ECE">
      <w:pPr>
        <w:pStyle w:val="REF"/>
        <w:spacing w:line="240" w:lineRule="auto"/>
        <w:rPr>
          <w:noProof/>
          <w:color w:val="auto"/>
        </w:rPr>
      </w:pPr>
      <w:bookmarkStart w:id="94" w:name="bib35"/>
      <w:r w:rsidRPr="00821ECE">
        <w:rPr>
          <w:noProof/>
          <w:color w:val="auto"/>
        </w:rPr>
        <w:t xml:space="preserve">Dion, K. K., &amp; Berscheid, E. (1974). Physical attractiveness and peer perception among children. </w:t>
      </w:r>
      <w:r w:rsidRPr="00821ECE">
        <w:rPr>
          <w:i/>
          <w:noProof/>
          <w:color w:val="auto"/>
        </w:rPr>
        <w:t>Sociometry, 37</w:t>
      </w:r>
      <w:r w:rsidRPr="00821ECE">
        <w:rPr>
          <w:noProof/>
          <w:color w:val="auto"/>
        </w:rPr>
        <w:t>, 1-12. Retrieved from http://search.proquest.com/docview/</w:t>
      </w:r>
      <w:r w:rsidR="00725201">
        <w:rPr>
          <w:noProof/>
          <w:color w:val="auto"/>
        </w:rPr>
        <w:br/>
      </w:r>
      <w:r w:rsidRPr="00821ECE">
        <w:rPr>
          <w:noProof/>
          <w:color w:val="auto"/>
        </w:rPr>
        <w:t>615963472?accountid=14553</w:t>
      </w:r>
      <w:bookmarkEnd w:id="94"/>
    </w:p>
    <w:p w:rsidR="00631A09" w:rsidRPr="00821ECE" w:rsidRDefault="00631A09" w:rsidP="00821ECE">
      <w:pPr>
        <w:pStyle w:val="REF"/>
        <w:spacing w:line="240" w:lineRule="auto"/>
        <w:rPr>
          <w:noProof/>
          <w:color w:val="auto"/>
        </w:rPr>
      </w:pPr>
      <w:bookmarkStart w:id="95" w:name="bib36"/>
      <w:r w:rsidRPr="00821ECE">
        <w:rPr>
          <w:noProof/>
          <w:color w:val="auto"/>
        </w:rPr>
        <w:t xml:space="preserve">*Dufner, M., Denissen, J., Sedikides, C., Van Zalk, M., Meeus, W. H. J., &amp; Van Aken, M. (2013). Are actual and perceived intellectual self-enhancers evaluated differently by social perceivers? </w:t>
      </w:r>
      <w:r w:rsidRPr="00821ECE">
        <w:rPr>
          <w:i/>
          <w:noProof/>
          <w:color w:val="auto"/>
        </w:rPr>
        <w:t>European Journal of Personality, 27</w:t>
      </w:r>
      <w:r w:rsidRPr="00821ECE">
        <w:rPr>
          <w:noProof/>
          <w:color w:val="auto"/>
        </w:rPr>
        <w:t>, 621-633. doi:10.1002/per.1934</w:t>
      </w:r>
      <w:bookmarkEnd w:id="95"/>
    </w:p>
    <w:p w:rsidR="00631A09" w:rsidRPr="00821ECE" w:rsidRDefault="00631A09" w:rsidP="00821ECE">
      <w:pPr>
        <w:pStyle w:val="REF"/>
        <w:spacing w:line="240" w:lineRule="auto"/>
        <w:rPr>
          <w:noProof/>
          <w:color w:val="auto"/>
        </w:rPr>
      </w:pPr>
      <w:bookmarkStart w:id="96" w:name="bib37"/>
      <w:r w:rsidRPr="00821ECE">
        <w:rPr>
          <w:noProof/>
          <w:color w:val="auto"/>
        </w:rPr>
        <w:t xml:space="preserve">Duval, S., &amp; Tweedie, R. (2000). Trim and fill: A simple funnel-plot-based method of testing and adjusting for publication bias in meta-analysis. </w:t>
      </w:r>
      <w:r w:rsidRPr="00821ECE">
        <w:rPr>
          <w:i/>
          <w:noProof/>
          <w:color w:val="auto"/>
        </w:rPr>
        <w:t>Biometrics, 56</w:t>
      </w:r>
      <w:r w:rsidRPr="00821ECE">
        <w:rPr>
          <w:noProof/>
          <w:color w:val="auto"/>
        </w:rPr>
        <w:t>, 455-463. doi:10.1111/j.0006-341X.2000.00455.x</w:t>
      </w:r>
      <w:bookmarkEnd w:id="96"/>
    </w:p>
    <w:p w:rsidR="00631A09" w:rsidRPr="00725201" w:rsidRDefault="00631A09" w:rsidP="00821ECE">
      <w:pPr>
        <w:pStyle w:val="REF"/>
        <w:spacing w:line="240" w:lineRule="auto"/>
        <w:rPr>
          <w:noProof/>
          <w:color w:val="auto"/>
          <w:spacing w:val="-4"/>
        </w:rPr>
      </w:pPr>
      <w:bookmarkStart w:id="97" w:name="bib38"/>
      <w:r w:rsidRPr="00725201">
        <w:rPr>
          <w:noProof/>
          <w:color w:val="auto"/>
          <w:spacing w:val="-4"/>
        </w:rPr>
        <w:t xml:space="preserve">Edwards, J. R. (1995). Alternatives to difference scores as dependent variables in the study of congruence in organizational research. </w:t>
      </w:r>
      <w:r w:rsidRPr="00725201">
        <w:rPr>
          <w:i/>
          <w:noProof/>
          <w:color w:val="auto"/>
          <w:spacing w:val="-4"/>
        </w:rPr>
        <w:t>Organizational Behavior and Human Decision Processes, 64</w:t>
      </w:r>
      <w:r w:rsidRPr="00725201">
        <w:rPr>
          <w:noProof/>
          <w:color w:val="auto"/>
          <w:spacing w:val="-4"/>
        </w:rPr>
        <w:t>, 307-324. Retrieved from http://search.proquest.com/docview/</w:t>
      </w:r>
      <w:r w:rsidR="00725201">
        <w:rPr>
          <w:noProof/>
          <w:color w:val="auto"/>
          <w:spacing w:val="-4"/>
        </w:rPr>
        <w:br/>
      </w:r>
      <w:r w:rsidRPr="00725201">
        <w:rPr>
          <w:noProof/>
          <w:color w:val="auto"/>
          <w:spacing w:val="-4"/>
        </w:rPr>
        <w:t>618914476?accountid=14553</w:t>
      </w:r>
      <w:bookmarkEnd w:id="97"/>
    </w:p>
    <w:p w:rsidR="00631A09" w:rsidRPr="00821ECE" w:rsidRDefault="00631A09" w:rsidP="00821ECE">
      <w:pPr>
        <w:pStyle w:val="REF"/>
        <w:spacing w:line="240" w:lineRule="auto"/>
        <w:rPr>
          <w:noProof/>
          <w:color w:val="auto"/>
        </w:rPr>
      </w:pPr>
      <w:bookmarkStart w:id="98" w:name="bib39"/>
      <w:r w:rsidRPr="00821ECE">
        <w:rPr>
          <w:noProof/>
          <w:color w:val="auto"/>
        </w:rPr>
        <w:t xml:space="preserve">Edwards, J. R. (2002). Alternatives to difference scores: Polynomial regression analysis and response surface methodology. In F. Drasgow &amp; N. Schmitt (Eds.), </w:t>
      </w:r>
      <w:r w:rsidRPr="00821ECE">
        <w:rPr>
          <w:i/>
          <w:noProof/>
          <w:color w:val="auto"/>
        </w:rPr>
        <w:t>Measuring and analyzing behavior in organizations: Advances in measurement and data analysis</w:t>
      </w:r>
      <w:r w:rsidRPr="00821ECE">
        <w:rPr>
          <w:noProof/>
          <w:color w:val="auto"/>
        </w:rPr>
        <w:t xml:space="preserve"> (pp. 350-400). San Francisco, CA: Jossey-Bass. Retrieved from http://search.proquest.com/</w:t>
      </w:r>
      <w:r w:rsidR="00725201">
        <w:rPr>
          <w:noProof/>
          <w:color w:val="auto"/>
        </w:rPr>
        <w:br/>
      </w:r>
      <w:r w:rsidRPr="00821ECE">
        <w:rPr>
          <w:noProof/>
          <w:color w:val="auto"/>
        </w:rPr>
        <w:t>docview/619617203?accountid=14553</w:t>
      </w:r>
      <w:bookmarkEnd w:id="98"/>
    </w:p>
    <w:p w:rsidR="00631A09" w:rsidRPr="00821ECE" w:rsidRDefault="00631A09" w:rsidP="00821ECE">
      <w:pPr>
        <w:pStyle w:val="REF"/>
        <w:spacing w:line="240" w:lineRule="auto"/>
        <w:rPr>
          <w:noProof/>
          <w:color w:val="auto"/>
        </w:rPr>
      </w:pPr>
      <w:bookmarkStart w:id="99" w:name="bib40"/>
      <w:r w:rsidRPr="00821ECE">
        <w:rPr>
          <w:noProof/>
          <w:color w:val="auto"/>
        </w:rPr>
        <w:t xml:space="preserve">Edwards, J. R., &amp; Parry, M. E. (1993). On the use of polynomial regression equations as an alternative to difference scores in organizational research. </w:t>
      </w:r>
      <w:r w:rsidRPr="00821ECE">
        <w:rPr>
          <w:i/>
          <w:noProof/>
          <w:color w:val="auto"/>
        </w:rPr>
        <w:t>The Academy of Management Journal, 36</w:t>
      </w:r>
      <w:r w:rsidRPr="00821ECE">
        <w:rPr>
          <w:noProof/>
          <w:color w:val="auto"/>
        </w:rPr>
        <w:t>, 1577-1613. Retrieved from http://www.jstor.org/</w:t>
      </w:r>
      <w:r w:rsidR="00725201">
        <w:rPr>
          <w:noProof/>
          <w:color w:val="auto"/>
        </w:rPr>
        <w:br/>
      </w:r>
      <w:r w:rsidRPr="00821ECE">
        <w:rPr>
          <w:noProof/>
          <w:color w:val="auto"/>
        </w:rPr>
        <w:t>stable/256822</w:t>
      </w:r>
      <w:bookmarkEnd w:id="99"/>
    </w:p>
    <w:p w:rsidR="00631A09" w:rsidRPr="00821ECE" w:rsidRDefault="00631A09" w:rsidP="00821ECE">
      <w:pPr>
        <w:pStyle w:val="REF"/>
        <w:spacing w:line="240" w:lineRule="auto"/>
        <w:rPr>
          <w:noProof/>
          <w:color w:val="auto"/>
        </w:rPr>
      </w:pPr>
      <w:bookmarkStart w:id="100" w:name="bib41"/>
      <w:r w:rsidRPr="00821ECE">
        <w:rPr>
          <w:noProof/>
          <w:color w:val="auto"/>
        </w:rPr>
        <w:t xml:space="preserve">Emmons, R. A. (1987). Narcissism: Theory and measurement. </w:t>
      </w:r>
      <w:r w:rsidRPr="00821ECE">
        <w:rPr>
          <w:i/>
          <w:noProof/>
          <w:color w:val="auto"/>
        </w:rPr>
        <w:t>Journal of Personality and Social Psychology, 52</w:t>
      </w:r>
      <w:r w:rsidRPr="00821ECE">
        <w:rPr>
          <w:noProof/>
          <w:color w:val="auto"/>
        </w:rPr>
        <w:t>, 11-17. Retrieved from http://search.proquest.com/docview/</w:t>
      </w:r>
      <w:r w:rsidR="00725201">
        <w:rPr>
          <w:noProof/>
          <w:color w:val="auto"/>
        </w:rPr>
        <w:br/>
      </w:r>
      <w:r w:rsidRPr="00821ECE">
        <w:rPr>
          <w:noProof/>
          <w:color w:val="auto"/>
        </w:rPr>
        <w:t>1295954608?accountid=14553</w:t>
      </w:r>
      <w:bookmarkEnd w:id="100"/>
    </w:p>
    <w:p w:rsidR="00631A09" w:rsidRPr="00821ECE" w:rsidRDefault="00631A09" w:rsidP="00821ECE">
      <w:pPr>
        <w:pStyle w:val="REF"/>
        <w:spacing w:line="240" w:lineRule="auto"/>
        <w:rPr>
          <w:noProof/>
          <w:color w:val="auto"/>
        </w:rPr>
      </w:pPr>
      <w:bookmarkStart w:id="101" w:name="bib42"/>
      <w:r w:rsidRPr="00821ECE">
        <w:rPr>
          <w:noProof/>
          <w:color w:val="auto"/>
        </w:rPr>
        <w:t xml:space="preserve">Farwell, L., &amp; Wohlwend-Lloyd, R. (1998). Narcissistic processes: Optimistic expectations, favorable self-evaluations, and self-enhancing attributions. </w:t>
      </w:r>
      <w:r w:rsidRPr="00821ECE">
        <w:rPr>
          <w:i/>
          <w:noProof/>
          <w:color w:val="auto"/>
        </w:rPr>
        <w:t>Journal of Personality, 66</w:t>
      </w:r>
      <w:r w:rsidRPr="00821ECE">
        <w:rPr>
          <w:noProof/>
          <w:color w:val="auto"/>
        </w:rPr>
        <w:t>, 65-83. doi:10.1111/1467-6494.00003</w:t>
      </w:r>
      <w:bookmarkEnd w:id="101"/>
    </w:p>
    <w:p w:rsidR="00631A09" w:rsidRPr="00821ECE" w:rsidRDefault="00631A09" w:rsidP="00821ECE">
      <w:pPr>
        <w:pStyle w:val="REF"/>
        <w:spacing w:line="240" w:lineRule="auto"/>
        <w:rPr>
          <w:noProof/>
          <w:color w:val="auto"/>
        </w:rPr>
      </w:pPr>
      <w:bookmarkStart w:id="102" w:name="bib43"/>
      <w:r w:rsidRPr="00821ECE">
        <w:rPr>
          <w:noProof/>
          <w:color w:val="auto"/>
        </w:rPr>
        <w:t xml:space="preserve">Findley, D., &amp; Ojanen, T. (2013). Agentic and communal goals in early adulthood: Associations with narcissism, empathy, and perceptions of self and others. </w:t>
      </w:r>
      <w:r w:rsidRPr="00821ECE">
        <w:rPr>
          <w:i/>
          <w:noProof/>
          <w:color w:val="auto"/>
        </w:rPr>
        <w:t>Self and Identity, 12</w:t>
      </w:r>
      <w:r w:rsidRPr="00821ECE">
        <w:rPr>
          <w:noProof/>
          <w:color w:val="auto"/>
        </w:rPr>
        <w:t>, 504-526. doi:10.1080/15298868.2012.694660</w:t>
      </w:r>
      <w:bookmarkEnd w:id="102"/>
    </w:p>
    <w:p w:rsidR="00631A09" w:rsidRPr="00821ECE" w:rsidRDefault="00631A09" w:rsidP="00821ECE">
      <w:pPr>
        <w:pStyle w:val="REF"/>
        <w:spacing w:line="240" w:lineRule="auto"/>
        <w:rPr>
          <w:noProof/>
          <w:color w:val="auto"/>
        </w:rPr>
      </w:pPr>
      <w:bookmarkStart w:id="103" w:name="bib44"/>
      <w:r w:rsidRPr="00821ECE">
        <w:rPr>
          <w:noProof/>
          <w:color w:val="auto"/>
        </w:rPr>
        <w:t xml:space="preserve">*Gabriel, M. T., Critelli, J. W., &amp; Ee, J. S. (1994). Narcissistic illusions in self-evaluations of intelligence and attractiveness. </w:t>
      </w:r>
      <w:r w:rsidRPr="00821ECE">
        <w:rPr>
          <w:i/>
          <w:noProof/>
          <w:color w:val="auto"/>
        </w:rPr>
        <w:t>Journal of Personality, 62</w:t>
      </w:r>
      <w:r w:rsidRPr="00821ECE">
        <w:rPr>
          <w:noProof/>
          <w:color w:val="auto"/>
        </w:rPr>
        <w:t>, 143-155. doi:10.1111/j.1467-6494.1994.tb00798.x</w:t>
      </w:r>
      <w:bookmarkEnd w:id="103"/>
    </w:p>
    <w:p w:rsidR="00631A09" w:rsidRPr="00821ECE" w:rsidRDefault="00631A09" w:rsidP="00821ECE">
      <w:pPr>
        <w:pStyle w:val="REF"/>
        <w:spacing w:line="240" w:lineRule="auto"/>
        <w:rPr>
          <w:noProof/>
          <w:color w:val="auto"/>
        </w:rPr>
      </w:pPr>
      <w:bookmarkStart w:id="104" w:name="bib45"/>
      <w:r w:rsidRPr="00821ECE">
        <w:rPr>
          <w:noProof/>
          <w:color w:val="auto"/>
        </w:rPr>
        <w:lastRenderedPageBreak/>
        <w:t xml:space="preserve">*Gebauer, J. E., Sedikides, C., Verplanken, B., &amp; Maio, G. R. (2012). Communal narcissism. </w:t>
      </w:r>
      <w:r w:rsidRPr="00821ECE">
        <w:rPr>
          <w:i/>
          <w:noProof/>
          <w:color w:val="auto"/>
        </w:rPr>
        <w:t>Journal of Personality and Social Psychology, 103</w:t>
      </w:r>
      <w:r w:rsidRPr="00821ECE">
        <w:rPr>
          <w:noProof/>
          <w:color w:val="auto"/>
        </w:rPr>
        <w:t>, 854-878. doi:10.1037/a0029629</w:t>
      </w:r>
      <w:bookmarkEnd w:id="104"/>
    </w:p>
    <w:p w:rsidR="00631A09" w:rsidRPr="00821ECE" w:rsidRDefault="00631A09" w:rsidP="00821ECE">
      <w:pPr>
        <w:pStyle w:val="REF"/>
        <w:spacing w:line="240" w:lineRule="auto"/>
        <w:rPr>
          <w:noProof/>
          <w:color w:val="auto"/>
        </w:rPr>
      </w:pPr>
      <w:bookmarkStart w:id="105" w:name="bib46"/>
      <w:r w:rsidRPr="00821ECE">
        <w:rPr>
          <w:noProof/>
          <w:color w:val="auto"/>
        </w:rPr>
        <w:t xml:space="preserve">Goncalo, J. A., Flynn, F. J., &amp; Kim, S. H. (2010). Are two narcissists better than one? The link between narcissism, perceived creativity, and creative performance. </w:t>
      </w:r>
      <w:r w:rsidRPr="00821ECE">
        <w:rPr>
          <w:i/>
          <w:noProof/>
          <w:color w:val="auto"/>
        </w:rPr>
        <w:t>Personality and Social Psychology Bulletin, 36</w:t>
      </w:r>
      <w:r w:rsidRPr="00821ECE">
        <w:rPr>
          <w:noProof/>
          <w:color w:val="auto"/>
        </w:rPr>
        <w:t>, 1484-1495. doi:10.1177/0146167210385109</w:t>
      </w:r>
      <w:bookmarkEnd w:id="105"/>
    </w:p>
    <w:p w:rsidR="00631A09" w:rsidRPr="00821ECE" w:rsidRDefault="00631A09" w:rsidP="00821ECE">
      <w:pPr>
        <w:pStyle w:val="REF"/>
        <w:spacing w:line="240" w:lineRule="auto"/>
        <w:rPr>
          <w:noProof/>
          <w:color w:val="auto"/>
        </w:rPr>
      </w:pPr>
      <w:bookmarkStart w:id="106" w:name="bib47"/>
      <w:r w:rsidRPr="00821ECE">
        <w:rPr>
          <w:noProof/>
          <w:color w:val="auto"/>
        </w:rPr>
        <w:t xml:space="preserve">*Gosling, S. D., John, O. P., Craik, K. H., &amp; Robins, R. W. (1998). Do people know how they behave? Self-reported act frequencies compared with on-line codings by observers. </w:t>
      </w:r>
      <w:r w:rsidRPr="00821ECE">
        <w:rPr>
          <w:i/>
          <w:noProof/>
          <w:color w:val="auto"/>
        </w:rPr>
        <w:t>Journal of Personality and Social Psychology, 74</w:t>
      </w:r>
      <w:r w:rsidRPr="00821ECE">
        <w:rPr>
          <w:noProof/>
          <w:color w:val="auto"/>
        </w:rPr>
        <w:t>, 1337-1349. doi:10.1037/0022-3514.74.5.1337</w:t>
      </w:r>
      <w:bookmarkEnd w:id="106"/>
    </w:p>
    <w:p w:rsidR="00631A09" w:rsidRPr="00821ECE" w:rsidRDefault="00631A09" w:rsidP="00821ECE">
      <w:pPr>
        <w:pStyle w:val="REF"/>
        <w:spacing w:line="240" w:lineRule="auto"/>
        <w:rPr>
          <w:noProof/>
          <w:color w:val="auto"/>
        </w:rPr>
      </w:pPr>
      <w:bookmarkStart w:id="107" w:name="bib48"/>
      <w:r w:rsidRPr="00821ECE">
        <w:rPr>
          <w:noProof/>
          <w:color w:val="auto"/>
        </w:rPr>
        <w:t xml:space="preserve">Gough, H. G., &amp; Bradley, P. (1996). </w:t>
      </w:r>
      <w:r w:rsidRPr="00821ECE">
        <w:rPr>
          <w:i/>
          <w:noProof/>
          <w:color w:val="auto"/>
        </w:rPr>
        <w:t>CPI manual</w:t>
      </w:r>
      <w:r w:rsidRPr="00821ECE">
        <w:rPr>
          <w:noProof/>
          <w:color w:val="auto"/>
        </w:rPr>
        <w:t>. Palo Alto, CA: Consulting Psychologists Press.</w:t>
      </w:r>
      <w:bookmarkEnd w:id="107"/>
    </w:p>
    <w:p w:rsidR="00631A09" w:rsidRPr="00725201" w:rsidRDefault="00631A09" w:rsidP="00821ECE">
      <w:pPr>
        <w:pStyle w:val="REF"/>
        <w:spacing w:line="240" w:lineRule="auto"/>
        <w:rPr>
          <w:noProof/>
          <w:color w:val="auto"/>
          <w:spacing w:val="-4"/>
        </w:rPr>
      </w:pPr>
      <w:bookmarkStart w:id="108" w:name="bib49"/>
      <w:r w:rsidRPr="00725201">
        <w:rPr>
          <w:noProof/>
          <w:color w:val="auto"/>
          <w:spacing w:val="-4"/>
        </w:rPr>
        <w:t xml:space="preserve">Gough, H. G., &amp; Bradley, P. (2002). </w:t>
      </w:r>
      <w:r w:rsidRPr="00725201">
        <w:rPr>
          <w:i/>
          <w:noProof/>
          <w:color w:val="auto"/>
          <w:spacing w:val="-4"/>
        </w:rPr>
        <w:t>User’s guide to the CPI 260 report for clients</w:t>
      </w:r>
      <w:r w:rsidRPr="00725201">
        <w:rPr>
          <w:noProof/>
          <w:color w:val="auto"/>
          <w:spacing w:val="-4"/>
        </w:rPr>
        <w:t>. Palo Alto, CA: Consulting Psychologists Press.</w:t>
      </w:r>
      <w:bookmarkEnd w:id="108"/>
    </w:p>
    <w:p w:rsidR="00631A09" w:rsidRPr="00725201" w:rsidRDefault="00631A09" w:rsidP="00821ECE">
      <w:pPr>
        <w:pStyle w:val="REF"/>
        <w:spacing w:line="240" w:lineRule="auto"/>
        <w:rPr>
          <w:noProof/>
          <w:color w:val="auto"/>
          <w:spacing w:val="-4"/>
        </w:rPr>
      </w:pPr>
      <w:bookmarkStart w:id="109" w:name="bib50"/>
      <w:r w:rsidRPr="00725201">
        <w:rPr>
          <w:noProof/>
          <w:color w:val="auto"/>
          <w:spacing w:val="-4"/>
        </w:rPr>
        <w:t xml:space="preserve">Grandiosity. (2014). In </w:t>
      </w:r>
      <w:r w:rsidRPr="00725201">
        <w:rPr>
          <w:i/>
          <w:noProof/>
          <w:color w:val="auto"/>
          <w:spacing w:val="-4"/>
        </w:rPr>
        <w:t>Merriam-Webster.com</w:t>
      </w:r>
      <w:r w:rsidRPr="00725201">
        <w:rPr>
          <w:noProof/>
          <w:color w:val="auto"/>
          <w:spacing w:val="-4"/>
        </w:rPr>
        <w:t>. Retrieved from http://www.merriam-webster.com/dictionary/grandiosity?show</w:t>
      </w:r>
      <w:r w:rsidR="00725201">
        <w:rPr>
          <w:noProof/>
          <w:color w:val="auto"/>
          <w:spacing w:val="-4"/>
        </w:rPr>
        <w:br/>
      </w:r>
      <w:r w:rsidRPr="00725201">
        <w:rPr>
          <w:noProof/>
          <w:color w:val="auto"/>
          <w:spacing w:val="-4"/>
        </w:rPr>
        <w:t>=0&amp;t=1403792900</w:t>
      </w:r>
      <w:bookmarkEnd w:id="109"/>
    </w:p>
    <w:p w:rsidR="00631A09" w:rsidRPr="00821ECE" w:rsidRDefault="00631A09" w:rsidP="00821ECE">
      <w:pPr>
        <w:pStyle w:val="REF"/>
        <w:spacing w:line="240" w:lineRule="auto"/>
        <w:rPr>
          <w:noProof/>
          <w:color w:val="auto"/>
        </w:rPr>
      </w:pPr>
      <w:bookmarkStart w:id="110" w:name="bib51"/>
      <w:r w:rsidRPr="00821ECE">
        <w:rPr>
          <w:noProof/>
          <w:color w:val="auto"/>
        </w:rPr>
        <w:t xml:space="preserve">Grijalva, E., Harms, P. D., Newman, D. A., Gaddis, B. H., &amp; Fraley, R. C. (2015). Narcissism and leadership: A meta-analytic review of linear and nonlinear relationships. </w:t>
      </w:r>
      <w:r w:rsidRPr="00821ECE">
        <w:rPr>
          <w:i/>
          <w:noProof/>
          <w:color w:val="auto"/>
        </w:rPr>
        <w:t>Personnel Psychology, 68</w:t>
      </w:r>
      <w:r w:rsidRPr="00821ECE">
        <w:rPr>
          <w:noProof/>
          <w:color w:val="auto"/>
        </w:rPr>
        <w:t>, 1-47. doi:10.1111/peps.12072</w:t>
      </w:r>
      <w:bookmarkEnd w:id="110"/>
    </w:p>
    <w:p w:rsidR="00631A09" w:rsidRPr="00821ECE" w:rsidRDefault="00631A09" w:rsidP="00821ECE">
      <w:pPr>
        <w:pStyle w:val="REF"/>
        <w:spacing w:line="240" w:lineRule="auto"/>
        <w:rPr>
          <w:noProof/>
          <w:color w:val="auto"/>
        </w:rPr>
      </w:pPr>
      <w:bookmarkStart w:id="111" w:name="bib52"/>
      <w:r w:rsidRPr="00821ECE">
        <w:rPr>
          <w:noProof/>
          <w:color w:val="auto"/>
        </w:rPr>
        <w:t xml:space="preserve">Grijalva, E., Newman, D. A., Tay, L., Donnellan, M. B., Harms, P. D., Robins, R. W., &amp; Yan, T. (2015). Gender differences in narcissism: A meta-analytic review. </w:t>
      </w:r>
      <w:r w:rsidRPr="00821ECE">
        <w:rPr>
          <w:i/>
          <w:noProof/>
          <w:color w:val="auto"/>
        </w:rPr>
        <w:t>Psychological Bulletin, 141</w:t>
      </w:r>
      <w:r w:rsidRPr="00821ECE">
        <w:rPr>
          <w:noProof/>
          <w:color w:val="auto"/>
        </w:rPr>
        <w:t>, 261-310. doi:10.1037/a0038231</w:t>
      </w:r>
      <w:bookmarkEnd w:id="111"/>
    </w:p>
    <w:p w:rsidR="00631A09" w:rsidRPr="00821ECE" w:rsidRDefault="00631A09" w:rsidP="00821ECE">
      <w:pPr>
        <w:pStyle w:val="REF"/>
        <w:spacing w:line="240" w:lineRule="auto"/>
        <w:rPr>
          <w:noProof/>
          <w:color w:val="auto"/>
        </w:rPr>
      </w:pPr>
      <w:bookmarkStart w:id="112" w:name="bib53"/>
      <w:r w:rsidRPr="00821ECE">
        <w:rPr>
          <w:noProof/>
          <w:color w:val="auto"/>
        </w:rPr>
        <w:t xml:space="preserve">Gu, Y., He, N., &amp; Zhao, G. (2013). Attentional bias for performance-related words in individuals with narcissism. </w:t>
      </w:r>
      <w:r w:rsidRPr="00821ECE">
        <w:rPr>
          <w:i/>
          <w:noProof/>
          <w:color w:val="auto"/>
        </w:rPr>
        <w:t>Personality and Individual Differences, 55</w:t>
      </w:r>
      <w:r w:rsidRPr="00821ECE">
        <w:rPr>
          <w:noProof/>
          <w:color w:val="auto"/>
        </w:rPr>
        <w:t>, 671-675. doi:10.1016/j.paid.2013.05.009</w:t>
      </w:r>
      <w:bookmarkEnd w:id="112"/>
    </w:p>
    <w:p w:rsidR="00631A09" w:rsidRPr="00821ECE" w:rsidRDefault="00631A09" w:rsidP="00821ECE">
      <w:pPr>
        <w:pStyle w:val="REF"/>
        <w:spacing w:line="240" w:lineRule="auto"/>
        <w:rPr>
          <w:noProof/>
          <w:color w:val="800000"/>
        </w:rPr>
      </w:pPr>
      <w:bookmarkStart w:id="113" w:name="bib54"/>
      <w:r w:rsidRPr="00821ECE">
        <w:rPr>
          <w:noProof/>
          <w:color w:val="auto"/>
        </w:rPr>
        <w:t xml:space="preserve">Harms, P. D., Roberts, B. W., Wood, D. O., &amp; Brummel, B. J. (2006). </w:t>
      </w:r>
      <w:r w:rsidRPr="00821ECE">
        <w:rPr>
          <w:i/>
          <w:noProof/>
          <w:color w:val="auto"/>
        </w:rPr>
        <w:t>The mini-markers of evil</w:t>
      </w:r>
      <w:r w:rsidRPr="00821ECE">
        <w:rPr>
          <w:noProof/>
          <w:color w:val="auto"/>
        </w:rPr>
        <w:t xml:space="preserve"> (Manuscript in preparation). University of Illinois, Champaign-Urbana.</w:t>
      </w:r>
      <w:bookmarkStart w:id="114" w:name="aq7"/>
      <w:bookmarkEnd w:id="113"/>
      <w:r w:rsidR="00B20999">
        <w:rPr>
          <w:rStyle w:val="AQ"/>
          <w:b w:val="0"/>
          <w:noProof/>
        </w:rPr>
        <w:fldChar w:fldCharType="begin"/>
      </w:r>
      <w:r w:rsidR="00B20999">
        <w:rPr>
          <w:rStyle w:val="AQ"/>
          <w:b w:val="0"/>
          <w:noProof/>
        </w:rPr>
        <w:instrText xml:space="preserve"> HYPERLINK "#raq7"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[AQ7]</w:t>
      </w:r>
      <w:bookmarkEnd w:id="114"/>
      <w:r w:rsidR="00B20999">
        <w:rPr>
          <w:rStyle w:val="AQ"/>
          <w:b w:val="0"/>
          <w:noProof/>
        </w:rPr>
        <w:fldChar w:fldCharType="end"/>
      </w:r>
    </w:p>
    <w:p w:rsidR="00631A09" w:rsidRPr="00821ECE" w:rsidRDefault="00631A09" w:rsidP="00821ECE">
      <w:pPr>
        <w:pStyle w:val="REF"/>
        <w:spacing w:line="240" w:lineRule="auto"/>
        <w:rPr>
          <w:noProof/>
          <w:color w:val="800000"/>
        </w:rPr>
      </w:pPr>
      <w:bookmarkStart w:id="115" w:name="bib55"/>
      <w:r w:rsidRPr="00821ECE">
        <w:rPr>
          <w:noProof/>
          <w:color w:val="auto"/>
        </w:rPr>
        <w:t xml:space="preserve">*Harms, P. D., Wood, D. O., &amp; Roberts, B. W. (2007). </w:t>
      </w:r>
      <w:r w:rsidRPr="00821ECE">
        <w:rPr>
          <w:i/>
          <w:noProof/>
          <w:color w:val="auto"/>
        </w:rPr>
        <w:t>Self-enhancement and narcissism in group settings: Consequences for organizational satisfaction, leadership ratings, and group cohesion</w:t>
      </w:r>
      <w:r w:rsidRPr="00821ECE">
        <w:rPr>
          <w:noProof/>
          <w:color w:val="auto"/>
        </w:rPr>
        <w:t>. Poster presented at the annual conference for the Society of Industrial-Organizational Psychology, New York, NY.</w:t>
      </w:r>
      <w:bookmarkStart w:id="116" w:name="aq8"/>
      <w:bookmarkEnd w:id="115"/>
      <w:r w:rsidR="00B20999">
        <w:rPr>
          <w:rStyle w:val="AQ"/>
          <w:b w:val="0"/>
          <w:noProof/>
        </w:rPr>
        <w:fldChar w:fldCharType="begin"/>
      </w:r>
      <w:r w:rsidR="00B20999">
        <w:rPr>
          <w:rStyle w:val="AQ"/>
          <w:b w:val="0"/>
          <w:noProof/>
        </w:rPr>
        <w:instrText xml:space="preserve"> HYPERLINK "#raq8"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[AQ8]</w:t>
      </w:r>
      <w:bookmarkEnd w:id="116"/>
      <w:r w:rsidR="00B20999">
        <w:rPr>
          <w:rStyle w:val="AQ"/>
          <w:b w:val="0"/>
          <w:noProof/>
        </w:rPr>
        <w:fldChar w:fldCharType="end"/>
      </w:r>
    </w:p>
    <w:p w:rsidR="00631A09" w:rsidRPr="00821ECE" w:rsidRDefault="00631A09" w:rsidP="00821ECE">
      <w:pPr>
        <w:pStyle w:val="REF"/>
        <w:spacing w:line="240" w:lineRule="auto"/>
        <w:rPr>
          <w:noProof/>
          <w:color w:val="auto"/>
        </w:rPr>
      </w:pPr>
      <w:bookmarkStart w:id="117" w:name="bib56"/>
      <w:r w:rsidRPr="00821ECE">
        <w:rPr>
          <w:noProof/>
          <w:color w:val="auto"/>
        </w:rPr>
        <w:t xml:space="preserve">Helgeson, V. S., &amp; Fritz, H. L. (1999). Unmitigated agency and unmitigated communion: Distinctions from agency and communion. </w:t>
      </w:r>
      <w:r w:rsidRPr="00821ECE">
        <w:rPr>
          <w:i/>
          <w:noProof/>
          <w:color w:val="auto"/>
        </w:rPr>
        <w:t>Journal of Research in Personality, 33</w:t>
      </w:r>
      <w:r w:rsidRPr="00821ECE">
        <w:rPr>
          <w:noProof/>
          <w:color w:val="auto"/>
        </w:rPr>
        <w:t>, 131-158. Retrieved from http://search.proquest.com/docview/</w:t>
      </w:r>
      <w:r w:rsidR="00725201">
        <w:rPr>
          <w:noProof/>
          <w:color w:val="auto"/>
        </w:rPr>
        <w:br/>
      </w:r>
      <w:r w:rsidRPr="00821ECE">
        <w:rPr>
          <w:noProof/>
          <w:color w:val="auto"/>
        </w:rPr>
        <w:t>619406741?accountid=14553</w:t>
      </w:r>
      <w:bookmarkEnd w:id="117"/>
    </w:p>
    <w:p w:rsidR="00631A09" w:rsidRPr="00821ECE" w:rsidRDefault="00631A09" w:rsidP="00821ECE">
      <w:pPr>
        <w:pStyle w:val="REF"/>
        <w:spacing w:line="240" w:lineRule="auto"/>
        <w:rPr>
          <w:noProof/>
          <w:color w:val="auto"/>
        </w:rPr>
      </w:pPr>
      <w:bookmarkStart w:id="118" w:name="bib57"/>
      <w:r w:rsidRPr="00821ECE">
        <w:rPr>
          <w:noProof/>
          <w:color w:val="auto"/>
        </w:rPr>
        <w:t xml:space="preserve">*Hogan, R., &amp; Hogan, J. (2009). </w:t>
      </w:r>
      <w:r w:rsidRPr="00821ECE">
        <w:rPr>
          <w:i/>
          <w:noProof/>
          <w:color w:val="auto"/>
        </w:rPr>
        <w:t>Hogan Development Survey Manual</w:t>
      </w:r>
      <w:r w:rsidRPr="00821ECE">
        <w:rPr>
          <w:noProof/>
          <w:color w:val="auto"/>
        </w:rPr>
        <w:t xml:space="preserve"> (2nd ed.). Tulsa, OK: Hogan Assessment Systems.</w:t>
      </w:r>
      <w:bookmarkEnd w:id="118"/>
    </w:p>
    <w:p w:rsidR="00631A09" w:rsidRPr="00821ECE" w:rsidRDefault="00631A09" w:rsidP="00821ECE">
      <w:pPr>
        <w:pStyle w:val="REF"/>
        <w:spacing w:line="240" w:lineRule="auto"/>
        <w:rPr>
          <w:noProof/>
          <w:color w:val="auto"/>
        </w:rPr>
      </w:pPr>
      <w:bookmarkStart w:id="119" w:name="bib58"/>
      <w:r w:rsidRPr="00821ECE">
        <w:rPr>
          <w:noProof/>
          <w:color w:val="auto"/>
        </w:rPr>
        <w:t xml:space="preserve">*Holtzman, N. S., &amp; Strube, M. J. (2013). Above and beyond short-term mating, long-term mating is uniquely tied to human personality. </w:t>
      </w:r>
      <w:r w:rsidRPr="00821ECE">
        <w:rPr>
          <w:i/>
          <w:noProof/>
          <w:color w:val="auto"/>
        </w:rPr>
        <w:t>Evolutionary Psychology, 11</w:t>
      </w:r>
      <w:r w:rsidRPr="00821ECE">
        <w:rPr>
          <w:noProof/>
          <w:color w:val="auto"/>
        </w:rPr>
        <w:t>, 1101-1129. Retrieved from http://search.proquest.com/docview/</w:t>
      </w:r>
      <w:r w:rsidR="00725201">
        <w:rPr>
          <w:noProof/>
          <w:color w:val="auto"/>
        </w:rPr>
        <w:br/>
      </w:r>
      <w:r w:rsidRPr="00821ECE">
        <w:rPr>
          <w:noProof/>
          <w:color w:val="auto"/>
        </w:rPr>
        <w:t>1506425648?accountid=14553</w:t>
      </w:r>
      <w:bookmarkEnd w:id="119"/>
    </w:p>
    <w:p w:rsidR="00631A09" w:rsidRPr="0081293B" w:rsidRDefault="00631A09" w:rsidP="00821ECE">
      <w:pPr>
        <w:pStyle w:val="REF"/>
        <w:spacing w:line="240" w:lineRule="auto"/>
        <w:rPr>
          <w:noProof/>
          <w:color w:val="800000"/>
          <w:lang w:val="fr-CA"/>
        </w:rPr>
      </w:pPr>
      <w:bookmarkStart w:id="120" w:name="bib59"/>
      <w:r w:rsidRPr="00821ECE">
        <w:rPr>
          <w:noProof/>
          <w:color w:val="auto"/>
        </w:rPr>
        <w:t xml:space="preserve">Hunter, J. E., &amp; Schmidt, F. L. (Eds.). (2004). </w:t>
      </w:r>
      <w:r w:rsidRPr="00821ECE">
        <w:rPr>
          <w:i/>
          <w:noProof/>
          <w:color w:val="auto"/>
        </w:rPr>
        <w:t>Methods of meta-analysis: Correcting error and bias in research findings</w:t>
      </w:r>
      <w:r w:rsidRPr="00821ECE">
        <w:rPr>
          <w:noProof/>
          <w:color w:val="auto"/>
        </w:rPr>
        <w:t xml:space="preserve">. </w:t>
      </w:r>
      <w:r w:rsidRPr="00725201">
        <w:rPr>
          <w:noProof/>
          <w:color w:val="auto"/>
        </w:rPr>
        <w:t>CA: S</w:t>
      </w:r>
      <w:r w:rsidRPr="0081293B">
        <w:rPr>
          <w:noProof/>
          <w:color w:val="auto"/>
          <w:lang w:val="fr-CA"/>
        </w:rPr>
        <w:t>AGE.</w:t>
      </w:r>
      <w:bookmarkStart w:id="121" w:name="aq9"/>
      <w:bookmarkEnd w:id="120"/>
      <w:r w:rsidR="00B20999">
        <w:rPr>
          <w:rStyle w:val="AQ"/>
          <w:b w:val="0"/>
          <w:noProof/>
          <w:lang w:val="fr-CA"/>
        </w:rPr>
        <w:fldChar w:fldCharType="begin"/>
      </w:r>
      <w:r w:rsidR="00B20999">
        <w:rPr>
          <w:rStyle w:val="AQ"/>
          <w:b w:val="0"/>
          <w:noProof/>
          <w:lang w:val="fr-CA"/>
        </w:rPr>
        <w:instrText xml:space="preserve"> HYPERLINK "#raq9" </w:instrText>
      </w:r>
      <w:r w:rsidR="00B20999">
        <w:rPr>
          <w:rStyle w:val="AQ"/>
          <w:b w:val="0"/>
          <w:noProof/>
          <w:lang w:val="fr-CA"/>
        </w:rPr>
        <w:fldChar w:fldCharType="separate"/>
      </w:r>
      <w:r w:rsidR="00821ECE" w:rsidRPr="00B20999">
        <w:rPr>
          <w:rStyle w:val="afff4"/>
          <w:rFonts w:ascii="Gill Sans" w:hAnsi="Gill Sans"/>
          <w:b/>
          <w:noProof/>
          <w:color w:val="FF0000"/>
          <w:shd w:val="clear" w:color="auto" w:fill="FFF21F"/>
          <w:lang w:val="fr-CA"/>
        </w:rPr>
        <w:t>[AQ9]</w:t>
      </w:r>
      <w:bookmarkEnd w:id="121"/>
      <w:r w:rsidR="00B20999">
        <w:rPr>
          <w:rStyle w:val="AQ"/>
          <w:b w:val="0"/>
          <w:noProof/>
          <w:lang w:val="fr-CA"/>
        </w:rPr>
        <w:fldChar w:fldCharType="end"/>
      </w:r>
    </w:p>
    <w:p w:rsidR="00631A09" w:rsidRPr="00821ECE" w:rsidRDefault="00631A09" w:rsidP="00821ECE">
      <w:pPr>
        <w:pStyle w:val="REF"/>
        <w:spacing w:line="240" w:lineRule="auto"/>
        <w:rPr>
          <w:noProof/>
          <w:color w:val="auto"/>
        </w:rPr>
      </w:pPr>
      <w:bookmarkStart w:id="122" w:name="bib60"/>
      <w:r w:rsidRPr="00821ECE">
        <w:rPr>
          <w:noProof/>
          <w:color w:val="auto"/>
          <w:lang w:val="fr-CA"/>
        </w:rPr>
        <w:t xml:space="preserve">*Iliescu, D., Ispas, D., Sulea, C., &amp; Ilie, A. (2015). </w:t>
      </w:r>
      <w:r w:rsidRPr="00821ECE">
        <w:rPr>
          <w:noProof/>
          <w:color w:val="auto"/>
        </w:rPr>
        <w:t xml:space="preserve">Vocational fit and counterproductive work behaviors: A self-regulation perspective. </w:t>
      </w:r>
      <w:r w:rsidRPr="00821ECE">
        <w:rPr>
          <w:i/>
          <w:noProof/>
          <w:color w:val="auto"/>
        </w:rPr>
        <w:t>Journal of Applied Psychology, 100</w:t>
      </w:r>
      <w:r w:rsidRPr="00821ECE">
        <w:rPr>
          <w:noProof/>
          <w:color w:val="auto"/>
        </w:rPr>
        <w:t>, 21-39. doi:10.1037/a0036652</w:t>
      </w:r>
      <w:bookmarkEnd w:id="122"/>
    </w:p>
    <w:p w:rsidR="00631A09" w:rsidRPr="00821ECE" w:rsidRDefault="00631A09" w:rsidP="00821ECE">
      <w:pPr>
        <w:pStyle w:val="REF"/>
        <w:spacing w:line="240" w:lineRule="auto"/>
        <w:rPr>
          <w:noProof/>
          <w:color w:val="auto"/>
        </w:rPr>
      </w:pPr>
      <w:bookmarkStart w:id="123" w:name="bib61"/>
      <w:r w:rsidRPr="00821ECE">
        <w:rPr>
          <w:noProof/>
          <w:color w:val="auto"/>
        </w:rPr>
        <w:t xml:space="preserve">*John, O. P., &amp; Robins, R. W. (1994). Accuracy and bias in self-perception: Individual differences in self-enhancement and the role of narcissism. </w:t>
      </w:r>
      <w:r w:rsidRPr="00821ECE">
        <w:rPr>
          <w:i/>
          <w:noProof/>
          <w:color w:val="auto"/>
        </w:rPr>
        <w:t>Journal of Personality and Social Psychology, 66</w:t>
      </w:r>
      <w:r w:rsidRPr="00821ECE">
        <w:rPr>
          <w:noProof/>
          <w:color w:val="auto"/>
        </w:rPr>
        <w:t>, 206-219. doi:10.1037/0022-3514.66.1.206</w:t>
      </w:r>
      <w:bookmarkEnd w:id="123"/>
    </w:p>
    <w:p w:rsidR="00631A09" w:rsidRPr="00725201" w:rsidRDefault="00631A09" w:rsidP="00821ECE">
      <w:pPr>
        <w:pStyle w:val="REF"/>
        <w:spacing w:line="240" w:lineRule="auto"/>
        <w:rPr>
          <w:noProof/>
          <w:color w:val="auto"/>
          <w:spacing w:val="-4"/>
        </w:rPr>
      </w:pPr>
      <w:bookmarkStart w:id="124" w:name="bib62"/>
      <w:r w:rsidRPr="00725201">
        <w:rPr>
          <w:noProof/>
          <w:color w:val="auto"/>
          <w:spacing w:val="-4"/>
          <w:lang w:val="fr-CA"/>
        </w:rPr>
        <w:lastRenderedPageBreak/>
        <w:t xml:space="preserve">Jonason, P. K., Li, N. P., &amp; Teicher, E. A. (2010). </w:t>
      </w:r>
      <w:r w:rsidRPr="00725201">
        <w:rPr>
          <w:noProof/>
          <w:color w:val="auto"/>
          <w:spacing w:val="-4"/>
        </w:rPr>
        <w:t xml:space="preserve">Who is James Bond? The dark triad as an agentic social style. </w:t>
      </w:r>
      <w:r w:rsidRPr="00725201">
        <w:rPr>
          <w:i/>
          <w:noProof/>
          <w:color w:val="auto"/>
          <w:spacing w:val="-4"/>
        </w:rPr>
        <w:t>Individual Differences Research, 8</w:t>
      </w:r>
      <w:r w:rsidRPr="00725201">
        <w:rPr>
          <w:noProof/>
          <w:color w:val="auto"/>
          <w:spacing w:val="-4"/>
        </w:rPr>
        <w:t>, 111-120. Retrieved from http://search.proquest.com/docview/755202684?accountid=14553</w:t>
      </w:r>
      <w:bookmarkEnd w:id="124"/>
    </w:p>
    <w:p w:rsidR="00631A09" w:rsidRPr="00821ECE" w:rsidRDefault="00631A09" w:rsidP="00821ECE">
      <w:pPr>
        <w:pStyle w:val="REF"/>
        <w:spacing w:line="240" w:lineRule="auto"/>
        <w:rPr>
          <w:noProof/>
          <w:color w:val="auto"/>
        </w:rPr>
      </w:pPr>
      <w:bookmarkStart w:id="125" w:name="bib64"/>
      <w:r w:rsidRPr="00821ECE">
        <w:rPr>
          <w:noProof/>
          <w:color w:val="auto"/>
          <w:lang w:val="fr-CA"/>
        </w:rPr>
        <w:t xml:space="preserve">Jones, L. L., &amp; Brunell, A. B. (2014). </w:t>
      </w:r>
      <w:r w:rsidRPr="00821ECE">
        <w:rPr>
          <w:noProof/>
          <w:color w:val="auto"/>
        </w:rPr>
        <w:t xml:space="preserve">Clever and crude but not kind: Narcissism, self-esteem, and the self-reference effect. </w:t>
      </w:r>
      <w:r w:rsidRPr="00821ECE">
        <w:rPr>
          <w:i/>
          <w:noProof/>
          <w:color w:val="auto"/>
        </w:rPr>
        <w:t>Memory, 22</w:t>
      </w:r>
      <w:r w:rsidRPr="00821ECE">
        <w:rPr>
          <w:noProof/>
          <w:color w:val="auto"/>
        </w:rPr>
        <w:t>, 307-322. doi:10.1080/09658211.2013.778999</w:t>
      </w:r>
      <w:bookmarkEnd w:id="125"/>
    </w:p>
    <w:p w:rsidR="00631A09" w:rsidRPr="00821ECE" w:rsidRDefault="00631A09" w:rsidP="00821ECE">
      <w:pPr>
        <w:pStyle w:val="REF"/>
        <w:spacing w:line="240" w:lineRule="auto"/>
        <w:rPr>
          <w:noProof/>
          <w:color w:val="auto"/>
        </w:rPr>
      </w:pPr>
      <w:bookmarkStart w:id="126" w:name="bib63"/>
      <w:r w:rsidRPr="00821ECE">
        <w:rPr>
          <w:noProof/>
          <w:color w:val="auto"/>
        </w:rPr>
        <w:t xml:space="preserve">Jones, S. C. (1973). Self and interpersonal evaluation: Esteem theories versus consistency theories. </w:t>
      </w:r>
      <w:r w:rsidRPr="00821ECE">
        <w:rPr>
          <w:i/>
          <w:noProof/>
          <w:color w:val="auto"/>
        </w:rPr>
        <w:t>Psychological Bulletin, 79</w:t>
      </w:r>
      <w:r w:rsidRPr="00821ECE">
        <w:rPr>
          <w:noProof/>
          <w:color w:val="auto"/>
        </w:rPr>
        <w:t>, 185-199. doi:10.1037/h0033957</w:t>
      </w:r>
      <w:bookmarkEnd w:id="126"/>
    </w:p>
    <w:p w:rsidR="00631A09" w:rsidRPr="00821ECE" w:rsidRDefault="00631A09" w:rsidP="00821ECE">
      <w:pPr>
        <w:pStyle w:val="REF"/>
        <w:spacing w:line="240" w:lineRule="auto"/>
        <w:rPr>
          <w:noProof/>
          <w:color w:val="auto"/>
        </w:rPr>
      </w:pPr>
      <w:bookmarkStart w:id="127" w:name="bib65"/>
      <w:r w:rsidRPr="00821ECE">
        <w:rPr>
          <w:noProof/>
          <w:color w:val="auto"/>
        </w:rPr>
        <w:t xml:space="preserve">Judge, T. A., LePine, J. A., &amp; Rich, B. L. (2006). Loving yourself abundantly: Relationship of the narcissistic personality to self- and other perceptions of workplace deviance, leadership, and task and contextual performance. </w:t>
      </w:r>
      <w:r w:rsidRPr="00821ECE">
        <w:rPr>
          <w:i/>
          <w:noProof/>
          <w:color w:val="auto"/>
        </w:rPr>
        <w:t>Journal of Applied Psychology, 91</w:t>
      </w:r>
      <w:r w:rsidRPr="00821ECE">
        <w:rPr>
          <w:noProof/>
          <w:color w:val="auto"/>
        </w:rPr>
        <w:t>, 762-776. doi:10.1037/0021-9010.91.4.762</w:t>
      </w:r>
      <w:bookmarkEnd w:id="127"/>
    </w:p>
    <w:p w:rsidR="00631A09" w:rsidRPr="00725201" w:rsidRDefault="00631A09" w:rsidP="00821ECE">
      <w:pPr>
        <w:pStyle w:val="REF"/>
        <w:spacing w:line="240" w:lineRule="auto"/>
        <w:rPr>
          <w:noProof/>
          <w:color w:val="auto"/>
          <w:spacing w:val="-4"/>
        </w:rPr>
      </w:pPr>
      <w:bookmarkStart w:id="128" w:name="bib66"/>
      <w:r w:rsidRPr="00725201">
        <w:rPr>
          <w:noProof/>
          <w:color w:val="auto"/>
          <w:spacing w:val="-4"/>
        </w:rPr>
        <w:t xml:space="preserve">Kenny, D. A. (1994). </w:t>
      </w:r>
      <w:r w:rsidRPr="00725201">
        <w:rPr>
          <w:i/>
          <w:noProof/>
          <w:color w:val="auto"/>
          <w:spacing w:val="-4"/>
        </w:rPr>
        <w:t>Interpersonal perception: A social relations analysis</w:t>
      </w:r>
      <w:r w:rsidRPr="00725201">
        <w:rPr>
          <w:noProof/>
          <w:color w:val="auto"/>
          <w:spacing w:val="-4"/>
        </w:rPr>
        <w:t>. New York, NY: Guilford Press. Retrieved from http://search.proquest.com/docview/618584271?accountid=14553</w:t>
      </w:r>
      <w:bookmarkEnd w:id="128"/>
    </w:p>
    <w:p w:rsidR="00631A09" w:rsidRPr="00821ECE" w:rsidRDefault="00631A09" w:rsidP="00821ECE">
      <w:pPr>
        <w:pStyle w:val="REF"/>
        <w:spacing w:line="240" w:lineRule="auto"/>
        <w:rPr>
          <w:noProof/>
          <w:color w:val="auto"/>
        </w:rPr>
      </w:pPr>
      <w:bookmarkStart w:id="129" w:name="bib67"/>
      <w:r w:rsidRPr="00821ECE">
        <w:rPr>
          <w:noProof/>
          <w:color w:val="auto"/>
        </w:rPr>
        <w:t xml:space="preserve">Kernis, M. H., &amp; Sun, C. (1994). Narcissism and reactions to interpersonal feedback. </w:t>
      </w:r>
      <w:r w:rsidRPr="00821ECE">
        <w:rPr>
          <w:i/>
          <w:noProof/>
          <w:color w:val="auto"/>
        </w:rPr>
        <w:t>Journal of Research in Personality, 28</w:t>
      </w:r>
      <w:r w:rsidRPr="00821ECE">
        <w:rPr>
          <w:noProof/>
          <w:color w:val="auto"/>
        </w:rPr>
        <w:t>, 4-13. Retrieved from http://search.proquest.com/</w:t>
      </w:r>
      <w:r w:rsidR="00725201">
        <w:rPr>
          <w:noProof/>
          <w:color w:val="auto"/>
        </w:rPr>
        <w:br/>
      </w:r>
      <w:r w:rsidRPr="00821ECE">
        <w:rPr>
          <w:noProof/>
          <w:color w:val="auto"/>
        </w:rPr>
        <w:t>docview/618526942?accountid=14553</w:t>
      </w:r>
      <w:bookmarkEnd w:id="129"/>
    </w:p>
    <w:p w:rsidR="00631A09" w:rsidRPr="00821ECE" w:rsidRDefault="00631A09" w:rsidP="00821ECE">
      <w:pPr>
        <w:pStyle w:val="REF"/>
        <w:spacing w:line="240" w:lineRule="auto"/>
        <w:rPr>
          <w:noProof/>
          <w:color w:val="auto"/>
        </w:rPr>
      </w:pPr>
      <w:bookmarkStart w:id="130" w:name="bib68"/>
      <w:r w:rsidRPr="00821ECE">
        <w:rPr>
          <w:noProof/>
          <w:color w:val="auto"/>
        </w:rPr>
        <w:t xml:space="preserve">*Krizan, Z., &amp; Johar, O. (2012). Envy divides the two faces of narcissism. </w:t>
      </w:r>
      <w:r w:rsidRPr="00821ECE">
        <w:rPr>
          <w:i/>
          <w:noProof/>
          <w:color w:val="auto"/>
        </w:rPr>
        <w:t>Journal of Personality, 80</w:t>
      </w:r>
      <w:r w:rsidRPr="00821ECE">
        <w:rPr>
          <w:noProof/>
          <w:color w:val="auto"/>
        </w:rPr>
        <w:t>, 1415-1451. doi:10.1111/j.1467-6494.2012.00767.x</w:t>
      </w:r>
      <w:bookmarkEnd w:id="130"/>
    </w:p>
    <w:p w:rsidR="00631A09" w:rsidRPr="00821ECE" w:rsidRDefault="00631A09" w:rsidP="00821ECE">
      <w:pPr>
        <w:pStyle w:val="REF"/>
        <w:spacing w:line="240" w:lineRule="auto"/>
        <w:rPr>
          <w:noProof/>
          <w:color w:val="800000"/>
        </w:rPr>
      </w:pPr>
      <w:bookmarkStart w:id="131" w:name="bib69"/>
      <w:r w:rsidRPr="00821ECE">
        <w:rPr>
          <w:noProof/>
          <w:color w:val="auto"/>
        </w:rPr>
        <w:t xml:space="preserve">Krueger, J. I., &amp; Wright, J. C. (2011). Measurement of self-enhancement (and self-protection). In </w:t>
      </w:r>
      <w:r w:rsidRPr="00821ECE">
        <w:rPr>
          <w:i/>
          <w:noProof/>
          <w:color w:val="auto"/>
        </w:rPr>
        <w:t>Handbook of self-enhancement and self-protection</w:t>
      </w:r>
      <w:r w:rsidRPr="00821ECE">
        <w:rPr>
          <w:noProof/>
          <w:color w:val="auto"/>
        </w:rPr>
        <w:t xml:space="preserve"> (pp. 472-494). New York, NY: Guilford Press. Retrieved from http://search.</w:t>
      </w:r>
      <w:r w:rsidR="00725201">
        <w:rPr>
          <w:noProof/>
          <w:color w:val="auto"/>
        </w:rPr>
        <w:br/>
      </w:r>
      <w:r w:rsidRPr="00821ECE">
        <w:rPr>
          <w:noProof/>
          <w:color w:val="auto"/>
        </w:rPr>
        <w:t>proquest.com/docview/870549752?accountid=14553</w:t>
      </w:r>
      <w:bookmarkStart w:id="132" w:name="aq10"/>
      <w:bookmarkEnd w:id="131"/>
      <w:r w:rsidR="00B20999">
        <w:rPr>
          <w:rStyle w:val="AQ"/>
          <w:b w:val="0"/>
          <w:noProof/>
          <w:color w:val="008000"/>
        </w:rPr>
        <w:fldChar w:fldCharType="begin"/>
      </w:r>
      <w:r w:rsidR="00B20999">
        <w:rPr>
          <w:rStyle w:val="AQ"/>
          <w:b w:val="0"/>
          <w:noProof/>
          <w:color w:val="008000"/>
        </w:rPr>
        <w:instrText xml:space="preserve"> HYPERLINK "#raq10" </w:instrText>
      </w:r>
      <w:r w:rsidR="00B20999">
        <w:rPr>
          <w:rStyle w:val="AQ"/>
          <w:b w:val="0"/>
          <w:noProof/>
          <w:color w:val="008000"/>
        </w:rPr>
        <w:fldChar w:fldCharType="separate"/>
      </w:r>
      <w:r w:rsidR="00821ECE" w:rsidRPr="00B20999">
        <w:rPr>
          <w:rStyle w:val="afff4"/>
          <w:rFonts w:ascii="Gill Sans" w:hAnsi="Gill Sans"/>
          <w:b/>
          <w:noProof/>
          <w:color w:val="FF0000"/>
          <w:shd w:val="clear" w:color="auto" w:fill="FFF21F"/>
        </w:rPr>
        <w:t>[AQ10]</w:t>
      </w:r>
      <w:bookmarkEnd w:id="132"/>
      <w:r w:rsidR="00B20999">
        <w:rPr>
          <w:rStyle w:val="AQ"/>
          <w:b w:val="0"/>
          <w:noProof/>
          <w:color w:val="008000"/>
        </w:rPr>
        <w:fldChar w:fldCharType="end"/>
      </w:r>
    </w:p>
    <w:p w:rsidR="00631A09" w:rsidRPr="00725201" w:rsidRDefault="00631A09" w:rsidP="00821ECE">
      <w:pPr>
        <w:pStyle w:val="REF"/>
        <w:spacing w:line="240" w:lineRule="auto"/>
        <w:rPr>
          <w:noProof/>
          <w:color w:val="auto"/>
          <w:spacing w:val="-4"/>
        </w:rPr>
      </w:pPr>
      <w:bookmarkStart w:id="133" w:name="bib70"/>
      <w:r w:rsidRPr="00725201">
        <w:rPr>
          <w:noProof/>
          <w:color w:val="auto"/>
          <w:spacing w:val="-4"/>
        </w:rPr>
        <w:t xml:space="preserve">*Kurt, A. (2005). </w:t>
      </w:r>
      <w:r w:rsidRPr="00725201">
        <w:rPr>
          <w:i/>
          <w:noProof/>
          <w:color w:val="auto"/>
          <w:spacing w:val="-4"/>
        </w:rPr>
        <w:t>The adaptiveness of positive self-evaluations</w:t>
      </w:r>
      <w:r w:rsidRPr="00725201">
        <w:rPr>
          <w:noProof/>
          <w:color w:val="auto"/>
          <w:spacing w:val="-4"/>
        </w:rPr>
        <w:t xml:space="preserve"> (Order No. AAINQ99495). Available from PsycINFO. (621050700; 2005-99016-017). Retrieved from http://search.proquest.com/</w:t>
      </w:r>
      <w:r w:rsidR="00725201">
        <w:rPr>
          <w:noProof/>
          <w:color w:val="auto"/>
          <w:spacing w:val="-4"/>
        </w:rPr>
        <w:br/>
      </w:r>
      <w:r w:rsidRPr="00725201">
        <w:rPr>
          <w:noProof/>
          <w:color w:val="auto"/>
          <w:spacing w:val="-4"/>
        </w:rPr>
        <w:t>docview/621050700?accountid=14553</w:t>
      </w:r>
      <w:bookmarkEnd w:id="133"/>
    </w:p>
    <w:p w:rsidR="00631A09" w:rsidRPr="00821ECE" w:rsidRDefault="00631A09" w:rsidP="00821ECE">
      <w:pPr>
        <w:pStyle w:val="REF"/>
        <w:spacing w:line="240" w:lineRule="auto"/>
        <w:rPr>
          <w:noProof/>
          <w:color w:val="auto"/>
        </w:rPr>
      </w:pPr>
      <w:bookmarkStart w:id="134" w:name="bib71"/>
      <w:r w:rsidRPr="00821ECE">
        <w:rPr>
          <w:noProof/>
          <w:color w:val="auto"/>
        </w:rPr>
        <w:t xml:space="preserve">Kurt, A., &amp; Paulhus, D. L. (2008). Moderators of the adaptiveness of self-enhancement: Operationalization, motivational domain, adjustment facet, and evaluator. </w:t>
      </w:r>
      <w:r w:rsidRPr="00821ECE">
        <w:rPr>
          <w:i/>
          <w:noProof/>
          <w:color w:val="auto"/>
        </w:rPr>
        <w:t>Journal of Research in Personality, 42</w:t>
      </w:r>
      <w:r w:rsidRPr="00821ECE">
        <w:rPr>
          <w:noProof/>
          <w:color w:val="auto"/>
        </w:rPr>
        <w:t>, 839-853. doi:10.1016/j.jrp.2007.11.005</w:t>
      </w:r>
      <w:bookmarkEnd w:id="134"/>
    </w:p>
    <w:p w:rsidR="00631A09" w:rsidRPr="00725201" w:rsidRDefault="00631A09" w:rsidP="00821ECE">
      <w:pPr>
        <w:pStyle w:val="REF"/>
        <w:spacing w:line="240" w:lineRule="auto"/>
        <w:rPr>
          <w:noProof/>
          <w:color w:val="auto"/>
          <w:spacing w:val="-4"/>
        </w:rPr>
      </w:pPr>
      <w:bookmarkStart w:id="135" w:name="bib72"/>
      <w:r w:rsidRPr="00725201">
        <w:rPr>
          <w:noProof/>
          <w:color w:val="auto"/>
          <w:spacing w:val="-4"/>
        </w:rPr>
        <w:t xml:space="preserve">Kwan, V. S. Y., John, O. P., Kenny, D. A., Bond, M. H., &amp; Robins, R. W. (2004). Reconceptualizing individual differences in self-enhancement bias: An interpersonal approach. </w:t>
      </w:r>
      <w:r w:rsidRPr="00725201">
        <w:rPr>
          <w:i/>
          <w:noProof/>
          <w:color w:val="auto"/>
          <w:spacing w:val="-4"/>
        </w:rPr>
        <w:t>Psychological Review, 111</w:t>
      </w:r>
      <w:r w:rsidRPr="00725201">
        <w:rPr>
          <w:noProof/>
          <w:color w:val="auto"/>
          <w:spacing w:val="-4"/>
        </w:rPr>
        <w:t>, 94-110. doi:10.1037/0033-295X.111.1.94</w:t>
      </w:r>
      <w:bookmarkEnd w:id="135"/>
    </w:p>
    <w:p w:rsidR="00631A09" w:rsidRPr="00821ECE" w:rsidRDefault="00631A09" w:rsidP="00821ECE">
      <w:pPr>
        <w:pStyle w:val="REF"/>
        <w:spacing w:line="240" w:lineRule="auto"/>
        <w:rPr>
          <w:noProof/>
          <w:color w:val="auto"/>
        </w:rPr>
      </w:pPr>
      <w:bookmarkStart w:id="136" w:name="bib73"/>
      <w:r w:rsidRPr="00821ECE">
        <w:rPr>
          <w:noProof/>
          <w:color w:val="auto"/>
        </w:rPr>
        <w:t xml:space="preserve">Kwang, T., &amp; Swann, W. B., Jr. (2010). Do people embrace praise even when they feel unworthy? A review of critical tests of self-enhancement versus self-verification. </w:t>
      </w:r>
      <w:r w:rsidRPr="00821ECE">
        <w:rPr>
          <w:i/>
          <w:noProof/>
          <w:color w:val="auto"/>
        </w:rPr>
        <w:t>Personality and Social Psychology Review, 14</w:t>
      </w:r>
      <w:r w:rsidRPr="00821ECE">
        <w:rPr>
          <w:noProof/>
          <w:color w:val="auto"/>
        </w:rPr>
        <w:t>, 263-280. doi:10.1177/</w:t>
      </w:r>
      <w:r w:rsidR="00725201">
        <w:rPr>
          <w:noProof/>
          <w:color w:val="auto"/>
        </w:rPr>
        <w:br/>
      </w:r>
      <w:r w:rsidRPr="00821ECE">
        <w:rPr>
          <w:noProof/>
          <w:color w:val="auto"/>
        </w:rPr>
        <w:t>1088868310365876</w:t>
      </w:r>
      <w:bookmarkEnd w:id="136"/>
    </w:p>
    <w:p w:rsidR="00631A09" w:rsidRPr="00821ECE" w:rsidRDefault="00631A09" w:rsidP="00821ECE">
      <w:pPr>
        <w:pStyle w:val="REF"/>
        <w:spacing w:line="240" w:lineRule="auto"/>
        <w:rPr>
          <w:noProof/>
          <w:color w:val="auto"/>
        </w:rPr>
      </w:pPr>
      <w:bookmarkStart w:id="137" w:name="bib74"/>
      <w:r w:rsidRPr="00821ECE">
        <w:rPr>
          <w:noProof/>
          <w:color w:val="auto"/>
        </w:rPr>
        <w:t xml:space="preserve">Leary, M. R. (2007). Motivational and emotional aspects of the self. </w:t>
      </w:r>
      <w:r w:rsidRPr="00821ECE">
        <w:rPr>
          <w:i/>
          <w:noProof/>
          <w:color w:val="auto"/>
        </w:rPr>
        <w:t>Annual Review of Psychology, 58</w:t>
      </w:r>
      <w:r w:rsidRPr="00821ECE">
        <w:rPr>
          <w:noProof/>
          <w:color w:val="auto"/>
        </w:rPr>
        <w:t>, 317-344. doi:10.1146/annurev.psych.58.110405.085658</w:t>
      </w:r>
      <w:bookmarkEnd w:id="137"/>
    </w:p>
    <w:p w:rsidR="00631A09" w:rsidRPr="00821ECE" w:rsidRDefault="00631A09" w:rsidP="00821ECE">
      <w:pPr>
        <w:pStyle w:val="REF"/>
        <w:spacing w:line="240" w:lineRule="auto"/>
        <w:rPr>
          <w:noProof/>
          <w:color w:val="auto"/>
        </w:rPr>
      </w:pPr>
      <w:bookmarkStart w:id="138" w:name="bib75"/>
      <w:r w:rsidRPr="00821ECE">
        <w:rPr>
          <w:noProof/>
          <w:color w:val="auto"/>
        </w:rPr>
        <w:t xml:space="preserve">Mezulis, A. H., Abramson, L. Y., Hyde, J. S., &amp; Hankin, B. L. (2004). Is there a universal positivity bias in attributions? A meta-analytic review of individual, developmental, and cultural differences in the self-serving attributional bias. </w:t>
      </w:r>
      <w:r w:rsidRPr="00821ECE">
        <w:rPr>
          <w:i/>
          <w:noProof/>
          <w:color w:val="auto"/>
        </w:rPr>
        <w:t>Psychological Bulletin, 130</w:t>
      </w:r>
      <w:r w:rsidRPr="00821ECE">
        <w:rPr>
          <w:noProof/>
          <w:color w:val="auto"/>
        </w:rPr>
        <w:t>, 711-747. doi:10.1037/0033-2909.130.5.711</w:t>
      </w:r>
      <w:bookmarkEnd w:id="138"/>
    </w:p>
    <w:p w:rsidR="00631A09" w:rsidRPr="00821ECE" w:rsidRDefault="00631A09" w:rsidP="00821ECE">
      <w:pPr>
        <w:pStyle w:val="REF"/>
        <w:spacing w:line="240" w:lineRule="auto"/>
        <w:rPr>
          <w:noProof/>
          <w:color w:val="auto"/>
        </w:rPr>
      </w:pPr>
      <w:bookmarkStart w:id="139" w:name="bib76"/>
      <w:r w:rsidRPr="00821ECE">
        <w:rPr>
          <w:noProof/>
          <w:color w:val="auto"/>
        </w:rPr>
        <w:t xml:space="preserve">Miller, J. D., Campbell, W. K., Young, D. L., Lakey, C. E., Reidy, D. E., Zeichner, A., &amp; Goodie, A. S. (2009). Examining the relations among narcissism, impulsivity, and self-defeating behaviors. </w:t>
      </w:r>
      <w:r w:rsidRPr="00821ECE">
        <w:rPr>
          <w:i/>
          <w:noProof/>
          <w:color w:val="auto"/>
        </w:rPr>
        <w:t>Journal of Personality, 77</w:t>
      </w:r>
      <w:r w:rsidRPr="00821ECE">
        <w:rPr>
          <w:noProof/>
          <w:color w:val="auto"/>
        </w:rPr>
        <w:t>, 761-793. doi:10.1111/j.1467-6494.2009.00564.x</w:t>
      </w:r>
      <w:bookmarkEnd w:id="139"/>
    </w:p>
    <w:p w:rsidR="00631A09" w:rsidRPr="00821ECE" w:rsidRDefault="00631A09" w:rsidP="00821ECE">
      <w:pPr>
        <w:pStyle w:val="REF"/>
        <w:spacing w:line="240" w:lineRule="auto"/>
        <w:rPr>
          <w:noProof/>
          <w:color w:val="auto"/>
        </w:rPr>
      </w:pPr>
      <w:bookmarkStart w:id="140" w:name="bib77"/>
      <w:r w:rsidRPr="00821ECE">
        <w:rPr>
          <w:noProof/>
          <w:color w:val="auto"/>
        </w:rPr>
        <w:t xml:space="preserve">Morf, C. C., Horvath, S., &amp; Torchetti, L. (2011). Narcissistic self-enhancement: Tales of (successful?) self-portrayal. In M. D. Alicke &amp; C. Sedikides (Eds.), </w:t>
      </w:r>
      <w:r w:rsidRPr="00821ECE">
        <w:rPr>
          <w:i/>
          <w:noProof/>
          <w:color w:val="auto"/>
        </w:rPr>
        <w:t>Handbook of self-enhancement and self-protection</w:t>
      </w:r>
      <w:r w:rsidRPr="00821ECE">
        <w:rPr>
          <w:noProof/>
          <w:color w:val="auto"/>
        </w:rPr>
        <w:t xml:space="preserve"> (pp. 399-424). New York, NY: Guilford </w:t>
      </w:r>
      <w:r w:rsidRPr="00821ECE">
        <w:rPr>
          <w:noProof/>
          <w:color w:val="auto"/>
        </w:rPr>
        <w:lastRenderedPageBreak/>
        <w:t>Press. Retrieved from http://search.proquest.com/docview/</w:t>
      </w:r>
      <w:r w:rsidR="00725201">
        <w:rPr>
          <w:noProof/>
          <w:color w:val="auto"/>
        </w:rPr>
        <w:br/>
      </w:r>
      <w:r w:rsidRPr="00821ECE">
        <w:rPr>
          <w:noProof/>
          <w:color w:val="auto"/>
        </w:rPr>
        <w:t>870549727?accountid=14553</w:t>
      </w:r>
      <w:bookmarkEnd w:id="140"/>
    </w:p>
    <w:p w:rsidR="00631A09" w:rsidRPr="00821ECE" w:rsidRDefault="00631A09" w:rsidP="00821ECE">
      <w:pPr>
        <w:pStyle w:val="REF"/>
        <w:spacing w:line="240" w:lineRule="auto"/>
        <w:rPr>
          <w:noProof/>
          <w:color w:val="auto"/>
        </w:rPr>
      </w:pPr>
      <w:bookmarkStart w:id="141" w:name="bib78"/>
      <w:r w:rsidRPr="00821ECE">
        <w:rPr>
          <w:noProof/>
          <w:color w:val="auto"/>
        </w:rPr>
        <w:t xml:space="preserve">Morf, C. C., &amp; Rhodewalt, F. (2001). Unraveling the paradoxes of narcissism: A dynamic self-regulatory processing model. </w:t>
      </w:r>
      <w:r w:rsidRPr="00821ECE">
        <w:rPr>
          <w:i/>
          <w:noProof/>
          <w:color w:val="auto"/>
        </w:rPr>
        <w:t>Psychological Inquiry, 12</w:t>
      </w:r>
      <w:r w:rsidRPr="00821ECE">
        <w:rPr>
          <w:noProof/>
          <w:color w:val="auto"/>
        </w:rPr>
        <w:t>, 177-196. doi:10.1207/S1532</w:t>
      </w:r>
      <w:r w:rsidR="00725201">
        <w:rPr>
          <w:noProof/>
          <w:color w:val="auto"/>
        </w:rPr>
        <w:br/>
      </w:r>
      <w:r w:rsidRPr="00821ECE">
        <w:rPr>
          <w:noProof/>
          <w:color w:val="auto"/>
        </w:rPr>
        <w:t>7965PLI1204_1</w:t>
      </w:r>
      <w:bookmarkEnd w:id="141"/>
    </w:p>
    <w:p w:rsidR="00631A09" w:rsidRPr="00821ECE" w:rsidRDefault="00631A09" w:rsidP="00821ECE">
      <w:pPr>
        <w:pStyle w:val="REF"/>
        <w:spacing w:line="240" w:lineRule="auto"/>
        <w:rPr>
          <w:noProof/>
          <w:color w:val="auto"/>
        </w:rPr>
      </w:pPr>
      <w:bookmarkStart w:id="142" w:name="bib79"/>
      <w:r w:rsidRPr="00821ECE">
        <w:rPr>
          <w:noProof/>
          <w:color w:val="auto"/>
        </w:rPr>
        <w:t xml:space="preserve">*Nehrig, N. (2015). </w:t>
      </w:r>
      <w:r w:rsidRPr="00821ECE">
        <w:rPr>
          <w:i/>
          <w:noProof/>
          <w:color w:val="auto"/>
        </w:rPr>
        <w:t>Self-reported mental health of narcissists: Illusion or reality?</w:t>
      </w:r>
      <w:r w:rsidRPr="00821ECE">
        <w:rPr>
          <w:noProof/>
          <w:color w:val="auto"/>
        </w:rPr>
        <w:t xml:space="preserve"> (Order No. AAI3579848). Available from PsycINFO. (1648596703; 2015-99020-461). Retrieved from http://search.proquest.com/docview/1648596703?accountid=14553</w:t>
      </w:r>
      <w:bookmarkEnd w:id="142"/>
    </w:p>
    <w:p w:rsidR="00631A09" w:rsidRPr="00725201" w:rsidRDefault="00631A09" w:rsidP="00821ECE">
      <w:pPr>
        <w:pStyle w:val="REF"/>
        <w:spacing w:line="240" w:lineRule="auto"/>
        <w:rPr>
          <w:noProof/>
          <w:color w:val="auto"/>
          <w:spacing w:val="-4"/>
        </w:rPr>
      </w:pPr>
      <w:bookmarkStart w:id="143" w:name="bib80"/>
      <w:r w:rsidRPr="00821ECE">
        <w:rPr>
          <w:noProof/>
          <w:color w:val="auto"/>
        </w:rPr>
        <w:t>*</w:t>
      </w:r>
      <w:r w:rsidRPr="00725201">
        <w:rPr>
          <w:noProof/>
          <w:color w:val="auto"/>
          <w:spacing w:val="-4"/>
        </w:rPr>
        <w:t xml:space="preserve">Nùnez, Y. T. (2007). </w:t>
      </w:r>
      <w:r w:rsidRPr="00725201">
        <w:rPr>
          <w:i/>
          <w:noProof/>
          <w:color w:val="auto"/>
          <w:spacing w:val="-4"/>
        </w:rPr>
        <w:t>Self-evaluation and functioning</w:t>
      </w:r>
      <w:r w:rsidRPr="00725201">
        <w:rPr>
          <w:noProof/>
          <w:color w:val="auto"/>
          <w:spacing w:val="-4"/>
        </w:rPr>
        <w:t xml:space="preserve"> (Doctoral dissertation). Available from ProQuest Dissertations and Theses. (Accession Order No. 3285793). Retrieved from http://search.proquest.com/docview/621726364?accountid=14553</w:t>
      </w:r>
      <w:bookmarkEnd w:id="143"/>
    </w:p>
    <w:p w:rsidR="00631A09" w:rsidRPr="00821ECE" w:rsidRDefault="00631A09" w:rsidP="00821ECE">
      <w:pPr>
        <w:pStyle w:val="REF"/>
        <w:spacing w:line="240" w:lineRule="auto"/>
        <w:rPr>
          <w:noProof/>
          <w:color w:val="auto"/>
          <w:lang w:val="fr-CA"/>
        </w:rPr>
      </w:pPr>
      <w:bookmarkStart w:id="144" w:name="bib81"/>
      <w:r w:rsidRPr="00821ECE">
        <w:rPr>
          <w:noProof/>
          <w:color w:val="auto"/>
          <w:lang w:val="fr-CA"/>
        </w:rPr>
        <w:t xml:space="preserve">Nye, C. D., Su, R., Rounds, J., &amp; Drasgow, F. (2012). </w:t>
      </w:r>
      <w:r w:rsidRPr="00821ECE">
        <w:rPr>
          <w:noProof/>
          <w:color w:val="auto"/>
        </w:rPr>
        <w:t xml:space="preserve">Vocational interests and performance: A quantitative summary of over 60 years of research. </w:t>
      </w:r>
      <w:r w:rsidRPr="00821ECE">
        <w:rPr>
          <w:i/>
          <w:noProof/>
          <w:color w:val="auto"/>
          <w:lang w:val="fr-CA"/>
        </w:rPr>
        <w:t>Perspectives on Psychological Science, 7</w:t>
      </w:r>
      <w:r w:rsidRPr="00821ECE">
        <w:rPr>
          <w:noProof/>
          <w:color w:val="auto"/>
          <w:lang w:val="fr-CA"/>
        </w:rPr>
        <w:t>, 384-403. doi:10.1177/1745691612449021</w:t>
      </w:r>
      <w:bookmarkEnd w:id="144"/>
    </w:p>
    <w:p w:rsidR="00631A09" w:rsidRPr="00821ECE" w:rsidRDefault="00631A09" w:rsidP="00821ECE">
      <w:pPr>
        <w:pStyle w:val="REF"/>
        <w:spacing w:line="240" w:lineRule="auto"/>
        <w:rPr>
          <w:noProof/>
          <w:color w:val="auto"/>
        </w:rPr>
      </w:pPr>
      <w:bookmarkStart w:id="145" w:name="bib82"/>
      <w:r w:rsidRPr="00821ECE">
        <w:rPr>
          <w:noProof/>
          <w:color w:val="auto"/>
          <w:lang w:val="fr-CA"/>
        </w:rPr>
        <w:t xml:space="preserve">*Park, S. W., &amp; Colvin, C. R. (2014). </w:t>
      </w:r>
      <w:r w:rsidRPr="00821ECE">
        <w:rPr>
          <w:noProof/>
          <w:color w:val="auto"/>
        </w:rPr>
        <w:t xml:space="preserve">Narcissism and discrepancy between self and friends’ perceptions of personality. </w:t>
      </w:r>
      <w:r w:rsidRPr="00821ECE">
        <w:rPr>
          <w:i/>
          <w:noProof/>
          <w:color w:val="auto"/>
        </w:rPr>
        <w:t>Journal of Personality, 82</w:t>
      </w:r>
      <w:r w:rsidRPr="00821ECE">
        <w:rPr>
          <w:noProof/>
          <w:color w:val="auto"/>
        </w:rPr>
        <w:t>, 278-286. doi:10.1111/jopy.12053</w:t>
      </w:r>
      <w:bookmarkEnd w:id="145"/>
    </w:p>
    <w:p w:rsidR="00631A09" w:rsidRPr="00821ECE" w:rsidRDefault="00631A09" w:rsidP="00821ECE">
      <w:pPr>
        <w:pStyle w:val="REF"/>
        <w:spacing w:line="240" w:lineRule="auto"/>
        <w:rPr>
          <w:noProof/>
          <w:color w:val="800000"/>
        </w:rPr>
      </w:pPr>
      <w:bookmarkStart w:id="146" w:name="bib83"/>
      <w:r w:rsidRPr="00821ECE">
        <w:rPr>
          <w:noProof/>
          <w:color w:val="auto"/>
        </w:rPr>
        <w:t xml:space="preserve">*Park, S. W., Joo, M. J., Heo, Y. H., &amp; Tignor, S. M. (2015). </w:t>
      </w:r>
      <w:r w:rsidRPr="00821ECE">
        <w:rPr>
          <w:i/>
          <w:noProof/>
          <w:color w:val="auto"/>
        </w:rPr>
        <w:t>Accuracy and bias in self-perception of performance: Narcissism matters in Korea as well</w:t>
      </w:r>
      <w:r w:rsidRPr="00821ECE">
        <w:rPr>
          <w:noProof/>
          <w:color w:val="auto"/>
        </w:rPr>
        <w:t>. Manuscript submitted for publication.</w:t>
      </w:r>
      <w:bookmarkStart w:id="147" w:name="aq11"/>
      <w:bookmarkEnd w:id="146"/>
      <w:r w:rsidR="00B20999">
        <w:rPr>
          <w:rStyle w:val="AQ"/>
          <w:b w:val="0"/>
          <w:noProof/>
          <w:color w:val="008000"/>
        </w:rPr>
        <w:fldChar w:fldCharType="begin"/>
      </w:r>
      <w:r w:rsidR="00B20999">
        <w:rPr>
          <w:rStyle w:val="AQ"/>
          <w:b w:val="0"/>
          <w:noProof/>
          <w:color w:val="008000"/>
        </w:rPr>
        <w:instrText xml:space="preserve"> HYPERLINK "#raq11" </w:instrText>
      </w:r>
      <w:r w:rsidR="00B20999">
        <w:rPr>
          <w:rStyle w:val="AQ"/>
          <w:b w:val="0"/>
          <w:noProof/>
          <w:color w:val="008000"/>
        </w:rPr>
        <w:fldChar w:fldCharType="separate"/>
      </w:r>
      <w:r w:rsidR="00821ECE" w:rsidRPr="00B20999">
        <w:rPr>
          <w:rStyle w:val="afff4"/>
          <w:rFonts w:ascii="Gill Sans" w:hAnsi="Gill Sans"/>
          <w:b/>
          <w:noProof/>
          <w:color w:val="FF0000"/>
          <w:shd w:val="clear" w:color="auto" w:fill="FFF21F"/>
        </w:rPr>
        <w:t>[AQ11]</w:t>
      </w:r>
      <w:bookmarkEnd w:id="147"/>
      <w:r w:rsidR="00B20999">
        <w:rPr>
          <w:rStyle w:val="AQ"/>
          <w:b w:val="0"/>
          <w:noProof/>
          <w:color w:val="008000"/>
        </w:rPr>
        <w:fldChar w:fldCharType="end"/>
      </w:r>
    </w:p>
    <w:p w:rsidR="00631A09" w:rsidRPr="00821ECE" w:rsidRDefault="00631A09" w:rsidP="00821ECE">
      <w:pPr>
        <w:pStyle w:val="REF"/>
        <w:spacing w:line="240" w:lineRule="auto"/>
        <w:rPr>
          <w:noProof/>
          <w:color w:val="auto"/>
        </w:rPr>
      </w:pPr>
      <w:bookmarkStart w:id="148" w:name="bib84"/>
      <w:r w:rsidRPr="00821ECE">
        <w:rPr>
          <w:noProof/>
          <w:color w:val="auto"/>
        </w:rPr>
        <w:t xml:space="preserve">*Paulhus, D. L. (1998). Interpersonal and intrapsychic adaptiveness of trait self-enhancement: A mixed blessing? </w:t>
      </w:r>
      <w:r w:rsidRPr="00821ECE">
        <w:rPr>
          <w:i/>
          <w:noProof/>
          <w:color w:val="auto"/>
        </w:rPr>
        <w:t>Journal of Personality and Social Psychology, 74</w:t>
      </w:r>
      <w:r w:rsidRPr="00821ECE">
        <w:rPr>
          <w:noProof/>
          <w:color w:val="auto"/>
        </w:rPr>
        <w:t>, 1197-1208. doi:10.1037/0022-3514.74.5.1197</w:t>
      </w:r>
      <w:bookmarkEnd w:id="148"/>
    </w:p>
    <w:p w:rsidR="00631A09" w:rsidRPr="00725201" w:rsidRDefault="00631A09" w:rsidP="00821ECE">
      <w:pPr>
        <w:pStyle w:val="REF"/>
        <w:spacing w:line="240" w:lineRule="auto"/>
        <w:rPr>
          <w:noProof/>
          <w:color w:val="auto"/>
          <w:spacing w:val="-4"/>
        </w:rPr>
      </w:pPr>
      <w:bookmarkStart w:id="149" w:name="bib85"/>
      <w:r w:rsidRPr="00725201">
        <w:rPr>
          <w:noProof/>
          <w:color w:val="auto"/>
          <w:spacing w:val="-4"/>
        </w:rPr>
        <w:t xml:space="preserve">Paulhus, D. L. (2001). Normal narcissism: Two minimalist accounts. </w:t>
      </w:r>
      <w:r w:rsidRPr="00725201">
        <w:rPr>
          <w:i/>
          <w:noProof/>
          <w:color w:val="auto"/>
          <w:spacing w:val="-4"/>
        </w:rPr>
        <w:t>Psychological Inquiry, 12</w:t>
      </w:r>
      <w:r w:rsidRPr="00725201">
        <w:rPr>
          <w:noProof/>
          <w:color w:val="auto"/>
          <w:spacing w:val="-4"/>
        </w:rPr>
        <w:t>, 228-230. Retrieved from http://search.proquest.com/docview/619648461?accountid=14553</w:t>
      </w:r>
      <w:bookmarkEnd w:id="149"/>
    </w:p>
    <w:p w:rsidR="00631A09" w:rsidRPr="00821ECE" w:rsidRDefault="00631A09" w:rsidP="00821ECE">
      <w:pPr>
        <w:pStyle w:val="REF"/>
        <w:spacing w:line="240" w:lineRule="auto"/>
        <w:rPr>
          <w:noProof/>
          <w:color w:val="auto"/>
        </w:rPr>
      </w:pPr>
      <w:bookmarkStart w:id="150" w:name="bib86"/>
      <w:r w:rsidRPr="00821ECE">
        <w:rPr>
          <w:noProof/>
          <w:color w:val="auto"/>
        </w:rPr>
        <w:t xml:space="preserve">Paulhus, D. L., Harms, P. D., Bruce, M. N., &amp; Lysy, D. C. (2003). The over-claiming technique: Measuring self-enhancement independent of ability. </w:t>
      </w:r>
      <w:r w:rsidRPr="00821ECE">
        <w:rPr>
          <w:i/>
          <w:noProof/>
          <w:color w:val="auto"/>
        </w:rPr>
        <w:t>Journal of Personality and Social Psychology, 84</w:t>
      </w:r>
      <w:r w:rsidRPr="00821ECE">
        <w:rPr>
          <w:noProof/>
          <w:color w:val="auto"/>
        </w:rPr>
        <w:t>, 890-904. doi:1037/0022-3514.84.4.890</w:t>
      </w:r>
      <w:bookmarkEnd w:id="150"/>
    </w:p>
    <w:p w:rsidR="00631A09" w:rsidRPr="00821ECE" w:rsidRDefault="00631A09" w:rsidP="00821ECE">
      <w:pPr>
        <w:pStyle w:val="REF"/>
        <w:spacing w:line="240" w:lineRule="auto"/>
        <w:rPr>
          <w:noProof/>
          <w:color w:val="auto"/>
        </w:rPr>
      </w:pPr>
      <w:bookmarkStart w:id="151" w:name="bib87"/>
      <w:r w:rsidRPr="00821ECE">
        <w:rPr>
          <w:noProof/>
          <w:color w:val="auto"/>
        </w:rPr>
        <w:t xml:space="preserve">Paulhus, D. L., &amp; John, O. P. (1998). Egoistic and moralistic biases in self-perception: The interplay of self-deceptive styles with basic traits and motives. </w:t>
      </w:r>
      <w:r w:rsidRPr="00821ECE">
        <w:rPr>
          <w:i/>
          <w:noProof/>
          <w:color w:val="auto"/>
        </w:rPr>
        <w:t>Journal of Personality, 66</w:t>
      </w:r>
      <w:r w:rsidRPr="00821ECE">
        <w:rPr>
          <w:noProof/>
          <w:color w:val="auto"/>
        </w:rPr>
        <w:t>, 1025-1060. Retrieved from http://search.proquest.com/docview/</w:t>
      </w:r>
      <w:r w:rsidR="00725201">
        <w:rPr>
          <w:noProof/>
          <w:color w:val="auto"/>
        </w:rPr>
        <w:br/>
      </w:r>
      <w:r w:rsidRPr="00821ECE">
        <w:rPr>
          <w:noProof/>
          <w:color w:val="auto"/>
        </w:rPr>
        <w:t>619339531?accountid=14553</w:t>
      </w:r>
      <w:bookmarkEnd w:id="151"/>
    </w:p>
    <w:p w:rsidR="00631A09" w:rsidRPr="00821ECE" w:rsidRDefault="00631A09" w:rsidP="00821ECE">
      <w:pPr>
        <w:pStyle w:val="REF"/>
        <w:spacing w:line="240" w:lineRule="auto"/>
        <w:rPr>
          <w:noProof/>
          <w:color w:val="auto"/>
        </w:rPr>
      </w:pPr>
      <w:bookmarkStart w:id="152" w:name="bib88"/>
      <w:r w:rsidRPr="00821ECE">
        <w:rPr>
          <w:noProof/>
          <w:color w:val="auto"/>
        </w:rPr>
        <w:t xml:space="preserve">Paulhus, D. L., &amp; Jones, D. N. (2011, January). </w:t>
      </w:r>
      <w:r w:rsidRPr="00821ECE">
        <w:rPr>
          <w:i/>
          <w:noProof/>
          <w:color w:val="auto"/>
        </w:rPr>
        <w:t>Introducing a short measure of the dark triad</w:t>
      </w:r>
      <w:r w:rsidRPr="00821ECE">
        <w:rPr>
          <w:noProof/>
          <w:color w:val="auto"/>
        </w:rPr>
        <w:t>. Poster presented at the meeting of the Society for Personality and Social Psychology, San Antonio, TX.</w:t>
      </w:r>
      <w:bookmarkEnd w:id="152"/>
    </w:p>
    <w:p w:rsidR="00631A09" w:rsidRPr="00821ECE" w:rsidRDefault="00631A09" w:rsidP="00821ECE">
      <w:pPr>
        <w:pStyle w:val="REF"/>
        <w:spacing w:line="240" w:lineRule="auto"/>
        <w:rPr>
          <w:noProof/>
          <w:color w:val="auto"/>
        </w:rPr>
      </w:pPr>
      <w:bookmarkStart w:id="153" w:name="bib89"/>
      <w:r w:rsidRPr="00821ECE">
        <w:rPr>
          <w:noProof/>
          <w:color w:val="auto"/>
        </w:rPr>
        <w:t xml:space="preserve">*Paulhus, D. L., &amp; Williams, K. M. (2002). The dark triad of personality: Narcissism, machiavellianism and psychopathy. </w:t>
      </w:r>
      <w:r w:rsidRPr="00821ECE">
        <w:rPr>
          <w:i/>
          <w:noProof/>
          <w:color w:val="auto"/>
        </w:rPr>
        <w:t>Journal of Research in Personality, 36</w:t>
      </w:r>
      <w:r w:rsidRPr="00821ECE">
        <w:rPr>
          <w:noProof/>
          <w:color w:val="auto"/>
        </w:rPr>
        <w:t>, 556-563. doi:10.1016/S0092-6566(02)00505-6</w:t>
      </w:r>
      <w:bookmarkEnd w:id="153"/>
    </w:p>
    <w:p w:rsidR="00631A09" w:rsidRPr="00821ECE" w:rsidRDefault="00631A09" w:rsidP="00821ECE">
      <w:pPr>
        <w:pStyle w:val="REF"/>
        <w:spacing w:line="240" w:lineRule="auto"/>
        <w:rPr>
          <w:noProof/>
          <w:color w:val="auto"/>
        </w:rPr>
      </w:pPr>
      <w:bookmarkStart w:id="154" w:name="bib90"/>
      <w:r w:rsidRPr="00821ECE">
        <w:rPr>
          <w:noProof/>
          <w:color w:val="auto"/>
        </w:rPr>
        <w:t xml:space="preserve">Pincus, A. L., Ansell, E. B., Pimentel, C. A., Cain, N. M., Wright, A. G. C., &amp; Levy, K. N. (2009). Initial construction and validation of the Pathological Narcissism Inventory. </w:t>
      </w:r>
      <w:r w:rsidRPr="00821ECE">
        <w:rPr>
          <w:i/>
          <w:noProof/>
          <w:color w:val="auto"/>
        </w:rPr>
        <w:t>Psychological Assessment, 21</w:t>
      </w:r>
      <w:r w:rsidRPr="00821ECE">
        <w:rPr>
          <w:noProof/>
          <w:color w:val="auto"/>
        </w:rPr>
        <w:t>, 365-379. doi:10.1037/</w:t>
      </w:r>
      <w:r w:rsidR="00725201">
        <w:rPr>
          <w:noProof/>
          <w:color w:val="auto"/>
        </w:rPr>
        <w:br/>
      </w:r>
      <w:r w:rsidRPr="00821ECE">
        <w:rPr>
          <w:noProof/>
          <w:color w:val="auto"/>
        </w:rPr>
        <w:t>a0016530</w:t>
      </w:r>
      <w:bookmarkEnd w:id="154"/>
    </w:p>
    <w:p w:rsidR="00631A09" w:rsidRPr="00821ECE" w:rsidRDefault="00631A09" w:rsidP="00821ECE">
      <w:pPr>
        <w:pStyle w:val="REF"/>
        <w:spacing w:line="240" w:lineRule="auto"/>
        <w:rPr>
          <w:noProof/>
          <w:color w:val="auto"/>
        </w:rPr>
      </w:pPr>
      <w:bookmarkStart w:id="155" w:name="bib91"/>
      <w:r w:rsidRPr="00821ECE">
        <w:rPr>
          <w:noProof/>
          <w:color w:val="auto"/>
        </w:rPr>
        <w:t xml:space="preserve">Podsakoff, N. P., Whiting, S. W., Welsh, D. T., &amp; Mai, K. M. (2013). Surveying for “artifacts”: The susceptibility of the OCB-performance evaluation relationship to common rater, item, and measurement context effects. </w:t>
      </w:r>
      <w:r w:rsidRPr="00821ECE">
        <w:rPr>
          <w:i/>
          <w:noProof/>
          <w:color w:val="auto"/>
        </w:rPr>
        <w:t>Journal of Applied Psychology, 98</w:t>
      </w:r>
      <w:r w:rsidRPr="00821ECE">
        <w:rPr>
          <w:noProof/>
          <w:color w:val="auto"/>
        </w:rPr>
        <w:t>, 863-874. doi:10.1037/a0032588</w:t>
      </w:r>
      <w:bookmarkEnd w:id="155"/>
    </w:p>
    <w:p w:rsidR="00631A09" w:rsidRPr="00821ECE" w:rsidRDefault="00631A09" w:rsidP="00821ECE">
      <w:pPr>
        <w:pStyle w:val="REF"/>
        <w:spacing w:line="240" w:lineRule="auto"/>
        <w:rPr>
          <w:noProof/>
          <w:color w:val="auto"/>
        </w:rPr>
      </w:pPr>
      <w:bookmarkStart w:id="156" w:name="bib92"/>
      <w:r w:rsidRPr="00821ECE">
        <w:rPr>
          <w:noProof/>
          <w:color w:val="auto"/>
        </w:rPr>
        <w:t xml:space="preserve">Raskin, R., &amp; Terry, H. (1988). A principal-components analysis of the Narcissistic Personality Inventory and further evidence of its construct validity. </w:t>
      </w:r>
      <w:r w:rsidRPr="00821ECE">
        <w:rPr>
          <w:i/>
          <w:noProof/>
          <w:color w:val="auto"/>
        </w:rPr>
        <w:t>Journal of Personality and Social Psychology, 54</w:t>
      </w:r>
      <w:r w:rsidRPr="00821ECE">
        <w:rPr>
          <w:noProof/>
          <w:color w:val="auto"/>
        </w:rPr>
        <w:t>, 890-902. doi:10.1037/0022-3514.54.5.890</w:t>
      </w:r>
      <w:bookmarkEnd w:id="156"/>
    </w:p>
    <w:p w:rsidR="00631A09" w:rsidRPr="00821ECE" w:rsidRDefault="00631A09" w:rsidP="00821ECE">
      <w:pPr>
        <w:pStyle w:val="REF"/>
        <w:spacing w:line="240" w:lineRule="auto"/>
        <w:rPr>
          <w:noProof/>
          <w:color w:val="auto"/>
        </w:rPr>
      </w:pPr>
      <w:bookmarkStart w:id="157" w:name="bib93"/>
      <w:r w:rsidRPr="00821ECE">
        <w:rPr>
          <w:noProof/>
          <w:color w:val="auto"/>
        </w:rPr>
        <w:lastRenderedPageBreak/>
        <w:t xml:space="preserve">Raudenbush, S. W., &amp; Bryk, A. S. (2002). </w:t>
      </w:r>
      <w:r w:rsidRPr="00821ECE">
        <w:rPr>
          <w:i/>
          <w:noProof/>
          <w:color w:val="auto"/>
        </w:rPr>
        <w:t>Hierarchical linear models: Applications and data analysis methods</w:t>
      </w:r>
      <w:r w:rsidRPr="00821ECE">
        <w:rPr>
          <w:noProof/>
          <w:color w:val="auto"/>
        </w:rPr>
        <w:t xml:space="preserve"> (2nd ed.). Thousand Oaks, CA: SAGE.</w:t>
      </w:r>
      <w:bookmarkEnd w:id="157"/>
    </w:p>
    <w:p w:rsidR="00631A09" w:rsidRPr="00821ECE" w:rsidRDefault="00631A09" w:rsidP="00821ECE">
      <w:pPr>
        <w:pStyle w:val="REF"/>
        <w:spacing w:line="240" w:lineRule="auto"/>
        <w:rPr>
          <w:noProof/>
          <w:color w:val="auto"/>
        </w:rPr>
      </w:pPr>
      <w:bookmarkStart w:id="158" w:name="bib94"/>
      <w:r w:rsidRPr="00821ECE">
        <w:rPr>
          <w:noProof/>
          <w:color w:val="auto"/>
        </w:rPr>
        <w:t xml:space="preserve">Rauthmann, J. F., &amp; Kolar, G. P. (2013). Positioning the dark triad in the interpersonal circumplex: The friendly-dominant narcissist, hostile-submissive Machiavellian, and hostile-dominant psychopath? </w:t>
      </w:r>
      <w:r w:rsidRPr="00821ECE">
        <w:rPr>
          <w:i/>
          <w:noProof/>
          <w:color w:val="auto"/>
        </w:rPr>
        <w:t>Personality and Individual Differences, 54</w:t>
      </w:r>
      <w:r w:rsidRPr="00821ECE">
        <w:rPr>
          <w:noProof/>
          <w:color w:val="auto"/>
        </w:rPr>
        <w:t>, 622-627. doi:10.1016/j.paid.2012.11.021</w:t>
      </w:r>
      <w:bookmarkEnd w:id="158"/>
    </w:p>
    <w:p w:rsidR="00631A09" w:rsidRPr="00821ECE" w:rsidRDefault="00631A09" w:rsidP="00821ECE">
      <w:pPr>
        <w:pStyle w:val="REF"/>
        <w:spacing w:line="240" w:lineRule="auto"/>
        <w:rPr>
          <w:noProof/>
          <w:color w:val="auto"/>
        </w:rPr>
      </w:pPr>
      <w:bookmarkStart w:id="159" w:name="bib95"/>
      <w:r w:rsidRPr="00821ECE">
        <w:rPr>
          <w:noProof/>
          <w:color w:val="auto"/>
        </w:rPr>
        <w:t xml:space="preserve">Rhodewalt, R. (2011). Contemporary perspectives on narcissism and the narcissistic personality type. In M. R. Leary &amp; J. P. Tangney (Eds.), </w:t>
      </w:r>
      <w:r w:rsidRPr="00821ECE">
        <w:rPr>
          <w:i/>
          <w:noProof/>
          <w:color w:val="auto"/>
        </w:rPr>
        <w:t>Handbook of self and identity</w:t>
      </w:r>
      <w:r w:rsidRPr="00821ECE">
        <w:rPr>
          <w:noProof/>
          <w:color w:val="auto"/>
        </w:rPr>
        <w:t xml:space="preserve"> (2nd ed., pp. 571-586). New York, NY: Guilford Press.</w:t>
      </w:r>
      <w:bookmarkEnd w:id="159"/>
    </w:p>
    <w:p w:rsidR="00631A09" w:rsidRPr="00821ECE" w:rsidRDefault="00631A09" w:rsidP="00821ECE">
      <w:pPr>
        <w:pStyle w:val="REF"/>
        <w:spacing w:line="240" w:lineRule="auto"/>
        <w:rPr>
          <w:noProof/>
          <w:color w:val="auto"/>
        </w:rPr>
      </w:pPr>
      <w:bookmarkStart w:id="160" w:name="bib96"/>
      <w:r w:rsidRPr="00821ECE">
        <w:rPr>
          <w:noProof/>
          <w:color w:val="auto"/>
        </w:rPr>
        <w:t xml:space="preserve">*Robins, R. W., &amp; Beer, J. S. (2001). Positive illusions about the self: Short-term benefits and long-term costs. </w:t>
      </w:r>
      <w:r w:rsidRPr="00821ECE">
        <w:rPr>
          <w:i/>
          <w:noProof/>
          <w:color w:val="auto"/>
        </w:rPr>
        <w:t>Journal of Personality and Social Psychology, 80</w:t>
      </w:r>
      <w:r w:rsidRPr="00821ECE">
        <w:rPr>
          <w:noProof/>
          <w:color w:val="auto"/>
        </w:rPr>
        <w:t>, 340-352. doi:10.1037/0022-3514.80.2.340</w:t>
      </w:r>
      <w:bookmarkEnd w:id="160"/>
    </w:p>
    <w:p w:rsidR="00631A09" w:rsidRPr="00821ECE" w:rsidRDefault="00631A09" w:rsidP="00821ECE">
      <w:pPr>
        <w:pStyle w:val="REF"/>
        <w:spacing w:line="240" w:lineRule="auto"/>
        <w:rPr>
          <w:noProof/>
          <w:color w:val="auto"/>
        </w:rPr>
      </w:pPr>
      <w:bookmarkStart w:id="161" w:name="bib97"/>
      <w:r w:rsidRPr="00821ECE">
        <w:rPr>
          <w:noProof/>
          <w:color w:val="auto"/>
        </w:rPr>
        <w:t xml:space="preserve">Robins, R. W., &amp; John, O. P. (1997). Effects of visual perspective and narcissism on self-perception: Is seeing believing? </w:t>
      </w:r>
      <w:r w:rsidRPr="00821ECE">
        <w:rPr>
          <w:i/>
          <w:noProof/>
          <w:color w:val="auto"/>
        </w:rPr>
        <w:t>Psychological Science, 8</w:t>
      </w:r>
      <w:r w:rsidRPr="00821ECE">
        <w:rPr>
          <w:noProof/>
          <w:color w:val="auto"/>
        </w:rPr>
        <w:t>, 37-42. Retrieved from http://search.proquest.com/docview/619143201?accountid=14553</w:t>
      </w:r>
      <w:bookmarkEnd w:id="161"/>
    </w:p>
    <w:p w:rsidR="00631A09" w:rsidRPr="00821ECE" w:rsidRDefault="00631A09" w:rsidP="00821ECE">
      <w:pPr>
        <w:pStyle w:val="REF"/>
        <w:spacing w:line="240" w:lineRule="auto"/>
        <w:rPr>
          <w:noProof/>
          <w:color w:val="auto"/>
        </w:rPr>
      </w:pPr>
      <w:bookmarkStart w:id="162" w:name="bib98"/>
      <w:r w:rsidRPr="00821ECE">
        <w:rPr>
          <w:noProof/>
          <w:color w:val="auto"/>
        </w:rPr>
        <w:t xml:space="preserve">Sedikides, C., Gaertner, L., &amp; Toguchi, Y. (2003). Pancultural self-enhancement. </w:t>
      </w:r>
      <w:r w:rsidRPr="00821ECE">
        <w:rPr>
          <w:i/>
          <w:noProof/>
          <w:color w:val="auto"/>
        </w:rPr>
        <w:t>Journal of Personality and Social Psychology, 84</w:t>
      </w:r>
      <w:r w:rsidRPr="00821ECE">
        <w:rPr>
          <w:noProof/>
          <w:color w:val="auto"/>
        </w:rPr>
        <w:t>, 60-79. doi:10.1037/0022-3514.84.1.60</w:t>
      </w:r>
      <w:bookmarkEnd w:id="162"/>
    </w:p>
    <w:p w:rsidR="00631A09" w:rsidRPr="00821ECE" w:rsidRDefault="00631A09" w:rsidP="00821ECE">
      <w:pPr>
        <w:pStyle w:val="REF"/>
        <w:spacing w:line="240" w:lineRule="auto"/>
        <w:rPr>
          <w:noProof/>
          <w:color w:val="auto"/>
        </w:rPr>
      </w:pPr>
      <w:bookmarkStart w:id="163" w:name="bib99"/>
      <w:r w:rsidRPr="00821ECE">
        <w:rPr>
          <w:noProof/>
          <w:color w:val="auto"/>
        </w:rPr>
        <w:t xml:space="preserve">Sedikides, C., Herbst, K. C., Hardin, D. P., &amp; Dardis, G. J. (2002). Accountability as a deterrent to self-enhancement: The search for mechanisms. </w:t>
      </w:r>
      <w:r w:rsidRPr="00821ECE">
        <w:rPr>
          <w:i/>
          <w:noProof/>
          <w:color w:val="auto"/>
        </w:rPr>
        <w:t>Journal of Personality and Social Psychology, 83</w:t>
      </w:r>
      <w:r w:rsidRPr="00821ECE">
        <w:rPr>
          <w:noProof/>
          <w:color w:val="auto"/>
        </w:rPr>
        <w:t>, 592-605. doi:10.1037/0022-3514.83.3.592</w:t>
      </w:r>
      <w:bookmarkEnd w:id="163"/>
    </w:p>
    <w:p w:rsidR="00631A09" w:rsidRPr="00821ECE" w:rsidRDefault="00631A09" w:rsidP="00821ECE">
      <w:pPr>
        <w:pStyle w:val="REF"/>
        <w:spacing w:line="240" w:lineRule="auto"/>
        <w:rPr>
          <w:noProof/>
          <w:color w:val="auto"/>
        </w:rPr>
      </w:pPr>
      <w:bookmarkStart w:id="164" w:name="bib100"/>
      <w:r w:rsidRPr="00821ECE">
        <w:rPr>
          <w:noProof/>
          <w:color w:val="auto"/>
        </w:rPr>
        <w:t xml:space="preserve">Simonsohn, U., Nelson, L. D., &amp; Simmons, J. P. (2014). P-curve: A key to the file drawer. </w:t>
      </w:r>
      <w:r w:rsidRPr="00821ECE">
        <w:rPr>
          <w:i/>
          <w:noProof/>
          <w:color w:val="auto"/>
        </w:rPr>
        <w:t>Journal of Experimental Psychology: General, 143</w:t>
      </w:r>
      <w:r w:rsidRPr="00821ECE">
        <w:rPr>
          <w:noProof/>
          <w:color w:val="auto"/>
        </w:rPr>
        <w:t>, 534-547. doi:10.1037/a0033242</w:t>
      </w:r>
      <w:bookmarkEnd w:id="164"/>
    </w:p>
    <w:p w:rsidR="00631A09" w:rsidRPr="00821ECE" w:rsidRDefault="00631A09" w:rsidP="00821ECE">
      <w:pPr>
        <w:pStyle w:val="REF"/>
        <w:spacing w:line="240" w:lineRule="auto"/>
        <w:rPr>
          <w:noProof/>
          <w:color w:val="auto"/>
        </w:rPr>
      </w:pPr>
      <w:bookmarkStart w:id="165" w:name="bib101"/>
      <w:r w:rsidRPr="00821ECE">
        <w:rPr>
          <w:noProof/>
          <w:color w:val="auto"/>
        </w:rPr>
        <w:t xml:space="preserve">Steel, P. D., &amp; Kammeyer-Mueller, J. (2002). Comparing meta-analytic moderator estimation techniques under realistic conditions. </w:t>
      </w:r>
      <w:r w:rsidRPr="00821ECE">
        <w:rPr>
          <w:i/>
          <w:noProof/>
          <w:color w:val="auto"/>
        </w:rPr>
        <w:t>Journal of Applied Psychology, 87</w:t>
      </w:r>
      <w:r w:rsidRPr="00821ECE">
        <w:rPr>
          <w:noProof/>
          <w:color w:val="auto"/>
        </w:rPr>
        <w:t>, 96-111. Retrieved from http://search.proquest.com/docview/</w:t>
      </w:r>
      <w:r w:rsidR="00725201">
        <w:rPr>
          <w:noProof/>
          <w:color w:val="auto"/>
        </w:rPr>
        <w:br/>
      </w:r>
      <w:r w:rsidRPr="00821ECE">
        <w:rPr>
          <w:noProof/>
          <w:color w:val="auto"/>
        </w:rPr>
        <w:t>38381321?accountid=14553</w:t>
      </w:r>
      <w:bookmarkEnd w:id="165"/>
    </w:p>
    <w:p w:rsidR="00631A09" w:rsidRPr="00821ECE" w:rsidRDefault="00631A09" w:rsidP="00821ECE">
      <w:pPr>
        <w:pStyle w:val="REF"/>
        <w:spacing w:line="240" w:lineRule="auto"/>
        <w:rPr>
          <w:noProof/>
          <w:color w:val="800000"/>
        </w:rPr>
      </w:pPr>
      <w:bookmarkStart w:id="166" w:name="bib102"/>
      <w:r w:rsidRPr="00821ECE">
        <w:rPr>
          <w:noProof/>
          <w:color w:val="auto"/>
        </w:rPr>
        <w:t xml:space="preserve">Tamborski, M., &amp; Brown, R. P. (2011). The measurement of trait narcissism in social-personality research. In </w:t>
      </w:r>
      <w:r w:rsidRPr="00821ECE">
        <w:rPr>
          <w:i/>
          <w:noProof/>
          <w:color w:val="auto"/>
        </w:rPr>
        <w:t>The handbook of narcissism and narcissistic personality disorder: Theoretical approaches, empirical findings, and treatments</w:t>
      </w:r>
      <w:r w:rsidRPr="00821ECE">
        <w:rPr>
          <w:noProof/>
          <w:color w:val="auto"/>
        </w:rPr>
        <w:t xml:space="preserve"> (pp. 133-140). Hoboken, NJ: John Wiley. Retrieved from http://search.proquest.com/docview/1220371656?accountid=14553</w:t>
      </w:r>
      <w:bookmarkStart w:id="167" w:name="aq12"/>
      <w:bookmarkEnd w:id="166"/>
      <w:r w:rsidR="00B20999">
        <w:rPr>
          <w:rStyle w:val="AQ"/>
          <w:b w:val="0"/>
          <w:noProof/>
        </w:rPr>
        <w:fldChar w:fldCharType="begin"/>
      </w:r>
      <w:r w:rsidR="00B20999">
        <w:rPr>
          <w:rStyle w:val="AQ"/>
          <w:b w:val="0"/>
          <w:noProof/>
        </w:rPr>
        <w:instrText xml:space="preserve"> HYPERLINK "#raq12"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[AQ12]</w:t>
      </w:r>
      <w:bookmarkEnd w:id="167"/>
      <w:r w:rsidR="00B20999">
        <w:rPr>
          <w:rStyle w:val="AQ"/>
          <w:b w:val="0"/>
          <w:noProof/>
        </w:rPr>
        <w:fldChar w:fldCharType="end"/>
      </w:r>
    </w:p>
    <w:p w:rsidR="00631A09" w:rsidRPr="00821ECE" w:rsidRDefault="00631A09" w:rsidP="00821ECE">
      <w:pPr>
        <w:pStyle w:val="REF"/>
        <w:spacing w:line="240" w:lineRule="auto"/>
        <w:rPr>
          <w:noProof/>
          <w:color w:val="auto"/>
        </w:rPr>
      </w:pPr>
      <w:bookmarkStart w:id="168" w:name="bib103"/>
      <w:r w:rsidRPr="00821ECE">
        <w:rPr>
          <w:noProof/>
          <w:color w:val="auto"/>
        </w:rPr>
        <w:t xml:space="preserve">Taylor, S. E., &amp; Brown, J. D. (1994). Positive illusions and well-being revisited: Separating fact from fiction. </w:t>
      </w:r>
      <w:r w:rsidRPr="00821ECE">
        <w:rPr>
          <w:i/>
          <w:noProof/>
          <w:color w:val="auto"/>
        </w:rPr>
        <w:t>Psychological Bulletin, 116</w:t>
      </w:r>
      <w:r w:rsidRPr="00821ECE">
        <w:rPr>
          <w:noProof/>
          <w:color w:val="auto"/>
        </w:rPr>
        <w:t>, 21-27. doi:10.1037/0033-2909.116.1.21</w:t>
      </w:r>
      <w:bookmarkEnd w:id="168"/>
    </w:p>
    <w:p w:rsidR="00631A09" w:rsidRPr="00821ECE" w:rsidRDefault="00CA46EC" w:rsidP="00821ECE">
      <w:pPr>
        <w:pStyle w:val="REF"/>
        <w:spacing w:line="240" w:lineRule="auto"/>
        <w:rPr>
          <w:noProof/>
          <w:color w:val="auto"/>
        </w:rPr>
      </w:pPr>
      <w:bookmarkStart w:id="169" w:name="bib104"/>
      <w:r>
        <w:rPr>
          <w:noProof/>
          <w:color w:val="auto"/>
        </w:rPr>
        <w:br w:type="column"/>
      </w:r>
      <w:r w:rsidR="00631A09" w:rsidRPr="00821ECE">
        <w:rPr>
          <w:noProof/>
          <w:color w:val="auto"/>
        </w:rPr>
        <w:lastRenderedPageBreak/>
        <w:t xml:space="preserve">Taylor, S. E., Lerner, J. S., Sherman, D. K., Sage, R. M., &amp; McDowell, N. K. (2003). Are self-enhancing cognitions associated with healthy or unhealthy biological profiles. </w:t>
      </w:r>
      <w:r w:rsidR="00631A09" w:rsidRPr="00821ECE">
        <w:rPr>
          <w:i/>
          <w:noProof/>
          <w:color w:val="auto"/>
        </w:rPr>
        <w:t>Journal of Personality and Social Psychology, 85</w:t>
      </w:r>
      <w:r w:rsidR="00631A09" w:rsidRPr="00821ECE">
        <w:rPr>
          <w:noProof/>
          <w:color w:val="auto"/>
        </w:rPr>
        <w:t>, 605-615. doi:10.1037/0022-3514.85.4.605</w:t>
      </w:r>
      <w:bookmarkEnd w:id="169"/>
    </w:p>
    <w:p w:rsidR="00631A09" w:rsidRPr="00821ECE" w:rsidRDefault="00631A09" w:rsidP="00821ECE">
      <w:pPr>
        <w:pStyle w:val="REF"/>
        <w:spacing w:line="240" w:lineRule="auto"/>
        <w:rPr>
          <w:noProof/>
          <w:color w:val="auto"/>
        </w:rPr>
      </w:pPr>
      <w:bookmarkStart w:id="170" w:name="bib105"/>
      <w:r w:rsidRPr="00821ECE">
        <w:rPr>
          <w:noProof/>
          <w:color w:val="auto"/>
        </w:rPr>
        <w:t xml:space="preserve">Thomaes, S., Stegge, H., Bushman, B. J., Olthof, T., &amp; Denissen, J. (2008). Development and validation of the childhood narcissism scale. </w:t>
      </w:r>
      <w:r w:rsidRPr="00821ECE">
        <w:rPr>
          <w:i/>
          <w:noProof/>
          <w:color w:val="auto"/>
        </w:rPr>
        <w:t>Journal of Personality Assessment, 90</w:t>
      </w:r>
      <w:r w:rsidRPr="00821ECE">
        <w:rPr>
          <w:noProof/>
          <w:color w:val="auto"/>
        </w:rPr>
        <w:t>, 382-391. doi:10.1080/00223890802108162</w:t>
      </w:r>
      <w:bookmarkEnd w:id="170"/>
    </w:p>
    <w:p w:rsidR="00631A09" w:rsidRPr="00821ECE" w:rsidRDefault="00631A09" w:rsidP="00821ECE">
      <w:pPr>
        <w:pStyle w:val="REF"/>
        <w:spacing w:line="240" w:lineRule="auto"/>
        <w:rPr>
          <w:noProof/>
          <w:color w:val="auto"/>
        </w:rPr>
      </w:pPr>
      <w:bookmarkStart w:id="171" w:name="bib106"/>
      <w:r w:rsidRPr="00821ECE">
        <w:rPr>
          <w:noProof/>
          <w:color w:val="auto"/>
        </w:rPr>
        <w:t xml:space="preserve">Trapnell, P. D., &amp; Paulhus, D. L. (2012). Agentic and communal values: Their scope and measurement. </w:t>
      </w:r>
      <w:r w:rsidRPr="00821ECE">
        <w:rPr>
          <w:i/>
          <w:noProof/>
          <w:color w:val="auto"/>
        </w:rPr>
        <w:t>Journal of Personality Assessment, 94</w:t>
      </w:r>
      <w:r w:rsidRPr="00821ECE">
        <w:rPr>
          <w:noProof/>
          <w:color w:val="auto"/>
        </w:rPr>
        <w:t>, 39-52. doi:10.1080/00223891.2011.627968</w:t>
      </w:r>
      <w:bookmarkEnd w:id="171"/>
    </w:p>
    <w:p w:rsidR="00631A09" w:rsidRPr="00821ECE" w:rsidRDefault="00631A09" w:rsidP="00821ECE">
      <w:pPr>
        <w:pStyle w:val="REF"/>
        <w:spacing w:line="240" w:lineRule="auto"/>
        <w:rPr>
          <w:noProof/>
          <w:color w:val="auto"/>
        </w:rPr>
      </w:pPr>
      <w:bookmarkStart w:id="172" w:name="bib107"/>
      <w:r w:rsidRPr="00821ECE">
        <w:rPr>
          <w:noProof/>
          <w:color w:val="auto"/>
        </w:rPr>
        <w:t xml:space="preserve">van der Linden, D., Scholte, R. H. J., Cillessen, A. H. N., Nijenhuis, J. t., &amp; Segers, E. (2010). Classroom ratings of likeability and popularity are related to the big five and the general factor of personality. </w:t>
      </w:r>
      <w:r w:rsidRPr="00821ECE">
        <w:rPr>
          <w:i/>
          <w:noProof/>
          <w:color w:val="auto"/>
        </w:rPr>
        <w:t>Journal of Research in Personality, 44</w:t>
      </w:r>
      <w:r w:rsidRPr="00821ECE">
        <w:rPr>
          <w:noProof/>
          <w:color w:val="auto"/>
        </w:rPr>
        <w:t>, 669-672. doi:10.1016/j.jrp.2010.08.007</w:t>
      </w:r>
      <w:bookmarkEnd w:id="172"/>
    </w:p>
    <w:p w:rsidR="00631A09" w:rsidRPr="00821ECE" w:rsidRDefault="00631A09" w:rsidP="00821ECE">
      <w:pPr>
        <w:pStyle w:val="REF"/>
        <w:spacing w:line="240" w:lineRule="auto"/>
        <w:rPr>
          <w:noProof/>
          <w:color w:val="auto"/>
        </w:rPr>
      </w:pPr>
      <w:bookmarkStart w:id="173" w:name="bib108"/>
      <w:r w:rsidRPr="00821ECE">
        <w:rPr>
          <w:noProof/>
          <w:color w:val="auto"/>
        </w:rPr>
        <w:t xml:space="preserve">*Vazire, S. (2006). </w:t>
      </w:r>
      <w:r w:rsidRPr="00821ECE">
        <w:rPr>
          <w:i/>
          <w:noProof/>
          <w:color w:val="auto"/>
        </w:rPr>
        <w:t>The person from the inside and outside</w:t>
      </w:r>
      <w:r w:rsidRPr="00821ECE">
        <w:rPr>
          <w:noProof/>
          <w:color w:val="auto"/>
        </w:rPr>
        <w:t xml:space="preserve"> (Order No. AAI3615763). Available from PsycINFO. (1648598882; 2015-99020-421). Retrieved from http://search.proquest.com/</w:t>
      </w:r>
      <w:r w:rsidR="000A70BE">
        <w:rPr>
          <w:noProof/>
          <w:color w:val="auto"/>
        </w:rPr>
        <w:br/>
      </w:r>
      <w:r w:rsidRPr="00821ECE">
        <w:rPr>
          <w:noProof/>
          <w:color w:val="auto"/>
        </w:rPr>
        <w:t>docview/1648598882?accountid=14553</w:t>
      </w:r>
      <w:bookmarkEnd w:id="173"/>
    </w:p>
    <w:p w:rsidR="00631A09" w:rsidRPr="00821ECE" w:rsidRDefault="00631A09" w:rsidP="00821ECE">
      <w:pPr>
        <w:pStyle w:val="REF"/>
        <w:spacing w:line="240" w:lineRule="auto"/>
        <w:rPr>
          <w:noProof/>
          <w:color w:val="auto"/>
        </w:rPr>
      </w:pPr>
      <w:bookmarkStart w:id="174" w:name="bib109"/>
      <w:r w:rsidRPr="00821ECE">
        <w:rPr>
          <w:noProof/>
          <w:color w:val="auto"/>
        </w:rPr>
        <w:t xml:space="preserve">Vazire, S., &amp; Funder, D. C. (2006). Impulsivity and the self-defeating behavior of narcissists. </w:t>
      </w:r>
      <w:r w:rsidRPr="00821ECE">
        <w:rPr>
          <w:i/>
          <w:noProof/>
          <w:color w:val="auto"/>
        </w:rPr>
        <w:t>Personality and Social Psychology Review, 10</w:t>
      </w:r>
      <w:r w:rsidRPr="00821ECE">
        <w:rPr>
          <w:noProof/>
          <w:color w:val="auto"/>
        </w:rPr>
        <w:t>, 154-165. doi:10.1207/s15327957</w:t>
      </w:r>
      <w:r w:rsidR="00CA46EC">
        <w:rPr>
          <w:noProof/>
          <w:color w:val="auto"/>
        </w:rPr>
        <w:br/>
      </w:r>
      <w:r w:rsidRPr="00821ECE">
        <w:rPr>
          <w:noProof/>
          <w:color w:val="auto"/>
        </w:rPr>
        <w:t>pspr1002_4</w:t>
      </w:r>
      <w:bookmarkEnd w:id="174"/>
    </w:p>
    <w:p w:rsidR="00631A09" w:rsidRPr="00821ECE" w:rsidRDefault="00631A09" w:rsidP="00821ECE">
      <w:pPr>
        <w:pStyle w:val="REF"/>
        <w:spacing w:line="240" w:lineRule="auto"/>
        <w:rPr>
          <w:noProof/>
          <w:color w:val="800000"/>
        </w:rPr>
      </w:pPr>
      <w:bookmarkStart w:id="175" w:name="bib110"/>
      <w:r w:rsidRPr="00821ECE">
        <w:rPr>
          <w:noProof/>
          <w:color w:val="auto"/>
        </w:rPr>
        <w:t xml:space="preserve">Watson, C., &amp; Bagby, R. M. (2011). Assessment of narcissistic personality disorder. In </w:t>
      </w:r>
      <w:r w:rsidRPr="00821ECE">
        <w:rPr>
          <w:i/>
          <w:noProof/>
          <w:color w:val="auto"/>
        </w:rPr>
        <w:t>The handbook of narcissism and narcissistic personality disorder: Theoretical approaches, empirical findings, and treatments</w:t>
      </w:r>
      <w:r w:rsidRPr="00821ECE">
        <w:rPr>
          <w:noProof/>
          <w:color w:val="auto"/>
        </w:rPr>
        <w:t xml:space="preserve"> (pp. 120-132). Hoboken, NJ: John Wiley. Retrieved from http://search.proquest.com/</w:t>
      </w:r>
      <w:r w:rsidR="00CA46EC">
        <w:rPr>
          <w:noProof/>
          <w:color w:val="auto"/>
        </w:rPr>
        <w:br/>
      </w:r>
      <w:r w:rsidRPr="00821ECE">
        <w:rPr>
          <w:noProof/>
          <w:color w:val="auto"/>
        </w:rPr>
        <w:t>docview/1220371648?accountid=14553</w:t>
      </w:r>
      <w:bookmarkStart w:id="176" w:name="aq13"/>
      <w:bookmarkEnd w:id="175"/>
      <w:r w:rsidR="00B20999">
        <w:rPr>
          <w:rStyle w:val="AQ"/>
          <w:b w:val="0"/>
          <w:noProof/>
        </w:rPr>
        <w:fldChar w:fldCharType="begin"/>
      </w:r>
      <w:r w:rsidR="00B20999">
        <w:rPr>
          <w:rStyle w:val="AQ"/>
          <w:b w:val="0"/>
          <w:noProof/>
        </w:rPr>
        <w:instrText xml:space="preserve"> HYPERLINK "#raq13" </w:instrText>
      </w:r>
      <w:r w:rsidR="00B20999">
        <w:rPr>
          <w:rStyle w:val="AQ"/>
          <w:b w:val="0"/>
          <w:noProof/>
        </w:rPr>
        <w:fldChar w:fldCharType="separate"/>
      </w:r>
      <w:r w:rsidR="00821ECE" w:rsidRPr="00B20999">
        <w:rPr>
          <w:rStyle w:val="afff4"/>
          <w:rFonts w:ascii="Gill Sans" w:hAnsi="Gill Sans"/>
          <w:b/>
          <w:noProof/>
          <w:color w:val="FF0000"/>
          <w:shd w:val="clear" w:color="auto" w:fill="FFF21F"/>
        </w:rPr>
        <w:t>[AQ13]</w:t>
      </w:r>
      <w:bookmarkEnd w:id="176"/>
      <w:r w:rsidR="00B20999">
        <w:rPr>
          <w:rStyle w:val="AQ"/>
          <w:b w:val="0"/>
          <w:noProof/>
        </w:rPr>
        <w:fldChar w:fldCharType="end"/>
      </w:r>
    </w:p>
    <w:p w:rsidR="00631A09" w:rsidRPr="00821ECE" w:rsidRDefault="00631A09" w:rsidP="00821ECE">
      <w:pPr>
        <w:pStyle w:val="REF"/>
        <w:spacing w:line="240" w:lineRule="auto"/>
        <w:rPr>
          <w:noProof/>
          <w:color w:val="auto"/>
        </w:rPr>
      </w:pPr>
      <w:bookmarkStart w:id="177" w:name="bib111"/>
      <w:r w:rsidRPr="00821ECE">
        <w:rPr>
          <w:noProof/>
          <w:color w:val="auto"/>
        </w:rPr>
        <w:t xml:space="preserve">Wiggins, J. S. (1991). Agency and communion as conceptual coordinates for the understanding and measurement of interpersonal behavior. In D. Cicchetti &amp; W. M. Grove (Eds.), </w:t>
      </w:r>
      <w:r w:rsidRPr="00821ECE">
        <w:rPr>
          <w:i/>
          <w:noProof/>
          <w:color w:val="auto"/>
        </w:rPr>
        <w:t>Thinking clearly about psychology: Essays in honor of Paul E. Meehl</w:t>
      </w:r>
      <w:r w:rsidRPr="00821ECE">
        <w:rPr>
          <w:noProof/>
          <w:color w:val="auto"/>
        </w:rPr>
        <w:t xml:space="preserve"> (pp. 89-113). Minneapolis: University of Minnesota Press. Retrieved from http://search.proquest.com/docview/</w:t>
      </w:r>
      <w:r w:rsidR="00CA46EC">
        <w:rPr>
          <w:noProof/>
          <w:color w:val="auto"/>
        </w:rPr>
        <w:br/>
      </w:r>
      <w:r w:rsidRPr="00821ECE">
        <w:rPr>
          <w:noProof/>
          <w:color w:val="auto"/>
        </w:rPr>
        <w:t>618228547?accountid=14553</w:t>
      </w:r>
      <w:bookmarkEnd w:id="177"/>
    </w:p>
    <w:p w:rsidR="00631A09" w:rsidRPr="00821ECE" w:rsidRDefault="00631A09" w:rsidP="00821ECE">
      <w:pPr>
        <w:pStyle w:val="REF"/>
        <w:spacing w:line="240" w:lineRule="auto"/>
        <w:rPr>
          <w:noProof/>
          <w:color w:val="auto"/>
        </w:rPr>
      </w:pPr>
      <w:bookmarkStart w:id="178" w:name="bib112"/>
      <w:r w:rsidRPr="00821ECE">
        <w:rPr>
          <w:noProof/>
          <w:color w:val="auto"/>
        </w:rPr>
        <w:t xml:space="preserve">Wink, P. (1992). Three narcissism scales for the California Q-set. </w:t>
      </w:r>
      <w:r w:rsidRPr="00821ECE">
        <w:rPr>
          <w:i/>
          <w:noProof/>
          <w:color w:val="auto"/>
        </w:rPr>
        <w:t>Journal of Personality Assessment, 58</w:t>
      </w:r>
      <w:r w:rsidRPr="00821ECE">
        <w:rPr>
          <w:noProof/>
          <w:color w:val="auto"/>
        </w:rPr>
        <w:t>, 51-66. doi:10.1207/</w:t>
      </w:r>
      <w:r w:rsidR="00CA46EC">
        <w:rPr>
          <w:noProof/>
          <w:color w:val="auto"/>
        </w:rPr>
        <w:br/>
      </w:r>
      <w:r w:rsidRPr="00821ECE">
        <w:rPr>
          <w:noProof/>
          <w:color w:val="auto"/>
        </w:rPr>
        <w:t>s15327752jpa5801_5</w:t>
      </w:r>
      <w:bookmarkEnd w:id="178"/>
    </w:p>
    <w:p w:rsidR="00631A09" w:rsidRPr="00821ECE" w:rsidRDefault="00631A09" w:rsidP="00821ECE">
      <w:pPr>
        <w:pStyle w:val="REF"/>
        <w:spacing w:line="240" w:lineRule="auto"/>
        <w:rPr>
          <w:noProof/>
          <w:color w:val="auto"/>
        </w:rPr>
      </w:pPr>
      <w:bookmarkStart w:id="179" w:name="bib113"/>
      <w:r w:rsidRPr="00821ECE">
        <w:rPr>
          <w:noProof/>
          <w:color w:val="auto"/>
        </w:rPr>
        <w:t xml:space="preserve">Zeigler-Hill, V., Myers, E. M., &amp; Clark, C. B. (2010). Narcissism and self-esteem reactivity: The role of negative achievement events. </w:t>
      </w:r>
      <w:r w:rsidRPr="00821ECE">
        <w:rPr>
          <w:i/>
          <w:noProof/>
          <w:color w:val="auto"/>
        </w:rPr>
        <w:t>Journal of Research in Personality, 44</w:t>
      </w:r>
      <w:r w:rsidRPr="00821ECE">
        <w:rPr>
          <w:noProof/>
          <w:color w:val="auto"/>
        </w:rPr>
        <w:t>, 285-292. doi:10.1016/j.jrp.2010.02.005</w:t>
      </w:r>
      <w:bookmarkEnd w:id="179"/>
    </w:p>
    <w:sectPr w:rsidR="00631A09" w:rsidRPr="00821ECE" w:rsidSect="00CA46EC">
      <w:type w:val="continuous"/>
      <w:pgSz w:w="12242" w:h="15842" w:code="177"/>
      <w:pgMar w:top="840" w:right="960" w:bottom="960" w:left="1260" w:header="780" w:footer="1008" w:gutter="0"/>
      <w:pgNumType w:start="17"/>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01" w:rsidRPr="00631A09" w:rsidRDefault="00725201" w:rsidP="002C0137">
      <w:pPr>
        <w:spacing w:after="0" w:line="240" w:lineRule="auto"/>
      </w:pPr>
      <w:r w:rsidRPr="00631A09">
        <w:separator/>
      </w:r>
    </w:p>
  </w:endnote>
  <w:endnote w:type="continuationSeparator" w:id="0">
    <w:p w:rsidR="00725201" w:rsidRPr="00631A09" w:rsidRDefault="00725201" w:rsidP="002C0137">
      <w:pPr>
        <w:spacing w:after="0" w:line="240" w:lineRule="auto"/>
      </w:pPr>
      <w:r w:rsidRPr="00631A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Gill Sans">
    <w:panose1 w:val="020B0502020104020203"/>
    <w:charset w:val="00"/>
    <w:family w:val="auto"/>
    <w:pitch w:val="variable"/>
    <w:sig w:usb0="80000267" w:usb1="00000000" w:usb2="00000000" w:usb3="00000000" w:csb0="000001F7" w:csb1="00000000"/>
  </w:font>
  <w:font w:name="Tahoma">
    <w:panose1 w:val="020B0604030504040204"/>
    <w:charset w:val="00"/>
    <w:family w:val="auto"/>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ESSTIXThirteen">
    <w:altName w:val="Times New Roman"/>
    <w:panose1 w:val="00000000000000000000"/>
    <w:charset w:val="00"/>
    <w:family w:val="roman"/>
    <w:notTrueType/>
    <w:pitch w:val="default"/>
  </w:font>
  <w:font w:name="ESSTIXFourteen">
    <w:altName w:val="Times New Roman"/>
    <w:panose1 w:val="00000000000000000000"/>
    <w:charset w:val="00"/>
    <w:family w:val="roman"/>
    <w:notTrueType/>
    <w:pitch w:val="default"/>
  </w:font>
  <w:font w:name="ESSTIXFifteen">
    <w:altName w:val="Times New Roman"/>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Zapfwingbats">
    <w:altName w:val="Times New Roman"/>
    <w:panose1 w:val="00000000000000000000"/>
    <w:charset w:val="00"/>
    <w:family w:val="roman"/>
    <w:notTrueType/>
    <w:pitch w:val="default"/>
  </w:font>
  <w:font w:name="Webdings">
    <w:panose1 w:val="05030102010509060703"/>
    <w:charset w:val="02"/>
    <w:family w:val="auto"/>
    <w:pitch w:val="variable"/>
    <w:sig w:usb0="00000000" w:usb1="10000000" w:usb2="00000000" w:usb3="00000000" w:csb0="80000000" w:csb1="00000000"/>
  </w:font>
  <w:font w:name="Euclid Math One">
    <w:panose1 w:val="05050601010101010101"/>
    <w:charset w:val="00"/>
    <w:family w:val="auto"/>
    <w:pitch w:val="variable"/>
    <w:sig w:usb0="80000003" w:usb1="00000000" w:usb2="00000000" w:usb3="00000000" w:csb0="00000001" w:csb1="00000000"/>
  </w:font>
  <w:font w:name="Euclid Math Two">
    <w:panose1 w:val="02050601010101010101"/>
    <w:charset w:val="00"/>
    <w:family w:val="auto"/>
    <w:pitch w:val="variable"/>
    <w:sig w:usb0="80000003" w:usb1="00000000" w:usb2="00000000" w:usb3="00000000" w:csb0="00000001" w:csb1="00000000"/>
  </w:font>
  <w:font w:name="Euclid Extra">
    <w:panose1 w:val="02050502000505020303"/>
    <w:charset w:val="00"/>
    <w:family w:val="auto"/>
    <w:pitch w:val="variable"/>
    <w:sig w:usb0="00000003" w:usb1="00000000" w:usb2="00000000" w:usb3="00000000" w:csb0="00000001" w:csb1="00000000"/>
  </w:font>
  <w:font w:name="MT Extra">
    <w:panose1 w:val="05050102010205020202"/>
    <w:charset w:val="02"/>
    <w:family w:val="auto"/>
    <w:pitch w:val="variable"/>
    <w:sig w:usb0="00000003" w:usb1="10000000" w:usb2="00000000" w:usb3="00000000" w:csb0="8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01" w:rsidRPr="00631A09" w:rsidRDefault="00725201" w:rsidP="002C0137">
      <w:pPr>
        <w:spacing w:after="0" w:line="240" w:lineRule="auto"/>
      </w:pPr>
      <w:r w:rsidRPr="00631A09">
        <w:separator/>
      </w:r>
    </w:p>
  </w:footnote>
  <w:footnote w:type="continuationSeparator" w:id="0">
    <w:p w:rsidR="00725201" w:rsidRPr="00631A09" w:rsidRDefault="00725201" w:rsidP="002C0137">
      <w:pPr>
        <w:spacing w:after="0" w:line="240" w:lineRule="auto"/>
      </w:pPr>
      <w:r w:rsidRPr="00631A09">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80"/>
    </w:tblGrid>
    <w:tr w:rsidR="00725201" w:rsidRPr="00631A09" w:rsidTr="00E53839">
      <w:trPr>
        <w:trHeight w:val="270"/>
      </w:trPr>
      <w:tc>
        <w:tcPr>
          <w:tcW w:w="9480" w:type="dxa"/>
        </w:tcPr>
        <w:p w:rsidR="00725201" w:rsidRPr="00631A09" w:rsidRDefault="001D61BD" w:rsidP="002C0137">
          <w:pPr>
            <w:pStyle w:val="a6"/>
          </w:pPr>
          <w:r w:rsidRPr="00631A09">
            <w:rPr>
              <w:i w:val="0"/>
            </w:rPr>
            <w:fldChar w:fldCharType="begin"/>
          </w:r>
          <w:r w:rsidR="00725201" w:rsidRPr="00631A09">
            <w:rPr>
              <w:i w:val="0"/>
            </w:rPr>
            <w:instrText xml:space="preserve"> PAGE   \* MERGEFORMAT </w:instrText>
          </w:r>
          <w:r w:rsidRPr="00631A09">
            <w:rPr>
              <w:i w:val="0"/>
            </w:rPr>
            <w:fldChar w:fldCharType="separate"/>
          </w:r>
          <w:r w:rsidR="00725201" w:rsidRPr="00631A09">
            <w:rPr>
              <w:i w:val="0"/>
              <w:noProof/>
            </w:rPr>
            <w:t>12</w:t>
          </w:r>
          <w:r w:rsidRPr="00631A09">
            <w:rPr>
              <w:i w:val="0"/>
            </w:rPr>
            <w:fldChar w:fldCharType="end"/>
          </w:r>
          <w:r w:rsidR="00725201" w:rsidRPr="00631A09">
            <w:tab/>
            <w:t>Political Research Quarterly XX(X)</w:t>
          </w:r>
        </w:p>
      </w:tc>
    </w:tr>
  </w:tbl>
  <w:p w:rsidR="00725201" w:rsidRPr="00631A09" w:rsidRDefault="00725201" w:rsidP="002C0137">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0" w:type="dxa"/>
      <w:tblInd w:w="-9" w:type="dxa"/>
      <w:tblBorders>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480"/>
    </w:tblGrid>
    <w:tr w:rsidR="00725201" w:rsidRPr="00631A09" w:rsidTr="002C0137">
      <w:trPr>
        <w:trHeight w:val="270"/>
      </w:trPr>
      <w:tc>
        <w:tcPr>
          <w:tcW w:w="9480" w:type="dxa"/>
        </w:tcPr>
        <w:p w:rsidR="00725201" w:rsidRPr="00631A09" w:rsidRDefault="00725201" w:rsidP="002C0137">
          <w:pPr>
            <w:pStyle w:val="a6"/>
          </w:pPr>
          <w:r w:rsidRPr="00631A09">
            <w:t>Grijalva and Zhang</w:t>
          </w:r>
          <w:r w:rsidRPr="00631A09">
            <w:cr/>
          </w:r>
          <w:r w:rsidRPr="00631A09">
            <w:tab/>
          </w:r>
          <w:r w:rsidR="001D61BD" w:rsidRPr="00631A09">
            <w:rPr>
              <w:i w:val="0"/>
            </w:rPr>
            <w:fldChar w:fldCharType="begin"/>
          </w:r>
          <w:r w:rsidRPr="00631A09">
            <w:rPr>
              <w:i w:val="0"/>
            </w:rPr>
            <w:instrText xml:space="preserve"> PAGE   \* MERGEFORMAT </w:instrText>
          </w:r>
          <w:r w:rsidR="001D61BD" w:rsidRPr="00631A09">
            <w:rPr>
              <w:i w:val="0"/>
            </w:rPr>
            <w:fldChar w:fldCharType="separate"/>
          </w:r>
          <w:r w:rsidRPr="00631A09">
            <w:rPr>
              <w:i w:val="0"/>
              <w:noProof/>
            </w:rPr>
            <w:t>3</w:t>
          </w:r>
          <w:r w:rsidR="001D61BD" w:rsidRPr="00631A09">
            <w:rPr>
              <w:i w:val="0"/>
            </w:rPr>
            <w:fldChar w:fldCharType="end"/>
          </w:r>
        </w:p>
      </w:tc>
    </w:tr>
  </w:tbl>
  <w:p w:rsidR="00725201" w:rsidRPr="00631A09" w:rsidRDefault="00725201" w:rsidP="002C0137">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10"/>
    </w:tblGrid>
    <w:tr w:rsidR="00725201" w:rsidRPr="00631A09" w:rsidTr="00253CA4">
      <w:trPr>
        <w:trHeight w:val="270"/>
      </w:trPr>
      <w:tc>
        <w:tcPr>
          <w:tcW w:w="10010" w:type="dxa"/>
        </w:tcPr>
        <w:p w:rsidR="00725201" w:rsidRPr="00631A09" w:rsidRDefault="001D61BD" w:rsidP="00E3217E">
          <w:pPr>
            <w:pStyle w:val="LRH"/>
          </w:pPr>
          <w:r w:rsidRPr="00631A09">
            <w:rPr>
              <w:rStyle w:val="Folio"/>
              <w:i w:val="0"/>
              <w:iCs/>
            </w:rPr>
            <w:fldChar w:fldCharType="begin"/>
          </w:r>
          <w:r w:rsidR="00725201" w:rsidRPr="00631A09">
            <w:rPr>
              <w:rStyle w:val="Folio"/>
              <w:i w:val="0"/>
              <w:iCs/>
            </w:rPr>
            <w:instrText xml:space="preserve"> PAGE   \* MERGEFORMAT </w:instrText>
          </w:r>
          <w:r w:rsidRPr="00631A09">
            <w:rPr>
              <w:rStyle w:val="Folio"/>
              <w:i w:val="0"/>
              <w:iCs/>
            </w:rPr>
            <w:fldChar w:fldCharType="separate"/>
          </w:r>
          <w:r w:rsidR="00345BF3">
            <w:rPr>
              <w:rStyle w:val="Folio"/>
              <w:i w:val="0"/>
              <w:iCs/>
              <w:noProof/>
            </w:rPr>
            <w:t>2</w:t>
          </w:r>
          <w:r w:rsidRPr="00631A09">
            <w:rPr>
              <w:rStyle w:val="Folio"/>
              <w:i w:val="0"/>
              <w:iCs/>
            </w:rPr>
            <w:fldChar w:fldCharType="end"/>
          </w:r>
          <w:r w:rsidR="00725201" w:rsidRPr="00631A09">
            <w:tab/>
            <w:t>Personality and Social Psychology Bulletin</w:t>
          </w:r>
        </w:p>
      </w:tc>
    </w:tr>
  </w:tbl>
  <w:p w:rsidR="00725201" w:rsidRPr="00631A09" w:rsidRDefault="00725201" w:rsidP="002C0137">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9" w:type="dxa"/>
      <w:tblInd w:w="-9" w:type="dxa"/>
      <w:tblBorders>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19"/>
    </w:tblGrid>
    <w:tr w:rsidR="00725201" w:rsidRPr="00631A09" w:rsidTr="00253CA4">
      <w:trPr>
        <w:trHeight w:val="270"/>
      </w:trPr>
      <w:tc>
        <w:tcPr>
          <w:tcW w:w="10019" w:type="dxa"/>
        </w:tcPr>
        <w:p w:rsidR="00725201" w:rsidRPr="00631A09" w:rsidRDefault="00725201" w:rsidP="00A47F1D">
          <w:pPr>
            <w:pStyle w:val="RRH"/>
          </w:pPr>
          <w:r w:rsidRPr="00631A09">
            <w:t>Grijalva and Zhang</w:t>
          </w:r>
          <w:r w:rsidRPr="00631A09">
            <w:cr/>
          </w:r>
          <w:r w:rsidRPr="00631A09">
            <w:tab/>
          </w:r>
          <w:r w:rsidR="001D61BD" w:rsidRPr="00631A09">
            <w:rPr>
              <w:rStyle w:val="Folio"/>
              <w:i w:val="0"/>
              <w:iCs/>
            </w:rPr>
            <w:fldChar w:fldCharType="begin"/>
          </w:r>
          <w:r w:rsidRPr="00631A09">
            <w:rPr>
              <w:rStyle w:val="Folio"/>
              <w:i w:val="0"/>
              <w:iCs/>
            </w:rPr>
            <w:instrText xml:space="preserve"> PAGE   \* MERGEFORMAT </w:instrText>
          </w:r>
          <w:r w:rsidR="001D61BD" w:rsidRPr="00631A09">
            <w:rPr>
              <w:rStyle w:val="Folio"/>
              <w:i w:val="0"/>
              <w:iCs/>
            </w:rPr>
            <w:fldChar w:fldCharType="separate"/>
          </w:r>
          <w:r w:rsidR="00345BF3">
            <w:rPr>
              <w:rStyle w:val="Folio"/>
              <w:i w:val="0"/>
              <w:iCs/>
              <w:noProof/>
            </w:rPr>
            <w:t>7</w:t>
          </w:r>
          <w:r w:rsidR="001D61BD" w:rsidRPr="00631A09">
            <w:rPr>
              <w:rStyle w:val="Folio"/>
              <w:i w:val="0"/>
              <w:iCs/>
            </w:rPr>
            <w:fldChar w:fldCharType="end"/>
          </w:r>
        </w:p>
      </w:tc>
    </w:tr>
  </w:tbl>
  <w:p w:rsidR="00725201" w:rsidRPr="00631A09" w:rsidRDefault="00725201" w:rsidP="002C0137">
    <w:pPr>
      <w:pStyle w:val="a6"/>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0" w:type="dxa"/>
      <w:tblBorders>
        <w:bottom w:val="single" w:sz="4" w:space="0" w:color="auto"/>
        <w:insideH w:val="single" w:sz="4" w:space="0" w:color="auto"/>
        <w:insideV w:val="single" w:sz="4" w:space="0" w:color="auto"/>
      </w:tblBorders>
      <w:tblLayout w:type="fixed"/>
      <w:tblCellMar>
        <w:left w:w="0" w:type="dxa"/>
        <w:bottom w:w="60" w:type="dxa"/>
        <w:right w:w="0" w:type="dxa"/>
      </w:tblCellMar>
      <w:tblLook w:val="0000" w:firstRow="0" w:lastRow="0" w:firstColumn="0" w:lastColumn="0" w:noHBand="0" w:noVBand="0"/>
    </w:tblPr>
    <w:tblGrid>
      <w:gridCol w:w="10010"/>
    </w:tblGrid>
    <w:tr w:rsidR="00725201" w:rsidRPr="00631A09" w:rsidTr="002D4046">
      <w:trPr>
        <w:trHeight w:val="270"/>
      </w:trPr>
      <w:tc>
        <w:tcPr>
          <w:tcW w:w="10010" w:type="dxa"/>
        </w:tcPr>
        <w:p w:rsidR="00725201" w:rsidRPr="00631A09" w:rsidRDefault="00725201" w:rsidP="005B1D0B">
          <w:pPr>
            <w:pStyle w:val="TY"/>
          </w:pPr>
          <w:r w:rsidRPr="00631A09">
            <w:t>Article</w:t>
          </w:r>
        </w:p>
      </w:tc>
    </w:tr>
  </w:tbl>
  <w:p w:rsidR="00725201" w:rsidRPr="00631A09" w:rsidRDefault="00725201" w:rsidP="002C0137">
    <w:pPr>
      <w:pStyle w:val="a6"/>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01" w:rsidRPr="00361177" w:rsidRDefault="00725201" w:rsidP="00361177">
    <w:pPr>
      <w:pStyle w:val="a6"/>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01" w:rsidRPr="00361177" w:rsidRDefault="00725201" w:rsidP="00361177">
    <w:pPr>
      <w:pStyle w:val="a6"/>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01" w:rsidRPr="00DD6F28" w:rsidRDefault="00725201" w:rsidP="00DD6F28">
    <w:pPr>
      <w:pStyle w:val="a6"/>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9" w:type="dxa"/>
      <w:tblInd w:w="-9" w:type="dxa"/>
      <w:tblBorders>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19"/>
    </w:tblGrid>
    <w:tr w:rsidR="00725201" w:rsidRPr="00631A09" w:rsidTr="00DD6F28">
      <w:trPr>
        <w:trHeight w:val="270"/>
      </w:trPr>
      <w:tc>
        <w:tcPr>
          <w:tcW w:w="10019" w:type="dxa"/>
        </w:tcPr>
        <w:p w:rsidR="00725201" w:rsidRPr="00631A09" w:rsidRDefault="00725201" w:rsidP="00DD6F28">
          <w:pPr>
            <w:pStyle w:val="RRH"/>
          </w:pPr>
          <w:r w:rsidRPr="00631A09">
            <w:t>Grijalva and Zhang</w:t>
          </w:r>
          <w:r w:rsidRPr="00631A09">
            <w:cr/>
          </w:r>
          <w:r w:rsidRPr="00631A09">
            <w:tab/>
          </w:r>
          <w:r w:rsidR="001D61BD" w:rsidRPr="00631A09">
            <w:rPr>
              <w:rStyle w:val="Folio"/>
              <w:i w:val="0"/>
              <w:iCs/>
            </w:rPr>
            <w:fldChar w:fldCharType="begin"/>
          </w:r>
          <w:r w:rsidRPr="00631A09">
            <w:rPr>
              <w:rStyle w:val="Folio"/>
              <w:i w:val="0"/>
              <w:iCs/>
            </w:rPr>
            <w:instrText xml:space="preserve"> PAGE   \* MERGEFORMAT </w:instrText>
          </w:r>
          <w:r w:rsidR="001D61BD" w:rsidRPr="00631A09">
            <w:rPr>
              <w:rStyle w:val="Folio"/>
              <w:i w:val="0"/>
              <w:iCs/>
            </w:rPr>
            <w:fldChar w:fldCharType="separate"/>
          </w:r>
          <w:r w:rsidR="00345BF3">
            <w:rPr>
              <w:rStyle w:val="Folio"/>
              <w:i w:val="0"/>
              <w:iCs/>
              <w:noProof/>
            </w:rPr>
            <w:t>13</w:t>
          </w:r>
          <w:r w:rsidR="001D61BD" w:rsidRPr="00631A09">
            <w:rPr>
              <w:rStyle w:val="Folio"/>
              <w:i w:val="0"/>
              <w:iCs/>
            </w:rPr>
            <w:fldChar w:fldCharType="end"/>
          </w:r>
        </w:p>
      </w:tc>
    </w:tr>
  </w:tbl>
  <w:p w:rsidR="00725201" w:rsidRPr="00631A09" w:rsidRDefault="00725201" w:rsidP="00DD6F2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D6C210E"/>
    <w:lvl w:ilvl="0">
      <w:start w:val="1"/>
      <w:numFmt w:val="decimal"/>
      <w:pStyle w:val="5"/>
      <w:lvlText w:val="%1."/>
      <w:lvlJc w:val="left"/>
      <w:pPr>
        <w:tabs>
          <w:tab w:val="num" w:pos="1800"/>
        </w:tabs>
        <w:ind w:left="1800" w:hanging="360"/>
      </w:pPr>
    </w:lvl>
  </w:abstractNum>
  <w:abstractNum w:abstractNumId="1">
    <w:nsid w:val="FFFFFF7D"/>
    <w:multiLevelType w:val="singleLevel"/>
    <w:tmpl w:val="81BCAE08"/>
    <w:lvl w:ilvl="0">
      <w:start w:val="1"/>
      <w:numFmt w:val="decimal"/>
      <w:pStyle w:val="4"/>
      <w:lvlText w:val="%1."/>
      <w:lvlJc w:val="left"/>
      <w:pPr>
        <w:tabs>
          <w:tab w:val="num" w:pos="1440"/>
        </w:tabs>
        <w:ind w:left="1440" w:hanging="360"/>
      </w:pPr>
    </w:lvl>
  </w:abstractNum>
  <w:abstractNum w:abstractNumId="2">
    <w:nsid w:val="FFFFFF7E"/>
    <w:multiLevelType w:val="singleLevel"/>
    <w:tmpl w:val="CA7A220C"/>
    <w:lvl w:ilvl="0">
      <w:start w:val="1"/>
      <w:numFmt w:val="decimal"/>
      <w:pStyle w:val="3"/>
      <w:lvlText w:val="%1."/>
      <w:lvlJc w:val="left"/>
      <w:pPr>
        <w:tabs>
          <w:tab w:val="num" w:pos="1080"/>
        </w:tabs>
        <w:ind w:left="1080" w:hanging="360"/>
      </w:pPr>
    </w:lvl>
  </w:abstractNum>
  <w:abstractNum w:abstractNumId="3">
    <w:nsid w:val="FFFFFF7F"/>
    <w:multiLevelType w:val="singleLevel"/>
    <w:tmpl w:val="CD12A91E"/>
    <w:lvl w:ilvl="0">
      <w:start w:val="1"/>
      <w:numFmt w:val="decimal"/>
      <w:pStyle w:val="2"/>
      <w:lvlText w:val="%1."/>
      <w:lvlJc w:val="left"/>
      <w:pPr>
        <w:tabs>
          <w:tab w:val="num" w:pos="720"/>
        </w:tabs>
        <w:ind w:left="720" w:hanging="360"/>
      </w:pPr>
    </w:lvl>
  </w:abstractNum>
  <w:abstractNum w:abstractNumId="4">
    <w:nsid w:val="FFFFFF80"/>
    <w:multiLevelType w:val="singleLevel"/>
    <w:tmpl w:val="D27C5ADE"/>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AEEE712"/>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7D2EF5BA"/>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01439D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51FEEBFC"/>
    <w:lvl w:ilvl="0">
      <w:start w:val="1"/>
      <w:numFmt w:val="decimal"/>
      <w:pStyle w:val="a"/>
      <w:lvlText w:val="%1."/>
      <w:lvlJc w:val="left"/>
      <w:pPr>
        <w:tabs>
          <w:tab w:val="num" w:pos="360"/>
        </w:tabs>
        <w:ind w:left="360" w:hanging="360"/>
      </w:pPr>
    </w:lvl>
  </w:abstractNum>
  <w:abstractNum w:abstractNumId="9">
    <w:nsid w:val="FFFFFF89"/>
    <w:multiLevelType w:val="singleLevel"/>
    <w:tmpl w:val="EB2460F8"/>
    <w:lvl w:ilvl="0">
      <w:start w:val="1"/>
      <w:numFmt w:val="bullet"/>
      <w:pStyle w:val="a0"/>
      <w:lvlText w:val=""/>
      <w:lvlJc w:val="left"/>
      <w:pPr>
        <w:tabs>
          <w:tab w:val="num" w:pos="360"/>
        </w:tabs>
        <w:ind w:left="360" w:hanging="360"/>
      </w:pPr>
      <w:rPr>
        <w:rFonts w:ascii="Symbol" w:hAnsi="Symbol" w:hint="default"/>
      </w:rPr>
    </w:lvl>
  </w:abstractNum>
  <w:abstractNum w:abstractNumId="10">
    <w:nsid w:val="044E65C9"/>
    <w:multiLevelType w:val="hybridMultilevel"/>
    <w:tmpl w:val="5BC87CDC"/>
    <w:lvl w:ilvl="0" w:tplc="4B4E86B4">
      <w:start w:val="1"/>
      <w:numFmt w:val="decimal"/>
      <w:pStyle w:val="N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9737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67D7131"/>
    <w:multiLevelType w:val="hybridMultilevel"/>
    <w:tmpl w:val="73667B10"/>
    <w:lvl w:ilvl="0" w:tplc="4EC0A9AE">
      <w:start w:val="1"/>
      <w:numFmt w:val="lowerLetter"/>
      <w:pStyle w:val="L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E2CB7"/>
    <w:multiLevelType w:val="hybridMultilevel"/>
    <w:tmpl w:val="A5CCEB84"/>
    <w:lvl w:ilvl="0" w:tplc="488A5A68">
      <w:start w:val="1"/>
      <w:numFmt w:val="bullet"/>
      <w:pStyle w:val="BL"/>
      <w:lvlText w:val=""/>
      <w:lvlJc w:val="left"/>
      <w:pPr>
        <w:ind w:left="6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EB05D1"/>
    <w:multiLevelType w:val="hybridMultilevel"/>
    <w:tmpl w:val="AE5C8FA4"/>
    <w:lvl w:ilvl="0" w:tplc="FAC625AA">
      <w:start w:val="1"/>
      <w:numFmt w:val="decimal"/>
      <w:pStyle w:val="TN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5">
    <w:nsid w:val="32E9649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2214A0"/>
    <w:multiLevelType w:val="hybridMultilevel"/>
    <w:tmpl w:val="D6B68C76"/>
    <w:lvl w:ilvl="0" w:tplc="AC6E7498">
      <w:start w:val="1"/>
      <w:numFmt w:val="bullet"/>
      <w:pStyle w:val="ULB"/>
      <w:lvlText w:val="•"/>
      <w:lvlJc w:val="left"/>
      <w:pPr>
        <w:ind w:left="1210" w:hanging="360"/>
      </w:pPr>
      <w:rPr>
        <w:rFonts w:ascii="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7">
    <w:nsid w:val="4C0659E3"/>
    <w:multiLevelType w:val="hybridMultilevel"/>
    <w:tmpl w:val="C44C1030"/>
    <w:lvl w:ilvl="0" w:tplc="D86C6574">
      <w:start w:val="1"/>
      <w:numFmt w:val="bullet"/>
      <w:pStyle w:val="T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C3D4C"/>
    <w:multiLevelType w:val="hybridMultilevel"/>
    <w:tmpl w:val="BBFC3DEC"/>
    <w:lvl w:ilvl="0" w:tplc="CE58A766">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686B29C3"/>
    <w:multiLevelType w:val="multilevel"/>
    <w:tmpl w:val="04090023"/>
    <w:styleLink w:val="a1"/>
    <w:lvl w:ilvl="0">
      <w:start w:val="1"/>
      <w:numFmt w:val="upperRoman"/>
      <w:pStyle w:val="1"/>
      <w:lvlText w:val="Article %1."/>
      <w:lvlJc w:val="left"/>
      <w:pPr>
        <w:ind w:left="0" w:firstLine="0"/>
      </w:pPr>
    </w:lvl>
    <w:lvl w:ilvl="1">
      <w:start w:val="1"/>
      <w:numFmt w:val="decimalZero"/>
      <w:pStyle w:val="21"/>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0">
    <w:nsid w:val="717B5917"/>
    <w:multiLevelType w:val="hybridMultilevel"/>
    <w:tmpl w:val="387AEBCE"/>
    <w:lvl w:ilvl="0" w:tplc="00F65A4E">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3"/>
  </w:num>
  <w:num w:numId="2">
    <w:abstractNumId w:val="12"/>
  </w:num>
  <w:num w:numId="3">
    <w:abstractNumId w:val="20"/>
  </w:num>
  <w:num w:numId="4">
    <w:abstractNumId w:val="10"/>
  </w:num>
  <w:num w:numId="5">
    <w:abstractNumId w:val="17"/>
  </w:num>
  <w:num w:numId="6">
    <w:abstractNumId w:val="14"/>
  </w:num>
  <w:num w:numId="7">
    <w:abstractNumId w:val="16"/>
  </w:num>
  <w:num w:numId="8">
    <w:abstractNumId w:val="15"/>
  </w:num>
  <w:num w:numId="9">
    <w:abstractNumId w:val="11"/>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TrueTypeFonts/>
  <w:mirrorMargins/>
  <w:bordersDoNotSurroundHeader/>
  <w:bordersDoNotSurroundFooter/>
  <w:hideSpellingErrors/>
  <w:trackRevisions/>
  <w:documentProtection w:edit="trackedChanges" w:formatting="1" w:enforcement="1" w:cryptProviderType="rsaFull" w:cryptAlgorithmClass="hash" w:cryptAlgorithmType="typeAny" w:cryptAlgorithmSid="4" w:cryptSpinCount="50000" w:hash="LjLHlqey4B+ZDjnzOJA0rtafzWA=" w:salt="akQCEI/5k/gJc/ADheur1g=="/>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A09"/>
    <w:rsid w:val="0000700C"/>
    <w:rsid w:val="00046AA0"/>
    <w:rsid w:val="0005151E"/>
    <w:rsid w:val="00061B85"/>
    <w:rsid w:val="0006759C"/>
    <w:rsid w:val="0007443B"/>
    <w:rsid w:val="00082524"/>
    <w:rsid w:val="00084749"/>
    <w:rsid w:val="000A4C0C"/>
    <w:rsid w:val="000A4D5B"/>
    <w:rsid w:val="000A61B2"/>
    <w:rsid w:val="000A66B9"/>
    <w:rsid w:val="000A6EE8"/>
    <w:rsid w:val="000A70BE"/>
    <w:rsid w:val="000B2978"/>
    <w:rsid w:val="000C53FF"/>
    <w:rsid w:val="000D406A"/>
    <w:rsid w:val="000D568E"/>
    <w:rsid w:val="000E5F5E"/>
    <w:rsid w:val="00101BE2"/>
    <w:rsid w:val="001106E3"/>
    <w:rsid w:val="0011264E"/>
    <w:rsid w:val="00142669"/>
    <w:rsid w:val="00151C08"/>
    <w:rsid w:val="00172189"/>
    <w:rsid w:val="001908A3"/>
    <w:rsid w:val="001B76C9"/>
    <w:rsid w:val="001C457B"/>
    <w:rsid w:val="001C794D"/>
    <w:rsid w:val="001D61BD"/>
    <w:rsid w:val="001F2534"/>
    <w:rsid w:val="00200381"/>
    <w:rsid w:val="00205825"/>
    <w:rsid w:val="0020699D"/>
    <w:rsid w:val="00221656"/>
    <w:rsid w:val="002371E4"/>
    <w:rsid w:val="002402E4"/>
    <w:rsid w:val="00245078"/>
    <w:rsid w:val="00253CA4"/>
    <w:rsid w:val="00265C82"/>
    <w:rsid w:val="002675C5"/>
    <w:rsid w:val="002679CC"/>
    <w:rsid w:val="00276FF6"/>
    <w:rsid w:val="002A1A62"/>
    <w:rsid w:val="002B1360"/>
    <w:rsid w:val="002C0137"/>
    <w:rsid w:val="002D4046"/>
    <w:rsid w:val="002F3778"/>
    <w:rsid w:val="0034397A"/>
    <w:rsid w:val="00345BF3"/>
    <w:rsid w:val="0035527A"/>
    <w:rsid w:val="00361177"/>
    <w:rsid w:val="0036251C"/>
    <w:rsid w:val="003752FB"/>
    <w:rsid w:val="0037771C"/>
    <w:rsid w:val="00385EEB"/>
    <w:rsid w:val="003B725F"/>
    <w:rsid w:val="003E5AFD"/>
    <w:rsid w:val="00420AD1"/>
    <w:rsid w:val="004267DF"/>
    <w:rsid w:val="00474ECA"/>
    <w:rsid w:val="0047795F"/>
    <w:rsid w:val="00477BCB"/>
    <w:rsid w:val="004844C2"/>
    <w:rsid w:val="00491214"/>
    <w:rsid w:val="00492FFA"/>
    <w:rsid w:val="004B5636"/>
    <w:rsid w:val="004C4CF1"/>
    <w:rsid w:val="004E13E2"/>
    <w:rsid w:val="004E731D"/>
    <w:rsid w:val="005070F8"/>
    <w:rsid w:val="005148B4"/>
    <w:rsid w:val="005149C2"/>
    <w:rsid w:val="005413AC"/>
    <w:rsid w:val="00544316"/>
    <w:rsid w:val="005667E9"/>
    <w:rsid w:val="00567872"/>
    <w:rsid w:val="0059521A"/>
    <w:rsid w:val="005B1D0B"/>
    <w:rsid w:val="005C0656"/>
    <w:rsid w:val="005C5A8B"/>
    <w:rsid w:val="005D71F3"/>
    <w:rsid w:val="005F7097"/>
    <w:rsid w:val="00603849"/>
    <w:rsid w:val="00606BDA"/>
    <w:rsid w:val="006135BC"/>
    <w:rsid w:val="00624EBC"/>
    <w:rsid w:val="00631A09"/>
    <w:rsid w:val="00646EBA"/>
    <w:rsid w:val="0065061F"/>
    <w:rsid w:val="0065767E"/>
    <w:rsid w:val="006649E6"/>
    <w:rsid w:val="00682D05"/>
    <w:rsid w:val="00685DEF"/>
    <w:rsid w:val="006A7B8B"/>
    <w:rsid w:val="006D0E70"/>
    <w:rsid w:val="006E2A03"/>
    <w:rsid w:val="00710F12"/>
    <w:rsid w:val="00711DD6"/>
    <w:rsid w:val="00725201"/>
    <w:rsid w:val="0072550A"/>
    <w:rsid w:val="0073206F"/>
    <w:rsid w:val="00746DAB"/>
    <w:rsid w:val="00750E31"/>
    <w:rsid w:val="00764E80"/>
    <w:rsid w:val="007814F6"/>
    <w:rsid w:val="00797035"/>
    <w:rsid w:val="007A194A"/>
    <w:rsid w:val="007A2354"/>
    <w:rsid w:val="007C2B78"/>
    <w:rsid w:val="007F2FEA"/>
    <w:rsid w:val="0081293B"/>
    <w:rsid w:val="00814EB8"/>
    <w:rsid w:val="00821ECE"/>
    <w:rsid w:val="00851552"/>
    <w:rsid w:val="00871EA2"/>
    <w:rsid w:val="0088318D"/>
    <w:rsid w:val="008831D3"/>
    <w:rsid w:val="00884FBA"/>
    <w:rsid w:val="008A6CB0"/>
    <w:rsid w:val="008B4D26"/>
    <w:rsid w:val="008C0B88"/>
    <w:rsid w:val="008C3EC2"/>
    <w:rsid w:val="008D5999"/>
    <w:rsid w:val="008E17A6"/>
    <w:rsid w:val="008F177F"/>
    <w:rsid w:val="00904527"/>
    <w:rsid w:val="00905A46"/>
    <w:rsid w:val="009227FE"/>
    <w:rsid w:val="00927E36"/>
    <w:rsid w:val="0095794D"/>
    <w:rsid w:val="009756E3"/>
    <w:rsid w:val="00977B3A"/>
    <w:rsid w:val="009851CF"/>
    <w:rsid w:val="009871EF"/>
    <w:rsid w:val="00990FF9"/>
    <w:rsid w:val="00991DDB"/>
    <w:rsid w:val="009B0436"/>
    <w:rsid w:val="009B13FA"/>
    <w:rsid w:val="009C5DF4"/>
    <w:rsid w:val="009C794B"/>
    <w:rsid w:val="009C7974"/>
    <w:rsid w:val="009D5B7B"/>
    <w:rsid w:val="009F0E54"/>
    <w:rsid w:val="00A10F60"/>
    <w:rsid w:val="00A47F1D"/>
    <w:rsid w:val="00A56866"/>
    <w:rsid w:val="00A65614"/>
    <w:rsid w:val="00A77A61"/>
    <w:rsid w:val="00A830DD"/>
    <w:rsid w:val="00A83763"/>
    <w:rsid w:val="00A904CE"/>
    <w:rsid w:val="00A9156B"/>
    <w:rsid w:val="00AA0D34"/>
    <w:rsid w:val="00AB3F31"/>
    <w:rsid w:val="00AC6F11"/>
    <w:rsid w:val="00AE7A11"/>
    <w:rsid w:val="00B03594"/>
    <w:rsid w:val="00B03A5F"/>
    <w:rsid w:val="00B03E1F"/>
    <w:rsid w:val="00B20999"/>
    <w:rsid w:val="00B42F91"/>
    <w:rsid w:val="00B4350E"/>
    <w:rsid w:val="00B56ACF"/>
    <w:rsid w:val="00B709E7"/>
    <w:rsid w:val="00B74488"/>
    <w:rsid w:val="00B84343"/>
    <w:rsid w:val="00B84571"/>
    <w:rsid w:val="00B85A3E"/>
    <w:rsid w:val="00B952A7"/>
    <w:rsid w:val="00BB1DFA"/>
    <w:rsid w:val="00BD01D4"/>
    <w:rsid w:val="00BD7E23"/>
    <w:rsid w:val="00BE0EF4"/>
    <w:rsid w:val="00BE259C"/>
    <w:rsid w:val="00BE4B6F"/>
    <w:rsid w:val="00C211B8"/>
    <w:rsid w:val="00C2494F"/>
    <w:rsid w:val="00C27A9E"/>
    <w:rsid w:val="00C31C39"/>
    <w:rsid w:val="00C37C40"/>
    <w:rsid w:val="00C45E65"/>
    <w:rsid w:val="00C53845"/>
    <w:rsid w:val="00C54109"/>
    <w:rsid w:val="00C56373"/>
    <w:rsid w:val="00C77BDB"/>
    <w:rsid w:val="00C855C8"/>
    <w:rsid w:val="00C90A91"/>
    <w:rsid w:val="00C92008"/>
    <w:rsid w:val="00C968F0"/>
    <w:rsid w:val="00CA46EC"/>
    <w:rsid w:val="00CA4764"/>
    <w:rsid w:val="00CA61FD"/>
    <w:rsid w:val="00CB4340"/>
    <w:rsid w:val="00CB4E21"/>
    <w:rsid w:val="00CB7D18"/>
    <w:rsid w:val="00CC050B"/>
    <w:rsid w:val="00CD50EA"/>
    <w:rsid w:val="00CE378F"/>
    <w:rsid w:val="00CE70A6"/>
    <w:rsid w:val="00CE7B10"/>
    <w:rsid w:val="00CF7A1E"/>
    <w:rsid w:val="00D24D8A"/>
    <w:rsid w:val="00D3183B"/>
    <w:rsid w:val="00D56DBD"/>
    <w:rsid w:val="00D679F2"/>
    <w:rsid w:val="00D716BF"/>
    <w:rsid w:val="00D74C6F"/>
    <w:rsid w:val="00D76090"/>
    <w:rsid w:val="00D84E98"/>
    <w:rsid w:val="00DA4CA1"/>
    <w:rsid w:val="00DA6CD7"/>
    <w:rsid w:val="00DB086D"/>
    <w:rsid w:val="00DD6F28"/>
    <w:rsid w:val="00DE38C3"/>
    <w:rsid w:val="00DF1DDE"/>
    <w:rsid w:val="00DF6EB3"/>
    <w:rsid w:val="00E26725"/>
    <w:rsid w:val="00E3217E"/>
    <w:rsid w:val="00E41B39"/>
    <w:rsid w:val="00E53839"/>
    <w:rsid w:val="00E67142"/>
    <w:rsid w:val="00E841B5"/>
    <w:rsid w:val="00EA70A5"/>
    <w:rsid w:val="00EC2BCC"/>
    <w:rsid w:val="00EE026B"/>
    <w:rsid w:val="00EE64BC"/>
    <w:rsid w:val="00EF3F04"/>
    <w:rsid w:val="00EF6FE4"/>
    <w:rsid w:val="00F04F2E"/>
    <w:rsid w:val="00F23022"/>
    <w:rsid w:val="00F526C6"/>
    <w:rsid w:val="00F5485C"/>
    <w:rsid w:val="00F61D3E"/>
    <w:rsid w:val="00F63C5B"/>
    <w:rsid w:val="00F70FE2"/>
    <w:rsid w:val="00F74156"/>
    <w:rsid w:val="00F772D8"/>
    <w:rsid w:val="00F8272F"/>
    <w:rsid w:val="00F83D89"/>
    <w:rsid w:val="00FB6F2A"/>
    <w:rsid w:val="00FC10B6"/>
    <w:rsid w:val="00FC598F"/>
    <w:rsid w:val="00FD1A09"/>
    <w:rsid w:val="00FD65B5"/>
    <w:rsid w:val="00FF2518"/>
    <w:rsid w:val="00F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19" w:unhideWhenUsed="0"/>
    <w:lsdException w:name="heading 2" w:uiPriority="1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9" w:unhideWhenUsed="0"/>
    <w:lsdException w:name="Hyperlink" w:uiPriority="0"/>
    <w:lsdException w:name="FollowedHyperlink" w:uiPriority="0"/>
    <w:lsdException w:name="Strong" w:semiHidden="0" w:uiPriority="19" w:unhideWhenUsed="0"/>
    <w:lsdException w:name="Emphasis" w:semiHidden="0" w:uiPriority="2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1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9" w:unhideWhenUsed="0"/>
    <w:lsdException w:name="Subtle Reference" w:semiHidden="0" w:uiPriority="19" w:unhideWhenUsed="0"/>
    <w:lsdException w:name="Intense Reference" w:semiHidden="0" w:uiPriority="19" w:unhideWhenUsed="0"/>
    <w:lsdException w:name="Book Title" w:semiHidden="0" w:uiPriority="19" w:unhideWhenUsed="0"/>
    <w:lsdException w:name="Bibliography" w:uiPriority="37"/>
    <w:lsdException w:name="TOC Heading" w:uiPriority="39" w:qFormat="1"/>
  </w:latentStyles>
  <w:style w:type="paragraph" w:default="1" w:styleId="a2">
    <w:name w:val="Normal"/>
    <w:uiPriority w:val="19"/>
    <w:rsid w:val="00F526C6"/>
  </w:style>
  <w:style w:type="paragraph" w:styleId="1">
    <w:name w:val="heading 1"/>
    <w:basedOn w:val="a2"/>
    <w:next w:val="a2"/>
    <w:link w:val="10"/>
    <w:uiPriority w:val="19"/>
    <w:rsid w:val="00F74156"/>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19"/>
    <w:semiHidden/>
    <w:unhideWhenUsed/>
    <w:rsid w:val="00F74156"/>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2"/>
    <w:next w:val="a2"/>
    <w:link w:val="32"/>
    <w:uiPriority w:val="9"/>
    <w:semiHidden/>
    <w:unhideWhenUsed/>
    <w:qFormat/>
    <w:rsid w:val="00F74156"/>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41">
    <w:name w:val="heading 4"/>
    <w:basedOn w:val="a2"/>
    <w:next w:val="a2"/>
    <w:link w:val="42"/>
    <w:uiPriority w:val="9"/>
    <w:semiHidden/>
    <w:unhideWhenUsed/>
    <w:qFormat/>
    <w:rsid w:val="00F74156"/>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2"/>
    <w:next w:val="a2"/>
    <w:link w:val="52"/>
    <w:uiPriority w:val="9"/>
    <w:semiHidden/>
    <w:unhideWhenUsed/>
    <w:qFormat/>
    <w:rsid w:val="00F74156"/>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2"/>
    <w:next w:val="a2"/>
    <w:link w:val="60"/>
    <w:uiPriority w:val="9"/>
    <w:semiHidden/>
    <w:unhideWhenUsed/>
    <w:qFormat/>
    <w:rsid w:val="00F74156"/>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iPriority w:val="9"/>
    <w:semiHidden/>
    <w:unhideWhenUsed/>
    <w:qFormat/>
    <w:rsid w:val="00F7415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
    <w:semiHidden/>
    <w:unhideWhenUsed/>
    <w:qFormat/>
    <w:rsid w:val="00F7415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
    <w:semiHidden/>
    <w:unhideWhenUsed/>
    <w:qFormat/>
    <w:rsid w:val="00F7415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TEXT">
    <w:name w:val="TEXT"/>
    <w:qFormat/>
    <w:rsid w:val="00E67142"/>
    <w:pPr>
      <w:spacing w:after="0" w:line="240" w:lineRule="exact"/>
      <w:jc w:val="both"/>
    </w:pPr>
    <w:rPr>
      <w:rFonts w:ascii="Times New Roman" w:eastAsia="Times New Roman" w:hAnsi="Times New Roman" w:cs="Times New Roman"/>
      <w:color w:val="000000" w:themeColor="text1"/>
      <w:sz w:val="20"/>
      <w:szCs w:val="24"/>
    </w:rPr>
  </w:style>
  <w:style w:type="paragraph" w:customStyle="1" w:styleId="TEXTIND">
    <w:name w:val="TEXT IND"/>
    <w:qFormat/>
    <w:rsid w:val="00E67142"/>
    <w:pPr>
      <w:spacing w:after="0" w:line="240" w:lineRule="exact"/>
      <w:ind w:firstLine="240"/>
      <w:jc w:val="both"/>
    </w:pPr>
    <w:rPr>
      <w:rFonts w:ascii="Times New Roman" w:eastAsia="Times New Roman" w:hAnsi="Times New Roman" w:cs="Times New Roman"/>
      <w:color w:val="000000" w:themeColor="text1"/>
      <w:sz w:val="20"/>
      <w:szCs w:val="24"/>
    </w:rPr>
  </w:style>
  <w:style w:type="paragraph" w:customStyle="1" w:styleId="TNL">
    <w:name w:val="TNL"/>
    <w:rsid w:val="00E67142"/>
    <w:pPr>
      <w:numPr>
        <w:numId w:val="6"/>
      </w:numPr>
      <w:spacing w:after="0" w:line="220" w:lineRule="exact"/>
    </w:pPr>
    <w:rPr>
      <w:rFonts w:ascii="Gill Sans" w:eastAsia="Times New Roman" w:hAnsi="Gill Sans" w:cs="Times New Roman"/>
      <w:color w:val="000000" w:themeColor="text1"/>
      <w:sz w:val="18"/>
      <w:szCs w:val="24"/>
    </w:rPr>
  </w:style>
  <w:style w:type="paragraph" w:customStyle="1" w:styleId="TT">
    <w:name w:val="TT"/>
    <w:rsid w:val="00E67142"/>
    <w:pPr>
      <w:spacing w:after="0" w:line="220" w:lineRule="exact"/>
    </w:pPr>
    <w:rPr>
      <w:rFonts w:ascii="Gill Sans" w:eastAsia="Times New Roman" w:hAnsi="Gill Sans" w:cs="Times New Roman"/>
      <w:color w:val="000000" w:themeColor="text1"/>
      <w:sz w:val="18"/>
      <w:szCs w:val="24"/>
    </w:rPr>
  </w:style>
  <w:style w:type="paragraph" w:customStyle="1" w:styleId="TY">
    <w:name w:val="TY"/>
    <w:basedOn w:val="a6"/>
    <w:rsid w:val="005B1D0B"/>
    <w:rPr>
      <w:sz w:val="20"/>
      <w:szCs w:val="20"/>
    </w:rPr>
  </w:style>
  <w:style w:type="paragraph" w:customStyle="1" w:styleId="UL">
    <w:name w:val="UL"/>
    <w:qFormat/>
    <w:rsid w:val="00A904CE"/>
    <w:pPr>
      <w:spacing w:before="240" w:after="240" w:line="240" w:lineRule="exact"/>
      <w:ind w:left="245"/>
      <w:contextualSpacing/>
      <w:jc w:val="both"/>
    </w:pPr>
    <w:rPr>
      <w:rFonts w:ascii="Times New Roman" w:eastAsia="Times New Roman" w:hAnsi="Times New Roman" w:cs="Times New Roman"/>
      <w:color w:val="000000" w:themeColor="text1"/>
      <w:sz w:val="20"/>
      <w:szCs w:val="24"/>
    </w:rPr>
  </w:style>
  <w:style w:type="paragraph" w:customStyle="1" w:styleId="ULB">
    <w:name w:val="ULB"/>
    <w:rsid w:val="00E67142"/>
    <w:pPr>
      <w:numPr>
        <w:numId w:val="7"/>
      </w:numPr>
      <w:spacing w:after="0" w:line="240" w:lineRule="exact"/>
      <w:jc w:val="both"/>
    </w:pPr>
    <w:rPr>
      <w:rFonts w:ascii="Times New Roman" w:eastAsia="Times New Roman" w:hAnsi="Times New Roman" w:cs="Times New Roman"/>
      <w:color w:val="000000" w:themeColor="text1"/>
      <w:sz w:val="20"/>
      <w:szCs w:val="24"/>
    </w:rPr>
  </w:style>
  <w:style w:type="paragraph" w:customStyle="1" w:styleId="ULT">
    <w:name w:val="ULT"/>
    <w:rsid w:val="00E67142"/>
    <w:pPr>
      <w:spacing w:after="0" w:line="240" w:lineRule="exact"/>
      <w:ind w:left="490" w:hanging="245"/>
      <w:jc w:val="both"/>
    </w:pPr>
    <w:rPr>
      <w:rFonts w:ascii="Times New Roman" w:eastAsia="Times New Roman" w:hAnsi="Times New Roman" w:cs="Times New Roman"/>
      <w:color w:val="000000" w:themeColor="text1"/>
      <w:sz w:val="20"/>
      <w:szCs w:val="24"/>
    </w:rPr>
  </w:style>
  <w:style w:type="paragraph" w:customStyle="1" w:styleId="ABKW">
    <w:name w:val="ABKW"/>
    <w:rsid w:val="00E67142"/>
    <w:pPr>
      <w:spacing w:after="0" w:line="240" w:lineRule="exact"/>
      <w:jc w:val="both"/>
    </w:pPr>
    <w:rPr>
      <w:rFonts w:ascii="Gill Sans" w:eastAsia="Times New Roman" w:hAnsi="Gill Sans" w:cs="Times New Roman"/>
      <w:color w:val="000000" w:themeColor="text1"/>
      <w:sz w:val="20"/>
      <w:szCs w:val="24"/>
    </w:rPr>
  </w:style>
  <w:style w:type="paragraph" w:customStyle="1" w:styleId="ABKWH">
    <w:name w:val="ABKWH"/>
    <w:rsid w:val="00E67142"/>
    <w:pPr>
      <w:spacing w:before="720" w:after="0" w:line="240" w:lineRule="exact"/>
    </w:pPr>
    <w:rPr>
      <w:rFonts w:ascii="Gill Sans" w:eastAsia="Times New Roman" w:hAnsi="Gill Sans" w:cs="Times New Roman"/>
      <w:b/>
      <w:color w:val="000000" w:themeColor="text1"/>
      <w:sz w:val="20"/>
      <w:szCs w:val="24"/>
    </w:rPr>
  </w:style>
  <w:style w:type="paragraph" w:customStyle="1" w:styleId="AN">
    <w:name w:val="AN"/>
    <w:rsid w:val="007814F6"/>
    <w:pPr>
      <w:spacing w:after="240" w:line="220" w:lineRule="exact"/>
      <w:jc w:val="both"/>
    </w:pPr>
    <w:rPr>
      <w:rFonts w:ascii="Times New Roman" w:eastAsia="Times New Roman" w:hAnsi="Times New Roman" w:cs="Times New Roman"/>
      <w:color w:val="000000" w:themeColor="text1"/>
      <w:sz w:val="18"/>
      <w:szCs w:val="24"/>
    </w:rPr>
  </w:style>
  <w:style w:type="paragraph" w:customStyle="1" w:styleId="AS">
    <w:name w:val="AS"/>
    <w:rsid w:val="00E67142"/>
    <w:pPr>
      <w:spacing w:after="360" w:line="360" w:lineRule="exact"/>
    </w:pPr>
    <w:rPr>
      <w:rFonts w:ascii="Gill Sans" w:eastAsia="Times New Roman" w:hAnsi="Gill Sans" w:cs="Times New Roman"/>
      <w:b/>
      <w:color w:val="000000" w:themeColor="text1"/>
      <w:sz w:val="32"/>
      <w:szCs w:val="24"/>
    </w:rPr>
  </w:style>
  <w:style w:type="paragraph" w:customStyle="1" w:styleId="AT">
    <w:name w:val="AT"/>
    <w:rsid w:val="00CF7A1E"/>
    <w:pPr>
      <w:spacing w:after="360" w:line="360" w:lineRule="exact"/>
    </w:pPr>
    <w:rPr>
      <w:rFonts w:ascii="Gill Sans" w:eastAsia="Times New Roman" w:hAnsi="Gill Sans" w:cs="Times New Roman"/>
      <w:b/>
      <w:color w:val="000000" w:themeColor="text1"/>
      <w:sz w:val="36"/>
      <w:szCs w:val="24"/>
    </w:rPr>
  </w:style>
  <w:style w:type="paragraph" w:customStyle="1" w:styleId="AU">
    <w:name w:val="AU"/>
    <w:rsid w:val="00E67142"/>
    <w:pPr>
      <w:spacing w:before="360" w:after="0" w:line="280" w:lineRule="exact"/>
    </w:pPr>
    <w:rPr>
      <w:rFonts w:ascii="Gill Sans" w:eastAsia="Times New Roman" w:hAnsi="Gill Sans" w:cs="Times New Roman"/>
      <w:b/>
      <w:color w:val="000000" w:themeColor="text1"/>
      <w:sz w:val="24"/>
      <w:szCs w:val="24"/>
    </w:rPr>
  </w:style>
  <w:style w:type="paragraph" w:styleId="a7">
    <w:name w:val="Balloon Text"/>
    <w:basedOn w:val="a2"/>
    <w:link w:val="a8"/>
    <w:semiHidden/>
    <w:unhideWhenUsed/>
    <w:rsid w:val="004267DF"/>
    <w:pPr>
      <w:spacing w:after="0" w:line="240" w:lineRule="auto"/>
    </w:pPr>
    <w:rPr>
      <w:rFonts w:ascii="Tahoma" w:hAnsi="Tahoma" w:cs="Tahoma"/>
      <w:sz w:val="16"/>
      <w:szCs w:val="16"/>
    </w:rPr>
  </w:style>
  <w:style w:type="character" w:customStyle="1" w:styleId="a8">
    <w:name w:val="批注框文本字符"/>
    <w:basedOn w:val="a3"/>
    <w:link w:val="a7"/>
    <w:semiHidden/>
    <w:rsid w:val="004267DF"/>
    <w:rPr>
      <w:rFonts w:ascii="Tahoma" w:hAnsi="Tahoma" w:cs="Tahoma"/>
      <w:sz w:val="16"/>
      <w:szCs w:val="16"/>
    </w:rPr>
  </w:style>
  <w:style w:type="paragraph" w:customStyle="1" w:styleId="CL">
    <w:name w:val="CL"/>
    <w:basedOn w:val="a2"/>
    <w:rsid w:val="0047795F"/>
    <w:pPr>
      <w:pBdr>
        <w:top w:val="single" w:sz="4" w:space="6" w:color="auto"/>
        <w:left w:val="single" w:sz="4" w:space="0" w:color="auto"/>
        <w:bottom w:val="single" w:sz="4" w:space="6" w:color="auto"/>
        <w:right w:val="single" w:sz="4" w:space="0" w:color="auto"/>
      </w:pBdr>
      <w:spacing w:before="120" w:after="120" w:line="240" w:lineRule="auto"/>
      <w:jc w:val="center"/>
    </w:pPr>
    <w:rPr>
      <w:rFonts w:ascii="Times New Roman" w:eastAsia="Times New Roman" w:hAnsi="Times New Roman" w:cs="Times New Roman"/>
      <w:color w:val="000000" w:themeColor="text1"/>
      <w:sz w:val="20"/>
      <w:szCs w:val="24"/>
    </w:rPr>
  </w:style>
  <w:style w:type="paragraph" w:customStyle="1" w:styleId="EH">
    <w:name w:val="EH"/>
    <w:rsid w:val="00E67142"/>
    <w:pPr>
      <w:spacing w:before="360" w:after="60" w:line="240" w:lineRule="exact"/>
    </w:pPr>
    <w:rPr>
      <w:rFonts w:ascii="Gill Sans" w:eastAsia="Times New Roman" w:hAnsi="Gill Sans" w:cs="Times New Roman"/>
      <w:b/>
      <w:color w:val="000000" w:themeColor="text1"/>
      <w:sz w:val="20"/>
      <w:szCs w:val="24"/>
    </w:rPr>
  </w:style>
  <w:style w:type="character" w:styleId="a9">
    <w:name w:val="Emphasis"/>
    <w:basedOn w:val="a3"/>
    <w:uiPriority w:val="19"/>
    <w:rsid w:val="004267DF"/>
    <w:rPr>
      <w:i/>
      <w:iCs/>
    </w:rPr>
  </w:style>
  <w:style w:type="paragraph" w:styleId="aa">
    <w:name w:val="footer"/>
    <w:basedOn w:val="a2"/>
    <w:link w:val="ab"/>
    <w:uiPriority w:val="99"/>
    <w:semiHidden/>
    <w:unhideWhenUsed/>
    <w:rsid w:val="004267DF"/>
    <w:pPr>
      <w:tabs>
        <w:tab w:val="center" w:pos="4680"/>
        <w:tab w:val="right" w:pos="9360"/>
      </w:tabs>
      <w:spacing w:after="0" w:line="240" w:lineRule="auto"/>
    </w:pPr>
  </w:style>
  <w:style w:type="character" w:customStyle="1" w:styleId="ab">
    <w:name w:val="页脚字符"/>
    <w:basedOn w:val="a3"/>
    <w:link w:val="aa"/>
    <w:uiPriority w:val="99"/>
    <w:semiHidden/>
    <w:rsid w:val="004267DF"/>
  </w:style>
  <w:style w:type="paragraph" w:customStyle="1" w:styleId="H1">
    <w:name w:val="H1"/>
    <w:qFormat/>
    <w:rsid w:val="00E67142"/>
    <w:pPr>
      <w:spacing w:before="360" w:after="120" w:line="280" w:lineRule="exact"/>
    </w:pPr>
    <w:rPr>
      <w:rFonts w:ascii="Gill Sans" w:eastAsia="Times New Roman" w:hAnsi="Gill Sans" w:cs="Times New Roman"/>
      <w:b/>
      <w:color w:val="000000" w:themeColor="text1"/>
      <w:sz w:val="24"/>
      <w:szCs w:val="24"/>
    </w:rPr>
  </w:style>
  <w:style w:type="paragraph" w:styleId="a6">
    <w:name w:val="header"/>
    <w:link w:val="ac"/>
    <w:uiPriority w:val="19"/>
    <w:unhideWhenUsed/>
    <w:rsid w:val="00DF1DDE"/>
    <w:pPr>
      <w:tabs>
        <w:tab w:val="right" w:pos="9480"/>
      </w:tabs>
      <w:spacing w:after="0" w:line="240" w:lineRule="auto"/>
    </w:pPr>
    <w:rPr>
      <w:rFonts w:ascii="Gill Sans" w:hAnsi="Gill Sans"/>
      <w:i/>
    </w:rPr>
  </w:style>
  <w:style w:type="character" w:customStyle="1" w:styleId="ac">
    <w:name w:val="页眉字符"/>
    <w:basedOn w:val="a3"/>
    <w:link w:val="a6"/>
    <w:uiPriority w:val="19"/>
    <w:rsid w:val="00DF1DDE"/>
    <w:rPr>
      <w:rFonts w:ascii="Gill Sans" w:hAnsi="Gill Sans"/>
      <w:i/>
    </w:rPr>
  </w:style>
  <w:style w:type="paragraph" w:styleId="ad">
    <w:name w:val="List Paragraph"/>
    <w:basedOn w:val="a2"/>
    <w:uiPriority w:val="19"/>
    <w:rsid w:val="004267DF"/>
    <w:pPr>
      <w:ind w:left="720"/>
      <w:contextualSpacing/>
    </w:pPr>
  </w:style>
  <w:style w:type="paragraph" w:styleId="ae">
    <w:name w:val="Quote"/>
    <w:basedOn w:val="a2"/>
    <w:next w:val="a2"/>
    <w:link w:val="af"/>
    <w:uiPriority w:val="19"/>
    <w:rsid w:val="004267DF"/>
    <w:rPr>
      <w:i/>
      <w:iCs/>
      <w:color w:val="000000" w:themeColor="text1"/>
    </w:rPr>
  </w:style>
  <w:style w:type="character" w:customStyle="1" w:styleId="af">
    <w:name w:val="引用字符"/>
    <w:basedOn w:val="a3"/>
    <w:link w:val="ae"/>
    <w:uiPriority w:val="19"/>
    <w:rsid w:val="00F526C6"/>
    <w:rPr>
      <w:i/>
      <w:iCs/>
      <w:color w:val="000000" w:themeColor="text1"/>
    </w:rPr>
  </w:style>
  <w:style w:type="paragraph" w:customStyle="1" w:styleId="REF">
    <w:name w:val="REF"/>
    <w:rsid w:val="00E67142"/>
    <w:pPr>
      <w:spacing w:after="0" w:line="220" w:lineRule="exact"/>
      <w:ind w:left="280" w:hanging="280"/>
      <w:jc w:val="both"/>
    </w:pPr>
    <w:rPr>
      <w:rFonts w:ascii="Times New Roman" w:eastAsia="Times New Roman" w:hAnsi="Times New Roman" w:cs="Times New Roman"/>
      <w:color w:val="000000" w:themeColor="text1"/>
      <w:sz w:val="18"/>
      <w:szCs w:val="24"/>
    </w:rPr>
  </w:style>
  <w:style w:type="paragraph" w:styleId="af0">
    <w:name w:val="Title"/>
    <w:basedOn w:val="a2"/>
    <w:next w:val="a2"/>
    <w:link w:val="af1"/>
    <w:qFormat/>
    <w:rsid w:val="004267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标题字符"/>
    <w:basedOn w:val="a3"/>
    <w:link w:val="af0"/>
    <w:rsid w:val="00F526C6"/>
    <w:rPr>
      <w:rFonts w:asciiTheme="majorHAnsi" w:eastAsiaTheme="majorEastAsia" w:hAnsiTheme="majorHAnsi" w:cstheme="majorBidi"/>
      <w:color w:val="17365D" w:themeColor="text2" w:themeShade="BF"/>
      <w:spacing w:val="5"/>
      <w:kern w:val="28"/>
      <w:sz w:val="52"/>
      <w:szCs w:val="52"/>
    </w:rPr>
  </w:style>
  <w:style w:type="paragraph" w:customStyle="1" w:styleId="AF2">
    <w:name w:val="AF"/>
    <w:rsid w:val="00CD50EA"/>
    <w:pPr>
      <w:pBdr>
        <w:top w:val="single" w:sz="4" w:space="1" w:color="auto"/>
      </w:pBdr>
      <w:spacing w:after="0" w:line="200" w:lineRule="exact"/>
    </w:pPr>
    <w:rPr>
      <w:rFonts w:ascii="Gill Sans" w:eastAsia="Times New Roman" w:hAnsi="Gill Sans" w:cs="Times New Roman"/>
      <w:color w:val="000000" w:themeColor="text1"/>
      <w:sz w:val="16"/>
      <w:szCs w:val="24"/>
    </w:rPr>
  </w:style>
  <w:style w:type="paragraph" w:customStyle="1" w:styleId="BL">
    <w:name w:val="BL"/>
    <w:qFormat/>
    <w:rsid w:val="006E2A03"/>
    <w:pPr>
      <w:numPr>
        <w:numId w:val="1"/>
      </w:num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BRA">
    <w:name w:val="BRA"/>
    <w:qFormat/>
    <w:rsid w:val="00E67142"/>
    <w:pPr>
      <w:spacing w:before="360" w:after="0" w:line="220" w:lineRule="exact"/>
    </w:pPr>
    <w:rPr>
      <w:rFonts w:ascii="Gill Sans" w:eastAsia="Times New Roman" w:hAnsi="Gill Sans" w:cs="Times New Roman"/>
      <w:color w:val="000000" w:themeColor="text1"/>
      <w:sz w:val="18"/>
      <w:szCs w:val="24"/>
    </w:rPr>
  </w:style>
  <w:style w:type="paragraph" w:customStyle="1" w:styleId="BRAF">
    <w:name w:val="BRAF"/>
    <w:rsid w:val="00E67142"/>
    <w:pPr>
      <w:spacing w:after="0" w:line="200" w:lineRule="exact"/>
    </w:pPr>
    <w:rPr>
      <w:rFonts w:ascii="Gill Sans" w:eastAsia="Times New Roman" w:hAnsi="Gill Sans" w:cs="Times New Roman"/>
      <w:color w:val="000000" w:themeColor="text1"/>
      <w:sz w:val="16"/>
      <w:szCs w:val="24"/>
    </w:rPr>
  </w:style>
  <w:style w:type="paragraph" w:customStyle="1" w:styleId="BRD">
    <w:name w:val="BRD"/>
    <w:rsid w:val="00E67142"/>
    <w:pPr>
      <w:spacing w:before="240" w:after="240" w:line="220" w:lineRule="exact"/>
    </w:pPr>
    <w:rPr>
      <w:rFonts w:ascii="Gill Sans" w:eastAsia="Times New Roman" w:hAnsi="Gill Sans" w:cs="Times New Roman"/>
      <w:color w:val="000000" w:themeColor="text1"/>
      <w:sz w:val="18"/>
      <w:szCs w:val="24"/>
    </w:rPr>
  </w:style>
  <w:style w:type="paragraph" w:customStyle="1" w:styleId="BRE">
    <w:name w:val="BRE"/>
    <w:rsid w:val="00E67142"/>
    <w:pPr>
      <w:spacing w:after="0" w:line="220" w:lineRule="exact"/>
      <w:ind w:left="240" w:right="240"/>
      <w:jc w:val="both"/>
    </w:pPr>
    <w:rPr>
      <w:rFonts w:ascii="Times New Roman" w:eastAsia="Times New Roman" w:hAnsi="Times New Roman" w:cs="Times New Roman"/>
      <w:color w:val="000000" w:themeColor="text1"/>
      <w:sz w:val="18"/>
      <w:szCs w:val="24"/>
    </w:rPr>
  </w:style>
  <w:style w:type="paragraph" w:customStyle="1" w:styleId="BRREF">
    <w:name w:val="BRREF"/>
    <w:rsid w:val="00E67142"/>
    <w:pPr>
      <w:spacing w:after="0" w:line="220" w:lineRule="exact"/>
      <w:ind w:left="280" w:hanging="280"/>
      <w:jc w:val="both"/>
    </w:pPr>
    <w:rPr>
      <w:rFonts w:ascii="Times New Roman" w:eastAsia="Times New Roman" w:hAnsi="Times New Roman" w:cs="Times New Roman"/>
      <w:color w:val="000000" w:themeColor="text1"/>
      <w:sz w:val="18"/>
      <w:szCs w:val="24"/>
    </w:rPr>
  </w:style>
  <w:style w:type="paragraph" w:customStyle="1" w:styleId="BRT">
    <w:name w:val="BRT"/>
    <w:rsid w:val="00E67142"/>
    <w:pPr>
      <w:spacing w:after="0" w:line="240" w:lineRule="exact"/>
      <w:jc w:val="both"/>
    </w:pPr>
    <w:rPr>
      <w:rFonts w:ascii="Times New Roman" w:eastAsia="Times New Roman" w:hAnsi="Times New Roman" w:cs="Times New Roman"/>
      <w:color w:val="000000" w:themeColor="text1"/>
      <w:sz w:val="20"/>
      <w:szCs w:val="24"/>
    </w:rPr>
  </w:style>
  <w:style w:type="paragraph" w:customStyle="1" w:styleId="BRTI">
    <w:name w:val="BRTI"/>
    <w:rsid w:val="00E67142"/>
    <w:pPr>
      <w:spacing w:after="0" w:line="240" w:lineRule="exact"/>
      <w:ind w:firstLine="240"/>
      <w:jc w:val="both"/>
    </w:pPr>
    <w:rPr>
      <w:rFonts w:ascii="Times New Roman" w:eastAsia="Times New Roman" w:hAnsi="Times New Roman" w:cs="Times New Roman"/>
      <w:color w:val="000000" w:themeColor="text1"/>
      <w:sz w:val="20"/>
      <w:szCs w:val="24"/>
    </w:rPr>
  </w:style>
  <w:style w:type="paragraph" w:customStyle="1" w:styleId="CP">
    <w:name w:val="CP"/>
    <w:rsid w:val="00E67142"/>
    <w:pPr>
      <w:spacing w:before="240" w:after="240" w:line="220" w:lineRule="exact"/>
      <w:jc w:val="both"/>
    </w:pPr>
    <w:rPr>
      <w:rFonts w:ascii="Gill Sans" w:eastAsia="Times New Roman" w:hAnsi="Gill Sans" w:cs="Times New Roman"/>
      <w:color w:val="000000" w:themeColor="text1"/>
      <w:sz w:val="18"/>
      <w:szCs w:val="24"/>
    </w:rPr>
  </w:style>
  <w:style w:type="paragraph" w:customStyle="1" w:styleId="CPB">
    <w:name w:val="CPB"/>
    <w:rsid w:val="001908A3"/>
    <w:pPr>
      <w:spacing w:before="120" w:after="120" w:line="220" w:lineRule="exact"/>
      <w:jc w:val="both"/>
    </w:pPr>
    <w:rPr>
      <w:rFonts w:ascii="Gill Sans" w:eastAsia="Times New Roman" w:hAnsi="Gill Sans" w:cs="Times New Roman"/>
      <w:color w:val="000000" w:themeColor="text1"/>
      <w:sz w:val="18"/>
      <w:szCs w:val="24"/>
    </w:rPr>
  </w:style>
  <w:style w:type="paragraph" w:customStyle="1" w:styleId="CPSO">
    <w:name w:val="CPSO"/>
    <w:rsid w:val="00E67142"/>
    <w:pPr>
      <w:spacing w:after="0" w:line="200" w:lineRule="exact"/>
      <w:jc w:val="both"/>
    </w:pPr>
    <w:rPr>
      <w:rFonts w:ascii="Gill Sans" w:eastAsia="Times New Roman" w:hAnsi="Gill Sans" w:cs="Times New Roman"/>
      <w:color w:val="000000" w:themeColor="text1"/>
      <w:sz w:val="16"/>
      <w:szCs w:val="24"/>
    </w:rPr>
  </w:style>
  <w:style w:type="paragraph" w:customStyle="1" w:styleId="DI">
    <w:name w:val="DI"/>
    <w:rsid w:val="00DA4CA1"/>
    <w:pPr>
      <w:spacing w:before="240" w:after="240" w:line="240" w:lineRule="exact"/>
      <w:ind w:left="240"/>
      <w:jc w:val="both"/>
    </w:pPr>
    <w:rPr>
      <w:rFonts w:ascii="Times New Roman" w:eastAsia="Times New Roman" w:hAnsi="Times New Roman" w:cs="Times New Roman"/>
      <w:color w:val="000000" w:themeColor="text1"/>
      <w:sz w:val="20"/>
      <w:szCs w:val="24"/>
    </w:rPr>
  </w:style>
  <w:style w:type="paragraph" w:customStyle="1" w:styleId="DOI">
    <w:name w:val="DOI"/>
    <w:basedOn w:val="a2"/>
    <w:qFormat/>
    <w:rsid w:val="00E67142"/>
    <w:pPr>
      <w:spacing w:before="120" w:after="120" w:line="240" w:lineRule="exact"/>
      <w:ind w:firstLine="240"/>
      <w:jc w:val="both"/>
    </w:pPr>
    <w:rPr>
      <w:rFonts w:ascii="Times New Roman" w:eastAsia="Times New Roman" w:hAnsi="Times New Roman" w:cs="Times New Roman"/>
      <w:color w:val="7030A0"/>
      <w:sz w:val="20"/>
      <w:szCs w:val="24"/>
    </w:rPr>
  </w:style>
  <w:style w:type="paragraph" w:customStyle="1" w:styleId="DR">
    <w:name w:val="DR"/>
    <w:rsid w:val="00A83763"/>
    <w:pPr>
      <w:spacing w:before="240" w:after="0" w:line="240" w:lineRule="exact"/>
    </w:pPr>
    <w:rPr>
      <w:rFonts w:ascii="Times New Roman" w:eastAsia="Times New Roman" w:hAnsi="Times New Roman" w:cs="Times New Roman"/>
      <w:color w:val="000000" w:themeColor="text1"/>
      <w:sz w:val="20"/>
      <w:szCs w:val="24"/>
    </w:rPr>
  </w:style>
  <w:style w:type="paragraph" w:customStyle="1" w:styleId="EN">
    <w:name w:val="EN"/>
    <w:rsid w:val="00E67142"/>
    <w:pPr>
      <w:spacing w:after="0" w:line="240" w:lineRule="exact"/>
      <w:jc w:val="right"/>
    </w:pPr>
    <w:rPr>
      <w:rFonts w:ascii="Times New Roman" w:eastAsia="Times New Roman" w:hAnsi="Times New Roman" w:cs="Times New Roman"/>
      <w:color w:val="000000" w:themeColor="text1"/>
      <w:sz w:val="20"/>
      <w:szCs w:val="24"/>
    </w:rPr>
  </w:style>
  <w:style w:type="paragraph" w:customStyle="1" w:styleId="EQ">
    <w:name w:val="EQ"/>
    <w:rsid w:val="0037771C"/>
    <w:pPr>
      <w:tabs>
        <w:tab w:val="center" w:pos="2420"/>
        <w:tab w:val="right" w:pos="4840"/>
      </w:tabs>
      <w:spacing w:after="0" w:line="240" w:lineRule="auto"/>
      <w:jc w:val="center"/>
    </w:pPr>
    <w:rPr>
      <w:rFonts w:ascii="Times New Roman" w:eastAsia="Times New Roman" w:hAnsi="Times New Roman" w:cs="Times New Roman"/>
      <w:color w:val="000000" w:themeColor="text1"/>
      <w:sz w:val="20"/>
      <w:szCs w:val="24"/>
    </w:rPr>
  </w:style>
  <w:style w:type="paragraph" w:customStyle="1" w:styleId="EX">
    <w:name w:val="EX"/>
    <w:qFormat/>
    <w:rsid w:val="00E41B39"/>
    <w:pPr>
      <w:spacing w:before="240" w:after="240" w:line="220" w:lineRule="exact"/>
      <w:ind w:left="240" w:right="240"/>
      <w:contextualSpacing/>
      <w:jc w:val="both"/>
    </w:pPr>
    <w:rPr>
      <w:rFonts w:ascii="Times New Roman" w:eastAsia="Times New Roman" w:hAnsi="Times New Roman" w:cs="Times New Roman"/>
      <w:color w:val="000000" w:themeColor="text1"/>
      <w:sz w:val="18"/>
      <w:szCs w:val="24"/>
    </w:rPr>
  </w:style>
  <w:style w:type="paragraph" w:customStyle="1" w:styleId="H2">
    <w:name w:val="H2"/>
    <w:qFormat/>
    <w:rsid w:val="00E67142"/>
    <w:pPr>
      <w:spacing w:before="360" w:after="120" w:line="280" w:lineRule="exact"/>
    </w:pPr>
    <w:rPr>
      <w:rFonts w:ascii="Gill Sans" w:eastAsia="Times New Roman" w:hAnsi="Gill Sans" w:cs="Times New Roman"/>
      <w:i/>
      <w:color w:val="000000" w:themeColor="text1"/>
      <w:sz w:val="24"/>
      <w:szCs w:val="24"/>
    </w:rPr>
  </w:style>
  <w:style w:type="paragraph" w:customStyle="1" w:styleId="H3">
    <w:name w:val="H3"/>
    <w:qFormat/>
    <w:rsid w:val="00172189"/>
    <w:pPr>
      <w:spacing w:before="240" w:after="0" w:line="240" w:lineRule="exact"/>
      <w:jc w:val="both"/>
    </w:pPr>
    <w:rPr>
      <w:rFonts w:ascii="Times New Roman" w:eastAsia="Times New Roman" w:hAnsi="Times New Roman" w:cs="Times New Roman"/>
      <w:color w:val="000000" w:themeColor="text1"/>
      <w:sz w:val="20"/>
      <w:szCs w:val="24"/>
    </w:rPr>
  </w:style>
  <w:style w:type="paragraph" w:customStyle="1" w:styleId="H4">
    <w:name w:val="H4"/>
    <w:qFormat/>
    <w:rsid w:val="00172189"/>
    <w:pPr>
      <w:spacing w:after="0" w:line="240" w:lineRule="exact"/>
      <w:ind w:firstLine="240"/>
      <w:jc w:val="both"/>
    </w:pPr>
    <w:rPr>
      <w:rFonts w:ascii="Times New Roman" w:eastAsia="Times New Roman" w:hAnsi="Times New Roman" w:cs="Times New Roman"/>
      <w:color w:val="000000" w:themeColor="text1"/>
      <w:sz w:val="20"/>
      <w:szCs w:val="24"/>
    </w:rPr>
  </w:style>
  <w:style w:type="paragraph" w:customStyle="1" w:styleId="H4IN">
    <w:name w:val="H4 IN"/>
    <w:rsid w:val="00E67142"/>
    <w:pPr>
      <w:spacing w:before="240" w:after="0" w:line="240" w:lineRule="exact"/>
      <w:ind w:firstLine="240"/>
    </w:pPr>
    <w:rPr>
      <w:rFonts w:ascii="Gill Sans" w:eastAsia="Times New Roman" w:hAnsi="Gill Sans" w:cs="Times New Roman"/>
      <w:i/>
      <w:color w:val="000000" w:themeColor="text1"/>
      <w:sz w:val="20"/>
      <w:szCs w:val="24"/>
    </w:rPr>
  </w:style>
  <w:style w:type="paragraph" w:customStyle="1" w:styleId="imprint">
    <w:name w:val="imprint"/>
    <w:basedOn w:val="a2"/>
    <w:uiPriority w:val="19"/>
    <w:rsid w:val="00101BE2"/>
    <w:pPr>
      <w:spacing w:after="0" w:line="200" w:lineRule="exact"/>
    </w:pPr>
    <w:rPr>
      <w:rFonts w:ascii="Gill Sans" w:hAnsi="Gill Sans"/>
      <w:sz w:val="14"/>
      <w:szCs w:val="14"/>
    </w:rPr>
  </w:style>
  <w:style w:type="paragraph" w:customStyle="1" w:styleId="LL">
    <w:name w:val="LL"/>
    <w:uiPriority w:val="19"/>
    <w:rsid w:val="00DA4CA1"/>
    <w:pPr>
      <w:numPr>
        <w:numId w:val="2"/>
      </w:numPr>
      <w:spacing w:before="240" w:after="240" w:line="240" w:lineRule="exact"/>
      <w:contextualSpacing/>
      <w:jc w:val="both"/>
    </w:pPr>
    <w:rPr>
      <w:rFonts w:ascii="Times New Roman" w:eastAsia="Times New Roman" w:hAnsi="Times New Roman" w:cs="Times New Roman"/>
      <w:color w:val="000000" w:themeColor="text1"/>
      <w:sz w:val="20"/>
      <w:szCs w:val="24"/>
    </w:rPr>
  </w:style>
  <w:style w:type="paragraph" w:customStyle="1" w:styleId="ML">
    <w:name w:val="ML"/>
    <w:rsid w:val="00E67142"/>
    <w:pPr>
      <w:spacing w:after="0" w:line="240" w:lineRule="exact"/>
      <w:ind w:left="490" w:hanging="245"/>
    </w:pPr>
    <w:rPr>
      <w:rFonts w:ascii="Times New Roman" w:eastAsia="Times New Roman" w:hAnsi="Times New Roman" w:cs="Times New Roman"/>
      <w:color w:val="000000" w:themeColor="text1"/>
      <w:sz w:val="20"/>
      <w:szCs w:val="24"/>
    </w:rPr>
  </w:style>
  <w:style w:type="paragraph" w:customStyle="1" w:styleId="NL">
    <w:name w:val="NL"/>
    <w:qFormat/>
    <w:rsid w:val="00DA4CA1"/>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NNUM">
    <w:name w:val="NNUM"/>
    <w:rsid w:val="00477BCB"/>
    <w:pPr>
      <w:numPr>
        <w:numId w:val="4"/>
      </w:numPr>
      <w:spacing w:after="0" w:line="220" w:lineRule="exact"/>
      <w:ind w:left="240" w:hanging="240"/>
      <w:jc w:val="both"/>
    </w:pPr>
    <w:rPr>
      <w:rFonts w:ascii="Times New Roman" w:eastAsia="Times New Roman" w:hAnsi="Times New Roman" w:cs="Times New Roman"/>
      <w:color w:val="000000" w:themeColor="text1"/>
      <w:sz w:val="18"/>
      <w:szCs w:val="24"/>
    </w:rPr>
  </w:style>
  <w:style w:type="paragraph" w:customStyle="1" w:styleId="OQ">
    <w:name w:val="OQ"/>
    <w:rsid w:val="00E67142"/>
    <w:pPr>
      <w:spacing w:after="240" w:line="220" w:lineRule="exact"/>
      <w:ind w:left="245"/>
      <w:jc w:val="both"/>
    </w:pPr>
    <w:rPr>
      <w:rFonts w:ascii="Times New Roman" w:eastAsia="Times New Roman" w:hAnsi="Times New Roman" w:cs="Times New Roman"/>
      <w:color w:val="000000" w:themeColor="text1"/>
      <w:sz w:val="18"/>
      <w:szCs w:val="24"/>
    </w:rPr>
  </w:style>
  <w:style w:type="paragraph" w:customStyle="1" w:styleId="PO">
    <w:name w:val="PO"/>
    <w:rsid w:val="00E67142"/>
    <w:pPr>
      <w:spacing w:after="0" w:line="240" w:lineRule="exact"/>
      <w:ind w:left="240"/>
      <w:jc w:val="both"/>
    </w:pPr>
    <w:rPr>
      <w:rFonts w:ascii="Times New Roman" w:eastAsia="Times New Roman" w:hAnsi="Times New Roman" w:cs="Times New Roman"/>
      <w:color w:val="000000" w:themeColor="text1"/>
      <w:sz w:val="20"/>
      <w:szCs w:val="24"/>
    </w:rPr>
  </w:style>
  <w:style w:type="paragraph" w:customStyle="1" w:styleId="PX">
    <w:name w:val="PX"/>
    <w:rsid w:val="00E67142"/>
    <w:pPr>
      <w:spacing w:after="0" w:line="220" w:lineRule="exact"/>
      <w:ind w:left="245" w:right="240" w:firstLine="202"/>
      <w:jc w:val="both"/>
    </w:pPr>
    <w:rPr>
      <w:rFonts w:ascii="Times New Roman" w:eastAsia="Times New Roman" w:hAnsi="Times New Roman" w:cs="Times New Roman"/>
      <w:color w:val="000000" w:themeColor="text1"/>
      <w:sz w:val="18"/>
      <w:szCs w:val="24"/>
    </w:rPr>
  </w:style>
  <w:style w:type="paragraph" w:customStyle="1" w:styleId="QS">
    <w:name w:val="QS"/>
    <w:rsid w:val="00E67142"/>
    <w:pPr>
      <w:spacing w:after="0" w:line="200" w:lineRule="exact"/>
      <w:jc w:val="right"/>
    </w:pPr>
    <w:rPr>
      <w:rFonts w:ascii="Times New Roman" w:eastAsia="Times New Roman" w:hAnsi="Times New Roman" w:cs="Times New Roman"/>
      <w:color w:val="000000" w:themeColor="text1"/>
      <w:sz w:val="16"/>
      <w:szCs w:val="24"/>
    </w:rPr>
  </w:style>
  <w:style w:type="paragraph" w:customStyle="1" w:styleId="SI">
    <w:name w:val="SI"/>
    <w:rsid w:val="00E67142"/>
    <w:pPr>
      <w:spacing w:after="0" w:line="240" w:lineRule="exact"/>
      <w:jc w:val="right"/>
    </w:pPr>
    <w:rPr>
      <w:rFonts w:ascii="Times New Roman" w:eastAsia="Times New Roman" w:hAnsi="Times New Roman" w:cs="Times New Roman"/>
      <w:color w:val="000000" w:themeColor="text1"/>
      <w:sz w:val="20"/>
      <w:szCs w:val="24"/>
    </w:rPr>
  </w:style>
  <w:style w:type="paragraph" w:customStyle="1" w:styleId="SIAF">
    <w:name w:val="SI AF"/>
    <w:rsid w:val="00E67142"/>
    <w:pPr>
      <w:spacing w:after="0" w:line="240" w:lineRule="exact"/>
      <w:jc w:val="right"/>
    </w:pPr>
    <w:rPr>
      <w:rFonts w:ascii="Times New Roman" w:eastAsia="Times New Roman" w:hAnsi="Times New Roman" w:cs="Times New Roman"/>
      <w:i/>
      <w:color w:val="000000" w:themeColor="text1"/>
      <w:sz w:val="20"/>
      <w:szCs w:val="24"/>
    </w:rPr>
  </w:style>
  <w:style w:type="paragraph" w:customStyle="1" w:styleId="TBL">
    <w:name w:val="TBL"/>
    <w:rsid w:val="006E2A03"/>
    <w:pPr>
      <w:numPr>
        <w:numId w:val="5"/>
      </w:numPr>
      <w:spacing w:after="0" w:line="220" w:lineRule="exact"/>
      <w:ind w:left="180" w:hanging="180"/>
      <w:jc w:val="both"/>
    </w:pPr>
    <w:rPr>
      <w:rFonts w:ascii="Gill Sans" w:eastAsia="Times New Roman" w:hAnsi="Gill Sans" w:cs="Times New Roman"/>
      <w:color w:val="000000" w:themeColor="text1"/>
      <w:sz w:val="18"/>
      <w:szCs w:val="24"/>
    </w:rPr>
  </w:style>
  <w:style w:type="paragraph" w:customStyle="1" w:styleId="TCH">
    <w:name w:val="TCH"/>
    <w:rsid w:val="00CE7B10"/>
    <w:pPr>
      <w:spacing w:before="20" w:after="20" w:line="220" w:lineRule="exact"/>
    </w:pPr>
    <w:rPr>
      <w:rFonts w:ascii="Gill Sans" w:eastAsia="Times New Roman" w:hAnsi="Gill Sans" w:cs="Times New Roman"/>
      <w:color w:val="000000" w:themeColor="text1"/>
      <w:sz w:val="18"/>
      <w:szCs w:val="24"/>
    </w:rPr>
  </w:style>
  <w:style w:type="character" w:customStyle="1" w:styleId="AQ">
    <w:name w:val="AQ"/>
    <w:uiPriority w:val="19"/>
    <w:rsid w:val="005C0656"/>
    <w:rPr>
      <w:rFonts w:ascii="Gill Sans" w:hAnsi="Gill Sans"/>
      <w:b/>
      <w:color w:val="FF0000"/>
      <w:bdr w:val="none" w:sz="0" w:space="0" w:color="auto"/>
      <w:shd w:val="clear" w:color="auto" w:fill="FFF21F"/>
    </w:rPr>
  </w:style>
  <w:style w:type="paragraph" w:customStyle="1" w:styleId="TEMPLATE">
    <w:name w:val="TEMPLATE"/>
    <w:basedOn w:val="AT"/>
    <w:uiPriority w:val="19"/>
    <w:rsid w:val="00E26725"/>
    <w:rPr>
      <w:sz w:val="32"/>
    </w:rPr>
  </w:style>
  <w:style w:type="paragraph" w:customStyle="1" w:styleId="Text-Indent">
    <w:name w:val="Text-Indent"/>
    <w:basedOn w:val="a2"/>
    <w:uiPriority w:val="19"/>
    <w:rsid w:val="00A65614"/>
    <w:pPr>
      <w:autoSpaceDE w:val="0"/>
      <w:autoSpaceDN w:val="0"/>
      <w:adjustRightInd w:val="0"/>
      <w:spacing w:after="0" w:line="240" w:lineRule="atLeast"/>
      <w:ind w:firstLine="240"/>
      <w:jc w:val="both"/>
      <w:textAlignment w:val="center"/>
    </w:pPr>
    <w:rPr>
      <w:rFonts w:ascii="TimesNewRomanPSMT" w:hAnsi="TimesNewRomanPSMT" w:cs="TimesNewRomanPSMT"/>
      <w:color w:val="000000"/>
      <w:sz w:val="20"/>
      <w:szCs w:val="20"/>
    </w:rPr>
  </w:style>
  <w:style w:type="table" w:customStyle="1" w:styleId="SGO">
    <w:name w:val="SGO"/>
    <w:basedOn w:val="a4"/>
    <w:uiPriority w:val="99"/>
    <w:qFormat/>
    <w:rsid w:val="0088318D"/>
    <w:pPr>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styleId="af3">
    <w:name w:val="Table Grid"/>
    <w:basedOn w:val="a4"/>
    <w:rsid w:val="00883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3Character">
    <w:name w:val="H3 Character"/>
    <w:basedOn w:val="a3"/>
    <w:uiPriority w:val="19"/>
    <w:rsid w:val="00DF6EB3"/>
    <w:rPr>
      <w:rFonts w:ascii="Gill Sans" w:hAnsi="Gill Sans"/>
      <w:i/>
    </w:rPr>
  </w:style>
  <w:style w:type="paragraph" w:customStyle="1" w:styleId="AQText">
    <w:name w:val="AQ_Text"/>
    <w:basedOn w:val="a2"/>
    <w:uiPriority w:val="19"/>
    <w:rsid w:val="00646EBA"/>
    <w:pPr>
      <w:spacing w:after="0" w:line="180" w:lineRule="exact"/>
    </w:pPr>
    <w:rPr>
      <w:rFonts w:ascii="Times New Roman" w:eastAsia="Calibri" w:hAnsi="Times New Roman" w:cs="Times New Roman"/>
      <w:sz w:val="16"/>
      <w:szCs w:val="16"/>
      <w:lang w:val="en-IN" w:eastAsia="en-IN"/>
    </w:rPr>
  </w:style>
  <w:style w:type="table" w:customStyle="1" w:styleId="CFTABLE">
    <w:name w:val="CFTABLE"/>
    <w:basedOn w:val="a4"/>
    <w:uiPriority w:val="99"/>
    <w:qFormat/>
    <w:rsid w:val="00646EBA"/>
    <w:pPr>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BOLD">
    <w:name w:val="BOLD"/>
    <w:basedOn w:val="a3"/>
    <w:qFormat/>
    <w:rsid w:val="00F526C6"/>
    <w:rPr>
      <w:rFonts w:cs="Times New Roman"/>
      <w:b/>
      <w:color w:val="000000"/>
      <w:spacing w:val="-2"/>
      <w:sz w:val="18"/>
      <w:szCs w:val="18"/>
    </w:rPr>
  </w:style>
  <w:style w:type="character" w:customStyle="1" w:styleId="BOLDITALIC">
    <w:name w:val="BOLDITALIC"/>
    <w:basedOn w:val="a3"/>
    <w:qFormat/>
    <w:rsid w:val="00F526C6"/>
    <w:rPr>
      <w:b/>
      <w:i/>
    </w:rPr>
  </w:style>
  <w:style w:type="character" w:customStyle="1" w:styleId="ITALIC">
    <w:name w:val="ITALIC"/>
    <w:basedOn w:val="a3"/>
    <w:qFormat/>
    <w:rsid w:val="00F526C6"/>
    <w:rPr>
      <w:i/>
    </w:rPr>
  </w:style>
  <w:style w:type="character" w:customStyle="1" w:styleId="SUB">
    <w:name w:val="SUB"/>
    <w:basedOn w:val="a3"/>
    <w:qFormat/>
    <w:rsid w:val="00F526C6"/>
    <w:rPr>
      <w:dstrike w:val="0"/>
      <w:vertAlign w:val="subscript"/>
    </w:rPr>
  </w:style>
  <w:style w:type="character" w:customStyle="1" w:styleId="SUP">
    <w:name w:val="SUP"/>
    <w:basedOn w:val="a3"/>
    <w:qFormat/>
    <w:rsid w:val="00F526C6"/>
    <w:rPr>
      <w:dstrike w:val="0"/>
      <w:vertAlign w:val="superscript"/>
    </w:rPr>
  </w:style>
  <w:style w:type="paragraph" w:customStyle="1" w:styleId="OP">
    <w:name w:val="OP"/>
    <w:basedOn w:val="a2"/>
    <w:uiPriority w:val="19"/>
    <w:rsid w:val="00851552"/>
    <w:pPr>
      <w:spacing w:before="480" w:after="0" w:line="240" w:lineRule="exact"/>
      <w:jc w:val="both"/>
    </w:pPr>
    <w:rPr>
      <w:rFonts w:ascii="Times New Roman" w:eastAsia="Times New Roman" w:hAnsi="Times New Roman" w:cs="Times New Roman"/>
      <w:sz w:val="20"/>
      <w:szCs w:val="24"/>
    </w:rPr>
  </w:style>
  <w:style w:type="character" w:customStyle="1" w:styleId="CPBCharacter">
    <w:name w:val="CPB Character"/>
    <w:basedOn w:val="a3"/>
    <w:uiPriority w:val="1"/>
    <w:rsid w:val="005148B4"/>
    <w:rPr>
      <w:rFonts w:ascii="Gill Sans" w:hAnsi="Gill Sans"/>
      <w:b/>
    </w:rPr>
  </w:style>
  <w:style w:type="character" w:customStyle="1" w:styleId="H4Character">
    <w:name w:val="H4 Character"/>
    <w:basedOn w:val="H3Character"/>
    <w:uiPriority w:val="19"/>
    <w:rsid w:val="005148B4"/>
    <w:rPr>
      <w:rFonts w:ascii="Gill Sans" w:hAnsi="Gill Sans"/>
      <w:i/>
      <w:sz w:val="20"/>
    </w:rPr>
  </w:style>
  <w:style w:type="paragraph" w:customStyle="1" w:styleId="H2stock">
    <w:name w:val="H2 stock"/>
    <w:basedOn w:val="a2"/>
    <w:uiPriority w:val="19"/>
    <w:rsid w:val="005148B4"/>
    <w:pPr>
      <w:spacing w:after="120" w:line="280" w:lineRule="exact"/>
    </w:pPr>
    <w:rPr>
      <w:rFonts w:ascii="Gill Sans" w:eastAsia="Calibri" w:hAnsi="Gill Sans" w:cs="Times New Roman"/>
      <w:i/>
      <w:sz w:val="24"/>
      <w:szCs w:val="20"/>
    </w:rPr>
  </w:style>
  <w:style w:type="paragraph" w:customStyle="1" w:styleId="H3stock">
    <w:name w:val="H3 stock"/>
    <w:basedOn w:val="a2"/>
    <w:uiPriority w:val="19"/>
    <w:rsid w:val="005148B4"/>
    <w:pPr>
      <w:spacing w:after="0" w:line="240" w:lineRule="exact"/>
      <w:jc w:val="both"/>
    </w:pPr>
    <w:rPr>
      <w:rFonts w:ascii="Times New Roman" w:eastAsia="Calibri" w:hAnsi="Times New Roman" w:cs="Times New Roman"/>
      <w:sz w:val="20"/>
      <w:szCs w:val="20"/>
    </w:rPr>
  </w:style>
  <w:style w:type="paragraph" w:customStyle="1" w:styleId="AFF">
    <w:name w:val="AFF"/>
    <w:basedOn w:val="a2"/>
    <w:uiPriority w:val="19"/>
    <w:rsid w:val="005148B4"/>
    <w:pPr>
      <w:spacing w:after="0" w:line="240" w:lineRule="exact"/>
      <w:jc w:val="both"/>
    </w:pPr>
    <w:rPr>
      <w:rFonts w:ascii="Gill Sans" w:eastAsia="Times New Roman" w:hAnsi="Gill Sans" w:cs="Times New Roman"/>
      <w:sz w:val="16"/>
      <w:szCs w:val="24"/>
    </w:rPr>
  </w:style>
  <w:style w:type="character" w:customStyle="1" w:styleId="BGCharacter">
    <w:name w:val="BG Character"/>
    <w:basedOn w:val="a3"/>
    <w:uiPriority w:val="1"/>
    <w:rsid w:val="005148B4"/>
    <w:rPr>
      <w:rFonts w:ascii="Times New Roman" w:hAnsi="Times New Roman"/>
      <w:b/>
      <w:lang w:val="en-GB"/>
    </w:rPr>
  </w:style>
  <w:style w:type="paragraph" w:customStyle="1" w:styleId="TTH">
    <w:name w:val="TTH"/>
    <w:basedOn w:val="a2"/>
    <w:qFormat/>
    <w:rsid w:val="005148B4"/>
    <w:pPr>
      <w:tabs>
        <w:tab w:val="left" w:pos="99"/>
      </w:tabs>
      <w:spacing w:after="0"/>
      <w:ind w:left="270" w:right="180" w:hanging="270"/>
    </w:pPr>
    <w:rPr>
      <w:rFonts w:ascii="Gill Sans" w:eastAsia="Calibri" w:hAnsi="Gill Sans" w:cs="Times New Roman"/>
      <w:sz w:val="18"/>
      <w:szCs w:val="20"/>
    </w:rPr>
  </w:style>
  <w:style w:type="paragraph" w:customStyle="1" w:styleId="TTI">
    <w:name w:val="TTI"/>
    <w:basedOn w:val="TTH"/>
    <w:qFormat/>
    <w:rsid w:val="005148B4"/>
    <w:pPr>
      <w:ind w:left="240" w:right="0" w:firstLine="0"/>
    </w:pPr>
  </w:style>
  <w:style w:type="paragraph" w:customStyle="1" w:styleId="AQTEXT0">
    <w:name w:val="AQ_TEXT"/>
    <w:basedOn w:val="a2"/>
    <w:qFormat/>
    <w:rsid w:val="005148B4"/>
    <w:pPr>
      <w:spacing w:after="0" w:line="240" w:lineRule="exact"/>
      <w:jc w:val="both"/>
    </w:pPr>
    <w:rPr>
      <w:rFonts w:ascii="Times New Roman" w:eastAsia="Times New Roman" w:hAnsi="Times New Roman" w:cs="Times New Roman"/>
      <w:sz w:val="16"/>
      <w:szCs w:val="16"/>
    </w:rPr>
  </w:style>
  <w:style w:type="numbering" w:styleId="111111">
    <w:name w:val="Outline List 2"/>
    <w:basedOn w:val="a5"/>
    <w:uiPriority w:val="99"/>
    <w:semiHidden/>
    <w:unhideWhenUsed/>
    <w:rsid w:val="00F74156"/>
    <w:pPr>
      <w:numPr>
        <w:numId w:val="8"/>
      </w:numPr>
    </w:pPr>
  </w:style>
  <w:style w:type="numbering" w:styleId="1ai">
    <w:name w:val="Outline List 1"/>
    <w:basedOn w:val="a5"/>
    <w:uiPriority w:val="99"/>
    <w:semiHidden/>
    <w:unhideWhenUsed/>
    <w:rsid w:val="00F74156"/>
    <w:pPr>
      <w:numPr>
        <w:numId w:val="9"/>
      </w:numPr>
    </w:pPr>
  </w:style>
  <w:style w:type="character" w:customStyle="1" w:styleId="10">
    <w:name w:val="标题 1字符"/>
    <w:basedOn w:val="a3"/>
    <w:link w:val="1"/>
    <w:uiPriority w:val="19"/>
    <w:rsid w:val="00F74156"/>
    <w:rPr>
      <w:rFonts w:asciiTheme="majorHAnsi" w:eastAsiaTheme="majorEastAsia" w:hAnsiTheme="majorHAnsi" w:cstheme="majorBidi"/>
      <w:b/>
      <w:bCs/>
      <w:color w:val="365F91" w:themeColor="accent1" w:themeShade="BF"/>
      <w:sz w:val="28"/>
      <w:szCs w:val="28"/>
    </w:rPr>
  </w:style>
  <w:style w:type="character" w:customStyle="1" w:styleId="22">
    <w:name w:val="标题 2字符"/>
    <w:basedOn w:val="a3"/>
    <w:link w:val="21"/>
    <w:uiPriority w:val="19"/>
    <w:semiHidden/>
    <w:rsid w:val="00F74156"/>
    <w:rPr>
      <w:rFonts w:asciiTheme="majorHAnsi" w:eastAsiaTheme="majorEastAsia" w:hAnsiTheme="majorHAnsi" w:cstheme="majorBidi"/>
      <w:b/>
      <w:bCs/>
      <w:color w:val="4F81BD" w:themeColor="accent1"/>
      <w:sz w:val="26"/>
      <w:szCs w:val="26"/>
    </w:rPr>
  </w:style>
  <w:style w:type="character" w:customStyle="1" w:styleId="32">
    <w:name w:val="标题 3字符"/>
    <w:basedOn w:val="a3"/>
    <w:link w:val="31"/>
    <w:uiPriority w:val="9"/>
    <w:semiHidden/>
    <w:rsid w:val="00F74156"/>
    <w:rPr>
      <w:rFonts w:asciiTheme="majorHAnsi" w:eastAsiaTheme="majorEastAsia" w:hAnsiTheme="majorHAnsi" w:cstheme="majorBidi"/>
      <w:b/>
      <w:bCs/>
      <w:color w:val="4F81BD" w:themeColor="accent1"/>
    </w:rPr>
  </w:style>
  <w:style w:type="character" w:customStyle="1" w:styleId="42">
    <w:name w:val="标题 4字符"/>
    <w:basedOn w:val="a3"/>
    <w:link w:val="41"/>
    <w:uiPriority w:val="9"/>
    <w:semiHidden/>
    <w:rsid w:val="00F74156"/>
    <w:rPr>
      <w:rFonts w:asciiTheme="majorHAnsi" w:eastAsiaTheme="majorEastAsia" w:hAnsiTheme="majorHAnsi" w:cstheme="majorBidi"/>
      <w:b/>
      <w:bCs/>
      <w:i/>
      <w:iCs/>
      <w:color w:val="4F81BD" w:themeColor="accent1"/>
    </w:rPr>
  </w:style>
  <w:style w:type="character" w:customStyle="1" w:styleId="52">
    <w:name w:val="标题 5字符"/>
    <w:basedOn w:val="a3"/>
    <w:link w:val="51"/>
    <w:uiPriority w:val="9"/>
    <w:semiHidden/>
    <w:rsid w:val="00F74156"/>
    <w:rPr>
      <w:rFonts w:asciiTheme="majorHAnsi" w:eastAsiaTheme="majorEastAsia" w:hAnsiTheme="majorHAnsi" w:cstheme="majorBidi"/>
      <w:color w:val="243F60" w:themeColor="accent1" w:themeShade="7F"/>
    </w:rPr>
  </w:style>
  <w:style w:type="character" w:customStyle="1" w:styleId="60">
    <w:name w:val="标题 6字符"/>
    <w:basedOn w:val="a3"/>
    <w:link w:val="6"/>
    <w:uiPriority w:val="9"/>
    <w:semiHidden/>
    <w:rsid w:val="00F74156"/>
    <w:rPr>
      <w:rFonts w:asciiTheme="majorHAnsi" w:eastAsiaTheme="majorEastAsia" w:hAnsiTheme="majorHAnsi" w:cstheme="majorBidi"/>
      <w:i/>
      <w:iCs/>
      <w:color w:val="243F60" w:themeColor="accent1" w:themeShade="7F"/>
    </w:rPr>
  </w:style>
  <w:style w:type="character" w:customStyle="1" w:styleId="70">
    <w:name w:val="标题 7字符"/>
    <w:basedOn w:val="a3"/>
    <w:link w:val="7"/>
    <w:uiPriority w:val="9"/>
    <w:semiHidden/>
    <w:rsid w:val="00F74156"/>
    <w:rPr>
      <w:rFonts w:asciiTheme="majorHAnsi" w:eastAsiaTheme="majorEastAsia" w:hAnsiTheme="majorHAnsi" w:cstheme="majorBidi"/>
      <w:i/>
      <w:iCs/>
      <w:color w:val="404040" w:themeColor="text1" w:themeTint="BF"/>
    </w:rPr>
  </w:style>
  <w:style w:type="character" w:customStyle="1" w:styleId="80">
    <w:name w:val="标题 8字符"/>
    <w:basedOn w:val="a3"/>
    <w:link w:val="8"/>
    <w:uiPriority w:val="9"/>
    <w:semiHidden/>
    <w:rsid w:val="00F74156"/>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uiPriority w:val="9"/>
    <w:semiHidden/>
    <w:rsid w:val="00F74156"/>
    <w:rPr>
      <w:rFonts w:asciiTheme="majorHAnsi" w:eastAsiaTheme="majorEastAsia" w:hAnsiTheme="majorHAnsi" w:cstheme="majorBidi"/>
      <w:i/>
      <w:iCs/>
      <w:color w:val="404040" w:themeColor="text1" w:themeTint="BF"/>
      <w:sz w:val="20"/>
      <w:szCs w:val="20"/>
    </w:rPr>
  </w:style>
  <w:style w:type="numbering" w:styleId="a1">
    <w:name w:val="Outline List 3"/>
    <w:basedOn w:val="a5"/>
    <w:uiPriority w:val="99"/>
    <w:semiHidden/>
    <w:unhideWhenUsed/>
    <w:rsid w:val="00F74156"/>
    <w:pPr>
      <w:numPr>
        <w:numId w:val="10"/>
      </w:numPr>
    </w:pPr>
  </w:style>
  <w:style w:type="paragraph" w:styleId="af4">
    <w:name w:val="Bibliography"/>
    <w:basedOn w:val="a2"/>
    <w:next w:val="a2"/>
    <w:uiPriority w:val="37"/>
    <w:semiHidden/>
    <w:unhideWhenUsed/>
    <w:rsid w:val="00F74156"/>
  </w:style>
  <w:style w:type="paragraph" w:styleId="af5">
    <w:name w:val="Block Text"/>
    <w:basedOn w:val="a2"/>
    <w:uiPriority w:val="99"/>
    <w:semiHidden/>
    <w:unhideWhenUsed/>
    <w:rsid w:val="00F7415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af6">
    <w:name w:val="Body Text"/>
    <w:basedOn w:val="a2"/>
    <w:link w:val="af7"/>
    <w:uiPriority w:val="99"/>
    <w:semiHidden/>
    <w:unhideWhenUsed/>
    <w:rsid w:val="00F74156"/>
    <w:pPr>
      <w:spacing w:after="120"/>
    </w:pPr>
  </w:style>
  <w:style w:type="character" w:customStyle="1" w:styleId="af7">
    <w:name w:val="正文文本字符"/>
    <w:basedOn w:val="a3"/>
    <w:link w:val="af6"/>
    <w:uiPriority w:val="99"/>
    <w:semiHidden/>
    <w:rsid w:val="00F74156"/>
  </w:style>
  <w:style w:type="paragraph" w:styleId="23">
    <w:name w:val="Body Text 2"/>
    <w:basedOn w:val="a2"/>
    <w:link w:val="24"/>
    <w:uiPriority w:val="99"/>
    <w:semiHidden/>
    <w:unhideWhenUsed/>
    <w:rsid w:val="00F74156"/>
    <w:pPr>
      <w:spacing w:after="120" w:line="480" w:lineRule="auto"/>
    </w:pPr>
  </w:style>
  <w:style w:type="character" w:customStyle="1" w:styleId="24">
    <w:name w:val="正文文本 2字符"/>
    <w:basedOn w:val="a3"/>
    <w:link w:val="23"/>
    <w:uiPriority w:val="99"/>
    <w:semiHidden/>
    <w:rsid w:val="00F74156"/>
  </w:style>
  <w:style w:type="paragraph" w:styleId="33">
    <w:name w:val="Body Text 3"/>
    <w:basedOn w:val="a2"/>
    <w:link w:val="34"/>
    <w:uiPriority w:val="99"/>
    <w:semiHidden/>
    <w:unhideWhenUsed/>
    <w:rsid w:val="00F74156"/>
    <w:pPr>
      <w:spacing w:after="120"/>
    </w:pPr>
    <w:rPr>
      <w:sz w:val="16"/>
      <w:szCs w:val="16"/>
    </w:rPr>
  </w:style>
  <w:style w:type="character" w:customStyle="1" w:styleId="34">
    <w:name w:val="正文文本 3字符"/>
    <w:basedOn w:val="a3"/>
    <w:link w:val="33"/>
    <w:uiPriority w:val="99"/>
    <w:semiHidden/>
    <w:rsid w:val="00F74156"/>
    <w:rPr>
      <w:sz w:val="16"/>
      <w:szCs w:val="16"/>
    </w:rPr>
  </w:style>
  <w:style w:type="paragraph" w:styleId="af8">
    <w:name w:val="Body Text First Indent"/>
    <w:basedOn w:val="af6"/>
    <w:link w:val="af9"/>
    <w:uiPriority w:val="99"/>
    <w:semiHidden/>
    <w:unhideWhenUsed/>
    <w:rsid w:val="00F74156"/>
    <w:pPr>
      <w:spacing w:after="200"/>
      <w:ind w:firstLine="360"/>
    </w:pPr>
  </w:style>
  <w:style w:type="character" w:customStyle="1" w:styleId="af9">
    <w:name w:val="正文首行缩进字符"/>
    <w:basedOn w:val="af7"/>
    <w:link w:val="af8"/>
    <w:uiPriority w:val="99"/>
    <w:semiHidden/>
    <w:rsid w:val="00F74156"/>
  </w:style>
  <w:style w:type="paragraph" w:styleId="afa">
    <w:name w:val="Body Text Indent"/>
    <w:basedOn w:val="a2"/>
    <w:link w:val="afb"/>
    <w:uiPriority w:val="99"/>
    <w:semiHidden/>
    <w:unhideWhenUsed/>
    <w:rsid w:val="00F74156"/>
    <w:pPr>
      <w:spacing w:after="120"/>
      <w:ind w:left="360"/>
    </w:pPr>
  </w:style>
  <w:style w:type="character" w:customStyle="1" w:styleId="afb">
    <w:name w:val="正文文本缩进字符"/>
    <w:basedOn w:val="a3"/>
    <w:link w:val="afa"/>
    <w:uiPriority w:val="99"/>
    <w:semiHidden/>
    <w:rsid w:val="00F74156"/>
  </w:style>
  <w:style w:type="paragraph" w:styleId="25">
    <w:name w:val="Body Text First Indent 2"/>
    <w:basedOn w:val="afa"/>
    <w:link w:val="26"/>
    <w:uiPriority w:val="99"/>
    <w:semiHidden/>
    <w:unhideWhenUsed/>
    <w:rsid w:val="00F74156"/>
    <w:pPr>
      <w:spacing w:after="200"/>
      <w:ind w:firstLine="360"/>
    </w:pPr>
  </w:style>
  <w:style w:type="character" w:customStyle="1" w:styleId="26">
    <w:name w:val="正文首行缩进 2字符"/>
    <w:basedOn w:val="afb"/>
    <w:link w:val="25"/>
    <w:uiPriority w:val="99"/>
    <w:semiHidden/>
    <w:rsid w:val="00F74156"/>
  </w:style>
  <w:style w:type="paragraph" w:styleId="27">
    <w:name w:val="Body Text Indent 2"/>
    <w:basedOn w:val="a2"/>
    <w:link w:val="28"/>
    <w:uiPriority w:val="99"/>
    <w:semiHidden/>
    <w:unhideWhenUsed/>
    <w:rsid w:val="00F74156"/>
    <w:pPr>
      <w:spacing w:after="120" w:line="480" w:lineRule="auto"/>
      <w:ind w:left="360"/>
    </w:pPr>
  </w:style>
  <w:style w:type="character" w:customStyle="1" w:styleId="28">
    <w:name w:val="正文文本缩进 2字符"/>
    <w:basedOn w:val="a3"/>
    <w:link w:val="27"/>
    <w:uiPriority w:val="99"/>
    <w:semiHidden/>
    <w:rsid w:val="00F74156"/>
  </w:style>
  <w:style w:type="paragraph" w:styleId="35">
    <w:name w:val="Body Text Indent 3"/>
    <w:basedOn w:val="a2"/>
    <w:link w:val="36"/>
    <w:uiPriority w:val="99"/>
    <w:semiHidden/>
    <w:unhideWhenUsed/>
    <w:rsid w:val="00F74156"/>
    <w:pPr>
      <w:spacing w:after="120"/>
      <w:ind w:left="360"/>
    </w:pPr>
    <w:rPr>
      <w:sz w:val="16"/>
      <w:szCs w:val="16"/>
    </w:rPr>
  </w:style>
  <w:style w:type="character" w:customStyle="1" w:styleId="36">
    <w:name w:val="正文文本缩进 3字符"/>
    <w:basedOn w:val="a3"/>
    <w:link w:val="35"/>
    <w:uiPriority w:val="99"/>
    <w:semiHidden/>
    <w:rsid w:val="00F74156"/>
    <w:rPr>
      <w:sz w:val="16"/>
      <w:szCs w:val="16"/>
    </w:rPr>
  </w:style>
  <w:style w:type="character" w:styleId="afc">
    <w:name w:val="Book Title"/>
    <w:basedOn w:val="a3"/>
    <w:uiPriority w:val="19"/>
    <w:rsid w:val="00F74156"/>
    <w:rPr>
      <w:b/>
      <w:bCs/>
      <w:smallCaps/>
      <w:spacing w:val="5"/>
    </w:rPr>
  </w:style>
  <w:style w:type="paragraph" w:styleId="afd">
    <w:name w:val="caption"/>
    <w:basedOn w:val="a2"/>
    <w:next w:val="a2"/>
    <w:uiPriority w:val="35"/>
    <w:semiHidden/>
    <w:unhideWhenUsed/>
    <w:qFormat/>
    <w:rsid w:val="00F74156"/>
    <w:pPr>
      <w:spacing w:line="240" w:lineRule="auto"/>
    </w:pPr>
    <w:rPr>
      <w:b/>
      <w:bCs/>
      <w:color w:val="4F81BD" w:themeColor="accent1"/>
      <w:sz w:val="18"/>
      <w:szCs w:val="18"/>
    </w:rPr>
  </w:style>
  <w:style w:type="paragraph" w:styleId="afe">
    <w:name w:val="Closing"/>
    <w:basedOn w:val="a2"/>
    <w:link w:val="aff0"/>
    <w:uiPriority w:val="99"/>
    <w:semiHidden/>
    <w:unhideWhenUsed/>
    <w:rsid w:val="00F74156"/>
    <w:pPr>
      <w:spacing w:after="0" w:line="240" w:lineRule="auto"/>
      <w:ind w:left="4320"/>
    </w:pPr>
  </w:style>
  <w:style w:type="character" w:customStyle="1" w:styleId="aff0">
    <w:name w:val="正在关闭字符"/>
    <w:basedOn w:val="a3"/>
    <w:link w:val="afe"/>
    <w:uiPriority w:val="99"/>
    <w:semiHidden/>
    <w:rsid w:val="00F74156"/>
  </w:style>
  <w:style w:type="table" w:customStyle="1" w:styleId="ColorfulGrid1">
    <w:name w:val="Colorful Grid1"/>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annotation reference"/>
    <w:basedOn w:val="a3"/>
    <w:uiPriority w:val="99"/>
    <w:semiHidden/>
    <w:unhideWhenUsed/>
    <w:rsid w:val="00F74156"/>
    <w:rPr>
      <w:sz w:val="16"/>
      <w:szCs w:val="16"/>
    </w:rPr>
  </w:style>
  <w:style w:type="paragraph" w:styleId="aff2">
    <w:name w:val="annotation text"/>
    <w:basedOn w:val="a2"/>
    <w:link w:val="aff3"/>
    <w:uiPriority w:val="99"/>
    <w:semiHidden/>
    <w:unhideWhenUsed/>
    <w:rsid w:val="00F74156"/>
    <w:pPr>
      <w:spacing w:line="240" w:lineRule="auto"/>
    </w:pPr>
    <w:rPr>
      <w:sz w:val="20"/>
      <w:szCs w:val="20"/>
    </w:rPr>
  </w:style>
  <w:style w:type="character" w:customStyle="1" w:styleId="aff3">
    <w:name w:val="注释文本字符"/>
    <w:basedOn w:val="a3"/>
    <w:link w:val="aff2"/>
    <w:uiPriority w:val="99"/>
    <w:semiHidden/>
    <w:rsid w:val="00F74156"/>
    <w:rPr>
      <w:sz w:val="20"/>
      <w:szCs w:val="20"/>
    </w:rPr>
  </w:style>
  <w:style w:type="paragraph" w:styleId="aff4">
    <w:name w:val="annotation subject"/>
    <w:basedOn w:val="aff2"/>
    <w:next w:val="aff2"/>
    <w:link w:val="aff5"/>
    <w:uiPriority w:val="99"/>
    <w:semiHidden/>
    <w:unhideWhenUsed/>
    <w:rsid w:val="00F74156"/>
    <w:rPr>
      <w:b/>
      <w:bCs/>
    </w:rPr>
  </w:style>
  <w:style w:type="character" w:customStyle="1" w:styleId="aff5">
    <w:name w:val="批注主题字符"/>
    <w:basedOn w:val="aff3"/>
    <w:link w:val="aff4"/>
    <w:uiPriority w:val="99"/>
    <w:semiHidden/>
    <w:rsid w:val="00F74156"/>
    <w:rPr>
      <w:b/>
      <w:bCs/>
      <w:sz w:val="20"/>
      <w:szCs w:val="20"/>
    </w:rPr>
  </w:style>
  <w:style w:type="table" w:customStyle="1" w:styleId="DarkList1">
    <w:name w:val="Dark List1"/>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6">
    <w:name w:val="Date"/>
    <w:basedOn w:val="a2"/>
    <w:next w:val="a2"/>
    <w:link w:val="aff7"/>
    <w:uiPriority w:val="99"/>
    <w:semiHidden/>
    <w:unhideWhenUsed/>
    <w:rsid w:val="00F74156"/>
  </w:style>
  <w:style w:type="character" w:customStyle="1" w:styleId="aff7">
    <w:name w:val="日期字符"/>
    <w:basedOn w:val="a3"/>
    <w:link w:val="aff6"/>
    <w:uiPriority w:val="99"/>
    <w:semiHidden/>
    <w:rsid w:val="00F74156"/>
  </w:style>
  <w:style w:type="paragraph" w:styleId="aff8">
    <w:name w:val="Document Map"/>
    <w:basedOn w:val="a2"/>
    <w:link w:val="aff9"/>
    <w:uiPriority w:val="99"/>
    <w:semiHidden/>
    <w:unhideWhenUsed/>
    <w:rsid w:val="00F74156"/>
    <w:pPr>
      <w:spacing w:after="0" w:line="240" w:lineRule="auto"/>
    </w:pPr>
    <w:rPr>
      <w:rFonts w:ascii="Tahoma" w:hAnsi="Tahoma" w:cs="Tahoma"/>
      <w:sz w:val="16"/>
      <w:szCs w:val="16"/>
    </w:rPr>
  </w:style>
  <w:style w:type="character" w:customStyle="1" w:styleId="aff9">
    <w:name w:val="文档结构图 字符"/>
    <w:basedOn w:val="a3"/>
    <w:link w:val="aff8"/>
    <w:uiPriority w:val="99"/>
    <w:semiHidden/>
    <w:rsid w:val="00F74156"/>
    <w:rPr>
      <w:rFonts w:ascii="Tahoma" w:hAnsi="Tahoma" w:cs="Tahoma"/>
      <w:sz w:val="16"/>
      <w:szCs w:val="16"/>
    </w:rPr>
  </w:style>
  <w:style w:type="paragraph" w:styleId="affa">
    <w:name w:val="E-mail Signature"/>
    <w:basedOn w:val="a2"/>
    <w:link w:val="affb"/>
    <w:uiPriority w:val="99"/>
    <w:semiHidden/>
    <w:unhideWhenUsed/>
    <w:rsid w:val="00F74156"/>
    <w:pPr>
      <w:spacing w:after="0" w:line="240" w:lineRule="auto"/>
    </w:pPr>
  </w:style>
  <w:style w:type="character" w:customStyle="1" w:styleId="affb">
    <w:name w:val="电子邮件签名字符"/>
    <w:basedOn w:val="a3"/>
    <w:link w:val="affa"/>
    <w:uiPriority w:val="99"/>
    <w:semiHidden/>
    <w:rsid w:val="00F74156"/>
  </w:style>
  <w:style w:type="character" w:styleId="affc">
    <w:name w:val="endnote reference"/>
    <w:basedOn w:val="a3"/>
    <w:uiPriority w:val="99"/>
    <w:semiHidden/>
    <w:unhideWhenUsed/>
    <w:rsid w:val="00F74156"/>
    <w:rPr>
      <w:vertAlign w:val="superscript"/>
    </w:rPr>
  </w:style>
  <w:style w:type="paragraph" w:styleId="affd">
    <w:name w:val="endnote text"/>
    <w:basedOn w:val="a2"/>
    <w:link w:val="affe"/>
    <w:uiPriority w:val="99"/>
    <w:semiHidden/>
    <w:unhideWhenUsed/>
    <w:rsid w:val="00F74156"/>
    <w:pPr>
      <w:spacing w:after="0" w:line="240" w:lineRule="auto"/>
    </w:pPr>
    <w:rPr>
      <w:sz w:val="20"/>
      <w:szCs w:val="20"/>
    </w:rPr>
  </w:style>
  <w:style w:type="character" w:customStyle="1" w:styleId="affe">
    <w:name w:val="尾注文本字符"/>
    <w:basedOn w:val="a3"/>
    <w:link w:val="affd"/>
    <w:uiPriority w:val="99"/>
    <w:semiHidden/>
    <w:rsid w:val="00F74156"/>
    <w:rPr>
      <w:sz w:val="20"/>
      <w:szCs w:val="20"/>
    </w:rPr>
  </w:style>
  <w:style w:type="paragraph" w:styleId="afff">
    <w:name w:val="envelope address"/>
    <w:basedOn w:val="a2"/>
    <w:uiPriority w:val="99"/>
    <w:semiHidden/>
    <w:unhideWhenUsed/>
    <w:rsid w:val="00F7415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0">
    <w:name w:val="envelope return"/>
    <w:basedOn w:val="a2"/>
    <w:uiPriority w:val="99"/>
    <w:semiHidden/>
    <w:unhideWhenUsed/>
    <w:rsid w:val="00F74156"/>
    <w:pPr>
      <w:spacing w:after="0" w:line="240" w:lineRule="auto"/>
    </w:pPr>
    <w:rPr>
      <w:rFonts w:asciiTheme="majorHAnsi" w:eastAsiaTheme="majorEastAsia" w:hAnsiTheme="majorHAnsi" w:cstheme="majorBidi"/>
      <w:sz w:val="20"/>
      <w:szCs w:val="20"/>
    </w:rPr>
  </w:style>
  <w:style w:type="character" w:styleId="FollowedHyperlink">
    <w:name w:val="FollowedHyperlink"/>
    <w:basedOn w:val="a3"/>
    <w:semiHidden/>
    <w:unhideWhenUsed/>
    <w:rsid w:val="00F74156"/>
    <w:rPr>
      <w:color w:val="800080" w:themeColor="followedHyperlink"/>
      <w:u w:val="single"/>
    </w:rPr>
  </w:style>
  <w:style w:type="character" w:styleId="afff1">
    <w:name w:val="footnote reference"/>
    <w:basedOn w:val="a3"/>
    <w:uiPriority w:val="99"/>
    <w:semiHidden/>
    <w:unhideWhenUsed/>
    <w:rsid w:val="00F74156"/>
    <w:rPr>
      <w:vertAlign w:val="superscript"/>
    </w:rPr>
  </w:style>
  <w:style w:type="paragraph" w:styleId="afff2">
    <w:name w:val="footnote text"/>
    <w:basedOn w:val="a2"/>
    <w:link w:val="afff3"/>
    <w:uiPriority w:val="99"/>
    <w:semiHidden/>
    <w:unhideWhenUsed/>
    <w:rsid w:val="00F74156"/>
    <w:pPr>
      <w:spacing w:after="0" w:line="240" w:lineRule="auto"/>
    </w:pPr>
    <w:rPr>
      <w:sz w:val="20"/>
      <w:szCs w:val="20"/>
    </w:rPr>
  </w:style>
  <w:style w:type="character" w:customStyle="1" w:styleId="afff3">
    <w:name w:val="脚注文本字符"/>
    <w:basedOn w:val="a3"/>
    <w:link w:val="afff2"/>
    <w:uiPriority w:val="99"/>
    <w:semiHidden/>
    <w:rsid w:val="00F74156"/>
    <w:rPr>
      <w:sz w:val="20"/>
      <w:szCs w:val="20"/>
    </w:rPr>
  </w:style>
  <w:style w:type="character" w:styleId="HTML">
    <w:name w:val="HTML Acronym"/>
    <w:basedOn w:val="a3"/>
    <w:uiPriority w:val="99"/>
    <w:semiHidden/>
    <w:unhideWhenUsed/>
    <w:rsid w:val="00F74156"/>
  </w:style>
  <w:style w:type="paragraph" w:styleId="HTML0">
    <w:name w:val="HTML Address"/>
    <w:basedOn w:val="a2"/>
    <w:link w:val="HTML1"/>
    <w:uiPriority w:val="99"/>
    <w:semiHidden/>
    <w:unhideWhenUsed/>
    <w:rsid w:val="00F74156"/>
    <w:pPr>
      <w:spacing w:after="0" w:line="240" w:lineRule="auto"/>
    </w:pPr>
    <w:rPr>
      <w:i/>
      <w:iCs/>
    </w:rPr>
  </w:style>
  <w:style w:type="character" w:customStyle="1" w:styleId="HTML1">
    <w:name w:val="HTML 地址字符"/>
    <w:basedOn w:val="a3"/>
    <w:link w:val="HTML0"/>
    <w:uiPriority w:val="99"/>
    <w:semiHidden/>
    <w:rsid w:val="00F74156"/>
    <w:rPr>
      <w:i/>
      <w:iCs/>
    </w:rPr>
  </w:style>
  <w:style w:type="character" w:styleId="HTML2">
    <w:name w:val="HTML Cite"/>
    <w:basedOn w:val="a3"/>
    <w:uiPriority w:val="99"/>
    <w:semiHidden/>
    <w:unhideWhenUsed/>
    <w:rsid w:val="00F74156"/>
    <w:rPr>
      <w:i/>
      <w:iCs/>
    </w:rPr>
  </w:style>
  <w:style w:type="character" w:styleId="HTML3">
    <w:name w:val="HTML Code"/>
    <w:basedOn w:val="a3"/>
    <w:uiPriority w:val="99"/>
    <w:semiHidden/>
    <w:unhideWhenUsed/>
    <w:rsid w:val="00F74156"/>
    <w:rPr>
      <w:rFonts w:ascii="Consolas" w:hAnsi="Consolas" w:cs="Consolas"/>
      <w:sz w:val="20"/>
      <w:szCs w:val="20"/>
    </w:rPr>
  </w:style>
  <w:style w:type="character" w:styleId="HTML4">
    <w:name w:val="HTML Definition"/>
    <w:basedOn w:val="a3"/>
    <w:uiPriority w:val="99"/>
    <w:semiHidden/>
    <w:unhideWhenUsed/>
    <w:rsid w:val="00F74156"/>
    <w:rPr>
      <w:i/>
      <w:iCs/>
    </w:rPr>
  </w:style>
  <w:style w:type="character" w:styleId="HTML5">
    <w:name w:val="HTML Keyboard"/>
    <w:basedOn w:val="a3"/>
    <w:uiPriority w:val="99"/>
    <w:semiHidden/>
    <w:unhideWhenUsed/>
    <w:rsid w:val="00F74156"/>
    <w:rPr>
      <w:rFonts w:ascii="Consolas" w:hAnsi="Consolas" w:cs="Consolas"/>
      <w:sz w:val="20"/>
      <w:szCs w:val="20"/>
    </w:rPr>
  </w:style>
  <w:style w:type="paragraph" w:styleId="HTML6">
    <w:name w:val="HTML Preformatted"/>
    <w:basedOn w:val="a2"/>
    <w:link w:val="HTML7"/>
    <w:uiPriority w:val="99"/>
    <w:semiHidden/>
    <w:unhideWhenUsed/>
    <w:rsid w:val="00F74156"/>
    <w:pPr>
      <w:spacing w:after="0" w:line="240" w:lineRule="auto"/>
    </w:pPr>
    <w:rPr>
      <w:rFonts w:ascii="Consolas" w:hAnsi="Consolas" w:cs="Consolas"/>
      <w:sz w:val="20"/>
      <w:szCs w:val="20"/>
    </w:rPr>
  </w:style>
  <w:style w:type="character" w:customStyle="1" w:styleId="HTML7">
    <w:name w:val="HTML  预设格式字符"/>
    <w:basedOn w:val="a3"/>
    <w:link w:val="HTML6"/>
    <w:uiPriority w:val="99"/>
    <w:semiHidden/>
    <w:rsid w:val="00F74156"/>
    <w:rPr>
      <w:rFonts w:ascii="Consolas" w:hAnsi="Consolas" w:cs="Consolas"/>
      <w:sz w:val="20"/>
      <w:szCs w:val="20"/>
    </w:rPr>
  </w:style>
  <w:style w:type="character" w:styleId="HTML8">
    <w:name w:val="HTML Sample"/>
    <w:basedOn w:val="a3"/>
    <w:uiPriority w:val="99"/>
    <w:semiHidden/>
    <w:unhideWhenUsed/>
    <w:rsid w:val="00F74156"/>
    <w:rPr>
      <w:rFonts w:ascii="Consolas" w:hAnsi="Consolas" w:cs="Consolas"/>
      <w:sz w:val="24"/>
      <w:szCs w:val="24"/>
    </w:rPr>
  </w:style>
  <w:style w:type="character" w:styleId="HTML9">
    <w:name w:val="HTML Typewriter"/>
    <w:basedOn w:val="a3"/>
    <w:uiPriority w:val="99"/>
    <w:semiHidden/>
    <w:unhideWhenUsed/>
    <w:rsid w:val="00F74156"/>
    <w:rPr>
      <w:rFonts w:ascii="Consolas" w:hAnsi="Consolas" w:cs="Consolas"/>
      <w:sz w:val="20"/>
      <w:szCs w:val="20"/>
    </w:rPr>
  </w:style>
  <w:style w:type="character" w:styleId="HTMLa">
    <w:name w:val="HTML Variable"/>
    <w:basedOn w:val="a3"/>
    <w:uiPriority w:val="99"/>
    <w:semiHidden/>
    <w:unhideWhenUsed/>
    <w:rsid w:val="00F74156"/>
    <w:rPr>
      <w:i/>
      <w:iCs/>
    </w:rPr>
  </w:style>
  <w:style w:type="character" w:styleId="afff4">
    <w:name w:val="Hyperlink"/>
    <w:basedOn w:val="a3"/>
    <w:unhideWhenUsed/>
    <w:rsid w:val="00F74156"/>
    <w:rPr>
      <w:color w:val="0000FF" w:themeColor="hyperlink"/>
      <w:u w:val="single"/>
    </w:rPr>
  </w:style>
  <w:style w:type="paragraph" w:styleId="11">
    <w:name w:val="index 1"/>
    <w:basedOn w:val="a2"/>
    <w:next w:val="a2"/>
    <w:autoRedefine/>
    <w:uiPriority w:val="99"/>
    <w:semiHidden/>
    <w:unhideWhenUsed/>
    <w:rsid w:val="00F74156"/>
    <w:pPr>
      <w:spacing w:after="0" w:line="240" w:lineRule="auto"/>
      <w:ind w:left="220" w:hanging="220"/>
    </w:pPr>
  </w:style>
  <w:style w:type="paragraph" w:styleId="29">
    <w:name w:val="index 2"/>
    <w:basedOn w:val="a2"/>
    <w:next w:val="a2"/>
    <w:autoRedefine/>
    <w:uiPriority w:val="99"/>
    <w:semiHidden/>
    <w:unhideWhenUsed/>
    <w:rsid w:val="00F74156"/>
    <w:pPr>
      <w:spacing w:after="0" w:line="240" w:lineRule="auto"/>
      <w:ind w:left="440" w:hanging="220"/>
    </w:pPr>
  </w:style>
  <w:style w:type="paragraph" w:styleId="37">
    <w:name w:val="index 3"/>
    <w:basedOn w:val="a2"/>
    <w:next w:val="a2"/>
    <w:autoRedefine/>
    <w:uiPriority w:val="99"/>
    <w:semiHidden/>
    <w:unhideWhenUsed/>
    <w:rsid w:val="00F74156"/>
    <w:pPr>
      <w:spacing w:after="0" w:line="240" w:lineRule="auto"/>
      <w:ind w:left="660" w:hanging="220"/>
    </w:pPr>
  </w:style>
  <w:style w:type="paragraph" w:styleId="43">
    <w:name w:val="index 4"/>
    <w:basedOn w:val="a2"/>
    <w:next w:val="a2"/>
    <w:autoRedefine/>
    <w:uiPriority w:val="99"/>
    <w:semiHidden/>
    <w:unhideWhenUsed/>
    <w:rsid w:val="00F74156"/>
    <w:pPr>
      <w:spacing w:after="0" w:line="240" w:lineRule="auto"/>
      <w:ind w:left="880" w:hanging="220"/>
    </w:pPr>
  </w:style>
  <w:style w:type="paragraph" w:styleId="53">
    <w:name w:val="index 5"/>
    <w:basedOn w:val="a2"/>
    <w:next w:val="a2"/>
    <w:autoRedefine/>
    <w:uiPriority w:val="99"/>
    <w:semiHidden/>
    <w:unhideWhenUsed/>
    <w:rsid w:val="00F74156"/>
    <w:pPr>
      <w:spacing w:after="0" w:line="240" w:lineRule="auto"/>
      <w:ind w:left="1100" w:hanging="220"/>
    </w:pPr>
  </w:style>
  <w:style w:type="paragraph" w:styleId="61">
    <w:name w:val="index 6"/>
    <w:basedOn w:val="a2"/>
    <w:next w:val="a2"/>
    <w:autoRedefine/>
    <w:uiPriority w:val="99"/>
    <w:semiHidden/>
    <w:unhideWhenUsed/>
    <w:rsid w:val="00F74156"/>
    <w:pPr>
      <w:spacing w:after="0" w:line="240" w:lineRule="auto"/>
      <w:ind w:left="1320" w:hanging="220"/>
    </w:pPr>
  </w:style>
  <w:style w:type="paragraph" w:styleId="71">
    <w:name w:val="index 7"/>
    <w:basedOn w:val="a2"/>
    <w:next w:val="a2"/>
    <w:autoRedefine/>
    <w:uiPriority w:val="99"/>
    <w:semiHidden/>
    <w:unhideWhenUsed/>
    <w:rsid w:val="00F74156"/>
    <w:pPr>
      <w:spacing w:after="0" w:line="240" w:lineRule="auto"/>
      <w:ind w:left="1540" w:hanging="220"/>
    </w:pPr>
  </w:style>
  <w:style w:type="paragraph" w:styleId="81">
    <w:name w:val="index 8"/>
    <w:basedOn w:val="a2"/>
    <w:next w:val="a2"/>
    <w:autoRedefine/>
    <w:uiPriority w:val="99"/>
    <w:semiHidden/>
    <w:unhideWhenUsed/>
    <w:rsid w:val="00F74156"/>
    <w:pPr>
      <w:spacing w:after="0" w:line="240" w:lineRule="auto"/>
      <w:ind w:left="1760" w:hanging="220"/>
    </w:pPr>
  </w:style>
  <w:style w:type="paragraph" w:styleId="91">
    <w:name w:val="index 9"/>
    <w:basedOn w:val="a2"/>
    <w:next w:val="a2"/>
    <w:autoRedefine/>
    <w:semiHidden/>
    <w:unhideWhenUsed/>
    <w:rsid w:val="00F74156"/>
    <w:pPr>
      <w:spacing w:after="0" w:line="240" w:lineRule="auto"/>
      <w:ind w:left="1980" w:hanging="220"/>
    </w:pPr>
  </w:style>
  <w:style w:type="paragraph" w:styleId="afff5">
    <w:name w:val="index heading"/>
    <w:basedOn w:val="a2"/>
    <w:next w:val="11"/>
    <w:uiPriority w:val="99"/>
    <w:semiHidden/>
    <w:unhideWhenUsed/>
    <w:rsid w:val="00F74156"/>
    <w:rPr>
      <w:rFonts w:asciiTheme="majorHAnsi" w:eastAsiaTheme="majorEastAsia" w:hAnsiTheme="majorHAnsi" w:cstheme="majorBidi"/>
      <w:b/>
      <w:bCs/>
    </w:rPr>
  </w:style>
  <w:style w:type="character" w:styleId="afff6">
    <w:name w:val="Intense Emphasis"/>
    <w:basedOn w:val="a3"/>
    <w:uiPriority w:val="19"/>
    <w:rsid w:val="00F74156"/>
    <w:rPr>
      <w:b/>
      <w:bCs/>
      <w:i/>
      <w:iCs/>
      <w:color w:val="4F81BD" w:themeColor="accent1"/>
    </w:rPr>
  </w:style>
  <w:style w:type="paragraph" w:styleId="afff7">
    <w:name w:val="Intense Quote"/>
    <w:basedOn w:val="a2"/>
    <w:next w:val="a2"/>
    <w:link w:val="afff8"/>
    <w:uiPriority w:val="19"/>
    <w:rsid w:val="00F74156"/>
    <w:pPr>
      <w:pBdr>
        <w:bottom w:val="single" w:sz="4" w:space="4" w:color="4F81BD" w:themeColor="accent1"/>
      </w:pBdr>
      <w:spacing w:before="200" w:after="280"/>
      <w:ind w:left="936" w:right="936"/>
    </w:pPr>
    <w:rPr>
      <w:b/>
      <w:bCs/>
      <w:i/>
      <w:iCs/>
      <w:color w:val="4F81BD" w:themeColor="accent1"/>
    </w:rPr>
  </w:style>
  <w:style w:type="character" w:customStyle="1" w:styleId="afff8">
    <w:name w:val="明显引用字符"/>
    <w:basedOn w:val="a3"/>
    <w:link w:val="afff7"/>
    <w:uiPriority w:val="19"/>
    <w:rsid w:val="00F74156"/>
    <w:rPr>
      <w:b/>
      <w:bCs/>
      <w:i/>
      <w:iCs/>
      <w:color w:val="4F81BD" w:themeColor="accent1"/>
    </w:rPr>
  </w:style>
  <w:style w:type="character" w:styleId="afff9">
    <w:name w:val="Intense Reference"/>
    <w:basedOn w:val="a3"/>
    <w:uiPriority w:val="19"/>
    <w:rsid w:val="00F74156"/>
    <w:rPr>
      <w:b/>
      <w:bCs/>
      <w:smallCaps/>
      <w:color w:val="C0504D" w:themeColor="accent2"/>
      <w:spacing w:val="5"/>
      <w:u w:val="single"/>
    </w:rPr>
  </w:style>
  <w:style w:type="table" w:customStyle="1" w:styleId="LightGrid1">
    <w:name w:val="Light Grid1"/>
    <w:basedOn w:val="a4"/>
    <w:uiPriority w:val="62"/>
    <w:rsid w:val="00F741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4"/>
    <w:uiPriority w:val="62"/>
    <w:rsid w:val="00F741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4"/>
    <w:uiPriority w:val="62"/>
    <w:rsid w:val="00F7415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4"/>
    <w:uiPriority w:val="62"/>
    <w:rsid w:val="00F741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4"/>
    <w:uiPriority w:val="62"/>
    <w:rsid w:val="00F7415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4"/>
    <w:uiPriority w:val="62"/>
    <w:rsid w:val="00F7415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4"/>
    <w:uiPriority w:val="62"/>
    <w:rsid w:val="00F7415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a4"/>
    <w:uiPriority w:val="61"/>
    <w:rsid w:val="00F741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4"/>
    <w:uiPriority w:val="61"/>
    <w:rsid w:val="00F741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4"/>
    <w:uiPriority w:val="61"/>
    <w:rsid w:val="00F7415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4"/>
    <w:uiPriority w:val="61"/>
    <w:rsid w:val="00F741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4"/>
    <w:uiPriority w:val="61"/>
    <w:rsid w:val="00F7415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4"/>
    <w:uiPriority w:val="61"/>
    <w:rsid w:val="00F7415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4"/>
    <w:uiPriority w:val="61"/>
    <w:rsid w:val="00F7415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a4"/>
    <w:uiPriority w:val="60"/>
    <w:rsid w:val="00F741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4"/>
    <w:uiPriority w:val="60"/>
    <w:rsid w:val="00F741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4"/>
    <w:uiPriority w:val="60"/>
    <w:rsid w:val="00F7415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4"/>
    <w:uiPriority w:val="60"/>
    <w:rsid w:val="00F7415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4"/>
    <w:uiPriority w:val="60"/>
    <w:rsid w:val="00F7415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4"/>
    <w:uiPriority w:val="60"/>
    <w:rsid w:val="00F7415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4"/>
    <w:uiPriority w:val="60"/>
    <w:rsid w:val="00F7415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a">
    <w:name w:val="line number"/>
    <w:basedOn w:val="a3"/>
    <w:uiPriority w:val="99"/>
    <w:semiHidden/>
    <w:unhideWhenUsed/>
    <w:rsid w:val="00F74156"/>
  </w:style>
  <w:style w:type="paragraph" w:styleId="afffb">
    <w:name w:val="List"/>
    <w:basedOn w:val="a2"/>
    <w:uiPriority w:val="99"/>
    <w:semiHidden/>
    <w:unhideWhenUsed/>
    <w:rsid w:val="00F74156"/>
    <w:pPr>
      <w:ind w:left="360" w:hanging="360"/>
      <w:contextualSpacing/>
    </w:pPr>
  </w:style>
  <w:style w:type="paragraph" w:styleId="2a">
    <w:name w:val="List 2"/>
    <w:basedOn w:val="a2"/>
    <w:uiPriority w:val="99"/>
    <w:semiHidden/>
    <w:unhideWhenUsed/>
    <w:rsid w:val="00F74156"/>
    <w:pPr>
      <w:ind w:left="720" w:hanging="360"/>
      <w:contextualSpacing/>
    </w:pPr>
  </w:style>
  <w:style w:type="paragraph" w:styleId="38">
    <w:name w:val="List 3"/>
    <w:basedOn w:val="a2"/>
    <w:uiPriority w:val="99"/>
    <w:semiHidden/>
    <w:unhideWhenUsed/>
    <w:rsid w:val="00F74156"/>
    <w:pPr>
      <w:ind w:left="1080" w:hanging="360"/>
      <w:contextualSpacing/>
    </w:pPr>
  </w:style>
  <w:style w:type="paragraph" w:styleId="44">
    <w:name w:val="List 4"/>
    <w:basedOn w:val="a2"/>
    <w:uiPriority w:val="99"/>
    <w:semiHidden/>
    <w:unhideWhenUsed/>
    <w:rsid w:val="00F74156"/>
    <w:pPr>
      <w:ind w:left="1440" w:hanging="360"/>
      <w:contextualSpacing/>
    </w:pPr>
  </w:style>
  <w:style w:type="paragraph" w:styleId="54">
    <w:name w:val="List 5"/>
    <w:basedOn w:val="a2"/>
    <w:uiPriority w:val="99"/>
    <w:semiHidden/>
    <w:unhideWhenUsed/>
    <w:rsid w:val="00F74156"/>
    <w:pPr>
      <w:ind w:left="1800" w:hanging="360"/>
      <w:contextualSpacing/>
    </w:pPr>
  </w:style>
  <w:style w:type="paragraph" w:styleId="a0">
    <w:name w:val="List Bullet"/>
    <w:basedOn w:val="a2"/>
    <w:uiPriority w:val="99"/>
    <w:semiHidden/>
    <w:unhideWhenUsed/>
    <w:rsid w:val="00F74156"/>
    <w:pPr>
      <w:numPr>
        <w:numId w:val="11"/>
      </w:numPr>
      <w:contextualSpacing/>
    </w:pPr>
  </w:style>
  <w:style w:type="paragraph" w:styleId="20">
    <w:name w:val="List Bullet 2"/>
    <w:basedOn w:val="a2"/>
    <w:uiPriority w:val="99"/>
    <w:semiHidden/>
    <w:unhideWhenUsed/>
    <w:rsid w:val="00F74156"/>
    <w:pPr>
      <w:numPr>
        <w:numId w:val="12"/>
      </w:numPr>
      <w:contextualSpacing/>
    </w:pPr>
  </w:style>
  <w:style w:type="paragraph" w:styleId="30">
    <w:name w:val="List Bullet 3"/>
    <w:basedOn w:val="a2"/>
    <w:uiPriority w:val="99"/>
    <w:semiHidden/>
    <w:unhideWhenUsed/>
    <w:rsid w:val="00F74156"/>
    <w:pPr>
      <w:numPr>
        <w:numId w:val="13"/>
      </w:numPr>
      <w:contextualSpacing/>
    </w:pPr>
  </w:style>
  <w:style w:type="paragraph" w:styleId="40">
    <w:name w:val="List Bullet 4"/>
    <w:basedOn w:val="a2"/>
    <w:uiPriority w:val="99"/>
    <w:semiHidden/>
    <w:unhideWhenUsed/>
    <w:rsid w:val="00F74156"/>
    <w:pPr>
      <w:numPr>
        <w:numId w:val="14"/>
      </w:numPr>
      <w:contextualSpacing/>
    </w:pPr>
  </w:style>
  <w:style w:type="paragraph" w:styleId="50">
    <w:name w:val="List Bullet 5"/>
    <w:basedOn w:val="a2"/>
    <w:uiPriority w:val="99"/>
    <w:semiHidden/>
    <w:unhideWhenUsed/>
    <w:rsid w:val="00F74156"/>
    <w:pPr>
      <w:numPr>
        <w:numId w:val="15"/>
      </w:numPr>
      <w:contextualSpacing/>
    </w:pPr>
  </w:style>
  <w:style w:type="paragraph" w:styleId="afffc">
    <w:name w:val="List Continue"/>
    <w:basedOn w:val="a2"/>
    <w:uiPriority w:val="99"/>
    <w:semiHidden/>
    <w:unhideWhenUsed/>
    <w:rsid w:val="00F74156"/>
    <w:pPr>
      <w:spacing w:after="120"/>
      <w:ind w:left="360"/>
      <w:contextualSpacing/>
    </w:pPr>
  </w:style>
  <w:style w:type="paragraph" w:styleId="2b">
    <w:name w:val="List Continue 2"/>
    <w:basedOn w:val="a2"/>
    <w:uiPriority w:val="99"/>
    <w:semiHidden/>
    <w:unhideWhenUsed/>
    <w:rsid w:val="00F74156"/>
    <w:pPr>
      <w:spacing w:after="120"/>
      <w:ind w:left="720"/>
      <w:contextualSpacing/>
    </w:pPr>
  </w:style>
  <w:style w:type="paragraph" w:styleId="39">
    <w:name w:val="List Continue 3"/>
    <w:basedOn w:val="a2"/>
    <w:uiPriority w:val="99"/>
    <w:semiHidden/>
    <w:unhideWhenUsed/>
    <w:rsid w:val="00F74156"/>
    <w:pPr>
      <w:spacing w:after="120"/>
      <w:ind w:left="1080"/>
      <w:contextualSpacing/>
    </w:pPr>
  </w:style>
  <w:style w:type="paragraph" w:styleId="45">
    <w:name w:val="List Continue 4"/>
    <w:basedOn w:val="a2"/>
    <w:uiPriority w:val="99"/>
    <w:semiHidden/>
    <w:unhideWhenUsed/>
    <w:rsid w:val="00F74156"/>
    <w:pPr>
      <w:spacing w:after="120"/>
      <w:ind w:left="1440"/>
      <w:contextualSpacing/>
    </w:pPr>
  </w:style>
  <w:style w:type="paragraph" w:styleId="55">
    <w:name w:val="List Continue 5"/>
    <w:basedOn w:val="a2"/>
    <w:uiPriority w:val="99"/>
    <w:semiHidden/>
    <w:unhideWhenUsed/>
    <w:rsid w:val="00F74156"/>
    <w:pPr>
      <w:spacing w:after="120"/>
      <w:ind w:left="1800"/>
      <w:contextualSpacing/>
    </w:pPr>
  </w:style>
  <w:style w:type="paragraph" w:styleId="a">
    <w:name w:val="List Number"/>
    <w:basedOn w:val="a2"/>
    <w:uiPriority w:val="99"/>
    <w:semiHidden/>
    <w:unhideWhenUsed/>
    <w:rsid w:val="00F74156"/>
    <w:pPr>
      <w:numPr>
        <w:numId w:val="16"/>
      </w:numPr>
      <w:contextualSpacing/>
    </w:pPr>
  </w:style>
  <w:style w:type="paragraph" w:styleId="2">
    <w:name w:val="List Number 2"/>
    <w:basedOn w:val="a2"/>
    <w:uiPriority w:val="99"/>
    <w:semiHidden/>
    <w:unhideWhenUsed/>
    <w:rsid w:val="00F74156"/>
    <w:pPr>
      <w:numPr>
        <w:numId w:val="17"/>
      </w:numPr>
      <w:contextualSpacing/>
    </w:pPr>
  </w:style>
  <w:style w:type="paragraph" w:styleId="3">
    <w:name w:val="List Number 3"/>
    <w:basedOn w:val="a2"/>
    <w:uiPriority w:val="99"/>
    <w:semiHidden/>
    <w:unhideWhenUsed/>
    <w:rsid w:val="00F74156"/>
    <w:pPr>
      <w:numPr>
        <w:numId w:val="18"/>
      </w:numPr>
      <w:contextualSpacing/>
    </w:pPr>
  </w:style>
  <w:style w:type="paragraph" w:styleId="4">
    <w:name w:val="List Number 4"/>
    <w:basedOn w:val="a2"/>
    <w:uiPriority w:val="99"/>
    <w:semiHidden/>
    <w:unhideWhenUsed/>
    <w:rsid w:val="00F74156"/>
    <w:pPr>
      <w:numPr>
        <w:numId w:val="19"/>
      </w:numPr>
      <w:contextualSpacing/>
    </w:pPr>
  </w:style>
  <w:style w:type="paragraph" w:styleId="5">
    <w:name w:val="List Number 5"/>
    <w:basedOn w:val="a2"/>
    <w:uiPriority w:val="99"/>
    <w:semiHidden/>
    <w:unhideWhenUsed/>
    <w:rsid w:val="00F74156"/>
    <w:pPr>
      <w:numPr>
        <w:numId w:val="20"/>
      </w:numPr>
      <w:contextualSpacing/>
    </w:pPr>
  </w:style>
  <w:style w:type="paragraph" w:styleId="afffd">
    <w:name w:val="macro"/>
    <w:link w:val="afffe"/>
    <w:uiPriority w:val="99"/>
    <w:semiHidden/>
    <w:unhideWhenUsed/>
    <w:rsid w:val="00F7415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afffe">
    <w:name w:val="宏文本字符"/>
    <w:basedOn w:val="a3"/>
    <w:link w:val="afffd"/>
    <w:uiPriority w:val="99"/>
    <w:semiHidden/>
    <w:rsid w:val="00F74156"/>
    <w:rPr>
      <w:rFonts w:ascii="Consolas" w:hAnsi="Consolas" w:cs="Consolas"/>
      <w:sz w:val="20"/>
      <w:szCs w:val="20"/>
    </w:rPr>
  </w:style>
  <w:style w:type="table" w:customStyle="1" w:styleId="MediumGrid11">
    <w:name w:val="Medium Grid 11"/>
    <w:basedOn w:val="a4"/>
    <w:uiPriority w:val="67"/>
    <w:rsid w:val="00F7415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rsid w:val="00F741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4"/>
    <w:uiPriority w:val="67"/>
    <w:rsid w:val="00F7415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4"/>
    <w:uiPriority w:val="67"/>
    <w:rsid w:val="00F7415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4"/>
    <w:uiPriority w:val="67"/>
    <w:rsid w:val="00F7415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4"/>
    <w:uiPriority w:val="67"/>
    <w:rsid w:val="00F741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4"/>
    <w:uiPriority w:val="67"/>
    <w:rsid w:val="00F7415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a4"/>
    <w:uiPriority w:val="65"/>
    <w:rsid w:val="00F7415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4"/>
    <w:uiPriority w:val="65"/>
    <w:rsid w:val="00F7415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4"/>
    <w:uiPriority w:val="65"/>
    <w:rsid w:val="00F7415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4"/>
    <w:uiPriority w:val="65"/>
    <w:rsid w:val="00F7415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4"/>
    <w:uiPriority w:val="65"/>
    <w:rsid w:val="00F74156"/>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4"/>
    <w:uiPriority w:val="65"/>
    <w:rsid w:val="00F7415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4"/>
    <w:uiPriority w:val="65"/>
    <w:rsid w:val="00F74156"/>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4"/>
    <w:uiPriority w:val="63"/>
    <w:rsid w:val="00F7415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4"/>
    <w:uiPriority w:val="63"/>
    <w:rsid w:val="00F741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4"/>
    <w:uiPriority w:val="63"/>
    <w:rsid w:val="00F7415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4"/>
    <w:uiPriority w:val="63"/>
    <w:rsid w:val="00F7415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4"/>
    <w:uiPriority w:val="63"/>
    <w:rsid w:val="00F7415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4"/>
    <w:uiPriority w:val="63"/>
    <w:rsid w:val="00F741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4"/>
    <w:uiPriority w:val="63"/>
    <w:rsid w:val="00F7415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
    <w:name w:val="Message Header"/>
    <w:basedOn w:val="a2"/>
    <w:link w:val="affff0"/>
    <w:uiPriority w:val="99"/>
    <w:semiHidden/>
    <w:unhideWhenUsed/>
    <w:rsid w:val="00F7415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affff0">
    <w:name w:val="邮件标题字符"/>
    <w:basedOn w:val="a3"/>
    <w:link w:val="affff"/>
    <w:uiPriority w:val="99"/>
    <w:semiHidden/>
    <w:rsid w:val="00F74156"/>
    <w:rPr>
      <w:rFonts w:asciiTheme="majorHAnsi" w:eastAsiaTheme="majorEastAsia" w:hAnsiTheme="majorHAnsi" w:cstheme="majorBidi"/>
      <w:sz w:val="24"/>
      <w:szCs w:val="24"/>
      <w:shd w:val="pct20" w:color="auto" w:fill="auto"/>
    </w:rPr>
  </w:style>
  <w:style w:type="paragraph" w:styleId="affff1">
    <w:name w:val="No Spacing"/>
    <w:uiPriority w:val="19"/>
    <w:rsid w:val="00F74156"/>
    <w:pPr>
      <w:spacing w:after="0" w:line="240" w:lineRule="auto"/>
    </w:pPr>
  </w:style>
  <w:style w:type="paragraph" w:styleId="affff2">
    <w:name w:val="Normal (Web)"/>
    <w:basedOn w:val="a2"/>
    <w:semiHidden/>
    <w:unhideWhenUsed/>
    <w:rsid w:val="00F74156"/>
    <w:rPr>
      <w:rFonts w:ascii="Times New Roman" w:hAnsi="Times New Roman" w:cs="Times New Roman"/>
      <w:sz w:val="24"/>
      <w:szCs w:val="24"/>
    </w:rPr>
  </w:style>
  <w:style w:type="paragraph" w:styleId="affff3">
    <w:name w:val="Normal Indent"/>
    <w:basedOn w:val="a2"/>
    <w:uiPriority w:val="99"/>
    <w:semiHidden/>
    <w:unhideWhenUsed/>
    <w:rsid w:val="00F74156"/>
    <w:pPr>
      <w:ind w:left="720"/>
    </w:pPr>
  </w:style>
  <w:style w:type="paragraph" w:styleId="affff4">
    <w:name w:val="Note Heading"/>
    <w:basedOn w:val="a2"/>
    <w:next w:val="a2"/>
    <w:link w:val="affff5"/>
    <w:uiPriority w:val="99"/>
    <w:semiHidden/>
    <w:unhideWhenUsed/>
    <w:rsid w:val="00F74156"/>
    <w:pPr>
      <w:spacing w:after="0" w:line="240" w:lineRule="auto"/>
    </w:pPr>
  </w:style>
  <w:style w:type="character" w:customStyle="1" w:styleId="affff5">
    <w:name w:val="注释标题字符"/>
    <w:basedOn w:val="a3"/>
    <w:link w:val="affff4"/>
    <w:uiPriority w:val="99"/>
    <w:semiHidden/>
    <w:rsid w:val="00F74156"/>
  </w:style>
  <w:style w:type="character" w:styleId="affff6">
    <w:name w:val="page number"/>
    <w:basedOn w:val="a3"/>
    <w:uiPriority w:val="99"/>
    <w:semiHidden/>
    <w:unhideWhenUsed/>
    <w:rsid w:val="00F74156"/>
  </w:style>
  <w:style w:type="character" w:styleId="affff7">
    <w:name w:val="Placeholder Text"/>
    <w:basedOn w:val="a3"/>
    <w:uiPriority w:val="99"/>
    <w:semiHidden/>
    <w:rsid w:val="00F74156"/>
    <w:rPr>
      <w:color w:val="808080"/>
    </w:rPr>
  </w:style>
  <w:style w:type="paragraph" w:styleId="affff8">
    <w:name w:val="Plain Text"/>
    <w:basedOn w:val="a2"/>
    <w:link w:val="affff9"/>
    <w:uiPriority w:val="99"/>
    <w:semiHidden/>
    <w:unhideWhenUsed/>
    <w:rsid w:val="00F74156"/>
    <w:pPr>
      <w:spacing w:after="0" w:line="240" w:lineRule="auto"/>
    </w:pPr>
    <w:rPr>
      <w:rFonts w:ascii="Consolas" w:hAnsi="Consolas" w:cs="Consolas"/>
      <w:sz w:val="21"/>
      <w:szCs w:val="21"/>
    </w:rPr>
  </w:style>
  <w:style w:type="character" w:customStyle="1" w:styleId="affff9">
    <w:name w:val="纯文本字符"/>
    <w:basedOn w:val="a3"/>
    <w:link w:val="affff8"/>
    <w:uiPriority w:val="99"/>
    <w:semiHidden/>
    <w:rsid w:val="00F74156"/>
    <w:rPr>
      <w:rFonts w:ascii="Consolas" w:hAnsi="Consolas" w:cs="Consolas"/>
      <w:sz w:val="21"/>
      <w:szCs w:val="21"/>
    </w:rPr>
  </w:style>
  <w:style w:type="paragraph" w:styleId="affffa">
    <w:name w:val="Salutation"/>
    <w:basedOn w:val="a2"/>
    <w:next w:val="a2"/>
    <w:link w:val="affffb"/>
    <w:uiPriority w:val="99"/>
    <w:semiHidden/>
    <w:unhideWhenUsed/>
    <w:rsid w:val="00F74156"/>
  </w:style>
  <w:style w:type="character" w:customStyle="1" w:styleId="affffb">
    <w:name w:val="贺词字符"/>
    <w:basedOn w:val="a3"/>
    <w:link w:val="affffa"/>
    <w:uiPriority w:val="99"/>
    <w:semiHidden/>
    <w:rsid w:val="00F74156"/>
  </w:style>
  <w:style w:type="paragraph" w:styleId="affffc">
    <w:name w:val="Signature"/>
    <w:basedOn w:val="a2"/>
    <w:link w:val="affffd"/>
    <w:uiPriority w:val="99"/>
    <w:semiHidden/>
    <w:unhideWhenUsed/>
    <w:rsid w:val="00F74156"/>
    <w:pPr>
      <w:spacing w:after="0" w:line="240" w:lineRule="auto"/>
      <w:ind w:left="4320"/>
    </w:pPr>
  </w:style>
  <w:style w:type="character" w:customStyle="1" w:styleId="affffd">
    <w:name w:val="签名字符"/>
    <w:basedOn w:val="a3"/>
    <w:link w:val="affffc"/>
    <w:uiPriority w:val="99"/>
    <w:semiHidden/>
    <w:rsid w:val="00F74156"/>
  </w:style>
  <w:style w:type="character" w:styleId="affffe">
    <w:name w:val="Strong"/>
    <w:basedOn w:val="a3"/>
    <w:uiPriority w:val="19"/>
    <w:rsid w:val="00F74156"/>
    <w:rPr>
      <w:b/>
      <w:bCs/>
    </w:rPr>
  </w:style>
  <w:style w:type="paragraph" w:styleId="afffff">
    <w:name w:val="Subtitle"/>
    <w:basedOn w:val="a2"/>
    <w:next w:val="a2"/>
    <w:link w:val="afffff0"/>
    <w:uiPriority w:val="19"/>
    <w:rsid w:val="00F741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ff0">
    <w:name w:val="副标题字符"/>
    <w:basedOn w:val="a3"/>
    <w:link w:val="afffff"/>
    <w:uiPriority w:val="19"/>
    <w:rsid w:val="00F74156"/>
    <w:rPr>
      <w:rFonts w:asciiTheme="majorHAnsi" w:eastAsiaTheme="majorEastAsia" w:hAnsiTheme="majorHAnsi" w:cstheme="majorBidi"/>
      <w:i/>
      <w:iCs/>
      <w:color w:val="4F81BD" w:themeColor="accent1"/>
      <w:spacing w:val="15"/>
      <w:sz w:val="24"/>
      <w:szCs w:val="24"/>
    </w:rPr>
  </w:style>
  <w:style w:type="character" w:styleId="afffff1">
    <w:name w:val="Subtle Emphasis"/>
    <w:basedOn w:val="a3"/>
    <w:uiPriority w:val="19"/>
    <w:rsid w:val="00F74156"/>
    <w:rPr>
      <w:i/>
      <w:iCs/>
      <w:color w:val="808080" w:themeColor="text1" w:themeTint="7F"/>
    </w:rPr>
  </w:style>
  <w:style w:type="character" w:styleId="afffff2">
    <w:name w:val="Subtle Reference"/>
    <w:basedOn w:val="a3"/>
    <w:uiPriority w:val="19"/>
    <w:rsid w:val="00F74156"/>
    <w:rPr>
      <w:smallCaps/>
      <w:color w:val="C0504D" w:themeColor="accent2"/>
      <w:u w:val="single"/>
    </w:rPr>
  </w:style>
  <w:style w:type="table" w:styleId="12">
    <w:name w:val="Table 3D effects 1"/>
    <w:basedOn w:val="a4"/>
    <w:uiPriority w:val="99"/>
    <w:semiHidden/>
    <w:unhideWhenUsed/>
    <w:rsid w:val="00F7415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4"/>
    <w:uiPriority w:val="99"/>
    <w:semiHidden/>
    <w:unhideWhenUsed/>
    <w:rsid w:val="00F7415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4"/>
    <w:uiPriority w:val="99"/>
    <w:semiHidden/>
    <w:unhideWhenUsed/>
    <w:rsid w:val="00F7415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4"/>
    <w:uiPriority w:val="99"/>
    <w:semiHidden/>
    <w:unhideWhenUsed/>
    <w:rsid w:val="00F74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4"/>
    <w:uiPriority w:val="99"/>
    <w:semiHidden/>
    <w:unhideWhenUsed/>
    <w:rsid w:val="00F74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F7415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F7415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4"/>
    <w:uiPriority w:val="99"/>
    <w:semiHidden/>
    <w:unhideWhenUsed/>
    <w:rsid w:val="00F7415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e">
    <w:name w:val="Table Colorful 2"/>
    <w:basedOn w:val="a4"/>
    <w:uiPriority w:val="99"/>
    <w:semiHidden/>
    <w:unhideWhenUsed/>
    <w:rsid w:val="00F7415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F7415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4"/>
    <w:uiPriority w:val="99"/>
    <w:semiHidden/>
    <w:unhideWhenUsed/>
    <w:rsid w:val="00F741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4"/>
    <w:uiPriority w:val="99"/>
    <w:semiHidden/>
    <w:unhideWhenUsed/>
    <w:rsid w:val="00F7415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F7415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uiPriority w:val="99"/>
    <w:semiHidden/>
    <w:unhideWhenUsed/>
    <w:rsid w:val="00F7415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uiPriority w:val="99"/>
    <w:semiHidden/>
    <w:unhideWhenUsed/>
    <w:rsid w:val="00F7415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3">
    <w:name w:val="Table Contemporary"/>
    <w:basedOn w:val="a4"/>
    <w:uiPriority w:val="99"/>
    <w:semiHidden/>
    <w:unhideWhenUsed/>
    <w:rsid w:val="00F7415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4"/>
    <w:uiPriority w:val="99"/>
    <w:semiHidden/>
    <w:unhideWhenUsed/>
    <w:rsid w:val="00F7415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4"/>
    <w:uiPriority w:val="99"/>
    <w:semiHidden/>
    <w:unhideWhenUsed/>
    <w:rsid w:val="00F74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0">
    <w:name w:val="Table Grid 2"/>
    <w:basedOn w:val="a4"/>
    <w:uiPriority w:val="99"/>
    <w:semiHidden/>
    <w:unhideWhenUsed/>
    <w:rsid w:val="00F7415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F7415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4"/>
    <w:uiPriority w:val="99"/>
    <w:semiHidden/>
    <w:unhideWhenUsed/>
    <w:rsid w:val="00F7415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rsid w:val="00F7415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F7415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4"/>
    <w:uiPriority w:val="99"/>
    <w:semiHidden/>
    <w:unhideWhenUsed/>
    <w:rsid w:val="00F7415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4"/>
    <w:uiPriority w:val="99"/>
    <w:semiHidden/>
    <w:unhideWhenUsed/>
    <w:rsid w:val="00F7415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F7415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4"/>
    <w:uiPriority w:val="99"/>
    <w:semiHidden/>
    <w:unhideWhenUsed/>
    <w:rsid w:val="00F7415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4"/>
    <w:uiPriority w:val="99"/>
    <w:semiHidden/>
    <w:unhideWhenUsed/>
    <w:rsid w:val="00F7415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4"/>
    <w:uiPriority w:val="99"/>
    <w:semiHidden/>
    <w:unhideWhenUsed/>
    <w:rsid w:val="00F7415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F7415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table of authorities"/>
    <w:basedOn w:val="a2"/>
    <w:next w:val="a2"/>
    <w:uiPriority w:val="99"/>
    <w:semiHidden/>
    <w:unhideWhenUsed/>
    <w:rsid w:val="00F74156"/>
    <w:pPr>
      <w:spacing w:after="0"/>
      <w:ind w:left="220" w:hanging="220"/>
    </w:pPr>
  </w:style>
  <w:style w:type="paragraph" w:styleId="afffff6">
    <w:name w:val="table of figures"/>
    <w:basedOn w:val="a2"/>
    <w:next w:val="a2"/>
    <w:uiPriority w:val="99"/>
    <w:semiHidden/>
    <w:unhideWhenUsed/>
    <w:rsid w:val="00F74156"/>
    <w:pPr>
      <w:spacing w:after="0"/>
    </w:pPr>
  </w:style>
  <w:style w:type="table" w:styleId="afffff7">
    <w:name w:val="Table Professional"/>
    <w:basedOn w:val="a4"/>
    <w:uiPriority w:val="99"/>
    <w:semiHidden/>
    <w:unhideWhenUsed/>
    <w:rsid w:val="00F74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4"/>
    <w:uiPriority w:val="99"/>
    <w:semiHidden/>
    <w:unhideWhenUsed/>
    <w:rsid w:val="00F7415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4"/>
    <w:uiPriority w:val="99"/>
    <w:semiHidden/>
    <w:unhideWhenUsed/>
    <w:rsid w:val="00F7415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4"/>
    <w:uiPriority w:val="99"/>
    <w:semiHidden/>
    <w:unhideWhenUsed/>
    <w:rsid w:val="00F7415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4"/>
    <w:uiPriority w:val="99"/>
    <w:semiHidden/>
    <w:unhideWhenUsed/>
    <w:rsid w:val="00F7415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F74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4"/>
    <w:uiPriority w:val="99"/>
    <w:semiHidden/>
    <w:unhideWhenUsed/>
    <w:rsid w:val="00F7415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4"/>
    <w:uiPriority w:val="99"/>
    <w:semiHidden/>
    <w:unhideWhenUsed/>
    <w:rsid w:val="00F7415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F7415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9">
    <w:name w:val="toa heading"/>
    <w:basedOn w:val="a2"/>
    <w:next w:val="a2"/>
    <w:uiPriority w:val="99"/>
    <w:semiHidden/>
    <w:unhideWhenUsed/>
    <w:rsid w:val="00F74156"/>
    <w:pPr>
      <w:spacing w:before="120"/>
    </w:pPr>
    <w:rPr>
      <w:rFonts w:asciiTheme="majorHAnsi" w:eastAsiaTheme="majorEastAsia" w:hAnsiTheme="majorHAnsi" w:cstheme="majorBidi"/>
      <w:b/>
      <w:bCs/>
      <w:sz w:val="24"/>
      <w:szCs w:val="24"/>
    </w:rPr>
  </w:style>
  <w:style w:type="paragraph" w:styleId="1b">
    <w:name w:val="toc 1"/>
    <w:basedOn w:val="a2"/>
    <w:next w:val="a2"/>
    <w:autoRedefine/>
    <w:uiPriority w:val="39"/>
    <w:semiHidden/>
    <w:unhideWhenUsed/>
    <w:rsid w:val="00F74156"/>
    <w:pPr>
      <w:spacing w:after="100"/>
    </w:pPr>
  </w:style>
  <w:style w:type="paragraph" w:styleId="2f5">
    <w:name w:val="toc 2"/>
    <w:basedOn w:val="a2"/>
    <w:next w:val="a2"/>
    <w:autoRedefine/>
    <w:uiPriority w:val="39"/>
    <w:semiHidden/>
    <w:unhideWhenUsed/>
    <w:rsid w:val="00F74156"/>
    <w:pPr>
      <w:spacing w:after="100"/>
      <w:ind w:left="220"/>
    </w:pPr>
  </w:style>
  <w:style w:type="paragraph" w:styleId="3f2">
    <w:name w:val="toc 3"/>
    <w:basedOn w:val="a2"/>
    <w:next w:val="a2"/>
    <w:autoRedefine/>
    <w:uiPriority w:val="39"/>
    <w:semiHidden/>
    <w:unhideWhenUsed/>
    <w:rsid w:val="00F74156"/>
    <w:pPr>
      <w:spacing w:after="100"/>
      <w:ind w:left="440"/>
    </w:pPr>
  </w:style>
  <w:style w:type="paragraph" w:styleId="4a">
    <w:name w:val="toc 4"/>
    <w:basedOn w:val="a2"/>
    <w:next w:val="a2"/>
    <w:autoRedefine/>
    <w:uiPriority w:val="39"/>
    <w:semiHidden/>
    <w:unhideWhenUsed/>
    <w:rsid w:val="00F74156"/>
    <w:pPr>
      <w:spacing w:after="100"/>
      <w:ind w:left="660"/>
    </w:pPr>
  </w:style>
  <w:style w:type="paragraph" w:styleId="59">
    <w:name w:val="toc 5"/>
    <w:basedOn w:val="a2"/>
    <w:next w:val="a2"/>
    <w:autoRedefine/>
    <w:uiPriority w:val="39"/>
    <w:semiHidden/>
    <w:unhideWhenUsed/>
    <w:rsid w:val="00F74156"/>
    <w:pPr>
      <w:spacing w:after="100"/>
      <w:ind w:left="880"/>
    </w:pPr>
  </w:style>
  <w:style w:type="paragraph" w:styleId="64">
    <w:name w:val="toc 6"/>
    <w:basedOn w:val="a2"/>
    <w:next w:val="a2"/>
    <w:autoRedefine/>
    <w:uiPriority w:val="39"/>
    <w:semiHidden/>
    <w:unhideWhenUsed/>
    <w:rsid w:val="00F74156"/>
    <w:pPr>
      <w:spacing w:after="100"/>
      <w:ind w:left="1100"/>
    </w:pPr>
  </w:style>
  <w:style w:type="paragraph" w:styleId="74">
    <w:name w:val="toc 7"/>
    <w:basedOn w:val="a2"/>
    <w:next w:val="a2"/>
    <w:autoRedefine/>
    <w:uiPriority w:val="39"/>
    <w:semiHidden/>
    <w:unhideWhenUsed/>
    <w:rsid w:val="00F74156"/>
    <w:pPr>
      <w:spacing w:after="100"/>
      <w:ind w:left="1320"/>
    </w:pPr>
  </w:style>
  <w:style w:type="paragraph" w:styleId="84">
    <w:name w:val="toc 8"/>
    <w:basedOn w:val="a2"/>
    <w:next w:val="a2"/>
    <w:autoRedefine/>
    <w:uiPriority w:val="39"/>
    <w:semiHidden/>
    <w:unhideWhenUsed/>
    <w:rsid w:val="00F74156"/>
    <w:pPr>
      <w:spacing w:after="100"/>
      <w:ind w:left="1540"/>
    </w:pPr>
  </w:style>
  <w:style w:type="paragraph" w:styleId="92">
    <w:name w:val="toc 9"/>
    <w:basedOn w:val="a2"/>
    <w:next w:val="a2"/>
    <w:autoRedefine/>
    <w:uiPriority w:val="39"/>
    <w:semiHidden/>
    <w:unhideWhenUsed/>
    <w:rsid w:val="00F74156"/>
    <w:pPr>
      <w:spacing w:after="100"/>
      <w:ind w:left="1760"/>
    </w:pPr>
  </w:style>
  <w:style w:type="paragraph" w:styleId="TOC">
    <w:name w:val="TOC Heading"/>
    <w:basedOn w:val="1"/>
    <w:next w:val="a2"/>
    <w:uiPriority w:val="39"/>
    <w:semiHidden/>
    <w:unhideWhenUsed/>
    <w:qFormat/>
    <w:rsid w:val="00F74156"/>
    <w:pPr>
      <w:numPr>
        <w:numId w:val="0"/>
      </w:numPr>
      <w:outlineLvl w:val="9"/>
    </w:pPr>
  </w:style>
  <w:style w:type="paragraph" w:customStyle="1" w:styleId="LRH">
    <w:name w:val="LRH"/>
    <w:basedOn w:val="a6"/>
    <w:qFormat/>
    <w:rsid w:val="00E3217E"/>
    <w:pPr>
      <w:tabs>
        <w:tab w:val="clear" w:pos="9480"/>
        <w:tab w:val="right" w:pos="10000"/>
      </w:tabs>
    </w:pPr>
    <w:rPr>
      <w:sz w:val="20"/>
      <w:szCs w:val="20"/>
    </w:rPr>
  </w:style>
  <w:style w:type="paragraph" w:customStyle="1" w:styleId="RRH">
    <w:name w:val="RRH"/>
    <w:basedOn w:val="a6"/>
    <w:qFormat/>
    <w:rsid w:val="00A47F1D"/>
    <w:pPr>
      <w:tabs>
        <w:tab w:val="clear" w:pos="9480"/>
        <w:tab w:val="right" w:pos="10020"/>
      </w:tabs>
    </w:pPr>
    <w:rPr>
      <w:sz w:val="20"/>
      <w:szCs w:val="20"/>
    </w:rPr>
  </w:style>
  <w:style w:type="character" w:customStyle="1" w:styleId="Folio">
    <w:name w:val="Folio"/>
    <w:basedOn w:val="a3"/>
    <w:uiPriority w:val="1"/>
    <w:rsid w:val="00CE7B10"/>
    <w:rPr>
      <w:rFonts w:ascii="Gill Sans" w:hAnsi="Gill Sans"/>
    </w:rPr>
  </w:style>
  <w:style w:type="paragraph" w:customStyle="1" w:styleId="TCHR">
    <w:name w:val="TCH_R"/>
    <w:basedOn w:val="a2"/>
    <w:uiPriority w:val="19"/>
    <w:rsid w:val="00F04F2E"/>
    <w:pPr>
      <w:pBdr>
        <w:top w:val="single" w:sz="4" w:space="1" w:color="auto"/>
        <w:bottom w:val="single" w:sz="4" w:space="1" w:color="auto"/>
      </w:pBdr>
      <w:spacing w:before="20" w:after="20" w:line="240" w:lineRule="exact"/>
    </w:pPr>
    <w:rPr>
      <w:rFonts w:ascii="Gill Sans" w:eastAsia="Times New Roman" w:hAnsi="Gill Sans" w:cs="Times New Roman"/>
      <w:color w:val="000000" w:themeColor="text1"/>
      <w:sz w:val="18"/>
      <w:szCs w:val="24"/>
    </w:rPr>
  </w:style>
  <w:style w:type="paragraph" w:customStyle="1" w:styleId="verseline">
    <w:name w:val="verseline"/>
    <w:basedOn w:val="a2"/>
    <w:rsid w:val="00631A09"/>
    <w:pPr>
      <w:spacing w:after="0" w:line="360" w:lineRule="auto"/>
    </w:pPr>
    <w:rPr>
      <w:rFonts w:ascii="Times New Roman" w:eastAsia="Times New Roman" w:hAnsi="Times New Roman" w:cs="Times New Roman"/>
      <w:sz w:val="24"/>
      <w:szCs w:val="24"/>
    </w:rPr>
  </w:style>
  <w:style w:type="paragraph" w:customStyle="1" w:styleId="speech">
    <w:name w:val="speech"/>
    <w:basedOn w:val="a2"/>
    <w:rsid w:val="00631A09"/>
    <w:pPr>
      <w:spacing w:after="0" w:line="360" w:lineRule="auto"/>
    </w:pPr>
    <w:rPr>
      <w:rFonts w:ascii="Times New Roman" w:eastAsia="Times New Roman" w:hAnsi="Times New Roman" w:cs="Times New Roman"/>
      <w:sz w:val="24"/>
      <w:szCs w:val="24"/>
    </w:rPr>
  </w:style>
  <w:style w:type="paragraph" w:customStyle="1" w:styleId="fixedtbl">
    <w:name w:val="fixedtbl"/>
    <w:basedOn w:val="a2"/>
    <w:rsid w:val="00631A09"/>
    <w:pPr>
      <w:spacing w:after="0" w:line="360" w:lineRule="auto"/>
    </w:pPr>
    <w:rPr>
      <w:rFonts w:ascii="Times New Roman" w:eastAsia="Times New Roman" w:hAnsi="Times New Roman" w:cs="Times New Roman"/>
      <w:sz w:val="24"/>
      <w:szCs w:val="24"/>
    </w:rPr>
  </w:style>
  <w:style w:type="paragraph" w:customStyle="1" w:styleId="attribute">
    <w:name w:val="attribute"/>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seriespage">
    <w:name w:val="seriespage"/>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series-title">
    <w:name w:val="series-title"/>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series-editors">
    <w:name w:val="series-editors"/>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xx">
    <w:name w:val="xx"/>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fixedimage">
    <w:name w:val="fixedimage"/>
    <w:basedOn w:val="a2"/>
    <w:rsid w:val="00631A09"/>
    <w:pPr>
      <w:spacing w:before="120" w:after="0" w:line="360" w:lineRule="auto"/>
    </w:pPr>
    <w:rPr>
      <w:rFonts w:ascii="Times New Roman" w:eastAsia="Times New Roman" w:hAnsi="Times New Roman" w:cs="Times New Roman"/>
      <w:sz w:val="24"/>
      <w:szCs w:val="24"/>
    </w:rPr>
  </w:style>
  <w:style w:type="paragraph" w:customStyle="1" w:styleId="sublistunordered">
    <w:name w:val="sublistunordered"/>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textbox">
    <w:name w:val="textbox"/>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body">
    <w:name w:val="body"/>
    <w:basedOn w:val="a2"/>
    <w:rsid w:val="00631A09"/>
    <w:pPr>
      <w:shd w:val="clear" w:color="auto" w:fill="C0C0C0"/>
      <w:spacing w:before="100" w:beforeAutospacing="1" w:after="100" w:afterAutospacing="1" w:line="360" w:lineRule="auto"/>
      <w:jc w:val="center"/>
    </w:pPr>
    <w:rPr>
      <w:rFonts w:ascii="Times New Roman" w:eastAsia="Times New Roman" w:hAnsi="Times New Roman" w:cs="Times New Roman"/>
      <w:sz w:val="28"/>
      <w:szCs w:val="28"/>
    </w:rPr>
  </w:style>
  <w:style w:type="paragraph" w:customStyle="1" w:styleId="tail">
    <w:name w:val="tail"/>
    <w:basedOn w:val="a2"/>
    <w:rsid w:val="00631A09"/>
    <w:pPr>
      <w:shd w:val="clear" w:color="auto" w:fill="C0C0C0"/>
      <w:spacing w:before="100" w:beforeAutospacing="1" w:after="100" w:afterAutospacing="1" w:line="360" w:lineRule="auto"/>
      <w:jc w:val="center"/>
    </w:pPr>
    <w:rPr>
      <w:rFonts w:ascii="Times New Roman" w:eastAsia="Times New Roman" w:hAnsi="Times New Roman" w:cs="Times New Roman"/>
      <w:sz w:val="28"/>
      <w:szCs w:val="28"/>
    </w:rPr>
  </w:style>
  <w:style w:type="paragraph" w:customStyle="1" w:styleId="unicode">
    <w:name w:val="unicode"/>
    <w:basedOn w:val="a2"/>
    <w:rsid w:val="00631A09"/>
    <w:pPr>
      <w:spacing w:before="100" w:beforeAutospacing="1" w:after="100" w:afterAutospacing="1" w:line="360" w:lineRule="auto"/>
    </w:pPr>
    <w:rPr>
      <w:rFonts w:ascii="Arial Unicode MS" w:eastAsia="Arial Unicode MS" w:hAnsi="Arial Unicode MS" w:cs="Arial Unicode MS"/>
      <w:sz w:val="24"/>
      <w:szCs w:val="24"/>
    </w:rPr>
  </w:style>
  <w:style w:type="paragraph" w:customStyle="1" w:styleId="IN">
    <w:name w:val="IN"/>
    <w:basedOn w:val="a2"/>
    <w:rsid w:val="00631A09"/>
    <w:pPr>
      <w:spacing w:after="0" w:line="360" w:lineRule="auto"/>
    </w:pPr>
    <w:rPr>
      <w:rFonts w:ascii="Times New Roman" w:eastAsia="Times New Roman" w:hAnsi="Times New Roman" w:cs="Times New Roman"/>
      <w:sz w:val="24"/>
      <w:szCs w:val="24"/>
    </w:rPr>
  </w:style>
  <w:style w:type="paragraph" w:customStyle="1" w:styleId="INFL">
    <w:name w:val="IN FL"/>
    <w:basedOn w:val="a2"/>
    <w:rsid w:val="00631A09"/>
    <w:pPr>
      <w:spacing w:after="0" w:line="360" w:lineRule="auto"/>
    </w:pPr>
    <w:rPr>
      <w:rFonts w:ascii="Times New Roman" w:eastAsia="Times New Roman" w:hAnsi="Times New Roman" w:cs="Times New Roman"/>
      <w:sz w:val="24"/>
      <w:szCs w:val="24"/>
    </w:rPr>
  </w:style>
  <w:style w:type="paragraph" w:customStyle="1" w:styleId="OPIN">
    <w:name w:val="OP IN"/>
    <w:basedOn w:val="a2"/>
    <w:rsid w:val="00631A09"/>
    <w:pPr>
      <w:spacing w:after="0" w:line="360" w:lineRule="auto"/>
    </w:pPr>
    <w:rPr>
      <w:rFonts w:ascii="Times New Roman" w:eastAsia="Times New Roman" w:hAnsi="Times New Roman" w:cs="Times New Roman"/>
      <w:sz w:val="24"/>
      <w:szCs w:val="24"/>
    </w:rPr>
  </w:style>
  <w:style w:type="paragraph" w:customStyle="1" w:styleId="OUT">
    <w:name w:val="OUT"/>
    <w:basedOn w:val="a2"/>
    <w:rsid w:val="00631A09"/>
    <w:pPr>
      <w:spacing w:after="0" w:line="360" w:lineRule="auto"/>
    </w:pPr>
    <w:rPr>
      <w:rFonts w:ascii="Times New Roman" w:eastAsia="Times New Roman" w:hAnsi="Times New Roman" w:cs="Times New Roman"/>
      <w:sz w:val="24"/>
      <w:szCs w:val="24"/>
    </w:rPr>
  </w:style>
  <w:style w:type="paragraph" w:customStyle="1" w:styleId="OUTFL">
    <w:name w:val="OUT FL"/>
    <w:basedOn w:val="a2"/>
    <w:rsid w:val="00631A09"/>
    <w:pPr>
      <w:spacing w:after="0" w:line="360" w:lineRule="auto"/>
    </w:pPr>
    <w:rPr>
      <w:rFonts w:ascii="Times New Roman" w:eastAsia="Times New Roman" w:hAnsi="Times New Roman" w:cs="Times New Roman"/>
      <w:sz w:val="24"/>
      <w:szCs w:val="24"/>
    </w:rPr>
  </w:style>
  <w:style w:type="paragraph" w:customStyle="1" w:styleId="OUTIN">
    <w:name w:val="OUT IN"/>
    <w:basedOn w:val="a2"/>
    <w:rsid w:val="00631A09"/>
    <w:pPr>
      <w:spacing w:after="0" w:line="360" w:lineRule="auto"/>
    </w:pPr>
    <w:rPr>
      <w:rFonts w:ascii="Times New Roman" w:eastAsia="Times New Roman" w:hAnsi="Times New Roman" w:cs="Times New Roman"/>
      <w:sz w:val="24"/>
      <w:szCs w:val="24"/>
    </w:rPr>
  </w:style>
  <w:style w:type="paragraph" w:customStyle="1" w:styleId="OUTINFL">
    <w:name w:val="OUT IN FL"/>
    <w:basedOn w:val="a2"/>
    <w:rsid w:val="00631A09"/>
    <w:pPr>
      <w:spacing w:after="0" w:line="360" w:lineRule="auto"/>
    </w:pPr>
    <w:rPr>
      <w:rFonts w:ascii="Times New Roman" w:eastAsia="Times New Roman" w:hAnsi="Times New Roman" w:cs="Times New Roman"/>
      <w:sz w:val="24"/>
      <w:szCs w:val="24"/>
    </w:rPr>
  </w:style>
  <w:style w:type="paragraph" w:customStyle="1" w:styleId="RefNumDouble">
    <w:name w:val="Ref Num Double"/>
    <w:basedOn w:val="a2"/>
    <w:rsid w:val="00631A09"/>
    <w:pPr>
      <w:spacing w:after="0" w:line="360" w:lineRule="auto"/>
    </w:pPr>
    <w:rPr>
      <w:rFonts w:ascii="Times New Roman" w:eastAsia="Times New Roman" w:hAnsi="Times New Roman" w:cs="Times New Roman"/>
      <w:sz w:val="24"/>
      <w:szCs w:val="24"/>
    </w:rPr>
  </w:style>
  <w:style w:type="paragraph" w:customStyle="1" w:styleId="RefNumSingle">
    <w:name w:val="Ref Num Single"/>
    <w:basedOn w:val="a2"/>
    <w:rsid w:val="00631A09"/>
    <w:pPr>
      <w:spacing w:after="0" w:line="360" w:lineRule="auto"/>
    </w:pPr>
    <w:rPr>
      <w:rFonts w:ascii="Times New Roman" w:eastAsia="Times New Roman" w:hAnsi="Times New Roman" w:cs="Times New Roman"/>
      <w:sz w:val="24"/>
      <w:szCs w:val="24"/>
    </w:rPr>
  </w:style>
  <w:style w:type="paragraph" w:customStyle="1" w:styleId="SUBBL">
    <w:name w:val="SUB BL"/>
    <w:basedOn w:val="BL"/>
    <w:autoRedefine/>
    <w:rsid w:val="00631A09"/>
    <w:pPr>
      <w:numPr>
        <w:numId w:val="0"/>
      </w:numPr>
      <w:spacing w:before="0" w:after="0" w:line="360" w:lineRule="auto"/>
      <w:contextualSpacing w:val="0"/>
      <w:jc w:val="left"/>
    </w:pPr>
    <w:rPr>
      <w:color w:val="666633"/>
      <w:sz w:val="24"/>
    </w:rPr>
  </w:style>
  <w:style w:type="paragraph" w:customStyle="1" w:styleId="SUBNL">
    <w:name w:val="SUB NL"/>
    <w:basedOn w:val="NL"/>
    <w:autoRedefine/>
    <w:rsid w:val="00631A09"/>
    <w:pPr>
      <w:spacing w:before="0" w:after="0" w:line="360" w:lineRule="auto"/>
      <w:ind w:left="0" w:firstLine="0"/>
      <w:contextualSpacing w:val="0"/>
      <w:jc w:val="left"/>
    </w:pPr>
    <w:rPr>
      <w:color w:val="666633"/>
      <w:sz w:val="24"/>
    </w:rPr>
  </w:style>
  <w:style w:type="paragraph" w:customStyle="1" w:styleId="SUBTBL">
    <w:name w:val="SUB TBL"/>
    <w:basedOn w:val="BL"/>
    <w:autoRedefine/>
    <w:rsid w:val="00631A09"/>
    <w:pPr>
      <w:numPr>
        <w:numId w:val="0"/>
      </w:numPr>
      <w:spacing w:before="0" w:after="0" w:line="360" w:lineRule="auto"/>
      <w:contextualSpacing w:val="0"/>
      <w:jc w:val="left"/>
    </w:pPr>
    <w:rPr>
      <w:color w:val="666633"/>
      <w:sz w:val="24"/>
    </w:rPr>
  </w:style>
  <w:style w:type="paragraph" w:customStyle="1" w:styleId="SUBTNL">
    <w:name w:val="SUB TNL"/>
    <w:basedOn w:val="NL"/>
    <w:autoRedefine/>
    <w:rsid w:val="00631A09"/>
    <w:pPr>
      <w:spacing w:before="0" w:after="0" w:line="360" w:lineRule="auto"/>
      <w:ind w:left="0" w:firstLine="0"/>
      <w:contextualSpacing w:val="0"/>
      <w:jc w:val="left"/>
    </w:pPr>
    <w:rPr>
      <w:color w:val="666633"/>
      <w:sz w:val="24"/>
    </w:rPr>
  </w:style>
  <w:style w:type="character" w:customStyle="1" w:styleId="po-number">
    <w:name w:val="po-number"/>
    <w:basedOn w:val="a3"/>
    <w:rsid w:val="00631A09"/>
    <w:rPr>
      <w:vanish/>
      <w:webHidden w:val="0"/>
      <w:specVanish w:val="0"/>
    </w:rPr>
  </w:style>
  <w:style w:type="character" w:customStyle="1" w:styleId="item-title">
    <w:name w:val="item-title"/>
    <w:basedOn w:val="a3"/>
    <w:rsid w:val="00631A09"/>
    <w:rPr>
      <w:b/>
      <w:bCs/>
      <w:shd w:val="clear" w:color="auto" w:fill="FFC0CB"/>
    </w:rPr>
  </w:style>
  <w:style w:type="character" w:customStyle="1" w:styleId="label">
    <w:name w:val="label"/>
    <w:basedOn w:val="a3"/>
    <w:rsid w:val="00631A09"/>
    <w:rPr>
      <w:vanish/>
      <w:webHidden w:val="0"/>
      <w:specVanish w:val="0"/>
    </w:rPr>
  </w:style>
  <w:style w:type="character" w:customStyle="1" w:styleId="report">
    <w:name w:val="report"/>
    <w:basedOn w:val="a3"/>
    <w:rsid w:val="00631A09"/>
    <w:rPr>
      <w:bdr w:val="none" w:sz="0" w:space="0" w:color="auto" w:frame="1"/>
    </w:rPr>
  </w:style>
  <w:style w:type="character" w:customStyle="1" w:styleId="isbn">
    <w:name w:val="isbn"/>
    <w:basedOn w:val="a3"/>
    <w:rsid w:val="00631A09"/>
    <w:rPr>
      <w:bdr w:val="none" w:sz="0" w:space="0" w:color="auto" w:frame="1"/>
      <w:shd w:val="clear" w:color="auto" w:fill="ADD8E6"/>
    </w:rPr>
  </w:style>
  <w:style w:type="character" w:customStyle="1" w:styleId="issn">
    <w:name w:val="issn"/>
    <w:basedOn w:val="a3"/>
    <w:rsid w:val="00631A09"/>
    <w:rPr>
      <w:bdr w:val="none" w:sz="0" w:space="0" w:color="auto" w:frame="1"/>
      <w:shd w:val="clear" w:color="auto" w:fill="ADD8E6"/>
    </w:rPr>
  </w:style>
  <w:style w:type="character" w:customStyle="1" w:styleId="conf">
    <w:name w:val="conf"/>
    <w:basedOn w:val="a3"/>
    <w:rsid w:val="00631A09"/>
    <w:rPr>
      <w:bdr w:val="none" w:sz="0" w:space="0" w:color="auto" w:frame="1"/>
    </w:rPr>
  </w:style>
  <w:style w:type="character" w:customStyle="1" w:styleId="gen">
    <w:name w:val="gen"/>
    <w:basedOn w:val="a3"/>
    <w:rsid w:val="00631A09"/>
    <w:rPr>
      <w:color w:val="FF99CC"/>
      <w:shd w:val="clear" w:color="auto" w:fill="00FFFF"/>
    </w:rPr>
  </w:style>
  <w:style w:type="character" w:customStyle="1" w:styleId="fu">
    <w:name w:val="fu"/>
    <w:basedOn w:val="a3"/>
    <w:rsid w:val="00631A09"/>
    <w:rPr>
      <w:color w:val="A52A2A"/>
    </w:rPr>
  </w:style>
  <w:style w:type="character" w:customStyle="1" w:styleId="tu">
    <w:name w:val="tu"/>
    <w:basedOn w:val="a3"/>
    <w:rsid w:val="00631A09"/>
    <w:rPr>
      <w:color w:val="0000FF"/>
    </w:rPr>
  </w:style>
  <w:style w:type="character" w:customStyle="1" w:styleId="url">
    <w:name w:val="url"/>
    <w:basedOn w:val="a3"/>
    <w:rsid w:val="00631A09"/>
    <w:rPr>
      <w:color w:val="0000FF"/>
    </w:rPr>
  </w:style>
  <w:style w:type="character" w:customStyle="1" w:styleId="customer">
    <w:name w:val="customer"/>
    <w:basedOn w:val="a3"/>
    <w:rsid w:val="00631A09"/>
    <w:rPr>
      <w:bdr w:val="single" w:sz="6" w:space="0" w:color="FF0000" w:frame="1"/>
      <w:shd w:val="clear" w:color="auto" w:fill="90EE90"/>
    </w:rPr>
  </w:style>
  <w:style w:type="character" w:customStyle="1" w:styleId="patent">
    <w:name w:val="patent"/>
    <w:basedOn w:val="a3"/>
    <w:rsid w:val="00631A09"/>
    <w:rPr>
      <w:color w:val="000000"/>
      <w:shd w:val="clear" w:color="auto" w:fill="CD9B9B"/>
    </w:rPr>
  </w:style>
  <w:style w:type="character" w:customStyle="1" w:styleId="trans-source">
    <w:name w:val="trans-source"/>
    <w:basedOn w:val="a3"/>
    <w:rsid w:val="00631A09"/>
    <w:rPr>
      <w:color w:val="000000"/>
      <w:shd w:val="clear" w:color="auto" w:fill="FBA16C"/>
    </w:rPr>
  </w:style>
  <w:style w:type="character" w:customStyle="1" w:styleId="season">
    <w:name w:val="season"/>
    <w:basedOn w:val="a3"/>
    <w:rsid w:val="00631A09"/>
    <w:rPr>
      <w:color w:val="000000"/>
      <w:shd w:val="clear" w:color="auto" w:fill="FFEC8B"/>
    </w:rPr>
  </w:style>
  <w:style w:type="character" w:customStyle="1" w:styleId="thesis">
    <w:name w:val="thesis"/>
    <w:basedOn w:val="a3"/>
    <w:rsid w:val="00631A09"/>
    <w:rPr>
      <w:color w:val="B8860B"/>
      <w:shd w:val="clear" w:color="auto" w:fill="F5FFFA"/>
    </w:rPr>
  </w:style>
  <w:style w:type="character" w:customStyle="1" w:styleId="writer">
    <w:name w:val="writer"/>
    <w:basedOn w:val="a3"/>
    <w:rsid w:val="00631A09"/>
    <w:rPr>
      <w:rFonts w:ascii="Arial Unicode MS" w:eastAsia="Arial Unicode MS" w:hAnsi="Arial Unicode MS" w:cs="Arial Unicode MS" w:hint="eastAsia"/>
      <w:color w:val="FFD700"/>
      <w:sz w:val="36"/>
      <w:szCs w:val="36"/>
    </w:rPr>
  </w:style>
  <w:style w:type="character" w:customStyle="1" w:styleId="role">
    <w:name w:val="role"/>
    <w:basedOn w:val="a3"/>
    <w:rsid w:val="00631A09"/>
    <w:rPr>
      <w:color w:val="878786"/>
    </w:rPr>
  </w:style>
  <w:style w:type="character" w:customStyle="1" w:styleId="scp">
    <w:name w:val="scp"/>
    <w:basedOn w:val="a3"/>
    <w:rsid w:val="00631A09"/>
    <w:rPr>
      <w:smallCaps/>
    </w:rPr>
  </w:style>
  <w:style w:type="character" w:customStyle="1" w:styleId="smallcaps">
    <w:name w:val="smallcaps"/>
    <w:basedOn w:val="a3"/>
    <w:rsid w:val="00631A09"/>
    <w:rPr>
      <w:smallCaps/>
    </w:rPr>
  </w:style>
  <w:style w:type="character" w:customStyle="1" w:styleId="sc">
    <w:name w:val="sc"/>
    <w:basedOn w:val="a3"/>
    <w:rsid w:val="00631A09"/>
    <w:rPr>
      <w:rFonts w:ascii="ESSTIXThirteen" w:hAnsi="ESSTIXThirteen" w:hint="default"/>
    </w:rPr>
  </w:style>
  <w:style w:type="character" w:customStyle="1" w:styleId="openface">
    <w:name w:val="openface"/>
    <w:basedOn w:val="a3"/>
    <w:rsid w:val="00631A09"/>
    <w:rPr>
      <w:rFonts w:ascii="ESSTIXFourteen" w:hAnsi="ESSTIXFourteen" w:hint="default"/>
    </w:rPr>
  </w:style>
  <w:style w:type="character" w:customStyle="1" w:styleId="fr">
    <w:name w:val="fr"/>
    <w:basedOn w:val="a3"/>
    <w:rsid w:val="00631A09"/>
    <w:rPr>
      <w:rFonts w:ascii="ESSTIXFifteen" w:hAnsi="ESSTIXFifteen" w:hint="default"/>
    </w:rPr>
  </w:style>
  <w:style w:type="character" w:customStyle="1" w:styleId="ty0">
    <w:name w:val="ty"/>
    <w:basedOn w:val="a3"/>
    <w:rsid w:val="00631A09"/>
    <w:rPr>
      <w:rFonts w:ascii="Courier New" w:hAnsi="Courier New" w:cs="Courier New" w:hint="default"/>
    </w:rPr>
  </w:style>
  <w:style w:type="character" w:customStyle="1" w:styleId="sanserif">
    <w:name w:val="sanserif"/>
    <w:basedOn w:val="a3"/>
    <w:rsid w:val="00631A09"/>
    <w:rPr>
      <w:rFonts w:ascii="Arial" w:hAnsi="Arial" w:cs="Arial" w:hint="default"/>
    </w:rPr>
  </w:style>
  <w:style w:type="character" w:customStyle="1" w:styleId="tmi">
    <w:name w:val="tmi"/>
    <w:basedOn w:val="a3"/>
    <w:rsid w:val="00631A09"/>
    <w:rPr>
      <w:rFonts w:ascii="Courier New" w:hAnsi="Courier New" w:cs="Courier New" w:hint="default"/>
      <w:i/>
      <w:iCs/>
      <w:shd w:val="clear" w:color="auto" w:fill="FFFF00"/>
    </w:rPr>
  </w:style>
  <w:style w:type="character" w:customStyle="1" w:styleId="tmb">
    <w:name w:val="tmb"/>
    <w:basedOn w:val="a3"/>
    <w:rsid w:val="00631A09"/>
    <w:rPr>
      <w:rFonts w:ascii="Courier New" w:hAnsi="Courier New" w:cs="Courier New" w:hint="default"/>
      <w:b/>
      <w:bCs/>
      <w:shd w:val="clear" w:color="auto" w:fill="FFFF00"/>
    </w:rPr>
  </w:style>
  <w:style w:type="character" w:customStyle="1" w:styleId="smr">
    <w:name w:val="smr"/>
    <w:basedOn w:val="a3"/>
    <w:rsid w:val="00631A09"/>
    <w:rPr>
      <w:rFonts w:ascii="Arial Unicode MS" w:eastAsia="Arial Unicode MS" w:hAnsi="Arial Unicode MS" w:cs="Arial Unicode MS" w:hint="eastAsia"/>
      <w:i w:val="0"/>
      <w:iCs w:val="0"/>
      <w:shd w:val="clear" w:color="auto" w:fill="FFFF00"/>
    </w:rPr>
  </w:style>
  <w:style w:type="character" w:customStyle="1" w:styleId="smbi">
    <w:name w:val="smbi"/>
    <w:basedOn w:val="a3"/>
    <w:rsid w:val="00631A09"/>
    <w:rPr>
      <w:rFonts w:ascii="Arial Unicode MS" w:eastAsia="Arial Unicode MS" w:hAnsi="Arial Unicode MS" w:cs="Arial Unicode MS" w:hint="eastAsia"/>
      <w:b/>
      <w:bCs/>
      <w:i/>
      <w:iCs/>
      <w:shd w:val="clear" w:color="auto" w:fill="FFFF00"/>
    </w:rPr>
  </w:style>
  <w:style w:type="character" w:customStyle="1" w:styleId="base">
    <w:name w:val="base"/>
    <w:basedOn w:val="a3"/>
    <w:rsid w:val="00631A09"/>
  </w:style>
  <w:style w:type="character" w:customStyle="1" w:styleId="sup0">
    <w:name w:val="sup"/>
    <w:basedOn w:val="a3"/>
    <w:rsid w:val="00631A09"/>
    <w:rPr>
      <w:vertAlign w:val="superscript"/>
    </w:rPr>
  </w:style>
  <w:style w:type="character" w:customStyle="1" w:styleId="sub0">
    <w:name w:val="sub"/>
    <w:basedOn w:val="a3"/>
    <w:rsid w:val="00631A09"/>
    <w:rPr>
      <w:vertAlign w:val="subscript"/>
    </w:rPr>
  </w:style>
  <w:style w:type="character" w:customStyle="1" w:styleId="view">
    <w:name w:val="view"/>
    <w:basedOn w:val="a3"/>
    <w:rsid w:val="00631A09"/>
    <w:rPr>
      <w:color w:val="FFFFFF"/>
      <w:effect w:val="blinkBackground"/>
      <w:bdr w:val="single" w:sz="6" w:space="0" w:color="000000" w:frame="1"/>
      <w:shd w:val="clear" w:color="auto" w:fill="0000FF"/>
    </w:rPr>
  </w:style>
  <w:style w:type="character" w:customStyle="1" w:styleId="symbol">
    <w:name w:val="symbol"/>
    <w:basedOn w:val="a3"/>
    <w:rsid w:val="00631A09"/>
    <w:rPr>
      <w:rFonts w:ascii="Symbol" w:hAnsi="Symbol" w:hint="default"/>
    </w:rPr>
  </w:style>
  <w:style w:type="character" w:customStyle="1" w:styleId="zapfwingbats">
    <w:name w:val="zapfwingbats"/>
    <w:basedOn w:val="a3"/>
    <w:rsid w:val="00631A09"/>
    <w:rPr>
      <w:rFonts w:ascii="Zapfwingbats" w:hAnsi="Zapfwingbats" w:hint="default"/>
    </w:rPr>
  </w:style>
  <w:style w:type="character" w:customStyle="1" w:styleId="rborder">
    <w:name w:val="rborder"/>
    <w:basedOn w:val="a3"/>
    <w:rsid w:val="00631A09"/>
  </w:style>
  <w:style w:type="character" w:customStyle="1" w:styleId="webdings">
    <w:name w:val="webdings"/>
    <w:basedOn w:val="a3"/>
    <w:rsid w:val="00631A09"/>
    <w:rPr>
      <w:rFonts w:ascii="Webdings" w:hAnsi="Webdings" w:hint="default"/>
    </w:rPr>
  </w:style>
  <w:style w:type="character" w:customStyle="1" w:styleId="euclidmathone">
    <w:name w:val="euclid_math_one"/>
    <w:basedOn w:val="a3"/>
    <w:rsid w:val="00631A09"/>
    <w:rPr>
      <w:rFonts w:ascii="Euclid Math One" w:hAnsi="Euclid Math One" w:hint="default"/>
    </w:rPr>
  </w:style>
  <w:style w:type="character" w:customStyle="1" w:styleId="euclidmathtwo">
    <w:name w:val="euclid_math_two"/>
    <w:basedOn w:val="a3"/>
    <w:rsid w:val="00631A09"/>
    <w:rPr>
      <w:rFonts w:ascii="Euclid Math Two" w:hAnsi="Euclid Math Two" w:hint="default"/>
    </w:rPr>
  </w:style>
  <w:style w:type="character" w:customStyle="1" w:styleId="euclidextra">
    <w:name w:val="euclid_extra"/>
    <w:basedOn w:val="a3"/>
    <w:rsid w:val="00631A09"/>
    <w:rPr>
      <w:rFonts w:ascii="Euclid Extra" w:hAnsi="Euclid Extra" w:hint="default"/>
    </w:rPr>
  </w:style>
  <w:style w:type="character" w:customStyle="1" w:styleId="mtextra">
    <w:name w:val="mt_extra"/>
    <w:basedOn w:val="a3"/>
    <w:rsid w:val="00631A09"/>
    <w:rPr>
      <w:rFonts w:ascii="MT Extra" w:hAnsi="MT Extra" w:hint="default"/>
    </w:rPr>
  </w:style>
  <w:style w:type="character" w:customStyle="1" w:styleId="presub">
    <w:name w:val="presub"/>
    <w:basedOn w:val="a3"/>
    <w:rsid w:val="00631A09"/>
    <w:rPr>
      <w:vertAlign w:val="subscript"/>
    </w:rPr>
  </w:style>
  <w:style w:type="character" w:customStyle="1" w:styleId="uispace">
    <w:name w:val="uispace"/>
    <w:basedOn w:val="a3"/>
    <w:rsid w:val="00631A09"/>
    <w:rPr>
      <w:shd w:val="clear" w:color="auto" w:fill="0000FF"/>
    </w:rPr>
  </w:style>
  <w:style w:type="character" w:customStyle="1" w:styleId="mathvariant-script">
    <w:name w:val="mathvariant-script"/>
    <w:basedOn w:val="a3"/>
    <w:rsid w:val="00631A09"/>
    <w:rPr>
      <w:rFonts w:ascii="Euclid Math One" w:hAnsi="Euclid Math One" w:hint="default"/>
    </w:rPr>
  </w:style>
  <w:style w:type="character" w:customStyle="1" w:styleId="graphfixed">
    <w:name w:val="graphfixed"/>
    <w:basedOn w:val="a3"/>
    <w:rsid w:val="00631A09"/>
    <w:rPr>
      <w:color w:val="C0C0C0"/>
      <w:bdr w:val="single" w:sz="24" w:space="0" w:color="auto" w:frame="1"/>
      <w:shd w:val="clear" w:color="auto" w:fill="000080"/>
    </w:rPr>
  </w:style>
  <w:style w:type="character" w:customStyle="1" w:styleId="image">
    <w:name w:val="image"/>
    <w:basedOn w:val="a3"/>
    <w:rsid w:val="00631A09"/>
    <w:rPr>
      <w:color w:val="C0C0C0"/>
      <w:bdr w:val="single" w:sz="24" w:space="0" w:color="auto" w:frame="1"/>
      <w:shd w:val="clear" w:color="auto" w:fill="000080"/>
    </w:rPr>
  </w:style>
  <w:style w:type="character" w:customStyle="1" w:styleId="application">
    <w:name w:val="application"/>
    <w:basedOn w:val="a3"/>
    <w:rsid w:val="00631A09"/>
    <w:rPr>
      <w:color w:val="C0C0C0"/>
      <w:bdr w:val="single" w:sz="24" w:space="0" w:color="auto" w:frame="1"/>
      <w:shd w:val="clear" w:color="auto" w:fill="000080"/>
    </w:rPr>
  </w:style>
  <w:style w:type="character" w:customStyle="1" w:styleId="ecopytype">
    <w:name w:val="ecopytype"/>
    <w:basedOn w:val="a3"/>
    <w:rsid w:val="00631A09"/>
    <w:rPr>
      <w:bdr w:val="single" w:sz="6" w:space="0" w:color="FF0000" w:frame="1"/>
      <w:shd w:val="clear" w:color="auto" w:fill="FFC0CB"/>
    </w:rPr>
  </w:style>
  <w:style w:type="character" w:customStyle="1" w:styleId="unicode2">
    <w:name w:val="unicode2"/>
    <w:basedOn w:val="a3"/>
    <w:rsid w:val="00631A09"/>
    <w:rPr>
      <w:rFonts w:ascii="Arial Unicode MS" w:eastAsia="Arial Unicode MS" w:hAnsi="Arial Unicode MS" w:cs="Arial Unicode MS" w:hint="eastAsia"/>
    </w:rPr>
  </w:style>
  <w:style w:type="character" w:customStyle="1" w:styleId="jobid">
    <w:name w:val="jobid"/>
    <w:basedOn w:val="a3"/>
    <w:rsid w:val="00631A09"/>
  </w:style>
  <w:style w:type="character" w:customStyle="1" w:styleId="no-phys-figs">
    <w:name w:val="no-phys-figs"/>
    <w:basedOn w:val="a3"/>
    <w:rsid w:val="00631A09"/>
  </w:style>
  <w:style w:type="character" w:customStyle="1" w:styleId="subject">
    <w:name w:val="subject"/>
    <w:basedOn w:val="a3"/>
    <w:rsid w:val="00631A09"/>
  </w:style>
  <w:style w:type="character" w:customStyle="1" w:styleId="revised">
    <w:name w:val="revised"/>
    <w:basedOn w:val="a3"/>
    <w:rsid w:val="00631A09"/>
  </w:style>
  <w:style w:type="character" w:customStyle="1" w:styleId="revised-second">
    <w:name w:val="revised-second"/>
    <w:basedOn w:val="a3"/>
    <w:rsid w:val="00631A09"/>
  </w:style>
  <w:style w:type="character" w:customStyle="1" w:styleId="revised-third">
    <w:name w:val="revised-third"/>
    <w:basedOn w:val="a3"/>
    <w:rsid w:val="00631A09"/>
  </w:style>
  <w:style w:type="character" w:customStyle="1" w:styleId="apple-converted-space">
    <w:name w:val="apple-converted-space"/>
    <w:basedOn w:val="a3"/>
    <w:rsid w:val="00631A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19" w:unhideWhenUsed="0"/>
    <w:lsdException w:name="heading 2" w:uiPriority="1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9" w:unhideWhenUsed="0"/>
    <w:lsdException w:name="Hyperlink" w:uiPriority="0"/>
    <w:lsdException w:name="FollowedHyperlink" w:uiPriority="0"/>
    <w:lsdException w:name="Strong" w:semiHidden="0" w:uiPriority="19" w:unhideWhenUsed="0"/>
    <w:lsdException w:name="Emphasis" w:semiHidden="0" w:uiPriority="2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1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9" w:unhideWhenUsed="0"/>
    <w:lsdException w:name="Subtle Reference" w:semiHidden="0" w:uiPriority="19" w:unhideWhenUsed="0"/>
    <w:lsdException w:name="Intense Reference" w:semiHidden="0" w:uiPriority="19" w:unhideWhenUsed="0"/>
    <w:lsdException w:name="Book Title" w:semiHidden="0" w:uiPriority="19" w:unhideWhenUsed="0"/>
    <w:lsdException w:name="Bibliography" w:uiPriority="37"/>
    <w:lsdException w:name="TOC Heading" w:uiPriority="39" w:qFormat="1"/>
  </w:latentStyles>
  <w:style w:type="paragraph" w:default="1" w:styleId="a2">
    <w:name w:val="Normal"/>
    <w:uiPriority w:val="19"/>
    <w:rsid w:val="00F526C6"/>
  </w:style>
  <w:style w:type="paragraph" w:styleId="1">
    <w:name w:val="heading 1"/>
    <w:basedOn w:val="a2"/>
    <w:next w:val="a2"/>
    <w:link w:val="10"/>
    <w:uiPriority w:val="19"/>
    <w:rsid w:val="00F74156"/>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19"/>
    <w:semiHidden/>
    <w:unhideWhenUsed/>
    <w:rsid w:val="00F74156"/>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2"/>
    <w:next w:val="a2"/>
    <w:link w:val="32"/>
    <w:uiPriority w:val="9"/>
    <w:semiHidden/>
    <w:unhideWhenUsed/>
    <w:qFormat/>
    <w:rsid w:val="00F74156"/>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41">
    <w:name w:val="heading 4"/>
    <w:basedOn w:val="a2"/>
    <w:next w:val="a2"/>
    <w:link w:val="42"/>
    <w:uiPriority w:val="9"/>
    <w:semiHidden/>
    <w:unhideWhenUsed/>
    <w:qFormat/>
    <w:rsid w:val="00F74156"/>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2"/>
    <w:next w:val="a2"/>
    <w:link w:val="52"/>
    <w:uiPriority w:val="9"/>
    <w:semiHidden/>
    <w:unhideWhenUsed/>
    <w:qFormat/>
    <w:rsid w:val="00F74156"/>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2"/>
    <w:next w:val="a2"/>
    <w:link w:val="60"/>
    <w:uiPriority w:val="9"/>
    <w:semiHidden/>
    <w:unhideWhenUsed/>
    <w:qFormat/>
    <w:rsid w:val="00F74156"/>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iPriority w:val="9"/>
    <w:semiHidden/>
    <w:unhideWhenUsed/>
    <w:qFormat/>
    <w:rsid w:val="00F7415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
    <w:semiHidden/>
    <w:unhideWhenUsed/>
    <w:qFormat/>
    <w:rsid w:val="00F7415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
    <w:semiHidden/>
    <w:unhideWhenUsed/>
    <w:qFormat/>
    <w:rsid w:val="00F7415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TEXT">
    <w:name w:val="TEXT"/>
    <w:qFormat/>
    <w:rsid w:val="00E67142"/>
    <w:pPr>
      <w:spacing w:after="0" w:line="240" w:lineRule="exact"/>
      <w:jc w:val="both"/>
    </w:pPr>
    <w:rPr>
      <w:rFonts w:ascii="Times New Roman" w:eastAsia="Times New Roman" w:hAnsi="Times New Roman" w:cs="Times New Roman"/>
      <w:color w:val="000000" w:themeColor="text1"/>
      <w:sz w:val="20"/>
      <w:szCs w:val="24"/>
    </w:rPr>
  </w:style>
  <w:style w:type="paragraph" w:customStyle="1" w:styleId="TEXTIND">
    <w:name w:val="TEXT IND"/>
    <w:qFormat/>
    <w:rsid w:val="00E67142"/>
    <w:pPr>
      <w:spacing w:after="0" w:line="240" w:lineRule="exact"/>
      <w:ind w:firstLine="240"/>
      <w:jc w:val="both"/>
    </w:pPr>
    <w:rPr>
      <w:rFonts w:ascii="Times New Roman" w:eastAsia="Times New Roman" w:hAnsi="Times New Roman" w:cs="Times New Roman"/>
      <w:color w:val="000000" w:themeColor="text1"/>
      <w:sz w:val="20"/>
      <w:szCs w:val="24"/>
    </w:rPr>
  </w:style>
  <w:style w:type="paragraph" w:customStyle="1" w:styleId="TNL">
    <w:name w:val="TNL"/>
    <w:rsid w:val="00E67142"/>
    <w:pPr>
      <w:numPr>
        <w:numId w:val="6"/>
      </w:numPr>
      <w:spacing w:after="0" w:line="220" w:lineRule="exact"/>
    </w:pPr>
    <w:rPr>
      <w:rFonts w:ascii="Gill Sans" w:eastAsia="Times New Roman" w:hAnsi="Gill Sans" w:cs="Times New Roman"/>
      <w:color w:val="000000" w:themeColor="text1"/>
      <w:sz w:val="18"/>
      <w:szCs w:val="24"/>
    </w:rPr>
  </w:style>
  <w:style w:type="paragraph" w:customStyle="1" w:styleId="TT">
    <w:name w:val="TT"/>
    <w:rsid w:val="00E67142"/>
    <w:pPr>
      <w:spacing w:after="0" w:line="220" w:lineRule="exact"/>
    </w:pPr>
    <w:rPr>
      <w:rFonts w:ascii="Gill Sans" w:eastAsia="Times New Roman" w:hAnsi="Gill Sans" w:cs="Times New Roman"/>
      <w:color w:val="000000" w:themeColor="text1"/>
      <w:sz w:val="18"/>
      <w:szCs w:val="24"/>
    </w:rPr>
  </w:style>
  <w:style w:type="paragraph" w:customStyle="1" w:styleId="TY">
    <w:name w:val="TY"/>
    <w:basedOn w:val="a6"/>
    <w:rsid w:val="005B1D0B"/>
    <w:rPr>
      <w:sz w:val="20"/>
      <w:szCs w:val="20"/>
    </w:rPr>
  </w:style>
  <w:style w:type="paragraph" w:customStyle="1" w:styleId="UL">
    <w:name w:val="UL"/>
    <w:qFormat/>
    <w:rsid w:val="00A904CE"/>
    <w:pPr>
      <w:spacing w:before="240" w:after="240" w:line="240" w:lineRule="exact"/>
      <w:ind w:left="245"/>
      <w:contextualSpacing/>
      <w:jc w:val="both"/>
    </w:pPr>
    <w:rPr>
      <w:rFonts w:ascii="Times New Roman" w:eastAsia="Times New Roman" w:hAnsi="Times New Roman" w:cs="Times New Roman"/>
      <w:color w:val="000000" w:themeColor="text1"/>
      <w:sz w:val="20"/>
      <w:szCs w:val="24"/>
    </w:rPr>
  </w:style>
  <w:style w:type="paragraph" w:customStyle="1" w:styleId="ULB">
    <w:name w:val="ULB"/>
    <w:rsid w:val="00E67142"/>
    <w:pPr>
      <w:numPr>
        <w:numId w:val="7"/>
      </w:numPr>
      <w:spacing w:after="0" w:line="240" w:lineRule="exact"/>
      <w:jc w:val="both"/>
    </w:pPr>
    <w:rPr>
      <w:rFonts w:ascii="Times New Roman" w:eastAsia="Times New Roman" w:hAnsi="Times New Roman" w:cs="Times New Roman"/>
      <w:color w:val="000000" w:themeColor="text1"/>
      <w:sz w:val="20"/>
      <w:szCs w:val="24"/>
    </w:rPr>
  </w:style>
  <w:style w:type="paragraph" w:customStyle="1" w:styleId="ULT">
    <w:name w:val="ULT"/>
    <w:rsid w:val="00E67142"/>
    <w:pPr>
      <w:spacing w:after="0" w:line="240" w:lineRule="exact"/>
      <w:ind w:left="490" w:hanging="245"/>
      <w:jc w:val="both"/>
    </w:pPr>
    <w:rPr>
      <w:rFonts w:ascii="Times New Roman" w:eastAsia="Times New Roman" w:hAnsi="Times New Roman" w:cs="Times New Roman"/>
      <w:color w:val="000000" w:themeColor="text1"/>
      <w:sz w:val="20"/>
      <w:szCs w:val="24"/>
    </w:rPr>
  </w:style>
  <w:style w:type="paragraph" w:customStyle="1" w:styleId="ABKW">
    <w:name w:val="ABKW"/>
    <w:rsid w:val="00E67142"/>
    <w:pPr>
      <w:spacing w:after="0" w:line="240" w:lineRule="exact"/>
      <w:jc w:val="both"/>
    </w:pPr>
    <w:rPr>
      <w:rFonts w:ascii="Gill Sans" w:eastAsia="Times New Roman" w:hAnsi="Gill Sans" w:cs="Times New Roman"/>
      <w:color w:val="000000" w:themeColor="text1"/>
      <w:sz w:val="20"/>
      <w:szCs w:val="24"/>
    </w:rPr>
  </w:style>
  <w:style w:type="paragraph" w:customStyle="1" w:styleId="ABKWH">
    <w:name w:val="ABKWH"/>
    <w:rsid w:val="00E67142"/>
    <w:pPr>
      <w:spacing w:before="720" w:after="0" w:line="240" w:lineRule="exact"/>
    </w:pPr>
    <w:rPr>
      <w:rFonts w:ascii="Gill Sans" w:eastAsia="Times New Roman" w:hAnsi="Gill Sans" w:cs="Times New Roman"/>
      <w:b/>
      <w:color w:val="000000" w:themeColor="text1"/>
      <w:sz w:val="20"/>
      <w:szCs w:val="24"/>
    </w:rPr>
  </w:style>
  <w:style w:type="paragraph" w:customStyle="1" w:styleId="AN">
    <w:name w:val="AN"/>
    <w:rsid w:val="007814F6"/>
    <w:pPr>
      <w:spacing w:after="240" w:line="220" w:lineRule="exact"/>
      <w:jc w:val="both"/>
    </w:pPr>
    <w:rPr>
      <w:rFonts w:ascii="Times New Roman" w:eastAsia="Times New Roman" w:hAnsi="Times New Roman" w:cs="Times New Roman"/>
      <w:color w:val="000000" w:themeColor="text1"/>
      <w:sz w:val="18"/>
      <w:szCs w:val="24"/>
    </w:rPr>
  </w:style>
  <w:style w:type="paragraph" w:customStyle="1" w:styleId="AS">
    <w:name w:val="AS"/>
    <w:rsid w:val="00E67142"/>
    <w:pPr>
      <w:spacing w:after="360" w:line="360" w:lineRule="exact"/>
    </w:pPr>
    <w:rPr>
      <w:rFonts w:ascii="Gill Sans" w:eastAsia="Times New Roman" w:hAnsi="Gill Sans" w:cs="Times New Roman"/>
      <w:b/>
      <w:color w:val="000000" w:themeColor="text1"/>
      <w:sz w:val="32"/>
      <w:szCs w:val="24"/>
    </w:rPr>
  </w:style>
  <w:style w:type="paragraph" w:customStyle="1" w:styleId="AT">
    <w:name w:val="AT"/>
    <w:rsid w:val="00CF7A1E"/>
    <w:pPr>
      <w:spacing w:after="360" w:line="360" w:lineRule="exact"/>
    </w:pPr>
    <w:rPr>
      <w:rFonts w:ascii="Gill Sans" w:eastAsia="Times New Roman" w:hAnsi="Gill Sans" w:cs="Times New Roman"/>
      <w:b/>
      <w:color w:val="000000" w:themeColor="text1"/>
      <w:sz w:val="36"/>
      <w:szCs w:val="24"/>
    </w:rPr>
  </w:style>
  <w:style w:type="paragraph" w:customStyle="1" w:styleId="AU">
    <w:name w:val="AU"/>
    <w:rsid w:val="00E67142"/>
    <w:pPr>
      <w:spacing w:before="360" w:after="0" w:line="280" w:lineRule="exact"/>
    </w:pPr>
    <w:rPr>
      <w:rFonts w:ascii="Gill Sans" w:eastAsia="Times New Roman" w:hAnsi="Gill Sans" w:cs="Times New Roman"/>
      <w:b/>
      <w:color w:val="000000" w:themeColor="text1"/>
      <w:sz w:val="24"/>
      <w:szCs w:val="24"/>
    </w:rPr>
  </w:style>
  <w:style w:type="paragraph" w:styleId="a7">
    <w:name w:val="Balloon Text"/>
    <w:basedOn w:val="a2"/>
    <w:link w:val="a8"/>
    <w:semiHidden/>
    <w:unhideWhenUsed/>
    <w:rsid w:val="004267DF"/>
    <w:pPr>
      <w:spacing w:after="0" w:line="240" w:lineRule="auto"/>
    </w:pPr>
    <w:rPr>
      <w:rFonts w:ascii="Tahoma" w:hAnsi="Tahoma" w:cs="Tahoma"/>
      <w:sz w:val="16"/>
      <w:szCs w:val="16"/>
    </w:rPr>
  </w:style>
  <w:style w:type="character" w:customStyle="1" w:styleId="a8">
    <w:name w:val="批注框文本字符"/>
    <w:basedOn w:val="a3"/>
    <w:link w:val="a7"/>
    <w:semiHidden/>
    <w:rsid w:val="004267DF"/>
    <w:rPr>
      <w:rFonts w:ascii="Tahoma" w:hAnsi="Tahoma" w:cs="Tahoma"/>
      <w:sz w:val="16"/>
      <w:szCs w:val="16"/>
    </w:rPr>
  </w:style>
  <w:style w:type="paragraph" w:customStyle="1" w:styleId="CL">
    <w:name w:val="CL"/>
    <w:basedOn w:val="a2"/>
    <w:rsid w:val="0047795F"/>
    <w:pPr>
      <w:pBdr>
        <w:top w:val="single" w:sz="4" w:space="6" w:color="auto"/>
        <w:left w:val="single" w:sz="4" w:space="0" w:color="auto"/>
        <w:bottom w:val="single" w:sz="4" w:space="6" w:color="auto"/>
        <w:right w:val="single" w:sz="4" w:space="0" w:color="auto"/>
      </w:pBdr>
      <w:spacing w:before="120" w:after="120" w:line="240" w:lineRule="auto"/>
      <w:jc w:val="center"/>
    </w:pPr>
    <w:rPr>
      <w:rFonts w:ascii="Times New Roman" w:eastAsia="Times New Roman" w:hAnsi="Times New Roman" w:cs="Times New Roman"/>
      <w:color w:val="000000" w:themeColor="text1"/>
      <w:sz w:val="20"/>
      <w:szCs w:val="24"/>
    </w:rPr>
  </w:style>
  <w:style w:type="paragraph" w:customStyle="1" w:styleId="EH">
    <w:name w:val="EH"/>
    <w:rsid w:val="00E67142"/>
    <w:pPr>
      <w:spacing w:before="360" w:after="60" w:line="240" w:lineRule="exact"/>
    </w:pPr>
    <w:rPr>
      <w:rFonts w:ascii="Gill Sans" w:eastAsia="Times New Roman" w:hAnsi="Gill Sans" w:cs="Times New Roman"/>
      <w:b/>
      <w:color w:val="000000" w:themeColor="text1"/>
      <w:sz w:val="20"/>
      <w:szCs w:val="24"/>
    </w:rPr>
  </w:style>
  <w:style w:type="character" w:styleId="a9">
    <w:name w:val="Emphasis"/>
    <w:basedOn w:val="a3"/>
    <w:uiPriority w:val="19"/>
    <w:rsid w:val="004267DF"/>
    <w:rPr>
      <w:i/>
      <w:iCs/>
    </w:rPr>
  </w:style>
  <w:style w:type="paragraph" w:styleId="aa">
    <w:name w:val="footer"/>
    <w:basedOn w:val="a2"/>
    <w:link w:val="ab"/>
    <w:uiPriority w:val="99"/>
    <w:semiHidden/>
    <w:unhideWhenUsed/>
    <w:rsid w:val="004267DF"/>
    <w:pPr>
      <w:tabs>
        <w:tab w:val="center" w:pos="4680"/>
        <w:tab w:val="right" w:pos="9360"/>
      </w:tabs>
      <w:spacing w:after="0" w:line="240" w:lineRule="auto"/>
    </w:pPr>
  </w:style>
  <w:style w:type="character" w:customStyle="1" w:styleId="ab">
    <w:name w:val="页脚字符"/>
    <w:basedOn w:val="a3"/>
    <w:link w:val="aa"/>
    <w:uiPriority w:val="99"/>
    <w:semiHidden/>
    <w:rsid w:val="004267DF"/>
  </w:style>
  <w:style w:type="paragraph" w:customStyle="1" w:styleId="H1">
    <w:name w:val="H1"/>
    <w:qFormat/>
    <w:rsid w:val="00E67142"/>
    <w:pPr>
      <w:spacing w:before="360" w:after="120" w:line="280" w:lineRule="exact"/>
    </w:pPr>
    <w:rPr>
      <w:rFonts w:ascii="Gill Sans" w:eastAsia="Times New Roman" w:hAnsi="Gill Sans" w:cs="Times New Roman"/>
      <w:b/>
      <w:color w:val="000000" w:themeColor="text1"/>
      <w:sz w:val="24"/>
      <w:szCs w:val="24"/>
    </w:rPr>
  </w:style>
  <w:style w:type="paragraph" w:styleId="a6">
    <w:name w:val="header"/>
    <w:link w:val="ac"/>
    <w:uiPriority w:val="19"/>
    <w:unhideWhenUsed/>
    <w:rsid w:val="00DF1DDE"/>
    <w:pPr>
      <w:tabs>
        <w:tab w:val="right" w:pos="9480"/>
      </w:tabs>
      <w:spacing w:after="0" w:line="240" w:lineRule="auto"/>
    </w:pPr>
    <w:rPr>
      <w:rFonts w:ascii="Gill Sans" w:hAnsi="Gill Sans"/>
      <w:i/>
    </w:rPr>
  </w:style>
  <w:style w:type="character" w:customStyle="1" w:styleId="ac">
    <w:name w:val="页眉字符"/>
    <w:basedOn w:val="a3"/>
    <w:link w:val="a6"/>
    <w:uiPriority w:val="19"/>
    <w:rsid w:val="00DF1DDE"/>
    <w:rPr>
      <w:rFonts w:ascii="Gill Sans" w:hAnsi="Gill Sans"/>
      <w:i/>
    </w:rPr>
  </w:style>
  <w:style w:type="paragraph" w:styleId="ad">
    <w:name w:val="List Paragraph"/>
    <w:basedOn w:val="a2"/>
    <w:uiPriority w:val="19"/>
    <w:rsid w:val="004267DF"/>
    <w:pPr>
      <w:ind w:left="720"/>
      <w:contextualSpacing/>
    </w:pPr>
  </w:style>
  <w:style w:type="paragraph" w:styleId="ae">
    <w:name w:val="Quote"/>
    <w:basedOn w:val="a2"/>
    <w:next w:val="a2"/>
    <w:link w:val="af"/>
    <w:uiPriority w:val="19"/>
    <w:rsid w:val="004267DF"/>
    <w:rPr>
      <w:i/>
      <w:iCs/>
      <w:color w:val="000000" w:themeColor="text1"/>
    </w:rPr>
  </w:style>
  <w:style w:type="character" w:customStyle="1" w:styleId="af">
    <w:name w:val="引用字符"/>
    <w:basedOn w:val="a3"/>
    <w:link w:val="ae"/>
    <w:uiPriority w:val="19"/>
    <w:rsid w:val="00F526C6"/>
    <w:rPr>
      <w:i/>
      <w:iCs/>
      <w:color w:val="000000" w:themeColor="text1"/>
    </w:rPr>
  </w:style>
  <w:style w:type="paragraph" w:customStyle="1" w:styleId="REF">
    <w:name w:val="REF"/>
    <w:rsid w:val="00E67142"/>
    <w:pPr>
      <w:spacing w:after="0" w:line="220" w:lineRule="exact"/>
      <w:ind w:left="280" w:hanging="280"/>
      <w:jc w:val="both"/>
    </w:pPr>
    <w:rPr>
      <w:rFonts w:ascii="Times New Roman" w:eastAsia="Times New Roman" w:hAnsi="Times New Roman" w:cs="Times New Roman"/>
      <w:color w:val="000000" w:themeColor="text1"/>
      <w:sz w:val="18"/>
      <w:szCs w:val="24"/>
    </w:rPr>
  </w:style>
  <w:style w:type="paragraph" w:styleId="af0">
    <w:name w:val="Title"/>
    <w:basedOn w:val="a2"/>
    <w:next w:val="a2"/>
    <w:link w:val="af1"/>
    <w:qFormat/>
    <w:rsid w:val="004267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标题字符"/>
    <w:basedOn w:val="a3"/>
    <w:link w:val="af0"/>
    <w:rsid w:val="00F526C6"/>
    <w:rPr>
      <w:rFonts w:asciiTheme="majorHAnsi" w:eastAsiaTheme="majorEastAsia" w:hAnsiTheme="majorHAnsi" w:cstheme="majorBidi"/>
      <w:color w:val="17365D" w:themeColor="text2" w:themeShade="BF"/>
      <w:spacing w:val="5"/>
      <w:kern w:val="28"/>
      <w:sz w:val="52"/>
      <w:szCs w:val="52"/>
    </w:rPr>
  </w:style>
  <w:style w:type="paragraph" w:customStyle="1" w:styleId="AF2">
    <w:name w:val="AF"/>
    <w:rsid w:val="00CD50EA"/>
    <w:pPr>
      <w:pBdr>
        <w:top w:val="single" w:sz="4" w:space="1" w:color="auto"/>
      </w:pBdr>
      <w:spacing w:after="0" w:line="200" w:lineRule="exact"/>
    </w:pPr>
    <w:rPr>
      <w:rFonts w:ascii="Gill Sans" w:eastAsia="Times New Roman" w:hAnsi="Gill Sans" w:cs="Times New Roman"/>
      <w:color w:val="000000" w:themeColor="text1"/>
      <w:sz w:val="16"/>
      <w:szCs w:val="24"/>
    </w:rPr>
  </w:style>
  <w:style w:type="paragraph" w:customStyle="1" w:styleId="BL">
    <w:name w:val="BL"/>
    <w:qFormat/>
    <w:rsid w:val="006E2A03"/>
    <w:pPr>
      <w:numPr>
        <w:numId w:val="1"/>
      </w:num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BRA">
    <w:name w:val="BRA"/>
    <w:qFormat/>
    <w:rsid w:val="00E67142"/>
    <w:pPr>
      <w:spacing w:before="360" w:after="0" w:line="220" w:lineRule="exact"/>
    </w:pPr>
    <w:rPr>
      <w:rFonts w:ascii="Gill Sans" w:eastAsia="Times New Roman" w:hAnsi="Gill Sans" w:cs="Times New Roman"/>
      <w:color w:val="000000" w:themeColor="text1"/>
      <w:sz w:val="18"/>
      <w:szCs w:val="24"/>
    </w:rPr>
  </w:style>
  <w:style w:type="paragraph" w:customStyle="1" w:styleId="BRAF">
    <w:name w:val="BRAF"/>
    <w:rsid w:val="00E67142"/>
    <w:pPr>
      <w:spacing w:after="0" w:line="200" w:lineRule="exact"/>
    </w:pPr>
    <w:rPr>
      <w:rFonts w:ascii="Gill Sans" w:eastAsia="Times New Roman" w:hAnsi="Gill Sans" w:cs="Times New Roman"/>
      <w:color w:val="000000" w:themeColor="text1"/>
      <w:sz w:val="16"/>
      <w:szCs w:val="24"/>
    </w:rPr>
  </w:style>
  <w:style w:type="paragraph" w:customStyle="1" w:styleId="BRD">
    <w:name w:val="BRD"/>
    <w:rsid w:val="00E67142"/>
    <w:pPr>
      <w:spacing w:before="240" w:after="240" w:line="220" w:lineRule="exact"/>
    </w:pPr>
    <w:rPr>
      <w:rFonts w:ascii="Gill Sans" w:eastAsia="Times New Roman" w:hAnsi="Gill Sans" w:cs="Times New Roman"/>
      <w:color w:val="000000" w:themeColor="text1"/>
      <w:sz w:val="18"/>
      <w:szCs w:val="24"/>
    </w:rPr>
  </w:style>
  <w:style w:type="paragraph" w:customStyle="1" w:styleId="BRE">
    <w:name w:val="BRE"/>
    <w:rsid w:val="00E67142"/>
    <w:pPr>
      <w:spacing w:after="0" w:line="220" w:lineRule="exact"/>
      <w:ind w:left="240" w:right="240"/>
      <w:jc w:val="both"/>
    </w:pPr>
    <w:rPr>
      <w:rFonts w:ascii="Times New Roman" w:eastAsia="Times New Roman" w:hAnsi="Times New Roman" w:cs="Times New Roman"/>
      <w:color w:val="000000" w:themeColor="text1"/>
      <w:sz w:val="18"/>
      <w:szCs w:val="24"/>
    </w:rPr>
  </w:style>
  <w:style w:type="paragraph" w:customStyle="1" w:styleId="BRREF">
    <w:name w:val="BRREF"/>
    <w:rsid w:val="00E67142"/>
    <w:pPr>
      <w:spacing w:after="0" w:line="220" w:lineRule="exact"/>
      <w:ind w:left="280" w:hanging="280"/>
      <w:jc w:val="both"/>
    </w:pPr>
    <w:rPr>
      <w:rFonts w:ascii="Times New Roman" w:eastAsia="Times New Roman" w:hAnsi="Times New Roman" w:cs="Times New Roman"/>
      <w:color w:val="000000" w:themeColor="text1"/>
      <w:sz w:val="18"/>
      <w:szCs w:val="24"/>
    </w:rPr>
  </w:style>
  <w:style w:type="paragraph" w:customStyle="1" w:styleId="BRT">
    <w:name w:val="BRT"/>
    <w:rsid w:val="00E67142"/>
    <w:pPr>
      <w:spacing w:after="0" w:line="240" w:lineRule="exact"/>
      <w:jc w:val="both"/>
    </w:pPr>
    <w:rPr>
      <w:rFonts w:ascii="Times New Roman" w:eastAsia="Times New Roman" w:hAnsi="Times New Roman" w:cs="Times New Roman"/>
      <w:color w:val="000000" w:themeColor="text1"/>
      <w:sz w:val="20"/>
      <w:szCs w:val="24"/>
    </w:rPr>
  </w:style>
  <w:style w:type="paragraph" w:customStyle="1" w:styleId="BRTI">
    <w:name w:val="BRTI"/>
    <w:rsid w:val="00E67142"/>
    <w:pPr>
      <w:spacing w:after="0" w:line="240" w:lineRule="exact"/>
      <w:ind w:firstLine="240"/>
      <w:jc w:val="both"/>
    </w:pPr>
    <w:rPr>
      <w:rFonts w:ascii="Times New Roman" w:eastAsia="Times New Roman" w:hAnsi="Times New Roman" w:cs="Times New Roman"/>
      <w:color w:val="000000" w:themeColor="text1"/>
      <w:sz w:val="20"/>
      <w:szCs w:val="24"/>
    </w:rPr>
  </w:style>
  <w:style w:type="paragraph" w:customStyle="1" w:styleId="CP">
    <w:name w:val="CP"/>
    <w:rsid w:val="00E67142"/>
    <w:pPr>
      <w:spacing w:before="240" w:after="240" w:line="220" w:lineRule="exact"/>
      <w:jc w:val="both"/>
    </w:pPr>
    <w:rPr>
      <w:rFonts w:ascii="Gill Sans" w:eastAsia="Times New Roman" w:hAnsi="Gill Sans" w:cs="Times New Roman"/>
      <w:color w:val="000000" w:themeColor="text1"/>
      <w:sz w:val="18"/>
      <w:szCs w:val="24"/>
    </w:rPr>
  </w:style>
  <w:style w:type="paragraph" w:customStyle="1" w:styleId="CPB">
    <w:name w:val="CPB"/>
    <w:rsid w:val="001908A3"/>
    <w:pPr>
      <w:spacing w:before="120" w:after="120" w:line="220" w:lineRule="exact"/>
      <w:jc w:val="both"/>
    </w:pPr>
    <w:rPr>
      <w:rFonts w:ascii="Gill Sans" w:eastAsia="Times New Roman" w:hAnsi="Gill Sans" w:cs="Times New Roman"/>
      <w:color w:val="000000" w:themeColor="text1"/>
      <w:sz w:val="18"/>
      <w:szCs w:val="24"/>
    </w:rPr>
  </w:style>
  <w:style w:type="paragraph" w:customStyle="1" w:styleId="CPSO">
    <w:name w:val="CPSO"/>
    <w:rsid w:val="00E67142"/>
    <w:pPr>
      <w:spacing w:after="0" w:line="200" w:lineRule="exact"/>
      <w:jc w:val="both"/>
    </w:pPr>
    <w:rPr>
      <w:rFonts w:ascii="Gill Sans" w:eastAsia="Times New Roman" w:hAnsi="Gill Sans" w:cs="Times New Roman"/>
      <w:color w:val="000000" w:themeColor="text1"/>
      <w:sz w:val="16"/>
      <w:szCs w:val="24"/>
    </w:rPr>
  </w:style>
  <w:style w:type="paragraph" w:customStyle="1" w:styleId="DI">
    <w:name w:val="DI"/>
    <w:rsid w:val="00DA4CA1"/>
    <w:pPr>
      <w:spacing w:before="240" w:after="240" w:line="240" w:lineRule="exact"/>
      <w:ind w:left="240"/>
      <w:jc w:val="both"/>
    </w:pPr>
    <w:rPr>
      <w:rFonts w:ascii="Times New Roman" w:eastAsia="Times New Roman" w:hAnsi="Times New Roman" w:cs="Times New Roman"/>
      <w:color w:val="000000" w:themeColor="text1"/>
      <w:sz w:val="20"/>
      <w:szCs w:val="24"/>
    </w:rPr>
  </w:style>
  <w:style w:type="paragraph" w:customStyle="1" w:styleId="DOI">
    <w:name w:val="DOI"/>
    <w:basedOn w:val="a2"/>
    <w:qFormat/>
    <w:rsid w:val="00E67142"/>
    <w:pPr>
      <w:spacing w:before="120" w:after="120" w:line="240" w:lineRule="exact"/>
      <w:ind w:firstLine="240"/>
      <w:jc w:val="both"/>
    </w:pPr>
    <w:rPr>
      <w:rFonts w:ascii="Times New Roman" w:eastAsia="Times New Roman" w:hAnsi="Times New Roman" w:cs="Times New Roman"/>
      <w:color w:val="7030A0"/>
      <w:sz w:val="20"/>
      <w:szCs w:val="24"/>
    </w:rPr>
  </w:style>
  <w:style w:type="paragraph" w:customStyle="1" w:styleId="DR">
    <w:name w:val="DR"/>
    <w:rsid w:val="00A83763"/>
    <w:pPr>
      <w:spacing w:before="240" w:after="0" w:line="240" w:lineRule="exact"/>
    </w:pPr>
    <w:rPr>
      <w:rFonts w:ascii="Times New Roman" w:eastAsia="Times New Roman" w:hAnsi="Times New Roman" w:cs="Times New Roman"/>
      <w:color w:val="000000" w:themeColor="text1"/>
      <w:sz w:val="20"/>
      <w:szCs w:val="24"/>
    </w:rPr>
  </w:style>
  <w:style w:type="paragraph" w:customStyle="1" w:styleId="EN">
    <w:name w:val="EN"/>
    <w:rsid w:val="00E67142"/>
    <w:pPr>
      <w:spacing w:after="0" w:line="240" w:lineRule="exact"/>
      <w:jc w:val="right"/>
    </w:pPr>
    <w:rPr>
      <w:rFonts w:ascii="Times New Roman" w:eastAsia="Times New Roman" w:hAnsi="Times New Roman" w:cs="Times New Roman"/>
      <w:color w:val="000000" w:themeColor="text1"/>
      <w:sz w:val="20"/>
      <w:szCs w:val="24"/>
    </w:rPr>
  </w:style>
  <w:style w:type="paragraph" w:customStyle="1" w:styleId="EQ">
    <w:name w:val="EQ"/>
    <w:rsid w:val="0037771C"/>
    <w:pPr>
      <w:tabs>
        <w:tab w:val="center" w:pos="2420"/>
        <w:tab w:val="right" w:pos="4840"/>
      </w:tabs>
      <w:spacing w:after="0" w:line="240" w:lineRule="auto"/>
      <w:jc w:val="center"/>
    </w:pPr>
    <w:rPr>
      <w:rFonts w:ascii="Times New Roman" w:eastAsia="Times New Roman" w:hAnsi="Times New Roman" w:cs="Times New Roman"/>
      <w:color w:val="000000" w:themeColor="text1"/>
      <w:sz w:val="20"/>
      <w:szCs w:val="24"/>
    </w:rPr>
  </w:style>
  <w:style w:type="paragraph" w:customStyle="1" w:styleId="EX">
    <w:name w:val="EX"/>
    <w:qFormat/>
    <w:rsid w:val="00E41B39"/>
    <w:pPr>
      <w:spacing w:before="240" w:after="240" w:line="220" w:lineRule="exact"/>
      <w:ind w:left="240" w:right="240"/>
      <w:contextualSpacing/>
      <w:jc w:val="both"/>
    </w:pPr>
    <w:rPr>
      <w:rFonts w:ascii="Times New Roman" w:eastAsia="Times New Roman" w:hAnsi="Times New Roman" w:cs="Times New Roman"/>
      <w:color w:val="000000" w:themeColor="text1"/>
      <w:sz w:val="18"/>
      <w:szCs w:val="24"/>
    </w:rPr>
  </w:style>
  <w:style w:type="paragraph" w:customStyle="1" w:styleId="H2">
    <w:name w:val="H2"/>
    <w:qFormat/>
    <w:rsid w:val="00E67142"/>
    <w:pPr>
      <w:spacing w:before="360" w:after="120" w:line="280" w:lineRule="exact"/>
    </w:pPr>
    <w:rPr>
      <w:rFonts w:ascii="Gill Sans" w:eastAsia="Times New Roman" w:hAnsi="Gill Sans" w:cs="Times New Roman"/>
      <w:i/>
      <w:color w:val="000000" w:themeColor="text1"/>
      <w:sz w:val="24"/>
      <w:szCs w:val="24"/>
    </w:rPr>
  </w:style>
  <w:style w:type="paragraph" w:customStyle="1" w:styleId="H3">
    <w:name w:val="H3"/>
    <w:qFormat/>
    <w:rsid w:val="00172189"/>
    <w:pPr>
      <w:spacing w:before="240" w:after="0" w:line="240" w:lineRule="exact"/>
      <w:jc w:val="both"/>
    </w:pPr>
    <w:rPr>
      <w:rFonts w:ascii="Times New Roman" w:eastAsia="Times New Roman" w:hAnsi="Times New Roman" w:cs="Times New Roman"/>
      <w:color w:val="000000" w:themeColor="text1"/>
      <w:sz w:val="20"/>
      <w:szCs w:val="24"/>
    </w:rPr>
  </w:style>
  <w:style w:type="paragraph" w:customStyle="1" w:styleId="H4">
    <w:name w:val="H4"/>
    <w:qFormat/>
    <w:rsid w:val="00172189"/>
    <w:pPr>
      <w:spacing w:after="0" w:line="240" w:lineRule="exact"/>
      <w:ind w:firstLine="240"/>
      <w:jc w:val="both"/>
    </w:pPr>
    <w:rPr>
      <w:rFonts w:ascii="Times New Roman" w:eastAsia="Times New Roman" w:hAnsi="Times New Roman" w:cs="Times New Roman"/>
      <w:color w:val="000000" w:themeColor="text1"/>
      <w:sz w:val="20"/>
      <w:szCs w:val="24"/>
    </w:rPr>
  </w:style>
  <w:style w:type="paragraph" w:customStyle="1" w:styleId="H4IN">
    <w:name w:val="H4 IN"/>
    <w:rsid w:val="00E67142"/>
    <w:pPr>
      <w:spacing w:before="240" w:after="0" w:line="240" w:lineRule="exact"/>
      <w:ind w:firstLine="240"/>
    </w:pPr>
    <w:rPr>
      <w:rFonts w:ascii="Gill Sans" w:eastAsia="Times New Roman" w:hAnsi="Gill Sans" w:cs="Times New Roman"/>
      <w:i/>
      <w:color w:val="000000" w:themeColor="text1"/>
      <w:sz w:val="20"/>
      <w:szCs w:val="24"/>
    </w:rPr>
  </w:style>
  <w:style w:type="paragraph" w:customStyle="1" w:styleId="imprint">
    <w:name w:val="imprint"/>
    <w:basedOn w:val="a2"/>
    <w:uiPriority w:val="19"/>
    <w:rsid w:val="00101BE2"/>
    <w:pPr>
      <w:spacing w:after="0" w:line="200" w:lineRule="exact"/>
    </w:pPr>
    <w:rPr>
      <w:rFonts w:ascii="Gill Sans" w:hAnsi="Gill Sans"/>
      <w:sz w:val="14"/>
      <w:szCs w:val="14"/>
    </w:rPr>
  </w:style>
  <w:style w:type="paragraph" w:customStyle="1" w:styleId="LL">
    <w:name w:val="LL"/>
    <w:uiPriority w:val="19"/>
    <w:rsid w:val="00DA4CA1"/>
    <w:pPr>
      <w:numPr>
        <w:numId w:val="2"/>
      </w:numPr>
      <w:spacing w:before="240" w:after="240" w:line="240" w:lineRule="exact"/>
      <w:contextualSpacing/>
      <w:jc w:val="both"/>
    </w:pPr>
    <w:rPr>
      <w:rFonts w:ascii="Times New Roman" w:eastAsia="Times New Roman" w:hAnsi="Times New Roman" w:cs="Times New Roman"/>
      <w:color w:val="000000" w:themeColor="text1"/>
      <w:sz w:val="20"/>
      <w:szCs w:val="24"/>
    </w:rPr>
  </w:style>
  <w:style w:type="paragraph" w:customStyle="1" w:styleId="ML">
    <w:name w:val="ML"/>
    <w:rsid w:val="00E67142"/>
    <w:pPr>
      <w:spacing w:after="0" w:line="240" w:lineRule="exact"/>
      <w:ind w:left="490" w:hanging="245"/>
    </w:pPr>
    <w:rPr>
      <w:rFonts w:ascii="Times New Roman" w:eastAsia="Times New Roman" w:hAnsi="Times New Roman" w:cs="Times New Roman"/>
      <w:color w:val="000000" w:themeColor="text1"/>
      <w:sz w:val="20"/>
      <w:szCs w:val="24"/>
    </w:rPr>
  </w:style>
  <w:style w:type="paragraph" w:customStyle="1" w:styleId="NL">
    <w:name w:val="NL"/>
    <w:qFormat/>
    <w:rsid w:val="00DA4CA1"/>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NNUM">
    <w:name w:val="NNUM"/>
    <w:rsid w:val="00477BCB"/>
    <w:pPr>
      <w:numPr>
        <w:numId w:val="4"/>
      </w:numPr>
      <w:spacing w:after="0" w:line="220" w:lineRule="exact"/>
      <w:ind w:left="240" w:hanging="240"/>
      <w:jc w:val="both"/>
    </w:pPr>
    <w:rPr>
      <w:rFonts w:ascii="Times New Roman" w:eastAsia="Times New Roman" w:hAnsi="Times New Roman" w:cs="Times New Roman"/>
      <w:color w:val="000000" w:themeColor="text1"/>
      <w:sz w:val="18"/>
      <w:szCs w:val="24"/>
    </w:rPr>
  </w:style>
  <w:style w:type="paragraph" w:customStyle="1" w:styleId="OQ">
    <w:name w:val="OQ"/>
    <w:rsid w:val="00E67142"/>
    <w:pPr>
      <w:spacing w:after="240" w:line="220" w:lineRule="exact"/>
      <w:ind w:left="245"/>
      <w:jc w:val="both"/>
    </w:pPr>
    <w:rPr>
      <w:rFonts w:ascii="Times New Roman" w:eastAsia="Times New Roman" w:hAnsi="Times New Roman" w:cs="Times New Roman"/>
      <w:color w:val="000000" w:themeColor="text1"/>
      <w:sz w:val="18"/>
      <w:szCs w:val="24"/>
    </w:rPr>
  </w:style>
  <w:style w:type="paragraph" w:customStyle="1" w:styleId="PO">
    <w:name w:val="PO"/>
    <w:rsid w:val="00E67142"/>
    <w:pPr>
      <w:spacing w:after="0" w:line="240" w:lineRule="exact"/>
      <w:ind w:left="240"/>
      <w:jc w:val="both"/>
    </w:pPr>
    <w:rPr>
      <w:rFonts w:ascii="Times New Roman" w:eastAsia="Times New Roman" w:hAnsi="Times New Roman" w:cs="Times New Roman"/>
      <w:color w:val="000000" w:themeColor="text1"/>
      <w:sz w:val="20"/>
      <w:szCs w:val="24"/>
    </w:rPr>
  </w:style>
  <w:style w:type="paragraph" w:customStyle="1" w:styleId="PX">
    <w:name w:val="PX"/>
    <w:rsid w:val="00E67142"/>
    <w:pPr>
      <w:spacing w:after="0" w:line="220" w:lineRule="exact"/>
      <w:ind w:left="245" w:right="240" w:firstLine="202"/>
      <w:jc w:val="both"/>
    </w:pPr>
    <w:rPr>
      <w:rFonts w:ascii="Times New Roman" w:eastAsia="Times New Roman" w:hAnsi="Times New Roman" w:cs="Times New Roman"/>
      <w:color w:val="000000" w:themeColor="text1"/>
      <w:sz w:val="18"/>
      <w:szCs w:val="24"/>
    </w:rPr>
  </w:style>
  <w:style w:type="paragraph" w:customStyle="1" w:styleId="QS">
    <w:name w:val="QS"/>
    <w:rsid w:val="00E67142"/>
    <w:pPr>
      <w:spacing w:after="0" w:line="200" w:lineRule="exact"/>
      <w:jc w:val="right"/>
    </w:pPr>
    <w:rPr>
      <w:rFonts w:ascii="Times New Roman" w:eastAsia="Times New Roman" w:hAnsi="Times New Roman" w:cs="Times New Roman"/>
      <w:color w:val="000000" w:themeColor="text1"/>
      <w:sz w:val="16"/>
      <w:szCs w:val="24"/>
    </w:rPr>
  </w:style>
  <w:style w:type="paragraph" w:customStyle="1" w:styleId="SI">
    <w:name w:val="SI"/>
    <w:rsid w:val="00E67142"/>
    <w:pPr>
      <w:spacing w:after="0" w:line="240" w:lineRule="exact"/>
      <w:jc w:val="right"/>
    </w:pPr>
    <w:rPr>
      <w:rFonts w:ascii="Times New Roman" w:eastAsia="Times New Roman" w:hAnsi="Times New Roman" w:cs="Times New Roman"/>
      <w:color w:val="000000" w:themeColor="text1"/>
      <w:sz w:val="20"/>
      <w:szCs w:val="24"/>
    </w:rPr>
  </w:style>
  <w:style w:type="paragraph" w:customStyle="1" w:styleId="SIAF">
    <w:name w:val="SI AF"/>
    <w:rsid w:val="00E67142"/>
    <w:pPr>
      <w:spacing w:after="0" w:line="240" w:lineRule="exact"/>
      <w:jc w:val="right"/>
    </w:pPr>
    <w:rPr>
      <w:rFonts w:ascii="Times New Roman" w:eastAsia="Times New Roman" w:hAnsi="Times New Roman" w:cs="Times New Roman"/>
      <w:i/>
      <w:color w:val="000000" w:themeColor="text1"/>
      <w:sz w:val="20"/>
      <w:szCs w:val="24"/>
    </w:rPr>
  </w:style>
  <w:style w:type="paragraph" w:customStyle="1" w:styleId="TBL">
    <w:name w:val="TBL"/>
    <w:rsid w:val="006E2A03"/>
    <w:pPr>
      <w:numPr>
        <w:numId w:val="5"/>
      </w:numPr>
      <w:spacing w:after="0" w:line="220" w:lineRule="exact"/>
      <w:ind w:left="180" w:hanging="180"/>
      <w:jc w:val="both"/>
    </w:pPr>
    <w:rPr>
      <w:rFonts w:ascii="Gill Sans" w:eastAsia="Times New Roman" w:hAnsi="Gill Sans" w:cs="Times New Roman"/>
      <w:color w:val="000000" w:themeColor="text1"/>
      <w:sz w:val="18"/>
      <w:szCs w:val="24"/>
    </w:rPr>
  </w:style>
  <w:style w:type="paragraph" w:customStyle="1" w:styleId="TCH">
    <w:name w:val="TCH"/>
    <w:rsid w:val="00CE7B10"/>
    <w:pPr>
      <w:spacing w:before="20" w:after="20" w:line="220" w:lineRule="exact"/>
    </w:pPr>
    <w:rPr>
      <w:rFonts w:ascii="Gill Sans" w:eastAsia="Times New Roman" w:hAnsi="Gill Sans" w:cs="Times New Roman"/>
      <w:color w:val="000000" w:themeColor="text1"/>
      <w:sz w:val="18"/>
      <w:szCs w:val="24"/>
    </w:rPr>
  </w:style>
  <w:style w:type="character" w:customStyle="1" w:styleId="AQ">
    <w:name w:val="AQ"/>
    <w:uiPriority w:val="19"/>
    <w:rsid w:val="005C0656"/>
    <w:rPr>
      <w:rFonts w:ascii="Gill Sans" w:hAnsi="Gill Sans"/>
      <w:b/>
      <w:color w:val="FF0000"/>
      <w:bdr w:val="none" w:sz="0" w:space="0" w:color="auto"/>
      <w:shd w:val="clear" w:color="auto" w:fill="FFF21F"/>
    </w:rPr>
  </w:style>
  <w:style w:type="paragraph" w:customStyle="1" w:styleId="TEMPLATE">
    <w:name w:val="TEMPLATE"/>
    <w:basedOn w:val="AT"/>
    <w:uiPriority w:val="19"/>
    <w:rsid w:val="00E26725"/>
    <w:rPr>
      <w:sz w:val="32"/>
    </w:rPr>
  </w:style>
  <w:style w:type="paragraph" w:customStyle="1" w:styleId="Text-Indent">
    <w:name w:val="Text-Indent"/>
    <w:basedOn w:val="a2"/>
    <w:uiPriority w:val="19"/>
    <w:rsid w:val="00A65614"/>
    <w:pPr>
      <w:autoSpaceDE w:val="0"/>
      <w:autoSpaceDN w:val="0"/>
      <w:adjustRightInd w:val="0"/>
      <w:spacing w:after="0" w:line="240" w:lineRule="atLeast"/>
      <w:ind w:firstLine="240"/>
      <w:jc w:val="both"/>
      <w:textAlignment w:val="center"/>
    </w:pPr>
    <w:rPr>
      <w:rFonts w:ascii="TimesNewRomanPSMT" w:hAnsi="TimesNewRomanPSMT" w:cs="TimesNewRomanPSMT"/>
      <w:color w:val="000000"/>
      <w:sz w:val="20"/>
      <w:szCs w:val="20"/>
    </w:rPr>
  </w:style>
  <w:style w:type="table" w:customStyle="1" w:styleId="SGO">
    <w:name w:val="SGO"/>
    <w:basedOn w:val="a4"/>
    <w:uiPriority w:val="99"/>
    <w:qFormat/>
    <w:rsid w:val="0088318D"/>
    <w:pPr>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styleId="af3">
    <w:name w:val="Table Grid"/>
    <w:basedOn w:val="a4"/>
    <w:rsid w:val="00883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3Character">
    <w:name w:val="H3 Character"/>
    <w:basedOn w:val="a3"/>
    <w:uiPriority w:val="19"/>
    <w:rsid w:val="00DF6EB3"/>
    <w:rPr>
      <w:rFonts w:ascii="Gill Sans" w:hAnsi="Gill Sans"/>
      <w:i/>
    </w:rPr>
  </w:style>
  <w:style w:type="paragraph" w:customStyle="1" w:styleId="AQText">
    <w:name w:val="AQ_Text"/>
    <w:basedOn w:val="a2"/>
    <w:uiPriority w:val="19"/>
    <w:rsid w:val="00646EBA"/>
    <w:pPr>
      <w:spacing w:after="0" w:line="180" w:lineRule="exact"/>
    </w:pPr>
    <w:rPr>
      <w:rFonts w:ascii="Times New Roman" w:eastAsia="Calibri" w:hAnsi="Times New Roman" w:cs="Times New Roman"/>
      <w:sz w:val="16"/>
      <w:szCs w:val="16"/>
      <w:lang w:val="en-IN" w:eastAsia="en-IN"/>
    </w:rPr>
  </w:style>
  <w:style w:type="table" w:customStyle="1" w:styleId="CFTABLE">
    <w:name w:val="CFTABLE"/>
    <w:basedOn w:val="a4"/>
    <w:uiPriority w:val="99"/>
    <w:qFormat/>
    <w:rsid w:val="00646EBA"/>
    <w:pPr>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BOLD">
    <w:name w:val="BOLD"/>
    <w:basedOn w:val="a3"/>
    <w:qFormat/>
    <w:rsid w:val="00F526C6"/>
    <w:rPr>
      <w:rFonts w:cs="Times New Roman"/>
      <w:b/>
      <w:color w:val="000000"/>
      <w:spacing w:val="-2"/>
      <w:sz w:val="18"/>
      <w:szCs w:val="18"/>
    </w:rPr>
  </w:style>
  <w:style w:type="character" w:customStyle="1" w:styleId="BOLDITALIC">
    <w:name w:val="BOLDITALIC"/>
    <w:basedOn w:val="a3"/>
    <w:qFormat/>
    <w:rsid w:val="00F526C6"/>
    <w:rPr>
      <w:b/>
      <w:i/>
    </w:rPr>
  </w:style>
  <w:style w:type="character" w:customStyle="1" w:styleId="ITALIC">
    <w:name w:val="ITALIC"/>
    <w:basedOn w:val="a3"/>
    <w:qFormat/>
    <w:rsid w:val="00F526C6"/>
    <w:rPr>
      <w:i/>
    </w:rPr>
  </w:style>
  <w:style w:type="character" w:customStyle="1" w:styleId="SUB">
    <w:name w:val="SUB"/>
    <w:basedOn w:val="a3"/>
    <w:qFormat/>
    <w:rsid w:val="00F526C6"/>
    <w:rPr>
      <w:dstrike w:val="0"/>
      <w:vertAlign w:val="subscript"/>
    </w:rPr>
  </w:style>
  <w:style w:type="character" w:customStyle="1" w:styleId="SUP">
    <w:name w:val="SUP"/>
    <w:basedOn w:val="a3"/>
    <w:qFormat/>
    <w:rsid w:val="00F526C6"/>
    <w:rPr>
      <w:dstrike w:val="0"/>
      <w:vertAlign w:val="superscript"/>
    </w:rPr>
  </w:style>
  <w:style w:type="paragraph" w:customStyle="1" w:styleId="OP">
    <w:name w:val="OP"/>
    <w:basedOn w:val="a2"/>
    <w:uiPriority w:val="19"/>
    <w:rsid w:val="00851552"/>
    <w:pPr>
      <w:spacing w:before="480" w:after="0" w:line="240" w:lineRule="exact"/>
      <w:jc w:val="both"/>
    </w:pPr>
    <w:rPr>
      <w:rFonts w:ascii="Times New Roman" w:eastAsia="Times New Roman" w:hAnsi="Times New Roman" w:cs="Times New Roman"/>
      <w:sz w:val="20"/>
      <w:szCs w:val="24"/>
    </w:rPr>
  </w:style>
  <w:style w:type="character" w:customStyle="1" w:styleId="CPBCharacter">
    <w:name w:val="CPB Character"/>
    <w:basedOn w:val="a3"/>
    <w:uiPriority w:val="1"/>
    <w:rsid w:val="005148B4"/>
    <w:rPr>
      <w:rFonts w:ascii="Gill Sans" w:hAnsi="Gill Sans"/>
      <w:b/>
    </w:rPr>
  </w:style>
  <w:style w:type="character" w:customStyle="1" w:styleId="H4Character">
    <w:name w:val="H4 Character"/>
    <w:basedOn w:val="H3Character"/>
    <w:uiPriority w:val="19"/>
    <w:rsid w:val="005148B4"/>
    <w:rPr>
      <w:rFonts w:ascii="Gill Sans" w:hAnsi="Gill Sans"/>
      <w:i/>
      <w:sz w:val="20"/>
    </w:rPr>
  </w:style>
  <w:style w:type="paragraph" w:customStyle="1" w:styleId="H2stock">
    <w:name w:val="H2 stock"/>
    <w:basedOn w:val="a2"/>
    <w:uiPriority w:val="19"/>
    <w:rsid w:val="005148B4"/>
    <w:pPr>
      <w:spacing w:after="120" w:line="280" w:lineRule="exact"/>
    </w:pPr>
    <w:rPr>
      <w:rFonts w:ascii="Gill Sans" w:eastAsia="Calibri" w:hAnsi="Gill Sans" w:cs="Times New Roman"/>
      <w:i/>
      <w:sz w:val="24"/>
      <w:szCs w:val="20"/>
    </w:rPr>
  </w:style>
  <w:style w:type="paragraph" w:customStyle="1" w:styleId="H3stock">
    <w:name w:val="H3 stock"/>
    <w:basedOn w:val="a2"/>
    <w:uiPriority w:val="19"/>
    <w:rsid w:val="005148B4"/>
    <w:pPr>
      <w:spacing w:after="0" w:line="240" w:lineRule="exact"/>
      <w:jc w:val="both"/>
    </w:pPr>
    <w:rPr>
      <w:rFonts w:ascii="Times New Roman" w:eastAsia="Calibri" w:hAnsi="Times New Roman" w:cs="Times New Roman"/>
      <w:sz w:val="20"/>
      <w:szCs w:val="20"/>
    </w:rPr>
  </w:style>
  <w:style w:type="paragraph" w:customStyle="1" w:styleId="AFF">
    <w:name w:val="AFF"/>
    <w:basedOn w:val="a2"/>
    <w:uiPriority w:val="19"/>
    <w:rsid w:val="005148B4"/>
    <w:pPr>
      <w:spacing w:after="0" w:line="240" w:lineRule="exact"/>
      <w:jc w:val="both"/>
    </w:pPr>
    <w:rPr>
      <w:rFonts w:ascii="Gill Sans" w:eastAsia="Times New Roman" w:hAnsi="Gill Sans" w:cs="Times New Roman"/>
      <w:sz w:val="16"/>
      <w:szCs w:val="24"/>
    </w:rPr>
  </w:style>
  <w:style w:type="character" w:customStyle="1" w:styleId="BGCharacter">
    <w:name w:val="BG Character"/>
    <w:basedOn w:val="a3"/>
    <w:uiPriority w:val="1"/>
    <w:rsid w:val="005148B4"/>
    <w:rPr>
      <w:rFonts w:ascii="Times New Roman" w:hAnsi="Times New Roman"/>
      <w:b/>
      <w:lang w:val="en-GB"/>
    </w:rPr>
  </w:style>
  <w:style w:type="paragraph" w:customStyle="1" w:styleId="TTH">
    <w:name w:val="TTH"/>
    <w:basedOn w:val="a2"/>
    <w:qFormat/>
    <w:rsid w:val="005148B4"/>
    <w:pPr>
      <w:tabs>
        <w:tab w:val="left" w:pos="99"/>
      </w:tabs>
      <w:spacing w:after="0"/>
      <w:ind w:left="270" w:right="180" w:hanging="270"/>
    </w:pPr>
    <w:rPr>
      <w:rFonts w:ascii="Gill Sans" w:eastAsia="Calibri" w:hAnsi="Gill Sans" w:cs="Times New Roman"/>
      <w:sz w:val="18"/>
      <w:szCs w:val="20"/>
    </w:rPr>
  </w:style>
  <w:style w:type="paragraph" w:customStyle="1" w:styleId="TTI">
    <w:name w:val="TTI"/>
    <w:basedOn w:val="TTH"/>
    <w:qFormat/>
    <w:rsid w:val="005148B4"/>
    <w:pPr>
      <w:ind w:left="240" w:right="0" w:firstLine="0"/>
    </w:pPr>
  </w:style>
  <w:style w:type="paragraph" w:customStyle="1" w:styleId="AQTEXT0">
    <w:name w:val="AQ_TEXT"/>
    <w:basedOn w:val="a2"/>
    <w:qFormat/>
    <w:rsid w:val="005148B4"/>
    <w:pPr>
      <w:spacing w:after="0" w:line="240" w:lineRule="exact"/>
      <w:jc w:val="both"/>
    </w:pPr>
    <w:rPr>
      <w:rFonts w:ascii="Times New Roman" w:eastAsia="Times New Roman" w:hAnsi="Times New Roman" w:cs="Times New Roman"/>
      <w:sz w:val="16"/>
      <w:szCs w:val="16"/>
    </w:rPr>
  </w:style>
  <w:style w:type="numbering" w:styleId="111111">
    <w:name w:val="Outline List 2"/>
    <w:basedOn w:val="a5"/>
    <w:uiPriority w:val="99"/>
    <w:semiHidden/>
    <w:unhideWhenUsed/>
    <w:rsid w:val="00F74156"/>
    <w:pPr>
      <w:numPr>
        <w:numId w:val="8"/>
      </w:numPr>
    </w:pPr>
  </w:style>
  <w:style w:type="numbering" w:styleId="1ai">
    <w:name w:val="Outline List 1"/>
    <w:basedOn w:val="a5"/>
    <w:uiPriority w:val="99"/>
    <w:semiHidden/>
    <w:unhideWhenUsed/>
    <w:rsid w:val="00F74156"/>
    <w:pPr>
      <w:numPr>
        <w:numId w:val="9"/>
      </w:numPr>
    </w:pPr>
  </w:style>
  <w:style w:type="character" w:customStyle="1" w:styleId="10">
    <w:name w:val="标题 1字符"/>
    <w:basedOn w:val="a3"/>
    <w:link w:val="1"/>
    <w:uiPriority w:val="19"/>
    <w:rsid w:val="00F74156"/>
    <w:rPr>
      <w:rFonts w:asciiTheme="majorHAnsi" w:eastAsiaTheme="majorEastAsia" w:hAnsiTheme="majorHAnsi" w:cstheme="majorBidi"/>
      <w:b/>
      <w:bCs/>
      <w:color w:val="365F91" w:themeColor="accent1" w:themeShade="BF"/>
      <w:sz w:val="28"/>
      <w:szCs w:val="28"/>
    </w:rPr>
  </w:style>
  <w:style w:type="character" w:customStyle="1" w:styleId="22">
    <w:name w:val="标题 2字符"/>
    <w:basedOn w:val="a3"/>
    <w:link w:val="21"/>
    <w:uiPriority w:val="19"/>
    <w:semiHidden/>
    <w:rsid w:val="00F74156"/>
    <w:rPr>
      <w:rFonts w:asciiTheme="majorHAnsi" w:eastAsiaTheme="majorEastAsia" w:hAnsiTheme="majorHAnsi" w:cstheme="majorBidi"/>
      <w:b/>
      <w:bCs/>
      <w:color w:val="4F81BD" w:themeColor="accent1"/>
      <w:sz w:val="26"/>
      <w:szCs w:val="26"/>
    </w:rPr>
  </w:style>
  <w:style w:type="character" w:customStyle="1" w:styleId="32">
    <w:name w:val="标题 3字符"/>
    <w:basedOn w:val="a3"/>
    <w:link w:val="31"/>
    <w:uiPriority w:val="9"/>
    <w:semiHidden/>
    <w:rsid w:val="00F74156"/>
    <w:rPr>
      <w:rFonts w:asciiTheme="majorHAnsi" w:eastAsiaTheme="majorEastAsia" w:hAnsiTheme="majorHAnsi" w:cstheme="majorBidi"/>
      <w:b/>
      <w:bCs/>
      <w:color w:val="4F81BD" w:themeColor="accent1"/>
    </w:rPr>
  </w:style>
  <w:style w:type="character" w:customStyle="1" w:styleId="42">
    <w:name w:val="标题 4字符"/>
    <w:basedOn w:val="a3"/>
    <w:link w:val="41"/>
    <w:uiPriority w:val="9"/>
    <w:semiHidden/>
    <w:rsid w:val="00F74156"/>
    <w:rPr>
      <w:rFonts w:asciiTheme="majorHAnsi" w:eastAsiaTheme="majorEastAsia" w:hAnsiTheme="majorHAnsi" w:cstheme="majorBidi"/>
      <w:b/>
      <w:bCs/>
      <w:i/>
      <w:iCs/>
      <w:color w:val="4F81BD" w:themeColor="accent1"/>
    </w:rPr>
  </w:style>
  <w:style w:type="character" w:customStyle="1" w:styleId="52">
    <w:name w:val="标题 5字符"/>
    <w:basedOn w:val="a3"/>
    <w:link w:val="51"/>
    <w:uiPriority w:val="9"/>
    <w:semiHidden/>
    <w:rsid w:val="00F74156"/>
    <w:rPr>
      <w:rFonts w:asciiTheme="majorHAnsi" w:eastAsiaTheme="majorEastAsia" w:hAnsiTheme="majorHAnsi" w:cstheme="majorBidi"/>
      <w:color w:val="243F60" w:themeColor="accent1" w:themeShade="7F"/>
    </w:rPr>
  </w:style>
  <w:style w:type="character" w:customStyle="1" w:styleId="60">
    <w:name w:val="标题 6字符"/>
    <w:basedOn w:val="a3"/>
    <w:link w:val="6"/>
    <w:uiPriority w:val="9"/>
    <w:semiHidden/>
    <w:rsid w:val="00F74156"/>
    <w:rPr>
      <w:rFonts w:asciiTheme="majorHAnsi" w:eastAsiaTheme="majorEastAsia" w:hAnsiTheme="majorHAnsi" w:cstheme="majorBidi"/>
      <w:i/>
      <w:iCs/>
      <w:color w:val="243F60" w:themeColor="accent1" w:themeShade="7F"/>
    </w:rPr>
  </w:style>
  <w:style w:type="character" w:customStyle="1" w:styleId="70">
    <w:name w:val="标题 7字符"/>
    <w:basedOn w:val="a3"/>
    <w:link w:val="7"/>
    <w:uiPriority w:val="9"/>
    <w:semiHidden/>
    <w:rsid w:val="00F74156"/>
    <w:rPr>
      <w:rFonts w:asciiTheme="majorHAnsi" w:eastAsiaTheme="majorEastAsia" w:hAnsiTheme="majorHAnsi" w:cstheme="majorBidi"/>
      <w:i/>
      <w:iCs/>
      <w:color w:val="404040" w:themeColor="text1" w:themeTint="BF"/>
    </w:rPr>
  </w:style>
  <w:style w:type="character" w:customStyle="1" w:styleId="80">
    <w:name w:val="标题 8字符"/>
    <w:basedOn w:val="a3"/>
    <w:link w:val="8"/>
    <w:uiPriority w:val="9"/>
    <w:semiHidden/>
    <w:rsid w:val="00F74156"/>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uiPriority w:val="9"/>
    <w:semiHidden/>
    <w:rsid w:val="00F74156"/>
    <w:rPr>
      <w:rFonts w:asciiTheme="majorHAnsi" w:eastAsiaTheme="majorEastAsia" w:hAnsiTheme="majorHAnsi" w:cstheme="majorBidi"/>
      <w:i/>
      <w:iCs/>
      <w:color w:val="404040" w:themeColor="text1" w:themeTint="BF"/>
      <w:sz w:val="20"/>
      <w:szCs w:val="20"/>
    </w:rPr>
  </w:style>
  <w:style w:type="numbering" w:styleId="a1">
    <w:name w:val="Outline List 3"/>
    <w:basedOn w:val="a5"/>
    <w:uiPriority w:val="99"/>
    <w:semiHidden/>
    <w:unhideWhenUsed/>
    <w:rsid w:val="00F74156"/>
    <w:pPr>
      <w:numPr>
        <w:numId w:val="10"/>
      </w:numPr>
    </w:pPr>
  </w:style>
  <w:style w:type="paragraph" w:styleId="af4">
    <w:name w:val="Bibliography"/>
    <w:basedOn w:val="a2"/>
    <w:next w:val="a2"/>
    <w:uiPriority w:val="37"/>
    <w:semiHidden/>
    <w:unhideWhenUsed/>
    <w:rsid w:val="00F74156"/>
  </w:style>
  <w:style w:type="paragraph" w:styleId="af5">
    <w:name w:val="Block Text"/>
    <w:basedOn w:val="a2"/>
    <w:uiPriority w:val="99"/>
    <w:semiHidden/>
    <w:unhideWhenUsed/>
    <w:rsid w:val="00F7415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af6">
    <w:name w:val="Body Text"/>
    <w:basedOn w:val="a2"/>
    <w:link w:val="af7"/>
    <w:uiPriority w:val="99"/>
    <w:semiHidden/>
    <w:unhideWhenUsed/>
    <w:rsid w:val="00F74156"/>
    <w:pPr>
      <w:spacing w:after="120"/>
    </w:pPr>
  </w:style>
  <w:style w:type="character" w:customStyle="1" w:styleId="af7">
    <w:name w:val="正文文本字符"/>
    <w:basedOn w:val="a3"/>
    <w:link w:val="af6"/>
    <w:uiPriority w:val="99"/>
    <w:semiHidden/>
    <w:rsid w:val="00F74156"/>
  </w:style>
  <w:style w:type="paragraph" w:styleId="23">
    <w:name w:val="Body Text 2"/>
    <w:basedOn w:val="a2"/>
    <w:link w:val="24"/>
    <w:uiPriority w:val="99"/>
    <w:semiHidden/>
    <w:unhideWhenUsed/>
    <w:rsid w:val="00F74156"/>
    <w:pPr>
      <w:spacing w:after="120" w:line="480" w:lineRule="auto"/>
    </w:pPr>
  </w:style>
  <w:style w:type="character" w:customStyle="1" w:styleId="24">
    <w:name w:val="正文文本 2字符"/>
    <w:basedOn w:val="a3"/>
    <w:link w:val="23"/>
    <w:uiPriority w:val="99"/>
    <w:semiHidden/>
    <w:rsid w:val="00F74156"/>
  </w:style>
  <w:style w:type="paragraph" w:styleId="33">
    <w:name w:val="Body Text 3"/>
    <w:basedOn w:val="a2"/>
    <w:link w:val="34"/>
    <w:uiPriority w:val="99"/>
    <w:semiHidden/>
    <w:unhideWhenUsed/>
    <w:rsid w:val="00F74156"/>
    <w:pPr>
      <w:spacing w:after="120"/>
    </w:pPr>
    <w:rPr>
      <w:sz w:val="16"/>
      <w:szCs w:val="16"/>
    </w:rPr>
  </w:style>
  <w:style w:type="character" w:customStyle="1" w:styleId="34">
    <w:name w:val="正文文本 3字符"/>
    <w:basedOn w:val="a3"/>
    <w:link w:val="33"/>
    <w:uiPriority w:val="99"/>
    <w:semiHidden/>
    <w:rsid w:val="00F74156"/>
    <w:rPr>
      <w:sz w:val="16"/>
      <w:szCs w:val="16"/>
    </w:rPr>
  </w:style>
  <w:style w:type="paragraph" w:styleId="af8">
    <w:name w:val="Body Text First Indent"/>
    <w:basedOn w:val="af6"/>
    <w:link w:val="af9"/>
    <w:uiPriority w:val="99"/>
    <w:semiHidden/>
    <w:unhideWhenUsed/>
    <w:rsid w:val="00F74156"/>
    <w:pPr>
      <w:spacing w:after="200"/>
      <w:ind w:firstLine="360"/>
    </w:pPr>
  </w:style>
  <w:style w:type="character" w:customStyle="1" w:styleId="af9">
    <w:name w:val="正文首行缩进字符"/>
    <w:basedOn w:val="af7"/>
    <w:link w:val="af8"/>
    <w:uiPriority w:val="99"/>
    <w:semiHidden/>
    <w:rsid w:val="00F74156"/>
  </w:style>
  <w:style w:type="paragraph" w:styleId="afa">
    <w:name w:val="Body Text Indent"/>
    <w:basedOn w:val="a2"/>
    <w:link w:val="afb"/>
    <w:uiPriority w:val="99"/>
    <w:semiHidden/>
    <w:unhideWhenUsed/>
    <w:rsid w:val="00F74156"/>
    <w:pPr>
      <w:spacing w:after="120"/>
      <w:ind w:left="360"/>
    </w:pPr>
  </w:style>
  <w:style w:type="character" w:customStyle="1" w:styleId="afb">
    <w:name w:val="正文文本缩进字符"/>
    <w:basedOn w:val="a3"/>
    <w:link w:val="afa"/>
    <w:uiPriority w:val="99"/>
    <w:semiHidden/>
    <w:rsid w:val="00F74156"/>
  </w:style>
  <w:style w:type="paragraph" w:styleId="25">
    <w:name w:val="Body Text First Indent 2"/>
    <w:basedOn w:val="afa"/>
    <w:link w:val="26"/>
    <w:uiPriority w:val="99"/>
    <w:semiHidden/>
    <w:unhideWhenUsed/>
    <w:rsid w:val="00F74156"/>
    <w:pPr>
      <w:spacing w:after="200"/>
      <w:ind w:firstLine="360"/>
    </w:pPr>
  </w:style>
  <w:style w:type="character" w:customStyle="1" w:styleId="26">
    <w:name w:val="正文首行缩进 2字符"/>
    <w:basedOn w:val="afb"/>
    <w:link w:val="25"/>
    <w:uiPriority w:val="99"/>
    <w:semiHidden/>
    <w:rsid w:val="00F74156"/>
  </w:style>
  <w:style w:type="paragraph" w:styleId="27">
    <w:name w:val="Body Text Indent 2"/>
    <w:basedOn w:val="a2"/>
    <w:link w:val="28"/>
    <w:uiPriority w:val="99"/>
    <w:semiHidden/>
    <w:unhideWhenUsed/>
    <w:rsid w:val="00F74156"/>
    <w:pPr>
      <w:spacing w:after="120" w:line="480" w:lineRule="auto"/>
      <w:ind w:left="360"/>
    </w:pPr>
  </w:style>
  <w:style w:type="character" w:customStyle="1" w:styleId="28">
    <w:name w:val="正文文本缩进 2字符"/>
    <w:basedOn w:val="a3"/>
    <w:link w:val="27"/>
    <w:uiPriority w:val="99"/>
    <w:semiHidden/>
    <w:rsid w:val="00F74156"/>
  </w:style>
  <w:style w:type="paragraph" w:styleId="35">
    <w:name w:val="Body Text Indent 3"/>
    <w:basedOn w:val="a2"/>
    <w:link w:val="36"/>
    <w:uiPriority w:val="99"/>
    <w:semiHidden/>
    <w:unhideWhenUsed/>
    <w:rsid w:val="00F74156"/>
    <w:pPr>
      <w:spacing w:after="120"/>
      <w:ind w:left="360"/>
    </w:pPr>
    <w:rPr>
      <w:sz w:val="16"/>
      <w:szCs w:val="16"/>
    </w:rPr>
  </w:style>
  <w:style w:type="character" w:customStyle="1" w:styleId="36">
    <w:name w:val="正文文本缩进 3字符"/>
    <w:basedOn w:val="a3"/>
    <w:link w:val="35"/>
    <w:uiPriority w:val="99"/>
    <w:semiHidden/>
    <w:rsid w:val="00F74156"/>
    <w:rPr>
      <w:sz w:val="16"/>
      <w:szCs w:val="16"/>
    </w:rPr>
  </w:style>
  <w:style w:type="character" w:styleId="afc">
    <w:name w:val="Book Title"/>
    <w:basedOn w:val="a3"/>
    <w:uiPriority w:val="19"/>
    <w:rsid w:val="00F74156"/>
    <w:rPr>
      <w:b/>
      <w:bCs/>
      <w:smallCaps/>
      <w:spacing w:val="5"/>
    </w:rPr>
  </w:style>
  <w:style w:type="paragraph" w:styleId="afd">
    <w:name w:val="caption"/>
    <w:basedOn w:val="a2"/>
    <w:next w:val="a2"/>
    <w:uiPriority w:val="35"/>
    <w:semiHidden/>
    <w:unhideWhenUsed/>
    <w:qFormat/>
    <w:rsid w:val="00F74156"/>
    <w:pPr>
      <w:spacing w:line="240" w:lineRule="auto"/>
    </w:pPr>
    <w:rPr>
      <w:b/>
      <w:bCs/>
      <w:color w:val="4F81BD" w:themeColor="accent1"/>
      <w:sz w:val="18"/>
      <w:szCs w:val="18"/>
    </w:rPr>
  </w:style>
  <w:style w:type="paragraph" w:styleId="afe">
    <w:name w:val="Closing"/>
    <w:basedOn w:val="a2"/>
    <w:link w:val="aff0"/>
    <w:uiPriority w:val="99"/>
    <w:semiHidden/>
    <w:unhideWhenUsed/>
    <w:rsid w:val="00F74156"/>
    <w:pPr>
      <w:spacing w:after="0" w:line="240" w:lineRule="auto"/>
      <w:ind w:left="4320"/>
    </w:pPr>
  </w:style>
  <w:style w:type="character" w:customStyle="1" w:styleId="aff0">
    <w:name w:val="正在关闭字符"/>
    <w:basedOn w:val="a3"/>
    <w:link w:val="afe"/>
    <w:uiPriority w:val="99"/>
    <w:semiHidden/>
    <w:rsid w:val="00F74156"/>
  </w:style>
  <w:style w:type="table" w:customStyle="1" w:styleId="ColorfulGrid1">
    <w:name w:val="Colorful Grid1"/>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4"/>
    <w:uiPriority w:val="73"/>
    <w:rsid w:val="00F741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4"/>
    <w:uiPriority w:val="72"/>
    <w:rsid w:val="00F7415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F7415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annotation reference"/>
    <w:basedOn w:val="a3"/>
    <w:uiPriority w:val="99"/>
    <w:semiHidden/>
    <w:unhideWhenUsed/>
    <w:rsid w:val="00F74156"/>
    <w:rPr>
      <w:sz w:val="16"/>
      <w:szCs w:val="16"/>
    </w:rPr>
  </w:style>
  <w:style w:type="paragraph" w:styleId="aff2">
    <w:name w:val="annotation text"/>
    <w:basedOn w:val="a2"/>
    <w:link w:val="aff3"/>
    <w:uiPriority w:val="99"/>
    <w:semiHidden/>
    <w:unhideWhenUsed/>
    <w:rsid w:val="00F74156"/>
    <w:pPr>
      <w:spacing w:line="240" w:lineRule="auto"/>
    </w:pPr>
    <w:rPr>
      <w:sz w:val="20"/>
      <w:szCs w:val="20"/>
    </w:rPr>
  </w:style>
  <w:style w:type="character" w:customStyle="1" w:styleId="aff3">
    <w:name w:val="注释文本字符"/>
    <w:basedOn w:val="a3"/>
    <w:link w:val="aff2"/>
    <w:uiPriority w:val="99"/>
    <w:semiHidden/>
    <w:rsid w:val="00F74156"/>
    <w:rPr>
      <w:sz w:val="20"/>
      <w:szCs w:val="20"/>
    </w:rPr>
  </w:style>
  <w:style w:type="paragraph" w:styleId="aff4">
    <w:name w:val="annotation subject"/>
    <w:basedOn w:val="aff2"/>
    <w:next w:val="aff2"/>
    <w:link w:val="aff5"/>
    <w:uiPriority w:val="99"/>
    <w:semiHidden/>
    <w:unhideWhenUsed/>
    <w:rsid w:val="00F74156"/>
    <w:rPr>
      <w:b/>
      <w:bCs/>
    </w:rPr>
  </w:style>
  <w:style w:type="character" w:customStyle="1" w:styleId="aff5">
    <w:name w:val="批注主题字符"/>
    <w:basedOn w:val="aff3"/>
    <w:link w:val="aff4"/>
    <w:uiPriority w:val="99"/>
    <w:semiHidden/>
    <w:rsid w:val="00F74156"/>
    <w:rPr>
      <w:b/>
      <w:bCs/>
      <w:sz w:val="20"/>
      <w:szCs w:val="20"/>
    </w:rPr>
  </w:style>
  <w:style w:type="table" w:customStyle="1" w:styleId="DarkList1">
    <w:name w:val="Dark List1"/>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4"/>
    <w:uiPriority w:val="70"/>
    <w:rsid w:val="00F7415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6">
    <w:name w:val="Date"/>
    <w:basedOn w:val="a2"/>
    <w:next w:val="a2"/>
    <w:link w:val="aff7"/>
    <w:uiPriority w:val="99"/>
    <w:semiHidden/>
    <w:unhideWhenUsed/>
    <w:rsid w:val="00F74156"/>
  </w:style>
  <w:style w:type="character" w:customStyle="1" w:styleId="aff7">
    <w:name w:val="日期字符"/>
    <w:basedOn w:val="a3"/>
    <w:link w:val="aff6"/>
    <w:uiPriority w:val="99"/>
    <w:semiHidden/>
    <w:rsid w:val="00F74156"/>
  </w:style>
  <w:style w:type="paragraph" w:styleId="aff8">
    <w:name w:val="Document Map"/>
    <w:basedOn w:val="a2"/>
    <w:link w:val="aff9"/>
    <w:uiPriority w:val="99"/>
    <w:semiHidden/>
    <w:unhideWhenUsed/>
    <w:rsid w:val="00F74156"/>
    <w:pPr>
      <w:spacing w:after="0" w:line="240" w:lineRule="auto"/>
    </w:pPr>
    <w:rPr>
      <w:rFonts w:ascii="Tahoma" w:hAnsi="Tahoma" w:cs="Tahoma"/>
      <w:sz w:val="16"/>
      <w:szCs w:val="16"/>
    </w:rPr>
  </w:style>
  <w:style w:type="character" w:customStyle="1" w:styleId="aff9">
    <w:name w:val="文档结构图 字符"/>
    <w:basedOn w:val="a3"/>
    <w:link w:val="aff8"/>
    <w:uiPriority w:val="99"/>
    <w:semiHidden/>
    <w:rsid w:val="00F74156"/>
    <w:rPr>
      <w:rFonts w:ascii="Tahoma" w:hAnsi="Tahoma" w:cs="Tahoma"/>
      <w:sz w:val="16"/>
      <w:szCs w:val="16"/>
    </w:rPr>
  </w:style>
  <w:style w:type="paragraph" w:styleId="affa">
    <w:name w:val="E-mail Signature"/>
    <w:basedOn w:val="a2"/>
    <w:link w:val="affb"/>
    <w:uiPriority w:val="99"/>
    <w:semiHidden/>
    <w:unhideWhenUsed/>
    <w:rsid w:val="00F74156"/>
    <w:pPr>
      <w:spacing w:after="0" w:line="240" w:lineRule="auto"/>
    </w:pPr>
  </w:style>
  <w:style w:type="character" w:customStyle="1" w:styleId="affb">
    <w:name w:val="电子邮件签名字符"/>
    <w:basedOn w:val="a3"/>
    <w:link w:val="affa"/>
    <w:uiPriority w:val="99"/>
    <w:semiHidden/>
    <w:rsid w:val="00F74156"/>
  </w:style>
  <w:style w:type="character" w:styleId="affc">
    <w:name w:val="endnote reference"/>
    <w:basedOn w:val="a3"/>
    <w:uiPriority w:val="99"/>
    <w:semiHidden/>
    <w:unhideWhenUsed/>
    <w:rsid w:val="00F74156"/>
    <w:rPr>
      <w:vertAlign w:val="superscript"/>
    </w:rPr>
  </w:style>
  <w:style w:type="paragraph" w:styleId="affd">
    <w:name w:val="endnote text"/>
    <w:basedOn w:val="a2"/>
    <w:link w:val="affe"/>
    <w:uiPriority w:val="99"/>
    <w:semiHidden/>
    <w:unhideWhenUsed/>
    <w:rsid w:val="00F74156"/>
    <w:pPr>
      <w:spacing w:after="0" w:line="240" w:lineRule="auto"/>
    </w:pPr>
    <w:rPr>
      <w:sz w:val="20"/>
      <w:szCs w:val="20"/>
    </w:rPr>
  </w:style>
  <w:style w:type="character" w:customStyle="1" w:styleId="affe">
    <w:name w:val="尾注文本字符"/>
    <w:basedOn w:val="a3"/>
    <w:link w:val="affd"/>
    <w:uiPriority w:val="99"/>
    <w:semiHidden/>
    <w:rsid w:val="00F74156"/>
    <w:rPr>
      <w:sz w:val="20"/>
      <w:szCs w:val="20"/>
    </w:rPr>
  </w:style>
  <w:style w:type="paragraph" w:styleId="afff">
    <w:name w:val="envelope address"/>
    <w:basedOn w:val="a2"/>
    <w:uiPriority w:val="99"/>
    <w:semiHidden/>
    <w:unhideWhenUsed/>
    <w:rsid w:val="00F7415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0">
    <w:name w:val="envelope return"/>
    <w:basedOn w:val="a2"/>
    <w:uiPriority w:val="99"/>
    <w:semiHidden/>
    <w:unhideWhenUsed/>
    <w:rsid w:val="00F74156"/>
    <w:pPr>
      <w:spacing w:after="0" w:line="240" w:lineRule="auto"/>
    </w:pPr>
    <w:rPr>
      <w:rFonts w:asciiTheme="majorHAnsi" w:eastAsiaTheme="majorEastAsia" w:hAnsiTheme="majorHAnsi" w:cstheme="majorBidi"/>
      <w:sz w:val="20"/>
      <w:szCs w:val="20"/>
    </w:rPr>
  </w:style>
  <w:style w:type="character" w:styleId="FollowedHyperlink">
    <w:name w:val="FollowedHyperlink"/>
    <w:basedOn w:val="a3"/>
    <w:semiHidden/>
    <w:unhideWhenUsed/>
    <w:rsid w:val="00F74156"/>
    <w:rPr>
      <w:color w:val="800080" w:themeColor="followedHyperlink"/>
      <w:u w:val="single"/>
    </w:rPr>
  </w:style>
  <w:style w:type="character" w:styleId="afff1">
    <w:name w:val="footnote reference"/>
    <w:basedOn w:val="a3"/>
    <w:uiPriority w:val="99"/>
    <w:semiHidden/>
    <w:unhideWhenUsed/>
    <w:rsid w:val="00F74156"/>
    <w:rPr>
      <w:vertAlign w:val="superscript"/>
    </w:rPr>
  </w:style>
  <w:style w:type="paragraph" w:styleId="afff2">
    <w:name w:val="footnote text"/>
    <w:basedOn w:val="a2"/>
    <w:link w:val="afff3"/>
    <w:uiPriority w:val="99"/>
    <w:semiHidden/>
    <w:unhideWhenUsed/>
    <w:rsid w:val="00F74156"/>
    <w:pPr>
      <w:spacing w:after="0" w:line="240" w:lineRule="auto"/>
    </w:pPr>
    <w:rPr>
      <w:sz w:val="20"/>
      <w:szCs w:val="20"/>
    </w:rPr>
  </w:style>
  <w:style w:type="character" w:customStyle="1" w:styleId="afff3">
    <w:name w:val="脚注文本字符"/>
    <w:basedOn w:val="a3"/>
    <w:link w:val="afff2"/>
    <w:uiPriority w:val="99"/>
    <w:semiHidden/>
    <w:rsid w:val="00F74156"/>
    <w:rPr>
      <w:sz w:val="20"/>
      <w:szCs w:val="20"/>
    </w:rPr>
  </w:style>
  <w:style w:type="character" w:styleId="HTML">
    <w:name w:val="HTML Acronym"/>
    <w:basedOn w:val="a3"/>
    <w:uiPriority w:val="99"/>
    <w:semiHidden/>
    <w:unhideWhenUsed/>
    <w:rsid w:val="00F74156"/>
  </w:style>
  <w:style w:type="paragraph" w:styleId="HTML0">
    <w:name w:val="HTML Address"/>
    <w:basedOn w:val="a2"/>
    <w:link w:val="HTML1"/>
    <w:uiPriority w:val="99"/>
    <w:semiHidden/>
    <w:unhideWhenUsed/>
    <w:rsid w:val="00F74156"/>
    <w:pPr>
      <w:spacing w:after="0" w:line="240" w:lineRule="auto"/>
    </w:pPr>
    <w:rPr>
      <w:i/>
      <w:iCs/>
    </w:rPr>
  </w:style>
  <w:style w:type="character" w:customStyle="1" w:styleId="HTML1">
    <w:name w:val="HTML 地址字符"/>
    <w:basedOn w:val="a3"/>
    <w:link w:val="HTML0"/>
    <w:uiPriority w:val="99"/>
    <w:semiHidden/>
    <w:rsid w:val="00F74156"/>
    <w:rPr>
      <w:i/>
      <w:iCs/>
    </w:rPr>
  </w:style>
  <w:style w:type="character" w:styleId="HTML2">
    <w:name w:val="HTML Cite"/>
    <w:basedOn w:val="a3"/>
    <w:uiPriority w:val="99"/>
    <w:semiHidden/>
    <w:unhideWhenUsed/>
    <w:rsid w:val="00F74156"/>
    <w:rPr>
      <w:i/>
      <w:iCs/>
    </w:rPr>
  </w:style>
  <w:style w:type="character" w:styleId="HTML3">
    <w:name w:val="HTML Code"/>
    <w:basedOn w:val="a3"/>
    <w:uiPriority w:val="99"/>
    <w:semiHidden/>
    <w:unhideWhenUsed/>
    <w:rsid w:val="00F74156"/>
    <w:rPr>
      <w:rFonts w:ascii="Consolas" w:hAnsi="Consolas" w:cs="Consolas"/>
      <w:sz w:val="20"/>
      <w:szCs w:val="20"/>
    </w:rPr>
  </w:style>
  <w:style w:type="character" w:styleId="HTML4">
    <w:name w:val="HTML Definition"/>
    <w:basedOn w:val="a3"/>
    <w:uiPriority w:val="99"/>
    <w:semiHidden/>
    <w:unhideWhenUsed/>
    <w:rsid w:val="00F74156"/>
    <w:rPr>
      <w:i/>
      <w:iCs/>
    </w:rPr>
  </w:style>
  <w:style w:type="character" w:styleId="HTML5">
    <w:name w:val="HTML Keyboard"/>
    <w:basedOn w:val="a3"/>
    <w:uiPriority w:val="99"/>
    <w:semiHidden/>
    <w:unhideWhenUsed/>
    <w:rsid w:val="00F74156"/>
    <w:rPr>
      <w:rFonts w:ascii="Consolas" w:hAnsi="Consolas" w:cs="Consolas"/>
      <w:sz w:val="20"/>
      <w:szCs w:val="20"/>
    </w:rPr>
  </w:style>
  <w:style w:type="paragraph" w:styleId="HTML6">
    <w:name w:val="HTML Preformatted"/>
    <w:basedOn w:val="a2"/>
    <w:link w:val="HTML7"/>
    <w:uiPriority w:val="99"/>
    <w:semiHidden/>
    <w:unhideWhenUsed/>
    <w:rsid w:val="00F74156"/>
    <w:pPr>
      <w:spacing w:after="0" w:line="240" w:lineRule="auto"/>
    </w:pPr>
    <w:rPr>
      <w:rFonts w:ascii="Consolas" w:hAnsi="Consolas" w:cs="Consolas"/>
      <w:sz w:val="20"/>
      <w:szCs w:val="20"/>
    </w:rPr>
  </w:style>
  <w:style w:type="character" w:customStyle="1" w:styleId="HTML7">
    <w:name w:val="HTML  预设格式字符"/>
    <w:basedOn w:val="a3"/>
    <w:link w:val="HTML6"/>
    <w:uiPriority w:val="99"/>
    <w:semiHidden/>
    <w:rsid w:val="00F74156"/>
    <w:rPr>
      <w:rFonts w:ascii="Consolas" w:hAnsi="Consolas" w:cs="Consolas"/>
      <w:sz w:val="20"/>
      <w:szCs w:val="20"/>
    </w:rPr>
  </w:style>
  <w:style w:type="character" w:styleId="HTML8">
    <w:name w:val="HTML Sample"/>
    <w:basedOn w:val="a3"/>
    <w:uiPriority w:val="99"/>
    <w:semiHidden/>
    <w:unhideWhenUsed/>
    <w:rsid w:val="00F74156"/>
    <w:rPr>
      <w:rFonts w:ascii="Consolas" w:hAnsi="Consolas" w:cs="Consolas"/>
      <w:sz w:val="24"/>
      <w:szCs w:val="24"/>
    </w:rPr>
  </w:style>
  <w:style w:type="character" w:styleId="HTML9">
    <w:name w:val="HTML Typewriter"/>
    <w:basedOn w:val="a3"/>
    <w:uiPriority w:val="99"/>
    <w:semiHidden/>
    <w:unhideWhenUsed/>
    <w:rsid w:val="00F74156"/>
    <w:rPr>
      <w:rFonts w:ascii="Consolas" w:hAnsi="Consolas" w:cs="Consolas"/>
      <w:sz w:val="20"/>
      <w:szCs w:val="20"/>
    </w:rPr>
  </w:style>
  <w:style w:type="character" w:styleId="HTMLa">
    <w:name w:val="HTML Variable"/>
    <w:basedOn w:val="a3"/>
    <w:uiPriority w:val="99"/>
    <w:semiHidden/>
    <w:unhideWhenUsed/>
    <w:rsid w:val="00F74156"/>
    <w:rPr>
      <w:i/>
      <w:iCs/>
    </w:rPr>
  </w:style>
  <w:style w:type="character" w:styleId="afff4">
    <w:name w:val="Hyperlink"/>
    <w:basedOn w:val="a3"/>
    <w:unhideWhenUsed/>
    <w:rsid w:val="00F74156"/>
    <w:rPr>
      <w:color w:val="0000FF" w:themeColor="hyperlink"/>
      <w:u w:val="single"/>
    </w:rPr>
  </w:style>
  <w:style w:type="paragraph" w:styleId="11">
    <w:name w:val="index 1"/>
    <w:basedOn w:val="a2"/>
    <w:next w:val="a2"/>
    <w:autoRedefine/>
    <w:uiPriority w:val="99"/>
    <w:semiHidden/>
    <w:unhideWhenUsed/>
    <w:rsid w:val="00F74156"/>
    <w:pPr>
      <w:spacing w:after="0" w:line="240" w:lineRule="auto"/>
      <w:ind w:left="220" w:hanging="220"/>
    </w:pPr>
  </w:style>
  <w:style w:type="paragraph" w:styleId="29">
    <w:name w:val="index 2"/>
    <w:basedOn w:val="a2"/>
    <w:next w:val="a2"/>
    <w:autoRedefine/>
    <w:uiPriority w:val="99"/>
    <w:semiHidden/>
    <w:unhideWhenUsed/>
    <w:rsid w:val="00F74156"/>
    <w:pPr>
      <w:spacing w:after="0" w:line="240" w:lineRule="auto"/>
      <w:ind w:left="440" w:hanging="220"/>
    </w:pPr>
  </w:style>
  <w:style w:type="paragraph" w:styleId="37">
    <w:name w:val="index 3"/>
    <w:basedOn w:val="a2"/>
    <w:next w:val="a2"/>
    <w:autoRedefine/>
    <w:uiPriority w:val="99"/>
    <w:semiHidden/>
    <w:unhideWhenUsed/>
    <w:rsid w:val="00F74156"/>
    <w:pPr>
      <w:spacing w:after="0" w:line="240" w:lineRule="auto"/>
      <w:ind w:left="660" w:hanging="220"/>
    </w:pPr>
  </w:style>
  <w:style w:type="paragraph" w:styleId="43">
    <w:name w:val="index 4"/>
    <w:basedOn w:val="a2"/>
    <w:next w:val="a2"/>
    <w:autoRedefine/>
    <w:uiPriority w:val="99"/>
    <w:semiHidden/>
    <w:unhideWhenUsed/>
    <w:rsid w:val="00F74156"/>
    <w:pPr>
      <w:spacing w:after="0" w:line="240" w:lineRule="auto"/>
      <w:ind w:left="880" w:hanging="220"/>
    </w:pPr>
  </w:style>
  <w:style w:type="paragraph" w:styleId="53">
    <w:name w:val="index 5"/>
    <w:basedOn w:val="a2"/>
    <w:next w:val="a2"/>
    <w:autoRedefine/>
    <w:uiPriority w:val="99"/>
    <w:semiHidden/>
    <w:unhideWhenUsed/>
    <w:rsid w:val="00F74156"/>
    <w:pPr>
      <w:spacing w:after="0" w:line="240" w:lineRule="auto"/>
      <w:ind w:left="1100" w:hanging="220"/>
    </w:pPr>
  </w:style>
  <w:style w:type="paragraph" w:styleId="61">
    <w:name w:val="index 6"/>
    <w:basedOn w:val="a2"/>
    <w:next w:val="a2"/>
    <w:autoRedefine/>
    <w:uiPriority w:val="99"/>
    <w:semiHidden/>
    <w:unhideWhenUsed/>
    <w:rsid w:val="00F74156"/>
    <w:pPr>
      <w:spacing w:after="0" w:line="240" w:lineRule="auto"/>
      <w:ind w:left="1320" w:hanging="220"/>
    </w:pPr>
  </w:style>
  <w:style w:type="paragraph" w:styleId="71">
    <w:name w:val="index 7"/>
    <w:basedOn w:val="a2"/>
    <w:next w:val="a2"/>
    <w:autoRedefine/>
    <w:uiPriority w:val="99"/>
    <w:semiHidden/>
    <w:unhideWhenUsed/>
    <w:rsid w:val="00F74156"/>
    <w:pPr>
      <w:spacing w:after="0" w:line="240" w:lineRule="auto"/>
      <w:ind w:left="1540" w:hanging="220"/>
    </w:pPr>
  </w:style>
  <w:style w:type="paragraph" w:styleId="81">
    <w:name w:val="index 8"/>
    <w:basedOn w:val="a2"/>
    <w:next w:val="a2"/>
    <w:autoRedefine/>
    <w:uiPriority w:val="99"/>
    <w:semiHidden/>
    <w:unhideWhenUsed/>
    <w:rsid w:val="00F74156"/>
    <w:pPr>
      <w:spacing w:after="0" w:line="240" w:lineRule="auto"/>
      <w:ind w:left="1760" w:hanging="220"/>
    </w:pPr>
  </w:style>
  <w:style w:type="paragraph" w:styleId="91">
    <w:name w:val="index 9"/>
    <w:basedOn w:val="a2"/>
    <w:next w:val="a2"/>
    <w:autoRedefine/>
    <w:semiHidden/>
    <w:unhideWhenUsed/>
    <w:rsid w:val="00F74156"/>
    <w:pPr>
      <w:spacing w:after="0" w:line="240" w:lineRule="auto"/>
      <w:ind w:left="1980" w:hanging="220"/>
    </w:pPr>
  </w:style>
  <w:style w:type="paragraph" w:styleId="afff5">
    <w:name w:val="index heading"/>
    <w:basedOn w:val="a2"/>
    <w:next w:val="11"/>
    <w:uiPriority w:val="99"/>
    <w:semiHidden/>
    <w:unhideWhenUsed/>
    <w:rsid w:val="00F74156"/>
    <w:rPr>
      <w:rFonts w:asciiTheme="majorHAnsi" w:eastAsiaTheme="majorEastAsia" w:hAnsiTheme="majorHAnsi" w:cstheme="majorBidi"/>
      <w:b/>
      <w:bCs/>
    </w:rPr>
  </w:style>
  <w:style w:type="character" w:styleId="afff6">
    <w:name w:val="Intense Emphasis"/>
    <w:basedOn w:val="a3"/>
    <w:uiPriority w:val="19"/>
    <w:rsid w:val="00F74156"/>
    <w:rPr>
      <w:b/>
      <w:bCs/>
      <w:i/>
      <w:iCs/>
      <w:color w:val="4F81BD" w:themeColor="accent1"/>
    </w:rPr>
  </w:style>
  <w:style w:type="paragraph" w:styleId="afff7">
    <w:name w:val="Intense Quote"/>
    <w:basedOn w:val="a2"/>
    <w:next w:val="a2"/>
    <w:link w:val="afff8"/>
    <w:uiPriority w:val="19"/>
    <w:rsid w:val="00F74156"/>
    <w:pPr>
      <w:pBdr>
        <w:bottom w:val="single" w:sz="4" w:space="4" w:color="4F81BD" w:themeColor="accent1"/>
      </w:pBdr>
      <w:spacing w:before="200" w:after="280"/>
      <w:ind w:left="936" w:right="936"/>
    </w:pPr>
    <w:rPr>
      <w:b/>
      <w:bCs/>
      <w:i/>
      <w:iCs/>
      <w:color w:val="4F81BD" w:themeColor="accent1"/>
    </w:rPr>
  </w:style>
  <w:style w:type="character" w:customStyle="1" w:styleId="afff8">
    <w:name w:val="明显引用字符"/>
    <w:basedOn w:val="a3"/>
    <w:link w:val="afff7"/>
    <w:uiPriority w:val="19"/>
    <w:rsid w:val="00F74156"/>
    <w:rPr>
      <w:b/>
      <w:bCs/>
      <w:i/>
      <w:iCs/>
      <w:color w:val="4F81BD" w:themeColor="accent1"/>
    </w:rPr>
  </w:style>
  <w:style w:type="character" w:styleId="afff9">
    <w:name w:val="Intense Reference"/>
    <w:basedOn w:val="a3"/>
    <w:uiPriority w:val="19"/>
    <w:rsid w:val="00F74156"/>
    <w:rPr>
      <w:b/>
      <w:bCs/>
      <w:smallCaps/>
      <w:color w:val="C0504D" w:themeColor="accent2"/>
      <w:spacing w:val="5"/>
      <w:u w:val="single"/>
    </w:rPr>
  </w:style>
  <w:style w:type="table" w:customStyle="1" w:styleId="LightGrid1">
    <w:name w:val="Light Grid1"/>
    <w:basedOn w:val="a4"/>
    <w:uiPriority w:val="62"/>
    <w:rsid w:val="00F741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4"/>
    <w:uiPriority w:val="62"/>
    <w:rsid w:val="00F741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4"/>
    <w:uiPriority w:val="62"/>
    <w:rsid w:val="00F7415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4"/>
    <w:uiPriority w:val="62"/>
    <w:rsid w:val="00F741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4"/>
    <w:uiPriority w:val="62"/>
    <w:rsid w:val="00F7415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4"/>
    <w:uiPriority w:val="62"/>
    <w:rsid w:val="00F7415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4"/>
    <w:uiPriority w:val="62"/>
    <w:rsid w:val="00F7415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a4"/>
    <w:uiPriority w:val="61"/>
    <w:rsid w:val="00F741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4"/>
    <w:uiPriority w:val="61"/>
    <w:rsid w:val="00F741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4"/>
    <w:uiPriority w:val="61"/>
    <w:rsid w:val="00F7415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4"/>
    <w:uiPriority w:val="61"/>
    <w:rsid w:val="00F741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4"/>
    <w:uiPriority w:val="61"/>
    <w:rsid w:val="00F7415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4"/>
    <w:uiPriority w:val="61"/>
    <w:rsid w:val="00F7415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4"/>
    <w:uiPriority w:val="61"/>
    <w:rsid w:val="00F7415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a4"/>
    <w:uiPriority w:val="60"/>
    <w:rsid w:val="00F741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4"/>
    <w:uiPriority w:val="60"/>
    <w:rsid w:val="00F741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4"/>
    <w:uiPriority w:val="60"/>
    <w:rsid w:val="00F7415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4"/>
    <w:uiPriority w:val="60"/>
    <w:rsid w:val="00F7415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4"/>
    <w:uiPriority w:val="60"/>
    <w:rsid w:val="00F7415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4"/>
    <w:uiPriority w:val="60"/>
    <w:rsid w:val="00F7415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4"/>
    <w:uiPriority w:val="60"/>
    <w:rsid w:val="00F7415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a">
    <w:name w:val="line number"/>
    <w:basedOn w:val="a3"/>
    <w:uiPriority w:val="99"/>
    <w:semiHidden/>
    <w:unhideWhenUsed/>
    <w:rsid w:val="00F74156"/>
  </w:style>
  <w:style w:type="paragraph" w:styleId="afffb">
    <w:name w:val="List"/>
    <w:basedOn w:val="a2"/>
    <w:uiPriority w:val="99"/>
    <w:semiHidden/>
    <w:unhideWhenUsed/>
    <w:rsid w:val="00F74156"/>
    <w:pPr>
      <w:ind w:left="360" w:hanging="360"/>
      <w:contextualSpacing/>
    </w:pPr>
  </w:style>
  <w:style w:type="paragraph" w:styleId="2a">
    <w:name w:val="List 2"/>
    <w:basedOn w:val="a2"/>
    <w:uiPriority w:val="99"/>
    <w:semiHidden/>
    <w:unhideWhenUsed/>
    <w:rsid w:val="00F74156"/>
    <w:pPr>
      <w:ind w:left="720" w:hanging="360"/>
      <w:contextualSpacing/>
    </w:pPr>
  </w:style>
  <w:style w:type="paragraph" w:styleId="38">
    <w:name w:val="List 3"/>
    <w:basedOn w:val="a2"/>
    <w:uiPriority w:val="99"/>
    <w:semiHidden/>
    <w:unhideWhenUsed/>
    <w:rsid w:val="00F74156"/>
    <w:pPr>
      <w:ind w:left="1080" w:hanging="360"/>
      <w:contextualSpacing/>
    </w:pPr>
  </w:style>
  <w:style w:type="paragraph" w:styleId="44">
    <w:name w:val="List 4"/>
    <w:basedOn w:val="a2"/>
    <w:uiPriority w:val="99"/>
    <w:semiHidden/>
    <w:unhideWhenUsed/>
    <w:rsid w:val="00F74156"/>
    <w:pPr>
      <w:ind w:left="1440" w:hanging="360"/>
      <w:contextualSpacing/>
    </w:pPr>
  </w:style>
  <w:style w:type="paragraph" w:styleId="54">
    <w:name w:val="List 5"/>
    <w:basedOn w:val="a2"/>
    <w:uiPriority w:val="99"/>
    <w:semiHidden/>
    <w:unhideWhenUsed/>
    <w:rsid w:val="00F74156"/>
    <w:pPr>
      <w:ind w:left="1800" w:hanging="360"/>
      <w:contextualSpacing/>
    </w:pPr>
  </w:style>
  <w:style w:type="paragraph" w:styleId="a0">
    <w:name w:val="List Bullet"/>
    <w:basedOn w:val="a2"/>
    <w:uiPriority w:val="99"/>
    <w:semiHidden/>
    <w:unhideWhenUsed/>
    <w:rsid w:val="00F74156"/>
    <w:pPr>
      <w:numPr>
        <w:numId w:val="11"/>
      </w:numPr>
      <w:contextualSpacing/>
    </w:pPr>
  </w:style>
  <w:style w:type="paragraph" w:styleId="20">
    <w:name w:val="List Bullet 2"/>
    <w:basedOn w:val="a2"/>
    <w:uiPriority w:val="99"/>
    <w:semiHidden/>
    <w:unhideWhenUsed/>
    <w:rsid w:val="00F74156"/>
    <w:pPr>
      <w:numPr>
        <w:numId w:val="12"/>
      </w:numPr>
      <w:contextualSpacing/>
    </w:pPr>
  </w:style>
  <w:style w:type="paragraph" w:styleId="30">
    <w:name w:val="List Bullet 3"/>
    <w:basedOn w:val="a2"/>
    <w:uiPriority w:val="99"/>
    <w:semiHidden/>
    <w:unhideWhenUsed/>
    <w:rsid w:val="00F74156"/>
    <w:pPr>
      <w:numPr>
        <w:numId w:val="13"/>
      </w:numPr>
      <w:contextualSpacing/>
    </w:pPr>
  </w:style>
  <w:style w:type="paragraph" w:styleId="40">
    <w:name w:val="List Bullet 4"/>
    <w:basedOn w:val="a2"/>
    <w:uiPriority w:val="99"/>
    <w:semiHidden/>
    <w:unhideWhenUsed/>
    <w:rsid w:val="00F74156"/>
    <w:pPr>
      <w:numPr>
        <w:numId w:val="14"/>
      </w:numPr>
      <w:contextualSpacing/>
    </w:pPr>
  </w:style>
  <w:style w:type="paragraph" w:styleId="50">
    <w:name w:val="List Bullet 5"/>
    <w:basedOn w:val="a2"/>
    <w:uiPriority w:val="99"/>
    <w:semiHidden/>
    <w:unhideWhenUsed/>
    <w:rsid w:val="00F74156"/>
    <w:pPr>
      <w:numPr>
        <w:numId w:val="15"/>
      </w:numPr>
      <w:contextualSpacing/>
    </w:pPr>
  </w:style>
  <w:style w:type="paragraph" w:styleId="afffc">
    <w:name w:val="List Continue"/>
    <w:basedOn w:val="a2"/>
    <w:uiPriority w:val="99"/>
    <w:semiHidden/>
    <w:unhideWhenUsed/>
    <w:rsid w:val="00F74156"/>
    <w:pPr>
      <w:spacing w:after="120"/>
      <w:ind w:left="360"/>
      <w:contextualSpacing/>
    </w:pPr>
  </w:style>
  <w:style w:type="paragraph" w:styleId="2b">
    <w:name w:val="List Continue 2"/>
    <w:basedOn w:val="a2"/>
    <w:uiPriority w:val="99"/>
    <w:semiHidden/>
    <w:unhideWhenUsed/>
    <w:rsid w:val="00F74156"/>
    <w:pPr>
      <w:spacing w:after="120"/>
      <w:ind w:left="720"/>
      <w:contextualSpacing/>
    </w:pPr>
  </w:style>
  <w:style w:type="paragraph" w:styleId="39">
    <w:name w:val="List Continue 3"/>
    <w:basedOn w:val="a2"/>
    <w:uiPriority w:val="99"/>
    <w:semiHidden/>
    <w:unhideWhenUsed/>
    <w:rsid w:val="00F74156"/>
    <w:pPr>
      <w:spacing w:after="120"/>
      <w:ind w:left="1080"/>
      <w:contextualSpacing/>
    </w:pPr>
  </w:style>
  <w:style w:type="paragraph" w:styleId="45">
    <w:name w:val="List Continue 4"/>
    <w:basedOn w:val="a2"/>
    <w:uiPriority w:val="99"/>
    <w:semiHidden/>
    <w:unhideWhenUsed/>
    <w:rsid w:val="00F74156"/>
    <w:pPr>
      <w:spacing w:after="120"/>
      <w:ind w:left="1440"/>
      <w:contextualSpacing/>
    </w:pPr>
  </w:style>
  <w:style w:type="paragraph" w:styleId="55">
    <w:name w:val="List Continue 5"/>
    <w:basedOn w:val="a2"/>
    <w:uiPriority w:val="99"/>
    <w:semiHidden/>
    <w:unhideWhenUsed/>
    <w:rsid w:val="00F74156"/>
    <w:pPr>
      <w:spacing w:after="120"/>
      <w:ind w:left="1800"/>
      <w:contextualSpacing/>
    </w:pPr>
  </w:style>
  <w:style w:type="paragraph" w:styleId="a">
    <w:name w:val="List Number"/>
    <w:basedOn w:val="a2"/>
    <w:uiPriority w:val="99"/>
    <w:semiHidden/>
    <w:unhideWhenUsed/>
    <w:rsid w:val="00F74156"/>
    <w:pPr>
      <w:numPr>
        <w:numId w:val="16"/>
      </w:numPr>
      <w:contextualSpacing/>
    </w:pPr>
  </w:style>
  <w:style w:type="paragraph" w:styleId="2">
    <w:name w:val="List Number 2"/>
    <w:basedOn w:val="a2"/>
    <w:uiPriority w:val="99"/>
    <w:semiHidden/>
    <w:unhideWhenUsed/>
    <w:rsid w:val="00F74156"/>
    <w:pPr>
      <w:numPr>
        <w:numId w:val="17"/>
      </w:numPr>
      <w:contextualSpacing/>
    </w:pPr>
  </w:style>
  <w:style w:type="paragraph" w:styleId="3">
    <w:name w:val="List Number 3"/>
    <w:basedOn w:val="a2"/>
    <w:uiPriority w:val="99"/>
    <w:semiHidden/>
    <w:unhideWhenUsed/>
    <w:rsid w:val="00F74156"/>
    <w:pPr>
      <w:numPr>
        <w:numId w:val="18"/>
      </w:numPr>
      <w:contextualSpacing/>
    </w:pPr>
  </w:style>
  <w:style w:type="paragraph" w:styleId="4">
    <w:name w:val="List Number 4"/>
    <w:basedOn w:val="a2"/>
    <w:uiPriority w:val="99"/>
    <w:semiHidden/>
    <w:unhideWhenUsed/>
    <w:rsid w:val="00F74156"/>
    <w:pPr>
      <w:numPr>
        <w:numId w:val="19"/>
      </w:numPr>
      <w:contextualSpacing/>
    </w:pPr>
  </w:style>
  <w:style w:type="paragraph" w:styleId="5">
    <w:name w:val="List Number 5"/>
    <w:basedOn w:val="a2"/>
    <w:uiPriority w:val="99"/>
    <w:semiHidden/>
    <w:unhideWhenUsed/>
    <w:rsid w:val="00F74156"/>
    <w:pPr>
      <w:numPr>
        <w:numId w:val="20"/>
      </w:numPr>
      <w:contextualSpacing/>
    </w:pPr>
  </w:style>
  <w:style w:type="paragraph" w:styleId="afffd">
    <w:name w:val="macro"/>
    <w:link w:val="afffe"/>
    <w:uiPriority w:val="99"/>
    <w:semiHidden/>
    <w:unhideWhenUsed/>
    <w:rsid w:val="00F7415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afffe">
    <w:name w:val="宏文本字符"/>
    <w:basedOn w:val="a3"/>
    <w:link w:val="afffd"/>
    <w:uiPriority w:val="99"/>
    <w:semiHidden/>
    <w:rsid w:val="00F74156"/>
    <w:rPr>
      <w:rFonts w:ascii="Consolas" w:hAnsi="Consolas" w:cs="Consolas"/>
      <w:sz w:val="20"/>
      <w:szCs w:val="20"/>
    </w:rPr>
  </w:style>
  <w:style w:type="table" w:customStyle="1" w:styleId="MediumGrid11">
    <w:name w:val="Medium Grid 11"/>
    <w:basedOn w:val="a4"/>
    <w:uiPriority w:val="67"/>
    <w:rsid w:val="00F7415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rsid w:val="00F741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4"/>
    <w:uiPriority w:val="67"/>
    <w:rsid w:val="00F7415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4"/>
    <w:uiPriority w:val="67"/>
    <w:rsid w:val="00F7415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4"/>
    <w:uiPriority w:val="67"/>
    <w:rsid w:val="00F7415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4"/>
    <w:uiPriority w:val="67"/>
    <w:rsid w:val="00F741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4"/>
    <w:uiPriority w:val="67"/>
    <w:rsid w:val="00F7415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4"/>
    <w:uiPriority w:val="68"/>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4"/>
    <w:uiPriority w:val="69"/>
    <w:rsid w:val="00F741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a4"/>
    <w:uiPriority w:val="65"/>
    <w:rsid w:val="00F7415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4"/>
    <w:uiPriority w:val="65"/>
    <w:rsid w:val="00F7415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4"/>
    <w:uiPriority w:val="65"/>
    <w:rsid w:val="00F7415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4"/>
    <w:uiPriority w:val="65"/>
    <w:rsid w:val="00F7415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4"/>
    <w:uiPriority w:val="65"/>
    <w:rsid w:val="00F74156"/>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4"/>
    <w:uiPriority w:val="65"/>
    <w:rsid w:val="00F7415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4"/>
    <w:uiPriority w:val="65"/>
    <w:rsid w:val="00F74156"/>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rsid w:val="00F741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4"/>
    <w:uiPriority w:val="63"/>
    <w:rsid w:val="00F7415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4"/>
    <w:uiPriority w:val="63"/>
    <w:rsid w:val="00F741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4"/>
    <w:uiPriority w:val="63"/>
    <w:rsid w:val="00F7415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4"/>
    <w:uiPriority w:val="63"/>
    <w:rsid w:val="00F7415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4"/>
    <w:uiPriority w:val="63"/>
    <w:rsid w:val="00F7415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4"/>
    <w:uiPriority w:val="63"/>
    <w:rsid w:val="00F741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4"/>
    <w:uiPriority w:val="63"/>
    <w:rsid w:val="00F7415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4"/>
    <w:uiPriority w:val="64"/>
    <w:rsid w:val="00F741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
    <w:name w:val="Message Header"/>
    <w:basedOn w:val="a2"/>
    <w:link w:val="affff0"/>
    <w:uiPriority w:val="99"/>
    <w:semiHidden/>
    <w:unhideWhenUsed/>
    <w:rsid w:val="00F7415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affff0">
    <w:name w:val="邮件标题字符"/>
    <w:basedOn w:val="a3"/>
    <w:link w:val="affff"/>
    <w:uiPriority w:val="99"/>
    <w:semiHidden/>
    <w:rsid w:val="00F74156"/>
    <w:rPr>
      <w:rFonts w:asciiTheme="majorHAnsi" w:eastAsiaTheme="majorEastAsia" w:hAnsiTheme="majorHAnsi" w:cstheme="majorBidi"/>
      <w:sz w:val="24"/>
      <w:szCs w:val="24"/>
      <w:shd w:val="pct20" w:color="auto" w:fill="auto"/>
    </w:rPr>
  </w:style>
  <w:style w:type="paragraph" w:styleId="affff1">
    <w:name w:val="No Spacing"/>
    <w:uiPriority w:val="19"/>
    <w:rsid w:val="00F74156"/>
    <w:pPr>
      <w:spacing w:after="0" w:line="240" w:lineRule="auto"/>
    </w:pPr>
  </w:style>
  <w:style w:type="paragraph" w:styleId="affff2">
    <w:name w:val="Normal (Web)"/>
    <w:basedOn w:val="a2"/>
    <w:semiHidden/>
    <w:unhideWhenUsed/>
    <w:rsid w:val="00F74156"/>
    <w:rPr>
      <w:rFonts w:ascii="Times New Roman" w:hAnsi="Times New Roman" w:cs="Times New Roman"/>
      <w:sz w:val="24"/>
      <w:szCs w:val="24"/>
    </w:rPr>
  </w:style>
  <w:style w:type="paragraph" w:styleId="affff3">
    <w:name w:val="Normal Indent"/>
    <w:basedOn w:val="a2"/>
    <w:uiPriority w:val="99"/>
    <w:semiHidden/>
    <w:unhideWhenUsed/>
    <w:rsid w:val="00F74156"/>
    <w:pPr>
      <w:ind w:left="720"/>
    </w:pPr>
  </w:style>
  <w:style w:type="paragraph" w:styleId="affff4">
    <w:name w:val="Note Heading"/>
    <w:basedOn w:val="a2"/>
    <w:next w:val="a2"/>
    <w:link w:val="affff5"/>
    <w:uiPriority w:val="99"/>
    <w:semiHidden/>
    <w:unhideWhenUsed/>
    <w:rsid w:val="00F74156"/>
    <w:pPr>
      <w:spacing w:after="0" w:line="240" w:lineRule="auto"/>
    </w:pPr>
  </w:style>
  <w:style w:type="character" w:customStyle="1" w:styleId="affff5">
    <w:name w:val="注释标题字符"/>
    <w:basedOn w:val="a3"/>
    <w:link w:val="affff4"/>
    <w:uiPriority w:val="99"/>
    <w:semiHidden/>
    <w:rsid w:val="00F74156"/>
  </w:style>
  <w:style w:type="character" w:styleId="affff6">
    <w:name w:val="page number"/>
    <w:basedOn w:val="a3"/>
    <w:uiPriority w:val="99"/>
    <w:semiHidden/>
    <w:unhideWhenUsed/>
    <w:rsid w:val="00F74156"/>
  </w:style>
  <w:style w:type="character" w:styleId="affff7">
    <w:name w:val="Placeholder Text"/>
    <w:basedOn w:val="a3"/>
    <w:uiPriority w:val="99"/>
    <w:semiHidden/>
    <w:rsid w:val="00F74156"/>
    <w:rPr>
      <w:color w:val="808080"/>
    </w:rPr>
  </w:style>
  <w:style w:type="paragraph" w:styleId="affff8">
    <w:name w:val="Plain Text"/>
    <w:basedOn w:val="a2"/>
    <w:link w:val="affff9"/>
    <w:uiPriority w:val="99"/>
    <w:semiHidden/>
    <w:unhideWhenUsed/>
    <w:rsid w:val="00F74156"/>
    <w:pPr>
      <w:spacing w:after="0" w:line="240" w:lineRule="auto"/>
    </w:pPr>
    <w:rPr>
      <w:rFonts w:ascii="Consolas" w:hAnsi="Consolas" w:cs="Consolas"/>
      <w:sz w:val="21"/>
      <w:szCs w:val="21"/>
    </w:rPr>
  </w:style>
  <w:style w:type="character" w:customStyle="1" w:styleId="affff9">
    <w:name w:val="纯文本字符"/>
    <w:basedOn w:val="a3"/>
    <w:link w:val="affff8"/>
    <w:uiPriority w:val="99"/>
    <w:semiHidden/>
    <w:rsid w:val="00F74156"/>
    <w:rPr>
      <w:rFonts w:ascii="Consolas" w:hAnsi="Consolas" w:cs="Consolas"/>
      <w:sz w:val="21"/>
      <w:szCs w:val="21"/>
    </w:rPr>
  </w:style>
  <w:style w:type="paragraph" w:styleId="affffa">
    <w:name w:val="Salutation"/>
    <w:basedOn w:val="a2"/>
    <w:next w:val="a2"/>
    <w:link w:val="affffb"/>
    <w:uiPriority w:val="99"/>
    <w:semiHidden/>
    <w:unhideWhenUsed/>
    <w:rsid w:val="00F74156"/>
  </w:style>
  <w:style w:type="character" w:customStyle="1" w:styleId="affffb">
    <w:name w:val="贺词字符"/>
    <w:basedOn w:val="a3"/>
    <w:link w:val="affffa"/>
    <w:uiPriority w:val="99"/>
    <w:semiHidden/>
    <w:rsid w:val="00F74156"/>
  </w:style>
  <w:style w:type="paragraph" w:styleId="affffc">
    <w:name w:val="Signature"/>
    <w:basedOn w:val="a2"/>
    <w:link w:val="affffd"/>
    <w:uiPriority w:val="99"/>
    <w:semiHidden/>
    <w:unhideWhenUsed/>
    <w:rsid w:val="00F74156"/>
    <w:pPr>
      <w:spacing w:after="0" w:line="240" w:lineRule="auto"/>
      <w:ind w:left="4320"/>
    </w:pPr>
  </w:style>
  <w:style w:type="character" w:customStyle="1" w:styleId="affffd">
    <w:name w:val="签名字符"/>
    <w:basedOn w:val="a3"/>
    <w:link w:val="affffc"/>
    <w:uiPriority w:val="99"/>
    <w:semiHidden/>
    <w:rsid w:val="00F74156"/>
  </w:style>
  <w:style w:type="character" w:styleId="affffe">
    <w:name w:val="Strong"/>
    <w:basedOn w:val="a3"/>
    <w:uiPriority w:val="19"/>
    <w:rsid w:val="00F74156"/>
    <w:rPr>
      <w:b/>
      <w:bCs/>
    </w:rPr>
  </w:style>
  <w:style w:type="paragraph" w:styleId="afffff">
    <w:name w:val="Subtitle"/>
    <w:basedOn w:val="a2"/>
    <w:next w:val="a2"/>
    <w:link w:val="afffff0"/>
    <w:uiPriority w:val="19"/>
    <w:rsid w:val="00F741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ff0">
    <w:name w:val="副标题字符"/>
    <w:basedOn w:val="a3"/>
    <w:link w:val="afffff"/>
    <w:uiPriority w:val="19"/>
    <w:rsid w:val="00F74156"/>
    <w:rPr>
      <w:rFonts w:asciiTheme="majorHAnsi" w:eastAsiaTheme="majorEastAsia" w:hAnsiTheme="majorHAnsi" w:cstheme="majorBidi"/>
      <w:i/>
      <w:iCs/>
      <w:color w:val="4F81BD" w:themeColor="accent1"/>
      <w:spacing w:val="15"/>
      <w:sz w:val="24"/>
      <w:szCs w:val="24"/>
    </w:rPr>
  </w:style>
  <w:style w:type="character" w:styleId="afffff1">
    <w:name w:val="Subtle Emphasis"/>
    <w:basedOn w:val="a3"/>
    <w:uiPriority w:val="19"/>
    <w:rsid w:val="00F74156"/>
    <w:rPr>
      <w:i/>
      <w:iCs/>
      <w:color w:val="808080" w:themeColor="text1" w:themeTint="7F"/>
    </w:rPr>
  </w:style>
  <w:style w:type="character" w:styleId="afffff2">
    <w:name w:val="Subtle Reference"/>
    <w:basedOn w:val="a3"/>
    <w:uiPriority w:val="19"/>
    <w:rsid w:val="00F74156"/>
    <w:rPr>
      <w:smallCaps/>
      <w:color w:val="C0504D" w:themeColor="accent2"/>
      <w:u w:val="single"/>
    </w:rPr>
  </w:style>
  <w:style w:type="table" w:styleId="12">
    <w:name w:val="Table 3D effects 1"/>
    <w:basedOn w:val="a4"/>
    <w:uiPriority w:val="99"/>
    <w:semiHidden/>
    <w:unhideWhenUsed/>
    <w:rsid w:val="00F7415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4"/>
    <w:uiPriority w:val="99"/>
    <w:semiHidden/>
    <w:unhideWhenUsed/>
    <w:rsid w:val="00F7415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4"/>
    <w:uiPriority w:val="99"/>
    <w:semiHidden/>
    <w:unhideWhenUsed/>
    <w:rsid w:val="00F7415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4"/>
    <w:uiPriority w:val="99"/>
    <w:semiHidden/>
    <w:unhideWhenUsed/>
    <w:rsid w:val="00F74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4"/>
    <w:uiPriority w:val="99"/>
    <w:semiHidden/>
    <w:unhideWhenUsed/>
    <w:rsid w:val="00F74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F7415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F7415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4"/>
    <w:uiPriority w:val="99"/>
    <w:semiHidden/>
    <w:unhideWhenUsed/>
    <w:rsid w:val="00F7415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e">
    <w:name w:val="Table Colorful 2"/>
    <w:basedOn w:val="a4"/>
    <w:uiPriority w:val="99"/>
    <w:semiHidden/>
    <w:unhideWhenUsed/>
    <w:rsid w:val="00F7415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F7415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4"/>
    <w:uiPriority w:val="99"/>
    <w:semiHidden/>
    <w:unhideWhenUsed/>
    <w:rsid w:val="00F741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4"/>
    <w:uiPriority w:val="99"/>
    <w:semiHidden/>
    <w:unhideWhenUsed/>
    <w:rsid w:val="00F7415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F7415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uiPriority w:val="99"/>
    <w:semiHidden/>
    <w:unhideWhenUsed/>
    <w:rsid w:val="00F7415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uiPriority w:val="99"/>
    <w:semiHidden/>
    <w:unhideWhenUsed/>
    <w:rsid w:val="00F7415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3">
    <w:name w:val="Table Contemporary"/>
    <w:basedOn w:val="a4"/>
    <w:uiPriority w:val="99"/>
    <w:semiHidden/>
    <w:unhideWhenUsed/>
    <w:rsid w:val="00F7415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4"/>
    <w:uiPriority w:val="99"/>
    <w:semiHidden/>
    <w:unhideWhenUsed/>
    <w:rsid w:val="00F7415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4"/>
    <w:uiPriority w:val="99"/>
    <w:semiHidden/>
    <w:unhideWhenUsed/>
    <w:rsid w:val="00F74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0">
    <w:name w:val="Table Grid 2"/>
    <w:basedOn w:val="a4"/>
    <w:uiPriority w:val="99"/>
    <w:semiHidden/>
    <w:unhideWhenUsed/>
    <w:rsid w:val="00F7415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F7415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4"/>
    <w:uiPriority w:val="99"/>
    <w:semiHidden/>
    <w:unhideWhenUsed/>
    <w:rsid w:val="00F7415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rsid w:val="00F7415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F7415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4"/>
    <w:uiPriority w:val="99"/>
    <w:semiHidden/>
    <w:unhideWhenUsed/>
    <w:rsid w:val="00F7415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4"/>
    <w:uiPriority w:val="99"/>
    <w:semiHidden/>
    <w:unhideWhenUsed/>
    <w:rsid w:val="00F7415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F7415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4"/>
    <w:uiPriority w:val="99"/>
    <w:semiHidden/>
    <w:unhideWhenUsed/>
    <w:rsid w:val="00F7415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4"/>
    <w:uiPriority w:val="99"/>
    <w:semiHidden/>
    <w:unhideWhenUsed/>
    <w:rsid w:val="00F7415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4"/>
    <w:uiPriority w:val="99"/>
    <w:semiHidden/>
    <w:unhideWhenUsed/>
    <w:rsid w:val="00F7415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F7415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table of authorities"/>
    <w:basedOn w:val="a2"/>
    <w:next w:val="a2"/>
    <w:uiPriority w:val="99"/>
    <w:semiHidden/>
    <w:unhideWhenUsed/>
    <w:rsid w:val="00F74156"/>
    <w:pPr>
      <w:spacing w:after="0"/>
      <w:ind w:left="220" w:hanging="220"/>
    </w:pPr>
  </w:style>
  <w:style w:type="paragraph" w:styleId="afffff6">
    <w:name w:val="table of figures"/>
    <w:basedOn w:val="a2"/>
    <w:next w:val="a2"/>
    <w:uiPriority w:val="99"/>
    <w:semiHidden/>
    <w:unhideWhenUsed/>
    <w:rsid w:val="00F74156"/>
    <w:pPr>
      <w:spacing w:after="0"/>
    </w:pPr>
  </w:style>
  <w:style w:type="table" w:styleId="afffff7">
    <w:name w:val="Table Professional"/>
    <w:basedOn w:val="a4"/>
    <w:uiPriority w:val="99"/>
    <w:semiHidden/>
    <w:unhideWhenUsed/>
    <w:rsid w:val="00F74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4"/>
    <w:uiPriority w:val="99"/>
    <w:semiHidden/>
    <w:unhideWhenUsed/>
    <w:rsid w:val="00F7415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4"/>
    <w:uiPriority w:val="99"/>
    <w:semiHidden/>
    <w:unhideWhenUsed/>
    <w:rsid w:val="00F7415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F7415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4"/>
    <w:uiPriority w:val="99"/>
    <w:semiHidden/>
    <w:unhideWhenUsed/>
    <w:rsid w:val="00F7415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4"/>
    <w:uiPriority w:val="99"/>
    <w:semiHidden/>
    <w:unhideWhenUsed/>
    <w:rsid w:val="00F7415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F74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4"/>
    <w:uiPriority w:val="99"/>
    <w:semiHidden/>
    <w:unhideWhenUsed/>
    <w:rsid w:val="00F7415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4"/>
    <w:uiPriority w:val="99"/>
    <w:semiHidden/>
    <w:unhideWhenUsed/>
    <w:rsid w:val="00F7415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F7415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9">
    <w:name w:val="toa heading"/>
    <w:basedOn w:val="a2"/>
    <w:next w:val="a2"/>
    <w:uiPriority w:val="99"/>
    <w:semiHidden/>
    <w:unhideWhenUsed/>
    <w:rsid w:val="00F74156"/>
    <w:pPr>
      <w:spacing w:before="120"/>
    </w:pPr>
    <w:rPr>
      <w:rFonts w:asciiTheme="majorHAnsi" w:eastAsiaTheme="majorEastAsia" w:hAnsiTheme="majorHAnsi" w:cstheme="majorBidi"/>
      <w:b/>
      <w:bCs/>
      <w:sz w:val="24"/>
      <w:szCs w:val="24"/>
    </w:rPr>
  </w:style>
  <w:style w:type="paragraph" w:styleId="1b">
    <w:name w:val="toc 1"/>
    <w:basedOn w:val="a2"/>
    <w:next w:val="a2"/>
    <w:autoRedefine/>
    <w:uiPriority w:val="39"/>
    <w:semiHidden/>
    <w:unhideWhenUsed/>
    <w:rsid w:val="00F74156"/>
    <w:pPr>
      <w:spacing w:after="100"/>
    </w:pPr>
  </w:style>
  <w:style w:type="paragraph" w:styleId="2f5">
    <w:name w:val="toc 2"/>
    <w:basedOn w:val="a2"/>
    <w:next w:val="a2"/>
    <w:autoRedefine/>
    <w:uiPriority w:val="39"/>
    <w:semiHidden/>
    <w:unhideWhenUsed/>
    <w:rsid w:val="00F74156"/>
    <w:pPr>
      <w:spacing w:after="100"/>
      <w:ind w:left="220"/>
    </w:pPr>
  </w:style>
  <w:style w:type="paragraph" w:styleId="3f2">
    <w:name w:val="toc 3"/>
    <w:basedOn w:val="a2"/>
    <w:next w:val="a2"/>
    <w:autoRedefine/>
    <w:uiPriority w:val="39"/>
    <w:semiHidden/>
    <w:unhideWhenUsed/>
    <w:rsid w:val="00F74156"/>
    <w:pPr>
      <w:spacing w:after="100"/>
      <w:ind w:left="440"/>
    </w:pPr>
  </w:style>
  <w:style w:type="paragraph" w:styleId="4a">
    <w:name w:val="toc 4"/>
    <w:basedOn w:val="a2"/>
    <w:next w:val="a2"/>
    <w:autoRedefine/>
    <w:uiPriority w:val="39"/>
    <w:semiHidden/>
    <w:unhideWhenUsed/>
    <w:rsid w:val="00F74156"/>
    <w:pPr>
      <w:spacing w:after="100"/>
      <w:ind w:left="660"/>
    </w:pPr>
  </w:style>
  <w:style w:type="paragraph" w:styleId="59">
    <w:name w:val="toc 5"/>
    <w:basedOn w:val="a2"/>
    <w:next w:val="a2"/>
    <w:autoRedefine/>
    <w:uiPriority w:val="39"/>
    <w:semiHidden/>
    <w:unhideWhenUsed/>
    <w:rsid w:val="00F74156"/>
    <w:pPr>
      <w:spacing w:after="100"/>
      <w:ind w:left="880"/>
    </w:pPr>
  </w:style>
  <w:style w:type="paragraph" w:styleId="64">
    <w:name w:val="toc 6"/>
    <w:basedOn w:val="a2"/>
    <w:next w:val="a2"/>
    <w:autoRedefine/>
    <w:uiPriority w:val="39"/>
    <w:semiHidden/>
    <w:unhideWhenUsed/>
    <w:rsid w:val="00F74156"/>
    <w:pPr>
      <w:spacing w:after="100"/>
      <w:ind w:left="1100"/>
    </w:pPr>
  </w:style>
  <w:style w:type="paragraph" w:styleId="74">
    <w:name w:val="toc 7"/>
    <w:basedOn w:val="a2"/>
    <w:next w:val="a2"/>
    <w:autoRedefine/>
    <w:uiPriority w:val="39"/>
    <w:semiHidden/>
    <w:unhideWhenUsed/>
    <w:rsid w:val="00F74156"/>
    <w:pPr>
      <w:spacing w:after="100"/>
      <w:ind w:left="1320"/>
    </w:pPr>
  </w:style>
  <w:style w:type="paragraph" w:styleId="84">
    <w:name w:val="toc 8"/>
    <w:basedOn w:val="a2"/>
    <w:next w:val="a2"/>
    <w:autoRedefine/>
    <w:uiPriority w:val="39"/>
    <w:semiHidden/>
    <w:unhideWhenUsed/>
    <w:rsid w:val="00F74156"/>
    <w:pPr>
      <w:spacing w:after="100"/>
      <w:ind w:left="1540"/>
    </w:pPr>
  </w:style>
  <w:style w:type="paragraph" w:styleId="92">
    <w:name w:val="toc 9"/>
    <w:basedOn w:val="a2"/>
    <w:next w:val="a2"/>
    <w:autoRedefine/>
    <w:uiPriority w:val="39"/>
    <w:semiHidden/>
    <w:unhideWhenUsed/>
    <w:rsid w:val="00F74156"/>
    <w:pPr>
      <w:spacing w:after="100"/>
      <w:ind w:left="1760"/>
    </w:pPr>
  </w:style>
  <w:style w:type="paragraph" w:styleId="TOC">
    <w:name w:val="TOC Heading"/>
    <w:basedOn w:val="1"/>
    <w:next w:val="a2"/>
    <w:uiPriority w:val="39"/>
    <w:semiHidden/>
    <w:unhideWhenUsed/>
    <w:qFormat/>
    <w:rsid w:val="00F74156"/>
    <w:pPr>
      <w:numPr>
        <w:numId w:val="0"/>
      </w:numPr>
      <w:outlineLvl w:val="9"/>
    </w:pPr>
  </w:style>
  <w:style w:type="paragraph" w:customStyle="1" w:styleId="LRH">
    <w:name w:val="LRH"/>
    <w:basedOn w:val="a6"/>
    <w:qFormat/>
    <w:rsid w:val="00E3217E"/>
    <w:pPr>
      <w:tabs>
        <w:tab w:val="clear" w:pos="9480"/>
        <w:tab w:val="right" w:pos="10000"/>
      </w:tabs>
    </w:pPr>
    <w:rPr>
      <w:sz w:val="20"/>
      <w:szCs w:val="20"/>
    </w:rPr>
  </w:style>
  <w:style w:type="paragraph" w:customStyle="1" w:styleId="RRH">
    <w:name w:val="RRH"/>
    <w:basedOn w:val="a6"/>
    <w:qFormat/>
    <w:rsid w:val="00A47F1D"/>
    <w:pPr>
      <w:tabs>
        <w:tab w:val="clear" w:pos="9480"/>
        <w:tab w:val="right" w:pos="10020"/>
      </w:tabs>
    </w:pPr>
    <w:rPr>
      <w:sz w:val="20"/>
      <w:szCs w:val="20"/>
    </w:rPr>
  </w:style>
  <w:style w:type="character" w:customStyle="1" w:styleId="Folio">
    <w:name w:val="Folio"/>
    <w:basedOn w:val="a3"/>
    <w:uiPriority w:val="1"/>
    <w:rsid w:val="00CE7B10"/>
    <w:rPr>
      <w:rFonts w:ascii="Gill Sans" w:hAnsi="Gill Sans"/>
    </w:rPr>
  </w:style>
  <w:style w:type="paragraph" w:customStyle="1" w:styleId="TCHR">
    <w:name w:val="TCH_R"/>
    <w:basedOn w:val="a2"/>
    <w:uiPriority w:val="19"/>
    <w:rsid w:val="00F04F2E"/>
    <w:pPr>
      <w:pBdr>
        <w:top w:val="single" w:sz="4" w:space="1" w:color="auto"/>
        <w:bottom w:val="single" w:sz="4" w:space="1" w:color="auto"/>
      </w:pBdr>
      <w:spacing w:before="20" w:after="20" w:line="240" w:lineRule="exact"/>
    </w:pPr>
    <w:rPr>
      <w:rFonts w:ascii="Gill Sans" w:eastAsia="Times New Roman" w:hAnsi="Gill Sans" w:cs="Times New Roman"/>
      <w:color w:val="000000" w:themeColor="text1"/>
      <w:sz w:val="18"/>
      <w:szCs w:val="24"/>
    </w:rPr>
  </w:style>
  <w:style w:type="paragraph" w:customStyle="1" w:styleId="verseline">
    <w:name w:val="verseline"/>
    <w:basedOn w:val="a2"/>
    <w:rsid w:val="00631A09"/>
    <w:pPr>
      <w:spacing w:after="0" w:line="360" w:lineRule="auto"/>
    </w:pPr>
    <w:rPr>
      <w:rFonts w:ascii="Times New Roman" w:eastAsia="Times New Roman" w:hAnsi="Times New Roman" w:cs="Times New Roman"/>
      <w:sz w:val="24"/>
      <w:szCs w:val="24"/>
    </w:rPr>
  </w:style>
  <w:style w:type="paragraph" w:customStyle="1" w:styleId="speech">
    <w:name w:val="speech"/>
    <w:basedOn w:val="a2"/>
    <w:rsid w:val="00631A09"/>
    <w:pPr>
      <w:spacing w:after="0" w:line="360" w:lineRule="auto"/>
    </w:pPr>
    <w:rPr>
      <w:rFonts w:ascii="Times New Roman" w:eastAsia="Times New Roman" w:hAnsi="Times New Roman" w:cs="Times New Roman"/>
      <w:sz w:val="24"/>
      <w:szCs w:val="24"/>
    </w:rPr>
  </w:style>
  <w:style w:type="paragraph" w:customStyle="1" w:styleId="fixedtbl">
    <w:name w:val="fixedtbl"/>
    <w:basedOn w:val="a2"/>
    <w:rsid w:val="00631A09"/>
    <w:pPr>
      <w:spacing w:after="0" w:line="360" w:lineRule="auto"/>
    </w:pPr>
    <w:rPr>
      <w:rFonts w:ascii="Times New Roman" w:eastAsia="Times New Roman" w:hAnsi="Times New Roman" w:cs="Times New Roman"/>
      <w:sz w:val="24"/>
      <w:szCs w:val="24"/>
    </w:rPr>
  </w:style>
  <w:style w:type="paragraph" w:customStyle="1" w:styleId="attribute">
    <w:name w:val="attribute"/>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seriespage">
    <w:name w:val="seriespage"/>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series-title">
    <w:name w:val="series-title"/>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series-editors">
    <w:name w:val="series-editors"/>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xx">
    <w:name w:val="xx"/>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fixedimage">
    <w:name w:val="fixedimage"/>
    <w:basedOn w:val="a2"/>
    <w:rsid w:val="00631A09"/>
    <w:pPr>
      <w:spacing w:before="120" w:after="0" w:line="360" w:lineRule="auto"/>
    </w:pPr>
    <w:rPr>
      <w:rFonts w:ascii="Times New Roman" w:eastAsia="Times New Roman" w:hAnsi="Times New Roman" w:cs="Times New Roman"/>
      <w:sz w:val="24"/>
      <w:szCs w:val="24"/>
    </w:rPr>
  </w:style>
  <w:style w:type="paragraph" w:customStyle="1" w:styleId="sublistunordered">
    <w:name w:val="sublistunordered"/>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textbox">
    <w:name w:val="textbox"/>
    <w:basedOn w:val="a2"/>
    <w:rsid w:val="00631A09"/>
    <w:pPr>
      <w:spacing w:before="120" w:after="0" w:line="360" w:lineRule="auto"/>
      <w:ind w:left="288" w:right="288"/>
    </w:pPr>
    <w:rPr>
      <w:rFonts w:ascii="Times New Roman" w:eastAsia="Times New Roman" w:hAnsi="Times New Roman" w:cs="Times New Roman"/>
      <w:sz w:val="20"/>
      <w:szCs w:val="20"/>
    </w:rPr>
  </w:style>
  <w:style w:type="paragraph" w:customStyle="1" w:styleId="body">
    <w:name w:val="body"/>
    <w:basedOn w:val="a2"/>
    <w:rsid w:val="00631A09"/>
    <w:pPr>
      <w:shd w:val="clear" w:color="auto" w:fill="C0C0C0"/>
      <w:spacing w:before="100" w:beforeAutospacing="1" w:after="100" w:afterAutospacing="1" w:line="360" w:lineRule="auto"/>
      <w:jc w:val="center"/>
    </w:pPr>
    <w:rPr>
      <w:rFonts w:ascii="Times New Roman" w:eastAsia="Times New Roman" w:hAnsi="Times New Roman" w:cs="Times New Roman"/>
      <w:sz w:val="28"/>
      <w:szCs w:val="28"/>
    </w:rPr>
  </w:style>
  <w:style w:type="paragraph" w:customStyle="1" w:styleId="tail">
    <w:name w:val="tail"/>
    <w:basedOn w:val="a2"/>
    <w:rsid w:val="00631A09"/>
    <w:pPr>
      <w:shd w:val="clear" w:color="auto" w:fill="C0C0C0"/>
      <w:spacing w:before="100" w:beforeAutospacing="1" w:after="100" w:afterAutospacing="1" w:line="360" w:lineRule="auto"/>
      <w:jc w:val="center"/>
    </w:pPr>
    <w:rPr>
      <w:rFonts w:ascii="Times New Roman" w:eastAsia="Times New Roman" w:hAnsi="Times New Roman" w:cs="Times New Roman"/>
      <w:sz w:val="28"/>
      <w:szCs w:val="28"/>
    </w:rPr>
  </w:style>
  <w:style w:type="paragraph" w:customStyle="1" w:styleId="unicode">
    <w:name w:val="unicode"/>
    <w:basedOn w:val="a2"/>
    <w:rsid w:val="00631A09"/>
    <w:pPr>
      <w:spacing w:before="100" w:beforeAutospacing="1" w:after="100" w:afterAutospacing="1" w:line="360" w:lineRule="auto"/>
    </w:pPr>
    <w:rPr>
      <w:rFonts w:ascii="Arial Unicode MS" w:eastAsia="Arial Unicode MS" w:hAnsi="Arial Unicode MS" w:cs="Arial Unicode MS"/>
      <w:sz w:val="24"/>
      <w:szCs w:val="24"/>
    </w:rPr>
  </w:style>
  <w:style w:type="paragraph" w:customStyle="1" w:styleId="IN">
    <w:name w:val="IN"/>
    <w:basedOn w:val="a2"/>
    <w:rsid w:val="00631A09"/>
    <w:pPr>
      <w:spacing w:after="0" w:line="360" w:lineRule="auto"/>
    </w:pPr>
    <w:rPr>
      <w:rFonts w:ascii="Times New Roman" w:eastAsia="Times New Roman" w:hAnsi="Times New Roman" w:cs="Times New Roman"/>
      <w:sz w:val="24"/>
      <w:szCs w:val="24"/>
    </w:rPr>
  </w:style>
  <w:style w:type="paragraph" w:customStyle="1" w:styleId="INFL">
    <w:name w:val="IN FL"/>
    <w:basedOn w:val="a2"/>
    <w:rsid w:val="00631A09"/>
    <w:pPr>
      <w:spacing w:after="0" w:line="360" w:lineRule="auto"/>
    </w:pPr>
    <w:rPr>
      <w:rFonts w:ascii="Times New Roman" w:eastAsia="Times New Roman" w:hAnsi="Times New Roman" w:cs="Times New Roman"/>
      <w:sz w:val="24"/>
      <w:szCs w:val="24"/>
    </w:rPr>
  </w:style>
  <w:style w:type="paragraph" w:customStyle="1" w:styleId="OPIN">
    <w:name w:val="OP IN"/>
    <w:basedOn w:val="a2"/>
    <w:rsid w:val="00631A09"/>
    <w:pPr>
      <w:spacing w:after="0" w:line="360" w:lineRule="auto"/>
    </w:pPr>
    <w:rPr>
      <w:rFonts w:ascii="Times New Roman" w:eastAsia="Times New Roman" w:hAnsi="Times New Roman" w:cs="Times New Roman"/>
      <w:sz w:val="24"/>
      <w:szCs w:val="24"/>
    </w:rPr>
  </w:style>
  <w:style w:type="paragraph" w:customStyle="1" w:styleId="OUT">
    <w:name w:val="OUT"/>
    <w:basedOn w:val="a2"/>
    <w:rsid w:val="00631A09"/>
    <w:pPr>
      <w:spacing w:after="0" w:line="360" w:lineRule="auto"/>
    </w:pPr>
    <w:rPr>
      <w:rFonts w:ascii="Times New Roman" w:eastAsia="Times New Roman" w:hAnsi="Times New Roman" w:cs="Times New Roman"/>
      <w:sz w:val="24"/>
      <w:szCs w:val="24"/>
    </w:rPr>
  </w:style>
  <w:style w:type="paragraph" w:customStyle="1" w:styleId="OUTFL">
    <w:name w:val="OUT FL"/>
    <w:basedOn w:val="a2"/>
    <w:rsid w:val="00631A09"/>
    <w:pPr>
      <w:spacing w:after="0" w:line="360" w:lineRule="auto"/>
    </w:pPr>
    <w:rPr>
      <w:rFonts w:ascii="Times New Roman" w:eastAsia="Times New Roman" w:hAnsi="Times New Roman" w:cs="Times New Roman"/>
      <w:sz w:val="24"/>
      <w:szCs w:val="24"/>
    </w:rPr>
  </w:style>
  <w:style w:type="paragraph" w:customStyle="1" w:styleId="OUTIN">
    <w:name w:val="OUT IN"/>
    <w:basedOn w:val="a2"/>
    <w:rsid w:val="00631A09"/>
    <w:pPr>
      <w:spacing w:after="0" w:line="360" w:lineRule="auto"/>
    </w:pPr>
    <w:rPr>
      <w:rFonts w:ascii="Times New Roman" w:eastAsia="Times New Roman" w:hAnsi="Times New Roman" w:cs="Times New Roman"/>
      <w:sz w:val="24"/>
      <w:szCs w:val="24"/>
    </w:rPr>
  </w:style>
  <w:style w:type="paragraph" w:customStyle="1" w:styleId="OUTINFL">
    <w:name w:val="OUT IN FL"/>
    <w:basedOn w:val="a2"/>
    <w:rsid w:val="00631A09"/>
    <w:pPr>
      <w:spacing w:after="0" w:line="360" w:lineRule="auto"/>
    </w:pPr>
    <w:rPr>
      <w:rFonts w:ascii="Times New Roman" w:eastAsia="Times New Roman" w:hAnsi="Times New Roman" w:cs="Times New Roman"/>
      <w:sz w:val="24"/>
      <w:szCs w:val="24"/>
    </w:rPr>
  </w:style>
  <w:style w:type="paragraph" w:customStyle="1" w:styleId="RefNumDouble">
    <w:name w:val="Ref Num Double"/>
    <w:basedOn w:val="a2"/>
    <w:rsid w:val="00631A09"/>
    <w:pPr>
      <w:spacing w:after="0" w:line="360" w:lineRule="auto"/>
    </w:pPr>
    <w:rPr>
      <w:rFonts w:ascii="Times New Roman" w:eastAsia="Times New Roman" w:hAnsi="Times New Roman" w:cs="Times New Roman"/>
      <w:sz w:val="24"/>
      <w:szCs w:val="24"/>
    </w:rPr>
  </w:style>
  <w:style w:type="paragraph" w:customStyle="1" w:styleId="RefNumSingle">
    <w:name w:val="Ref Num Single"/>
    <w:basedOn w:val="a2"/>
    <w:rsid w:val="00631A09"/>
    <w:pPr>
      <w:spacing w:after="0" w:line="360" w:lineRule="auto"/>
    </w:pPr>
    <w:rPr>
      <w:rFonts w:ascii="Times New Roman" w:eastAsia="Times New Roman" w:hAnsi="Times New Roman" w:cs="Times New Roman"/>
      <w:sz w:val="24"/>
      <w:szCs w:val="24"/>
    </w:rPr>
  </w:style>
  <w:style w:type="paragraph" w:customStyle="1" w:styleId="SUBBL">
    <w:name w:val="SUB BL"/>
    <w:basedOn w:val="BL"/>
    <w:autoRedefine/>
    <w:rsid w:val="00631A09"/>
    <w:pPr>
      <w:numPr>
        <w:numId w:val="0"/>
      </w:numPr>
      <w:spacing w:before="0" w:after="0" w:line="360" w:lineRule="auto"/>
      <w:contextualSpacing w:val="0"/>
      <w:jc w:val="left"/>
    </w:pPr>
    <w:rPr>
      <w:color w:val="666633"/>
      <w:sz w:val="24"/>
    </w:rPr>
  </w:style>
  <w:style w:type="paragraph" w:customStyle="1" w:styleId="SUBNL">
    <w:name w:val="SUB NL"/>
    <w:basedOn w:val="NL"/>
    <w:autoRedefine/>
    <w:rsid w:val="00631A09"/>
    <w:pPr>
      <w:spacing w:before="0" w:after="0" w:line="360" w:lineRule="auto"/>
      <w:ind w:left="0" w:firstLine="0"/>
      <w:contextualSpacing w:val="0"/>
      <w:jc w:val="left"/>
    </w:pPr>
    <w:rPr>
      <w:color w:val="666633"/>
      <w:sz w:val="24"/>
    </w:rPr>
  </w:style>
  <w:style w:type="paragraph" w:customStyle="1" w:styleId="SUBTBL">
    <w:name w:val="SUB TBL"/>
    <w:basedOn w:val="BL"/>
    <w:autoRedefine/>
    <w:rsid w:val="00631A09"/>
    <w:pPr>
      <w:numPr>
        <w:numId w:val="0"/>
      </w:numPr>
      <w:spacing w:before="0" w:after="0" w:line="360" w:lineRule="auto"/>
      <w:contextualSpacing w:val="0"/>
      <w:jc w:val="left"/>
    </w:pPr>
    <w:rPr>
      <w:color w:val="666633"/>
      <w:sz w:val="24"/>
    </w:rPr>
  </w:style>
  <w:style w:type="paragraph" w:customStyle="1" w:styleId="SUBTNL">
    <w:name w:val="SUB TNL"/>
    <w:basedOn w:val="NL"/>
    <w:autoRedefine/>
    <w:rsid w:val="00631A09"/>
    <w:pPr>
      <w:spacing w:before="0" w:after="0" w:line="360" w:lineRule="auto"/>
      <w:ind w:left="0" w:firstLine="0"/>
      <w:contextualSpacing w:val="0"/>
      <w:jc w:val="left"/>
    </w:pPr>
    <w:rPr>
      <w:color w:val="666633"/>
      <w:sz w:val="24"/>
    </w:rPr>
  </w:style>
  <w:style w:type="character" w:customStyle="1" w:styleId="po-number">
    <w:name w:val="po-number"/>
    <w:basedOn w:val="a3"/>
    <w:rsid w:val="00631A09"/>
    <w:rPr>
      <w:vanish/>
      <w:webHidden w:val="0"/>
      <w:specVanish w:val="0"/>
    </w:rPr>
  </w:style>
  <w:style w:type="character" w:customStyle="1" w:styleId="item-title">
    <w:name w:val="item-title"/>
    <w:basedOn w:val="a3"/>
    <w:rsid w:val="00631A09"/>
    <w:rPr>
      <w:b/>
      <w:bCs/>
      <w:shd w:val="clear" w:color="auto" w:fill="FFC0CB"/>
    </w:rPr>
  </w:style>
  <w:style w:type="character" w:customStyle="1" w:styleId="label">
    <w:name w:val="label"/>
    <w:basedOn w:val="a3"/>
    <w:rsid w:val="00631A09"/>
    <w:rPr>
      <w:vanish/>
      <w:webHidden w:val="0"/>
      <w:specVanish w:val="0"/>
    </w:rPr>
  </w:style>
  <w:style w:type="character" w:customStyle="1" w:styleId="report">
    <w:name w:val="report"/>
    <w:basedOn w:val="a3"/>
    <w:rsid w:val="00631A09"/>
    <w:rPr>
      <w:bdr w:val="none" w:sz="0" w:space="0" w:color="auto" w:frame="1"/>
    </w:rPr>
  </w:style>
  <w:style w:type="character" w:customStyle="1" w:styleId="isbn">
    <w:name w:val="isbn"/>
    <w:basedOn w:val="a3"/>
    <w:rsid w:val="00631A09"/>
    <w:rPr>
      <w:bdr w:val="none" w:sz="0" w:space="0" w:color="auto" w:frame="1"/>
      <w:shd w:val="clear" w:color="auto" w:fill="ADD8E6"/>
    </w:rPr>
  </w:style>
  <w:style w:type="character" w:customStyle="1" w:styleId="issn">
    <w:name w:val="issn"/>
    <w:basedOn w:val="a3"/>
    <w:rsid w:val="00631A09"/>
    <w:rPr>
      <w:bdr w:val="none" w:sz="0" w:space="0" w:color="auto" w:frame="1"/>
      <w:shd w:val="clear" w:color="auto" w:fill="ADD8E6"/>
    </w:rPr>
  </w:style>
  <w:style w:type="character" w:customStyle="1" w:styleId="conf">
    <w:name w:val="conf"/>
    <w:basedOn w:val="a3"/>
    <w:rsid w:val="00631A09"/>
    <w:rPr>
      <w:bdr w:val="none" w:sz="0" w:space="0" w:color="auto" w:frame="1"/>
    </w:rPr>
  </w:style>
  <w:style w:type="character" w:customStyle="1" w:styleId="gen">
    <w:name w:val="gen"/>
    <w:basedOn w:val="a3"/>
    <w:rsid w:val="00631A09"/>
    <w:rPr>
      <w:color w:val="FF99CC"/>
      <w:shd w:val="clear" w:color="auto" w:fill="00FFFF"/>
    </w:rPr>
  </w:style>
  <w:style w:type="character" w:customStyle="1" w:styleId="fu">
    <w:name w:val="fu"/>
    <w:basedOn w:val="a3"/>
    <w:rsid w:val="00631A09"/>
    <w:rPr>
      <w:color w:val="A52A2A"/>
    </w:rPr>
  </w:style>
  <w:style w:type="character" w:customStyle="1" w:styleId="tu">
    <w:name w:val="tu"/>
    <w:basedOn w:val="a3"/>
    <w:rsid w:val="00631A09"/>
    <w:rPr>
      <w:color w:val="0000FF"/>
    </w:rPr>
  </w:style>
  <w:style w:type="character" w:customStyle="1" w:styleId="url">
    <w:name w:val="url"/>
    <w:basedOn w:val="a3"/>
    <w:rsid w:val="00631A09"/>
    <w:rPr>
      <w:color w:val="0000FF"/>
    </w:rPr>
  </w:style>
  <w:style w:type="character" w:customStyle="1" w:styleId="customer">
    <w:name w:val="customer"/>
    <w:basedOn w:val="a3"/>
    <w:rsid w:val="00631A09"/>
    <w:rPr>
      <w:bdr w:val="single" w:sz="6" w:space="0" w:color="FF0000" w:frame="1"/>
      <w:shd w:val="clear" w:color="auto" w:fill="90EE90"/>
    </w:rPr>
  </w:style>
  <w:style w:type="character" w:customStyle="1" w:styleId="patent">
    <w:name w:val="patent"/>
    <w:basedOn w:val="a3"/>
    <w:rsid w:val="00631A09"/>
    <w:rPr>
      <w:color w:val="000000"/>
      <w:shd w:val="clear" w:color="auto" w:fill="CD9B9B"/>
    </w:rPr>
  </w:style>
  <w:style w:type="character" w:customStyle="1" w:styleId="trans-source">
    <w:name w:val="trans-source"/>
    <w:basedOn w:val="a3"/>
    <w:rsid w:val="00631A09"/>
    <w:rPr>
      <w:color w:val="000000"/>
      <w:shd w:val="clear" w:color="auto" w:fill="FBA16C"/>
    </w:rPr>
  </w:style>
  <w:style w:type="character" w:customStyle="1" w:styleId="season">
    <w:name w:val="season"/>
    <w:basedOn w:val="a3"/>
    <w:rsid w:val="00631A09"/>
    <w:rPr>
      <w:color w:val="000000"/>
      <w:shd w:val="clear" w:color="auto" w:fill="FFEC8B"/>
    </w:rPr>
  </w:style>
  <w:style w:type="character" w:customStyle="1" w:styleId="thesis">
    <w:name w:val="thesis"/>
    <w:basedOn w:val="a3"/>
    <w:rsid w:val="00631A09"/>
    <w:rPr>
      <w:color w:val="B8860B"/>
      <w:shd w:val="clear" w:color="auto" w:fill="F5FFFA"/>
    </w:rPr>
  </w:style>
  <w:style w:type="character" w:customStyle="1" w:styleId="writer">
    <w:name w:val="writer"/>
    <w:basedOn w:val="a3"/>
    <w:rsid w:val="00631A09"/>
    <w:rPr>
      <w:rFonts w:ascii="Arial Unicode MS" w:eastAsia="Arial Unicode MS" w:hAnsi="Arial Unicode MS" w:cs="Arial Unicode MS" w:hint="eastAsia"/>
      <w:color w:val="FFD700"/>
      <w:sz w:val="36"/>
      <w:szCs w:val="36"/>
    </w:rPr>
  </w:style>
  <w:style w:type="character" w:customStyle="1" w:styleId="role">
    <w:name w:val="role"/>
    <w:basedOn w:val="a3"/>
    <w:rsid w:val="00631A09"/>
    <w:rPr>
      <w:color w:val="878786"/>
    </w:rPr>
  </w:style>
  <w:style w:type="character" w:customStyle="1" w:styleId="scp">
    <w:name w:val="scp"/>
    <w:basedOn w:val="a3"/>
    <w:rsid w:val="00631A09"/>
    <w:rPr>
      <w:smallCaps/>
    </w:rPr>
  </w:style>
  <w:style w:type="character" w:customStyle="1" w:styleId="smallcaps">
    <w:name w:val="smallcaps"/>
    <w:basedOn w:val="a3"/>
    <w:rsid w:val="00631A09"/>
    <w:rPr>
      <w:smallCaps/>
    </w:rPr>
  </w:style>
  <w:style w:type="character" w:customStyle="1" w:styleId="sc">
    <w:name w:val="sc"/>
    <w:basedOn w:val="a3"/>
    <w:rsid w:val="00631A09"/>
    <w:rPr>
      <w:rFonts w:ascii="ESSTIXThirteen" w:hAnsi="ESSTIXThirteen" w:hint="default"/>
    </w:rPr>
  </w:style>
  <w:style w:type="character" w:customStyle="1" w:styleId="openface">
    <w:name w:val="openface"/>
    <w:basedOn w:val="a3"/>
    <w:rsid w:val="00631A09"/>
    <w:rPr>
      <w:rFonts w:ascii="ESSTIXFourteen" w:hAnsi="ESSTIXFourteen" w:hint="default"/>
    </w:rPr>
  </w:style>
  <w:style w:type="character" w:customStyle="1" w:styleId="fr">
    <w:name w:val="fr"/>
    <w:basedOn w:val="a3"/>
    <w:rsid w:val="00631A09"/>
    <w:rPr>
      <w:rFonts w:ascii="ESSTIXFifteen" w:hAnsi="ESSTIXFifteen" w:hint="default"/>
    </w:rPr>
  </w:style>
  <w:style w:type="character" w:customStyle="1" w:styleId="ty0">
    <w:name w:val="ty"/>
    <w:basedOn w:val="a3"/>
    <w:rsid w:val="00631A09"/>
    <w:rPr>
      <w:rFonts w:ascii="Courier New" w:hAnsi="Courier New" w:cs="Courier New" w:hint="default"/>
    </w:rPr>
  </w:style>
  <w:style w:type="character" w:customStyle="1" w:styleId="sanserif">
    <w:name w:val="sanserif"/>
    <w:basedOn w:val="a3"/>
    <w:rsid w:val="00631A09"/>
    <w:rPr>
      <w:rFonts w:ascii="Arial" w:hAnsi="Arial" w:cs="Arial" w:hint="default"/>
    </w:rPr>
  </w:style>
  <w:style w:type="character" w:customStyle="1" w:styleId="tmi">
    <w:name w:val="tmi"/>
    <w:basedOn w:val="a3"/>
    <w:rsid w:val="00631A09"/>
    <w:rPr>
      <w:rFonts w:ascii="Courier New" w:hAnsi="Courier New" w:cs="Courier New" w:hint="default"/>
      <w:i/>
      <w:iCs/>
      <w:shd w:val="clear" w:color="auto" w:fill="FFFF00"/>
    </w:rPr>
  </w:style>
  <w:style w:type="character" w:customStyle="1" w:styleId="tmb">
    <w:name w:val="tmb"/>
    <w:basedOn w:val="a3"/>
    <w:rsid w:val="00631A09"/>
    <w:rPr>
      <w:rFonts w:ascii="Courier New" w:hAnsi="Courier New" w:cs="Courier New" w:hint="default"/>
      <w:b/>
      <w:bCs/>
      <w:shd w:val="clear" w:color="auto" w:fill="FFFF00"/>
    </w:rPr>
  </w:style>
  <w:style w:type="character" w:customStyle="1" w:styleId="smr">
    <w:name w:val="smr"/>
    <w:basedOn w:val="a3"/>
    <w:rsid w:val="00631A09"/>
    <w:rPr>
      <w:rFonts w:ascii="Arial Unicode MS" w:eastAsia="Arial Unicode MS" w:hAnsi="Arial Unicode MS" w:cs="Arial Unicode MS" w:hint="eastAsia"/>
      <w:i w:val="0"/>
      <w:iCs w:val="0"/>
      <w:shd w:val="clear" w:color="auto" w:fill="FFFF00"/>
    </w:rPr>
  </w:style>
  <w:style w:type="character" w:customStyle="1" w:styleId="smbi">
    <w:name w:val="smbi"/>
    <w:basedOn w:val="a3"/>
    <w:rsid w:val="00631A09"/>
    <w:rPr>
      <w:rFonts w:ascii="Arial Unicode MS" w:eastAsia="Arial Unicode MS" w:hAnsi="Arial Unicode MS" w:cs="Arial Unicode MS" w:hint="eastAsia"/>
      <w:b/>
      <w:bCs/>
      <w:i/>
      <w:iCs/>
      <w:shd w:val="clear" w:color="auto" w:fill="FFFF00"/>
    </w:rPr>
  </w:style>
  <w:style w:type="character" w:customStyle="1" w:styleId="base">
    <w:name w:val="base"/>
    <w:basedOn w:val="a3"/>
    <w:rsid w:val="00631A09"/>
  </w:style>
  <w:style w:type="character" w:customStyle="1" w:styleId="sup0">
    <w:name w:val="sup"/>
    <w:basedOn w:val="a3"/>
    <w:rsid w:val="00631A09"/>
    <w:rPr>
      <w:vertAlign w:val="superscript"/>
    </w:rPr>
  </w:style>
  <w:style w:type="character" w:customStyle="1" w:styleId="sub0">
    <w:name w:val="sub"/>
    <w:basedOn w:val="a3"/>
    <w:rsid w:val="00631A09"/>
    <w:rPr>
      <w:vertAlign w:val="subscript"/>
    </w:rPr>
  </w:style>
  <w:style w:type="character" w:customStyle="1" w:styleId="view">
    <w:name w:val="view"/>
    <w:basedOn w:val="a3"/>
    <w:rsid w:val="00631A09"/>
    <w:rPr>
      <w:color w:val="FFFFFF"/>
      <w:effect w:val="blinkBackground"/>
      <w:bdr w:val="single" w:sz="6" w:space="0" w:color="000000" w:frame="1"/>
      <w:shd w:val="clear" w:color="auto" w:fill="0000FF"/>
    </w:rPr>
  </w:style>
  <w:style w:type="character" w:customStyle="1" w:styleId="symbol">
    <w:name w:val="symbol"/>
    <w:basedOn w:val="a3"/>
    <w:rsid w:val="00631A09"/>
    <w:rPr>
      <w:rFonts w:ascii="Symbol" w:hAnsi="Symbol" w:hint="default"/>
    </w:rPr>
  </w:style>
  <w:style w:type="character" w:customStyle="1" w:styleId="zapfwingbats">
    <w:name w:val="zapfwingbats"/>
    <w:basedOn w:val="a3"/>
    <w:rsid w:val="00631A09"/>
    <w:rPr>
      <w:rFonts w:ascii="Zapfwingbats" w:hAnsi="Zapfwingbats" w:hint="default"/>
    </w:rPr>
  </w:style>
  <w:style w:type="character" w:customStyle="1" w:styleId="rborder">
    <w:name w:val="rborder"/>
    <w:basedOn w:val="a3"/>
    <w:rsid w:val="00631A09"/>
  </w:style>
  <w:style w:type="character" w:customStyle="1" w:styleId="webdings">
    <w:name w:val="webdings"/>
    <w:basedOn w:val="a3"/>
    <w:rsid w:val="00631A09"/>
    <w:rPr>
      <w:rFonts w:ascii="Webdings" w:hAnsi="Webdings" w:hint="default"/>
    </w:rPr>
  </w:style>
  <w:style w:type="character" w:customStyle="1" w:styleId="euclidmathone">
    <w:name w:val="euclid_math_one"/>
    <w:basedOn w:val="a3"/>
    <w:rsid w:val="00631A09"/>
    <w:rPr>
      <w:rFonts w:ascii="Euclid Math One" w:hAnsi="Euclid Math One" w:hint="default"/>
    </w:rPr>
  </w:style>
  <w:style w:type="character" w:customStyle="1" w:styleId="euclidmathtwo">
    <w:name w:val="euclid_math_two"/>
    <w:basedOn w:val="a3"/>
    <w:rsid w:val="00631A09"/>
    <w:rPr>
      <w:rFonts w:ascii="Euclid Math Two" w:hAnsi="Euclid Math Two" w:hint="default"/>
    </w:rPr>
  </w:style>
  <w:style w:type="character" w:customStyle="1" w:styleId="euclidextra">
    <w:name w:val="euclid_extra"/>
    <w:basedOn w:val="a3"/>
    <w:rsid w:val="00631A09"/>
    <w:rPr>
      <w:rFonts w:ascii="Euclid Extra" w:hAnsi="Euclid Extra" w:hint="default"/>
    </w:rPr>
  </w:style>
  <w:style w:type="character" w:customStyle="1" w:styleId="mtextra">
    <w:name w:val="mt_extra"/>
    <w:basedOn w:val="a3"/>
    <w:rsid w:val="00631A09"/>
    <w:rPr>
      <w:rFonts w:ascii="MT Extra" w:hAnsi="MT Extra" w:hint="default"/>
    </w:rPr>
  </w:style>
  <w:style w:type="character" w:customStyle="1" w:styleId="presub">
    <w:name w:val="presub"/>
    <w:basedOn w:val="a3"/>
    <w:rsid w:val="00631A09"/>
    <w:rPr>
      <w:vertAlign w:val="subscript"/>
    </w:rPr>
  </w:style>
  <w:style w:type="character" w:customStyle="1" w:styleId="uispace">
    <w:name w:val="uispace"/>
    <w:basedOn w:val="a3"/>
    <w:rsid w:val="00631A09"/>
    <w:rPr>
      <w:shd w:val="clear" w:color="auto" w:fill="0000FF"/>
    </w:rPr>
  </w:style>
  <w:style w:type="character" w:customStyle="1" w:styleId="mathvariant-script">
    <w:name w:val="mathvariant-script"/>
    <w:basedOn w:val="a3"/>
    <w:rsid w:val="00631A09"/>
    <w:rPr>
      <w:rFonts w:ascii="Euclid Math One" w:hAnsi="Euclid Math One" w:hint="default"/>
    </w:rPr>
  </w:style>
  <w:style w:type="character" w:customStyle="1" w:styleId="graphfixed">
    <w:name w:val="graphfixed"/>
    <w:basedOn w:val="a3"/>
    <w:rsid w:val="00631A09"/>
    <w:rPr>
      <w:color w:val="C0C0C0"/>
      <w:bdr w:val="single" w:sz="24" w:space="0" w:color="auto" w:frame="1"/>
      <w:shd w:val="clear" w:color="auto" w:fill="000080"/>
    </w:rPr>
  </w:style>
  <w:style w:type="character" w:customStyle="1" w:styleId="image">
    <w:name w:val="image"/>
    <w:basedOn w:val="a3"/>
    <w:rsid w:val="00631A09"/>
    <w:rPr>
      <w:color w:val="C0C0C0"/>
      <w:bdr w:val="single" w:sz="24" w:space="0" w:color="auto" w:frame="1"/>
      <w:shd w:val="clear" w:color="auto" w:fill="000080"/>
    </w:rPr>
  </w:style>
  <w:style w:type="character" w:customStyle="1" w:styleId="application">
    <w:name w:val="application"/>
    <w:basedOn w:val="a3"/>
    <w:rsid w:val="00631A09"/>
    <w:rPr>
      <w:color w:val="C0C0C0"/>
      <w:bdr w:val="single" w:sz="24" w:space="0" w:color="auto" w:frame="1"/>
      <w:shd w:val="clear" w:color="auto" w:fill="000080"/>
    </w:rPr>
  </w:style>
  <w:style w:type="character" w:customStyle="1" w:styleId="ecopytype">
    <w:name w:val="ecopytype"/>
    <w:basedOn w:val="a3"/>
    <w:rsid w:val="00631A09"/>
    <w:rPr>
      <w:bdr w:val="single" w:sz="6" w:space="0" w:color="FF0000" w:frame="1"/>
      <w:shd w:val="clear" w:color="auto" w:fill="FFC0CB"/>
    </w:rPr>
  </w:style>
  <w:style w:type="character" w:customStyle="1" w:styleId="unicode2">
    <w:name w:val="unicode2"/>
    <w:basedOn w:val="a3"/>
    <w:rsid w:val="00631A09"/>
    <w:rPr>
      <w:rFonts w:ascii="Arial Unicode MS" w:eastAsia="Arial Unicode MS" w:hAnsi="Arial Unicode MS" w:cs="Arial Unicode MS" w:hint="eastAsia"/>
    </w:rPr>
  </w:style>
  <w:style w:type="character" w:customStyle="1" w:styleId="jobid">
    <w:name w:val="jobid"/>
    <w:basedOn w:val="a3"/>
    <w:rsid w:val="00631A09"/>
  </w:style>
  <w:style w:type="character" w:customStyle="1" w:styleId="no-phys-figs">
    <w:name w:val="no-phys-figs"/>
    <w:basedOn w:val="a3"/>
    <w:rsid w:val="00631A09"/>
  </w:style>
  <w:style w:type="character" w:customStyle="1" w:styleId="subject">
    <w:name w:val="subject"/>
    <w:basedOn w:val="a3"/>
    <w:rsid w:val="00631A09"/>
  </w:style>
  <w:style w:type="character" w:customStyle="1" w:styleId="revised">
    <w:name w:val="revised"/>
    <w:basedOn w:val="a3"/>
    <w:rsid w:val="00631A09"/>
  </w:style>
  <w:style w:type="character" w:customStyle="1" w:styleId="revised-second">
    <w:name w:val="revised-second"/>
    <w:basedOn w:val="a3"/>
    <w:rsid w:val="00631A09"/>
  </w:style>
  <w:style w:type="character" w:customStyle="1" w:styleId="revised-third">
    <w:name w:val="revised-third"/>
    <w:basedOn w:val="a3"/>
    <w:rsid w:val="00631A09"/>
  </w:style>
  <w:style w:type="character" w:customStyle="1" w:styleId="apple-converted-space">
    <w:name w:val="apple-converted-space"/>
    <w:basedOn w:val="a3"/>
    <w:rsid w:val="0063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wmf"/><Relationship Id="rId21" Type="http://schemas.openxmlformats.org/officeDocument/2006/relationships/oleObject" Target="embeddings/oleObject3.bin"/><Relationship Id="rId22" Type="http://schemas.openxmlformats.org/officeDocument/2006/relationships/image" Target="media/image5.wmf"/><Relationship Id="rId23" Type="http://schemas.openxmlformats.org/officeDocument/2006/relationships/oleObject" Target="embeddings/oleObject4.bin"/><Relationship Id="rId24" Type="http://schemas.openxmlformats.org/officeDocument/2006/relationships/header" Target="header7.xml"/><Relationship Id="rId25" Type="http://schemas.openxmlformats.org/officeDocument/2006/relationships/image" Target="media/image6.wmf"/><Relationship Id="rId26" Type="http://schemas.openxmlformats.org/officeDocument/2006/relationships/oleObject" Target="embeddings/oleObject5.bin"/><Relationship Id="rId27" Type="http://schemas.openxmlformats.org/officeDocument/2006/relationships/image" Target="media/image7.wmf"/><Relationship Id="rId28" Type="http://schemas.openxmlformats.org/officeDocument/2006/relationships/oleObject" Target="embeddings/oleObject6.bin"/><Relationship Id="rId29" Type="http://schemas.openxmlformats.org/officeDocument/2006/relationships/header" Target="head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8.wmf"/><Relationship Id="rId31" Type="http://schemas.openxmlformats.org/officeDocument/2006/relationships/oleObject" Target="embeddings/oleObject7.bin"/><Relationship Id="rId32" Type="http://schemas.openxmlformats.org/officeDocument/2006/relationships/image" Target="media/image9.wmf"/><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8.bin"/><Relationship Id="rId34" Type="http://schemas.openxmlformats.org/officeDocument/2006/relationships/header" Target="header9.xml"/><Relationship Id="rId35" Type="http://schemas.openxmlformats.org/officeDocument/2006/relationships/image" Target="media/image10.png"/><Relationship Id="rId36" Type="http://schemas.openxmlformats.org/officeDocument/2006/relationships/image" Target="media/image11.png"/><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2.wmf"/><Relationship Id="rId16" Type="http://schemas.openxmlformats.org/officeDocument/2006/relationships/oleObject" Target="embeddings/oleObject1.bin"/><Relationship Id="rId17" Type="http://schemas.openxmlformats.org/officeDocument/2006/relationships/image" Target="media/image3.wmf"/><Relationship Id="rId18" Type="http://schemas.openxmlformats.org/officeDocument/2006/relationships/oleObject" Target="embeddings/oleObject2.bin"/><Relationship Id="rId19" Type="http://schemas.openxmlformats.org/officeDocument/2006/relationships/header" Target="header6.xm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B0DD8F-CC3D-274E-8B67-88D681F5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15354</Words>
  <Characters>87521</Characters>
  <Application>Microsoft Macintosh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usj</dc:creator>
  <cp:lastModifiedBy>Zhang Luyao</cp:lastModifiedBy>
  <cp:revision>2</cp:revision>
  <cp:lastPrinted>2013-07-12T09:49:00Z</cp:lastPrinted>
  <dcterms:created xsi:type="dcterms:W3CDTF">2015-10-19T21:44:00Z</dcterms:created>
  <dcterms:modified xsi:type="dcterms:W3CDTF">2015-10-19T21:44:00Z</dcterms:modified>
</cp:coreProperties>
</file>